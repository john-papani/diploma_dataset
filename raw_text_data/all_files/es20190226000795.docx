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6BB30" w14:textId="77777777" w:rsidR="00557822" w:rsidRPr="00557822" w:rsidRDefault="00557822" w:rsidP="00557822">
      <w:pPr>
        <w:spacing w:after="0" w:line="360" w:lineRule="auto"/>
        <w:rPr>
          <w:ins w:id="0" w:author="Φλούδα Χριστίνα" w:date="2019-03-05T18:01:00Z"/>
          <w:rFonts w:eastAsia="Times New Roman"/>
          <w:szCs w:val="24"/>
          <w:lang w:eastAsia="en-US"/>
        </w:rPr>
      </w:pPr>
      <w:ins w:id="1" w:author="Φλούδα Χριστίνα" w:date="2019-03-05T18:01:00Z">
        <w:r w:rsidRPr="0055782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17E599" w14:textId="77777777" w:rsidR="00557822" w:rsidRPr="00557822" w:rsidRDefault="00557822" w:rsidP="00557822">
      <w:pPr>
        <w:spacing w:after="0" w:line="360" w:lineRule="auto"/>
        <w:rPr>
          <w:ins w:id="2" w:author="Φλούδα Χριστίνα" w:date="2019-03-05T18:01:00Z"/>
          <w:rFonts w:eastAsia="Times New Roman"/>
          <w:szCs w:val="24"/>
          <w:lang w:eastAsia="en-US"/>
        </w:rPr>
      </w:pPr>
    </w:p>
    <w:p w14:paraId="57CFEB28" w14:textId="77777777" w:rsidR="00557822" w:rsidRPr="00557822" w:rsidRDefault="00557822" w:rsidP="00557822">
      <w:pPr>
        <w:spacing w:after="0" w:line="360" w:lineRule="auto"/>
        <w:rPr>
          <w:ins w:id="3" w:author="Φλούδα Χριστίνα" w:date="2019-03-05T18:01:00Z"/>
          <w:rFonts w:eastAsia="Times New Roman"/>
          <w:szCs w:val="24"/>
          <w:lang w:eastAsia="en-US"/>
        </w:rPr>
      </w:pPr>
      <w:ins w:id="4" w:author="Φλούδα Χριστίνα" w:date="2019-03-05T18:01:00Z">
        <w:r w:rsidRPr="00557822">
          <w:rPr>
            <w:rFonts w:eastAsia="Times New Roman"/>
            <w:szCs w:val="24"/>
            <w:lang w:eastAsia="en-US"/>
          </w:rPr>
          <w:t>ΠΙΝΑΚΑΣ ΠΕΡΙΕΧΟΜΕΝΩΝ</w:t>
        </w:r>
      </w:ins>
    </w:p>
    <w:p w14:paraId="5E7D4FCC" w14:textId="77777777" w:rsidR="00557822" w:rsidRPr="00557822" w:rsidRDefault="00557822" w:rsidP="00557822">
      <w:pPr>
        <w:spacing w:after="0" w:line="360" w:lineRule="auto"/>
        <w:rPr>
          <w:ins w:id="5" w:author="Φλούδα Χριστίνα" w:date="2019-03-05T18:01:00Z"/>
          <w:rFonts w:eastAsia="Times New Roman"/>
          <w:szCs w:val="24"/>
          <w:lang w:eastAsia="en-US"/>
        </w:rPr>
      </w:pPr>
      <w:ins w:id="6" w:author="Φλούδα Χριστίνα" w:date="2019-03-05T18:01:00Z">
        <w:r w:rsidRPr="00557822">
          <w:rPr>
            <w:rFonts w:eastAsia="Times New Roman"/>
            <w:szCs w:val="24"/>
            <w:lang w:eastAsia="en-US"/>
          </w:rPr>
          <w:t xml:space="preserve">ΙΖ΄ ΠΕΡΙΟΔΟΣ </w:t>
        </w:r>
      </w:ins>
    </w:p>
    <w:p w14:paraId="086B1F07" w14:textId="77777777" w:rsidR="00557822" w:rsidRPr="00557822" w:rsidRDefault="00557822" w:rsidP="00557822">
      <w:pPr>
        <w:spacing w:after="0" w:line="360" w:lineRule="auto"/>
        <w:rPr>
          <w:ins w:id="7" w:author="Φλούδα Χριστίνα" w:date="2019-03-05T18:01:00Z"/>
          <w:rFonts w:eastAsia="Times New Roman"/>
          <w:szCs w:val="24"/>
          <w:lang w:eastAsia="en-US"/>
        </w:rPr>
      </w:pPr>
      <w:ins w:id="8" w:author="Φλούδα Χριστίνα" w:date="2019-03-05T18:01:00Z">
        <w:r w:rsidRPr="00557822">
          <w:rPr>
            <w:rFonts w:eastAsia="Times New Roman"/>
            <w:szCs w:val="24"/>
            <w:lang w:eastAsia="en-US"/>
          </w:rPr>
          <w:t>ΠΡΟΕΔΡΕΥΟΜΕΝΗΣ ΚΟΙΝΟΒΟΥΛΕΥΤΙΚΗΣ ΔΗΜΟΚΡΑΤΙΑΣ</w:t>
        </w:r>
      </w:ins>
    </w:p>
    <w:p w14:paraId="109201D3" w14:textId="77777777" w:rsidR="00557822" w:rsidRPr="00557822" w:rsidRDefault="00557822" w:rsidP="00557822">
      <w:pPr>
        <w:spacing w:after="0" w:line="360" w:lineRule="auto"/>
        <w:rPr>
          <w:ins w:id="9" w:author="Φλούδα Χριστίνα" w:date="2019-03-05T18:01:00Z"/>
          <w:rFonts w:eastAsia="Times New Roman"/>
          <w:szCs w:val="24"/>
          <w:lang w:eastAsia="en-US"/>
        </w:rPr>
      </w:pPr>
      <w:ins w:id="10" w:author="Φλούδα Χριστίνα" w:date="2019-03-05T18:01:00Z">
        <w:r w:rsidRPr="00557822">
          <w:rPr>
            <w:rFonts w:eastAsia="Times New Roman"/>
            <w:szCs w:val="24"/>
            <w:lang w:eastAsia="en-US"/>
          </w:rPr>
          <w:t>ΣΥΝΟΔΟΣ Δ΄</w:t>
        </w:r>
      </w:ins>
    </w:p>
    <w:p w14:paraId="4C5CAA8F" w14:textId="77777777" w:rsidR="00557822" w:rsidRPr="00557822" w:rsidRDefault="00557822" w:rsidP="00557822">
      <w:pPr>
        <w:spacing w:after="0" w:line="360" w:lineRule="auto"/>
        <w:rPr>
          <w:ins w:id="11" w:author="Φλούδα Χριστίνα" w:date="2019-03-05T18:01:00Z"/>
          <w:rFonts w:eastAsia="Times New Roman"/>
          <w:szCs w:val="24"/>
          <w:lang w:eastAsia="en-US"/>
        </w:rPr>
      </w:pPr>
    </w:p>
    <w:p w14:paraId="1A07FE8D" w14:textId="77777777" w:rsidR="00557822" w:rsidRPr="00557822" w:rsidRDefault="00557822" w:rsidP="00557822">
      <w:pPr>
        <w:spacing w:after="0" w:line="360" w:lineRule="auto"/>
        <w:rPr>
          <w:ins w:id="12" w:author="Φλούδα Χριστίνα" w:date="2019-03-05T18:01:00Z"/>
          <w:rFonts w:eastAsia="Times New Roman"/>
          <w:szCs w:val="24"/>
          <w:lang w:eastAsia="en-US"/>
        </w:rPr>
      </w:pPr>
      <w:ins w:id="13" w:author="Φλούδα Χριστίνα" w:date="2019-03-05T18:01:00Z">
        <w:r w:rsidRPr="00557822">
          <w:rPr>
            <w:rFonts w:eastAsia="Times New Roman"/>
            <w:szCs w:val="24"/>
            <w:lang w:eastAsia="en-US"/>
          </w:rPr>
          <w:t>ΣΥΝΕΔΡΙΑΣΗ ΠΔ΄</w:t>
        </w:r>
      </w:ins>
    </w:p>
    <w:p w14:paraId="3FBD2F74" w14:textId="77777777" w:rsidR="00557822" w:rsidRPr="00557822" w:rsidRDefault="00557822" w:rsidP="00557822">
      <w:pPr>
        <w:spacing w:after="0" w:line="360" w:lineRule="auto"/>
        <w:rPr>
          <w:ins w:id="14" w:author="Φλούδα Χριστίνα" w:date="2019-03-05T18:01:00Z"/>
          <w:rFonts w:eastAsia="Times New Roman"/>
          <w:szCs w:val="24"/>
          <w:lang w:eastAsia="en-US"/>
        </w:rPr>
      </w:pPr>
      <w:ins w:id="15" w:author="Φλούδα Χριστίνα" w:date="2019-03-05T18:01:00Z">
        <w:r w:rsidRPr="00557822">
          <w:rPr>
            <w:rFonts w:eastAsia="Times New Roman"/>
            <w:szCs w:val="24"/>
            <w:lang w:eastAsia="en-US"/>
          </w:rPr>
          <w:t>Τρίτη  26 Φεβρουαρίου 2019</w:t>
        </w:r>
      </w:ins>
    </w:p>
    <w:p w14:paraId="57D252E0" w14:textId="77777777" w:rsidR="00557822" w:rsidRPr="00557822" w:rsidRDefault="00557822" w:rsidP="00557822">
      <w:pPr>
        <w:spacing w:after="0" w:line="360" w:lineRule="auto"/>
        <w:rPr>
          <w:ins w:id="16" w:author="Φλούδα Χριστίνα" w:date="2019-03-05T18:01:00Z"/>
          <w:rFonts w:eastAsia="Times New Roman"/>
          <w:szCs w:val="24"/>
          <w:lang w:eastAsia="en-US"/>
        </w:rPr>
      </w:pPr>
    </w:p>
    <w:p w14:paraId="3AC23E22" w14:textId="77777777" w:rsidR="00557822" w:rsidRPr="00557822" w:rsidRDefault="00557822" w:rsidP="00557822">
      <w:pPr>
        <w:spacing w:after="0" w:line="360" w:lineRule="auto"/>
        <w:rPr>
          <w:ins w:id="17" w:author="Φλούδα Χριστίνα" w:date="2019-03-05T18:01:00Z"/>
          <w:rFonts w:eastAsia="Times New Roman"/>
          <w:szCs w:val="24"/>
          <w:lang w:eastAsia="en-US"/>
        </w:rPr>
      </w:pPr>
      <w:ins w:id="18" w:author="Φλούδα Χριστίνα" w:date="2019-03-05T18:01:00Z">
        <w:r w:rsidRPr="00557822">
          <w:rPr>
            <w:rFonts w:eastAsia="Times New Roman"/>
            <w:szCs w:val="24"/>
            <w:lang w:eastAsia="en-US"/>
          </w:rPr>
          <w:t>ΘΕΜΑΤΑ</w:t>
        </w:r>
      </w:ins>
    </w:p>
    <w:p w14:paraId="48D66143" w14:textId="77777777" w:rsidR="00557822" w:rsidRPr="00557822" w:rsidRDefault="00557822" w:rsidP="00557822">
      <w:pPr>
        <w:spacing w:after="0" w:line="360" w:lineRule="auto"/>
        <w:rPr>
          <w:ins w:id="19" w:author="Φλούδα Χριστίνα" w:date="2019-03-05T18:01:00Z"/>
          <w:rFonts w:eastAsia="Times New Roman"/>
          <w:szCs w:val="24"/>
          <w:lang w:eastAsia="en-US"/>
        </w:rPr>
      </w:pPr>
      <w:ins w:id="20" w:author="Φλούδα Χριστίνα" w:date="2019-03-05T18:01:00Z">
        <w:r w:rsidRPr="00557822">
          <w:rPr>
            <w:rFonts w:eastAsia="Times New Roman"/>
            <w:szCs w:val="24"/>
            <w:lang w:eastAsia="en-US"/>
          </w:rPr>
          <w:t xml:space="preserve"> </w:t>
        </w:r>
        <w:r w:rsidRPr="00557822">
          <w:rPr>
            <w:rFonts w:eastAsia="Times New Roman"/>
            <w:szCs w:val="24"/>
            <w:lang w:eastAsia="en-US"/>
          </w:rPr>
          <w:br/>
          <w:t xml:space="preserve">Α. ΕΙΔΙΚΑ ΘΕΜΑΤΑ </w:t>
        </w:r>
        <w:r w:rsidRPr="00557822">
          <w:rPr>
            <w:rFonts w:eastAsia="Times New Roman"/>
            <w:szCs w:val="24"/>
            <w:lang w:eastAsia="en-US"/>
          </w:rPr>
          <w:br/>
          <w:t xml:space="preserve">1. Επικύρωση Πρακτικών, σελ. </w:t>
        </w:r>
        <w:r w:rsidRPr="00557822">
          <w:rPr>
            <w:rFonts w:eastAsia="Times New Roman"/>
            <w:szCs w:val="24"/>
            <w:lang w:eastAsia="en-US"/>
          </w:rPr>
          <w:br/>
          <w:t xml:space="preserve">2. Ανακοινώνεται ότι τη συνεδρίαση παρακολουθούν μαθητές από το 59ο Δημοτικό Σχολείο Αθήνας, το Δημοτικό Σχολείο «Χρυσόστομος Σμύρνης», το 3ο Γυμνάσιο Ζωγράφου, το Γενικό Λύκειο  Άνοιξης, το 1ο Γενικό Λύκειο Αλίμου και μέλη από το ΚΕΘΕΕΑ, σελ. </w:t>
        </w:r>
        <w:r w:rsidRPr="00557822">
          <w:rPr>
            <w:rFonts w:eastAsia="Times New Roman"/>
            <w:szCs w:val="24"/>
            <w:lang w:eastAsia="en-US"/>
          </w:rPr>
          <w:br/>
          <w:t xml:space="preserve">3. Επί διαδικαστικού θέματος, σελ. </w:t>
        </w:r>
        <w:r w:rsidRPr="00557822">
          <w:rPr>
            <w:rFonts w:eastAsia="Times New Roman"/>
            <w:szCs w:val="24"/>
            <w:lang w:eastAsia="en-US"/>
          </w:rPr>
          <w:br/>
          <w:t xml:space="preserve">4. Επί προσωπικού θέματος, σελ. </w:t>
        </w:r>
        <w:r w:rsidRPr="00557822">
          <w:rPr>
            <w:rFonts w:eastAsia="Times New Roman"/>
            <w:szCs w:val="24"/>
            <w:lang w:eastAsia="en-US"/>
          </w:rPr>
          <w:br/>
          <w:t xml:space="preserve"> </w:t>
        </w:r>
        <w:r w:rsidRPr="00557822">
          <w:rPr>
            <w:rFonts w:eastAsia="Times New Roman"/>
            <w:szCs w:val="24"/>
            <w:lang w:eastAsia="en-US"/>
          </w:rPr>
          <w:br/>
          <w:t xml:space="preserve">Β. ΝΟΜΟΘΕΤΙΚΗ ΕΡΓΑΣΙΑ </w:t>
        </w:r>
        <w:r w:rsidRPr="00557822">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Οικονομίας και Ανάπτυξης: «Εταιρικοί μετασχηματισμοί και εναρμόνιση του νομοθετικού πλαισίου με τις διατάξεις της Οδηγίας 2014/55/ΕΕ του Ευρωπαϊκού Κοινοβουλίου και του Συμβουλίου της 16ης Απριλίου 2014 για την έκδοση ηλεκτρονικών τιμολογίων στο πλαίσιο δημοσίων συμβάσεων και λοιπές διατάξεις», σελ. </w:t>
        </w:r>
        <w:r w:rsidRPr="00557822">
          <w:rPr>
            <w:rFonts w:eastAsia="Times New Roman"/>
            <w:szCs w:val="24"/>
            <w:lang w:eastAsia="en-US"/>
          </w:rPr>
          <w:br/>
          <w:t xml:space="preserve">2. Κατάθεση πρότασης νόμου:  </w:t>
        </w:r>
      </w:ins>
    </w:p>
    <w:p w14:paraId="635E290B" w14:textId="77777777" w:rsidR="00557822" w:rsidRPr="00557822" w:rsidRDefault="00557822" w:rsidP="00557822">
      <w:pPr>
        <w:spacing w:after="0" w:line="360" w:lineRule="auto"/>
        <w:rPr>
          <w:ins w:id="21" w:author="Φλούδα Χριστίνα" w:date="2019-03-05T18:01:00Z"/>
          <w:rFonts w:eastAsia="Times New Roman"/>
          <w:szCs w:val="24"/>
          <w:lang w:eastAsia="en-US"/>
        </w:rPr>
      </w:pPr>
      <w:ins w:id="22" w:author="Φλούδα Χριστίνα" w:date="2019-03-05T18:01:00Z">
        <w:r w:rsidRPr="00557822">
          <w:rPr>
            <w:rFonts w:eastAsia="Times New Roman"/>
            <w:szCs w:val="24"/>
            <w:lang w:eastAsia="en-US"/>
          </w:rPr>
          <w:t xml:space="preserve">Ο Γενικός Γραμματέας του Κομμουνιστικού Κόμματος Ελλάδας και δεκατέσσερις Βουλευτές του κόμματός του κατέθεσαν πρόταση νόμου: «Για τις ναυτεργατικές συνδικαλιστικές οργανώσεις -Τροποποίηση και συμπλήρωση των διατάξεων του ν.1264/1982, προκειμένου να υπάγονται στο κανονιστικό του πεδίο και οι ναυτεργατικές συνδικαλιστές οργανώσεις», σελ. </w:t>
        </w:r>
        <w:r w:rsidRPr="00557822">
          <w:rPr>
            <w:rFonts w:eastAsia="Times New Roman"/>
            <w:szCs w:val="24"/>
            <w:lang w:eastAsia="en-US"/>
          </w:rPr>
          <w:br/>
        </w:r>
      </w:ins>
    </w:p>
    <w:p w14:paraId="2E5985CE" w14:textId="77777777" w:rsidR="00557822" w:rsidRPr="00557822" w:rsidRDefault="00557822" w:rsidP="00557822">
      <w:pPr>
        <w:spacing w:after="0" w:line="360" w:lineRule="auto"/>
        <w:rPr>
          <w:ins w:id="23" w:author="Φλούδα Χριστίνα" w:date="2019-03-05T18:01:00Z"/>
          <w:rFonts w:eastAsia="Times New Roman"/>
          <w:szCs w:val="24"/>
          <w:lang w:eastAsia="en-US"/>
        </w:rPr>
      </w:pPr>
      <w:ins w:id="24" w:author="Φλούδα Χριστίνα" w:date="2019-03-05T18:01:00Z">
        <w:r w:rsidRPr="00557822">
          <w:rPr>
            <w:rFonts w:eastAsia="Times New Roman"/>
            <w:szCs w:val="24"/>
            <w:lang w:eastAsia="en-US"/>
          </w:rPr>
          <w:t>ΠΡΟΕΔΡΕΥΟΝΤΕΣ</w:t>
        </w:r>
      </w:ins>
    </w:p>
    <w:p w14:paraId="3B6EFE83" w14:textId="77777777" w:rsidR="00557822" w:rsidRPr="00557822" w:rsidRDefault="00557822" w:rsidP="00557822">
      <w:pPr>
        <w:spacing w:after="0" w:line="360" w:lineRule="auto"/>
        <w:rPr>
          <w:ins w:id="25" w:author="Φλούδα Χριστίνα" w:date="2019-03-05T18:01:00Z"/>
          <w:rFonts w:eastAsia="Times New Roman"/>
          <w:szCs w:val="24"/>
          <w:lang w:eastAsia="en-US"/>
        </w:rPr>
      </w:pPr>
      <w:ins w:id="26" w:author="Φλούδα Χριστίνα" w:date="2019-03-05T18:01:00Z">
        <w:r w:rsidRPr="00557822">
          <w:rPr>
            <w:rFonts w:eastAsia="Times New Roman"/>
            <w:szCs w:val="24"/>
            <w:lang w:eastAsia="en-US"/>
          </w:rPr>
          <w:t>ΚΑΚΛΑΜΑΝΗΣ Ν. , σελ.</w:t>
        </w:r>
        <w:r w:rsidRPr="00557822">
          <w:rPr>
            <w:rFonts w:eastAsia="Times New Roman"/>
            <w:szCs w:val="24"/>
            <w:lang w:eastAsia="en-US"/>
          </w:rPr>
          <w:br/>
          <w:t>ΚΟΥΡΑΚΗΣ Α. , σελ.</w:t>
        </w:r>
        <w:r w:rsidRPr="00557822">
          <w:rPr>
            <w:rFonts w:eastAsia="Times New Roman"/>
            <w:szCs w:val="24"/>
            <w:lang w:eastAsia="en-US"/>
          </w:rPr>
          <w:br/>
        </w:r>
      </w:ins>
    </w:p>
    <w:p w14:paraId="2C26B6CA" w14:textId="77777777" w:rsidR="00557822" w:rsidRPr="00557822" w:rsidRDefault="00557822" w:rsidP="00557822">
      <w:pPr>
        <w:spacing w:after="0" w:line="360" w:lineRule="auto"/>
        <w:rPr>
          <w:ins w:id="27" w:author="Φλούδα Χριστίνα" w:date="2019-03-05T18:01:00Z"/>
          <w:rFonts w:eastAsia="Times New Roman"/>
          <w:szCs w:val="24"/>
          <w:lang w:eastAsia="en-US"/>
        </w:rPr>
      </w:pPr>
    </w:p>
    <w:p w14:paraId="643F3CFF" w14:textId="77777777" w:rsidR="00557822" w:rsidRPr="00557822" w:rsidRDefault="00557822" w:rsidP="00557822">
      <w:pPr>
        <w:spacing w:after="0" w:line="360" w:lineRule="auto"/>
        <w:rPr>
          <w:ins w:id="28" w:author="Φλούδα Χριστίνα" w:date="2019-03-05T18:01:00Z"/>
          <w:rFonts w:eastAsia="Times New Roman"/>
          <w:szCs w:val="24"/>
          <w:lang w:eastAsia="en-US"/>
        </w:rPr>
      </w:pPr>
      <w:ins w:id="29" w:author="Φλούδα Χριστίνα" w:date="2019-03-05T18:01:00Z">
        <w:r w:rsidRPr="00557822">
          <w:rPr>
            <w:rFonts w:eastAsia="Times New Roman"/>
            <w:szCs w:val="24"/>
            <w:lang w:eastAsia="en-US"/>
          </w:rPr>
          <w:t>ΟΜΙΛΗΤΕΣ</w:t>
        </w:r>
      </w:ins>
    </w:p>
    <w:p w14:paraId="50DB5347" w14:textId="6913E5C4" w:rsidR="00557822" w:rsidRDefault="00557822" w:rsidP="00557822">
      <w:pPr>
        <w:spacing w:line="600" w:lineRule="auto"/>
        <w:jc w:val="center"/>
        <w:rPr>
          <w:ins w:id="30" w:author="Φλούδα Χριστίνα" w:date="2019-03-05T18:01:00Z"/>
          <w:rFonts w:eastAsia="Times New Roman" w:cs="Times New Roman"/>
          <w:szCs w:val="24"/>
        </w:rPr>
      </w:pPr>
      <w:ins w:id="31" w:author="Φλούδα Χριστίνα" w:date="2019-03-05T18:01:00Z">
        <w:r w:rsidRPr="00557822">
          <w:rPr>
            <w:rFonts w:eastAsia="Times New Roman"/>
            <w:szCs w:val="24"/>
            <w:lang w:eastAsia="en-US"/>
          </w:rPr>
          <w:br/>
          <w:t>Α. Επί διαδικαστικού θέματος:</w:t>
        </w:r>
        <w:r w:rsidRPr="00557822">
          <w:rPr>
            <w:rFonts w:eastAsia="Times New Roman"/>
            <w:szCs w:val="24"/>
            <w:lang w:eastAsia="en-US"/>
          </w:rPr>
          <w:br/>
          <w:t>ΑΘΑΝΑΣΙΟΥ Χ. , σελ.</w:t>
        </w:r>
        <w:r w:rsidRPr="00557822">
          <w:rPr>
            <w:rFonts w:eastAsia="Times New Roman"/>
            <w:szCs w:val="24"/>
            <w:lang w:eastAsia="en-US"/>
          </w:rPr>
          <w:br/>
          <w:t>ΔΕΝΔΙΑΣ Ν. , σελ.</w:t>
        </w:r>
        <w:r w:rsidRPr="00557822">
          <w:rPr>
            <w:rFonts w:eastAsia="Times New Roman"/>
            <w:szCs w:val="24"/>
            <w:lang w:eastAsia="en-US"/>
          </w:rPr>
          <w:br/>
          <w:t>ΚΑΚΛΑΜΑΝΗΣ Ν. , σελ.</w:t>
        </w:r>
        <w:r w:rsidRPr="00557822">
          <w:rPr>
            <w:rFonts w:eastAsia="Times New Roman"/>
            <w:szCs w:val="24"/>
            <w:lang w:eastAsia="en-US"/>
          </w:rPr>
          <w:br/>
          <w:t>ΚΟΥΡΑΚΗΣ Α. , σελ.</w:t>
        </w:r>
        <w:r w:rsidRPr="00557822">
          <w:rPr>
            <w:rFonts w:eastAsia="Times New Roman"/>
            <w:szCs w:val="24"/>
            <w:lang w:eastAsia="en-US"/>
          </w:rPr>
          <w:br/>
          <w:t>ΚΩΝΣΤΑΝΤΙΝΟΠΟΥΛΟΣ Ο. , σελ.</w:t>
        </w:r>
        <w:r w:rsidRPr="00557822">
          <w:rPr>
            <w:rFonts w:eastAsia="Times New Roman"/>
            <w:szCs w:val="24"/>
            <w:lang w:eastAsia="en-US"/>
          </w:rPr>
          <w:br/>
          <w:t>ΠΑΝΑΓΙΩΤΑΡΟΣ Η. , σελ.</w:t>
        </w:r>
        <w:r w:rsidRPr="00557822">
          <w:rPr>
            <w:rFonts w:eastAsia="Times New Roman"/>
            <w:szCs w:val="24"/>
            <w:lang w:eastAsia="en-US"/>
          </w:rPr>
          <w:br/>
          <w:t>ΠΙΤΣΙΟΡΛΑΣ Α. , σελ.</w:t>
        </w:r>
        <w:r w:rsidRPr="00557822">
          <w:rPr>
            <w:rFonts w:eastAsia="Times New Roman"/>
            <w:szCs w:val="24"/>
            <w:lang w:eastAsia="en-US"/>
          </w:rPr>
          <w:br/>
          <w:t>ΣΑΧΙΝΙΔΗΣ Ι. , σελ.</w:t>
        </w:r>
        <w:r w:rsidRPr="00557822">
          <w:rPr>
            <w:rFonts w:eastAsia="Times New Roman"/>
            <w:szCs w:val="24"/>
            <w:lang w:eastAsia="en-US"/>
          </w:rPr>
          <w:br/>
        </w:r>
        <w:r w:rsidRPr="00557822">
          <w:rPr>
            <w:rFonts w:eastAsia="Times New Roman"/>
            <w:szCs w:val="24"/>
            <w:lang w:eastAsia="en-US"/>
          </w:rPr>
          <w:br/>
          <w:t>Β. Επί προσωπικού θέματος:</w:t>
        </w:r>
        <w:r w:rsidRPr="00557822">
          <w:rPr>
            <w:rFonts w:eastAsia="Times New Roman"/>
            <w:szCs w:val="24"/>
            <w:lang w:eastAsia="en-US"/>
          </w:rPr>
          <w:br/>
          <w:t>ΛΟΒΕΡΔΟΣ Α. , σελ.</w:t>
        </w:r>
        <w:r w:rsidRPr="00557822">
          <w:rPr>
            <w:rFonts w:eastAsia="Times New Roman"/>
            <w:szCs w:val="24"/>
            <w:lang w:eastAsia="en-US"/>
          </w:rPr>
          <w:br/>
        </w:r>
        <w:r w:rsidRPr="00557822">
          <w:rPr>
            <w:rFonts w:eastAsia="Times New Roman"/>
            <w:szCs w:val="24"/>
            <w:lang w:eastAsia="en-US"/>
          </w:rPr>
          <w:br/>
          <w:t>Γ. Επί του σχεδίου νόμου του Υπουργείου Οικονομίας και Ανάπτυξης:</w:t>
        </w:r>
        <w:r w:rsidRPr="00557822">
          <w:rPr>
            <w:rFonts w:eastAsia="Times New Roman"/>
            <w:szCs w:val="24"/>
            <w:lang w:eastAsia="en-US"/>
          </w:rPr>
          <w:br/>
          <w:t>ΑΘΑΝΑΣΙΟΥ Χ. , σελ.</w:t>
        </w:r>
        <w:r w:rsidRPr="00557822">
          <w:rPr>
            <w:rFonts w:eastAsia="Times New Roman"/>
            <w:szCs w:val="24"/>
            <w:lang w:eastAsia="en-US"/>
          </w:rPr>
          <w:br/>
          <w:t>ΒΑΡΔΑΛΗΣ Α. , σελ.</w:t>
        </w:r>
        <w:r w:rsidRPr="00557822">
          <w:rPr>
            <w:rFonts w:eastAsia="Times New Roman"/>
            <w:szCs w:val="24"/>
            <w:lang w:eastAsia="en-US"/>
          </w:rPr>
          <w:br/>
          <w:t>ΓΕΩΡΓΙΑΔΗΣ Μ. , σελ.</w:t>
        </w:r>
        <w:r w:rsidRPr="00557822">
          <w:rPr>
            <w:rFonts w:eastAsia="Times New Roman"/>
            <w:szCs w:val="24"/>
            <w:lang w:eastAsia="en-US"/>
          </w:rPr>
          <w:br/>
          <w:t>ΔΕΝΔΙΑΣ Ν. , σελ.</w:t>
        </w:r>
        <w:r w:rsidRPr="00557822">
          <w:rPr>
            <w:rFonts w:eastAsia="Times New Roman"/>
            <w:szCs w:val="24"/>
            <w:lang w:eastAsia="en-US"/>
          </w:rPr>
          <w:br/>
          <w:t>ΔΗΜΗΤΡΙΑΔΗΣ Δ. , σελ.</w:t>
        </w:r>
        <w:r w:rsidRPr="00557822">
          <w:rPr>
            <w:rFonts w:eastAsia="Times New Roman"/>
            <w:szCs w:val="24"/>
            <w:lang w:eastAsia="en-US"/>
          </w:rPr>
          <w:br/>
          <w:t>ΚΑΡΑΘΑΝΑΣΟΠΟΥΛΟΣ Ν. , σελ.</w:t>
        </w:r>
        <w:r w:rsidRPr="00557822">
          <w:rPr>
            <w:rFonts w:eastAsia="Times New Roman"/>
            <w:szCs w:val="24"/>
            <w:lang w:eastAsia="en-US"/>
          </w:rPr>
          <w:br/>
          <w:t>ΚΑΡΡΑΣ Γ. , σελ.</w:t>
        </w:r>
        <w:r w:rsidRPr="00557822">
          <w:rPr>
            <w:rFonts w:eastAsia="Times New Roman"/>
            <w:szCs w:val="24"/>
            <w:lang w:eastAsia="en-US"/>
          </w:rPr>
          <w:br/>
          <w:t>ΚΩΝΣΤΑΝΤΙΝΟΠΟΥΛΟΣ Ο. , σελ.</w:t>
        </w:r>
        <w:r w:rsidRPr="00557822">
          <w:rPr>
            <w:rFonts w:eastAsia="Times New Roman"/>
            <w:szCs w:val="24"/>
            <w:lang w:eastAsia="en-US"/>
          </w:rPr>
          <w:br/>
          <w:t>ΛΟΒΕΡΔΟΣ Α. , σελ.</w:t>
        </w:r>
        <w:r w:rsidRPr="00557822">
          <w:rPr>
            <w:rFonts w:eastAsia="Times New Roman"/>
            <w:szCs w:val="24"/>
            <w:lang w:eastAsia="en-US"/>
          </w:rPr>
          <w:br/>
          <w:t>ΜΠΑΛΩΜΕΝΑΚΗΣ Α. , σελ.</w:t>
        </w:r>
        <w:r w:rsidRPr="00557822">
          <w:rPr>
            <w:rFonts w:eastAsia="Times New Roman"/>
            <w:szCs w:val="24"/>
            <w:lang w:eastAsia="en-US"/>
          </w:rPr>
          <w:br/>
          <w:t>ΞΥΔΑΚΗΣ Ν. , σελ.</w:t>
        </w:r>
        <w:r w:rsidRPr="00557822">
          <w:rPr>
            <w:rFonts w:eastAsia="Times New Roman"/>
            <w:szCs w:val="24"/>
            <w:lang w:eastAsia="en-US"/>
          </w:rPr>
          <w:br/>
          <w:t>ΠΑΝΑΓΙΩΤΑΡΟΣ Η. , σελ.</w:t>
        </w:r>
        <w:r w:rsidRPr="00557822">
          <w:rPr>
            <w:rFonts w:eastAsia="Times New Roman"/>
            <w:szCs w:val="24"/>
            <w:lang w:eastAsia="en-US"/>
          </w:rPr>
          <w:br/>
          <w:t>ΠΙΤΣΙΟΡΛΑΣ Α. , σελ.</w:t>
        </w:r>
        <w:r w:rsidRPr="00557822">
          <w:rPr>
            <w:rFonts w:eastAsia="Times New Roman"/>
            <w:szCs w:val="24"/>
            <w:lang w:eastAsia="en-US"/>
          </w:rPr>
          <w:br/>
          <w:t>ΣΑΧΙΝΙΔΗΣ Ι. , σελ.</w:t>
        </w:r>
        <w:r w:rsidRPr="00557822">
          <w:rPr>
            <w:rFonts w:eastAsia="Times New Roman"/>
            <w:szCs w:val="24"/>
            <w:lang w:eastAsia="en-US"/>
          </w:rPr>
          <w:br/>
        </w:r>
      </w:ins>
    </w:p>
    <w:p w14:paraId="0CA0A92E" w14:textId="1A0BC6EE" w:rsidR="008679D8" w:rsidRDefault="00557822">
      <w:pPr>
        <w:spacing w:line="600" w:lineRule="auto"/>
        <w:jc w:val="center"/>
        <w:rPr>
          <w:rFonts w:eastAsia="Times New Roman" w:cs="Times New Roman"/>
          <w:szCs w:val="24"/>
        </w:rPr>
      </w:pPr>
      <w:r>
        <w:rPr>
          <w:rFonts w:eastAsia="Times New Roman" w:cs="Times New Roman"/>
          <w:szCs w:val="24"/>
        </w:rPr>
        <w:t>ΠΡΑΚΤΙΚΑ ΒΟΥΛΗΣ</w:t>
      </w:r>
    </w:p>
    <w:p w14:paraId="0CA0A92F" w14:textId="77777777" w:rsidR="008679D8" w:rsidRDefault="00557822">
      <w:pPr>
        <w:spacing w:line="600" w:lineRule="auto"/>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0CA0A930" w14:textId="77777777" w:rsidR="008679D8" w:rsidRDefault="00557822">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CA0A931" w14:textId="77777777" w:rsidR="008679D8" w:rsidRDefault="00557822">
      <w:pPr>
        <w:spacing w:line="600" w:lineRule="auto"/>
        <w:jc w:val="center"/>
        <w:rPr>
          <w:rFonts w:eastAsia="Times New Roman" w:cs="Times New Roman"/>
          <w:szCs w:val="24"/>
        </w:rPr>
      </w:pPr>
      <w:r>
        <w:rPr>
          <w:rFonts w:eastAsia="Times New Roman" w:cs="Times New Roman"/>
          <w:szCs w:val="24"/>
        </w:rPr>
        <w:t>ΣΥΝΟΔΟΣ Δ΄</w:t>
      </w:r>
    </w:p>
    <w:p w14:paraId="0CA0A932" w14:textId="77777777" w:rsidR="008679D8" w:rsidRDefault="00557822">
      <w:pPr>
        <w:spacing w:line="600" w:lineRule="auto"/>
        <w:jc w:val="center"/>
        <w:rPr>
          <w:rFonts w:eastAsia="Times New Roman" w:cs="Times New Roman"/>
          <w:szCs w:val="24"/>
        </w:rPr>
      </w:pPr>
      <w:r>
        <w:rPr>
          <w:rFonts w:eastAsia="Times New Roman" w:cs="Times New Roman"/>
          <w:szCs w:val="24"/>
        </w:rPr>
        <w:t>ΣΥΝΕΔΡΙΑΣΗ ΠΔ΄</w:t>
      </w:r>
    </w:p>
    <w:p w14:paraId="0CA0A933" w14:textId="77777777" w:rsidR="008679D8" w:rsidRDefault="00557822">
      <w:pPr>
        <w:spacing w:line="600" w:lineRule="auto"/>
        <w:jc w:val="center"/>
        <w:rPr>
          <w:rFonts w:eastAsia="Times New Roman"/>
          <w:szCs w:val="24"/>
        </w:rPr>
      </w:pPr>
      <w:r>
        <w:rPr>
          <w:rFonts w:eastAsia="Times New Roman" w:cs="Times New Roman"/>
          <w:szCs w:val="24"/>
        </w:rPr>
        <w:t>Τρίτη 26 Φεβρουαρίου 2019</w:t>
      </w:r>
    </w:p>
    <w:p w14:paraId="0CA0A93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Αθήνα, σήμερα στις 26 Φεβρουαρίου 2019, ημέρα Τρίτη και ώρα 10.15΄</w:t>
      </w:r>
      <w:r>
        <w:rPr>
          <w:rFonts w:eastAsia="Times New Roman" w:cs="Times New Roman"/>
          <w:szCs w:val="24"/>
        </w:rPr>
        <w:t>,</w:t>
      </w:r>
      <w:r>
        <w:rPr>
          <w:rFonts w:eastAsia="Times New Roman" w:cs="Times New Roman"/>
          <w:szCs w:val="24"/>
        </w:rPr>
        <w:t xml:space="preserve"> συνήλθε στην Αίθουσα των συνεδριά</w:t>
      </w:r>
      <w:bookmarkStart w:id="32" w:name="_GoBack"/>
      <w:bookmarkEnd w:id="32"/>
      <w:r>
        <w:rPr>
          <w:rFonts w:eastAsia="Times New Roman" w:cs="Times New Roman"/>
          <w:szCs w:val="24"/>
        </w:rPr>
        <w:t xml:space="preserve">σεων του Βουλευτηρίου η Βουλή σε ολομέλεια για να συνεδριάσει υπό την προεδρία του Δ΄ Αντιπροέδρου αυτής κ. </w:t>
      </w:r>
      <w:r w:rsidRPr="002C7799">
        <w:rPr>
          <w:rFonts w:eastAsia="Times New Roman" w:cs="Times New Roman"/>
          <w:b/>
          <w:szCs w:val="24"/>
        </w:rPr>
        <w:t>ΝΙΚΗΤΑ ΚΑΚΛΑΜΑΝΗ</w:t>
      </w:r>
      <w:r>
        <w:rPr>
          <w:rFonts w:eastAsia="Times New Roman" w:cs="Times New Roman"/>
          <w:szCs w:val="24"/>
        </w:rPr>
        <w:t>.</w:t>
      </w:r>
    </w:p>
    <w:p w14:paraId="0CA0A935"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0CA0A936"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(ΕΠΙΚΥΡΩΣΗ </w:t>
      </w:r>
      <w:r>
        <w:rPr>
          <w:rFonts w:eastAsia="Times New Roman"/>
          <w:color w:val="000000"/>
          <w:szCs w:val="24"/>
          <w:shd w:val="clear" w:color="auto" w:fill="FFFFFF"/>
        </w:rPr>
        <w:t>ΠΡΑΚΤΙΚΩΝ: Σύμφωνα με την από 25-2-2019 εξουσιοδότηση του Σώματος επικυρώθηκαν με ευθύνη του Προεδρείου τα Πρακτικά της ΠΓ΄ συνεδριάσεώς του, της Δευτέ</w:t>
      </w:r>
      <w:r>
        <w:rPr>
          <w:rFonts w:eastAsia="Times New Roman"/>
          <w:color w:val="000000"/>
          <w:szCs w:val="24"/>
          <w:shd w:val="clear" w:color="auto" w:fill="FFFFFF"/>
        </w:rPr>
        <w:lastRenderedPageBreak/>
        <w:t>ρας 25 Φεβρουαρίου 2019, σε ό,τι αφορά την ψήφιση στο σύνολο: α) της πρότασης του Προέδρου της Βουλής «Γι</w:t>
      </w:r>
      <w:r>
        <w:rPr>
          <w:rFonts w:eastAsia="Times New Roman"/>
          <w:color w:val="000000"/>
          <w:szCs w:val="24"/>
          <w:shd w:val="clear" w:color="auto" w:fill="FFFFFF"/>
        </w:rPr>
        <w:t xml:space="preserve">α την τροποποίηση διατάξεων του Κανονισμού της Βουλής - Μέρος Β΄ (ΦΕΚ </w:t>
      </w:r>
      <w:r w:rsidRPr="00194046">
        <w:rPr>
          <w:rFonts w:eastAsia="Times New Roman"/>
          <w:color w:val="000000"/>
          <w:szCs w:val="24"/>
          <w:shd w:val="clear" w:color="auto" w:fill="FFFFFF"/>
        </w:rPr>
        <w:t>51Α΄</w:t>
      </w:r>
      <w:r w:rsidRPr="00E718A6">
        <w:rPr>
          <w:rFonts w:eastAsia="Times New Roman"/>
          <w:color w:val="000000"/>
          <w:szCs w:val="24"/>
          <w:shd w:val="clear" w:color="auto" w:fill="FFFFFF"/>
        </w:rPr>
        <w:t>/10</w:t>
      </w:r>
      <w:r>
        <w:rPr>
          <w:rFonts w:eastAsia="Times New Roman"/>
          <w:color w:val="000000"/>
          <w:szCs w:val="24"/>
          <w:shd w:val="clear" w:color="auto" w:fill="FFFFFF"/>
        </w:rPr>
        <w:t>-</w:t>
      </w:r>
      <w:r w:rsidRPr="00E718A6">
        <w:rPr>
          <w:rFonts w:eastAsia="Times New Roman"/>
          <w:color w:val="000000"/>
          <w:szCs w:val="24"/>
          <w:shd w:val="clear" w:color="auto" w:fill="FFFFFF"/>
        </w:rPr>
        <w:t>4</w:t>
      </w:r>
      <w:r>
        <w:rPr>
          <w:rFonts w:eastAsia="Times New Roman"/>
          <w:color w:val="000000"/>
          <w:szCs w:val="24"/>
          <w:shd w:val="clear" w:color="auto" w:fill="FFFFFF"/>
        </w:rPr>
        <w:t>-</w:t>
      </w:r>
      <w:r w:rsidRPr="00E718A6">
        <w:rPr>
          <w:rFonts w:eastAsia="Times New Roman"/>
          <w:color w:val="000000"/>
          <w:szCs w:val="24"/>
          <w:shd w:val="clear" w:color="auto" w:fill="FFFFFF"/>
        </w:rPr>
        <w:t>1997)</w:t>
      </w:r>
      <w:r>
        <w:rPr>
          <w:rFonts w:eastAsia="Times New Roman"/>
          <w:color w:val="000000"/>
          <w:szCs w:val="24"/>
          <w:shd w:val="clear" w:color="auto" w:fill="FFFFFF"/>
        </w:rPr>
        <w:t xml:space="preserve"> και Μέρος Κοινοβουλευτικό (ΦΕΚ </w:t>
      </w:r>
      <w:r w:rsidRPr="00194046">
        <w:rPr>
          <w:rFonts w:eastAsia="Times New Roman"/>
          <w:color w:val="000000"/>
          <w:szCs w:val="24"/>
          <w:shd w:val="clear" w:color="auto" w:fill="FFFFFF"/>
        </w:rPr>
        <w:t>106Α</w:t>
      </w:r>
      <w:r>
        <w:rPr>
          <w:rFonts w:eastAsia="Times New Roman"/>
          <w:color w:val="000000"/>
          <w:szCs w:val="24"/>
          <w:shd w:val="clear" w:color="auto" w:fill="FFFFFF"/>
        </w:rPr>
        <w:t>΄/24</w:t>
      </w:r>
      <w:r>
        <w:rPr>
          <w:rFonts w:eastAsia="Times New Roman"/>
          <w:color w:val="000000"/>
          <w:szCs w:val="24"/>
          <w:shd w:val="clear" w:color="auto" w:fill="FFFFFF"/>
        </w:rPr>
        <w:t>-</w:t>
      </w:r>
      <w:r>
        <w:rPr>
          <w:rFonts w:eastAsia="Times New Roman"/>
          <w:color w:val="000000"/>
          <w:szCs w:val="24"/>
          <w:shd w:val="clear" w:color="auto" w:fill="FFFFFF"/>
        </w:rPr>
        <w:t>6</w:t>
      </w:r>
      <w:r>
        <w:rPr>
          <w:rFonts w:eastAsia="Times New Roman"/>
          <w:color w:val="000000"/>
          <w:szCs w:val="24"/>
          <w:shd w:val="clear" w:color="auto" w:fill="FFFFFF"/>
        </w:rPr>
        <w:t>-</w:t>
      </w:r>
      <w:r>
        <w:rPr>
          <w:rFonts w:eastAsia="Times New Roman"/>
          <w:color w:val="000000"/>
          <w:szCs w:val="24"/>
          <w:shd w:val="clear" w:color="auto" w:fill="FFFFFF"/>
        </w:rPr>
        <w:t>1987), όπως ισχύουν και β) της πρότασης του Προέδρου της Βουλής «Οργανισμός του Ιδρύματος της Βουλής για τον Κοινοβουλευτισμό κα</w:t>
      </w:r>
      <w:r>
        <w:rPr>
          <w:rFonts w:eastAsia="Times New Roman"/>
          <w:color w:val="000000"/>
          <w:szCs w:val="24"/>
          <w:shd w:val="clear" w:color="auto" w:fill="FFFFFF"/>
        </w:rPr>
        <w:t xml:space="preserve">ι τη Δημοκρατία», καθώς και την έγκριση του «Κανονισμού Λειτουργίας της Επιτροπής του άρθρου </w:t>
      </w:r>
      <w:r w:rsidRPr="00194046">
        <w:rPr>
          <w:rFonts w:eastAsia="Times New Roman"/>
          <w:color w:val="000000"/>
          <w:szCs w:val="24"/>
          <w:shd w:val="clear" w:color="auto" w:fill="FFFFFF"/>
        </w:rPr>
        <w:t>3Α</w:t>
      </w:r>
      <w:r>
        <w:rPr>
          <w:rFonts w:eastAsia="Times New Roman"/>
          <w:color w:val="000000"/>
          <w:szCs w:val="24"/>
          <w:shd w:val="clear" w:color="auto" w:fill="FFFFFF"/>
        </w:rPr>
        <w:t xml:space="preserve"> του ν. 3213/2003 - Κανονισμός Λειτουργίας της Ειδικής Υπηρεσίας Επιτροπής Ελέγχου Δηλώσεων Περιουσιακής Κατάστασης</w:t>
      </w:r>
      <w:r>
        <w:rPr>
          <w:rFonts w:eastAsia="Times New Roman"/>
          <w:color w:val="000000"/>
          <w:szCs w:val="24"/>
          <w:shd w:val="clear" w:color="auto" w:fill="FFFFFF"/>
        </w:rPr>
        <w:t>.</w:t>
      </w:r>
      <w:r>
        <w:rPr>
          <w:rFonts w:eastAsia="Times New Roman"/>
          <w:color w:val="000000"/>
          <w:szCs w:val="24"/>
          <w:shd w:val="clear" w:color="auto" w:fill="FFFFFF"/>
        </w:rPr>
        <w:t>)</w:t>
      </w:r>
    </w:p>
    <w:p w14:paraId="0CA0A937"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Εισερχόμαστε στην ημερήσια διάταξη της </w:t>
      </w:r>
    </w:p>
    <w:p w14:paraId="0CA0A938" w14:textId="77777777" w:rsidR="008679D8" w:rsidRDefault="00557822">
      <w:pPr>
        <w:spacing w:line="600" w:lineRule="auto"/>
        <w:ind w:firstLine="720"/>
        <w:jc w:val="center"/>
        <w:rPr>
          <w:rFonts w:eastAsia="Times New Roman"/>
          <w:b/>
          <w:color w:val="000000"/>
          <w:szCs w:val="24"/>
          <w:shd w:val="clear" w:color="auto" w:fill="FFFFFF"/>
        </w:rPr>
      </w:pPr>
      <w:r w:rsidRPr="00802691">
        <w:rPr>
          <w:rFonts w:eastAsia="Times New Roman"/>
          <w:b/>
          <w:color w:val="000000"/>
          <w:szCs w:val="24"/>
          <w:shd w:val="clear" w:color="auto" w:fill="FFFFFF"/>
        </w:rPr>
        <w:t>ΝΟΜΟΘΕΤΙΚΗΣ ΕΡΓΑΣΙΑΣ</w:t>
      </w:r>
    </w:p>
    <w:p w14:paraId="0CA0A939"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επί της αρχής, των άρθρων και του συνόλου του σχεδίου νόμου του Υπουργείου Οικονομίας και Ανάπτυξης</w:t>
      </w:r>
      <w:r>
        <w:rPr>
          <w:rFonts w:eastAsia="Times New Roman"/>
          <w:color w:val="000000"/>
          <w:szCs w:val="24"/>
          <w:shd w:val="clear" w:color="auto" w:fill="FFFFFF"/>
        </w:rPr>
        <w:t>:</w:t>
      </w:r>
      <w:r>
        <w:rPr>
          <w:rFonts w:eastAsia="Times New Roman"/>
          <w:color w:val="000000"/>
          <w:szCs w:val="24"/>
          <w:shd w:val="clear" w:color="auto" w:fill="FFFFFF"/>
        </w:rPr>
        <w:t xml:space="preserve"> «Εταιρικοί μετασχηματισμοί και εναρμόνιση του νομοθετικού πλαισίου με τις διατάξεις της Οδηγίας 2014/55/ΕΕ </w:t>
      </w:r>
      <w:r>
        <w:rPr>
          <w:rFonts w:eastAsia="Times New Roman"/>
          <w:color w:val="000000"/>
          <w:szCs w:val="24"/>
          <w:shd w:val="clear" w:color="auto" w:fill="FFFFFF"/>
        </w:rPr>
        <w:lastRenderedPageBreak/>
        <w:t>το</w:t>
      </w:r>
      <w:r>
        <w:rPr>
          <w:rFonts w:eastAsia="Times New Roman"/>
          <w:color w:val="000000"/>
          <w:szCs w:val="24"/>
          <w:shd w:val="clear" w:color="auto" w:fill="FFFFFF"/>
        </w:rPr>
        <w:t xml:space="preserve">υ Ευρωπαϊκού Κοινοβουλίου και του Συμβουλίου της </w:t>
      </w:r>
      <w:r w:rsidRPr="00194046">
        <w:rPr>
          <w:rFonts w:eastAsia="Times New Roman"/>
          <w:color w:val="000000"/>
          <w:szCs w:val="24"/>
          <w:shd w:val="clear" w:color="auto" w:fill="FFFFFF"/>
        </w:rPr>
        <w:t xml:space="preserve">16ης </w:t>
      </w:r>
      <w:r>
        <w:rPr>
          <w:rFonts w:eastAsia="Times New Roman"/>
          <w:color w:val="000000"/>
          <w:szCs w:val="24"/>
          <w:shd w:val="clear" w:color="auto" w:fill="FFFFFF"/>
        </w:rPr>
        <w:t>Απριλίου 2014 για την έκδοση ηλεκτρονικών τιμολογίων στο πλαίσιο δημοσίων συμβάσεων και λοιπές διατάξεις».</w:t>
      </w:r>
    </w:p>
    <w:p w14:paraId="0CA0A93A"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w:t>
      </w:r>
      <w:r>
        <w:rPr>
          <w:rFonts w:eastAsia="Times New Roman"/>
          <w:color w:val="000000"/>
          <w:szCs w:val="24"/>
          <w:shd w:val="clear" w:color="auto" w:fill="FFFFFF"/>
        </w:rPr>
        <w:t>ή της στις</w:t>
      </w:r>
      <w:r>
        <w:rPr>
          <w:rFonts w:eastAsia="Times New Roman"/>
          <w:color w:val="000000"/>
          <w:szCs w:val="24"/>
          <w:shd w:val="clear" w:color="auto" w:fill="FFFFFF"/>
        </w:rPr>
        <w:t xml:space="preserve"> </w:t>
      </w:r>
      <w:r w:rsidRPr="000B555B">
        <w:rPr>
          <w:rFonts w:eastAsia="Times New Roman"/>
          <w:color w:val="000000"/>
          <w:szCs w:val="24"/>
          <w:shd w:val="clear" w:color="auto" w:fill="FFFFFF"/>
        </w:rPr>
        <w:t xml:space="preserve">25 </w:t>
      </w:r>
      <w:r>
        <w:rPr>
          <w:rFonts w:eastAsia="Times New Roman"/>
          <w:color w:val="000000"/>
          <w:szCs w:val="24"/>
          <w:shd w:val="clear" w:color="auto" w:fill="FFFFFF"/>
        </w:rPr>
        <w:t>Φεβρουαρίου 2019 τη συζήτηση του ν</w:t>
      </w:r>
      <w:r>
        <w:rPr>
          <w:rFonts w:eastAsia="Times New Roman"/>
          <w:color w:val="000000"/>
          <w:szCs w:val="24"/>
          <w:shd w:val="clear" w:color="auto" w:fill="FFFFFF"/>
        </w:rPr>
        <w:t xml:space="preserve">ομοσχεδίου σε μία συνεδρίαση ενιαία επί της αρχής, των άρθρων και των τροπολογιών. </w:t>
      </w:r>
    </w:p>
    <w:p w14:paraId="0CA0A93B"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να σας κάνω μία ενημέρωση. Μέτρησα τον χρόνο ομιλίας των εισηγητών, των αγορητών, των Κοινοβουλευτικών Εκπροσώπων και των Υπουργών, με μία σχε</w:t>
      </w:r>
      <w:r>
        <w:rPr>
          <w:rFonts w:eastAsia="Times New Roman"/>
          <w:color w:val="000000"/>
          <w:szCs w:val="24"/>
          <w:shd w:val="clear" w:color="auto" w:fill="FFFFFF"/>
        </w:rPr>
        <w:t>τική άνεση, γιατί είναι πολλά τα άρθρα, και είναι τέσσερις ώρες. Οι συγκεκριμένοι, λοιπόν, λογικά γύρω στις 14.00΄</w:t>
      </w:r>
      <w:r>
        <w:rPr>
          <w:rFonts w:eastAsia="Times New Roman"/>
          <w:color w:val="000000"/>
          <w:szCs w:val="24"/>
          <w:shd w:val="clear" w:color="auto" w:fill="FFFFFF"/>
        </w:rPr>
        <w:t xml:space="preserve"> με</w:t>
      </w:r>
      <w:r>
        <w:rPr>
          <w:rFonts w:eastAsia="Times New Roman"/>
          <w:color w:val="000000"/>
          <w:szCs w:val="24"/>
          <w:shd w:val="clear" w:color="auto" w:fill="FFFFFF"/>
        </w:rPr>
        <w:t xml:space="preserve"> 14.30΄ τελειώνουν. Ανάλογα με το πόσοι συνάδελφοι θα εγγραφούν -δεν βλέπω πάντως να εγγράφονται πολλοί, στην </w:t>
      </w:r>
      <w:r>
        <w:rPr>
          <w:rFonts w:eastAsia="Times New Roman"/>
          <w:color w:val="000000"/>
          <w:szCs w:val="24"/>
          <w:shd w:val="clear" w:color="auto" w:fill="FFFFFF"/>
        </w:rPr>
        <w:t xml:space="preserve">επιτροπή </w:t>
      </w:r>
      <w:r>
        <w:rPr>
          <w:rFonts w:eastAsia="Times New Roman"/>
          <w:color w:val="000000"/>
          <w:szCs w:val="24"/>
          <w:shd w:val="clear" w:color="auto" w:fill="FFFFFF"/>
        </w:rPr>
        <w:t>μίλησαν δύο συνάδελφ</w:t>
      </w:r>
      <w:r>
        <w:rPr>
          <w:rFonts w:eastAsia="Times New Roman"/>
          <w:color w:val="000000"/>
          <w:szCs w:val="24"/>
          <w:shd w:val="clear" w:color="auto" w:fill="FFFFFF"/>
        </w:rPr>
        <w:t>οι- θα δούμε αν τελειώνουμε σήμερα σε μία λογική ώρα ή θα πάμε, όπως είπαμε και εχθές, και για ένα τρίωρο αύριο το πρωί. Όταν κλείσει ο κατάλογος, μετά την κάθοδο από το Βήμα του κ. Αθανασίου, τα ξαναλέμε. Ας ξεκινήσουμε για να μην χάνουμε χρόνο.</w:t>
      </w:r>
    </w:p>
    <w:p w14:paraId="0CA0A93C"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Να ανοίξε</w:t>
      </w:r>
      <w:r>
        <w:rPr>
          <w:rFonts w:eastAsia="Times New Roman"/>
          <w:color w:val="000000"/>
          <w:szCs w:val="24"/>
          <w:shd w:val="clear" w:color="auto" w:fill="FFFFFF"/>
        </w:rPr>
        <w:t xml:space="preserve">ι </w:t>
      </w:r>
      <w:r>
        <w:rPr>
          <w:rFonts w:eastAsia="Times New Roman"/>
          <w:color w:val="000000"/>
          <w:szCs w:val="24"/>
          <w:shd w:val="clear" w:color="auto" w:fill="FFFFFF"/>
        </w:rPr>
        <w:t xml:space="preserve">παρακαλώ </w:t>
      </w:r>
      <w:r>
        <w:rPr>
          <w:rFonts w:eastAsia="Times New Roman"/>
          <w:color w:val="000000"/>
          <w:szCs w:val="24"/>
          <w:shd w:val="clear" w:color="auto" w:fill="FFFFFF"/>
        </w:rPr>
        <w:t>σύστημα για την εγγραφή των συναδέλφων. Μέχρι στιγμής τροπολογίες δεν έχουμε.</w:t>
      </w:r>
    </w:p>
    <w:p w14:paraId="0CA0A93D" w14:textId="77777777" w:rsidR="008679D8" w:rsidRDefault="00557822">
      <w:pPr>
        <w:spacing w:line="600" w:lineRule="auto"/>
        <w:ind w:firstLine="720"/>
        <w:jc w:val="both"/>
        <w:rPr>
          <w:rFonts w:eastAsia="Times New Roman"/>
          <w:color w:val="000000"/>
          <w:szCs w:val="24"/>
          <w:shd w:val="clear" w:color="auto" w:fill="FFFFFF"/>
        </w:rPr>
      </w:pPr>
      <w:r w:rsidRPr="00194046">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Έχουμε δύο, κύριε Πρόεδρε.</w:t>
      </w:r>
    </w:p>
    <w:p w14:paraId="0CA0A93E" w14:textId="77777777" w:rsidR="008679D8" w:rsidRDefault="00557822">
      <w:pPr>
        <w:spacing w:line="600" w:lineRule="auto"/>
        <w:ind w:firstLine="720"/>
        <w:jc w:val="both"/>
        <w:rPr>
          <w:rFonts w:eastAsia="Times New Roman"/>
          <w:color w:val="000000"/>
          <w:szCs w:val="24"/>
          <w:shd w:val="clear" w:color="auto" w:fill="FFFFFF"/>
        </w:rPr>
      </w:pPr>
      <w:r w:rsidRPr="00194046">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Έχουν ενσωματωθεί. Εννοώ ότι δεν έχουμε καινούριες, κύριε Αθανασίου. Μέχρι να τελειώσουμε δεν ξέρω τι θα γίνει.</w:t>
      </w:r>
    </w:p>
    <w:p w14:paraId="0CA0A93F"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εισηγητής του ΣΥΡΙΖΑ κ. Δημήτρης Δημητριάδης.</w:t>
      </w:r>
    </w:p>
    <w:p w14:paraId="0CA0A940" w14:textId="77777777" w:rsidR="008679D8" w:rsidRDefault="00557822">
      <w:pPr>
        <w:spacing w:line="600" w:lineRule="auto"/>
        <w:ind w:firstLine="720"/>
        <w:jc w:val="both"/>
        <w:rPr>
          <w:rFonts w:eastAsia="Times New Roman"/>
          <w:color w:val="000000"/>
          <w:szCs w:val="24"/>
          <w:shd w:val="clear" w:color="auto" w:fill="FFFFFF"/>
        </w:rPr>
      </w:pPr>
      <w:r w:rsidRPr="000B555B">
        <w:rPr>
          <w:rFonts w:eastAsia="Times New Roman"/>
          <w:b/>
          <w:color w:val="000000"/>
          <w:szCs w:val="24"/>
          <w:shd w:val="clear" w:color="auto" w:fill="FFFFFF"/>
        </w:rPr>
        <w:t>ΔΗΜΗΤΡΙΟΣ ΔΗΜΗΤΡΙΑΔΗΣ:</w:t>
      </w:r>
      <w:r>
        <w:rPr>
          <w:rFonts w:eastAsia="Times New Roman"/>
          <w:color w:val="000000"/>
          <w:szCs w:val="24"/>
          <w:shd w:val="clear" w:color="auto" w:fill="FFFFFF"/>
        </w:rPr>
        <w:t xml:space="preserve"> Ευχαριστώ, κύριε Πρόεδρε.</w:t>
      </w:r>
    </w:p>
    <w:p w14:paraId="0CA0A941"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Υπουργοί, κυρίες και κύρι</w:t>
      </w:r>
      <w:r>
        <w:rPr>
          <w:rFonts w:eastAsia="Times New Roman"/>
          <w:color w:val="000000"/>
          <w:szCs w:val="24"/>
          <w:shd w:val="clear" w:color="auto" w:fill="FFFFFF"/>
        </w:rPr>
        <w:t>οι συνάδελφοι, το σχέδιο νόμου του Υπουργείου Οικονομίας και Ανάπτυξης για τους εταιρικούς μετασχηματισμούς και την εναρμόνιση του νομοθετικού μας πλαισίου προς τις διατάξεις της Οδηγίας 55/2014 του Ευρωπαϊκού Κοινοβουλίου και λοιπές διατάξεις είναι το αντ</w:t>
      </w:r>
      <w:r>
        <w:rPr>
          <w:rFonts w:eastAsia="Times New Roman"/>
          <w:color w:val="000000"/>
          <w:szCs w:val="24"/>
          <w:shd w:val="clear" w:color="auto" w:fill="FFFFFF"/>
        </w:rPr>
        <w:t>ικείμενο της σημερινής συζήτησης στην Ολομέλεια.</w:t>
      </w:r>
    </w:p>
    <w:p w14:paraId="0CA0A942"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 συγκεκριμένο νομοσχέδιο είναι ένας ακόμη κρίκος σε μια αλυσίδα πρωτοβουλιών που έχει πάρει η Κυβέρνησή μας, που αφορά εν συνόλω το εταιρικό δίκαιο, την επιχειρηματικότητα και την επιχειρηματική δραστηριότ</w:t>
      </w:r>
      <w:r>
        <w:rPr>
          <w:rFonts w:eastAsia="Times New Roman"/>
          <w:color w:val="000000"/>
          <w:szCs w:val="24"/>
          <w:shd w:val="clear" w:color="auto" w:fill="FFFFFF"/>
        </w:rPr>
        <w:t>ητα στη χώρα μας. Είναι ένα ακόμη παράδειγμα -σημαντικό πιστεύουμε- των κυβερνητικών πρωτοβουλιών για τη βελτίωση του οικονομικού κλίματος και τον εκσυγχρονισμό του επιχειρηματικού μας πλαισίου. Έγινε μια ικανοποιητική και σε βάθος συζήτηση και για τις δύο</w:t>
      </w:r>
      <w:r>
        <w:rPr>
          <w:rFonts w:eastAsia="Times New Roman"/>
          <w:color w:val="000000"/>
          <w:szCs w:val="24"/>
          <w:shd w:val="clear" w:color="auto" w:fill="FFFFFF"/>
        </w:rPr>
        <w:t xml:space="preserve"> πλευρές του νομοσχεδίου, αλλά κυρίως για το ζήτημα των μετασχηματισμών. </w:t>
      </w:r>
    </w:p>
    <w:p w14:paraId="0CA0A943"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που κατ’ αρχάς οφείλω να παρατηρήσω για το νομοσχέδιο είναι ότι προέκυψε από μία διαδικασία των </w:t>
      </w:r>
      <w:r>
        <w:rPr>
          <w:rFonts w:eastAsia="Times New Roman"/>
          <w:color w:val="000000"/>
          <w:szCs w:val="24"/>
          <w:shd w:val="clear" w:color="auto" w:fill="FFFFFF"/>
        </w:rPr>
        <w:t xml:space="preserve">επιτροπών </w:t>
      </w:r>
      <w:r>
        <w:rPr>
          <w:rFonts w:eastAsia="Times New Roman"/>
          <w:color w:val="000000"/>
          <w:szCs w:val="24"/>
          <w:shd w:val="clear" w:color="auto" w:fill="FFFFFF"/>
        </w:rPr>
        <w:t>και από μια διαδικασία συζήτησης με φορείς και υπάρχει μια σε βάθος θετ</w:t>
      </w:r>
      <w:r>
        <w:rPr>
          <w:rFonts w:eastAsia="Times New Roman"/>
          <w:color w:val="000000"/>
          <w:szCs w:val="24"/>
          <w:shd w:val="clear" w:color="auto" w:fill="FFFFFF"/>
        </w:rPr>
        <w:t>ική προσέγγιση του νομοσχεδίου, κάτι το οποίο ομολογήθηκε και κατά τη διάρκεια της ακρόασης των φορέων.</w:t>
      </w:r>
    </w:p>
    <w:p w14:paraId="0CA0A944"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Πιο συγκεκριμένα, όσον αφορά αυτό το νομοσχέδιο οι παραγωγικοί φορείς και οι κοινωνικοί εταίροι όχι μόνο αποδέχονται σε γενικές γραμμές τη θετικότητα τη</w:t>
      </w:r>
      <w:r>
        <w:rPr>
          <w:rFonts w:eastAsia="Times New Roman"/>
          <w:color w:val="000000"/>
          <w:szCs w:val="24"/>
          <w:shd w:val="clear" w:color="auto" w:fill="FFFFFF"/>
        </w:rPr>
        <w:t>ς παρέμβασης αυτής, αλλά ταυτόχρονα αναγνωρίζουν και τη δική τους συμμετοχή και συμ</w:t>
      </w:r>
      <w:r>
        <w:rPr>
          <w:rFonts w:eastAsia="Times New Roman"/>
          <w:color w:val="000000"/>
          <w:szCs w:val="24"/>
          <w:shd w:val="clear" w:color="auto" w:fill="FFFFFF"/>
        </w:rPr>
        <w:lastRenderedPageBreak/>
        <w:t>βολή σε αυτήν ακριβώς τη νομοθετική προσπάθεια. Ως εκ τούτου, μπορούμε ήδη να λέμε, με ασφάλεια μάλλον, ότι έχουμε ένα παράδειγμα μιας προτεινόμενης νομοθέτησης, γιατί η δια</w:t>
      </w:r>
      <w:r>
        <w:rPr>
          <w:rFonts w:eastAsia="Times New Roman"/>
          <w:color w:val="000000"/>
          <w:szCs w:val="24"/>
          <w:shd w:val="clear" w:color="auto" w:fill="FFFFFF"/>
        </w:rPr>
        <w:t>δικασία της διαβούλευσης, που προηγήθηκε, ενσωμάτωσε σε αυτήν την πρωτοβουλία τις περισσότερες κατά το δυνατόν παρατηρήσεις της αγοράς και του επιχειρηματικού κόσμου.</w:t>
      </w:r>
    </w:p>
    <w:p w14:paraId="0CA0A945" w14:textId="77777777" w:rsidR="008679D8" w:rsidRDefault="0055782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προτεινόμενες ρυθμίσεις εντάσσονται στη στρατηγική αναμόρφωσης και προσαρμογής του ετα</w:t>
      </w:r>
      <w:r>
        <w:rPr>
          <w:rFonts w:eastAsia="Times New Roman"/>
          <w:color w:val="000000"/>
          <w:szCs w:val="24"/>
          <w:shd w:val="clear" w:color="auto" w:fill="FFFFFF"/>
        </w:rPr>
        <w:t xml:space="preserve">ιρικού δικαίου της χώρας μας προς το ευρωπαϊκό, το οποίο βαίνει συνεχώς ενοποιούμενο. Έχει προηγηθεί η ριζική αναμόρφωση του </w:t>
      </w:r>
      <w:r w:rsidRPr="0043438F">
        <w:rPr>
          <w:rFonts w:eastAsia="Times New Roman"/>
          <w:color w:val="000000"/>
          <w:szCs w:val="24"/>
          <w:shd w:val="clear" w:color="auto" w:fill="FFFFFF"/>
        </w:rPr>
        <w:t xml:space="preserve">θεσμικού </w:t>
      </w:r>
      <w:r>
        <w:rPr>
          <w:rFonts w:eastAsia="Times New Roman"/>
          <w:color w:val="000000"/>
          <w:szCs w:val="24"/>
          <w:shd w:val="clear" w:color="auto" w:fill="FFFFFF"/>
        </w:rPr>
        <w:t>πλαισίου σύστασης εταιρειών, με θεαματικά αποτελέσματα αναφορικά με τον χρόνο και το κόστος ίδρυσης μιας επιχείρησης. Έχει</w:t>
      </w:r>
      <w:r>
        <w:rPr>
          <w:rFonts w:eastAsia="Times New Roman"/>
          <w:color w:val="000000"/>
          <w:szCs w:val="24"/>
          <w:shd w:val="clear" w:color="auto" w:fill="FFFFFF"/>
        </w:rPr>
        <w:t xml:space="preserve"> προηγηθεί, επίσης, ως νομοθετική πρωτοβουλία η τροποποίηση του νόμου περί των ΕΠΕ. Μετά από εκατό χρόνια άλλαξε ο νόμος προς το θετικότερο για τις ανώνυμες εταιρείες. Εκκρεμεί </w:t>
      </w:r>
      <w:r w:rsidRPr="0043438F">
        <w:rPr>
          <w:rFonts w:eastAsia="Times New Roman"/>
          <w:color w:val="000000"/>
          <w:szCs w:val="24"/>
          <w:shd w:val="clear" w:color="auto" w:fill="FFFFFF"/>
        </w:rPr>
        <w:t>-είναι στις επόμενες νομοθετικές πρωτοβουλίες-</w:t>
      </w:r>
      <w:r>
        <w:rPr>
          <w:rFonts w:eastAsia="Times New Roman"/>
          <w:color w:val="000000"/>
          <w:szCs w:val="24"/>
          <w:shd w:val="clear" w:color="auto" w:fill="FFFFFF"/>
        </w:rPr>
        <w:t xml:space="preserve"> βέβαια ο νόμος για το Γενικό Εμπ</w:t>
      </w:r>
      <w:r>
        <w:rPr>
          <w:rFonts w:eastAsia="Times New Roman"/>
          <w:color w:val="000000"/>
          <w:szCs w:val="24"/>
          <w:shd w:val="clear" w:color="auto" w:fill="FFFFFF"/>
        </w:rPr>
        <w:t>ορικό Μητρώο και για τη εποπτεία των εταιρειών που θα έρθει πολύ σύντομα στο Κοινοβούλιο.</w:t>
      </w:r>
    </w:p>
    <w:p w14:paraId="0CA0A946" w14:textId="77777777" w:rsidR="008679D8" w:rsidRDefault="00557822">
      <w:pPr>
        <w:spacing w:line="600" w:lineRule="auto"/>
        <w:jc w:val="both"/>
        <w:rPr>
          <w:rFonts w:eastAsia="Times New Roman" w:cs="Times New Roman"/>
          <w:szCs w:val="24"/>
        </w:rPr>
      </w:pPr>
      <w:r>
        <w:rPr>
          <w:rFonts w:eastAsia="Times New Roman"/>
          <w:color w:val="000000"/>
          <w:szCs w:val="24"/>
          <w:shd w:val="clear" w:color="auto" w:fill="FFFFFF"/>
        </w:rPr>
        <w:lastRenderedPageBreak/>
        <w:t>Στο πεδίο του τελικού δικαίου εφαρμόζεται ένας ολοκληρωμένος προγραμματισμός δράσεων, ο οποίος εντάσσεται σε μία ευρύτατη αναπτυξιακή στρατηγική, σε αντίθεση πάντα με</w:t>
      </w:r>
      <w:r>
        <w:rPr>
          <w:rFonts w:eastAsia="Times New Roman"/>
          <w:color w:val="000000"/>
          <w:szCs w:val="24"/>
          <w:shd w:val="clear" w:color="auto" w:fill="FFFFFF"/>
        </w:rPr>
        <w:t xml:space="preserve"> το πρόσφατο παρελθόν, όπου σημαντικές μεταρρυθμίσεις αφυδατώθηκαν, ακριβώς γιατί υλοποιήθηκαν με αστοχία και αποσπασματικότητα.</w:t>
      </w:r>
      <w:r>
        <w:rPr>
          <w:rFonts w:eastAsia="Times New Roman"/>
          <w:color w:val="000000"/>
          <w:szCs w:val="24"/>
          <w:shd w:val="clear" w:color="auto" w:fill="FFFFFF"/>
        </w:rPr>
        <w:t xml:space="preserve"> </w:t>
      </w:r>
      <w:r>
        <w:rPr>
          <w:rFonts w:eastAsia="Times New Roman" w:cs="Times New Roman"/>
          <w:szCs w:val="24"/>
        </w:rPr>
        <w:t>Πρωταρχικός στόχος</w:t>
      </w:r>
      <w:r w:rsidRPr="00B14CB1">
        <w:rPr>
          <w:rFonts w:eastAsia="Times New Roman" w:cs="Times New Roman"/>
          <w:szCs w:val="24"/>
        </w:rPr>
        <w:t>,</w:t>
      </w:r>
      <w:r>
        <w:rPr>
          <w:rFonts w:eastAsia="Times New Roman" w:cs="Times New Roman"/>
          <w:szCs w:val="24"/>
        </w:rPr>
        <w:t xml:space="preserve"> λοιπόν</w:t>
      </w:r>
      <w:r w:rsidRPr="00B14CB1">
        <w:rPr>
          <w:rFonts w:eastAsia="Times New Roman" w:cs="Times New Roman"/>
          <w:szCs w:val="24"/>
        </w:rPr>
        <w:t>,</w:t>
      </w:r>
      <w:r>
        <w:rPr>
          <w:rFonts w:eastAsia="Times New Roman" w:cs="Times New Roman"/>
          <w:szCs w:val="24"/>
        </w:rPr>
        <w:t xml:space="preserve"> αυτής της στρατηγικής μας είναι η μείωση των ιδιωτικών βαρών που επωμίζονται οι επιχειρήσεις και ιδ</w:t>
      </w:r>
      <w:r>
        <w:rPr>
          <w:rFonts w:eastAsia="Times New Roman" w:cs="Times New Roman"/>
          <w:szCs w:val="24"/>
        </w:rPr>
        <w:t>ίως οι μικρές. Το κόστος συμμόρφωσης προς διατάξεις νόμων είναι βασική πηγή τέτοιων βαρών. Επομένως, η απλοποίηση των διαδικασιών ενισχύει και την παραγωγικότητα, αλλά και την ανταγωνιστικότητα, μιας και συνήθως θα απαλλαγούν από βάρη ως προς τις συναλλαγέ</w:t>
      </w:r>
      <w:r>
        <w:rPr>
          <w:rFonts w:eastAsia="Times New Roman" w:cs="Times New Roman"/>
          <w:szCs w:val="24"/>
        </w:rPr>
        <w:t xml:space="preserve">ς με τις δημόσιες αρχές, αλλά και θα επιτύχουν οικονομίες κλίμακος με ευελιξία, αλλά και πληρότητα. </w:t>
      </w:r>
    </w:p>
    <w:p w14:paraId="0CA0A94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Αυτό το νομοσχέδιο πιστεύουμε πως θα συμβάλει αποφασιστικά προς αυτή την κατεύθυνση. Θα θέλαμε, λοιπόν, το κράτος να παρεμβαίνει, ώστε να επιτελούνται δύο βασικές λειτουργίες: μια αναδιανεμητική και μια ρυθμιστική. Η συνεχής υ</w:t>
      </w:r>
      <w:r>
        <w:rPr>
          <w:rFonts w:eastAsia="Times New Roman" w:cs="Times New Roman"/>
          <w:szCs w:val="24"/>
        </w:rPr>
        <w:lastRenderedPageBreak/>
        <w:t xml:space="preserve">ποτίμηση από τις προηγούμενες </w:t>
      </w:r>
      <w:r>
        <w:rPr>
          <w:rFonts w:eastAsia="Times New Roman" w:cs="Times New Roman"/>
          <w:szCs w:val="24"/>
        </w:rPr>
        <w:t>νεοφιλελεύθερης κοπής κυβερνήσεις της ρυθμιστικής και αναδιανεμητικής λειτουργίας του κράτους ήταν τελικά η πόρτα που μας οδήγησε στα μνημόνια. Προφανώς η δική μας αντίληψη διαφέρει ριζικά. Ταυτόχρονα, επανεξετάζουμε με κριτική διάθεση όλο το προηγούμενο ρ</w:t>
      </w:r>
      <w:r>
        <w:rPr>
          <w:rFonts w:eastAsia="Times New Roman" w:cs="Times New Roman"/>
          <w:szCs w:val="24"/>
        </w:rPr>
        <w:t>υθμιστικό πλέγμα που διαμορφώθηκε τα προηγούμενα χρόνια. Στρατηγικός μας στόχος είναι οι ρυθμιστικές λειτουργίες του κράτους να υπηρετούν αποτελεσματικά το δημόσιο συμφέρον, την προστασία του περιβάλλοντος ειδικά των εργαζομένων, τις ανάγκες των μικρών, αλ</w:t>
      </w:r>
      <w:r>
        <w:rPr>
          <w:rFonts w:eastAsia="Times New Roman" w:cs="Times New Roman"/>
          <w:szCs w:val="24"/>
        </w:rPr>
        <w:t>λά και των μεγάλων επιχειρήσεων. Όπου, όμως, ο ρυθμιστικός ρόλος του κράτους αποκρούει άλλες σκοπιμότητες ή αστοχίες, προχωράμε με αποφασιστικότητα και με συγκεκριμένες τομές για τη βελτίωση του επιχειρηματικού περιβάλλοντος στη χώρα μας. Υπηρετούμε, λοιπό</w:t>
      </w:r>
      <w:r>
        <w:rPr>
          <w:rFonts w:eastAsia="Times New Roman" w:cs="Times New Roman"/>
          <w:szCs w:val="24"/>
        </w:rPr>
        <w:t xml:space="preserve">ν, αυτήν ακριβώς την αντίληψη με αυτή την πρωτοβουλία. </w:t>
      </w:r>
    </w:p>
    <w:p w14:paraId="0CA0A94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Μέχρι σήμερα δεν υφίστατο ένα ενιαίο λειτουργικό και σταθερό πλαίσιο. Με το παρόν επιδιώκεται η αναμόρφωση του δικαίου των εταιρικών μετασχηματισμών και η </w:t>
      </w:r>
      <w:proofErr w:type="spellStart"/>
      <w:r>
        <w:rPr>
          <w:rFonts w:eastAsia="Times New Roman" w:cs="Times New Roman"/>
          <w:szCs w:val="24"/>
        </w:rPr>
        <w:t>συστηματικοποί</w:t>
      </w:r>
      <w:r>
        <w:rPr>
          <w:rFonts w:eastAsia="Times New Roman" w:cs="Times New Roman"/>
          <w:szCs w:val="24"/>
        </w:rPr>
        <w:lastRenderedPageBreak/>
        <w:t>ησή</w:t>
      </w:r>
      <w:proofErr w:type="spellEnd"/>
      <w:r>
        <w:rPr>
          <w:rFonts w:eastAsia="Times New Roman" w:cs="Times New Roman"/>
          <w:szCs w:val="24"/>
        </w:rPr>
        <w:t xml:space="preserve"> του για πρώτη φορά σε ένα ν</w:t>
      </w:r>
      <w:r>
        <w:rPr>
          <w:rFonts w:eastAsia="Times New Roman" w:cs="Times New Roman"/>
          <w:szCs w:val="24"/>
        </w:rPr>
        <w:t>ομοθετικό κείμενο, ενώ τα οφέλη του είναι πολλαπλάσια. Το δίκαιο των εταιρικών μετασχηματισμών προσφέρει στους ενδιαφερόμενους τα απαραίτητα νομικά εργαλεία για την αποτελεσματική πραγμάτωση των στόχων τους. Διασφαλίζει την απρόσκοπτη και ομαλή συνέχιση τη</w:t>
      </w:r>
      <w:r>
        <w:rPr>
          <w:rFonts w:eastAsia="Times New Roman" w:cs="Times New Roman"/>
          <w:szCs w:val="24"/>
        </w:rPr>
        <w:t>ς νομικής προσωπικότητας και της εταιρικής επιχείρησης στον μετασχηματιζόμενο φορέα, χωρίς κίνδυνο υποβάθμισης της ενότητας και της ακεραιότητας των επιμέρους στοιχείων που τη συγκροτούν. Εγγυάται την προστασία των συμφερόντων των εργαζομένων, των πιστωτών</w:t>
      </w:r>
      <w:r>
        <w:rPr>
          <w:rFonts w:eastAsia="Times New Roman" w:cs="Times New Roman"/>
          <w:szCs w:val="24"/>
        </w:rPr>
        <w:t xml:space="preserve"> και των εταίρων του μετασχηματιζόμενου φορέα και τελικά ενισχύει την ασφάλεια δικαίου και την ασφάλεια των συναλλαγών στον απαραίτητο βαθμό. </w:t>
      </w:r>
    </w:p>
    <w:p w14:paraId="0CA0A94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Οι βασικές κατηγορίες μετασχηματισμού είναι τρεις: συγχωνεύσεις, διασπάσεις, μετατροπές. Στην ισχύουσα μέχρι σήμε</w:t>
      </w:r>
      <w:r>
        <w:rPr>
          <w:rFonts w:eastAsia="Times New Roman" w:cs="Times New Roman"/>
          <w:szCs w:val="24"/>
        </w:rPr>
        <w:t xml:space="preserve">ρα νομοθεσία προβλέπονταν μόνο συγκεκριμένης μορφής μετασχηματισμοί για συγχωνεύσεις και κατηγορίες επιχειρήσεων, με αποτέλεσμα να τίθεται εύλογα και εν αμφιβόλω το επιτρεπτό των μη προβλεπόμενων ανασχηματισμών και να δημιουργούνται ασάφειες σε έναν τομέα </w:t>
      </w:r>
      <w:r>
        <w:rPr>
          <w:rFonts w:eastAsia="Times New Roman" w:cs="Times New Roman"/>
          <w:szCs w:val="24"/>
        </w:rPr>
        <w:t xml:space="preserve">όπου η ασφάλεια δικαίου θα έπρεπε </w:t>
      </w:r>
      <w:r>
        <w:rPr>
          <w:rFonts w:eastAsia="Times New Roman" w:cs="Times New Roman"/>
          <w:szCs w:val="24"/>
        </w:rPr>
        <w:lastRenderedPageBreak/>
        <w:t>να είναι το πρώτο ζητούμενο. Ταυτόχρονα, προκύπτει από την παρατήρηση όσον αφορά το παρελθόν ότι αγνοείται μεγάλος αριθμός δυνατών μετασχηματισμών, θάλπεται το ανεπιθύμητο φαινόμενο των καλούμενων καταχρηστικών μετασχηματι</w:t>
      </w:r>
      <w:r>
        <w:rPr>
          <w:rFonts w:eastAsia="Times New Roman" w:cs="Times New Roman"/>
          <w:szCs w:val="24"/>
        </w:rPr>
        <w:t xml:space="preserve">σμών. Πρόκειται για διαδικασίες, οι οποίες σε σύγκριση με τους ρητά προβλεπόμενους στο νόμο μετασχηματισμούς πλέον δεν είναι απλές και είναι ασφαλείς. </w:t>
      </w:r>
    </w:p>
    <w:p w14:paraId="0CA0A94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Τα βασικά προβλήματα της νομοθετικής πολιτικής είναι η διευκόλυνση ή μη των μετασχηματισμών με τα χαρακτ</w:t>
      </w:r>
      <w:r>
        <w:rPr>
          <w:rFonts w:eastAsia="Times New Roman" w:cs="Times New Roman"/>
          <w:szCs w:val="24"/>
        </w:rPr>
        <w:t>ηριστικά της καθολικής διαδοχής και τη συνέχιση της δυναμικής της προσωπικότητας, η αντιμετώπιση των διαδικασιών του μετασχηματισμού με ενιαίο τρόπο, η εξισορρόπηση των συμφερόντων των μετόχων ή εταίρων της μειοψηφίας και των πιστωτών των μετασχηματιζόμενω</w:t>
      </w:r>
      <w:r>
        <w:rPr>
          <w:rFonts w:eastAsia="Times New Roman" w:cs="Times New Roman"/>
          <w:szCs w:val="24"/>
        </w:rPr>
        <w:t>ν εταιρειών, η διευκόλυνση επίσης των εταιρικών μετασχηματισμών, η δραστική επέκταση του φάσματος των επιτρεπόμενων μετασχηματισμών σε όλες τις εμπορικές εταιρείες που εμπίπτουν στο υποκειμενικό πεδίο εφαρμογής του προτεινόμενου νομοσχεδίου. Επίσης, επιτρέ</w:t>
      </w:r>
      <w:r>
        <w:rPr>
          <w:rFonts w:eastAsia="Times New Roman" w:cs="Times New Roman"/>
          <w:szCs w:val="24"/>
        </w:rPr>
        <w:t xml:space="preserve">πεται ανασχηματισμός με </w:t>
      </w:r>
      <w:r>
        <w:rPr>
          <w:rFonts w:eastAsia="Times New Roman" w:cs="Times New Roman"/>
          <w:szCs w:val="24"/>
        </w:rPr>
        <w:lastRenderedPageBreak/>
        <w:t>τη συμμετοχή δύο ή περισσότερων εταιρειών διαφορετικού τύπου. Ο κανόνας εδώ οφείλει να είναι απλός και να λέει ότι όλοι μπορούν να συγχωνευθούν με όλους, όλοι μπορούν να απορροφήσουν όλους, όλοι μπορούν να διασπαστούν σε όλους, όλοι</w:t>
      </w:r>
      <w:r>
        <w:rPr>
          <w:rFonts w:eastAsia="Times New Roman" w:cs="Times New Roman"/>
          <w:szCs w:val="24"/>
        </w:rPr>
        <w:t xml:space="preserve"> μπορούν να επωφεληθούν από όλους, όλοι μπορούν να μετατραπούν σε όλους. </w:t>
      </w:r>
    </w:p>
    <w:p w14:paraId="0CA0A94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Η συνέχιση της επιχειρηματικής δραστηριότητας από νέο φορέα διευκολύνει και τη σύλληψη της μεσαίας ύλης, αλλά και τα διαδικαστικά ζητήματα. Στις περιπτώσεις της συγχώνευσης και της δ</w:t>
      </w:r>
      <w:r>
        <w:rPr>
          <w:rFonts w:eastAsia="Times New Roman" w:cs="Times New Roman"/>
          <w:szCs w:val="24"/>
        </w:rPr>
        <w:t>ιάσπασης η συνέχιση της επιχειρηματικής δραστηριότητας επιτυγχάνεται νομικά ιδίως μέσω του θεσμού της καθολικής διαδοχής, ενώ στην περίπτωση μετατροπής απουσιάζει κάθε στοιχείο διαδοχής, καθώς ο μετατρεπόμενος φορέας συνεχίζει υπό το νέο νομικό καθεστώς. Ε</w:t>
      </w:r>
      <w:r>
        <w:rPr>
          <w:rFonts w:eastAsia="Times New Roman" w:cs="Times New Roman"/>
          <w:szCs w:val="24"/>
        </w:rPr>
        <w:t xml:space="preserve">ξισορρόπηση συμφερόντων, θεμελιώδεις και αναγνωρισμένες δικλείδες προστασίας, τις οποίες γνωρίζει το δίκαιό μας από τις ήδη ρυθμιζόμενες σήμερα μορφές μετασχηματισμών, επεκτείνονται σε ολόκληρο το φάσμα των νοητών μετασχηματισμών. </w:t>
      </w:r>
    </w:p>
    <w:p w14:paraId="0CA0A94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Περιορισμός των καταχρηστικών μετασχηματισμών και ανάμειξη της φορολογικής νομοθεσίας. Μειώνονται τα κίνητρα προσαρμογής σε καταχρηστικούς μετασχηματισμούς, δεν χρειάζεται η αντιστάθμιση της απουσίας του προνομίου της καθολικής διαδοχής με φορολογικές διευ</w:t>
      </w:r>
      <w:r>
        <w:rPr>
          <w:rFonts w:eastAsia="Times New Roman" w:cs="Times New Roman"/>
          <w:szCs w:val="24"/>
        </w:rPr>
        <w:t xml:space="preserve">κολύνσεις και κίνητρα. Οι κύριες προβλέψεις αφορούν τη διαδικασία για την προστασία των μετόχων, την προστασία των πιστωτών, την ευθύνη των διαχειριστών και μελών του ΔΣ και την ακυρότητα. </w:t>
      </w:r>
    </w:p>
    <w:p w14:paraId="0CA0A94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Ειδικότερα στο πρώτο μέρος του συγκεκριμένου νομοσχεδίου έχουμε το</w:t>
      </w:r>
      <w:r>
        <w:rPr>
          <w:rFonts w:eastAsia="Times New Roman" w:cs="Times New Roman"/>
          <w:szCs w:val="24"/>
        </w:rPr>
        <w:t xml:space="preserve"> πεδίο εφαρμογής. Στο δεύτερο μέρος έχουμε τις συγχωνεύσεις για τους εταιρικούς νόμους 2190/2012 και 3190/2012. Προβλέπεται η συγχώνευση μεταξύ των εταιρειών της ίδιας νομικής μορφής, δηλαδή μόνο 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ΕΠΕ και ΙΚΕ. Επιπλέον, στο νομοσχέδιο προβλέπεται η</w:t>
      </w:r>
      <w:r>
        <w:rPr>
          <w:rFonts w:eastAsia="Times New Roman" w:cs="Times New Roman"/>
          <w:szCs w:val="24"/>
        </w:rPr>
        <w:t xml:space="preserve"> δυνατότητα συγχωνεύσεων όλων των μορφών εταιρειών σε όλες τις νομικές μορφές. </w:t>
      </w:r>
    </w:p>
    <w:p w14:paraId="0CA0A94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Στο τρίτο μέρος είναι η διάσπαση. Η διάσπαση εταιρείας σήμερα προβλεπόταν μόνο για ανώνυμες εταιρείες. Το νομοσχέδιο εξειδικεύει τη διαδικασία ανάλογα με τη νομική μορφή κάθε </w:t>
      </w:r>
      <w:r>
        <w:rPr>
          <w:rFonts w:eastAsia="Times New Roman" w:cs="Times New Roman"/>
          <w:szCs w:val="24"/>
        </w:rPr>
        <w:lastRenderedPageBreak/>
        <w:t>ε</w:t>
      </w:r>
      <w:r>
        <w:rPr>
          <w:rFonts w:eastAsia="Times New Roman" w:cs="Times New Roman"/>
          <w:szCs w:val="24"/>
        </w:rPr>
        <w:t>ταιρείας, καθώς κάθε εταιρικός τύπος έχει τις δικές του ιδιαιτερότητες. Επίσης, για πρώτη φορά –έχει σημασία να το πούμε αυτό- εισάγεται η διαδικασία της μερικής διάσπασης, κάτι που είναι πάγιο αίτημα του επιχειρηματικού κόσμου.</w:t>
      </w:r>
    </w:p>
    <w:p w14:paraId="0CA0A94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Στο τέταρτο μέρος έχουμε τι</w:t>
      </w:r>
      <w:r>
        <w:rPr>
          <w:rFonts w:eastAsia="Times New Roman" w:cs="Times New Roman"/>
          <w:szCs w:val="24"/>
        </w:rPr>
        <w:t>ς μετατροπές των εταιρειών. Στο εταιρικό μας δίκαιο μέχρι στιγμής δεν προβλέπεται η μετατροπή προσωπικής εταιρείας ΟΕ και ΕΕ σε ανώνυμη. Αυτή η δυνατότητα παρέχεται σήμερα μόνο μέσω αναλογικής εφαρμογής των διατάξεων του νόμου 2190, καθώς οι μετατροπές ρυθ</w:t>
      </w:r>
      <w:r>
        <w:rPr>
          <w:rFonts w:eastAsia="Times New Roman" w:cs="Times New Roman"/>
          <w:szCs w:val="24"/>
        </w:rPr>
        <w:t xml:space="preserve">μίζονται μόνο από τους φορολογικούς αναπτυξιακούς νόμους. </w:t>
      </w:r>
    </w:p>
    <w:p w14:paraId="0CA0A95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Στο πέμπτο μέρος είναι οι τελικές και μεταβατικές διατάξεις. </w:t>
      </w:r>
    </w:p>
    <w:p w14:paraId="0CA0A95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Κάτι το οποίο προέκυψε από τη διαδικασία επίσης και οφείλω να το πω είναι ότι διαπιστώθηκε μια ανάγκη να δεσμευθούμε, με αφορμή τις μετ</w:t>
      </w:r>
      <w:r>
        <w:rPr>
          <w:rFonts w:eastAsia="Times New Roman" w:cs="Times New Roman"/>
          <w:szCs w:val="24"/>
        </w:rPr>
        <w:t xml:space="preserve">ατροπές και τους μετασχηματισμούς, στο ποια είναι τα φορολογικά κίνητρα. Όσον αφορά, λοιπόν, τα φορολογικά κίνητρα, επειδή ακριβώς είναι η ύλη και άλλου Υπουργείου, του Υπουργείου Οικονομικών, έχουμε δεσμευθεί ότι </w:t>
      </w:r>
      <w:r>
        <w:rPr>
          <w:rFonts w:eastAsia="Times New Roman" w:cs="Times New Roman"/>
          <w:szCs w:val="24"/>
        </w:rPr>
        <w:lastRenderedPageBreak/>
        <w:t xml:space="preserve">θα συμβάλουμε και εμείς από τη μεριά μας, </w:t>
      </w:r>
      <w:r>
        <w:rPr>
          <w:rFonts w:eastAsia="Times New Roman" w:cs="Times New Roman"/>
          <w:szCs w:val="24"/>
        </w:rPr>
        <w:t>ώστε να έχουμε το συντομότερο δυνατόν ρυθμίσεις για τα φορολογικά κίνητρα όσον αφορά τους μετασχηματισμούς των εταιρειών.</w:t>
      </w:r>
    </w:p>
    <w:p w14:paraId="0CA0A95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συγκεκριμένου νομοσχεδίου αφορά την ενσωμάτωση της ευρωπαϊκής </w:t>
      </w:r>
      <w:r>
        <w:rPr>
          <w:rFonts w:eastAsia="Times New Roman" w:cs="Times New Roman"/>
          <w:szCs w:val="24"/>
        </w:rPr>
        <w:t xml:space="preserve">οδηγίας </w:t>
      </w:r>
      <w:r>
        <w:rPr>
          <w:rFonts w:eastAsia="Times New Roman" w:cs="Times New Roman"/>
          <w:szCs w:val="24"/>
        </w:rPr>
        <w:t>55/2014 για την έκδοση ηλεκτρονικών τιμολογ</w:t>
      </w:r>
      <w:r>
        <w:rPr>
          <w:rFonts w:eastAsia="Times New Roman" w:cs="Times New Roman"/>
          <w:szCs w:val="24"/>
        </w:rPr>
        <w:t xml:space="preserve">ίων στο πλαίσιο των δημοσίων συμβάσεων. Με την </w:t>
      </w:r>
      <w:r>
        <w:rPr>
          <w:rFonts w:eastAsia="Times New Roman" w:cs="Times New Roman"/>
          <w:szCs w:val="24"/>
        </w:rPr>
        <w:t>οδηγία</w:t>
      </w:r>
      <w:r>
        <w:rPr>
          <w:rFonts w:eastAsia="Times New Roman" w:cs="Times New Roman"/>
          <w:szCs w:val="24"/>
        </w:rPr>
        <w:t>, λοιπόν, θεσπίζεται ένα κοινό ευρωπαϊκό πρότυπο για την ηλεκτρονική τιμολόγηση στο πλαίσιο πάντα των δημοσίων συμβάσεων, το οποίο μάλιστα έχει ήδη ενταχθεί στο εθνικό σύστημα τυποποίησης. Επίσης, όταν λ</w:t>
      </w:r>
      <w:r>
        <w:rPr>
          <w:rFonts w:eastAsia="Times New Roman" w:cs="Times New Roman"/>
          <w:szCs w:val="24"/>
        </w:rPr>
        <w:t xml:space="preserve">έμε ηλεκτρονικό τιμολόγιο εννοούμε μόνο τα </w:t>
      </w:r>
      <w:proofErr w:type="spellStart"/>
      <w:r>
        <w:rPr>
          <w:rFonts w:eastAsia="Times New Roman" w:cs="Times New Roman"/>
          <w:szCs w:val="24"/>
        </w:rPr>
        <w:t>μηχαναγνώσιμα</w:t>
      </w:r>
      <w:proofErr w:type="spellEnd"/>
      <w:r>
        <w:rPr>
          <w:rFonts w:eastAsia="Times New Roman" w:cs="Times New Roman"/>
          <w:szCs w:val="24"/>
        </w:rPr>
        <w:t xml:space="preserve"> τιμολόγια, τα οποία μπορούν να γίνουν αντικείμενο αυτόματης και ψηφιακής επεξεργασίας από τον λήπτη. Στόχος της ηλεκτρονικής τιμολόγησης είναι η δημιουργία, η αποστολή και η μετάδοση, αλλά ταυτόχρονα</w:t>
      </w:r>
      <w:r>
        <w:rPr>
          <w:rFonts w:eastAsia="Times New Roman" w:cs="Times New Roman"/>
          <w:szCs w:val="24"/>
        </w:rPr>
        <w:t xml:space="preserve"> και η παραλαβή και επεξεργασία του τιμολογίου, ώστε να είναι πλήρως αυτοματοποιημένες οι διαδικασίες. Η ηλεκτρονική τιμολόγηση στη χώρα μας εφαρμόζεται ήδη από το 2015. </w:t>
      </w:r>
    </w:p>
    <w:p w14:paraId="0CA0A95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αλλάζει με την ενσωμάτωση της </w:t>
      </w:r>
      <w:r>
        <w:rPr>
          <w:rFonts w:eastAsia="Times New Roman" w:cs="Times New Roman"/>
          <w:szCs w:val="24"/>
        </w:rPr>
        <w:t>οδηγίας</w:t>
      </w:r>
      <w:r>
        <w:rPr>
          <w:rFonts w:eastAsia="Times New Roman" w:cs="Times New Roman"/>
          <w:szCs w:val="24"/>
        </w:rPr>
        <w:t xml:space="preserve"> είναι ότι για πρώτη φορά θεσπίζεται έν</w:t>
      </w:r>
      <w:r>
        <w:rPr>
          <w:rFonts w:eastAsia="Times New Roman" w:cs="Times New Roman"/>
          <w:szCs w:val="24"/>
        </w:rPr>
        <w:t xml:space="preserve">α κοινό ευρωπαϊκό πρότυπο για την ηλεκτρονική τιμολόγηση, γεγονός που θα σημάνει και την επίτευξη της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των συστημάτων τιμολόγησης στην ενιαία αγορά και την εναρμόνιση των διαδικασιών ηλεκτρονικής σύναψης των συμβάσεων. Η εφαρμογή της ηλε</w:t>
      </w:r>
      <w:r>
        <w:rPr>
          <w:rFonts w:eastAsia="Times New Roman" w:cs="Times New Roman"/>
          <w:szCs w:val="24"/>
        </w:rPr>
        <w:t xml:space="preserve">κτρονικής τιμολόγησης συνιστά ένα εργαλείο για </w:t>
      </w:r>
      <w:proofErr w:type="spellStart"/>
      <w:r>
        <w:rPr>
          <w:rFonts w:eastAsia="Times New Roman" w:cs="Times New Roman"/>
          <w:szCs w:val="24"/>
        </w:rPr>
        <w:t>ψηφιοποίηση</w:t>
      </w:r>
      <w:proofErr w:type="spellEnd"/>
      <w:r>
        <w:rPr>
          <w:rFonts w:eastAsia="Times New Roman" w:cs="Times New Roman"/>
          <w:szCs w:val="24"/>
        </w:rPr>
        <w:t xml:space="preserve"> και για τον εκσυγχρονισμό της δημόσιας διοίκησης συνολικότερα. Η καθιέρωση της ηλεκτρονικής τιμολόγησης στο πλαίσιο των δημοσίων συμβάσεων συμβάλλει στην αυτοματοποίηση και άλλων διαδικασιών μετά τ</w:t>
      </w:r>
      <w:r>
        <w:rPr>
          <w:rFonts w:eastAsia="Times New Roman" w:cs="Times New Roman"/>
          <w:szCs w:val="24"/>
        </w:rPr>
        <w:t xml:space="preserve">ην ανάθεση με δευτερογενή αποτελέσματα, όπως ηλεκτρονικές παραγγελίες, ηλεκτρονικές πληρωμές και ηλεκτρονική αρχειοθέτηση, με στόχο την </w:t>
      </w:r>
      <w:proofErr w:type="spellStart"/>
      <w:r>
        <w:rPr>
          <w:rFonts w:eastAsia="Times New Roman" w:cs="Times New Roman"/>
          <w:szCs w:val="24"/>
        </w:rPr>
        <w:t>ηλεκτρονικοποίηση</w:t>
      </w:r>
      <w:proofErr w:type="spellEnd"/>
      <w:r>
        <w:rPr>
          <w:rFonts w:eastAsia="Times New Roman" w:cs="Times New Roman"/>
          <w:szCs w:val="24"/>
        </w:rPr>
        <w:t xml:space="preserve"> από την αρχή ως ένα μέρος των διαδικασιών. Επιτυγχάνεται ο περιορισμός του ιδιωτικού φόρου, η ενίσχυση</w:t>
      </w:r>
      <w:r>
        <w:rPr>
          <w:rFonts w:eastAsia="Times New Roman" w:cs="Times New Roman"/>
          <w:szCs w:val="24"/>
        </w:rPr>
        <w:t xml:space="preserve"> της δυνατότητας λογιστικού ελέγχου και η αύξηση της διαφάνειας. </w:t>
      </w:r>
    </w:p>
    <w:p w14:paraId="0CA0A95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Τέλος, να σημειωθεί ότι οι ΚΥΑ που θα εκδοθούν κατ’ εξουσιοδότηση του συγκεκριμένου προς ψήφιση νόμου τυγχάνουν ήδη της επεξεργασίας από τα αρμόδια όργανα, στα οποία </w:t>
      </w:r>
      <w:r>
        <w:rPr>
          <w:rFonts w:eastAsia="Times New Roman" w:cs="Times New Roman"/>
          <w:szCs w:val="24"/>
        </w:rPr>
        <w:lastRenderedPageBreak/>
        <w:t>έχουν κληθεί να συμμετέχ</w:t>
      </w:r>
      <w:r>
        <w:rPr>
          <w:rFonts w:eastAsia="Times New Roman" w:cs="Times New Roman"/>
          <w:szCs w:val="24"/>
        </w:rPr>
        <w:t>ουν εκπρόσωποι από όλα τα συναρμόδια Υπουργεία και θα είναι έτοιμες στο επόμενο διάστημα, δηλαδή μέχρι τις αρχές Μαΐου, για τις κεντρικές κυβερνητικές αρχές. Η δέσμευση που προκύπτει από την κύρωση είναι ότι μέχρι τον Μάιο του 2020 θα πρέπει να αφορά και τ</w:t>
      </w:r>
      <w:r>
        <w:rPr>
          <w:rFonts w:eastAsia="Times New Roman" w:cs="Times New Roman"/>
          <w:szCs w:val="24"/>
        </w:rPr>
        <w:t>ις μη κεντρικές κυβερνητικές αρχές.</w:t>
      </w:r>
    </w:p>
    <w:p w14:paraId="0CA0A95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Επίσης –και οφείλω να το παρατηρήσω- από τη συζήτηση στις </w:t>
      </w:r>
      <w:r>
        <w:rPr>
          <w:rFonts w:eastAsia="Times New Roman" w:cs="Times New Roman"/>
          <w:szCs w:val="24"/>
        </w:rPr>
        <w:t xml:space="preserve">επιτροπές </w:t>
      </w:r>
      <w:r>
        <w:rPr>
          <w:rFonts w:eastAsia="Times New Roman" w:cs="Times New Roman"/>
          <w:szCs w:val="24"/>
        </w:rPr>
        <w:t>προέκυψε ένα ζήτημα όσον αφορά το κόστος του λογισμικού για την ηλεκτρονική τιμολόγηση, κάτι το οποίο δεσμευθήκαμε ότι θα το δούμε. Θα δούμε αν υπάρχουν</w:t>
      </w:r>
      <w:r>
        <w:rPr>
          <w:rFonts w:eastAsia="Times New Roman" w:cs="Times New Roman"/>
          <w:szCs w:val="24"/>
        </w:rPr>
        <w:t xml:space="preserve"> δυνατότητες για το πώς μπορεί αυτή η κατάσταση να εξυπηρετηθεί. Αυτό είναι το πρώτο ζητούμενο, να δύνανται, δηλαδή να παραλαμβάνουν και να επεξεργάζονται ηλεκτρονικά τιμολόγια που είναι σύμφωνα με το ευρωπαϊκό πρότυπο έκδοσης ηλεκτρονικών τιμολογίων. Και </w:t>
      </w:r>
      <w:r>
        <w:rPr>
          <w:rFonts w:eastAsia="Times New Roman" w:cs="Times New Roman"/>
          <w:szCs w:val="24"/>
        </w:rPr>
        <w:t>από το επόμενο έτος θα πρέπει να είναι -σε έναν χρόνο, δηλαδή τον Μάιο, όπως σας είπα- για το σύνολο των αρχών και φορέων, δηλαδή μη κεντρικών κυβερνητικών.</w:t>
      </w:r>
    </w:p>
    <w:p w14:paraId="0CA0A95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Αυτά, κυρίες και κύριοι και αγαπητοί συνάδελφοι, είναι τα δύο μέρη του συγκεκριμένου νομοσχεδίου, τ</w:t>
      </w:r>
      <w:r>
        <w:rPr>
          <w:rFonts w:eastAsia="Times New Roman" w:cs="Times New Roman"/>
          <w:szCs w:val="24"/>
        </w:rPr>
        <w:t>ο οποίο αφορά τη συγκεκριμένη διαδικασία.</w:t>
      </w:r>
    </w:p>
    <w:p w14:paraId="0CA0A957" w14:textId="77777777" w:rsidR="008679D8" w:rsidRDefault="00557822">
      <w:pPr>
        <w:spacing w:line="600" w:lineRule="auto"/>
        <w:ind w:firstLine="720"/>
        <w:jc w:val="both"/>
        <w:rPr>
          <w:rFonts w:eastAsia="Times New Roman"/>
          <w:bCs/>
          <w:szCs w:val="24"/>
        </w:rPr>
      </w:pPr>
      <w:r w:rsidRPr="003E7ED2">
        <w:rPr>
          <w:rFonts w:eastAsia="Times New Roman"/>
          <w:bCs/>
          <w:szCs w:val="24"/>
        </w:rPr>
        <w:t>Η προσπάθειά μας να εμπεδωθεί ένα κλίμα εμπιστοσύνης, ένας εκσυγχρονισμός και μία προσπάθεια θεσμοθέτησης κανόνων δικαίου και διαφάνειας στο σύνολο της αγοράς, στο σύνολο της επιχειρηματικότητας, ώστε να απομακρυνθ</w:t>
      </w:r>
      <w:r w:rsidRPr="003E7ED2">
        <w:rPr>
          <w:rFonts w:eastAsia="Times New Roman"/>
          <w:bCs/>
          <w:szCs w:val="24"/>
        </w:rPr>
        <w:t xml:space="preserve">ούμε από τα φαινόμενα του παρελθόντος είναι το ζητούμενο και είναι για μας πάρα πολύ σημαντικό. </w:t>
      </w:r>
    </w:p>
    <w:p w14:paraId="0CA0A958" w14:textId="77777777" w:rsidR="008679D8" w:rsidRDefault="00557822">
      <w:pPr>
        <w:spacing w:line="600" w:lineRule="auto"/>
        <w:ind w:firstLine="720"/>
        <w:jc w:val="both"/>
        <w:rPr>
          <w:rFonts w:eastAsia="Times New Roman"/>
          <w:bCs/>
          <w:szCs w:val="24"/>
        </w:rPr>
      </w:pPr>
      <w:r w:rsidRPr="003E7ED2">
        <w:rPr>
          <w:rFonts w:eastAsia="Times New Roman"/>
          <w:bCs/>
          <w:szCs w:val="24"/>
        </w:rPr>
        <w:t xml:space="preserve">Έχει σημασία να αναγνωρίσουμε τις κύριες αιτίες που οδήγησαν στην προηγούμενη κρίση, όπου είμαστε πλέον </w:t>
      </w:r>
      <w:r>
        <w:rPr>
          <w:rFonts w:eastAsia="Times New Roman"/>
          <w:bCs/>
          <w:szCs w:val="24"/>
        </w:rPr>
        <w:t>στην αρχή της αναίρεσή</w:t>
      </w:r>
      <w:r w:rsidRPr="003E7ED2">
        <w:rPr>
          <w:rFonts w:eastAsia="Times New Roman"/>
          <w:bCs/>
          <w:szCs w:val="24"/>
        </w:rPr>
        <w:t>ς της. Σημαντικός λόγος, σημαντικ</w:t>
      </w:r>
      <w:r w:rsidRPr="003E7ED2">
        <w:rPr>
          <w:rFonts w:eastAsia="Times New Roman"/>
          <w:bCs/>
          <w:szCs w:val="24"/>
        </w:rPr>
        <w:t xml:space="preserve">ή παράμετρος, ήταν η </w:t>
      </w:r>
      <w:proofErr w:type="spellStart"/>
      <w:r w:rsidRPr="003E7ED2">
        <w:rPr>
          <w:rFonts w:eastAsia="Times New Roman"/>
          <w:bCs/>
          <w:szCs w:val="24"/>
        </w:rPr>
        <w:t>πελατειακότητα</w:t>
      </w:r>
      <w:proofErr w:type="spellEnd"/>
      <w:r w:rsidRPr="003E7ED2">
        <w:rPr>
          <w:rFonts w:eastAsia="Times New Roman"/>
          <w:bCs/>
          <w:szCs w:val="24"/>
        </w:rPr>
        <w:t xml:space="preserve"> στις σχέσεις, η κρατικοδίαιτη επιχειρηματικότητα, η μη διαφάνεια και οι μη κοινοί κανόνες για όλους. Δεν υπήρχε, δηλαδή, ασφάλεια δικαίου όσον αφορά τον γνήσιο ανταγωνισμό.</w:t>
      </w:r>
    </w:p>
    <w:p w14:paraId="0CA0A959" w14:textId="77777777" w:rsidR="008679D8" w:rsidRDefault="00557822">
      <w:pPr>
        <w:spacing w:line="600" w:lineRule="auto"/>
        <w:ind w:firstLine="720"/>
        <w:jc w:val="both"/>
        <w:rPr>
          <w:rFonts w:eastAsia="Times New Roman"/>
          <w:bCs/>
          <w:szCs w:val="24"/>
        </w:rPr>
      </w:pPr>
      <w:r w:rsidRPr="003E7ED2">
        <w:rPr>
          <w:rFonts w:eastAsia="Times New Roman"/>
          <w:bCs/>
          <w:szCs w:val="24"/>
        </w:rPr>
        <w:t>Έχουμε πάρει μία σειρά πρωτοβουλίες πάνω σε αυτ</w:t>
      </w:r>
      <w:r w:rsidRPr="003E7ED2">
        <w:rPr>
          <w:rFonts w:eastAsia="Times New Roman"/>
          <w:bCs/>
          <w:szCs w:val="24"/>
        </w:rPr>
        <w:t xml:space="preserve">ό το ζήτημα. Πιστεύουμε –και είμαστε σίγουροι- πως είναι σε θετική </w:t>
      </w:r>
      <w:r w:rsidRPr="003E7ED2">
        <w:rPr>
          <w:rFonts w:eastAsia="Times New Roman"/>
          <w:bCs/>
          <w:szCs w:val="24"/>
        </w:rPr>
        <w:lastRenderedPageBreak/>
        <w:t>κατεύθυνση. Το αποδεικνύουν εξάλλου οι τοποθετήσεις όλων των κοινωνικών και παραγωγικών φορέων γι’ αυτά τα συγκεκριμένα νομοσχέδια που αφορούν την επιχειρηματικότητα. Όλοι</w:t>
      </w:r>
      <w:r>
        <w:rPr>
          <w:rFonts w:eastAsia="Times New Roman"/>
          <w:bCs/>
          <w:szCs w:val="24"/>
        </w:rPr>
        <w:t>,</w:t>
      </w:r>
      <w:r w:rsidRPr="003E7ED2">
        <w:rPr>
          <w:rFonts w:eastAsia="Times New Roman"/>
          <w:bCs/>
          <w:szCs w:val="24"/>
        </w:rPr>
        <w:t xml:space="preserve"> όχι μόνο αποδέχο</w:t>
      </w:r>
      <w:r w:rsidRPr="003E7ED2">
        <w:rPr>
          <w:rFonts w:eastAsia="Times New Roman"/>
          <w:bCs/>
          <w:szCs w:val="24"/>
        </w:rPr>
        <w:t xml:space="preserve">νται τη θετική κατεύθυνση, αλλά αναγνωρίζουν και τη συμμετοχή τους και την ικανοποίηση διαρκών και παγίων αιτημάτων του επιχειρηματικού κόσμου στη νομοθέτηση για το εταιρικό δίκαιο. </w:t>
      </w:r>
    </w:p>
    <w:p w14:paraId="0CA0A95A" w14:textId="77777777" w:rsidR="008679D8" w:rsidRDefault="00557822">
      <w:pPr>
        <w:spacing w:line="600" w:lineRule="auto"/>
        <w:ind w:firstLine="720"/>
        <w:jc w:val="both"/>
        <w:rPr>
          <w:rFonts w:eastAsia="Times New Roman"/>
          <w:bCs/>
          <w:szCs w:val="24"/>
        </w:rPr>
      </w:pPr>
      <w:r w:rsidRPr="003E7ED2">
        <w:rPr>
          <w:rFonts w:eastAsia="Times New Roman"/>
          <w:bCs/>
          <w:szCs w:val="24"/>
        </w:rPr>
        <w:t>Σε κάθε περίπτωση αυτό που πιστεύουμε είναι ότι στη νέα εποχή που έχουμε,</w:t>
      </w:r>
      <w:r w:rsidRPr="003E7ED2">
        <w:rPr>
          <w:rFonts w:eastAsia="Times New Roman"/>
          <w:bCs/>
          <w:szCs w:val="24"/>
        </w:rPr>
        <w:t xml:space="preserve"> στη νέα εποχή ανάπτυξης -που πιστεύουμε ότι εμπεδώνουμε και θεμελιώνουμε με σημαντικές δυνατότητες γι’ αυτή την προοπτική- έχει σημασία οι κανόνες διαφάνειας και ισονομίας να είναι συγκεκριμένοι, να είναι έντονοι, να είναι δυνατοί προς όλους, γιατί στη νέ</w:t>
      </w:r>
      <w:r w:rsidRPr="003E7ED2">
        <w:rPr>
          <w:rFonts w:eastAsia="Times New Roman"/>
          <w:bCs/>
          <w:szCs w:val="24"/>
        </w:rPr>
        <w:t xml:space="preserve">α εποχή που έρχεται δεν θέλουμε να επαναληφθούν οι παθογένειες του παρελθόντος. Επιμένουμε σε αυτήν μας την άποψη. Βάζουμε σημαντικές παραμέτρους σε αυτή την κατεύθυνση. </w:t>
      </w:r>
    </w:p>
    <w:p w14:paraId="0CA0A95B" w14:textId="77777777" w:rsidR="008679D8" w:rsidRDefault="00557822">
      <w:pPr>
        <w:spacing w:line="600" w:lineRule="auto"/>
        <w:ind w:firstLine="720"/>
        <w:jc w:val="both"/>
        <w:rPr>
          <w:rFonts w:eastAsia="Times New Roman"/>
          <w:bCs/>
          <w:szCs w:val="24"/>
        </w:rPr>
      </w:pPr>
      <w:r w:rsidRPr="003E7ED2">
        <w:rPr>
          <w:rFonts w:eastAsia="Times New Roman"/>
          <w:bCs/>
          <w:szCs w:val="24"/>
        </w:rPr>
        <w:t>Είμαστε σίγουροι για την επιτυχία που θα έχουμε στη νέα εποχή όσον αφορά την ανάπτυξη</w:t>
      </w:r>
      <w:r w:rsidRPr="003E7ED2">
        <w:rPr>
          <w:rFonts w:eastAsia="Times New Roman"/>
          <w:bCs/>
          <w:szCs w:val="24"/>
        </w:rPr>
        <w:t xml:space="preserve">. Μία ανάπτυξη για όλους, για </w:t>
      </w:r>
      <w:r w:rsidRPr="003E7ED2">
        <w:rPr>
          <w:rFonts w:eastAsia="Times New Roman"/>
          <w:bCs/>
          <w:szCs w:val="24"/>
        </w:rPr>
        <w:lastRenderedPageBreak/>
        <w:t>την επιχειρηματικότητα, για τους εργαζόμενους, για τη χώρα, με λίγα λόγια για μία δίκαιη ανάπτυξη.</w:t>
      </w:r>
    </w:p>
    <w:p w14:paraId="0CA0A95C" w14:textId="77777777" w:rsidR="008679D8" w:rsidRDefault="00557822">
      <w:pPr>
        <w:spacing w:line="600" w:lineRule="auto"/>
        <w:ind w:firstLine="720"/>
        <w:jc w:val="both"/>
        <w:rPr>
          <w:rFonts w:eastAsia="Times New Roman"/>
          <w:bCs/>
          <w:szCs w:val="24"/>
        </w:rPr>
      </w:pPr>
      <w:r w:rsidRPr="003E7ED2">
        <w:rPr>
          <w:rFonts w:eastAsia="Times New Roman"/>
          <w:bCs/>
          <w:szCs w:val="24"/>
        </w:rPr>
        <w:t xml:space="preserve">Σας ευχαριστώ. </w:t>
      </w:r>
    </w:p>
    <w:p w14:paraId="0CA0A95D" w14:textId="77777777" w:rsidR="008679D8" w:rsidRDefault="00557822">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CA0A95E" w14:textId="77777777" w:rsidR="008679D8" w:rsidRDefault="00557822">
      <w:pPr>
        <w:spacing w:line="600" w:lineRule="auto"/>
        <w:ind w:firstLine="720"/>
        <w:jc w:val="both"/>
        <w:rPr>
          <w:rFonts w:eastAsia="Times New Roman"/>
          <w:bCs/>
          <w:szCs w:val="24"/>
        </w:rPr>
      </w:pPr>
      <w:r w:rsidRPr="003E7ED2">
        <w:rPr>
          <w:rFonts w:eastAsia="Times New Roman"/>
          <w:b/>
          <w:bCs/>
          <w:szCs w:val="24"/>
        </w:rPr>
        <w:t>ΠΡΟΕΔΡΕΥΩΝ (Νικήτας Κακλαμάνης):</w:t>
      </w:r>
      <w:r w:rsidRPr="003E7ED2">
        <w:rPr>
          <w:rFonts w:eastAsia="Times New Roman"/>
          <w:bCs/>
          <w:szCs w:val="24"/>
        </w:rPr>
        <w:t xml:space="preserve"> Προχωράμε με τον εισηγητή από τη Ν</w:t>
      </w:r>
      <w:r w:rsidRPr="003E7ED2">
        <w:rPr>
          <w:rFonts w:eastAsia="Times New Roman"/>
          <w:bCs/>
          <w:szCs w:val="24"/>
        </w:rPr>
        <w:t>έα Δημοκρατία,</w:t>
      </w:r>
      <w:r>
        <w:rPr>
          <w:rFonts w:eastAsia="Times New Roman"/>
          <w:bCs/>
          <w:szCs w:val="24"/>
        </w:rPr>
        <w:t xml:space="preserve"> τον </w:t>
      </w:r>
      <w:r w:rsidRPr="003E7ED2">
        <w:rPr>
          <w:rFonts w:eastAsia="Times New Roman"/>
          <w:bCs/>
          <w:szCs w:val="24"/>
        </w:rPr>
        <w:t>συνάδελφο κ. Χαράλαμπο Αθανασίου.</w:t>
      </w:r>
    </w:p>
    <w:p w14:paraId="0CA0A95F" w14:textId="77777777" w:rsidR="008679D8" w:rsidRDefault="00557822">
      <w:pPr>
        <w:spacing w:line="600" w:lineRule="auto"/>
        <w:ind w:firstLine="720"/>
        <w:jc w:val="both"/>
        <w:rPr>
          <w:rFonts w:eastAsia="Times New Roman"/>
          <w:bCs/>
          <w:szCs w:val="24"/>
        </w:rPr>
      </w:pPr>
      <w:r w:rsidRPr="003E7ED2">
        <w:rPr>
          <w:rFonts w:eastAsia="Times New Roman"/>
          <w:bCs/>
          <w:szCs w:val="24"/>
        </w:rPr>
        <w:t>Ορίστε, κύριε Αθανασίου, έχετε τον λόγο.</w:t>
      </w:r>
    </w:p>
    <w:p w14:paraId="0CA0A960" w14:textId="77777777" w:rsidR="008679D8" w:rsidRDefault="00557822">
      <w:pPr>
        <w:spacing w:line="600" w:lineRule="auto"/>
        <w:ind w:firstLine="720"/>
        <w:jc w:val="both"/>
        <w:rPr>
          <w:rFonts w:eastAsia="Times New Roman"/>
          <w:bCs/>
          <w:szCs w:val="24"/>
        </w:rPr>
      </w:pPr>
      <w:r w:rsidRPr="003E7ED2">
        <w:rPr>
          <w:rFonts w:eastAsia="Times New Roman"/>
          <w:b/>
          <w:bCs/>
          <w:szCs w:val="24"/>
        </w:rPr>
        <w:t>ΧΑΡΑΛΑΜΠΟΣ ΑΘΑΝΑΣΙΟΥ:</w:t>
      </w:r>
      <w:r w:rsidRPr="003E7ED2">
        <w:rPr>
          <w:rFonts w:eastAsia="Times New Roman"/>
          <w:bCs/>
          <w:szCs w:val="24"/>
        </w:rPr>
        <w:t xml:space="preserve"> Ευχαριστώ, κύριε Πρόεδρε.</w:t>
      </w:r>
    </w:p>
    <w:p w14:paraId="0CA0A961" w14:textId="77777777" w:rsidR="008679D8" w:rsidRDefault="00557822">
      <w:pPr>
        <w:spacing w:line="600" w:lineRule="auto"/>
        <w:ind w:firstLine="720"/>
        <w:jc w:val="both"/>
        <w:rPr>
          <w:rFonts w:eastAsia="Times New Roman"/>
          <w:bCs/>
          <w:szCs w:val="24"/>
        </w:rPr>
      </w:pPr>
      <w:r w:rsidRPr="003E7ED2">
        <w:rPr>
          <w:rFonts w:eastAsia="Times New Roman"/>
          <w:bCs/>
          <w:szCs w:val="24"/>
        </w:rPr>
        <w:t>Κυρίες και κύριοι συνάδελφοι, πριν μπω στην εισήγησή μου, θα ήθελα να κάνω μία διευκρίν</w:t>
      </w:r>
      <w:r>
        <w:rPr>
          <w:rFonts w:eastAsia="Times New Roman"/>
          <w:bCs/>
          <w:szCs w:val="24"/>
        </w:rPr>
        <w:t>ι</w:t>
      </w:r>
      <w:r w:rsidRPr="003E7ED2">
        <w:rPr>
          <w:rFonts w:eastAsia="Times New Roman"/>
          <w:bCs/>
          <w:szCs w:val="24"/>
        </w:rPr>
        <w:t xml:space="preserve">ση και ταυτόχρονα να δώσω μία απάντηση στον κύριο Πρωθυπουργό, ο οποίος στην </w:t>
      </w:r>
      <w:proofErr w:type="spellStart"/>
      <w:r w:rsidRPr="003E7ED2">
        <w:rPr>
          <w:rFonts w:eastAsia="Times New Roman"/>
          <w:bCs/>
          <w:szCs w:val="24"/>
        </w:rPr>
        <w:t>τριτολογία</w:t>
      </w:r>
      <w:proofErr w:type="spellEnd"/>
      <w:r w:rsidRPr="003E7ED2">
        <w:rPr>
          <w:rFonts w:eastAsia="Times New Roman"/>
          <w:bCs/>
          <w:szCs w:val="24"/>
        </w:rPr>
        <w:t xml:space="preserve"> του στη συν</w:t>
      </w:r>
      <w:r>
        <w:rPr>
          <w:rFonts w:eastAsia="Times New Roman"/>
          <w:bCs/>
          <w:szCs w:val="24"/>
        </w:rPr>
        <w:t>εδρίαση για την αναθεώρηση του Σ</w:t>
      </w:r>
      <w:r w:rsidRPr="003E7ED2">
        <w:rPr>
          <w:rFonts w:eastAsia="Times New Roman"/>
          <w:bCs/>
          <w:szCs w:val="24"/>
        </w:rPr>
        <w:t xml:space="preserve">υντάγματος -και την ώρα που είχα αποχωρήσει από τη Βουλή για να πάω σε μία </w:t>
      </w:r>
      <w:r>
        <w:rPr>
          <w:rFonts w:eastAsia="Times New Roman"/>
          <w:bCs/>
          <w:szCs w:val="24"/>
        </w:rPr>
        <w:t xml:space="preserve">άλλη </w:t>
      </w:r>
      <w:r w:rsidRPr="003E7ED2">
        <w:rPr>
          <w:rFonts w:eastAsia="Times New Roman"/>
          <w:bCs/>
          <w:szCs w:val="24"/>
        </w:rPr>
        <w:t>κομματική συγκέντρωση- επιχείρησε να ταυτίσει</w:t>
      </w:r>
      <w:r w:rsidRPr="003E7ED2">
        <w:rPr>
          <w:rFonts w:eastAsia="Times New Roman"/>
          <w:bCs/>
          <w:szCs w:val="24"/>
        </w:rPr>
        <w:t xml:space="preserve"> τη δική μου ενασχόληση με την πολιτική με αυτή</w:t>
      </w:r>
      <w:r>
        <w:rPr>
          <w:rFonts w:eastAsia="Times New Roman"/>
          <w:bCs/>
          <w:szCs w:val="24"/>
        </w:rPr>
        <w:t>ν</w:t>
      </w:r>
      <w:r w:rsidRPr="003E7ED2">
        <w:rPr>
          <w:rFonts w:eastAsia="Times New Roman"/>
          <w:bCs/>
          <w:szCs w:val="24"/>
        </w:rPr>
        <w:t xml:space="preserve"> της κ. Θάνου.</w:t>
      </w:r>
    </w:p>
    <w:p w14:paraId="0CA0A962" w14:textId="77777777" w:rsidR="008679D8" w:rsidRDefault="00557822">
      <w:pPr>
        <w:spacing w:line="600" w:lineRule="auto"/>
        <w:ind w:firstLine="720"/>
        <w:jc w:val="both"/>
        <w:rPr>
          <w:rFonts w:eastAsia="Times New Roman"/>
          <w:bCs/>
          <w:szCs w:val="24"/>
        </w:rPr>
      </w:pPr>
      <w:r w:rsidRPr="003E7ED2">
        <w:rPr>
          <w:rFonts w:eastAsia="Times New Roman"/>
          <w:bCs/>
          <w:szCs w:val="24"/>
        </w:rPr>
        <w:lastRenderedPageBreak/>
        <w:t>Απέκρυψε, όμως, ο κύριος Πρωθυπουργός ότι εγώ δεν συνταξιοδοτήθηκα. Εγώ παραιτήθηκα πολύ πριν συνταξιοδοτηθώ. Ετέθη η εκλογή μου υπό την κρίση του ελληνικού λ</w:t>
      </w:r>
      <w:r>
        <w:rPr>
          <w:rFonts w:eastAsia="Times New Roman"/>
          <w:bCs/>
          <w:szCs w:val="24"/>
        </w:rPr>
        <w:t>αού</w:t>
      </w:r>
      <w:r w:rsidRPr="003E7ED2">
        <w:rPr>
          <w:rFonts w:eastAsia="Times New Roman"/>
          <w:bCs/>
          <w:szCs w:val="24"/>
        </w:rPr>
        <w:t xml:space="preserve"> και εξελέγην Βουλευτής. Στη συν</w:t>
      </w:r>
      <w:r w:rsidRPr="003E7ED2">
        <w:rPr>
          <w:rFonts w:eastAsia="Times New Roman"/>
          <w:bCs/>
          <w:szCs w:val="24"/>
        </w:rPr>
        <w:t>έχεια υπουργοποιήθηκα. Δεν ήταν το ίδιο πράγμα, διότι η κ. Θάνου</w:t>
      </w:r>
      <w:r>
        <w:rPr>
          <w:rFonts w:eastAsia="Times New Roman"/>
          <w:bCs/>
          <w:szCs w:val="24"/>
        </w:rPr>
        <w:t xml:space="preserve"> συνταξιοδοτήθηκε και από Π</w:t>
      </w:r>
      <w:r w:rsidRPr="003E7ED2">
        <w:rPr>
          <w:rFonts w:eastAsia="Times New Roman"/>
          <w:bCs/>
          <w:szCs w:val="24"/>
        </w:rPr>
        <w:t>ρόεδρος του Αρείου Πάγου καταδέχτηκε να γίνει μετακλητή υπάλληλος στο πρωθυπουργικό γραφείο.</w:t>
      </w:r>
    </w:p>
    <w:p w14:paraId="0CA0A963" w14:textId="77777777" w:rsidR="008679D8" w:rsidRDefault="00557822">
      <w:pPr>
        <w:spacing w:line="600" w:lineRule="auto"/>
        <w:ind w:firstLine="720"/>
        <w:jc w:val="both"/>
        <w:rPr>
          <w:rFonts w:eastAsia="Times New Roman"/>
          <w:bCs/>
          <w:szCs w:val="24"/>
        </w:rPr>
      </w:pPr>
      <w:r w:rsidRPr="003E7ED2">
        <w:rPr>
          <w:rFonts w:eastAsia="Times New Roman"/>
          <w:bCs/>
          <w:szCs w:val="24"/>
        </w:rPr>
        <w:t>Εξάλλου μία παρόμοια περίπτωση με τη δική μου ήταν και αυτή του κ. Νικολ</w:t>
      </w:r>
      <w:r w:rsidRPr="003E7ED2">
        <w:rPr>
          <w:rFonts w:eastAsia="Times New Roman"/>
          <w:bCs/>
          <w:szCs w:val="24"/>
        </w:rPr>
        <w:t>ούδη. Ο κ. Τσίπρας -και πολύ σωστά- επέλεξε έναν εξαιρετικό εισαγγελικό λειτουργό</w:t>
      </w:r>
      <w:r>
        <w:rPr>
          <w:rFonts w:eastAsia="Times New Roman"/>
          <w:bCs/>
          <w:szCs w:val="24"/>
        </w:rPr>
        <w:t>,</w:t>
      </w:r>
      <w:r w:rsidRPr="003E7ED2">
        <w:rPr>
          <w:rFonts w:eastAsia="Times New Roman"/>
          <w:bCs/>
          <w:szCs w:val="24"/>
        </w:rPr>
        <w:t xml:space="preserve"> που τίμησε τον δικαστικό κλάδο με το ήθος και την επιστημοσύνη του, </w:t>
      </w:r>
      <w:r>
        <w:rPr>
          <w:rFonts w:eastAsia="Times New Roman"/>
          <w:bCs/>
          <w:szCs w:val="24"/>
        </w:rPr>
        <w:t xml:space="preserve">τον </w:t>
      </w:r>
      <w:r w:rsidRPr="003E7ED2">
        <w:rPr>
          <w:rFonts w:eastAsia="Times New Roman"/>
          <w:bCs/>
          <w:szCs w:val="24"/>
        </w:rPr>
        <w:t>κ. Τάκη Νικολούδη. Και αυτός δεν συνταξιοδοτήθηκε, αλλά παραιτήθηκε αν και δεν είχε εκλεγεί Βουλευτής</w:t>
      </w:r>
      <w:r w:rsidRPr="003E7ED2">
        <w:rPr>
          <w:rFonts w:eastAsia="Times New Roman"/>
          <w:bCs/>
          <w:szCs w:val="24"/>
        </w:rPr>
        <w:t>.</w:t>
      </w:r>
    </w:p>
    <w:p w14:paraId="0CA0A964" w14:textId="77777777" w:rsidR="008679D8" w:rsidRDefault="00557822">
      <w:pPr>
        <w:spacing w:line="600" w:lineRule="auto"/>
        <w:ind w:firstLine="720"/>
        <w:jc w:val="both"/>
        <w:rPr>
          <w:rFonts w:eastAsia="Times New Roman"/>
          <w:bCs/>
          <w:szCs w:val="24"/>
        </w:rPr>
      </w:pPr>
      <w:r w:rsidRPr="003E7ED2">
        <w:rPr>
          <w:rFonts w:eastAsia="Times New Roman"/>
          <w:bCs/>
          <w:szCs w:val="24"/>
        </w:rPr>
        <w:t>Και έπειτα διερωτώμαι</w:t>
      </w:r>
      <w:r>
        <w:rPr>
          <w:rFonts w:eastAsia="Times New Roman"/>
          <w:bCs/>
          <w:szCs w:val="24"/>
        </w:rPr>
        <w:t>:</w:t>
      </w:r>
      <w:r w:rsidRPr="003E7ED2">
        <w:rPr>
          <w:rFonts w:eastAsia="Times New Roman"/>
          <w:bCs/>
          <w:szCs w:val="24"/>
        </w:rPr>
        <w:t xml:space="preserve"> Είναι κακό ένας λειτουργός μιας λειτουργίας του κράτους κάποια στιγμή να υπηρετήσει μια άλλη λειτουργία του κράτους, μεταφέροντας τη γνώση και την εμπειρία του; Και έχουμε πάρα πολλά παραδείγματα τέτοια. Αναφέρομαι στον Ντεγιάννη, </w:t>
      </w:r>
      <w:r w:rsidRPr="003E7ED2">
        <w:rPr>
          <w:rFonts w:eastAsia="Times New Roman"/>
          <w:bCs/>
          <w:szCs w:val="24"/>
        </w:rPr>
        <w:t xml:space="preserve">τον </w:t>
      </w:r>
      <w:proofErr w:type="spellStart"/>
      <w:r w:rsidRPr="003E7ED2">
        <w:rPr>
          <w:rFonts w:eastAsia="Times New Roman"/>
          <w:bCs/>
          <w:szCs w:val="24"/>
        </w:rPr>
        <w:t>Ρ</w:t>
      </w:r>
      <w:r>
        <w:rPr>
          <w:rFonts w:eastAsia="Times New Roman"/>
          <w:bCs/>
          <w:szCs w:val="24"/>
        </w:rPr>
        <w:t>ώ</w:t>
      </w:r>
      <w:r w:rsidRPr="003E7ED2">
        <w:rPr>
          <w:rFonts w:eastAsia="Times New Roman"/>
          <w:bCs/>
          <w:szCs w:val="24"/>
        </w:rPr>
        <w:t>τη</w:t>
      </w:r>
      <w:proofErr w:type="spellEnd"/>
      <w:r w:rsidRPr="003E7ED2">
        <w:rPr>
          <w:rFonts w:eastAsia="Times New Roman"/>
          <w:bCs/>
          <w:szCs w:val="24"/>
        </w:rPr>
        <w:t xml:space="preserve">, τον </w:t>
      </w:r>
      <w:proofErr w:type="spellStart"/>
      <w:r w:rsidRPr="003E7ED2">
        <w:rPr>
          <w:rFonts w:eastAsia="Times New Roman"/>
          <w:bCs/>
          <w:szCs w:val="24"/>
        </w:rPr>
        <w:t>Κουβελάκη</w:t>
      </w:r>
      <w:proofErr w:type="spellEnd"/>
      <w:r w:rsidRPr="003E7ED2">
        <w:rPr>
          <w:rFonts w:eastAsia="Times New Roman"/>
          <w:bCs/>
          <w:szCs w:val="24"/>
        </w:rPr>
        <w:t xml:space="preserve">, τον Αθανασόπουλο και υπάρχουν ένα σωρό άλλοι. </w:t>
      </w:r>
    </w:p>
    <w:p w14:paraId="0CA0A965" w14:textId="77777777" w:rsidR="008679D8" w:rsidRDefault="00557822">
      <w:pPr>
        <w:spacing w:line="600" w:lineRule="auto"/>
        <w:ind w:firstLine="720"/>
        <w:jc w:val="both"/>
        <w:rPr>
          <w:rFonts w:eastAsia="Times New Roman"/>
          <w:bCs/>
          <w:szCs w:val="24"/>
        </w:rPr>
      </w:pPr>
      <w:r w:rsidRPr="003E7ED2">
        <w:rPr>
          <w:rFonts w:eastAsia="Times New Roman"/>
          <w:bCs/>
          <w:szCs w:val="24"/>
        </w:rPr>
        <w:lastRenderedPageBreak/>
        <w:t>Γιατί ειπώθηκαν όλα αυτά; Διότι, ενώ πάντοτε και ο ΣΥΡΙΖΑ και ο κύριος Πρωθ</w:t>
      </w:r>
      <w:r>
        <w:rPr>
          <w:rFonts w:eastAsia="Times New Roman"/>
          <w:bCs/>
          <w:szCs w:val="24"/>
        </w:rPr>
        <w:t>υπουργός όταν ήταν αρχηγός της Α</w:t>
      </w:r>
      <w:r w:rsidRPr="003E7ED2">
        <w:rPr>
          <w:rFonts w:eastAsia="Times New Roman"/>
          <w:bCs/>
          <w:szCs w:val="24"/>
        </w:rPr>
        <w:t xml:space="preserve">ξιωματικής </w:t>
      </w:r>
      <w:r>
        <w:rPr>
          <w:rFonts w:eastAsia="Times New Roman"/>
          <w:bCs/>
          <w:szCs w:val="24"/>
        </w:rPr>
        <w:t>Α</w:t>
      </w:r>
      <w:r w:rsidRPr="003E7ED2">
        <w:rPr>
          <w:rFonts w:eastAsia="Times New Roman"/>
          <w:bCs/>
          <w:szCs w:val="24"/>
        </w:rPr>
        <w:t>ντιπολίτευσης -και τον επισκέφθηκα ως Πρόεδρος της Ένωσης Δικαστώ</w:t>
      </w:r>
      <w:r w:rsidRPr="003E7ED2">
        <w:rPr>
          <w:rFonts w:eastAsia="Times New Roman"/>
          <w:bCs/>
          <w:szCs w:val="24"/>
        </w:rPr>
        <w:t xml:space="preserve">ν και Εισαγγελέων- είχε την άποψη ότι πρέπει να αναθεωρηθεί το άρθρο 90 παράγραφος 5 για να αποκοπεί ο ομφάλιος λώρος </w:t>
      </w:r>
      <w:r>
        <w:rPr>
          <w:rFonts w:eastAsia="Times New Roman"/>
          <w:bCs/>
          <w:szCs w:val="24"/>
        </w:rPr>
        <w:t>δ</w:t>
      </w:r>
      <w:r w:rsidRPr="003E7ED2">
        <w:rPr>
          <w:rFonts w:eastAsia="Times New Roman"/>
          <w:bCs/>
          <w:szCs w:val="24"/>
        </w:rPr>
        <w:t xml:space="preserve">ικαιοσύνης </w:t>
      </w:r>
      <w:r w:rsidRPr="003E7ED2">
        <w:rPr>
          <w:rFonts w:eastAsia="Times New Roman"/>
          <w:bCs/>
          <w:szCs w:val="24"/>
        </w:rPr>
        <w:t>και εκτελεστικής εξουσίας όσον αφορά την επιλογή της ηγεσίας των ανωτάτων δικαστηρίων, δεν το έκανε. Υπάρχουν πάρα πολλά δημοσ</w:t>
      </w:r>
      <w:r w:rsidRPr="003E7ED2">
        <w:rPr>
          <w:rFonts w:eastAsia="Times New Roman"/>
          <w:bCs/>
          <w:szCs w:val="24"/>
        </w:rPr>
        <w:t>ιεύματα και στην «</w:t>
      </w:r>
      <w:r w:rsidRPr="003E7ED2">
        <w:rPr>
          <w:rFonts w:eastAsia="Times New Roman"/>
          <w:bCs/>
          <w:szCs w:val="24"/>
        </w:rPr>
        <w:t>ΑΥΓΗ</w:t>
      </w:r>
      <w:r w:rsidRPr="003E7ED2">
        <w:rPr>
          <w:rFonts w:eastAsia="Times New Roman"/>
          <w:bCs/>
          <w:szCs w:val="24"/>
        </w:rPr>
        <w:t>».</w:t>
      </w:r>
    </w:p>
    <w:p w14:paraId="0CA0A966" w14:textId="77777777" w:rsidR="008679D8" w:rsidRDefault="00557822">
      <w:pPr>
        <w:spacing w:line="600" w:lineRule="auto"/>
        <w:ind w:firstLine="720"/>
        <w:jc w:val="both"/>
        <w:rPr>
          <w:rFonts w:eastAsia="Times New Roman"/>
          <w:bCs/>
          <w:szCs w:val="24"/>
        </w:rPr>
      </w:pPr>
      <w:r w:rsidRPr="003E7ED2">
        <w:rPr>
          <w:rFonts w:eastAsia="Times New Roman"/>
          <w:bCs/>
          <w:szCs w:val="24"/>
        </w:rPr>
        <w:t xml:space="preserve">Γιατί; Διότι το καλοκαίρι έχουμε μεγάλες μεταβολές πάλι. Αλλάζει ο Πρόεδρος του Αρείου Πάγου, οι </w:t>
      </w:r>
      <w:r>
        <w:rPr>
          <w:rFonts w:eastAsia="Times New Roman"/>
          <w:bCs/>
          <w:szCs w:val="24"/>
        </w:rPr>
        <w:t>α</w:t>
      </w:r>
      <w:r w:rsidRPr="003E7ED2">
        <w:rPr>
          <w:rFonts w:eastAsia="Times New Roman"/>
          <w:bCs/>
          <w:szCs w:val="24"/>
        </w:rPr>
        <w:t xml:space="preserve">ντιπρόεδροι </w:t>
      </w:r>
      <w:r w:rsidRPr="003E7ED2">
        <w:rPr>
          <w:rFonts w:eastAsia="Times New Roman"/>
          <w:bCs/>
          <w:szCs w:val="24"/>
        </w:rPr>
        <w:t>ανωτάτων δικαστηρίων, η εισαγγελέας του Αρείου Πάγου και αν φέρνατε αυτή τη ρύθμιση, δεν θα μπορούσατε να κάνετε τις «βου</w:t>
      </w:r>
      <w:r w:rsidRPr="003E7ED2">
        <w:rPr>
          <w:rFonts w:eastAsia="Times New Roman"/>
          <w:bCs/>
          <w:szCs w:val="24"/>
        </w:rPr>
        <w:t>τιές» του παρελθόντος όπου είχαν παραλ</w:t>
      </w:r>
      <w:r>
        <w:rPr>
          <w:rFonts w:eastAsia="Times New Roman"/>
          <w:bCs/>
          <w:szCs w:val="24"/>
        </w:rPr>
        <w:t>ειφ</w:t>
      </w:r>
      <w:r w:rsidRPr="003E7ED2">
        <w:rPr>
          <w:rFonts w:eastAsia="Times New Roman"/>
          <w:bCs/>
          <w:szCs w:val="24"/>
        </w:rPr>
        <w:t xml:space="preserve">θεί σαράντα επτά άξιοι δικαστικοί λειτουργοί. </w:t>
      </w:r>
    </w:p>
    <w:p w14:paraId="0CA0A967" w14:textId="77777777" w:rsidR="008679D8" w:rsidRDefault="00557822">
      <w:pPr>
        <w:spacing w:line="600" w:lineRule="auto"/>
        <w:ind w:firstLine="720"/>
        <w:jc w:val="both"/>
        <w:rPr>
          <w:rFonts w:eastAsia="Times New Roman"/>
          <w:bCs/>
          <w:szCs w:val="24"/>
        </w:rPr>
      </w:pPr>
      <w:r w:rsidRPr="003E7ED2">
        <w:rPr>
          <w:rFonts w:eastAsia="Times New Roman"/>
          <w:bCs/>
          <w:szCs w:val="24"/>
        </w:rPr>
        <w:t>Καταθέτω για τα Πρακτικά αυτά τα οποία είπε ο κύριος Πρωθυπουργός στις 13</w:t>
      </w:r>
      <w:r>
        <w:rPr>
          <w:rFonts w:eastAsia="Times New Roman"/>
          <w:bCs/>
          <w:szCs w:val="24"/>
        </w:rPr>
        <w:t>-</w:t>
      </w:r>
      <w:r w:rsidRPr="003E7ED2">
        <w:rPr>
          <w:rFonts w:eastAsia="Times New Roman"/>
          <w:bCs/>
          <w:szCs w:val="24"/>
        </w:rPr>
        <w:t>02</w:t>
      </w:r>
      <w:r>
        <w:rPr>
          <w:rFonts w:eastAsia="Times New Roman"/>
          <w:bCs/>
          <w:szCs w:val="24"/>
        </w:rPr>
        <w:t>-</w:t>
      </w:r>
      <w:r w:rsidRPr="003E7ED2">
        <w:rPr>
          <w:rFonts w:eastAsia="Times New Roman"/>
          <w:bCs/>
          <w:szCs w:val="24"/>
        </w:rPr>
        <w:t>2019.</w:t>
      </w:r>
    </w:p>
    <w:p w14:paraId="0CA0A968" w14:textId="77777777" w:rsidR="008679D8" w:rsidRDefault="00557822">
      <w:pPr>
        <w:spacing w:line="600" w:lineRule="auto"/>
        <w:ind w:firstLine="720"/>
        <w:jc w:val="both"/>
        <w:rPr>
          <w:rFonts w:eastAsia="Times New Roman"/>
          <w:bCs/>
          <w:szCs w:val="24"/>
        </w:rPr>
      </w:pPr>
      <w:r w:rsidRPr="003E7ED2">
        <w:rPr>
          <w:rFonts w:eastAsia="Times New Roman"/>
          <w:bCs/>
          <w:szCs w:val="24"/>
        </w:rPr>
        <w:lastRenderedPageBreak/>
        <w:t>(</w:t>
      </w:r>
      <w:r w:rsidRPr="00663D20">
        <w:rPr>
          <w:rFonts w:eastAsia="Times New Roman"/>
          <w:bCs/>
          <w:szCs w:val="24"/>
        </w:rPr>
        <w:t xml:space="preserve">Στο σημείο αυτό ο Βουλευτής κ. </w:t>
      </w:r>
      <w:r>
        <w:rPr>
          <w:rFonts w:eastAsia="Times New Roman"/>
          <w:bCs/>
          <w:szCs w:val="24"/>
        </w:rPr>
        <w:t>Χαράλαμπος Αθανασίου</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w:t>
      </w:r>
      <w:r>
        <w:rPr>
          <w:rFonts w:eastAsia="Times New Roman"/>
          <w:bCs/>
          <w:szCs w:val="24"/>
        </w:rPr>
        <w:t>το προ</w:t>
      </w:r>
      <w:r>
        <w:rPr>
          <w:rFonts w:eastAsia="Times New Roman"/>
          <w:bCs/>
          <w:szCs w:val="24"/>
        </w:rPr>
        <w:t xml:space="preserve">αναφερθέν απόσπασμα </w:t>
      </w:r>
      <w:r>
        <w:rPr>
          <w:rFonts w:eastAsia="Times New Roman"/>
          <w:bCs/>
          <w:szCs w:val="24"/>
        </w:rPr>
        <w:t>π</w:t>
      </w:r>
      <w:r>
        <w:rPr>
          <w:rFonts w:eastAsia="Times New Roman"/>
          <w:bCs/>
          <w:szCs w:val="24"/>
        </w:rPr>
        <w:t>ρακτικού, το οποίο βρίσκεται</w:t>
      </w:r>
      <w:r w:rsidRPr="00663D20">
        <w:rPr>
          <w:rFonts w:eastAsia="Times New Roman"/>
          <w:bCs/>
          <w:szCs w:val="24"/>
        </w:rPr>
        <w:t xml:space="preserve">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0CA0A969" w14:textId="77777777" w:rsidR="008679D8" w:rsidRDefault="00557822">
      <w:pPr>
        <w:spacing w:line="600" w:lineRule="auto"/>
        <w:ind w:firstLine="720"/>
        <w:jc w:val="both"/>
        <w:rPr>
          <w:rFonts w:eastAsia="Times New Roman"/>
          <w:bCs/>
          <w:szCs w:val="24"/>
        </w:rPr>
      </w:pPr>
      <w:r>
        <w:rPr>
          <w:rFonts w:eastAsia="Times New Roman"/>
          <w:bCs/>
          <w:szCs w:val="24"/>
        </w:rPr>
        <w:t>Κ</w:t>
      </w:r>
      <w:r w:rsidRPr="003E7ED2">
        <w:rPr>
          <w:rFonts w:eastAsia="Times New Roman"/>
          <w:bCs/>
          <w:szCs w:val="24"/>
        </w:rPr>
        <w:t>αι τώρα επί του νομοσχεδίου</w:t>
      </w:r>
      <w:r>
        <w:rPr>
          <w:rFonts w:eastAsia="Times New Roman"/>
          <w:bCs/>
          <w:szCs w:val="24"/>
        </w:rPr>
        <w:t>.</w:t>
      </w:r>
      <w:r w:rsidRPr="003E7ED2">
        <w:rPr>
          <w:rFonts w:eastAsia="Times New Roman"/>
          <w:bCs/>
          <w:szCs w:val="24"/>
        </w:rPr>
        <w:t xml:space="preserve"> </w:t>
      </w:r>
      <w:r>
        <w:rPr>
          <w:rFonts w:eastAsia="Times New Roman"/>
          <w:bCs/>
          <w:szCs w:val="24"/>
        </w:rPr>
        <w:t>Κυρίες και κύριοι συνάδελφοι, τ</w:t>
      </w:r>
      <w:r w:rsidRPr="003E7ED2">
        <w:rPr>
          <w:rFonts w:eastAsia="Times New Roman"/>
          <w:bCs/>
          <w:szCs w:val="24"/>
        </w:rPr>
        <w:t xml:space="preserve">ο παρόν νομοσχέδιο είναι το αποτέλεσμα συρραφής δύο </w:t>
      </w:r>
      <w:r w:rsidRPr="003E7ED2">
        <w:rPr>
          <w:rFonts w:eastAsia="Times New Roman"/>
          <w:bCs/>
          <w:szCs w:val="24"/>
        </w:rPr>
        <w:t>άλλων νομοσχεδίων</w:t>
      </w:r>
      <w:r>
        <w:rPr>
          <w:rFonts w:eastAsia="Times New Roman"/>
          <w:bCs/>
          <w:szCs w:val="24"/>
        </w:rPr>
        <w:t>, τα οποία δημιουργήθηκαν ξ</w:t>
      </w:r>
      <w:r w:rsidRPr="003E7ED2">
        <w:rPr>
          <w:rFonts w:eastAsia="Times New Roman"/>
          <w:bCs/>
          <w:szCs w:val="24"/>
        </w:rPr>
        <w:t>εχωριστά το ένα από το άλλο</w:t>
      </w:r>
      <w:r>
        <w:rPr>
          <w:rFonts w:eastAsia="Times New Roman"/>
          <w:bCs/>
          <w:szCs w:val="24"/>
        </w:rPr>
        <w:t>.</w:t>
      </w:r>
    </w:p>
    <w:p w14:paraId="0CA0A96A" w14:textId="77777777" w:rsidR="008679D8" w:rsidRDefault="00557822">
      <w:pPr>
        <w:spacing w:line="600" w:lineRule="auto"/>
        <w:ind w:firstLine="720"/>
        <w:jc w:val="both"/>
        <w:rPr>
          <w:rFonts w:eastAsia="Times New Roman"/>
          <w:bCs/>
          <w:szCs w:val="24"/>
        </w:rPr>
      </w:pPr>
      <w:r>
        <w:rPr>
          <w:rFonts w:eastAsia="Times New Roman"/>
          <w:bCs/>
          <w:szCs w:val="24"/>
        </w:rPr>
        <w:t xml:space="preserve">Επομένως, πριν μπούμε στην κατ’ </w:t>
      </w:r>
      <w:proofErr w:type="spellStart"/>
      <w:r>
        <w:rPr>
          <w:rFonts w:eastAsia="Times New Roman"/>
          <w:bCs/>
          <w:szCs w:val="24"/>
        </w:rPr>
        <w:t>ουσίαν</w:t>
      </w:r>
      <w:proofErr w:type="spellEnd"/>
      <w:r w:rsidRPr="003E7ED2">
        <w:rPr>
          <w:rFonts w:eastAsia="Times New Roman"/>
          <w:bCs/>
          <w:szCs w:val="24"/>
        </w:rPr>
        <w:t xml:space="preserve"> </w:t>
      </w:r>
      <w:r>
        <w:rPr>
          <w:rFonts w:eastAsia="Times New Roman"/>
          <w:bCs/>
          <w:szCs w:val="24"/>
        </w:rPr>
        <w:t>εξέτασή του, θέλω να πω ότι η Κυβέρνηση είναι έκθετη γι’</w:t>
      </w:r>
      <w:r w:rsidRPr="003E7ED2">
        <w:rPr>
          <w:rFonts w:eastAsia="Times New Roman"/>
          <w:bCs/>
          <w:szCs w:val="24"/>
        </w:rPr>
        <w:t xml:space="preserve"> αυτό</w:t>
      </w:r>
      <w:r>
        <w:rPr>
          <w:rFonts w:eastAsia="Times New Roman"/>
          <w:bCs/>
          <w:szCs w:val="24"/>
        </w:rPr>
        <w:t>,</w:t>
      </w:r>
      <w:r w:rsidRPr="003E7ED2">
        <w:rPr>
          <w:rFonts w:eastAsia="Times New Roman"/>
          <w:bCs/>
          <w:szCs w:val="24"/>
        </w:rPr>
        <w:t xml:space="preserve"> διότι δεν εξήγησε γιατί οι δύο νομο</w:t>
      </w:r>
      <w:r>
        <w:rPr>
          <w:rFonts w:eastAsia="Times New Roman"/>
          <w:bCs/>
          <w:szCs w:val="24"/>
        </w:rPr>
        <w:t>θετικές πρωτοβουλίες του ίδιου Υ</w:t>
      </w:r>
      <w:r w:rsidRPr="003E7ED2">
        <w:rPr>
          <w:rFonts w:eastAsia="Times New Roman"/>
          <w:bCs/>
          <w:szCs w:val="24"/>
        </w:rPr>
        <w:t xml:space="preserve">πουργείου </w:t>
      </w:r>
      <w:r>
        <w:rPr>
          <w:rFonts w:eastAsia="Times New Roman"/>
          <w:bCs/>
          <w:szCs w:val="24"/>
        </w:rPr>
        <w:t>-</w:t>
      </w:r>
      <w:r w:rsidRPr="003E7ED2">
        <w:rPr>
          <w:rFonts w:eastAsia="Times New Roman"/>
          <w:bCs/>
          <w:szCs w:val="24"/>
        </w:rPr>
        <w:t xml:space="preserve">οι </w:t>
      </w:r>
      <w:r w:rsidRPr="003E7ED2">
        <w:rPr>
          <w:rFonts w:eastAsia="Times New Roman"/>
          <w:bCs/>
          <w:szCs w:val="24"/>
        </w:rPr>
        <w:t>οποίες αφορούν τελείως διαφορετικά θέματα και τα οποία συντάχθηκαν και δόθηκαν για διαβούλευση ξεχωριστά</w:t>
      </w:r>
      <w:r>
        <w:rPr>
          <w:rFonts w:eastAsia="Times New Roman"/>
          <w:bCs/>
          <w:szCs w:val="24"/>
        </w:rPr>
        <w:t>-</w:t>
      </w:r>
      <w:r w:rsidRPr="003E7ED2">
        <w:rPr>
          <w:rFonts w:eastAsia="Times New Roman"/>
          <w:bCs/>
          <w:szCs w:val="24"/>
        </w:rPr>
        <w:t xml:space="preserve"> έπρεπε </w:t>
      </w:r>
      <w:r>
        <w:rPr>
          <w:rFonts w:eastAsia="Times New Roman"/>
          <w:bCs/>
          <w:szCs w:val="24"/>
        </w:rPr>
        <w:t>εντέλει</w:t>
      </w:r>
      <w:r w:rsidRPr="003E7ED2">
        <w:rPr>
          <w:rFonts w:eastAsia="Times New Roman"/>
          <w:bCs/>
          <w:szCs w:val="24"/>
        </w:rPr>
        <w:t xml:space="preserve"> να συγχωνε</w:t>
      </w:r>
      <w:r>
        <w:rPr>
          <w:rFonts w:eastAsia="Times New Roman"/>
          <w:bCs/>
          <w:szCs w:val="24"/>
        </w:rPr>
        <w:t>υθούν σε ένα ενιαίο νομοσχέδιο κ</w:t>
      </w:r>
      <w:r w:rsidRPr="003E7ED2">
        <w:rPr>
          <w:rFonts w:eastAsia="Times New Roman"/>
          <w:bCs/>
          <w:szCs w:val="24"/>
        </w:rPr>
        <w:t>αι μάλι</w:t>
      </w:r>
      <w:r>
        <w:rPr>
          <w:rFonts w:eastAsia="Times New Roman"/>
          <w:bCs/>
          <w:szCs w:val="24"/>
        </w:rPr>
        <w:t>στα με τόσο βιαστικές διαδικασίε</w:t>
      </w:r>
      <w:r w:rsidRPr="003E7ED2">
        <w:rPr>
          <w:rFonts w:eastAsia="Times New Roman"/>
          <w:bCs/>
          <w:szCs w:val="24"/>
        </w:rPr>
        <w:t>ς</w:t>
      </w:r>
      <w:r>
        <w:rPr>
          <w:rFonts w:eastAsia="Times New Roman"/>
          <w:bCs/>
          <w:szCs w:val="24"/>
        </w:rPr>
        <w:t xml:space="preserve">. </w:t>
      </w:r>
    </w:p>
    <w:p w14:paraId="0CA0A96B" w14:textId="77777777" w:rsidR="008679D8" w:rsidRDefault="00557822">
      <w:pPr>
        <w:spacing w:line="600" w:lineRule="auto"/>
        <w:ind w:firstLine="720"/>
        <w:jc w:val="both"/>
        <w:rPr>
          <w:rFonts w:eastAsia="Times New Roman"/>
          <w:bCs/>
          <w:szCs w:val="24"/>
        </w:rPr>
      </w:pPr>
      <w:r>
        <w:rPr>
          <w:rFonts w:eastAsia="Times New Roman"/>
          <w:bCs/>
          <w:szCs w:val="24"/>
        </w:rPr>
        <w:t>Ε</w:t>
      </w:r>
      <w:r w:rsidRPr="003E7ED2">
        <w:rPr>
          <w:rFonts w:eastAsia="Times New Roman"/>
          <w:bCs/>
          <w:szCs w:val="24"/>
        </w:rPr>
        <w:t>πί του βασικού θέματος του νομοσχεδίου</w:t>
      </w:r>
      <w:r>
        <w:rPr>
          <w:rFonts w:eastAsia="Times New Roman"/>
          <w:bCs/>
          <w:szCs w:val="24"/>
        </w:rPr>
        <w:t>,</w:t>
      </w:r>
      <w:r w:rsidRPr="003E7ED2">
        <w:rPr>
          <w:rFonts w:eastAsia="Times New Roman"/>
          <w:bCs/>
          <w:szCs w:val="24"/>
        </w:rPr>
        <w:t xml:space="preserve"> επισημαίν</w:t>
      </w:r>
      <w:r w:rsidRPr="003E7ED2">
        <w:rPr>
          <w:rFonts w:eastAsia="Times New Roman"/>
          <w:bCs/>
          <w:szCs w:val="24"/>
        </w:rPr>
        <w:t xml:space="preserve">ουμε ότι η Νέα Δημοκρατία δεν αντιμετωπίζει αρνητικά την εν </w:t>
      </w:r>
      <w:r w:rsidRPr="003E7ED2">
        <w:rPr>
          <w:rFonts w:eastAsia="Times New Roman"/>
          <w:bCs/>
          <w:szCs w:val="24"/>
        </w:rPr>
        <w:lastRenderedPageBreak/>
        <w:t>λόγω νομοθετική πρωτοβουλία για την συστηματοποίηση του δικαίου των εταιρικών μετασχηματισμών</w:t>
      </w:r>
      <w:r>
        <w:rPr>
          <w:rFonts w:eastAsia="Times New Roman"/>
          <w:bCs/>
          <w:szCs w:val="24"/>
        </w:rPr>
        <w:t>. Ε</w:t>
      </w:r>
      <w:r w:rsidRPr="003E7ED2">
        <w:rPr>
          <w:rFonts w:eastAsia="Times New Roman"/>
          <w:bCs/>
          <w:szCs w:val="24"/>
        </w:rPr>
        <w:t xml:space="preserve">ίναι σαφές ότι </w:t>
      </w:r>
      <w:proofErr w:type="spellStart"/>
      <w:r>
        <w:rPr>
          <w:rFonts w:eastAsia="Times New Roman"/>
          <w:bCs/>
          <w:szCs w:val="24"/>
        </w:rPr>
        <w:t>συντασσόμεθα</w:t>
      </w:r>
      <w:proofErr w:type="spellEnd"/>
      <w:r>
        <w:rPr>
          <w:rFonts w:eastAsia="Times New Roman"/>
          <w:bCs/>
          <w:szCs w:val="24"/>
        </w:rPr>
        <w:t xml:space="preserve"> υπέρ ενός ε</w:t>
      </w:r>
      <w:r w:rsidRPr="003E7ED2">
        <w:rPr>
          <w:rFonts w:eastAsia="Times New Roman"/>
          <w:bCs/>
          <w:szCs w:val="24"/>
        </w:rPr>
        <w:t>νιαίου νομοθετήματος</w:t>
      </w:r>
      <w:r>
        <w:rPr>
          <w:rFonts w:eastAsia="Times New Roman"/>
          <w:bCs/>
          <w:szCs w:val="24"/>
        </w:rPr>
        <w:t>,</w:t>
      </w:r>
      <w:r w:rsidRPr="003E7ED2">
        <w:rPr>
          <w:rFonts w:eastAsia="Times New Roman"/>
          <w:bCs/>
          <w:szCs w:val="24"/>
        </w:rPr>
        <w:t xml:space="preserve"> που θα αντιμετωπίζει με στρατηγικό και </w:t>
      </w:r>
      <w:r w:rsidRPr="003E7ED2">
        <w:rPr>
          <w:rFonts w:eastAsia="Times New Roman"/>
          <w:bCs/>
          <w:szCs w:val="24"/>
        </w:rPr>
        <w:t>ολιστικό τρόπο τα ζητήματα συγχωνεύσεων</w:t>
      </w:r>
      <w:r>
        <w:rPr>
          <w:rFonts w:eastAsia="Times New Roman"/>
          <w:bCs/>
          <w:szCs w:val="24"/>
        </w:rPr>
        <w:t>,</w:t>
      </w:r>
      <w:r w:rsidRPr="003E7ED2">
        <w:rPr>
          <w:rFonts w:eastAsia="Times New Roman"/>
          <w:bCs/>
          <w:szCs w:val="24"/>
        </w:rPr>
        <w:t xml:space="preserve"> διασπάσεων και μετατροπών εταιρικών σχηματισμών</w:t>
      </w:r>
      <w:r>
        <w:rPr>
          <w:rFonts w:eastAsia="Times New Roman"/>
          <w:bCs/>
          <w:szCs w:val="24"/>
        </w:rPr>
        <w:t>,</w:t>
      </w:r>
      <w:r w:rsidRPr="003E7ED2">
        <w:rPr>
          <w:rFonts w:eastAsia="Times New Roman"/>
          <w:bCs/>
          <w:szCs w:val="24"/>
        </w:rPr>
        <w:t xml:space="preserve"> αντί αυτές οι διατάξεις να είναι διάσπαρτες σε διάφορα νομοθετήματα</w:t>
      </w:r>
      <w:r>
        <w:rPr>
          <w:rFonts w:eastAsia="Times New Roman"/>
          <w:bCs/>
          <w:szCs w:val="24"/>
        </w:rPr>
        <w:t>.</w:t>
      </w:r>
    </w:p>
    <w:p w14:paraId="0CA0A96C" w14:textId="77777777" w:rsidR="008679D8" w:rsidRDefault="00557822">
      <w:pPr>
        <w:spacing w:line="600" w:lineRule="auto"/>
        <w:ind w:firstLine="720"/>
        <w:jc w:val="both"/>
        <w:rPr>
          <w:rFonts w:eastAsia="Times New Roman"/>
          <w:bCs/>
          <w:szCs w:val="24"/>
        </w:rPr>
      </w:pPr>
      <w:r>
        <w:rPr>
          <w:rFonts w:eastAsia="Times New Roman"/>
          <w:bCs/>
          <w:szCs w:val="24"/>
        </w:rPr>
        <w:t>Κ</w:t>
      </w:r>
      <w:r w:rsidRPr="003E7ED2">
        <w:rPr>
          <w:rFonts w:eastAsia="Times New Roman"/>
          <w:bCs/>
          <w:szCs w:val="24"/>
        </w:rPr>
        <w:t>αι είναι στάση ευθύνης η Νέα Δημοκρατία να στηρίζει όπο</w:t>
      </w:r>
      <w:r>
        <w:rPr>
          <w:rFonts w:eastAsia="Times New Roman"/>
          <w:bCs/>
          <w:szCs w:val="24"/>
        </w:rPr>
        <w:t>ια</w:t>
      </w:r>
      <w:r w:rsidRPr="003E7ED2">
        <w:rPr>
          <w:rFonts w:eastAsia="Times New Roman"/>
          <w:bCs/>
          <w:szCs w:val="24"/>
        </w:rPr>
        <w:t xml:space="preserve"> πρωτοβουλία είτε σε νομοθετικό εδ</w:t>
      </w:r>
      <w:r>
        <w:rPr>
          <w:rFonts w:eastAsia="Times New Roman"/>
          <w:bCs/>
          <w:szCs w:val="24"/>
        </w:rPr>
        <w:t>ώ είτ</w:t>
      </w:r>
      <w:r>
        <w:rPr>
          <w:rFonts w:eastAsia="Times New Roman"/>
          <w:bCs/>
          <w:szCs w:val="24"/>
        </w:rPr>
        <w:t>ε σε διοικητικό επίπεδο, -απ’</w:t>
      </w:r>
      <w:r w:rsidRPr="003E7ED2">
        <w:rPr>
          <w:rFonts w:eastAsia="Times New Roman"/>
          <w:bCs/>
          <w:szCs w:val="24"/>
        </w:rPr>
        <w:t xml:space="preserve"> όπου κι αν προέρχεται</w:t>
      </w:r>
      <w:r>
        <w:rPr>
          <w:rFonts w:eastAsia="Times New Roman"/>
          <w:bCs/>
          <w:szCs w:val="24"/>
        </w:rPr>
        <w:t>-</w:t>
      </w:r>
      <w:r w:rsidRPr="003E7ED2">
        <w:rPr>
          <w:rFonts w:eastAsia="Times New Roman"/>
          <w:bCs/>
          <w:szCs w:val="24"/>
        </w:rPr>
        <w:t xml:space="preserve"> που θα συμβάλλει στην ανάπτυξη της χώρας</w:t>
      </w:r>
      <w:r>
        <w:rPr>
          <w:rFonts w:eastAsia="Times New Roman"/>
          <w:bCs/>
          <w:szCs w:val="24"/>
        </w:rPr>
        <w:t>.</w:t>
      </w:r>
    </w:p>
    <w:p w14:paraId="0CA0A96D" w14:textId="77777777" w:rsidR="008679D8" w:rsidRDefault="00557822">
      <w:pPr>
        <w:spacing w:line="600" w:lineRule="auto"/>
        <w:ind w:firstLine="720"/>
        <w:jc w:val="both"/>
        <w:rPr>
          <w:rFonts w:eastAsia="Times New Roman"/>
          <w:bCs/>
          <w:szCs w:val="24"/>
        </w:rPr>
      </w:pPr>
      <w:r>
        <w:rPr>
          <w:rFonts w:eastAsia="Times New Roman"/>
          <w:bCs/>
          <w:szCs w:val="24"/>
        </w:rPr>
        <w:t>Μ</w:t>
      </w:r>
      <w:r w:rsidRPr="003E7ED2">
        <w:rPr>
          <w:rFonts w:eastAsia="Times New Roman"/>
          <w:bCs/>
          <w:szCs w:val="24"/>
        </w:rPr>
        <w:t>ε βάση τα παραπάνω πιστεύουμε πως το νομοσχέδιο περιλαμβάνει και πρωτοβουλίες</w:t>
      </w:r>
      <w:r>
        <w:rPr>
          <w:rFonts w:eastAsia="Times New Roman"/>
          <w:bCs/>
          <w:szCs w:val="24"/>
        </w:rPr>
        <w:t>,</w:t>
      </w:r>
      <w:r w:rsidRPr="003E7ED2">
        <w:rPr>
          <w:rFonts w:eastAsia="Times New Roman"/>
          <w:bCs/>
          <w:szCs w:val="24"/>
        </w:rPr>
        <w:t xml:space="preserve"> που είναι προς τη σωστή κατεύθυνση</w:t>
      </w:r>
      <w:r>
        <w:rPr>
          <w:rFonts w:eastAsia="Times New Roman"/>
          <w:bCs/>
          <w:szCs w:val="24"/>
        </w:rPr>
        <w:t>,</w:t>
      </w:r>
      <w:r w:rsidRPr="003E7ED2">
        <w:rPr>
          <w:rFonts w:eastAsia="Times New Roman"/>
          <w:bCs/>
          <w:szCs w:val="24"/>
        </w:rPr>
        <w:t xml:space="preserve"> όπως η εισαγωγή στο </w:t>
      </w:r>
      <w:proofErr w:type="spellStart"/>
      <w:r w:rsidRPr="003E7ED2">
        <w:rPr>
          <w:rFonts w:eastAsia="Times New Roman"/>
          <w:bCs/>
          <w:szCs w:val="24"/>
        </w:rPr>
        <w:t>δικ</w:t>
      </w:r>
      <w:r>
        <w:rPr>
          <w:rFonts w:eastAsia="Times New Roman"/>
          <w:bCs/>
          <w:szCs w:val="24"/>
        </w:rPr>
        <w:t>αιικό</w:t>
      </w:r>
      <w:proofErr w:type="spellEnd"/>
      <w:r>
        <w:rPr>
          <w:rFonts w:eastAsia="Times New Roman"/>
          <w:bCs/>
          <w:szCs w:val="24"/>
        </w:rPr>
        <w:t xml:space="preserve"> </w:t>
      </w:r>
      <w:r w:rsidRPr="003E7ED2">
        <w:rPr>
          <w:rFonts w:eastAsia="Times New Roman"/>
          <w:bCs/>
          <w:szCs w:val="24"/>
        </w:rPr>
        <w:t xml:space="preserve">μας σύστημα των </w:t>
      </w:r>
      <w:r w:rsidRPr="003E7ED2">
        <w:rPr>
          <w:rFonts w:eastAsia="Times New Roman"/>
          <w:bCs/>
          <w:szCs w:val="24"/>
        </w:rPr>
        <w:t>εννοιών της μερικής διάσπασης του άρθρου 56</w:t>
      </w:r>
      <w:r>
        <w:rPr>
          <w:rFonts w:eastAsia="Times New Roman"/>
          <w:bCs/>
          <w:szCs w:val="24"/>
        </w:rPr>
        <w:t>,</w:t>
      </w:r>
      <w:r w:rsidRPr="003E7ED2">
        <w:rPr>
          <w:rFonts w:eastAsia="Times New Roman"/>
          <w:bCs/>
          <w:szCs w:val="24"/>
        </w:rPr>
        <w:t xml:space="preserve"> της απόσ</w:t>
      </w:r>
      <w:r>
        <w:rPr>
          <w:rFonts w:eastAsia="Times New Roman"/>
          <w:bCs/>
          <w:szCs w:val="24"/>
        </w:rPr>
        <w:t>χισης του άρθρου 57.</w:t>
      </w:r>
    </w:p>
    <w:p w14:paraId="0CA0A96E" w14:textId="77777777" w:rsidR="008679D8" w:rsidRDefault="00557822">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Αθανασίου, </w:t>
      </w:r>
      <w:r w:rsidRPr="003E7ED2">
        <w:rPr>
          <w:rFonts w:eastAsia="Times New Roman"/>
          <w:bCs/>
          <w:szCs w:val="24"/>
        </w:rPr>
        <w:t>συγγνώμη</w:t>
      </w:r>
      <w:r>
        <w:rPr>
          <w:rFonts w:eastAsia="Times New Roman"/>
          <w:bCs/>
          <w:szCs w:val="24"/>
        </w:rPr>
        <w:t>, να κάνω</w:t>
      </w:r>
      <w:r w:rsidRPr="003E7ED2">
        <w:rPr>
          <w:rFonts w:eastAsia="Times New Roman"/>
          <w:bCs/>
          <w:szCs w:val="24"/>
        </w:rPr>
        <w:t xml:space="preserve"> </w:t>
      </w:r>
      <w:r>
        <w:rPr>
          <w:rFonts w:eastAsia="Times New Roman"/>
          <w:bCs/>
          <w:szCs w:val="24"/>
        </w:rPr>
        <w:t xml:space="preserve">μια ανακοίνωση </w:t>
      </w:r>
      <w:r w:rsidRPr="003E7ED2">
        <w:rPr>
          <w:rFonts w:eastAsia="Times New Roman"/>
          <w:bCs/>
          <w:szCs w:val="24"/>
        </w:rPr>
        <w:t xml:space="preserve">για </w:t>
      </w:r>
      <w:r>
        <w:rPr>
          <w:rFonts w:eastAsia="Times New Roman"/>
          <w:bCs/>
          <w:szCs w:val="24"/>
        </w:rPr>
        <w:t>μερικά</w:t>
      </w:r>
      <w:r w:rsidRPr="003E7ED2">
        <w:rPr>
          <w:rFonts w:eastAsia="Times New Roman"/>
          <w:bCs/>
          <w:szCs w:val="24"/>
        </w:rPr>
        <w:t xml:space="preserve"> δευτερόλεπτα</w:t>
      </w:r>
      <w:r>
        <w:rPr>
          <w:rFonts w:eastAsia="Times New Roman"/>
          <w:bCs/>
          <w:szCs w:val="24"/>
        </w:rPr>
        <w:t>,</w:t>
      </w:r>
      <w:r w:rsidRPr="003E7ED2">
        <w:rPr>
          <w:rFonts w:eastAsia="Times New Roman"/>
          <w:bCs/>
          <w:szCs w:val="24"/>
        </w:rPr>
        <w:t xml:space="preserve"> για να φύγουν τα παιδιά</w:t>
      </w:r>
      <w:r>
        <w:rPr>
          <w:rFonts w:eastAsia="Times New Roman"/>
          <w:bCs/>
          <w:szCs w:val="24"/>
        </w:rPr>
        <w:t>.</w:t>
      </w:r>
    </w:p>
    <w:p w14:paraId="0CA0A96F" w14:textId="77777777" w:rsidR="008679D8" w:rsidRDefault="00557822">
      <w:pPr>
        <w:spacing w:line="600" w:lineRule="auto"/>
        <w:ind w:firstLine="720"/>
        <w:jc w:val="both"/>
        <w:rPr>
          <w:rFonts w:eastAsia="Times New Roman"/>
          <w:bCs/>
          <w:szCs w:val="24"/>
        </w:rPr>
      </w:pPr>
      <w:r w:rsidRPr="00726A05">
        <w:rPr>
          <w:rFonts w:eastAsia="Times New Roman"/>
          <w:bCs/>
          <w:szCs w:val="24"/>
        </w:rPr>
        <w:lastRenderedPageBreak/>
        <w:t xml:space="preserve">Κυρίες και κύριοι συνάδελφοι, </w:t>
      </w:r>
      <w:r>
        <w:rPr>
          <w:rFonts w:eastAsia="Times New Roman"/>
          <w:bCs/>
          <w:szCs w:val="24"/>
        </w:rPr>
        <w:t xml:space="preserve">έχω την τιμή να </w:t>
      </w:r>
      <w:r>
        <w:rPr>
          <w:rFonts w:eastAsia="Times New Roman"/>
          <w:bCs/>
          <w:szCs w:val="24"/>
        </w:rPr>
        <w:t xml:space="preserve">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w:t>
      </w:r>
      <w:r>
        <w:rPr>
          <w:rFonts w:eastAsia="Times New Roman"/>
          <w:bCs/>
          <w:szCs w:val="24"/>
        </w:rPr>
        <w:t>και ενημερώθηκαν για την ιστορία του κτηρίου και τον τρόπο οργάνωσης και λειτουργίας της Βουλής</w:t>
      </w:r>
      <w:r>
        <w:rPr>
          <w:rFonts w:eastAsia="Times New Roman"/>
          <w:bCs/>
          <w:szCs w:val="24"/>
        </w:rPr>
        <w:t xml:space="preserve">, </w:t>
      </w:r>
      <w:r>
        <w:rPr>
          <w:rFonts w:eastAsia="Times New Roman"/>
          <w:bCs/>
          <w:szCs w:val="24"/>
        </w:rPr>
        <w:t xml:space="preserve">τριάντα επτά </w:t>
      </w:r>
      <w:r w:rsidRPr="003E7ED2">
        <w:rPr>
          <w:rFonts w:eastAsia="Times New Roman"/>
          <w:bCs/>
          <w:szCs w:val="24"/>
        </w:rPr>
        <w:t>μαθήτριες και μαθητές και δύο συνοδοί εκπαιδευτικοί από το 59</w:t>
      </w:r>
      <w:r w:rsidRPr="006A7B60">
        <w:rPr>
          <w:rFonts w:eastAsia="Times New Roman"/>
          <w:bCs/>
          <w:szCs w:val="24"/>
          <w:vertAlign w:val="superscript"/>
        </w:rPr>
        <w:t>ο</w:t>
      </w:r>
      <w:r>
        <w:rPr>
          <w:rFonts w:eastAsia="Times New Roman"/>
          <w:bCs/>
          <w:szCs w:val="24"/>
        </w:rPr>
        <w:t xml:space="preserve"> Δ</w:t>
      </w:r>
      <w:r w:rsidRPr="003E7ED2">
        <w:rPr>
          <w:rFonts w:eastAsia="Times New Roman"/>
          <w:bCs/>
          <w:szCs w:val="24"/>
        </w:rPr>
        <w:t xml:space="preserve">ημοτικό </w:t>
      </w:r>
      <w:r>
        <w:rPr>
          <w:rFonts w:eastAsia="Times New Roman"/>
          <w:bCs/>
          <w:szCs w:val="24"/>
        </w:rPr>
        <w:t>Σ</w:t>
      </w:r>
      <w:r w:rsidRPr="003E7ED2">
        <w:rPr>
          <w:rFonts w:eastAsia="Times New Roman"/>
          <w:bCs/>
          <w:szCs w:val="24"/>
        </w:rPr>
        <w:t>χολείο της Αθήνας</w:t>
      </w:r>
      <w:r>
        <w:rPr>
          <w:rFonts w:eastAsia="Times New Roman"/>
          <w:bCs/>
          <w:szCs w:val="24"/>
        </w:rPr>
        <w:t>.</w:t>
      </w:r>
    </w:p>
    <w:p w14:paraId="0CA0A970" w14:textId="77777777" w:rsidR="008679D8" w:rsidRDefault="00557822">
      <w:pPr>
        <w:spacing w:line="600" w:lineRule="auto"/>
        <w:ind w:firstLine="720"/>
        <w:jc w:val="both"/>
        <w:rPr>
          <w:rFonts w:eastAsia="Times New Roman"/>
          <w:bCs/>
          <w:szCs w:val="24"/>
        </w:rPr>
      </w:pPr>
      <w:r w:rsidRPr="003E7ED2">
        <w:rPr>
          <w:rFonts w:eastAsia="Times New Roman"/>
          <w:bCs/>
          <w:szCs w:val="24"/>
        </w:rPr>
        <w:t>Καλώς ήρθατε στη Βουλή</w:t>
      </w:r>
      <w:r>
        <w:rPr>
          <w:rFonts w:eastAsia="Times New Roman"/>
          <w:bCs/>
          <w:szCs w:val="24"/>
        </w:rPr>
        <w:t>!</w:t>
      </w:r>
    </w:p>
    <w:p w14:paraId="0CA0A971" w14:textId="77777777" w:rsidR="008679D8" w:rsidRDefault="00557822">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0CA0A972" w14:textId="77777777" w:rsidR="008679D8" w:rsidRDefault="00557822">
      <w:pPr>
        <w:spacing w:line="600" w:lineRule="auto"/>
        <w:ind w:firstLine="720"/>
        <w:jc w:val="both"/>
        <w:rPr>
          <w:rFonts w:eastAsia="Times New Roman"/>
          <w:bCs/>
          <w:szCs w:val="24"/>
        </w:rPr>
      </w:pPr>
      <w:r>
        <w:rPr>
          <w:rFonts w:eastAsia="Times New Roman"/>
          <w:bCs/>
          <w:szCs w:val="24"/>
        </w:rPr>
        <w:t>Ευχαριστώ, κύριε Αθανασίου. Συνεχίστε παρακαλώ.</w:t>
      </w:r>
    </w:p>
    <w:p w14:paraId="0CA0A973" w14:textId="77777777" w:rsidR="008679D8" w:rsidRDefault="00557822">
      <w:pPr>
        <w:spacing w:line="600" w:lineRule="auto"/>
        <w:ind w:firstLine="720"/>
        <w:jc w:val="both"/>
        <w:rPr>
          <w:rFonts w:eastAsia="Times New Roman"/>
          <w:bCs/>
          <w:szCs w:val="24"/>
        </w:rPr>
      </w:pPr>
      <w:r>
        <w:rPr>
          <w:rFonts w:eastAsia="Times New Roman"/>
          <w:b/>
          <w:bCs/>
          <w:szCs w:val="24"/>
        </w:rPr>
        <w:t>ΧΑΡΑΛΑΜΠΟΣ ΑΘΑΝΑΣΙΟΥ:</w:t>
      </w:r>
      <w:r>
        <w:rPr>
          <w:rFonts w:eastAsia="Times New Roman"/>
          <w:bCs/>
          <w:szCs w:val="24"/>
        </w:rPr>
        <w:t xml:space="preserve"> Θ</w:t>
      </w:r>
      <w:r w:rsidRPr="003E7ED2">
        <w:rPr>
          <w:rFonts w:eastAsia="Times New Roman"/>
          <w:bCs/>
          <w:szCs w:val="24"/>
        </w:rPr>
        <w:t>εωρο</w:t>
      </w:r>
      <w:r w:rsidRPr="003E7ED2">
        <w:rPr>
          <w:rFonts w:eastAsia="Times New Roman"/>
          <w:bCs/>
          <w:szCs w:val="24"/>
        </w:rPr>
        <w:t>ύμε</w:t>
      </w:r>
      <w:r>
        <w:rPr>
          <w:rFonts w:eastAsia="Times New Roman"/>
          <w:bCs/>
          <w:szCs w:val="24"/>
        </w:rPr>
        <w:t>,</w:t>
      </w:r>
      <w:r w:rsidRPr="003E7ED2">
        <w:rPr>
          <w:rFonts w:eastAsia="Times New Roman"/>
          <w:bCs/>
          <w:szCs w:val="24"/>
        </w:rPr>
        <w:t xml:space="preserve"> </w:t>
      </w:r>
      <w:r>
        <w:rPr>
          <w:rFonts w:eastAsia="Times New Roman"/>
          <w:bCs/>
          <w:szCs w:val="24"/>
        </w:rPr>
        <w:t>όμως, κυρίες και κύριοι συνάδελφοι, ότι</w:t>
      </w:r>
      <w:r w:rsidRPr="003E7ED2">
        <w:rPr>
          <w:rFonts w:eastAsia="Times New Roman"/>
          <w:bCs/>
          <w:szCs w:val="24"/>
        </w:rPr>
        <w:t xml:space="preserve"> το νομοσχέδιο αυτό παρουσιάζει μία βασική έλλειψη</w:t>
      </w:r>
      <w:r>
        <w:rPr>
          <w:rFonts w:eastAsia="Times New Roman"/>
          <w:bCs/>
          <w:szCs w:val="24"/>
        </w:rPr>
        <w:t>,</w:t>
      </w:r>
      <w:r w:rsidRPr="003E7ED2">
        <w:rPr>
          <w:rFonts w:eastAsia="Times New Roman"/>
          <w:bCs/>
          <w:szCs w:val="24"/>
        </w:rPr>
        <w:t xml:space="preserve"> τη ρύθμιση της </w:t>
      </w:r>
      <w:proofErr w:type="spellStart"/>
      <w:r w:rsidRPr="003E7ED2">
        <w:rPr>
          <w:rFonts w:eastAsia="Times New Roman"/>
          <w:bCs/>
          <w:szCs w:val="24"/>
        </w:rPr>
        <w:t>διάδρασης</w:t>
      </w:r>
      <w:proofErr w:type="spellEnd"/>
      <w:r w:rsidRPr="003E7ED2">
        <w:rPr>
          <w:rFonts w:eastAsia="Times New Roman"/>
          <w:bCs/>
          <w:szCs w:val="24"/>
        </w:rPr>
        <w:t xml:space="preserve"> των διατάξεων φορολογικού δικαίου με τις διατάξεις εταιρικού δικαίου στους εταιρικούς μετασχηματισμούς</w:t>
      </w:r>
      <w:r>
        <w:rPr>
          <w:rFonts w:eastAsia="Times New Roman"/>
          <w:bCs/>
          <w:szCs w:val="24"/>
        </w:rPr>
        <w:t>,</w:t>
      </w:r>
      <w:r w:rsidRPr="003E7ED2">
        <w:rPr>
          <w:rFonts w:eastAsia="Times New Roman"/>
          <w:bCs/>
          <w:szCs w:val="24"/>
        </w:rPr>
        <w:t xml:space="preserve"> το οποίο αποτελεί ένα χρόνιο κα</w:t>
      </w:r>
      <w:r w:rsidRPr="003E7ED2">
        <w:rPr>
          <w:rFonts w:eastAsia="Times New Roman"/>
          <w:bCs/>
          <w:szCs w:val="24"/>
        </w:rPr>
        <w:t>ι διαπιστωμένο πρόβλημα</w:t>
      </w:r>
      <w:r>
        <w:rPr>
          <w:rFonts w:eastAsia="Times New Roman"/>
          <w:bCs/>
          <w:szCs w:val="24"/>
        </w:rPr>
        <w:t>.</w:t>
      </w:r>
    </w:p>
    <w:p w14:paraId="0CA0A974" w14:textId="77777777" w:rsidR="008679D8" w:rsidRDefault="00557822">
      <w:pPr>
        <w:spacing w:line="600" w:lineRule="auto"/>
        <w:ind w:firstLine="720"/>
        <w:jc w:val="both"/>
        <w:rPr>
          <w:rFonts w:eastAsia="Times New Roman"/>
          <w:bCs/>
          <w:szCs w:val="24"/>
        </w:rPr>
      </w:pPr>
      <w:r>
        <w:rPr>
          <w:rFonts w:eastAsia="Times New Roman"/>
          <w:bCs/>
          <w:szCs w:val="24"/>
        </w:rPr>
        <w:lastRenderedPageBreak/>
        <w:t>Η Κ</w:t>
      </w:r>
      <w:r w:rsidRPr="003E7ED2">
        <w:rPr>
          <w:rFonts w:eastAsia="Times New Roman"/>
          <w:bCs/>
          <w:szCs w:val="24"/>
        </w:rPr>
        <w:t>υβέρνηση θα μπορούσε να είχε λάβει πρωτοβουλία να ενσωματώσει στο νομοσχέδιο αυτό και όλες τις φορολογικού δικαίου διατάξεις</w:t>
      </w:r>
      <w:r>
        <w:rPr>
          <w:rFonts w:eastAsia="Times New Roman"/>
          <w:bCs/>
          <w:szCs w:val="24"/>
        </w:rPr>
        <w:t>,</w:t>
      </w:r>
      <w:r w:rsidRPr="003E7ED2">
        <w:rPr>
          <w:rFonts w:eastAsia="Times New Roman"/>
          <w:bCs/>
          <w:szCs w:val="24"/>
        </w:rPr>
        <w:t xml:space="preserve"> ώστε να ρυθμιστεί πλήρως το ζήτημα των εταιρικών μετασχηματισμών και να αντιμετωπιστούν αποτελεσματικά</w:t>
      </w:r>
      <w:r w:rsidRPr="003E7ED2">
        <w:rPr>
          <w:rFonts w:eastAsia="Times New Roman"/>
          <w:bCs/>
          <w:szCs w:val="24"/>
        </w:rPr>
        <w:t xml:space="preserve"> προβλήματα </w:t>
      </w:r>
      <w:r>
        <w:rPr>
          <w:rFonts w:eastAsia="Times New Roman"/>
          <w:bCs/>
          <w:szCs w:val="24"/>
        </w:rPr>
        <w:t xml:space="preserve">και </w:t>
      </w:r>
      <w:proofErr w:type="spellStart"/>
      <w:r>
        <w:rPr>
          <w:rFonts w:eastAsia="Times New Roman"/>
          <w:bCs/>
          <w:szCs w:val="24"/>
        </w:rPr>
        <w:t>δυσ</w:t>
      </w:r>
      <w:r w:rsidRPr="003E7ED2">
        <w:rPr>
          <w:rFonts w:eastAsia="Times New Roman"/>
          <w:bCs/>
          <w:szCs w:val="24"/>
        </w:rPr>
        <w:t>ερμηνείες</w:t>
      </w:r>
      <w:proofErr w:type="spellEnd"/>
      <w:r>
        <w:rPr>
          <w:rFonts w:eastAsia="Times New Roman"/>
          <w:bCs/>
          <w:szCs w:val="24"/>
        </w:rPr>
        <w:t>.</w:t>
      </w:r>
      <w:r w:rsidRPr="003E7ED2">
        <w:rPr>
          <w:rFonts w:eastAsia="Times New Roman"/>
          <w:bCs/>
          <w:szCs w:val="24"/>
        </w:rPr>
        <w:t xml:space="preserve"> </w:t>
      </w:r>
      <w:r>
        <w:rPr>
          <w:rFonts w:eastAsia="Times New Roman"/>
          <w:bCs/>
          <w:szCs w:val="24"/>
        </w:rPr>
        <w:t>Αυτά τα</w:t>
      </w:r>
      <w:r w:rsidRPr="003E7ED2">
        <w:rPr>
          <w:rFonts w:eastAsia="Times New Roman"/>
          <w:bCs/>
          <w:szCs w:val="24"/>
        </w:rPr>
        <w:t xml:space="preserve"> προβλήματα δεν πρόκειται να επιλυθούν με την παρούσα μορφή του υφιστάμενου άρθρου 4</w:t>
      </w:r>
      <w:r>
        <w:rPr>
          <w:rFonts w:eastAsia="Times New Roman"/>
          <w:bCs/>
          <w:szCs w:val="24"/>
        </w:rPr>
        <w:t>,</w:t>
      </w:r>
      <w:r w:rsidRPr="003E7ED2">
        <w:rPr>
          <w:rFonts w:eastAsia="Times New Roman"/>
          <w:bCs/>
          <w:szCs w:val="24"/>
        </w:rPr>
        <w:t xml:space="preserve"> όπως προέκυψε και από την ακρόαση των φορέων</w:t>
      </w:r>
      <w:r>
        <w:rPr>
          <w:rFonts w:eastAsia="Times New Roman"/>
          <w:bCs/>
          <w:szCs w:val="24"/>
        </w:rPr>
        <w:t>.</w:t>
      </w:r>
    </w:p>
    <w:p w14:paraId="0CA0A975" w14:textId="77777777" w:rsidR="008679D8" w:rsidRDefault="00557822">
      <w:pPr>
        <w:spacing w:line="600" w:lineRule="auto"/>
        <w:ind w:firstLine="720"/>
        <w:jc w:val="both"/>
        <w:rPr>
          <w:rFonts w:eastAsia="Times New Roman"/>
          <w:bCs/>
          <w:szCs w:val="24"/>
        </w:rPr>
      </w:pPr>
      <w:r>
        <w:rPr>
          <w:rFonts w:eastAsia="Times New Roman"/>
          <w:bCs/>
          <w:szCs w:val="24"/>
        </w:rPr>
        <w:t>Η Κ</w:t>
      </w:r>
      <w:r w:rsidRPr="003E7ED2">
        <w:rPr>
          <w:rFonts w:eastAsia="Times New Roman"/>
          <w:bCs/>
          <w:szCs w:val="24"/>
        </w:rPr>
        <w:t>υβέρνηση</w:t>
      </w:r>
      <w:r>
        <w:rPr>
          <w:rFonts w:eastAsia="Times New Roman"/>
          <w:bCs/>
          <w:szCs w:val="24"/>
        </w:rPr>
        <w:t>, λ</w:t>
      </w:r>
      <w:r w:rsidRPr="003E7ED2">
        <w:rPr>
          <w:rFonts w:eastAsia="Times New Roman"/>
          <w:bCs/>
          <w:szCs w:val="24"/>
        </w:rPr>
        <w:t>οιπόν</w:t>
      </w:r>
      <w:r>
        <w:rPr>
          <w:rFonts w:eastAsia="Times New Roman"/>
          <w:bCs/>
          <w:szCs w:val="24"/>
        </w:rPr>
        <w:t>,</w:t>
      </w:r>
      <w:r w:rsidRPr="003E7ED2">
        <w:rPr>
          <w:rFonts w:eastAsia="Times New Roman"/>
          <w:bCs/>
          <w:szCs w:val="24"/>
        </w:rPr>
        <w:t xml:space="preserve"> έχασε την ευκαιρία να ενσωματώσει αρχές γενικότερης φορολογικής στ</w:t>
      </w:r>
      <w:r w:rsidRPr="003E7ED2">
        <w:rPr>
          <w:rFonts w:eastAsia="Times New Roman"/>
          <w:bCs/>
          <w:szCs w:val="24"/>
        </w:rPr>
        <w:t>ρατηγικής της χώρας</w:t>
      </w:r>
      <w:r>
        <w:rPr>
          <w:rFonts w:eastAsia="Times New Roman"/>
          <w:bCs/>
          <w:szCs w:val="24"/>
        </w:rPr>
        <w:t>,</w:t>
      </w:r>
      <w:r w:rsidRPr="003E7ED2">
        <w:rPr>
          <w:rFonts w:eastAsia="Times New Roman"/>
          <w:bCs/>
          <w:szCs w:val="24"/>
        </w:rPr>
        <w:t xml:space="preserve"> </w:t>
      </w:r>
      <w:r>
        <w:rPr>
          <w:rFonts w:eastAsia="Times New Roman"/>
          <w:bCs/>
          <w:szCs w:val="24"/>
        </w:rPr>
        <w:t>κίνητρα-</w:t>
      </w:r>
      <w:r w:rsidRPr="003E7ED2">
        <w:rPr>
          <w:rFonts w:eastAsia="Times New Roman"/>
          <w:bCs/>
          <w:szCs w:val="24"/>
        </w:rPr>
        <w:t>αντικίνητρα</w:t>
      </w:r>
      <w:r>
        <w:rPr>
          <w:rFonts w:eastAsia="Times New Roman"/>
          <w:bCs/>
          <w:szCs w:val="24"/>
        </w:rPr>
        <w:t>,</w:t>
      </w:r>
      <w:r w:rsidRPr="003E7ED2">
        <w:rPr>
          <w:rFonts w:eastAsia="Times New Roman"/>
          <w:bCs/>
          <w:szCs w:val="24"/>
        </w:rPr>
        <w:t xml:space="preserve"> αναφορικά με τους εταιρικούς μετασχηματισμούς και παράλληλα να επιλύσει και τεχνικά ζητήματα</w:t>
      </w:r>
      <w:r>
        <w:rPr>
          <w:rFonts w:eastAsia="Times New Roman"/>
          <w:bCs/>
          <w:szCs w:val="24"/>
        </w:rPr>
        <w:t>,</w:t>
      </w:r>
      <w:r w:rsidRPr="003E7ED2">
        <w:rPr>
          <w:rFonts w:eastAsia="Times New Roman"/>
          <w:bCs/>
          <w:szCs w:val="24"/>
        </w:rPr>
        <w:t xml:space="preserve"> που αφορούν στη λογιστική και φοροτεχνική απεικόνιση</w:t>
      </w:r>
      <w:r>
        <w:rPr>
          <w:rFonts w:eastAsia="Times New Roman"/>
          <w:bCs/>
          <w:szCs w:val="24"/>
        </w:rPr>
        <w:t>,</w:t>
      </w:r>
      <w:r w:rsidRPr="003E7ED2">
        <w:rPr>
          <w:rFonts w:eastAsia="Times New Roman"/>
          <w:bCs/>
          <w:szCs w:val="24"/>
        </w:rPr>
        <w:t xml:space="preserve"> καθώς και στην παρακολούθηση των εταιρειών αυτών</w:t>
      </w:r>
      <w:r>
        <w:rPr>
          <w:rFonts w:eastAsia="Times New Roman"/>
          <w:bCs/>
          <w:szCs w:val="24"/>
        </w:rPr>
        <w:t xml:space="preserve">. </w:t>
      </w:r>
    </w:p>
    <w:p w14:paraId="0CA0A976" w14:textId="77777777" w:rsidR="008679D8" w:rsidRDefault="00557822">
      <w:pPr>
        <w:spacing w:line="600" w:lineRule="auto"/>
        <w:ind w:firstLine="720"/>
        <w:jc w:val="both"/>
        <w:rPr>
          <w:rFonts w:eastAsia="Times New Roman"/>
          <w:bCs/>
          <w:szCs w:val="24"/>
        </w:rPr>
      </w:pPr>
      <w:r>
        <w:rPr>
          <w:rFonts w:eastAsia="Times New Roman"/>
          <w:bCs/>
          <w:szCs w:val="24"/>
        </w:rPr>
        <w:t>Α</w:t>
      </w:r>
      <w:r w:rsidRPr="003E7ED2">
        <w:rPr>
          <w:rFonts w:eastAsia="Times New Roman"/>
          <w:bCs/>
          <w:szCs w:val="24"/>
        </w:rPr>
        <w:t>πό την άλλη πλ</w:t>
      </w:r>
      <w:r w:rsidRPr="003E7ED2">
        <w:rPr>
          <w:rFonts w:eastAsia="Times New Roman"/>
          <w:bCs/>
          <w:szCs w:val="24"/>
        </w:rPr>
        <w:t>ευρά διατηρούμε αμφιβολίες για την πληρότητα των διατάξεων για άλλα ζητήματα</w:t>
      </w:r>
      <w:r>
        <w:rPr>
          <w:rFonts w:eastAsia="Times New Roman"/>
          <w:bCs/>
          <w:szCs w:val="24"/>
        </w:rPr>
        <w:t>,</w:t>
      </w:r>
      <w:r w:rsidRPr="003E7ED2">
        <w:rPr>
          <w:rFonts w:eastAsia="Times New Roman"/>
          <w:bCs/>
          <w:szCs w:val="24"/>
        </w:rPr>
        <w:t xml:space="preserve"> όπως το ελάχιστο περιεχόμενο των σχεδίων των εταιρικών μετασχηματισμών</w:t>
      </w:r>
      <w:r>
        <w:rPr>
          <w:rFonts w:eastAsia="Times New Roman"/>
          <w:bCs/>
          <w:szCs w:val="24"/>
        </w:rPr>
        <w:t>, α</w:t>
      </w:r>
      <w:r w:rsidRPr="003E7ED2">
        <w:rPr>
          <w:rFonts w:eastAsia="Times New Roman"/>
          <w:bCs/>
          <w:szCs w:val="24"/>
        </w:rPr>
        <w:t>λλά και της δημοσιότητας που οφείλουν να τύχουν αυτά</w:t>
      </w:r>
      <w:r>
        <w:rPr>
          <w:rFonts w:eastAsia="Times New Roman"/>
          <w:bCs/>
          <w:szCs w:val="24"/>
        </w:rPr>
        <w:t>,</w:t>
      </w:r>
      <w:r w:rsidRPr="003E7ED2">
        <w:rPr>
          <w:rFonts w:eastAsia="Times New Roman"/>
          <w:bCs/>
          <w:szCs w:val="24"/>
        </w:rPr>
        <w:t xml:space="preserve"> τον προληπτικό έλεγχο νομιμότητας και ιδίως τα ακρι</w:t>
      </w:r>
      <w:r w:rsidRPr="003E7ED2">
        <w:rPr>
          <w:rFonts w:eastAsia="Times New Roman"/>
          <w:bCs/>
          <w:szCs w:val="24"/>
        </w:rPr>
        <w:t xml:space="preserve">βή όρια του ελέγχου </w:t>
      </w:r>
      <w:r w:rsidRPr="003E7ED2">
        <w:rPr>
          <w:rFonts w:eastAsia="Times New Roman"/>
          <w:bCs/>
          <w:szCs w:val="24"/>
        </w:rPr>
        <w:lastRenderedPageBreak/>
        <w:t>που καθίσ</w:t>
      </w:r>
      <w:r>
        <w:rPr>
          <w:rFonts w:eastAsia="Times New Roman"/>
          <w:bCs/>
          <w:szCs w:val="24"/>
        </w:rPr>
        <w:t xml:space="preserve">τανται ασαφή, τις ιδιωτικές αποφάσεις </w:t>
      </w:r>
      <w:r>
        <w:rPr>
          <w:rFonts w:eastAsia="Times New Roman"/>
          <w:bCs/>
          <w:szCs w:val="24"/>
        </w:rPr>
        <w:t>περιφερειάρχη</w:t>
      </w:r>
      <w:r>
        <w:rPr>
          <w:rFonts w:eastAsia="Times New Roman"/>
          <w:bCs/>
          <w:szCs w:val="24"/>
        </w:rPr>
        <w:t>-</w:t>
      </w:r>
      <w:r w:rsidRPr="003E7ED2">
        <w:rPr>
          <w:rFonts w:eastAsia="Times New Roman"/>
          <w:bCs/>
          <w:szCs w:val="24"/>
        </w:rPr>
        <w:t>Υπουργο</w:t>
      </w:r>
      <w:r>
        <w:rPr>
          <w:rFonts w:eastAsia="Times New Roman"/>
          <w:bCs/>
          <w:szCs w:val="24"/>
        </w:rPr>
        <w:t>ύ,</w:t>
      </w:r>
      <w:r w:rsidRPr="003E7ED2">
        <w:rPr>
          <w:rFonts w:eastAsia="Times New Roman"/>
          <w:bCs/>
          <w:szCs w:val="24"/>
        </w:rPr>
        <w:t xml:space="preserve"> καθώς θεωρούμε χρήσιμη τη θέσπιση ανώτατου</w:t>
      </w:r>
      <w:r>
        <w:rPr>
          <w:rFonts w:eastAsia="Times New Roman"/>
          <w:bCs/>
          <w:szCs w:val="24"/>
        </w:rPr>
        <w:t xml:space="preserve"> χρονικού διαστήματος π</w:t>
      </w:r>
      <w:r w:rsidRPr="003E7ED2">
        <w:rPr>
          <w:rFonts w:eastAsia="Times New Roman"/>
          <w:bCs/>
          <w:szCs w:val="24"/>
        </w:rPr>
        <w:t>έραν τ</w:t>
      </w:r>
      <w:r>
        <w:rPr>
          <w:rFonts w:eastAsia="Times New Roman"/>
          <w:bCs/>
          <w:szCs w:val="24"/>
        </w:rPr>
        <w:t>ο</w:t>
      </w:r>
      <w:r w:rsidRPr="003E7ED2">
        <w:rPr>
          <w:rFonts w:eastAsia="Times New Roman"/>
          <w:bCs/>
          <w:szCs w:val="24"/>
        </w:rPr>
        <w:t>υ οποίο</w:t>
      </w:r>
      <w:r>
        <w:rPr>
          <w:rFonts w:eastAsia="Times New Roman"/>
          <w:bCs/>
          <w:szCs w:val="24"/>
        </w:rPr>
        <w:t>υ ο</w:t>
      </w:r>
      <w:r w:rsidRPr="003E7ED2">
        <w:rPr>
          <w:rFonts w:eastAsia="Times New Roman"/>
          <w:bCs/>
          <w:szCs w:val="24"/>
        </w:rPr>
        <w:t xml:space="preserve"> μετασχηματισμός θεωρείται </w:t>
      </w:r>
      <w:r>
        <w:rPr>
          <w:rFonts w:eastAsia="Times New Roman"/>
          <w:bCs/>
          <w:szCs w:val="24"/>
        </w:rPr>
        <w:t>εγκριθείς.</w:t>
      </w:r>
    </w:p>
    <w:p w14:paraId="0CA0A977" w14:textId="77777777" w:rsidR="008679D8" w:rsidRDefault="00557822">
      <w:pPr>
        <w:spacing w:line="600" w:lineRule="auto"/>
        <w:ind w:firstLine="720"/>
        <w:jc w:val="both"/>
        <w:rPr>
          <w:rFonts w:eastAsia="Times New Roman"/>
          <w:bCs/>
          <w:szCs w:val="24"/>
        </w:rPr>
      </w:pPr>
      <w:r>
        <w:rPr>
          <w:rFonts w:eastAsia="Times New Roman"/>
          <w:bCs/>
          <w:szCs w:val="24"/>
        </w:rPr>
        <w:t>Σ</w:t>
      </w:r>
      <w:r w:rsidRPr="003E7ED2">
        <w:rPr>
          <w:rFonts w:eastAsia="Times New Roman"/>
          <w:bCs/>
          <w:szCs w:val="24"/>
        </w:rPr>
        <w:t xml:space="preserve">χετικά με τη νομική έννοια του </w:t>
      </w:r>
      <w:r>
        <w:rPr>
          <w:rFonts w:eastAsia="Times New Roman"/>
          <w:bCs/>
          <w:szCs w:val="24"/>
        </w:rPr>
        <w:t xml:space="preserve">πταίσματος, </w:t>
      </w:r>
      <w:r w:rsidRPr="003E7ED2">
        <w:rPr>
          <w:rFonts w:eastAsia="Times New Roman"/>
          <w:bCs/>
          <w:szCs w:val="24"/>
        </w:rPr>
        <w:t>που αναφερόταν στην αρχική μορφή του νομοσχεδίου</w:t>
      </w:r>
      <w:r>
        <w:rPr>
          <w:rFonts w:eastAsia="Times New Roman"/>
          <w:bCs/>
          <w:szCs w:val="24"/>
        </w:rPr>
        <w:t>, ορθώ</w:t>
      </w:r>
      <w:r w:rsidRPr="003E7ED2">
        <w:rPr>
          <w:rFonts w:eastAsia="Times New Roman"/>
          <w:bCs/>
          <w:szCs w:val="24"/>
        </w:rPr>
        <w:t>ς με</w:t>
      </w:r>
      <w:r>
        <w:rPr>
          <w:rFonts w:eastAsia="Times New Roman"/>
          <w:bCs/>
          <w:szCs w:val="24"/>
        </w:rPr>
        <w:t xml:space="preserve"> νομοτεχνική βελτίωση ο κύριος Υ</w:t>
      </w:r>
      <w:r w:rsidRPr="003E7ED2">
        <w:rPr>
          <w:rFonts w:eastAsia="Times New Roman"/>
          <w:bCs/>
          <w:szCs w:val="24"/>
        </w:rPr>
        <w:t xml:space="preserve">πουργός αντικατέστησε τον όρο αυτόν με τη λέξη </w:t>
      </w:r>
      <w:r>
        <w:rPr>
          <w:rFonts w:eastAsia="Times New Roman"/>
          <w:bCs/>
          <w:szCs w:val="24"/>
        </w:rPr>
        <w:t>«</w:t>
      </w:r>
      <w:r w:rsidRPr="003E7ED2">
        <w:rPr>
          <w:rFonts w:eastAsia="Times New Roman"/>
          <w:bCs/>
          <w:szCs w:val="24"/>
        </w:rPr>
        <w:t>ζημ</w:t>
      </w:r>
      <w:r>
        <w:rPr>
          <w:rFonts w:eastAsia="Times New Roman"/>
          <w:bCs/>
          <w:szCs w:val="24"/>
        </w:rPr>
        <w:t>ίες»,</w:t>
      </w:r>
      <w:r w:rsidRPr="003E7ED2">
        <w:rPr>
          <w:rFonts w:eastAsia="Times New Roman"/>
          <w:bCs/>
          <w:szCs w:val="24"/>
        </w:rPr>
        <w:t xml:space="preserve"> που </w:t>
      </w:r>
      <w:r>
        <w:rPr>
          <w:rFonts w:eastAsia="Times New Roman"/>
          <w:bCs/>
          <w:szCs w:val="24"/>
        </w:rPr>
        <w:t>ενδεχομένως να υποχρεούνται</w:t>
      </w:r>
      <w:r w:rsidRPr="003E7ED2">
        <w:rPr>
          <w:rFonts w:eastAsia="Times New Roman"/>
          <w:bCs/>
          <w:szCs w:val="24"/>
        </w:rPr>
        <w:t xml:space="preserve"> να αποκαταστήσουν οι διαχειριστές των προσωπικών εταιρειών </w:t>
      </w:r>
      <w:r>
        <w:rPr>
          <w:rFonts w:eastAsia="Times New Roman"/>
          <w:bCs/>
          <w:szCs w:val="24"/>
        </w:rPr>
        <w:t>ή</w:t>
      </w:r>
      <w:r w:rsidRPr="003E7ED2">
        <w:rPr>
          <w:rFonts w:eastAsia="Times New Roman"/>
          <w:bCs/>
          <w:szCs w:val="24"/>
        </w:rPr>
        <w:t xml:space="preserve"> το διοικητικό συ</w:t>
      </w:r>
      <w:r w:rsidRPr="003E7ED2">
        <w:rPr>
          <w:rFonts w:eastAsia="Times New Roman"/>
          <w:bCs/>
          <w:szCs w:val="24"/>
        </w:rPr>
        <w:t xml:space="preserve">μβούλιο </w:t>
      </w:r>
      <w:r>
        <w:rPr>
          <w:rFonts w:eastAsia="Times New Roman"/>
          <w:bCs/>
          <w:szCs w:val="24"/>
        </w:rPr>
        <w:t>των</w:t>
      </w:r>
      <w:r w:rsidRPr="003E7ED2">
        <w:rPr>
          <w:rFonts w:eastAsia="Times New Roman"/>
          <w:bCs/>
          <w:szCs w:val="24"/>
        </w:rPr>
        <w:t xml:space="preserve"> </w:t>
      </w:r>
      <w:r>
        <w:rPr>
          <w:rFonts w:eastAsia="Times New Roman"/>
          <w:bCs/>
          <w:szCs w:val="24"/>
        </w:rPr>
        <w:t xml:space="preserve">κεφαλαιουχικών </w:t>
      </w:r>
      <w:r w:rsidRPr="003E7ED2">
        <w:rPr>
          <w:rFonts w:eastAsia="Times New Roman"/>
          <w:bCs/>
          <w:szCs w:val="24"/>
        </w:rPr>
        <w:t>εταιρειών</w:t>
      </w:r>
      <w:r>
        <w:rPr>
          <w:rFonts w:eastAsia="Times New Roman"/>
          <w:bCs/>
          <w:szCs w:val="24"/>
        </w:rPr>
        <w:t>.</w:t>
      </w:r>
      <w:r w:rsidRPr="003E7ED2">
        <w:rPr>
          <w:rFonts w:eastAsia="Times New Roman"/>
          <w:bCs/>
          <w:szCs w:val="24"/>
        </w:rPr>
        <w:t xml:space="preserve"> </w:t>
      </w:r>
      <w:r>
        <w:rPr>
          <w:rFonts w:eastAsia="Times New Roman"/>
          <w:bCs/>
          <w:szCs w:val="24"/>
        </w:rPr>
        <w:t>Γ</w:t>
      </w:r>
      <w:r w:rsidRPr="003E7ED2">
        <w:rPr>
          <w:rFonts w:eastAsia="Times New Roman"/>
          <w:bCs/>
          <w:szCs w:val="24"/>
        </w:rPr>
        <w:t>ίνεται</w:t>
      </w:r>
      <w:r>
        <w:rPr>
          <w:rFonts w:eastAsia="Times New Roman"/>
          <w:bCs/>
          <w:szCs w:val="24"/>
        </w:rPr>
        <w:t>,</w:t>
      </w:r>
      <w:r w:rsidRPr="003E7ED2">
        <w:rPr>
          <w:rFonts w:eastAsia="Times New Roman"/>
          <w:bCs/>
          <w:szCs w:val="24"/>
        </w:rPr>
        <w:t xml:space="preserve"> </w:t>
      </w:r>
      <w:r>
        <w:rPr>
          <w:rFonts w:eastAsia="Times New Roman"/>
          <w:bCs/>
          <w:szCs w:val="24"/>
        </w:rPr>
        <w:t>δ</w:t>
      </w:r>
      <w:r w:rsidRPr="003E7ED2">
        <w:rPr>
          <w:rFonts w:eastAsia="Times New Roman"/>
          <w:bCs/>
          <w:szCs w:val="24"/>
        </w:rPr>
        <w:t>ηλαδή</w:t>
      </w:r>
      <w:r>
        <w:rPr>
          <w:rFonts w:eastAsia="Times New Roman"/>
          <w:bCs/>
          <w:szCs w:val="24"/>
        </w:rPr>
        <w:t>,</w:t>
      </w:r>
      <w:r w:rsidRPr="003E7ED2">
        <w:rPr>
          <w:rFonts w:eastAsia="Times New Roman"/>
          <w:bCs/>
          <w:szCs w:val="24"/>
        </w:rPr>
        <w:t xml:space="preserve"> η ευθύνη εδώ </w:t>
      </w:r>
      <w:r>
        <w:rPr>
          <w:rFonts w:eastAsia="Times New Roman"/>
          <w:bCs/>
          <w:szCs w:val="24"/>
        </w:rPr>
        <w:t>-</w:t>
      </w:r>
      <w:r w:rsidRPr="003E7ED2">
        <w:rPr>
          <w:rFonts w:eastAsia="Times New Roman"/>
          <w:bCs/>
          <w:szCs w:val="24"/>
        </w:rPr>
        <w:t>και πολύ σωστά</w:t>
      </w:r>
      <w:r>
        <w:rPr>
          <w:rFonts w:eastAsia="Times New Roman"/>
          <w:bCs/>
          <w:szCs w:val="24"/>
        </w:rPr>
        <w:t>- νόθο</w:t>
      </w:r>
      <w:r w:rsidRPr="003E7ED2">
        <w:rPr>
          <w:rFonts w:eastAsia="Times New Roman"/>
          <w:bCs/>
          <w:szCs w:val="24"/>
        </w:rPr>
        <w:t>ς αντικειμενική</w:t>
      </w:r>
      <w:r>
        <w:rPr>
          <w:rFonts w:eastAsia="Times New Roman"/>
          <w:bCs/>
          <w:szCs w:val="24"/>
        </w:rPr>
        <w:t>. Δ</w:t>
      </w:r>
      <w:r w:rsidRPr="003E7ED2">
        <w:rPr>
          <w:rFonts w:eastAsia="Times New Roman"/>
          <w:bCs/>
          <w:szCs w:val="24"/>
        </w:rPr>
        <w:t>εν είναι υποκειμενική</w:t>
      </w:r>
      <w:r>
        <w:rPr>
          <w:rFonts w:eastAsia="Times New Roman"/>
          <w:bCs/>
          <w:szCs w:val="24"/>
        </w:rPr>
        <w:t>,</w:t>
      </w:r>
      <w:r w:rsidRPr="003E7ED2">
        <w:rPr>
          <w:rFonts w:eastAsia="Times New Roman"/>
          <w:bCs/>
          <w:szCs w:val="24"/>
        </w:rPr>
        <w:t xml:space="preserve"> αλλά ούτε και γνήσια αντικειμενική</w:t>
      </w:r>
      <w:r>
        <w:rPr>
          <w:rFonts w:eastAsia="Times New Roman"/>
          <w:bCs/>
          <w:szCs w:val="24"/>
        </w:rPr>
        <w:t>.</w:t>
      </w:r>
    </w:p>
    <w:p w14:paraId="0CA0A978" w14:textId="77777777" w:rsidR="008679D8" w:rsidRDefault="00557822">
      <w:pPr>
        <w:spacing w:line="600" w:lineRule="auto"/>
        <w:ind w:firstLine="720"/>
        <w:jc w:val="both"/>
        <w:rPr>
          <w:rFonts w:eastAsia="Times New Roman"/>
          <w:bCs/>
          <w:szCs w:val="24"/>
        </w:rPr>
      </w:pPr>
      <w:r>
        <w:rPr>
          <w:rFonts w:eastAsia="Times New Roman"/>
          <w:bCs/>
          <w:szCs w:val="24"/>
        </w:rPr>
        <w:t>Ο</w:t>
      </w:r>
      <w:r w:rsidRPr="003E7ED2">
        <w:rPr>
          <w:rFonts w:eastAsia="Times New Roman"/>
          <w:bCs/>
          <w:szCs w:val="24"/>
        </w:rPr>
        <w:t>ι γενικότερες διατάξεις του παρόντος νομοσχεδίου οφείλουν να διατηρούν την ισορροπία ανάμ</w:t>
      </w:r>
      <w:r w:rsidRPr="003E7ED2">
        <w:rPr>
          <w:rFonts w:eastAsia="Times New Roman"/>
          <w:bCs/>
          <w:szCs w:val="24"/>
        </w:rPr>
        <w:t>εσα στους σκοπούς της επιτάχυνσης</w:t>
      </w:r>
      <w:r>
        <w:rPr>
          <w:rFonts w:eastAsia="Times New Roman"/>
          <w:bCs/>
          <w:szCs w:val="24"/>
        </w:rPr>
        <w:t>,</w:t>
      </w:r>
      <w:r w:rsidRPr="003E7ED2">
        <w:rPr>
          <w:rFonts w:eastAsia="Times New Roman"/>
          <w:bCs/>
          <w:szCs w:val="24"/>
        </w:rPr>
        <w:t xml:space="preserve"> της απλούστευσης των διαδικασιών και της καταπολέμησης της γραφειοκρατίας</w:t>
      </w:r>
      <w:r>
        <w:rPr>
          <w:rFonts w:eastAsia="Times New Roman"/>
          <w:bCs/>
          <w:szCs w:val="24"/>
        </w:rPr>
        <w:t>,</w:t>
      </w:r>
      <w:r w:rsidRPr="003E7ED2">
        <w:rPr>
          <w:rFonts w:eastAsia="Times New Roman"/>
          <w:bCs/>
          <w:szCs w:val="24"/>
        </w:rPr>
        <w:t xml:space="preserve"> αλλά και της προστασίας μετοχών</w:t>
      </w:r>
      <w:r>
        <w:rPr>
          <w:rFonts w:eastAsia="Times New Roman"/>
          <w:bCs/>
          <w:szCs w:val="24"/>
        </w:rPr>
        <w:t>,</w:t>
      </w:r>
      <w:r w:rsidRPr="003E7ED2">
        <w:rPr>
          <w:rFonts w:eastAsia="Times New Roman"/>
          <w:bCs/>
          <w:szCs w:val="24"/>
        </w:rPr>
        <w:t xml:space="preserve"> πιστωτών και καλόπιστ</w:t>
      </w:r>
      <w:r>
        <w:rPr>
          <w:rFonts w:eastAsia="Times New Roman"/>
          <w:bCs/>
          <w:szCs w:val="24"/>
        </w:rPr>
        <w:t>ων</w:t>
      </w:r>
      <w:r w:rsidRPr="003E7ED2">
        <w:rPr>
          <w:rFonts w:eastAsia="Times New Roman"/>
          <w:bCs/>
          <w:szCs w:val="24"/>
        </w:rPr>
        <w:t xml:space="preserve"> τρίτ</w:t>
      </w:r>
      <w:r>
        <w:rPr>
          <w:rFonts w:eastAsia="Times New Roman"/>
          <w:bCs/>
          <w:szCs w:val="24"/>
        </w:rPr>
        <w:t>ων. Σ</w:t>
      </w:r>
      <w:r w:rsidRPr="003E7ED2">
        <w:rPr>
          <w:rFonts w:eastAsia="Times New Roman"/>
          <w:bCs/>
          <w:szCs w:val="24"/>
        </w:rPr>
        <w:t>ύμφωνα με τα ανωτέρω</w:t>
      </w:r>
      <w:r>
        <w:rPr>
          <w:rFonts w:eastAsia="Times New Roman"/>
          <w:bCs/>
          <w:szCs w:val="24"/>
        </w:rPr>
        <w:t>,</w:t>
      </w:r>
      <w:r w:rsidRPr="003E7ED2">
        <w:rPr>
          <w:rFonts w:eastAsia="Times New Roman"/>
          <w:bCs/>
          <w:szCs w:val="24"/>
        </w:rPr>
        <w:t xml:space="preserve"> η Νέα Δημοκρατία συμφώνησε με την άποψη </w:t>
      </w:r>
      <w:r>
        <w:rPr>
          <w:rFonts w:eastAsia="Times New Roman"/>
          <w:bCs/>
          <w:szCs w:val="24"/>
        </w:rPr>
        <w:t>-</w:t>
      </w:r>
      <w:r w:rsidRPr="003E7ED2">
        <w:rPr>
          <w:rFonts w:eastAsia="Times New Roman"/>
          <w:bCs/>
          <w:szCs w:val="24"/>
        </w:rPr>
        <w:t>που διατυ</w:t>
      </w:r>
      <w:r w:rsidRPr="003E7ED2">
        <w:rPr>
          <w:rFonts w:eastAsia="Times New Roman"/>
          <w:bCs/>
          <w:szCs w:val="24"/>
        </w:rPr>
        <w:lastRenderedPageBreak/>
        <w:t>πώθηκε α</w:t>
      </w:r>
      <w:r w:rsidRPr="003E7ED2">
        <w:rPr>
          <w:rFonts w:eastAsia="Times New Roman"/>
          <w:bCs/>
          <w:szCs w:val="24"/>
        </w:rPr>
        <w:t>πό πολλούς φορείς</w:t>
      </w:r>
      <w:r>
        <w:rPr>
          <w:rFonts w:eastAsia="Times New Roman"/>
          <w:bCs/>
          <w:szCs w:val="24"/>
        </w:rPr>
        <w:t>-</w:t>
      </w:r>
      <w:r w:rsidRPr="003E7ED2">
        <w:rPr>
          <w:rFonts w:eastAsia="Times New Roman"/>
          <w:bCs/>
          <w:szCs w:val="24"/>
        </w:rPr>
        <w:t xml:space="preserve"> ότι θα ήταν φρόνιμο </w:t>
      </w:r>
      <w:r>
        <w:rPr>
          <w:rFonts w:eastAsia="Times New Roman"/>
          <w:bCs/>
          <w:szCs w:val="24"/>
        </w:rPr>
        <w:t xml:space="preserve">η </w:t>
      </w:r>
      <w:r w:rsidRPr="003E7ED2">
        <w:rPr>
          <w:rFonts w:eastAsia="Times New Roman"/>
          <w:bCs/>
          <w:szCs w:val="24"/>
        </w:rPr>
        <w:t>έναρξη ισχύος του νομοσχεδίου να αναβληθεί για ένα μικρό χρονικό διάστημα</w:t>
      </w:r>
      <w:r>
        <w:rPr>
          <w:rFonts w:eastAsia="Times New Roman"/>
          <w:bCs/>
          <w:szCs w:val="24"/>
        </w:rPr>
        <w:t>,</w:t>
      </w:r>
      <w:r w:rsidRPr="003E7ED2">
        <w:rPr>
          <w:rFonts w:eastAsia="Times New Roman"/>
          <w:bCs/>
          <w:szCs w:val="24"/>
        </w:rPr>
        <w:t xml:space="preserve"> προκειμένου να συμπληρωθεί με διατάξεις οι οποίες θα ξεκαθαρίσουν το φορολογικό καθεστώς των εταιρικών μετασχηματισμών</w:t>
      </w:r>
      <w:r>
        <w:rPr>
          <w:rFonts w:eastAsia="Times New Roman"/>
          <w:bCs/>
          <w:szCs w:val="24"/>
        </w:rPr>
        <w:t>. Θ</w:t>
      </w:r>
      <w:r w:rsidRPr="003E7ED2">
        <w:rPr>
          <w:rFonts w:eastAsia="Times New Roman"/>
          <w:bCs/>
          <w:szCs w:val="24"/>
        </w:rPr>
        <w:t>εωρούμε</w:t>
      </w:r>
      <w:r>
        <w:rPr>
          <w:rFonts w:eastAsia="Times New Roman"/>
          <w:bCs/>
          <w:szCs w:val="24"/>
        </w:rPr>
        <w:t xml:space="preserve"> ότι</w:t>
      </w:r>
      <w:r w:rsidRPr="003E7ED2">
        <w:rPr>
          <w:rFonts w:eastAsia="Times New Roman"/>
          <w:bCs/>
          <w:szCs w:val="24"/>
        </w:rPr>
        <w:t xml:space="preserve"> αυτό πρ</w:t>
      </w:r>
      <w:r w:rsidRPr="003E7ED2">
        <w:rPr>
          <w:rFonts w:eastAsia="Times New Roman"/>
          <w:bCs/>
          <w:szCs w:val="24"/>
        </w:rPr>
        <w:t>έπει να γίνει</w:t>
      </w:r>
      <w:r>
        <w:rPr>
          <w:rFonts w:eastAsia="Times New Roman"/>
          <w:bCs/>
          <w:szCs w:val="24"/>
        </w:rPr>
        <w:t>,</w:t>
      </w:r>
      <w:r w:rsidRPr="003E7ED2">
        <w:rPr>
          <w:rFonts w:eastAsia="Times New Roman"/>
          <w:bCs/>
          <w:szCs w:val="24"/>
        </w:rPr>
        <w:t xml:space="preserve"> γιατί θα αποφευχθούν </w:t>
      </w:r>
      <w:r>
        <w:rPr>
          <w:rFonts w:eastAsia="Times New Roman"/>
          <w:bCs/>
          <w:szCs w:val="24"/>
        </w:rPr>
        <w:t>δυσ</w:t>
      </w:r>
      <w:r w:rsidRPr="003E7ED2">
        <w:rPr>
          <w:rFonts w:eastAsia="Times New Roman"/>
          <w:bCs/>
          <w:szCs w:val="24"/>
        </w:rPr>
        <w:t>λειτουργίες</w:t>
      </w:r>
      <w:r>
        <w:rPr>
          <w:rFonts w:eastAsia="Times New Roman"/>
          <w:bCs/>
          <w:szCs w:val="24"/>
        </w:rPr>
        <w:t>.</w:t>
      </w:r>
    </w:p>
    <w:p w14:paraId="0CA0A97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Άλλωστε μετά τη στάση μας αυτή ακολούθησε η ρητή και δημόσια λήψη δέσμευσης από τον κύριο Υπουργό πως εντός του τριμήνου θα φέρει στη Βουλή ρυθμίσεις και για τα εκκρεμή φορολογικά ζητήματα.</w:t>
      </w:r>
    </w:p>
    <w:p w14:paraId="0CA0A97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Η συνολική αποτίμησή μας είναι πως, ενώ πρόκειται για ένα νομοσχέδιο που έχει ακόμα χτυπητές ατέλειες, η φιλοσοφία του δεν έρχεται σε αντίθεση, όπως είπα, με τις θέσεις της Νέας Δημοκρατίας για διευκόλυνση της επιχειρηματικής δραστηριότητας και της κινητικ</w:t>
      </w:r>
      <w:r>
        <w:rPr>
          <w:rFonts w:eastAsia="Times New Roman" w:cs="Times New Roman"/>
          <w:szCs w:val="24"/>
        </w:rPr>
        <w:t xml:space="preserve">ότητας στην ελεύθερη αγορά και επιλύει κάποια υφιστάμενα προβλήματα. </w:t>
      </w:r>
    </w:p>
    <w:p w14:paraId="0CA0A97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Τούτο κατέστη ακόμα πιο ευκρινές ιδίως μετά τις παρεμβάσεις μας -όχι μόνο της Νέας Δημοκρατίας, που ήταν οι περισσότερες παρεμβάσεις, αλλά και των άλλων κομμάτων- που οδήγησαν σε </w:t>
      </w:r>
      <w:r>
        <w:rPr>
          <w:rFonts w:eastAsia="Times New Roman" w:cs="Times New Roman"/>
          <w:szCs w:val="24"/>
        </w:rPr>
        <w:t xml:space="preserve">τροποποιήσεις και νομοτεχνικές βελτιώσεις, οι οποίες επέφεραν αισθητές βελτιώσεις. Αυτό, κύριε Υπουργέ, πρέπει να το πω δημόσια, σας το πιστώνουμε. Φέρατε σαράντα τέσσερις νομοτεχνικές βελτιώσεις. Και πρέπει να πω, και απευθύνομαι σε όλους που συμμετείχαν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ότι πράγματι η συζήτηση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επιτροπή, </w:t>
      </w:r>
      <w:r>
        <w:rPr>
          <w:rFonts w:eastAsia="Times New Roman" w:cs="Times New Roman"/>
          <w:szCs w:val="24"/>
        </w:rPr>
        <w:t>κατά την επεξεργασία του νομοσχεδίου</w:t>
      </w:r>
      <w:r>
        <w:rPr>
          <w:rFonts w:eastAsia="Times New Roman" w:cs="Times New Roman"/>
          <w:szCs w:val="24"/>
        </w:rPr>
        <w:t>,</w:t>
      </w:r>
      <w:r>
        <w:rPr>
          <w:rFonts w:eastAsia="Times New Roman" w:cs="Times New Roman"/>
          <w:szCs w:val="24"/>
        </w:rPr>
        <w:t xml:space="preserve"> ήταν σε υψηλό επίπεδο.</w:t>
      </w:r>
    </w:p>
    <w:p w14:paraId="0CA0A97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Τώρα για τα άρθρα το σχέδιο νόμου ακολουθεί κατά βάση ενιαία φιλοσοφία ρύθμισης των περισσοτέρων ζητημάτων εταιρικών μετασχηματισμών και μόνο</w:t>
      </w:r>
      <w:r>
        <w:rPr>
          <w:rFonts w:eastAsia="Times New Roman" w:cs="Times New Roman"/>
          <w:szCs w:val="24"/>
        </w:rPr>
        <w:t xml:space="preserve"> σε συγκεκριμένα ζητήματα εισάγει εξαιρετικές ρυθμίσεις ανάλογα με τον τύπο του εταιρικού μετασχηματισμού ή και τον εταιρικό τύπο που αφορά ο μετασχηματισμός αυτός. Ως εκ τούτου, η ίδια ή παρόμοια ρύθμιση επαναλαμβάνεται πολλές φορές εντός του σχεδίου νόμο</w:t>
      </w:r>
      <w:r>
        <w:rPr>
          <w:rFonts w:eastAsia="Times New Roman" w:cs="Times New Roman"/>
          <w:szCs w:val="24"/>
        </w:rPr>
        <w:t xml:space="preserve">υ. Γιατί; Διότι έχουμε συγχωνεύσεις, μετατροπές και διασπάσεις. Συνεπώς, εκτός από τη γενική αυτή ρύθμιση πως συγχωνεύονται, </w:t>
      </w:r>
      <w:r>
        <w:rPr>
          <w:rFonts w:eastAsia="Times New Roman" w:cs="Times New Roman"/>
          <w:szCs w:val="24"/>
        </w:rPr>
        <w:lastRenderedPageBreak/>
        <w:t>διασπώνται ή μετατρέπονται, οι επιμέρους λεπτομέρειες είναι ταυτόσημες. Εν όψει, λοιπόν, αυτών καθώς και της έκθεσης του νομοσχεδίο</w:t>
      </w:r>
      <w:r>
        <w:rPr>
          <w:rFonts w:eastAsia="Times New Roman" w:cs="Times New Roman"/>
          <w:szCs w:val="24"/>
        </w:rPr>
        <w:t>υ, ομαδοποιούμε τις παρατηρήσεις μας εφόσον είναι κοινές για διαφορετικά άρθρα.</w:t>
      </w:r>
    </w:p>
    <w:p w14:paraId="0CA0A97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Για την οριοθέτηση των μορφών των εταιρικών μετασχηματισμών στο άρθρο 1 είναι αναγκαίο να διευκρινιστεί εάν στο πεδίο εφαρμογής του παρόντος νόμου θα περιλαμβάνονται και οι ασφ</w:t>
      </w:r>
      <w:r>
        <w:rPr>
          <w:rFonts w:eastAsia="Times New Roman" w:cs="Times New Roman"/>
          <w:szCs w:val="24"/>
        </w:rPr>
        <w:t>αλιστικές επιχειρήσεις κατά τη χρήση των μέτρων εξυγίανσης και ανάκαμψης και αν πρέπει να γίνει αναφορά στο άρθρο 2 του σχετικού νόμου, του ν.4335/2015.</w:t>
      </w:r>
    </w:p>
    <w:p w14:paraId="0CA0A97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Όσον αφορά τα υποκείμενα των εταιρικών μετασχηματισμών στο πεδίο εφαρμογής του νόμου –αναφέρομαι στο άρ</w:t>
      </w:r>
      <w:r>
        <w:rPr>
          <w:rFonts w:eastAsia="Times New Roman" w:cs="Times New Roman"/>
          <w:szCs w:val="24"/>
        </w:rPr>
        <w:t xml:space="preserve">θρο 2-, οι ατομικές επιχειρήσεις δεν αναφέρονται στο πεδίο εφαρμογής του παρόντος νόμου αν και η αντιμετώπισή τους ως εταιρικά σχήματα προβλέπεται ήδη από υφιστάμενες φορολογικές διατάξεις. </w:t>
      </w:r>
    </w:p>
    <w:p w14:paraId="0CA0A97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Τεχνικά τούτο φαντάζει ορθό, δηλαδή ότι δεν περιλαμβάνονται, καθώ</w:t>
      </w:r>
      <w:r>
        <w:rPr>
          <w:rFonts w:eastAsia="Times New Roman" w:cs="Times New Roman"/>
          <w:szCs w:val="24"/>
        </w:rPr>
        <w:t xml:space="preserve">ς οι ατομικές επιχειρήσεις δεν έχουν ξεχωριστή νομική προσωπικότητα. Εντούτοις στην πράξη προκύπτουν διάφορα ζητήματα ιδίως μετατροπής ατομικών επιχειρήσεων και </w:t>
      </w:r>
      <w:r>
        <w:rPr>
          <w:rFonts w:eastAsia="Times New Roman" w:cs="Times New Roman"/>
          <w:szCs w:val="24"/>
        </w:rPr>
        <w:t xml:space="preserve">κοινωνίας </w:t>
      </w:r>
      <w:r>
        <w:rPr>
          <w:rFonts w:eastAsia="Times New Roman" w:cs="Times New Roman"/>
          <w:szCs w:val="24"/>
        </w:rPr>
        <w:t>δικαιωμάτων σε εταιρείες, τα οποία ζητήματα θα έπρεπε να αντιμετωπιστούν ενιαία τουλά</w:t>
      </w:r>
      <w:r>
        <w:rPr>
          <w:rFonts w:eastAsia="Times New Roman" w:cs="Times New Roman"/>
          <w:szCs w:val="24"/>
        </w:rPr>
        <w:t>χιστον στο πεδίο του φορολογικού δικαίου. Μάλιστα δε υπάρχει και σχετική νομολογία των δικαστηρίων. Επισημαίνουμε το ζήτημα αυτό, κύριε Υπουργέ, χωρίς αυτό να σημαίνει ότι καταψηφίζουμε το άρθρο.</w:t>
      </w:r>
    </w:p>
    <w:p w14:paraId="0CA0A98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Μετασχηματισμοί εταιρειών που έχουν λυθεί. Αναφέρομαι στα άρ</w:t>
      </w:r>
      <w:r>
        <w:rPr>
          <w:rFonts w:eastAsia="Times New Roman" w:cs="Times New Roman"/>
          <w:szCs w:val="24"/>
        </w:rPr>
        <w:t>θρα 3, 24 και 77. Διαφωνούμε με τη δυνατότητα μετασχηματισμού εταιρειών που έχουν λυθεί, εκκαθαριστεί κ.λπ. πριν αναβιώσουν, καθώς θεωρείται πως η αναβίωση επέρχεται αναδρομικά μετά τον μετασχηματισμό. Κρίνεται σκόπιμο να αποσαφηνιστεί η ακριβής διαδικασία</w:t>
      </w:r>
      <w:r>
        <w:rPr>
          <w:rFonts w:eastAsia="Times New Roman" w:cs="Times New Roman"/>
          <w:szCs w:val="24"/>
        </w:rPr>
        <w:t xml:space="preserve"> της αναβίωσης.</w:t>
      </w:r>
    </w:p>
    <w:p w14:paraId="0CA0A98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Στις φορολογικές διατάξεις του άρθρου 4 αναφέρθηκα στην αρχή. Και από την ακρόαση των φορέων επιβεβαιώθηκε η άποψή μας πως η παρούσα μορφή του άρθρου δεν είναι δυνατό </w:t>
      </w:r>
      <w:r>
        <w:rPr>
          <w:rFonts w:eastAsia="Times New Roman" w:cs="Times New Roman"/>
          <w:szCs w:val="24"/>
        </w:rPr>
        <w:lastRenderedPageBreak/>
        <w:t>να αντιμετωπίσει πολλά ζητήματα φορολογικού δικαίου, όπως παραδείγματος χ</w:t>
      </w:r>
      <w:r>
        <w:rPr>
          <w:rFonts w:eastAsia="Times New Roman" w:cs="Times New Roman"/>
          <w:szCs w:val="24"/>
        </w:rPr>
        <w:t>άριν των ν.1297/1972, ν.2166/1993.</w:t>
      </w:r>
    </w:p>
    <w:p w14:paraId="0CA0A98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Στο σχέδιο σύμβασης-συγχώνευσης στο άρθρο 7 υπάρχει μια αναντιστοιχία με το άρθρο 69 παρ.</w:t>
      </w:r>
      <w:r>
        <w:rPr>
          <w:rFonts w:eastAsia="Times New Roman" w:cs="Times New Roman"/>
          <w:szCs w:val="24"/>
        </w:rPr>
        <w:t xml:space="preserve"> </w:t>
      </w:r>
      <w:r>
        <w:rPr>
          <w:rFonts w:eastAsia="Times New Roman" w:cs="Times New Roman"/>
          <w:szCs w:val="24"/>
        </w:rPr>
        <w:t>2 ε) του ν.2190/1920 περί ανωνύμων εταιρειών σχετικά με την παράλειψη αναφοράς στα οικονομικά αποτελέσματα εταιρειών που θα προκύψο</w:t>
      </w:r>
      <w:r>
        <w:rPr>
          <w:rFonts w:eastAsia="Times New Roman" w:cs="Times New Roman"/>
          <w:szCs w:val="24"/>
        </w:rPr>
        <w:t>υν μετά τη συγχώνευση.</w:t>
      </w:r>
    </w:p>
    <w:p w14:paraId="0CA0A98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Επίσης στην παράγραφο 2 γ) δεν καθορίζεται επ’ ακριβώς ο τρόπος διάθεσης των εταιρικών συμμετοχών στην </w:t>
      </w:r>
      <w:proofErr w:type="spellStart"/>
      <w:r>
        <w:rPr>
          <w:rFonts w:eastAsia="Times New Roman" w:cs="Times New Roman"/>
          <w:szCs w:val="24"/>
        </w:rPr>
        <w:t>απορροφώσα</w:t>
      </w:r>
      <w:proofErr w:type="spellEnd"/>
      <w:r>
        <w:rPr>
          <w:rFonts w:eastAsia="Times New Roman" w:cs="Times New Roman"/>
          <w:szCs w:val="24"/>
        </w:rPr>
        <w:t xml:space="preserve"> εταιρεία. Εξαίρεση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 xml:space="preserve">άρθρα που ασχολούνται με την εξαίρεση από την υποχρέωση κατάρτισης έκθεσης πριν τον </w:t>
      </w:r>
      <w:r w:rsidRPr="00612FA6">
        <w:rPr>
          <w:rFonts w:eastAsia="Times New Roman" w:cs="Times New Roman"/>
          <w:szCs w:val="24"/>
        </w:rPr>
        <w:t>εταιρικό μετ</w:t>
      </w:r>
      <w:r w:rsidRPr="00612FA6">
        <w:rPr>
          <w:rFonts w:eastAsia="Times New Roman" w:cs="Times New Roman"/>
          <w:szCs w:val="24"/>
        </w:rPr>
        <w:t>ασχηματισμό</w:t>
      </w:r>
      <w:r>
        <w:rPr>
          <w:rFonts w:eastAsia="Times New Roman" w:cs="Times New Roman"/>
          <w:szCs w:val="24"/>
        </w:rPr>
        <w:t>, δηλαδή αναφέρομαι στο άρθρο 9 παράγραφος 5, άρθρο 61 παράγραφος 5, άρθρο 79</w:t>
      </w:r>
      <w:r>
        <w:rPr>
          <w:rFonts w:eastAsia="Times New Roman" w:cs="Times New Roman"/>
          <w:szCs w:val="24"/>
        </w:rPr>
        <w:t xml:space="preserve"> παρ.</w:t>
      </w:r>
      <w:r>
        <w:rPr>
          <w:rFonts w:eastAsia="Times New Roman" w:cs="Times New Roman"/>
          <w:szCs w:val="24"/>
        </w:rPr>
        <w:t>2 και 106 παράγραφος 4. Είναι ταυτόσημα ανάλογα, σας είπα, εάν έχουμε συγχωνεύσεις, διασπάσεις ή μετατροπές.</w:t>
      </w:r>
    </w:p>
    <w:p w14:paraId="0CA0A98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Δεδομένου ότι οι εταιρικοί μετασχηματισμοί δημιουργούν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ενδεχομένως, </w:t>
      </w:r>
      <w:r>
        <w:rPr>
          <w:rFonts w:eastAsia="Times New Roman" w:cs="Times New Roman"/>
          <w:szCs w:val="24"/>
        </w:rPr>
        <w:t xml:space="preserve">ζητήματα και για τρίτους, παραδείγματος χάριν, εάν έχουμε καταδολίευση πιστωτών, θεωρούμε ότι δεν υπάρχει </w:t>
      </w:r>
      <w:r>
        <w:rPr>
          <w:rFonts w:eastAsia="Times New Roman" w:cs="Times New Roman"/>
          <w:szCs w:val="24"/>
        </w:rPr>
        <w:lastRenderedPageBreak/>
        <w:t>λόγος για αυτήν την εξαίρεση. Ποια είναι η εξαίρεση; Να μην απαιτείται έκθεση του διοικητικού συμβουλίου ή των διαχειριστών εφόσον συμφ</w:t>
      </w:r>
      <w:r>
        <w:rPr>
          <w:rFonts w:eastAsia="Times New Roman" w:cs="Times New Roman"/>
          <w:szCs w:val="24"/>
        </w:rPr>
        <w:t xml:space="preserve">ωνούν όλοι οι μέτοχοι ή εταίροι. Αυτό λέει ο νόμος. Αυτό, όμως, που είναι το ζητούμενο εδώ δεν είναι μόνο η προστασία των εταίρων και </w:t>
      </w:r>
      <w:r>
        <w:rPr>
          <w:rFonts w:eastAsia="Times New Roman" w:cs="Times New Roman"/>
          <w:szCs w:val="24"/>
        </w:rPr>
        <w:t>μετόχων</w:t>
      </w:r>
      <w:r>
        <w:rPr>
          <w:rFonts w:eastAsia="Times New Roman" w:cs="Times New Roman"/>
          <w:szCs w:val="24"/>
        </w:rPr>
        <w:t>, αλλά των πιστωτών. Δηλαδή να μην έχουμε καταδολίευση πιστωτών.</w:t>
      </w:r>
    </w:p>
    <w:p w14:paraId="0CA0A98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Όσον αφορά τα προσόντα των εμπειρογνωμόνων στο άρθ</w:t>
      </w:r>
      <w:r>
        <w:rPr>
          <w:rFonts w:eastAsia="Times New Roman" w:cs="Times New Roman"/>
          <w:szCs w:val="24"/>
        </w:rPr>
        <w:t>ρο 10, είχαμε τις αντιρρήσεις μας. Με τη νομοτεχνική βελτίωση που φέρατε, κύριε Υπουργέ, συμφωνούμε απόλυτα. Δεν θα ασχοληθώ με αυτό για οικονομία χρόνου.</w:t>
      </w:r>
    </w:p>
    <w:p w14:paraId="0CA0A98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Έρχομαι στο περιεχόμενο της έκθεσης των εμπειρογνωμόνων. Είναι το άρθρο 28.1, το άρθρο 62, το άρθρο 8</w:t>
      </w:r>
      <w:r>
        <w:rPr>
          <w:rFonts w:eastAsia="Times New Roman" w:cs="Times New Roman"/>
          <w:szCs w:val="24"/>
        </w:rPr>
        <w:t>1 παράγραφος 1 και το 10 παράγραφος 5.</w:t>
      </w:r>
    </w:p>
    <w:p w14:paraId="0CA0A98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Το παρόν σχέδιο νόμου δεν ορίζει επακριβώς το περιεχόμενο της έκθεσης των εμπειρογνωμόνων ιδιαίτερα δε σε περιπτώσεις που δεν αφορούν συγχώνευση. Καθίσταται ασαφές, ό</w:t>
      </w:r>
      <w:r>
        <w:rPr>
          <w:rFonts w:eastAsia="Times New Roman" w:cs="Times New Roman"/>
          <w:szCs w:val="24"/>
        </w:rPr>
        <w:lastRenderedPageBreak/>
        <w:t xml:space="preserve">μως, το αν οι εμπειρογνώμονες θα έχουν το δικαίωμα </w:t>
      </w:r>
      <w:r>
        <w:rPr>
          <w:rFonts w:eastAsia="Times New Roman" w:cs="Times New Roman"/>
          <w:szCs w:val="24"/>
        </w:rPr>
        <w:t>να προβούν σε αξιολογικές κρίσεις ή αν ο ρόλος τους θα είναι καθαρά τεχνικός.</w:t>
      </w:r>
    </w:p>
    <w:p w14:paraId="0CA0A98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Υπήρξε διόρθωση στο άρθρο 10 παράγραφος 7 με αντικατάσταση της λέξης «δήλωσης» με τη λέξη «γνώμη». Συμφωνούμε με την εν λόγω νομοτεχνική βελτίωση, αλλά μπορείτε να τη δείτε και σ</w:t>
      </w:r>
      <w:r>
        <w:rPr>
          <w:rFonts w:eastAsia="Times New Roman" w:cs="Times New Roman"/>
          <w:szCs w:val="24"/>
        </w:rPr>
        <w:t>τα άλλα άρθρα τα οποία ανέφερα.</w:t>
      </w:r>
    </w:p>
    <w:p w14:paraId="0CA0A98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Όσον αφορά την εξαίρεση από την υποχρέωση εξέτασης του σχεδίου σύμβασης από τους εμπειρογνώμονες, πάλι αναλογικά είναι το άρθρο 10.7, το άρθρο 28.1 και το άρθρο 81 παράγραφος 1. Σε συνδυασμό, λοιπόν, με την προηγούμενη παρατ</w:t>
      </w:r>
      <w:r>
        <w:rPr>
          <w:rFonts w:eastAsia="Times New Roman" w:cs="Times New Roman"/>
          <w:szCs w:val="24"/>
        </w:rPr>
        <w:t>ήρηση, θεωρούμε ότι οι εξαιρέσεις από την υποχρέωση εξέτασης του σχεδίου σύμβασης από εμπειρογνώμονες δημιουργούν αδιαφάνεια για τους τρίτους. Θα έπρεπε να είναι σε όλες τις περιπτώσεις υποχρεωτικό το σχέδιο των εμπειρογνωμόνων, διότι αφορά την προστασία τ</w:t>
      </w:r>
      <w:r>
        <w:rPr>
          <w:rFonts w:eastAsia="Times New Roman" w:cs="Times New Roman"/>
          <w:szCs w:val="24"/>
        </w:rPr>
        <w:t xml:space="preserve">ων τρίτων και όχι εταίρων ή μετόχων. Με αυτήν την έννοια το λέμε αυτό. Είναι ένα άρθρο στο οποίο θα ακούσουμε τι θα πείτε και </w:t>
      </w:r>
      <w:proofErr w:type="spellStart"/>
      <w:r>
        <w:rPr>
          <w:rFonts w:eastAsia="Times New Roman" w:cs="Times New Roman"/>
          <w:szCs w:val="24"/>
        </w:rPr>
        <w:t>επιφυλασσόμεθα</w:t>
      </w:r>
      <w:proofErr w:type="spellEnd"/>
      <w:r>
        <w:rPr>
          <w:rFonts w:eastAsia="Times New Roman" w:cs="Times New Roman"/>
          <w:szCs w:val="24"/>
        </w:rPr>
        <w:t xml:space="preserve"> για την ψήφιση.</w:t>
      </w:r>
    </w:p>
    <w:p w14:paraId="0CA0A98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τη διαθεσιμότητα των εγγράφων για εξέταση από τους μετόχους ή εταίρους, πρόκειται γ</w:t>
      </w:r>
      <w:r>
        <w:rPr>
          <w:rFonts w:eastAsia="Times New Roman" w:cs="Times New Roman"/>
          <w:szCs w:val="24"/>
        </w:rPr>
        <w:t>ια τα έγγραφα τα οποία αναφέρονται στα άρθρα 11, 26, 31, 63, 84 και 107. Στα άρθρα αυτά, λοιπόν, προβλέπονται διαφορετικές προθεσμίες. Νομίζω ότι φέρατε νομοτεχνική βελτίωση και τις κάνατε δύο;</w:t>
      </w:r>
    </w:p>
    <w:p w14:paraId="0CA0A98B" w14:textId="77777777" w:rsidR="008679D8" w:rsidRDefault="00557822">
      <w:pPr>
        <w:spacing w:line="600" w:lineRule="auto"/>
        <w:ind w:firstLine="720"/>
        <w:jc w:val="both"/>
        <w:rPr>
          <w:rFonts w:eastAsia="Times New Roman" w:cs="Times New Roman"/>
          <w:szCs w:val="24"/>
        </w:rPr>
      </w:pPr>
      <w:r w:rsidRPr="008C7168">
        <w:rPr>
          <w:rFonts w:eastAsia="Times New Roman" w:cs="Times New Roman"/>
          <w:b/>
          <w:szCs w:val="24"/>
        </w:rPr>
        <w:t>ΑΣΤΕΡΙΟΣ ΠΙΤΣΙΟΡΛΑΣ (Αναπληρωτής Υπουργός Οικονομίας και Ανάπτ</w:t>
      </w:r>
      <w:r w:rsidRPr="008C7168">
        <w:rPr>
          <w:rFonts w:eastAsia="Times New Roman" w:cs="Times New Roman"/>
          <w:b/>
          <w:szCs w:val="24"/>
        </w:rPr>
        <w:t>υξης):</w:t>
      </w:r>
      <w:r>
        <w:rPr>
          <w:rFonts w:eastAsia="Times New Roman" w:cs="Times New Roman"/>
          <w:szCs w:val="24"/>
        </w:rPr>
        <w:t xml:space="preserve"> Δύο.</w:t>
      </w:r>
    </w:p>
    <w:p w14:paraId="0CA0A98C" w14:textId="77777777" w:rsidR="008679D8" w:rsidRDefault="00557822">
      <w:pPr>
        <w:spacing w:line="600" w:lineRule="auto"/>
        <w:ind w:firstLine="720"/>
        <w:jc w:val="both"/>
        <w:rPr>
          <w:rFonts w:eastAsia="Times New Roman" w:cs="Times New Roman"/>
          <w:szCs w:val="24"/>
        </w:rPr>
      </w:pPr>
      <w:r w:rsidRPr="00F720AE">
        <w:rPr>
          <w:rFonts w:eastAsia="Times New Roman" w:cs="Times New Roman"/>
          <w:b/>
          <w:szCs w:val="24"/>
        </w:rPr>
        <w:t>ΧΑΡΑΛΑΜΠΟΣ ΑΘΑΝΑΣΙΟΥ:</w:t>
      </w:r>
      <w:r>
        <w:rPr>
          <w:rFonts w:eastAsia="Times New Roman" w:cs="Times New Roman"/>
          <w:szCs w:val="24"/>
        </w:rPr>
        <w:t xml:space="preserve"> Δεκτό. Θα τις δούμε και βεβαίως θα αίρουμε τις επιφυλάξεις και θα ψηφιστούν και τα άρθρα αυτά.</w:t>
      </w:r>
    </w:p>
    <w:p w14:paraId="0CA0A98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A0A98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w:t>
      </w:r>
      <w:r>
        <w:rPr>
          <w:rFonts w:eastAsia="Times New Roman" w:cs="Times New Roman"/>
          <w:szCs w:val="24"/>
        </w:rPr>
        <w:t xml:space="preserve"> Βλέπετε είναι μεγάλο το αντικείμενο. Ευτυχώς που έγινε καλή επεξεργασία, κύριε Πρόεδρε, στην </w:t>
      </w:r>
      <w:r>
        <w:rPr>
          <w:rFonts w:eastAsia="Times New Roman" w:cs="Times New Roman"/>
          <w:szCs w:val="24"/>
        </w:rPr>
        <w:t>επιτροπή</w:t>
      </w:r>
      <w:r>
        <w:rPr>
          <w:rFonts w:eastAsia="Times New Roman" w:cs="Times New Roman"/>
          <w:szCs w:val="24"/>
        </w:rPr>
        <w:t>, γιατί αλλιώς θα μιλούσαμε ώρες εδώ.</w:t>
      </w:r>
    </w:p>
    <w:p w14:paraId="0CA0A98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Νομίζω τροποποιήσατε και την ημερομηνία, τις είκοσι τις κάνατε τριάντα ημέρες με τη νομοτεχνική; </w:t>
      </w:r>
    </w:p>
    <w:p w14:paraId="0CA0A990" w14:textId="77777777" w:rsidR="008679D8" w:rsidRDefault="00557822">
      <w:pPr>
        <w:spacing w:line="600" w:lineRule="auto"/>
        <w:ind w:firstLine="720"/>
        <w:jc w:val="both"/>
        <w:rPr>
          <w:rFonts w:eastAsia="Times New Roman" w:cs="Times New Roman"/>
          <w:szCs w:val="24"/>
        </w:rPr>
      </w:pPr>
      <w:r w:rsidRPr="008C7168">
        <w:rPr>
          <w:rFonts w:eastAsia="Times New Roman" w:cs="Times New Roman"/>
          <w:b/>
          <w:szCs w:val="24"/>
        </w:rPr>
        <w:lastRenderedPageBreak/>
        <w:t xml:space="preserve">ΑΣΤΕΡΙΟΣ </w:t>
      </w:r>
      <w:r w:rsidRPr="008C7168">
        <w:rPr>
          <w:rFonts w:eastAsia="Times New Roman" w:cs="Times New Roman"/>
          <w:b/>
          <w:szCs w:val="24"/>
        </w:rPr>
        <w:t>ΠΙΤΣΙΟΡΛΑΣ (Αναπληρωτής Υπουργός Οικονομίας και Ανάπτυξης):</w:t>
      </w:r>
      <w:r>
        <w:rPr>
          <w:rFonts w:eastAsia="Times New Roman" w:cs="Times New Roman"/>
          <w:szCs w:val="24"/>
        </w:rPr>
        <w:t xml:space="preserve"> Ναι.</w:t>
      </w:r>
    </w:p>
    <w:p w14:paraId="0CA0A991" w14:textId="77777777" w:rsidR="008679D8" w:rsidRDefault="00557822">
      <w:pPr>
        <w:spacing w:line="600" w:lineRule="auto"/>
        <w:ind w:firstLine="720"/>
        <w:jc w:val="both"/>
        <w:rPr>
          <w:rFonts w:eastAsia="Times New Roman" w:cs="Times New Roman"/>
          <w:szCs w:val="24"/>
        </w:rPr>
      </w:pPr>
      <w:r w:rsidRPr="00F720AE">
        <w:rPr>
          <w:rFonts w:eastAsia="Times New Roman" w:cs="Times New Roman"/>
          <w:b/>
          <w:szCs w:val="24"/>
        </w:rPr>
        <w:t>ΧΑΡΑΛΑΜΠΟΣ ΑΘΑΝΑΣΙΟΥ:</w:t>
      </w:r>
      <w:r>
        <w:rPr>
          <w:rFonts w:eastAsia="Times New Roman" w:cs="Times New Roman"/>
          <w:szCs w:val="24"/>
        </w:rPr>
        <w:t xml:space="preserve"> Ορθώς.</w:t>
      </w:r>
    </w:p>
    <w:p w14:paraId="0CA0A99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Όσον αφορά στον προληπτικό έλεγχο νομιμότητας, που αφορά τα άρθρα 17, 69 και 112, θεωρώ ότι θα έπρεπε να οριστούν στη διοίκηση, Περιφέρειες-Υπουργεία. Αν, δηλαδή,</w:t>
      </w:r>
      <w:r>
        <w:rPr>
          <w:rFonts w:eastAsia="Times New Roman" w:cs="Times New Roman"/>
          <w:szCs w:val="24"/>
        </w:rPr>
        <w:t xml:space="preserve"> δύο εταιρείες είναι στην ίδια περιφέρεια, αρμόδιος να είναι ο </w:t>
      </w:r>
      <w:r>
        <w:rPr>
          <w:rFonts w:eastAsia="Times New Roman" w:cs="Times New Roman"/>
          <w:szCs w:val="24"/>
        </w:rPr>
        <w:t xml:space="preserve">περιφερειάρχης </w:t>
      </w:r>
      <w:r>
        <w:rPr>
          <w:rFonts w:eastAsia="Times New Roman" w:cs="Times New Roman"/>
          <w:szCs w:val="24"/>
        </w:rPr>
        <w:t xml:space="preserve">και αν οι δύο συγχωνευόμενες εταιρείες είναι σε διαφορετικές περιφέρειες, αρμόδιος να είναι ο Υπουργός. Να υπάρχουν δεσμευτικοί χρόνοι και προθεσμίες, μετά το πέρας των οποίων ο </w:t>
      </w:r>
      <w:r>
        <w:rPr>
          <w:rFonts w:eastAsia="Times New Roman" w:cs="Times New Roman"/>
          <w:szCs w:val="24"/>
        </w:rPr>
        <w:t xml:space="preserve">εταιρικός μετασχηματισμός θα θεωρείται πως έχει εγκριθεί, προκειμένου να επιταχυνθούν οι διαδικασίες. Δηλαδή δεν βλέπω τον λόγο, εφόσον θέλουμε να τρέξουμε λίγο, γιατί πρέπει να περιμένουμε μία προθεσμία για να αποφασίσει ο </w:t>
      </w:r>
      <w:r>
        <w:rPr>
          <w:rFonts w:eastAsia="Times New Roman" w:cs="Times New Roman"/>
          <w:szCs w:val="24"/>
        </w:rPr>
        <w:t xml:space="preserve">περιφερειάρχης </w:t>
      </w:r>
      <w:r>
        <w:rPr>
          <w:rFonts w:eastAsia="Times New Roman" w:cs="Times New Roman"/>
          <w:szCs w:val="24"/>
        </w:rPr>
        <w:t>ή ο Υπουργός; Εάν</w:t>
      </w:r>
      <w:r>
        <w:rPr>
          <w:rFonts w:eastAsia="Times New Roman" w:cs="Times New Roman"/>
          <w:szCs w:val="24"/>
        </w:rPr>
        <w:t xml:space="preserve"> παρέλθει ο χρόνος, να θεωρείται ότι εγκρίθηκε. Αυτό είχατε πει θα το δείτε. Δεν ξέρω αν θα φέρετε νομοτεχνική. Θα παρακολουθήσουμε να το δούμε. </w:t>
      </w:r>
    </w:p>
    <w:p w14:paraId="0CA0A99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ευθύνη τα έχουμε αναφέρει και με τη βελτίωση την οποία κάνατε. </w:t>
      </w:r>
    </w:p>
    <w:p w14:paraId="0CA0A99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Έχω, όμως, μεγάλο πρόβλημα, και παρ</w:t>
      </w:r>
      <w:r>
        <w:rPr>
          <w:rFonts w:eastAsia="Times New Roman" w:cs="Times New Roman"/>
          <w:szCs w:val="24"/>
        </w:rPr>
        <w:t xml:space="preserve">’ </w:t>
      </w:r>
      <w:r>
        <w:rPr>
          <w:rFonts w:eastAsia="Times New Roman" w:cs="Times New Roman"/>
          <w:szCs w:val="24"/>
        </w:rPr>
        <w:t>ό</w:t>
      </w:r>
      <w:r>
        <w:rPr>
          <w:rFonts w:eastAsia="Times New Roman" w:cs="Times New Roman"/>
          <w:szCs w:val="24"/>
        </w:rPr>
        <w:t>λο που το δούλεψα πάρα πολύ και χθες και προχθές, με την ακυρότητα, τα άρθρα 20, 72 και 116, που είναι παρεμφερή. Εδώ γίνεται μια σύγχυση. Βεβαίως ο τίτλος του άρθρου πρέπει να αλλάξει και να είναι «ακύρωση» της συγχώνευσης και όχι «ακυρότητα». Και εδώ εγώ</w:t>
      </w:r>
      <w:r>
        <w:rPr>
          <w:rFonts w:eastAsia="Times New Roman" w:cs="Times New Roman"/>
          <w:szCs w:val="24"/>
        </w:rPr>
        <w:t xml:space="preserve"> έχω κάνει μία διαφορετική διατύπωση γιατί πρέπει να διακρίνουμε την ακυρότητα, την </w:t>
      </w:r>
      <w:proofErr w:type="spellStart"/>
      <w:r>
        <w:rPr>
          <w:rFonts w:eastAsia="Times New Roman" w:cs="Times New Roman"/>
          <w:szCs w:val="24"/>
        </w:rPr>
        <w:t>ακυρωσία</w:t>
      </w:r>
      <w:proofErr w:type="spellEnd"/>
      <w:r>
        <w:rPr>
          <w:rFonts w:eastAsia="Times New Roman" w:cs="Times New Roman"/>
          <w:szCs w:val="24"/>
        </w:rPr>
        <w:t xml:space="preserve"> και το ανυπόστατο. Γιατί είναι εντελώς διαφορετικά και έχουν σχέση και με την ενεργητική νομιμοποίηση, δηλαδή ποιοι θα προσβάλλουν και ποια είναι τα αποτελέσματα. </w:t>
      </w:r>
      <w:r>
        <w:rPr>
          <w:rFonts w:eastAsia="Times New Roman" w:cs="Times New Roman"/>
          <w:szCs w:val="24"/>
        </w:rPr>
        <w:t xml:space="preserve">Μπορεί κάποια στιγμή, αν θέλετε, να το συζητήσουμε και με τον κ. </w:t>
      </w:r>
      <w:proofErr w:type="spellStart"/>
      <w:r>
        <w:rPr>
          <w:rFonts w:eastAsia="Times New Roman" w:cs="Times New Roman"/>
          <w:szCs w:val="24"/>
        </w:rPr>
        <w:t>Δένδια</w:t>
      </w:r>
      <w:proofErr w:type="spellEnd"/>
      <w:r>
        <w:rPr>
          <w:rFonts w:eastAsia="Times New Roman" w:cs="Times New Roman"/>
          <w:szCs w:val="24"/>
        </w:rPr>
        <w:t xml:space="preserve"> και μαζί σας, να δούμε αν μπορεί να διατυπωθεί το άρθρο αυτό γιατί το θεωρώ βασικό. Θα δημιουργήσει προβλήματα. Να μην κουράζω τώρα. Μπορούμε να το πούμε σε δευτερολογία, αν υπάρξει. Ή</w:t>
      </w:r>
      <w:r>
        <w:rPr>
          <w:rFonts w:eastAsia="Times New Roman" w:cs="Times New Roman"/>
          <w:szCs w:val="24"/>
        </w:rPr>
        <w:t xml:space="preserve"> αν δεν το διορθώσετε, βεβαίως, δεν μπορούμε να συμφωνήσουμε.</w:t>
      </w:r>
    </w:p>
    <w:p w14:paraId="0CA0A99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Θεωρούμε ότι η εξάμηνη προθεσμία της παραγραφής της σχετικής απαίτησης των άρθρων 21,</w:t>
      </w:r>
      <w:r w:rsidRPr="00431263">
        <w:rPr>
          <w:rFonts w:eastAsia="Times New Roman" w:cs="Times New Roman"/>
          <w:szCs w:val="24"/>
        </w:rPr>
        <w:t xml:space="preserve"> </w:t>
      </w:r>
      <w:r>
        <w:rPr>
          <w:rFonts w:eastAsia="Times New Roman" w:cs="Times New Roman"/>
          <w:szCs w:val="24"/>
        </w:rPr>
        <w:t>38,</w:t>
      </w:r>
      <w:r w:rsidRPr="00431263">
        <w:rPr>
          <w:rFonts w:eastAsia="Times New Roman" w:cs="Times New Roman"/>
          <w:szCs w:val="24"/>
        </w:rPr>
        <w:t xml:space="preserve"> </w:t>
      </w:r>
      <w:r>
        <w:rPr>
          <w:rFonts w:eastAsia="Times New Roman" w:cs="Times New Roman"/>
          <w:szCs w:val="24"/>
        </w:rPr>
        <w:t xml:space="preserve">73 και 17 είναι εξαιρετικά σύντομη. </w:t>
      </w:r>
    </w:p>
    <w:p w14:paraId="0CA0A99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Δεν ξέρω αν με νομοτεχνική βελτίωση το έχετε φτιάξει αυτό, κύριε Υπ</w:t>
      </w:r>
      <w:r>
        <w:rPr>
          <w:rFonts w:eastAsia="Times New Roman" w:cs="Times New Roman"/>
          <w:szCs w:val="24"/>
        </w:rPr>
        <w:t xml:space="preserve">ουργέ. Θα ήθελα να ακούσω για να το σημειώσουμε. </w:t>
      </w:r>
    </w:p>
    <w:p w14:paraId="0CA0A99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Ενδεχομένως, να υπάρχει ζήτημα με τα αποτελέσματα της διάσπασης. Επειδή μας τέθηκε αυτό από τον ΣΕΒ, υπάρχει ενδεχόμενα ζήτημα μόνο με την μεταβίβαση αδειών των ασφαλιστικών εταιρειών σε περίπτωση διάσπασης. Είναι ένα θέμα το οποίο το έχω με ερωτηματικό. Δ</w:t>
      </w:r>
      <w:r>
        <w:rPr>
          <w:rFonts w:eastAsia="Times New Roman" w:cs="Times New Roman"/>
          <w:szCs w:val="24"/>
        </w:rPr>
        <w:t xml:space="preserve">εν ξέρω αν το μελετήσατε, είναι μια θέση του ΣΕΒ. Δεν σημαίνει ότι κατ’ ανάγκη  συμφωνούμε 100%, αλλά ήθελα να ακούσω την άποψή σας. </w:t>
      </w:r>
    </w:p>
    <w:p w14:paraId="0CA0A99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Τώρα έρχομαι στα αποτελέσματα της μετατροπής του άρθρου 113.1: Ορίζεται πως με τη μετατροπή οι νέες εταιρείες δεν θα είναι</w:t>
      </w:r>
      <w:r>
        <w:rPr>
          <w:rFonts w:eastAsia="Times New Roman" w:cs="Times New Roman"/>
          <w:szCs w:val="24"/>
        </w:rPr>
        <w:t xml:space="preserve"> καθολικοί διάδοχοι των αρχικών εταιρειών, αλλά ειδικοί διάδοχοι. Δηλαδή ενώ στις άλλες περιπτώσεις είναι όλοι καθολι</w:t>
      </w:r>
      <w:r>
        <w:rPr>
          <w:rFonts w:eastAsia="Times New Roman" w:cs="Times New Roman"/>
          <w:szCs w:val="24"/>
        </w:rPr>
        <w:lastRenderedPageBreak/>
        <w:t xml:space="preserve">κοί διάδοχοι, δηλαδή στη συγχώνευση και στη διάσπαση οι εταιρείες οι </w:t>
      </w:r>
      <w:r w:rsidRPr="006F4E70">
        <w:rPr>
          <w:rFonts w:eastAsia="Times New Roman" w:cs="Times New Roman"/>
          <w:szCs w:val="24"/>
        </w:rPr>
        <w:t>καινούργιες</w:t>
      </w:r>
      <w:r>
        <w:rPr>
          <w:rFonts w:eastAsia="Times New Roman" w:cs="Times New Roman"/>
          <w:szCs w:val="24"/>
        </w:rPr>
        <w:t xml:space="preserve"> είναι καθολικοί διάδοχοι, εδώ τους έχετε ειδικούς διαδόχου</w:t>
      </w:r>
      <w:r>
        <w:rPr>
          <w:rFonts w:eastAsia="Times New Roman" w:cs="Times New Roman"/>
          <w:szCs w:val="24"/>
        </w:rPr>
        <w:t>ς και θα ήθελα να ακούσω την αιτιολογία.</w:t>
      </w:r>
    </w:p>
    <w:p w14:paraId="0CA0A99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Σχετικά με το ελάχιστο κεφάλαιο εξακρίβωσης αξίας περιουσίας, το άρθρο 123, δεν διευκρινίζεται πότε θα δημοσιευθεί η </w:t>
      </w:r>
      <w:r>
        <w:rPr>
          <w:rFonts w:eastAsia="Times New Roman" w:cs="Times New Roman"/>
          <w:szCs w:val="24"/>
        </w:rPr>
        <w:t>έκθεση</w:t>
      </w:r>
      <w:r>
        <w:rPr>
          <w:rFonts w:eastAsia="Times New Roman" w:cs="Times New Roman"/>
          <w:szCs w:val="24"/>
        </w:rPr>
        <w:t xml:space="preserve">. Όμως, νομίζω ότι προκύπτει από άλλες διατάξεις και δεν επιμένουμε. </w:t>
      </w:r>
    </w:p>
    <w:p w14:paraId="0CA0A99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Όσον αφορά την ενσωμάτ</w:t>
      </w:r>
      <w:r>
        <w:rPr>
          <w:rFonts w:eastAsia="Times New Roman" w:cs="Times New Roman"/>
          <w:szCs w:val="24"/>
        </w:rPr>
        <w:t xml:space="preserve">ωση της τροπολογίας με γενικό αριθμό 1951 και ειδικό 41 την οποία κατέθεσε ο Βουλευτής της Νέας Δημοκρατίας, ο κ. Κακλαμάνης, νομίζω ότι την κάνατε δεκτή. Τη στηρίζουμε και πρέπει να ψηφιστεί. </w:t>
      </w:r>
    </w:p>
    <w:p w14:paraId="0CA0A99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Τώρα από τον ΣΕΒ, και τελειώνω, τέθηκε ζήτημα για τις συγχωνευ</w:t>
      </w:r>
      <w:r>
        <w:rPr>
          <w:rFonts w:eastAsia="Times New Roman" w:cs="Times New Roman"/>
          <w:szCs w:val="24"/>
        </w:rPr>
        <w:t xml:space="preserve">όμενες φαρμακευτικές εταιρείες προκειμένου να εξαιρεθούν από το άρθρο 111 του ν.4052/2012, το </w:t>
      </w:r>
      <w:r w:rsidRPr="00795FE4">
        <w:rPr>
          <w:rFonts w:eastAsia="Times New Roman" w:cs="Times New Roman"/>
          <w:szCs w:val="24"/>
          <w:lang w:val="en-US"/>
        </w:rPr>
        <w:t>claw</w:t>
      </w:r>
      <w:r w:rsidRPr="003766A3">
        <w:rPr>
          <w:rFonts w:eastAsia="Times New Roman" w:cs="Times New Roman"/>
          <w:szCs w:val="24"/>
        </w:rPr>
        <w:t xml:space="preserve"> </w:t>
      </w:r>
      <w:r w:rsidRPr="00795FE4">
        <w:rPr>
          <w:rFonts w:eastAsia="Times New Roman" w:cs="Times New Roman"/>
          <w:szCs w:val="24"/>
          <w:lang w:val="en-US"/>
        </w:rPr>
        <w:t>back</w:t>
      </w:r>
      <w:r>
        <w:rPr>
          <w:rFonts w:eastAsia="Times New Roman" w:cs="Times New Roman"/>
          <w:szCs w:val="24"/>
        </w:rPr>
        <w:t xml:space="preserve"> που λέμε, το οποίο αναπτύξαμε την προηγούμενη φορά. Θα ήθελα να ξέρω ποια είναι η άποψή σας. </w:t>
      </w:r>
    </w:p>
    <w:p w14:paraId="0CA0A99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Όσον αφορά το Τμήμα </w:t>
      </w:r>
      <w:r>
        <w:rPr>
          <w:rFonts w:eastAsia="Times New Roman" w:cs="Times New Roman"/>
          <w:szCs w:val="24"/>
        </w:rPr>
        <w:t>Δεύτερο</w:t>
      </w:r>
      <w:r>
        <w:rPr>
          <w:rFonts w:eastAsia="Times New Roman" w:cs="Times New Roman"/>
          <w:szCs w:val="24"/>
        </w:rPr>
        <w:t xml:space="preserve"> και την εναρμόνιση του νομοθετ</w:t>
      </w:r>
      <w:r>
        <w:rPr>
          <w:rFonts w:eastAsia="Times New Roman" w:cs="Times New Roman"/>
          <w:szCs w:val="24"/>
        </w:rPr>
        <w:t xml:space="preserve">ικού πλαισίου με τις διατάξεις της </w:t>
      </w:r>
      <w:r>
        <w:rPr>
          <w:rFonts w:eastAsia="Times New Roman" w:cs="Times New Roman"/>
          <w:szCs w:val="24"/>
        </w:rPr>
        <w:t xml:space="preserve">οδηγίας </w:t>
      </w:r>
      <w:r>
        <w:rPr>
          <w:rFonts w:eastAsia="Times New Roman" w:cs="Times New Roman"/>
          <w:szCs w:val="24"/>
        </w:rPr>
        <w:t xml:space="preserve">2014/55 του </w:t>
      </w:r>
      <w:r>
        <w:rPr>
          <w:rFonts w:eastAsia="Times New Roman" w:cs="Times New Roman"/>
          <w:szCs w:val="24"/>
        </w:rPr>
        <w:lastRenderedPageBreak/>
        <w:t xml:space="preserve">Ευρωπαϊκού Κοινοβουλίου και του Συμβουλίου της 16ης Απριλίου του 2014 για την έκδοση ηλεκτρονικών τιμολογίων στο πλαίσιο των δημοσίων συμβάσεων, ως Νέα Δημοκρατία </w:t>
      </w:r>
      <w:proofErr w:type="spellStart"/>
      <w:r>
        <w:rPr>
          <w:rFonts w:eastAsia="Times New Roman" w:cs="Times New Roman"/>
          <w:szCs w:val="24"/>
        </w:rPr>
        <w:t>τασσόμεθα</w:t>
      </w:r>
      <w:proofErr w:type="spellEnd"/>
      <w:r>
        <w:rPr>
          <w:rFonts w:eastAsia="Times New Roman" w:cs="Times New Roman"/>
          <w:szCs w:val="24"/>
        </w:rPr>
        <w:t xml:space="preserve"> υπέρ της συγκεκριμένης εναρμ</w:t>
      </w:r>
      <w:r>
        <w:rPr>
          <w:rFonts w:eastAsia="Times New Roman" w:cs="Times New Roman"/>
          <w:szCs w:val="24"/>
        </w:rPr>
        <w:t>όνισης, διότι αδιαμφισβήτητα στοχεύει στον εκσυγχρονισμό και τη διαφάνεια των δημοσίων συμβάσεων και δεν χρειάζεται να προβώ περαιτέρω στην ανάλυση των άρθρων αυτών.</w:t>
      </w:r>
    </w:p>
    <w:p w14:paraId="0CA0A99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A0A99E" w14:textId="77777777" w:rsidR="008679D8" w:rsidRDefault="00557822">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Σας παρακαλώ να κλείσετε το σύστημα </w:t>
      </w:r>
      <w:r>
        <w:rPr>
          <w:rFonts w:eastAsia="Times New Roman" w:cs="Times New Roman"/>
          <w:szCs w:val="24"/>
        </w:rPr>
        <w:t>εγγραφών.</w:t>
      </w:r>
    </w:p>
    <w:p w14:paraId="0CA0A99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Από ό,τι έχω πληροφορηθεί, γράφτηκαν τρεις ή τέσσερις συνάδελφοι. Επομένως, όχι μόνο δεν θα χρειαστεί άλλη μέρα, αλλά θα τελειώσουμε και νωρίς, με άνεση χρόνου οι ομιλητές και ενδεχομένως, οι Κοινοβουλευτικοί θα έχουν και δευτερολογία, εάν θέλουν</w:t>
      </w:r>
      <w:r>
        <w:rPr>
          <w:rFonts w:eastAsia="Times New Roman" w:cs="Times New Roman"/>
          <w:szCs w:val="24"/>
        </w:rPr>
        <w:t>.</w:t>
      </w:r>
    </w:p>
    <w:p w14:paraId="0CA0A9A0" w14:textId="77777777" w:rsidR="008679D8" w:rsidRDefault="00557822">
      <w:pPr>
        <w:spacing w:line="600" w:lineRule="auto"/>
        <w:ind w:firstLine="720"/>
        <w:jc w:val="both"/>
        <w:rPr>
          <w:rFonts w:eastAsia="Times New Roman" w:cs="Times New Roman"/>
        </w:rPr>
      </w:pPr>
      <w:r w:rsidRPr="00111BFF">
        <w:rPr>
          <w:rFonts w:eastAsia="Times New Roman" w:cs="Times New Roman"/>
        </w:rPr>
        <w:t xml:space="preserve">Κυρίες και κύριοι συνάδελφοι, </w:t>
      </w:r>
      <w:r>
        <w:rPr>
          <w:rFonts w:eastAsia="Times New Roman"/>
          <w:bCs/>
          <w:szCs w:val="24"/>
        </w:rPr>
        <w:t xml:space="preserve">έχω την τιμή να ανακοινώσω στο Σώμα ότι τη συνεδρίασή μας παρακολουθούν από τα </w:t>
      </w:r>
      <w:r>
        <w:rPr>
          <w:rFonts w:eastAsia="Times New Roman"/>
          <w:bCs/>
          <w:szCs w:val="24"/>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w:t>
      </w:r>
      <w:r>
        <w:rPr>
          <w:rFonts w:eastAsia="Times New Roman"/>
          <w:bCs/>
          <w:szCs w:val="24"/>
        </w:rPr>
        <w:t>ι τον τρόπο οργάνωσης και λειτουργίας της Βουλής,</w:t>
      </w:r>
      <w:r>
        <w:rPr>
          <w:rFonts w:eastAsia="Times New Roman" w:cs="Times New Roman"/>
        </w:rPr>
        <w:t xml:space="preserve"> είκοσι πέντε</w:t>
      </w:r>
      <w:r w:rsidRPr="00111BFF">
        <w:rPr>
          <w:rFonts w:eastAsia="Times New Roman" w:cs="Times New Roman"/>
        </w:rPr>
        <w:t xml:space="preserve"> μαθητές και μαθήτριες και </w:t>
      </w:r>
      <w:r>
        <w:rPr>
          <w:rFonts w:eastAsia="Times New Roman" w:cs="Times New Roman"/>
        </w:rPr>
        <w:t>δύο</w:t>
      </w:r>
      <w:r w:rsidRPr="00111BFF">
        <w:rPr>
          <w:rFonts w:eastAsia="Times New Roman" w:cs="Times New Roman"/>
        </w:rPr>
        <w:t xml:space="preserve"> εκ</w:t>
      </w:r>
      <w:r>
        <w:rPr>
          <w:rFonts w:eastAsia="Times New Roman" w:cs="Times New Roman"/>
        </w:rPr>
        <w:t>παιδευτικοί συνοδοί από το</w:t>
      </w:r>
      <w:r w:rsidRPr="00111BFF">
        <w:rPr>
          <w:rFonts w:eastAsia="Times New Roman" w:cs="Times New Roman"/>
        </w:rPr>
        <w:t xml:space="preserve"> Δημοτικό Σχολείο </w:t>
      </w:r>
      <w:r>
        <w:rPr>
          <w:rFonts w:eastAsia="Times New Roman" w:cs="Times New Roman"/>
        </w:rPr>
        <w:t xml:space="preserve">«Χρυσόστομος Σμύρνης». </w:t>
      </w:r>
    </w:p>
    <w:p w14:paraId="0CA0A9A1" w14:textId="77777777" w:rsidR="008679D8" w:rsidRDefault="00557822">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0CA0A9A2" w14:textId="77777777" w:rsidR="008679D8" w:rsidRDefault="00557822">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0CA0A9A3" w14:textId="77777777" w:rsidR="008679D8" w:rsidRDefault="00557822">
      <w:pPr>
        <w:spacing w:line="600" w:lineRule="auto"/>
        <w:ind w:firstLine="720"/>
        <w:jc w:val="both"/>
        <w:rPr>
          <w:rFonts w:eastAsia="Times New Roman" w:cs="Times New Roman"/>
        </w:rPr>
      </w:pPr>
      <w:r>
        <w:rPr>
          <w:rFonts w:eastAsia="Times New Roman" w:cs="Times New Roman"/>
        </w:rPr>
        <w:t>Ορίστε, κύριε Κων</w:t>
      </w:r>
      <w:r>
        <w:rPr>
          <w:rFonts w:eastAsia="Times New Roman" w:cs="Times New Roman"/>
        </w:rPr>
        <w:t>σταντινόπουλε, έχετε τον λόγο.</w:t>
      </w:r>
    </w:p>
    <w:p w14:paraId="0CA0A9A4" w14:textId="77777777" w:rsidR="008679D8" w:rsidRDefault="00557822">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Κυρίες και κύριοι συνάδελφοι, καλημέρα. </w:t>
      </w:r>
    </w:p>
    <w:p w14:paraId="0CA0A9A5" w14:textId="77777777" w:rsidR="008679D8" w:rsidRDefault="00557822">
      <w:pPr>
        <w:spacing w:line="600" w:lineRule="auto"/>
        <w:ind w:firstLine="720"/>
        <w:jc w:val="both"/>
        <w:rPr>
          <w:rFonts w:eastAsia="Times New Roman" w:cs="Times New Roman"/>
        </w:rPr>
      </w:pPr>
      <w:r>
        <w:rPr>
          <w:rFonts w:eastAsia="Times New Roman" w:cs="Times New Roman"/>
        </w:rPr>
        <w:t>Κύριε Υπουργέ, αν κατάλαβα καλά από τον εισηγητή της Νέας Δημοκρατίας, θα υπερψηφίσει το νομοσχέδιο που πρότεινε η Κυβέρνηση, παρ’ όλ</w:t>
      </w:r>
      <w:r>
        <w:rPr>
          <w:rFonts w:eastAsia="Times New Roman" w:cs="Times New Roman"/>
        </w:rPr>
        <w:t>ες</w:t>
      </w:r>
      <w:r>
        <w:rPr>
          <w:rFonts w:eastAsia="Times New Roman" w:cs="Times New Roman"/>
        </w:rPr>
        <w:t xml:space="preserve"> τις ενστάσεις που κα</w:t>
      </w:r>
      <w:r>
        <w:rPr>
          <w:rFonts w:eastAsia="Times New Roman" w:cs="Times New Roman"/>
        </w:rPr>
        <w:t xml:space="preserve">τέθεσαν. </w:t>
      </w:r>
    </w:p>
    <w:p w14:paraId="0CA0A9A6" w14:textId="77777777" w:rsidR="008679D8" w:rsidRDefault="00557822">
      <w:pPr>
        <w:spacing w:line="600" w:lineRule="auto"/>
        <w:ind w:firstLine="720"/>
        <w:jc w:val="both"/>
        <w:rPr>
          <w:rFonts w:eastAsia="Times New Roman" w:cs="Times New Roman"/>
        </w:rPr>
      </w:pPr>
      <w:r>
        <w:rPr>
          <w:rFonts w:eastAsia="Times New Roman" w:cs="Times New Roman"/>
        </w:rPr>
        <w:t xml:space="preserve">Εμείς έχουμε μια διαφορετική αντίληψη σε αυτό. Εμείς πιστεύουμε ότι οι γέφυρες που στήνει ο ΣΥΡΙΖΑ τόσο για την ανάπτυξη όσο για την απασχόληση είναι ανάλογες του </w:t>
      </w:r>
      <w:proofErr w:type="spellStart"/>
      <w:r>
        <w:rPr>
          <w:rFonts w:eastAsia="Times New Roman" w:cs="Times New Roman"/>
        </w:rPr>
        <w:t>μνημοσύνου</w:t>
      </w:r>
      <w:proofErr w:type="spellEnd"/>
      <w:r>
        <w:rPr>
          <w:rFonts w:eastAsia="Times New Roman" w:cs="Times New Roman"/>
        </w:rPr>
        <w:t xml:space="preserve"> που έκανε εχθές σε μια μικρή αίθουσα. </w:t>
      </w:r>
    </w:p>
    <w:p w14:paraId="0CA0A9A7" w14:textId="77777777" w:rsidR="008679D8" w:rsidRDefault="00557822">
      <w:pPr>
        <w:spacing w:line="600" w:lineRule="auto"/>
        <w:ind w:firstLine="720"/>
        <w:jc w:val="both"/>
        <w:rPr>
          <w:rFonts w:eastAsia="Times New Roman" w:cs="Times New Roman"/>
        </w:rPr>
      </w:pPr>
      <w:r>
        <w:rPr>
          <w:rFonts w:eastAsia="Times New Roman" w:cs="Times New Roman"/>
        </w:rPr>
        <w:lastRenderedPageBreak/>
        <w:t>Γιατί το λέω αυτό; Εδώ, κύριε Υπο</w:t>
      </w:r>
      <w:r>
        <w:rPr>
          <w:rFonts w:eastAsia="Times New Roman" w:cs="Times New Roman"/>
        </w:rPr>
        <w:t>υργέ, όταν μιλάμε για ανάπτυξη –και άκουσα και τους εισηγητές σας- θα ήθελα να ρωτήσω το εξής: Για ποια ανάπτυξη μιλάτε και με ποιον τρόπο γίνεται; Όταν οι εταιρείες –και αυτό είχε γίνει και στο παρελθόν, αλλά απλά εσείς το τερματίσατε- κάνουν επενδύσεις σ</w:t>
      </w:r>
      <w:r>
        <w:rPr>
          <w:rFonts w:eastAsia="Times New Roman" w:cs="Times New Roman"/>
        </w:rPr>
        <w:t>την Ελλάδα με δανεισμό από την Εθνική Τράπεζα χωρίς ίδια κεφάλαια, χωρίς ρήτρες απασχόλησης;</w:t>
      </w:r>
    </w:p>
    <w:p w14:paraId="0CA0A9A8" w14:textId="77777777" w:rsidR="008679D8" w:rsidRDefault="00557822">
      <w:pPr>
        <w:spacing w:line="600" w:lineRule="auto"/>
        <w:ind w:firstLine="720"/>
        <w:jc w:val="both"/>
        <w:rPr>
          <w:rFonts w:eastAsia="Times New Roman" w:cs="Times New Roman"/>
        </w:rPr>
      </w:pPr>
      <w:r>
        <w:rPr>
          <w:rFonts w:eastAsia="Times New Roman" w:cs="Times New Roman"/>
        </w:rPr>
        <w:t>Δείτε το «Ε</w:t>
      </w:r>
      <w:r>
        <w:rPr>
          <w:rFonts w:eastAsia="Times New Roman" w:cs="Times New Roman"/>
        </w:rPr>
        <w:t>λευθέριος</w:t>
      </w:r>
      <w:r>
        <w:rPr>
          <w:rFonts w:eastAsia="Times New Roman" w:cs="Times New Roman"/>
        </w:rPr>
        <w:t xml:space="preserve"> Β</w:t>
      </w:r>
      <w:r>
        <w:rPr>
          <w:rFonts w:eastAsia="Times New Roman" w:cs="Times New Roman"/>
        </w:rPr>
        <w:t>ενιζέλος</w:t>
      </w:r>
      <w:r>
        <w:rPr>
          <w:rFonts w:eastAsia="Times New Roman" w:cs="Times New Roman"/>
        </w:rPr>
        <w:t xml:space="preserve">», διότι μας ακούνε εδώ νέοι άνθρωποι: Έρχεται ένας ξένος επενδυτής ο οποίος –σε εισαγωγικά- «αγοράζει» το 45%-55% με 1.400.000 ευρώ </w:t>
      </w:r>
      <w:r>
        <w:rPr>
          <w:rFonts w:eastAsia="Times New Roman" w:cs="Times New Roman"/>
        </w:rPr>
        <w:t xml:space="preserve">-πήγατε στο 1.400.000 ευρώ γιατί σας το είπε η </w:t>
      </w:r>
      <w:r>
        <w:rPr>
          <w:rFonts w:eastAsia="Times New Roman" w:cs="Times New Roman"/>
        </w:rPr>
        <w:t>ε</w:t>
      </w:r>
      <w:r>
        <w:rPr>
          <w:rFonts w:eastAsia="Times New Roman" w:cs="Times New Roman"/>
        </w:rPr>
        <w:t>πιτροπή- τα οποία λεφτά ο επενδυτής από πού τα παίρνει, κύριε Υπουργέ; Από την Εθνική Τράπεζα της Ελλάδος. Δεν δανείζονται ούτε καν από τις τράπεζες του εξωτερικού</w:t>
      </w:r>
      <w:r>
        <w:rPr>
          <w:rFonts w:eastAsia="Times New Roman" w:cs="Times New Roman"/>
        </w:rPr>
        <w:t>,</w:t>
      </w:r>
      <w:r>
        <w:rPr>
          <w:rFonts w:eastAsia="Times New Roman" w:cs="Times New Roman"/>
        </w:rPr>
        <w:t xml:space="preserve"> στις οποίες είναι οι ίδιοι. Δηλαδή, αντί η </w:t>
      </w:r>
      <w:r>
        <w:rPr>
          <w:rFonts w:eastAsia="Times New Roman" w:cs="Times New Roman"/>
        </w:rPr>
        <w:t xml:space="preserve">Εθνική Τράπεζα, η οποία έχει το </w:t>
      </w:r>
      <w:r>
        <w:rPr>
          <w:rFonts w:eastAsia="Times New Roman" w:cs="Times New Roman"/>
        </w:rPr>
        <w:t>δ</w:t>
      </w:r>
      <w:r>
        <w:rPr>
          <w:rFonts w:eastAsia="Times New Roman" w:cs="Times New Roman"/>
        </w:rPr>
        <w:t xml:space="preserve">ημόσιο και εσείς βάζετε τον </w:t>
      </w:r>
      <w:r>
        <w:rPr>
          <w:rFonts w:eastAsia="Times New Roman" w:cs="Times New Roman"/>
        </w:rPr>
        <w:t>δ</w:t>
      </w:r>
      <w:r>
        <w:rPr>
          <w:rFonts w:eastAsia="Times New Roman" w:cs="Times New Roman"/>
        </w:rPr>
        <w:t xml:space="preserve">ιευθύνοντα </w:t>
      </w:r>
      <w:r>
        <w:rPr>
          <w:rFonts w:eastAsia="Times New Roman" w:cs="Times New Roman"/>
        </w:rPr>
        <w:t>σ</w:t>
      </w:r>
      <w:r>
        <w:rPr>
          <w:rFonts w:eastAsia="Times New Roman" w:cs="Times New Roman"/>
        </w:rPr>
        <w:t xml:space="preserve">ύμβουλο, να δώσει </w:t>
      </w:r>
      <w:r>
        <w:rPr>
          <w:rFonts w:eastAsia="Times New Roman" w:cs="Times New Roman"/>
        </w:rPr>
        <w:t xml:space="preserve">δάνεια </w:t>
      </w:r>
      <w:r>
        <w:rPr>
          <w:rFonts w:eastAsia="Times New Roman" w:cs="Times New Roman"/>
        </w:rPr>
        <w:t xml:space="preserve">σε μικρομεσαίες επιχειρήσεις, χρηματοδοτείτε ποιον; Τον Γερμανό ο οποίος δεν βάζει ίδια κεφάλαια, χωρίς ρήτρα απασχόλησης, και του δίνει </w:t>
      </w:r>
      <w:r>
        <w:rPr>
          <w:rFonts w:eastAsia="Times New Roman" w:cs="Times New Roman"/>
        </w:rPr>
        <w:t xml:space="preserve">δάνειο </w:t>
      </w:r>
      <w:r>
        <w:rPr>
          <w:rFonts w:eastAsia="Times New Roman" w:cs="Times New Roman"/>
        </w:rPr>
        <w:t>η Εθνική Τράπ</w:t>
      </w:r>
      <w:r>
        <w:rPr>
          <w:rFonts w:eastAsia="Times New Roman" w:cs="Times New Roman"/>
        </w:rPr>
        <w:t xml:space="preserve">εζα. </w:t>
      </w:r>
    </w:p>
    <w:p w14:paraId="0CA0A9A9" w14:textId="77777777" w:rsidR="008679D8" w:rsidRDefault="00557822">
      <w:pPr>
        <w:spacing w:line="600" w:lineRule="auto"/>
        <w:ind w:firstLine="720"/>
        <w:jc w:val="both"/>
        <w:rPr>
          <w:rFonts w:eastAsia="Times New Roman" w:cs="Times New Roman"/>
        </w:rPr>
      </w:pPr>
      <w:r>
        <w:rPr>
          <w:rFonts w:eastAsia="Times New Roman" w:cs="Times New Roman"/>
        </w:rPr>
        <w:lastRenderedPageBreak/>
        <w:t xml:space="preserve">Αυτή την απασχόληση έχετε στο μυαλό σας; Αυτή είναι η απασχόληση για εσάς. Τέτοιους φίλους, τέτοιες κυβερνήσεις δεν έχει βρει κανένας επιχειρηματίας ξανά εντός και εκτός χώρας. </w:t>
      </w:r>
    </w:p>
    <w:p w14:paraId="0CA0A9AA" w14:textId="77777777" w:rsidR="008679D8" w:rsidRDefault="00557822">
      <w:pPr>
        <w:spacing w:line="600" w:lineRule="auto"/>
        <w:ind w:firstLine="720"/>
        <w:jc w:val="both"/>
        <w:rPr>
          <w:rFonts w:eastAsia="Times New Roman" w:cs="Times New Roman"/>
        </w:rPr>
      </w:pPr>
      <w:r>
        <w:rPr>
          <w:rFonts w:eastAsia="Times New Roman" w:cs="Times New Roman"/>
        </w:rPr>
        <w:t>Επειδή σας άκουσα και είδα και τη συναίνεση αυτή</w:t>
      </w:r>
      <w:r>
        <w:rPr>
          <w:rFonts w:eastAsia="Times New Roman" w:cs="Times New Roman"/>
        </w:rPr>
        <w:t>,</w:t>
      </w:r>
      <w:r>
        <w:rPr>
          <w:rFonts w:eastAsia="Times New Roman" w:cs="Times New Roman"/>
        </w:rPr>
        <w:t xml:space="preserve"> που υπάρχει μεταξύ Αντ</w:t>
      </w:r>
      <w:r>
        <w:rPr>
          <w:rFonts w:eastAsia="Times New Roman" w:cs="Times New Roman"/>
        </w:rPr>
        <w:t>ιπολίτευσης και Πλειοψηφίας, θέλω να θυμίσω σε όλους ότι όταν είπαμε για τα πλεονάσματα, βγήκαμε όλοι και είπαμε ότι μπορεί να γίνει διαπραγμάτευση, θα το συζητήσουμε μετά τις εκλογές. Και όλοι τότε μας κορόιδευαν και μας κορόιδευε και ο ΣΥΡΙΖΑ και έλεγε «</w:t>
      </w:r>
      <w:r>
        <w:rPr>
          <w:rFonts w:eastAsia="Times New Roman" w:cs="Times New Roman"/>
        </w:rPr>
        <w:t xml:space="preserve">Μα, τι είναι αυτά τα πράγματα που λέτε, δεν μπορούν να γίνουν αυτά». </w:t>
      </w:r>
    </w:p>
    <w:p w14:paraId="0CA0A9AB" w14:textId="77777777" w:rsidR="008679D8" w:rsidRDefault="00557822">
      <w:pPr>
        <w:spacing w:line="600" w:lineRule="auto"/>
        <w:ind w:firstLine="720"/>
        <w:jc w:val="both"/>
        <w:rPr>
          <w:rFonts w:eastAsia="Times New Roman" w:cs="Times New Roman"/>
        </w:rPr>
      </w:pPr>
      <w:r>
        <w:rPr>
          <w:rFonts w:eastAsia="Times New Roman" w:cs="Times New Roman"/>
        </w:rPr>
        <w:t xml:space="preserve">Προχθές άκουσα τον κ. </w:t>
      </w:r>
      <w:proofErr w:type="spellStart"/>
      <w:r>
        <w:rPr>
          <w:rFonts w:eastAsia="Times New Roman" w:cs="Times New Roman"/>
        </w:rPr>
        <w:t>Τσακαλώτο</w:t>
      </w:r>
      <w:proofErr w:type="spellEnd"/>
      <w:r>
        <w:rPr>
          <w:rFonts w:eastAsia="Times New Roman" w:cs="Times New Roman"/>
        </w:rPr>
        <w:t xml:space="preserve"> να λέει ότι θα συναινέσουν, αφού είπαν ότι η Νέα Δημοκρατία θα εκλεγεί. Το μόνο που δεν είπε ο κ. </w:t>
      </w:r>
      <w:proofErr w:type="spellStart"/>
      <w:r>
        <w:rPr>
          <w:rFonts w:eastAsia="Times New Roman" w:cs="Times New Roman"/>
        </w:rPr>
        <w:t>Τσακαλώτος</w:t>
      </w:r>
      <w:proofErr w:type="spellEnd"/>
      <w:r>
        <w:rPr>
          <w:rFonts w:eastAsia="Times New Roman" w:cs="Times New Roman"/>
        </w:rPr>
        <w:t xml:space="preserve"> είναι ότι δεν θα πάρει αυτοδυναμία η Νέα Δημο</w:t>
      </w:r>
      <w:r>
        <w:rPr>
          <w:rFonts w:eastAsia="Times New Roman" w:cs="Times New Roman"/>
        </w:rPr>
        <w:t xml:space="preserve">κρατία. Αφού είπε ότι θα κερδίσει η Νέα Δημοκρατία, είπε ότι θα συναινέσουμε κιόλας στη στήριξη, για να συζητήσουμε για τα πλεονάσματα. </w:t>
      </w:r>
    </w:p>
    <w:p w14:paraId="0CA0A9AC" w14:textId="77777777" w:rsidR="008679D8" w:rsidRDefault="00557822">
      <w:pPr>
        <w:spacing w:line="600" w:lineRule="auto"/>
        <w:ind w:firstLine="720"/>
        <w:jc w:val="both"/>
        <w:rPr>
          <w:rFonts w:eastAsia="Times New Roman" w:cs="Times New Roman"/>
        </w:rPr>
      </w:pPr>
      <w:r>
        <w:rPr>
          <w:rFonts w:eastAsia="Times New Roman" w:cs="Times New Roman"/>
        </w:rPr>
        <w:t>Αυτά είναι, κυρίες και κύριοι συνάδελφοι, τα οποία θέτετε και στη Βουλή και τα οποία συζητάμε. Ξέρετε κάτι; Δεν μπορούν</w:t>
      </w:r>
      <w:r>
        <w:rPr>
          <w:rFonts w:eastAsia="Times New Roman" w:cs="Times New Roman"/>
        </w:rPr>
        <w:t xml:space="preserve"> </w:t>
      </w:r>
      <w:r>
        <w:rPr>
          <w:rFonts w:eastAsia="Times New Roman" w:cs="Times New Roman"/>
        </w:rPr>
        <w:lastRenderedPageBreak/>
        <w:t xml:space="preserve">να κρυφτούν αυτοί που έχουν τον ίδιο ιδεολογικό και πολιτικό προσανατολισμό. Δεν μπορεί να κρυφτεί ο ΣΥΡΙΖΑ, ο οποίος ουσιαστικά υιοθετεί όλες τις πολιτικές της Νέας Δημοκρατίας. Και απλά η Νέα Δημοκρατία αφού τις υιοθετεί, θα έρθει να γίνει πλειοψηφία. </w:t>
      </w:r>
    </w:p>
    <w:p w14:paraId="0CA0A9AD" w14:textId="77777777" w:rsidR="008679D8" w:rsidRDefault="00557822">
      <w:pPr>
        <w:spacing w:line="600" w:lineRule="auto"/>
        <w:ind w:firstLine="720"/>
        <w:jc w:val="both"/>
        <w:rPr>
          <w:rFonts w:eastAsia="Times New Roman" w:cs="Times New Roman"/>
        </w:rPr>
      </w:pPr>
      <w:r>
        <w:rPr>
          <w:rFonts w:eastAsia="Times New Roman" w:cs="Times New Roman"/>
        </w:rPr>
        <w:t>Σας προειδοποιώ: Σχετικά με τον νόμο που φέρνετε για την προστασία της πρώτης κατοικίας, τσάμπα κάνετε τον πόλεμο με τις τράπεζες. Τι γίνεται με τις τράπεζες με αυτό που καταθέτετε; Τον λέτε νόμο Κατσέλη -</w:t>
      </w:r>
      <w:proofErr w:type="spellStart"/>
      <w:r>
        <w:rPr>
          <w:rFonts w:eastAsia="Times New Roman" w:cs="Times New Roman"/>
        </w:rPr>
        <w:t>πανάθεμά</w:t>
      </w:r>
      <w:proofErr w:type="spellEnd"/>
      <w:r>
        <w:rPr>
          <w:rFonts w:eastAsia="Times New Roman" w:cs="Times New Roman"/>
        </w:rPr>
        <w:t xml:space="preserve"> σας!- τον νόμο τον οποίο δεν ψηφίσατε. Και</w:t>
      </w:r>
      <w:r>
        <w:rPr>
          <w:rFonts w:eastAsia="Times New Roman" w:cs="Times New Roman"/>
        </w:rPr>
        <w:t xml:space="preserve"> επειδή εξαγοράσατε με κυβερνητική καρέκλα την κ. Κατσέλη, τον λέτε νόμο Κατσέλη για να μην θυμίζει ότι είναι νόμος του ΠΑΣΟΚ! Δεν παίζεστε! Μιλάμε για νόμο τον οποίο δεν ψηφίσατε για την προστασία της πρώτης κατοικίας!</w:t>
      </w:r>
    </w:p>
    <w:p w14:paraId="0CA0A9AE" w14:textId="77777777" w:rsidR="008679D8" w:rsidRDefault="00557822">
      <w:pPr>
        <w:spacing w:line="600" w:lineRule="auto"/>
        <w:ind w:firstLine="720"/>
        <w:jc w:val="both"/>
        <w:rPr>
          <w:rFonts w:eastAsia="Times New Roman" w:cs="Times New Roman"/>
        </w:rPr>
      </w:pPr>
      <w:r>
        <w:rPr>
          <w:rFonts w:eastAsia="Times New Roman" w:cs="Times New Roman"/>
        </w:rPr>
        <w:t xml:space="preserve">Κυρίες και κύριοι συνάδελφοι, το </w:t>
      </w:r>
      <w:r>
        <w:rPr>
          <w:rFonts w:eastAsia="Times New Roman" w:cs="Times New Roman"/>
        </w:rPr>
        <w:t>Κίνημα Αλλαγής δεν θα υιοθετήσει, δεν θα υποστηρίξει την νομοθετική σας πρωτοβουλία γιατί, όπως σας είπα, μπορεί να είναι καλών προθέσεων και μπορεί εγώ να μπορώ να πω πολύ καλά λόγια προσωπικά για τον Υπουργό, για τη στάση του, αλλά σε κα</w:t>
      </w:r>
      <w:r>
        <w:rPr>
          <w:rFonts w:eastAsia="Times New Roman" w:cs="Times New Roman"/>
        </w:rPr>
        <w:t>μ</w:t>
      </w:r>
      <w:r>
        <w:rPr>
          <w:rFonts w:eastAsia="Times New Roman" w:cs="Times New Roman"/>
        </w:rPr>
        <w:t>μία περίπτωση δε</w:t>
      </w:r>
      <w:r>
        <w:rPr>
          <w:rFonts w:eastAsia="Times New Roman" w:cs="Times New Roman"/>
        </w:rPr>
        <w:t xml:space="preserve">ν μπορεί να εφαρμοστεί. </w:t>
      </w:r>
    </w:p>
    <w:p w14:paraId="0CA0A9AF" w14:textId="77777777" w:rsidR="008679D8" w:rsidRDefault="00557822">
      <w:pPr>
        <w:spacing w:line="600" w:lineRule="auto"/>
        <w:ind w:firstLine="720"/>
        <w:jc w:val="both"/>
        <w:rPr>
          <w:rFonts w:eastAsia="Times New Roman" w:cs="Times New Roman"/>
        </w:rPr>
      </w:pPr>
      <w:r>
        <w:rPr>
          <w:rFonts w:eastAsia="Times New Roman" w:cs="Times New Roman"/>
        </w:rPr>
        <w:lastRenderedPageBreak/>
        <w:t xml:space="preserve">Ξέρετε κάτι; Θα μιλήσουμε και αργότερα γι’ αυτό το θέμα. Θα είναι σαν την κάνναβη, που το ψηφίσατε πριν οχτώ μήνες και τώρα το </w:t>
      </w:r>
      <w:proofErr w:type="spellStart"/>
      <w:r>
        <w:rPr>
          <w:rFonts w:eastAsia="Times New Roman" w:cs="Times New Roman"/>
        </w:rPr>
        <w:t>ξεψηφίζετε</w:t>
      </w:r>
      <w:proofErr w:type="spellEnd"/>
      <w:r>
        <w:rPr>
          <w:rFonts w:eastAsia="Times New Roman" w:cs="Times New Roman"/>
        </w:rPr>
        <w:t xml:space="preserve"> και το αλλάζετε. Κάπως έτσι θα το κάνετε. </w:t>
      </w:r>
    </w:p>
    <w:p w14:paraId="0CA0A9B0" w14:textId="77777777" w:rsidR="008679D8" w:rsidRDefault="00557822">
      <w:pPr>
        <w:spacing w:line="600" w:lineRule="auto"/>
        <w:ind w:firstLine="720"/>
        <w:jc w:val="both"/>
        <w:rPr>
          <w:rFonts w:eastAsia="Times New Roman" w:cs="Times New Roman"/>
        </w:rPr>
      </w:pPr>
      <w:r>
        <w:rPr>
          <w:rFonts w:eastAsia="Times New Roman" w:cs="Times New Roman"/>
        </w:rPr>
        <w:t>Δεν υπάρχουν κίνητρα, φορολογικά, ασφαλιστικά, για</w:t>
      </w:r>
      <w:r>
        <w:rPr>
          <w:rFonts w:eastAsia="Times New Roman" w:cs="Times New Roman"/>
        </w:rPr>
        <w:t xml:space="preserve"> να γίνουν όλα αυτά. Άρα, όπως πολύ σωστά είπε ο Γιώργος Καρράς, η οικονομική πραγματικότητα θα βάλει το νομοσχέδιο στην </w:t>
      </w:r>
      <w:r>
        <w:rPr>
          <w:rFonts w:eastAsia="Times New Roman" w:cs="Times New Roman"/>
        </w:rPr>
        <w:t>άκρη</w:t>
      </w:r>
      <w:r>
        <w:rPr>
          <w:rFonts w:eastAsia="Times New Roman" w:cs="Times New Roman"/>
        </w:rPr>
        <w:t>, κάτι που ξέρετε πολύ καλά. Ουσιαστικά η γραφειοκρατία</w:t>
      </w:r>
      <w:r w:rsidRPr="008A67CA">
        <w:rPr>
          <w:rFonts w:eastAsia="Times New Roman" w:cs="Times New Roman"/>
        </w:rPr>
        <w:t xml:space="preserve"> </w:t>
      </w:r>
      <w:r>
        <w:rPr>
          <w:rFonts w:eastAsia="Times New Roman" w:cs="Times New Roman"/>
        </w:rPr>
        <w:t>που υπάρχει, παρ</w:t>
      </w:r>
      <w:r>
        <w:rPr>
          <w:rFonts w:eastAsia="Times New Roman" w:cs="Times New Roman"/>
        </w:rPr>
        <w:t xml:space="preserve">’ </w:t>
      </w:r>
      <w:r>
        <w:rPr>
          <w:rFonts w:eastAsia="Times New Roman" w:cs="Times New Roman"/>
        </w:rPr>
        <w:t xml:space="preserve">ότι έχετε γίνει γερμανόφιλοι και υιοθετείτε το γερμανικό </w:t>
      </w:r>
      <w:r>
        <w:rPr>
          <w:rFonts w:eastAsia="Times New Roman" w:cs="Times New Roman"/>
        </w:rPr>
        <w:t>μοντέλο σε μια πολύ μεγάλη βάση, δεν διευκολύνει. Τρίτον, οι ίδιοι οι φορείς –και θέλω να πιστεύω ότι και εσείς, κύριε Αθανασίου, αφού το είπατε, δεν θα ψηφίσετε στο τέλος- ζήτησαν την αναστολή…</w:t>
      </w:r>
    </w:p>
    <w:p w14:paraId="0CA0A9B1" w14:textId="77777777" w:rsidR="008679D8" w:rsidRDefault="00557822">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Η νομολογία των ελληνικών δικαστηρίων τα έχει δεχθεί αυτά. </w:t>
      </w:r>
    </w:p>
    <w:p w14:paraId="0CA0A9B2" w14:textId="77777777" w:rsidR="008679D8" w:rsidRDefault="00557822">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Οι φορείς ζήτησαν την αναστολή του νομοσχεδίου.</w:t>
      </w:r>
    </w:p>
    <w:p w14:paraId="0CA0A9B3" w14:textId="77777777" w:rsidR="008679D8" w:rsidRDefault="00557822">
      <w:pPr>
        <w:spacing w:line="600" w:lineRule="auto"/>
        <w:ind w:firstLine="720"/>
        <w:jc w:val="both"/>
        <w:rPr>
          <w:rFonts w:eastAsia="Times New Roman" w:cs="Times New Roman"/>
        </w:rPr>
      </w:pPr>
      <w:r>
        <w:rPr>
          <w:rFonts w:eastAsia="Times New Roman" w:cs="Times New Roman"/>
          <w:b/>
        </w:rPr>
        <w:t>ΔΗΜΗΤΡΙΟΣ ΔΗΜΗΤΡΙΑΔΗΣ:</w:t>
      </w:r>
      <w:r>
        <w:rPr>
          <w:rFonts w:eastAsia="Times New Roman" w:cs="Times New Roman"/>
        </w:rPr>
        <w:t xml:space="preserve"> Τι είναι αυτά που λέτε; Οι φορείς ζήτησαν την αναστολή; </w:t>
      </w:r>
    </w:p>
    <w:p w14:paraId="0CA0A9B4" w14:textId="77777777" w:rsidR="008679D8" w:rsidRDefault="00557822">
      <w:pPr>
        <w:spacing w:line="600" w:lineRule="auto"/>
        <w:ind w:firstLine="720"/>
        <w:jc w:val="both"/>
        <w:rPr>
          <w:rFonts w:eastAsia="Times New Roman" w:cs="Times New Roman"/>
        </w:rPr>
      </w:pPr>
      <w:r>
        <w:rPr>
          <w:rFonts w:eastAsia="Times New Roman" w:cs="Times New Roman"/>
          <w:b/>
        </w:rPr>
        <w:lastRenderedPageBreak/>
        <w:t>ΟΔΥΣΣΕΑΣ ΚΩΝΣΤΑΝΤΙΝΟΠΟΥΛΟΣ:</w:t>
      </w:r>
      <w:r>
        <w:rPr>
          <w:rFonts w:eastAsia="Times New Roman" w:cs="Times New Roman"/>
        </w:rPr>
        <w:t xml:space="preserve"> Αν διαβάσετ</w:t>
      </w:r>
      <w:r>
        <w:rPr>
          <w:rFonts w:eastAsia="Times New Roman" w:cs="Times New Roman"/>
        </w:rPr>
        <w:t xml:space="preserve">ε, μπορείτε να δείτε ότι υπήρξαν φορείς... </w:t>
      </w:r>
    </w:p>
    <w:p w14:paraId="0CA0A9B5" w14:textId="77777777" w:rsidR="008679D8" w:rsidRDefault="00557822">
      <w:pPr>
        <w:spacing w:line="600" w:lineRule="auto"/>
        <w:ind w:firstLine="720"/>
        <w:jc w:val="both"/>
        <w:rPr>
          <w:rFonts w:eastAsia="Times New Roman" w:cs="Times New Roman"/>
        </w:rPr>
      </w:pPr>
      <w:r>
        <w:rPr>
          <w:rFonts w:eastAsia="Times New Roman" w:cs="Times New Roman"/>
          <w:b/>
        </w:rPr>
        <w:t>ΔΗΜΗΤΡΙΟΣ ΔΗΜΗΤΡΙΑΔΗΣ:</w:t>
      </w:r>
      <w:r>
        <w:rPr>
          <w:rFonts w:eastAsia="Times New Roman" w:cs="Times New Roman"/>
        </w:rPr>
        <w:t xml:space="preserve"> Δεν ήσασταν στο συμβούλιο. </w:t>
      </w:r>
    </w:p>
    <w:p w14:paraId="0CA0A9B6" w14:textId="77777777" w:rsidR="008679D8" w:rsidRDefault="00557822">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Ήμουν μέσα. Ζήτησαν την αναστολή, ώστε να υπάρξει ένα ενιαίο νομοσχέδιο με τα φορολογικά κίνητρα που είπε ο ίδιος ο κύριος Υπουργός. </w:t>
      </w:r>
      <w:r>
        <w:rPr>
          <w:rFonts w:eastAsia="Times New Roman" w:cs="Times New Roman"/>
        </w:rPr>
        <w:t xml:space="preserve">Ο κύριος Υπουργός είπε ότι θα τα φέρει σε τρεις μήνες. Κι εγώ αναρωτιέμαι: Σε τρεις μήνες θα είστε Υπουργός; Θα υπάρχει Κυβέρνηση; </w:t>
      </w:r>
    </w:p>
    <w:p w14:paraId="0CA0A9B7" w14:textId="77777777" w:rsidR="008679D8" w:rsidRDefault="00557822">
      <w:pPr>
        <w:spacing w:line="600" w:lineRule="auto"/>
        <w:ind w:firstLine="720"/>
        <w:jc w:val="both"/>
        <w:rPr>
          <w:rFonts w:eastAsia="Times New Roman" w:cs="Times New Roman"/>
        </w:rPr>
      </w:pPr>
      <w:r>
        <w:rPr>
          <w:rFonts w:eastAsia="Times New Roman" w:cs="Times New Roman"/>
        </w:rPr>
        <w:t>Άρα, αφού θα είστε Υπουργός και θα είστε Κυβέρνηση -εγώ θα το αποδεχτώ, δεν είμαι κακόπιστος, που λένε ότι δεν θα είστε Κυβέ</w:t>
      </w:r>
      <w:r>
        <w:rPr>
          <w:rFonts w:eastAsia="Times New Roman" w:cs="Times New Roman"/>
        </w:rPr>
        <w:t xml:space="preserve">ρνηση- τότε γιατί έχετε άγχος και δεν φέρνετε σε τρεις μήνες όλο το νομοσχέδιο, ώστε να ενοποιηθεί, να το ψηφίσουμε όλοι μαζί και να είναι αυτό το ουσιαστικό νομοσχέδιο το οποίο θα βοηθήσει πραγματικά την αγορά; </w:t>
      </w:r>
    </w:p>
    <w:p w14:paraId="0CA0A9B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το ξαναείπα. Όποιος θέλε</w:t>
      </w:r>
      <w:r>
        <w:rPr>
          <w:rFonts w:eastAsia="Times New Roman" w:cs="Times New Roman"/>
          <w:szCs w:val="24"/>
        </w:rPr>
        <w:t xml:space="preserve">ι διάλογο υπάρχει χώρος. Είναι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«ΕΛΛΑΔΑ</w:t>
      </w:r>
      <w:r>
        <w:rPr>
          <w:rFonts w:eastAsia="Times New Roman" w:cs="Times New Roman"/>
          <w:szCs w:val="24"/>
        </w:rPr>
        <w:t>», το οποίο καταθέσαμε στις 13 Νοεμβρίου για τη δέσμη μέτρων και εκεί δείχνει τα φορολογικά κίνητρα, τα οποία μπορούν να λειτουργήσουν υπέρ των επιχειρήσεων. Το καταθέτω στα Πρακτικά.</w:t>
      </w:r>
    </w:p>
    <w:p w14:paraId="0CA0A9B9" w14:textId="77777777" w:rsidR="008679D8" w:rsidRDefault="00557822">
      <w:pPr>
        <w:spacing w:line="600" w:lineRule="auto"/>
        <w:ind w:firstLine="720"/>
        <w:jc w:val="both"/>
        <w:rPr>
          <w:rFonts w:eastAsia="Times New Roman" w:cs="Times New Roman"/>
          <w:szCs w:val="24"/>
        </w:rPr>
      </w:pPr>
      <w:r w:rsidRPr="00132157">
        <w:rPr>
          <w:rFonts w:eastAsia="Times New Roman" w:cs="Times New Roman"/>
          <w:szCs w:val="24"/>
        </w:rPr>
        <w:t>(Στο σημείο αυτό ο Βο</w:t>
      </w:r>
      <w:r w:rsidRPr="00132157">
        <w:rPr>
          <w:rFonts w:eastAsia="Times New Roman" w:cs="Times New Roman"/>
          <w:szCs w:val="24"/>
        </w:rPr>
        <w:t>υλευτής κ.</w:t>
      </w:r>
      <w:r>
        <w:rPr>
          <w:rFonts w:eastAsia="Times New Roman" w:cs="Times New Roman"/>
          <w:szCs w:val="24"/>
        </w:rPr>
        <w:t xml:space="preserve"> Οδυσσέας Κωνσταντινόπουλος </w:t>
      </w:r>
      <w:r w:rsidRPr="00132157">
        <w:rPr>
          <w:rFonts w:eastAsia="Times New Roman" w:cs="Times New Roman"/>
          <w:szCs w:val="24"/>
        </w:rPr>
        <w:t>καταθέτει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 έγγραφ</w:t>
      </w:r>
      <w:r>
        <w:rPr>
          <w:rFonts w:eastAsia="Times New Roman" w:cs="Times New Roman"/>
          <w:szCs w:val="24"/>
        </w:rPr>
        <w:t>ο, το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14:paraId="0CA0A9B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Διάλογος, όμως για εσάς είναι η εξαγορά προσώπων, σε μια </w:t>
      </w:r>
      <w:r>
        <w:rPr>
          <w:rFonts w:eastAsia="Times New Roman" w:cs="Times New Roman"/>
          <w:szCs w:val="24"/>
        </w:rPr>
        <w:t>καρεκλίτσα. Βέβαια, αυτό προϋποθέτει ανθρώπους, οι οποίοι έστω και για λίγες ημέρες στην εξουσία θέλουν αυτήν την καρέκλα. Αφού σας υβρίζουν, στο τέλος λέτε και εσείς «μισή ντροπή δική τους, μισή δική μας, ας γίνουν Υπουργοί». Νομιμοποιείτε, δηλαδή, όλα αυ</w:t>
      </w:r>
      <w:r>
        <w:rPr>
          <w:rFonts w:eastAsia="Times New Roman" w:cs="Times New Roman"/>
          <w:szCs w:val="24"/>
        </w:rPr>
        <w:t xml:space="preserve">τά που καταγγείλατε, τις χειρότερες στιγμές που υπήρξαν τα προηγούμενα χρόνια. </w:t>
      </w:r>
    </w:p>
    <w:p w14:paraId="0CA0A9B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δεν σας είδα στη φωτογραφία. Η χθεσινή γέφυρα ήταν ένα πραγματικό μνημόσυνο. Γιατί, όταν οι </w:t>
      </w:r>
      <w:r>
        <w:rPr>
          <w:rFonts w:eastAsia="Times New Roman" w:cs="Times New Roman"/>
          <w:szCs w:val="24"/>
        </w:rPr>
        <w:lastRenderedPageBreak/>
        <w:t>γέφυρες γίνονται από επαγγελματίες και όχι από τον απλό κόσ</w:t>
      </w:r>
      <w:r>
        <w:rPr>
          <w:rFonts w:eastAsia="Times New Roman" w:cs="Times New Roman"/>
          <w:szCs w:val="24"/>
        </w:rPr>
        <w:t xml:space="preserve">μο, τότε γίνονται μόνο για τις καρέκλες και εσείς πραγματικά έχετε χώρο για να δώσετε αρκετές καρέκλες. </w:t>
      </w:r>
    </w:p>
    <w:p w14:paraId="0CA0A9B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Τώρα πάμε στην τροπολογία. </w:t>
      </w:r>
    </w:p>
    <w:p w14:paraId="0CA0A9B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ψηφίσαμε την τροπολογία για τη φαρμακευτική κάνναβη, γιατί πιστεύουμε ότι πραγματικά οι ασθενείς στην </w:t>
      </w:r>
      <w:r>
        <w:rPr>
          <w:rFonts w:eastAsia="Times New Roman" w:cs="Times New Roman"/>
          <w:szCs w:val="24"/>
        </w:rPr>
        <w:t xml:space="preserve">Ελλάδα το έχουν ανάγκη, ότι δεν μπορούν να πηγαίνουν στο εξωτερικό για να αγοράζουν αυτά τα φάρμακα. </w:t>
      </w:r>
    </w:p>
    <w:p w14:paraId="0CA0A9B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Όμως, εδώ σήμερα δεν είναι απλώς μια μικρή αλλαγή. Τι ουσιαστικά κάνετε; Γιατί το να φτιάξει κάποιος έναν χώρο για την ιατρική κάνναβη έχει μια ολόκληρη δ</w:t>
      </w:r>
      <w:r>
        <w:rPr>
          <w:rFonts w:eastAsia="Times New Roman" w:cs="Times New Roman"/>
          <w:szCs w:val="24"/>
        </w:rPr>
        <w:t>ιαδικασία. Δηλαδή, για να μας καταλάβουν εδώ οι άνθρωποι, στήνει ουσιαστικά ένα φρούριο, ώστε να είναι μέσα και η μονάδα επεξεργασίας και να μην μπορεί κανένας να μπει μέσα, γιατί ξέρετε τι θα μπορούσε να γίνει και πόσο επικίνδυνο θα ήταν. Χτίζεται, δηλαδή</w:t>
      </w:r>
      <w:r>
        <w:rPr>
          <w:rFonts w:eastAsia="Times New Roman" w:cs="Times New Roman"/>
          <w:szCs w:val="24"/>
        </w:rPr>
        <w:t xml:space="preserve">, τρία μέτρα φρούριο, με κάμερες, συνδεδεμένες με την Αστυνομία και όλα αυτά. Εσείς σήμερα λέτε ότι αυτό θα μπορεί να χτίζεται μέσα </w:t>
      </w:r>
      <w:r>
        <w:rPr>
          <w:rFonts w:eastAsia="Times New Roman" w:cs="Times New Roman"/>
          <w:szCs w:val="24"/>
        </w:rPr>
        <w:lastRenderedPageBreak/>
        <w:t xml:space="preserve">στον κάμπο της Λάρισας, της Ημαθίας, παντού. Αυτό μόνο φωτογραφία μπορεί να είναι για κάποιον. </w:t>
      </w:r>
    </w:p>
    <w:p w14:paraId="0CA0A9B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θα το </w:t>
      </w:r>
      <w:r>
        <w:rPr>
          <w:rFonts w:eastAsia="Times New Roman" w:cs="Times New Roman"/>
          <w:szCs w:val="24"/>
        </w:rPr>
        <w:t>κάνατε σ’ αυτό που λέγατε, θα στήσετε δηλαδή μέσα στον κάμπο της Λάρισας φρούρια; Μιλάμε για φρούρια. Γιατί δεν αλλάζετε όλους αυτούς τους όρους; Δεν ήρθε, όμως, ο Υπουργός Αγροτικής Ανάπτυξης. Ακούσατε χθες τις εκφράσεις του πρώην, του δικού σας, Υπουργού</w:t>
      </w:r>
      <w:r>
        <w:rPr>
          <w:rFonts w:eastAsia="Times New Roman" w:cs="Times New Roman"/>
          <w:szCs w:val="24"/>
        </w:rPr>
        <w:t xml:space="preserve"> Αγροτικής Ανάπτυξης, πώς αντιμετώπισε αυτήν την τροπολογία, όταν την άκουσε. </w:t>
      </w:r>
    </w:p>
    <w:p w14:paraId="0CA0A9C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Άρα, εδώ σήμερα πρέπει να μας εξηγήσετε. Κάνετε μια φωτογραφική διάταξη για κάποιον ο οποίος θα πάει να στήσει μέσα; Θα βγάλετε δηλαδή τα ροδάκινα</w:t>
      </w:r>
      <w:r w:rsidRPr="00C449D1">
        <w:rPr>
          <w:rFonts w:eastAsia="Times New Roman" w:cs="Times New Roman"/>
          <w:szCs w:val="24"/>
        </w:rPr>
        <w:t xml:space="preserve"> </w:t>
      </w:r>
      <w:r>
        <w:rPr>
          <w:rFonts w:eastAsia="Times New Roman" w:cs="Times New Roman"/>
          <w:szCs w:val="24"/>
        </w:rPr>
        <w:t xml:space="preserve">που λέγατε, κύριε Δημητριάδη, </w:t>
      </w:r>
      <w:r>
        <w:rPr>
          <w:rFonts w:eastAsia="Times New Roman" w:cs="Times New Roman"/>
          <w:szCs w:val="24"/>
        </w:rPr>
        <w:t>για να φτιάξετε φρούρια μέσα στους κάμπους;</w:t>
      </w:r>
    </w:p>
    <w:p w14:paraId="0CA0A9C1"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Όχι, εσείς το λέγατε. </w:t>
      </w:r>
    </w:p>
    <w:p w14:paraId="0CA0A9C2"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(Αναπληρωτής Υπουργός Οικονομίας και Ανάπτυξης): </w:t>
      </w:r>
      <w:r>
        <w:rPr>
          <w:rFonts w:eastAsia="Times New Roman" w:cs="Times New Roman"/>
          <w:szCs w:val="24"/>
        </w:rPr>
        <w:t xml:space="preserve">Στη Λάρισα δεν έχει ροδάκινα. </w:t>
      </w:r>
    </w:p>
    <w:p w14:paraId="0CA0A9C3"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Στη Λάρισα όχι, στην Ημαθία όμως; </w:t>
      </w:r>
    </w:p>
    <w:p w14:paraId="0CA0A9C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εδώ υπάρχει ένα θέμα. Σας είπα ότι δεν το φέρατε και νωρίτερα, για να φωνάξουμε τον κ. Καρανίκα</w:t>
      </w:r>
      <w:r w:rsidRPr="00285A14">
        <w:rPr>
          <w:rFonts w:eastAsia="Times New Roman" w:cs="Times New Roman"/>
          <w:szCs w:val="24"/>
        </w:rPr>
        <w:t>,</w:t>
      </w:r>
      <w:r>
        <w:rPr>
          <w:rFonts w:eastAsia="Times New Roman" w:cs="Times New Roman"/>
          <w:szCs w:val="24"/>
        </w:rPr>
        <w:t xml:space="preserve"> ο οποίος είναι υπεύθυνος για την κάνναβη γενικώς –υπεύθυνος</w:t>
      </w:r>
      <w:r w:rsidRPr="00285A14">
        <w:rPr>
          <w:rFonts w:eastAsia="Times New Roman" w:cs="Times New Roman"/>
          <w:szCs w:val="24"/>
        </w:rPr>
        <w:t>,</w:t>
      </w:r>
      <w:r>
        <w:rPr>
          <w:rFonts w:eastAsia="Times New Roman" w:cs="Times New Roman"/>
          <w:szCs w:val="24"/>
        </w:rPr>
        <w:t xml:space="preserve"> θεωρώ</w:t>
      </w:r>
      <w:r w:rsidRPr="00285A14">
        <w:rPr>
          <w:rFonts w:eastAsia="Times New Roman" w:cs="Times New Roman"/>
          <w:szCs w:val="24"/>
        </w:rPr>
        <w:t>,</w:t>
      </w:r>
      <w:r>
        <w:rPr>
          <w:rFonts w:eastAsia="Times New Roman" w:cs="Times New Roman"/>
          <w:szCs w:val="24"/>
        </w:rPr>
        <w:t xml:space="preserve"> θα είναι σε όλα τα επίπεδα</w:t>
      </w:r>
      <w:r w:rsidRPr="00285A14">
        <w:rPr>
          <w:rFonts w:eastAsia="Times New Roman" w:cs="Times New Roman"/>
          <w:szCs w:val="24"/>
        </w:rPr>
        <w:t>-</w:t>
      </w:r>
      <w:r>
        <w:rPr>
          <w:rFonts w:eastAsia="Times New Roman" w:cs="Times New Roman"/>
          <w:szCs w:val="24"/>
        </w:rPr>
        <w:t xml:space="preserve"> για να μας πει τι ακριβώς επενδύσεις έχουν γίνει μέχρι σήμερα</w:t>
      </w:r>
      <w:r>
        <w:rPr>
          <w:rFonts w:eastAsia="Times New Roman" w:cs="Times New Roman"/>
          <w:szCs w:val="24"/>
        </w:rPr>
        <w:t xml:space="preserve">. Γιατί, εάν δεν έχουν γίνει επενδύσεις, σημαίνει ότι είναι ένα ακόμη δώρο σε κάποιον επιχειρηματία. </w:t>
      </w:r>
    </w:p>
    <w:p w14:paraId="0CA0A9C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εμείς δεν θα ψηφίσουμε, δεν θα υποστηρίξουμε το νομοσχέδιο, όπως σας είπα. Όμως, καλούμε και εσάς και την Αντ</w:t>
      </w:r>
      <w:r>
        <w:rPr>
          <w:rFonts w:eastAsia="Times New Roman" w:cs="Times New Roman"/>
          <w:szCs w:val="24"/>
        </w:rPr>
        <w:t xml:space="preserve">ιπολίτευση να μην στηρίξετε αυτό το νομοσχέδιο, γιατί είναι ένα νομοσχέδιο που δεν θα βοηθήσει την πραγματική οικονομία και η μόνη προοδευτική λύση είναι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«ΕΛΛΑΔΑ</w:t>
      </w:r>
      <w:r>
        <w:rPr>
          <w:rFonts w:eastAsia="Times New Roman" w:cs="Times New Roman"/>
          <w:szCs w:val="24"/>
        </w:rPr>
        <w:t xml:space="preserve">» και το Κίνημα Αλλαγής. </w:t>
      </w:r>
    </w:p>
    <w:p w14:paraId="0CA0A9C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CA0A9C7" w14:textId="77777777" w:rsidR="008679D8" w:rsidRDefault="0055782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Δημοκρατικής Συμπαράταξης)</w:t>
      </w:r>
    </w:p>
    <w:p w14:paraId="0CA0A9C8"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με τον ειδικό αγορητή από τη Χρυσή Αυγή, τον κ. Ηλία </w:t>
      </w:r>
      <w:proofErr w:type="spellStart"/>
      <w:r>
        <w:rPr>
          <w:rFonts w:eastAsia="Times New Roman" w:cs="Times New Roman"/>
          <w:szCs w:val="24"/>
        </w:rPr>
        <w:t>Παναγιώταρο</w:t>
      </w:r>
      <w:proofErr w:type="spellEnd"/>
      <w:r>
        <w:rPr>
          <w:rFonts w:eastAsia="Times New Roman" w:cs="Times New Roman"/>
          <w:szCs w:val="24"/>
        </w:rPr>
        <w:t xml:space="preserve">. </w:t>
      </w:r>
    </w:p>
    <w:p w14:paraId="0CA0A9C9"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 xml:space="preserve">Ευχαριστώ, κύριε Πρόεδρε. </w:t>
      </w:r>
    </w:p>
    <w:p w14:paraId="0CA0A9C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Συζητούμε ένα νομοσχέδιο με ιδιαίτερα βαρύγδουπο τεχνικό τίτλο: «Εταιρ</w:t>
      </w:r>
      <w:r>
        <w:rPr>
          <w:rFonts w:eastAsia="Times New Roman" w:cs="Times New Roman"/>
          <w:szCs w:val="24"/>
        </w:rPr>
        <w:t>ικοί μετασχηματισμοί και εναρμόνιση του νομοθετικού πλαισίου με τις διατάξεις της Οδηγίας 2014/55</w:t>
      </w:r>
      <w:r>
        <w:rPr>
          <w:rFonts w:eastAsia="Times New Roman" w:cs="Times New Roman"/>
          <w:szCs w:val="24"/>
        </w:rPr>
        <w:t>/ΕΕ</w:t>
      </w:r>
      <w:r>
        <w:rPr>
          <w:rFonts w:eastAsia="Times New Roman" w:cs="Times New Roman"/>
          <w:szCs w:val="24"/>
        </w:rPr>
        <w:t xml:space="preserve"> τ</w:t>
      </w:r>
      <w:r>
        <w:rPr>
          <w:rFonts w:eastAsia="Times New Roman" w:cs="Times New Roman"/>
          <w:szCs w:val="24"/>
        </w:rPr>
        <w:t>ου</w:t>
      </w:r>
      <w:r>
        <w:rPr>
          <w:rFonts w:eastAsia="Times New Roman" w:cs="Times New Roman"/>
          <w:szCs w:val="24"/>
        </w:rPr>
        <w:t xml:space="preserve"> Ευρωπαϊκ</w:t>
      </w:r>
      <w:r>
        <w:rPr>
          <w:rFonts w:eastAsia="Times New Roman" w:cs="Times New Roman"/>
          <w:szCs w:val="24"/>
        </w:rPr>
        <w:t>ού</w:t>
      </w:r>
      <w:r>
        <w:rPr>
          <w:rFonts w:eastAsia="Times New Roman" w:cs="Times New Roman"/>
          <w:szCs w:val="24"/>
        </w:rPr>
        <w:t xml:space="preserve"> </w:t>
      </w:r>
      <w:r>
        <w:rPr>
          <w:rFonts w:eastAsia="Times New Roman" w:cs="Times New Roman"/>
          <w:szCs w:val="24"/>
        </w:rPr>
        <w:t>Κοινοβουλίου</w:t>
      </w:r>
      <w:r>
        <w:rPr>
          <w:rFonts w:eastAsia="Times New Roman" w:cs="Times New Roman"/>
          <w:szCs w:val="24"/>
        </w:rPr>
        <w:t xml:space="preserve"> και του Συμβουλίου της 16ης Απριλίου 2014 για την έκδοση ηλεκτρονικών τιμολογίων στο πλαίσιο δημοσίων συμβάσεων</w:t>
      </w:r>
      <w:r>
        <w:rPr>
          <w:rFonts w:eastAsia="Times New Roman" w:cs="Times New Roman"/>
          <w:szCs w:val="24"/>
        </w:rPr>
        <w:t xml:space="preserve"> και λοιπές διατ</w:t>
      </w:r>
      <w:r>
        <w:rPr>
          <w:rFonts w:eastAsia="Times New Roman" w:cs="Times New Roman"/>
          <w:szCs w:val="24"/>
        </w:rPr>
        <w:t>άξεις</w:t>
      </w:r>
      <w:r>
        <w:rPr>
          <w:rFonts w:eastAsia="Times New Roman" w:cs="Times New Roman"/>
          <w:szCs w:val="24"/>
        </w:rPr>
        <w:t xml:space="preserve">». Ένα νομοσχέδιο που έχει ως στόχο τη βελτίωση, όπως λέτε και επιχειρηματολογείτε, και την περαιτέρω ανάπτυξη του </w:t>
      </w:r>
      <w:proofErr w:type="spellStart"/>
      <w:r>
        <w:rPr>
          <w:rFonts w:eastAsia="Times New Roman" w:cs="Times New Roman"/>
          <w:szCs w:val="24"/>
        </w:rPr>
        <w:t>επιχειρείν</w:t>
      </w:r>
      <w:proofErr w:type="spellEnd"/>
      <w:r>
        <w:rPr>
          <w:rFonts w:eastAsia="Times New Roman" w:cs="Times New Roman"/>
          <w:szCs w:val="24"/>
        </w:rPr>
        <w:t xml:space="preserve"> στην πατρίδα μας. Βέβαια, το γεγονός ότι πρόκειται περί ευρωπαϊκής νόρμας, τουλάχιστον κατά το ήμισυ, ακυρώνει το όποιο δήθεν</w:t>
      </w:r>
      <w:r>
        <w:rPr>
          <w:rFonts w:eastAsia="Times New Roman" w:cs="Times New Roman"/>
          <w:szCs w:val="24"/>
        </w:rPr>
        <w:t xml:space="preserve"> ενδιαφέρον σας για τα επιχειρηματικά δρώμενα της </w:t>
      </w:r>
      <w:proofErr w:type="spellStart"/>
      <w:r>
        <w:rPr>
          <w:rFonts w:eastAsia="Times New Roman" w:cs="Times New Roman"/>
          <w:szCs w:val="24"/>
        </w:rPr>
        <w:t>πατρίδος</w:t>
      </w:r>
      <w:proofErr w:type="spellEnd"/>
      <w:r>
        <w:rPr>
          <w:rFonts w:eastAsia="Times New Roman" w:cs="Times New Roman"/>
          <w:szCs w:val="24"/>
        </w:rPr>
        <w:t xml:space="preserve"> μας και την όποια βελτίωσή τους και δεύτερον, καταδεικνύει την υποκρισία των επιχειρημάτων σας, σχετικά με αυτό το νομοσχέδιο. </w:t>
      </w:r>
    </w:p>
    <w:p w14:paraId="0CA0A9C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Σχολιάζουμε ότι εάν δεν υπήρχε η </w:t>
      </w:r>
      <w:proofErr w:type="spellStart"/>
      <w:r>
        <w:rPr>
          <w:rFonts w:eastAsia="Times New Roman" w:cs="Times New Roman"/>
          <w:szCs w:val="24"/>
        </w:rPr>
        <w:t>υποχρεωτικότητα</w:t>
      </w:r>
      <w:proofErr w:type="spellEnd"/>
      <w:r>
        <w:rPr>
          <w:rFonts w:eastAsia="Times New Roman" w:cs="Times New Roman"/>
          <w:szCs w:val="24"/>
        </w:rPr>
        <w:t xml:space="preserve"> αυτής της </w:t>
      </w:r>
      <w:r>
        <w:rPr>
          <w:rFonts w:eastAsia="Times New Roman" w:cs="Times New Roman"/>
          <w:szCs w:val="24"/>
        </w:rPr>
        <w:t>ο</w:t>
      </w:r>
      <w:r>
        <w:rPr>
          <w:rFonts w:eastAsia="Times New Roman" w:cs="Times New Roman"/>
          <w:szCs w:val="24"/>
        </w:rPr>
        <w:t xml:space="preserve">δηγίας, ούτε καν θα το είχατε φέρει προς συζήτηση, προς ψήφιση, προς διαβούλευση, προς </w:t>
      </w:r>
      <w:proofErr w:type="spellStart"/>
      <w:r>
        <w:rPr>
          <w:rFonts w:eastAsia="Times New Roman" w:cs="Times New Roman"/>
          <w:szCs w:val="24"/>
        </w:rPr>
        <w:t>επιχειρηματολόγηση</w:t>
      </w:r>
      <w:proofErr w:type="spellEnd"/>
      <w:r>
        <w:rPr>
          <w:rFonts w:eastAsia="Times New Roman" w:cs="Times New Roman"/>
          <w:szCs w:val="24"/>
        </w:rPr>
        <w:t xml:space="preserve">. </w:t>
      </w:r>
    </w:p>
    <w:p w14:paraId="0CA0A9C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Ας δεχθούμε, όμως, ότι το εν λόγω νομοσχέδιο κινείται προς τη σωστή κατεύθυνση, όπως λέτε εσείς. Αλήθεια, πιστεύει κάποιος από εσάς, πιστεύει κάποιο</w:t>
      </w:r>
      <w:r>
        <w:rPr>
          <w:rFonts w:eastAsia="Times New Roman" w:cs="Times New Roman"/>
          <w:szCs w:val="24"/>
        </w:rPr>
        <w:t>ς από τους άμεσα ή έμμεσα εμπλεκόμενους φορείς παραγωγικούς –εντός ή εκτός εισαγωγικών- της χώρας μας ότι έχει την παραμικρή σημασία το εν λόγω νομοσχέδιο, όταν υπάρχει ο ΦΠΑ που είναι στο 24%, περίπου το 1/4 της οποιασδήποτε συναλλαγής, όταν οι ασφαλιστικ</w:t>
      </w:r>
      <w:r>
        <w:rPr>
          <w:rFonts w:eastAsia="Times New Roman" w:cs="Times New Roman"/>
          <w:szCs w:val="24"/>
        </w:rPr>
        <w:t>ές εισφορές φθάνουν έως το 26% και αυτό στις περιπτώσεις που οι εταιρείες έχουν κέρδος; Μα, αυτό είναι το ζητούμενο, οι εταιρείες να έχουν κέρδος. Πιστεύει κανείς ότι έχει την παραμικρή σημασία το εν λόγω νομοσχέδιο, όταν υπάρχει η προκαταβολή φόρου στο 10</w:t>
      </w:r>
      <w:r>
        <w:rPr>
          <w:rFonts w:eastAsia="Times New Roman" w:cs="Times New Roman"/>
          <w:szCs w:val="24"/>
        </w:rPr>
        <w:t>0% για τον επόμενο χρόνο, όταν υπάρχει μια φορολογία εισοδήματος στην κυριολεξία στον Θεό, όταν η γραφειοκρατία στην πατρίδα μας είναι ο νούμερο ένα ανασταλτικός παράγοντας για οποιονδήποτε θέλει να κάνει το οτιδήποτε εντός της ελληνικής επικράτειας; Και ό</w:t>
      </w:r>
      <w:r>
        <w:rPr>
          <w:rFonts w:eastAsia="Times New Roman" w:cs="Times New Roman"/>
          <w:szCs w:val="24"/>
        </w:rPr>
        <w:t xml:space="preserve">ποιος δεν ξέρει και έρχεται, συνήθως φεύγει και φεύγει νύχτα. Πιστεύει κανείς ότι έχει την παραμικρή σημασία το εν λόγω νομοσχέδιο, όταν η ίδια η </w:t>
      </w:r>
      <w:r w:rsidRPr="008763ED">
        <w:rPr>
          <w:rFonts w:eastAsia="Times New Roman" w:cs="Times New Roman"/>
          <w:szCs w:val="24"/>
        </w:rPr>
        <w:t>Ευρωπαϊκή Ένωση</w:t>
      </w:r>
      <w:r>
        <w:rPr>
          <w:rFonts w:eastAsia="Times New Roman" w:cs="Times New Roman"/>
          <w:szCs w:val="24"/>
        </w:rPr>
        <w:t xml:space="preserve"> που μας επιβάλει διάφορες νόρμες, που μας επέβαλε μέσω της </w:t>
      </w:r>
      <w:r>
        <w:rPr>
          <w:rFonts w:eastAsia="Times New Roman" w:cs="Times New Roman"/>
          <w:szCs w:val="24"/>
        </w:rPr>
        <w:lastRenderedPageBreak/>
        <w:t xml:space="preserve">τρόικας και των εγχώριων υπαλλήλων </w:t>
      </w:r>
      <w:r>
        <w:rPr>
          <w:rFonts w:eastAsia="Times New Roman" w:cs="Times New Roman"/>
          <w:szCs w:val="24"/>
        </w:rPr>
        <w:t>της τα διάφορα μνημόνια, έχει μια εχθρικότατη στάση απέναντι στους μικρομεσαίους επιχειρηματίες, βιοτέχνες, αγρότες, σε ολόκληρη την Ευρώπη, προς όφελος πολυεθνικών και συμφερόντων άλλων χωρών; Πιστεύει κανείς ότι έχει την παραμικρή σημασία το εν λόγω νομο</w:t>
      </w:r>
      <w:r>
        <w:rPr>
          <w:rFonts w:eastAsia="Times New Roman" w:cs="Times New Roman"/>
          <w:szCs w:val="24"/>
        </w:rPr>
        <w:t xml:space="preserve">σχέδιο, όταν στην πατρίδα μας δεν υπάρχει ίχνος προστατευτισμού των ελληνικών προϊόντων και των Ελλήνων εργαζομένων; </w:t>
      </w:r>
    </w:p>
    <w:p w14:paraId="0CA0A9C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Και επειδή μιλάτε και λέτε πολλά σχόλια για ανάπτυξη στην πατρίδα μας, για το ότι βγήκαμε από τα μνημόνια και επιτέλους μπορούμε να πετάξο</w:t>
      </w:r>
      <w:r>
        <w:rPr>
          <w:rFonts w:eastAsia="Times New Roman" w:cs="Times New Roman"/>
          <w:szCs w:val="24"/>
        </w:rPr>
        <w:t>υμε μπροστά, να ξεχυθούμε, ας δούμε τα προχθεσινά στοιχεία που βγήκαν, γιατί κάθε μέρα βγαίνουν οικονομικά στοιχεία</w:t>
      </w:r>
      <w:r>
        <w:rPr>
          <w:rFonts w:eastAsia="Times New Roman" w:cs="Times New Roman"/>
          <w:szCs w:val="24"/>
        </w:rPr>
        <w:t>,</w:t>
      </w:r>
      <w:r>
        <w:rPr>
          <w:rFonts w:eastAsia="Times New Roman" w:cs="Times New Roman"/>
          <w:szCs w:val="24"/>
        </w:rPr>
        <w:t xml:space="preserve"> που δείχνουν την τραγικότητα της κατάστασης. Το 64% των Ελλήνων πολιτών με δυσκολία τα βγάζει πέρα. Το 85% αδυνατεί να αποταμιεύσει. Η ανερ</w:t>
      </w:r>
      <w:r>
        <w:rPr>
          <w:rFonts w:eastAsia="Times New Roman" w:cs="Times New Roman"/>
          <w:szCs w:val="24"/>
        </w:rPr>
        <w:t xml:space="preserve">γία, παρά τα χαλκευμένα στοιχεία, όπως έχουμε εξηγήσει </w:t>
      </w:r>
      <w:proofErr w:type="spellStart"/>
      <w:r>
        <w:rPr>
          <w:rFonts w:eastAsia="Times New Roman" w:cs="Times New Roman"/>
          <w:szCs w:val="24"/>
        </w:rPr>
        <w:t>πολλάκις</w:t>
      </w:r>
      <w:proofErr w:type="spellEnd"/>
      <w:r>
        <w:rPr>
          <w:rFonts w:eastAsia="Times New Roman" w:cs="Times New Roman"/>
          <w:szCs w:val="24"/>
        </w:rPr>
        <w:t xml:space="preserve"> εντός και εκτός αυτής της Αιθούσης, αυξάνεται και ήταν συν 2% τον προηγούμενο μήνα. Όσοι βρίσκουν δουλειά είναι σε εκ περιτροπής εργασίας, τετράωρα, κάποιες ημέρες την εβδομάδα. </w:t>
      </w:r>
    </w:p>
    <w:p w14:paraId="0CA0A9C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Εάν δεν αλλάξ</w:t>
      </w:r>
      <w:r>
        <w:rPr>
          <w:rFonts w:eastAsia="Times New Roman" w:cs="Times New Roman"/>
          <w:szCs w:val="24"/>
        </w:rPr>
        <w:t>ουν πρωτίστως τα ανωτέρω, κάτι το οποίο σας λένε όλοι οι επιφανείς οικονομολόγοι, όλοι όσοι εμπλέκονται ή θέλουν να σας προτείνουν το πώς θα μπορέσει να βγει αυτή η χώρα από το τέλμα, φως δεν πρόκειται να δείτε και όλο το νομοσχέδιο δεν θα έχει και δεν πρό</w:t>
      </w:r>
      <w:r>
        <w:rPr>
          <w:rFonts w:eastAsia="Times New Roman" w:cs="Times New Roman"/>
          <w:szCs w:val="24"/>
        </w:rPr>
        <w:t xml:space="preserve">κειται να έχει απολύτως καμία σημασία. </w:t>
      </w:r>
    </w:p>
    <w:p w14:paraId="0CA0A9C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Οι διάφορες εταιρείες, που υποτίθεται ότι ωφελούνται από το εν λόγω νομοσχέδιο, όπως προσπαθείτε να μας πείσετε, αναλόγως των δυνατοτήτων τους, του μεγέθους και του είδους τους, είτε αλλάζουν φορολογική έδρα και το β</w:t>
      </w:r>
      <w:r>
        <w:rPr>
          <w:rFonts w:eastAsia="Times New Roman" w:cs="Times New Roman"/>
          <w:szCs w:val="24"/>
        </w:rPr>
        <w:t>λέπουμε συνεχώς, είτε μετακομίζουν, εάν είναι μικρομεσαίες επιχειρήσεις, σε όμορες χώρες, όπου το ασφαλιστικό, το φορολογικό και το γραφειοκρατικό περιβάλλον είναι πολύ καλύτερα, είτε κλείνουν. Δεν υπάρχει άλλη λύση. Μόλις χθες έκλεισε άλλη μία εταιρεία ελ</w:t>
      </w:r>
      <w:r>
        <w:rPr>
          <w:rFonts w:eastAsia="Times New Roman" w:cs="Times New Roman"/>
          <w:szCs w:val="24"/>
        </w:rPr>
        <w:t xml:space="preserve">ληνική που ασχολείται με τον χώρο της ένδυσης, η </w:t>
      </w:r>
      <w:r>
        <w:rPr>
          <w:rFonts w:eastAsia="Times New Roman" w:cs="Times New Roman"/>
          <w:szCs w:val="24"/>
        </w:rPr>
        <w:t>«</w:t>
      </w:r>
      <w:r w:rsidRPr="00DE76DB">
        <w:rPr>
          <w:rFonts w:eastAsia="Times New Roman" w:cs="Times New Roman"/>
          <w:szCs w:val="24"/>
        </w:rPr>
        <w:t>RAXEVSKY</w:t>
      </w:r>
      <w:r>
        <w:rPr>
          <w:rFonts w:eastAsia="Times New Roman" w:cs="Times New Roman"/>
          <w:szCs w:val="24"/>
        </w:rPr>
        <w:t>»</w:t>
      </w:r>
      <w:r>
        <w:rPr>
          <w:rFonts w:eastAsia="Times New Roman" w:cs="Times New Roman"/>
          <w:szCs w:val="24"/>
        </w:rPr>
        <w:t xml:space="preserve"> και έμειναν εκατό εργαζόμενοι στον δρόμο και το γνωστό τροπάριο των εταιρειών που κλείνουν δεν έχει τελειωμό. </w:t>
      </w:r>
    </w:p>
    <w:p w14:paraId="0CA0A9D0" w14:textId="77777777" w:rsidR="008679D8" w:rsidRDefault="00557822">
      <w:pPr>
        <w:spacing w:line="600" w:lineRule="auto"/>
        <w:ind w:firstLine="720"/>
        <w:jc w:val="both"/>
        <w:rPr>
          <w:rFonts w:eastAsia="Times New Roman"/>
          <w:szCs w:val="24"/>
        </w:rPr>
      </w:pPr>
      <w:r>
        <w:rPr>
          <w:rFonts w:eastAsia="Times New Roman"/>
          <w:szCs w:val="24"/>
        </w:rPr>
        <w:lastRenderedPageBreak/>
        <w:t>Να μην μιλήσουμε, φυσικά, γ</w:t>
      </w:r>
      <w:r w:rsidRPr="00690347">
        <w:rPr>
          <w:rFonts w:eastAsia="Times New Roman"/>
          <w:szCs w:val="24"/>
        </w:rPr>
        <w:t xml:space="preserve">ια όλους αυτούς οι οποίοι θα έπρεπε να είναι η κινητήριος </w:t>
      </w:r>
      <w:r w:rsidRPr="00690347">
        <w:rPr>
          <w:rFonts w:eastAsia="Times New Roman"/>
          <w:szCs w:val="24"/>
        </w:rPr>
        <w:t>δύναμη της ανάπτυξης της οικονο</w:t>
      </w:r>
      <w:r>
        <w:rPr>
          <w:rFonts w:eastAsia="Times New Roman"/>
          <w:szCs w:val="24"/>
        </w:rPr>
        <w:t>μία</w:t>
      </w:r>
      <w:r w:rsidRPr="00690347">
        <w:rPr>
          <w:rFonts w:eastAsia="Times New Roman"/>
          <w:szCs w:val="24"/>
        </w:rPr>
        <w:t xml:space="preserve">ς </w:t>
      </w:r>
      <w:r>
        <w:rPr>
          <w:rFonts w:eastAsia="Times New Roman"/>
          <w:szCs w:val="24"/>
        </w:rPr>
        <w:t xml:space="preserve">της </w:t>
      </w:r>
      <w:proofErr w:type="spellStart"/>
      <w:r w:rsidRPr="00690347">
        <w:rPr>
          <w:rFonts w:eastAsia="Times New Roman"/>
          <w:szCs w:val="24"/>
        </w:rPr>
        <w:t>πατρίδ</w:t>
      </w:r>
      <w:r>
        <w:rPr>
          <w:rFonts w:eastAsia="Times New Roman"/>
          <w:szCs w:val="24"/>
        </w:rPr>
        <w:t>ο</w:t>
      </w:r>
      <w:r w:rsidRPr="00690347">
        <w:rPr>
          <w:rFonts w:eastAsia="Times New Roman"/>
          <w:szCs w:val="24"/>
        </w:rPr>
        <w:t>ς</w:t>
      </w:r>
      <w:proofErr w:type="spellEnd"/>
      <w:r w:rsidRPr="00690347">
        <w:rPr>
          <w:rFonts w:eastAsia="Times New Roman"/>
          <w:szCs w:val="24"/>
        </w:rPr>
        <w:t xml:space="preserve"> </w:t>
      </w:r>
      <w:r>
        <w:rPr>
          <w:rFonts w:eastAsia="Times New Roman"/>
          <w:szCs w:val="24"/>
        </w:rPr>
        <w:t>μας, τους νέους, αυτά</w:t>
      </w:r>
      <w:r w:rsidRPr="00690347">
        <w:rPr>
          <w:rFonts w:eastAsia="Times New Roman"/>
          <w:szCs w:val="24"/>
        </w:rPr>
        <w:t xml:space="preserve"> τα μορφωμένα μυαλά</w:t>
      </w:r>
      <w:r>
        <w:rPr>
          <w:rFonts w:eastAsia="Times New Roman"/>
          <w:szCs w:val="24"/>
        </w:rPr>
        <w:t>, οι</w:t>
      </w:r>
      <w:r w:rsidRPr="00690347">
        <w:rPr>
          <w:rFonts w:eastAsia="Times New Roman"/>
          <w:szCs w:val="24"/>
        </w:rPr>
        <w:t xml:space="preserve"> οποί</w:t>
      </w:r>
      <w:r>
        <w:rPr>
          <w:rFonts w:eastAsia="Times New Roman"/>
          <w:szCs w:val="24"/>
        </w:rPr>
        <w:t>οι</w:t>
      </w:r>
      <w:r w:rsidRPr="00690347">
        <w:rPr>
          <w:rFonts w:eastAsia="Times New Roman"/>
          <w:szCs w:val="24"/>
        </w:rPr>
        <w:t xml:space="preserve"> έχουν φύγει εξ ολοκλήρου στο εξωτερικό</w:t>
      </w:r>
      <w:r>
        <w:rPr>
          <w:rFonts w:eastAsia="Times New Roman"/>
          <w:szCs w:val="24"/>
        </w:rPr>
        <w:t>.</w:t>
      </w:r>
      <w:r w:rsidRPr="00690347">
        <w:rPr>
          <w:rFonts w:eastAsia="Times New Roman"/>
          <w:szCs w:val="24"/>
        </w:rPr>
        <w:t xml:space="preserve"> Έβλεπα την απάντηση του κ</w:t>
      </w:r>
      <w:r>
        <w:rPr>
          <w:rFonts w:eastAsia="Times New Roman"/>
          <w:szCs w:val="24"/>
        </w:rPr>
        <w:t>.</w:t>
      </w:r>
      <w:r w:rsidRPr="00690347">
        <w:rPr>
          <w:rFonts w:eastAsia="Times New Roman"/>
          <w:szCs w:val="24"/>
        </w:rPr>
        <w:t xml:space="preserve"> Ξάνθου </w:t>
      </w:r>
      <w:r>
        <w:rPr>
          <w:rFonts w:eastAsia="Times New Roman"/>
          <w:szCs w:val="24"/>
        </w:rPr>
        <w:t xml:space="preserve">σε </w:t>
      </w:r>
      <w:r w:rsidRPr="00690347">
        <w:rPr>
          <w:rFonts w:eastAsia="Times New Roman"/>
          <w:szCs w:val="24"/>
        </w:rPr>
        <w:t>μ</w:t>
      </w:r>
      <w:r>
        <w:rPr>
          <w:rFonts w:eastAsia="Times New Roman"/>
          <w:szCs w:val="24"/>
        </w:rPr>
        <w:t>ι</w:t>
      </w:r>
      <w:r w:rsidRPr="00690347">
        <w:rPr>
          <w:rFonts w:eastAsia="Times New Roman"/>
          <w:szCs w:val="24"/>
        </w:rPr>
        <w:t xml:space="preserve">α </w:t>
      </w:r>
      <w:r>
        <w:rPr>
          <w:rFonts w:eastAsia="Times New Roman"/>
          <w:szCs w:val="24"/>
        </w:rPr>
        <w:t xml:space="preserve">επίκαιρη </w:t>
      </w:r>
      <w:r w:rsidRPr="00690347">
        <w:rPr>
          <w:rFonts w:eastAsia="Times New Roman"/>
          <w:szCs w:val="24"/>
        </w:rPr>
        <w:t xml:space="preserve">ερώτηση </w:t>
      </w:r>
      <w:r>
        <w:rPr>
          <w:rFonts w:eastAsia="Times New Roman"/>
          <w:szCs w:val="24"/>
        </w:rPr>
        <w:t>και</w:t>
      </w:r>
      <w:r w:rsidRPr="00690347">
        <w:rPr>
          <w:rFonts w:eastAsia="Times New Roman"/>
          <w:szCs w:val="24"/>
        </w:rPr>
        <w:t xml:space="preserve"> έλεγε για τους γιατρούς</w:t>
      </w:r>
      <w:r>
        <w:rPr>
          <w:rFonts w:eastAsia="Times New Roman"/>
          <w:szCs w:val="24"/>
        </w:rPr>
        <w:t>:</w:t>
      </w:r>
      <w:r w:rsidRPr="00690347">
        <w:rPr>
          <w:rFonts w:eastAsia="Times New Roman"/>
          <w:szCs w:val="24"/>
        </w:rPr>
        <w:t xml:space="preserve"> </w:t>
      </w:r>
      <w:r>
        <w:rPr>
          <w:rFonts w:eastAsia="Times New Roman"/>
          <w:szCs w:val="24"/>
        </w:rPr>
        <w:t>«</w:t>
      </w:r>
      <w:r w:rsidRPr="00690347">
        <w:rPr>
          <w:rFonts w:eastAsia="Times New Roman"/>
          <w:szCs w:val="24"/>
        </w:rPr>
        <w:t>Ξέρε</w:t>
      </w:r>
      <w:r>
        <w:rPr>
          <w:rFonts w:eastAsia="Times New Roman"/>
          <w:szCs w:val="24"/>
        </w:rPr>
        <w:t>τε, έ</w:t>
      </w:r>
      <w:r w:rsidRPr="00690347">
        <w:rPr>
          <w:rFonts w:eastAsia="Times New Roman"/>
          <w:szCs w:val="24"/>
        </w:rPr>
        <w:t>χουμε και ένα πρόβ</w:t>
      </w:r>
      <w:r w:rsidRPr="00690347">
        <w:rPr>
          <w:rFonts w:eastAsia="Times New Roman"/>
          <w:szCs w:val="24"/>
        </w:rPr>
        <w:t>λημα</w:t>
      </w:r>
      <w:r>
        <w:rPr>
          <w:rFonts w:eastAsia="Times New Roman"/>
          <w:szCs w:val="24"/>
        </w:rPr>
        <w:t>,</w:t>
      </w:r>
      <w:r w:rsidRPr="00690347">
        <w:rPr>
          <w:rFonts w:eastAsia="Times New Roman"/>
          <w:szCs w:val="24"/>
        </w:rPr>
        <w:t xml:space="preserve"> γιατί έχουν φύγει όλοι στο εξωτερικό και δεν έχουμε να στελεχώσου</w:t>
      </w:r>
      <w:r>
        <w:rPr>
          <w:rFonts w:eastAsia="Times New Roman"/>
          <w:szCs w:val="24"/>
        </w:rPr>
        <w:t>με». Ε,</w:t>
      </w:r>
      <w:r w:rsidRPr="00690347">
        <w:rPr>
          <w:rFonts w:eastAsia="Times New Roman"/>
          <w:szCs w:val="24"/>
        </w:rPr>
        <w:t xml:space="preserve"> βέβαια</w:t>
      </w:r>
      <w:r>
        <w:rPr>
          <w:rFonts w:eastAsia="Times New Roman"/>
          <w:szCs w:val="24"/>
        </w:rPr>
        <w:t>, πώς</w:t>
      </w:r>
      <w:r w:rsidRPr="00690347">
        <w:rPr>
          <w:rFonts w:eastAsia="Times New Roman"/>
          <w:szCs w:val="24"/>
        </w:rPr>
        <w:t xml:space="preserve"> θα μπορέσουν να στελεχώσουν τα νοσοκομεία με αυτά που τους δίνετ</w:t>
      </w:r>
      <w:r>
        <w:rPr>
          <w:rFonts w:eastAsia="Times New Roman"/>
          <w:szCs w:val="24"/>
        </w:rPr>
        <w:t>ε</w:t>
      </w:r>
      <w:r w:rsidRPr="00690347">
        <w:rPr>
          <w:rFonts w:eastAsia="Times New Roman"/>
          <w:szCs w:val="24"/>
        </w:rPr>
        <w:t xml:space="preserve"> και με αυτά που τους φορολογείτ</w:t>
      </w:r>
      <w:r>
        <w:rPr>
          <w:rFonts w:eastAsia="Times New Roman"/>
          <w:szCs w:val="24"/>
        </w:rPr>
        <w:t>ε;</w:t>
      </w:r>
    </w:p>
    <w:p w14:paraId="0CA0A9D1" w14:textId="77777777" w:rsidR="008679D8" w:rsidRDefault="00557822">
      <w:pPr>
        <w:spacing w:line="600" w:lineRule="auto"/>
        <w:ind w:firstLine="720"/>
        <w:jc w:val="both"/>
        <w:rPr>
          <w:rFonts w:eastAsia="Times New Roman"/>
          <w:szCs w:val="24"/>
        </w:rPr>
      </w:pPr>
      <w:r>
        <w:rPr>
          <w:rFonts w:eastAsia="Times New Roman"/>
          <w:szCs w:val="24"/>
        </w:rPr>
        <w:t xml:space="preserve">Τώρα, αν </w:t>
      </w:r>
      <w:r w:rsidRPr="00690347">
        <w:rPr>
          <w:rFonts w:eastAsia="Times New Roman"/>
          <w:szCs w:val="24"/>
        </w:rPr>
        <w:t xml:space="preserve">θέλετε ανάπτυξη τύπου </w:t>
      </w:r>
      <w:proofErr w:type="spellStart"/>
      <w:r>
        <w:rPr>
          <w:rFonts w:eastAsia="Times New Roman"/>
          <w:szCs w:val="24"/>
        </w:rPr>
        <w:t>Κ</w:t>
      </w:r>
      <w:r w:rsidRPr="00690347">
        <w:rPr>
          <w:rFonts w:eastAsia="Times New Roman"/>
          <w:szCs w:val="24"/>
        </w:rPr>
        <w:t>οσκωτά</w:t>
      </w:r>
      <w:proofErr w:type="spellEnd"/>
      <w:r>
        <w:rPr>
          <w:rFonts w:eastAsia="Times New Roman"/>
          <w:szCs w:val="24"/>
        </w:rPr>
        <w:t>,</w:t>
      </w:r>
      <w:r w:rsidRPr="00690347">
        <w:rPr>
          <w:rFonts w:eastAsia="Times New Roman"/>
          <w:szCs w:val="24"/>
        </w:rPr>
        <w:t xml:space="preserve"> που ήταν ο πρώτος διδάξας</w:t>
      </w:r>
      <w:r w:rsidRPr="00690347">
        <w:rPr>
          <w:rFonts w:eastAsia="Times New Roman"/>
          <w:szCs w:val="24"/>
        </w:rPr>
        <w:t xml:space="preserve"> που αγόρασε </w:t>
      </w:r>
      <w:r>
        <w:rPr>
          <w:rFonts w:eastAsia="Times New Roman"/>
          <w:szCs w:val="24"/>
        </w:rPr>
        <w:t>μια</w:t>
      </w:r>
      <w:r w:rsidRPr="00690347">
        <w:rPr>
          <w:rFonts w:eastAsia="Times New Roman"/>
          <w:szCs w:val="24"/>
        </w:rPr>
        <w:t xml:space="preserve"> τράπεζα και πλήρωσε αργότερα με τα λεφτά της </w:t>
      </w:r>
      <w:r>
        <w:rPr>
          <w:rFonts w:eastAsia="Times New Roman"/>
          <w:szCs w:val="24"/>
        </w:rPr>
        <w:t>τ</w:t>
      </w:r>
      <w:r w:rsidRPr="00690347">
        <w:rPr>
          <w:rFonts w:eastAsia="Times New Roman"/>
          <w:szCs w:val="24"/>
        </w:rPr>
        <w:t>ράπεζας</w:t>
      </w:r>
      <w:r>
        <w:rPr>
          <w:rFonts w:eastAsia="Times New Roman"/>
          <w:szCs w:val="24"/>
        </w:rPr>
        <w:t>, κάτι το οποίο κάνετε πλέον</w:t>
      </w:r>
      <w:r w:rsidRPr="00690347">
        <w:rPr>
          <w:rFonts w:eastAsia="Times New Roman"/>
          <w:szCs w:val="24"/>
        </w:rPr>
        <w:t xml:space="preserve"> κατά κόρον</w:t>
      </w:r>
      <w:r>
        <w:rPr>
          <w:rFonts w:eastAsia="Times New Roman"/>
          <w:szCs w:val="24"/>
        </w:rPr>
        <w:t>,</w:t>
      </w:r>
      <w:r w:rsidRPr="00690347">
        <w:rPr>
          <w:rFonts w:eastAsia="Times New Roman"/>
          <w:szCs w:val="24"/>
        </w:rPr>
        <w:t xml:space="preserve"> δεν θεωρούμε ότι είναι ανάπτυξη</w:t>
      </w:r>
      <w:r>
        <w:rPr>
          <w:rFonts w:eastAsia="Times New Roman"/>
          <w:szCs w:val="24"/>
        </w:rPr>
        <w:t>.</w:t>
      </w:r>
    </w:p>
    <w:p w14:paraId="0CA0A9D2" w14:textId="77777777" w:rsidR="008679D8" w:rsidRDefault="00557822">
      <w:pPr>
        <w:spacing w:line="600" w:lineRule="auto"/>
        <w:ind w:firstLine="720"/>
        <w:jc w:val="both"/>
        <w:rPr>
          <w:rFonts w:eastAsia="Times New Roman"/>
          <w:szCs w:val="24"/>
        </w:rPr>
      </w:pPr>
      <w:r>
        <w:rPr>
          <w:rFonts w:eastAsia="Times New Roman"/>
          <w:szCs w:val="24"/>
        </w:rPr>
        <w:t>Όπως,</w:t>
      </w:r>
      <w:r w:rsidRPr="00690347">
        <w:rPr>
          <w:rFonts w:eastAsia="Times New Roman"/>
          <w:szCs w:val="24"/>
        </w:rPr>
        <w:t xml:space="preserve"> </w:t>
      </w:r>
      <w:r>
        <w:rPr>
          <w:rFonts w:eastAsia="Times New Roman"/>
          <w:szCs w:val="24"/>
        </w:rPr>
        <w:t>επίσης,</w:t>
      </w:r>
      <w:r w:rsidRPr="00690347">
        <w:rPr>
          <w:rFonts w:eastAsia="Times New Roman"/>
          <w:szCs w:val="24"/>
        </w:rPr>
        <w:t xml:space="preserve"> σε </w:t>
      </w:r>
      <w:r>
        <w:rPr>
          <w:rFonts w:eastAsia="Times New Roman"/>
          <w:szCs w:val="24"/>
        </w:rPr>
        <w:t>μια</w:t>
      </w:r>
      <w:r w:rsidRPr="00690347">
        <w:rPr>
          <w:rFonts w:eastAsia="Times New Roman"/>
          <w:szCs w:val="24"/>
        </w:rPr>
        <w:t xml:space="preserve"> ελεύθερη οικονο</w:t>
      </w:r>
      <w:r>
        <w:rPr>
          <w:rFonts w:eastAsia="Times New Roman"/>
          <w:szCs w:val="24"/>
        </w:rPr>
        <w:t>μία</w:t>
      </w:r>
      <w:r w:rsidRPr="00690347">
        <w:rPr>
          <w:rFonts w:eastAsia="Times New Roman"/>
          <w:szCs w:val="24"/>
        </w:rPr>
        <w:t xml:space="preserve"> χρειάζεται και </w:t>
      </w:r>
      <w:r>
        <w:rPr>
          <w:rFonts w:eastAsia="Times New Roman"/>
          <w:szCs w:val="24"/>
        </w:rPr>
        <w:t xml:space="preserve">η </w:t>
      </w:r>
      <w:r w:rsidRPr="00690347">
        <w:rPr>
          <w:rFonts w:eastAsia="Times New Roman"/>
          <w:szCs w:val="24"/>
        </w:rPr>
        <w:t>χρηματοδότηση είτε οργανωμένα από το κράτος προς συγκεκ</w:t>
      </w:r>
      <w:r w:rsidRPr="00690347">
        <w:rPr>
          <w:rFonts w:eastAsia="Times New Roman"/>
          <w:szCs w:val="24"/>
        </w:rPr>
        <w:t>ριμένους φορείς</w:t>
      </w:r>
      <w:r>
        <w:rPr>
          <w:rFonts w:eastAsia="Times New Roman"/>
          <w:szCs w:val="24"/>
        </w:rPr>
        <w:t>,</w:t>
      </w:r>
      <w:r w:rsidRPr="00690347">
        <w:rPr>
          <w:rFonts w:eastAsia="Times New Roman"/>
          <w:szCs w:val="24"/>
        </w:rPr>
        <w:t xml:space="preserve"> προκειμένου να υπάρξει ανάπτυξη είτε από το τραπεζικό σύστημα</w:t>
      </w:r>
      <w:r>
        <w:rPr>
          <w:rFonts w:eastAsia="Times New Roman"/>
          <w:szCs w:val="24"/>
        </w:rPr>
        <w:t>,</w:t>
      </w:r>
      <w:r w:rsidRPr="00690347">
        <w:rPr>
          <w:rFonts w:eastAsia="Times New Roman"/>
          <w:szCs w:val="24"/>
        </w:rPr>
        <w:t xml:space="preserve"> εάν και εφόσον είναι υγιές</w:t>
      </w:r>
      <w:r>
        <w:rPr>
          <w:rFonts w:eastAsia="Times New Roman"/>
          <w:szCs w:val="24"/>
        </w:rPr>
        <w:t>.</w:t>
      </w:r>
      <w:r w:rsidRPr="00690347">
        <w:rPr>
          <w:rFonts w:eastAsia="Times New Roman"/>
          <w:szCs w:val="24"/>
        </w:rPr>
        <w:t xml:space="preserve"> Αλλά πώς μπορεί να είναι υγιές ένα τραπεζικό σύστημα</w:t>
      </w:r>
      <w:r>
        <w:rPr>
          <w:rFonts w:eastAsia="Times New Roman"/>
          <w:szCs w:val="24"/>
        </w:rPr>
        <w:t xml:space="preserve"> και γ</w:t>
      </w:r>
      <w:r w:rsidRPr="00690347">
        <w:rPr>
          <w:rFonts w:eastAsia="Times New Roman"/>
          <w:szCs w:val="24"/>
        </w:rPr>
        <w:t xml:space="preserve">ια ποια ανάπτυξη </w:t>
      </w:r>
      <w:r w:rsidRPr="00690347">
        <w:rPr>
          <w:rFonts w:eastAsia="Times New Roman"/>
          <w:szCs w:val="24"/>
        </w:rPr>
        <w:lastRenderedPageBreak/>
        <w:t>να μας ομιλείτε και για ποια ηλεκτρονικά τιμολόγια και άλλα φληναφήματα μ</w:t>
      </w:r>
      <w:r w:rsidRPr="00690347">
        <w:rPr>
          <w:rFonts w:eastAsia="Times New Roman"/>
          <w:szCs w:val="24"/>
        </w:rPr>
        <w:t>ας λέτε</w:t>
      </w:r>
      <w:r>
        <w:rPr>
          <w:rFonts w:eastAsia="Times New Roman"/>
          <w:szCs w:val="24"/>
        </w:rPr>
        <w:t>,</w:t>
      </w:r>
      <w:r w:rsidRPr="00690347">
        <w:rPr>
          <w:rFonts w:eastAsia="Times New Roman"/>
          <w:szCs w:val="24"/>
        </w:rPr>
        <w:t xml:space="preserve"> όταν </w:t>
      </w:r>
      <w:r>
        <w:rPr>
          <w:rFonts w:eastAsia="Times New Roman"/>
          <w:szCs w:val="24"/>
        </w:rPr>
        <w:t>οι</w:t>
      </w:r>
      <w:r w:rsidRPr="00690347">
        <w:rPr>
          <w:rFonts w:eastAsia="Times New Roman"/>
          <w:szCs w:val="24"/>
        </w:rPr>
        <w:t xml:space="preserve"> μόν</w:t>
      </w:r>
      <w:r>
        <w:rPr>
          <w:rFonts w:eastAsia="Times New Roman"/>
          <w:szCs w:val="24"/>
        </w:rPr>
        <w:t>οι</w:t>
      </w:r>
      <w:r w:rsidRPr="00690347">
        <w:rPr>
          <w:rFonts w:eastAsia="Times New Roman"/>
          <w:szCs w:val="24"/>
        </w:rPr>
        <w:t xml:space="preserve"> που παίρνουν δάνεια είναι τα χρεοκοπημένα πολιτικά κόμματα</w:t>
      </w:r>
      <w:r>
        <w:rPr>
          <w:rFonts w:eastAsia="Times New Roman"/>
          <w:szCs w:val="24"/>
        </w:rPr>
        <w:t>,</w:t>
      </w:r>
      <w:r w:rsidRPr="00690347">
        <w:rPr>
          <w:rFonts w:eastAsia="Times New Roman"/>
          <w:szCs w:val="24"/>
        </w:rPr>
        <w:t xml:space="preserve"> κυρίως του ΠΑΣΟΚ και της Νέας Δημοκρατίας</w:t>
      </w:r>
      <w:r>
        <w:rPr>
          <w:rFonts w:eastAsia="Times New Roman"/>
          <w:szCs w:val="24"/>
        </w:rPr>
        <w:t>,</w:t>
      </w:r>
      <w:r w:rsidRPr="00690347">
        <w:rPr>
          <w:rFonts w:eastAsia="Times New Roman"/>
          <w:szCs w:val="24"/>
        </w:rPr>
        <w:t xml:space="preserve"> που τα δύο μαζί χρωστάνε γύρω στα 450 εκατομμύρια ευρώ</w:t>
      </w:r>
      <w:r>
        <w:rPr>
          <w:rFonts w:eastAsia="Times New Roman"/>
          <w:szCs w:val="24"/>
        </w:rPr>
        <w:t>,</w:t>
      </w:r>
      <w:r w:rsidRPr="00690347">
        <w:rPr>
          <w:rFonts w:eastAsia="Times New Roman"/>
          <w:szCs w:val="24"/>
        </w:rPr>
        <w:t xml:space="preserve"> </w:t>
      </w:r>
      <w:r>
        <w:rPr>
          <w:rFonts w:eastAsia="Times New Roman"/>
          <w:szCs w:val="24"/>
        </w:rPr>
        <w:t xml:space="preserve">όταν δίνονται </w:t>
      </w:r>
      <w:r w:rsidRPr="00690347">
        <w:rPr>
          <w:rFonts w:eastAsia="Times New Roman"/>
          <w:szCs w:val="24"/>
        </w:rPr>
        <w:t>θαλασσοδάνεια σε πολιτικά στελέχη</w:t>
      </w:r>
      <w:r>
        <w:rPr>
          <w:rFonts w:eastAsia="Times New Roman"/>
          <w:szCs w:val="24"/>
        </w:rPr>
        <w:t>,</w:t>
      </w:r>
      <w:r w:rsidRPr="00690347">
        <w:rPr>
          <w:rFonts w:eastAsia="Times New Roman"/>
          <w:szCs w:val="24"/>
        </w:rPr>
        <w:t xml:space="preserve"> τα οποία δεν αποπληρώνουν καθόλου </w:t>
      </w:r>
      <w:r>
        <w:rPr>
          <w:rFonts w:eastAsia="Times New Roman"/>
          <w:szCs w:val="24"/>
        </w:rPr>
        <w:t xml:space="preserve">ή </w:t>
      </w:r>
      <w:r w:rsidRPr="00690347">
        <w:rPr>
          <w:rFonts w:eastAsia="Times New Roman"/>
          <w:szCs w:val="24"/>
        </w:rPr>
        <w:t>όταν</w:t>
      </w:r>
      <w:r>
        <w:rPr>
          <w:rFonts w:eastAsia="Times New Roman"/>
          <w:szCs w:val="24"/>
        </w:rPr>
        <w:t xml:space="preserve"> τα</w:t>
      </w:r>
      <w:r w:rsidRPr="00690347">
        <w:rPr>
          <w:rFonts w:eastAsia="Times New Roman"/>
          <w:szCs w:val="24"/>
        </w:rPr>
        <w:t xml:space="preserve"> αποπληρώνουν</w:t>
      </w:r>
      <w:r>
        <w:rPr>
          <w:rFonts w:eastAsia="Times New Roman"/>
          <w:szCs w:val="24"/>
        </w:rPr>
        <w:t>,</w:t>
      </w:r>
      <w:r w:rsidRPr="00690347">
        <w:rPr>
          <w:rFonts w:eastAsia="Times New Roman"/>
          <w:szCs w:val="24"/>
        </w:rPr>
        <w:t xml:space="preserve"> </w:t>
      </w:r>
      <w:r>
        <w:rPr>
          <w:rFonts w:eastAsia="Times New Roman"/>
          <w:szCs w:val="24"/>
        </w:rPr>
        <w:t xml:space="preserve">τα </w:t>
      </w:r>
      <w:r w:rsidRPr="00690347">
        <w:rPr>
          <w:rFonts w:eastAsia="Times New Roman"/>
          <w:szCs w:val="24"/>
        </w:rPr>
        <w:t xml:space="preserve">αποπληρώνουν με τον ορισμό του </w:t>
      </w:r>
      <w:r>
        <w:rPr>
          <w:rFonts w:eastAsia="Times New Roman"/>
          <w:szCs w:val="24"/>
        </w:rPr>
        <w:t xml:space="preserve">ευνοϊκότατου </w:t>
      </w:r>
      <w:r w:rsidRPr="00690347">
        <w:rPr>
          <w:rFonts w:eastAsia="Times New Roman"/>
          <w:szCs w:val="24"/>
        </w:rPr>
        <w:t>όρου</w:t>
      </w:r>
      <w:r>
        <w:rPr>
          <w:rFonts w:eastAsia="Times New Roman"/>
          <w:szCs w:val="24"/>
        </w:rPr>
        <w:t>,</w:t>
      </w:r>
      <w:r w:rsidRPr="00690347">
        <w:rPr>
          <w:rFonts w:eastAsia="Times New Roman"/>
          <w:szCs w:val="24"/>
        </w:rPr>
        <w:t xml:space="preserve"> με όρους που θα ήθελε ο απλός Έλληνας πολίτης να αποπληρώνει με πολύ μεγάλη ευχαρίστηση τα </w:t>
      </w:r>
      <w:r>
        <w:rPr>
          <w:rFonts w:eastAsia="Times New Roman"/>
          <w:szCs w:val="24"/>
        </w:rPr>
        <w:t>όποια</w:t>
      </w:r>
      <w:r w:rsidRPr="00690347">
        <w:rPr>
          <w:rFonts w:eastAsia="Times New Roman"/>
          <w:szCs w:val="24"/>
        </w:rPr>
        <w:t xml:space="preserve"> δάνεια και υποχρεώσεις έχει απέναντι προς τράπε</w:t>
      </w:r>
      <w:r w:rsidRPr="00690347">
        <w:rPr>
          <w:rFonts w:eastAsia="Times New Roman"/>
          <w:szCs w:val="24"/>
        </w:rPr>
        <w:t>ζες ή άλλου</w:t>
      </w:r>
      <w:r>
        <w:rPr>
          <w:rFonts w:eastAsia="Times New Roman"/>
          <w:szCs w:val="24"/>
        </w:rPr>
        <w:t>, χωρίς να έχει κάποιο πρόβλημα. Α</w:t>
      </w:r>
      <w:r w:rsidRPr="00690347">
        <w:rPr>
          <w:rFonts w:eastAsia="Times New Roman"/>
          <w:szCs w:val="24"/>
        </w:rPr>
        <w:t>υτά</w:t>
      </w:r>
      <w:r>
        <w:rPr>
          <w:rFonts w:eastAsia="Times New Roman"/>
          <w:szCs w:val="24"/>
        </w:rPr>
        <w:t>, όμως,</w:t>
      </w:r>
      <w:r w:rsidRPr="00690347">
        <w:rPr>
          <w:rFonts w:eastAsia="Times New Roman"/>
          <w:szCs w:val="24"/>
        </w:rPr>
        <w:t xml:space="preserve"> ισχύουν μόνο για τους πολιτικούς που έχουν πάρει τα </w:t>
      </w:r>
      <w:proofErr w:type="spellStart"/>
      <w:r w:rsidRPr="00690347">
        <w:rPr>
          <w:rFonts w:eastAsia="Times New Roman"/>
          <w:szCs w:val="24"/>
        </w:rPr>
        <w:t>super</w:t>
      </w:r>
      <w:proofErr w:type="spellEnd"/>
      <w:r w:rsidRPr="00690347">
        <w:rPr>
          <w:rFonts w:eastAsia="Times New Roman"/>
          <w:szCs w:val="24"/>
        </w:rPr>
        <w:t xml:space="preserve"> θαλασσοδάνεια</w:t>
      </w:r>
      <w:r>
        <w:rPr>
          <w:rFonts w:eastAsia="Times New Roman"/>
          <w:szCs w:val="24"/>
        </w:rPr>
        <w:t>.</w:t>
      </w:r>
    </w:p>
    <w:p w14:paraId="0CA0A9D3" w14:textId="77777777" w:rsidR="008679D8" w:rsidRDefault="00557822">
      <w:pPr>
        <w:spacing w:line="600" w:lineRule="auto"/>
        <w:ind w:firstLine="720"/>
        <w:jc w:val="both"/>
        <w:rPr>
          <w:rFonts w:eastAsia="Times New Roman"/>
          <w:szCs w:val="24"/>
        </w:rPr>
      </w:pPr>
      <w:r>
        <w:rPr>
          <w:rFonts w:eastAsia="Times New Roman"/>
          <w:szCs w:val="24"/>
        </w:rPr>
        <w:t>Μόνο ότι έχει ν</w:t>
      </w:r>
      <w:r w:rsidRPr="00690347">
        <w:rPr>
          <w:rFonts w:eastAsia="Times New Roman"/>
          <w:szCs w:val="24"/>
        </w:rPr>
        <w:t>α κάνει με τον τουρισμό και τη ναυτιλία στην πατρίδα μας πηγαίνει καλά</w:t>
      </w:r>
      <w:r>
        <w:rPr>
          <w:rFonts w:eastAsia="Times New Roman"/>
          <w:szCs w:val="24"/>
        </w:rPr>
        <w:t>.</w:t>
      </w:r>
      <w:r w:rsidRPr="00690347">
        <w:rPr>
          <w:rFonts w:eastAsia="Times New Roman"/>
          <w:szCs w:val="24"/>
        </w:rPr>
        <w:t xml:space="preserve"> Ο </w:t>
      </w:r>
      <w:r>
        <w:rPr>
          <w:rFonts w:eastAsia="Times New Roman"/>
          <w:szCs w:val="24"/>
        </w:rPr>
        <w:t>μεν τουρισμός</w:t>
      </w:r>
      <w:r w:rsidRPr="00690347">
        <w:rPr>
          <w:rFonts w:eastAsia="Times New Roman"/>
          <w:szCs w:val="24"/>
        </w:rPr>
        <w:t xml:space="preserve"> πηγαίνει από μόνος του σ</w:t>
      </w:r>
      <w:r w:rsidRPr="00690347">
        <w:rPr>
          <w:rFonts w:eastAsia="Times New Roman"/>
          <w:szCs w:val="24"/>
        </w:rPr>
        <w:t>τον αυτόματο πιλότο</w:t>
      </w:r>
      <w:r>
        <w:rPr>
          <w:rFonts w:eastAsia="Times New Roman"/>
          <w:szCs w:val="24"/>
        </w:rPr>
        <w:t xml:space="preserve">. Ας </w:t>
      </w:r>
      <w:r w:rsidRPr="00690347">
        <w:rPr>
          <w:rFonts w:eastAsia="Times New Roman"/>
          <w:szCs w:val="24"/>
        </w:rPr>
        <w:t xml:space="preserve">μην </w:t>
      </w:r>
      <w:r>
        <w:rPr>
          <w:rFonts w:eastAsia="Times New Roman"/>
          <w:szCs w:val="24"/>
        </w:rPr>
        <w:t>καυχιέται</w:t>
      </w:r>
      <w:r w:rsidRPr="00690347">
        <w:rPr>
          <w:rFonts w:eastAsia="Times New Roman"/>
          <w:szCs w:val="24"/>
        </w:rPr>
        <w:t xml:space="preserve"> η κ</w:t>
      </w:r>
      <w:r>
        <w:rPr>
          <w:rFonts w:eastAsia="Times New Roman"/>
          <w:szCs w:val="24"/>
        </w:rPr>
        <w:t>.</w:t>
      </w:r>
      <w:r w:rsidRPr="00690347">
        <w:rPr>
          <w:rFonts w:eastAsia="Times New Roman"/>
          <w:szCs w:val="24"/>
        </w:rPr>
        <w:t xml:space="preserve"> Κουντουρά</w:t>
      </w:r>
      <w:r>
        <w:rPr>
          <w:rFonts w:eastAsia="Times New Roman"/>
          <w:szCs w:val="24"/>
        </w:rPr>
        <w:t>,</w:t>
      </w:r>
      <w:r w:rsidRPr="00690347">
        <w:rPr>
          <w:rFonts w:eastAsia="Times New Roman"/>
          <w:szCs w:val="24"/>
        </w:rPr>
        <w:t xml:space="preserve"> που χρωστάει πάνω από </w:t>
      </w:r>
      <w:r>
        <w:rPr>
          <w:rFonts w:eastAsia="Times New Roman"/>
          <w:szCs w:val="24"/>
        </w:rPr>
        <w:t>1</w:t>
      </w:r>
      <w:r w:rsidRPr="00690347">
        <w:rPr>
          <w:rFonts w:eastAsia="Times New Roman"/>
          <w:szCs w:val="24"/>
        </w:rPr>
        <w:t xml:space="preserve"> εκατομμύριο ευρώ σε δάνεια</w:t>
      </w:r>
      <w:r>
        <w:rPr>
          <w:rFonts w:eastAsia="Times New Roman"/>
          <w:szCs w:val="24"/>
        </w:rPr>
        <w:t>,</w:t>
      </w:r>
      <w:r w:rsidRPr="00690347">
        <w:rPr>
          <w:rFonts w:eastAsia="Times New Roman"/>
          <w:szCs w:val="24"/>
        </w:rPr>
        <w:t xml:space="preserve"> ότι έχει βάλει το χέρι της </w:t>
      </w:r>
      <w:r>
        <w:rPr>
          <w:rFonts w:eastAsia="Times New Roman"/>
          <w:szCs w:val="24"/>
        </w:rPr>
        <w:t>γ</w:t>
      </w:r>
      <w:r w:rsidRPr="00690347">
        <w:rPr>
          <w:rFonts w:eastAsia="Times New Roman"/>
          <w:szCs w:val="24"/>
        </w:rPr>
        <w:t>ια αυτό</w:t>
      </w:r>
      <w:r>
        <w:rPr>
          <w:rFonts w:eastAsia="Times New Roman"/>
          <w:szCs w:val="24"/>
        </w:rPr>
        <w:t>. Αν ρωτήσετε</w:t>
      </w:r>
      <w:r w:rsidRPr="00690347">
        <w:rPr>
          <w:rFonts w:eastAsia="Times New Roman"/>
          <w:szCs w:val="24"/>
        </w:rPr>
        <w:t xml:space="preserve"> τους επιχειρηματίες που εμπλέκονται στον τουρισμό</w:t>
      </w:r>
      <w:r>
        <w:rPr>
          <w:rFonts w:eastAsia="Times New Roman"/>
          <w:szCs w:val="24"/>
        </w:rPr>
        <w:t>, δ</w:t>
      </w:r>
      <w:r w:rsidRPr="00690347">
        <w:rPr>
          <w:rFonts w:eastAsia="Times New Roman"/>
          <w:szCs w:val="24"/>
        </w:rPr>
        <w:t xml:space="preserve">εν </w:t>
      </w:r>
      <w:r>
        <w:rPr>
          <w:rFonts w:eastAsia="Times New Roman"/>
          <w:szCs w:val="24"/>
        </w:rPr>
        <w:t xml:space="preserve">είναι ότι </w:t>
      </w:r>
      <w:r w:rsidRPr="00690347">
        <w:rPr>
          <w:rFonts w:eastAsia="Times New Roman"/>
          <w:szCs w:val="24"/>
        </w:rPr>
        <w:t>βάζουν λεφτά στην τσέπη</w:t>
      </w:r>
      <w:r>
        <w:rPr>
          <w:rFonts w:eastAsia="Times New Roman"/>
          <w:szCs w:val="24"/>
        </w:rPr>
        <w:t>,</w:t>
      </w:r>
      <w:r w:rsidRPr="00690347">
        <w:rPr>
          <w:rFonts w:eastAsia="Times New Roman"/>
          <w:szCs w:val="24"/>
        </w:rPr>
        <w:t xml:space="preserve"> πλην ελαχίσ</w:t>
      </w:r>
      <w:r w:rsidRPr="00690347">
        <w:rPr>
          <w:rFonts w:eastAsia="Times New Roman"/>
          <w:szCs w:val="24"/>
        </w:rPr>
        <w:t>των περιπτώσεων</w:t>
      </w:r>
      <w:r>
        <w:rPr>
          <w:rFonts w:eastAsia="Times New Roman"/>
          <w:szCs w:val="24"/>
        </w:rPr>
        <w:t xml:space="preserve"> -ό</w:t>
      </w:r>
      <w:r w:rsidRPr="00690347">
        <w:rPr>
          <w:rFonts w:eastAsia="Times New Roman"/>
          <w:szCs w:val="24"/>
        </w:rPr>
        <w:t xml:space="preserve">σοι έχουνε </w:t>
      </w:r>
      <w:r w:rsidRPr="00690347">
        <w:rPr>
          <w:rFonts w:eastAsia="Times New Roman"/>
          <w:szCs w:val="24"/>
        </w:rPr>
        <w:lastRenderedPageBreak/>
        <w:t xml:space="preserve">μεγάλες εταιρείες </w:t>
      </w:r>
      <w:r>
        <w:rPr>
          <w:rFonts w:eastAsia="Times New Roman"/>
          <w:szCs w:val="24"/>
        </w:rPr>
        <w:t>με έδρα</w:t>
      </w:r>
      <w:r w:rsidRPr="00690347">
        <w:rPr>
          <w:rFonts w:eastAsia="Times New Roman"/>
          <w:szCs w:val="24"/>
        </w:rPr>
        <w:t xml:space="preserve"> στο εξωτερικό</w:t>
      </w:r>
      <w:r>
        <w:rPr>
          <w:rFonts w:eastAsia="Times New Roman"/>
          <w:szCs w:val="24"/>
        </w:rPr>
        <w:t xml:space="preserve">, ναι, </w:t>
      </w:r>
      <w:r w:rsidRPr="00690347">
        <w:rPr>
          <w:rFonts w:eastAsia="Times New Roman"/>
          <w:szCs w:val="24"/>
        </w:rPr>
        <w:t xml:space="preserve">δεν </w:t>
      </w:r>
      <w:r>
        <w:rPr>
          <w:rFonts w:eastAsia="Times New Roman"/>
          <w:szCs w:val="24"/>
        </w:rPr>
        <w:t>πληρώνουν φορολογίες ή πληρώνουν μικρές φορολογίες</w:t>
      </w:r>
      <w:r w:rsidRPr="00690347">
        <w:rPr>
          <w:rFonts w:eastAsia="Times New Roman"/>
          <w:szCs w:val="24"/>
        </w:rPr>
        <w:t xml:space="preserve"> και έχουν κέρδη</w:t>
      </w:r>
      <w:r>
        <w:rPr>
          <w:rFonts w:eastAsia="Times New Roman"/>
          <w:szCs w:val="24"/>
        </w:rPr>
        <w:t>-, απλά</w:t>
      </w:r>
      <w:r w:rsidRPr="00690347">
        <w:rPr>
          <w:rFonts w:eastAsia="Times New Roman"/>
          <w:szCs w:val="24"/>
        </w:rPr>
        <w:t xml:space="preserve"> λόγω του τζίρου</w:t>
      </w:r>
      <w:r>
        <w:rPr>
          <w:rFonts w:eastAsia="Times New Roman"/>
          <w:szCs w:val="24"/>
        </w:rPr>
        <w:t>,</w:t>
      </w:r>
      <w:r w:rsidRPr="00690347">
        <w:rPr>
          <w:rFonts w:eastAsia="Times New Roman"/>
          <w:szCs w:val="24"/>
        </w:rPr>
        <w:t xml:space="preserve"> </w:t>
      </w:r>
      <w:r>
        <w:rPr>
          <w:rFonts w:eastAsia="Times New Roman"/>
          <w:szCs w:val="24"/>
        </w:rPr>
        <w:t>μ</w:t>
      </w:r>
      <w:r w:rsidRPr="00690347">
        <w:rPr>
          <w:rFonts w:eastAsia="Times New Roman"/>
          <w:szCs w:val="24"/>
        </w:rPr>
        <w:t xml:space="preserve">πορούν </w:t>
      </w:r>
      <w:r>
        <w:rPr>
          <w:rFonts w:eastAsia="Times New Roman"/>
          <w:szCs w:val="24"/>
        </w:rPr>
        <w:t>και ζουν σε σ</w:t>
      </w:r>
      <w:r w:rsidRPr="00690347">
        <w:rPr>
          <w:rFonts w:eastAsia="Times New Roman"/>
          <w:szCs w:val="24"/>
        </w:rPr>
        <w:t xml:space="preserve">χέση με άλλους </w:t>
      </w:r>
      <w:r>
        <w:rPr>
          <w:rFonts w:eastAsia="Times New Roman"/>
          <w:szCs w:val="24"/>
        </w:rPr>
        <w:t>οι οποίοι δεν έχουν. Η δε ναυτιλία</w:t>
      </w:r>
      <w:r w:rsidRPr="00690347">
        <w:rPr>
          <w:rFonts w:eastAsia="Times New Roman"/>
          <w:szCs w:val="24"/>
        </w:rPr>
        <w:t xml:space="preserve"> δεν έχει να κάν</w:t>
      </w:r>
      <w:r w:rsidRPr="00690347">
        <w:rPr>
          <w:rFonts w:eastAsia="Times New Roman"/>
          <w:szCs w:val="24"/>
        </w:rPr>
        <w:t xml:space="preserve">ει </w:t>
      </w:r>
      <w:r>
        <w:rPr>
          <w:rFonts w:eastAsia="Times New Roman"/>
          <w:szCs w:val="24"/>
        </w:rPr>
        <w:t xml:space="preserve">σε </w:t>
      </w:r>
      <w:r w:rsidRPr="00690347">
        <w:rPr>
          <w:rFonts w:eastAsia="Times New Roman"/>
          <w:szCs w:val="24"/>
        </w:rPr>
        <w:t xml:space="preserve">τίποτα με το ελληνικό </w:t>
      </w:r>
      <w:r>
        <w:rPr>
          <w:rFonts w:eastAsia="Times New Roman"/>
          <w:szCs w:val="24"/>
        </w:rPr>
        <w:t>δ</w:t>
      </w:r>
      <w:r w:rsidRPr="00690347">
        <w:rPr>
          <w:rFonts w:eastAsia="Times New Roman"/>
          <w:szCs w:val="24"/>
        </w:rPr>
        <w:t>ημόσιο</w:t>
      </w:r>
      <w:r>
        <w:rPr>
          <w:rFonts w:eastAsia="Times New Roman"/>
          <w:szCs w:val="24"/>
        </w:rPr>
        <w:t>. Ε</w:t>
      </w:r>
      <w:r w:rsidRPr="00690347">
        <w:rPr>
          <w:rFonts w:eastAsia="Times New Roman"/>
          <w:szCs w:val="24"/>
        </w:rPr>
        <w:t xml:space="preserve">ίναι δύο τομείς </w:t>
      </w:r>
      <w:r>
        <w:rPr>
          <w:rFonts w:eastAsia="Times New Roman"/>
          <w:szCs w:val="24"/>
        </w:rPr>
        <w:t>στους οποίους, όπως σας είπαμε, ε</w:t>
      </w:r>
      <w:r w:rsidRPr="00690347">
        <w:rPr>
          <w:rFonts w:eastAsia="Times New Roman"/>
          <w:szCs w:val="24"/>
        </w:rPr>
        <w:t xml:space="preserve">υτυχώς το ελληνικό </w:t>
      </w:r>
      <w:r>
        <w:rPr>
          <w:rFonts w:eastAsia="Times New Roman"/>
          <w:szCs w:val="24"/>
        </w:rPr>
        <w:t>δ</w:t>
      </w:r>
      <w:r w:rsidRPr="00690347">
        <w:rPr>
          <w:rFonts w:eastAsia="Times New Roman"/>
          <w:szCs w:val="24"/>
        </w:rPr>
        <w:t>ημόσιο δεν εμπλέκεται</w:t>
      </w:r>
      <w:r>
        <w:rPr>
          <w:rFonts w:eastAsia="Times New Roman"/>
          <w:szCs w:val="24"/>
        </w:rPr>
        <w:t>.</w:t>
      </w:r>
    </w:p>
    <w:p w14:paraId="0CA0A9D4" w14:textId="77777777" w:rsidR="008679D8" w:rsidRDefault="00557822">
      <w:pPr>
        <w:spacing w:line="600" w:lineRule="auto"/>
        <w:ind w:firstLine="720"/>
        <w:jc w:val="both"/>
        <w:rPr>
          <w:rFonts w:eastAsia="Times New Roman"/>
          <w:szCs w:val="24"/>
        </w:rPr>
      </w:pPr>
      <w:r>
        <w:rPr>
          <w:rFonts w:eastAsia="Times New Roman"/>
          <w:szCs w:val="24"/>
        </w:rPr>
        <w:t>Το εν λόγω</w:t>
      </w:r>
      <w:r w:rsidRPr="00690347">
        <w:rPr>
          <w:rFonts w:eastAsia="Times New Roman"/>
          <w:szCs w:val="24"/>
        </w:rPr>
        <w:t xml:space="preserve"> νομοσχέδιο δεν αποτελεί </w:t>
      </w:r>
      <w:r>
        <w:rPr>
          <w:rFonts w:eastAsia="Times New Roman"/>
          <w:szCs w:val="24"/>
        </w:rPr>
        <w:t>κ</w:t>
      </w:r>
      <w:r w:rsidRPr="00690347">
        <w:rPr>
          <w:rFonts w:eastAsia="Times New Roman"/>
          <w:szCs w:val="24"/>
        </w:rPr>
        <w:t xml:space="preserve">ίνητρο για την </w:t>
      </w:r>
      <w:r>
        <w:rPr>
          <w:rFonts w:eastAsia="Times New Roman"/>
          <w:szCs w:val="24"/>
        </w:rPr>
        <w:t>κ</w:t>
      </w:r>
      <w:r w:rsidRPr="00690347">
        <w:rPr>
          <w:rFonts w:eastAsia="Times New Roman"/>
          <w:szCs w:val="24"/>
        </w:rPr>
        <w:t>αλώς νοούμενη επιχειρηματικότητα</w:t>
      </w:r>
      <w:r>
        <w:rPr>
          <w:rFonts w:eastAsia="Times New Roman"/>
          <w:szCs w:val="24"/>
        </w:rPr>
        <w:t>. Σ</w:t>
      </w:r>
      <w:r w:rsidRPr="00690347">
        <w:rPr>
          <w:rFonts w:eastAsia="Times New Roman"/>
          <w:szCs w:val="24"/>
        </w:rPr>
        <w:t xml:space="preserve">ας </w:t>
      </w:r>
      <w:r>
        <w:rPr>
          <w:rFonts w:eastAsia="Times New Roman"/>
          <w:szCs w:val="24"/>
        </w:rPr>
        <w:t xml:space="preserve">το εξηγήσαμε, θα σας το </w:t>
      </w:r>
      <w:r w:rsidRPr="00690347">
        <w:rPr>
          <w:rFonts w:eastAsia="Times New Roman"/>
          <w:szCs w:val="24"/>
        </w:rPr>
        <w:t xml:space="preserve">εξηγούμε </w:t>
      </w:r>
      <w:r w:rsidRPr="00690347">
        <w:rPr>
          <w:rFonts w:eastAsia="Times New Roman"/>
          <w:szCs w:val="24"/>
        </w:rPr>
        <w:t>συνεχώς και θα το δείτε και στην πράξη</w:t>
      </w:r>
      <w:r>
        <w:rPr>
          <w:rFonts w:eastAsia="Times New Roman"/>
          <w:szCs w:val="24"/>
        </w:rPr>
        <w:t>. Θα είστε βέβαια, στην Αντιπολίτευση, αλλά αυτό δεν έχει καμμία</w:t>
      </w:r>
      <w:r w:rsidRPr="00690347">
        <w:rPr>
          <w:rFonts w:eastAsia="Times New Roman"/>
          <w:szCs w:val="24"/>
        </w:rPr>
        <w:t xml:space="preserve"> σημασία</w:t>
      </w:r>
      <w:r>
        <w:rPr>
          <w:rFonts w:eastAsia="Times New Roman"/>
          <w:szCs w:val="24"/>
        </w:rPr>
        <w:t>,</w:t>
      </w:r>
      <w:r w:rsidRPr="00690347">
        <w:rPr>
          <w:rFonts w:eastAsia="Times New Roman"/>
          <w:szCs w:val="24"/>
        </w:rPr>
        <w:t xml:space="preserve"> γιατί και αυτοί που θα έρθ</w:t>
      </w:r>
      <w:r>
        <w:rPr>
          <w:rFonts w:eastAsia="Times New Roman"/>
          <w:szCs w:val="24"/>
        </w:rPr>
        <w:t xml:space="preserve">ουν τις </w:t>
      </w:r>
      <w:r w:rsidRPr="00690347">
        <w:rPr>
          <w:rFonts w:eastAsia="Times New Roman"/>
          <w:szCs w:val="24"/>
        </w:rPr>
        <w:t xml:space="preserve">ίδιες γνώσεις έχουν επάνω στο </w:t>
      </w:r>
      <w:proofErr w:type="spellStart"/>
      <w:r w:rsidRPr="00690347">
        <w:rPr>
          <w:rFonts w:eastAsia="Times New Roman"/>
          <w:szCs w:val="24"/>
        </w:rPr>
        <w:t>επιχειρείν</w:t>
      </w:r>
      <w:proofErr w:type="spellEnd"/>
      <w:r>
        <w:rPr>
          <w:rFonts w:eastAsia="Times New Roman"/>
          <w:szCs w:val="24"/>
        </w:rPr>
        <w:t>.</w:t>
      </w:r>
    </w:p>
    <w:p w14:paraId="0CA0A9D5" w14:textId="77777777" w:rsidR="008679D8" w:rsidRDefault="00557822">
      <w:pPr>
        <w:spacing w:line="600" w:lineRule="auto"/>
        <w:ind w:firstLine="720"/>
        <w:jc w:val="both"/>
        <w:rPr>
          <w:rFonts w:eastAsia="Times New Roman"/>
          <w:szCs w:val="24"/>
        </w:rPr>
      </w:pPr>
      <w:r>
        <w:rPr>
          <w:rFonts w:eastAsia="Times New Roman"/>
          <w:szCs w:val="24"/>
        </w:rPr>
        <w:t>Κ</w:t>
      </w:r>
      <w:r w:rsidRPr="00690347">
        <w:rPr>
          <w:rFonts w:eastAsia="Times New Roman"/>
          <w:szCs w:val="24"/>
        </w:rPr>
        <w:t>αι μέσα σε όλα αυτά</w:t>
      </w:r>
      <w:r>
        <w:rPr>
          <w:rFonts w:eastAsia="Times New Roman"/>
          <w:szCs w:val="24"/>
        </w:rPr>
        <w:t>,</w:t>
      </w:r>
      <w:r w:rsidRPr="00690347">
        <w:rPr>
          <w:rFonts w:eastAsia="Times New Roman"/>
          <w:szCs w:val="24"/>
        </w:rPr>
        <w:t xml:space="preserve"> σε αυτό το τεχνικό επιχειρηματικό νομοσχέδιο</w:t>
      </w:r>
      <w:r>
        <w:rPr>
          <w:rFonts w:eastAsia="Times New Roman"/>
          <w:szCs w:val="24"/>
        </w:rPr>
        <w:t xml:space="preserve">, </w:t>
      </w:r>
      <w:r>
        <w:rPr>
          <w:rFonts w:eastAsia="Times New Roman"/>
          <w:szCs w:val="24"/>
        </w:rPr>
        <w:t>μας κοτσάρετε και μια</w:t>
      </w:r>
      <w:r w:rsidRPr="00690347">
        <w:rPr>
          <w:rFonts w:eastAsia="Times New Roman"/>
          <w:szCs w:val="24"/>
        </w:rPr>
        <w:t xml:space="preserve"> τροπολογία που έχει να κάνει με την κάνναβη</w:t>
      </w:r>
      <w:r>
        <w:rPr>
          <w:rFonts w:eastAsia="Times New Roman"/>
          <w:szCs w:val="24"/>
        </w:rPr>
        <w:t>.</w:t>
      </w:r>
      <w:r w:rsidRPr="00690347">
        <w:rPr>
          <w:rFonts w:eastAsia="Times New Roman"/>
          <w:szCs w:val="24"/>
        </w:rPr>
        <w:t xml:space="preserve"> </w:t>
      </w:r>
      <w:r>
        <w:rPr>
          <w:rFonts w:eastAsia="Times New Roman"/>
          <w:szCs w:val="24"/>
        </w:rPr>
        <w:t>Ε</w:t>
      </w:r>
      <w:r w:rsidRPr="00690347">
        <w:rPr>
          <w:rFonts w:eastAsia="Times New Roman"/>
          <w:szCs w:val="24"/>
        </w:rPr>
        <w:t>δώ έχουμε να κάνουμε διάφορα σχόλια</w:t>
      </w:r>
      <w:r>
        <w:rPr>
          <w:rFonts w:eastAsia="Times New Roman"/>
          <w:szCs w:val="24"/>
        </w:rPr>
        <w:t>.</w:t>
      </w:r>
    </w:p>
    <w:p w14:paraId="0CA0A9D6" w14:textId="77777777" w:rsidR="008679D8" w:rsidRDefault="00557822">
      <w:pPr>
        <w:spacing w:line="600" w:lineRule="auto"/>
        <w:ind w:firstLine="720"/>
        <w:jc w:val="both"/>
        <w:rPr>
          <w:rFonts w:eastAsia="Times New Roman"/>
          <w:szCs w:val="24"/>
        </w:rPr>
      </w:pPr>
      <w:r w:rsidRPr="00690347">
        <w:rPr>
          <w:rFonts w:eastAsia="Times New Roman"/>
          <w:szCs w:val="24"/>
        </w:rPr>
        <w:t>Κατ</w:t>
      </w:r>
      <w:r>
        <w:rPr>
          <w:rFonts w:eastAsia="Times New Roman"/>
          <w:szCs w:val="24"/>
        </w:rPr>
        <w:t xml:space="preserve">’ </w:t>
      </w:r>
      <w:r w:rsidRPr="00690347">
        <w:rPr>
          <w:rFonts w:eastAsia="Times New Roman"/>
          <w:szCs w:val="24"/>
        </w:rPr>
        <w:t>αρχάς</w:t>
      </w:r>
      <w:r>
        <w:rPr>
          <w:rFonts w:eastAsia="Times New Roman"/>
          <w:szCs w:val="24"/>
        </w:rPr>
        <w:t>, δεν γίνεστε</w:t>
      </w:r>
      <w:r w:rsidRPr="00690347">
        <w:rPr>
          <w:rFonts w:eastAsia="Times New Roman"/>
          <w:szCs w:val="24"/>
        </w:rPr>
        <w:t xml:space="preserve"> διόλου πιστευτ</w:t>
      </w:r>
      <w:r>
        <w:rPr>
          <w:rFonts w:eastAsia="Times New Roman"/>
          <w:szCs w:val="24"/>
        </w:rPr>
        <w:t xml:space="preserve">οί </w:t>
      </w:r>
      <w:r w:rsidRPr="00690347">
        <w:rPr>
          <w:rFonts w:eastAsia="Times New Roman"/>
          <w:szCs w:val="24"/>
        </w:rPr>
        <w:t xml:space="preserve">ως προς το </w:t>
      </w:r>
      <w:r>
        <w:rPr>
          <w:rFonts w:eastAsia="Times New Roman"/>
          <w:szCs w:val="24"/>
        </w:rPr>
        <w:t>αθώο</w:t>
      </w:r>
      <w:r w:rsidRPr="00690347">
        <w:rPr>
          <w:rFonts w:eastAsia="Times New Roman"/>
          <w:szCs w:val="24"/>
        </w:rPr>
        <w:t xml:space="preserve"> του </w:t>
      </w:r>
      <w:proofErr w:type="spellStart"/>
      <w:r w:rsidRPr="00690347">
        <w:rPr>
          <w:rFonts w:eastAsia="Times New Roman"/>
          <w:szCs w:val="24"/>
        </w:rPr>
        <w:t>ενδιαφέροντός</w:t>
      </w:r>
      <w:proofErr w:type="spellEnd"/>
      <w:r w:rsidRPr="00690347">
        <w:rPr>
          <w:rFonts w:eastAsia="Times New Roman"/>
          <w:szCs w:val="24"/>
        </w:rPr>
        <w:t xml:space="preserve"> </w:t>
      </w:r>
      <w:r>
        <w:rPr>
          <w:rFonts w:eastAsia="Times New Roman"/>
          <w:szCs w:val="24"/>
        </w:rPr>
        <w:t>σας, το ενδιαφέρον</w:t>
      </w:r>
      <w:r w:rsidRPr="00690347">
        <w:rPr>
          <w:rFonts w:eastAsia="Times New Roman"/>
          <w:szCs w:val="24"/>
        </w:rPr>
        <w:t xml:space="preserve"> που δείχνει ο ΣΥΡΙΖΑ</w:t>
      </w:r>
      <w:r>
        <w:rPr>
          <w:rFonts w:eastAsia="Times New Roman"/>
          <w:szCs w:val="24"/>
        </w:rPr>
        <w:t>,</w:t>
      </w:r>
      <w:r w:rsidRPr="00690347">
        <w:rPr>
          <w:rFonts w:eastAsia="Times New Roman"/>
          <w:szCs w:val="24"/>
        </w:rPr>
        <w:t xml:space="preserve"> για την ιατρική βιομηχανική εκμετάλ</w:t>
      </w:r>
      <w:r w:rsidRPr="00690347">
        <w:rPr>
          <w:rFonts w:eastAsia="Times New Roman"/>
          <w:szCs w:val="24"/>
        </w:rPr>
        <w:t>λευση της κάνναβης</w:t>
      </w:r>
      <w:r>
        <w:rPr>
          <w:rFonts w:eastAsia="Times New Roman"/>
          <w:szCs w:val="24"/>
        </w:rPr>
        <w:t xml:space="preserve">. </w:t>
      </w:r>
      <w:r>
        <w:rPr>
          <w:rFonts w:eastAsia="Times New Roman"/>
          <w:szCs w:val="24"/>
        </w:rPr>
        <w:lastRenderedPageBreak/>
        <w:t>Το φέρνετε από εδώ, το φέρνετε από εκεί, π</w:t>
      </w:r>
      <w:r w:rsidRPr="00690347">
        <w:rPr>
          <w:rFonts w:eastAsia="Times New Roman"/>
          <w:szCs w:val="24"/>
        </w:rPr>
        <w:t xml:space="preserve">ροκειμένου να καταλήξετε στο διαχρονικό πρόγραμμά σας για την </w:t>
      </w:r>
      <w:r>
        <w:rPr>
          <w:rFonts w:eastAsia="Times New Roman"/>
          <w:szCs w:val="24"/>
        </w:rPr>
        <w:t xml:space="preserve">πλήρη </w:t>
      </w:r>
      <w:r w:rsidRPr="00690347">
        <w:rPr>
          <w:rFonts w:eastAsia="Times New Roman"/>
          <w:szCs w:val="24"/>
        </w:rPr>
        <w:t>απελευθ</w:t>
      </w:r>
      <w:r>
        <w:rPr>
          <w:rFonts w:eastAsia="Times New Roman"/>
          <w:szCs w:val="24"/>
        </w:rPr>
        <w:t xml:space="preserve">έρωση του </w:t>
      </w:r>
      <w:proofErr w:type="spellStart"/>
      <w:r>
        <w:rPr>
          <w:rFonts w:eastAsia="Times New Roman"/>
          <w:szCs w:val="24"/>
        </w:rPr>
        <w:t>μπάφου</w:t>
      </w:r>
      <w:proofErr w:type="spellEnd"/>
      <w:r>
        <w:rPr>
          <w:rFonts w:eastAsia="Times New Roman"/>
          <w:szCs w:val="24"/>
        </w:rPr>
        <w:t xml:space="preserve"> και τη </w:t>
      </w:r>
      <w:proofErr w:type="spellStart"/>
      <w:r>
        <w:rPr>
          <w:rFonts w:eastAsia="Times New Roman"/>
          <w:szCs w:val="24"/>
        </w:rPr>
        <w:t>μαστουροποίηση</w:t>
      </w:r>
      <w:proofErr w:type="spellEnd"/>
      <w:r w:rsidRPr="00690347">
        <w:rPr>
          <w:rFonts w:eastAsia="Times New Roman"/>
          <w:szCs w:val="24"/>
        </w:rPr>
        <w:t xml:space="preserve"> της ελληνικής κοινων</w:t>
      </w:r>
      <w:r>
        <w:rPr>
          <w:rFonts w:eastAsia="Times New Roman"/>
          <w:szCs w:val="24"/>
        </w:rPr>
        <w:t>ίας. Ε</w:t>
      </w:r>
      <w:r w:rsidRPr="00690347">
        <w:rPr>
          <w:rFonts w:eastAsia="Times New Roman"/>
          <w:szCs w:val="24"/>
        </w:rPr>
        <w:t xml:space="preserve">ίναι στόχος σας να κάνετε το όνειρο του κάθε Καρανίκα </w:t>
      </w:r>
      <w:r w:rsidRPr="00690347">
        <w:rPr>
          <w:rFonts w:eastAsia="Times New Roman"/>
          <w:szCs w:val="24"/>
        </w:rPr>
        <w:t>πραγματικότητα</w:t>
      </w:r>
      <w:r>
        <w:rPr>
          <w:rFonts w:eastAsia="Times New Roman"/>
          <w:szCs w:val="24"/>
        </w:rPr>
        <w:t>. Κ</w:t>
      </w:r>
      <w:r w:rsidRPr="00690347">
        <w:rPr>
          <w:rFonts w:eastAsia="Times New Roman"/>
          <w:szCs w:val="24"/>
        </w:rPr>
        <w:t xml:space="preserve">αι επειδή η ελληνική κοινωνία </w:t>
      </w:r>
      <w:r>
        <w:rPr>
          <w:rFonts w:eastAsia="Times New Roman"/>
          <w:szCs w:val="24"/>
        </w:rPr>
        <w:t xml:space="preserve">είναι κάπως μυστήρια, </w:t>
      </w:r>
      <w:r w:rsidRPr="00690347">
        <w:rPr>
          <w:rFonts w:eastAsia="Times New Roman"/>
          <w:szCs w:val="24"/>
        </w:rPr>
        <w:t>το φ</w:t>
      </w:r>
      <w:r>
        <w:rPr>
          <w:rFonts w:eastAsia="Times New Roman"/>
          <w:szCs w:val="24"/>
        </w:rPr>
        <w:t>έρνετε</w:t>
      </w:r>
      <w:r w:rsidRPr="00690347">
        <w:rPr>
          <w:rFonts w:eastAsia="Times New Roman"/>
          <w:szCs w:val="24"/>
        </w:rPr>
        <w:t xml:space="preserve"> δ</w:t>
      </w:r>
      <w:r>
        <w:rPr>
          <w:rFonts w:eastAsia="Times New Roman"/>
          <w:szCs w:val="24"/>
        </w:rPr>
        <w:t xml:space="preserve">ια της μεθόδου της </w:t>
      </w:r>
      <w:proofErr w:type="spellStart"/>
      <w:r>
        <w:rPr>
          <w:rFonts w:eastAsia="Times New Roman"/>
          <w:szCs w:val="24"/>
        </w:rPr>
        <w:t>σαλαμοποιήσεως</w:t>
      </w:r>
      <w:proofErr w:type="spellEnd"/>
      <w:r>
        <w:rPr>
          <w:rFonts w:eastAsia="Times New Roman"/>
          <w:szCs w:val="24"/>
        </w:rPr>
        <w:t>. Να μ</w:t>
      </w:r>
      <w:r w:rsidRPr="00690347">
        <w:rPr>
          <w:rFonts w:eastAsia="Times New Roman"/>
          <w:szCs w:val="24"/>
        </w:rPr>
        <w:t>ην ξεχάσ</w:t>
      </w:r>
      <w:r>
        <w:rPr>
          <w:rFonts w:eastAsia="Times New Roman"/>
          <w:szCs w:val="24"/>
        </w:rPr>
        <w:t xml:space="preserve">ουμε και </w:t>
      </w:r>
      <w:r w:rsidRPr="00690347">
        <w:rPr>
          <w:rFonts w:eastAsia="Times New Roman"/>
          <w:szCs w:val="24"/>
        </w:rPr>
        <w:t xml:space="preserve">τον </w:t>
      </w:r>
      <w:r>
        <w:rPr>
          <w:rFonts w:eastAsia="Times New Roman"/>
          <w:szCs w:val="24"/>
        </w:rPr>
        <w:t>πρώην</w:t>
      </w:r>
      <w:r w:rsidRPr="00690347">
        <w:rPr>
          <w:rFonts w:eastAsia="Times New Roman"/>
          <w:szCs w:val="24"/>
        </w:rPr>
        <w:t xml:space="preserve"> </w:t>
      </w:r>
      <w:r>
        <w:rPr>
          <w:rFonts w:eastAsia="Times New Roman"/>
          <w:szCs w:val="24"/>
        </w:rPr>
        <w:t>Π</w:t>
      </w:r>
      <w:r w:rsidRPr="00690347">
        <w:rPr>
          <w:rFonts w:eastAsia="Times New Roman"/>
          <w:szCs w:val="24"/>
        </w:rPr>
        <w:t xml:space="preserve">ρωθυπουργό Γεώργιο </w:t>
      </w:r>
      <w:proofErr w:type="spellStart"/>
      <w:r w:rsidRPr="00690347">
        <w:rPr>
          <w:rFonts w:eastAsia="Times New Roman"/>
          <w:szCs w:val="24"/>
        </w:rPr>
        <w:t>Jeffrey</w:t>
      </w:r>
      <w:proofErr w:type="spellEnd"/>
      <w:r w:rsidRPr="00690347">
        <w:rPr>
          <w:rFonts w:eastAsia="Times New Roman"/>
          <w:szCs w:val="24"/>
        </w:rPr>
        <w:t xml:space="preserve"> Παπανδρέου</w:t>
      </w:r>
      <w:r>
        <w:rPr>
          <w:rFonts w:eastAsia="Times New Roman"/>
          <w:szCs w:val="24"/>
        </w:rPr>
        <w:t>,</w:t>
      </w:r>
      <w:r w:rsidRPr="00690347">
        <w:rPr>
          <w:rFonts w:eastAsia="Times New Roman"/>
          <w:szCs w:val="24"/>
        </w:rPr>
        <w:t xml:space="preserve"> ο οποίος έλεγε να φυτεύουμε και </w:t>
      </w:r>
      <w:proofErr w:type="spellStart"/>
      <w:r w:rsidRPr="00690347">
        <w:rPr>
          <w:rFonts w:eastAsia="Times New Roman"/>
          <w:szCs w:val="24"/>
        </w:rPr>
        <w:t>γλαστράκια</w:t>
      </w:r>
      <w:proofErr w:type="spellEnd"/>
      <w:r w:rsidRPr="00690347">
        <w:rPr>
          <w:rFonts w:eastAsia="Times New Roman"/>
          <w:szCs w:val="24"/>
        </w:rPr>
        <w:t xml:space="preserve"> στις βεράντες </w:t>
      </w:r>
      <w:r>
        <w:rPr>
          <w:rFonts w:eastAsia="Times New Roman"/>
          <w:szCs w:val="24"/>
        </w:rPr>
        <w:t>μας,</w:t>
      </w:r>
      <w:r w:rsidRPr="00690347">
        <w:rPr>
          <w:rFonts w:eastAsia="Times New Roman"/>
          <w:szCs w:val="24"/>
        </w:rPr>
        <w:t xml:space="preserve"> ώστε αν</w:t>
      </w:r>
      <w:r w:rsidRPr="00690347">
        <w:rPr>
          <w:rFonts w:eastAsia="Times New Roman"/>
          <w:szCs w:val="24"/>
        </w:rPr>
        <w:t>ά πάσα ώρα και στιγμή να μπορούμε να μαστουρ</w:t>
      </w:r>
      <w:r>
        <w:rPr>
          <w:rFonts w:eastAsia="Times New Roman"/>
          <w:szCs w:val="24"/>
        </w:rPr>
        <w:t>ώνουμε</w:t>
      </w:r>
      <w:r w:rsidRPr="00690347">
        <w:rPr>
          <w:rFonts w:eastAsia="Times New Roman"/>
          <w:szCs w:val="24"/>
        </w:rPr>
        <w:t xml:space="preserve"> ελεύθερα</w:t>
      </w:r>
      <w:r>
        <w:rPr>
          <w:rFonts w:eastAsia="Times New Roman"/>
          <w:szCs w:val="24"/>
        </w:rPr>
        <w:t>.</w:t>
      </w:r>
    </w:p>
    <w:p w14:paraId="0CA0A9D7" w14:textId="77777777" w:rsidR="008679D8" w:rsidRDefault="00557822">
      <w:pPr>
        <w:spacing w:line="600" w:lineRule="auto"/>
        <w:ind w:firstLine="720"/>
        <w:jc w:val="both"/>
        <w:rPr>
          <w:rFonts w:eastAsia="Times New Roman"/>
          <w:szCs w:val="24"/>
        </w:rPr>
      </w:pPr>
      <w:r>
        <w:rPr>
          <w:rFonts w:eastAsia="Times New Roman"/>
          <w:szCs w:val="24"/>
        </w:rPr>
        <w:t>Βέβαια, υπάρχει και μια</w:t>
      </w:r>
      <w:r w:rsidRPr="00690347">
        <w:rPr>
          <w:rFonts w:eastAsia="Times New Roman"/>
          <w:szCs w:val="24"/>
        </w:rPr>
        <w:t xml:space="preserve"> άλλη οπτική γωνία που μπορούμε να δούμε για </w:t>
      </w:r>
      <w:r>
        <w:rPr>
          <w:rFonts w:eastAsia="Times New Roman"/>
          <w:szCs w:val="24"/>
        </w:rPr>
        <w:t>την εν</w:t>
      </w:r>
      <w:r w:rsidRPr="00690347">
        <w:rPr>
          <w:rFonts w:eastAsia="Times New Roman"/>
          <w:szCs w:val="24"/>
        </w:rPr>
        <w:t xml:space="preserve"> λόγω τροπολογία</w:t>
      </w:r>
      <w:r>
        <w:rPr>
          <w:rFonts w:eastAsia="Times New Roman"/>
          <w:szCs w:val="24"/>
        </w:rPr>
        <w:t>,</w:t>
      </w:r>
      <w:r w:rsidRPr="00690347">
        <w:rPr>
          <w:rFonts w:eastAsia="Times New Roman"/>
          <w:szCs w:val="24"/>
        </w:rPr>
        <w:t xml:space="preserve"> που έχει να κάνει με τον επαναπροσδιορισμό περιοχών στις οποίες επιτρέπεται η καλλιέργεια και επεξεργασ</w:t>
      </w:r>
      <w:r w:rsidRPr="00690347">
        <w:rPr>
          <w:rFonts w:eastAsia="Times New Roman"/>
          <w:szCs w:val="24"/>
        </w:rPr>
        <w:t>ία των ποικιλιών κάνναβης</w:t>
      </w:r>
      <w:r>
        <w:rPr>
          <w:rFonts w:eastAsia="Times New Roman"/>
          <w:szCs w:val="24"/>
        </w:rPr>
        <w:t>, του είδους</w:t>
      </w:r>
      <w:r w:rsidRPr="00690347">
        <w:rPr>
          <w:rFonts w:eastAsia="Times New Roman"/>
          <w:szCs w:val="24"/>
        </w:rPr>
        <w:t xml:space="preserve"> </w:t>
      </w:r>
      <w:proofErr w:type="spellStart"/>
      <w:r w:rsidRPr="00690347">
        <w:rPr>
          <w:rFonts w:eastAsia="Times New Roman"/>
          <w:szCs w:val="24"/>
        </w:rPr>
        <w:t>Cannabis</w:t>
      </w:r>
      <w:proofErr w:type="spellEnd"/>
      <w:r w:rsidRPr="00690347">
        <w:rPr>
          <w:rFonts w:eastAsia="Times New Roman"/>
          <w:szCs w:val="24"/>
        </w:rPr>
        <w:t xml:space="preserve"> </w:t>
      </w:r>
      <w:proofErr w:type="spellStart"/>
      <w:r w:rsidRPr="00690347">
        <w:rPr>
          <w:rFonts w:eastAsia="Times New Roman"/>
          <w:szCs w:val="24"/>
        </w:rPr>
        <w:t>Sativa</w:t>
      </w:r>
      <w:proofErr w:type="spellEnd"/>
      <w:r w:rsidRPr="00690347">
        <w:rPr>
          <w:rFonts w:eastAsia="Times New Roman"/>
          <w:szCs w:val="24"/>
        </w:rPr>
        <w:t xml:space="preserve"> L</w:t>
      </w:r>
      <w:r>
        <w:rPr>
          <w:rFonts w:eastAsia="Times New Roman"/>
          <w:szCs w:val="24"/>
        </w:rPr>
        <w:t>,</w:t>
      </w:r>
      <w:r w:rsidRPr="00690347">
        <w:rPr>
          <w:rFonts w:eastAsia="Times New Roman"/>
          <w:szCs w:val="24"/>
        </w:rPr>
        <w:t xml:space="preserve"> περιεκτικότητα</w:t>
      </w:r>
      <w:r>
        <w:rPr>
          <w:rFonts w:eastAsia="Times New Roman"/>
          <w:szCs w:val="24"/>
        </w:rPr>
        <w:t>ς</w:t>
      </w:r>
      <w:r w:rsidRPr="00690347">
        <w:rPr>
          <w:rFonts w:eastAsia="Times New Roman"/>
          <w:szCs w:val="24"/>
        </w:rPr>
        <w:t xml:space="preserve"> σε </w:t>
      </w:r>
      <w:proofErr w:type="spellStart"/>
      <w:r w:rsidRPr="00690347">
        <w:rPr>
          <w:rFonts w:eastAsia="Times New Roman"/>
          <w:szCs w:val="24"/>
        </w:rPr>
        <w:t>τετραϋδροκανναβινόλη</w:t>
      </w:r>
      <w:proofErr w:type="spellEnd"/>
      <w:r w:rsidRPr="00690347">
        <w:rPr>
          <w:rFonts w:eastAsia="Times New Roman"/>
          <w:szCs w:val="24"/>
        </w:rPr>
        <w:t xml:space="preserve"> </w:t>
      </w:r>
      <w:r w:rsidRPr="00DC3729">
        <w:rPr>
          <w:rFonts w:eastAsia="Times New Roman"/>
          <w:szCs w:val="24"/>
        </w:rPr>
        <w:t>(THC)</w:t>
      </w:r>
      <w:r w:rsidRPr="00690347">
        <w:rPr>
          <w:rFonts w:eastAsia="Times New Roman"/>
          <w:szCs w:val="24"/>
        </w:rPr>
        <w:t xml:space="preserve"> άνω του 0,2%</w:t>
      </w:r>
      <w:r>
        <w:rPr>
          <w:rFonts w:eastAsia="Times New Roman"/>
          <w:szCs w:val="24"/>
        </w:rPr>
        <w:t>. Έ</w:t>
      </w:r>
      <w:r w:rsidRPr="00690347">
        <w:rPr>
          <w:rFonts w:eastAsia="Times New Roman"/>
          <w:szCs w:val="24"/>
        </w:rPr>
        <w:t xml:space="preserve">χει να κάνει πλέον και με την </w:t>
      </w:r>
      <w:proofErr w:type="spellStart"/>
      <w:r>
        <w:rPr>
          <w:rFonts w:eastAsia="Times New Roman"/>
          <w:szCs w:val="24"/>
        </w:rPr>
        <w:t>μπίζνα</w:t>
      </w:r>
      <w:proofErr w:type="spellEnd"/>
      <w:r>
        <w:rPr>
          <w:rFonts w:eastAsia="Times New Roman"/>
          <w:szCs w:val="24"/>
        </w:rPr>
        <w:t xml:space="preserve">, </w:t>
      </w:r>
      <w:r w:rsidRPr="00690347">
        <w:rPr>
          <w:rFonts w:eastAsia="Times New Roman"/>
          <w:szCs w:val="24"/>
        </w:rPr>
        <w:t xml:space="preserve">κάτι που μπορεί να μην το </w:t>
      </w:r>
      <w:r>
        <w:rPr>
          <w:rFonts w:eastAsia="Times New Roman"/>
          <w:szCs w:val="24"/>
        </w:rPr>
        <w:t xml:space="preserve">είχαν </w:t>
      </w:r>
      <w:r w:rsidRPr="00690347">
        <w:rPr>
          <w:rFonts w:eastAsia="Times New Roman"/>
          <w:szCs w:val="24"/>
        </w:rPr>
        <w:t>σκεφτεί κάποιο</w:t>
      </w:r>
      <w:r>
        <w:rPr>
          <w:rFonts w:eastAsia="Times New Roman"/>
          <w:szCs w:val="24"/>
        </w:rPr>
        <w:t>ι</w:t>
      </w:r>
      <w:r w:rsidRPr="00690347">
        <w:rPr>
          <w:rFonts w:eastAsia="Times New Roman"/>
          <w:szCs w:val="24"/>
        </w:rPr>
        <w:t xml:space="preserve"> </w:t>
      </w:r>
      <w:r>
        <w:rPr>
          <w:rFonts w:eastAsia="Times New Roman"/>
          <w:szCs w:val="24"/>
        </w:rPr>
        <w:t>σ</w:t>
      </w:r>
      <w:r w:rsidRPr="00690347">
        <w:rPr>
          <w:rFonts w:eastAsia="Times New Roman"/>
          <w:szCs w:val="24"/>
        </w:rPr>
        <w:t>την αρχή</w:t>
      </w:r>
      <w:r>
        <w:rPr>
          <w:rFonts w:eastAsia="Times New Roman"/>
          <w:szCs w:val="24"/>
        </w:rPr>
        <w:t>,</w:t>
      </w:r>
      <w:r w:rsidRPr="00690347">
        <w:rPr>
          <w:rFonts w:eastAsia="Times New Roman"/>
          <w:szCs w:val="24"/>
        </w:rPr>
        <w:t xml:space="preserve"> αλλά το σκέφτηκαν αργότερα</w:t>
      </w:r>
      <w:r>
        <w:rPr>
          <w:rFonts w:eastAsia="Times New Roman"/>
          <w:szCs w:val="24"/>
        </w:rPr>
        <w:t xml:space="preserve">. </w:t>
      </w:r>
    </w:p>
    <w:p w14:paraId="0CA0A9D8" w14:textId="77777777" w:rsidR="008679D8" w:rsidRDefault="00557822">
      <w:pPr>
        <w:spacing w:line="600" w:lineRule="auto"/>
        <w:ind w:firstLine="720"/>
        <w:jc w:val="both"/>
        <w:rPr>
          <w:rFonts w:eastAsia="Times New Roman"/>
          <w:szCs w:val="24"/>
        </w:rPr>
      </w:pPr>
      <w:r>
        <w:rPr>
          <w:rFonts w:eastAsia="Times New Roman"/>
          <w:szCs w:val="24"/>
        </w:rPr>
        <w:lastRenderedPageBreak/>
        <w:t>Κ</w:t>
      </w:r>
      <w:r w:rsidRPr="00690347">
        <w:rPr>
          <w:rFonts w:eastAsia="Times New Roman"/>
          <w:szCs w:val="24"/>
        </w:rPr>
        <w:t xml:space="preserve">αταθέτουμε για </w:t>
      </w:r>
      <w:r>
        <w:rPr>
          <w:rFonts w:eastAsia="Times New Roman"/>
          <w:szCs w:val="24"/>
        </w:rPr>
        <w:t>τ</w:t>
      </w:r>
      <w:r w:rsidRPr="00690347">
        <w:rPr>
          <w:rFonts w:eastAsia="Times New Roman"/>
          <w:szCs w:val="24"/>
        </w:rPr>
        <w:t xml:space="preserve">α </w:t>
      </w:r>
      <w:r>
        <w:rPr>
          <w:rFonts w:eastAsia="Times New Roman"/>
          <w:szCs w:val="24"/>
        </w:rPr>
        <w:t>Π</w:t>
      </w:r>
      <w:r w:rsidRPr="00690347">
        <w:rPr>
          <w:rFonts w:eastAsia="Times New Roman"/>
          <w:szCs w:val="24"/>
        </w:rPr>
        <w:t xml:space="preserve">ρακτικά </w:t>
      </w:r>
      <w:r>
        <w:rPr>
          <w:rFonts w:eastAsia="Times New Roman"/>
          <w:szCs w:val="24"/>
        </w:rPr>
        <w:t xml:space="preserve">τις μπίζνες </w:t>
      </w:r>
      <w:r w:rsidRPr="00690347">
        <w:rPr>
          <w:rFonts w:eastAsia="Times New Roman"/>
          <w:szCs w:val="24"/>
        </w:rPr>
        <w:t xml:space="preserve">με τις </w:t>
      </w:r>
      <w:r>
        <w:rPr>
          <w:rFonts w:eastAsia="Times New Roman"/>
          <w:szCs w:val="24"/>
        </w:rPr>
        <w:t>«</w:t>
      </w:r>
      <w:r w:rsidRPr="00690347">
        <w:rPr>
          <w:rFonts w:eastAsia="Times New Roman"/>
          <w:szCs w:val="24"/>
        </w:rPr>
        <w:t>φούντες</w:t>
      </w:r>
      <w:r>
        <w:rPr>
          <w:rFonts w:eastAsia="Times New Roman"/>
          <w:szCs w:val="24"/>
        </w:rPr>
        <w:t>»</w:t>
      </w:r>
      <w:r w:rsidRPr="00690347">
        <w:rPr>
          <w:rFonts w:eastAsia="Times New Roman"/>
          <w:szCs w:val="24"/>
        </w:rPr>
        <w:t xml:space="preserve"> που κάνει</w:t>
      </w:r>
      <w:r>
        <w:rPr>
          <w:rFonts w:eastAsia="Times New Roman"/>
          <w:szCs w:val="24"/>
        </w:rPr>
        <w:t xml:space="preserve"> </w:t>
      </w:r>
      <w:r w:rsidRPr="00690347">
        <w:rPr>
          <w:rFonts w:eastAsia="Times New Roman"/>
          <w:szCs w:val="24"/>
        </w:rPr>
        <w:t>η αδερφή του κ</w:t>
      </w:r>
      <w:r>
        <w:rPr>
          <w:rFonts w:eastAsia="Times New Roman"/>
          <w:szCs w:val="24"/>
        </w:rPr>
        <w:t>.</w:t>
      </w:r>
      <w:r w:rsidRPr="00690347">
        <w:rPr>
          <w:rFonts w:eastAsia="Times New Roman"/>
          <w:szCs w:val="24"/>
        </w:rPr>
        <w:t xml:space="preserve"> Καρανίκα</w:t>
      </w:r>
      <w:r>
        <w:rPr>
          <w:rFonts w:eastAsia="Times New Roman"/>
          <w:szCs w:val="24"/>
        </w:rPr>
        <w:t>,</w:t>
      </w:r>
      <w:r w:rsidRPr="00690347">
        <w:rPr>
          <w:rFonts w:eastAsia="Times New Roman"/>
          <w:szCs w:val="24"/>
        </w:rPr>
        <w:t xml:space="preserve"> η οποία Ξανθούλα Καρανίκα </w:t>
      </w:r>
      <w:r>
        <w:rPr>
          <w:rFonts w:eastAsia="Times New Roman"/>
          <w:szCs w:val="24"/>
        </w:rPr>
        <w:t>-τ</w:t>
      </w:r>
      <w:r w:rsidRPr="00690347">
        <w:rPr>
          <w:rFonts w:eastAsia="Times New Roman"/>
          <w:szCs w:val="24"/>
        </w:rPr>
        <w:t>υχαίο</w:t>
      </w:r>
      <w:r>
        <w:rPr>
          <w:rFonts w:eastAsia="Times New Roman"/>
          <w:szCs w:val="24"/>
        </w:rPr>
        <w:t>;-,</w:t>
      </w:r>
      <w:r w:rsidRPr="00690347">
        <w:rPr>
          <w:rFonts w:eastAsia="Times New Roman"/>
          <w:szCs w:val="24"/>
        </w:rPr>
        <w:t xml:space="preserve"> δεν το γνωρίζουν πολ</w:t>
      </w:r>
      <w:r>
        <w:rPr>
          <w:rFonts w:eastAsia="Times New Roman"/>
          <w:szCs w:val="24"/>
        </w:rPr>
        <w:t>λοί, ε</w:t>
      </w:r>
      <w:r w:rsidRPr="00690347">
        <w:rPr>
          <w:rFonts w:eastAsia="Times New Roman"/>
          <w:szCs w:val="24"/>
        </w:rPr>
        <w:t xml:space="preserve">ργάζεται για την </w:t>
      </w:r>
      <w:proofErr w:type="spellStart"/>
      <w:r w:rsidRPr="00690347">
        <w:rPr>
          <w:rFonts w:eastAsia="Times New Roman"/>
          <w:szCs w:val="24"/>
        </w:rPr>
        <w:t>Golden</w:t>
      </w:r>
      <w:proofErr w:type="spellEnd"/>
      <w:r w:rsidRPr="00690347">
        <w:rPr>
          <w:rFonts w:eastAsia="Times New Roman"/>
          <w:szCs w:val="24"/>
        </w:rPr>
        <w:t xml:space="preserve"> </w:t>
      </w:r>
      <w:proofErr w:type="spellStart"/>
      <w:r w:rsidRPr="00690347">
        <w:rPr>
          <w:rFonts w:eastAsia="Times New Roman"/>
          <w:szCs w:val="24"/>
        </w:rPr>
        <w:t>Greece</w:t>
      </w:r>
      <w:proofErr w:type="spellEnd"/>
      <w:r w:rsidRPr="00690347">
        <w:rPr>
          <w:rFonts w:eastAsia="Times New Roman"/>
          <w:szCs w:val="24"/>
        </w:rPr>
        <w:t xml:space="preserve"> Holdings</w:t>
      </w:r>
      <w:r>
        <w:rPr>
          <w:rFonts w:eastAsia="Times New Roman"/>
          <w:szCs w:val="24"/>
        </w:rPr>
        <w:t>,</w:t>
      </w:r>
      <w:r w:rsidRPr="00690347">
        <w:rPr>
          <w:rFonts w:eastAsia="Times New Roman"/>
          <w:szCs w:val="24"/>
        </w:rPr>
        <w:t xml:space="preserve"> η οποία έτοιμη από καιρό</w:t>
      </w:r>
      <w:r>
        <w:rPr>
          <w:rFonts w:eastAsia="Times New Roman"/>
          <w:szCs w:val="24"/>
        </w:rPr>
        <w:t>,</w:t>
      </w:r>
      <w:r w:rsidRPr="00690347">
        <w:rPr>
          <w:rFonts w:eastAsia="Times New Roman"/>
          <w:szCs w:val="24"/>
        </w:rPr>
        <w:t xml:space="preserve"> αφού </w:t>
      </w:r>
      <w:r>
        <w:rPr>
          <w:rFonts w:eastAsia="Times New Roman"/>
          <w:szCs w:val="24"/>
        </w:rPr>
        <w:t>είχε</w:t>
      </w:r>
      <w:r w:rsidRPr="00690347">
        <w:rPr>
          <w:rFonts w:eastAsia="Times New Roman"/>
          <w:szCs w:val="24"/>
        </w:rPr>
        <w:t xml:space="preserve"> μάλλον πληροφορίες εκ τω</w:t>
      </w:r>
      <w:r w:rsidRPr="00690347">
        <w:rPr>
          <w:rFonts w:eastAsia="Times New Roman"/>
          <w:szCs w:val="24"/>
        </w:rPr>
        <w:t>ν έσω</w:t>
      </w:r>
      <w:r>
        <w:rPr>
          <w:rFonts w:eastAsia="Times New Roman"/>
          <w:szCs w:val="24"/>
        </w:rPr>
        <w:t>,</w:t>
      </w:r>
      <w:r w:rsidRPr="00690347">
        <w:rPr>
          <w:rFonts w:eastAsia="Times New Roman"/>
          <w:szCs w:val="24"/>
        </w:rPr>
        <w:t xml:space="preserve"> εκμεταλλεύτηκε τις πρόσ</w:t>
      </w:r>
      <w:r>
        <w:rPr>
          <w:rFonts w:eastAsia="Times New Roman"/>
          <w:szCs w:val="24"/>
        </w:rPr>
        <w:t>φα</w:t>
      </w:r>
      <w:r w:rsidRPr="00690347">
        <w:rPr>
          <w:rFonts w:eastAsia="Times New Roman"/>
          <w:szCs w:val="24"/>
        </w:rPr>
        <w:t xml:space="preserve">τες διατάξεις </w:t>
      </w:r>
      <w:r>
        <w:rPr>
          <w:rFonts w:eastAsia="Times New Roman"/>
          <w:szCs w:val="24"/>
        </w:rPr>
        <w:t xml:space="preserve">του </w:t>
      </w:r>
      <w:r w:rsidRPr="00690347">
        <w:rPr>
          <w:rFonts w:eastAsia="Times New Roman"/>
          <w:szCs w:val="24"/>
        </w:rPr>
        <w:t>σχετικού νομοσχεδίου για τη φαρμακευτική κάνναβη</w:t>
      </w:r>
      <w:r>
        <w:rPr>
          <w:rFonts w:eastAsia="Times New Roman"/>
          <w:szCs w:val="24"/>
        </w:rPr>
        <w:t>. Ήταν</w:t>
      </w:r>
      <w:r w:rsidRPr="00690347">
        <w:rPr>
          <w:rFonts w:eastAsia="Times New Roman"/>
          <w:szCs w:val="24"/>
        </w:rPr>
        <w:t xml:space="preserve"> απολύτως προετοιμασμέν</w:t>
      </w:r>
      <w:r>
        <w:rPr>
          <w:rFonts w:eastAsia="Times New Roman"/>
          <w:szCs w:val="24"/>
        </w:rPr>
        <w:t>οι, ή</w:t>
      </w:r>
      <w:r w:rsidRPr="00690347">
        <w:rPr>
          <w:rFonts w:eastAsia="Times New Roman"/>
          <w:szCs w:val="24"/>
        </w:rPr>
        <w:t>ξεραν τα πάντα από πριν και έχουν αρχίσει και κάνουν καλές δουλειές</w:t>
      </w:r>
      <w:r>
        <w:rPr>
          <w:rFonts w:eastAsia="Times New Roman"/>
          <w:szCs w:val="24"/>
        </w:rPr>
        <w:t xml:space="preserve">. </w:t>
      </w:r>
    </w:p>
    <w:p w14:paraId="0CA0A9D9" w14:textId="77777777" w:rsidR="008679D8" w:rsidRDefault="00557822">
      <w:pPr>
        <w:spacing w:line="600" w:lineRule="auto"/>
        <w:ind w:firstLine="720"/>
        <w:jc w:val="both"/>
        <w:rPr>
          <w:rFonts w:eastAsia="Times New Roman"/>
          <w:szCs w:val="24"/>
        </w:rPr>
      </w:pPr>
      <w:r>
        <w:rPr>
          <w:rFonts w:eastAsia="Times New Roman"/>
          <w:szCs w:val="24"/>
        </w:rPr>
        <w:t>Κ</w:t>
      </w:r>
      <w:r w:rsidRPr="00690347">
        <w:rPr>
          <w:rFonts w:eastAsia="Times New Roman"/>
          <w:szCs w:val="24"/>
        </w:rPr>
        <w:t xml:space="preserve">αταθέτω </w:t>
      </w:r>
      <w:r>
        <w:rPr>
          <w:rFonts w:eastAsia="Times New Roman"/>
          <w:szCs w:val="24"/>
        </w:rPr>
        <w:t xml:space="preserve">για τα Πρακτικά </w:t>
      </w:r>
      <w:r w:rsidRPr="00690347">
        <w:rPr>
          <w:rFonts w:eastAsia="Times New Roman"/>
          <w:szCs w:val="24"/>
        </w:rPr>
        <w:t>κι άλλο ένα δημοσίευμα με στο</w:t>
      </w:r>
      <w:r w:rsidRPr="00690347">
        <w:rPr>
          <w:rFonts w:eastAsia="Times New Roman"/>
          <w:szCs w:val="24"/>
        </w:rPr>
        <w:t>ιχ</w:t>
      </w:r>
      <w:r>
        <w:rPr>
          <w:rFonts w:eastAsia="Times New Roman"/>
          <w:szCs w:val="24"/>
        </w:rPr>
        <w:t>εία. Α</w:t>
      </w:r>
      <w:r w:rsidRPr="00690347">
        <w:rPr>
          <w:rFonts w:eastAsia="Times New Roman"/>
          <w:szCs w:val="24"/>
        </w:rPr>
        <w:t xml:space="preserve">ς μας διαψεύσει ο κύριος </w:t>
      </w:r>
      <w:r>
        <w:rPr>
          <w:rFonts w:eastAsia="Times New Roman"/>
          <w:szCs w:val="24"/>
        </w:rPr>
        <w:t xml:space="preserve">Υπουργός ή </w:t>
      </w:r>
      <w:r w:rsidRPr="00690347">
        <w:rPr>
          <w:rFonts w:eastAsia="Times New Roman"/>
          <w:szCs w:val="24"/>
        </w:rPr>
        <w:t xml:space="preserve">οποιοσδήποτε </w:t>
      </w:r>
      <w:r>
        <w:rPr>
          <w:rFonts w:eastAsia="Times New Roman"/>
          <w:szCs w:val="24"/>
        </w:rPr>
        <w:t>άλλος.</w:t>
      </w:r>
    </w:p>
    <w:p w14:paraId="0CA0A9DA" w14:textId="77777777" w:rsidR="008679D8" w:rsidRDefault="00557822">
      <w:pPr>
        <w:spacing w:line="600" w:lineRule="auto"/>
        <w:ind w:firstLine="720"/>
        <w:jc w:val="both"/>
        <w:rPr>
          <w:rFonts w:eastAsia="Times New Roman"/>
          <w:szCs w:val="24"/>
        </w:rPr>
      </w:pPr>
      <w:r>
        <w:rPr>
          <w:rFonts w:eastAsia="Times New Roman"/>
          <w:szCs w:val="24"/>
        </w:rPr>
        <w:t xml:space="preserve">(Στο σημείο αυτό ο Βουλευτής κ. Ηλίας </w:t>
      </w:r>
      <w:proofErr w:type="spellStart"/>
      <w:r>
        <w:rPr>
          <w:rFonts w:eastAsia="Times New Roman"/>
          <w:szCs w:val="24"/>
        </w:rPr>
        <w:t>Παναγιώταρος</w:t>
      </w:r>
      <w:proofErr w:type="spellEnd"/>
      <w:r>
        <w:rPr>
          <w:rFonts w:eastAsia="Times New Roman"/>
          <w:szCs w:val="24"/>
        </w:rPr>
        <w:t xml:space="preserve"> καταθέτει για τα Πρακτικά τα προαναφερθέντα δημοσιεύματα, τα οποία βρίσκονται στο αρχείο του Τμήματος Γραμματείας της Διεύθυνσης Στενογραφίας</w:t>
      </w:r>
      <w:r>
        <w:rPr>
          <w:rFonts w:eastAsia="Times New Roman"/>
          <w:szCs w:val="24"/>
        </w:rPr>
        <w:t xml:space="preserve"> και Πρακτικών της Βουλής)</w:t>
      </w:r>
    </w:p>
    <w:p w14:paraId="0CA0A9DB" w14:textId="77777777" w:rsidR="008679D8" w:rsidRDefault="00557822">
      <w:pPr>
        <w:spacing w:line="600" w:lineRule="auto"/>
        <w:ind w:firstLine="720"/>
        <w:jc w:val="both"/>
        <w:rPr>
          <w:rFonts w:eastAsia="Times New Roman"/>
          <w:szCs w:val="24"/>
        </w:rPr>
      </w:pPr>
      <w:r>
        <w:rPr>
          <w:rFonts w:eastAsia="Times New Roman"/>
          <w:szCs w:val="24"/>
        </w:rPr>
        <w:t>Να επανέλθουμε τώρα</w:t>
      </w:r>
      <w:r w:rsidRPr="00690347">
        <w:rPr>
          <w:rFonts w:eastAsia="Times New Roman"/>
          <w:szCs w:val="24"/>
        </w:rPr>
        <w:t xml:space="preserve"> στο τεχνικό αυτό νομοσχέδιο</w:t>
      </w:r>
      <w:r>
        <w:rPr>
          <w:rFonts w:eastAsia="Times New Roman"/>
          <w:szCs w:val="24"/>
        </w:rPr>
        <w:t>,</w:t>
      </w:r>
      <w:r w:rsidRPr="00690347">
        <w:rPr>
          <w:rFonts w:eastAsia="Times New Roman"/>
          <w:szCs w:val="24"/>
        </w:rPr>
        <w:t xml:space="preserve"> που έχει να κάνει με την ανάπτυξη του </w:t>
      </w:r>
      <w:proofErr w:type="spellStart"/>
      <w:r w:rsidRPr="00690347">
        <w:rPr>
          <w:rFonts w:eastAsia="Times New Roman"/>
          <w:szCs w:val="24"/>
        </w:rPr>
        <w:t>επιχειρείν</w:t>
      </w:r>
      <w:proofErr w:type="spellEnd"/>
      <w:r>
        <w:rPr>
          <w:rFonts w:eastAsia="Times New Roman"/>
          <w:szCs w:val="24"/>
        </w:rPr>
        <w:t>. Π</w:t>
      </w:r>
      <w:r w:rsidRPr="00690347">
        <w:rPr>
          <w:rFonts w:eastAsia="Times New Roman"/>
          <w:szCs w:val="24"/>
        </w:rPr>
        <w:t>ολλοί κατηγορούν τη Χρυσή Αυγή ότι δεν έχει θέσεις</w:t>
      </w:r>
      <w:r>
        <w:rPr>
          <w:rFonts w:eastAsia="Times New Roman"/>
          <w:szCs w:val="24"/>
        </w:rPr>
        <w:t>, δεν έχει απόψεις, δ</w:t>
      </w:r>
      <w:r w:rsidRPr="00690347">
        <w:rPr>
          <w:rFonts w:eastAsia="Times New Roman"/>
          <w:szCs w:val="24"/>
        </w:rPr>
        <w:t xml:space="preserve">εν έχει </w:t>
      </w:r>
      <w:r w:rsidRPr="00690347">
        <w:rPr>
          <w:rFonts w:eastAsia="Times New Roman"/>
          <w:szCs w:val="24"/>
        </w:rPr>
        <w:lastRenderedPageBreak/>
        <w:t>πρόγραμμα</w:t>
      </w:r>
      <w:r>
        <w:rPr>
          <w:rFonts w:eastAsia="Times New Roman"/>
          <w:szCs w:val="24"/>
        </w:rPr>
        <w:t>. Τους προκαλούμε,</w:t>
      </w:r>
      <w:r w:rsidRPr="00690347">
        <w:rPr>
          <w:rFonts w:eastAsia="Times New Roman"/>
          <w:szCs w:val="24"/>
        </w:rPr>
        <w:t xml:space="preserve"> γιατί και σήμερα το πρ</w:t>
      </w:r>
      <w:r w:rsidRPr="00690347">
        <w:rPr>
          <w:rFonts w:eastAsia="Times New Roman"/>
          <w:szCs w:val="24"/>
        </w:rPr>
        <w:t xml:space="preserve">ωί σε </w:t>
      </w:r>
      <w:r>
        <w:rPr>
          <w:rFonts w:eastAsia="Times New Roman"/>
          <w:szCs w:val="24"/>
        </w:rPr>
        <w:t>μια</w:t>
      </w:r>
      <w:r w:rsidRPr="00690347">
        <w:rPr>
          <w:rFonts w:eastAsia="Times New Roman"/>
          <w:szCs w:val="24"/>
        </w:rPr>
        <w:t xml:space="preserve"> ραδιοφωνική εκπομπή </w:t>
      </w:r>
      <w:r>
        <w:rPr>
          <w:rFonts w:eastAsia="Times New Roman"/>
          <w:szCs w:val="24"/>
        </w:rPr>
        <w:t>μ</w:t>
      </w:r>
      <w:r w:rsidRPr="00690347">
        <w:rPr>
          <w:rFonts w:eastAsia="Times New Roman"/>
          <w:szCs w:val="24"/>
        </w:rPr>
        <w:t>ε πολύ μεγάλη ακροαματικότητα</w:t>
      </w:r>
      <w:r>
        <w:rPr>
          <w:rFonts w:eastAsia="Times New Roman"/>
          <w:szCs w:val="24"/>
        </w:rPr>
        <w:t>, ακούστηκαν</w:t>
      </w:r>
      <w:r w:rsidRPr="00690347">
        <w:rPr>
          <w:rFonts w:eastAsia="Times New Roman"/>
          <w:szCs w:val="24"/>
        </w:rPr>
        <w:t xml:space="preserve"> κάποια επιχειρήματα </w:t>
      </w:r>
      <w:r>
        <w:rPr>
          <w:rFonts w:eastAsia="Times New Roman"/>
          <w:szCs w:val="24"/>
        </w:rPr>
        <w:t>του στυλ ότι</w:t>
      </w:r>
      <w:r w:rsidRPr="00690347">
        <w:rPr>
          <w:rFonts w:eastAsia="Times New Roman"/>
          <w:szCs w:val="24"/>
        </w:rPr>
        <w:t xml:space="preserve"> είναι λάθος που δεν προσκαλούνται τα στελέχη της Χρυσής Αυγής στο ραδιόφωνο </w:t>
      </w:r>
      <w:r>
        <w:rPr>
          <w:rFonts w:eastAsia="Times New Roman"/>
          <w:szCs w:val="24"/>
        </w:rPr>
        <w:t xml:space="preserve">ή στην </w:t>
      </w:r>
      <w:r w:rsidRPr="00690347">
        <w:rPr>
          <w:rFonts w:eastAsia="Times New Roman"/>
          <w:szCs w:val="24"/>
        </w:rPr>
        <w:t>τηλεόραση για να εξευτελισ</w:t>
      </w:r>
      <w:r>
        <w:rPr>
          <w:rFonts w:eastAsia="Times New Roman"/>
          <w:szCs w:val="24"/>
        </w:rPr>
        <w:t>τ</w:t>
      </w:r>
      <w:r w:rsidRPr="00690347">
        <w:rPr>
          <w:rFonts w:eastAsia="Times New Roman"/>
          <w:szCs w:val="24"/>
        </w:rPr>
        <w:t xml:space="preserve">ούν με τις θέσεις και τις απόψεις </w:t>
      </w:r>
      <w:r>
        <w:rPr>
          <w:rFonts w:eastAsia="Times New Roman"/>
          <w:szCs w:val="24"/>
        </w:rPr>
        <w:t xml:space="preserve">τους. </w:t>
      </w:r>
      <w:r>
        <w:rPr>
          <w:rFonts w:eastAsia="Times New Roman"/>
          <w:szCs w:val="24"/>
        </w:rPr>
        <w:t>Τ</w:t>
      </w:r>
      <w:r w:rsidRPr="00690347">
        <w:rPr>
          <w:rFonts w:eastAsia="Times New Roman"/>
          <w:szCs w:val="24"/>
        </w:rPr>
        <w:t xml:space="preserve">ους προκαλούμε όπου και όποτε θέλουν να μας καλέσουν </w:t>
      </w:r>
      <w:r>
        <w:rPr>
          <w:rFonts w:eastAsia="Times New Roman"/>
          <w:szCs w:val="24"/>
        </w:rPr>
        <w:t>για</w:t>
      </w:r>
      <w:r w:rsidRPr="00690347">
        <w:rPr>
          <w:rFonts w:eastAsia="Times New Roman"/>
          <w:szCs w:val="24"/>
        </w:rPr>
        <w:t xml:space="preserve"> οποιοδήποτε ζήτημα και να συζητήσουμε με όλους αυτούς τους </w:t>
      </w:r>
      <w:r>
        <w:rPr>
          <w:rFonts w:eastAsia="Times New Roman"/>
          <w:szCs w:val="24"/>
        </w:rPr>
        <w:t>ινστρούχτορες</w:t>
      </w:r>
      <w:r w:rsidRPr="00690347">
        <w:rPr>
          <w:rFonts w:eastAsia="Times New Roman"/>
          <w:szCs w:val="24"/>
        </w:rPr>
        <w:t xml:space="preserve"> που εκπροσωπούν άλλα κόμματα</w:t>
      </w:r>
      <w:r>
        <w:rPr>
          <w:rFonts w:eastAsia="Times New Roman"/>
          <w:szCs w:val="24"/>
        </w:rPr>
        <w:t>,</w:t>
      </w:r>
      <w:r w:rsidRPr="00690347">
        <w:rPr>
          <w:rFonts w:eastAsia="Times New Roman"/>
          <w:szCs w:val="24"/>
        </w:rPr>
        <w:t xml:space="preserve"> τα οποία εδώ και </w:t>
      </w:r>
      <w:r>
        <w:rPr>
          <w:rFonts w:eastAsia="Times New Roman"/>
          <w:szCs w:val="24"/>
        </w:rPr>
        <w:t>σαράντα</w:t>
      </w:r>
      <w:r w:rsidRPr="00690347">
        <w:rPr>
          <w:rFonts w:eastAsia="Times New Roman"/>
          <w:szCs w:val="24"/>
        </w:rPr>
        <w:t xml:space="preserve"> χρόνια </w:t>
      </w:r>
      <w:r>
        <w:rPr>
          <w:rFonts w:eastAsia="Times New Roman"/>
          <w:szCs w:val="24"/>
        </w:rPr>
        <w:t>έχουν καταστρέψει την</w:t>
      </w:r>
      <w:r w:rsidRPr="00690347">
        <w:rPr>
          <w:rFonts w:eastAsia="Times New Roman"/>
          <w:szCs w:val="24"/>
        </w:rPr>
        <w:t xml:space="preserve"> πατρίδα μας και τώρα καλούντ</w:t>
      </w:r>
      <w:r>
        <w:rPr>
          <w:rFonts w:eastAsia="Times New Roman"/>
          <w:szCs w:val="24"/>
        </w:rPr>
        <w:t>αι</w:t>
      </w:r>
      <w:r w:rsidRPr="00690347">
        <w:rPr>
          <w:rFonts w:eastAsia="Times New Roman"/>
          <w:szCs w:val="24"/>
        </w:rPr>
        <w:t xml:space="preserve"> ξανά ως αυ</w:t>
      </w:r>
      <w:r w:rsidRPr="00690347">
        <w:rPr>
          <w:rFonts w:eastAsia="Times New Roman"/>
          <w:szCs w:val="24"/>
        </w:rPr>
        <w:t>τόκλητοι σωτήρες να μας σώσουν</w:t>
      </w:r>
      <w:r>
        <w:rPr>
          <w:rFonts w:eastAsia="Times New Roman"/>
          <w:szCs w:val="24"/>
        </w:rPr>
        <w:t>,</w:t>
      </w:r>
      <w:r w:rsidRPr="00690347">
        <w:rPr>
          <w:rFonts w:eastAsia="Times New Roman"/>
          <w:szCs w:val="24"/>
        </w:rPr>
        <w:t xml:space="preserve"> να μας πουν πώς γίνεται η τρίτη πολιτική δύναμη</w:t>
      </w:r>
      <w:r>
        <w:rPr>
          <w:rFonts w:eastAsia="Times New Roman"/>
          <w:szCs w:val="24"/>
        </w:rPr>
        <w:t>,</w:t>
      </w:r>
      <w:r w:rsidRPr="00690347">
        <w:rPr>
          <w:rFonts w:eastAsia="Times New Roman"/>
          <w:szCs w:val="24"/>
        </w:rPr>
        <w:t xml:space="preserve"> που είναι </w:t>
      </w:r>
      <w:r>
        <w:rPr>
          <w:rFonts w:eastAsia="Times New Roman"/>
          <w:szCs w:val="24"/>
        </w:rPr>
        <w:t xml:space="preserve">η Χρυσή Αυγή, </w:t>
      </w:r>
      <w:r w:rsidRPr="00690347">
        <w:rPr>
          <w:rFonts w:eastAsia="Times New Roman"/>
          <w:szCs w:val="24"/>
        </w:rPr>
        <w:t>χωρί</w:t>
      </w:r>
      <w:r>
        <w:rPr>
          <w:rFonts w:eastAsia="Times New Roman"/>
          <w:szCs w:val="24"/>
        </w:rPr>
        <w:t>ς κρατική</w:t>
      </w:r>
      <w:r w:rsidRPr="00690347">
        <w:rPr>
          <w:rFonts w:eastAsia="Times New Roman"/>
          <w:szCs w:val="24"/>
        </w:rPr>
        <w:t xml:space="preserve"> χρηματοδότηση</w:t>
      </w:r>
      <w:r>
        <w:rPr>
          <w:rFonts w:eastAsia="Times New Roman"/>
          <w:szCs w:val="24"/>
        </w:rPr>
        <w:t>,</w:t>
      </w:r>
      <w:r w:rsidRPr="00690347">
        <w:rPr>
          <w:rFonts w:eastAsia="Times New Roman"/>
          <w:szCs w:val="24"/>
        </w:rPr>
        <w:t xml:space="preserve"> </w:t>
      </w:r>
      <w:r>
        <w:rPr>
          <w:rFonts w:eastAsia="Times New Roman"/>
          <w:szCs w:val="24"/>
        </w:rPr>
        <w:t>χωρίς να</w:t>
      </w:r>
      <w:r w:rsidRPr="00690347">
        <w:rPr>
          <w:rFonts w:eastAsia="Times New Roman"/>
          <w:szCs w:val="24"/>
        </w:rPr>
        <w:t xml:space="preserve"> έχει δανειστεί ούτε ευρώ</w:t>
      </w:r>
      <w:r>
        <w:rPr>
          <w:rFonts w:eastAsia="Times New Roman"/>
          <w:szCs w:val="24"/>
        </w:rPr>
        <w:t>,</w:t>
      </w:r>
      <w:r w:rsidRPr="00690347">
        <w:rPr>
          <w:rFonts w:eastAsia="Times New Roman"/>
          <w:szCs w:val="24"/>
        </w:rPr>
        <w:t xml:space="preserve"> </w:t>
      </w:r>
      <w:r>
        <w:rPr>
          <w:rFonts w:eastAsia="Times New Roman"/>
          <w:szCs w:val="24"/>
        </w:rPr>
        <w:t>χωρίς</w:t>
      </w:r>
      <w:r w:rsidRPr="00690347">
        <w:rPr>
          <w:rFonts w:eastAsia="Times New Roman"/>
          <w:szCs w:val="24"/>
        </w:rPr>
        <w:t xml:space="preserve"> χρωστάει σε κανέναν</w:t>
      </w:r>
      <w:r>
        <w:rPr>
          <w:rFonts w:eastAsia="Times New Roman"/>
          <w:szCs w:val="24"/>
        </w:rPr>
        <w:t>,</w:t>
      </w:r>
      <w:r w:rsidRPr="00690347">
        <w:rPr>
          <w:rFonts w:eastAsia="Times New Roman"/>
          <w:szCs w:val="24"/>
        </w:rPr>
        <w:t xml:space="preserve"> να παραμείνει </w:t>
      </w:r>
      <w:r>
        <w:rPr>
          <w:rFonts w:eastAsia="Times New Roman"/>
          <w:szCs w:val="24"/>
        </w:rPr>
        <w:t>τ</w:t>
      </w:r>
      <w:r w:rsidRPr="00690347">
        <w:rPr>
          <w:rFonts w:eastAsia="Times New Roman"/>
          <w:szCs w:val="24"/>
        </w:rPr>
        <w:t>ρίτη πολιτική δύναμη</w:t>
      </w:r>
      <w:r>
        <w:rPr>
          <w:rFonts w:eastAsia="Times New Roman"/>
          <w:szCs w:val="24"/>
        </w:rPr>
        <w:t>. Και αφού μπορούμε και έ</w:t>
      </w:r>
      <w:r>
        <w:rPr>
          <w:rFonts w:eastAsia="Times New Roman"/>
          <w:szCs w:val="24"/>
        </w:rPr>
        <w:t>χουμε καλ</w:t>
      </w:r>
      <w:r w:rsidRPr="00690347">
        <w:rPr>
          <w:rFonts w:eastAsia="Times New Roman"/>
          <w:szCs w:val="24"/>
        </w:rPr>
        <w:t xml:space="preserve">ά τα του οίκου </w:t>
      </w:r>
      <w:r>
        <w:rPr>
          <w:rFonts w:eastAsia="Times New Roman"/>
          <w:szCs w:val="24"/>
        </w:rPr>
        <w:t>μας,</w:t>
      </w:r>
      <w:r w:rsidRPr="00690347">
        <w:rPr>
          <w:rFonts w:eastAsia="Times New Roman"/>
          <w:szCs w:val="24"/>
        </w:rPr>
        <w:t xml:space="preserve"> πιστεύετε ότι δεν θα μπορέσουμε να έχουμε καλά και τα της πατρίδας </w:t>
      </w:r>
      <w:r>
        <w:rPr>
          <w:rFonts w:eastAsia="Times New Roman"/>
          <w:szCs w:val="24"/>
        </w:rPr>
        <w:t>μας,</w:t>
      </w:r>
      <w:r w:rsidRPr="00690347">
        <w:rPr>
          <w:rFonts w:eastAsia="Times New Roman"/>
          <w:szCs w:val="24"/>
        </w:rPr>
        <w:t xml:space="preserve"> σε σχέση με αυτούς</w:t>
      </w:r>
      <w:r>
        <w:rPr>
          <w:rFonts w:eastAsia="Times New Roman"/>
          <w:szCs w:val="24"/>
        </w:rPr>
        <w:t>,</w:t>
      </w:r>
      <w:r w:rsidRPr="00690347">
        <w:rPr>
          <w:rFonts w:eastAsia="Times New Roman"/>
          <w:szCs w:val="24"/>
        </w:rPr>
        <w:t xml:space="preserve"> που χρωστάνε και σε κομματικό επίπεδο άνω των </w:t>
      </w:r>
      <w:r>
        <w:rPr>
          <w:rFonts w:eastAsia="Times New Roman"/>
          <w:szCs w:val="24"/>
        </w:rPr>
        <w:t>200</w:t>
      </w:r>
      <w:r w:rsidRPr="00690347">
        <w:rPr>
          <w:rFonts w:eastAsia="Times New Roman"/>
          <w:szCs w:val="24"/>
        </w:rPr>
        <w:t xml:space="preserve"> εκατομμυρίων ευρώ ο καθένας</w:t>
      </w:r>
      <w:r>
        <w:rPr>
          <w:rFonts w:eastAsia="Times New Roman"/>
          <w:szCs w:val="24"/>
        </w:rPr>
        <w:t>,</w:t>
      </w:r>
      <w:r w:rsidRPr="00690347">
        <w:rPr>
          <w:rFonts w:eastAsia="Times New Roman"/>
          <w:szCs w:val="24"/>
        </w:rPr>
        <w:t xml:space="preserve"> αλλά και εκατοντάδες χιλιάδες εκατομμύρια </w:t>
      </w:r>
      <w:r w:rsidRPr="00690347">
        <w:rPr>
          <w:rFonts w:eastAsia="Times New Roman"/>
          <w:szCs w:val="24"/>
        </w:rPr>
        <w:lastRenderedPageBreak/>
        <w:t>ευρώ μεμονωμέν</w:t>
      </w:r>
      <w:r w:rsidRPr="00690347">
        <w:rPr>
          <w:rFonts w:eastAsia="Times New Roman"/>
          <w:szCs w:val="24"/>
        </w:rPr>
        <w:t xml:space="preserve">α </w:t>
      </w:r>
      <w:r>
        <w:rPr>
          <w:rFonts w:eastAsia="Times New Roman"/>
          <w:szCs w:val="24"/>
        </w:rPr>
        <w:t>Β</w:t>
      </w:r>
      <w:r w:rsidRPr="00690347">
        <w:rPr>
          <w:rFonts w:eastAsia="Times New Roman"/>
          <w:szCs w:val="24"/>
        </w:rPr>
        <w:t xml:space="preserve">ουλευτές και στελέχη της </w:t>
      </w:r>
      <w:r>
        <w:rPr>
          <w:rFonts w:eastAsia="Times New Roman"/>
          <w:szCs w:val="24"/>
        </w:rPr>
        <w:t>Α</w:t>
      </w:r>
      <w:r w:rsidRPr="00690347">
        <w:rPr>
          <w:rFonts w:eastAsia="Times New Roman"/>
          <w:szCs w:val="24"/>
        </w:rPr>
        <w:t xml:space="preserve">ξιωματικής </w:t>
      </w:r>
      <w:r>
        <w:rPr>
          <w:rFonts w:eastAsia="Times New Roman"/>
          <w:szCs w:val="24"/>
        </w:rPr>
        <w:t>Α</w:t>
      </w:r>
      <w:r w:rsidRPr="00690347">
        <w:rPr>
          <w:rFonts w:eastAsia="Times New Roman"/>
          <w:szCs w:val="24"/>
        </w:rPr>
        <w:t>ντιπολίτευσης</w:t>
      </w:r>
      <w:r>
        <w:rPr>
          <w:rFonts w:eastAsia="Times New Roman"/>
          <w:szCs w:val="24"/>
        </w:rPr>
        <w:t xml:space="preserve"> ή άλλων κομμάτων, που ευαγγελίζονται</w:t>
      </w:r>
      <w:r w:rsidRPr="00690347">
        <w:rPr>
          <w:rFonts w:eastAsia="Times New Roman"/>
          <w:szCs w:val="24"/>
        </w:rPr>
        <w:t xml:space="preserve"> να γίνουν κυβέρνηση και να μας </w:t>
      </w:r>
      <w:proofErr w:type="spellStart"/>
      <w:r w:rsidRPr="00690347">
        <w:rPr>
          <w:rFonts w:eastAsia="Times New Roman"/>
          <w:szCs w:val="24"/>
        </w:rPr>
        <w:t>ξανα</w:t>
      </w:r>
      <w:r>
        <w:rPr>
          <w:rFonts w:eastAsia="Times New Roman"/>
          <w:szCs w:val="24"/>
        </w:rPr>
        <w:t>σ</w:t>
      </w:r>
      <w:r w:rsidRPr="00690347">
        <w:rPr>
          <w:rFonts w:eastAsia="Times New Roman"/>
          <w:szCs w:val="24"/>
        </w:rPr>
        <w:t>ώσουν</w:t>
      </w:r>
      <w:proofErr w:type="spellEnd"/>
      <w:r>
        <w:rPr>
          <w:rFonts w:eastAsia="Times New Roman"/>
          <w:szCs w:val="24"/>
        </w:rPr>
        <w:t>; Έχουμε προτάσεις. Α</w:t>
      </w:r>
      <w:r w:rsidRPr="00690347">
        <w:rPr>
          <w:rFonts w:eastAsia="Times New Roman"/>
          <w:szCs w:val="24"/>
        </w:rPr>
        <w:t xml:space="preserve">νά πάσα ώρα και στιγμή </w:t>
      </w:r>
      <w:r>
        <w:rPr>
          <w:rFonts w:eastAsia="Times New Roman"/>
          <w:szCs w:val="24"/>
        </w:rPr>
        <w:t>ε</w:t>
      </w:r>
      <w:r w:rsidRPr="00690347">
        <w:rPr>
          <w:rFonts w:eastAsia="Times New Roman"/>
          <w:szCs w:val="24"/>
        </w:rPr>
        <w:t xml:space="preserve">δώ είμαστε να σας </w:t>
      </w:r>
      <w:r>
        <w:rPr>
          <w:rFonts w:eastAsia="Times New Roman"/>
          <w:szCs w:val="24"/>
        </w:rPr>
        <w:t xml:space="preserve">τις </w:t>
      </w:r>
      <w:r w:rsidRPr="00690347">
        <w:rPr>
          <w:rFonts w:eastAsia="Times New Roman"/>
          <w:szCs w:val="24"/>
        </w:rPr>
        <w:t>πούμε και να μας βάλετε στον τοίχο</w:t>
      </w:r>
      <w:r>
        <w:rPr>
          <w:rFonts w:eastAsia="Times New Roman"/>
          <w:szCs w:val="24"/>
        </w:rPr>
        <w:t>.</w:t>
      </w:r>
    </w:p>
    <w:p w14:paraId="0CA0A9DC" w14:textId="77777777" w:rsidR="008679D8" w:rsidRDefault="00557822">
      <w:pPr>
        <w:spacing w:line="600" w:lineRule="auto"/>
        <w:ind w:firstLine="720"/>
        <w:jc w:val="both"/>
        <w:rPr>
          <w:rFonts w:eastAsia="Times New Roman"/>
          <w:szCs w:val="24"/>
        </w:rPr>
      </w:pPr>
      <w:r>
        <w:rPr>
          <w:rFonts w:eastAsia="Times New Roman"/>
          <w:szCs w:val="24"/>
        </w:rPr>
        <w:t>Επίσης,</w:t>
      </w:r>
      <w:r w:rsidRPr="00690347">
        <w:rPr>
          <w:rFonts w:eastAsia="Times New Roman"/>
          <w:szCs w:val="24"/>
        </w:rPr>
        <w:t xml:space="preserve"> επειδή έρχον</w:t>
      </w:r>
      <w:r w:rsidRPr="00690347">
        <w:rPr>
          <w:rFonts w:eastAsia="Times New Roman"/>
          <w:szCs w:val="24"/>
        </w:rPr>
        <w:t xml:space="preserve">ται και </w:t>
      </w:r>
      <w:proofErr w:type="spellStart"/>
      <w:r w:rsidRPr="00690347">
        <w:rPr>
          <w:rFonts w:eastAsia="Times New Roman"/>
          <w:szCs w:val="24"/>
        </w:rPr>
        <w:t>αυτοδιοικητικές</w:t>
      </w:r>
      <w:proofErr w:type="spellEnd"/>
      <w:r w:rsidRPr="00690347">
        <w:rPr>
          <w:rFonts w:eastAsia="Times New Roman"/>
          <w:szCs w:val="24"/>
        </w:rPr>
        <w:t xml:space="preserve"> εκλογές και πολύς λόγος γίνεται και ακούμε από την απελθούσα </w:t>
      </w:r>
      <w:r>
        <w:rPr>
          <w:rFonts w:eastAsia="Times New Roman"/>
          <w:szCs w:val="24"/>
        </w:rPr>
        <w:t>Π</w:t>
      </w:r>
      <w:r w:rsidRPr="00690347">
        <w:rPr>
          <w:rFonts w:eastAsia="Times New Roman"/>
          <w:szCs w:val="24"/>
        </w:rPr>
        <w:t>εριφερειάρχη κ</w:t>
      </w:r>
      <w:r>
        <w:rPr>
          <w:rFonts w:eastAsia="Times New Roman"/>
          <w:szCs w:val="24"/>
        </w:rPr>
        <w:t>.</w:t>
      </w:r>
      <w:r w:rsidRPr="00690347">
        <w:rPr>
          <w:rFonts w:eastAsia="Times New Roman"/>
          <w:szCs w:val="24"/>
        </w:rPr>
        <w:t xml:space="preserve"> Δούρου πόσα </w:t>
      </w:r>
      <w:r>
        <w:rPr>
          <w:rFonts w:eastAsia="Times New Roman"/>
          <w:szCs w:val="24"/>
        </w:rPr>
        <w:t>κ</w:t>
      </w:r>
      <w:r w:rsidRPr="00690347">
        <w:rPr>
          <w:rFonts w:eastAsia="Times New Roman"/>
          <w:szCs w:val="24"/>
        </w:rPr>
        <w:t>αλά έκανε</w:t>
      </w:r>
      <w:r>
        <w:rPr>
          <w:rFonts w:eastAsia="Times New Roman"/>
          <w:szCs w:val="24"/>
        </w:rPr>
        <w:t xml:space="preserve"> σε</w:t>
      </w:r>
      <w:r w:rsidRPr="00690347">
        <w:rPr>
          <w:rFonts w:eastAsia="Times New Roman"/>
          <w:szCs w:val="24"/>
        </w:rPr>
        <w:t xml:space="preserve"> όλους τους τομείς</w:t>
      </w:r>
      <w:r>
        <w:rPr>
          <w:rFonts w:eastAsia="Times New Roman"/>
          <w:szCs w:val="24"/>
        </w:rPr>
        <w:t>,</w:t>
      </w:r>
      <w:r w:rsidRPr="00690347">
        <w:rPr>
          <w:rFonts w:eastAsia="Times New Roman"/>
          <w:szCs w:val="24"/>
        </w:rPr>
        <w:t xml:space="preserve"> εκτός από την υπευθυνότητα της στο </w:t>
      </w:r>
      <w:r>
        <w:rPr>
          <w:rFonts w:eastAsia="Times New Roman"/>
          <w:szCs w:val="24"/>
        </w:rPr>
        <w:t>Μ</w:t>
      </w:r>
      <w:r w:rsidRPr="00690347">
        <w:rPr>
          <w:rFonts w:eastAsia="Times New Roman"/>
          <w:szCs w:val="24"/>
        </w:rPr>
        <w:t>άτι</w:t>
      </w:r>
      <w:r>
        <w:rPr>
          <w:rFonts w:eastAsia="Times New Roman"/>
          <w:szCs w:val="24"/>
        </w:rPr>
        <w:t>,</w:t>
      </w:r>
      <w:r w:rsidRPr="00690347">
        <w:rPr>
          <w:rFonts w:eastAsia="Times New Roman"/>
          <w:szCs w:val="24"/>
        </w:rPr>
        <w:t xml:space="preserve"> στη Μάνδρα και αλλού</w:t>
      </w:r>
      <w:r>
        <w:rPr>
          <w:rFonts w:eastAsia="Times New Roman"/>
          <w:szCs w:val="24"/>
        </w:rPr>
        <w:t>,</w:t>
      </w:r>
      <w:r w:rsidRPr="00690347">
        <w:rPr>
          <w:rFonts w:eastAsia="Times New Roman"/>
          <w:szCs w:val="24"/>
        </w:rPr>
        <w:t xml:space="preserve"> να </w:t>
      </w:r>
      <w:r>
        <w:rPr>
          <w:rFonts w:eastAsia="Times New Roman"/>
          <w:szCs w:val="24"/>
        </w:rPr>
        <w:t>καυχιέται</w:t>
      </w:r>
      <w:r w:rsidRPr="00690347">
        <w:rPr>
          <w:rFonts w:eastAsia="Times New Roman"/>
          <w:szCs w:val="24"/>
        </w:rPr>
        <w:t xml:space="preserve"> και να μας λέει ότι δεν είναι </w:t>
      </w:r>
      <w:proofErr w:type="spellStart"/>
      <w:r w:rsidRPr="00690347">
        <w:rPr>
          <w:rFonts w:eastAsia="Times New Roman"/>
          <w:szCs w:val="24"/>
        </w:rPr>
        <w:t>fak</w:t>
      </w:r>
      <w:r w:rsidRPr="00690347">
        <w:rPr>
          <w:rFonts w:eastAsia="Times New Roman"/>
          <w:szCs w:val="24"/>
        </w:rPr>
        <w:t>e</w:t>
      </w:r>
      <w:proofErr w:type="spellEnd"/>
      <w:r w:rsidRPr="00690347">
        <w:rPr>
          <w:rFonts w:eastAsia="Times New Roman"/>
          <w:szCs w:val="24"/>
        </w:rPr>
        <w:t xml:space="preserve"> </w:t>
      </w:r>
      <w:proofErr w:type="spellStart"/>
      <w:r w:rsidRPr="00690347">
        <w:rPr>
          <w:rFonts w:eastAsia="Times New Roman"/>
          <w:szCs w:val="24"/>
        </w:rPr>
        <w:t>news</w:t>
      </w:r>
      <w:proofErr w:type="spellEnd"/>
      <w:r w:rsidRPr="00690347">
        <w:rPr>
          <w:rFonts w:eastAsia="Times New Roman"/>
          <w:szCs w:val="24"/>
        </w:rPr>
        <w:t xml:space="preserve"> η </w:t>
      </w:r>
      <w:r>
        <w:rPr>
          <w:rFonts w:eastAsia="Times New Roman"/>
          <w:szCs w:val="24"/>
        </w:rPr>
        <w:t>α</w:t>
      </w:r>
      <w:r w:rsidRPr="00690347">
        <w:rPr>
          <w:rFonts w:eastAsia="Times New Roman"/>
          <w:szCs w:val="24"/>
        </w:rPr>
        <w:t xml:space="preserve">ρωγή της </w:t>
      </w:r>
      <w:r>
        <w:rPr>
          <w:rFonts w:eastAsia="Times New Roman"/>
          <w:szCs w:val="24"/>
        </w:rPr>
        <w:t>Π</w:t>
      </w:r>
      <w:r w:rsidRPr="00690347">
        <w:rPr>
          <w:rFonts w:eastAsia="Times New Roman"/>
          <w:szCs w:val="24"/>
        </w:rPr>
        <w:t>εριφέρειας Αττικής υπό τη σκέπη της προς την επιχειρηματικότητα</w:t>
      </w:r>
      <w:r>
        <w:rPr>
          <w:rFonts w:eastAsia="Times New Roman"/>
          <w:szCs w:val="24"/>
        </w:rPr>
        <w:t>. Α</w:t>
      </w:r>
      <w:r w:rsidRPr="00690347">
        <w:rPr>
          <w:rFonts w:eastAsia="Times New Roman"/>
          <w:szCs w:val="24"/>
        </w:rPr>
        <w:t xml:space="preserve">κούμε συνεχώς τεράστια ποσά που μοιράζουν σε </w:t>
      </w:r>
      <w:r>
        <w:rPr>
          <w:rFonts w:eastAsia="Times New Roman"/>
          <w:szCs w:val="24"/>
        </w:rPr>
        <w:t>φόρα,</w:t>
      </w:r>
      <w:r w:rsidRPr="00690347">
        <w:rPr>
          <w:rFonts w:eastAsia="Times New Roman"/>
          <w:szCs w:val="24"/>
        </w:rPr>
        <w:t xml:space="preserve"> σε προγράμματα</w:t>
      </w:r>
      <w:r>
        <w:rPr>
          <w:rFonts w:eastAsia="Times New Roman"/>
          <w:szCs w:val="24"/>
        </w:rPr>
        <w:t>,</w:t>
      </w:r>
      <w:r w:rsidRPr="00690347">
        <w:rPr>
          <w:rFonts w:eastAsia="Times New Roman"/>
          <w:szCs w:val="24"/>
        </w:rPr>
        <w:t xml:space="preserve"> αλλά τίποτα απολύτως</w:t>
      </w:r>
      <w:r>
        <w:rPr>
          <w:rFonts w:eastAsia="Times New Roman"/>
          <w:szCs w:val="24"/>
        </w:rPr>
        <w:t>,</w:t>
      </w:r>
      <w:r w:rsidRPr="00690347">
        <w:rPr>
          <w:rFonts w:eastAsia="Times New Roman"/>
          <w:szCs w:val="24"/>
        </w:rPr>
        <w:t xml:space="preserve"> στην ουσία</w:t>
      </w:r>
      <w:r>
        <w:rPr>
          <w:rFonts w:eastAsia="Times New Roman"/>
          <w:szCs w:val="24"/>
        </w:rPr>
        <w:t>,</w:t>
      </w:r>
      <w:r w:rsidRPr="00690347">
        <w:rPr>
          <w:rFonts w:eastAsia="Times New Roman"/>
          <w:szCs w:val="24"/>
        </w:rPr>
        <w:t xml:space="preserve"> στην πραγματική οικονο</w:t>
      </w:r>
      <w:r>
        <w:rPr>
          <w:rFonts w:eastAsia="Times New Roman"/>
          <w:szCs w:val="24"/>
        </w:rPr>
        <w:t>μία. Δ</w:t>
      </w:r>
      <w:r w:rsidRPr="00690347">
        <w:rPr>
          <w:rFonts w:eastAsia="Times New Roman"/>
          <w:szCs w:val="24"/>
        </w:rPr>
        <w:t xml:space="preserve">εν έχει ωφεληθεί ο μικρομεσαίος </w:t>
      </w:r>
      <w:r w:rsidRPr="00690347">
        <w:rPr>
          <w:rFonts w:eastAsia="Times New Roman"/>
          <w:szCs w:val="24"/>
        </w:rPr>
        <w:t>επιχειρηματίας</w:t>
      </w:r>
      <w:r>
        <w:rPr>
          <w:rFonts w:eastAsia="Times New Roman"/>
          <w:szCs w:val="24"/>
        </w:rPr>
        <w:t>,</w:t>
      </w:r>
      <w:r w:rsidRPr="00690347">
        <w:rPr>
          <w:rFonts w:eastAsia="Times New Roman"/>
          <w:szCs w:val="24"/>
        </w:rPr>
        <w:t xml:space="preserve"> ο βιοτέχνης</w:t>
      </w:r>
      <w:r>
        <w:rPr>
          <w:rFonts w:eastAsia="Times New Roman"/>
          <w:szCs w:val="24"/>
        </w:rPr>
        <w:t>,</w:t>
      </w:r>
      <w:r w:rsidRPr="00690347">
        <w:rPr>
          <w:rFonts w:eastAsia="Times New Roman"/>
          <w:szCs w:val="24"/>
        </w:rPr>
        <w:t xml:space="preserve"> ο αγρότης της </w:t>
      </w:r>
      <w:r>
        <w:rPr>
          <w:rFonts w:eastAsia="Times New Roman"/>
          <w:szCs w:val="24"/>
        </w:rPr>
        <w:t>Περιφέρειας Αττικής κάτι από την Περιφέρεια Αττικής. Μοιράζονται τ</w:t>
      </w:r>
      <w:r w:rsidRPr="00690347">
        <w:rPr>
          <w:rFonts w:eastAsia="Times New Roman"/>
          <w:szCs w:val="24"/>
        </w:rPr>
        <w:t>εράστια ποσά τα οποία επί της ουσίας πετιούνται σε ένα βαρέλι δίχως πάτο</w:t>
      </w:r>
      <w:r>
        <w:rPr>
          <w:rFonts w:eastAsia="Times New Roman"/>
          <w:szCs w:val="24"/>
        </w:rPr>
        <w:t>. Η</w:t>
      </w:r>
      <w:r w:rsidRPr="00690347">
        <w:rPr>
          <w:rFonts w:eastAsia="Times New Roman"/>
          <w:szCs w:val="24"/>
        </w:rPr>
        <w:t xml:space="preserve"> </w:t>
      </w:r>
      <w:proofErr w:type="spellStart"/>
      <w:r w:rsidRPr="00690347">
        <w:rPr>
          <w:rFonts w:eastAsia="Times New Roman"/>
          <w:szCs w:val="24"/>
        </w:rPr>
        <w:t>αυτοδιοικητική</w:t>
      </w:r>
      <w:proofErr w:type="spellEnd"/>
      <w:r w:rsidRPr="00690347">
        <w:rPr>
          <w:rFonts w:eastAsia="Times New Roman"/>
          <w:szCs w:val="24"/>
        </w:rPr>
        <w:t xml:space="preserve"> έκφραση της Χρυσής Αυγής</w:t>
      </w:r>
      <w:r>
        <w:rPr>
          <w:rFonts w:eastAsia="Times New Roman"/>
          <w:szCs w:val="24"/>
        </w:rPr>
        <w:t xml:space="preserve"> για την Περιφέρεια Αττικής,</w:t>
      </w:r>
      <w:r w:rsidRPr="00690347">
        <w:rPr>
          <w:rFonts w:eastAsia="Times New Roman"/>
          <w:szCs w:val="24"/>
        </w:rPr>
        <w:t xml:space="preserve"> της</w:t>
      </w:r>
      <w:r>
        <w:rPr>
          <w:rFonts w:eastAsia="Times New Roman"/>
          <w:szCs w:val="24"/>
        </w:rPr>
        <w:t xml:space="preserve"> οποίας έχω την τιμή να ηγούμαι </w:t>
      </w:r>
      <w:r w:rsidRPr="00690347">
        <w:rPr>
          <w:rFonts w:eastAsia="Times New Roman"/>
          <w:szCs w:val="24"/>
        </w:rPr>
        <w:t xml:space="preserve">και να κατεβαίνω και </w:t>
      </w:r>
      <w:r>
        <w:rPr>
          <w:rFonts w:eastAsia="Times New Roman"/>
          <w:szCs w:val="24"/>
        </w:rPr>
        <w:lastRenderedPageBreak/>
        <w:t xml:space="preserve">υποψήφιος </w:t>
      </w:r>
      <w:r>
        <w:rPr>
          <w:rFonts w:eastAsia="Times New Roman"/>
          <w:szCs w:val="24"/>
        </w:rPr>
        <w:t>π</w:t>
      </w:r>
      <w:r w:rsidRPr="00690347">
        <w:rPr>
          <w:rFonts w:eastAsia="Times New Roman"/>
          <w:szCs w:val="24"/>
        </w:rPr>
        <w:t>εριφερειάρχης</w:t>
      </w:r>
      <w:r>
        <w:rPr>
          <w:rFonts w:eastAsia="Times New Roman"/>
          <w:szCs w:val="24"/>
        </w:rPr>
        <w:t>,</w:t>
      </w:r>
      <w:r w:rsidRPr="00690347">
        <w:rPr>
          <w:rFonts w:eastAsia="Times New Roman"/>
          <w:szCs w:val="24"/>
        </w:rPr>
        <w:t xml:space="preserve"> έχει ένα πρόγραμμα πολύ συγκεκριμένο και </w:t>
      </w:r>
      <w:r>
        <w:rPr>
          <w:rFonts w:eastAsia="Times New Roman"/>
          <w:szCs w:val="24"/>
        </w:rPr>
        <w:t>σ</w:t>
      </w:r>
      <w:r w:rsidRPr="00690347">
        <w:rPr>
          <w:rFonts w:eastAsia="Times New Roman"/>
          <w:szCs w:val="24"/>
        </w:rPr>
        <w:t>ας καλούμε</w:t>
      </w:r>
      <w:r>
        <w:rPr>
          <w:rFonts w:eastAsia="Times New Roman"/>
          <w:szCs w:val="24"/>
        </w:rPr>
        <w:t>,</w:t>
      </w:r>
      <w:r w:rsidRPr="00690347">
        <w:rPr>
          <w:rFonts w:eastAsia="Times New Roman"/>
          <w:szCs w:val="24"/>
        </w:rPr>
        <w:t xml:space="preserve"> </w:t>
      </w:r>
      <w:r>
        <w:rPr>
          <w:rFonts w:eastAsia="Times New Roman"/>
          <w:szCs w:val="24"/>
        </w:rPr>
        <w:t>«</w:t>
      </w:r>
      <w:r w:rsidRPr="00690347">
        <w:rPr>
          <w:rFonts w:eastAsia="Times New Roman"/>
          <w:szCs w:val="24"/>
        </w:rPr>
        <w:t>φίλους και εχθρούς</w:t>
      </w:r>
      <w:r>
        <w:rPr>
          <w:rFonts w:eastAsia="Times New Roman"/>
          <w:szCs w:val="24"/>
        </w:rPr>
        <w:t>»</w:t>
      </w:r>
      <w:r w:rsidRPr="00690347">
        <w:rPr>
          <w:rFonts w:eastAsia="Times New Roman"/>
          <w:szCs w:val="24"/>
        </w:rPr>
        <w:t xml:space="preserve"> σε οποιοδήποτε διαξιφισμό</w:t>
      </w:r>
      <w:r>
        <w:rPr>
          <w:rFonts w:eastAsia="Times New Roman"/>
          <w:szCs w:val="24"/>
        </w:rPr>
        <w:t>,</w:t>
      </w:r>
      <w:r w:rsidRPr="00690347">
        <w:rPr>
          <w:rFonts w:eastAsia="Times New Roman"/>
          <w:szCs w:val="24"/>
        </w:rPr>
        <w:t xml:space="preserve"> σχετικά με τις προτάσεις και τις θέσεις μας και όχι σε φωνασκίες </w:t>
      </w:r>
      <w:r>
        <w:rPr>
          <w:rFonts w:eastAsia="Times New Roman"/>
          <w:szCs w:val="24"/>
        </w:rPr>
        <w:t>τύπου</w:t>
      </w:r>
      <w:r w:rsidRPr="00690347">
        <w:rPr>
          <w:rFonts w:eastAsia="Times New Roman"/>
          <w:szCs w:val="24"/>
        </w:rPr>
        <w:t xml:space="preserve"> </w:t>
      </w:r>
      <w:r>
        <w:rPr>
          <w:rFonts w:eastAsia="Times New Roman"/>
          <w:szCs w:val="24"/>
        </w:rPr>
        <w:t>«</w:t>
      </w:r>
      <w:r w:rsidRPr="00690347">
        <w:rPr>
          <w:rFonts w:eastAsia="Times New Roman"/>
          <w:szCs w:val="24"/>
        </w:rPr>
        <w:t>δεν</w:t>
      </w:r>
      <w:r w:rsidRPr="00690347">
        <w:rPr>
          <w:rFonts w:eastAsia="Times New Roman"/>
          <w:szCs w:val="24"/>
        </w:rPr>
        <w:t xml:space="preserve"> ομιλούμε με νάζι</w:t>
      </w:r>
      <w:r>
        <w:rPr>
          <w:rFonts w:eastAsia="Times New Roman"/>
          <w:szCs w:val="24"/>
        </w:rPr>
        <w:t>»,</w:t>
      </w:r>
      <w:r w:rsidRPr="00690347">
        <w:rPr>
          <w:rFonts w:eastAsia="Times New Roman"/>
          <w:szCs w:val="24"/>
        </w:rPr>
        <w:t xml:space="preserve"> </w:t>
      </w:r>
      <w:r>
        <w:rPr>
          <w:rFonts w:eastAsia="Times New Roman"/>
          <w:szCs w:val="24"/>
        </w:rPr>
        <w:t>«</w:t>
      </w:r>
      <w:r w:rsidRPr="00690347">
        <w:rPr>
          <w:rFonts w:eastAsia="Times New Roman"/>
          <w:szCs w:val="24"/>
        </w:rPr>
        <w:t>δεν ομιλούμε με τον ένα</w:t>
      </w:r>
      <w:r>
        <w:rPr>
          <w:rFonts w:eastAsia="Times New Roman"/>
          <w:szCs w:val="24"/>
        </w:rPr>
        <w:t>», «</w:t>
      </w:r>
      <w:r w:rsidRPr="00690347">
        <w:rPr>
          <w:rFonts w:eastAsia="Times New Roman"/>
          <w:szCs w:val="24"/>
        </w:rPr>
        <w:t xml:space="preserve">δεν </w:t>
      </w:r>
      <w:r>
        <w:rPr>
          <w:rFonts w:eastAsia="Times New Roman"/>
          <w:szCs w:val="24"/>
        </w:rPr>
        <w:t>ομιλούμε</w:t>
      </w:r>
      <w:r w:rsidRPr="00690347">
        <w:rPr>
          <w:rFonts w:eastAsia="Times New Roman"/>
          <w:szCs w:val="24"/>
        </w:rPr>
        <w:t xml:space="preserve"> με τον άλλο</w:t>
      </w:r>
      <w:r>
        <w:rPr>
          <w:rFonts w:eastAsia="Times New Roman"/>
          <w:szCs w:val="24"/>
        </w:rPr>
        <w:t>».</w:t>
      </w:r>
      <w:r w:rsidRPr="00690347">
        <w:rPr>
          <w:rFonts w:eastAsia="Times New Roman"/>
          <w:szCs w:val="24"/>
        </w:rPr>
        <w:t xml:space="preserve"> Αυτά σας τα </w:t>
      </w:r>
      <w:r>
        <w:rPr>
          <w:rFonts w:eastAsia="Times New Roman"/>
          <w:szCs w:val="24"/>
        </w:rPr>
        <w:t>ε</w:t>
      </w:r>
      <w:r w:rsidRPr="00690347">
        <w:rPr>
          <w:rFonts w:eastAsia="Times New Roman"/>
          <w:szCs w:val="24"/>
        </w:rPr>
        <w:t>πιστρέφουμε</w:t>
      </w:r>
      <w:r>
        <w:rPr>
          <w:rFonts w:eastAsia="Times New Roman"/>
          <w:szCs w:val="24"/>
        </w:rPr>
        <w:t xml:space="preserve"> και </w:t>
      </w:r>
      <w:r w:rsidRPr="00690347">
        <w:rPr>
          <w:rFonts w:eastAsia="Times New Roman"/>
          <w:szCs w:val="24"/>
        </w:rPr>
        <w:t xml:space="preserve">σας </w:t>
      </w:r>
      <w:r>
        <w:rPr>
          <w:rFonts w:eastAsia="Times New Roman"/>
          <w:szCs w:val="24"/>
        </w:rPr>
        <w:t xml:space="preserve">τα </w:t>
      </w:r>
      <w:r w:rsidRPr="00690347">
        <w:rPr>
          <w:rFonts w:eastAsia="Times New Roman"/>
          <w:szCs w:val="24"/>
        </w:rPr>
        <w:t>επιστρέφει και ο ελληνικός λαός</w:t>
      </w:r>
      <w:r>
        <w:rPr>
          <w:rFonts w:eastAsia="Times New Roman"/>
          <w:szCs w:val="24"/>
        </w:rPr>
        <w:t>.</w:t>
      </w:r>
    </w:p>
    <w:p w14:paraId="0CA0A9DD" w14:textId="77777777" w:rsidR="008679D8" w:rsidRDefault="00557822">
      <w:pPr>
        <w:spacing w:line="600" w:lineRule="auto"/>
        <w:ind w:firstLine="720"/>
        <w:jc w:val="both"/>
        <w:rPr>
          <w:rFonts w:eastAsia="Times New Roman"/>
          <w:szCs w:val="24"/>
        </w:rPr>
      </w:pPr>
      <w:r>
        <w:rPr>
          <w:rFonts w:eastAsia="Times New Roman"/>
          <w:szCs w:val="24"/>
        </w:rPr>
        <w:t>Κ</w:t>
      </w:r>
      <w:r w:rsidRPr="00690347">
        <w:rPr>
          <w:rFonts w:eastAsia="Times New Roman"/>
          <w:szCs w:val="24"/>
        </w:rPr>
        <w:t>λείνοντας</w:t>
      </w:r>
      <w:r>
        <w:rPr>
          <w:rFonts w:eastAsia="Times New Roman"/>
          <w:szCs w:val="24"/>
        </w:rPr>
        <w:t>,</w:t>
      </w:r>
      <w:r w:rsidRPr="00690347">
        <w:rPr>
          <w:rFonts w:eastAsia="Times New Roman"/>
          <w:szCs w:val="24"/>
        </w:rPr>
        <w:t xml:space="preserve"> θα θέλαμε να σας πούμε και για </w:t>
      </w:r>
      <w:r>
        <w:rPr>
          <w:rFonts w:eastAsia="Times New Roman"/>
          <w:szCs w:val="24"/>
        </w:rPr>
        <w:t>το εν λόγω θέμα</w:t>
      </w:r>
      <w:r w:rsidRPr="00690347">
        <w:rPr>
          <w:rFonts w:eastAsia="Times New Roman"/>
          <w:szCs w:val="24"/>
        </w:rPr>
        <w:t xml:space="preserve"> και για όλα </w:t>
      </w:r>
      <w:r>
        <w:rPr>
          <w:rFonts w:eastAsia="Times New Roman"/>
          <w:szCs w:val="24"/>
        </w:rPr>
        <w:t>ό</w:t>
      </w:r>
      <w:r w:rsidRPr="00690347">
        <w:rPr>
          <w:rFonts w:eastAsia="Times New Roman"/>
          <w:szCs w:val="24"/>
        </w:rPr>
        <w:t xml:space="preserve">τι και στην κεντρική πολιτική σκηνή και </w:t>
      </w:r>
      <w:r w:rsidRPr="00690347">
        <w:rPr>
          <w:rFonts w:eastAsia="Times New Roman"/>
          <w:szCs w:val="24"/>
        </w:rPr>
        <w:t xml:space="preserve">στην αυτοδιοίκηση </w:t>
      </w:r>
      <w:r>
        <w:rPr>
          <w:rFonts w:eastAsia="Times New Roman"/>
          <w:szCs w:val="24"/>
        </w:rPr>
        <w:t xml:space="preserve">εμείς </w:t>
      </w:r>
      <w:r w:rsidRPr="00690347">
        <w:rPr>
          <w:rFonts w:eastAsia="Times New Roman"/>
          <w:szCs w:val="24"/>
        </w:rPr>
        <w:t xml:space="preserve">θα </w:t>
      </w:r>
      <w:r>
        <w:rPr>
          <w:rFonts w:eastAsia="Times New Roman"/>
          <w:szCs w:val="24"/>
        </w:rPr>
        <w:t>δώσουμε τον καλύτερό μας εαυτό. Θ</w:t>
      </w:r>
      <w:r w:rsidRPr="00690347">
        <w:rPr>
          <w:rFonts w:eastAsia="Times New Roman"/>
          <w:szCs w:val="24"/>
        </w:rPr>
        <w:t xml:space="preserve">α δώσουμε την επιχειρηματική εμπειρία που έχουμε </w:t>
      </w:r>
      <w:r>
        <w:rPr>
          <w:rFonts w:eastAsia="Times New Roman"/>
          <w:szCs w:val="24"/>
        </w:rPr>
        <w:t xml:space="preserve">πολλοί εξ ημών </w:t>
      </w:r>
      <w:r w:rsidRPr="00690347">
        <w:rPr>
          <w:rFonts w:eastAsia="Times New Roman"/>
          <w:szCs w:val="24"/>
        </w:rPr>
        <w:t>στην πραγματι</w:t>
      </w:r>
      <w:r>
        <w:rPr>
          <w:rFonts w:eastAsia="Times New Roman"/>
          <w:szCs w:val="24"/>
        </w:rPr>
        <w:t>κή αγορά και όχι σε φληναφήματα. Γιατί, κύριοι της Κυβέρνησης,</w:t>
      </w:r>
      <w:r w:rsidRPr="00690347">
        <w:rPr>
          <w:rFonts w:eastAsia="Times New Roman"/>
          <w:szCs w:val="24"/>
        </w:rPr>
        <w:t xml:space="preserve"> δεν έχει σημασία μόνον </w:t>
      </w:r>
      <w:r>
        <w:rPr>
          <w:rFonts w:eastAsia="Times New Roman"/>
          <w:szCs w:val="24"/>
        </w:rPr>
        <w:t>τ</w:t>
      </w:r>
      <w:r w:rsidRPr="00690347">
        <w:rPr>
          <w:rFonts w:eastAsia="Times New Roman"/>
          <w:szCs w:val="24"/>
        </w:rPr>
        <w:t xml:space="preserve">ι λέει κάποιος και τι υπόσχεται </w:t>
      </w:r>
      <w:r w:rsidRPr="00690347">
        <w:rPr>
          <w:rFonts w:eastAsia="Times New Roman"/>
          <w:szCs w:val="24"/>
        </w:rPr>
        <w:t>κάποιος</w:t>
      </w:r>
      <w:r>
        <w:rPr>
          <w:rFonts w:eastAsia="Times New Roman"/>
          <w:szCs w:val="24"/>
        </w:rPr>
        <w:t xml:space="preserve">. </w:t>
      </w:r>
      <w:r w:rsidRPr="00690347">
        <w:rPr>
          <w:rFonts w:eastAsia="Times New Roman"/>
          <w:szCs w:val="24"/>
        </w:rPr>
        <w:t>Σημασία έχει και ποιος το λέει</w:t>
      </w:r>
      <w:r>
        <w:rPr>
          <w:rFonts w:eastAsia="Times New Roman"/>
          <w:szCs w:val="24"/>
        </w:rPr>
        <w:t>. Κ</w:t>
      </w:r>
      <w:r w:rsidRPr="00690347">
        <w:rPr>
          <w:rFonts w:eastAsia="Times New Roman"/>
          <w:szCs w:val="24"/>
        </w:rPr>
        <w:t>αι επειδή εσείς δεν έχετε κολλήσει ούτε ένα ένσημο στο ΤΕΒΕ</w:t>
      </w:r>
      <w:r>
        <w:rPr>
          <w:rFonts w:eastAsia="Times New Roman"/>
          <w:szCs w:val="24"/>
        </w:rPr>
        <w:t>,</w:t>
      </w:r>
      <w:r w:rsidRPr="00690347">
        <w:rPr>
          <w:rFonts w:eastAsia="Times New Roman"/>
          <w:szCs w:val="24"/>
        </w:rPr>
        <w:t xml:space="preserve"> στην πραγματική αγορά</w:t>
      </w:r>
      <w:r>
        <w:rPr>
          <w:rFonts w:eastAsia="Times New Roman"/>
          <w:szCs w:val="24"/>
        </w:rPr>
        <w:t>,</w:t>
      </w:r>
      <w:r w:rsidRPr="00690347">
        <w:rPr>
          <w:rFonts w:eastAsia="Times New Roman"/>
          <w:szCs w:val="24"/>
        </w:rPr>
        <w:t xml:space="preserve"> δεν έχει απολύτως κα</w:t>
      </w:r>
      <w:r>
        <w:rPr>
          <w:rFonts w:eastAsia="Times New Roman"/>
          <w:szCs w:val="24"/>
        </w:rPr>
        <w:t>μμία</w:t>
      </w:r>
      <w:r w:rsidRPr="00690347">
        <w:rPr>
          <w:rFonts w:eastAsia="Times New Roman"/>
          <w:szCs w:val="24"/>
        </w:rPr>
        <w:t xml:space="preserve"> σημασία τι λέτε</w:t>
      </w:r>
      <w:r>
        <w:rPr>
          <w:rFonts w:eastAsia="Times New Roman"/>
          <w:szCs w:val="24"/>
        </w:rPr>
        <w:t>.</w:t>
      </w:r>
    </w:p>
    <w:p w14:paraId="0CA0A9DE" w14:textId="77777777" w:rsidR="008679D8" w:rsidRDefault="00557822">
      <w:pPr>
        <w:spacing w:line="600" w:lineRule="auto"/>
        <w:ind w:firstLine="720"/>
        <w:jc w:val="both"/>
        <w:rPr>
          <w:rFonts w:eastAsia="Times New Roman"/>
          <w:szCs w:val="24"/>
        </w:rPr>
      </w:pPr>
      <w:r>
        <w:rPr>
          <w:rFonts w:eastAsia="Times New Roman"/>
          <w:szCs w:val="24"/>
        </w:rPr>
        <w:t>Κ</w:t>
      </w:r>
      <w:r w:rsidRPr="00690347">
        <w:rPr>
          <w:rFonts w:eastAsia="Times New Roman"/>
          <w:szCs w:val="24"/>
        </w:rPr>
        <w:t>αταψηφίσουμε το εν λόγω νομοσχέδιο</w:t>
      </w:r>
      <w:r>
        <w:rPr>
          <w:rFonts w:eastAsia="Times New Roman"/>
          <w:szCs w:val="24"/>
        </w:rPr>
        <w:t>,</w:t>
      </w:r>
      <w:r w:rsidRPr="00690347">
        <w:rPr>
          <w:rFonts w:eastAsia="Times New Roman"/>
          <w:szCs w:val="24"/>
        </w:rPr>
        <w:t xml:space="preserve"> καταψηφίσουμε την τροπολογία</w:t>
      </w:r>
      <w:r>
        <w:rPr>
          <w:rFonts w:eastAsia="Times New Roman"/>
          <w:szCs w:val="24"/>
        </w:rPr>
        <w:t>.</w:t>
      </w:r>
    </w:p>
    <w:p w14:paraId="0CA0A9DF" w14:textId="77777777" w:rsidR="008679D8" w:rsidRDefault="00557822">
      <w:pPr>
        <w:spacing w:line="600" w:lineRule="auto"/>
        <w:ind w:firstLine="720"/>
        <w:jc w:val="both"/>
        <w:rPr>
          <w:rFonts w:eastAsia="Times New Roman"/>
          <w:szCs w:val="24"/>
        </w:rPr>
      </w:pPr>
      <w:r>
        <w:rPr>
          <w:rFonts w:eastAsia="Times New Roman"/>
          <w:szCs w:val="24"/>
        </w:rPr>
        <w:t>Ε</w:t>
      </w:r>
      <w:r w:rsidRPr="00690347">
        <w:rPr>
          <w:rFonts w:eastAsia="Times New Roman"/>
          <w:szCs w:val="24"/>
        </w:rPr>
        <w:t>υχαριστώ πάρα πολύ</w:t>
      </w:r>
      <w:r>
        <w:rPr>
          <w:rFonts w:eastAsia="Times New Roman"/>
          <w:szCs w:val="24"/>
        </w:rPr>
        <w:t>.</w:t>
      </w:r>
    </w:p>
    <w:p w14:paraId="0CA0A9E0" w14:textId="77777777" w:rsidR="008679D8" w:rsidRDefault="00557822">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0CA0A9E1" w14:textId="77777777" w:rsidR="008679D8" w:rsidRDefault="0055782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w:t>
      </w:r>
      <w:r w:rsidRPr="00690347">
        <w:rPr>
          <w:rFonts w:eastAsia="Times New Roman"/>
          <w:szCs w:val="24"/>
        </w:rPr>
        <w:t>ροχωράμε με τον ειδικό αγορητή από το Κομμουνιστικό Κόμμα Ελλάδ</w:t>
      </w:r>
      <w:r>
        <w:rPr>
          <w:rFonts w:eastAsia="Times New Roman"/>
          <w:szCs w:val="24"/>
        </w:rPr>
        <w:t>α</w:t>
      </w:r>
      <w:r w:rsidRPr="00690347">
        <w:rPr>
          <w:rFonts w:eastAsia="Times New Roman"/>
          <w:szCs w:val="24"/>
        </w:rPr>
        <w:t>ς τον κ</w:t>
      </w:r>
      <w:r>
        <w:rPr>
          <w:rFonts w:eastAsia="Times New Roman"/>
          <w:szCs w:val="24"/>
        </w:rPr>
        <w:t>.</w:t>
      </w:r>
      <w:r w:rsidRPr="00690347">
        <w:rPr>
          <w:rFonts w:eastAsia="Times New Roman"/>
          <w:szCs w:val="24"/>
        </w:rPr>
        <w:t xml:space="preserve"> Αθανάσιο </w:t>
      </w:r>
      <w:proofErr w:type="spellStart"/>
      <w:r w:rsidRPr="00690347">
        <w:rPr>
          <w:rFonts w:eastAsia="Times New Roman"/>
          <w:szCs w:val="24"/>
        </w:rPr>
        <w:t>Βαρδαλή</w:t>
      </w:r>
      <w:proofErr w:type="spellEnd"/>
      <w:r>
        <w:rPr>
          <w:rFonts w:eastAsia="Times New Roman"/>
          <w:szCs w:val="24"/>
        </w:rPr>
        <w:t>.</w:t>
      </w:r>
    </w:p>
    <w:p w14:paraId="0CA0A9E2" w14:textId="77777777" w:rsidR="008679D8" w:rsidRDefault="00557822">
      <w:pPr>
        <w:spacing w:line="600" w:lineRule="auto"/>
        <w:ind w:firstLine="720"/>
        <w:jc w:val="both"/>
        <w:rPr>
          <w:rFonts w:eastAsia="Times New Roman"/>
          <w:szCs w:val="24"/>
        </w:rPr>
      </w:pPr>
      <w:r w:rsidRPr="00690347">
        <w:rPr>
          <w:rFonts w:eastAsia="Times New Roman"/>
          <w:szCs w:val="24"/>
        </w:rPr>
        <w:t>Ορίστε</w:t>
      </w:r>
      <w:r>
        <w:rPr>
          <w:rFonts w:eastAsia="Times New Roman"/>
          <w:szCs w:val="24"/>
        </w:rPr>
        <w:t xml:space="preserve">, κύριε </w:t>
      </w:r>
      <w:proofErr w:type="spellStart"/>
      <w:r>
        <w:rPr>
          <w:rFonts w:eastAsia="Times New Roman"/>
          <w:szCs w:val="24"/>
        </w:rPr>
        <w:t>Βαρδαλή</w:t>
      </w:r>
      <w:proofErr w:type="spellEnd"/>
      <w:r>
        <w:rPr>
          <w:rFonts w:eastAsia="Times New Roman"/>
          <w:szCs w:val="24"/>
        </w:rPr>
        <w:t>, έχετε τον λόγο.</w:t>
      </w:r>
    </w:p>
    <w:p w14:paraId="0CA0A9E3" w14:textId="77777777" w:rsidR="008679D8" w:rsidRDefault="00557822">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w:t>
      </w:r>
      <w:r w:rsidRPr="00690347">
        <w:rPr>
          <w:rFonts w:eastAsia="Times New Roman"/>
          <w:szCs w:val="24"/>
        </w:rPr>
        <w:t>υχαριστώ</w:t>
      </w:r>
      <w:r>
        <w:rPr>
          <w:rFonts w:eastAsia="Times New Roman"/>
          <w:szCs w:val="24"/>
        </w:rPr>
        <w:t>,</w:t>
      </w:r>
      <w:r w:rsidRPr="00690347">
        <w:rPr>
          <w:rFonts w:eastAsia="Times New Roman"/>
          <w:szCs w:val="24"/>
        </w:rPr>
        <w:t xml:space="preserve"> κύριε </w:t>
      </w:r>
      <w:r>
        <w:rPr>
          <w:rFonts w:eastAsia="Times New Roman"/>
          <w:szCs w:val="24"/>
        </w:rPr>
        <w:t>Π</w:t>
      </w:r>
      <w:r w:rsidRPr="00690347">
        <w:rPr>
          <w:rFonts w:eastAsia="Times New Roman"/>
          <w:szCs w:val="24"/>
        </w:rPr>
        <w:t>ρόεδ</w:t>
      </w:r>
      <w:r w:rsidRPr="00690347">
        <w:rPr>
          <w:rFonts w:eastAsia="Times New Roman"/>
          <w:szCs w:val="24"/>
        </w:rPr>
        <w:t>ρε</w:t>
      </w:r>
      <w:r>
        <w:rPr>
          <w:rFonts w:eastAsia="Times New Roman"/>
          <w:szCs w:val="24"/>
        </w:rPr>
        <w:t>.</w:t>
      </w:r>
    </w:p>
    <w:p w14:paraId="0CA0A9E4" w14:textId="77777777" w:rsidR="008679D8" w:rsidRDefault="00557822">
      <w:pPr>
        <w:spacing w:line="600" w:lineRule="auto"/>
        <w:ind w:firstLine="720"/>
        <w:jc w:val="both"/>
        <w:rPr>
          <w:rFonts w:eastAsia="Times New Roman"/>
          <w:szCs w:val="24"/>
        </w:rPr>
      </w:pPr>
      <w:r>
        <w:rPr>
          <w:rFonts w:eastAsia="Times New Roman"/>
          <w:szCs w:val="24"/>
        </w:rPr>
        <w:t>Μ</w:t>
      </w:r>
      <w:r w:rsidRPr="00690347">
        <w:rPr>
          <w:rFonts w:eastAsia="Times New Roman"/>
          <w:szCs w:val="24"/>
        </w:rPr>
        <w:t xml:space="preserve">ε το νομοσχέδιο που σήμερα συζητάμε υλοποιείται </w:t>
      </w:r>
      <w:r>
        <w:rPr>
          <w:rFonts w:eastAsia="Times New Roman"/>
          <w:szCs w:val="24"/>
        </w:rPr>
        <w:t>μια</w:t>
      </w:r>
      <w:r w:rsidRPr="00690347">
        <w:rPr>
          <w:rFonts w:eastAsia="Times New Roman"/>
          <w:szCs w:val="24"/>
        </w:rPr>
        <w:t xml:space="preserve"> ακόμη δέσμευση προς την τρόικα που αφορά τους εταιρικούς μετασχηματισμούς</w:t>
      </w:r>
      <w:r>
        <w:rPr>
          <w:rFonts w:eastAsia="Times New Roman"/>
          <w:szCs w:val="24"/>
        </w:rPr>
        <w:t>. Μ</w:t>
      </w:r>
      <w:r w:rsidRPr="00690347">
        <w:rPr>
          <w:rFonts w:eastAsia="Times New Roman"/>
          <w:szCs w:val="24"/>
        </w:rPr>
        <w:t>ιλάμε για ένα ζήτημα καίριας σημασίας για το κεφάλαιο</w:t>
      </w:r>
      <w:r>
        <w:rPr>
          <w:rFonts w:eastAsia="Times New Roman"/>
          <w:szCs w:val="24"/>
        </w:rPr>
        <w:t>,</w:t>
      </w:r>
      <w:r w:rsidRPr="00690347">
        <w:rPr>
          <w:rFonts w:eastAsia="Times New Roman"/>
          <w:szCs w:val="24"/>
        </w:rPr>
        <w:t xml:space="preserve"> τη βελτίωση της ανταγωνιστικότητ</w:t>
      </w:r>
      <w:r>
        <w:rPr>
          <w:rFonts w:eastAsia="Times New Roman"/>
          <w:szCs w:val="24"/>
        </w:rPr>
        <w:t>ά</w:t>
      </w:r>
      <w:r w:rsidRPr="00690347">
        <w:rPr>
          <w:rFonts w:eastAsia="Times New Roman"/>
          <w:szCs w:val="24"/>
        </w:rPr>
        <w:t>ς του και την αύξηση της κερδοφορία</w:t>
      </w:r>
      <w:r w:rsidRPr="00690347">
        <w:rPr>
          <w:rFonts w:eastAsia="Times New Roman"/>
          <w:szCs w:val="24"/>
        </w:rPr>
        <w:t>ς</w:t>
      </w:r>
      <w:r>
        <w:rPr>
          <w:rFonts w:eastAsia="Times New Roman"/>
          <w:szCs w:val="24"/>
        </w:rPr>
        <w:t xml:space="preserve"> του. </w:t>
      </w:r>
    </w:p>
    <w:p w14:paraId="0CA0A9E5"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 xml:space="preserve">Γιατί </w:t>
      </w:r>
      <w:r w:rsidRPr="00EE6946">
        <w:rPr>
          <w:rFonts w:eastAsia="Times New Roman"/>
          <w:color w:val="212121"/>
          <w:szCs w:val="24"/>
        </w:rPr>
        <w:t>είναι σημαντικό ζήτημα για τους επιχειρηματικούς ομίλους</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Διότι</w:t>
      </w:r>
      <w:r w:rsidRPr="00EE6946">
        <w:rPr>
          <w:rFonts w:eastAsia="Times New Roman"/>
          <w:color w:val="212121"/>
          <w:szCs w:val="24"/>
        </w:rPr>
        <w:t xml:space="preserve"> ανάμεσα στα άλλα διαρθρωτικά προβλήματα</w:t>
      </w:r>
      <w:r>
        <w:rPr>
          <w:rFonts w:eastAsia="Times New Roman"/>
          <w:color w:val="212121"/>
          <w:szCs w:val="24"/>
        </w:rPr>
        <w:t>,</w:t>
      </w:r>
      <w:r w:rsidRPr="00EE6946">
        <w:rPr>
          <w:rFonts w:eastAsia="Times New Roman"/>
          <w:color w:val="212121"/>
          <w:szCs w:val="24"/>
        </w:rPr>
        <w:t xml:space="preserve"> που αντιμετωπίζει η ελληνική καπιταλιστική οικονομία είναι και αυτό των πολύ μικρών επιχειρήσεων σε σχέση με άλλες χώρες της Ευρωπαϊκής Ένωσης</w:t>
      </w:r>
      <w:r>
        <w:rPr>
          <w:rFonts w:eastAsia="Times New Roman"/>
          <w:color w:val="212121"/>
          <w:szCs w:val="24"/>
        </w:rPr>
        <w:t>, πράγμα που τι</w:t>
      </w:r>
      <w:r w:rsidRPr="00EE6946">
        <w:rPr>
          <w:rFonts w:eastAsia="Times New Roman"/>
          <w:color w:val="212121"/>
          <w:szCs w:val="24"/>
        </w:rPr>
        <w:t>ς δυσκολεύει στον ανταγωνισμό που όλο και οξύνεται τα τελευταία χρόνια</w:t>
      </w:r>
      <w:r>
        <w:rPr>
          <w:rFonts w:eastAsia="Times New Roman"/>
          <w:color w:val="212121"/>
          <w:szCs w:val="24"/>
        </w:rPr>
        <w:t xml:space="preserve">. </w:t>
      </w:r>
    </w:p>
    <w:p w14:paraId="0CA0A9E6"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Κ</w:t>
      </w:r>
      <w:r w:rsidRPr="00EE6946">
        <w:rPr>
          <w:rFonts w:eastAsia="Times New Roman"/>
          <w:color w:val="212121"/>
          <w:szCs w:val="24"/>
        </w:rPr>
        <w:t>αι τι έρχεται να λύσει τ</w:t>
      </w:r>
      <w:r w:rsidRPr="00EE6946">
        <w:rPr>
          <w:rFonts w:eastAsia="Times New Roman"/>
          <w:color w:val="212121"/>
          <w:szCs w:val="24"/>
        </w:rPr>
        <w:t>ο νομοσχέδιο για τις μεταμορφώσεις των επιχειρήσεων</w:t>
      </w:r>
      <w:r>
        <w:rPr>
          <w:rFonts w:eastAsia="Times New Roman"/>
          <w:color w:val="212121"/>
          <w:szCs w:val="24"/>
        </w:rPr>
        <w:t xml:space="preserve"> και μάλιστα πώ</w:t>
      </w:r>
      <w:r w:rsidRPr="00EE6946">
        <w:rPr>
          <w:rFonts w:eastAsia="Times New Roman"/>
          <w:color w:val="212121"/>
          <w:szCs w:val="24"/>
        </w:rPr>
        <w:t>ς το κάνει αυτό</w:t>
      </w:r>
      <w:r>
        <w:rPr>
          <w:rFonts w:eastAsia="Times New Roman"/>
          <w:color w:val="212121"/>
          <w:szCs w:val="24"/>
        </w:rPr>
        <w:t>;</w:t>
      </w:r>
      <w:r w:rsidRPr="00EE6946">
        <w:rPr>
          <w:rFonts w:eastAsia="Times New Roman"/>
          <w:color w:val="212121"/>
          <w:szCs w:val="24"/>
        </w:rPr>
        <w:t xml:space="preserve"> </w:t>
      </w:r>
    </w:p>
    <w:p w14:paraId="0CA0A9E7"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t>Κατ</w:t>
      </w:r>
      <w:r>
        <w:rPr>
          <w:rFonts w:eastAsia="Times New Roman"/>
          <w:color w:val="212121"/>
          <w:szCs w:val="24"/>
        </w:rPr>
        <w:t xml:space="preserve">’ </w:t>
      </w:r>
      <w:r w:rsidRPr="00EE6946">
        <w:rPr>
          <w:rFonts w:eastAsia="Times New Roman"/>
          <w:color w:val="212121"/>
          <w:szCs w:val="24"/>
        </w:rPr>
        <w:t>αρχ</w:t>
      </w:r>
      <w:r>
        <w:rPr>
          <w:rFonts w:eastAsia="Times New Roman"/>
          <w:color w:val="212121"/>
          <w:szCs w:val="24"/>
        </w:rPr>
        <w:t>άς</w:t>
      </w:r>
      <w:r>
        <w:rPr>
          <w:rFonts w:eastAsia="Times New Roman"/>
          <w:color w:val="212121"/>
          <w:szCs w:val="24"/>
        </w:rPr>
        <w:t>,</w:t>
      </w:r>
      <w:r w:rsidRPr="00EE6946">
        <w:rPr>
          <w:rFonts w:eastAsia="Times New Roman"/>
          <w:color w:val="212121"/>
          <w:szCs w:val="24"/>
        </w:rPr>
        <w:t xml:space="preserve"> θέλει να συμβά</w:t>
      </w:r>
      <w:r>
        <w:rPr>
          <w:rFonts w:eastAsia="Times New Roman"/>
          <w:color w:val="212121"/>
          <w:szCs w:val="24"/>
        </w:rPr>
        <w:t>λ</w:t>
      </w:r>
      <w:r w:rsidRPr="00EE6946">
        <w:rPr>
          <w:rFonts w:eastAsia="Times New Roman"/>
          <w:color w:val="212121"/>
          <w:szCs w:val="24"/>
        </w:rPr>
        <w:t>λει ακόμη περισσότερο στο να υπάρξει μεγαλύτερη ευελιξία</w:t>
      </w:r>
      <w:r>
        <w:rPr>
          <w:rFonts w:eastAsia="Times New Roman"/>
          <w:color w:val="212121"/>
          <w:szCs w:val="24"/>
        </w:rPr>
        <w:t xml:space="preserve">, </w:t>
      </w:r>
      <w:r w:rsidRPr="00EE6946">
        <w:rPr>
          <w:rFonts w:eastAsia="Times New Roman"/>
          <w:color w:val="212121"/>
          <w:szCs w:val="24"/>
        </w:rPr>
        <w:t>ώστε να μπορούν ευκολότερα οι επιχειρήσεις να συγχωνεύονται</w:t>
      </w:r>
      <w:r>
        <w:rPr>
          <w:rFonts w:eastAsia="Times New Roman"/>
          <w:color w:val="212121"/>
          <w:szCs w:val="24"/>
        </w:rPr>
        <w:t>,</w:t>
      </w:r>
      <w:r w:rsidRPr="00EE6946">
        <w:rPr>
          <w:rFonts w:eastAsia="Times New Roman"/>
          <w:color w:val="212121"/>
          <w:szCs w:val="24"/>
        </w:rPr>
        <w:t xml:space="preserve"> να αλλάζουν μορφή</w:t>
      </w:r>
      <w:r>
        <w:rPr>
          <w:rFonts w:eastAsia="Times New Roman"/>
          <w:color w:val="212121"/>
          <w:szCs w:val="24"/>
        </w:rPr>
        <w:t>,</w:t>
      </w:r>
      <w:r w:rsidRPr="00EE6946">
        <w:rPr>
          <w:rFonts w:eastAsia="Times New Roman"/>
          <w:color w:val="212121"/>
          <w:szCs w:val="24"/>
        </w:rPr>
        <w:t xml:space="preserve"> να αποσπώνται κλάδοι όλων των μορφών</w:t>
      </w:r>
      <w:r>
        <w:rPr>
          <w:rFonts w:eastAsia="Times New Roman"/>
          <w:color w:val="212121"/>
          <w:szCs w:val="24"/>
        </w:rPr>
        <w:t xml:space="preserve"> των εταιρειών, μ</w:t>
      </w:r>
      <w:r w:rsidRPr="00EE6946">
        <w:rPr>
          <w:rFonts w:eastAsia="Times New Roman"/>
          <w:color w:val="212121"/>
          <w:szCs w:val="24"/>
        </w:rPr>
        <w:t>ε σκοπό να προχωρήσει απρόσκοπτα η συγκέντρωση και η συγκεντροποίηση του κεφαλαίου</w:t>
      </w:r>
      <w:r>
        <w:rPr>
          <w:rFonts w:eastAsia="Times New Roman"/>
          <w:color w:val="212121"/>
          <w:szCs w:val="24"/>
        </w:rPr>
        <w:t>,</w:t>
      </w:r>
      <w:r w:rsidRPr="00EE6946">
        <w:rPr>
          <w:rFonts w:eastAsia="Times New Roman"/>
          <w:color w:val="212121"/>
          <w:szCs w:val="24"/>
        </w:rPr>
        <w:t xml:space="preserve"> να μεγεθυνθούν οι επιχειρήσεις</w:t>
      </w:r>
      <w:r>
        <w:rPr>
          <w:rFonts w:eastAsia="Times New Roman"/>
          <w:color w:val="212121"/>
          <w:szCs w:val="24"/>
        </w:rPr>
        <w:t>,</w:t>
      </w:r>
      <w:r w:rsidRPr="00EE6946">
        <w:rPr>
          <w:rFonts w:eastAsia="Times New Roman"/>
          <w:color w:val="212121"/>
          <w:szCs w:val="24"/>
        </w:rPr>
        <w:t xml:space="preserve"> για να μπορούν να σταθούν σε αυτό το α</w:t>
      </w:r>
      <w:r>
        <w:rPr>
          <w:rFonts w:eastAsia="Times New Roman"/>
          <w:color w:val="212121"/>
          <w:szCs w:val="24"/>
        </w:rPr>
        <w:t>ντα</w:t>
      </w:r>
      <w:r w:rsidRPr="00EE6946">
        <w:rPr>
          <w:rFonts w:eastAsia="Times New Roman"/>
          <w:color w:val="212121"/>
          <w:szCs w:val="24"/>
        </w:rPr>
        <w:t>γωνιστικό περιβάλλον σε Ευρωπαϊκή Ένωση</w:t>
      </w:r>
      <w:r>
        <w:rPr>
          <w:rFonts w:eastAsia="Times New Roman"/>
          <w:color w:val="212121"/>
          <w:szCs w:val="24"/>
        </w:rPr>
        <w:t>,</w:t>
      </w:r>
      <w:r w:rsidRPr="00EE6946">
        <w:rPr>
          <w:rFonts w:eastAsia="Times New Roman"/>
          <w:color w:val="212121"/>
          <w:szCs w:val="24"/>
        </w:rPr>
        <w:t xml:space="preserve"> αλλά</w:t>
      </w:r>
      <w:r w:rsidRPr="00EE6946">
        <w:rPr>
          <w:rFonts w:eastAsia="Times New Roman"/>
          <w:color w:val="212121"/>
          <w:szCs w:val="24"/>
        </w:rPr>
        <w:t xml:space="preserve"> και παγκόσμια</w:t>
      </w:r>
      <w:r>
        <w:rPr>
          <w:rFonts w:eastAsia="Times New Roman"/>
          <w:color w:val="212121"/>
          <w:szCs w:val="24"/>
        </w:rPr>
        <w:t>. Κ</w:t>
      </w:r>
      <w:r w:rsidRPr="00EE6946">
        <w:rPr>
          <w:rFonts w:eastAsia="Times New Roman"/>
          <w:color w:val="212121"/>
          <w:szCs w:val="24"/>
        </w:rPr>
        <w:t xml:space="preserve">αι αυτό το πρόβλημα έρχεται </w:t>
      </w:r>
      <w:r>
        <w:rPr>
          <w:rFonts w:eastAsia="Times New Roman"/>
          <w:color w:val="212121"/>
          <w:szCs w:val="24"/>
        </w:rPr>
        <w:t>να λύσει η σημερινή Κ</w:t>
      </w:r>
      <w:r w:rsidRPr="00EE6946">
        <w:rPr>
          <w:rFonts w:eastAsia="Times New Roman"/>
          <w:color w:val="212121"/>
          <w:szCs w:val="24"/>
        </w:rPr>
        <w:t>υβέρνηση με αυτό το νομοσχέδιο</w:t>
      </w:r>
      <w:r>
        <w:rPr>
          <w:rFonts w:eastAsia="Times New Roman"/>
          <w:color w:val="212121"/>
          <w:szCs w:val="24"/>
        </w:rPr>
        <w:t>.</w:t>
      </w:r>
    </w:p>
    <w:p w14:paraId="0CA0A9E8"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Φθ</w:t>
      </w:r>
      <w:r w:rsidRPr="00EE6946">
        <w:rPr>
          <w:rFonts w:eastAsia="Times New Roman"/>
          <w:color w:val="212121"/>
          <w:szCs w:val="24"/>
        </w:rPr>
        <w:t xml:space="preserve">άνει από μόνο του αυτό το μέτρο για να ξεπεραστούν </w:t>
      </w:r>
      <w:r>
        <w:rPr>
          <w:rFonts w:eastAsia="Times New Roman"/>
          <w:color w:val="212121"/>
          <w:szCs w:val="24"/>
        </w:rPr>
        <w:t xml:space="preserve">τα προβλήματα των επιχειρήσεων με </w:t>
      </w:r>
      <w:r w:rsidRPr="00EE6946">
        <w:rPr>
          <w:rFonts w:eastAsia="Times New Roman"/>
          <w:color w:val="212121"/>
          <w:szCs w:val="24"/>
        </w:rPr>
        <w:t>τον ανταγωνισμό που αντιμετωπίζουν</w:t>
      </w:r>
      <w:r>
        <w:rPr>
          <w:rFonts w:eastAsia="Times New Roman"/>
          <w:color w:val="212121"/>
          <w:szCs w:val="24"/>
        </w:rPr>
        <w:t>,</w:t>
      </w:r>
      <w:r w:rsidRPr="00EE6946">
        <w:rPr>
          <w:rFonts w:eastAsia="Times New Roman"/>
          <w:color w:val="212121"/>
          <w:szCs w:val="24"/>
        </w:rPr>
        <w:t xml:space="preserve"> για να αυξηθεί η κερδοφορία </w:t>
      </w:r>
      <w:r>
        <w:rPr>
          <w:rFonts w:eastAsia="Times New Roman"/>
          <w:color w:val="212121"/>
          <w:szCs w:val="24"/>
        </w:rPr>
        <w:t>τους; Ό</w:t>
      </w:r>
      <w:r>
        <w:rPr>
          <w:rFonts w:eastAsia="Times New Roman"/>
          <w:color w:val="212121"/>
          <w:szCs w:val="24"/>
        </w:rPr>
        <w:t xml:space="preserve">χι, βέβαια. </w:t>
      </w:r>
      <w:r w:rsidRPr="00EE6946">
        <w:rPr>
          <w:rFonts w:eastAsia="Times New Roman"/>
          <w:color w:val="212121"/>
          <w:szCs w:val="24"/>
        </w:rPr>
        <w:t>Άλλωστε</w:t>
      </w:r>
      <w:r>
        <w:rPr>
          <w:rFonts w:eastAsia="Times New Roman"/>
          <w:color w:val="212121"/>
          <w:szCs w:val="24"/>
        </w:rPr>
        <w:t>,</w:t>
      </w:r>
      <w:r w:rsidRPr="00EE6946">
        <w:rPr>
          <w:rFonts w:eastAsia="Times New Roman"/>
          <w:color w:val="212121"/>
          <w:szCs w:val="24"/>
        </w:rPr>
        <w:t xml:space="preserve"> η προώθηση των μετασχηματισμών δεν είναι ένα ξεκομμένο μέτρο</w:t>
      </w:r>
      <w:r>
        <w:rPr>
          <w:rFonts w:eastAsia="Times New Roman"/>
          <w:color w:val="212121"/>
          <w:szCs w:val="24"/>
        </w:rPr>
        <w:t>, αλλά εντάσσεται σε μι</w:t>
      </w:r>
      <w:r w:rsidRPr="00EE6946">
        <w:rPr>
          <w:rFonts w:eastAsia="Times New Roman"/>
          <w:color w:val="212121"/>
          <w:szCs w:val="24"/>
        </w:rPr>
        <w:t xml:space="preserve">α γενικότερη προσπάθεια αναμόρφωσης </w:t>
      </w:r>
      <w:r>
        <w:rPr>
          <w:rFonts w:eastAsia="Times New Roman"/>
          <w:color w:val="212121"/>
          <w:szCs w:val="24"/>
        </w:rPr>
        <w:t>όλου του ε</w:t>
      </w:r>
      <w:r w:rsidRPr="00EE6946">
        <w:rPr>
          <w:rFonts w:eastAsia="Times New Roman"/>
          <w:color w:val="212121"/>
          <w:szCs w:val="24"/>
        </w:rPr>
        <w:t>μπορικού δικαίου</w:t>
      </w:r>
      <w:r>
        <w:rPr>
          <w:rFonts w:eastAsia="Times New Roman"/>
          <w:color w:val="212121"/>
          <w:szCs w:val="24"/>
        </w:rPr>
        <w:t>.</w:t>
      </w:r>
    </w:p>
    <w:p w14:paraId="0CA0A9E9"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Ν</w:t>
      </w:r>
      <w:r w:rsidRPr="00EE6946">
        <w:rPr>
          <w:rFonts w:eastAsia="Times New Roman"/>
          <w:color w:val="212121"/>
          <w:szCs w:val="24"/>
        </w:rPr>
        <w:t>α θυμί</w:t>
      </w:r>
      <w:r>
        <w:rPr>
          <w:rFonts w:eastAsia="Times New Roman"/>
          <w:color w:val="212121"/>
          <w:szCs w:val="24"/>
        </w:rPr>
        <w:t>σω ότι στο πρόσφατο παρελθόν η Κ</w:t>
      </w:r>
      <w:r w:rsidRPr="00EE6946">
        <w:rPr>
          <w:rFonts w:eastAsia="Times New Roman"/>
          <w:color w:val="212121"/>
          <w:szCs w:val="24"/>
        </w:rPr>
        <w:t>υβέρνηση εκσυγχρόνισε τους νόμους για τις ανώνυμε</w:t>
      </w:r>
      <w:r w:rsidRPr="00EE6946">
        <w:rPr>
          <w:rFonts w:eastAsia="Times New Roman"/>
          <w:color w:val="212121"/>
          <w:szCs w:val="24"/>
        </w:rPr>
        <w:t>ς εταιρείες</w:t>
      </w:r>
      <w:r>
        <w:rPr>
          <w:rFonts w:eastAsia="Times New Roman"/>
          <w:color w:val="212121"/>
          <w:szCs w:val="24"/>
        </w:rPr>
        <w:t>,</w:t>
      </w:r>
      <w:r w:rsidRPr="00EE6946">
        <w:rPr>
          <w:rFonts w:eastAsia="Times New Roman"/>
          <w:color w:val="212121"/>
          <w:szCs w:val="24"/>
        </w:rPr>
        <w:t xml:space="preserve"> τις εταιρείες περιορισμένης ευθύνης</w:t>
      </w:r>
      <w:r>
        <w:rPr>
          <w:rFonts w:eastAsia="Times New Roman"/>
          <w:color w:val="212121"/>
          <w:szCs w:val="24"/>
        </w:rPr>
        <w:t>, απλοποίησε</w:t>
      </w:r>
      <w:r w:rsidRPr="00EE6946">
        <w:rPr>
          <w:rFonts w:eastAsia="Times New Roman"/>
          <w:color w:val="212121"/>
          <w:szCs w:val="24"/>
        </w:rPr>
        <w:t xml:space="preserve"> </w:t>
      </w:r>
      <w:r>
        <w:rPr>
          <w:rFonts w:eastAsia="Times New Roman"/>
          <w:color w:val="212121"/>
          <w:szCs w:val="24"/>
        </w:rPr>
        <w:t>τις διαδικασίες</w:t>
      </w:r>
      <w:r w:rsidRPr="00EE6946">
        <w:rPr>
          <w:rFonts w:eastAsia="Times New Roman"/>
          <w:color w:val="212121"/>
          <w:szCs w:val="24"/>
        </w:rPr>
        <w:t xml:space="preserve"> ίδρυσης και επανίδρυσης των εταιρειών</w:t>
      </w:r>
      <w:r>
        <w:rPr>
          <w:rFonts w:eastAsia="Times New Roman"/>
          <w:color w:val="212121"/>
          <w:szCs w:val="24"/>
        </w:rPr>
        <w:t>,</w:t>
      </w:r>
      <w:r w:rsidRPr="00EE6946">
        <w:rPr>
          <w:rFonts w:eastAsia="Times New Roman"/>
          <w:color w:val="212121"/>
          <w:szCs w:val="24"/>
        </w:rPr>
        <w:t xml:space="preserve"> πήρε μέτρα για τη μείωση του κόστους λειτουργίας </w:t>
      </w:r>
      <w:r>
        <w:rPr>
          <w:rFonts w:eastAsia="Times New Roman"/>
          <w:color w:val="212121"/>
          <w:szCs w:val="24"/>
        </w:rPr>
        <w:t xml:space="preserve">τους, </w:t>
      </w:r>
      <w:r w:rsidRPr="00EE6946">
        <w:rPr>
          <w:rFonts w:eastAsia="Times New Roman"/>
          <w:color w:val="212121"/>
          <w:szCs w:val="24"/>
        </w:rPr>
        <w:t>τη γραφειοκρατία και άλλα σε αυτή την κατεύθυνση</w:t>
      </w:r>
      <w:r>
        <w:rPr>
          <w:rFonts w:eastAsia="Times New Roman"/>
          <w:color w:val="212121"/>
          <w:szCs w:val="24"/>
        </w:rPr>
        <w:t xml:space="preserve">, όπως μία σειρά μέτρα για τη </w:t>
      </w:r>
      <w:r w:rsidRPr="00EE6946">
        <w:rPr>
          <w:rFonts w:eastAsia="Times New Roman"/>
          <w:color w:val="212121"/>
          <w:szCs w:val="24"/>
        </w:rPr>
        <w:t>βελτίωσ</w:t>
      </w:r>
      <w:r w:rsidRPr="00EE6946">
        <w:rPr>
          <w:rFonts w:eastAsia="Times New Roman"/>
          <w:color w:val="212121"/>
          <w:szCs w:val="24"/>
        </w:rPr>
        <w:t>η του επενδυτικού κλίματος</w:t>
      </w:r>
      <w:r>
        <w:rPr>
          <w:rFonts w:eastAsia="Times New Roman"/>
          <w:color w:val="212121"/>
          <w:szCs w:val="24"/>
        </w:rPr>
        <w:t>.</w:t>
      </w:r>
    </w:p>
    <w:p w14:paraId="0CA0A9EA"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t xml:space="preserve">Τι να </w:t>
      </w:r>
      <w:proofErr w:type="spellStart"/>
      <w:r w:rsidRPr="00EE6946">
        <w:rPr>
          <w:rFonts w:eastAsia="Times New Roman"/>
          <w:color w:val="212121"/>
          <w:szCs w:val="24"/>
        </w:rPr>
        <w:t>πρωτοθυμηθεί</w:t>
      </w:r>
      <w:proofErr w:type="spellEnd"/>
      <w:r w:rsidRPr="00EE6946">
        <w:rPr>
          <w:rFonts w:eastAsia="Times New Roman"/>
          <w:color w:val="212121"/>
          <w:szCs w:val="24"/>
        </w:rPr>
        <w:t xml:space="preserve"> κανείς σε αυτή την κατεύθυνση</w:t>
      </w:r>
      <w:r>
        <w:rPr>
          <w:rFonts w:eastAsia="Times New Roman"/>
          <w:color w:val="212121"/>
          <w:szCs w:val="24"/>
        </w:rPr>
        <w:t>; Τη</w:t>
      </w:r>
      <w:r w:rsidRPr="00EE6946">
        <w:rPr>
          <w:rFonts w:eastAsia="Times New Roman"/>
          <w:color w:val="212121"/>
          <w:szCs w:val="24"/>
        </w:rPr>
        <w:t>ν αλλαγή</w:t>
      </w:r>
      <w:r>
        <w:rPr>
          <w:rFonts w:eastAsia="Times New Roman"/>
          <w:color w:val="212121"/>
          <w:szCs w:val="24"/>
        </w:rPr>
        <w:t>,</w:t>
      </w:r>
      <w:r w:rsidRPr="00EE6946">
        <w:rPr>
          <w:rFonts w:eastAsia="Times New Roman"/>
          <w:color w:val="212121"/>
          <w:szCs w:val="24"/>
        </w:rPr>
        <w:t xml:space="preserve"> για παράδειγμα</w:t>
      </w:r>
      <w:r>
        <w:rPr>
          <w:rFonts w:eastAsia="Times New Roman"/>
          <w:color w:val="212121"/>
          <w:szCs w:val="24"/>
        </w:rPr>
        <w:t>,</w:t>
      </w:r>
      <w:r w:rsidRPr="00EE6946">
        <w:rPr>
          <w:rFonts w:eastAsia="Times New Roman"/>
          <w:color w:val="212121"/>
          <w:szCs w:val="24"/>
        </w:rPr>
        <w:t xml:space="preserve"> του αναπτυξιακού νόμου</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Τον</w:t>
      </w:r>
      <w:r w:rsidRPr="00EE6946">
        <w:rPr>
          <w:rFonts w:eastAsia="Times New Roman"/>
          <w:color w:val="212121"/>
          <w:szCs w:val="24"/>
        </w:rPr>
        <w:t xml:space="preserve"> νέο νόμο για τις στρατηγικές επενδύσεις που έχουν έτοιμο στα συρτάρια </w:t>
      </w:r>
      <w:r>
        <w:rPr>
          <w:rFonts w:eastAsia="Times New Roman"/>
          <w:color w:val="212121"/>
          <w:szCs w:val="24"/>
        </w:rPr>
        <w:t>τους; Το</w:t>
      </w:r>
      <w:r w:rsidRPr="00EE6946">
        <w:rPr>
          <w:rFonts w:eastAsia="Times New Roman"/>
          <w:color w:val="212121"/>
          <w:szCs w:val="24"/>
        </w:rPr>
        <w:t xml:space="preserve"> </w:t>
      </w:r>
      <w:r>
        <w:rPr>
          <w:rFonts w:eastAsia="Times New Roman"/>
          <w:color w:val="212121"/>
          <w:szCs w:val="24"/>
        </w:rPr>
        <w:t>Κ</w:t>
      </w:r>
      <w:r w:rsidRPr="00EE6946">
        <w:rPr>
          <w:rFonts w:eastAsia="Times New Roman"/>
          <w:color w:val="212121"/>
          <w:szCs w:val="24"/>
        </w:rPr>
        <w:t>τηματολόγιο</w:t>
      </w:r>
      <w:r>
        <w:rPr>
          <w:rFonts w:eastAsia="Times New Roman"/>
          <w:color w:val="212121"/>
          <w:szCs w:val="24"/>
        </w:rPr>
        <w:t>, τους δασικούς χάρτες, τη</w:t>
      </w:r>
      <w:r w:rsidRPr="00EE6946">
        <w:rPr>
          <w:rFonts w:eastAsia="Times New Roman"/>
          <w:color w:val="212121"/>
          <w:szCs w:val="24"/>
        </w:rPr>
        <w:t xml:space="preserve"> χάρα</w:t>
      </w:r>
      <w:r w:rsidRPr="00EE6946">
        <w:rPr>
          <w:rFonts w:eastAsia="Times New Roman"/>
          <w:color w:val="212121"/>
          <w:szCs w:val="24"/>
        </w:rPr>
        <w:t>ξη αιγιαλού</w:t>
      </w:r>
      <w:r>
        <w:rPr>
          <w:rFonts w:eastAsia="Times New Roman"/>
          <w:color w:val="212121"/>
          <w:szCs w:val="24"/>
        </w:rPr>
        <w:t>, τη</w:t>
      </w:r>
      <w:r w:rsidRPr="00EE6946">
        <w:rPr>
          <w:rFonts w:eastAsia="Times New Roman"/>
          <w:color w:val="212121"/>
          <w:szCs w:val="24"/>
        </w:rPr>
        <w:t xml:space="preserve"> μεταφορά επιχειρήσεων από άτυπες συγκεντρώσεις σε οργανωμένες υποδομές</w:t>
      </w:r>
      <w:r>
        <w:rPr>
          <w:rFonts w:eastAsia="Times New Roman"/>
          <w:color w:val="212121"/>
          <w:szCs w:val="24"/>
        </w:rPr>
        <w:t xml:space="preserve"> κ</w:t>
      </w:r>
      <w:r w:rsidRPr="00EE6946">
        <w:rPr>
          <w:rFonts w:eastAsia="Times New Roman"/>
          <w:color w:val="212121"/>
          <w:szCs w:val="24"/>
        </w:rPr>
        <w:t>αι</w:t>
      </w:r>
      <w:r>
        <w:rPr>
          <w:rFonts w:eastAsia="Times New Roman"/>
          <w:color w:val="212121"/>
          <w:szCs w:val="24"/>
        </w:rPr>
        <w:t xml:space="preserve"> βέβαια μι</w:t>
      </w:r>
      <w:r w:rsidRPr="00EE6946">
        <w:rPr>
          <w:rFonts w:eastAsia="Times New Roman"/>
          <w:color w:val="212121"/>
          <w:szCs w:val="24"/>
        </w:rPr>
        <w:t xml:space="preserve">α σειρά </w:t>
      </w:r>
      <w:r>
        <w:rPr>
          <w:rFonts w:eastAsia="Times New Roman"/>
          <w:color w:val="212121"/>
          <w:szCs w:val="24"/>
        </w:rPr>
        <w:t>–κυρίως αυτό-</w:t>
      </w:r>
      <w:r w:rsidRPr="00EE6946">
        <w:rPr>
          <w:rFonts w:eastAsia="Times New Roman"/>
          <w:color w:val="212121"/>
          <w:szCs w:val="24"/>
        </w:rPr>
        <w:t xml:space="preserve"> χρηματοδοτικά εργαλεία που βοηθούν τις επενδύσεις και την προσέλκυση κεφαλαίων</w:t>
      </w:r>
      <w:r>
        <w:rPr>
          <w:rFonts w:eastAsia="Times New Roman"/>
          <w:color w:val="212121"/>
          <w:szCs w:val="24"/>
        </w:rPr>
        <w:t>; Θ</w:t>
      </w:r>
      <w:r w:rsidRPr="00EE6946">
        <w:rPr>
          <w:rFonts w:eastAsia="Times New Roman"/>
          <w:color w:val="212121"/>
          <w:szCs w:val="24"/>
        </w:rPr>
        <w:t>υμηθείτε το ΕΣΠΑ</w:t>
      </w:r>
      <w:r>
        <w:rPr>
          <w:rFonts w:eastAsia="Times New Roman"/>
          <w:color w:val="212121"/>
          <w:szCs w:val="24"/>
        </w:rPr>
        <w:t xml:space="preserve">, το </w:t>
      </w:r>
      <w:r>
        <w:rPr>
          <w:rFonts w:eastAsia="Times New Roman"/>
          <w:color w:val="212121"/>
          <w:szCs w:val="24"/>
        </w:rPr>
        <w:t>Π</w:t>
      </w:r>
      <w:r w:rsidRPr="00EE6946">
        <w:rPr>
          <w:rFonts w:eastAsia="Times New Roman"/>
          <w:color w:val="212121"/>
          <w:szCs w:val="24"/>
        </w:rPr>
        <w:t xml:space="preserve">ακέτο </w:t>
      </w:r>
      <w:proofErr w:type="spellStart"/>
      <w:r w:rsidRPr="00EE6946">
        <w:rPr>
          <w:rFonts w:eastAsia="Times New Roman"/>
          <w:color w:val="212121"/>
          <w:szCs w:val="24"/>
        </w:rPr>
        <w:t>Γιούνκερ</w:t>
      </w:r>
      <w:proofErr w:type="spellEnd"/>
      <w:r>
        <w:rPr>
          <w:rFonts w:eastAsia="Times New Roman"/>
          <w:color w:val="212121"/>
          <w:szCs w:val="24"/>
        </w:rPr>
        <w:t xml:space="preserve">, την </w:t>
      </w:r>
      <w:r w:rsidRPr="00EE6946">
        <w:rPr>
          <w:rFonts w:eastAsia="Times New Roman"/>
          <w:color w:val="212121"/>
          <w:szCs w:val="24"/>
        </w:rPr>
        <w:t>αναπτυξιακή</w:t>
      </w:r>
      <w:r w:rsidRPr="00EE6946">
        <w:rPr>
          <w:rFonts w:eastAsia="Times New Roman"/>
          <w:color w:val="212121"/>
          <w:szCs w:val="24"/>
        </w:rPr>
        <w:t xml:space="preserve"> τράπεζα και τα λοιπά</w:t>
      </w:r>
      <w:r>
        <w:rPr>
          <w:rFonts w:eastAsia="Times New Roman"/>
          <w:color w:val="212121"/>
          <w:szCs w:val="24"/>
        </w:rPr>
        <w:t xml:space="preserve">. </w:t>
      </w:r>
      <w:r w:rsidRPr="00EE6946">
        <w:rPr>
          <w:rFonts w:eastAsia="Times New Roman"/>
          <w:color w:val="212121"/>
          <w:szCs w:val="24"/>
        </w:rPr>
        <w:t xml:space="preserve"> </w:t>
      </w:r>
    </w:p>
    <w:p w14:paraId="0CA0A9EB"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Αν και όλα αυτά που έκανε η Κ</w:t>
      </w:r>
      <w:r w:rsidRPr="00EE6946">
        <w:rPr>
          <w:rFonts w:eastAsia="Times New Roman"/>
          <w:color w:val="212121"/>
          <w:szCs w:val="24"/>
        </w:rPr>
        <w:t>υβέρνηση για λογαριασμό του κεφαλαίου δεν ήταν λίγα</w:t>
      </w:r>
      <w:r>
        <w:rPr>
          <w:rFonts w:eastAsia="Times New Roman"/>
          <w:color w:val="212121"/>
          <w:szCs w:val="24"/>
        </w:rPr>
        <w:t>,</w:t>
      </w:r>
      <w:r w:rsidRPr="00EE6946">
        <w:rPr>
          <w:rFonts w:eastAsia="Times New Roman"/>
          <w:color w:val="212121"/>
          <w:szCs w:val="24"/>
        </w:rPr>
        <w:t xml:space="preserve"> δεν πρόκειται να σταματήσει εδώ</w:t>
      </w:r>
      <w:r>
        <w:rPr>
          <w:rFonts w:eastAsia="Times New Roman"/>
          <w:color w:val="212121"/>
          <w:szCs w:val="24"/>
        </w:rPr>
        <w:t xml:space="preserve">. </w:t>
      </w:r>
      <w:r>
        <w:rPr>
          <w:rFonts w:eastAsia="Times New Roman"/>
          <w:color w:val="212121"/>
          <w:szCs w:val="24"/>
        </w:rPr>
        <w:lastRenderedPageBreak/>
        <w:t>Θ</w:t>
      </w:r>
      <w:r w:rsidRPr="00EE6946">
        <w:rPr>
          <w:rFonts w:eastAsia="Times New Roman"/>
          <w:color w:val="212121"/>
          <w:szCs w:val="24"/>
        </w:rPr>
        <w:t xml:space="preserve">α ακολουθήσουν και ανάλογες νομοθετικές πρωτοβουλίες για το </w:t>
      </w:r>
      <w:r>
        <w:rPr>
          <w:rFonts w:eastAsia="Times New Roman"/>
          <w:color w:val="212121"/>
          <w:szCs w:val="24"/>
        </w:rPr>
        <w:t>ΓΕΜΗ,</w:t>
      </w:r>
      <w:r w:rsidRPr="00EE6946">
        <w:rPr>
          <w:rFonts w:eastAsia="Times New Roman"/>
          <w:color w:val="212121"/>
          <w:szCs w:val="24"/>
        </w:rPr>
        <w:t xml:space="preserve"> τα επιμελητήρια και πάει λέγοντας</w:t>
      </w:r>
      <w:r>
        <w:rPr>
          <w:rFonts w:eastAsia="Times New Roman"/>
          <w:color w:val="212121"/>
          <w:szCs w:val="24"/>
        </w:rPr>
        <w:t xml:space="preserve">. </w:t>
      </w:r>
    </w:p>
    <w:p w14:paraId="0CA0A9EC"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Ό</w:t>
      </w:r>
      <w:r w:rsidRPr="00EE6946">
        <w:rPr>
          <w:rFonts w:eastAsia="Times New Roman"/>
          <w:color w:val="212121"/>
          <w:szCs w:val="24"/>
        </w:rPr>
        <w:t>λα αυτά τα μ</w:t>
      </w:r>
      <w:r w:rsidRPr="00EE6946">
        <w:rPr>
          <w:rFonts w:eastAsia="Times New Roman"/>
          <w:color w:val="212121"/>
          <w:szCs w:val="24"/>
        </w:rPr>
        <w:t>έτρα και πολλά άλλα εκφράζουν ακριβώς τις απαιτήσεις του κεφαλαίου</w:t>
      </w:r>
      <w:r>
        <w:rPr>
          <w:rFonts w:eastAsia="Times New Roman"/>
          <w:color w:val="212121"/>
          <w:szCs w:val="24"/>
        </w:rPr>
        <w:t>. Υ</w:t>
      </w:r>
      <w:r w:rsidRPr="00EE6946">
        <w:rPr>
          <w:rFonts w:eastAsia="Times New Roman"/>
          <w:color w:val="212121"/>
          <w:szCs w:val="24"/>
        </w:rPr>
        <w:t>πηρετούν το</w:t>
      </w:r>
      <w:r>
        <w:rPr>
          <w:rFonts w:eastAsia="Times New Roman"/>
          <w:color w:val="212121"/>
          <w:szCs w:val="24"/>
        </w:rPr>
        <w:t>ν</w:t>
      </w:r>
      <w:r w:rsidRPr="00EE6946">
        <w:rPr>
          <w:rFonts w:eastAsia="Times New Roman"/>
          <w:color w:val="212121"/>
          <w:szCs w:val="24"/>
        </w:rPr>
        <w:t xml:space="preserve"> στόχο της καπιταλιστικής ανάκαμψης</w:t>
      </w:r>
      <w:r>
        <w:rPr>
          <w:rFonts w:eastAsia="Times New Roman"/>
          <w:color w:val="212121"/>
          <w:szCs w:val="24"/>
        </w:rPr>
        <w:t>,</w:t>
      </w:r>
      <w:r w:rsidRPr="00EE6946">
        <w:rPr>
          <w:rFonts w:eastAsia="Times New Roman"/>
          <w:color w:val="212121"/>
          <w:szCs w:val="24"/>
        </w:rPr>
        <w:t xml:space="preserve"> πάνω στον οποίο </w:t>
      </w:r>
      <w:r>
        <w:rPr>
          <w:rFonts w:eastAsia="Times New Roman"/>
          <w:color w:val="212121"/>
          <w:szCs w:val="24"/>
        </w:rPr>
        <w:t>εργάζεται και η σημερινή Κ</w:t>
      </w:r>
      <w:r w:rsidRPr="00EE6946">
        <w:rPr>
          <w:rFonts w:eastAsia="Times New Roman"/>
          <w:color w:val="212121"/>
          <w:szCs w:val="24"/>
        </w:rPr>
        <w:t>υβέρνηση</w:t>
      </w:r>
      <w:r>
        <w:rPr>
          <w:rFonts w:eastAsia="Times New Roman"/>
          <w:color w:val="212121"/>
          <w:szCs w:val="24"/>
        </w:rPr>
        <w:t>, νομοθετώντας</w:t>
      </w:r>
      <w:r w:rsidRPr="00EE6946">
        <w:rPr>
          <w:rFonts w:eastAsia="Times New Roman"/>
          <w:color w:val="212121"/>
          <w:szCs w:val="24"/>
        </w:rPr>
        <w:t xml:space="preserve"> μέτρα που θα δώσουν ώθηση στην ανταγωνιστικότητα και την κερδοφορία των ε</w:t>
      </w:r>
      <w:r w:rsidRPr="00EE6946">
        <w:rPr>
          <w:rFonts w:eastAsia="Times New Roman"/>
          <w:color w:val="212121"/>
          <w:szCs w:val="24"/>
        </w:rPr>
        <w:t>πιχειρηματικών ομίλων</w:t>
      </w:r>
      <w:r>
        <w:rPr>
          <w:rFonts w:eastAsia="Times New Roman"/>
          <w:color w:val="212121"/>
          <w:szCs w:val="24"/>
        </w:rPr>
        <w:t>.</w:t>
      </w:r>
    </w:p>
    <w:p w14:paraId="0CA0A9ED"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t>Άρα</w:t>
      </w:r>
      <w:r>
        <w:rPr>
          <w:rFonts w:eastAsia="Times New Roman"/>
          <w:color w:val="212121"/>
          <w:szCs w:val="24"/>
        </w:rPr>
        <w:t>,</w:t>
      </w:r>
      <w:r w:rsidRPr="00EE6946">
        <w:rPr>
          <w:rFonts w:eastAsia="Times New Roman"/>
          <w:color w:val="212121"/>
          <w:szCs w:val="24"/>
        </w:rPr>
        <w:t xml:space="preserve"> κατά τη γνώμη </w:t>
      </w:r>
      <w:r>
        <w:rPr>
          <w:rFonts w:eastAsia="Times New Roman"/>
          <w:color w:val="212121"/>
          <w:szCs w:val="24"/>
        </w:rPr>
        <w:t>μας, τ</w:t>
      </w:r>
      <w:r w:rsidRPr="00EE6946">
        <w:rPr>
          <w:rFonts w:eastAsia="Times New Roman"/>
          <w:color w:val="212121"/>
          <w:szCs w:val="24"/>
        </w:rPr>
        <w:t>ίποτα δεν γίνεται τυχαία</w:t>
      </w:r>
      <w:r>
        <w:rPr>
          <w:rFonts w:eastAsia="Times New Roman"/>
          <w:color w:val="212121"/>
          <w:szCs w:val="24"/>
        </w:rPr>
        <w:t>. Υλοποιείται μι</w:t>
      </w:r>
      <w:r w:rsidRPr="00EE6946">
        <w:rPr>
          <w:rFonts w:eastAsia="Times New Roman"/>
          <w:color w:val="212121"/>
          <w:szCs w:val="24"/>
        </w:rPr>
        <w:t>α πολιτική που είναι συνεκτική και έχει ξεκάθαρο στόχο</w:t>
      </w:r>
      <w:r>
        <w:rPr>
          <w:rFonts w:eastAsia="Times New Roman"/>
          <w:color w:val="212121"/>
          <w:szCs w:val="24"/>
        </w:rPr>
        <w:t>, α</w:t>
      </w:r>
      <w:r w:rsidRPr="00EE6946">
        <w:rPr>
          <w:rFonts w:eastAsia="Times New Roman"/>
          <w:color w:val="212121"/>
          <w:szCs w:val="24"/>
        </w:rPr>
        <w:t>κριβώς αυτό</w:t>
      </w:r>
      <w:r>
        <w:rPr>
          <w:rFonts w:eastAsia="Times New Roman"/>
          <w:color w:val="212121"/>
          <w:szCs w:val="24"/>
        </w:rPr>
        <w:t xml:space="preserve">ν, </w:t>
      </w:r>
      <w:r w:rsidRPr="00EE6946">
        <w:rPr>
          <w:rFonts w:eastAsia="Times New Roman"/>
          <w:color w:val="212121"/>
          <w:szCs w:val="24"/>
        </w:rPr>
        <w:t>την αύξηση της κερδοφορίας των επιχειρηματικών ομίλων</w:t>
      </w:r>
      <w:r>
        <w:rPr>
          <w:rFonts w:eastAsia="Times New Roman"/>
          <w:color w:val="212121"/>
          <w:szCs w:val="24"/>
        </w:rPr>
        <w:t>. Για αυτό δουλεύει και η σημερινή Κ</w:t>
      </w:r>
      <w:r w:rsidRPr="00EE6946">
        <w:rPr>
          <w:rFonts w:eastAsia="Times New Roman"/>
          <w:color w:val="212121"/>
          <w:szCs w:val="24"/>
        </w:rPr>
        <w:t>υβέρνηση</w:t>
      </w:r>
      <w:r>
        <w:rPr>
          <w:rFonts w:eastAsia="Times New Roman"/>
          <w:color w:val="212121"/>
          <w:szCs w:val="24"/>
        </w:rPr>
        <w:t>.</w:t>
      </w:r>
    </w:p>
    <w:p w14:paraId="0CA0A9EE"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Όμως,</w:t>
      </w:r>
      <w:r w:rsidRPr="00EE6946">
        <w:rPr>
          <w:rFonts w:eastAsia="Times New Roman"/>
          <w:color w:val="212121"/>
          <w:szCs w:val="24"/>
        </w:rPr>
        <w:t xml:space="preserve"> αν υποθέσουμε ότι όλα αυτά τα θεσμικά εργαλεία θα λειτουργήσουν με τον πιο άψογο τρόπο</w:t>
      </w:r>
      <w:r>
        <w:rPr>
          <w:rFonts w:eastAsia="Times New Roman"/>
          <w:color w:val="212121"/>
          <w:szCs w:val="24"/>
        </w:rPr>
        <w:t>, φ</w:t>
      </w:r>
      <w:r w:rsidRPr="00EE6946">
        <w:rPr>
          <w:rFonts w:eastAsia="Times New Roman"/>
          <w:color w:val="212121"/>
          <w:szCs w:val="24"/>
        </w:rPr>
        <w:t xml:space="preserve">τάνουν να προχωρήσουν απρόσκοπτα οι συγχωνεύσεις </w:t>
      </w:r>
      <w:r>
        <w:rPr>
          <w:rFonts w:eastAsia="Times New Roman"/>
          <w:color w:val="212121"/>
          <w:szCs w:val="24"/>
        </w:rPr>
        <w:t>κ</w:t>
      </w:r>
      <w:r w:rsidRPr="00EE6946">
        <w:rPr>
          <w:rFonts w:eastAsia="Times New Roman"/>
          <w:color w:val="212121"/>
          <w:szCs w:val="24"/>
        </w:rPr>
        <w:t>αι η μεγέθυνση των επιχειρήσεων</w:t>
      </w:r>
      <w:r>
        <w:rPr>
          <w:rFonts w:eastAsia="Times New Roman"/>
          <w:color w:val="212121"/>
          <w:szCs w:val="24"/>
        </w:rPr>
        <w:t>; Κ</w:t>
      </w:r>
      <w:r w:rsidRPr="00EE6946">
        <w:rPr>
          <w:rFonts w:eastAsia="Times New Roman"/>
          <w:color w:val="212121"/>
          <w:szCs w:val="24"/>
        </w:rPr>
        <w:t xml:space="preserve">ατά τη γνώμη </w:t>
      </w:r>
      <w:r>
        <w:rPr>
          <w:rFonts w:eastAsia="Times New Roman"/>
          <w:color w:val="212121"/>
          <w:szCs w:val="24"/>
        </w:rPr>
        <w:t>μας,</w:t>
      </w:r>
      <w:r w:rsidRPr="00EE6946">
        <w:rPr>
          <w:rFonts w:eastAsia="Times New Roman"/>
          <w:color w:val="212121"/>
          <w:szCs w:val="24"/>
        </w:rPr>
        <w:t xml:space="preserve"> όχι</w:t>
      </w:r>
      <w:r>
        <w:rPr>
          <w:rFonts w:eastAsia="Times New Roman"/>
          <w:color w:val="212121"/>
          <w:szCs w:val="24"/>
        </w:rPr>
        <w:t xml:space="preserve">. </w:t>
      </w:r>
    </w:p>
    <w:p w14:paraId="0CA0A9EF"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lastRenderedPageBreak/>
        <w:t>Πρώτον</w:t>
      </w:r>
      <w:r>
        <w:rPr>
          <w:rFonts w:eastAsia="Times New Roman"/>
          <w:color w:val="212121"/>
          <w:szCs w:val="24"/>
        </w:rPr>
        <w:t>, για το άμεσο μέλλον υπάρχουν μι</w:t>
      </w:r>
      <w:r w:rsidRPr="00EE6946">
        <w:rPr>
          <w:rFonts w:eastAsia="Times New Roman"/>
          <w:color w:val="212121"/>
          <w:szCs w:val="24"/>
        </w:rPr>
        <w:t>α σ</w:t>
      </w:r>
      <w:r>
        <w:rPr>
          <w:rFonts w:eastAsia="Times New Roman"/>
          <w:color w:val="212121"/>
          <w:szCs w:val="24"/>
        </w:rPr>
        <w:t>ειρά προα</w:t>
      </w:r>
      <w:r>
        <w:rPr>
          <w:rFonts w:eastAsia="Times New Roman"/>
          <w:color w:val="212121"/>
          <w:szCs w:val="24"/>
        </w:rPr>
        <w:t xml:space="preserve">ποφασισμένα μέτρα στη </w:t>
      </w:r>
      <w:proofErr w:type="spellStart"/>
      <w:r>
        <w:rPr>
          <w:rFonts w:eastAsia="Times New Roman"/>
          <w:color w:val="212121"/>
          <w:szCs w:val="24"/>
        </w:rPr>
        <w:t>μεταμνημονιακή</w:t>
      </w:r>
      <w:proofErr w:type="spellEnd"/>
      <w:r>
        <w:rPr>
          <w:rFonts w:eastAsia="Times New Roman"/>
          <w:color w:val="212121"/>
          <w:szCs w:val="24"/>
        </w:rPr>
        <w:t xml:space="preserve"> περίοδο, αναδιαρθρώσεις </w:t>
      </w:r>
      <w:r w:rsidRPr="00EE6946">
        <w:rPr>
          <w:rFonts w:eastAsia="Times New Roman"/>
          <w:color w:val="212121"/>
          <w:szCs w:val="24"/>
        </w:rPr>
        <w:t>που πρέπει να υλοποιηθούν και θα υλοποιηθούν</w:t>
      </w:r>
      <w:r>
        <w:rPr>
          <w:rFonts w:eastAsia="Times New Roman"/>
          <w:color w:val="212121"/>
          <w:szCs w:val="24"/>
        </w:rPr>
        <w:t>,</w:t>
      </w:r>
      <w:r w:rsidRPr="00EE6946">
        <w:rPr>
          <w:rFonts w:eastAsia="Times New Roman"/>
          <w:color w:val="212121"/>
          <w:szCs w:val="24"/>
        </w:rPr>
        <w:t xml:space="preserve"> ανεξάρτητα από το ποιος θα είναι στην κυβέρνηση τα επόμενα χρόνια</w:t>
      </w:r>
      <w:r>
        <w:rPr>
          <w:rFonts w:eastAsia="Times New Roman"/>
          <w:color w:val="212121"/>
          <w:szCs w:val="24"/>
        </w:rPr>
        <w:t xml:space="preserve">. </w:t>
      </w:r>
    </w:p>
    <w:p w14:paraId="0CA0A9F0"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w:t>
      </w:r>
      <w:r w:rsidRPr="00EE6946">
        <w:rPr>
          <w:rFonts w:eastAsia="Times New Roman"/>
          <w:color w:val="212121"/>
          <w:szCs w:val="24"/>
        </w:rPr>
        <w:t>αι δεύτερον</w:t>
      </w:r>
      <w:r>
        <w:rPr>
          <w:rFonts w:eastAsia="Times New Roman"/>
          <w:color w:val="212121"/>
          <w:szCs w:val="24"/>
        </w:rPr>
        <w:t>,</w:t>
      </w:r>
      <w:r w:rsidRPr="00EE6946">
        <w:rPr>
          <w:rFonts w:eastAsia="Times New Roman"/>
          <w:color w:val="212121"/>
          <w:szCs w:val="24"/>
        </w:rPr>
        <w:t xml:space="preserve"> χρειάζονται και φορολογικά κίνητρα για να διευκολυνθούν οι συγχωνεύ</w:t>
      </w:r>
      <w:r w:rsidRPr="00EE6946">
        <w:rPr>
          <w:rFonts w:eastAsia="Times New Roman"/>
          <w:color w:val="212121"/>
          <w:szCs w:val="24"/>
        </w:rPr>
        <w:t>σεις και οι συνεργασίες των επιχειρήσεων</w:t>
      </w:r>
      <w:r>
        <w:rPr>
          <w:rFonts w:eastAsia="Times New Roman"/>
          <w:color w:val="212121"/>
          <w:szCs w:val="24"/>
        </w:rPr>
        <w:t>. Και η Κ</w:t>
      </w:r>
      <w:r w:rsidRPr="00EE6946">
        <w:rPr>
          <w:rFonts w:eastAsia="Times New Roman"/>
          <w:color w:val="212121"/>
          <w:szCs w:val="24"/>
        </w:rPr>
        <w:t>υβέρνηση εδώ είναι σε ετοιμότητα</w:t>
      </w:r>
      <w:r>
        <w:rPr>
          <w:rFonts w:eastAsia="Times New Roman"/>
          <w:color w:val="212121"/>
          <w:szCs w:val="24"/>
        </w:rPr>
        <w:t>. Σ</w:t>
      </w:r>
      <w:r w:rsidRPr="00EE6946">
        <w:rPr>
          <w:rFonts w:eastAsia="Times New Roman"/>
          <w:color w:val="212121"/>
          <w:szCs w:val="24"/>
        </w:rPr>
        <w:t>την ακρόαση φορέων</w:t>
      </w:r>
      <w:r>
        <w:rPr>
          <w:rFonts w:eastAsia="Times New Roman"/>
          <w:color w:val="212121"/>
          <w:szCs w:val="24"/>
        </w:rPr>
        <w:t>,</w:t>
      </w:r>
      <w:r w:rsidRPr="00EE6946">
        <w:rPr>
          <w:rFonts w:eastAsia="Times New Roman"/>
          <w:color w:val="212121"/>
          <w:szCs w:val="24"/>
        </w:rPr>
        <w:t xml:space="preserve"> για παράδειγμα</w:t>
      </w:r>
      <w:r>
        <w:rPr>
          <w:rFonts w:eastAsia="Times New Roman"/>
          <w:color w:val="212121"/>
          <w:szCs w:val="24"/>
        </w:rPr>
        <w:t>, οι</w:t>
      </w:r>
      <w:r w:rsidRPr="00EE6946">
        <w:rPr>
          <w:rFonts w:eastAsia="Times New Roman"/>
          <w:color w:val="212121"/>
          <w:szCs w:val="24"/>
        </w:rPr>
        <w:t xml:space="preserve"> εκπρόσωποι των βιομηχάνων</w:t>
      </w:r>
      <w:r>
        <w:rPr>
          <w:rFonts w:eastAsia="Times New Roman"/>
          <w:color w:val="212121"/>
          <w:szCs w:val="24"/>
        </w:rPr>
        <w:t>, του Χ</w:t>
      </w:r>
      <w:r w:rsidRPr="00EE6946">
        <w:rPr>
          <w:rFonts w:eastAsia="Times New Roman"/>
          <w:color w:val="212121"/>
          <w:szCs w:val="24"/>
        </w:rPr>
        <w:t>ρηματιστηρίου</w:t>
      </w:r>
      <w:r>
        <w:rPr>
          <w:rFonts w:eastAsia="Times New Roman"/>
          <w:color w:val="212121"/>
          <w:szCs w:val="24"/>
        </w:rPr>
        <w:t xml:space="preserve">, </w:t>
      </w:r>
      <w:r w:rsidRPr="00EE6946">
        <w:rPr>
          <w:rFonts w:eastAsia="Times New Roman"/>
          <w:color w:val="212121"/>
          <w:szCs w:val="24"/>
        </w:rPr>
        <w:t xml:space="preserve">του </w:t>
      </w:r>
      <w:r>
        <w:rPr>
          <w:rFonts w:eastAsia="Times New Roman"/>
          <w:color w:val="212121"/>
          <w:szCs w:val="24"/>
        </w:rPr>
        <w:t>ΣΕΤΕ</w:t>
      </w:r>
      <w:r w:rsidRPr="00EE6946">
        <w:rPr>
          <w:rFonts w:eastAsia="Times New Roman"/>
          <w:color w:val="212121"/>
          <w:szCs w:val="24"/>
        </w:rPr>
        <w:t xml:space="preserve"> και άλλων ζήτησαν να υπάρξουν νέα φορολογικά κίνητρα και μάλιστα να αναβληθεί για </w:t>
      </w:r>
      <w:r>
        <w:rPr>
          <w:rFonts w:eastAsia="Times New Roman"/>
          <w:color w:val="212121"/>
          <w:szCs w:val="24"/>
        </w:rPr>
        <w:t xml:space="preserve">ένα μικρό χρονικό διάστημα η εφαρμογή του νομοσχεδίου, μέχρι να γίνει η εναρμόνιση και του φορολογικού δικαίου στις ανάγκες των επιχειρήσεων. </w:t>
      </w:r>
    </w:p>
    <w:p w14:paraId="0CA0A9F1"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Και η Κ</w:t>
      </w:r>
      <w:r w:rsidRPr="00EE6946">
        <w:rPr>
          <w:rFonts w:eastAsia="Times New Roman"/>
          <w:color w:val="212121"/>
          <w:szCs w:val="24"/>
        </w:rPr>
        <w:t>υβέρνηση δεν έχασε χρόν</w:t>
      </w:r>
      <w:r w:rsidRPr="00EE6946">
        <w:rPr>
          <w:rFonts w:eastAsia="Times New Roman"/>
          <w:color w:val="212121"/>
          <w:szCs w:val="24"/>
        </w:rPr>
        <w:t>ο</w:t>
      </w:r>
      <w:r>
        <w:rPr>
          <w:rFonts w:eastAsia="Times New Roman"/>
          <w:color w:val="212121"/>
          <w:szCs w:val="24"/>
        </w:rPr>
        <w:t>. Σ</w:t>
      </w:r>
      <w:r w:rsidRPr="00EE6946">
        <w:rPr>
          <w:rFonts w:eastAsia="Times New Roman"/>
          <w:color w:val="212121"/>
          <w:szCs w:val="24"/>
        </w:rPr>
        <w:t>την κατ</w:t>
      </w:r>
      <w:r>
        <w:rPr>
          <w:rFonts w:eastAsia="Times New Roman"/>
          <w:color w:val="212121"/>
          <w:szCs w:val="24"/>
        </w:rPr>
        <w:t xml:space="preserve">’ άρθρο συζήτηση στην </w:t>
      </w:r>
      <w:r>
        <w:rPr>
          <w:rFonts w:eastAsia="Times New Roman"/>
          <w:color w:val="212121"/>
          <w:szCs w:val="24"/>
        </w:rPr>
        <w:t>ε</w:t>
      </w:r>
      <w:r w:rsidRPr="00EE6946">
        <w:rPr>
          <w:rFonts w:eastAsia="Times New Roman"/>
          <w:color w:val="212121"/>
          <w:szCs w:val="24"/>
        </w:rPr>
        <w:t>πιτροπή</w:t>
      </w:r>
      <w:r>
        <w:rPr>
          <w:rFonts w:eastAsia="Times New Roman"/>
          <w:color w:val="212121"/>
          <w:szCs w:val="24"/>
        </w:rPr>
        <w:t>,</w:t>
      </w:r>
      <w:r w:rsidRPr="00EE6946">
        <w:rPr>
          <w:rFonts w:eastAsia="Times New Roman"/>
          <w:color w:val="212121"/>
          <w:szCs w:val="24"/>
        </w:rPr>
        <w:t xml:space="preserve"> δηλαδή στην</w:t>
      </w:r>
      <w:r>
        <w:rPr>
          <w:rFonts w:eastAsia="Times New Roman"/>
          <w:color w:val="212121"/>
          <w:szCs w:val="24"/>
        </w:rPr>
        <w:t xml:space="preserve"> αμέσως επόμενη συνεδρίαση της </w:t>
      </w:r>
      <w:r>
        <w:rPr>
          <w:rFonts w:eastAsia="Times New Roman"/>
          <w:color w:val="212121"/>
          <w:szCs w:val="24"/>
        </w:rPr>
        <w:t>ε</w:t>
      </w:r>
      <w:r w:rsidRPr="00EE6946">
        <w:rPr>
          <w:rFonts w:eastAsia="Times New Roman"/>
          <w:color w:val="212121"/>
          <w:szCs w:val="24"/>
        </w:rPr>
        <w:t>πιτροπής</w:t>
      </w:r>
      <w:r>
        <w:rPr>
          <w:rFonts w:eastAsia="Times New Roman"/>
          <w:color w:val="212121"/>
          <w:szCs w:val="24"/>
        </w:rPr>
        <w:t xml:space="preserve">, δήλωσε πανέτοιμη, </w:t>
      </w:r>
      <w:r w:rsidRPr="00EE6946">
        <w:rPr>
          <w:rFonts w:eastAsia="Times New Roman"/>
          <w:color w:val="212121"/>
          <w:szCs w:val="24"/>
        </w:rPr>
        <w:t>ότι μέ</w:t>
      </w:r>
      <w:r>
        <w:rPr>
          <w:rFonts w:eastAsia="Times New Roman"/>
          <w:color w:val="212121"/>
          <w:szCs w:val="24"/>
        </w:rPr>
        <w:t>σα σε δυ</w:t>
      </w:r>
      <w:r w:rsidRPr="00EE6946">
        <w:rPr>
          <w:rFonts w:eastAsia="Times New Roman"/>
          <w:color w:val="212121"/>
          <w:szCs w:val="24"/>
        </w:rPr>
        <w:t>ο μήνες θα φέρει νέο φορολογικό νομοσχέδιο με κίνητρα που θα διευκολύνουν τις συγχωνεύσεις</w:t>
      </w:r>
      <w:r>
        <w:rPr>
          <w:rFonts w:eastAsia="Times New Roman"/>
          <w:color w:val="212121"/>
          <w:szCs w:val="24"/>
        </w:rPr>
        <w:t>. Δηλαδή και</w:t>
      </w:r>
      <w:r w:rsidRPr="00EE6946">
        <w:rPr>
          <w:rFonts w:eastAsia="Times New Roman"/>
          <w:color w:val="212121"/>
          <w:szCs w:val="24"/>
        </w:rPr>
        <w:t xml:space="preserve"> άλλο τζάμπα χρήμα</w:t>
      </w:r>
      <w:r>
        <w:rPr>
          <w:rFonts w:eastAsia="Times New Roman"/>
          <w:color w:val="212121"/>
          <w:szCs w:val="24"/>
        </w:rPr>
        <w:t>, π</w:t>
      </w:r>
      <w:r w:rsidRPr="00EE6946">
        <w:rPr>
          <w:rFonts w:eastAsia="Times New Roman"/>
          <w:color w:val="212121"/>
          <w:szCs w:val="24"/>
        </w:rPr>
        <w:t>ρο</w:t>
      </w:r>
      <w:r w:rsidRPr="00EE6946">
        <w:rPr>
          <w:rFonts w:eastAsia="Times New Roman"/>
          <w:color w:val="212121"/>
          <w:szCs w:val="24"/>
        </w:rPr>
        <w:lastRenderedPageBreak/>
        <w:t>φαν</w:t>
      </w:r>
      <w:r w:rsidRPr="00EE6946">
        <w:rPr>
          <w:rFonts w:eastAsia="Times New Roman"/>
          <w:color w:val="212121"/>
          <w:szCs w:val="24"/>
        </w:rPr>
        <w:t>ώς</w:t>
      </w:r>
      <w:r>
        <w:rPr>
          <w:rFonts w:eastAsia="Times New Roman"/>
          <w:color w:val="212121"/>
          <w:szCs w:val="24"/>
        </w:rPr>
        <w:t xml:space="preserve"> </w:t>
      </w:r>
      <w:r w:rsidRPr="00EE6946">
        <w:rPr>
          <w:rFonts w:eastAsia="Times New Roman"/>
          <w:color w:val="212121"/>
          <w:szCs w:val="24"/>
        </w:rPr>
        <w:t>για να καταπολεμηθεί η κρατικοδίαιτη επιχειρηματικότητα</w:t>
      </w:r>
      <w:r>
        <w:rPr>
          <w:rFonts w:eastAsia="Times New Roman"/>
          <w:color w:val="212121"/>
          <w:szCs w:val="24"/>
        </w:rPr>
        <w:t>,</w:t>
      </w:r>
      <w:r w:rsidRPr="00EE6946">
        <w:rPr>
          <w:rFonts w:eastAsia="Times New Roman"/>
          <w:color w:val="212121"/>
          <w:szCs w:val="24"/>
        </w:rPr>
        <w:t xml:space="preserve"> όπως μας ανέφερε ο εισηγητής του ΣΥΡΙΖΑ ότι αποτελεί το πρόβλημα στην ανάπτυξη της οικονομίας</w:t>
      </w:r>
      <w:r>
        <w:rPr>
          <w:rFonts w:eastAsia="Times New Roman"/>
          <w:color w:val="212121"/>
          <w:szCs w:val="24"/>
        </w:rPr>
        <w:t xml:space="preserve">. </w:t>
      </w:r>
      <w:r w:rsidRPr="00EE6946">
        <w:rPr>
          <w:rFonts w:eastAsia="Times New Roman"/>
          <w:color w:val="212121"/>
          <w:szCs w:val="24"/>
        </w:rPr>
        <w:t>Με λίγα λόγια</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να, α</w:t>
      </w:r>
      <w:r w:rsidRPr="00EE6946">
        <w:rPr>
          <w:rFonts w:eastAsia="Times New Roman"/>
          <w:color w:val="212121"/>
          <w:szCs w:val="24"/>
        </w:rPr>
        <w:t>υτό είναι το νέο μοντέλο ανάπτυξης του ΣΥΡΙΖΑ</w:t>
      </w:r>
      <w:r>
        <w:rPr>
          <w:rFonts w:eastAsia="Times New Roman"/>
          <w:color w:val="212121"/>
          <w:szCs w:val="24"/>
        </w:rPr>
        <w:t xml:space="preserve">! </w:t>
      </w:r>
    </w:p>
    <w:p w14:paraId="0CA0A9F2"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Τ</w:t>
      </w:r>
      <w:r w:rsidRPr="00EE6946">
        <w:rPr>
          <w:rFonts w:eastAsia="Times New Roman"/>
          <w:color w:val="212121"/>
          <w:szCs w:val="24"/>
        </w:rPr>
        <w:t>έτοιου είδους μέτρα</w:t>
      </w:r>
      <w:r>
        <w:rPr>
          <w:rFonts w:eastAsia="Times New Roman"/>
          <w:color w:val="212121"/>
          <w:szCs w:val="24"/>
        </w:rPr>
        <w:t>, τέτοιες ανα</w:t>
      </w:r>
      <w:r>
        <w:rPr>
          <w:rFonts w:eastAsia="Times New Roman"/>
          <w:color w:val="212121"/>
          <w:szCs w:val="24"/>
        </w:rPr>
        <w:t>διαρθρώσεις μά</w:t>
      </w:r>
      <w:r w:rsidRPr="00EE6946">
        <w:rPr>
          <w:rFonts w:eastAsia="Times New Roman"/>
          <w:color w:val="212121"/>
          <w:szCs w:val="24"/>
        </w:rPr>
        <w:t>ς λέτε ότι βελτιώνουν την αξιοπιστία της χώρας</w:t>
      </w:r>
      <w:r>
        <w:rPr>
          <w:rFonts w:eastAsia="Times New Roman"/>
          <w:color w:val="212121"/>
          <w:szCs w:val="24"/>
        </w:rPr>
        <w:t>. Την</w:t>
      </w:r>
      <w:r w:rsidRPr="00EE6946">
        <w:rPr>
          <w:rFonts w:eastAsia="Times New Roman"/>
          <w:color w:val="212121"/>
          <w:szCs w:val="24"/>
        </w:rPr>
        <w:t xml:space="preserve"> αξιοπιστία της χώρας απέναντι σε ποιους</w:t>
      </w:r>
      <w:r>
        <w:rPr>
          <w:rFonts w:eastAsia="Times New Roman"/>
          <w:color w:val="212121"/>
          <w:szCs w:val="24"/>
        </w:rPr>
        <w:t>; Μα, α</w:t>
      </w:r>
      <w:r w:rsidRPr="00EE6946">
        <w:rPr>
          <w:rFonts w:eastAsia="Times New Roman"/>
          <w:color w:val="212121"/>
          <w:szCs w:val="24"/>
        </w:rPr>
        <w:t>πέναντι στις αγορές</w:t>
      </w:r>
      <w:r>
        <w:rPr>
          <w:rFonts w:eastAsia="Times New Roman"/>
          <w:color w:val="212121"/>
          <w:szCs w:val="24"/>
        </w:rPr>
        <w:t>,</w:t>
      </w:r>
      <w:r w:rsidRPr="00EE6946">
        <w:rPr>
          <w:rFonts w:eastAsia="Times New Roman"/>
          <w:color w:val="212121"/>
          <w:szCs w:val="24"/>
        </w:rPr>
        <w:t xml:space="preserve"> απέναντι στο Διεθνές Νομισματικό Ταμείο</w:t>
      </w:r>
      <w:r>
        <w:rPr>
          <w:rFonts w:eastAsia="Times New Roman"/>
          <w:color w:val="212121"/>
          <w:szCs w:val="24"/>
        </w:rPr>
        <w:t>,</w:t>
      </w:r>
      <w:r w:rsidRPr="00EE6946">
        <w:rPr>
          <w:rFonts w:eastAsia="Times New Roman"/>
          <w:color w:val="212121"/>
          <w:szCs w:val="24"/>
        </w:rPr>
        <w:t xml:space="preserve"> το ΝΑΤΟ</w:t>
      </w:r>
      <w:r>
        <w:rPr>
          <w:rFonts w:eastAsia="Times New Roman"/>
          <w:color w:val="212121"/>
          <w:szCs w:val="24"/>
        </w:rPr>
        <w:t>,</w:t>
      </w:r>
      <w:r w:rsidRPr="00EE6946">
        <w:rPr>
          <w:rFonts w:eastAsia="Times New Roman"/>
          <w:color w:val="212121"/>
          <w:szCs w:val="24"/>
        </w:rPr>
        <w:t xml:space="preserve"> την Ευρωπαϊκή Ένωση</w:t>
      </w:r>
      <w:r>
        <w:rPr>
          <w:rFonts w:eastAsia="Times New Roman"/>
          <w:color w:val="212121"/>
          <w:szCs w:val="24"/>
        </w:rPr>
        <w:t>,</w:t>
      </w:r>
      <w:r w:rsidRPr="00EE6946">
        <w:rPr>
          <w:rFonts w:eastAsia="Times New Roman"/>
          <w:color w:val="212121"/>
          <w:szCs w:val="24"/>
        </w:rPr>
        <w:t xml:space="preserve"> τους δανειστές</w:t>
      </w:r>
      <w:r>
        <w:rPr>
          <w:rFonts w:eastAsia="Times New Roman"/>
          <w:color w:val="212121"/>
          <w:szCs w:val="24"/>
        </w:rPr>
        <w:t>. Ό</w:t>
      </w:r>
      <w:r w:rsidRPr="00EE6946">
        <w:rPr>
          <w:rFonts w:eastAsia="Times New Roman"/>
          <w:color w:val="212121"/>
          <w:szCs w:val="24"/>
        </w:rPr>
        <w:t>λα αυτά</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όμως,</w:t>
      </w:r>
      <w:r w:rsidRPr="00EE6946">
        <w:rPr>
          <w:rFonts w:eastAsia="Times New Roman"/>
          <w:color w:val="212121"/>
          <w:szCs w:val="24"/>
        </w:rPr>
        <w:t xml:space="preserve"> δεν έχουν καμ</w:t>
      </w:r>
      <w:r>
        <w:rPr>
          <w:rFonts w:eastAsia="Times New Roman"/>
          <w:color w:val="212121"/>
          <w:szCs w:val="24"/>
        </w:rPr>
        <w:t>μ</w:t>
      </w:r>
      <w:r w:rsidRPr="00EE6946">
        <w:rPr>
          <w:rFonts w:eastAsia="Times New Roman"/>
          <w:color w:val="212121"/>
          <w:szCs w:val="24"/>
        </w:rPr>
        <w:t>ία σχέ</w:t>
      </w:r>
      <w:r w:rsidRPr="00EE6946">
        <w:rPr>
          <w:rFonts w:eastAsia="Times New Roman"/>
          <w:color w:val="212121"/>
          <w:szCs w:val="24"/>
        </w:rPr>
        <w:t>ση με τα συμφέροντα των εργαζομένων και του λαού</w:t>
      </w:r>
      <w:r>
        <w:rPr>
          <w:rFonts w:eastAsia="Times New Roman"/>
          <w:color w:val="212121"/>
          <w:szCs w:val="24"/>
        </w:rPr>
        <w:t>,</w:t>
      </w:r>
      <w:r w:rsidRPr="00EE6946">
        <w:rPr>
          <w:rFonts w:eastAsia="Times New Roman"/>
          <w:color w:val="212121"/>
          <w:szCs w:val="24"/>
        </w:rPr>
        <w:t xml:space="preserve"> κα</w:t>
      </w:r>
      <w:r>
        <w:rPr>
          <w:rFonts w:eastAsia="Times New Roman"/>
          <w:color w:val="212121"/>
          <w:szCs w:val="24"/>
        </w:rPr>
        <w:t>μ</w:t>
      </w:r>
      <w:r w:rsidRPr="00EE6946">
        <w:rPr>
          <w:rFonts w:eastAsia="Times New Roman"/>
          <w:color w:val="212121"/>
          <w:szCs w:val="24"/>
        </w:rPr>
        <w:t>μία απολύτως</w:t>
      </w:r>
      <w:r>
        <w:rPr>
          <w:rFonts w:eastAsia="Times New Roman"/>
          <w:color w:val="212121"/>
          <w:szCs w:val="24"/>
        </w:rPr>
        <w:t>!</w:t>
      </w:r>
      <w:r w:rsidRPr="00EE6946">
        <w:rPr>
          <w:rFonts w:eastAsia="Times New Roman"/>
          <w:color w:val="212121"/>
          <w:szCs w:val="24"/>
        </w:rPr>
        <w:t xml:space="preserve"> </w:t>
      </w:r>
    </w:p>
    <w:p w14:paraId="0CA0A9F3"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t>Άλλωστε</w:t>
      </w:r>
      <w:r>
        <w:rPr>
          <w:rFonts w:eastAsia="Times New Roman"/>
          <w:color w:val="212121"/>
          <w:szCs w:val="24"/>
        </w:rPr>
        <w:t>,</w:t>
      </w:r>
      <w:r w:rsidRPr="00EE6946">
        <w:rPr>
          <w:rFonts w:eastAsia="Times New Roman"/>
          <w:color w:val="212121"/>
          <w:szCs w:val="24"/>
        </w:rPr>
        <w:t xml:space="preserve"> την αξιοπιστία απέναντι στο</w:t>
      </w:r>
      <w:r>
        <w:rPr>
          <w:rFonts w:eastAsia="Times New Roman"/>
          <w:color w:val="212121"/>
          <w:szCs w:val="24"/>
        </w:rPr>
        <w:t>ν</w:t>
      </w:r>
      <w:r w:rsidRPr="00EE6946">
        <w:rPr>
          <w:rFonts w:eastAsia="Times New Roman"/>
          <w:color w:val="212121"/>
          <w:szCs w:val="24"/>
        </w:rPr>
        <w:t xml:space="preserve"> λαό την έχετε χάσει από την πρώτη μέρα που βγήκ</w:t>
      </w:r>
      <w:r>
        <w:rPr>
          <w:rFonts w:eastAsia="Times New Roman"/>
          <w:color w:val="212121"/>
          <w:szCs w:val="24"/>
        </w:rPr>
        <w:t>ατε στην Κ</w:t>
      </w:r>
      <w:r w:rsidRPr="00EE6946">
        <w:rPr>
          <w:rFonts w:eastAsia="Times New Roman"/>
          <w:color w:val="212121"/>
          <w:szCs w:val="24"/>
        </w:rPr>
        <w:t>υβέρνηση</w:t>
      </w:r>
      <w:r>
        <w:rPr>
          <w:rFonts w:eastAsia="Times New Roman"/>
          <w:color w:val="212121"/>
          <w:szCs w:val="24"/>
        </w:rPr>
        <w:t>. Α</w:t>
      </w:r>
      <w:r w:rsidRPr="00EE6946">
        <w:rPr>
          <w:rFonts w:eastAsia="Times New Roman"/>
          <w:color w:val="212121"/>
          <w:szCs w:val="24"/>
        </w:rPr>
        <w:t>υτό</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όμως,</w:t>
      </w:r>
      <w:r w:rsidRPr="00EE6946">
        <w:rPr>
          <w:rFonts w:eastAsia="Times New Roman"/>
          <w:color w:val="212121"/>
          <w:szCs w:val="24"/>
        </w:rPr>
        <w:t xml:space="preserve"> το γεγονός δεν σας εμποδίζει να δίνετε κούφιες υποσχέσεις για αποκατάστ</w:t>
      </w:r>
      <w:r w:rsidRPr="00EE6946">
        <w:rPr>
          <w:rFonts w:eastAsia="Times New Roman"/>
          <w:color w:val="212121"/>
          <w:szCs w:val="24"/>
        </w:rPr>
        <w:t>αση των αδικιών</w:t>
      </w:r>
      <w:r>
        <w:rPr>
          <w:rFonts w:eastAsia="Times New Roman"/>
          <w:color w:val="212121"/>
          <w:szCs w:val="24"/>
        </w:rPr>
        <w:t>,</w:t>
      </w:r>
      <w:r w:rsidRPr="00EE6946">
        <w:rPr>
          <w:rFonts w:eastAsia="Times New Roman"/>
          <w:color w:val="212121"/>
          <w:szCs w:val="24"/>
        </w:rPr>
        <w:t xml:space="preserve"> δίκαιη ανάπτυξη και άλλα τέτοια χαρούμενα</w:t>
      </w:r>
      <w:r>
        <w:rPr>
          <w:rFonts w:eastAsia="Times New Roman"/>
          <w:color w:val="212121"/>
          <w:szCs w:val="24"/>
        </w:rPr>
        <w:t>. Α</w:t>
      </w:r>
      <w:r w:rsidRPr="00EE6946">
        <w:rPr>
          <w:rFonts w:eastAsia="Times New Roman"/>
          <w:color w:val="212121"/>
          <w:szCs w:val="24"/>
        </w:rPr>
        <w:t>υτά</w:t>
      </w:r>
      <w:r>
        <w:rPr>
          <w:rFonts w:eastAsia="Times New Roman"/>
          <w:color w:val="212121"/>
          <w:szCs w:val="24"/>
        </w:rPr>
        <w:t xml:space="preserve"> τα μέτρα που τώρα νομοθετείτε </w:t>
      </w:r>
      <w:r w:rsidRPr="00EE6946">
        <w:rPr>
          <w:rFonts w:eastAsia="Times New Roman"/>
          <w:color w:val="212121"/>
          <w:szCs w:val="24"/>
        </w:rPr>
        <w:t>δεν είναι τίποτα άλλο από μέτρα που έχουν ξεμείνει από τα μνημόνια</w:t>
      </w:r>
      <w:r>
        <w:rPr>
          <w:rFonts w:eastAsia="Times New Roman"/>
          <w:color w:val="212121"/>
          <w:szCs w:val="24"/>
        </w:rPr>
        <w:t>, δεν προλάβατε να τα πάρετε δ</w:t>
      </w:r>
      <w:r w:rsidRPr="00EE6946">
        <w:rPr>
          <w:rFonts w:eastAsia="Times New Roman"/>
          <w:color w:val="212121"/>
          <w:szCs w:val="24"/>
        </w:rPr>
        <w:t>ηλαδή για λογαριασμό του κεφαλαίου</w:t>
      </w:r>
      <w:r>
        <w:rPr>
          <w:rFonts w:eastAsia="Times New Roman"/>
          <w:color w:val="212121"/>
          <w:szCs w:val="24"/>
        </w:rPr>
        <w:t>.</w:t>
      </w:r>
    </w:p>
    <w:p w14:paraId="0CA0A9F4"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Γ</w:t>
      </w:r>
      <w:r w:rsidRPr="00EE6946">
        <w:rPr>
          <w:rFonts w:eastAsia="Times New Roman"/>
          <w:color w:val="212121"/>
          <w:szCs w:val="24"/>
        </w:rPr>
        <w:t xml:space="preserve">ια όλα αυτά τα ζητήματα αυτής της συνεκτικής πολιτικής που ακολουθεί </w:t>
      </w:r>
      <w:r>
        <w:rPr>
          <w:rFonts w:eastAsia="Times New Roman"/>
          <w:color w:val="212121"/>
          <w:szCs w:val="24"/>
        </w:rPr>
        <w:t xml:space="preserve"> και υλοποιεί η Κ</w:t>
      </w:r>
      <w:r w:rsidRPr="00EE6946">
        <w:rPr>
          <w:rFonts w:eastAsia="Times New Roman"/>
          <w:color w:val="212121"/>
          <w:szCs w:val="24"/>
        </w:rPr>
        <w:t xml:space="preserve">υβέρνηση ΣΥΡΙΖΑ </w:t>
      </w:r>
      <w:r>
        <w:rPr>
          <w:rFonts w:eastAsia="Times New Roman"/>
          <w:color w:val="212121"/>
          <w:szCs w:val="24"/>
        </w:rPr>
        <w:t>τι λένε τα άλλα κόμματα της Α</w:t>
      </w:r>
      <w:r w:rsidRPr="00EE6946">
        <w:rPr>
          <w:rFonts w:eastAsia="Times New Roman"/>
          <w:color w:val="212121"/>
          <w:szCs w:val="24"/>
        </w:rPr>
        <w:t>ντιπολίτευσης</w:t>
      </w:r>
      <w:r>
        <w:rPr>
          <w:rFonts w:eastAsia="Times New Roman"/>
          <w:color w:val="212121"/>
          <w:szCs w:val="24"/>
        </w:rPr>
        <w:t>;</w:t>
      </w:r>
    </w:p>
    <w:p w14:paraId="0CA0A9F5" w14:textId="77777777" w:rsidR="008679D8" w:rsidRDefault="00557822">
      <w:pPr>
        <w:spacing w:line="600" w:lineRule="auto"/>
        <w:ind w:firstLine="720"/>
        <w:jc w:val="both"/>
        <w:rPr>
          <w:rFonts w:eastAsia="Times New Roman"/>
          <w:color w:val="212121"/>
          <w:szCs w:val="24"/>
        </w:rPr>
      </w:pPr>
      <w:r w:rsidRPr="008F49FD">
        <w:rPr>
          <w:rFonts w:eastAsia="Times New Roman"/>
          <w:b/>
          <w:color w:val="212121"/>
          <w:szCs w:val="24"/>
        </w:rPr>
        <w:t>ΠΡΟΕΔΡΕΥΩΝ (Νικήτας Κακλαμάνης):</w:t>
      </w:r>
      <w:r>
        <w:rPr>
          <w:rFonts w:eastAsia="Times New Roman"/>
          <w:color w:val="212121"/>
          <w:szCs w:val="24"/>
        </w:rPr>
        <w:t xml:space="preserve"> Κύριε </w:t>
      </w:r>
      <w:proofErr w:type="spellStart"/>
      <w:r>
        <w:rPr>
          <w:rFonts w:eastAsia="Times New Roman"/>
          <w:color w:val="212121"/>
          <w:szCs w:val="24"/>
        </w:rPr>
        <w:t>Βαρδαλή</w:t>
      </w:r>
      <w:proofErr w:type="spellEnd"/>
      <w:r>
        <w:rPr>
          <w:rFonts w:eastAsia="Times New Roman"/>
          <w:color w:val="212121"/>
          <w:szCs w:val="24"/>
        </w:rPr>
        <w:t xml:space="preserve">, σας διακόπτω για ένα λεπτό. </w:t>
      </w:r>
    </w:p>
    <w:p w14:paraId="0CA0A9F6" w14:textId="77777777" w:rsidR="008679D8" w:rsidRDefault="00557822">
      <w:pPr>
        <w:spacing w:line="600" w:lineRule="auto"/>
        <w:ind w:firstLine="720"/>
        <w:jc w:val="both"/>
        <w:rPr>
          <w:rFonts w:eastAsia="Times New Roman"/>
          <w:szCs w:val="24"/>
        </w:rPr>
      </w:pPr>
      <w:r w:rsidRPr="001E7F61">
        <w:rPr>
          <w:rFonts w:eastAsia="Times New Roman"/>
          <w:szCs w:val="24"/>
        </w:rPr>
        <w:t>Κυρίες και κύριοι συνάδελφοι, έχω</w:t>
      </w:r>
      <w:r w:rsidRPr="001E7F61">
        <w:rPr>
          <w:rFonts w:eastAsia="Times New Roman"/>
          <w:szCs w:val="24"/>
        </w:rPr>
        <w:t xml:space="preserve"> την τιμή να ανακοινώσω στο Σώμα ότι τη συνεδρίασή μας παρακολου</w:t>
      </w:r>
      <w:r>
        <w:rPr>
          <w:rFonts w:eastAsia="Times New Roman"/>
          <w:szCs w:val="24"/>
        </w:rPr>
        <w:t>θούν από τα άνω δυτικά θεωρεία</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w:t>
      </w:r>
      <w:r>
        <w:rPr>
          <w:rFonts w:eastAsia="Times New Roman"/>
          <w:szCs w:val="24"/>
        </w:rPr>
        <w:t>ας της Βουλής,</w:t>
      </w:r>
      <w:r>
        <w:rPr>
          <w:rFonts w:eastAsia="Times New Roman"/>
          <w:szCs w:val="24"/>
        </w:rPr>
        <w:t xml:space="preserve"> σαράντα οχτώ μαθήτριες και μαθητές και τρεις </w:t>
      </w:r>
      <w:r w:rsidRPr="001E7F61">
        <w:rPr>
          <w:rFonts w:eastAsia="Times New Roman"/>
          <w:szCs w:val="24"/>
        </w:rPr>
        <w:t xml:space="preserve">συνοδοί </w:t>
      </w:r>
      <w:r>
        <w:rPr>
          <w:rFonts w:eastAsia="Times New Roman"/>
          <w:szCs w:val="24"/>
        </w:rPr>
        <w:t>εκπαιδευτικοί από το 3</w:t>
      </w:r>
      <w:r w:rsidRPr="007A67C1">
        <w:rPr>
          <w:rFonts w:eastAsia="Times New Roman"/>
          <w:szCs w:val="24"/>
          <w:vertAlign w:val="superscript"/>
        </w:rPr>
        <w:t>ο</w:t>
      </w:r>
      <w:r>
        <w:rPr>
          <w:rFonts w:eastAsia="Times New Roman"/>
          <w:szCs w:val="24"/>
        </w:rPr>
        <w:t xml:space="preserve"> Γυμνάσιο Ζωγράφου. </w:t>
      </w:r>
      <w:r w:rsidRPr="001E7F61">
        <w:rPr>
          <w:rFonts w:eastAsia="Times New Roman"/>
          <w:szCs w:val="24"/>
        </w:rPr>
        <w:t xml:space="preserve"> </w:t>
      </w:r>
    </w:p>
    <w:p w14:paraId="0CA0A9F7" w14:textId="77777777" w:rsidR="008679D8" w:rsidRDefault="00557822">
      <w:pPr>
        <w:spacing w:line="600" w:lineRule="auto"/>
        <w:ind w:firstLine="720"/>
        <w:jc w:val="both"/>
        <w:rPr>
          <w:rFonts w:eastAsia="Times New Roman"/>
          <w:szCs w:val="24"/>
        </w:rPr>
      </w:pPr>
      <w:r>
        <w:rPr>
          <w:rFonts w:eastAsia="Times New Roman"/>
          <w:szCs w:val="24"/>
        </w:rPr>
        <w:t>Η Βουλή σά</w:t>
      </w:r>
      <w:r w:rsidRPr="001E7F61">
        <w:rPr>
          <w:rFonts w:eastAsia="Times New Roman"/>
          <w:szCs w:val="24"/>
        </w:rPr>
        <w:t xml:space="preserve">ς καλωσορίζει. </w:t>
      </w:r>
    </w:p>
    <w:p w14:paraId="0CA0A9F8" w14:textId="77777777" w:rsidR="008679D8" w:rsidRDefault="00557822">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sidRPr="001E7F61">
        <w:rPr>
          <w:rFonts w:eastAsia="Times New Roman"/>
          <w:szCs w:val="24"/>
        </w:rPr>
        <w:t xml:space="preserve"> όλες τις πτέρυγες της Βουλής)</w:t>
      </w:r>
    </w:p>
    <w:p w14:paraId="0CA0A9F9"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Βαρδαλή</w:t>
      </w:r>
      <w:proofErr w:type="spellEnd"/>
      <w:r>
        <w:rPr>
          <w:rFonts w:eastAsia="Times New Roman"/>
          <w:color w:val="212121"/>
          <w:szCs w:val="24"/>
        </w:rPr>
        <w:t xml:space="preserve">, συνεχίστε. </w:t>
      </w:r>
    </w:p>
    <w:p w14:paraId="0CA0A9FA" w14:textId="77777777" w:rsidR="008679D8" w:rsidRDefault="00557822">
      <w:pPr>
        <w:spacing w:line="600" w:lineRule="auto"/>
        <w:ind w:firstLine="720"/>
        <w:jc w:val="both"/>
        <w:rPr>
          <w:rFonts w:eastAsia="Times New Roman"/>
          <w:color w:val="212121"/>
          <w:szCs w:val="24"/>
        </w:rPr>
      </w:pPr>
      <w:r>
        <w:rPr>
          <w:rFonts w:eastAsia="Times New Roman"/>
          <w:b/>
          <w:color w:val="212121"/>
          <w:szCs w:val="24"/>
        </w:rPr>
        <w:t xml:space="preserve">ΑΘΑΝΑΣΙΟΣ ΒΑΡΔΑΛΗΣ: </w:t>
      </w:r>
      <w:r>
        <w:rPr>
          <w:rFonts w:eastAsia="Times New Roman"/>
          <w:color w:val="212121"/>
          <w:szCs w:val="24"/>
        </w:rPr>
        <w:t>Για όλα</w:t>
      </w:r>
      <w:r w:rsidRPr="00EE6946">
        <w:rPr>
          <w:rFonts w:eastAsia="Times New Roman"/>
          <w:color w:val="212121"/>
          <w:szCs w:val="24"/>
        </w:rPr>
        <w:t xml:space="preserve"> αυτά</w:t>
      </w:r>
      <w:r>
        <w:rPr>
          <w:rFonts w:eastAsia="Times New Roman"/>
          <w:color w:val="212121"/>
          <w:szCs w:val="24"/>
        </w:rPr>
        <w:t>,</w:t>
      </w:r>
      <w:r w:rsidRPr="00EE6946">
        <w:rPr>
          <w:rFonts w:eastAsia="Times New Roman"/>
          <w:color w:val="212121"/>
          <w:szCs w:val="24"/>
        </w:rPr>
        <w:t xml:space="preserve"> λοιπόν</w:t>
      </w:r>
      <w:r>
        <w:rPr>
          <w:rFonts w:eastAsia="Times New Roman"/>
          <w:color w:val="212121"/>
          <w:szCs w:val="24"/>
        </w:rPr>
        <w:t>, τα μέτρα τι λένε τα άλλα κόμματα της Α</w:t>
      </w:r>
      <w:r w:rsidRPr="00EE6946">
        <w:rPr>
          <w:rFonts w:eastAsia="Times New Roman"/>
          <w:color w:val="212121"/>
          <w:szCs w:val="24"/>
        </w:rPr>
        <w:t>ντιπολίτευσης</w:t>
      </w:r>
      <w:r>
        <w:rPr>
          <w:rFonts w:eastAsia="Times New Roman"/>
          <w:color w:val="212121"/>
          <w:szCs w:val="24"/>
        </w:rPr>
        <w:t>; Ακούστε ορισμένες προτάσεις: Μ</w:t>
      </w:r>
      <w:r w:rsidRPr="00EE6946">
        <w:rPr>
          <w:rFonts w:eastAsia="Times New Roman"/>
          <w:color w:val="212121"/>
          <w:szCs w:val="24"/>
        </w:rPr>
        <w:t xml:space="preserve">είωση της φορολογικής επιβάρυνσης των </w:t>
      </w:r>
      <w:r w:rsidRPr="00EE6946">
        <w:rPr>
          <w:rFonts w:eastAsia="Times New Roman"/>
          <w:color w:val="212121"/>
          <w:szCs w:val="24"/>
        </w:rPr>
        <w:lastRenderedPageBreak/>
        <w:t>επιχειρήσεων</w:t>
      </w:r>
      <w:r>
        <w:rPr>
          <w:rFonts w:eastAsia="Times New Roman"/>
          <w:color w:val="212121"/>
          <w:szCs w:val="24"/>
        </w:rPr>
        <w:t>,</w:t>
      </w:r>
      <w:r w:rsidRPr="00EE6946">
        <w:rPr>
          <w:rFonts w:eastAsia="Times New Roman"/>
          <w:color w:val="212121"/>
          <w:szCs w:val="24"/>
        </w:rPr>
        <w:t xml:space="preserve"> βελτίωση επιχειρηματικού περιβάλλοντος</w:t>
      </w:r>
      <w:r>
        <w:rPr>
          <w:rFonts w:eastAsia="Times New Roman"/>
          <w:color w:val="212121"/>
          <w:szCs w:val="24"/>
        </w:rPr>
        <w:t>,</w:t>
      </w:r>
      <w:r w:rsidRPr="00EE6946">
        <w:rPr>
          <w:rFonts w:eastAsia="Times New Roman"/>
          <w:color w:val="212121"/>
          <w:szCs w:val="24"/>
        </w:rPr>
        <w:t xml:space="preserve"> απλοποίηση </w:t>
      </w:r>
      <w:proofErr w:type="spellStart"/>
      <w:r w:rsidRPr="00EE6946">
        <w:rPr>
          <w:rFonts w:eastAsia="Times New Roman"/>
          <w:color w:val="212121"/>
          <w:szCs w:val="24"/>
        </w:rPr>
        <w:t>αδειοδοτήσεων</w:t>
      </w:r>
      <w:proofErr w:type="spellEnd"/>
      <w:r>
        <w:rPr>
          <w:rFonts w:eastAsia="Times New Roman"/>
          <w:color w:val="212121"/>
          <w:szCs w:val="24"/>
        </w:rPr>
        <w:t>,</w:t>
      </w:r>
      <w:r w:rsidRPr="00EE6946">
        <w:rPr>
          <w:rFonts w:eastAsia="Times New Roman"/>
          <w:color w:val="212121"/>
          <w:szCs w:val="24"/>
        </w:rPr>
        <w:t xml:space="preserve"> σ</w:t>
      </w:r>
      <w:r>
        <w:rPr>
          <w:rFonts w:eastAsia="Times New Roman"/>
          <w:color w:val="212121"/>
          <w:szCs w:val="24"/>
        </w:rPr>
        <w:t>ύγχρονο χωροταξικό πολεοδομικό π</w:t>
      </w:r>
      <w:r w:rsidRPr="00EE6946">
        <w:rPr>
          <w:rFonts w:eastAsia="Times New Roman"/>
          <w:color w:val="212121"/>
          <w:szCs w:val="24"/>
        </w:rPr>
        <w:t>λαίσιο</w:t>
      </w:r>
      <w:r>
        <w:rPr>
          <w:rFonts w:eastAsia="Times New Roman"/>
          <w:color w:val="212121"/>
          <w:szCs w:val="24"/>
        </w:rPr>
        <w:t>, προσ</w:t>
      </w:r>
      <w:r>
        <w:rPr>
          <w:rFonts w:eastAsia="Times New Roman"/>
          <w:color w:val="212121"/>
          <w:szCs w:val="24"/>
        </w:rPr>
        <w:t>ιτό</w:t>
      </w:r>
      <w:r w:rsidRPr="00EE6946">
        <w:rPr>
          <w:rFonts w:eastAsia="Times New Roman"/>
          <w:color w:val="212121"/>
          <w:szCs w:val="24"/>
        </w:rPr>
        <w:t xml:space="preserve"> ενεργειακό κόστος για τις επιχειρήσεις</w:t>
      </w:r>
      <w:r>
        <w:rPr>
          <w:rFonts w:eastAsia="Times New Roman"/>
          <w:color w:val="212121"/>
          <w:szCs w:val="24"/>
        </w:rPr>
        <w:t>,</w:t>
      </w:r>
      <w:r w:rsidRPr="00EE6946">
        <w:rPr>
          <w:rFonts w:eastAsia="Times New Roman"/>
          <w:color w:val="212121"/>
          <w:szCs w:val="24"/>
        </w:rPr>
        <w:t xml:space="preserve"> περιορισμός του μεριδίου στην αγορά της ΔΕΗ</w:t>
      </w:r>
      <w:r>
        <w:rPr>
          <w:rFonts w:eastAsia="Times New Roman"/>
          <w:color w:val="212121"/>
          <w:szCs w:val="24"/>
        </w:rPr>
        <w:t>,</w:t>
      </w:r>
      <w:r w:rsidRPr="00EE6946">
        <w:rPr>
          <w:rFonts w:eastAsia="Times New Roman"/>
          <w:color w:val="212121"/>
          <w:szCs w:val="24"/>
        </w:rPr>
        <w:t xml:space="preserve"> ειδικά φορολογικά κίνητρα που θα κ</w:t>
      </w:r>
      <w:r>
        <w:rPr>
          <w:rFonts w:eastAsia="Times New Roman"/>
          <w:color w:val="212121"/>
          <w:szCs w:val="24"/>
        </w:rPr>
        <w:t xml:space="preserve">ινητοποιήσουν ιδιωτικά κεφάλαια </w:t>
      </w:r>
      <w:r w:rsidRPr="00EE6946">
        <w:rPr>
          <w:rFonts w:eastAsia="Times New Roman"/>
          <w:color w:val="212121"/>
          <w:szCs w:val="24"/>
        </w:rPr>
        <w:t>για τη χρηματοδότηση</w:t>
      </w:r>
      <w:r>
        <w:rPr>
          <w:rFonts w:eastAsia="Times New Roman"/>
          <w:color w:val="212121"/>
          <w:szCs w:val="24"/>
        </w:rPr>
        <w:t>-</w:t>
      </w:r>
      <w:r w:rsidRPr="00EE6946">
        <w:rPr>
          <w:rFonts w:eastAsia="Times New Roman"/>
          <w:color w:val="212121"/>
          <w:szCs w:val="24"/>
        </w:rPr>
        <w:t>υποστήριξη των νεοφυών επιχειρήσεων</w:t>
      </w:r>
      <w:r>
        <w:rPr>
          <w:rFonts w:eastAsia="Times New Roman"/>
          <w:color w:val="212121"/>
          <w:szCs w:val="24"/>
        </w:rPr>
        <w:t xml:space="preserve">, να προχωρήσουν άμεσα οι συγχωνεύσεις, οι εξαγορές, </w:t>
      </w:r>
      <w:r w:rsidRPr="00EE6946">
        <w:rPr>
          <w:rFonts w:eastAsia="Times New Roman"/>
          <w:color w:val="212121"/>
          <w:szCs w:val="24"/>
        </w:rPr>
        <w:t>οι συνεργασίες</w:t>
      </w:r>
      <w:r>
        <w:rPr>
          <w:rFonts w:eastAsia="Times New Roman"/>
          <w:color w:val="212121"/>
          <w:szCs w:val="24"/>
        </w:rPr>
        <w:t>.</w:t>
      </w:r>
    </w:p>
    <w:p w14:paraId="0CA0A9FB"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Α</w:t>
      </w:r>
      <w:r w:rsidRPr="00EE6946">
        <w:rPr>
          <w:rFonts w:eastAsia="Times New Roman"/>
          <w:color w:val="212121"/>
          <w:szCs w:val="24"/>
        </w:rPr>
        <w:t>πέναντι σε αυτές τις προτάσεις</w:t>
      </w:r>
      <w:r>
        <w:rPr>
          <w:rFonts w:eastAsia="Times New Roman"/>
          <w:color w:val="212121"/>
          <w:szCs w:val="24"/>
        </w:rPr>
        <w:t xml:space="preserve">, </w:t>
      </w:r>
      <w:r w:rsidRPr="00EE6946">
        <w:rPr>
          <w:rFonts w:eastAsia="Times New Roman"/>
          <w:color w:val="212121"/>
          <w:szCs w:val="24"/>
        </w:rPr>
        <w:t xml:space="preserve">αν κάποιος έκλεινε τα μάτια και </w:t>
      </w:r>
      <w:r>
        <w:rPr>
          <w:rFonts w:eastAsia="Times New Roman"/>
          <w:color w:val="212121"/>
          <w:szCs w:val="24"/>
        </w:rPr>
        <w:t xml:space="preserve">τις </w:t>
      </w:r>
      <w:r w:rsidRPr="00EE6946">
        <w:rPr>
          <w:rFonts w:eastAsia="Times New Roman"/>
          <w:color w:val="212121"/>
          <w:szCs w:val="24"/>
        </w:rPr>
        <w:t>άκουγε</w:t>
      </w:r>
      <w:r>
        <w:rPr>
          <w:rFonts w:eastAsia="Times New Roman"/>
          <w:color w:val="212121"/>
          <w:szCs w:val="24"/>
        </w:rPr>
        <w:t>,</w:t>
      </w:r>
      <w:r w:rsidRPr="00EE6946">
        <w:rPr>
          <w:rFonts w:eastAsia="Times New Roman"/>
          <w:color w:val="212121"/>
          <w:szCs w:val="24"/>
        </w:rPr>
        <w:t xml:space="preserve"> θα μπορούσε </w:t>
      </w:r>
      <w:r>
        <w:rPr>
          <w:rFonts w:eastAsia="Times New Roman"/>
          <w:color w:val="212121"/>
          <w:szCs w:val="24"/>
        </w:rPr>
        <w:t>άραγε να διακρίνει σε ποιου</w:t>
      </w:r>
      <w:r w:rsidRPr="00EE6946">
        <w:rPr>
          <w:rFonts w:eastAsia="Times New Roman"/>
          <w:color w:val="212121"/>
          <w:szCs w:val="24"/>
        </w:rPr>
        <w:t xml:space="preserve"> κόμματος το πρόγραμμα υπάρχουν</w:t>
      </w:r>
      <w:r>
        <w:rPr>
          <w:rFonts w:eastAsia="Times New Roman"/>
          <w:color w:val="212121"/>
          <w:szCs w:val="24"/>
        </w:rPr>
        <w:t>; Η απάντηση είναι πως όχι. Γιατί; Μ</w:t>
      </w:r>
      <w:r w:rsidRPr="00EE6946">
        <w:rPr>
          <w:rFonts w:eastAsia="Times New Roman"/>
          <w:color w:val="212121"/>
          <w:szCs w:val="24"/>
        </w:rPr>
        <w:t>α</w:t>
      </w:r>
      <w:r>
        <w:rPr>
          <w:rFonts w:eastAsia="Times New Roman"/>
          <w:color w:val="212121"/>
          <w:szCs w:val="24"/>
        </w:rPr>
        <w:t>,</w:t>
      </w:r>
      <w:r w:rsidRPr="00EE6946">
        <w:rPr>
          <w:rFonts w:eastAsia="Times New Roman"/>
          <w:color w:val="212121"/>
          <w:szCs w:val="24"/>
        </w:rPr>
        <w:t xml:space="preserve"> γ</w:t>
      </w:r>
      <w:r w:rsidRPr="00EE6946">
        <w:rPr>
          <w:rFonts w:eastAsia="Times New Roman"/>
          <w:color w:val="212121"/>
          <w:szCs w:val="24"/>
        </w:rPr>
        <w:t>ιατί όλα τα παραπάνω υπάρχουν σε όλα τα προγράμ</w:t>
      </w:r>
      <w:r>
        <w:rPr>
          <w:rFonts w:eastAsia="Times New Roman"/>
          <w:color w:val="212121"/>
          <w:szCs w:val="24"/>
        </w:rPr>
        <w:t>ματα όλων των κομμάτων και της Κυβέρνησης και της Α</w:t>
      </w:r>
      <w:r w:rsidRPr="00EE6946">
        <w:rPr>
          <w:rFonts w:eastAsia="Times New Roman"/>
          <w:color w:val="212121"/>
          <w:szCs w:val="24"/>
        </w:rPr>
        <w:t>ντιπολίτευσης</w:t>
      </w:r>
      <w:r>
        <w:rPr>
          <w:rFonts w:eastAsia="Times New Roman"/>
          <w:color w:val="212121"/>
          <w:szCs w:val="24"/>
        </w:rPr>
        <w:t>.</w:t>
      </w:r>
    </w:p>
    <w:p w14:paraId="0CA0A9FC"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w:t>
      </w:r>
      <w:r w:rsidRPr="00EE6946">
        <w:rPr>
          <w:rFonts w:eastAsia="Times New Roman"/>
          <w:color w:val="212121"/>
          <w:szCs w:val="24"/>
        </w:rPr>
        <w:t>αι όχι μόνο συμφωνείτε με αυτά</w:t>
      </w:r>
      <w:r>
        <w:rPr>
          <w:rFonts w:eastAsia="Times New Roman"/>
          <w:color w:val="212121"/>
          <w:szCs w:val="24"/>
        </w:rPr>
        <w:t>,</w:t>
      </w:r>
      <w:r w:rsidRPr="00EE6946">
        <w:rPr>
          <w:rFonts w:eastAsia="Times New Roman"/>
          <w:color w:val="212121"/>
          <w:szCs w:val="24"/>
        </w:rPr>
        <w:t xml:space="preserve"> αλλά ζητάτε απ</w:t>
      </w:r>
      <w:r>
        <w:rPr>
          <w:rFonts w:eastAsia="Times New Roman"/>
          <w:color w:val="212121"/>
          <w:szCs w:val="24"/>
        </w:rPr>
        <w:t>ό την Κυβέρνηση να πάρει και</w:t>
      </w:r>
      <w:r w:rsidRPr="00EE6946">
        <w:rPr>
          <w:rFonts w:eastAsia="Times New Roman"/>
          <w:color w:val="212121"/>
          <w:szCs w:val="24"/>
        </w:rPr>
        <w:t xml:space="preserve"> άλλα σε αυτή την κατεύθυνση</w:t>
      </w:r>
      <w:r>
        <w:rPr>
          <w:rFonts w:eastAsia="Times New Roman"/>
          <w:color w:val="212121"/>
          <w:szCs w:val="24"/>
        </w:rPr>
        <w:t>. Γ</w:t>
      </w:r>
      <w:r w:rsidRPr="00EE6946">
        <w:rPr>
          <w:rFonts w:eastAsia="Times New Roman"/>
          <w:color w:val="212121"/>
          <w:szCs w:val="24"/>
        </w:rPr>
        <w:t>ια παράδειγμα</w:t>
      </w:r>
      <w:r>
        <w:rPr>
          <w:rFonts w:eastAsia="Times New Roman"/>
          <w:color w:val="212121"/>
          <w:szCs w:val="24"/>
        </w:rPr>
        <w:t>, ζητάτε να μειωθεί και</w:t>
      </w:r>
      <w:r w:rsidRPr="00EE6946">
        <w:rPr>
          <w:rFonts w:eastAsia="Times New Roman"/>
          <w:color w:val="212121"/>
          <w:szCs w:val="24"/>
        </w:rPr>
        <w:t xml:space="preserve"> </w:t>
      </w:r>
      <w:r w:rsidRPr="00EE6946">
        <w:rPr>
          <w:rFonts w:eastAsia="Times New Roman"/>
          <w:color w:val="212121"/>
          <w:szCs w:val="24"/>
        </w:rPr>
        <w:t>άλλο η φορολογία του κεφαλαίου</w:t>
      </w:r>
      <w:r>
        <w:rPr>
          <w:rFonts w:eastAsia="Times New Roman"/>
          <w:color w:val="212121"/>
          <w:szCs w:val="24"/>
        </w:rPr>
        <w:t>.</w:t>
      </w:r>
    </w:p>
    <w:p w14:paraId="0CA0A9FD" w14:textId="77777777" w:rsidR="008679D8" w:rsidRDefault="00557822">
      <w:pPr>
        <w:spacing w:line="600" w:lineRule="auto"/>
        <w:ind w:firstLine="720"/>
        <w:jc w:val="both"/>
        <w:rPr>
          <w:rFonts w:eastAsia="Times New Roman"/>
          <w:color w:val="212121"/>
          <w:szCs w:val="24"/>
        </w:rPr>
      </w:pPr>
      <w:r w:rsidRPr="00EE6946">
        <w:rPr>
          <w:rFonts w:eastAsia="Times New Roman"/>
          <w:color w:val="212121"/>
          <w:szCs w:val="24"/>
        </w:rPr>
        <w:lastRenderedPageBreak/>
        <w:t>Άλλωστε</w:t>
      </w:r>
      <w:r>
        <w:rPr>
          <w:rFonts w:eastAsia="Times New Roman"/>
          <w:color w:val="212121"/>
          <w:szCs w:val="24"/>
        </w:rPr>
        <w:t>, όλα τα σχετικά νομοσχέδια</w:t>
      </w:r>
      <w:r>
        <w:rPr>
          <w:rFonts w:eastAsia="Times New Roman"/>
          <w:color w:val="212121"/>
          <w:szCs w:val="24"/>
        </w:rPr>
        <w:t>,</w:t>
      </w:r>
      <w:r>
        <w:rPr>
          <w:rFonts w:eastAsia="Times New Roman"/>
          <w:color w:val="212121"/>
          <w:szCs w:val="24"/>
        </w:rPr>
        <w:t xml:space="preserve"> που</w:t>
      </w:r>
      <w:r w:rsidRPr="00EE6946">
        <w:rPr>
          <w:rFonts w:eastAsia="Times New Roman"/>
          <w:color w:val="212121"/>
          <w:szCs w:val="24"/>
        </w:rPr>
        <w:t xml:space="preserve"> προανέφερα </w:t>
      </w:r>
      <w:r>
        <w:rPr>
          <w:rFonts w:eastAsia="Times New Roman"/>
          <w:color w:val="212121"/>
          <w:szCs w:val="24"/>
        </w:rPr>
        <w:t>και</w:t>
      </w:r>
      <w:r w:rsidRPr="00EE6946">
        <w:rPr>
          <w:rFonts w:eastAsia="Times New Roman"/>
          <w:color w:val="212121"/>
          <w:szCs w:val="24"/>
        </w:rPr>
        <w:t xml:space="preserve"> αφορούν τους επιχειρηματικούς ομίλους</w:t>
      </w:r>
      <w:r>
        <w:rPr>
          <w:rFonts w:eastAsia="Times New Roman"/>
          <w:color w:val="212121"/>
          <w:szCs w:val="24"/>
        </w:rPr>
        <w:t>,</w:t>
      </w:r>
      <w:r w:rsidRPr="00EE6946">
        <w:rPr>
          <w:rFonts w:eastAsia="Times New Roman"/>
          <w:color w:val="212121"/>
          <w:szCs w:val="24"/>
        </w:rPr>
        <w:t xml:space="preserve"> τις εταιρείες κάθε μορφής τα έχετε ψηφίσει όλοι</w:t>
      </w:r>
      <w:r>
        <w:rPr>
          <w:rFonts w:eastAsia="Times New Roman"/>
          <w:color w:val="212121"/>
          <w:szCs w:val="24"/>
        </w:rPr>
        <w:t>.</w:t>
      </w:r>
      <w:r w:rsidRPr="00EE6946">
        <w:rPr>
          <w:rFonts w:eastAsia="Times New Roman"/>
          <w:color w:val="212121"/>
          <w:szCs w:val="24"/>
        </w:rPr>
        <w:t xml:space="preserve"> Επομένως</w:t>
      </w:r>
      <w:r>
        <w:rPr>
          <w:rFonts w:eastAsia="Times New Roman"/>
          <w:color w:val="212121"/>
          <w:szCs w:val="24"/>
        </w:rPr>
        <w:t>,</w:t>
      </w:r>
      <w:r w:rsidRPr="00EE6946">
        <w:rPr>
          <w:rFonts w:eastAsia="Times New Roman"/>
          <w:color w:val="212121"/>
          <w:szCs w:val="24"/>
        </w:rPr>
        <w:t xml:space="preserve"> το ιδεολόγημα που πλασάρεται τόσο από το</w:t>
      </w:r>
      <w:r>
        <w:rPr>
          <w:rFonts w:eastAsia="Times New Roman"/>
          <w:color w:val="212121"/>
          <w:szCs w:val="24"/>
        </w:rPr>
        <w:t>ν</w:t>
      </w:r>
      <w:r w:rsidRPr="00EE6946">
        <w:rPr>
          <w:rFonts w:eastAsia="Times New Roman"/>
          <w:color w:val="212121"/>
          <w:szCs w:val="24"/>
        </w:rPr>
        <w:t xml:space="preserve"> ΣΥΡΙΖΑ όσο και από τη Νέα Δημ</w:t>
      </w:r>
      <w:r w:rsidRPr="00EE6946">
        <w:rPr>
          <w:rFonts w:eastAsia="Times New Roman"/>
          <w:color w:val="212121"/>
          <w:szCs w:val="24"/>
        </w:rPr>
        <w:t>οκρατία</w:t>
      </w:r>
      <w:r>
        <w:rPr>
          <w:rFonts w:eastAsia="Times New Roman"/>
          <w:color w:val="212121"/>
          <w:szCs w:val="24"/>
        </w:rPr>
        <w:t>,</w:t>
      </w:r>
      <w:r w:rsidRPr="00EE6946">
        <w:rPr>
          <w:rFonts w:eastAsia="Times New Roman"/>
          <w:color w:val="212121"/>
          <w:szCs w:val="24"/>
        </w:rPr>
        <w:t xml:space="preserve"> ότι υπάρχουν δύο κόσμοι που συγκρούονται</w:t>
      </w:r>
      <w:r>
        <w:rPr>
          <w:rFonts w:eastAsia="Times New Roman"/>
          <w:color w:val="212121"/>
          <w:szCs w:val="24"/>
        </w:rPr>
        <w:t>,</w:t>
      </w:r>
      <w:r w:rsidRPr="00EE6946">
        <w:rPr>
          <w:rFonts w:eastAsia="Times New Roman"/>
          <w:color w:val="212121"/>
          <w:szCs w:val="24"/>
        </w:rPr>
        <w:t xml:space="preserve"> στην περίπτωση αυτή αποδεικνύεται πόσο κάλπικο είναι</w:t>
      </w:r>
      <w:r>
        <w:rPr>
          <w:rFonts w:eastAsia="Times New Roman"/>
          <w:color w:val="212121"/>
          <w:szCs w:val="24"/>
        </w:rPr>
        <w:t>. «Π</w:t>
      </w:r>
      <w:r w:rsidRPr="00EE6946">
        <w:rPr>
          <w:rFonts w:eastAsia="Times New Roman"/>
          <w:color w:val="212121"/>
          <w:szCs w:val="24"/>
        </w:rPr>
        <w:t>ρόοδο</w:t>
      </w:r>
      <w:r>
        <w:rPr>
          <w:rFonts w:eastAsia="Times New Roman"/>
          <w:color w:val="212121"/>
          <w:szCs w:val="24"/>
        </w:rPr>
        <w:t>ς»</w:t>
      </w:r>
      <w:r w:rsidRPr="00EE6946">
        <w:rPr>
          <w:rFonts w:eastAsia="Times New Roman"/>
          <w:color w:val="212121"/>
          <w:szCs w:val="24"/>
        </w:rPr>
        <w:t xml:space="preserve"> </w:t>
      </w:r>
      <w:r>
        <w:rPr>
          <w:rFonts w:eastAsia="Times New Roman"/>
          <w:color w:val="212121"/>
          <w:szCs w:val="24"/>
        </w:rPr>
        <w:t>-</w:t>
      </w:r>
      <w:r w:rsidRPr="00EE6946">
        <w:rPr>
          <w:rFonts w:eastAsia="Times New Roman"/>
          <w:color w:val="212121"/>
          <w:szCs w:val="24"/>
        </w:rPr>
        <w:t>σε εισαγωγικά</w:t>
      </w:r>
      <w:r>
        <w:rPr>
          <w:rFonts w:eastAsia="Times New Roman"/>
          <w:color w:val="212121"/>
          <w:szCs w:val="24"/>
        </w:rPr>
        <w:t>-</w:t>
      </w:r>
      <w:r w:rsidRPr="00EE6946">
        <w:rPr>
          <w:rFonts w:eastAsia="Times New Roman"/>
          <w:color w:val="212121"/>
          <w:szCs w:val="24"/>
        </w:rPr>
        <w:t xml:space="preserve"> και </w:t>
      </w:r>
      <w:r>
        <w:rPr>
          <w:rFonts w:eastAsia="Times New Roman"/>
          <w:color w:val="212121"/>
          <w:szCs w:val="24"/>
        </w:rPr>
        <w:t>«</w:t>
      </w:r>
      <w:r w:rsidRPr="00EE6946">
        <w:rPr>
          <w:rFonts w:eastAsia="Times New Roman"/>
          <w:color w:val="212121"/>
          <w:szCs w:val="24"/>
        </w:rPr>
        <w:t>συντήρηση</w:t>
      </w:r>
      <w:r>
        <w:rPr>
          <w:rFonts w:eastAsia="Times New Roman"/>
          <w:color w:val="212121"/>
          <w:szCs w:val="24"/>
        </w:rPr>
        <w:t>», α</w:t>
      </w:r>
      <w:r w:rsidRPr="00EE6946">
        <w:rPr>
          <w:rFonts w:eastAsia="Times New Roman"/>
          <w:color w:val="212121"/>
          <w:szCs w:val="24"/>
        </w:rPr>
        <w:t>λλά όταν πρόκειται για τα συμφέροντα του κεφαλαίου</w:t>
      </w:r>
      <w:r>
        <w:rPr>
          <w:rFonts w:eastAsia="Times New Roman"/>
          <w:color w:val="212121"/>
          <w:szCs w:val="24"/>
        </w:rPr>
        <w:t>, για το</w:t>
      </w:r>
      <w:r w:rsidRPr="00EE6946">
        <w:rPr>
          <w:rFonts w:eastAsia="Times New Roman"/>
          <w:color w:val="212121"/>
          <w:szCs w:val="24"/>
        </w:rPr>
        <w:t xml:space="preserve"> τι πρέπει να γίνει για να είναι ανταγωνιστικό</w:t>
      </w:r>
      <w:r>
        <w:rPr>
          <w:rFonts w:eastAsia="Times New Roman"/>
          <w:color w:val="212121"/>
          <w:szCs w:val="24"/>
        </w:rPr>
        <w:t>, ν</w:t>
      </w:r>
      <w:r>
        <w:rPr>
          <w:rFonts w:eastAsia="Times New Roman"/>
          <w:color w:val="212121"/>
          <w:szCs w:val="24"/>
        </w:rPr>
        <w:t>α αυγατίζ</w:t>
      </w:r>
      <w:r w:rsidRPr="00EE6946">
        <w:rPr>
          <w:rFonts w:eastAsia="Times New Roman"/>
          <w:color w:val="212121"/>
          <w:szCs w:val="24"/>
        </w:rPr>
        <w:t>ει τα κέρδη του</w:t>
      </w:r>
      <w:r>
        <w:rPr>
          <w:rFonts w:eastAsia="Times New Roman"/>
          <w:color w:val="212121"/>
          <w:szCs w:val="24"/>
        </w:rPr>
        <w:t xml:space="preserve">, τότε πάτε όλοι μαζί χέρι </w:t>
      </w:r>
      <w:proofErr w:type="spellStart"/>
      <w:r>
        <w:rPr>
          <w:rFonts w:eastAsia="Times New Roman"/>
          <w:color w:val="212121"/>
          <w:szCs w:val="24"/>
        </w:rPr>
        <w:t>χέρι</w:t>
      </w:r>
      <w:proofErr w:type="spellEnd"/>
      <w:r>
        <w:rPr>
          <w:rFonts w:eastAsia="Times New Roman"/>
          <w:color w:val="212121"/>
          <w:szCs w:val="24"/>
        </w:rPr>
        <w:t>, τα βρίσκετε</w:t>
      </w:r>
      <w:r w:rsidRPr="00EE6946">
        <w:rPr>
          <w:rFonts w:eastAsia="Times New Roman"/>
          <w:color w:val="212121"/>
          <w:szCs w:val="24"/>
        </w:rPr>
        <w:t xml:space="preserve"> </w:t>
      </w:r>
      <w:r>
        <w:rPr>
          <w:rFonts w:eastAsia="Times New Roman"/>
          <w:color w:val="212121"/>
          <w:szCs w:val="24"/>
        </w:rPr>
        <w:t>μια</w:t>
      </w:r>
      <w:r w:rsidRPr="00EE6946">
        <w:rPr>
          <w:rFonts w:eastAsia="Times New Roman"/>
          <w:color w:val="212121"/>
          <w:szCs w:val="24"/>
        </w:rPr>
        <w:t xml:space="preserve"> χαρά</w:t>
      </w:r>
      <w:r>
        <w:rPr>
          <w:rFonts w:eastAsia="Times New Roman"/>
          <w:color w:val="212121"/>
          <w:szCs w:val="24"/>
        </w:rPr>
        <w:t xml:space="preserve">. </w:t>
      </w:r>
      <w:r w:rsidRPr="00EE6946">
        <w:rPr>
          <w:rFonts w:eastAsia="Times New Roman"/>
          <w:color w:val="212121"/>
          <w:szCs w:val="24"/>
        </w:rPr>
        <w:t>Βεβαίως</w:t>
      </w:r>
      <w:r>
        <w:rPr>
          <w:rFonts w:eastAsia="Times New Roman"/>
          <w:color w:val="212121"/>
          <w:szCs w:val="24"/>
        </w:rPr>
        <w:t>,</w:t>
      </w:r>
      <w:r w:rsidRPr="00EE6946">
        <w:rPr>
          <w:rFonts w:eastAsia="Times New Roman"/>
          <w:color w:val="212121"/>
          <w:szCs w:val="24"/>
        </w:rPr>
        <w:t xml:space="preserve"> έχετε και διαφορές</w:t>
      </w:r>
      <w:r>
        <w:rPr>
          <w:rFonts w:eastAsia="Times New Roman"/>
          <w:color w:val="212121"/>
          <w:szCs w:val="24"/>
        </w:rPr>
        <w:t>,</w:t>
      </w:r>
      <w:r w:rsidRPr="00EE6946">
        <w:rPr>
          <w:rFonts w:eastAsia="Times New Roman"/>
          <w:color w:val="212121"/>
          <w:szCs w:val="24"/>
        </w:rPr>
        <w:t xml:space="preserve"> αλλά αυτές αφορούν το πώς αυτός ο στόχος θα υλοποιηθεί</w:t>
      </w:r>
      <w:r>
        <w:rPr>
          <w:rFonts w:eastAsia="Times New Roman"/>
          <w:color w:val="212121"/>
          <w:szCs w:val="24"/>
        </w:rPr>
        <w:t>,</w:t>
      </w:r>
      <w:r w:rsidRPr="00EE6946">
        <w:rPr>
          <w:rFonts w:eastAsia="Times New Roman"/>
          <w:color w:val="212121"/>
          <w:szCs w:val="24"/>
        </w:rPr>
        <w:t xml:space="preserve"> με ποια μέτρα</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π</w:t>
      </w:r>
      <w:r w:rsidRPr="00EE6946">
        <w:rPr>
          <w:rFonts w:eastAsia="Times New Roman"/>
          <w:color w:val="212121"/>
          <w:szCs w:val="24"/>
        </w:rPr>
        <w:t>οιος είναι πιο ικανός να τα υλοποιήσει</w:t>
      </w:r>
      <w:r>
        <w:rPr>
          <w:rFonts w:eastAsia="Times New Roman"/>
          <w:color w:val="212121"/>
          <w:szCs w:val="24"/>
        </w:rPr>
        <w:t xml:space="preserve">. Άρα, έχετε </w:t>
      </w:r>
      <w:r w:rsidRPr="00EE6946">
        <w:rPr>
          <w:rFonts w:eastAsia="Times New Roman"/>
          <w:color w:val="212121"/>
          <w:szCs w:val="24"/>
        </w:rPr>
        <w:t xml:space="preserve">διαφορές σε δευτερεύοντα ζητήματα που μπορεί να έχουν και αυτά τη σημασία </w:t>
      </w:r>
      <w:r>
        <w:rPr>
          <w:rFonts w:eastAsia="Times New Roman"/>
          <w:color w:val="212121"/>
          <w:szCs w:val="24"/>
        </w:rPr>
        <w:t>τους,</w:t>
      </w:r>
      <w:r w:rsidRPr="00EE6946">
        <w:rPr>
          <w:rFonts w:eastAsia="Times New Roman"/>
          <w:color w:val="212121"/>
          <w:szCs w:val="24"/>
        </w:rPr>
        <w:t xml:space="preserve"> αλλά δεν αλλάζουν την κατεύθυνση</w:t>
      </w:r>
      <w:r>
        <w:rPr>
          <w:rFonts w:eastAsia="Times New Roman"/>
          <w:color w:val="212121"/>
          <w:szCs w:val="24"/>
        </w:rPr>
        <w:t>,</w:t>
      </w:r>
      <w:r w:rsidRPr="00EE6946">
        <w:rPr>
          <w:rFonts w:eastAsia="Times New Roman"/>
          <w:color w:val="212121"/>
          <w:szCs w:val="24"/>
        </w:rPr>
        <w:t xml:space="preserve"> το</w:t>
      </w:r>
      <w:r>
        <w:rPr>
          <w:rFonts w:eastAsia="Times New Roman"/>
          <w:color w:val="212121"/>
          <w:szCs w:val="24"/>
        </w:rPr>
        <w:t>ν</w:t>
      </w:r>
      <w:r w:rsidRPr="00EE6946">
        <w:rPr>
          <w:rFonts w:eastAsia="Times New Roman"/>
          <w:color w:val="212121"/>
          <w:szCs w:val="24"/>
        </w:rPr>
        <w:t xml:space="preserve"> στόχο δηλαδή</w:t>
      </w:r>
      <w:r>
        <w:rPr>
          <w:rFonts w:eastAsia="Times New Roman"/>
          <w:color w:val="212121"/>
          <w:szCs w:val="24"/>
        </w:rPr>
        <w:t>.</w:t>
      </w:r>
    </w:p>
    <w:p w14:paraId="0CA0A9FE"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Υποστηρίζετε</w:t>
      </w:r>
      <w:r w:rsidRPr="00EE6946">
        <w:rPr>
          <w:rFonts w:eastAsia="Times New Roman"/>
          <w:color w:val="212121"/>
          <w:szCs w:val="24"/>
        </w:rPr>
        <w:t xml:space="preserve"> ότι μέσα από αυτή την καπιταλιστική ανάπτυξη θα κερδίσουν και οι εργαζόμενοι</w:t>
      </w:r>
      <w:r>
        <w:rPr>
          <w:rFonts w:eastAsia="Times New Roman"/>
          <w:color w:val="212121"/>
          <w:szCs w:val="24"/>
        </w:rPr>
        <w:t>. Όμως,</w:t>
      </w:r>
      <w:r w:rsidRPr="00EE6946">
        <w:rPr>
          <w:rFonts w:eastAsia="Times New Roman"/>
          <w:color w:val="212121"/>
          <w:szCs w:val="24"/>
        </w:rPr>
        <w:t xml:space="preserve"> αυτή η διαδικασία συγκέντρω</w:t>
      </w:r>
      <w:r w:rsidRPr="00EE6946">
        <w:rPr>
          <w:rFonts w:eastAsia="Times New Roman"/>
          <w:color w:val="212121"/>
          <w:szCs w:val="24"/>
        </w:rPr>
        <w:t>ση</w:t>
      </w:r>
      <w:r>
        <w:rPr>
          <w:rFonts w:eastAsia="Times New Roman"/>
          <w:color w:val="212121"/>
          <w:szCs w:val="24"/>
        </w:rPr>
        <w:t>ς</w:t>
      </w:r>
      <w:r w:rsidRPr="00EE6946">
        <w:rPr>
          <w:rFonts w:eastAsia="Times New Roman"/>
          <w:color w:val="212121"/>
          <w:szCs w:val="24"/>
        </w:rPr>
        <w:t xml:space="preserve"> και συγκεντροποίηση</w:t>
      </w:r>
      <w:r>
        <w:rPr>
          <w:rFonts w:eastAsia="Times New Roman"/>
          <w:color w:val="212121"/>
          <w:szCs w:val="24"/>
        </w:rPr>
        <w:t>ς</w:t>
      </w:r>
      <w:r w:rsidRPr="00EE6946">
        <w:rPr>
          <w:rFonts w:eastAsia="Times New Roman"/>
          <w:color w:val="212121"/>
          <w:szCs w:val="24"/>
        </w:rPr>
        <w:t xml:space="preserve"> του κεφαλαίου θα έχει τεράστιες κοινωνικές επιπτώσεις</w:t>
      </w:r>
      <w:r>
        <w:rPr>
          <w:rFonts w:eastAsia="Times New Roman"/>
          <w:color w:val="212121"/>
          <w:szCs w:val="24"/>
        </w:rPr>
        <w:t>. Από τη μια,</w:t>
      </w:r>
      <w:r w:rsidRPr="00EE6946">
        <w:rPr>
          <w:rFonts w:eastAsia="Times New Roman"/>
          <w:color w:val="212121"/>
          <w:szCs w:val="24"/>
        </w:rPr>
        <w:t xml:space="preserve"> θα </w:t>
      </w:r>
      <w:r>
        <w:rPr>
          <w:rFonts w:eastAsia="Times New Roman"/>
          <w:color w:val="212121"/>
          <w:szCs w:val="24"/>
        </w:rPr>
        <w:t xml:space="preserve">συγκεντρώνεται </w:t>
      </w:r>
      <w:r>
        <w:rPr>
          <w:rFonts w:eastAsia="Times New Roman"/>
          <w:color w:val="212121"/>
          <w:szCs w:val="24"/>
        </w:rPr>
        <w:lastRenderedPageBreak/>
        <w:t>όλο και περισσότερος π</w:t>
      </w:r>
      <w:r w:rsidRPr="00EE6946">
        <w:rPr>
          <w:rFonts w:eastAsia="Times New Roman"/>
          <w:color w:val="212121"/>
          <w:szCs w:val="24"/>
        </w:rPr>
        <w:t>λούτος σε λιγότερα χέρια και από την άλλη</w:t>
      </w:r>
      <w:r>
        <w:rPr>
          <w:rFonts w:eastAsia="Times New Roman"/>
          <w:color w:val="212121"/>
          <w:szCs w:val="24"/>
        </w:rPr>
        <w:t>,</w:t>
      </w:r>
      <w:r w:rsidRPr="00EE6946">
        <w:rPr>
          <w:rFonts w:eastAsia="Times New Roman"/>
          <w:color w:val="212121"/>
          <w:szCs w:val="24"/>
        </w:rPr>
        <w:t xml:space="preserve"> θα αυξάνεται η σχετική και απόλυτη εξαθλίωση της εργατικής τάξης και των λαϊκών σ</w:t>
      </w:r>
      <w:r w:rsidRPr="00EE6946">
        <w:rPr>
          <w:rFonts w:eastAsia="Times New Roman"/>
          <w:color w:val="212121"/>
          <w:szCs w:val="24"/>
        </w:rPr>
        <w:t>τρωμάτων</w:t>
      </w:r>
      <w:r>
        <w:rPr>
          <w:rFonts w:eastAsia="Times New Roman"/>
          <w:color w:val="212121"/>
          <w:szCs w:val="24"/>
        </w:rPr>
        <w:t>. Α</w:t>
      </w:r>
      <w:r w:rsidRPr="00EE6946">
        <w:rPr>
          <w:rFonts w:eastAsia="Times New Roman"/>
          <w:color w:val="212121"/>
          <w:szCs w:val="24"/>
        </w:rPr>
        <w:t>πό αυτήν την άποψη</w:t>
      </w:r>
      <w:r>
        <w:rPr>
          <w:rFonts w:eastAsia="Times New Roman"/>
          <w:color w:val="212121"/>
          <w:szCs w:val="24"/>
        </w:rPr>
        <w:t xml:space="preserve">, </w:t>
      </w:r>
      <w:r w:rsidRPr="00EE6946">
        <w:rPr>
          <w:rFonts w:eastAsia="Times New Roman"/>
          <w:color w:val="212121"/>
          <w:szCs w:val="24"/>
        </w:rPr>
        <w:t>έχει ενδιαφέρον να δούμε κατά πόσο επηρεάζεται η θέση των εργαζομένων</w:t>
      </w:r>
      <w:r>
        <w:rPr>
          <w:rFonts w:eastAsia="Times New Roman"/>
          <w:color w:val="212121"/>
          <w:szCs w:val="24"/>
        </w:rPr>
        <w:t xml:space="preserve"> των μετασχηματιζόμενων</w:t>
      </w:r>
      <w:r w:rsidRPr="00EE6946">
        <w:rPr>
          <w:rFonts w:eastAsia="Times New Roman"/>
          <w:color w:val="212121"/>
          <w:szCs w:val="24"/>
        </w:rPr>
        <w:t xml:space="preserve"> εταιρειών</w:t>
      </w:r>
      <w:r>
        <w:rPr>
          <w:rFonts w:eastAsia="Times New Roman"/>
          <w:color w:val="212121"/>
          <w:szCs w:val="24"/>
        </w:rPr>
        <w:t xml:space="preserve"> με αυτό το νομοσχέδιο.</w:t>
      </w:r>
    </w:p>
    <w:p w14:paraId="0CA0A9FF" w14:textId="77777777" w:rsidR="008679D8" w:rsidRDefault="00557822">
      <w:pPr>
        <w:spacing w:after="0" w:line="600" w:lineRule="auto"/>
        <w:ind w:firstLine="720"/>
        <w:jc w:val="both"/>
        <w:rPr>
          <w:rFonts w:eastAsia="Times New Roman"/>
          <w:color w:val="212121"/>
          <w:szCs w:val="24"/>
        </w:rPr>
      </w:pPr>
      <w:r>
        <w:rPr>
          <w:rFonts w:eastAsia="Times New Roman"/>
          <w:color w:val="212121"/>
          <w:szCs w:val="24"/>
        </w:rPr>
        <w:t xml:space="preserve">Στα άρθρα 12 και </w:t>
      </w:r>
      <w:r w:rsidRPr="00EE6946">
        <w:rPr>
          <w:rFonts w:eastAsia="Times New Roman"/>
          <w:color w:val="212121"/>
          <w:szCs w:val="24"/>
        </w:rPr>
        <w:t>64</w:t>
      </w:r>
      <w:r>
        <w:rPr>
          <w:rFonts w:eastAsia="Times New Roman"/>
          <w:color w:val="212121"/>
          <w:szCs w:val="24"/>
        </w:rPr>
        <w:t>,</w:t>
      </w:r>
      <w:r w:rsidRPr="00EE6946">
        <w:rPr>
          <w:rFonts w:eastAsia="Times New Roman"/>
          <w:color w:val="212121"/>
          <w:szCs w:val="24"/>
        </w:rPr>
        <w:t xml:space="preserve"> για παράδειγμα</w:t>
      </w:r>
      <w:r>
        <w:rPr>
          <w:rFonts w:eastAsia="Times New Roman"/>
          <w:color w:val="212121"/>
          <w:szCs w:val="24"/>
        </w:rPr>
        <w:t>,</w:t>
      </w:r>
      <w:r w:rsidRPr="00EE6946">
        <w:rPr>
          <w:rFonts w:eastAsia="Times New Roman"/>
          <w:color w:val="212121"/>
          <w:szCs w:val="24"/>
        </w:rPr>
        <w:t xml:space="preserve"> του νομοσχεδίου</w:t>
      </w:r>
      <w:r>
        <w:rPr>
          <w:rFonts w:eastAsia="Times New Roman"/>
          <w:color w:val="212121"/>
          <w:szCs w:val="24"/>
        </w:rPr>
        <w:t>,</w:t>
      </w:r>
      <w:r w:rsidRPr="00EE6946">
        <w:rPr>
          <w:rFonts w:eastAsia="Times New Roman"/>
          <w:color w:val="212121"/>
          <w:szCs w:val="24"/>
        </w:rPr>
        <w:t xml:space="preserve"> που ορίζουν ότι </w:t>
      </w:r>
      <w:r>
        <w:rPr>
          <w:rFonts w:eastAsia="Times New Roman"/>
          <w:color w:val="212121"/>
          <w:szCs w:val="24"/>
        </w:rPr>
        <w:t>–</w:t>
      </w:r>
      <w:r w:rsidRPr="00EE6946">
        <w:rPr>
          <w:rFonts w:eastAsia="Times New Roman"/>
          <w:color w:val="212121"/>
          <w:szCs w:val="24"/>
        </w:rPr>
        <w:t>διαβάζω</w:t>
      </w:r>
      <w:r>
        <w:rPr>
          <w:rFonts w:eastAsia="Times New Roman"/>
          <w:color w:val="212121"/>
          <w:szCs w:val="24"/>
        </w:rPr>
        <w:t>,</w:t>
      </w:r>
      <w:r w:rsidRPr="00EE6946">
        <w:rPr>
          <w:rFonts w:eastAsia="Times New Roman"/>
          <w:color w:val="212121"/>
          <w:szCs w:val="24"/>
        </w:rPr>
        <w:t xml:space="preserve"> βάζω εισαγωγικά</w:t>
      </w:r>
      <w:r>
        <w:rPr>
          <w:rFonts w:eastAsia="Times New Roman"/>
          <w:color w:val="212121"/>
          <w:szCs w:val="24"/>
        </w:rPr>
        <w:t>-</w:t>
      </w:r>
      <w:r w:rsidRPr="00EE6946">
        <w:rPr>
          <w:rFonts w:eastAsia="Times New Roman"/>
          <w:color w:val="212121"/>
          <w:szCs w:val="24"/>
        </w:rPr>
        <w:t xml:space="preserve"> </w:t>
      </w:r>
      <w:r>
        <w:rPr>
          <w:rFonts w:eastAsia="Times New Roman"/>
          <w:color w:val="212121"/>
          <w:szCs w:val="24"/>
        </w:rPr>
        <w:t>«</w:t>
      </w:r>
      <w:r w:rsidRPr="00EE6946">
        <w:rPr>
          <w:rFonts w:eastAsia="Times New Roman"/>
          <w:color w:val="212121"/>
          <w:szCs w:val="24"/>
        </w:rPr>
        <w:t xml:space="preserve">σε κάθε περίπτωση μετασχηματισμού που </w:t>
      </w:r>
      <w:proofErr w:type="spellStart"/>
      <w:r w:rsidRPr="00EE6946">
        <w:rPr>
          <w:rFonts w:eastAsia="Times New Roman"/>
          <w:color w:val="212121"/>
          <w:szCs w:val="24"/>
        </w:rPr>
        <w:t>διέπεται</w:t>
      </w:r>
      <w:proofErr w:type="spellEnd"/>
      <w:r w:rsidRPr="00EE6946">
        <w:rPr>
          <w:rFonts w:eastAsia="Times New Roman"/>
          <w:color w:val="212121"/>
          <w:szCs w:val="24"/>
        </w:rPr>
        <w:t xml:space="preserve"> από τον παρόντα </w:t>
      </w:r>
      <w:r>
        <w:rPr>
          <w:rFonts w:eastAsia="Times New Roman"/>
          <w:color w:val="212121"/>
          <w:szCs w:val="24"/>
        </w:rPr>
        <w:t xml:space="preserve">οι εργαζόμενοι προστατεύονται, σύμφωνα με τις κείμενες διατάξεις και τη μεταβολή στο πρόσωπο του εργοδότη». </w:t>
      </w:r>
    </w:p>
    <w:p w14:paraId="0CA0AA00" w14:textId="77777777" w:rsidR="008679D8" w:rsidRDefault="00557822">
      <w:pPr>
        <w:spacing w:after="0" w:line="600" w:lineRule="auto"/>
        <w:ind w:firstLine="720"/>
        <w:jc w:val="both"/>
        <w:rPr>
          <w:rFonts w:eastAsia="Times New Roman"/>
          <w:color w:val="212121"/>
          <w:szCs w:val="24"/>
        </w:rPr>
      </w:pPr>
      <w:r>
        <w:rPr>
          <w:rFonts w:eastAsia="Times New Roman"/>
          <w:color w:val="212121"/>
          <w:szCs w:val="24"/>
        </w:rPr>
        <w:t>Ποια ήταν η προστασία μέχρι τώρα από τις κείμενες διατάξεις που επικαλείται το νομοσ</w:t>
      </w:r>
      <w:r>
        <w:rPr>
          <w:rFonts w:eastAsia="Times New Roman"/>
          <w:color w:val="212121"/>
          <w:szCs w:val="24"/>
        </w:rPr>
        <w:t xml:space="preserve">χέδιο; </w:t>
      </w:r>
      <w:r w:rsidRPr="00EE6946">
        <w:rPr>
          <w:rFonts w:eastAsia="Times New Roman"/>
          <w:color w:val="212121"/>
          <w:szCs w:val="24"/>
        </w:rPr>
        <w:t>Τι λέει η μέχρι τώρα εμπειρία</w:t>
      </w:r>
      <w:r>
        <w:rPr>
          <w:rFonts w:eastAsia="Times New Roman"/>
          <w:color w:val="212121"/>
          <w:szCs w:val="24"/>
        </w:rPr>
        <w:t>; Α</w:t>
      </w:r>
      <w:r w:rsidRPr="00EE6946">
        <w:rPr>
          <w:rFonts w:eastAsia="Times New Roman"/>
          <w:color w:val="212121"/>
          <w:szCs w:val="24"/>
        </w:rPr>
        <w:t>υτή η διαδικασία των συγχωνεύσεων συνοδεύτηκε πάντα και συνοδεύεται με τη μείωση το</w:t>
      </w:r>
      <w:r>
        <w:rPr>
          <w:rFonts w:eastAsia="Times New Roman"/>
          <w:color w:val="212121"/>
          <w:szCs w:val="24"/>
        </w:rPr>
        <w:t>υ συνολικού αριθμού των εργαζόμε</w:t>
      </w:r>
      <w:r w:rsidRPr="00EE6946">
        <w:rPr>
          <w:rFonts w:eastAsia="Times New Roman"/>
          <w:color w:val="212121"/>
          <w:szCs w:val="24"/>
        </w:rPr>
        <w:t>νων στις επιχειρήσεις που συγχωνεύονται και παράλληλα</w:t>
      </w:r>
      <w:r>
        <w:rPr>
          <w:rFonts w:eastAsia="Times New Roman"/>
          <w:color w:val="212121"/>
          <w:szCs w:val="24"/>
        </w:rPr>
        <w:t>,</w:t>
      </w:r>
      <w:r w:rsidRPr="00EE6946">
        <w:rPr>
          <w:rFonts w:eastAsia="Times New Roman"/>
          <w:color w:val="212121"/>
          <w:szCs w:val="24"/>
        </w:rPr>
        <w:t xml:space="preserve"> συνολικά στην οικονομία</w:t>
      </w:r>
      <w:r>
        <w:rPr>
          <w:rFonts w:eastAsia="Times New Roman"/>
          <w:color w:val="212121"/>
          <w:szCs w:val="24"/>
        </w:rPr>
        <w:t xml:space="preserve">, </w:t>
      </w:r>
      <w:r w:rsidRPr="00EE6946">
        <w:rPr>
          <w:rFonts w:eastAsia="Times New Roman"/>
          <w:color w:val="212121"/>
          <w:szCs w:val="24"/>
        </w:rPr>
        <w:t>υπάρχει ξεκλήρισμα των</w:t>
      </w:r>
      <w:r w:rsidRPr="00EE6946">
        <w:rPr>
          <w:rFonts w:eastAsia="Times New Roman"/>
          <w:color w:val="212121"/>
          <w:szCs w:val="24"/>
        </w:rPr>
        <w:t xml:space="preserve"> αγροτών και ραγδαία μείωση των </w:t>
      </w:r>
      <w:proofErr w:type="spellStart"/>
      <w:r w:rsidRPr="00EE6946">
        <w:rPr>
          <w:rFonts w:eastAsia="Times New Roman"/>
          <w:color w:val="212121"/>
          <w:szCs w:val="24"/>
        </w:rPr>
        <w:t>επαγγελματοβιοτεχνών</w:t>
      </w:r>
      <w:proofErr w:type="spellEnd"/>
      <w:r>
        <w:rPr>
          <w:rFonts w:eastAsia="Times New Roman"/>
          <w:color w:val="212121"/>
          <w:szCs w:val="24"/>
        </w:rPr>
        <w:t>.</w:t>
      </w:r>
    </w:p>
    <w:p w14:paraId="0CA0AA01" w14:textId="77777777" w:rsidR="008679D8" w:rsidRDefault="00557822">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Με το άρθρο 57 του νομοσχεδίου που συζητάμε δίνεται η δυνατότητα απόσπασης κλάδου. Αυτές τις μέρες γίνεται συζήτηση -άλλωστε σήμερα-αύριο περιμένουμε να κατατεθεί από την Κυβέρνηση- μεταξύ της Κυβέρνηση</w:t>
      </w:r>
      <w:r>
        <w:rPr>
          <w:rFonts w:eastAsia="Times New Roman"/>
          <w:szCs w:val="24"/>
        </w:rPr>
        <w:t>ς, των τραπεζιτών και των «θεσμών» δήθεν για το πώς θα σώσουν την πρώτη κατοικία, αλλά στην ουσία για το πώς θα απαλλαγούν οι τράπεζες από τα κόκκινα δάνεια. Για να γίνει αυτό, μεταξύ άλλων προωθείται και η απόσχιση του κλάδου ή σταδιακά τμημάτων του κλάδο</w:t>
      </w:r>
      <w:r>
        <w:rPr>
          <w:rFonts w:eastAsia="Times New Roman"/>
          <w:szCs w:val="24"/>
        </w:rPr>
        <w:t xml:space="preserve">υ των κόκκινων δανείων από τις τράπεζες και η μεταβίβασή τους σε διάφορα </w:t>
      </w:r>
      <w:r>
        <w:rPr>
          <w:rFonts w:eastAsia="Times New Roman"/>
          <w:szCs w:val="24"/>
          <w:lang w:val="en-US"/>
        </w:rPr>
        <w:t>funds</w:t>
      </w:r>
      <w:r w:rsidRPr="00484779">
        <w:rPr>
          <w:rFonts w:eastAsia="Times New Roman"/>
          <w:szCs w:val="24"/>
        </w:rPr>
        <w:t xml:space="preserve">. </w:t>
      </w:r>
      <w:r>
        <w:rPr>
          <w:rFonts w:eastAsia="Times New Roman"/>
          <w:szCs w:val="24"/>
        </w:rPr>
        <w:t>Τα πακέτα των κόκκινων δανείων που θα μεταβιβαστούν θα ακολουθούνται και από το αντίστοιχο προσωπικό που θα μεταβιβάζεται σ’ αυτά. Άλλωστε αυτό έχει ανακοινωθεί από τους γενικο</w:t>
      </w:r>
      <w:r>
        <w:rPr>
          <w:rFonts w:eastAsia="Times New Roman"/>
          <w:szCs w:val="24"/>
        </w:rPr>
        <w:t xml:space="preserve">ύς διευθυντές της Τράπεζας Πειραιώς στους εργαζόμενους και θα ακολουθήσουν προφανώς και οι άλλες τράπεζες. </w:t>
      </w:r>
    </w:p>
    <w:p w14:paraId="0CA0AA02" w14:textId="77777777" w:rsidR="008679D8" w:rsidRDefault="00557822">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Τα όσα λέγονται ότι δεν μπορούν να γίνουν μαζικές απολύσεις νομικά, κατά τη γνώμη μας είναι ανοησίες. Η Κυβέρνηση ΣΥΡΙΖΑ ήδη έχει νομιμοποιήσει τις </w:t>
      </w:r>
      <w:r>
        <w:rPr>
          <w:rFonts w:eastAsia="Times New Roman"/>
          <w:szCs w:val="24"/>
        </w:rPr>
        <w:t xml:space="preserve">μαζικές απολύσεις, καταργώντας την έγκριση που απαιτούνταν για μαζικές απολύσεις από </w:t>
      </w:r>
      <w:r>
        <w:rPr>
          <w:rFonts w:eastAsia="Times New Roman"/>
          <w:szCs w:val="24"/>
        </w:rPr>
        <w:lastRenderedPageBreak/>
        <w:t xml:space="preserve">το Υπουργείο Εργασίας, ενώ προ διετίας απόφαση του Ευρωπαϊκού Δικαστηρίου τις νομιμοποιεί, βλέπε την υπόθεση με τα </w:t>
      </w:r>
      <w:r>
        <w:rPr>
          <w:rFonts w:eastAsia="Times New Roman"/>
          <w:szCs w:val="24"/>
        </w:rPr>
        <w:t>«ΤΣΙΜΕΝΤΑ ΧΑΛΚΙΔΑΣ»</w:t>
      </w:r>
      <w:r>
        <w:rPr>
          <w:rFonts w:eastAsia="Times New Roman"/>
          <w:szCs w:val="24"/>
        </w:rPr>
        <w:t xml:space="preserve">. </w:t>
      </w:r>
    </w:p>
    <w:p w14:paraId="0CA0AA03" w14:textId="77777777" w:rsidR="008679D8" w:rsidRDefault="00557822">
      <w:pPr>
        <w:tabs>
          <w:tab w:val="left" w:pos="709"/>
          <w:tab w:val="center" w:pos="4753"/>
        </w:tabs>
        <w:spacing w:after="0" w:line="600" w:lineRule="auto"/>
        <w:ind w:firstLine="720"/>
        <w:contextualSpacing/>
        <w:jc w:val="both"/>
        <w:rPr>
          <w:rFonts w:eastAsia="Times New Roman"/>
          <w:szCs w:val="24"/>
        </w:rPr>
      </w:pPr>
      <w:r>
        <w:rPr>
          <w:rFonts w:eastAsia="Times New Roman"/>
          <w:szCs w:val="24"/>
        </w:rPr>
        <w:t>Μετά την πώληση των κόκκινων</w:t>
      </w:r>
      <w:r>
        <w:rPr>
          <w:rFonts w:eastAsia="Times New Roman"/>
          <w:szCs w:val="24"/>
        </w:rPr>
        <w:t xml:space="preserve"> δανείων και τη σμίκρυνση των συστημικών τραπεζών ανοίγει και ο δρόμος για τη συγχώνευση ακόμη παραπέρα των τραπεζών. Άλλωστε εδώ και αρκετά χρόνια ακούγεται η θεωρία των δυόμισι τραπεζών. Τώρα οι εργαζόμενοι στις τράπεζες έχουν και εμπειρία. Στον τραπεζικ</w:t>
      </w:r>
      <w:r>
        <w:rPr>
          <w:rFonts w:eastAsia="Times New Roman"/>
          <w:szCs w:val="24"/>
        </w:rPr>
        <w:t xml:space="preserve">ό κλάδο από την αρχή της καπιταλιστικής οικονομικής κρίσης έγιναν μια σειρά από συγχωνεύσεις και εξαγορές, με αποτέλεσμα να μείνουν οι τέσσερις συστημικές τράπεζες και οι εργαζόμενοι σ’ αυτές να έχουν μειωθεί από </w:t>
      </w:r>
      <w:r>
        <w:rPr>
          <w:rFonts w:eastAsia="Times New Roman"/>
          <w:szCs w:val="24"/>
        </w:rPr>
        <w:t>εξήντα οκτώ χιλιάδες</w:t>
      </w:r>
      <w:r>
        <w:rPr>
          <w:rFonts w:eastAsia="Times New Roman"/>
          <w:szCs w:val="24"/>
        </w:rPr>
        <w:t xml:space="preserve"> που ήταν πριν την καπι</w:t>
      </w:r>
      <w:r>
        <w:rPr>
          <w:rFonts w:eastAsia="Times New Roman"/>
          <w:szCs w:val="24"/>
        </w:rPr>
        <w:t xml:space="preserve">ταλιστική οικονομική κρίση σε </w:t>
      </w:r>
      <w:r>
        <w:rPr>
          <w:rFonts w:eastAsia="Times New Roman"/>
          <w:szCs w:val="24"/>
        </w:rPr>
        <w:t>τριάντα οκτώ χιλιάδες</w:t>
      </w:r>
      <w:r>
        <w:rPr>
          <w:rFonts w:eastAsia="Times New Roman"/>
          <w:szCs w:val="24"/>
        </w:rPr>
        <w:t xml:space="preserve">. Η συμφωνημένη προοπτική είναι μέχρι το 2021 να φτάσουν τις </w:t>
      </w:r>
      <w:r>
        <w:rPr>
          <w:rFonts w:eastAsia="Times New Roman"/>
          <w:szCs w:val="24"/>
        </w:rPr>
        <w:t>είκοσι οκτώ χιλιάδες</w:t>
      </w:r>
      <w:r>
        <w:rPr>
          <w:rFonts w:eastAsia="Times New Roman"/>
          <w:szCs w:val="24"/>
        </w:rPr>
        <w:t xml:space="preserve">, δηλαδή να μειωθούν κατά άλλες </w:t>
      </w:r>
      <w:r>
        <w:rPr>
          <w:rFonts w:eastAsia="Times New Roman"/>
          <w:szCs w:val="24"/>
        </w:rPr>
        <w:t>δέκα χιλιάδες</w:t>
      </w:r>
      <w:r>
        <w:rPr>
          <w:rFonts w:eastAsia="Times New Roman"/>
          <w:szCs w:val="24"/>
        </w:rPr>
        <w:t xml:space="preserve"> θέσεις, δηλαδή συνολικά στα τελευταία δέκα χρόνια να έχουν μειωθεί οι εργαζόμε</w:t>
      </w:r>
      <w:r>
        <w:rPr>
          <w:rFonts w:eastAsia="Times New Roman"/>
          <w:szCs w:val="24"/>
        </w:rPr>
        <w:t xml:space="preserve">νοι κατά </w:t>
      </w:r>
      <w:r>
        <w:rPr>
          <w:rFonts w:eastAsia="Times New Roman"/>
          <w:szCs w:val="24"/>
        </w:rPr>
        <w:t>σαράντα χιλιάδες</w:t>
      </w:r>
      <w:r>
        <w:rPr>
          <w:rFonts w:eastAsia="Times New Roman"/>
          <w:szCs w:val="24"/>
        </w:rPr>
        <w:t xml:space="preserve">. Αυτή είναι η πραγματικότητα, αυτό μας λέει η εμπειρία μέχρι τώρα για τα </w:t>
      </w:r>
      <w:r>
        <w:rPr>
          <w:rFonts w:eastAsia="Times New Roman"/>
          <w:szCs w:val="24"/>
        </w:rPr>
        <w:lastRenderedPageBreak/>
        <w:t xml:space="preserve">περί προστασίας των εργαζόμενων, που κατά τη γνώμη μας αποτελούν μια μεγάλη κοροϊδία. </w:t>
      </w:r>
    </w:p>
    <w:p w14:paraId="0CA0AA04" w14:textId="77777777" w:rsidR="008679D8" w:rsidRDefault="00557822">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Είναι, λοιπόν, αστείο να μιλάτε για εταιρικούς μετασχηματισμούς στους </w:t>
      </w:r>
      <w:r>
        <w:rPr>
          <w:rFonts w:eastAsia="Times New Roman"/>
          <w:szCs w:val="24"/>
        </w:rPr>
        <w:t>εργάτες, στους αγρότες, στους αυτοαπασχολούμενους, όταν στην πράξη αυτό που έχει αποδειχθεί είναι πως οι μόνοι κερδισμένοι από τη συγκέντρωση και τη συγκεντροποίηση είναι το κεφάλαιο. Μάλιστα, είναι αστείο να μιλάτε, όταν έχετε εξαντλήσει τον λαό με τη φορ</w:t>
      </w:r>
      <w:r>
        <w:rPr>
          <w:rFonts w:eastAsia="Times New Roman"/>
          <w:szCs w:val="24"/>
        </w:rPr>
        <w:t>ολογία και τα διάφορα χαράτσια και τα πανωτόκια, προκειμένου να βρεθούν λεφτά ώστε το κράτος να μπορεί να παρέχει στις επιχειρήσεις που μετασχηματίζονται διάφορα φορολογικά κίνητρα. Για ποια δήθεν δίκαιη ανάπτυξη κάνετε λόγο; Η βαρβαρότητα που βιώνουν τα ε</w:t>
      </w:r>
      <w:r>
        <w:rPr>
          <w:rFonts w:eastAsia="Times New Roman"/>
          <w:szCs w:val="24"/>
        </w:rPr>
        <w:t>ργατικά λαϊκά στρώματα δεν μπορεί να βρει διέξοδο στο σημερινό σύστημα της εκμετάλλευσης. Αυτό δεν μπορεί να γίνει σε καμμία περίπτωση φιλολαϊκό.</w:t>
      </w:r>
    </w:p>
    <w:p w14:paraId="0CA0AA05"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Απέναντι σ’ αυτήν την κατάσταση είναι ανάγκη οι εργαζόμενοι να οργανώσουν τον αγώνα τους ενάντια στις απολύσει</w:t>
      </w:r>
      <w:r>
        <w:rPr>
          <w:rFonts w:eastAsia="Times New Roman"/>
          <w:szCs w:val="24"/>
        </w:rPr>
        <w:t xml:space="preserve">ς, να παλέψουν για σύμβαση με γνώμονα τα δικά τους συμφέροντα και όχι αυτά των εργοδοτών, να συντονίσουν τη δράση τους με </w:t>
      </w:r>
      <w:r>
        <w:rPr>
          <w:rFonts w:eastAsia="Times New Roman"/>
          <w:szCs w:val="24"/>
        </w:rPr>
        <w:lastRenderedPageBreak/>
        <w:t xml:space="preserve">το σύνολο των εργαζομένων και των φτωχών λαϊκών στρωμάτων, να βάλουν τέλος σ’ αυτά τα αντιλαϊκά σχέδια των επιχειρηματικών ομίλων και </w:t>
      </w:r>
      <w:r>
        <w:rPr>
          <w:rFonts w:eastAsia="Times New Roman"/>
          <w:szCs w:val="24"/>
        </w:rPr>
        <w:t xml:space="preserve">των </w:t>
      </w:r>
      <w:proofErr w:type="spellStart"/>
      <w:r>
        <w:rPr>
          <w:rFonts w:eastAsia="Times New Roman"/>
          <w:szCs w:val="24"/>
        </w:rPr>
        <w:t>κυβερνήσεών</w:t>
      </w:r>
      <w:proofErr w:type="spellEnd"/>
      <w:r>
        <w:rPr>
          <w:rFonts w:eastAsia="Times New Roman"/>
          <w:szCs w:val="24"/>
        </w:rPr>
        <w:t xml:space="preserve"> τους. </w:t>
      </w:r>
    </w:p>
    <w:p w14:paraId="0CA0AA06"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Όσο για το δεύτερο μέρος του νομοσχεδίου, το ψηφιακό θεματολόγιο για την Ευρωπαϊκή Ένωση αποτελεί έναν από τους επτά πυλώνες της στρατηγικής «Ευρώπη 2020», καθορίζει τους στόχους για την ανάπτυξη της Ευρωπαϊκής Ένωσης μέχρι το 2020 κ</w:t>
      </w:r>
      <w:r>
        <w:rPr>
          <w:rFonts w:eastAsia="Times New Roman"/>
          <w:szCs w:val="24"/>
        </w:rPr>
        <w:t xml:space="preserve">αι αποτελεί κρίσιμο στοιχείο μιας σύγχρονης Ευρωπαϊκής Ένωσης και κυρίως για την ανταγωνιστικότητα της οικονομίας της. </w:t>
      </w:r>
    </w:p>
    <w:p w14:paraId="0CA0AA07"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Το ηλεκτρονικό τιμολόγιο που συζητάμε στο δεύτερο μέρος του νομοσχεδίου, στο πλαίσιο των δημόσιων συμβάσεων, αποτελεί μέτρο που ευνοεί τ</w:t>
      </w:r>
      <w:r>
        <w:rPr>
          <w:rFonts w:eastAsia="Times New Roman"/>
          <w:szCs w:val="24"/>
        </w:rPr>
        <w:t xml:space="preserve">ους μεγάλους ομίλους μέσω της ενοποίησης της αγοράς της Ευρωπαϊκής Ένωσης, για να μπορούν ευκολότερα να κτυπάνε και να παίρνουν μεγάλα έργα σε όλη την Ευρωπαϊκή Ένωση οι μεγάλες επιχειρήσεις. </w:t>
      </w:r>
    </w:p>
    <w:p w14:paraId="0CA0AA08"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Από την άλλη, θα αυξηθεί το κόστος για τους αυτοαπασχολούμενους</w:t>
      </w:r>
      <w:r>
        <w:rPr>
          <w:rFonts w:eastAsia="Times New Roman"/>
          <w:szCs w:val="24"/>
        </w:rPr>
        <w:t xml:space="preserve"> και τις μικρές επιχειρήσεις που θα χρειαστούν κεφάλαια για την προσαρμογή τους στα νέα δεδομένα. Αυτό από </w:t>
      </w:r>
      <w:r>
        <w:rPr>
          <w:rFonts w:eastAsia="Times New Roman"/>
          <w:szCs w:val="24"/>
        </w:rPr>
        <w:lastRenderedPageBreak/>
        <w:t>μόνο του αποτελεί μ</w:t>
      </w:r>
      <w:r>
        <w:rPr>
          <w:rFonts w:eastAsia="Times New Roman"/>
          <w:szCs w:val="24"/>
        </w:rPr>
        <w:t>ί</w:t>
      </w:r>
      <w:r>
        <w:rPr>
          <w:rFonts w:eastAsia="Times New Roman"/>
          <w:szCs w:val="24"/>
        </w:rPr>
        <w:t>α καλή απόδειξη για το ποιον ωφελούν τα νέα μέσα παραγωγής και οι νέες τεχνολογίες σ’ αυτόν τον τρόπο οργάνωσης της οικονομίας στ</w:t>
      </w:r>
      <w:r>
        <w:rPr>
          <w:rFonts w:eastAsia="Times New Roman"/>
          <w:szCs w:val="24"/>
        </w:rPr>
        <w:t xml:space="preserve">ο σύστημά σας. </w:t>
      </w:r>
    </w:p>
    <w:p w14:paraId="0CA0AA09"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Η αξιοποίηση του διαδικτύου και των νέων μέσων παραγωγής προς όφελος των κοινωνικών αναγκών προϋποθέτει κατά τη γνώμη μας έναν ριζικά διαφορετικό δρόμο ανάπτυξης όπου τα βασικά μέσα παραγωγής θα αποτελούν κοινωνική κρατική ιδιοκτησία και θα</w:t>
      </w:r>
      <w:r>
        <w:rPr>
          <w:rFonts w:eastAsia="Times New Roman"/>
          <w:szCs w:val="24"/>
        </w:rPr>
        <w:t xml:space="preserve"> στηρίζονται στον εργατικό έλεγχο και τη λαϊκή συμμετοχή.</w:t>
      </w:r>
    </w:p>
    <w:p w14:paraId="0CA0AA0A"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Απ’ ό,τι γίνεται φανερό, για όλους τους παραπάνω λόγους εμείς θα καταψηφίσουμε το συγκεκριμένο νομοσχέδιο και επί της αρχής και επί των άρθρων.</w:t>
      </w:r>
    </w:p>
    <w:p w14:paraId="0CA0AA0B"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Πρόεδρε, θα ήθελα την ανοχή σας για ένα λεπτό μό</w:t>
      </w:r>
      <w:r>
        <w:rPr>
          <w:rFonts w:eastAsia="Times New Roman"/>
          <w:szCs w:val="24"/>
        </w:rPr>
        <w:t xml:space="preserve">νο για να πω κάποιες σκέψεις σε σχέση με την τροπολογία που αφορά στην παραγωγή της φαρμακευτικής κάνναβης. </w:t>
      </w:r>
    </w:p>
    <w:p w14:paraId="0CA0AA0C"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Εμείς διαφωνούμε, γιατί και όταν συζητήθηκε ο αντίστοιχος ν.4523 για την παραγωγή, μεταφορά, μεταποίηση κ.λπ. της </w:t>
      </w:r>
      <w:r>
        <w:rPr>
          <w:rFonts w:eastAsia="Times New Roman"/>
          <w:szCs w:val="24"/>
        </w:rPr>
        <w:lastRenderedPageBreak/>
        <w:t>φαρμακευτικής κάνναβης, είχαμε πε</w:t>
      </w:r>
      <w:r>
        <w:rPr>
          <w:rFonts w:eastAsia="Times New Roman"/>
          <w:szCs w:val="24"/>
        </w:rPr>
        <w:t xml:space="preserve">ι ότι αυτό το ζήτημα θα έπρεπε να λυθεί με κρατικό μονοπώλιο και να εξασφαλιστεί να παίρνουν το φάρμακο όσοι το έχουν ανάγκη δωρεάν. </w:t>
      </w:r>
    </w:p>
    <w:p w14:paraId="0CA0AA0D"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Η λογική της Κυβέρνησης είναι σε εντελώς διαφορετική κατεύθυνση. Ανοίγει ένα νέο πεδίο κερδοφορίας και θέλει να στηρίξει α</w:t>
      </w:r>
      <w:r>
        <w:rPr>
          <w:rFonts w:eastAsia="Times New Roman"/>
          <w:szCs w:val="24"/>
        </w:rPr>
        <w:t>υτούς που το παράγουν. Στηρίζει τους εμπόρους του πόνου, διευκολύνοντάς τους με την κατάργηση εμποδίων να μπορούν να την καλλιεργούν, για παράδειγμα, και σε γη υψηλής παραγωγικότητας.</w:t>
      </w:r>
    </w:p>
    <w:p w14:paraId="0CA0AA0E"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Και τι δεν έχετε πει για να περάσετε αυτήν σας τη λογική. Ακόμη και ως α</w:t>
      </w:r>
      <w:r>
        <w:rPr>
          <w:rFonts w:eastAsia="Times New Roman"/>
          <w:szCs w:val="24"/>
        </w:rPr>
        <w:t xml:space="preserve">ντίδοτο για την ανεργία αντιμετωπίζετε την καλλιέργεια, επεξεργασία και εξαγωγή της φαρμακευτικής κάνναβης. Δεν αναφερόμαστε στη γενικότερη πολιτική της </w:t>
      </w:r>
      <w:proofErr w:type="spellStart"/>
      <w:r>
        <w:rPr>
          <w:rFonts w:eastAsia="Times New Roman"/>
          <w:szCs w:val="24"/>
        </w:rPr>
        <w:t>ναρκοκουλτούρας</w:t>
      </w:r>
      <w:proofErr w:type="spellEnd"/>
      <w:r>
        <w:rPr>
          <w:rFonts w:eastAsia="Times New Roman"/>
          <w:szCs w:val="24"/>
        </w:rPr>
        <w:t xml:space="preserve"> που προωθεί η Κυβέρνηση. </w:t>
      </w:r>
    </w:p>
    <w:p w14:paraId="0CA0AA0F"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Εμείς θα καταψηφίσουμε και αυτήν την τροπολογία.</w:t>
      </w:r>
    </w:p>
    <w:p w14:paraId="0CA0AA10"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Ευχαριστώ.</w:t>
      </w:r>
    </w:p>
    <w:p w14:paraId="0CA0AA11" w14:textId="77777777" w:rsidR="008679D8" w:rsidRDefault="00557822">
      <w:pPr>
        <w:tabs>
          <w:tab w:val="left" w:pos="709"/>
          <w:tab w:val="center" w:pos="4753"/>
        </w:tabs>
        <w:spacing w:line="600" w:lineRule="auto"/>
        <w:ind w:firstLine="709"/>
        <w:contextualSpacing/>
        <w:jc w:val="both"/>
        <w:rPr>
          <w:rFonts w:eastAsia="Times New Roman"/>
          <w:szCs w:val="24"/>
        </w:rPr>
      </w:pPr>
      <w:r w:rsidRPr="00E03ECB">
        <w:rPr>
          <w:rFonts w:eastAsia="Times New Roman"/>
          <w:b/>
          <w:szCs w:val="24"/>
        </w:rPr>
        <w:t>Π</w:t>
      </w:r>
      <w:r w:rsidRPr="00E03ECB">
        <w:rPr>
          <w:rFonts w:eastAsia="Times New Roman"/>
          <w:b/>
          <w:szCs w:val="24"/>
        </w:rPr>
        <w:t>ΡΟΕΔΡΕΥΩΝ (Νικήτας Κακλαμάνης):</w:t>
      </w:r>
      <w:r>
        <w:rPr>
          <w:rFonts w:eastAsia="Times New Roman"/>
          <w:szCs w:val="24"/>
        </w:rPr>
        <w:t xml:space="preserve"> Τον λόγο έχει ο ειδικός αγορητής της Ένωσης Κεντρώων κ. Μάριος Γεωργιάδης.</w:t>
      </w:r>
    </w:p>
    <w:p w14:paraId="0CA0AA12" w14:textId="77777777" w:rsidR="008679D8" w:rsidRDefault="00557822">
      <w:pPr>
        <w:tabs>
          <w:tab w:val="left" w:pos="709"/>
          <w:tab w:val="center" w:pos="4753"/>
        </w:tabs>
        <w:spacing w:line="600" w:lineRule="auto"/>
        <w:ind w:firstLine="709"/>
        <w:contextualSpacing/>
        <w:jc w:val="both"/>
        <w:rPr>
          <w:rFonts w:eastAsia="Times New Roman"/>
          <w:szCs w:val="24"/>
        </w:rPr>
      </w:pPr>
      <w:r w:rsidRPr="00E03ECB">
        <w:rPr>
          <w:rFonts w:eastAsia="Times New Roman"/>
          <w:b/>
          <w:szCs w:val="24"/>
        </w:rPr>
        <w:lastRenderedPageBreak/>
        <w:t>ΜΑΡΙΟΣ ΓΕΩ</w:t>
      </w:r>
      <w:r>
        <w:rPr>
          <w:rFonts w:eastAsia="Times New Roman"/>
          <w:b/>
          <w:szCs w:val="24"/>
        </w:rPr>
        <w:t>Ρ</w:t>
      </w:r>
      <w:r w:rsidRPr="00E03ECB">
        <w:rPr>
          <w:rFonts w:eastAsia="Times New Roman"/>
          <w:b/>
          <w:szCs w:val="24"/>
        </w:rPr>
        <w:t>ΓΙΑΔΗΣ (Θ΄ Αντιπρόεδρος της Βουλής):</w:t>
      </w:r>
      <w:r>
        <w:rPr>
          <w:rFonts w:eastAsia="Times New Roman"/>
          <w:szCs w:val="24"/>
        </w:rPr>
        <w:t xml:space="preserve"> Ευχαριστώ πολύ, κύριε Πρόεδρε.</w:t>
      </w:r>
    </w:p>
    <w:p w14:paraId="0CA0AA13"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Κύριε Υπουργέ, κυρίες και κύριοι συνάδελφοι, κατ</w:t>
      </w:r>
      <w:r>
        <w:rPr>
          <w:rFonts w:eastAsia="Times New Roman"/>
          <w:szCs w:val="24"/>
        </w:rPr>
        <w:t xml:space="preserve">’ </w:t>
      </w:r>
      <w:r>
        <w:rPr>
          <w:rFonts w:eastAsia="Times New Roman"/>
          <w:szCs w:val="24"/>
        </w:rPr>
        <w:t>αρχάς θα ξεκινήσω με</w:t>
      </w:r>
      <w:r>
        <w:rPr>
          <w:rFonts w:eastAsia="Times New Roman"/>
          <w:szCs w:val="24"/>
        </w:rPr>
        <w:t xml:space="preserve"> το ότι είχαμε μ</w:t>
      </w:r>
      <w:r>
        <w:rPr>
          <w:rFonts w:eastAsia="Times New Roman"/>
          <w:szCs w:val="24"/>
        </w:rPr>
        <w:t>ί</w:t>
      </w:r>
      <w:r>
        <w:rPr>
          <w:rFonts w:eastAsia="Times New Roman"/>
          <w:szCs w:val="24"/>
        </w:rPr>
        <w:t xml:space="preserve">α αρκετά </w:t>
      </w:r>
      <w:r>
        <w:rPr>
          <w:rFonts w:eastAsia="Times New Roman"/>
          <w:szCs w:val="24"/>
          <w:lang w:val="en-US"/>
        </w:rPr>
        <w:t>fruitful</w:t>
      </w:r>
      <w:r>
        <w:rPr>
          <w:rFonts w:eastAsia="Times New Roman"/>
          <w:szCs w:val="24"/>
        </w:rPr>
        <w:t xml:space="preserve"> –θα έλεγα σε καλά ελληνικά- συζήτηση στις </w:t>
      </w:r>
      <w:r>
        <w:rPr>
          <w:rFonts w:eastAsia="Times New Roman"/>
          <w:szCs w:val="24"/>
        </w:rPr>
        <w:t>ε</w:t>
      </w:r>
      <w:r>
        <w:rPr>
          <w:rFonts w:eastAsia="Times New Roman"/>
          <w:szCs w:val="24"/>
        </w:rPr>
        <w:t xml:space="preserve">πιτροπές και αρκετά απ’ αυτά που προτείναμε είδαμε ότι υλοποιήθηκαν και είμαστε ιδιαίτερα χαρούμενοι σαν Ένωση Κεντρώων γι’ αυτό. </w:t>
      </w:r>
    </w:p>
    <w:p w14:paraId="0CA0AA14"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Παρ’ όλα αυτά, το σχέδιο νόμου χρήζει βελτίωσης</w:t>
      </w:r>
      <w:r>
        <w:rPr>
          <w:rFonts w:eastAsia="Times New Roman"/>
          <w:szCs w:val="24"/>
        </w:rPr>
        <w:t xml:space="preserve"> σε κάποια από τα άρθρα. Θα αναφερθώ περισσότερο γενικά για τις εταιρείες και όχι σε λεπτομέρειες επί των άρθρων. Τα είπαμε και στις </w:t>
      </w:r>
      <w:r>
        <w:rPr>
          <w:rFonts w:eastAsia="Times New Roman"/>
          <w:szCs w:val="24"/>
        </w:rPr>
        <w:t>ε</w:t>
      </w:r>
      <w:r>
        <w:rPr>
          <w:rFonts w:eastAsia="Times New Roman"/>
          <w:szCs w:val="24"/>
        </w:rPr>
        <w:t>πιτροπές. Πιστεύω ότι στο τέλος της μέρας θα βοηθήσει το εν λόγω σχέδιο νόμου και θα στηρίξει τις εταιρείες, τους μετασχημ</w:t>
      </w:r>
      <w:r>
        <w:rPr>
          <w:rFonts w:eastAsia="Times New Roman"/>
          <w:szCs w:val="24"/>
        </w:rPr>
        <w:t>ατισμούς.</w:t>
      </w:r>
    </w:p>
    <w:p w14:paraId="0CA0AA15"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Όπως είπα, τις προηγούμενες μέρες καταθέσαμε μια σειρά νομοτεχνικών βελτιώσεων που αφορούν στους μετασχηματισμούς. Απλά θα ήθελα να κάνω κάποιες συγκεκριμένες παρατηρήσεις. </w:t>
      </w:r>
    </w:p>
    <w:p w14:paraId="0CA0AA16"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Οι κυβερνήσεις των τελευταίων δεκαετιών δεν έδειξαν κανένα ενδιαφέρον και δεν είχε καμμία βούληση η νομοθετική τους </w:t>
      </w:r>
      <w:r>
        <w:rPr>
          <w:rFonts w:eastAsia="Times New Roman"/>
          <w:szCs w:val="24"/>
        </w:rPr>
        <w:lastRenderedPageBreak/>
        <w:t xml:space="preserve">πρωτοβουλία, ώστε να θέσουν στέρεες βάσεις στην πραγματική οικονομία και αυτό διότι στο κοινωνικό κράτος οποιεσδήποτε παροχές στις ασθενείς </w:t>
      </w:r>
      <w:r>
        <w:rPr>
          <w:rFonts w:eastAsia="Times New Roman"/>
          <w:szCs w:val="24"/>
        </w:rPr>
        <w:t>κοινωνικές ομάδες, από τις επιχειρήσεις και τα νομικά πρόσωπα θα προέλθουν και αυτό διότι προέρχονται από τη φορολογία των κερδών τους, καλώς ή κακώς. Για να υπάρξει, όμως, φορολογία και έσοδο στο κράτος μας, θα πρέπει πρώτα να υπάρξουν κέρδη στις επιχειρή</w:t>
      </w:r>
      <w:r>
        <w:rPr>
          <w:rFonts w:eastAsia="Times New Roman"/>
          <w:szCs w:val="24"/>
        </w:rPr>
        <w:t xml:space="preserve">σεις και αυτή είναι η λογική. </w:t>
      </w:r>
    </w:p>
    <w:p w14:paraId="0CA0AA17"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Αν βάλουμε στην άκρη τα μεγάλα φορολογικά και </w:t>
      </w:r>
      <w:proofErr w:type="spellStart"/>
      <w:r>
        <w:rPr>
          <w:rFonts w:eastAsia="Times New Roman"/>
          <w:szCs w:val="24"/>
        </w:rPr>
        <w:t>εισφορολογικά</w:t>
      </w:r>
      <w:proofErr w:type="spellEnd"/>
      <w:r>
        <w:rPr>
          <w:rFonts w:eastAsia="Times New Roman"/>
          <w:szCs w:val="24"/>
        </w:rPr>
        <w:t xml:space="preserve"> βάρη που αποτελούν ένα τεράστιο επενδυτικό αντικίνητρο, υπάρχει επιπρόσθετα και το γραφειοκρατικό κόστος, η πολυνομία, καθώς επίσης και η καθυστέρηση στην απόδοση τη</w:t>
      </w:r>
      <w:r>
        <w:rPr>
          <w:rFonts w:eastAsia="Times New Roman"/>
          <w:szCs w:val="24"/>
        </w:rPr>
        <w:t>ς δικαιοσύνης. Αν ένας ξένος επενδυτής έλθει και διαπιστώσει το συνολικό κόστος σε χρόνο, αλλά και σε χρήμα, όλων των παραπάνω, δυστυχώς διστάζει να εμπιστευτεί τη χώρα μας και γι’ αυτόν τον λόγο βλέπουμε ότι επενδύσεις δεν υπάρχουν τα τελευταία χρόνια στη</w:t>
      </w:r>
      <w:r>
        <w:rPr>
          <w:rFonts w:eastAsia="Times New Roman"/>
          <w:szCs w:val="24"/>
        </w:rPr>
        <w:t xml:space="preserve">ν Ελλάδα. </w:t>
      </w:r>
    </w:p>
    <w:p w14:paraId="0CA0AA18"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Στη χώρα μας οι εταιρικοί μετασχηματισμοί ήταν λίγοι στον αριθμό μέχρι σήμερα και ως επί τον </w:t>
      </w:r>
      <w:proofErr w:type="spellStart"/>
      <w:r>
        <w:rPr>
          <w:rFonts w:eastAsia="Times New Roman"/>
          <w:szCs w:val="24"/>
        </w:rPr>
        <w:t>πλείστον</w:t>
      </w:r>
      <w:proofErr w:type="spellEnd"/>
      <w:r>
        <w:rPr>
          <w:rFonts w:eastAsia="Times New Roman"/>
          <w:szCs w:val="24"/>
        </w:rPr>
        <w:t xml:space="preserve"> σε μικρή και </w:t>
      </w:r>
      <w:r>
        <w:rPr>
          <w:rFonts w:eastAsia="Times New Roman"/>
          <w:szCs w:val="24"/>
        </w:rPr>
        <w:lastRenderedPageBreak/>
        <w:t>μεγάλη αξία συναλλαγής. Εκτός από το ελλιπές και αντιφατικό μέχρι σήμερα νομοθετικό πλαίσιο, ο αριθμός των μετασχηματισμών αυτών ή</w:t>
      </w:r>
      <w:r>
        <w:rPr>
          <w:rFonts w:eastAsia="Times New Roman"/>
          <w:szCs w:val="24"/>
        </w:rPr>
        <w:t>ταν κλειστός, δηλαδή ορισμένες εταιρικές μορφές αποκλείονταν απ’ αυτήν τη διαδικασία, κάτι το οποίο έρχεται αυτό το νομοσχέδιο να λύσει. Δεν προβλεπόταν η μετατροπή επιχειρήσεων από μεγαλύτερη νομική μορφή σε μικρότερη παρά μόνο σε ισοδύναμο ή σε ανώτερο ν</w:t>
      </w:r>
      <w:r>
        <w:rPr>
          <w:rFonts w:eastAsia="Times New Roman"/>
          <w:szCs w:val="24"/>
        </w:rPr>
        <w:t>ομικό τύπο. Για παράδειγμα, μέχρι σήμερα η απορρόφηση μιας εταιρείας ΑΕ από μία ΕΠΕ δεν ήταν δυνατή.</w:t>
      </w:r>
    </w:p>
    <w:p w14:paraId="0CA0AA19"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Σύμφωνα με τα στοιχεία του ΓΕΜΗ, συνολικά στην Ελλάδα κατά την περίοδο 2012 έως και σήμερα πραγματοποιήθηκαν </w:t>
      </w:r>
      <w:r>
        <w:rPr>
          <w:rFonts w:eastAsia="Times New Roman"/>
          <w:szCs w:val="24"/>
        </w:rPr>
        <w:t>χίλιες πεντακόσιες ογδόντα τρεις</w:t>
      </w:r>
      <w:r>
        <w:rPr>
          <w:rFonts w:eastAsia="Times New Roman"/>
          <w:szCs w:val="24"/>
        </w:rPr>
        <w:t xml:space="preserve"> συγχωνεύσεις </w:t>
      </w:r>
      <w:r>
        <w:rPr>
          <w:rFonts w:eastAsia="Times New Roman"/>
          <w:szCs w:val="24"/>
        </w:rPr>
        <w:t>επιχειρήσεων. Τα στοιχεία αυτά τα ζήτησε ο ΣΕΒ και διατέθηκαν και στη Γενική Γραμματεία Εμπορίου και Προστασίας Καταναλωτή και υπάρχουν και στην ιστοσελίδα του ΣΕΒ. Οι μισές, λοιπόν, απ’ αυτές τις συγχωνεύσεις έγιναν τη διετία 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επειδή ο ν.</w:t>
      </w:r>
      <w:r>
        <w:rPr>
          <w:rFonts w:eastAsia="Times New Roman"/>
          <w:szCs w:val="24"/>
        </w:rPr>
        <w:t>4172/2013 προέβλεπε κάποια παραπάνω ευελιξία.</w:t>
      </w:r>
    </w:p>
    <w:p w14:paraId="0CA0AA1A"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lastRenderedPageBreak/>
        <w:t xml:space="preserve">Σύμφωνα με την </w:t>
      </w:r>
      <w:r>
        <w:rPr>
          <w:rFonts w:eastAsia="Times New Roman" w:cs="Times New Roman"/>
          <w:szCs w:val="24"/>
        </w:rPr>
        <w:t>«</w:t>
      </w:r>
      <w:proofErr w:type="spellStart"/>
      <w:r>
        <w:rPr>
          <w:rFonts w:eastAsia="Times New Roman" w:cs="Times New Roman"/>
          <w:szCs w:val="24"/>
          <w:lang w:val="en-US"/>
        </w:rPr>
        <w:t>PriceWaterhouseC</w:t>
      </w:r>
      <w:r w:rsidRPr="00F33EF6">
        <w:rPr>
          <w:rFonts w:eastAsia="Times New Roman" w:cs="Times New Roman"/>
          <w:szCs w:val="24"/>
          <w:lang w:val="en-US"/>
        </w:rPr>
        <w:t>oopers</w:t>
      </w:r>
      <w:proofErr w:type="spellEnd"/>
      <w:r>
        <w:rPr>
          <w:rFonts w:eastAsia="Times New Roman" w:cs="Times New Roman"/>
          <w:szCs w:val="24"/>
        </w:rPr>
        <w:t>»</w:t>
      </w:r>
      <w:r w:rsidRPr="00F33EF6">
        <w:rPr>
          <w:rFonts w:eastAsia="Times New Roman" w:cs="Times New Roman"/>
          <w:szCs w:val="24"/>
        </w:rPr>
        <w:t>, το 2017 πραγματοποιήθηκαν τρι</w:t>
      </w:r>
      <w:r>
        <w:rPr>
          <w:rFonts w:eastAsia="Times New Roman" w:cs="Times New Roman"/>
          <w:szCs w:val="24"/>
        </w:rPr>
        <w:t xml:space="preserve">άντα έξι </w:t>
      </w:r>
      <w:r w:rsidRPr="00F33EF6">
        <w:rPr>
          <w:rFonts w:eastAsia="Times New Roman" w:cs="Times New Roman"/>
          <w:szCs w:val="24"/>
        </w:rPr>
        <w:t>συναλλαγές εξαγοράς και συγχ</w:t>
      </w:r>
      <w:r>
        <w:rPr>
          <w:rFonts w:eastAsia="Times New Roman" w:cs="Times New Roman"/>
          <w:szCs w:val="24"/>
        </w:rPr>
        <w:t>ωνεύσεις σ</w:t>
      </w:r>
      <w:r w:rsidRPr="00F33EF6">
        <w:rPr>
          <w:rFonts w:eastAsia="Times New Roman" w:cs="Times New Roman"/>
          <w:szCs w:val="24"/>
        </w:rPr>
        <w:t xml:space="preserve">την Ελλάδα συνολικής αξίας </w:t>
      </w:r>
      <w:r>
        <w:rPr>
          <w:rFonts w:eastAsia="Times New Roman" w:cs="Times New Roman"/>
          <w:szCs w:val="24"/>
        </w:rPr>
        <w:t>1,</w:t>
      </w:r>
      <w:r w:rsidRPr="00F33EF6">
        <w:rPr>
          <w:rFonts w:eastAsia="Times New Roman" w:cs="Times New Roman"/>
          <w:szCs w:val="24"/>
        </w:rPr>
        <w:t xml:space="preserve">6 </w:t>
      </w:r>
      <w:r>
        <w:rPr>
          <w:rFonts w:eastAsia="Times New Roman" w:cs="Times New Roman"/>
          <w:szCs w:val="24"/>
        </w:rPr>
        <w:t xml:space="preserve">δισεκατομμυρίου </w:t>
      </w:r>
      <w:r w:rsidRPr="00F33EF6">
        <w:rPr>
          <w:rFonts w:eastAsia="Times New Roman" w:cs="Times New Roman"/>
          <w:szCs w:val="24"/>
        </w:rPr>
        <w:t>ευρώ</w:t>
      </w:r>
      <w:r>
        <w:rPr>
          <w:rFonts w:eastAsia="Times New Roman" w:cs="Times New Roman"/>
          <w:szCs w:val="24"/>
        </w:rPr>
        <w:t>, ε</w:t>
      </w:r>
      <w:r w:rsidRPr="00F33EF6">
        <w:rPr>
          <w:rFonts w:eastAsia="Times New Roman" w:cs="Times New Roman"/>
          <w:szCs w:val="24"/>
        </w:rPr>
        <w:t>νώ η μέση αξία συναλλαγής ανήλθε στα 45</w:t>
      </w:r>
      <w:r w:rsidRPr="00F33EF6">
        <w:rPr>
          <w:rFonts w:eastAsia="Times New Roman" w:cs="Times New Roman"/>
          <w:szCs w:val="24"/>
        </w:rPr>
        <w:t xml:space="preserve"> εκατομμύρια ευρώ</w:t>
      </w:r>
      <w:r>
        <w:rPr>
          <w:rFonts w:eastAsia="Times New Roman" w:cs="Times New Roman"/>
          <w:szCs w:val="24"/>
        </w:rPr>
        <w:t>.</w:t>
      </w:r>
      <w:r w:rsidRPr="00F33EF6">
        <w:rPr>
          <w:rFonts w:eastAsia="Times New Roman" w:cs="Times New Roman"/>
          <w:szCs w:val="24"/>
        </w:rPr>
        <w:t xml:space="preserve"> Πρόκειται για στροφή προς τις μικρομεσαίες συναλλαγές</w:t>
      </w:r>
      <w:r>
        <w:rPr>
          <w:rFonts w:eastAsia="Times New Roman" w:cs="Times New Roman"/>
          <w:szCs w:val="24"/>
        </w:rPr>
        <w:t>,</w:t>
      </w:r>
      <w:r w:rsidRPr="00F33EF6">
        <w:rPr>
          <w:rFonts w:eastAsia="Times New Roman" w:cs="Times New Roman"/>
          <w:szCs w:val="24"/>
        </w:rPr>
        <w:t xml:space="preserve"> πράγμα που αποτελεί και δείκτη συρρίκνωσης </w:t>
      </w:r>
      <w:r>
        <w:rPr>
          <w:rFonts w:eastAsia="Times New Roman" w:cs="Times New Roman"/>
          <w:szCs w:val="24"/>
        </w:rPr>
        <w:t xml:space="preserve">της </w:t>
      </w:r>
      <w:r w:rsidRPr="00F33EF6">
        <w:rPr>
          <w:rFonts w:eastAsia="Times New Roman" w:cs="Times New Roman"/>
          <w:szCs w:val="24"/>
        </w:rPr>
        <w:t>ελληνικής οικονομίας</w:t>
      </w:r>
      <w:r>
        <w:rPr>
          <w:rFonts w:eastAsia="Times New Roman" w:cs="Times New Roman"/>
          <w:szCs w:val="24"/>
        </w:rPr>
        <w:t>.</w:t>
      </w:r>
    </w:p>
    <w:p w14:paraId="0CA0AA1B" w14:textId="77777777" w:rsidR="008679D8" w:rsidRDefault="00557822">
      <w:pPr>
        <w:tabs>
          <w:tab w:val="left" w:pos="6168"/>
        </w:tabs>
        <w:spacing w:line="600" w:lineRule="auto"/>
        <w:ind w:firstLine="851"/>
        <w:jc w:val="both"/>
        <w:rPr>
          <w:rFonts w:eastAsia="Times New Roman" w:cs="Times New Roman"/>
          <w:szCs w:val="24"/>
        </w:rPr>
      </w:pPr>
      <w:r w:rsidRPr="00F33EF6">
        <w:rPr>
          <w:rFonts w:eastAsia="Times New Roman" w:cs="Times New Roman"/>
          <w:szCs w:val="24"/>
        </w:rPr>
        <w:t xml:space="preserve">Αξίζει να σημειώσουμε και το κύριο μερίδιο των </w:t>
      </w:r>
      <w:r>
        <w:rPr>
          <w:rFonts w:eastAsia="Times New Roman" w:cs="Times New Roman"/>
          <w:szCs w:val="24"/>
        </w:rPr>
        <w:t>συναλλαγώ</w:t>
      </w:r>
      <w:r w:rsidRPr="00F33EF6">
        <w:rPr>
          <w:rFonts w:eastAsia="Times New Roman" w:cs="Times New Roman"/>
          <w:szCs w:val="24"/>
        </w:rPr>
        <w:t xml:space="preserve">ν αυτών </w:t>
      </w:r>
      <w:r>
        <w:rPr>
          <w:rFonts w:eastAsia="Times New Roman" w:cs="Times New Roman"/>
          <w:szCs w:val="24"/>
        </w:rPr>
        <w:t xml:space="preserve">την </w:t>
      </w:r>
      <w:r w:rsidRPr="00F33EF6">
        <w:rPr>
          <w:rFonts w:eastAsia="Times New Roman" w:cs="Times New Roman"/>
          <w:szCs w:val="24"/>
        </w:rPr>
        <w:t>τελευταία δεκαετία</w:t>
      </w:r>
      <w:r>
        <w:rPr>
          <w:rFonts w:eastAsia="Times New Roman" w:cs="Times New Roman"/>
          <w:szCs w:val="24"/>
        </w:rPr>
        <w:t>,</w:t>
      </w:r>
      <w:r w:rsidRPr="00F33EF6">
        <w:rPr>
          <w:rFonts w:eastAsia="Times New Roman" w:cs="Times New Roman"/>
          <w:szCs w:val="24"/>
        </w:rPr>
        <w:t xml:space="preserve"> </w:t>
      </w:r>
      <w:r>
        <w:rPr>
          <w:rFonts w:eastAsia="Times New Roman" w:cs="Times New Roman"/>
          <w:szCs w:val="24"/>
        </w:rPr>
        <w:t xml:space="preserve">ότι </w:t>
      </w:r>
      <w:r w:rsidRPr="00F33EF6">
        <w:rPr>
          <w:rFonts w:eastAsia="Times New Roman" w:cs="Times New Roman"/>
          <w:szCs w:val="24"/>
        </w:rPr>
        <w:t>αφορούν και εισερχόμε</w:t>
      </w:r>
      <w:r w:rsidRPr="00F33EF6">
        <w:rPr>
          <w:rFonts w:eastAsia="Times New Roman" w:cs="Times New Roman"/>
          <w:szCs w:val="24"/>
        </w:rPr>
        <w:t>νες συναλλαγές</w:t>
      </w:r>
      <w:r>
        <w:rPr>
          <w:rFonts w:eastAsia="Times New Roman" w:cs="Times New Roman"/>
          <w:szCs w:val="24"/>
        </w:rPr>
        <w:t>,</w:t>
      </w:r>
      <w:r w:rsidRPr="00F33EF6">
        <w:rPr>
          <w:rFonts w:eastAsia="Times New Roman" w:cs="Times New Roman"/>
          <w:szCs w:val="24"/>
        </w:rPr>
        <w:t xml:space="preserve"> δηλαδή η απόκτηση </w:t>
      </w:r>
      <w:r>
        <w:rPr>
          <w:rFonts w:eastAsia="Times New Roman" w:cs="Times New Roman"/>
          <w:szCs w:val="24"/>
        </w:rPr>
        <w:t>εγχώριω</w:t>
      </w:r>
      <w:r w:rsidRPr="00F33EF6">
        <w:rPr>
          <w:rFonts w:eastAsia="Times New Roman" w:cs="Times New Roman"/>
          <w:szCs w:val="24"/>
        </w:rPr>
        <w:t>ν περιουσιακών στοιχείων από ξένους επενδυτές</w:t>
      </w:r>
      <w:r>
        <w:rPr>
          <w:rFonts w:eastAsia="Times New Roman" w:cs="Times New Roman"/>
          <w:szCs w:val="24"/>
        </w:rPr>
        <w:t>. Οι</w:t>
      </w:r>
      <w:r w:rsidRPr="00F33EF6">
        <w:rPr>
          <w:rFonts w:eastAsia="Times New Roman" w:cs="Times New Roman"/>
          <w:szCs w:val="24"/>
        </w:rPr>
        <w:t xml:space="preserve"> εισερχόμενες συναλλαγές κάλυψαν κατά μέσο όρο το 71% του συνόλου</w:t>
      </w:r>
      <w:r>
        <w:rPr>
          <w:rFonts w:eastAsia="Times New Roman" w:cs="Times New Roman"/>
          <w:szCs w:val="24"/>
        </w:rPr>
        <w:t>,</w:t>
      </w:r>
      <w:r w:rsidRPr="00F33EF6">
        <w:rPr>
          <w:rFonts w:eastAsia="Times New Roman" w:cs="Times New Roman"/>
          <w:szCs w:val="24"/>
        </w:rPr>
        <w:t xml:space="preserve"> κατά την περίοδο 2007</w:t>
      </w:r>
      <w:r>
        <w:rPr>
          <w:rFonts w:eastAsia="Times New Roman" w:cs="Times New Roman"/>
          <w:szCs w:val="24"/>
        </w:rPr>
        <w:t xml:space="preserve"> </w:t>
      </w:r>
      <w:r>
        <w:rPr>
          <w:rFonts w:eastAsia="Times New Roman" w:cs="Times New Roman"/>
          <w:szCs w:val="24"/>
        </w:rPr>
        <w:t>-</w:t>
      </w:r>
      <w:r w:rsidRPr="00F33EF6">
        <w:rPr>
          <w:rFonts w:eastAsia="Times New Roman" w:cs="Times New Roman"/>
          <w:szCs w:val="24"/>
        </w:rPr>
        <w:t xml:space="preserve"> 2017</w:t>
      </w:r>
      <w:r>
        <w:rPr>
          <w:rFonts w:eastAsia="Times New Roman" w:cs="Times New Roman"/>
          <w:szCs w:val="24"/>
        </w:rPr>
        <w:t>.</w:t>
      </w:r>
      <w:r w:rsidRPr="00F33EF6">
        <w:rPr>
          <w:rFonts w:eastAsia="Times New Roman" w:cs="Times New Roman"/>
          <w:szCs w:val="24"/>
        </w:rPr>
        <w:t xml:space="preserve"> Αντίστοιχα</w:t>
      </w:r>
      <w:r>
        <w:rPr>
          <w:rFonts w:eastAsia="Times New Roman" w:cs="Times New Roman"/>
          <w:szCs w:val="24"/>
        </w:rPr>
        <w:t>, οι</w:t>
      </w:r>
      <w:r w:rsidRPr="00F33EF6">
        <w:rPr>
          <w:rFonts w:eastAsia="Times New Roman" w:cs="Times New Roman"/>
          <w:szCs w:val="24"/>
        </w:rPr>
        <w:t xml:space="preserve"> εξερχόμενες συναλλαγές</w:t>
      </w:r>
      <w:r>
        <w:rPr>
          <w:rFonts w:eastAsia="Times New Roman" w:cs="Times New Roman"/>
          <w:szCs w:val="24"/>
        </w:rPr>
        <w:t>,</w:t>
      </w:r>
      <w:r w:rsidRPr="00F33EF6">
        <w:rPr>
          <w:rFonts w:eastAsia="Times New Roman" w:cs="Times New Roman"/>
          <w:szCs w:val="24"/>
        </w:rPr>
        <w:t xml:space="preserve"> δηλαδή </w:t>
      </w:r>
      <w:r>
        <w:rPr>
          <w:rFonts w:eastAsia="Times New Roman" w:cs="Times New Roman"/>
          <w:szCs w:val="24"/>
        </w:rPr>
        <w:t xml:space="preserve">η </w:t>
      </w:r>
      <w:r w:rsidRPr="00F33EF6">
        <w:rPr>
          <w:rFonts w:eastAsia="Times New Roman" w:cs="Times New Roman"/>
          <w:szCs w:val="24"/>
        </w:rPr>
        <w:t xml:space="preserve">εξαγορά και </w:t>
      </w:r>
      <w:r>
        <w:rPr>
          <w:rFonts w:eastAsia="Times New Roman" w:cs="Times New Roman"/>
          <w:szCs w:val="24"/>
        </w:rPr>
        <w:t xml:space="preserve">η </w:t>
      </w:r>
      <w:r w:rsidRPr="00F33EF6">
        <w:rPr>
          <w:rFonts w:eastAsia="Times New Roman" w:cs="Times New Roman"/>
          <w:szCs w:val="24"/>
        </w:rPr>
        <w:t>συγχώνε</w:t>
      </w:r>
      <w:r w:rsidRPr="00F33EF6">
        <w:rPr>
          <w:rFonts w:eastAsia="Times New Roman" w:cs="Times New Roman"/>
          <w:szCs w:val="24"/>
        </w:rPr>
        <w:t xml:space="preserve">υση </w:t>
      </w:r>
      <w:r>
        <w:rPr>
          <w:rFonts w:eastAsia="Times New Roman" w:cs="Times New Roman"/>
          <w:szCs w:val="24"/>
        </w:rPr>
        <w:t xml:space="preserve">ξένων </w:t>
      </w:r>
      <w:r w:rsidRPr="00F33EF6">
        <w:rPr>
          <w:rFonts w:eastAsia="Times New Roman" w:cs="Times New Roman"/>
          <w:szCs w:val="24"/>
        </w:rPr>
        <w:t>εταιρειών από ελληνικά συμφέροντα</w:t>
      </w:r>
      <w:r>
        <w:rPr>
          <w:rFonts w:eastAsia="Times New Roman" w:cs="Times New Roman"/>
          <w:szCs w:val="24"/>
        </w:rPr>
        <w:t>,</w:t>
      </w:r>
      <w:r w:rsidRPr="00F33EF6">
        <w:rPr>
          <w:rFonts w:eastAsia="Times New Roman" w:cs="Times New Roman"/>
          <w:szCs w:val="24"/>
        </w:rPr>
        <w:t xml:space="preserve"> ανήλθε μόλις στο 5% του συνόλου</w:t>
      </w:r>
      <w:r>
        <w:rPr>
          <w:rFonts w:eastAsia="Times New Roman" w:cs="Times New Roman"/>
          <w:szCs w:val="24"/>
        </w:rPr>
        <w:t>, ενώ οι εγχώριες συναλλαγές μ</w:t>
      </w:r>
      <w:r w:rsidRPr="00F33EF6">
        <w:rPr>
          <w:rFonts w:eastAsia="Times New Roman" w:cs="Times New Roman"/>
          <w:szCs w:val="24"/>
        </w:rPr>
        <w:t xml:space="preserve">όλις </w:t>
      </w:r>
      <w:r>
        <w:rPr>
          <w:rFonts w:eastAsia="Times New Roman" w:cs="Times New Roman"/>
          <w:szCs w:val="24"/>
        </w:rPr>
        <w:t>σ</w:t>
      </w:r>
      <w:r w:rsidRPr="00F33EF6">
        <w:rPr>
          <w:rFonts w:eastAsia="Times New Roman" w:cs="Times New Roman"/>
          <w:szCs w:val="24"/>
        </w:rPr>
        <w:t>το 24%</w:t>
      </w:r>
      <w:r>
        <w:rPr>
          <w:rFonts w:eastAsia="Times New Roman" w:cs="Times New Roman"/>
          <w:szCs w:val="24"/>
        </w:rPr>
        <w:t>.</w:t>
      </w:r>
      <w:r w:rsidRPr="00F33EF6">
        <w:rPr>
          <w:rFonts w:eastAsia="Times New Roman" w:cs="Times New Roman"/>
          <w:szCs w:val="24"/>
        </w:rPr>
        <w:t xml:space="preserve"> Όλα </w:t>
      </w:r>
      <w:r>
        <w:rPr>
          <w:rFonts w:eastAsia="Times New Roman" w:cs="Times New Roman"/>
          <w:szCs w:val="24"/>
        </w:rPr>
        <w:t xml:space="preserve">αυτά </w:t>
      </w:r>
      <w:r w:rsidRPr="00F33EF6">
        <w:rPr>
          <w:rFonts w:eastAsia="Times New Roman" w:cs="Times New Roman"/>
          <w:szCs w:val="24"/>
        </w:rPr>
        <w:t>τα στοιχεία φαίνονται ανησυχητικά</w:t>
      </w:r>
      <w:r>
        <w:rPr>
          <w:rFonts w:eastAsia="Times New Roman" w:cs="Times New Roman"/>
          <w:szCs w:val="24"/>
        </w:rPr>
        <w:t>.</w:t>
      </w:r>
      <w:r w:rsidRPr="00F33EF6">
        <w:rPr>
          <w:rFonts w:eastAsia="Times New Roman" w:cs="Times New Roman"/>
          <w:szCs w:val="24"/>
        </w:rPr>
        <w:t xml:space="preserve"> Μερικές φορές το ελληνικό κράτος μοιάζει να προχωρά με ταχύτητα χελώνας και να </w:t>
      </w:r>
      <w:r>
        <w:rPr>
          <w:rFonts w:eastAsia="Times New Roman" w:cs="Times New Roman"/>
          <w:szCs w:val="24"/>
        </w:rPr>
        <w:t>εί</w:t>
      </w:r>
      <w:r w:rsidRPr="00F33EF6">
        <w:rPr>
          <w:rFonts w:eastAsia="Times New Roman" w:cs="Times New Roman"/>
          <w:szCs w:val="24"/>
        </w:rPr>
        <w:t>ναι ο ουραγ</w:t>
      </w:r>
      <w:r w:rsidRPr="00F33EF6">
        <w:rPr>
          <w:rFonts w:eastAsia="Times New Roman" w:cs="Times New Roman"/>
          <w:szCs w:val="24"/>
        </w:rPr>
        <w:t>ός των διεθνών εξελίξεων</w:t>
      </w:r>
      <w:r>
        <w:rPr>
          <w:rFonts w:eastAsia="Times New Roman" w:cs="Times New Roman"/>
          <w:szCs w:val="24"/>
        </w:rPr>
        <w:t>.</w:t>
      </w:r>
    </w:p>
    <w:p w14:paraId="0CA0AA1C"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lastRenderedPageBreak/>
        <w:t xml:space="preserve">Καταθέτω στα Πρακτικά σχετικό διάγραμμα της </w:t>
      </w:r>
      <w:r w:rsidRPr="00F33EF6">
        <w:rPr>
          <w:rFonts w:eastAsia="Times New Roman" w:cs="Times New Roman"/>
          <w:szCs w:val="24"/>
          <w:lang w:val="en-US"/>
        </w:rPr>
        <w:t>PWC</w:t>
      </w:r>
      <w:r w:rsidRPr="00F33EF6">
        <w:rPr>
          <w:rFonts w:eastAsia="Times New Roman" w:cs="Times New Roman"/>
          <w:szCs w:val="24"/>
        </w:rPr>
        <w:t xml:space="preserve"> </w:t>
      </w:r>
      <w:r>
        <w:rPr>
          <w:rFonts w:eastAsia="Times New Roman" w:cs="Times New Roman"/>
          <w:szCs w:val="24"/>
        </w:rPr>
        <w:t xml:space="preserve">που αφορά τις συγχωνεύσεις. </w:t>
      </w:r>
    </w:p>
    <w:p w14:paraId="0CA0AA1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 προαναφερθέν έγγραφο, το οποίο βρίσκεται στο αρχείο του </w:t>
      </w:r>
      <w:r>
        <w:rPr>
          <w:rFonts w:eastAsia="Times New Roman" w:cs="Times New Roman"/>
          <w:szCs w:val="24"/>
        </w:rPr>
        <w:t>Τμήματος Γραμματείας της Διεύθυνσης Στενογραφίας και Πρακτικών της Βουλής)</w:t>
      </w:r>
    </w:p>
    <w:p w14:paraId="0CA0AA1E"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Στην Ένωση Κεντρώων είδαμε με θετικό </w:t>
      </w:r>
      <w:r w:rsidRPr="00F33EF6">
        <w:rPr>
          <w:rFonts w:eastAsia="Times New Roman" w:cs="Times New Roman"/>
          <w:szCs w:val="24"/>
        </w:rPr>
        <w:t>μάτι τις περισσότερες αλλαγές στο προκείμενο νομοσχέδιο</w:t>
      </w:r>
      <w:r>
        <w:rPr>
          <w:rFonts w:eastAsia="Times New Roman" w:cs="Times New Roman"/>
          <w:szCs w:val="24"/>
        </w:rPr>
        <w:t>.</w:t>
      </w:r>
      <w:r w:rsidRPr="00F33EF6">
        <w:rPr>
          <w:rFonts w:eastAsia="Times New Roman" w:cs="Times New Roman"/>
          <w:szCs w:val="24"/>
        </w:rPr>
        <w:t xml:space="preserve"> Ομολογουμένως</w:t>
      </w:r>
      <w:r>
        <w:rPr>
          <w:rFonts w:eastAsia="Times New Roman" w:cs="Times New Roman"/>
          <w:szCs w:val="24"/>
        </w:rPr>
        <w:t>,</w:t>
      </w:r>
      <w:r w:rsidRPr="00F33EF6">
        <w:rPr>
          <w:rFonts w:eastAsia="Times New Roman" w:cs="Times New Roman"/>
          <w:szCs w:val="24"/>
        </w:rPr>
        <w:t xml:space="preserve"> η αγορά ήθελε και είχε την ανάγκη μία τέτοια ενοποίηση επιμέρους νομοθετ</w:t>
      </w:r>
      <w:r w:rsidRPr="00F33EF6">
        <w:rPr>
          <w:rFonts w:eastAsia="Times New Roman" w:cs="Times New Roman"/>
          <w:szCs w:val="24"/>
        </w:rPr>
        <w:t>ημ</w:t>
      </w:r>
      <w:r>
        <w:rPr>
          <w:rFonts w:eastAsia="Times New Roman" w:cs="Times New Roman"/>
          <w:szCs w:val="24"/>
        </w:rPr>
        <w:t>άτων σε ένα ενιαίο κανονιστικό π</w:t>
      </w:r>
      <w:r w:rsidRPr="00F33EF6">
        <w:rPr>
          <w:rFonts w:eastAsia="Times New Roman" w:cs="Times New Roman"/>
          <w:szCs w:val="24"/>
        </w:rPr>
        <w:t>λαίσιο για τον τρόπο μετασχηματισμού των εταιρειών</w:t>
      </w:r>
      <w:r>
        <w:rPr>
          <w:rFonts w:eastAsia="Times New Roman" w:cs="Times New Roman"/>
          <w:szCs w:val="24"/>
        </w:rPr>
        <w:t>.</w:t>
      </w:r>
      <w:r w:rsidRPr="00F33EF6">
        <w:rPr>
          <w:rFonts w:eastAsia="Times New Roman" w:cs="Times New Roman"/>
          <w:szCs w:val="24"/>
        </w:rPr>
        <w:t xml:space="preserve"> Θεωρητικά θα διευκολυνθούν οι αλλαγές στα νομικά πρόσωπα από εδώ και στο εξής</w:t>
      </w:r>
      <w:r>
        <w:rPr>
          <w:rFonts w:eastAsia="Times New Roman" w:cs="Times New Roman"/>
          <w:szCs w:val="24"/>
        </w:rPr>
        <w:t>, α</w:t>
      </w:r>
      <w:r w:rsidRPr="00F33EF6">
        <w:rPr>
          <w:rFonts w:eastAsia="Times New Roman" w:cs="Times New Roman"/>
          <w:szCs w:val="24"/>
        </w:rPr>
        <w:t>ρκεί να ενημερωθούν καταλλήλως οι φορολογικέ</w:t>
      </w:r>
      <w:r>
        <w:rPr>
          <w:rFonts w:eastAsia="Times New Roman" w:cs="Times New Roman"/>
          <w:szCs w:val="24"/>
        </w:rPr>
        <w:t>ς και οι διοικητικές δομές του κ</w:t>
      </w:r>
      <w:r w:rsidRPr="00F33EF6">
        <w:rPr>
          <w:rFonts w:eastAsia="Times New Roman" w:cs="Times New Roman"/>
          <w:szCs w:val="24"/>
        </w:rPr>
        <w:t>ράτους</w:t>
      </w:r>
      <w:r>
        <w:rPr>
          <w:rFonts w:eastAsia="Times New Roman" w:cs="Times New Roman"/>
          <w:szCs w:val="24"/>
        </w:rPr>
        <w:t>.</w:t>
      </w:r>
    </w:p>
    <w:p w14:paraId="0CA0AA1F"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 xml:space="preserve">Μέχρι </w:t>
      </w:r>
      <w:r w:rsidRPr="00F33EF6">
        <w:rPr>
          <w:rFonts w:eastAsia="Times New Roman" w:cs="Times New Roman"/>
          <w:szCs w:val="24"/>
        </w:rPr>
        <w:t>σήμερα</w:t>
      </w:r>
      <w:r>
        <w:rPr>
          <w:rFonts w:eastAsia="Times New Roman" w:cs="Times New Roman"/>
          <w:szCs w:val="24"/>
        </w:rPr>
        <w:t>,</w:t>
      </w:r>
      <w:r w:rsidRPr="00F33EF6">
        <w:rPr>
          <w:rFonts w:eastAsia="Times New Roman" w:cs="Times New Roman"/>
          <w:szCs w:val="24"/>
        </w:rPr>
        <w:t xml:space="preserve"> υπήρχαν πάρα πολλά κενά</w:t>
      </w:r>
      <w:r>
        <w:rPr>
          <w:rFonts w:eastAsia="Times New Roman" w:cs="Times New Roman"/>
          <w:szCs w:val="24"/>
        </w:rPr>
        <w:t>,</w:t>
      </w:r>
      <w:r w:rsidRPr="00F33EF6">
        <w:rPr>
          <w:rFonts w:eastAsia="Times New Roman" w:cs="Times New Roman"/>
          <w:szCs w:val="24"/>
        </w:rPr>
        <w:t xml:space="preserve"> ασάφει</w:t>
      </w:r>
      <w:r>
        <w:rPr>
          <w:rFonts w:eastAsia="Times New Roman" w:cs="Times New Roman"/>
          <w:szCs w:val="24"/>
        </w:rPr>
        <w:t>ε</w:t>
      </w:r>
      <w:r w:rsidRPr="00F33EF6">
        <w:rPr>
          <w:rFonts w:eastAsia="Times New Roman" w:cs="Times New Roman"/>
          <w:szCs w:val="24"/>
        </w:rPr>
        <w:t>ς</w:t>
      </w:r>
      <w:r>
        <w:rPr>
          <w:rFonts w:eastAsia="Times New Roman" w:cs="Times New Roman"/>
          <w:szCs w:val="24"/>
        </w:rPr>
        <w:t>,</w:t>
      </w:r>
      <w:r w:rsidRPr="00F33EF6">
        <w:rPr>
          <w:rFonts w:eastAsia="Times New Roman" w:cs="Times New Roman"/>
          <w:szCs w:val="24"/>
        </w:rPr>
        <w:t xml:space="preserve"> παραλείψεις και στους εταιρικούς μετασχηματισμούς</w:t>
      </w:r>
      <w:r>
        <w:rPr>
          <w:rFonts w:eastAsia="Times New Roman" w:cs="Times New Roman"/>
          <w:szCs w:val="24"/>
        </w:rPr>
        <w:t>.</w:t>
      </w:r>
      <w:r w:rsidRPr="00F33EF6">
        <w:rPr>
          <w:rFonts w:eastAsia="Times New Roman" w:cs="Times New Roman"/>
          <w:szCs w:val="24"/>
        </w:rPr>
        <w:t xml:space="preserve"> Αυτές δημιουργούσαν προβλήματα </w:t>
      </w:r>
      <w:r>
        <w:rPr>
          <w:rFonts w:eastAsia="Times New Roman" w:cs="Times New Roman"/>
          <w:szCs w:val="24"/>
        </w:rPr>
        <w:t xml:space="preserve">τόσο στις </w:t>
      </w:r>
      <w:r w:rsidRPr="00F33EF6">
        <w:rPr>
          <w:rFonts w:eastAsia="Times New Roman" w:cs="Times New Roman"/>
          <w:szCs w:val="24"/>
        </w:rPr>
        <w:t>φορολογικές αρχές</w:t>
      </w:r>
      <w:r>
        <w:rPr>
          <w:rFonts w:eastAsia="Times New Roman" w:cs="Times New Roman"/>
          <w:szCs w:val="24"/>
        </w:rPr>
        <w:t>,</w:t>
      </w:r>
      <w:r w:rsidRPr="00F33EF6">
        <w:rPr>
          <w:rFonts w:eastAsia="Times New Roman" w:cs="Times New Roman"/>
          <w:szCs w:val="24"/>
        </w:rPr>
        <w:t xml:space="preserve"> όσο και </w:t>
      </w:r>
      <w:r w:rsidRPr="00F33EF6">
        <w:rPr>
          <w:rFonts w:eastAsia="Times New Roman" w:cs="Times New Roman"/>
          <w:szCs w:val="24"/>
        </w:rPr>
        <w:lastRenderedPageBreak/>
        <w:t xml:space="preserve">σε </w:t>
      </w:r>
      <w:r>
        <w:rPr>
          <w:rFonts w:eastAsia="Times New Roman" w:cs="Times New Roman"/>
          <w:szCs w:val="24"/>
        </w:rPr>
        <w:t xml:space="preserve">επιμέρους </w:t>
      </w:r>
      <w:r w:rsidRPr="00F33EF6">
        <w:rPr>
          <w:rFonts w:eastAsia="Times New Roman" w:cs="Times New Roman"/>
          <w:szCs w:val="24"/>
        </w:rPr>
        <w:t>νομικές διαδικασίες</w:t>
      </w:r>
      <w:r>
        <w:rPr>
          <w:rFonts w:eastAsia="Times New Roman" w:cs="Times New Roman"/>
          <w:szCs w:val="24"/>
        </w:rPr>
        <w:t>.</w:t>
      </w:r>
      <w:r w:rsidRPr="00F33EF6">
        <w:rPr>
          <w:rFonts w:eastAsia="Times New Roman" w:cs="Times New Roman"/>
          <w:szCs w:val="24"/>
        </w:rPr>
        <w:t xml:space="preserve"> Αρκετά </w:t>
      </w:r>
      <w:r>
        <w:rPr>
          <w:rFonts w:eastAsia="Times New Roman" w:cs="Times New Roman"/>
          <w:szCs w:val="24"/>
        </w:rPr>
        <w:t xml:space="preserve">κενά καλύπτονται ορθώς, </w:t>
      </w:r>
      <w:r w:rsidRPr="00F33EF6">
        <w:rPr>
          <w:rFonts w:eastAsia="Times New Roman" w:cs="Times New Roman"/>
          <w:szCs w:val="24"/>
        </w:rPr>
        <w:t>αλλά σίγουρα υπάρχουν περιθώρ</w:t>
      </w:r>
      <w:r w:rsidRPr="00F33EF6">
        <w:rPr>
          <w:rFonts w:eastAsia="Times New Roman" w:cs="Times New Roman"/>
          <w:szCs w:val="24"/>
        </w:rPr>
        <w:t>ια βελτίωσης του νόμου και ορισμένα σημεία αυξημένου κινδύνου</w:t>
      </w:r>
      <w:r>
        <w:rPr>
          <w:rFonts w:eastAsia="Times New Roman" w:cs="Times New Roman"/>
          <w:szCs w:val="24"/>
        </w:rPr>
        <w:t>,</w:t>
      </w:r>
      <w:r w:rsidRPr="00F33EF6">
        <w:rPr>
          <w:rFonts w:eastAsia="Times New Roman" w:cs="Times New Roman"/>
          <w:szCs w:val="24"/>
        </w:rPr>
        <w:t xml:space="preserve"> τα οποία </w:t>
      </w:r>
      <w:r>
        <w:rPr>
          <w:rFonts w:eastAsia="Times New Roman" w:cs="Times New Roman"/>
          <w:szCs w:val="24"/>
        </w:rPr>
        <w:t>δ</w:t>
      </w:r>
      <w:r w:rsidRPr="00F33EF6">
        <w:rPr>
          <w:rFonts w:eastAsia="Times New Roman" w:cs="Times New Roman"/>
          <w:szCs w:val="24"/>
        </w:rPr>
        <w:t xml:space="preserve">ιαπιστώσαμε και </w:t>
      </w:r>
      <w:r>
        <w:rPr>
          <w:rFonts w:eastAsia="Times New Roman" w:cs="Times New Roman"/>
          <w:szCs w:val="24"/>
        </w:rPr>
        <w:t xml:space="preserve">θεωρούμε ότι </w:t>
      </w:r>
      <w:r w:rsidRPr="00F33EF6">
        <w:rPr>
          <w:rFonts w:eastAsia="Times New Roman" w:cs="Times New Roman"/>
          <w:szCs w:val="24"/>
        </w:rPr>
        <w:t xml:space="preserve">σας </w:t>
      </w:r>
      <w:r>
        <w:rPr>
          <w:rFonts w:eastAsia="Times New Roman" w:cs="Times New Roman"/>
          <w:szCs w:val="24"/>
        </w:rPr>
        <w:t>τα υποβάλαμε εγκαίρως.</w:t>
      </w:r>
    </w:p>
    <w:p w14:paraId="0CA0AA20"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Σύμφωνα</w:t>
      </w:r>
      <w:r>
        <w:rPr>
          <w:rFonts w:eastAsia="Times New Roman" w:cs="Times New Roman"/>
          <w:szCs w:val="24"/>
        </w:rPr>
        <w:t xml:space="preserve"> με τις αλλαγές που είδαμε και σ</w:t>
      </w:r>
      <w:r w:rsidRPr="00F33EF6">
        <w:rPr>
          <w:rFonts w:eastAsia="Times New Roman" w:cs="Times New Roman"/>
          <w:szCs w:val="24"/>
        </w:rPr>
        <w:t>ύμφωνα με τις βελτιώσεις που υποβάλαμε</w:t>
      </w:r>
      <w:r>
        <w:rPr>
          <w:rFonts w:eastAsia="Times New Roman" w:cs="Times New Roman"/>
          <w:szCs w:val="24"/>
        </w:rPr>
        <w:t>,</w:t>
      </w:r>
      <w:r w:rsidRPr="00F33EF6">
        <w:rPr>
          <w:rFonts w:eastAsia="Times New Roman" w:cs="Times New Roman"/>
          <w:szCs w:val="24"/>
        </w:rPr>
        <w:t xml:space="preserve"> </w:t>
      </w:r>
      <w:r>
        <w:rPr>
          <w:rFonts w:eastAsia="Times New Roman" w:cs="Times New Roman"/>
          <w:szCs w:val="24"/>
        </w:rPr>
        <w:t xml:space="preserve">επιδιώκουμε </w:t>
      </w:r>
      <w:r w:rsidRPr="00F33EF6">
        <w:rPr>
          <w:rFonts w:eastAsia="Times New Roman" w:cs="Times New Roman"/>
          <w:szCs w:val="24"/>
        </w:rPr>
        <w:t xml:space="preserve">να δούμε στην Ελλάδα </w:t>
      </w:r>
      <w:r>
        <w:rPr>
          <w:rFonts w:eastAsia="Times New Roman" w:cs="Times New Roman"/>
          <w:szCs w:val="24"/>
        </w:rPr>
        <w:t>λιγότερες εταιρ</w:t>
      </w:r>
      <w:r>
        <w:rPr>
          <w:rFonts w:eastAsia="Times New Roman" w:cs="Times New Roman"/>
          <w:szCs w:val="24"/>
        </w:rPr>
        <w:t>είες-«φαντάσματα» ή</w:t>
      </w:r>
      <w:r w:rsidRPr="00F33EF6">
        <w:rPr>
          <w:rFonts w:eastAsia="Times New Roman" w:cs="Times New Roman"/>
          <w:szCs w:val="24"/>
        </w:rPr>
        <w:t xml:space="preserve"> τις λεγόμενες εταιρείες</w:t>
      </w:r>
      <w:r>
        <w:rPr>
          <w:rFonts w:eastAsia="Times New Roman" w:cs="Times New Roman"/>
          <w:szCs w:val="24"/>
        </w:rPr>
        <w:t>-«</w:t>
      </w:r>
      <w:r w:rsidRPr="00F33EF6">
        <w:rPr>
          <w:rFonts w:eastAsia="Times New Roman" w:cs="Times New Roman"/>
          <w:szCs w:val="24"/>
        </w:rPr>
        <w:t>ζόμπι</w:t>
      </w:r>
      <w:r>
        <w:rPr>
          <w:rFonts w:eastAsia="Times New Roman" w:cs="Times New Roman"/>
          <w:szCs w:val="24"/>
        </w:rPr>
        <w:t>»,</w:t>
      </w:r>
      <w:r w:rsidRPr="00F33EF6">
        <w:rPr>
          <w:rFonts w:eastAsia="Times New Roman" w:cs="Times New Roman"/>
          <w:szCs w:val="24"/>
        </w:rPr>
        <w:t xml:space="preserve"> όπως είναι γνωστές στην αγορά</w:t>
      </w:r>
      <w:r>
        <w:rPr>
          <w:rFonts w:eastAsia="Times New Roman" w:cs="Times New Roman"/>
          <w:szCs w:val="24"/>
        </w:rPr>
        <w:t>.</w:t>
      </w:r>
      <w:r w:rsidRPr="00F33EF6">
        <w:rPr>
          <w:rFonts w:eastAsia="Times New Roman" w:cs="Times New Roman"/>
          <w:szCs w:val="24"/>
        </w:rPr>
        <w:t xml:space="preserve"> Σύμφωνα με τη μελέτη του ΟΟΣΑ</w:t>
      </w:r>
      <w:r>
        <w:rPr>
          <w:rFonts w:eastAsia="Times New Roman" w:cs="Times New Roman"/>
          <w:szCs w:val="24"/>
        </w:rPr>
        <w:t>,</w:t>
      </w:r>
      <w:r w:rsidRPr="00F33EF6">
        <w:rPr>
          <w:rFonts w:eastAsia="Times New Roman" w:cs="Times New Roman"/>
          <w:szCs w:val="24"/>
        </w:rPr>
        <w:t xml:space="preserve"> επιχειρήσεις</w:t>
      </w:r>
      <w:r>
        <w:rPr>
          <w:rFonts w:eastAsia="Times New Roman" w:cs="Times New Roman"/>
          <w:szCs w:val="24"/>
        </w:rPr>
        <w:t>-«</w:t>
      </w:r>
      <w:r w:rsidRPr="00F33EF6">
        <w:rPr>
          <w:rFonts w:eastAsia="Times New Roman" w:cs="Times New Roman"/>
          <w:szCs w:val="24"/>
        </w:rPr>
        <w:t>ζόμπι</w:t>
      </w:r>
      <w:r>
        <w:rPr>
          <w:rFonts w:eastAsia="Times New Roman" w:cs="Times New Roman"/>
          <w:szCs w:val="24"/>
        </w:rPr>
        <w:t>»</w:t>
      </w:r>
      <w:r w:rsidRPr="00F33EF6">
        <w:rPr>
          <w:rFonts w:eastAsia="Times New Roman" w:cs="Times New Roman"/>
          <w:szCs w:val="24"/>
        </w:rPr>
        <w:t xml:space="preserve"> θεωρούνται </w:t>
      </w:r>
      <w:r>
        <w:rPr>
          <w:rFonts w:eastAsia="Times New Roman" w:cs="Times New Roman"/>
          <w:szCs w:val="24"/>
        </w:rPr>
        <w:t xml:space="preserve">όσες είναι </w:t>
      </w:r>
      <w:r w:rsidRPr="00F33EF6">
        <w:rPr>
          <w:rFonts w:eastAsia="Times New Roman" w:cs="Times New Roman"/>
          <w:szCs w:val="24"/>
        </w:rPr>
        <w:t xml:space="preserve">ηλικίας άνω των </w:t>
      </w:r>
      <w:r>
        <w:rPr>
          <w:rFonts w:eastAsia="Times New Roman" w:cs="Times New Roman"/>
          <w:szCs w:val="24"/>
        </w:rPr>
        <w:t xml:space="preserve">δέκα </w:t>
      </w:r>
      <w:r w:rsidRPr="00F33EF6">
        <w:rPr>
          <w:rFonts w:eastAsia="Times New Roman" w:cs="Times New Roman"/>
          <w:szCs w:val="24"/>
        </w:rPr>
        <w:t>ετών και με ποσοστά του δείκτη κάλυψης τόκων μικρότερ</w:t>
      </w:r>
      <w:r>
        <w:rPr>
          <w:rFonts w:eastAsia="Times New Roman" w:cs="Times New Roman"/>
          <w:szCs w:val="24"/>
        </w:rPr>
        <w:t>α</w:t>
      </w:r>
      <w:r w:rsidRPr="00F33EF6">
        <w:rPr>
          <w:rFonts w:eastAsia="Times New Roman" w:cs="Times New Roman"/>
          <w:szCs w:val="24"/>
        </w:rPr>
        <w:t xml:space="preserve"> του </w:t>
      </w:r>
      <w:r>
        <w:rPr>
          <w:rFonts w:eastAsia="Times New Roman" w:cs="Times New Roman"/>
          <w:szCs w:val="24"/>
        </w:rPr>
        <w:t>1</w:t>
      </w:r>
      <w:r w:rsidRPr="00F33EF6">
        <w:rPr>
          <w:rFonts w:eastAsia="Times New Roman" w:cs="Times New Roman"/>
          <w:szCs w:val="24"/>
        </w:rPr>
        <w:t xml:space="preserve"> για τρία συναπτά</w:t>
      </w:r>
      <w:r w:rsidRPr="00F33EF6">
        <w:rPr>
          <w:rFonts w:eastAsia="Times New Roman" w:cs="Times New Roman"/>
          <w:szCs w:val="24"/>
        </w:rPr>
        <w:t xml:space="preserve"> έτη</w:t>
      </w:r>
      <w:r>
        <w:rPr>
          <w:rFonts w:eastAsia="Times New Roman" w:cs="Times New Roman"/>
          <w:szCs w:val="24"/>
        </w:rPr>
        <w:t>.</w:t>
      </w:r>
      <w:r w:rsidRPr="00F33EF6">
        <w:rPr>
          <w:rFonts w:eastAsia="Times New Roman" w:cs="Times New Roman"/>
          <w:szCs w:val="24"/>
        </w:rPr>
        <w:t xml:space="preserve"> Σημειώνεται ότι </w:t>
      </w:r>
      <w:r>
        <w:rPr>
          <w:rFonts w:eastAsia="Times New Roman" w:cs="Times New Roman"/>
          <w:szCs w:val="24"/>
        </w:rPr>
        <w:t xml:space="preserve">ο </w:t>
      </w:r>
      <w:r w:rsidRPr="00F33EF6">
        <w:rPr>
          <w:rFonts w:eastAsia="Times New Roman" w:cs="Times New Roman"/>
          <w:szCs w:val="24"/>
        </w:rPr>
        <w:t>εν λόγω δείκτης αποτυπώνεται στην ικανότητα μιας επιχείρησης να εξοφλεί τους τόκ</w:t>
      </w:r>
      <w:r>
        <w:rPr>
          <w:rFonts w:eastAsia="Times New Roman" w:cs="Times New Roman"/>
          <w:szCs w:val="24"/>
        </w:rPr>
        <w:t>ους των ξ</w:t>
      </w:r>
      <w:r w:rsidRPr="00F33EF6">
        <w:rPr>
          <w:rFonts w:eastAsia="Times New Roman" w:cs="Times New Roman"/>
          <w:szCs w:val="24"/>
        </w:rPr>
        <w:t>ένων κεφαλαίων από τα καθαρά κέρδη και ο λόγος καθαρά κέρδη προ φόρων και τόκων προς σύνολο τόκων</w:t>
      </w:r>
      <w:r>
        <w:rPr>
          <w:rFonts w:eastAsia="Times New Roman" w:cs="Times New Roman"/>
          <w:szCs w:val="24"/>
        </w:rPr>
        <w:t>. Αυτά είναι αρκετά</w:t>
      </w:r>
      <w:r w:rsidRPr="00F33EF6">
        <w:rPr>
          <w:rFonts w:eastAsia="Times New Roman" w:cs="Times New Roman"/>
          <w:szCs w:val="24"/>
        </w:rPr>
        <w:t xml:space="preserve"> τεχνοκρατικά βέβαια</w:t>
      </w:r>
      <w:r>
        <w:rPr>
          <w:rFonts w:eastAsia="Times New Roman" w:cs="Times New Roman"/>
          <w:szCs w:val="24"/>
        </w:rPr>
        <w:t>.</w:t>
      </w:r>
      <w:r w:rsidRPr="00F33EF6">
        <w:rPr>
          <w:rFonts w:eastAsia="Times New Roman" w:cs="Times New Roman"/>
          <w:szCs w:val="24"/>
        </w:rPr>
        <w:t xml:space="preserve"> Τα γνωρίζετε</w:t>
      </w:r>
      <w:r>
        <w:rPr>
          <w:rFonts w:eastAsia="Times New Roman" w:cs="Times New Roman"/>
          <w:szCs w:val="24"/>
        </w:rPr>
        <w:t>, όμως,</w:t>
      </w:r>
      <w:r w:rsidRPr="00F33EF6">
        <w:rPr>
          <w:rFonts w:eastAsia="Times New Roman" w:cs="Times New Roman"/>
          <w:szCs w:val="24"/>
        </w:rPr>
        <w:t xml:space="preserve"> πάρα πολύ καλά και εσείς προσωπικά</w:t>
      </w:r>
      <w:r>
        <w:rPr>
          <w:rFonts w:eastAsia="Times New Roman" w:cs="Times New Roman"/>
          <w:szCs w:val="24"/>
        </w:rPr>
        <w:t>, κ</w:t>
      </w:r>
      <w:r w:rsidRPr="00F33EF6">
        <w:rPr>
          <w:rFonts w:eastAsia="Times New Roman" w:cs="Times New Roman"/>
          <w:szCs w:val="24"/>
        </w:rPr>
        <w:t>ύριε Υπουργέ</w:t>
      </w:r>
      <w:r>
        <w:rPr>
          <w:rFonts w:eastAsia="Times New Roman" w:cs="Times New Roman"/>
          <w:szCs w:val="24"/>
        </w:rPr>
        <w:t>.</w:t>
      </w:r>
    </w:p>
    <w:p w14:paraId="0CA0AA21"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Προς </w:t>
      </w:r>
      <w:r w:rsidRPr="00F33EF6">
        <w:rPr>
          <w:rFonts w:eastAsia="Times New Roman" w:cs="Times New Roman"/>
          <w:szCs w:val="24"/>
        </w:rPr>
        <w:t>στοιχειοθέτηση του παρόντος ισχυρισμού</w:t>
      </w:r>
      <w:r>
        <w:rPr>
          <w:rFonts w:eastAsia="Times New Roman" w:cs="Times New Roman"/>
          <w:szCs w:val="24"/>
        </w:rPr>
        <w:t>,</w:t>
      </w:r>
      <w:r w:rsidRPr="00F33EF6">
        <w:rPr>
          <w:rFonts w:eastAsia="Times New Roman" w:cs="Times New Roman"/>
          <w:szCs w:val="24"/>
        </w:rPr>
        <w:t xml:space="preserve"> παραθέτω σχετικά στοιχεία του ΟΟΣΑ</w:t>
      </w:r>
      <w:r>
        <w:rPr>
          <w:rFonts w:eastAsia="Times New Roman" w:cs="Times New Roman"/>
          <w:szCs w:val="24"/>
        </w:rPr>
        <w:t>,</w:t>
      </w:r>
      <w:r w:rsidRPr="00F33EF6">
        <w:rPr>
          <w:rFonts w:eastAsia="Times New Roman" w:cs="Times New Roman"/>
          <w:szCs w:val="24"/>
        </w:rPr>
        <w:t xml:space="preserve"> στη διάθεσ</w:t>
      </w:r>
      <w:r>
        <w:rPr>
          <w:rFonts w:eastAsia="Times New Roman" w:cs="Times New Roman"/>
          <w:szCs w:val="24"/>
        </w:rPr>
        <w:t>ή</w:t>
      </w:r>
      <w:r w:rsidRPr="00F33EF6">
        <w:rPr>
          <w:rFonts w:eastAsia="Times New Roman" w:cs="Times New Roman"/>
          <w:szCs w:val="24"/>
        </w:rPr>
        <w:t xml:space="preserve"> </w:t>
      </w:r>
      <w:r>
        <w:rPr>
          <w:rFonts w:eastAsia="Times New Roman" w:cs="Times New Roman"/>
          <w:szCs w:val="24"/>
        </w:rPr>
        <w:t>σας.</w:t>
      </w:r>
    </w:p>
    <w:p w14:paraId="0CA0AA2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Θ΄ Αντιπρόεδρος της Βουλής κ. Μάριος Γεωργιάδης καταθέτει για τα Πρ</w:t>
      </w:r>
      <w:r>
        <w:rPr>
          <w:rFonts w:eastAsia="Times New Roman" w:cs="Times New Roman"/>
          <w:szCs w:val="24"/>
        </w:rPr>
        <w:t>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A0AA23"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Οπό</w:t>
      </w:r>
      <w:r w:rsidRPr="00F33EF6">
        <w:rPr>
          <w:rFonts w:eastAsia="Times New Roman" w:cs="Times New Roman"/>
          <w:szCs w:val="24"/>
        </w:rPr>
        <w:t>τε το ποσοστό των εταιρειών</w:t>
      </w:r>
      <w:r>
        <w:rPr>
          <w:rFonts w:eastAsia="Times New Roman" w:cs="Times New Roman"/>
          <w:szCs w:val="24"/>
        </w:rPr>
        <w:t>-«</w:t>
      </w:r>
      <w:r w:rsidRPr="00F33EF6">
        <w:rPr>
          <w:rFonts w:eastAsia="Times New Roman" w:cs="Times New Roman"/>
          <w:szCs w:val="24"/>
        </w:rPr>
        <w:t>ζόμπι</w:t>
      </w:r>
      <w:r>
        <w:rPr>
          <w:rFonts w:eastAsia="Times New Roman" w:cs="Times New Roman"/>
          <w:szCs w:val="24"/>
        </w:rPr>
        <w:t>»</w:t>
      </w:r>
      <w:r w:rsidRPr="00F33EF6">
        <w:rPr>
          <w:rFonts w:eastAsia="Times New Roman" w:cs="Times New Roman"/>
          <w:szCs w:val="24"/>
        </w:rPr>
        <w:t xml:space="preserve"> στο σύνολο της οικονομίας και των εργαζομένων σε αυτές στην Ελλάδα είναι 28</w:t>
      </w:r>
      <w:r w:rsidRPr="00F33EF6">
        <w:rPr>
          <w:rFonts w:eastAsia="Times New Roman" w:cs="Times New Roman"/>
          <w:szCs w:val="24"/>
        </w:rPr>
        <w:t>,2%</w:t>
      </w:r>
      <w:r>
        <w:rPr>
          <w:rFonts w:eastAsia="Times New Roman" w:cs="Times New Roman"/>
          <w:szCs w:val="24"/>
        </w:rPr>
        <w:t>,</w:t>
      </w:r>
      <w:r w:rsidRPr="00F33EF6">
        <w:rPr>
          <w:rFonts w:eastAsia="Times New Roman" w:cs="Times New Roman"/>
          <w:szCs w:val="24"/>
        </w:rPr>
        <w:t xml:space="preserve"> δηλαδή πάνω από το </w:t>
      </w:r>
      <w:r>
        <w:rPr>
          <w:rFonts w:eastAsia="Times New Roman" w:cs="Times New Roman"/>
          <w:szCs w:val="24"/>
        </w:rPr>
        <w:t xml:space="preserve">1/4. </w:t>
      </w:r>
      <w:r w:rsidRPr="00F33EF6">
        <w:rPr>
          <w:rFonts w:eastAsia="Times New Roman" w:cs="Times New Roman"/>
          <w:szCs w:val="24"/>
        </w:rPr>
        <w:t>Η</w:t>
      </w:r>
      <w:r>
        <w:rPr>
          <w:rFonts w:eastAsia="Times New Roman" w:cs="Times New Roman"/>
          <w:szCs w:val="24"/>
        </w:rPr>
        <w:t xml:space="preserve"> αμέσως επόμενη</w:t>
      </w:r>
      <w:r w:rsidRPr="00F33EF6">
        <w:rPr>
          <w:rFonts w:eastAsia="Times New Roman" w:cs="Times New Roman"/>
          <w:szCs w:val="24"/>
        </w:rPr>
        <w:t xml:space="preserve"> χώρα είναι η Ιταλία με ποσοστό 19,2%</w:t>
      </w:r>
      <w:r>
        <w:rPr>
          <w:rFonts w:eastAsia="Times New Roman" w:cs="Times New Roman"/>
          <w:szCs w:val="24"/>
        </w:rPr>
        <w:t>.</w:t>
      </w:r>
      <w:r w:rsidRPr="00F33EF6">
        <w:rPr>
          <w:rFonts w:eastAsia="Times New Roman" w:cs="Times New Roman"/>
          <w:szCs w:val="24"/>
        </w:rPr>
        <w:t xml:space="preserve"> Ένας </w:t>
      </w:r>
      <w:r>
        <w:rPr>
          <w:rFonts w:eastAsia="Times New Roman" w:cs="Times New Roman"/>
          <w:szCs w:val="24"/>
        </w:rPr>
        <w:t xml:space="preserve">θετικός μετασχηματισμός </w:t>
      </w:r>
      <w:r w:rsidRPr="00F33EF6">
        <w:rPr>
          <w:rFonts w:eastAsia="Times New Roman" w:cs="Times New Roman"/>
          <w:szCs w:val="24"/>
        </w:rPr>
        <w:t>δεν μπορεί να είναι μόνο ένα ξεκαθάρισμα των εταιρειών</w:t>
      </w:r>
      <w:r>
        <w:rPr>
          <w:rFonts w:eastAsia="Times New Roman" w:cs="Times New Roman"/>
          <w:szCs w:val="24"/>
        </w:rPr>
        <w:t>-«</w:t>
      </w:r>
      <w:r w:rsidRPr="00F33EF6">
        <w:rPr>
          <w:rFonts w:eastAsia="Times New Roman" w:cs="Times New Roman"/>
          <w:szCs w:val="24"/>
        </w:rPr>
        <w:t>ζόμπι</w:t>
      </w:r>
      <w:r>
        <w:rPr>
          <w:rFonts w:eastAsia="Times New Roman" w:cs="Times New Roman"/>
          <w:szCs w:val="24"/>
        </w:rPr>
        <w:t>»,</w:t>
      </w:r>
      <w:r w:rsidRPr="00F33EF6">
        <w:rPr>
          <w:rFonts w:eastAsia="Times New Roman" w:cs="Times New Roman"/>
          <w:szCs w:val="24"/>
        </w:rPr>
        <w:t xml:space="preserve"> όπως προανέφερα</w:t>
      </w:r>
      <w:r>
        <w:rPr>
          <w:rFonts w:eastAsia="Times New Roman" w:cs="Times New Roman"/>
          <w:szCs w:val="24"/>
        </w:rPr>
        <w:t>,</w:t>
      </w:r>
      <w:r w:rsidRPr="00F33EF6">
        <w:rPr>
          <w:rFonts w:eastAsia="Times New Roman" w:cs="Times New Roman"/>
          <w:szCs w:val="24"/>
        </w:rPr>
        <w:t xml:space="preserve"> αλλά και μία </w:t>
      </w:r>
      <w:r>
        <w:rPr>
          <w:rFonts w:eastAsia="Times New Roman" w:cs="Times New Roman"/>
          <w:szCs w:val="24"/>
        </w:rPr>
        <w:t>πρόοδος ενός ν</w:t>
      </w:r>
      <w:r w:rsidRPr="00F33EF6">
        <w:rPr>
          <w:rFonts w:eastAsia="Times New Roman" w:cs="Times New Roman"/>
          <w:szCs w:val="24"/>
        </w:rPr>
        <w:t>ομικού προσώπου σε μία καταλληλότερ</w:t>
      </w:r>
      <w:r w:rsidRPr="00F33EF6">
        <w:rPr>
          <w:rFonts w:eastAsia="Times New Roman" w:cs="Times New Roman"/>
          <w:szCs w:val="24"/>
        </w:rPr>
        <w:t>η και πιο ευέλικτη μορφή λειτουργίας κ</w:t>
      </w:r>
      <w:r>
        <w:rPr>
          <w:rFonts w:eastAsia="Times New Roman" w:cs="Times New Roman"/>
          <w:szCs w:val="24"/>
        </w:rPr>
        <w:t>αι διοίκησης που θα εξυπηρετεί</w:t>
      </w:r>
      <w:r w:rsidRPr="00F33EF6">
        <w:rPr>
          <w:rFonts w:eastAsia="Times New Roman" w:cs="Times New Roman"/>
          <w:szCs w:val="24"/>
        </w:rPr>
        <w:t xml:space="preserve"> </w:t>
      </w:r>
      <w:r>
        <w:rPr>
          <w:rFonts w:eastAsia="Times New Roman" w:cs="Times New Roman"/>
          <w:szCs w:val="24"/>
        </w:rPr>
        <w:t>σ</w:t>
      </w:r>
      <w:r w:rsidRPr="00F33EF6">
        <w:rPr>
          <w:rFonts w:eastAsia="Times New Roman" w:cs="Times New Roman"/>
          <w:szCs w:val="24"/>
        </w:rPr>
        <w:t>το τέλος της ημέρας αποτελεσματικότερα τις ανάγκες αγοράς και της κοινωνίας</w:t>
      </w:r>
      <w:r>
        <w:rPr>
          <w:rFonts w:eastAsia="Times New Roman" w:cs="Times New Roman"/>
          <w:szCs w:val="24"/>
        </w:rPr>
        <w:t>.</w:t>
      </w:r>
    </w:p>
    <w:p w14:paraId="0CA0AA24"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Προς αυτή την κατεύθυνση κινήθηκαν και αρκετές παρατηρήσεις μας που είχαν να κάνουν με την προστασία των πιστ</w:t>
      </w:r>
      <w:r w:rsidRPr="00F33EF6">
        <w:rPr>
          <w:rFonts w:eastAsia="Times New Roman" w:cs="Times New Roman"/>
          <w:szCs w:val="24"/>
        </w:rPr>
        <w:t>ωτών κατά τη μετάβαση από τη μία μορφή στην άλλη</w:t>
      </w:r>
      <w:r>
        <w:rPr>
          <w:rFonts w:eastAsia="Times New Roman" w:cs="Times New Roman"/>
          <w:szCs w:val="24"/>
        </w:rPr>
        <w:t>.</w:t>
      </w:r>
      <w:r w:rsidRPr="00F33EF6">
        <w:rPr>
          <w:rFonts w:eastAsia="Times New Roman" w:cs="Times New Roman"/>
          <w:szCs w:val="24"/>
        </w:rPr>
        <w:t xml:space="preserve"> Εκτός</w:t>
      </w:r>
      <w:r>
        <w:rPr>
          <w:rFonts w:eastAsia="Times New Roman" w:cs="Times New Roman"/>
          <w:szCs w:val="24"/>
        </w:rPr>
        <w:t>,</w:t>
      </w:r>
      <w:r w:rsidRPr="00F33EF6">
        <w:rPr>
          <w:rFonts w:eastAsia="Times New Roman" w:cs="Times New Roman"/>
          <w:szCs w:val="24"/>
        </w:rPr>
        <w:t xml:space="preserve"> </w:t>
      </w:r>
      <w:r>
        <w:rPr>
          <w:rFonts w:eastAsia="Times New Roman" w:cs="Times New Roman"/>
          <w:szCs w:val="24"/>
        </w:rPr>
        <w:t>λ</w:t>
      </w:r>
      <w:r w:rsidRPr="00F33EF6">
        <w:rPr>
          <w:rFonts w:eastAsia="Times New Roman" w:cs="Times New Roman"/>
          <w:szCs w:val="24"/>
        </w:rPr>
        <w:t>οιπόν</w:t>
      </w:r>
      <w:r>
        <w:rPr>
          <w:rFonts w:eastAsia="Times New Roman" w:cs="Times New Roman"/>
          <w:szCs w:val="24"/>
        </w:rPr>
        <w:t>,</w:t>
      </w:r>
      <w:r w:rsidRPr="00F33EF6">
        <w:rPr>
          <w:rFonts w:eastAsia="Times New Roman" w:cs="Times New Roman"/>
          <w:szCs w:val="24"/>
        </w:rPr>
        <w:t xml:space="preserve"> από τους επιμέρους μας προβληματισμούς</w:t>
      </w:r>
      <w:r>
        <w:rPr>
          <w:rFonts w:eastAsia="Times New Roman" w:cs="Times New Roman"/>
          <w:szCs w:val="24"/>
        </w:rPr>
        <w:t>,</w:t>
      </w:r>
      <w:r w:rsidRPr="00F33EF6">
        <w:rPr>
          <w:rFonts w:eastAsia="Times New Roman" w:cs="Times New Roman"/>
          <w:szCs w:val="24"/>
        </w:rPr>
        <w:t xml:space="preserve"> υπάρχου</w:t>
      </w:r>
      <w:r>
        <w:rPr>
          <w:rFonts w:eastAsia="Times New Roman" w:cs="Times New Roman"/>
          <w:szCs w:val="24"/>
        </w:rPr>
        <w:t xml:space="preserve">ν και κάποιοι </w:t>
      </w:r>
      <w:r w:rsidRPr="00F33EF6">
        <w:rPr>
          <w:rFonts w:eastAsia="Times New Roman" w:cs="Times New Roman"/>
          <w:szCs w:val="24"/>
        </w:rPr>
        <w:t>προβληματισμοί γενικότερης μορφής που αφορούν το συγκεκριμένο σχέδιο νόμου</w:t>
      </w:r>
      <w:r>
        <w:rPr>
          <w:rFonts w:eastAsia="Times New Roman" w:cs="Times New Roman"/>
          <w:szCs w:val="24"/>
        </w:rPr>
        <w:t>.</w:t>
      </w:r>
      <w:r w:rsidRPr="00F33EF6">
        <w:rPr>
          <w:rFonts w:eastAsia="Times New Roman" w:cs="Times New Roman"/>
          <w:szCs w:val="24"/>
        </w:rPr>
        <w:t xml:space="preserve"> </w:t>
      </w:r>
    </w:p>
    <w:p w14:paraId="0CA0AA25"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lastRenderedPageBreak/>
        <w:t>Θα θέλαμε να μάθουμε πώς θα εκσυγχρονιστεί το φορολογ</w:t>
      </w:r>
      <w:r w:rsidRPr="00F33EF6">
        <w:rPr>
          <w:rFonts w:eastAsia="Times New Roman" w:cs="Times New Roman"/>
          <w:szCs w:val="24"/>
        </w:rPr>
        <w:t>ικό σχέδιο για να δέσει με τις παρούσες συναλλαγές στον μετασχηματισμό εταιρειών</w:t>
      </w:r>
      <w:r>
        <w:rPr>
          <w:rFonts w:eastAsia="Times New Roman" w:cs="Times New Roman"/>
          <w:szCs w:val="24"/>
        </w:rPr>
        <w:t>.</w:t>
      </w:r>
      <w:r w:rsidRPr="00F33EF6">
        <w:rPr>
          <w:rFonts w:eastAsia="Times New Roman" w:cs="Times New Roman"/>
          <w:szCs w:val="24"/>
        </w:rPr>
        <w:t xml:space="preserve"> Για παράδειγμα</w:t>
      </w:r>
      <w:r>
        <w:rPr>
          <w:rFonts w:eastAsia="Times New Roman" w:cs="Times New Roman"/>
          <w:szCs w:val="24"/>
        </w:rPr>
        <w:t>,</w:t>
      </w:r>
      <w:r w:rsidRPr="00F33EF6">
        <w:rPr>
          <w:rFonts w:eastAsia="Times New Roman" w:cs="Times New Roman"/>
          <w:szCs w:val="24"/>
        </w:rPr>
        <w:t xml:space="preserve"> θα διατηρηθούν τα νομοθετήματα που </w:t>
      </w:r>
      <w:r>
        <w:rPr>
          <w:rFonts w:eastAsia="Times New Roman" w:cs="Times New Roman"/>
          <w:szCs w:val="24"/>
        </w:rPr>
        <w:t xml:space="preserve">αφορούν </w:t>
      </w:r>
      <w:r w:rsidRPr="00F33EF6">
        <w:rPr>
          <w:rFonts w:eastAsia="Times New Roman" w:cs="Times New Roman"/>
          <w:szCs w:val="24"/>
        </w:rPr>
        <w:t xml:space="preserve">αναπτυξιακές δράσεις και θα αναμορφωθεί το περιεχόμενό τους ή </w:t>
      </w:r>
      <w:r>
        <w:rPr>
          <w:rFonts w:eastAsia="Times New Roman" w:cs="Times New Roman"/>
          <w:szCs w:val="24"/>
        </w:rPr>
        <w:t>θα οδηγηθούμε σε ένα εντελώς νέο π</w:t>
      </w:r>
      <w:r w:rsidRPr="00F33EF6">
        <w:rPr>
          <w:rFonts w:eastAsia="Times New Roman" w:cs="Times New Roman"/>
          <w:szCs w:val="24"/>
        </w:rPr>
        <w:t>λαίσιο</w:t>
      </w:r>
      <w:r>
        <w:rPr>
          <w:rFonts w:eastAsia="Times New Roman" w:cs="Times New Roman"/>
          <w:szCs w:val="24"/>
        </w:rPr>
        <w:t>,</w:t>
      </w:r>
      <w:r w:rsidRPr="00F33EF6">
        <w:rPr>
          <w:rFonts w:eastAsia="Times New Roman" w:cs="Times New Roman"/>
          <w:szCs w:val="24"/>
        </w:rPr>
        <w:t xml:space="preserve"> το οποίο ακ</w:t>
      </w:r>
      <w:r w:rsidRPr="00F33EF6">
        <w:rPr>
          <w:rFonts w:eastAsia="Times New Roman" w:cs="Times New Roman"/>
          <w:szCs w:val="24"/>
        </w:rPr>
        <w:t>όμη δεν ξέρουμε</w:t>
      </w:r>
      <w:r>
        <w:rPr>
          <w:rFonts w:eastAsia="Times New Roman" w:cs="Times New Roman"/>
          <w:szCs w:val="24"/>
        </w:rPr>
        <w:t>;</w:t>
      </w:r>
      <w:r w:rsidRPr="00F33EF6">
        <w:rPr>
          <w:rFonts w:eastAsia="Times New Roman" w:cs="Times New Roman"/>
          <w:szCs w:val="24"/>
        </w:rPr>
        <w:t xml:space="preserve"> Ποια ακρ</w:t>
      </w:r>
      <w:r>
        <w:rPr>
          <w:rFonts w:eastAsia="Times New Roman" w:cs="Times New Roman"/>
          <w:szCs w:val="24"/>
        </w:rPr>
        <w:t>ιβώς μορφή θα έχει αυτό το νέο π</w:t>
      </w:r>
      <w:r w:rsidRPr="00F33EF6">
        <w:rPr>
          <w:rFonts w:eastAsia="Times New Roman" w:cs="Times New Roman"/>
          <w:szCs w:val="24"/>
        </w:rPr>
        <w:t>λαίσιο</w:t>
      </w:r>
      <w:r>
        <w:rPr>
          <w:rFonts w:eastAsia="Times New Roman" w:cs="Times New Roman"/>
          <w:szCs w:val="24"/>
        </w:rPr>
        <w:t>;</w:t>
      </w:r>
      <w:r w:rsidRPr="00F33EF6">
        <w:rPr>
          <w:rFonts w:eastAsia="Times New Roman" w:cs="Times New Roman"/>
          <w:szCs w:val="24"/>
        </w:rPr>
        <w:t xml:space="preserve"> Ο τρέχων Κώδικας Φορολογίας Εισοδήματος πάντως δεν είναι επαρκής ώστε να καλύψει όλα αυτά τα ζητήματα που εισάγονται με το παρόν νομοσχέδιο</w:t>
      </w:r>
      <w:r>
        <w:rPr>
          <w:rFonts w:eastAsia="Times New Roman" w:cs="Times New Roman"/>
          <w:szCs w:val="24"/>
        </w:rPr>
        <w:t>.</w:t>
      </w:r>
    </w:p>
    <w:p w14:paraId="0CA0AA26"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 xml:space="preserve">Άλλη μία ερώτηση και απορία είναι </w:t>
      </w:r>
      <w:r>
        <w:rPr>
          <w:rFonts w:eastAsia="Times New Roman" w:cs="Times New Roman"/>
          <w:szCs w:val="24"/>
        </w:rPr>
        <w:t xml:space="preserve">η εξής: </w:t>
      </w:r>
      <w:r w:rsidRPr="00F33EF6">
        <w:rPr>
          <w:rFonts w:eastAsia="Times New Roman" w:cs="Times New Roman"/>
          <w:szCs w:val="24"/>
        </w:rPr>
        <w:t xml:space="preserve">Σκοπεύετε </w:t>
      </w:r>
      <w:r>
        <w:rPr>
          <w:rFonts w:eastAsia="Times New Roman" w:cs="Times New Roman"/>
          <w:szCs w:val="24"/>
        </w:rPr>
        <w:t>να θεσπίσετε</w:t>
      </w:r>
      <w:r w:rsidRPr="00F33EF6">
        <w:rPr>
          <w:rFonts w:eastAsia="Times New Roman" w:cs="Times New Roman"/>
          <w:szCs w:val="24"/>
        </w:rPr>
        <w:t xml:space="preserve"> διαφορετικές προτεραιότητες και διαφορετικά κριτήρια</w:t>
      </w:r>
      <w:r>
        <w:rPr>
          <w:rFonts w:eastAsia="Times New Roman" w:cs="Times New Roman"/>
          <w:szCs w:val="24"/>
        </w:rPr>
        <w:t>,</w:t>
      </w:r>
      <w:r w:rsidRPr="00F33EF6">
        <w:rPr>
          <w:rFonts w:eastAsia="Times New Roman" w:cs="Times New Roman"/>
          <w:szCs w:val="24"/>
        </w:rPr>
        <w:t xml:space="preserve"> σε σχέση με τα αναπτυξιακά νομοθετήματα στο εξής</w:t>
      </w:r>
      <w:r>
        <w:rPr>
          <w:rFonts w:eastAsia="Times New Roman" w:cs="Times New Roman"/>
          <w:szCs w:val="24"/>
        </w:rPr>
        <w:t>;</w:t>
      </w:r>
      <w:r w:rsidRPr="00F33EF6">
        <w:rPr>
          <w:rFonts w:eastAsia="Times New Roman" w:cs="Times New Roman"/>
          <w:szCs w:val="24"/>
        </w:rPr>
        <w:t xml:space="preserve"> Μέχρι σήμερα ο κύριο</w:t>
      </w:r>
      <w:r>
        <w:rPr>
          <w:rFonts w:eastAsia="Times New Roman" w:cs="Times New Roman"/>
          <w:szCs w:val="24"/>
        </w:rPr>
        <w:t>ς στόχος ήταν η ύπαρξη μεγάλων ο</w:t>
      </w:r>
      <w:r w:rsidRPr="00F33EF6">
        <w:rPr>
          <w:rFonts w:eastAsia="Times New Roman" w:cs="Times New Roman"/>
          <w:szCs w:val="24"/>
        </w:rPr>
        <w:t>ικονομικών μονάδων</w:t>
      </w:r>
      <w:r>
        <w:rPr>
          <w:rFonts w:eastAsia="Times New Roman" w:cs="Times New Roman"/>
          <w:szCs w:val="24"/>
        </w:rPr>
        <w:t>. Θυμόμαστε και τις</w:t>
      </w:r>
      <w:r w:rsidRPr="00F33EF6">
        <w:rPr>
          <w:rFonts w:eastAsia="Times New Roman" w:cs="Times New Roman"/>
          <w:szCs w:val="24"/>
        </w:rPr>
        <w:t xml:space="preserve"> δηλώσεις των στελεχών της Συμπολίτευσης</w:t>
      </w:r>
      <w:r w:rsidRPr="00F33EF6">
        <w:rPr>
          <w:rFonts w:eastAsia="Times New Roman" w:cs="Times New Roman"/>
          <w:szCs w:val="24"/>
        </w:rPr>
        <w:t xml:space="preserve"> </w:t>
      </w:r>
      <w:r>
        <w:rPr>
          <w:rFonts w:eastAsia="Times New Roman" w:cs="Times New Roman"/>
          <w:szCs w:val="24"/>
        </w:rPr>
        <w:t xml:space="preserve">που έλεγαν </w:t>
      </w:r>
      <w:r w:rsidRPr="00F33EF6">
        <w:rPr>
          <w:rFonts w:eastAsia="Times New Roman" w:cs="Times New Roman"/>
          <w:szCs w:val="24"/>
        </w:rPr>
        <w:t>ότι η εποχή που κάποιο</w:t>
      </w:r>
      <w:r>
        <w:rPr>
          <w:rFonts w:eastAsia="Times New Roman" w:cs="Times New Roman"/>
          <w:szCs w:val="24"/>
        </w:rPr>
        <w:t>ς ήταν αφεντικό του εαυτού του ε</w:t>
      </w:r>
      <w:r w:rsidRPr="00F33EF6">
        <w:rPr>
          <w:rFonts w:eastAsia="Times New Roman" w:cs="Times New Roman"/>
          <w:szCs w:val="24"/>
        </w:rPr>
        <w:t>άν είχε ένα μαγαζί έχει τελειώσει</w:t>
      </w:r>
      <w:r>
        <w:rPr>
          <w:rFonts w:eastAsia="Times New Roman" w:cs="Times New Roman"/>
          <w:szCs w:val="24"/>
        </w:rPr>
        <w:t>.</w:t>
      </w:r>
      <w:r w:rsidRPr="00F33EF6">
        <w:rPr>
          <w:rFonts w:eastAsia="Times New Roman" w:cs="Times New Roman"/>
          <w:szCs w:val="24"/>
        </w:rPr>
        <w:t xml:space="preserve"> Αυτά δεν μπορεί να ακούγονται εν </w:t>
      </w:r>
      <w:proofErr w:type="spellStart"/>
      <w:r w:rsidRPr="00F33EF6">
        <w:rPr>
          <w:rFonts w:eastAsia="Times New Roman" w:cs="Times New Roman"/>
          <w:szCs w:val="24"/>
        </w:rPr>
        <w:t>έτει</w:t>
      </w:r>
      <w:proofErr w:type="spellEnd"/>
      <w:r w:rsidRPr="00F33EF6">
        <w:rPr>
          <w:rFonts w:eastAsia="Times New Roman" w:cs="Times New Roman"/>
          <w:szCs w:val="24"/>
        </w:rPr>
        <w:t xml:space="preserve"> 2019</w:t>
      </w:r>
      <w:r>
        <w:rPr>
          <w:rFonts w:eastAsia="Times New Roman" w:cs="Times New Roman"/>
          <w:szCs w:val="24"/>
        </w:rPr>
        <w:t>.</w:t>
      </w:r>
    </w:p>
    <w:p w14:paraId="0CA0AA27"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Καταθέτω στα Πρακτικά σχετική αναφορά</w:t>
      </w:r>
      <w:r>
        <w:rPr>
          <w:rFonts w:eastAsia="Times New Roman" w:cs="Times New Roman"/>
          <w:szCs w:val="24"/>
        </w:rPr>
        <w:t>.</w:t>
      </w:r>
    </w:p>
    <w:p w14:paraId="0CA0AA2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Θ΄ Αντιπρόεδρος της Βουλής κ. Μάριος Γεωργιάδης καταθ</w:t>
      </w:r>
      <w:r>
        <w:rPr>
          <w:rFonts w:eastAsia="Times New Roman" w:cs="Times New Roman"/>
          <w:szCs w:val="24"/>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CA0AA29"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 xml:space="preserve">Αυτά τα στεγανά κι αυτές τις προκαταλήψεις </w:t>
      </w:r>
      <w:r>
        <w:rPr>
          <w:rFonts w:eastAsia="Times New Roman" w:cs="Times New Roman"/>
          <w:szCs w:val="24"/>
        </w:rPr>
        <w:t xml:space="preserve">–θα μπορούσαμε να πούμε- </w:t>
      </w:r>
      <w:r w:rsidRPr="00F33EF6">
        <w:rPr>
          <w:rFonts w:eastAsia="Times New Roman" w:cs="Times New Roman"/>
          <w:szCs w:val="24"/>
        </w:rPr>
        <w:t>τις έχετε ξεπεράσει</w:t>
      </w:r>
      <w:r>
        <w:rPr>
          <w:rFonts w:eastAsia="Times New Roman" w:cs="Times New Roman"/>
          <w:szCs w:val="24"/>
        </w:rPr>
        <w:t>;</w:t>
      </w:r>
      <w:r w:rsidRPr="00F33EF6">
        <w:rPr>
          <w:rFonts w:eastAsia="Times New Roman" w:cs="Times New Roman"/>
          <w:szCs w:val="24"/>
        </w:rPr>
        <w:t xml:space="preserve"> Έχουμε ως κ</w:t>
      </w:r>
      <w:r w:rsidRPr="00F33EF6">
        <w:rPr>
          <w:rFonts w:eastAsia="Times New Roman" w:cs="Times New Roman"/>
          <w:szCs w:val="24"/>
        </w:rPr>
        <w:t xml:space="preserve">ράτος </w:t>
      </w:r>
      <w:r>
        <w:rPr>
          <w:rFonts w:eastAsia="Times New Roman" w:cs="Times New Roman"/>
          <w:szCs w:val="24"/>
        </w:rPr>
        <w:t xml:space="preserve">συνειδητοποιήσει </w:t>
      </w:r>
      <w:r w:rsidRPr="00F33EF6">
        <w:rPr>
          <w:rFonts w:eastAsia="Times New Roman" w:cs="Times New Roman"/>
          <w:szCs w:val="24"/>
        </w:rPr>
        <w:t>ότι μία επιχείρηση για να γίνει μεγάλη πρέπει να περάσει από το στάδιο της μικρής</w:t>
      </w:r>
      <w:r>
        <w:rPr>
          <w:rFonts w:eastAsia="Times New Roman" w:cs="Times New Roman"/>
          <w:szCs w:val="24"/>
        </w:rPr>
        <w:t>,</w:t>
      </w:r>
      <w:r w:rsidRPr="00F33EF6">
        <w:rPr>
          <w:rFonts w:eastAsia="Times New Roman" w:cs="Times New Roman"/>
          <w:szCs w:val="24"/>
        </w:rPr>
        <w:t xml:space="preserve"> της ελπιδοφόρας </w:t>
      </w:r>
      <w:r w:rsidRPr="00F33EF6">
        <w:rPr>
          <w:rFonts w:eastAsia="Times New Roman" w:cs="Times New Roman"/>
          <w:szCs w:val="24"/>
          <w:lang w:val="en-US"/>
        </w:rPr>
        <w:t>startup</w:t>
      </w:r>
      <w:r>
        <w:rPr>
          <w:rFonts w:eastAsia="Times New Roman" w:cs="Times New Roman"/>
          <w:szCs w:val="24"/>
        </w:rPr>
        <w:t>;</w:t>
      </w:r>
      <w:r w:rsidRPr="00F33EF6">
        <w:rPr>
          <w:rFonts w:eastAsia="Times New Roman" w:cs="Times New Roman"/>
          <w:szCs w:val="24"/>
        </w:rPr>
        <w:t xml:space="preserve"> Αν τα μελλοντικά αναπτυξιακά νομοσχέδια δεν αλλάξουν νοοτροπία και αν δεν δοθεί περισσότερη έμφαση στα μικρά εταιρικά σχήματα</w:t>
      </w:r>
      <w:r>
        <w:rPr>
          <w:rFonts w:eastAsia="Times New Roman" w:cs="Times New Roman"/>
          <w:szCs w:val="24"/>
        </w:rPr>
        <w:t>,</w:t>
      </w:r>
      <w:r w:rsidRPr="00F33EF6">
        <w:rPr>
          <w:rFonts w:eastAsia="Times New Roman" w:cs="Times New Roman"/>
          <w:szCs w:val="24"/>
        </w:rPr>
        <w:t xml:space="preserve"> πολύ φοβάμαι ότι όλος ο κόπος που κάνατε για τη σύνταξη του εν λόγω νομοσχεδίου δεν θα πιάσει τόπο</w:t>
      </w:r>
      <w:r>
        <w:rPr>
          <w:rFonts w:eastAsia="Times New Roman" w:cs="Times New Roman"/>
          <w:szCs w:val="24"/>
        </w:rPr>
        <w:t>.</w:t>
      </w:r>
    </w:p>
    <w:p w14:paraId="0CA0AA2A"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F33EF6">
        <w:rPr>
          <w:rFonts w:eastAsia="Times New Roman" w:cs="Times New Roman"/>
          <w:szCs w:val="24"/>
        </w:rPr>
        <w:t xml:space="preserve"> διερωτόμαστε αν θα υπάρξουν φορολογικά κίνητρα στις περιπτώσεις μετασχηματισμού εταιρειών που έχουν λυθεί ή βρίσκονται σε κατάσταση πτώχευσης</w:t>
      </w:r>
      <w:r>
        <w:rPr>
          <w:rFonts w:eastAsia="Times New Roman" w:cs="Times New Roman"/>
          <w:szCs w:val="24"/>
        </w:rPr>
        <w:t>.</w:t>
      </w:r>
      <w:r w:rsidRPr="00F33EF6">
        <w:rPr>
          <w:rFonts w:eastAsia="Times New Roman" w:cs="Times New Roman"/>
          <w:szCs w:val="24"/>
        </w:rPr>
        <w:t xml:space="preserve"> Και</w:t>
      </w:r>
      <w:r w:rsidRPr="00F33EF6">
        <w:rPr>
          <w:rFonts w:eastAsia="Times New Roman" w:cs="Times New Roman"/>
          <w:szCs w:val="24"/>
        </w:rPr>
        <w:t xml:space="preserve"> αν ναι</w:t>
      </w:r>
      <w:r>
        <w:rPr>
          <w:rFonts w:eastAsia="Times New Roman" w:cs="Times New Roman"/>
          <w:szCs w:val="24"/>
        </w:rPr>
        <w:t>,</w:t>
      </w:r>
      <w:r w:rsidRPr="00F33EF6">
        <w:rPr>
          <w:rFonts w:eastAsia="Times New Roman" w:cs="Times New Roman"/>
          <w:szCs w:val="24"/>
        </w:rPr>
        <w:t xml:space="preserve"> τι είδους προσανατολισμό θα έχουν αυτά τα φορολογικά κίνητρα</w:t>
      </w:r>
      <w:r>
        <w:rPr>
          <w:rFonts w:eastAsia="Times New Roman" w:cs="Times New Roman"/>
          <w:szCs w:val="24"/>
        </w:rPr>
        <w:t>;</w:t>
      </w:r>
      <w:r w:rsidRPr="00F33EF6">
        <w:rPr>
          <w:rFonts w:eastAsia="Times New Roman" w:cs="Times New Roman"/>
          <w:szCs w:val="24"/>
        </w:rPr>
        <w:t xml:space="preserve"> </w:t>
      </w:r>
    </w:p>
    <w:p w14:paraId="0CA0AA2B"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lastRenderedPageBreak/>
        <w:t>Πέρα από τα παραπάνω</w:t>
      </w:r>
      <w:r>
        <w:rPr>
          <w:rFonts w:eastAsia="Times New Roman" w:cs="Times New Roman"/>
          <w:szCs w:val="24"/>
        </w:rPr>
        <w:t>,</w:t>
      </w:r>
      <w:r w:rsidRPr="00F33EF6">
        <w:rPr>
          <w:rFonts w:eastAsia="Times New Roman" w:cs="Times New Roman"/>
          <w:szCs w:val="24"/>
        </w:rPr>
        <w:t xml:space="preserve"> νομίζουμε ότι για να γίνει ολοκληρωμένη </w:t>
      </w:r>
      <w:r>
        <w:rPr>
          <w:rFonts w:eastAsia="Times New Roman" w:cs="Times New Roman"/>
          <w:szCs w:val="24"/>
        </w:rPr>
        <w:t xml:space="preserve">η </w:t>
      </w:r>
      <w:r w:rsidRPr="00F33EF6">
        <w:rPr>
          <w:rFonts w:eastAsia="Times New Roman" w:cs="Times New Roman"/>
          <w:szCs w:val="24"/>
        </w:rPr>
        <w:t>δου</w:t>
      </w:r>
      <w:r>
        <w:rPr>
          <w:rFonts w:eastAsia="Times New Roman" w:cs="Times New Roman"/>
          <w:szCs w:val="24"/>
        </w:rPr>
        <w:t>λειά που σκοπεύετε να κάνετε διά</w:t>
      </w:r>
      <w:r w:rsidRPr="00F33EF6">
        <w:rPr>
          <w:rFonts w:eastAsia="Times New Roman" w:cs="Times New Roman"/>
          <w:szCs w:val="24"/>
        </w:rPr>
        <w:t xml:space="preserve"> του παρόντος</w:t>
      </w:r>
      <w:r>
        <w:rPr>
          <w:rFonts w:eastAsia="Times New Roman" w:cs="Times New Roman"/>
          <w:szCs w:val="24"/>
        </w:rPr>
        <w:t>,</w:t>
      </w:r>
      <w:r w:rsidRPr="00F33EF6">
        <w:rPr>
          <w:rFonts w:eastAsia="Times New Roman" w:cs="Times New Roman"/>
          <w:szCs w:val="24"/>
        </w:rPr>
        <w:t xml:space="preserve"> πρέπει να γίνουν και άλλες παράλληλες ενέργειες</w:t>
      </w:r>
      <w:r>
        <w:rPr>
          <w:rFonts w:eastAsia="Times New Roman" w:cs="Times New Roman"/>
          <w:szCs w:val="24"/>
        </w:rPr>
        <w:t>.</w:t>
      </w:r>
      <w:r w:rsidRPr="00F33EF6">
        <w:rPr>
          <w:rFonts w:eastAsia="Times New Roman" w:cs="Times New Roman"/>
          <w:szCs w:val="24"/>
        </w:rPr>
        <w:t xml:space="preserve"> </w:t>
      </w:r>
      <w:r>
        <w:rPr>
          <w:rFonts w:eastAsia="Times New Roman" w:cs="Times New Roman"/>
          <w:szCs w:val="24"/>
        </w:rPr>
        <w:t xml:space="preserve">Θα σας δώσω </w:t>
      </w:r>
      <w:r w:rsidRPr="00F33EF6">
        <w:rPr>
          <w:rFonts w:eastAsia="Times New Roman" w:cs="Times New Roman"/>
          <w:szCs w:val="24"/>
        </w:rPr>
        <w:t>ένα παράδ</w:t>
      </w:r>
      <w:r w:rsidRPr="00F33EF6">
        <w:rPr>
          <w:rFonts w:eastAsia="Times New Roman" w:cs="Times New Roman"/>
          <w:szCs w:val="24"/>
        </w:rPr>
        <w:t>ειγμα</w:t>
      </w:r>
      <w:r>
        <w:rPr>
          <w:rFonts w:eastAsia="Times New Roman" w:cs="Times New Roman"/>
          <w:szCs w:val="24"/>
        </w:rPr>
        <w:t>:</w:t>
      </w:r>
      <w:r w:rsidRPr="00F33EF6">
        <w:rPr>
          <w:rFonts w:eastAsia="Times New Roman" w:cs="Times New Roman"/>
          <w:szCs w:val="24"/>
        </w:rPr>
        <w:t xml:space="preserve"> Θα εκπαιδεύσετε τους υπαλλήλους των υπηρεσιών ΓΕΜΗ</w:t>
      </w:r>
      <w:r>
        <w:rPr>
          <w:rFonts w:eastAsia="Times New Roman" w:cs="Times New Roman"/>
          <w:szCs w:val="24"/>
        </w:rPr>
        <w:t>;</w:t>
      </w:r>
      <w:r w:rsidRPr="00F33EF6">
        <w:rPr>
          <w:rFonts w:eastAsia="Times New Roman" w:cs="Times New Roman"/>
          <w:szCs w:val="24"/>
        </w:rPr>
        <w:t xml:space="preserve"> Και αυτό το αναφέρω</w:t>
      </w:r>
      <w:r>
        <w:rPr>
          <w:rFonts w:eastAsia="Times New Roman" w:cs="Times New Roman"/>
          <w:szCs w:val="24"/>
        </w:rPr>
        <w:t>,</w:t>
      </w:r>
      <w:r w:rsidRPr="00F33EF6">
        <w:rPr>
          <w:rFonts w:eastAsia="Times New Roman" w:cs="Times New Roman"/>
          <w:szCs w:val="24"/>
        </w:rPr>
        <w:t xml:space="preserve"> διότι σύμφωνα με το </w:t>
      </w:r>
      <w:r>
        <w:rPr>
          <w:rFonts w:eastAsia="Times New Roman" w:cs="Times New Roman"/>
          <w:szCs w:val="24"/>
        </w:rPr>
        <w:t xml:space="preserve">νομοσχέδιο, οι </w:t>
      </w:r>
      <w:r w:rsidRPr="00F33EF6">
        <w:rPr>
          <w:rFonts w:eastAsia="Times New Roman" w:cs="Times New Roman"/>
          <w:szCs w:val="24"/>
        </w:rPr>
        <w:t xml:space="preserve">υπηρεσίες </w:t>
      </w:r>
      <w:r>
        <w:rPr>
          <w:rFonts w:eastAsia="Times New Roman" w:cs="Times New Roman"/>
          <w:szCs w:val="24"/>
        </w:rPr>
        <w:t xml:space="preserve">του </w:t>
      </w:r>
      <w:r w:rsidRPr="00F33EF6">
        <w:rPr>
          <w:rFonts w:eastAsia="Times New Roman" w:cs="Times New Roman"/>
          <w:szCs w:val="24"/>
        </w:rPr>
        <w:t>είναι οι αρμόδιες και έχουν</w:t>
      </w:r>
      <w:r>
        <w:rPr>
          <w:rFonts w:eastAsia="Times New Roman" w:cs="Times New Roman"/>
          <w:szCs w:val="24"/>
        </w:rPr>
        <w:t xml:space="preserve"> το μεγαλύτερο σκέλος του νέου ν</w:t>
      </w:r>
      <w:r w:rsidRPr="00F33EF6">
        <w:rPr>
          <w:rFonts w:eastAsia="Times New Roman" w:cs="Times New Roman"/>
          <w:szCs w:val="24"/>
        </w:rPr>
        <w:t>ομικού πλαισίου</w:t>
      </w:r>
      <w:r>
        <w:rPr>
          <w:rFonts w:eastAsia="Times New Roman" w:cs="Times New Roman"/>
          <w:szCs w:val="24"/>
        </w:rPr>
        <w:t>.</w:t>
      </w:r>
      <w:r w:rsidRPr="00F33EF6">
        <w:rPr>
          <w:rFonts w:eastAsia="Times New Roman" w:cs="Times New Roman"/>
          <w:szCs w:val="24"/>
        </w:rPr>
        <w:t xml:space="preserve"> Θα υπάρξει ένα μεταβατικό διάστημα της δημοσίευσης </w:t>
      </w:r>
      <w:r w:rsidRPr="00F33EF6">
        <w:rPr>
          <w:rFonts w:eastAsia="Times New Roman" w:cs="Times New Roman"/>
          <w:szCs w:val="24"/>
        </w:rPr>
        <w:t>του νέου νόμου και της έναρξης ισχύος τ</w:t>
      </w:r>
      <w:r>
        <w:rPr>
          <w:rFonts w:eastAsia="Times New Roman" w:cs="Times New Roman"/>
          <w:szCs w:val="24"/>
        </w:rPr>
        <w:t>ου κατά το πρότυπο του ν.45</w:t>
      </w:r>
      <w:r w:rsidRPr="00F33EF6">
        <w:rPr>
          <w:rFonts w:eastAsia="Times New Roman" w:cs="Times New Roman"/>
          <w:szCs w:val="24"/>
        </w:rPr>
        <w:t>48</w:t>
      </w:r>
      <w:r>
        <w:rPr>
          <w:rFonts w:eastAsia="Times New Roman" w:cs="Times New Roman"/>
          <w:szCs w:val="24"/>
        </w:rPr>
        <w:t>/2</w:t>
      </w:r>
      <w:r w:rsidRPr="00F33EF6">
        <w:rPr>
          <w:rFonts w:eastAsia="Times New Roman" w:cs="Times New Roman"/>
          <w:szCs w:val="24"/>
        </w:rPr>
        <w:t>018 για τις ανώνυμες εταιρείες</w:t>
      </w:r>
      <w:r>
        <w:rPr>
          <w:rFonts w:eastAsia="Times New Roman" w:cs="Times New Roman"/>
          <w:szCs w:val="24"/>
        </w:rPr>
        <w:t>,</w:t>
      </w:r>
      <w:r w:rsidRPr="00F33EF6">
        <w:rPr>
          <w:rFonts w:eastAsia="Times New Roman" w:cs="Times New Roman"/>
          <w:szCs w:val="24"/>
        </w:rPr>
        <w:t xml:space="preserve"> προκειμένου να προσαρμοστούν στις νέες προβλέψεις τόσο η δημόσια διοίκηση όσο και </w:t>
      </w:r>
      <w:r>
        <w:rPr>
          <w:rFonts w:eastAsia="Times New Roman" w:cs="Times New Roman"/>
          <w:szCs w:val="24"/>
        </w:rPr>
        <w:t xml:space="preserve">οι </w:t>
      </w:r>
      <w:r w:rsidRPr="00F33EF6">
        <w:rPr>
          <w:rFonts w:eastAsia="Times New Roman" w:cs="Times New Roman"/>
          <w:szCs w:val="24"/>
        </w:rPr>
        <w:t>επιχειρήσεις</w:t>
      </w:r>
      <w:r>
        <w:rPr>
          <w:rFonts w:eastAsia="Times New Roman" w:cs="Times New Roman"/>
          <w:szCs w:val="24"/>
        </w:rPr>
        <w:t>; Θυμίζουμε ότι ο νόμος 45</w:t>
      </w:r>
      <w:r w:rsidRPr="00F33EF6">
        <w:rPr>
          <w:rFonts w:eastAsia="Times New Roman" w:cs="Times New Roman"/>
          <w:szCs w:val="24"/>
        </w:rPr>
        <w:t>48</w:t>
      </w:r>
      <w:r>
        <w:rPr>
          <w:rFonts w:eastAsia="Times New Roman" w:cs="Times New Roman"/>
          <w:szCs w:val="24"/>
        </w:rPr>
        <w:t>/</w:t>
      </w:r>
      <w:r w:rsidRPr="00F33EF6">
        <w:rPr>
          <w:rFonts w:eastAsia="Times New Roman" w:cs="Times New Roman"/>
          <w:szCs w:val="24"/>
        </w:rPr>
        <w:t xml:space="preserve">2018 θεσπίστηκε τον Ιούνιο του </w:t>
      </w:r>
      <w:r>
        <w:rPr>
          <w:rFonts w:eastAsia="Times New Roman" w:cs="Times New Roman"/>
          <w:szCs w:val="24"/>
        </w:rPr>
        <w:t xml:space="preserve">2018. Η ισχύς του, όμως, </w:t>
      </w:r>
      <w:r w:rsidRPr="00F33EF6">
        <w:rPr>
          <w:rFonts w:eastAsia="Times New Roman" w:cs="Times New Roman"/>
          <w:szCs w:val="24"/>
        </w:rPr>
        <w:t>ξεκίνησε στις αρχές του τρέχοντος έτους</w:t>
      </w:r>
      <w:r>
        <w:rPr>
          <w:rFonts w:eastAsia="Times New Roman" w:cs="Times New Roman"/>
          <w:szCs w:val="24"/>
        </w:rPr>
        <w:t>.</w:t>
      </w:r>
      <w:r w:rsidRPr="00F33EF6">
        <w:rPr>
          <w:rFonts w:eastAsia="Times New Roman" w:cs="Times New Roman"/>
          <w:szCs w:val="24"/>
        </w:rPr>
        <w:t xml:space="preserve"> </w:t>
      </w:r>
    </w:p>
    <w:p w14:paraId="0CA0AA2C"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 xml:space="preserve">Θα </w:t>
      </w:r>
      <w:r>
        <w:rPr>
          <w:rFonts w:eastAsia="Times New Roman" w:cs="Times New Roman"/>
          <w:szCs w:val="24"/>
        </w:rPr>
        <w:t>θεσπίσετε</w:t>
      </w:r>
      <w:r w:rsidRPr="00F33EF6">
        <w:rPr>
          <w:rFonts w:eastAsia="Times New Roman" w:cs="Times New Roman"/>
          <w:szCs w:val="24"/>
        </w:rPr>
        <w:t xml:space="preserve"> φορολογικά κίνητρα</w:t>
      </w:r>
      <w:r>
        <w:rPr>
          <w:rFonts w:eastAsia="Times New Roman" w:cs="Times New Roman"/>
          <w:szCs w:val="24"/>
        </w:rPr>
        <w:t>,</w:t>
      </w:r>
      <w:r w:rsidRPr="00F33EF6">
        <w:rPr>
          <w:rFonts w:eastAsia="Times New Roman" w:cs="Times New Roman"/>
          <w:szCs w:val="24"/>
        </w:rPr>
        <w:t xml:space="preserve"> ώστε σε </w:t>
      </w:r>
      <w:r>
        <w:rPr>
          <w:rFonts w:eastAsia="Times New Roman" w:cs="Times New Roman"/>
          <w:szCs w:val="24"/>
        </w:rPr>
        <w:t xml:space="preserve">συνδυασμό με </w:t>
      </w:r>
      <w:r w:rsidRPr="00F33EF6">
        <w:rPr>
          <w:rFonts w:eastAsia="Times New Roman" w:cs="Times New Roman"/>
          <w:szCs w:val="24"/>
        </w:rPr>
        <w:t>τις τρέχουσες νομοθετικές προβλέψεις να υπάρξει μεγαλύτερη παραγωγική απόδοση στην αγορά</w:t>
      </w:r>
      <w:r>
        <w:rPr>
          <w:rFonts w:eastAsia="Times New Roman" w:cs="Times New Roman"/>
          <w:szCs w:val="24"/>
        </w:rPr>
        <w:t>;</w:t>
      </w:r>
      <w:r w:rsidRPr="00F33EF6">
        <w:rPr>
          <w:rFonts w:eastAsia="Times New Roman" w:cs="Times New Roman"/>
          <w:szCs w:val="24"/>
        </w:rPr>
        <w:t xml:space="preserve"> Όλοι ξέρουμε ότι για σοβαρούς παράγοντες </w:t>
      </w:r>
      <w:r>
        <w:rPr>
          <w:rFonts w:eastAsia="Times New Roman" w:cs="Times New Roman"/>
          <w:szCs w:val="24"/>
        </w:rPr>
        <w:t xml:space="preserve">της </w:t>
      </w:r>
      <w:r w:rsidRPr="00F33EF6">
        <w:rPr>
          <w:rFonts w:eastAsia="Times New Roman" w:cs="Times New Roman"/>
          <w:szCs w:val="24"/>
        </w:rPr>
        <w:t>αγοράς τα μόνιμα φορολογικά κίνη</w:t>
      </w:r>
      <w:r w:rsidRPr="00F33EF6">
        <w:rPr>
          <w:rFonts w:eastAsia="Times New Roman" w:cs="Times New Roman"/>
          <w:szCs w:val="24"/>
        </w:rPr>
        <w:lastRenderedPageBreak/>
        <w:t xml:space="preserve">τρα είναι σημαντικότερα από οποιεσδήποτε </w:t>
      </w:r>
      <w:r>
        <w:rPr>
          <w:rFonts w:eastAsia="Times New Roman" w:cs="Times New Roman"/>
          <w:szCs w:val="24"/>
        </w:rPr>
        <w:t>ευκαιριακές επιδοτήσεις ή πρόσκαιρες διευκολύνσεις ή</w:t>
      </w:r>
      <w:r w:rsidRPr="00F33EF6">
        <w:rPr>
          <w:rFonts w:eastAsia="Times New Roman" w:cs="Times New Roman"/>
          <w:szCs w:val="24"/>
        </w:rPr>
        <w:t xml:space="preserve"> μειώσεις φόρων </w:t>
      </w:r>
      <w:r>
        <w:rPr>
          <w:rFonts w:eastAsia="Times New Roman" w:cs="Times New Roman"/>
          <w:szCs w:val="24"/>
        </w:rPr>
        <w:t xml:space="preserve">για </w:t>
      </w:r>
      <w:r w:rsidRPr="00F33EF6">
        <w:rPr>
          <w:rFonts w:eastAsia="Times New Roman" w:cs="Times New Roman"/>
          <w:szCs w:val="24"/>
        </w:rPr>
        <w:t>συγκεκριμένες περιπτώσεις</w:t>
      </w:r>
      <w:r>
        <w:rPr>
          <w:rFonts w:eastAsia="Times New Roman" w:cs="Times New Roman"/>
          <w:szCs w:val="24"/>
        </w:rPr>
        <w:t>.</w:t>
      </w:r>
    </w:p>
    <w:p w14:paraId="0CA0AA2D"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Εκείνο που </w:t>
      </w:r>
      <w:r w:rsidRPr="00F33EF6">
        <w:rPr>
          <w:rFonts w:eastAsia="Times New Roman" w:cs="Times New Roman"/>
          <w:szCs w:val="24"/>
        </w:rPr>
        <w:t xml:space="preserve">θα ήθελα να τονίσω </w:t>
      </w:r>
      <w:r>
        <w:rPr>
          <w:rFonts w:eastAsia="Times New Roman" w:cs="Times New Roman"/>
          <w:szCs w:val="24"/>
        </w:rPr>
        <w:t>είναι η</w:t>
      </w:r>
      <w:r w:rsidRPr="00F33EF6">
        <w:rPr>
          <w:rFonts w:eastAsia="Times New Roman" w:cs="Times New Roman"/>
          <w:szCs w:val="24"/>
        </w:rPr>
        <w:t xml:space="preserve"> </w:t>
      </w:r>
      <w:r w:rsidRPr="00F33EF6">
        <w:rPr>
          <w:rFonts w:eastAsia="Times New Roman" w:cs="Times New Roman"/>
          <w:szCs w:val="24"/>
        </w:rPr>
        <w:t xml:space="preserve">ανάγκη εναρμόνισης </w:t>
      </w:r>
      <w:r>
        <w:rPr>
          <w:rFonts w:eastAsia="Times New Roman" w:cs="Times New Roman"/>
          <w:szCs w:val="24"/>
        </w:rPr>
        <w:t xml:space="preserve">της </w:t>
      </w:r>
      <w:r w:rsidRPr="00F33EF6">
        <w:rPr>
          <w:rFonts w:eastAsia="Times New Roman" w:cs="Times New Roman"/>
          <w:szCs w:val="24"/>
        </w:rPr>
        <w:t>φορολογικής νομοθεσίας και της φορολογικής λειτουργίας των κρατικών μηχανισμών με το τρέχον νομοθέτημα</w:t>
      </w:r>
      <w:r>
        <w:rPr>
          <w:rFonts w:eastAsia="Times New Roman" w:cs="Times New Roman"/>
          <w:szCs w:val="24"/>
        </w:rPr>
        <w:t>.</w:t>
      </w:r>
      <w:r w:rsidRPr="00F33EF6">
        <w:rPr>
          <w:rFonts w:eastAsia="Times New Roman" w:cs="Times New Roman"/>
          <w:szCs w:val="24"/>
        </w:rPr>
        <w:t xml:space="preserve"> Ο εκσυγχρονισμός του ετ</w:t>
      </w:r>
      <w:r>
        <w:rPr>
          <w:rFonts w:eastAsia="Times New Roman" w:cs="Times New Roman"/>
          <w:szCs w:val="24"/>
        </w:rPr>
        <w:t>αιρικού δικαίου που επιχειρείται γ</w:t>
      </w:r>
      <w:r w:rsidRPr="00F33EF6">
        <w:rPr>
          <w:rFonts w:eastAsia="Times New Roman" w:cs="Times New Roman"/>
          <w:szCs w:val="24"/>
        </w:rPr>
        <w:t>ενικότερα με το παρόν σχέδιο νόμου κινδυνεύει να καταστή</w:t>
      </w:r>
      <w:r>
        <w:rPr>
          <w:rFonts w:eastAsia="Times New Roman" w:cs="Times New Roman"/>
          <w:szCs w:val="24"/>
        </w:rPr>
        <w:t>σει απαρχαιωμένο</w:t>
      </w:r>
      <w:r>
        <w:rPr>
          <w:rFonts w:eastAsia="Times New Roman" w:cs="Times New Roman"/>
          <w:szCs w:val="24"/>
        </w:rPr>
        <w:t xml:space="preserve"> το φορολογικό π</w:t>
      </w:r>
      <w:r w:rsidRPr="00F33EF6">
        <w:rPr>
          <w:rFonts w:eastAsia="Times New Roman" w:cs="Times New Roman"/>
          <w:szCs w:val="24"/>
        </w:rPr>
        <w:t>λαίσιο</w:t>
      </w:r>
      <w:r>
        <w:rPr>
          <w:rFonts w:eastAsia="Times New Roman" w:cs="Times New Roman"/>
          <w:szCs w:val="24"/>
        </w:rPr>
        <w:t>.</w:t>
      </w:r>
      <w:r w:rsidRPr="00F33EF6">
        <w:rPr>
          <w:rFonts w:eastAsia="Times New Roman" w:cs="Times New Roman"/>
          <w:szCs w:val="24"/>
        </w:rPr>
        <w:t xml:space="preserve"> Μέσα σε αυτό το πλαίσιο ελπίζουμε αφενός να εντάξετε τα κατάλληλα φορολογικά κίνητρα στη διεξαγωγή των μετασχηματισμών και αφετέρου</w:t>
      </w:r>
      <w:r>
        <w:rPr>
          <w:rFonts w:eastAsia="Times New Roman" w:cs="Times New Roman"/>
          <w:szCs w:val="24"/>
        </w:rPr>
        <w:t xml:space="preserve"> να διαρθρώσετε κατάλληλα ένα νέο είδος ν</w:t>
      </w:r>
      <w:r w:rsidRPr="00F33EF6">
        <w:rPr>
          <w:rFonts w:eastAsia="Times New Roman" w:cs="Times New Roman"/>
          <w:szCs w:val="24"/>
        </w:rPr>
        <w:t>ομικού προσώπου</w:t>
      </w:r>
      <w:r>
        <w:rPr>
          <w:rFonts w:eastAsia="Times New Roman" w:cs="Times New Roman"/>
          <w:szCs w:val="24"/>
        </w:rPr>
        <w:t>.</w:t>
      </w:r>
    </w:p>
    <w:p w14:paraId="0CA0AA2E"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Επίσης,</w:t>
      </w:r>
      <w:r w:rsidRPr="00F33EF6">
        <w:rPr>
          <w:rFonts w:eastAsia="Times New Roman" w:cs="Times New Roman"/>
          <w:szCs w:val="24"/>
        </w:rPr>
        <w:t xml:space="preserve"> ελπίζουμε στην έκδοση </w:t>
      </w:r>
      <w:r>
        <w:rPr>
          <w:rFonts w:eastAsia="Times New Roman" w:cs="Times New Roman"/>
          <w:szCs w:val="24"/>
        </w:rPr>
        <w:t xml:space="preserve">ερμηνευτικής </w:t>
      </w:r>
      <w:r w:rsidRPr="00F33EF6">
        <w:rPr>
          <w:rFonts w:eastAsia="Times New Roman" w:cs="Times New Roman"/>
          <w:szCs w:val="24"/>
        </w:rPr>
        <w:t xml:space="preserve">εγκυκλίου με εξαντλητικές </w:t>
      </w:r>
      <w:r>
        <w:rPr>
          <w:rFonts w:eastAsia="Times New Roman" w:cs="Times New Roman"/>
          <w:szCs w:val="24"/>
        </w:rPr>
        <w:t>ο</w:t>
      </w:r>
      <w:r w:rsidRPr="00F33EF6">
        <w:rPr>
          <w:rFonts w:eastAsia="Times New Roman" w:cs="Times New Roman"/>
          <w:szCs w:val="24"/>
        </w:rPr>
        <w:t>δηγίες ως προς τη διαδικασία</w:t>
      </w:r>
      <w:r>
        <w:rPr>
          <w:rFonts w:eastAsia="Times New Roman" w:cs="Times New Roman"/>
          <w:szCs w:val="24"/>
        </w:rPr>
        <w:t xml:space="preserve"> της</w:t>
      </w:r>
      <w:r w:rsidRPr="00F33EF6">
        <w:rPr>
          <w:rFonts w:eastAsia="Times New Roman" w:cs="Times New Roman"/>
          <w:szCs w:val="24"/>
        </w:rPr>
        <w:t xml:space="preserve"> νέας μορφής συναλλαγής αμέσως μετά την ψήφιση του νέου νόμου</w:t>
      </w:r>
      <w:r>
        <w:rPr>
          <w:rFonts w:eastAsia="Times New Roman" w:cs="Times New Roman"/>
          <w:szCs w:val="24"/>
        </w:rPr>
        <w:t>,</w:t>
      </w:r>
      <w:r w:rsidRPr="00F33EF6">
        <w:rPr>
          <w:rFonts w:eastAsia="Times New Roman" w:cs="Times New Roman"/>
          <w:szCs w:val="24"/>
        </w:rPr>
        <w:t xml:space="preserve"> περιλαμβανομένης και της </w:t>
      </w:r>
      <w:r>
        <w:rPr>
          <w:rFonts w:eastAsia="Times New Roman" w:cs="Times New Roman"/>
          <w:szCs w:val="24"/>
        </w:rPr>
        <w:t xml:space="preserve">κοινής ανταλλαγής μετοχών, των </w:t>
      </w:r>
      <w:r w:rsidRPr="00F33EF6">
        <w:rPr>
          <w:rFonts w:eastAsia="Times New Roman" w:cs="Times New Roman"/>
          <w:szCs w:val="24"/>
        </w:rPr>
        <w:t>πιθανών εκτιμήσεων</w:t>
      </w:r>
      <w:r>
        <w:rPr>
          <w:rFonts w:eastAsia="Times New Roman" w:cs="Times New Roman"/>
          <w:szCs w:val="24"/>
        </w:rPr>
        <w:t>,</w:t>
      </w:r>
      <w:r w:rsidRPr="00F33EF6">
        <w:rPr>
          <w:rFonts w:eastAsia="Times New Roman" w:cs="Times New Roman"/>
          <w:szCs w:val="24"/>
        </w:rPr>
        <w:t xml:space="preserve"> αποτιμήσεων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r w:rsidRPr="00F33EF6">
        <w:rPr>
          <w:rFonts w:eastAsia="Times New Roman" w:cs="Times New Roman"/>
          <w:szCs w:val="24"/>
        </w:rPr>
        <w:t xml:space="preserve">ώστε να υπάρχει ένας οδηγός </w:t>
      </w:r>
      <w:r>
        <w:rPr>
          <w:rFonts w:eastAsia="Times New Roman" w:cs="Times New Roman"/>
          <w:szCs w:val="24"/>
        </w:rPr>
        <w:t>-</w:t>
      </w:r>
      <w:r w:rsidRPr="00F33EF6">
        <w:rPr>
          <w:rFonts w:eastAsia="Times New Roman" w:cs="Times New Roman"/>
          <w:szCs w:val="24"/>
        </w:rPr>
        <w:lastRenderedPageBreak/>
        <w:t xml:space="preserve">θα </w:t>
      </w:r>
      <w:r>
        <w:rPr>
          <w:rFonts w:eastAsia="Times New Roman" w:cs="Times New Roman"/>
          <w:szCs w:val="24"/>
        </w:rPr>
        <w:t>μπορούσ</w:t>
      </w:r>
      <w:r>
        <w:rPr>
          <w:rFonts w:eastAsia="Times New Roman" w:cs="Times New Roman"/>
          <w:szCs w:val="24"/>
        </w:rPr>
        <w:t>αμε να πούμε-</w:t>
      </w:r>
      <w:r w:rsidRPr="00F33EF6">
        <w:rPr>
          <w:rFonts w:eastAsia="Times New Roman" w:cs="Times New Roman"/>
          <w:szCs w:val="24"/>
        </w:rPr>
        <w:t xml:space="preserve"> προς </w:t>
      </w:r>
      <w:r>
        <w:rPr>
          <w:rFonts w:eastAsia="Times New Roman" w:cs="Times New Roman"/>
          <w:szCs w:val="24"/>
        </w:rPr>
        <w:t xml:space="preserve">τις </w:t>
      </w:r>
      <w:r w:rsidRPr="00F33EF6">
        <w:rPr>
          <w:rFonts w:eastAsia="Times New Roman" w:cs="Times New Roman"/>
          <w:szCs w:val="24"/>
        </w:rPr>
        <w:t xml:space="preserve">επιχειρήσεις με τα φορολογικά ευεργετήματα και </w:t>
      </w:r>
      <w:r>
        <w:rPr>
          <w:rFonts w:eastAsia="Times New Roman" w:cs="Times New Roman"/>
          <w:szCs w:val="24"/>
        </w:rPr>
        <w:t>σ</w:t>
      </w:r>
      <w:r w:rsidRPr="00F33EF6">
        <w:rPr>
          <w:rFonts w:eastAsia="Times New Roman" w:cs="Times New Roman"/>
          <w:szCs w:val="24"/>
        </w:rPr>
        <w:t>υνεπώς οι νέες διατάξεις να καταστούν στην πράξη ένα πραγματικό χρήσιμο εργαλείο</w:t>
      </w:r>
      <w:r>
        <w:rPr>
          <w:rFonts w:eastAsia="Times New Roman" w:cs="Times New Roman"/>
          <w:szCs w:val="24"/>
        </w:rPr>
        <w:t>.</w:t>
      </w:r>
      <w:r w:rsidRPr="00F33EF6">
        <w:rPr>
          <w:rFonts w:eastAsia="Times New Roman" w:cs="Times New Roman"/>
          <w:szCs w:val="24"/>
        </w:rPr>
        <w:t xml:space="preserve"> </w:t>
      </w:r>
    </w:p>
    <w:p w14:paraId="0CA0AA2F"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Καταλήγοντας</w:t>
      </w:r>
      <w:r>
        <w:rPr>
          <w:rFonts w:eastAsia="Times New Roman" w:cs="Times New Roman"/>
          <w:szCs w:val="24"/>
        </w:rPr>
        <w:t>,</w:t>
      </w:r>
      <w:r w:rsidRPr="00F33EF6">
        <w:rPr>
          <w:rFonts w:eastAsia="Times New Roman" w:cs="Times New Roman"/>
          <w:szCs w:val="24"/>
        </w:rPr>
        <w:t xml:space="preserve"> θα ήθελα να υπενθυμίσω στην Κυβέρνηση</w:t>
      </w:r>
      <w:r>
        <w:rPr>
          <w:rFonts w:eastAsia="Times New Roman" w:cs="Times New Roman"/>
          <w:szCs w:val="24"/>
        </w:rPr>
        <w:t>,</w:t>
      </w:r>
      <w:r w:rsidRPr="00F33EF6">
        <w:rPr>
          <w:rFonts w:eastAsia="Times New Roman" w:cs="Times New Roman"/>
          <w:szCs w:val="24"/>
        </w:rPr>
        <w:t xml:space="preserve"> αλλά και σε όλους τους παρευρισκόμενους</w:t>
      </w:r>
      <w:r>
        <w:rPr>
          <w:rFonts w:eastAsia="Times New Roman" w:cs="Times New Roman"/>
          <w:szCs w:val="24"/>
        </w:rPr>
        <w:t>,</w:t>
      </w:r>
      <w:r w:rsidRPr="00F33EF6">
        <w:rPr>
          <w:rFonts w:eastAsia="Times New Roman" w:cs="Times New Roman"/>
          <w:szCs w:val="24"/>
        </w:rPr>
        <w:t xml:space="preserve"> </w:t>
      </w:r>
      <w:r>
        <w:rPr>
          <w:rFonts w:eastAsia="Times New Roman" w:cs="Times New Roman"/>
          <w:szCs w:val="24"/>
        </w:rPr>
        <w:t>τέσσερα</w:t>
      </w:r>
      <w:r w:rsidRPr="00F33EF6">
        <w:rPr>
          <w:rFonts w:eastAsia="Times New Roman" w:cs="Times New Roman"/>
          <w:szCs w:val="24"/>
        </w:rPr>
        <w:t xml:space="preserve"> φλέγοντα ζητήματα που απασχολούν την αγορά</w:t>
      </w:r>
      <w:r>
        <w:rPr>
          <w:rFonts w:eastAsia="Times New Roman" w:cs="Times New Roman"/>
          <w:szCs w:val="24"/>
        </w:rPr>
        <w:t>.</w:t>
      </w:r>
      <w:r w:rsidRPr="00F33EF6">
        <w:rPr>
          <w:rFonts w:eastAsia="Times New Roman" w:cs="Times New Roman"/>
          <w:szCs w:val="24"/>
        </w:rPr>
        <w:t xml:space="preserve"> Και </w:t>
      </w:r>
      <w:r>
        <w:rPr>
          <w:rFonts w:eastAsia="Times New Roman" w:cs="Times New Roman"/>
          <w:szCs w:val="24"/>
        </w:rPr>
        <w:t xml:space="preserve">όταν </w:t>
      </w:r>
      <w:r w:rsidRPr="00F33EF6">
        <w:rPr>
          <w:rFonts w:eastAsia="Times New Roman" w:cs="Times New Roman"/>
          <w:szCs w:val="24"/>
        </w:rPr>
        <w:t>λέω την αγορά</w:t>
      </w:r>
      <w:r>
        <w:rPr>
          <w:rFonts w:eastAsia="Times New Roman" w:cs="Times New Roman"/>
          <w:szCs w:val="24"/>
        </w:rPr>
        <w:t>, ε</w:t>
      </w:r>
      <w:r w:rsidRPr="00F33EF6">
        <w:rPr>
          <w:rFonts w:eastAsia="Times New Roman" w:cs="Times New Roman"/>
          <w:szCs w:val="24"/>
        </w:rPr>
        <w:t>ννοώ τις μεγάλες εταιρείες</w:t>
      </w:r>
      <w:r>
        <w:rPr>
          <w:rFonts w:eastAsia="Times New Roman" w:cs="Times New Roman"/>
          <w:szCs w:val="24"/>
        </w:rPr>
        <w:t xml:space="preserve"> α</w:t>
      </w:r>
      <w:r w:rsidRPr="00F33EF6">
        <w:rPr>
          <w:rFonts w:eastAsia="Times New Roman" w:cs="Times New Roman"/>
          <w:szCs w:val="24"/>
        </w:rPr>
        <w:t>λλά και τις μικρές ατομικές επιχειρήσεις</w:t>
      </w:r>
      <w:r>
        <w:rPr>
          <w:rFonts w:eastAsia="Times New Roman" w:cs="Times New Roman"/>
          <w:szCs w:val="24"/>
        </w:rPr>
        <w:t>.</w:t>
      </w:r>
    </w:p>
    <w:p w14:paraId="0CA0AA30" w14:textId="77777777" w:rsidR="008679D8" w:rsidRDefault="00557822">
      <w:pPr>
        <w:tabs>
          <w:tab w:val="left" w:pos="6168"/>
        </w:tabs>
        <w:spacing w:line="600" w:lineRule="auto"/>
        <w:ind w:firstLine="720"/>
        <w:jc w:val="both"/>
        <w:rPr>
          <w:rFonts w:eastAsia="Times New Roman" w:cs="Times New Roman"/>
          <w:szCs w:val="24"/>
        </w:rPr>
      </w:pPr>
      <w:r w:rsidRPr="00F33EF6">
        <w:rPr>
          <w:rFonts w:eastAsia="Times New Roman" w:cs="Times New Roman"/>
          <w:szCs w:val="24"/>
        </w:rPr>
        <w:t xml:space="preserve">Το πρώτο </w:t>
      </w:r>
      <w:r>
        <w:rPr>
          <w:rFonts w:eastAsia="Times New Roman" w:cs="Times New Roman"/>
          <w:szCs w:val="24"/>
        </w:rPr>
        <w:t xml:space="preserve">ζήτημα </w:t>
      </w:r>
      <w:r w:rsidRPr="00F33EF6">
        <w:rPr>
          <w:rFonts w:eastAsia="Times New Roman" w:cs="Times New Roman"/>
          <w:szCs w:val="24"/>
        </w:rPr>
        <w:t xml:space="preserve">είναι ότι οι μεγάλοι φορολογικοί συντελεστές και οι μεγάλες ποσοστιαίες πλέον ασφαλιστικές εισφορές </w:t>
      </w:r>
      <w:r w:rsidRPr="00F33EF6">
        <w:rPr>
          <w:rFonts w:eastAsia="Times New Roman" w:cs="Times New Roman"/>
          <w:szCs w:val="24"/>
        </w:rPr>
        <w:t>είναι γεγονός</w:t>
      </w:r>
      <w:r>
        <w:rPr>
          <w:rFonts w:eastAsia="Times New Roman" w:cs="Times New Roman"/>
          <w:szCs w:val="24"/>
        </w:rPr>
        <w:t>.</w:t>
      </w:r>
      <w:r w:rsidRPr="00F33EF6">
        <w:rPr>
          <w:rFonts w:eastAsia="Times New Roman" w:cs="Times New Roman"/>
          <w:szCs w:val="24"/>
        </w:rPr>
        <w:t xml:space="preserve"> Το μεγάλο </w:t>
      </w:r>
      <w:r>
        <w:rPr>
          <w:rFonts w:eastAsia="Times New Roman" w:cs="Times New Roman"/>
          <w:szCs w:val="24"/>
        </w:rPr>
        <w:t xml:space="preserve">μη </w:t>
      </w:r>
      <w:r w:rsidRPr="00F33EF6">
        <w:rPr>
          <w:rFonts w:eastAsia="Times New Roman" w:cs="Times New Roman"/>
          <w:szCs w:val="24"/>
        </w:rPr>
        <w:t xml:space="preserve">μισθολογικό κόστος που αγγίζει το </w:t>
      </w:r>
      <w:r>
        <w:rPr>
          <w:rFonts w:eastAsia="Times New Roman" w:cs="Times New Roman"/>
          <w:szCs w:val="24"/>
        </w:rPr>
        <w:t xml:space="preserve">μισό </w:t>
      </w:r>
      <w:r w:rsidRPr="00F33EF6">
        <w:rPr>
          <w:rFonts w:eastAsia="Times New Roman" w:cs="Times New Roman"/>
          <w:szCs w:val="24"/>
        </w:rPr>
        <w:t xml:space="preserve">μισθολογικό είναι πράγμα </w:t>
      </w:r>
      <w:r>
        <w:rPr>
          <w:rFonts w:eastAsia="Times New Roman" w:cs="Times New Roman"/>
          <w:szCs w:val="24"/>
        </w:rPr>
        <w:t>α</w:t>
      </w:r>
      <w:r w:rsidRPr="00F33EF6">
        <w:rPr>
          <w:rFonts w:eastAsia="Times New Roman" w:cs="Times New Roman"/>
          <w:szCs w:val="24"/>
        </w:rPr>
        <w:t xml:space="preserve">παράδεκτο για μία </w:t>
      </w:r>
      <w:r>
        <w:rPr>
          <w:rFonts w:eastAsia="Times New Roman" w:cs="Times New Roman"/>
          <w:szCs w:val="24"/>
        </w:rPr>
        <w:t xml:space="preserve">χώρα </w:t>
      </w:r>
      <w:r w:rsidRPr="00F33EF6">
        <w:rPr>
          <w:rFonts w:eastAsia="Times New Roman" w:cs="Times New Roman"/>
          <w:szCs w:val="24"/>
        </w:rPr>
        <w:t>που επιδιώκει τη μείωση της ανεργίας</w:t>
      </w:r>
      <w:r>
        <w:rPr>
          <w:rFonts w:eastAsia="Times New Roman" w:cs="Times New Roman"/>
          <w:szCs w:val="24"/>
        </w:rPr>
        <w:t>.</w:t>
      </w:r>
      <w:r w:rsidRPr="00F33EF6">
        <w:rPr>
          <w:rFonts w:eastAsia="Times New Roman" w:cs="Times New Roman"/>
          <w:szCs w:val="24"/>
        </w:rPr>
        <w:t xml:space="preserve"> Και ξέρουμε ότι τις εταιρείες δεν τις απασχολεί τόσο το ύψος φορολογίας</w:t>
      </w:r>
      <w:r>
        <w:rPr>
          <w:rFonts w:eastAsia="Times New Roman" w:cs="Times New Roman"/>
          <w:szCs w:val="24"/>
        </w:rPr>
        <w:t>, ό</w:t>
      </w:r>
      <w:r w:rsidRPr="00F33EF6">
        <w:rPr>
          <w:rFonts w:eastAsia="Times New Roman" w:cs="Times New Roman"/>
          <w:szCs w:val="24"/>
        </w:rPr>
        <w:t>σο το</w:t>
      </w:r>
      <w:r>
        <w:rPr>
          <w:rFonts w:eastAsia="Times New Roman" w:cs="Times New Roman"/>
          <w:szCs w:val="24"/>
        </w:rPr>
        <w:t xml:space="preserve"> ύψος του μη</w:t>
      </w:r>
      <w:r w:rsidRPr="00F33EF6">
        <w:rPr>
          <w:rFonts w:eastAsia="Times New Roman" w:cs="Times New Roman"/>
          <w:szCs w:val="24"/>
        </w:rPr>
        <w:t xml:space="preserve"> μισθολογικ</w:t>
      </w:r>
      <w:r w:rsidRPr="00F33EF6">
        <w:rPr>
          <w:rFonts w:eastAsia="Times New Roman" w:cs="Times New Roman"/>
          <w:szCs w:val="24"/>
        </w:rPr>
        <w:t>ού κόστους</w:t>
      </w:r>
      <w:r>
        <w:rPr>
          <w:rFonts w:eastAsia="Times New Roman" w:cs="Times New Roman"/>
          <w:szCs w:val="24"/>
        </w:rPr>
        <w:t>.</w:t>
      </w:r>
    </w:p>
    <w:p w14:paraId="0CA0AA31"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ζήτημα είναι </w:t>
      </w:r>
      <w:r w:rsidRPr="00F33EF6">
        <w:rPr>
          <w:rFonts w:eastAsia="Times New Roman" w:cs="Times New Roman"/>
          <w:szCs w:val="24"/>
        </w:rPr>
        <w:t xml:space="preserve">ότι υπάρχει ένα </w:t>
      </w:r>
      <w:r>
        <w:rPr>
          <w:rFonts w:eastAsia="Times New Roman" w:cs="Times New Roman"/>
          <w:szCs w:val="24"/>
        </w:rPr>
        <w:t>α</w:t>
      </w:r>
      <w:r w:rsidRPr="00F33EF6">
        <w:rPr>
          <w:rFonts w:eastAsia="Times New Roman" w:cs="Times New Roman"/>
          <w:szCs w:val="24"/>
        </w:rPr>
        <w:t>σαφές ν</w:t>
      </w:r>
      <w:r>
        <w:rPr>
          <w:rFonts w:eastAsia="Times New Roman" w:cs="Times New Roman"/>
          <w:szCs w:val="24"/>
        </w:rPr>
        <w:t>ομοθετικό π</w:t>
      </w:r>
      <w:r w:rsidRPr="00F33EF6">
        <w:rPr>
          <w:rFonts w:eastAsia="Times New Roman" w:cs="Times New Roman"/>
          <w:szCs w:val="24"/>
        </w:rPr>
        <w:t>λαίσιο που οδηγεί στην απόρριψη μη παραγωγικών δαπανών και στην αφερεγγυότητα που χαρακτηρίζει το κράτος ως συνέπεια της συγκεκριμένης ασάφειας</w:t>
      </w:r>
      <w:r>
        <w:rPr>
          <w:rFonts w:eastAsia="Times New Roman" w:cs="Times New Roman"/>
          <w:szCs w:val="24"/>
        </w:rPr>
        <w:t>.</w:t>
      </w:r>
      <w:r w:rsidRPr="00F33EF6">
        <w:rPr>
          <w:rFonts w:eastAsia="Times New Roman" w:cs="Times New Roman"/>
          <w:szCs w:val="24"/>
        </w:rPr>
        <w:t xml:space="preserve"> </w:t>
      </w:r>
    </w:p>
    <w:p w14:paraId="0CA0AA32"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τελευταίο ζήτημα </w:t>
      </w:r>
      <w:r w:rsidRPr="00F33EF6">
        <w:rPr>
          <w:rFonts w:eastAsia="Times New Roman" w:cs="Times New Roman"/>
          <w:szCs w:val="24"/>
        </w:rPr>
        <w:t xml:space="preserve">είναι η αργή απόδοση </w:t>
      </w:r>
      <w:r w:rsidRPr="00F33EF6">
        <w:rPr>
          <w:rFonts w:eastAsia="Times New Roman" w:cs="Times New Roman"/>
          <w:szCs w:val="24"/>
        </w:rPr>
        <w:t>φορολογικής δικαιοσύνης</w:t>
      </w:r>
      <w:r>
        <w:rPr>
          <w:rFonts w:eastAsia="Times New Roman" w:cs="Times New Roman"/>
          <w:szCs w:val="24"/>
        </w:rPr>
        <w:t>.</w:t>
      </w:r>
      <w:r w:rsidRPr="00F33EF6">
        <w:rPr>
          <w:rFonts w:eastAsia="Times New Roman" w:cs="Times New Roman"/>
          <w:szCs w:val="24"/>
        </w:rPr>
        <w:t xml:space="preserve"> </w:t>
      </w:r>
    </w:p>
    <w:p w14:paraId="0CA0AA33" w14:textId="77777777" w:rsidR="008679D8" w:rsidRDefault="00557822">
      <w:pPr>
        <w:spacing w:line="600" w:lineRule="auto"/>
        <w:jc w:val="both"/>
        <w:rPr>
          <w:rFonts w:eastAsia="Times New Roman"/>
          <w:color w:val="222222"/>
          <w:szCs w:val="24"/>
          <w:shd w:val="clear" w:color="auto" w:fill="FFFFFF"/>
        </w:rPr>
      </w:pPr>
      <w:r>
        <w:rPr>
          <w:rFonts w:eastAsia="Times New Roman" w:cs="Times New Roman"/>
          <w:szCs w:val="24"/>
        </w:rPr>
        <w:t>Βλέπουμε πραγματικά υποθέσεις να ταλαιπωρούν την αγορά ακόμη και πάνω από δεκαετία. Ο</w:t>
      </w:r>
      <w:r>
        <w:rPr>
          <w:rFonts w:eastAsia="Times New Roman"/>
          <w:color w:val="222222"/>
          <w:szCs w:val="24"/>
          <w:shd w:val="clear" w:color="auto" w:fill="FFFFFF"/>
        </w:rPr>
        <w:t>ι εταιρείες κλείνουν, μετασχηματίζονται, εξαγοράζονται και στα δικαστήρια δικάζονται υποθέσεις πάνω σε εταιρικά πτώματα, με όλη τη σημασία της λέ</w:t>
      </w:r>
      <w:r>
        <w:rPr>
          <w:rFonts w:eastAsia="Times New Roman"/>
          <w:color w:val="222222"/>
          <w:szCs w:val="24"/>
          <w:shd w:val="clear" w:color="auto" w:fill="FFFFFF"/>
        </w:rPr>
        <w:t>ξεως.</w:t>
      </w:r>
    </w:p>
    <w:p w14:paraId="0CA0AA34"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Χώρες που έχουν εξετάσει με προσοχή τα τέσσερα παραπάνω σημεία τρέχουν αυτήν τη στιγμή με ιλιγγιώδεις ρυθμούς ανάπτυξης. Χαρακτηριστικό παράδειγμα είναι η Ιρλανδία, η οποία με χαμηλούς φορολογικούς συντελεστές και χαμηλές εισφορές αυτήν τη στιγμή έχε</w:t>
      </w:r>
      <w:r>
        <w:rPr>
          <w:rFonts w:eastAsia="Times New Roman"/>
          <w:color w:val="222222"/>
          <w:szCs w:val="24"/>
          <w:shd w:val="clear" w:color="auto" w:fill="FFFFFF"/>
        </w:rPr>
        <w:t>ι 62.000 ευρώ κατά κεφαλήν ΑΕΠ, σχεδόν το πενταπλάσιο από εμάς. Και μιλάμε για μία χώρα με τον μισό πληθυσμό από εμάς. Οπότε, αν δεν θέλουμε να ανακα</w:t>
      </w:r>
      <w:r>
        <w:rPr>
          <w:rFonts w:eastAsia="Times New Roman"/>
          <w:color w:val="222222"/>
          <w:szCs w:val="24"/>
          <w:shd w:val="clear" w:color="auto" w:fill="FFFFFF"/>
        </w:rPr>
        <w:lastRenderedPageBreak/>
        <w:t>λύψουμε τον τροχό, τουλάχιστον να παραδειγματιστούμε. Ιστορίες επιτυχίας υπάρχουν, αρκεί να έχουμε τα μάτια</w:t>
      </w:r>
      <w:r>
        <w:rPr>
          <w:rFonts w:eastAsia="Times New Roman"/>
          <w:color w:val="222222"/>
          <w:szCs w:val="24"/>
          <w:shd w:val="clear" w:color="auto" w:fill="FFFFFF"/>
        </w:rPr>
        <w:t xml:space="preserve"> μας και τα αυτιά μας ανοιχτά.</w:t>
      </w:r>
    </w:p>
    <w:p w14:paraId="0CA0AA35"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κύριε Πρόεδρε και κύριε Υπουργέ, λέγοντας ότι πραγματικά είναι ένα πολύ θετικό σχέδιο νόμου. Τις περισσότερες διατάξεις αυτού τις βλέπουμε θετικά. </w:t>
      </w:r>
    </w:p>
    <w:p w14:paraId="0CA0AA36"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επίσης, θέλω να σας ευχαριστήσω γιατί είσαστε από τους</w:t>
      </w:r>
      <w:r>
        <w:rPr>
          <w:rFonts w:eastAsia="Times New Roman"/>
          <w:color w:val="222222"/>
          <w:szCs w:val="24"/>
          <w:shd w:val="clear" w:color="auto" w:fill="FFFFFF"/>
        </w:rPr>
        <w:t xml:space="preserve"> λίγους που άκουσαν τις προτάσεις μας και τις εφαρμόσατε και τις υλοποιήσατε και προχωρήσατε σε νομοτεχνικές βελτιώσεις, παρόλο που δεν κάνατε δεκτό το σύνολο αυτών.</w:t>
      </w:r>
    </w:p>
    <w:p w14:paraId="0CA0AA37"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Σίγουρα θα ψηφίσουμε θετικά πολλές από τις διατάξεις. Η ψήφος μας θα είναι «</w:t>
      </w:r>
      <w:r>
        <w:rPr>
          <w:rFonts w:eastAsia="Times New Roman"/>
          <w:color w:val="222222"/>
          <w:szCs w:val="24"/>
          <w:shd w:val="clear" w:color="auto" w:fill="FFFFFF"/>
        </w:rPr>
        <w:t>παρών</w:t>
      </w:r>
      <w:r>
        <w:rPr>
          <w:rFonts w:eastAsia="Times New Roman"/>
          <w:color w:val="222222"/>
          <w:szCs w:val="24"/>
          <w:shd w:val="clear" w:color="auto" w:fill="FFFFFF"/>
        </w:rPr>
        <w:t>» επί της</w:t>
      </w:r>
      <w:r>
        <w:rPr>
          <w:rFonts w:eastAsia="Times New Roman"/>
          <w:color w:val="222222"/>
          <w:szCs w:val="24"/>
          <w:shd w:val="clear" w:color="auto" w:fill="FFFFFF"/>
        </w:rPr>
        <w:t xml:space="preserve"> αρχής και επί των άρθρων για το εν λόγω νομοσχέδιο. Και θα είμαστε εδώ για να συζητήσουμε οποιεσδήποτε λεπτομέρειες χρειαστείτε και για να συμβάλλουμε κι εμείς ως Ένωση Κεντρώων στο έργο σας.</w:t>
      </w:r>
    </w:p>
    <w:p w14:paraId="0CA0AA38"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πάρα πολύ.</w:t>
      </w:r>
    </w:p>
    <w:p w14:paraId="0CA0AA39" w14:textId="77777777" w:rsidR="008679D8" w:rsidRDefault="0055782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Ένωσης</w:t>
      </w:r>
      <w:r>
        <w:rPr>
          <w:rFonts w:eastAsia="Times New Roman"/>
          <w:color w:val="222222"/>
          <w:szCs w:val="24"/>
          <w:shd w:val="clear" w:color="auto" w:fill="FFFFFF"/>
        </w:rPr>
        <w:t xml:space="preserve"> Κεντρώων)</w:t>
      </w:r>
    </w:p>
    <w:p w14:paraId="0CA0AA3A" w14:textId="77777777" w:rsidR="008679D8" w:rsidRDefault="00557822">
      <w:pPr>
        <w:spacing w:line="600" w:lineRule="auto"/>
        <w:ind w:firstLine="720"/>
        <w:jc w:val="both"/>
        <w:rPr>
          <w:rFonts w:eastAsia="Times New Roman"/>
          <w:color w:val="222222"/>
          <w:szCs w:val="24"/>
          <w:shd w:val="clear" w:color="auto" w:fill="FFFFFF"/>
        </w:rPr>
      </w:pPr>
      <w:r w:rsidRPr="00B415BF">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14:paraId="0CA0AA3B" w14:textId="77777777" w:rsidR="008679D8" w:rsidRDefault="00557822">
      <w:pPr>
        <w:spacing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αφού προηγουμένως ξεναγήθηκαν στην έκθεση της αίθουσας</w:t>
      </w:r>
      <w:r>
        <w:rPr>
          <w:rFonts w:eastAsia="Times New Roman"/>
          <w:szCs w:val="24"/>
        </w:rPr>
        <w:t xml:space="preserve"> «ΕΛΕΥΘΕΡΙΟΣ ΒΕΝΙΖΕΛΟΣ»</w:t>
      </w:r>
      <w:r>
        <w:rPr>
          <w:rFonts w:eastAsia="Times New Roman"/>
          <w:szCs w:val="24"/>
        </w:rPr>
        <w:t xml:space="preserve"> και ενημερώθηκαν για την ιστορία του κτηρίου και για τον τρόπο οργάνωσης και λειτουργίας της Βουλής</w:t>
      </w:r>
      <w:r w:rsidRPr="00CC005E">
        <w:rPr>
          <w:rFonts w:eastAsia="Times New Roman"/>
          <w:szCs w:val="24"/>
        </w:rPr>
        <w:t xml:space="preserve"> </w:t>
      </w:r>
      <w:r>
        <w:rPr>
          <w:rFonts w:eastAsia="Times New Roman"/>
          <w:szCs w:val="24"/>
        </w:rPr>
        <w:t xml:space="preserve">σαράντα τέσσερις </w:t>
      </w:r>
      <w:r w:rsidRPr="00CC005E">
        <w:rPr>
          <w:rFonts w:eastAsia="Times New Roman"/>
          <w:szCs w:val="24"/>
        </w:rPr>
        <w:t xml:space="preserve">μαθητές και μαθήτριες και </w:t>
      </w:r>
      <w:r>
        <w:rPr>
          <w:rFonts w:eastAsia="Times New Roman"/>
          <w:szCs w:val="24"/>
        </w:rPr>
        <w:t>τρεις</w:t>
      </w:r>
      <w:r w:rsidRPr="00CC005E">
        <w:rPr>
          <w:rFonts w:eastAsia="Times New Roman"/>
          <w:szCs w:val="24"/>
        </w:rPr>
        <w:t xml:space="preserve"> συνοδοί καθηγητές από το</w:t>
      </w:r>
      <w:r>
        <w:rPr>
          <w:rFonts w:eastAsia="Times New Roman"/>
          <w:szCs w:val="24"/>
        </w:rPr>
        <w:t xml:space="preserve"> Γενικό Λύκειο Άνοιξης.</w:t>
      </w:r>
    </w:p>
    <w:p w14:paraId="0CA0AA3C"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szCs w:val="24"/>
        </w:rPr>
        <w:t>Η Βουλή τούς καλωσορίζει.</w:t>
      </w:r>
    </w:p>
    <w:p w14:paraId="0CA0AA3D" w14:textId="77777777" w:rsidR="008679D8" w:rsidRDefault="00557822">
      <w:pPr>
        <w:spacing w:line="600" w:lineRule="auto"/>
        <w:ind w:firstLine="720"/>
        <w:jc w:val="center"/>
        <w:rPr>
          <w:rFonts w:eastAsia="Times New Roman"/>
          <w:color w:val="222222"/>
          <w:szCs w:val="24"/>
          <w:shd w:val="clear" w:color="auto" w:fill="FFFFFF"/>
        </w:rPr>
      </w:pPr>
      <w:r w:rsidRPr="00CC005E">
        <w:rPr>
          <w:rFonts w:eastAsia="Times New Roman" w:cs="Times New Roman"/>
          <w:szCs w:val="24"/>
        </w:rPr>
        <w:t>(Χειροκρο</w:t>
      </w:r>
      <w:r w:rsidRPr="00CC005E">
        <w:rPr>
          <w:rFonts w:eastAsia="Times New Roman" w:cs="Times New Roman"/>
          <w:szCs w:val="24"/>
        </w:rPr>
        <w:t>τήματα απ</w:t>
      </w:r>
      <w:r>
        <w:rPr>
          <w:rFonts w:eastAsia="Times New Roman" w:cs="Times New Roman"/>
          <w:szCs w:val="24"/>
        </w:rPr>
        <w:t xml:space="preserve">’ </w:t>
      </w:r>
      <w:r w:rsidRPr="00CC005E">
        <w:rPr>
          <w:rFonts w:eastAsia="Times New Roman" w:cs="Times New Roman"/>
          <w:szCs w:val="24"/>
        </w:rPr>
        <w:t>όλες τις πτέρυγες της Βουλής)</w:t>
      </w:r>
    </w:p>
    <w:p w14:paraId="0CA0AA3E"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λέω να δώσουμε τον λόγο στους τρεις συναδέλφους που έχουν εγγραφεί και μετά παίρνετε εσείς τον λόγο.</w:t>
      </w:r>
    </w:p>
    <w:p w14:paraId="0CA0AA3F" w14:textId="77777777" w:rsidR="008679D8" w:rsidRDefault="00557822">
      <w:pPr>
        <w:spacing w:line="600" w:lineRule="auto"/>
        <w:ind w:firstLine="720"/>
        <w:jc w:val="both"/>
        <w:rPr>
          <w:rFonts w:eastAsia="Times New Roman"/>
          <w:b/>
          <w:color w:val="222222"/>
          <w:szCs w:val="24"/>
          <w:shd w:val="clear" w:color="auto" w:fill="FFFFFF"/>
        </w:rPr>
      </w:pPr>
      <w:r w:rsidRPr="003D5D64">
        <w:rPr>
          <w:rFonts w:eastAsia="Times New Roman"/>
          <w:b/>
          <w:color w:val="222222"/>
          <w:szCs w:val="24"/>
          <w:shd w:val="clear" w:color="auto" w:fill="FFFFFF"/>
        </w:rPr>
        <w:t xml:space="preserve">ΑΣΤΕΡΙΟΣ ΠΙΤΣΙΟΡΛΑΣ (Αναπληρωτής Υπουργός Οικονομίας και Ανάπτυξης): </w:t>
      </w:r>
      <w:r w:rsidRPr="00902E6F">
        <w:rPr>
          <w:rFonts w:eastAsia="Times New Roman"/>
          <w:color w:val="222222"/>
          <w:szCs w:val="24"/>
          <w:shd w:val="clear" w:color="auto" w:fill="FFFFFF"/>
        </w:rPr>
        <w:t xml:space="preserve">Κύριε Πρόεδρε, </w:t>
      </w:r>
      <w:r>
        <w:rPr>
          <w:rFonts w:eastAsia="Times New Roman"/>
          <w:color w:val="222222"/>
          <w:szCs w:val="24"/>
          <w:shd w:val="clear" w:color="auto" w:fill="FFFFFF"/>
        </w:rPr>
        <w:t xml:space="preserve">θα ήθελα </w:t>
      </w:r>
      <w:r w:rsidRPr="00902E6F">
        <w:rPr>
          <w:rFonts w:eastAsia="Times New Roman"/>
          <w:color w:val="222222"/>
          <w:szCs w:val="24"/>
          <w:shd w:val="clear" w:color="auto" w:fill="FFFFFF"/>
        </w:rPr>
        <w:t>να πάρ</w:t>
      </w:r>
      <w:r w:rsidRPr="00902E6F">
        <w:rPr>
          <w:rFonts w:eastAsia="Times New Roman"/>
          <w:color w:val="222222"/>
          <w:szCs w:val="24"/>
          <w:shd w:val="clear" w:color="auto" w:fill="FFFFFF"/>
        </w:rPr>
        <w:t xml:space="preserve">ω τον λόγο </w:t>
      </w:r>
      <w:r>
        <w:rPr>
          <w:rFonts w:eastAsia="Times New Roman"/>
          <w:color w:val="222222"/>
          <w:szCs w:val="24"/>
          <w:shd w:val="clear" w:color="auto" w:fill="FFFFFF"/>
        </w:rPr>
        <w:t xml:space="preserve">μόνο </w:t>
      </w:r>
      <w:r w:rsidRPr="00902E6F">
        <w:rPr>
          <w:rFonts w:eastAsia="Times New Roman"/>
          <w:color w:val="222222"/>
          <w:szCs w:val="24"/>
          <w:shd w:val="clear" w:color="auto" w:fill="FFFFFF"/>
        </w:rPr>
        <w:t>για μισό λεπτό.</w:t>
      </w:r>
    </w:p>
    <w:p w14:paraId="0CA0AA40"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(Νικήτας Κακλαμάνης): </w:t>
      </w:r>
      <w:r w:rsidRPr="00902E6F">
        <w:rPr>
          <w:rFonts w:eastAsia="Times New Roman"/>
          <w:color w:val="222222"/>
          <w:szCs w:val="24"/>
          <w:shd w:val="clear" w:color="auto" w:fill="FFFFFF"/>
        </w:rPr>
        <w:t>Ορίστε, κύριε Υπουργέ.</w:t>
      </w:r>
    </w:p>
    <w:p w14:paraId="0CA0AA41" w14:textId="77777777" w:rsidR="008679D8" w:rsidRDefault="00557822">
      <w:pPr>
        <w:spacing w:line="600" w:lineRule="auto"/>
        <w:ind w:firstLine="720"/>
        <w:jc w:val="both"/>
        <w:rPr>
          <w:rFonts w:eastAsia="Times New Roman"/>
          <w:color w:val="222222"/>
          <w:szCs w:val="24"/>
          <w:shd w:val="clear" w:color="auto" w:fill="FFFFFF"/>
        </w:rPr>
      </w:pPr>
      <w:r w:rsidRPr="003D5D64">
        <w:rPr>
          <w:rFonts w:eastAsia="Times New Roman"/>
          <w:b/>
          <w:color w:val="222222"/>
          <w:szCs w:val="24"/>
          <w:shd w:val="clear" w:color="auto" w:fill="FFFFFF"/>
        </w:rPr>
        <w:t>ΑΣΤΕΡΙΟΣ ΠΙΤΣΙΟΡΛΑΣ (Αναπληρωτής Υπουργός Οικονομίας και Ανάπτυξης):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Πρόεδρε, καταθέτω για να μοιραστούν δώδεκα νομοτεχνικές βελτιώσεις προκειμένου μέχρι να </w:t>
      </w:r>
      <w:r>
        <w:rPr>
          <w:rFonts w:eastAsia="Times New Roman"/>
          <w:color w:val="222222"/>
          <w:szCs w:val="24"/>
          <w:shd w:val="clear" w:color="auto" w:fill="FFFFFF"/>
        </w:rPr>
        <w:t>ολοκληρωθεί η συνεδρίαση να διαβαστούν.</w:t>
      </w:r>
    </w:p>
    <w:p w14:paraId="0CA0AA42" w14:textId="77777777" w:rsidR="008679D8" w:rsidRDefault="0055782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w:t>
      </w:r>
      <w:r w:rsidRPr="000D63A8">
        <w:rPr>
          <w:rFonts w:eastAsia="Times New Roman" w:cs="Times New Roman"/>
          <w:szCs w:val="24"/>
        </w:rPr>
        <w:t xml:space="preserve">κ. </w:t>
      </w:r>
      <w:r>
        <w:rPr>
          <w:rFonts w:eastAsia="Times New Roman" w:cs="Times New Roman"/>
          <w:szCs w:val="24"/>
        </w:rPr>
        <w:t xml:space="preserve">Αστέριος </w:t>
      </w:r>
      <w:proofErr w:type="spellStart"/>
      <w:r>
        <w:rPr>
          <w:rFonts w:eastAsia="Times New Roman" w:cs="Times New Roman"/>
          <w:szCs w:val="24"/>
        </w:rPr>
        <w:t>Πιτσιόρλας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0CA0AA43" w14:textId="77777777" w:rsidR="008679D8" w:rsidRDefault="00557822">
      <w:pPr>
        <w:spacing w:line="600" w:lineRule="auto"/>
        <w:ind w:firstLine="709"/>
        <w:jc w:val="center"/>
        <w:rPr>
          <w:rFonts w:eastAsia="Times New Roman" w:cs="Times New Roman"/>
          <w:color w:val="FF0000"/>
          <w:szCs w:val="24"/>
        </w:rPr>
      </w:pPr>
      <w:r>
        <w:rPr>
          <w:rFonts w:eastAsia="Times New Roman" w:cs="Times New Roman"/>
          <w:color w:val="FF0000"/>
          <w:szCs w:val="24"/>
        </w:rPr>
        <w:t>(</w:t>
      </w:r>
      <w:r w:rsidRPr="00DE639C">
        <w:rPr>
          <w:rFonts w:eastAsia="Times New Roman" w:cs="Times New Roman"/>
          <w:color w:val="FF0000"/>
          <w:szCs w:val="24"/>
        </w:rPr>
        <w:t>ΑΛΛΑΓΗ ΣΕΛΙΔΑΣ</w:t>
      </w:r>
      <w:r>
        <w:rPr>
          <w:rFonts w:eastAsia="Times New Roman" w:cs="Times New Roman"/>
          <w:color w:val="FF0000"/>
          <w:szCs w:val="24"/>
        </w:rPr>
        <w:t>)</w:t>
      </w:r>
    </w:p>
    <w:p w14:paraId="0CA0AA44" w14:textId="77777777" w:rsidR="008679D8" w:rsidRDefault="00557822">
      <w:pPr>
        <w:spacing w:line="600" w:lineRule="auto"/>
        <w:ind w:firstLine="709"/>
        <w:jc w:val="center"/>
        <w:rPr>
          <w:rFonts w:eastAsia="Times New Roman" w:cs="Times New Roman"/>
          <w:color w:val="FF0000"/>
          <w:szCs w:val="24"/>
        </w:rPr>
      </w:pPr>
      <w:r w:rsidRPr="00DE639C">
        <w:rPr>
          <w:rFonts w:eastAsia="Times New Roman" w:cs="Times New Roman"/>
          <w:color w:val="FF0000"/>
          <w:szCs w:val="24"/>
        </w:rPr>
        <w:t>(Να μπει η σελ.73)</w:t>
      </w:r>
    </w:p>
    <w:p w14:paraId="0CA0AA45" w14:textId="77777777" w:rsidR="008679D8" w:rsidRDefault="00557822">
      <w:pPr>
        <w:spacing w:line="600" w:lineRule="auto"/>
        <w:ind w:firstLine="709"/>
        <w:jc w:val="center"/>
        <w:rPr>
          <w:rFonts w:eastAsia="Times New Roman" w:cs="Times New Roman"/>
          <w:color w:val="C00000"/>
          <w:szCs w:val="24"/>
        </w:rPr>
      </w:pPr>
      <w:r>
        <w:rPr>
          <w:rFonts w:eastAsia="Times New Roman" w:cs="Times New Roman"/>
          <w:color w:val="FF0000"/>
          <w:szCs w:val="24"/>
        </w:rPr>
        <w:t>(</w:t>
      </w:r>
      <w:r w:rsidRPr="00DE639C">
        <w:rPr>
          <w:rFonts w:eastAsia="Times New Roman" w:cs="Times New Roman"/>
          <w:color w:val="FF0000"/>
          <w:szCs w:val="24"/>
        </w:rPr>
        <w:t>ΑΛΛΑΓΗ ΣΕΛΙΔΑΣ</w:t>
      </w:r>
      <w:r>
        <w:rPr>
          <w:rFonts w:eastAsia="Times New Roman" w:cs="Times New Roman"/>
          <w:color w:val="FF0000"/>
          <w:szCs w:val="24"/>
        </w:rPr>
        <w:t>)</w:t>
      </w:r>
    </w:p>
    <w:p w14:paraId="0CA0AA46"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Παρακαλώ οι νομοτεχνικές βελτιώσεις του κυρίου Υπουργού να</w:t>
      </w:r>
      <w:r w:rsidRPr="00FF4E97">
        <w:rPr>
          <w:rFonts w:eastAsia="Times New Roman"/>
          <w:color w:val="222222"/>
          <w:szCs w:val="24"/>
          <w:shd w:val="clear" w:color="auto" w:fill="FFFFFF"/>
        </w:rPr>
        <w:t xml:space="preserve"> φωτοτυπηθούν </w:t>
      </w:r>
      <w:r>
        <w:rPr>
          <w:rFonts w:eastAsia="Times New Roman"/>
          <w:color w:val="222222"/>
          <w:szCs w:val="24"/>
          <w:shd w:val="clear" w:color="auto" w:fill="FFFFFF"/>
        </w:rPr>
        <w:t>και να τις πάρουν οι συνάδελφοι, ώστε σ</w:t>
      </w:r>
      <w:r w:rsidRPr="00FF4E97">
        <w:rPr>
          <w:rFonts w:eastAsia="Times New Roman"/>
          <w:color w:val="222222"/>
          <w:szCs w:val="24"/>
          <w:shd w:val="clear" w:color="auto" w:fill="FFFFFF"/>
        </w:rPr>
        <w:t>τη δευτερολογία τους</w:t>
      </w:r>
      <w:r>
        <w:rPr>
          <w:rFonts w:eastAsia="Times New Roman"/>
          <w:b/>
          <w:color w:val="222222"/>
          <w:szCs w:val="24"/>
          <w:shd w:val="clear" w:color="auto" w:fill="FFFFFF"/>
        </w:rPr>
        <w:t xml:space="preserve"> </w:t>
      </w:r>
      <w:r>
        <w:rPr>
          <w:rFonts w:eastAsia="Times New Roman"/>
          <w:color w:val="222222"/>
          <w:szCs w:val="24"/>
          <w:shd w:val="clear" w:color="auto" w:fill="FFFFFF"/>
        </w:rPr>
        <w:t>ν</w:t>
      </w:r>
      <w:r w:rsidRPr="00FF4E97">
        <w:rPr>
          <w:rFonts w:eastAsia="Times New Roman"/>
          <w:color w:val="222222"/>
          <w:szCs w:val="24"/>
          <w:shd w:val="clear" w:color="auto" w:fill="FFFFFF"/>
        </w:rPr>
        <w:t>α μπορούν να</w:t>
      </w:r>
      <w:r>
        <w:rPr>
          <w:rFonts w:eastAsia="Times New Roman"/>
          <w:color w:val="222222"/>
          <w:szCs w:val="24"/>
          <w:shd w:val="clear" w:color="auto" w:fill="FFFFFF"/>
        </w:rPr>
        <w:t xml:space="preserve"> τοποθετηθούν.</w:t>
      </w:r>
    </w:p>
    <w:p w14:paraId="0CA0AA47"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Προχωρούμε τώρα στους εγγεγραμμένους ομιλητές.</w:t>
      </w:r>
    </w:p>
    <w:p w14:paraId="0CA0AA48"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Πρώτος είναι ο κ. </w:t>
      </w:r>
      <w:proofErr w:type="spellStart"/>
      <w:r>
        <w:rPr>
          <w:rFonts w:eastAsia="Times New Roman"/>
          <w:color w:val="222222"/>
          <w:szCs w:val="24"/>
          <w:shd w:val="clear" w:color="auto" w:fill="FFFFFF"/>
        </w:rPr>
        <w:t>Μπαλωμενάκης</w:t>
      </w:r>
      <w:proofErr w:type="spellEnd"/>
      <w:r>
        <w:rPr>
          <w:rFonts w:eastAsia="Times New Roman"/>
          <w:color w:val="222222"/>
          <w:szCs w:val="24"/>
          <w:shd w:val="clear" w:color="auto" w:fill="FFFFFF"/>
        </w:rPr>
        <w:t>, από τον ΣΥΡΙΖΑ. Θα έχετε και μία σχετική άνεση χρόνου όπως και οι υπόλοιποι δύο συνάδελφοι.</w:t>
      </w:r>
    </w:p>
    <w:p w14:paraId="0CA0AA49" w14:textId="77777777" w:rsidR="008679D8" w:rsidRDefault="00557822">
      <w:pPr>
        <w:spacing w:line="600" w:lineRule="auto"/>
        <w:ind w:firstLine="720"/>
        <w:jc w:val="both"/>
        <w:rPr>
          <w:rFonts w:eastAsia="Times New Roman"/>
          <w:color w:val="222222"/>
          <w:szCs w:val="24"/>
          <w:shd w:val="clear" w:color="auto" w:fill="FFFFFF"/>
        </w:rPr>
      </w:pPr>
      <w:r w:rsidRPr="00C211DE">
        <w:rPr>
          <w:rFonts w:eastAsia="Times New Roman"/>
          <w:b/>
          <w:color w:val="222222"/>
          <w:szCs w:val="24"/>
          <w:shd w:val="clear" w:color="auto" w:fill="FFFFFF"/>
        </w:rPr>
        <w:t>ΑΝΤΩ</w:t>
      </w:r>
      <w:r>
        <w:rPr>
          <w:rFonts w:eastAsia="Times New Roman"/>
          <w:b/>
          <w:color w:val="222222"/>
          <w:szCs w:val="24"/>
          <w:shd w:val="clear" w:color="auto" w:fill="FFFFFF"/>
        </w:rPr>
        <w:t>ΝΗ</w:t>
      </w:r>
      <w:r w:rsidRPr="00C211DE">
        <w:rPr>
          <w:rFonts w:eastAsia="Times New Roman"/>
          <w:b/>
          <w:color w:val="222222"/>
          <w:szCs w:val="24"/>
          <w:shd w:val="clear" w:color="auto" w:fill="FFFFFF"/>
        </w:rPr>
        <w:t>Σ ΜΠΑΛΩΜΕΝΑΚΗΣ:</w:t>
      </w:r>
      <w:r>
        <w:rPr>
          <w:rFonts w:eastAsia="Times New Roman"/>
          <w:color w:val="222222"/>
          <w:szCs w:val="24"/>
          <w:shd w:val="clear" w:color="auto" w:fill="FFFFFF"/>
        </w:rPr>
        <w:t xml:space="preserve"> Ευχαριστώ, κύριε Πρόεδρε.</w:t>
      </w:r>
    </w:p>
    <w:p w14:paraId="0CA0AA4A"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ενσωμάτωση των διάσπαρτων διατάξεων για τους εταιρικούς μετασχηματισμούς που γίνετ</w:t>
      </w:r>
      <w:r>
        <w:rPr>
          <w:rFonts w:eastAsia="Times New Roman"/>
          <w:color w:val="222222"/>
          <w:szCs w:val="24"/>
          <w:shd w:val="clear" w:color="auto" w:fill="FFFFFF"/>
        </w:rPr>
        <w:t xml:space="preserve">αι για πρώτη φορά στο ελληνικό εμπορικό δίκαιο θα αποδειχθεί στο άμεσο μέλλον μία πολύ χρήσιμη νομοθετική πρωτοβουλία. Ως τώρα οι μεταβολές στο εταιρικό σχήμα, είτε ήταν σκοπούμενες είτε αναγκαστικές, ρυθμίζονταν αποσπασματικά και όχι </w:t>
      </w:r>
      <w:r w:rsidRPr="005B5BCE">
        <w:rPr>
          <w:rFonts w:eastAsia="Times New Roman"/>
          <w:color w:val="222222"/>
          <w:szCs w:val="24"/>
          <w:shd w:val="clear" w:color="auto" w:fill="FFFFFF"/>
        </w:rPr>
        <w:t>σπάνια</w:t>
      </w:r>
      <w:r>
        <w:rPr>
          <w:rFonts w:eastAsia="Times New Roman"/>
          <w:color w:val="222222"/>
          <w:szCs w:val="24"/>
          <w:shd w:val="clear" w:color="auto" w:fill="FFFFFF"/>
        </w:rPr>
        <w:t xml:space="preserve"> αντιφατικά τόσ</w:t>
      </w:r>
      <w:r>
        <w:rPr>
          <w:rFonts w:eastAsia="Times New Roman"/>
          <w:color w:val="222222"/>
          <w:szCs w:val="24"/>
          <w:shd w:val="clear" w:color="auto" w:fill="FFFFFF"/>
        </w:rPr>
        <w:t>ο ως προς τις αναγκαίες διατυπώσεις όσο και φορολογικά. Π</w:t>
      </w:r>
      <w:r w:rsidRPr="00CC5DF6">
        <w:rPr>
          <w:rFonts w:eastAsia="Times New Roman"/>
          <w:color w:val="222222"/>
          <w:szCs w:val="24"/>
          <w:shd w:val="clear" w:color="auto" w:fill="FFFFFF"/>
        </w:rPr>
        <w:t xml:space="preserve">ολλές φορές η ασάφεια και η αντιφατικότητα </w:t>
      </w:r>
      <w:r>
        <w:rPr>
          <w:rFonts w:eastAsia="Times New Roman"/>
          <w:color w:val="222222"/>
          <w:szCs w:val="24"/>
          <w:shd w:val="clear" w:color="auto" w:fill="FFFFFF"/>
        </w:rPr>
        <w:t>άνοιγαν</w:t>
      </w:r>
      <w:r w:rsidRPr="00CC5DF6">
        <w:rPr>
          <w:rFonts w:eastAsia="Times New Roman"/>
          <w:color w:val="222222"/>
          <w:szCs w:val="24"/>
          <w:shd w:val="clear" w:color="auto" w:fill="FFFFFF"/>
        </w:rPr>
        <w:t xml:space="preserve"> διόδους φοροδιαφυγής.</w:t>
      </w:r>
      <w:r>
        <w:rPr>
          <w:rFonts w:eastAsia="Times New Roman"/>
          <w:color w:val="222222"/>
          <w:szCs w:val="24"/>
          <w:shd w:val="clear" w:color="auto" w:fill="FFFFFF"/>
        </w:rPr>
        <w:t xml:space="preserve"> Συχνές ήταν οι καθυστερήσεις στη διεκπεραίωση των μεταβολών στις κατά τόπους Δημόσιες Οικονομικές Υπηρεσίες, που συνήθως ζητού</w:t>
      </w:r>
      <w:r>
        <w:rPr>
          <w:rFonts w:eastAsia="Times New Roman"/>
          <w:color w:val="222222"/>
          <w:szCs w:val="24"/>
          <w:shd w:val="clear" w:color="auto" w:fill="FFFFFF"/>
        </w:rPr>
        <w:t>ν τη γνώμη του Υπουργείου, με αποτέλεσμα τη σημαντική χρονοτριβή η οποία ανατρέπει τους επιχειρηματικούς σχεδιασμούς.</w:t>
      </w:r>
    </w:p>
    <w:p w14:paraId="0CA0AA4B"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 βασικά πλεονεκτήματα της νέας, γενικής ισχύος ρύθμισης είναι η απλότητα και η ταχύτητα μέσα σε ένα περιβάλλον φορολογικής βεβαιότητας κ</w:t>
      </w:r>
      <w:r>
        <w:rPr>
          <w:rFonts w:eastAsia="Times New Roman"/>
          <w:color w:val="222222"/>
          <w:szCs w:val="24"/>
          <w:shd w:val="clear" w:color="auto" w:fill="FFFFFF"/>
        </w:rPr>
        <w:t>αι η προστασία των πιστωτών των υπό μετασχηματισμό εταιρικών οντοτήτων. Η αποφυγή της χρονοβόρας και δαπανηρής διαδικασίας λύσης και εκκαθάρισης, στην οποία ελλείψει ρητών προβλέψεων κατέφευγε μεγάλο μέρος των ενδιαφερομένων, θεωρείται βέβαιο ότι θα συμβάλ</w:t>
      </w:r>
      <w:r>
        <w:rPr>
          <w:rFonts w:eastAsia="Times New Roman"/>
          <w:color w:val="222222"/>
          <w:szCs w:val="24"/>
          <w:shd w:val="clear" w:color="auto" w:fill="FFFFFF"/>
        </w:rPr>
        <w:t>ει στην απλοποίηση και στην ταχύτητα ολοκλήρωσης ενός εγχειρήματος εταιρικού μετασχηματισμού.</w:t>
      </w:r>
    </w:p>
    <w:p w14:paraId="0CA0AA4C"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ξέρουμε, το οικονομικό περιβάλλον είναι διαρκώς μεταβαλλόμενο. Άλλοτε παρουσιάζεται μία ευκαιρία επέκτασης μέσα από μία ευνοϊκή συγκυρία, άλλοτε προκύπτει υπ</w:t>
      </w:r>
      <w:r>
        <w:rPr>
          <w:rFonts w:eastAsia="Times New Roman"/>
          <w:color w:val="222222"/>
          <w:szCs w:val="24"/>
          <w:shd w:val="clear" w:color="auto" w:fill="FFFFFF"/>
        </w:rPr>
        <w:t>οχρέωση αναδίπλωσης, εγκατάλειψης και αναπροσανατολισμός ενός κλάδου. Αναδύονται ευκαιρίες συνεργασιών και ανάγκες εξυγίανσης για τη συνέχιση μιας οικονομικής δραστηριότητας.</w:t>
      </w:r>
    </w:p>
    <w:p w14:paraId="0CA0AA4D"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τώρα οι διαδικασίες ήταν μακρόσυρτες και πολλές φορές κυριολεκτικά πονοκέφαλος</w:t>
      </w:r>
      <w:r>
        <w:rPr>
          <w:rFonts w:eastAsia="Times New Roman"/>
          <w:color w:val="222222"/>
          <w:szCs w:val="24"/>
          <w:shd w:val="clear" w:color="auto" w:fill="FFFFFF"/>
        </w:rPr>
        <w:t>, όχι μόνο για τους ενδιαφερόμενους, αλλά και για τους νομικούς τους συμπαραστάτες.</w:t>
      </w:r>
    </w:p>
    <w:p w14:paraId="0CA0AA4E"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την ενοποίηση του δικαίου στον τομέα των εταιρικών μετασχηματισμών, εκτός, λοιπόν, από την ταχύτητα και την ασφάλεια, κρίσιμο είναι το ότι διασφαλίζεται η απρόσκοπτη και</w:t>
      </w:r>
      <w:r>
        <w:rPr>
          <w:rFonts w:eastAsia="Times New Roman"/>
          <w:color w:val="222222"/>
          <w:szCs w:val="24"/>
          <w:shd w:val="clear" w:color="auto" w:fill="FFFFFF"/>
        </w:rPr>
        <w:t xml:space="preserve"> ομαλή συνέχιση της νομικής προσωπικότητας και της συναφούς εταιρικής επιχείρησης του μετασχηματιζόμενου φορέα.</w:t>
      </w:r>
    </w:p>
    <w:p w14:paraId="0CA0AA4F"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Σημαντικό, επίσης, είναι ότι ενισχύεται η διαφάνεια και διασφαλίζονται τα δικαιώματα των πιστωτών στους οποίους παρέχεται δυνατότητα να κρίνουν </w:t>
      </w:r>
      <w:r>
        <w:rPr>
          <w:rFonts w:eastAsia="Times New Roman"/>
          <w:color w:val="222222"/>
          <w:szCs w:val="24"/>
          <w:shd w:val="clear" w:color="auto" w:fill="FFFFFF"/>
        </w:rPr>
        <w:t>ότι η σχεδιαζόμενη μεταρρύθμιση δεν τους παρέχει τις αναγκαίες ασφαλίσεις και ως εκ τούτου να ζητούν την παροχή εγγυήσεων.</w:t>
      </w:r>
    </w:p>
    <w:p w14:paraId="0CA0AA50"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θέμα της διασφάλισης των εργαζομένων σε εταιρικά σχήματα που μετασχηματίζονται, το σχέδιο νόμου παραπέμπει στις γενικές διατάξ</w:t>
      </w:r>
      <w:r>
        <w:rPr>
          <w:rFonts w:eastAsia="Times New Roman"/>
          <w:color w:val="222222"/>
          <w:szCs w:val="24"/>
          <w:shd w:val="clear" w:color="auto" w:fill="FFFFFF"/>
        </w:rPr>
        <w:t xml:space="preserve">εις περί διαδοχής. Αυτές οι διατάξεις έχουν διαμορφωθεί εν πολλοίς </w:t>
      </w:r>
      <w:proofErr w:type="spellStart"/>
      <w:r>
        <w:rPr>
          <w:rFonts w:eastAsia="Times New Roman"/>
          <w:color w:val="222222"/>
          <w:szCs w:val="24"/>
          <w:shd w:val="clear" w:color="auto" w:fill="FFFFFF"/>
        </w:rPr>
        <w:t>νομολογιακά</w:t>
      </w:r>
      <w:proofErr w:type="spellEnd"/>
      <w:r>
        <w:rPr>
          <w:rFonts w:eastAsia="Times New Roman"/>
          <w:color w:val="222222"/>
          <w:szCs w:val="24"/>
          <w:shd w:val="clear" w:color="auto" w:fill="FFFFFF"/>
        </w:rPr>
        <w:t xml:space="preserve">. Υπάρχει βεβαίως και η σχετική </w:t>
      </w:r>
      <w:r>
        <w:rPr>
          <w:rFonts w:eastAsia="Times New Roman"/>
          <w:color w:val="222222"/>
          <w:szCs w:val="24"/>
          <w:shd w:val="clear" w:color="auto" w:fill="FFFFFF"/>
        </w:rPr>
        <w:t>ε</w:t>
      </w:r>
      <w:r>
        <w:rPr>
          <w:rFonts w:eastAsia="Times New Roman"/>
          <w:color w:val="222222"/>
          <w:szCs w:val="24"/>
          <w:shd w:val="clear" w:color="auto" w:fill="FFFFFF"/>
        </w:rPr>
        <w:t xml:space="preserve">υρωπαϊκή </w:t>
      </w:r>
      <w:r>
        <w:rPr>
          <w:rFonts w:eastAsia="Times New Roman"/>
          <w:color w:val="222222"/>
          <w:szCs w:val="24"/>
          <w:shd w:val="clear" w:color="auto" w:fill="FFFFFF"/>
        </w:rPr>
        <w:t>ο</w:t>
      </w:r>
      <w:r>
        <w:rPr>
          <w:rFonts w:eastAsia="Times New Roman"/>
          <w:color w:val="222222"/>
          <w:szCs w:val="24"/>
          <w:shd w:val="clear" w:color="auto" w:fill="FFFFFF"/>
        </w:rPr>
        <w:t xml:space="preserve">δηγία 77 της τέως ΕΟΚ, που τροποποιήθηκε με την </w:t>
      </w:r>
      <w:r>
        <w:rPr>
          <w:rFonts w:eastAsia="Times New Roman"/>
          <w:color w:val="222222"/>
          <w:szCs w:val="24"/>
          <w:shd w:val="clear" w:color="auto" w:fill="FFFFFF"/>
        </w:rPr>
        <w:t>ο</w:t>
      </w:r>
      <w:r>
        <w:rPr>
          <w:rFonts w:eastAsia="Times New Roman"/>
          <w:color w:val="222222"/>
          <w:szCs w:val="24"/>
          <w:shd w:val="clear" w:color="auto" w:fill="FFFFFF"/>
        </w:rPr>
        <w:t>δηγία 98/1998.</w:t>
      </w:r>
    </w:p>
    <w:p w14:paraId="0CA0AA51"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ρυθμίζονται επαρκώς τα θέματα σχετικά με τη διατήρηση των δικαιω</w:t>
      </w:r>
      <w:r>
        <w:rPr>
          <w:rFonts w:eastAsia="Times New Roman"/>
          <w:color w:val="222222"/>
          <w:szCs w:val="24"/>
          <w:shd w:val="clear" w:color="auto" w:fill="FFFFFF"/>
        </w:rPr>
        <w:t xml:space="preserve">μάτων των εργαζομένων σε περίπτωση </w:t>
      </w:r>
      <w:r>
        <w:rPr>
          <w:rFonts w:eastAsia="Times New Roman"/>
          <w:color w:val="222222"/>
          <w:szCs w:val="24"/>
          <w:shd w:val="clear" w:color="auto" w:fill="FFFFFF"/>
        </w:rPr>
        <w:lastRenderedPageBreak/>
        <w:t>μεταβίβασης επιχειρήσεων, με τον γενικό κανόνα να είναι ότι διατηρούνται τα δικαιώματα των εργαζομένων και ότι μεταβιβάζονται οι αντίστοιχες υποχρεώσεις στον νέο κύριο της επιχείρησης.</w:t>
      </w:r>
    </w:p>
    <w:p w14:paraId="0CA0AA52"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μεταβολή στο πρόσωπο του εργοδότη,</w:t>
      </w:r>
      <w:r>
        <w:rPr>
          <w:rFonts w:eastAsia="Times New Roman"/>
          <w:color w:val="222222"/>
          <w:szCs w:val="24"/>
          <w:shd w:val="clear" w:color="auto" w:fill="FFFFFF"/>
        </w:rPr>
        <w:t xml:space="preserve"> εφόσον διατηρείται η ταυτότητα της επιχείρησης και η οικονομική της δραστηριότητα, συνεπάγεται ανεξάρτητα από τη νομική αιτία της μεταβίβασης αυτοδίκαιη υποκατάσταση του νέου εργοδότη στη θέση του παλαιού.</w:t>
      </w:r>
    </w:p>
    <w:p w14:paraId="0CA0AA53"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πρέπει να πούμε ότι θεωρείται ότι μία </w:t>
      </w:r>
      <w:r>
        <w:rPr>
          <w:rFonts w:eastAsia="Times New Roman"/>
          <w:color w:val="222222"/>
          <w:szCs w:val="24"/>
          <w:shd w:val="clear" w:color="auto" w:fill="FFFFFF"/>
        </w:rPr>
        <w:t xml:space="preserve">σύμβαση εργασίας συνεχίζεται με τους ίδιους όρους, μεταβιβάζει δηλαδή το σύνολο των δικαιωμάτων και αντίστοιχα των υποχρεώσεων που υπάρχουν σε μία εργασιακή σχέση. Επειδή όμως μέρος των γενικά παραδεκτών ρυθμίσεων έχει διαμορφωθεί </w:t>
      </w:r>
      <w:proofErr w:type="spellStart"/>
      <w:r>
        <w:rPr>
          <w:rFonts w:eastAsia="Times New Roman"/>
          <w:color w:val="222222"/>
          <w:szCs w:val="24"/>
          <w:shd w:val="clear" w:color="auto" w:fill="FFFFFF"/>
        </w:rPr>
        <w:t>νομολογιακά</w:t>
      </w:r>
      <w:proofErr w:type="spellEnd"/>
      <w:r>
        <w:rPr>
          <w:rFonts w:eastAsia="Times New Roman"/>
          <w:color w:val="222222"/>
          <w:szCs w:val="24"/>
          <w:shd w:val="clear" w:color="auto" w:fill="FFFFFF"/>
        </w:rPr>
        <w:t xml:space="preserve"> και επειδή οι</w:t>
      </w:r>
      <w:r>
        <w:rPr>
          <w:rFonts w:eastAsia="Times New Roman"/>
          <w:color w:val="222222"/>
          <w:szCs w:val="24"/>
          <w:shd w:val="clear" w:color="auto" w:fill="FFFFFF"/>
        </w:rPr>
        <w:t xml:space="preserve"> αξιώσεις θα μπορούν να ασκηθούν εναντίον του νέου φορέα, συνεπώς ενδέχεται να βραδύνουν ίσως και καθοριστικά, νομίζω ότι απαιτείται μία ρητή εξειδίκευση στο κείμενο του νόμου που να προσδιορίζει ποιες είναι ακριβώς οι δυνατότητες των εργαζομένων να προασπ</w:t>
      </w:r>
      <w:r>
        <w:rPr>
          <w:rFonts w:eastAsia="Times New Roman"/>
          <w:color w:val="222222"/>
          <w:szCs w:val="24"/>
          <w:shd w:val="clear" w:color="auto" w:fill="FFFFFF"/>
        </w:rPr>
        <w:t xml:space="preserve">ίζονται τα δικαιώματά </w:t>
      </w:r>
      <w:r>
        <w:rPr>
          <w:rFonts w:eastAsia="Times New Roman"/>
          <w:color w:val="222222"/>
          <w:szCs w:val="24"/>
          <w:shd w:val="clear" w:color="auto" w:fill="FFFFFF"/>
        </w:rPr>
        <w:lastRenderedPageBreak/>
        <w:t>τους, ήδη από το στάδιο της προετοιμασίας του εταιρικού μετασχηματισμού, εκεί δηλαδή που λαμβάνονται οι αποφάσεις για τη μελλοντική διάρθρωση, την κατανομή των εργαζομένων, τη μορφή των συμβάσεων εργασίας κ.λπ.</w:t>
      </w:r>
      <w:r>
        <w:rPr>
          <w:rFonts w:eastAsia="Times New Roman"/>
          <w:color w:val="222222"/>
          <w:szCs w:val="24"/>
          <w:shd w:val="clear" w:color="auto" w:fill="FFFFFF"/>
        </w:rPr>
        <w:t>.</w:t>
      </w:r>
      <w:r>
        <w:rPr>
          <w:rFonts w:eastAsia="Times New Roman"/>
          <w:color w:val="222222"/>
          <w:szCs w:val="24"/>
          <w:shd w:val="clear" w:color="auto" w:fill="FFFFFF"/>
        </w:rPr>
        <w:t xml:space="preserve"> Ορθό, λοιπόν, θα είναι</w:t>
      </w:r>
      <w:r>
        <w:rPr>
          <w:rFonts w:eastAsia="Times New Roman"/>
          <w:color w:val="222222"/>
          <w:szCs w:val="24"/>
          <w:shd w:val="clear" w:color="auto" w:fill="FFFFFF"/>
        </w:rPr>
        <w:t xml:space="preserve"> επί των σχεδίων και των αποφάσεων να ενημερώνονται οι εργαζόμενοι και μάλιστα εγγράφως και η ύπαρξη ενημέρωσής τους να αποτελεί προϋπόθεση ολοκλήρωσης του μετασχηματισμού.</w:t>
      </w:r>
    </w:p>
    <w:p w14:paraId="0CA0AA54"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να παρέχεται η δυνατότητα στο προσωπικό να αξιώνει εγγυήσεις, όπως ακριβώς </w:t>
      </w:r>
      <w:r>
        <w:rPr>
          <w:rFonts w:eastAsia="Times New Roman"/>
          <w:color w:val="222222"/>
          <w:szCs w:val="24"/>
          <w:shd w:val="clear" w:color="auto" w:fill="FFFFFF"/>
        </w:rPr>
        <w:t>μπορούν να κάνουν οι πιστωτές του άρθρου 13 του Γενικού Μέρους. Η δυνατότητα αυτή θα είναι σημαντικότερη, εννοείται, όταν θα υπάρχουν χρέη από δεδουλευμένα, που, όπως δείχνει η πείρα, είναι συνήθως τα πρώτα θύματα των διαδικασιών μετασχηματισμού ή όταν τον</w:t>
      </w:r>
      <w:r>
        <w:rPr>
          <w:rFonts w:eastAsia="Times New Roman"/>
          <w:color w:val="222222"/>
          <w:szCs w:val="24"/>
          <w:shd w:val="clear" w:color="auto" w:fill="FFFFFF"/>
        </w:rPr>
        <w:t xml:space="preserve"> μετασχηματισμό συνοδεύει μία αναδιάρθρωση του προσωπικού.</w:t>
      </w:r>
    </w:p>
    <w:p w14:paraId="0CA0AA55"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 συζήτηση στην αρμόδια Επιτροπή τέθηκε το θέμα αυτό και ο παριστάμενος Αναπληρωτής Υπουργός Οικονομίας και Ανάπτυξης θεώρησε ότι μπορούν να γίνουν αυτές οι </w:t>
      </w:r>
      <w:r>
        <w:rPr>
          <w:rFonts w:eastAsia="Times New Roman"/>
          <w:color w:val="222222"/>
          <w:szCs w:val="24"/>
          <w:shd w:val="clear" w:color="auto" w:fill="FFFFFF"/>
        </w:rPr>
        <w:lastRenderedPageBreak/>
        <w:t>συμπληρώσεις προς την κατεύθυνση τ</w:t>
      </w:r>
      <w:r>
        <w:rPr>
          <w:rFonts w:eastAsia="Times New Roman"/>
          <w:color w:val="222222"/>
          <w:szCs w:val="24"/>
          <w:shd w:val="clear" w:color="auto" w:fill="FFFFFF"/>
        </w:rPr>
        <w:t>ης εξειδίκευσης της μορφής που θα λαμβάνει η προστασία των συμφερόντων όσων εργάζονται.</w:t>
      </w:r>
    </w:p>
    <w:p w14:paraId="0CA0AA56"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άρθρο 10 ορίζονται τα πρόσωπα που θα μπορούν να είναι ανεξάρτητοι εμπειρογνώμονες, που θα εξετάσουν το σχέδιο σύμβασης περί μετατροπής και θα υποβάλουν έκθεση στη γ</w:t>
      </w:r>
      <w:r>
        <w:rPr>
          <w:rFonts w:eastAsia="Times New Roman"/>
          <w:color w:val="222222"/>
          <w:szCs w:val="24"/>
          <w:shd w:val="clear" w:color="auto" w:fill="FFFFFF"/>
        </w:rPr>
        <w:t>ενική συνέλευση ή στους εταίρους, αναλόγως αν η εταιρεία είναι κεφαλαιουχική ή προσωπική. Αυτά είναι: Ορκωτοί λογιστές, ελεγκτικές εταιρείες εγγεγραμμένες στο Δημόσιο Μητρώο Λογιστικής Τυποποίησης και Ελέγχων, πιστοποιημένοι εκτιμητές και φοροτεχνικοί Α΄ τ</w:t>
      </w:r>
      <w:r>
        <w:rPr>
          <w:rFonts w:eastAsia="Times New Roman"/>
          <w:color w:val="222222"/>
          <w:szCs w:val="24"/>
          <w:shd w:val="clear" w:color="auto" w:fill="FFFFFF"/>
        </w:rPr>
        <w:t>άξεως.</w:t>
      </w:r>
    </w:p>
    <w:p w14:paraId="0CA0AA57"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Απουσιάζει μία κατηγορία επαγγελματιών που, κατά τεκμήρια, διαθέτει και γνώσεις και εμπειρία διαπραγματεύσεων, οι οποίες απαιτούν απογραφές και εκτιμήσεις άυλων και υλικών πραγμάτων, αξιών, δικαιωμάτων και αξιώσεων. Αναφέρομαι στους δικηγόρους που έ</w:t>
      </w:r>
      <w:r>
        <w:rPr>
          <w:rFonts w:eastAsia="Times New Roman"/>
          <w:color w:val="222222"/>
          <w:szCs w:val="24"/>
          <w:shd w:val="clear" w:color="auto" w:fill="FFFFFF"/>
        </w:rPr>
        <w:t xml:space="preserve">χουν πιστοποιηθεί και ως μεσολαβητές. Με δεδομένο ότι οι διαδικασίες συνεννόησης και κατάρτισης των σχετικών συμβάσεων μετασχηματισμού επ’ </w:t>
      </w:r>
      <w:proofErr w:type="spellStart"/>
      <w:r>
        <w:rPr>
          <w:rFonts w:eastAsia="Times New Roman"/>
          <w:color w:val="222222"/>
          <w:szCs w:val="24"/>
          <w:shd w:val="clear" w:color="auto" w:fill="FFFFFF"/>
        </w:rPr>
        <w:t>ουδενί</w:t>
      </w:r>
      <w:proofErr w:type="spellEnd"/>
      <w:r>
        <w:rPr>
          <w:rFonts w:eastAsia="Times New Roman"/>
          <w:color w:val="222222"/>
          <w:szCs w:val="24"/>
          <w:shd w:val="clear" w:color="auto" w:fill="FFFFFF"/>
        </w:rPr>
        <w:t xml:space="preserve"> εξαντλούνται </w:t>
      </w:r>
      <w:r>
        <w:rPr>
          <w:rFonts w:eastAsia="Times New Roman"/>
          <w:color w:val="222222"/>
          <w:szCs w:val="24"/>
          <w:shd w:val="clear" w:color="auto" w:fill="FFFFFF"/>
        </w:rPr>
        <w:lastRenderedPageBreak/>
        <w:t>μόνο σε φοροτεχνικά ζητήματα, ο έμπειρος δικηγόρος-μεσολαβητής θα μπορέσει να λειτουργήσει καταλυ</w:t>
      </w:r>
      <w:r>
        <w:rPr>
          <w:rFonts w:eastAsia="Times New Roman"/>
          <w:color w:val="222222"/>
          <w:szCs w:val="24"/>
          <w:shd w:val="clear" w:color="auto" w:fill="FFFFFF"/>
        </w:rPr>
        <w:t>τικά και να προσφέρει σημαντικά στη διαδικασία του εταιρικού μετασχηματισμού.</w:t>
      </w:r>
    </w:p>
    <w:p w14:paraId="0CA0AA58"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συμπέρασμα, λοιπόν, είναι βέβαιο ότι με τη συγκέντρωση όλων των επιμέρους ρυθμίσεων σε ένα ενιαίο συστηματοποιημένο νομοθέτημα θα διευκολυνθεί η βιωσιμότητα, η εξυγίανση και η</w:t>
      </w:r>
      <w:r>
        <w:rPr>
          <w:rFonts w:eastAsia="Times New Roman"/>
          <w:color w:val="222222"/>
          <w:szCs w:val="24"/>
          <w:shd w:val="clear" w:color="auto" w:fill="FFFFFF"/>
        </w:rPr>
        <w:t xml:space="preserve"> περαιτέρω ανάπτυξη χιλιάδων επιχειρήσεων, οι οποίες λόγω του αυξημένου ανταγωνισμού και του μεταβαλλόμενου οικονομικού περιβάλλοντος βρίσκονται μπροστά σε αδιέξοδα.</w:t>
      </w:r>
    </w:p>
    <w:p w14:paraId="0CA0AA59"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νέος νόμος θα αποτελέσει το κατάλληλο νομικό εργαλείο για την εξυγίανση και ανάπτυξη πολ</w:t>
      </w:r>
      <w:r>
        <w:rPr>
          <w:rFonts w:eastAsia="Times New Roman"/>
          <w:color w:val="222222"/>
          <w:szCs w:val="24"/>
          <w:shd w:val="clear" w:color="auto" w:fill="FFFFFF"/>
        </w:rPr>
        <w:t>λών επιχειρήσεων και τη δημιουργία μεγαλύτερων οντοτήτων.</w:t>
      </w:r>
    </w:p>
    <w:p w14:paraId="0CA0AA5A"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0CA0AA5B"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Ευχαριστούμε.</w:t>
      </w:r>
    </w:p>
    <w:p w14:paraId="0CA0AA5C"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Κλείνουμε -γιατί ο ένας από τους εγγεγραμμένους συναδέλφους αυτοβούλως ζήτησε να μην πάρει τον λόγο- με τον κ. Γεώργιο</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Δημήτριο Καρρά, από</w:t>
      </w:r>
      <w:r>
        <w:rPr>
          <w:rFonts w:eastAsia="Times New Roman"/>
          <w:color w:val="222222"/>
          <w:szCs w:val="24"/>
          <w:shd w:val="clear" w:color="auto" w:fill="FFFFFF"/>
        </w:rPr>
        <w:t xml:space="preserve"> τη Δημοκρατική Συμπαράταξη.</w:t>
      </w:r>
    </w:p>
    <w:p w14:paraId="0CA0AA5D"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Επειδή είμαι σίγουρος ότι θα χρειαστείτε λίγο παραπάνω χρόνο, θα σας βάλω αντί για επτά λεπτά δέκα, αλλά στα δέκα κλείνουμε.</w:t>
      </w:r>
    </w:p>
    <w:p w14:paraId="0CA0AA5E" w14:textId="77777777" w:rsidR="008679D8" w:rsidRDefault="00557822">
      <w:pPr>
        <w:spacing w:line="600" w:lineRule="auto"/>
        <w:ind w:firstLine="720"/>
        <w:jc w:val="both"/>
        <w:rPr>
          <w:rFonts w:eastAsia="Times New Roman"/>
          <w:color w:val="222222"/>
          <w:szCs w:val="24"/>
          <w:shd w:val="clear" w:color="auto" w:fill="FFFFFF"/>
        </w:rPr>
      </w:pPr>
      <w:r w:rsidRPr="00361F71">
        <w:rPr>
          <w:rFonts w:eastAsia="Times New Roman"/>
          <w:b/>
          <w:color w:val="222222"/>
          <w:szCs w:val="24"/>
          <w:shd w:val="clear" w:color="auto" w:fill="FFFFFF"/>
        </w:rPr>
        <w:t>ΓΕΩΡΓΙΟΣ</w:t>
      </w:r>
      <w:r>
        <w:rPr>
          <w:rFonts w:eastAsia="Times New Roman"/>
          <w:b/>
          <w:color w:val="222222"/>
          <w:szCs w:val="24"/>
          <w:shd w:val="clear" w:color="auto" w:fill="FFFFFF"/>
        </w:rPr>
        <w:t xml:space="preserve"> </w:t>
      </w:r>
      <w:r w:rsidRPr="00361F71">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361F71">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Ωραία, ευχαριστώ.</w:t>
      </w:r>
    </w:p>
    <w:p w14:paraId="0CA0AA5F"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μου δίνετε τον χρόνο, κύριε Πρόεδρε, θα μου </w:t>
      </w:r>
      <w:r>
        <w:rPr>
          <w:rFonts w:eastAsia="Times New Roman"/>
          <w:color w:val="222222"/>
          <w:szCs w:val="24"/>
          <w:shd w:val="clear" w:color="auto" w:fill="FFFFFF"/>
        </w:rPr>
        <w:t>επιτρέψετε, πριν κάνω τοποθέτηση επί του νομοσχεδίου, να κάνω ένα σχόλιο. Η εικόνα της Αιθούσης με παραπέμπει σε προεκλογική περίοδο και δη σύντομη. Βλέπω απουσία πολλών καλών συναδέλφων οι οποίοι φαίνεται ότι είναι αναγκασμένοι να περιοδεύουν στις εκλογικ</w:t>
      </w:r>
      <w:r>
        <w:rPr>
          <w:rFonts w:eastAsia="Times New Roman"/>
          <w:color w:val="222222"/>
          <w:szCs w:val="24"/>
          <w:shd w:val="clear" w:color="auto" w:fill="FFFFFF"/>
        </w:rPr>
        <w:t>ές τους περιφέρειες. Κλείνει η παρένθεσή μου.</w:t>
      </w:r>
    </w:p>
    <w:p w14:paraId="0CA0AA60" w14:textId="77777777" w:rsidR="008679D8" w:rsidRDefault="0055782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πει και 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κύριε Πρόεδρε, ότι πάντα ένα νομοσχέδιο που αφορά τη μορφή των εταιρειών έχει ιδιαίτερο ενδιαφέρον και περισσότερο για όσους νομικούς έχουμε και μία διαστροφή προς την κατεύθυνση τού </w:t>
      </w:r>
      <w:r>
        <w:rPr>
          <w:rFonts w:eastAsia="Times New Roman"/>
          <w:color w:val="222222"/>
          <w:szCs w:val="24"/>
          <w:shd w:val="clear" w:color="auto" w:fill="FFFFFF"/>
        </w:rPr>
        <w:t xml:space="preserve">να παρακολουθούμε τα </w:t>
      </w:r>
      <w:proofErr w:type="spellStart"/>
      <w:r>
        <w:rPr>
          <w:rFonts w:eastAsia="Times New Roman"/>
          <w:color w:val="222222"/>
          <w:szCs w:val="24"/>
          <w:shd w:val="clear" w:color="auto" w:fill="FFFFFF"/>
        </w:rPr>
        <w:t>τεκταινόμενα</w:t>
      </w:r>
      <w:proofErr w:type="spellEnd"/>
      <w:r>
        <w:rPr>
          <w:rFonts w:eastAsia="Times New Roman"/>
          <w:color w:val="222222"/>
          <w:szCs w:val="24"/>
          <w:shd w:val="clear" w:color="auto" w:fill="FFFFFF"/>
        </w:rPr>
        <w:t xml:space="preserve"> στο εμπορικό δίκαιο.</w:t>
      </w:r>
    </w:p>
    <w:p w14:paraId="0CA0AA6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Είναι, λοιπόν, το νομοσχέδιο επιστημονικά άρτιο, το έχω πει και θα το επαναλάβω. Έχω, όμως, τον προβληματισμό</w:t>
      </w:r>
      <w:r w:rsidRPr="004C0FAB">
        <w:rPr>
          <w:rFonts w:eastAsia="Times New Roman" w:cs="Times New Roman"/>
          <w:szCs w:val="24"/>
        </w:rPr>
        <w:t xml:space="preserve">: </w:t>
      </w:r>
      <w:r>
        <w:rPr>
          <w:rFonts w:eastAsia="Times New Roman" w:cs="Times New Roman"/>
          <w:szCs w:val="24"/>
        </w:rPr>
        <w:t xml:space="preserve">Στην </w:t>
      </w:r>
      <w:r>
        <w:rPr>
          <w:rFonts w:eastAsia="Times New Roman" w:cs="Times New Roman"/>
          <w:szCs w:val="24"/>
        </w:rPr>
        <w:lastRenderedPageBreak/>
        <w:t xml:space="preserve">παρούσα οικονομική συγκυρία θα αποβεί χρήσιμο κατά τον σκοπό του; </w:t>
      </w:r>
    </w:p>
    <w:p w14:paraId="0CA0AA6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Το λέω αυτό για </w:t>
      </w:r>
      <w:r>
        <w:rPr>
          <w:rFonts w:eastAsia="Times New Roman" w:cs="Times New Roman"/>
          <w:szCs w:val="24"/>
        </w:rPr>
        <w:t>τον λόγο ότι βαδίζουμε ήδη προς το δέκατο έτος κρίσης. Η κατάσταση της ελληνικής οικονομίας όσο και αν εμφανίζεται ότι έχει μία ασθενή ανάπτυξη</w:t>
      </w:r>
      <w:r>
        <w:rPr>
          <w:rFonts w:eastAsia="Times New Roman" w:cs="Times New Roman"/>
          <w:szCs w:val="24"/>
        </w:rPr>
        <w:t>,</w:t>
      </w:r>
      <w:r>
        <w:rPr>
          <w:rFonts w:eastAsia="Times New Roman" w:cs="Times New Roman"/>
          <w:szCs w:val="24"/>
        </w:rPr>
        <w:t xml:space="preserve"> κατά </w:t>
      </w:r>
      <w:r>
        <w:rPr>
          <w:rFonts w:eastAsia="Times New Roman" w:cs="Times New Roman"/>
          <w:szCs w:val="24"/>
        </w:rPr>
        <w:t>το</w:t>
      </w:r>
      <w:r>
        <w:rPr>
          <w:rFonts w:eastAsia="Times New Roman" w:cs="Times New Roman"/>
          <w:szCs w:val="24"/>
        </w:rPr>
        <w:t xml:space="preserve"> αποτέλεσμα αποδεικνύεται στάσιμη. Είναι δύσκολο να δημιουργηθούν νέες θέσεις εργασίας και για τις επενδ</w:t>
      </w:r>
      <w:r>
        <w:rPr>
          <w:rFonts w:eastAsia="Times New Roman" w:cs="Times New Roman"/>
          <w:szCs w:val="24"/>
        </w:rPr>
        <w:t xml:space="preserve">ύσεις, το είπε και ο </w:t>
      </w:r>
      <w:r>
        <w:rPr>
          <w:rFonts w:eastAsia="Times New Roman" w:cs="Times New Roman"/>
          <w:szCs w:val="24"/>
        </w:rPr>
        <w:t>εισηγητής μας ο</w:t>
      </w:r>
      <w:r>
        <w:rPr>
          <w:rFonts w:eastAsia="Times New Roman" w:cs="Times New Roman"/>
          <w:szCs w:val="24"/>
        </w:rPr>
        <w:t xml:space="preserve"> κ. Κωνσταντινόπουλος, τελικά με τη μορφή των ιδιωτικοποιήσεων, των αποκρατικοποιήσεων χρηματοδοτούν οι ελληνικές τράπεζες ξένες εταιρείες να </w:t>
      </w:r>
      <w:r>
        <w:rPr>
          <w:rFonts w:eastAsia="Times New Roman" w:cs="Times New Roman"/>
          <w:szCs w:val="24"/>
        </w:rPr>
        <w:t>τις</w:t>
      </w:r>
      <w:r>
        <w:rPr>
          <w:rFonts w:eastAsia="Times New Roman" w:cs="Times New Roman"/>
          <w:szCs w:val="24"/>
        </w:rPr>
        <w:t xml:space="preserve"> αγοράζουν.</w:t>
      </w:r>
    </w:p>
    <w:p w14:paraId="0CA0AA6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Ακόμα και προχθές, κύριε Υπουργέ, συμμετείχε με ομολογιακό δάνε</w:t>
      </w:r>
      <w:r>
        <w:rPr>
          <w:rFonts w:eastAsia="Times New Roman" w:cs="Times New Roman"/>
          <w:szCs w:val="24"/>
        </w:rPr>
        <w:t xml:space="preserve">ιο 665 εκατομμυρίων η Εθνική Τράπεζα στην καταβολή του τιμήματος για την παράταση της σύμβασης του </w:t>
      </w:r>
      <w:r>
        <w:rPr>
          <w:rFonts w:eastAsia="Times New Roman" w:cs="Times New Roman"/>
          <w:szCs w:val="24"/>
        </w:rPr>
        <w:t>α</w:t>
      </w:r>
      <w:r>
        <w:rPr>
          <w:rFonts w:eastAsia="Times New Roman" w:cs="Times New Roman"/>
          <w:szCs w:val="24"/>
        </w:rPr>
        <w:t>εροδρομίου</w:t>
      </w:r>
      <w:r>
        <w:rPr>
          <w:rFonts w:eastAsia="Times New Roman" w:cs="Times New Roman"/>
          <w:szCs w:val="24"/>
        </w:rPr>
        <w:t xml:space="preserve"> «Ελευθέριος Βενιζέλος»</w:t>
      </w:r>
      <w:r>
        <w:rPr>
          <w:rFonts w:eastAsia="Times New Roman" w:cs="Times New Roman"/>
          <w:szCs w:val="24"/>
        </w:rPr>
        <w:t>. Δεν θα κάνω τώρα την άθροιση. Μπορεί τραπεζικά να είναι ενδιαφέρον για την τράπεζα, μπορεί να έχει μία εξασφάλιση της πλη</w:t>
      </w:r>
      <w:r>
        <w:rPr>
          <w:rFonts w:eastAsia="Times New Roman" w:cs="Times New Roman"/>
          <w:szCs w:val="24"/>
        </w:rPr>
        <w:t>ρωμής, να μην «κοκκινίσει» αυτό το ομολογιακό δάνειο ποτέ, αλλά έχει ένα πρόβλημα, ξέρετε, διότι αποστερούνται πόροι από την πραγματική οικονομία, την ελληνική.</w:t>
      </w:r>
    </w:p>
    <w:p w14:paraId="0CA0AA6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Ένα αεροδρόμιο και δη της μορφής του </w:t>
      </w:r>
      <w:r>
        <w:rPr>
          <w:rFonts w:eastAsia="Times New Roman" w:cs="Times New Roman"/>
          <w:szCs w:val="24"/>
        </w:rPr>
        <w:t>«</w:t>
      </w:r>
      <w:r>
        <w:rPr>
          <w:rFonts w:eastAsia="Times New Roman" w:cs="Times New Roman"/>
          <w:szCs w:val="24"/>
        </w:rPr>
        <w:t>Ελ</w:t>
      </w:r>
      <w:r>
        <w:rPr>
          <w:rFonts w:eastAsia="Times New Roman" w:cs="Times New Roman"/>
          <w:szCs w:val="24"/>
        </w:rPr>
        <w:t>ευθέριος Βενιζέλος»</w:t>
      </w:r>
      <w:r>
        <w:rPr>
          <w:rFonts w:eastAsia="Times New Roman" w:cs="Times New Roman"/>
          <w:szCs w:val="24"/>
        </w:rPr>
        <w:t>, με ιδιοκτησιακή σύνθεση γνωστή -να</w:t>
      </w:r>
      <w:r>
        <w:rPr>
          <w:rFonts w:eastAsia="Times New Roman" w:cs="Times New Roman"/>
          <w:szCs w:val="24"/>
        </w:rPr>
        <w:t xml:space="preserve"> μην την πούμε- και κυρίως με κεφάλαια καναδικά αυτήν τη στιγμή, καθόσον θυμάμαι, μπορεί να χρηματοδοτείται από μία τράπεζα του εξωτερικού, εκτός εάν η ελληνική οικονομία δεν παρέχει τις εγγυήσεις για τη χρηματοδότηση για την εξαγορά κρατικής επιχείρησης ή</w:t>
      </w:r>
      <w:r>
        <w:rPr>
          <w:rFonts w:eastAsia="Times New Roman" w:cs="Times New Roman"/>
          <w:szCs w:val="24"/>
        </w:rPr>
        <w:t xml:space="preserve"> την παράταση της παραχώρησης</w:t>
      </w:r>
      <w:r>
        <w:rPr>
          <w:rFonts w:eastAsia="Times New Roman" w:cs="Times New Roman"/>
          <w:szCs w:val="24"/>
        </w:rPr>
        <w:t xml:space="preserve"> της</w:t>
      </w:r>
      <w:r>
        <w:rPr>
          <w:rFonts w:eastAsia="Times New Roman" w:cs="Times New Roman"/>
          <w:szCs w:val="24"/>
        </w:rPr>
        <w:t>.</w:t>
      </w:r>
    </w:p>
    <w:p w14:paraId="0CA0AA6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Εκείνο το οποίο έχουμε δει, λοιπόν, αυτήν τη στιγμή τα τελευταία τρία, τέσσερα, ίσως και πέντε χρόνια στην κατάσταση των εταιρειών</w:t>
      </w:r>
      <w:r>
        <w:rPr>
          <w:rFonts w:eastAsia="Times New Roman" w:cs="Times New Roman"/>
          <w:szCs w:val="24"/>
        </w:rPr>
        <w:t>,</w:t>
      </w:r>
      <w:r>
        <w:rPr>
          <w:rFonts w:eastAsia="Times New Roman" w:cs="Times New Roman"/>
          <w:szCs w:val="24"/>
        </w:rPr>
        <w:t xml:space="preserve"> είναι η βίαιη διάσπαση. Δεν ακολουθούμε κανόνες μετασχηματισμού, ακολουθούμε κανόνες βίαι</w:t>
      </w:r>
      <w:r>
        <w:rPr>
          <w:rFonts w:eastAsia="Times New Roman" w:cs="Times New Roman"/>
          <w:szCs w:val="24"/>
        </w:rPr>
        <w:t xml:space="preserve">ης διάσπασης: είτε με την </w:t>
      </w:r>
      <w:r>
        <w:rPr>
          <w:rFonts w:eastAsia="Times New Roman" w:cs="Times New Roman"/>
          <w:szCs w:val="24"/>
        </w:rPr>
        <w:t>εφαρμογή</w:t>
      </w:r>
      <w:r>
        <w:rPr>
          <w:rFonts w:eastAsia="Times New Roman" w:cs="Times New Roman"/>
          <w:szCs w:val="24"/>
        </w:rPr>
        <w:t xml:space="preserve"> του νόμου περί εκκαθάρισης των </w:t>
      </w:r>
      <w:r>
        <w:rPr>
          <w:rFonts w:eastAsia="Times New Roman" w:cs="Times New Roman"/>
          <w:szCs w:val="24"/>
        </w:rPr>
        <w:t>χρεωμένων</w:t>
      </w:r>
      <w:r>
        <w:rPr>
          <w:rFonts w:eastAsia="Times New Roman" w:cs="Times New Roman"/>
          <w:szCs w:val="24"/>
        </w:rPr>
        <w:t xml:space="preserve"> εταιρειών εν λειτουργία -και αναφέρομαι στον γνωστό ν.4307-, το θεωρώ ότι είναι βίαιη διάσπαση, ή ακόμα και με τον Πτωχευτικό Κώδικα, ο οποίος τα τελευταία τρία χρόνια υπέστη επανε</w:t>
      </w:r>
      <w:r>
        <w:rPr>
          <w:rFonts w:eastAsia="Times New Roman" w:cs="Times New Roman"/>
          <w:szCs w:val="24"/>
        </w:rPr>
        <w:t xml:space="preserve">ιλημμένες τροποποιήσεις. Γιατί; Για να μπορούν να πουληθούν τα κομμάτια, τα υπολείμματα </w:t>
      </w:r>
      <w:r>
        <w:rPr>
          <w:rFonts w:eastAsia="Times New Roman" w:cs="Times New Roman"/>
          <w:szCs w:val="24"/>
        </w:rPr>
        <w:t>των</w:t>
      </w:r>
      <w:r>
        <w:rPr>
          <w:rFonts w:eastAsia="Times New Roman" w:cs="Times New Roman"/>
          <w:szCs w:val="24"/>
        </w:rPr>
        <w:t xml:space="preserve"> εταιρειών. Και μάλιστα οι πωλήσεις αυτές με τα σχέδια αναδιάρθρωσης οδήγησαν σε </w:t>
      </w:r>
      <w:r>
        <w:rPr>
          <w:rFonts w:eastAsia="Times New Roman" w:cs="Times New Roman"/>
          <w:szCs w:val="24"/>
        </w:rPr>
        <w:lastRenderedPageBreak/>
        <w:t>διαγραφή ζημιών εκατοντάδων εκατομμυρίων από τις τράπεζες και σε κλάδους ακόμα που κ</w:t>
      </w:r>
      <w:r>
        <w:rPr>
          <w:rFonts w:eastAsia="Times New Roman" w:cs="Times New Roman"/>
          <w:szCs w:val="24"/>
        </w:rPr>
        <w:t>ανείς δεν το περίμενε.</w:t>
      </w:r>
    </w:p>
    <w:p w14:paraId="0CA0AA6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Όλα αυτά πρέπει να τα λάβουμε υπ’ </w:t>
      </w:r>
      <w:proofErr w:type="spellStart"/>
      <w:r>
        <w:rPr>
          <w:rFonts w:eastAsia="Times New Roman" w:cs="Times New Roman"/>
          <w:szCs w:val="24"/>
        </w:rPr>
        <w:t>όψιν</w:t>
      </w:r>
      <w:proofErr w:type="spellEnd"/>
      <w:r>
        <w:rPr>
          <w:rFonts w:eastAsia="Times New Roman" w:cs="Times New Roman"/>
          <w:szCs w:val="24"/>
        </w:rPr>
        <w:t xml:space="preserve">, διότι -εγώ προσωπική άποψη θα εκφράσω- η ελληνική οικονομία εξακολουθεί να μη βρίσκεται σε αναπτυξιακή πορεία, βρίσκεται σε αντίστροφη πορεία. </w:t>
      </w:r>
      <w:proofErr w:type="spellStart"/>
      <w:r>
        <w:rPr>
          <w:rFonts w:eastAsia="Times New Roman" w:cs="Times New Roman"/>
          <w:szCs w:val="24"/>
        </w:rPr>
        <w:t>Ευαγγελιζόμεθα</w:t>
      </w:r>
      <w:proofErr w:type="spellEnd"/>
      <w:r>
        <w:rPr>
          <w:rFonts w:eastAsia="Times New Roman" w:cs="Times New Roman"/>
          <w:szCs w:val="24"/>
        </w:rPr>
        <w:t xml:space="preserve"> όλοι ανάπτυξη, αλλά δεν τη βλέπουμε</w:t>
      </w:r>
      <w:r>
        <w:rPr>
          <w:rFonts w:eastAsia="Times New Roman" w:cs="Times New Roman"/>
          <w:szCs w:val="24"/>
        </w:rPr>
        <w:t>, βλέπουμε μία στασιμότητα.</w:t>
      </w:r>
    </w:p>
    <w:p w14:paraId="0CA0AA6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Επομένως αυτό το σχέδιο νόμου φοβούμαι ότι αντί να αποβεί εφαλτήριο διατήρησης μικρομεσαίων επιχειρήσεων, θέσεων εργασίας, έστω και γλίσχρων επενδύσεων οι οποίες θα απαιτηθούν για τη διατήρηση των υφιστάμενων, έχετε σκεφτεί, κύρ</w:t>
      </w:r>
      <w:r>
        <w:rPr>
          <w:rFonts w:eastAsia="Times New Roman" w:cs="Times New Roman"/>
          <w:szCs w:val="24"/>
        </w:rPr>
        <w:t>ιε Υπουργέ, μήπως δώσει την ευκαιρία να συγκεντρωθούν επιχειρήσεις, με την έννοια των συγχωνεύσεων να γίνουν μεγάλες, ορισμένες ακόμα που παραμένουν στην Ελλάδα, και μετά οι έδρες τους οι φορολογικές, οι διοικητικές να ταξιδέψουν στο εξωτερικό; Έχουμε πολλ</w:t>
      </w:r>
      <w:r>
        <w:rPr>
          <w:rFonts w:eastAsia="Times New Roman" w:cs="Times New Roman"/>
          <w:szCs w:val="24"/>
        </w:rPr>
        <w:t xml:space="preserve">ά παραδείγματα αποφυγής φορολογίας και ασφαλιστικών εισφορών στην Ελλάδα. Έχουμε πάρα πολλά. Ευτυχώς, μία τελευταία προσπάθεια που έγινε -δεν θα πω ποια </w:t>
      </w:r>
      <w:r>
        <w:rPr>
          <w:rFonts w:eastAsia="Times New Roman" w:cs="Times New Roman"/>
          <w:szCs w:val="24"/>
        </w:rPr>
        <w:lastRenderedPageBreak/>
        <w:t xml:space="preserve">εταιρεία είναι βέβαια- καταψηφίστηκε από τους μετόχους και αυτό έδειξε μία αντίσταση. </w:t>
      </w:r>
    </w:p>
    <w:p w14:paraId="0CA0AA6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Εφόσον, όμως, δε</w:t>
      </w:r>
      <w:r>
        <w:rPr>
          <w:rFonts w:eastAsia="Times New Roman" w:cs="Times New Roman"/>
          <w:szCs w:val="24"/>
        </w:rPr>
        <w:t xml:space="preserve">ν δίνουμε κίνητρα τι νόημα έχει; Είναι εκείνο το οποίο είπα και στην </w:t>
      </w:r>
      <w:r>
        <w:rPr>
          <w:rFonts w:eastAsia="Times New Roman" w:cs="Times New Roman"/>
          <w:szCs w:val="24"/>
        </w:rPr>
        <w:t>ε</w:t>
      </w:r>
      <w:r>
        <w:rPr>
          <w:rFonts w:eastAsia="Times New Roman" w:cs="Times New Roman"/>
          <w:szCs w:val="24"/>
        </w:rPr>
        <w:t>πιτροπή: εάν έχουμε τη δυνατότητα να δώσουμε κίνητρα, να φέρουμε και τέτοιους νόμους. Θα επαναλάβω ότι είναι άρτιο επιστημονικά το νομοσχέδιο, φοβούμαι όμως ότι δεν θα αποβεί χρήσιμο. Εφ</w:t>
      </w:r>
      <w:r>
        <w:rPr>
          <w:rFonts w:eastAsia="Times New Roman" w:cs="Times New Roman"/>
          <w:szCs w:val="24"/>
        </w:rPr>
        <w:t>όσον δεν μπορούμε, λοιπόν, να δώσουμε κίνητρα φορολογικά, ασφαλιστικά, δεν μπορούμε να πετύχουμε τον στόχο ότι θα δημιουργήσουμε μεγαλύτερες επιχειρήσεις.</w:t>
      </w:r>
    </w:p>
    <w:p w14:paraId="0CA0AA6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Δεν θέλω να γίνω κουραστικός, αλλά κατ’ ανάγκην θα επαναλάβω ότι φοβούμαι, εκφράζω τον φόβο ότι νομοσ</w:t>
      </w:r>
      <w:r>
        <w:rPr>
          <w:rFonts w:eastAsia="Times New Roman" w:cs="Times New Roman"/>
          <w:szCs w:val="24"/>
        </w:rPr>
        <w:t>χέδια ανάλογης μορφής θα είναι εφαλτήριο φυγής επιχειρήσεων προς το εξωτερικό, διότι θα δημιουργούν με τη συγκέντρωση προϋποθέσεις για να πάνε στο ξένο τραπεζικό σύστημα, για να πάνε στα μεγάλα διεθνή χρηματιστήρια και να φύγουν από τη χώρα μας. Θέλει πολλ</w:t>
      </w:r>
      <w:r>
        <w:rPr>
          <w:rFonts w:eastAsia="Times New Roman" w:cs="Times New Roman"/>
          <w:szCs w:val="24"/>
        </w:rPr>
        <w:t>ή προσοχή το σημείο αυτό.</w:t>
      </w:r>
    </w:p>
    <w:p w14:paraId="0CA0AA6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πέρα προκύπτει πάλι η ανάγκη μιας αναδρομής, κύριε Πρόεδρε, την οποία έκανα και στην </w:t>
      </w:r>
      <w:r>
        <w:rPr>
          <w:rFonts w:eastAsia="Times New Roman" w:cs="Times New Roman"/>
          <w:szCs w:val="24"/>
        </w:rPr>
        <w:t>ε</w:t>
      </w:r>
      <w:r>
        <w:rPr>
          <w:rFonts w:eastAsia="Times New Roman" w:cs="Times New Roman"/>
          <w:szCs w:val="24"/>
        </w:rPr>
        <w:t xml:space="preserve">πιτροπή. Εγώ κάνω μία σύγκριση της δεκαετίας του 1950 και 1960 με τη δεκαετία που διανύουμε. Τότε η Ελλάδα έβγαινε καθημαγμένη από έναν </w:t>
      </w:r>
      <w:r>
        <w:rPr>
          <w:rFonts w:eastAsia="Times New Roman" w:cs="Times New Roman"/>
          <w:szCs w:val="24"/>
        </w:rPr>
        <w:t xml:space="preserve">Εμφύλιο και έναν Παγκόσμιο Πόλεμο, είχαμε τότε τους πρώτους νόμους για ανάπτυξη, για συγχωνεύσεις, αλλά είχαμε και κίνητρα ταυτόχρονα για τη δημιουργία εταιρειών περιορισμένης ευθύνης, για τη δημιουργία ανωνύμων εταιρειών. Αυτά απέδωσαν, αλλά στη διαδρομή </w:t>
      </w:r>
      <w:r>
        <w:rPr>
          <w:rFonts w:eastAsia="Times New Roman" w:cs="Times New Roman"/>
          <w:szCs w:val="24"/>
        </w:rPr>
        <w:t xml:space="preserve">με την οικονομική κρίση έχουν καταστεί ανεπίκαιρα. </w:t>
      </w:r>
    </w:p>
    <w:p w14:paraId="0CA0AA6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Σήμερα, λοιπόν, βρισκόμαστε ακόμα σε κατάσταση οικονομικής κρίσης, γιατί οφείλω να θυμίσω ότι μπορεί να έληξαν τυπικά τα μνημόνια, μπορεί να πέρασε η τριετής περίοδος των χρηματοδοτήσεων, αλλά οι όροι οι </w:t>
      </w:r>
      <w:r>
        <w:rPr>
          <w:rFonts w:eastAsia="Times New Roman" w:cs="Times New Roman"/>
          <w:szCs w:val="24"/>
        </w:rPr>
        <w:t xml:space="preserve">οποίοι είναι δεσμευτικοί για τη χώρα μας παραμένουν, με υποχρεωτική την εφαρμογή τους. Μιλάμε για πλεονάσματα, μιλάμε για πράγματα τα οποία βάζουν μία θηλιά στην ελληνική οικονομία. </w:t>
      </w:r>
    </w:p>
    <w:p w14:paraId="0CA0AA6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Εάν, λοιπόν, δεν λύσουμε το πρόβλημα της οικονομίας και δη και το πρόβλημ</w:t>
      </w:r>
      <w:r>
        <w:rPr>
          <w:rFonts w:eastAsia="Times New Roman" w:cs="Times New Roman"/>
          <w:szCs w:val="24"/>
        </w:rPr>
        <w:t>α των τραπεζών -μπορεί να μην αναφέρεται στις τραπεζικές εταιρείες, κύριε Υπουργέ, το νομοθέτημα, διότι έχουν διαφορετική ανάγκη νομοθέτησης, εποπτείας, εκεί θα συμφωνήσουμε-, αν δεν δούμε και το τραπεζικό σύστημα, το οποίο τραπεζικό σύστημα χρήζει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αιμ</w:t>
      </w:r>
      <w:r>
        <w:rPr>
          <w:rFonts w:eastAsia="Times New Roman" w:cs="Times New Roman"/>
          <w:szCs w:val="24"/>
        </w:rPr>
        <w:t>ατοδότηση</w:t>
      </w:r>
      <w:proofErr w:type="spellEnd"/>
      <w:r>
        <w:rPr>
          <w:rFonts w:eastAsia="Times New Roman" w:cs="Times New Roman"/>
          <w:szCs w:val="24"/>
        </w:rPr>
        <w:t xml:space="preserve">, δεν θα προχωρήσουμε. </w:t>
      </w:r>
    </w:p>
    <w:p w14:paraId="0CA0AA6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Εδώ θα κάνω την παρέκβαση και θα πω ότι λήγει ο νόμος για την προστασία της πρώτης κατοικίας σε σαράντα οκτώ ώρες. Ακούγονται διάφορα, ακούγεται ότι θα υπάρξει νομοθέτημα, γίνεται διαβούλευση Μεγάρου Μαξίμου, τραπεζών, </w:t>
      </w:r>
      <w:r>
        <w:rPr>
          <w:rFonts w:eastAsia="Times New Roman" w:cs="Times New Roman"/>
          <w:szCs w:val="24"/>
        </w:rPr>
        <w:t>θ</w:t>
      </w:r>
      <w:r>
        <w:rPr>
          <w:rFonts w:eastAsia="Times New Roman" w:cs="Times New Roman"/>
          <w:szCs w:val="24"/>
        </w:rPr>
        <w:t>εσμ</w:t>
      </w:r>
      <w:r>
        <w:rPr>
          <w:rFonts w:eastAsia="Times New Roman" w:cs="Times New Roman"/>
          <w:szCs w:val="24"/>
        </w:rPr>
        <w:t>ών. Όποιο και να είναι το επόμενο νομοθέτημα, πρέπει να εκκαθαριστεί το πεδίο των κόκκινων δανείων.</w:t>
      </w:r>
    </w:p>
    <w:p w14:paraId="0CA0AA6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Και είχε την ευκαιρία η Κυβέρνηση, κύριε Υπουργέ, με τον αναβαλλόμενο φόρο. Διότι όταν ξεκίνησε δειλά-δειλά η αναβολή του φόρου εισοδήματος για τις τράπεζες</w:t>
      </w:r>
      <w:r>
        <w:rPr>
          <w:rFonts w:eastAsia="Times New Roman" w:cs="Times New Roman"/>
          <w:szCs w:val="24"/>
        </w:rPr>
        <w:t xml:space="preserve"> σε σχέση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του 2015 -26 δισεκατομμύρια νομίζω ότι ήταν αυτά, αν κάνω λάθος θα με διορθώσετε- και με τη ρήτρα της δα</w:t>
      </w:r>
      <w:r>
        <w:rPr>
          <w:rFonts w:eastAsia="Times New Roman" w:cs="Times New Roman"/>
          <w:szCs w:val="24"/>
        </w:rPr>
        <w:lastRenderedPageBreak/>
        <w:t xml:space="preserve">νειακής σύμβασης ότι θα γίνει </w:t>
      </w:r>
      <w:proofErr w:type="spellStart"/>
      <w:r>
        <w:rPr>
          <w:rFonts w:eastAsia="Times New Roman" w:cs="Times New Roman"/>
          <w:szCs w:val="24"/>
        </w:rPr>
        <w:t>εξορθολογισμός</w:t>
      </w:r>
      <w:proofErr w:type="spellEnd"/>
      <w:r>
        <w:rPr>
          <w:rFonts w:eastAsia="Times New Roman" w:cs="Times New Roman"/>
          <w:szCs w:val="24"/>
        </w:rPr>
        <w:t xml:space="preserve"> των καθυστερούμενων κόκκινων δανείων, τι πετύχαμε; Πετύχαμε με την αδράν</w:t>
      </w:r>
      <w:r>
        <w:rPr>
          <w:rFonts w:eastAsia="Times New Roman" w:cs="Times New Roman"/>
          <w:szCs w:val="24"/>
        </w:rPr>
        <w:t>εια τέσσερα χρόνια να γίνουν πολύ μεγαλύτερα τα δάνεια όχι κατά ποιότητα, κατά ποσότητα, ο τόκος, το ανεξόφλητο υπόλοιπο, διότι έμειναν τέσσερα χρόνια χωρίς κα</w:t>
      </w:r>
      <w:r>
        <w:rPr>
          <w:rFonts w:eastAsia="Times New Roman" w:cs="Times New Roman"/>
          <w:szCs w:val="24"/>
        </w:rPr>
        <w:t>μ</w:t>
      </w:r>
      <w:r>
        <w:rPr>
          <w:rFonts w:eastAsia="Times New Roman" w:cs="Times New Roman"/>
          <w:szCs w:val="24"/>
        </w:rPr>
        <w:t>μία ουσιαστική παρέμβαση, τα δικαστήρια δεν απέδωσαν.</w:t>
      </w:r>
    </w:p>
    <w:p w14:paraId="0CA0AA6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Εδώ θέλω να θυμίσω ότι προχθές υπήρξε και </w:t>
      </w:r>
      <w:r>
        <w:rPr>
          <w:rFonts w:eastAsia="Times New Roman" w:cs="Times New Roman"/>
          <w:szCs w:val="24"/>
        </w:rPr>
        <w:t xml:space="preserve">τόμος της </w:t>
      </w:r>
      <w:proofErr w:type="spellStart"/>
      <w:r>
        <w:rPr>
          <w:rFonts w:eastAsia="Times New Roman" w:cs="Times New Roman"/>
          <w:szCs w:val="24"/>
        </w:rPr>
        <w:t>διαΝΕΟσις</w:t>
      </w:r>
      <w:proofErr w:type="spellEnd"/>
      <w:r>
        <w:rPr>
          <w:rFonts w:eastAsia="Times New Roman" w:cs="Times New Roman"/>
          <w:szCs w:val="24"/>
        </w:rPr>
        <w:t xml:space="preserve"> που μιλάει για χίλιες πεντακόσιες ογδόντα ημέρες</w:t>
      </w:r>
      <w:r>
        <w:rPr>
          <w:rFonts w:eastAsia="Times New Roman" w:cs="Times New Roman"/>
          <w:szCs w:val="24"/>
        </w:rPr>
        <w:t>,</w:t>
      </w:r>
      <w:r>
        <w:rPr>
          <w:rFonts w:eastAsia="Times New Roman" w:cs="Times New Roman"/>
          <w:szCs w:val="24"/>
        </w:rPr>
        <w:t xml:space="preserve"> χρονική ανάγκη για να υπάρξει η εκδίκαση μιας εμπορικής διαφοράς σε πρώτο βαθμό. Εδώ θέλω να τους διορθώσω λίγο. Δεν είναι χίλιες πεντακόσιες ογδόντα ημέρες, είναι λιγότερες </w:t>
      </w:r>
      <w:r>
        <w:rPr>
          <w:rFonts w:eastAsia="Times New Roman" w:cs="Times New Roman"/>
          <w:szCs w:val="24"/>
        </w:rPr>
        <w:t>για τις</w:t>
      </w:r>
      <w:r>
        <w:rPr>
          <w:rFonts w:eastAsia="Times New Roman" w:cs="Times New Roman"/>
          <w:szCs w:val="24"/>
        </w:rPr>
        <w:t xml:space="preserve"> εμπο</w:t>
      </w:r>
      <w:r>
        <w:rPr>
          <w:rFonts w:eastAsia="Times New Roman" w:cs="Times New Roman"/>
          <w:szCs w:val="24"/>
        </w:rPr>
        <w:t>ρικές διαφορές τουλάχιστον στον πρώτο βαθμό. Αν όμως αναφέρονται σε εμπορικές διαφορές σε σχέση με τις διοικητικές διαφορές που προκύπτουν κατά την εκτέλεση ή κατά την έκδοση διοικητικών πράξεων που αφορούν είτε σύσταση επιχειρήσεων είτε περιβαλλοντικούς ό</w:t>
      </w:r>
      <w:r>
        <w:rPr>
          <w:rFonts w:eastAsia="Times New Roman" w:cs="Times New Roman"/>
          <w:szCs w:val="24"/>
        </w:rPr>
        <w:t>ρους</w:t>
      </w:r>
      <w:r>
        <w:rPr>
          <w:rFonts w:eastAsia="Times New Roman" w:cs="Times New Roman"/>
          <w:szCs w:val="24"/>
        </w:rPr>
        <w:t>,</w:t>
      </w:r>
      <w:r>
        <w:rPr>
          <w:rFonts w:eastAsia="Times New Roman" w:cs="Times New Roman"/>
          <w:szCs w:val="24"/>
        </w:rPr>
        <w:t xml:space="preserve"> οι χίλιες πεντακόσιες ογδόντα μέρες είναι λίγες, κύριε Υπουργέ. Θέλουμε δέκα χρόνια στο Συμ</w:t>
      </w:r>
      <w:r>
        <w:rPr>
          <w:rFonts w:eastAsia="Times New Roman" w:cs="Times New Roman"/>
          <w:szCs w:val="24"/>
        </w:rPr>
        <w:lastRenderedPageBreak/>
        <w:t>βούλιο Επικρατείας για να καταλήξουμε να έχουμε απόφαση. Επομένως μπορεί να θέλουμε δυόμισι, μπορεί να θέλουμε τρεις χιλιάδες μέρες να περάσουν.</w:t>
      </w:r>
    </w:p>
    <w:p w14:paraId="0CA0AA7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Με αυτές τις σ</w:t>
      </w:r>
      <w:r>
        <w:rPr>
          <w:rFonts w:eastAsia="Times New Roman" w:cs="Times New Roman"/>
          <w:szCs w:val="24"/>
        </w:rPr>
        <w:t>κέψεις, λοιπόν, συνοψίζω και λέω το εξής: καλό το νομοθέτημα, καλές οι προθέσεις, ενδεχομένως καλοί οι σκοποί, αλλά δεν ταιριάζουν με την παρούσα συγκυρία. Δεν ταιριάζουν διότι δεν δίνουν το προβάδισμα σε κίνητρα και υποστήριξη μικρομεσαίων επιχειρήσεων. Κ</w:t>
      </w:r>
      <w:r>
        <w:rPr>
          <w:rFonts w:eastAsia="Times New Roman" w:cs="Times New Roman"/>
          <w:szCs w:val="24"/>
        </w:rPr>
        <w:t>αι πρέπει να πούμε και τούτο: επιχειρήσεις εντάσεως εργασίας δεν έχουμε πλέον στην Ελλάδα -για να θυμηθούμε και τους οικονομικούς όρους της Αριστεράς. Δεν έχουμε επιχειρήσεις εντάσεως εργασίας αυτήν τη στιγμή. Γίνεται μ</w:t>
      </w:r>
      <w:r>
        <w:rPr>
          <w:rFonts w:eastAsia="Times New Roman" w:cs="Times New Roman"/>
          <w:szCs w:val="24"/>
        </w:rPr>
        <w:t>ί</w:t>
      </w:r>
      <w:r>
        <w:rPr>
          <w:rFonts w:eastAsia="Times New Roman" w:cs="Times New Roman"/>
          <w:szCs w:val="24"/>
        </w:rPr>
        <w:t xml:space="preserve">α προσπάθεια, ακόμα και οι τράπεζες </w:t>
      </w:r>
      <w:r>
        <w:rPr>
          <w:rFonts w:eastAsia="Times New Roman" w:cs="Times New Roman"/>
          <w:szCs w:val="24"/>
        </w:rPr>
        <w:t xml:space="preserve">κλείνουν καταστήματα, βγάζουν προγράμματα εθελουσίας εξόδου για να συρρικνωθούν όσον αφορά στον αριθμό του προσωπικού. Βέβαια είναι και η τεχνολογία η οποία </w:t>
      </w:r>
      <w:r>
        <w:rPr>
          <w:rFonts w:eastAsia="Times New Roman" w:cs="Times New Roman"/>
          <w:szCs w:val="24"/>
        </w:rPr>
        <w:t>τις</w:t>
      </w:r>
      <w:r>
        <w:rPr>
          <w:rFonts w:eastAsia="Times New Roman" w:cs="Times New Roman"/>
          <w:szCs w:val="24"/>
        </w:rPr>
        <w:t xml:space="preserve"> βοηθάει σε αυτό.</w:t>
      </w:r>
    </w:p>
    <w:p w14:paraId="0CA0AA71"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Επομένως, εφόσον δεν έχουμε</w:t>
      </w:r>
      <w:r>
        <w:rPr>
          <w:rFonts w:eastAsia="Times New Roman"/>
          <w:color w:val="212121"/>
          <w:szCs w:val="24"/>
          <w:shd w:val="clear" w:color="auto" w:fill="FFFFFF"/>
        </w:rPr>
        <w:t xml:space="preserve"> επιχείρηση</w:t>
      </w:r>
      <w:r>
        <w:rPr>
          <w:rFonts w:eastAsia="Times New Roman"/>
          <w:color w:val="212121"/>
          <w:szCs w:val="24"/>
          <w:shd w:val="clear" w:color="auto" w:fill="FFFFFF"/>
        </w:rPr>
        <w:t xml:space="preserve"> εντάσεως εργασίας, για να δημιουργήσουμε επίπεδο απασχόλησης χρειαζόμαστε μικρομεσαίες, πρέπει να υποστηρίξουμε τις μικρομεσαίες -δεν νομίζω με τη μετατροπή μιας ομόρρυθμης σε ετερόρρυθμη </w:t>
      </w:r>
      <w:r>
        <w:rPr>
          <w:rFonts w:eastAsia="Times New Roman"/>
          <w:color w:val="212121"/>
          <w:szCs w:val="24"/>
          <w:shd w:val="clear" w:color="auto" w:fill="FFFFFF"/>
        </w:rPr>
        <w:lastRenderedPageBreak/>
        <w:t>ή μιας ΕΠΕ σε ΙΚΕ ότι λύνουμε το πρόβλημα-</w:t>
      </w:r>
      <w:r>
        <w:rPr>
          <w:rFonts w:eastAsia="Times New Roman"/>
          <w:color w:val="212121"/>
          <w:szCs w:val="24"/>
          <w:shd w:val="clear" w:color="auto" w:fill="FFFFFF"/>
        </w:rPr>
        <w:t>,</w:t>
      </w:r>
      <w:r>
        <w:rPr>
          <w:rFonts w:eastAsia="Times New Roman"/>
          <w:color w:val="212121"/>
          <w:szCs w:val="24"/>
          <w:shd w:val="clear" w:color="auto" w:fill="FFFFFF"/>
        </w:rPr>
        <w:t xml:space="preserve"> </w:t>
      </w:r>
      <w:r>
        <w:rPr>
          <w:rFonts w:eastAsia="Times New Roman"/>
          <w:color w:val="212121"/>
          <w:szCs w:val="24"/>
          <w:shd w:val="clear" w:color="auto" w:fill="FFFFFF"/>
        </w:rPr>
        <w:t>να δώσουμε</w:t>
      </w:r>
      <w:r>
        <w:rPr>
          <w:rFonts w:eastAsia="Times New Roman"/>
          <w:color w:val="212121"/>
          <w:szCs w:val="24"/>
          <w:shd w:val="clear" w:color="auto" w:fill="FFFFFF"/>
        </w:rPr>
        <w:t xml:space="preserve"> κίνητρα και </w:t>
      </w:r>
      <w:r>
        <w:rPr>
          <w:rFonts w:eastAsia="Times New Roman"/>
          <w:color w:val="212121"/>
          <w:szCs w:val="24"/>
          <w:shd w:val="clear" w:color="auto" w:fill="FFFFFF"/>
        </w:rPr>
        <w:t xml:space="preserve">ας αφήσουμε λίγο πιο πέρα ρυθμίσεις οι οποίες αφορούν ουσιαστικά τους μεγάλους. Δεν θέλω να επαληθευθώ, θέλω να διαψευσθώ και το νομοθέτημα αυτό να μην </w:t>
      </w:r>
      <w:r w:rsidRPr="008276B7">
        <w:rPr>
          <w:rFonts w:eastAsia="Times New Roman"/>
          <w:color w:val="212121"/>
          <w:szCs w:val="24"/>
          <w:shd w:val="clear" w:color="auto" w:fill="FFFFFF"/>
        </w:rPr>
        <w:t>αποτελέσει εφαλτήριο συγκέντρωση</w:t>
      </w:r>
      <w:r>
        <w:rPr>
          <w:rFonts w:eastAsia="Times New Roman"/>
          <w:color w:val="212121"/>
          <w:szCs w:val="24"/>
          <w:shd w:val="clear" w:color="auto" w:fill="FFFFFF"/>
        </w:rPr>
        <w:t>ς</w:t>
      </w:r>
      <w:r w:rsidRPr="008276B7">
        <w:rPr>
          <w:rFonts w:eastAsia="Times New Roman"/>
          <w:color w:val="212121"/>
          <w:szCs w:val="24"/>
          <w:shd w:val="clear" w:color="auto" w:fill="FFFFFF"/>
        </w:rPr>
        <w:t xml:space="preserve"> και αναχώρηση</w:t>
      </w:r>
      <w:r>
        <w:rPr>
          <w:rFonts w:eastAsia="Times New Roman"/>
          <w:color w:val="212121"/>
          <w:szCs w:val="24"/>
          <w:shd w:val="clear" w:color="auto" w:fill="FFFFFF"/>
        </w:rPr>
        <w:t>ς</w:t>
      </w:r>
      <w:r w:rsidRPr="008276B7">
        <w:rPr>
          <w:rFonts w:eastAsia="Times New Roman"/>
          <w:color w:val="212121"/>
          <w:szCs w:val="24"/>
          <w:shd w:val="clear" w:color="auto" w:fill="FFFFFF"/>
        </w:rPr>
        <w:t xml:space="preserve"> για το εξωτερικό επιχειρήσεων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για να μεταφέρουν τη φορ</w:t>
      </w:r>
      <w:r w:rsidRPr="008276B7">
        <w:rPr>
          <w:rFonts w:eastAsia="Times New Roman"/>
          <w:color w:val="212121"/>
          <w:szCs w:val="24"/>
          <w:shd w:val="clear" w:color="auto" w:fill="FFFFFF"/>
        </w:rPr>
        <w:t>ολογική</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τη διοικητική έδρα</w:t>
      </w:r>
      <w:r>
        <w:rPr>
          <w:rFonts w:eastAsia="Times New Roman"/>
          <w:color w:val="212121"/>
          <w:szCs w:val="24"/>
          <w:shd w:val="clear" w:color="auto" w:fill="FFFFFF"/>
        </w:rPr>
        <w:t xml:space="preserve"> τους</w:t>
      </w:r>
      <w:r w:rsidRPr="008276B7">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εν τέλει και </w:t>
      </w:r>
      <w:r w:rsidRPr="008276B7">
        <w:rPr>
          <w:rFonts w:eastAsia="Times New Roman"/>
          <w:color w:val="212121"/>
          <w:szCs w:val="24"/>
          <w:shd w:val="clear" w:color="auto" w:fill="FFFFFF"/>
        </w:rPr>
        <w:t>τις δραστηριότητες κα</w:t>
      </w:r>
      <w:r>
        <w:rPr>
          <w:rFonts w:eastAsia="Times New Roman"/>
          <w:color w:val="212121"/>
          <w:szCs w:val="24"/>
          <w:shd w:val="clear" w:color="auto" w:fill="FFFFFF"/>
        </w:rPr>
        <w:t xml:space="preserve">ι εμείς να γίνουμε αντί </w:t>
      </w:r>
      <w:proofErr w:type="spellStart"/>
      <w:r>
        <w:rPr>
          <w:rFonts w:eastAsia="Times New Roman"/>
          <w:color w:val="212121"/>
          <w:szCs w:val="24"/>
          <w:shd w:val="clear" w:color="auto" w:fill="FFFFFF"/>
        </w:rPr>
        <w:t>εξαγωγείς</w:t>
      </w:r>
      <w:proofErr w:type="spellEnd"/>
      <w:r w:rsidRPr="008276B7">
        <w:rPr>
          <w:rFonts w:eastAsia="Times New Roman"/>
          <w:color w:val="212121"/>
          <w:szCs w:val="24"/>
          <w:shd w:val="clear" w:color="auto" w:fill="FFFFFF"/>
        </w:rPr>
        <w:t xml:space="preserve"> προϊόντων</w:t>
      </w:r>
      <w:r>
        <w:rPr>
          <w:rFonts w:eastAsia="Times New Roman"/>
          <w:color w:val="212121"/>
          <w:szCs w:val="24"/>
          <w:shd w:val="clear" w:color="auto" w:fill="FFFFFF"/>
        </w:rPr>
        <w:t>,</w:t>
      </w:r>
      <w:r>
        <w:rPr>
          <w:rFonts w:eastAsia="Times New Roman"/>
          <w:color w:val="212121"/>
          <w:szCs w:val="24"/>
          <w:shd w:val="clear" w:color="auto" w:fill="FFFFFF"/>
        </w:rPr>
        <w:t xml:space="preserve"> όπως θέλουμε,</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εισαγωγείς, </w:t>
      </w:r>
      <w:r w:rsidRPr="008276B7">
        <w:rPr>
          <w:rFonts w:eastAsia="Times New Roman"/>
          <w:color w:val="212121"/>
          <w:szCs w:val="24"/>
          <w:shd w:val="clear" w:color="auto" w:fill="FFFFFF"/>
        </w:rPr>
        <w:t>όπως θα το πάθουμε και με τα ροδάκινα</w:t>
      </w:r>
      <w:r>
        <w:rPr>
          <w:rFonts w:eastAsia="Times New Roman"/>
          <w:color w:val="212121"/>
          <w:szCs w:val="24"/>
          <w:shd w:val="clear" w:color="auto" w:fill="FFFFFF"/>
        </w:rPr>
        <w:t xml:space="preserve">, μια και έγινε η κουβέντα. </w:t>
      </w:r>
    </w:p>
    <w:p w14:paraId="0CA0AA72"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w:t>
      </w:r>
      <w:r>
        <w:rPr>
          <w:rFonts w:eastAsia="Times New Roman"/>
          <w:color w:val="212121"/>
          <w:szCs w:val="24"/>
          <w:shd w:val="clear" w:color="auto" w:fill="FFFFFF"/>
        </w:rPr>
        <w:t>κ</w:t>
      </w:r>
      <w:r>
        <w:rPr>
          <w:rFonts w:eastAsia="Times New Roman"/>
          <w:color w:val="212121"/>
          <w:szCs w:val="24"/>
          <w:shd w:val="clear" w:color="auto" w:fill="FFFFFF"/>
        </w:rPr>
        <w:t xml:space="preserve">τυπάει το κουδούνι λήξεως του </w:t>
      </w:r>
      <w:r>
        <w:rPr>
          <w:rFonts w:eastAsia="Times New Roman"/>
          <w:color w:val="212121"/>
          <w:szCs w:val="24"/>
          <w:shd w:val="clear" w:color="auto" w:fill="FFFFFF"/>
        </w:rPr>
        <w:t>χρόνου ομιλίας του κυρίου Βουλευτή)</w:t>
      </w:r>
    </w:p>
    <w:p w14:paraId="0CA0AA73"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Πρόεδρε, ελάχιστα την ανοχή σας, γιατί γνωρίζω το θέμα.</w:t>
      </w:r>
    </w:p>
    <w:p w14:paraId="0CA0AA74"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παραγωγοί, </w:t>
      </w:r>
      <w:r w:rsidRPr="008276B7">
        <w:rPr>
          <w:rFonts w:eastAsia="Times New Roman"/>
          <w:color w:val="212121"/>
          <w:szCs w:val="24"/>
          <w:shd w:val="clear" w:color="auto" w:fill="FFFFFF"/>
        </w:rPr>
        <w:t>ο</w:t>
      </w:r>
      <w:r>
        <w:rPr>
          <w:rFonts w:eastAsia="Times New Roman"/>
          <w:color w:val="212121"/>
          <w:szCs w:val="24"/>
          <w:shd w:val="clear" w:color="auto" w:fill="FFFFFF"/>
        </w:rPr>
        <w:t xml:space="preserve">ι </w:t>
      </w:r>
      <w:proofErr w:type="spellStart"/>
      <w:r>
        <w:rPr>
          <w:rFonts w:eastAsia="Times New Roman"/>
          <w:color w:val="212121"/>
          <w:szCs w:val="24"/>
          <w:shd w:val="clear" w:color="auto" w:fill="FFFFFF"/>
        </w:rPr>
        <w:t>τυποποιητές</w:t>
      </w:r>
      <w:proofErr w:type="spellEnd"/>
      <w:r>
        <w:rPr>
          <w:rFonts w:eastAsia="Times New Roman"/>
          <w:color w:val="212121"/>
          <w:szCs w:val="24"/>
          <w:shd w:val="clear" w:color="auto" w:fill="FFFFFF"/>
        </w:rPr>
        <w:t xml:space="preserve"> ροδάκινων από τη </w:t>
      </w:r>
      <w:r>
        <w:rPr>
          <w:rFonts w:eastAsia="Times New Roman"/>
          <w:color w:val="212121"/>
          <w:szCs w:val="24"/>
          <w:shd w:val="clear" w:color="auto" w:fill="FFFFFF"/>
        </w:rPr>
        <w:t>β</w:t>
      </w:r>
      <w:r w:rsidRPr="008276B7">
        <w:rPr>
          <w:rFonts w:eastAsia="Times New Roman"/>
          <w:color w:val="212121"/>
          <w:szCs w:val="24"/>
          <w:shd w:val="clear" w:color="auto" w:fill="FFFFFF"/>
        </w:rPr>
        <w:t xml:space="preserve">όρειο Ελλάδα </w:t>
      </w:r>
      <w:r>
        <w:rPr>
          <w:rFonts w:eastAsia="Times New Roman"/>
          <w:color w:val="212121"/>
          <w:szCs w:val="24"/>
          <w:shd w:val="clear" w:color="auto" w:fill="FFFFFF"/>
        </w:rPr>
        <w:t>προσπαθούν να διατηρήσουν ένα σχετικά λ</w:t>
      </w:r>
      <w:r w:rsidRPr="008276B7">
        <w:rPr>
          <w:rFonts w:eastAsia="Times New Roman"/>
          <w:color w:val="212121"/>
          <w:szCs w:val="24"/>
          <w:shd w:val="clear" w:color="auto" w:fill="FFFFFF"/>
        </w:rPr>
        <w:t>ογικό επίπεδο εξαγωγών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Τους </w:t>
      </w:r>
      <w:r w:rsidRPr="008276B7">
        <w:rPr>
          <w:rFonts w:eastAsia="Times New Roman"/>
          <w:color w:val="212121"/>
          <w:szCs w:val="24"/>
          <w:shd w:val="clear" w:color="auto" w:fill="FFFFFF"/>
        </w:rPr>
        <w:t>ανταγωνίζεται όλος ο κόσμος κα</w:t>
      </w:r>
      <w:r w:rsidRPr="008276B7">
        <w:rPr>
          <w:rFonts w:eastAsia="Times New Roman"/>
          <w:color w:val="212121"/>
          <w:szCs w:val="24"/>
          <w:shd w:val="clear" w:color="auto" w:fill="FFFFFF"/>
        </w:rPr>
        <w:t xml:space="preserve">ι υπάρχουν παραδείγματα </w:t>
      </w:r>
      <w:r>
        <w:rPr>
          <w:rFonts w:eastAsia="Times New Roman"/>
          <w:color w:val="212121"/>
          <w:szCs w:val="24"/>
          <w:shd w:val="clear" w:color="auto" w:fill="FFFFFF"/>
        </w:rPr>
        <w:t xml:space="preserve">ελληνικών </w:t>
      </w:r>
      <w:r w:rsidRPr="008276B7">
        <w:rPr>
          <w:rFonts w:eastAsia="Times New Roman"/>
          <w:color w:val="212121"/>
          <w:szCs w:val="24"/>
          <w:shd w:val="clear" w:color="auto" w:fill="FFFFFF"/>
        </w:rPr>
        <w:t>εταιρειών που έχουν απευθυνθεί αυτή τη στιγμή στο Μεξικό</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στη Βραζιλία</w:t>
      </w:r>
      <w:r>
        <w:rPr>
          <w:rFonts w:eastAsia="Times New Roman"/>
          <w:color w:val="212121"/>
          <w:szCs w:val="24"/>
          <w:shd w:val="clear" w:color="auto" w:fill="FFFFFF"/>
        </w:rPr>
        <w:t>, δ</w:t>
      </w:r>
      <w:r w:rsidRPr="008276B7">
        <w:rPr>
          <w:rFonts w:eastAsia="Times New Roman"/>
          <w:color w:val="212121"/>
          <w:szCs w:val="24"/>
          <w:shd w:val="clear" w:color="auto" w:fill="FFFFFF"/>
        </w:rPr>
        <w:t xml:space="preserve">ηλαδή σε παραγωγές </w:t>
      </w:r>
      <w:r w:rsidRPr="008276B7">
        <w:rPr>
          <w:rFonts w:eastAsia="Times New Roman"/>
          <w:color w:val="212121"/>
          <w:szCs w:val="24"/>
          <w:shd w:val="clear" w:color="auto" w:fill="FFFFFF"/>
        </w:rPr>
        <w:lastRenderedPageBreak/>
        <w:t>χώρες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να πουλήσουν ροδάκι</w:t>
      </w:r>
      <w:r>
        <w:rPr>
          <w:rFonts w:eastAsia="Times New Roman"/>
          <w:color w:val="212121"/>
          <w:szCs w:val="24"/>
          <w:shd w:val="clear" w:color="auto" w:fill="FFFFFF"/>
        </w:rPr>
        <w:t xml:space="preserve">να και βρίσκουν κλειστές πόρτες, </w:t>
      </w:r>
      <w:r w:rsidRPr="008276B7">
        <w:rPr>
          <w:rFonts w:eastAsia="Times New Roman"/>
          <w:color w:val="212121"/>
          <w:szCs w:val="24"/>
          <w:shd w:val="clear" w:color="auto" w:fill="FFFFFF"/>
        </w:rPr>
        <w:t xml:space="preserve">διότι εξακολουθεί και </w:t>
      </w:r>
      <w:r>
        <w:rPr>
          <w:rFonts w:eastAsia="Times New Roman"/>
          <w:color w:val="212121"/>
          <w:szCs w:val="24"/>
          <w:shd w:val="clear" w:color="auto" w:fill="FFFFFF"/>
        </w:rPr>
        <w:t xml:space="preserve">το εμπάργκο </w:t>
      </w:r>
      <w:r>
        <w:rPr>
          <w:rFonts w:eastAsia="Times New Roman"/>
          <w:color w:val="212121"/>
          <w:szCs w:val="24"/>
          <w:shd w:val="clear" w:color="auto" w:fill="FFFFFF"/>
        </w:rPr>
        <w:t>αγροτικών προϊόντων προς τη Ρωσία.</w:t>
      </w:r>
      <w:r>
        <w:rPr>
          <w:rFonts w:eastAsia="Times New Roman"/>
          <w:color w:val="212121"/>
          <w:szCs w:val="24"/>
          <w:shd w:val="clear" w:color="auto" w:fill="FFFFFF"/>
        </w:rPr>
        <w:t xml:space="preserve"> </w:t>
      </w:r>
    </w:p>
    <w:p w14:paraId="0CA0AA75"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w:t>
      </w:r>
      <w:r w:rsidRPr="008276B7">
        <w:rPr>
          <w:rFonts w:eastAsia="Times New Roman"/>
          <w:color w:val="212121"/>
          <w:szCs w:val="24"/>
          <w:shd w:val="clear" w:color="auto" w:fill="FFFFFF"/>
        </w:rPr>
        <w:t>λα αυτά</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α</w:t>
      </w:r>
      <w:r>
        <w:rPr>
          <w:rFonts w:eastAsia="Times New Roman"/>
          <w:color w:val="212121"/>
          <w:szCs w:val="24"/>
          <w:shd w:val="clear" w:color="auto" w:fill="FFFFFF"/>
        </w:rPr>
        <w:t>ν</w:t>
      </w:r>
      <w:r w:rsidRPr="008276B7">
        <w:rPr>
          <w:rFonts w:eastAsia="Times New Roman"/>
          <w:color w:val="212121"/>
          <w:szCs w:val="24"/>
          <w:shd w:val="clear" w:color="auto" w:fill="FFFFFF"/>
        </w:rPr>
        <w:t xml:space="preserve"> τα μαζέψουμε</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διατηρούμε τι</w:t>
      </w:r>
      <w:r>
        <w:rPr>
          <w:rFonts w:eastAsia="Times New Roman"/>
          <w:color w:val="212121"/>
          <w:szCs w:val="24"/>
          <w:shd w:val="clear" w:color="auto" w:fill="FFFFFF"/>
        </w:rPr>
        <w:t xml:space="preserve">ς επιφυλάξεις μας, όπως είπε ο </w:t>
      </w:r>
      <w:r w:rsidRPr="008276B7">
        <w:rPr>
          <w:rFonts w:eastAsia="Times New Roman"/>
          <w:color w:val="212121"/>
          <w:szCs w:val="24"/>
          <w:shd w:val="clear" w:color="auto" w:fill="FFFFFF"/>
        </w:rPr>
        <w:t xml:space="preserve">εισηγητής </w:t>
      </w:r>
      <w:r>
        <w:rPr>
          <w:rFonts w:eastAsia="Times New Roman"/>
          <w:color w:val="212121"/>
          <w:szCs w:val="24"/>
          <w:shd w:val="clear" w:color="auto" w:fill="FFFFFF"/>
        </w:rPr>
        <w:t xml:space="preserve">μας κ. </w:t>
      </w:r>
      <w:r w:rsidRPr="008276B7">
        <w:rPr>
          <w:rFonts w:eastAsia="Times New Roman"/>
          <w:color w:val="212121"/>
          <w:szCs w:val="24"/>
          <w:shd w:val="clear" w:color="auto" w:fill="FFFFFF"/>
        </w:rPr>
        <w:t>Κωνσταντινόπουλος</w:t>
      </w:r>
      <w:r>
        <w:rPr>
          <w:rFonts w:eastAsia="Times New Roman"/>
          <w:color w:val="212121"/>
          <w:szCs w:val="24"/>
          <w:shd w:val="clear" w:color="auto" w:fill="FFFFFF"/>
        </w:rPr>
        <w:t>.</w:t>
      </w:r>
    </w:p>
    <w:p w14:paraId="0CA0AA76"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8276B7">
        <w:rPr>
          <w:rFonts w:eastAsia="Times New Roman"/>
          <w:color w:val="212121"/>
          <w:szCs w:val="24"/>
          <w:shd w:val="clear" w:color="auto" w:fill="FFFFFF"/>
        </w:rPr>
        <w:t xml:space="preserve">υχαριστώ για την </w:t>
      </w:r>
      <w:r>
        <w:rPr>
          <w:rFonts w:eastAsia="Times New Roman"/>
          <w:color w:val="212121"/>
          <w:szCs w:val="24"/>
          <w:shd w:val="clear" w:color="auto" w:fill="FFFFFF"/>
        </w:rPr>
        <w:t>ανοχή σας, ιδιαίτερα, κύριε Πρόεδρε.</w:t>
      </w:r>
    </w:p>
    <w:p w14:paraId="0CA0AA77" w14:textId="77777777" w:rsidR="008679D8" w:rsidRDefault="00557822">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Δημοκρατικής Συμπαράταξης)</w:t>
      </w:r>
    </w:p>
    <w:p w14:paraId="0CA0AA78" w14:textId="77777777" w:rsidR="008679D8" w:rsidRDefault="00557822">
      <w:pPr>
        <w:spacing w:line="600" w:lineRule="auto"/>
        <w:ind w:firstLine="720"/>
        <w:jc w:val="both"/>
        <w:rPr>
          <w:rFonts w:eastAsia="Times New Roman"/>
          <w:color w:val="212121"/>
          <w:szCs w:val="24"/>
          <w:shd w:val="clear" w:color="auto" w:fill="FFFFFF"/>
        </w:rPr>
      </w:pPr>
      <w:r w:rsidRPr="006A03B6">
        <w:rPr>
          <w:rFonts w:eastAsia="Times New Roman"/>
          <w:b/>
          <w:color w:val="212121"/>
          <w:szCs w:val="24"/>
          <w:shd w:val="clear" w:color="auto" w:fill="FFFFFF"/>
        </w:rPr>
        <w:t xml:space="preserve">ΠΡΟΕΔΡΕΥΩΝ (Νικήτας </w:t>
      </w:r>
      <w:r w:rsidRPr="006A03B6">
        <w:rPr>
          <w:rFonts w:eastAsia="Times New Roman"/>
          <w:b/>
          <w:color w:val="212121"/>
          <w:szCs w:val="24"/>
          <w:shd w:val="clear" w:color="auto" w:fill="FFFFFF"/>
        </w:rPr>
        <w:t>Κακλαμάνης):</w:t>
      </w:r>
      <w:r>
        <w:rPr>
          <w:rFonts w:eastAsia="Times New Roman"/>
          <w:color w:val="212121"/>
          <w:szCs w:val="24"/>
          <w:shd w:val="clear" w:color="auto" w:fill="FFFFFF"/>
        </w:rPr>
        <w:t xml:space="preserve"> Τον λόγο έχει τώρα ο κύριος Υπουργός</w:t>
      </w:r>
      <w:r>
        <w:rPr>
          <w:rFonts w:eastAsia="Times New Roman"/>
          <w:color w:val="212121"/>
          <w:szCs w:val="24"/>
          <w:shd w:val="clear" w:color="auto" w:fill="FFFFFF"/>
        </w:rPr>
        <w:t>,</w:t>
      </w:r>
      <w:r>
        <w:rPr>
          <w:rFonts w:eastAsia="Times New Roman"/>
          <w:color w:val="212121"/>
          <w:szCs w:val="24"/>
          <w:shd w:val="clear" w:color="auto" w:fill="FFFFFF"/>
        </w:rPr>
        <w:t xml:space="preserve"> στον οποίο θα δώσω λίγο χρόνο παραπάνω για να απαντήσει και στις αιτιάσεις. Α</w:t>
      </w:r>
      <w:r w:rsidRPr="008276B7">
        <w:rPr>
          <w:rFonts w:eastAsia="Times New Roman"/>
          <w:color w:val="212121"/>
          <w:szCs w:val="24"/>
          <w:shd w:val="clear" w:color="auto" w:fill="FFFFFF"/>
        </w:rPr>
        <w:t>μέσως μετά έχει ζητήσει το</w:t>
      </w:r>
      <w:r>
        <w:rPr>
          <w:rFonts w:eastAsia="Times New Roman"/>
          <w:color w:val="212121"/>
          <w:szCs w:val="24"/>
          <w:shd w:val="clear" w:color="auto" w:fill="FFFFFF"/>
        </w:rPr>
        <w:t>ν</w:t>
      </w:r>
      <w:r w:rsidRPr="008276B7">
        <w:rPr>
          <w:rFonts w:eastAsia="Times New Roman"/>
          <w:color w:val="212121"/>
          <w:szCs w:val="24"/>
          <w:shd w:val="clear" w:color="auto" w:fill="FFFFFF"/>
        </w:rPr>
        <w:t xml:space="preserve"> λόγο ο </w:t>
      </w:r>
      <w:r>
        <w:rPr>
          <w:rFonts w:eastAsia="Times New Roman"/>
          <w:color w:val="212121"/>
          <w:szCs w:val="24"/>
          <w:shd w:val="clear" w:color="auto" w:fill="FFFFFF"/>
        </w:rPr>
        <w:t>Κοινοβουλευτικός Ε</w:t>
      </w:r>
      <w:r w:rsidRPr="008276B7">
        <w:rPr>
          <w:rFonts w:eastAsia="Times New Roman"/>
          <w:color w:val="212121"/>
          <w:szCs w:val="24"/>
          <w:shd w:val="clear" w:color="auto" w:fill="FFFFFF"/>
        </w:rPr>
        <w:t xml:space="preserve">κπρόσωπος </w:t>
      </w:r>
      <w:r>
        <w:rPr>
          <w:rFonts w:eastAsia="Times New Roman"/>
          <w:color w:val="212121"/>
          <w:szCs w:val="24"/>
          <w:shd w:val="clear" w:color="auto" w:fill="FFFFFF"/>
        </w:rPr>
        <w:t xml:space="preserve">της Νέας Δημοκρατίας ο κ. </w:t>
      </w:r>
      <w:proofErr w:type="spellStart"/>
      <w:r>
        <w:rPr>
          <w:rFonts w:eastAsia="Times New Roman"/>
          <w:color w:val="212121"/>
          <w:szCs w:val="24"/>
          <w:shd w:val="clear" w:color="auto" w:fill="FFFFFF"/>
        </w:rPr>
        <w:t>Δ</w:t>
      </w:r>
      <w:r w:rsidRPr="008276B7">
        <w:rPr>
          <w:rFonts w:eastAsia="Times New Roman"/>
          <w:color w:val="212121"/>
          <w:szCs w:val="24"/>
          <w:shd w:val="clear" w:color="auto" w:fill="FFFFFF"/>
        </w:rPr>
        <w:t>ένδιας</w:t>
      </w:r>
      <w:proofErr w:type="spellEnd"/>
      <w:r>
        <w:rPr>
          <w:rFonts w:eastAsia="Times New Roman"/>
          <w:color w:val="212121"/>
          <w:szCs w:val="24"/>
          <w:shd w:val="clear" w:color="auto" w:fill="FFFFFF"/>
        </w:rPr>
        <w:t xml:space="preserve">, μετά ο κ. </w:t>
      </w:r>
      <w:proofErr w:type="spellStart"/>
      <w:r>
        <w:rPr>
          <w:rFonts w:eastAsia="Times New Roman"/>
          <w:color w:val="212121"/>
          <w:szCs w:val="24"/>
          <w:shd w:val="clear" w:color="auto" w:fill="FFFFFF"/>
        </w:rPr>
        <w:t>Ξυδάκης</w:t>
      </w:r>
      <w:proofErr w:type="spellEnd"/>
      <w:r>
        <w:rPr>
          <w:rFonts w:eastAsia="Times New Roman"/>
          <w:color w:val="212121"/>
          <w:szCs w:val="24"/>
          <w:shd w:val="clear" w:color="auto" w:fill="FFFFFF"/>
        </w:rPr>
        <w:t xml:space="preserve"> και υ</w:t>
      </w:r>
      <w:r w:rsidRPr="008276B7">
        <w:rPr>
          <w:rFonts w:eastAsia="Times New Roman"/>
          <w:color w:val="212121"/>
          <w:szCs w:val="24"/>
          <w:shd w:val="clear" w:color="auto" w:fill="FFFFFF"/>
        </w:rPr>
        <w:t xml:space="preserve">ποθέτω </w:t>
      </w:r>
      <w:r>
        <w:rPr>
          <w:rFonts w:eastAsia="Times New Roman"/>
          <w:color w:val="212121"/>
          <w:szCs w:val="24"/>
          <w:shd w:val="clear" w:color="auto" w:fill="FFFFFF"/>
        </w:rPr>
        <w:t>ότι μετά θα πάρουν τον λόγο και οι άλλοι Κοινοβουλευτικοί Εκ</w:t>
      </w:r>
      <w:r w:rsidRPr="008276B7">
        <w:rPr>
          <w:rFonts w:eastAsia="Times New Roman"/>
          <w:color w:val="212121"/>
          <w:szCs w:val="24"/>
          <w:shd w:val="clear" w:color="auto" w:fill="FFFFFF"/>
        </w:rPr>
        <w:t>πρόσωποι</w:t>
      </w:r>
      <w:r>
        <w:rPr>
          <w:rFonts w:eastAsia="Times New Roman"/>
          <w:color w:val="212121"/>
          <w:szCs w:val="24"/>
          <w:shd w:val="clear" w:color="auto" w:fill="FFFFFF"/>
        </w:rPr>
        <w:t>. Οι εισηγητές θα έχουν δικαίωμα, εφόσον το επιθυμούν, μιας σύντομης δευτερολογίας.</w:t>
      </w:r>
    </w:p>
    <w:p w14:paraId="0CA0AA79" w14:textId="77777777" w:rsidR="008679D8" w:rsidRDefault="00557822">
      <w:pPr>
        <w:spacing w:line="600" w:lineRule="auto"/>
        <w:ind w:firstLine="720"/>
        <w:jc w:val="both"/>
        <w:rPr>
          <w:rFonts w:eastAsia="Times New Roman"/>
          <w:color w:val="212121"/>
          <w:szCs w:val="24"/>
          <w:shd w:val="clear" w:color="auto" w:fill="FFFFFF"/>
        </w:rPr>
      </w:pPr>
      <w:r w:rsidRPr="008276B7">
        <w:rPr>
          <w:rFonts w:eastAsia="Times New Roman"/>
          <w:color w:val="212121"/>
          <w:szCs w:val="24"/>
          <w:shd w:val="clear" w:color="auto" w:fill="FFFFFF"/>
        </w:rPr>
        <w:t>Ορίστε</w:t>
      </w:r>
      <w:r>
        <w:rPr>
          <w:rFonts w:eastAsia="Times New Roman"/>
          <w:color w:val="212121"/>
          <w:szCs w:val="24"/>
          <w:shd w:val="clear" w:color="auto" w:fill="FFFFFF"/>
        </w:rPr>
        <w:t>, κ</w:t>
      </w:r>
      <w:r w:rsidRPr="008276B7">
        <w:rPr>
          <w:rFonts w:eastAsia="Times New Roman"/>
          <w:color w:val="212121"/>
          <w:szCs w:val="24"/>
          <w:shd w:val="clear" w:color="auto" w:fill="FFFFFF"/>
        </w:rPr>
        <w:t xml:space="preserve">ύριε </w:t>
      </w:r>
      <w:r>
        <w:rPr>
          <w:rFonts w:eastAsia="Times New Roman"/>
          <w:color w:val="212121"/>
          <w:szCs w:val="24"/>
          <w:shd w:val="clear" w:color="auto" w:fill="FFFFFF"/>
        </w:rPr>
        <w:t xml:space="preserve">Υπουργέ, έχετε τον λόγο. </w:t>
      </w:r>
    </w:p>
    <w:p w14:paraId="0CA0AA7A" w14:textId="77777777" w:rsidR="008679D8" w:rsidRDefault="00557822">
      <w:pPr>
        <w:spacing w:line="600" w:lineRule="auto"/>
        <w:ind w:firstLine="720"/>
        <w:jc w:val="both"/>
        <w:rPr>
          <w:rFonts w:eastAsia="Times New Roman"/>
          <w:color w:val="212121"/>
          <w:szCs w:val="24"/>
          <w:shd w:val="clear" w:color="auto" w:fill="FFFFFF"/>
        </w:rPr>
      </w:pPr>
      <w:r w:rsidRPr="006A03B6">
        <w:rPr>
          <w:rFonts w:eastAsia="Times New Roman"/>
          <w:b/>
          <w:color w:val="212121"/>
          <w:szCs w:val="24"/>
          <w:shd w:val="clear" w:color="auto" w:fill="FFFFFF"/>
        </w:rPr>
        <w:lastRenderedPageBreak/>
        <w:t>ΑΣΤΕΡΙΟΣ ΠΙΤΣΙΟΡΛΑΣ (Αναπληρωτής Υπουργός Οικονομίας και Ανάπτυξ</w:t>
      </w:r>
      <w:r w:rsidRPr="006A03B6">
        <w:rPr>
          <w:rFonts w:eastAsia="Times New Roman"/>
          <w:b/>
          <w:color w:val="212121"/>
          <w:szCs w:val="24"/>
          <w:shd w:val="clear" w:color="auto" w:fill="FFFFFF"/>
        </w:rPr>
        <w:t>ης):</w:t>
      </w:r>
      <w:r>
        <w:rPr>
          <w:rFonts w:eastAsia="Times New Roman"/>
          <w:color w:val="212121"/>
          <w:szCs w:val="24"/>
          <w:shd w:val="clear" w:color="auto" w:fill="FFFFFF"/>
        </w:rPr>
        <w:t xml:space="preserve"> Ευχαριστώ, κύριε Πρόεδρε.</w:t>
      </w:r>
      <w:r w:rsidRPr="006A03B6">
        <w:rPr>
          <w:rFonts w:eastAsia="Times New Roman"/>
          <w:color w:val="212121"/>
          <w:szCs w:val="24"/>
          <w:shd w:val="clear" w:color="auto" w:fill="FFFFFF"/>
        </w:rPr>
        <w:t xml:space="preserve"> </w:t>
      </w:r>
      <w:r w:rsidRPr="008276B7">
        <w:rPr>
          <w:rFonts w:eastAsia="Times New Roman"/>
          <w:color w:val="212121"/>
          <w:szCs w:val="24"/>
          <w:shd w:val="clear" w:color="auto" w:fill="FFFFFF"/>
        </w:rPr>
        <w:t>Θα προσπαθήσω να είμαι σύντομος</w:t>
      </w:r>
      <w:r>
        <w:rPr>
          <w:rFonts w:eastAsia="Times New Roman"/>
          <w:color w:val="212121"/>
          <w:szCs w:val="24"/>
          <w:shd w:val="clear" w:color="auto" w:fill="FFFFFF"/>
        </w:rPr>
        <w:t>.</w:t>
      </w:r>
    </w:p>
    <w:p w14:paraId="0CA0AA7B"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σχέδιο νόμου που συζητάμε σήμερα </w:t>
      </w:r>
      <w:r w:rsidRPr="008276B7">
        <w:rPr>
          <w:rFonts w:eastAsia="Times New Roman"/>
          <w:color w:val="212121"/>
          <w:szCs w:val="24"/>
          <w:shd w:val="clear" w:color="auto" w:fill="FFFFFF"/>
        </w:rPr>
        <w:t>είναι ένα σχέδιο νόμου κα</w:t>
      </w:r>
      <w:r>
        <w:rPr>
          <w:rFonts w:eastAsia="Times New Roman"/>
          <w:color w:val="212121"/>
          <w:szCs w:val="24"/>
          <w:shd w:val="clear" w:color="auto" w:fill="FFFFFF"/>
        </w:rPr>
        <w:t xml:space="preserve">τά την εκτίμησή μας πολύ σοβαρό, </w:t>
      </w:r>
      <w:r w:rsidRPr="008276B7">
        <w:rPr>
          <w:rFonts w:eastAsia="Times New Roman"/>
          <w:color w:val="212121"/>
          <w:szCs w:val="24"/>
          <w:shd w:val="clear" w:color="auto" w:fill="FFFFFF"/>
        </w:rPr>
        <w:t>διότι καλύπτει ένα μεγάλο κενό στη νομοθεσία μας στα θέματα των εταιρικών μετασχηματισμών</w:t>
      </w:r>
      <w:r>
        <w:rPr>
          <w:rFonts w:eastAsia="Times New Roman"/>
          <w:color w:val="212121"/>
          <w:szCs w:val="24"/>
          <w:shd w:val="clear" w:color="auto" w:fill="FFFFFF"/>
        </w:rPr>
        <w:t xml:space="preserve">. </w:t>
      </w:r>
    </w:p>
    <w:p w14:paraId="0CA0AA7C"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8276B7">
        <w:rPr>
          <w:rFonts w:eastAsia="Times New Roman"/>
          <w:color w:val="212121"/>
          <w:szCs w:val="24"/>
          <w:shd w:val="clear" w:color="auto" w:fill="FFFFFF"/>
        </w:rPr>
        <w:t xml:space="preserve">ας θυμίζω ότι πρόσφατα προχωρήσαμε στην αναθεώρηση του νόμου περί ανωνύμων εταιρειών και </w:t>
      </w:r>
      <w:r>
        <w:rPr>
          <w:rFonts w:eastAsia="Times New Roman"/>
          <w:color w:val="212121"/>
          <w:szCs w:val="24"/>
          <w:shd w:val="clear" w:color="auto" w:fill="FFFFFF"/>
        </w:rPr>
        <w:t>περί ΕΠΕ. Ε</w:t>
      </w:r>
      <w:r w:rsidRPr="008276B7">
        <w:rPr>
          <w:rFonts w:eastAsia="Times New Roman"/>
          <w:color w:val="212121"/>
          <w:szCs w:val="24"/>
          <w:shd w:val="clear" w:color="auto" w:fill="FFFFFF"/>
        </w:rPr>
        <w:t xml:space="preserve">ίχαμε υποσχεθεί ότι θα φέρουμε και το νομοσχέδιο </w:t>
      </w:r>
      <w:r>
        <w:rPr>
          <w:rFonts w:eastAsia="Times New Roman"/>
          <w:color w:val="212121"/>
          <w:szCs w:val="24"/>
          <w:shd w:val="clear" w:color="auto" w:fill="FFFFFF"/>
        </w:rPr>
        <w:t xml:space="preserve">περί των </w:t>
      </w:r>
      <w:r w:rsidRPr="008276B7">
        <w:rPr>
          <w:rFonts w:eastAsia="Times New Roman"/>
          <w:color w:val="212121"/>
          <w:szCs w:val="24"/>
          <w:shd w:val="clear" w:color="auto" w:fill="FFFFFF"/>
        </w:rPr>
        <w:t>μετασχηματισμών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Ακολουθούν ένα, δύο </w:t>
      </w:r>
      <w:r w:rsidRPr="008276B7">
        <w:rPr>
          <w:rFonts w:eastAsia="Times New Roman"/>
          <w:color w:val="212121"/>
          <w:szCs w:val="24"/>
          <w:shd w:val="clear" w:color="auto" w:fill="FFFFFF"/>
        </w:rPr>
        <w:t>νομοθετήματα ακόμα</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τα οποία </w:t>
      </w:r>
      <w:r>
        <w:rPr>
          <w:rFonts w:eastAsia="Times New Roman"/>
          <w:color w:val="212121"/>
          <w:szCs w:val="24"/>
          <w:shd w:val="clear" w:color="auto" w:fill="FFFFFF"/>
        </w:rPr>
        <w:t>είναι έτοιμα κα</w:t>
      </w:r>
      <w:r w:rsidRPr="008276B7">
        <w:rPr>
          <w:rFonts w:eastAsia="Times New Roman"/>
          <w:color w:val="212121"/>
          <w:szCs w:val="24"/>
          <w:shd w:val="clear" w:color="auto" w:fill="FFFFFF"/>
        </w:rPr>
        <w:t>ι θα κατατεθούν ά</w:t>
      </w:r>
      <w:r w:rsidRPr="008276B7">
        <w:rPr>
          <w:rFonts w:eastAsia="Times New Roman"/>
          <w:color w:val="212121"/>
          <w:szCs w:val="24"/>
          <w:shd w:val="clear" w:color="auto" w:fill="FFFFFF"/>
        </w:rPr>
        <w:t>μεσα</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που αφορούν την εποπτεία των επιχειρήσεων και το ΓΕΜΗ</w:t>
      </w:r>
      <w:r>
        <w:rPr>
          <w:rFonts w:eastAsia="Times New Roman"/>
          <w:color w:val="212121"/>
          <w:szCs w:val="24"/>
          <w:shd w:val="clear" w:color="auto" w:fill="FFFFFF"/>
        </w:rPr>
        <w:t xml:space="preserve"> -πράγματα που συνδέονται και θα πω και στη συνέχεια, επειδή α</w:t>
      </w:r>
      <w:r w:rsidRPr="008276B7">
        <w:rPr>
          <w:rFonts w:eastAsia="Times New Roman"/>
          <w:color w:val="212121"/>
          <w:szCs w:val="24"/>
          <w:shd w:val="clear" w:color="auto" w:fill="FFFFFF"/>
        </w:rPr>
        <w:t>ναφέρθηκε το θέμα</w:t>
      </w:r>
      <w:r>
        <w:rPr>
          <w:rFonts w:eastAsia="Times New Roman"/>
          <w:color w:val="212121"/>
          <w:szCs w:val="24"/>
          <w:shd w:val="clear" w:color="auto" w:fill="FFFFFF"/>
        </w:rPr>
        <w:t>-</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για να έχουμε μία ολοκληρωμένη αναμόρφωση</w:t>
      </w:r>
      <w:r>
        <w:rPr>
          <w:rFonts w:eastAsia="Times New Roman"/>
          <w:color w:val="212121"/>
          <w:szCs w:val="24"/>
          <w:shd w:val="clear" w:color="auto" w:fill="FFFFFF"/>
        </w:rPr>
        <w:t xml:space="preserve"> του εταιρικού δικαίου και του π</w:t>
      </w:r>
      <w:r w:rsidRPr="008276B7">
        <w:rPr>
          <w:rFonts w:eastAsia="Times New Roman"/>
          <w:color w:val="212121"/>
          <w:szCs w:val="24"/>
          <w:shd w:val="clear" w:color="auto" w:fill="FFFFFF"/>
        </w:rPr>
        <w:t xml:space="preserve">λαισίου λειτουργίας </w:t>
      </w:r>
      <w:r>
        <w:rPr>
          <w:rFonts w:eastAsia="Times New Roman"/>
          <w:color w:val="212121"/>
          <w:szCs w:val="24"/>
          <w:shd w:val="clear" w:color="auto" w:fill="FFFFFF"/>
        </w:rPr>
        <w:t>των εταιρειών.</w:t>
      </w:r>
    </w:p>
    <w:p w14:paraId="0CA0AA7D"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w:t>
      </w:r>
      <w:r w:rsidRPr="008276B7">
        <w:rPr>
          <w:rFonts w:eastAsia="Times New Roman"/>
          <w:color w:val="212121"/>
          <w:szCs w:val="24"/>
          <w:shd w:val="clear" w:color="auto" w:fill="FFFFFF"/>
        </w:rPr>
        <w:t>εωρούμ</w:t>
      </w:r>
      <w:r w:rsidRPr="008276B7">
        <w:rPr>
          <w:rFonts w:eastAsia="Times New Roman"/>
          <w:color w:val="212121"/>
          <w:szCs w:val="24"/>
          <w:shd w:val="clear" w:color="auto" w:fill="FFFFFF"/>
        </w:rPr>
        <w:t>ε</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ότι καλύπτουμε ένα μεγάλο κενό. Μ</w:t>
      </w:r>
      <w:r w:rsidRPr="008276B7">
        <w:rPr>
          <w:rFonts w:eastAsia="Times New Roman"/>
          <w:color w:val="212121"/>
          <w:szCs w:val="24"/>
          <w:shd w:val="clear" w:color="auto" w:fill="FFFFFF"/>
        </w:rPr>
        <w:t xml:space="preserve">έχρι τώρα τα ζητήματα αυτά αντιμετωπίζονταν κυρίως από </w:t>
      </w:r>
      <w:r>
        <w:rPr>
          <w:rFonts w:eastAsia="Times New Roman"/>
          <w:color w:val="212121"/>
          <w:szCs w:val="24"/>
          <w:shd w:val="clear" w:color="auto" w:fill="FFFFFF"/>
        </w:rPr>
        <w:t>τ</w:t>
      </w:r>
      <w:r w:rsidRPr="008276B7">
        <w:rPr>
          <w:rFonts w:eastAsia="Times New Roman"/>
          <w:color w:val="212121"/>
          <w:szCs w:val="24"/>
          <w:shd w:val="clear" w:color="auto" w:fill="FFFFFF"/>
        </w:rPr>
        <w:t>η</w:t>
      </w:r>
      <w:r>
        <w:rPr>
          <w:rFonts w:eastAsia="Times New Roman"/>
          <w:color w:val="212121"/>
          <w:szCs w:val="24"/>
          <w:shd w:val="clear" w:color="auto" w:fill="FFFFFF"/>
        </w:rPr>
        <w:t xml:space="preserve"> νομολογία</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κ</w:t>
      </w:r>
      <w:r w:rsidRPr="008276B7">
        <w:rPr>
          <w:rFonts w:eastAsia="Times New Roman"/>
          <w:color w:val="212121"/>
          <w:szCs w:val="24"/>
          <w:shd w:val="clear" w:color="auto" w:fill="FFFFFF"/>
        </w:rPr>
        <w:t xml:space="preserve">αι εν πολλοίς και </w:t>
      </w:r>
      <w:r>
        <w:rPr>
          <w:rFonts w:eastAsia="Times New Roman"/>
          <w:color w:val="212121"/>
          <w:szCs w:val="24"/>
          <w:shd w:val="clear" w:color="auto" w:fill="FFFFFF"/>
        </w:rPr>
        <w:t>με αντιφατικό</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τρόπο. Θ</w:t>
      </w:r>
      <w:r w:rsidRPr="008276B7">
        <w:rPr>
          <w:rFonts w:eastAsia="Times New Roman"/>
          <w:color w:val="212121"/>
          <w:szCs w:val="24"/>
          <w:shd w:val="clear" w:color="auto" w:fill="FFFFFF"/>
        </w:rPr>
        <w:t>εωρούμε ότι λύνουμε ένα πρόβλημα το οποίο ταλαιπωρεί</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απασχολ</w:t>
      </w:r>
      <w:r>
        <w:rPr>
          <w:rFonts w:eastAsia="Times New Roman"/>
          <w:color w:val="212121"/>
          <w:szCs w:val="24"/>
          <w:shd w:val="clear" w:color="auto" w:fill="FFFFFF"/>
        </w:rPr>
        <w:t>εί και ε</w:t>
      </w:r>
      <w:r w:rsidRPr="008276B7">
        <w:rPr>
          <w:rFonts w:eastAsia="Times New Roman"/>
          <w:color w:val="212121"/>
          <w:szCs w:val="24"/>
          <w:shd w:val="clear" w:color="auto" w:fill="FFFFFF"/>
        </w:rPr>
        <w:t>πομένως συμβάλλει αυτό το νομοσχέδ</w:t>
      </w:r>
      <w:r w:rsidRPr="008276B7">
        <w:rPr>
          <w:rFonts w:eastAsia="Times New Roman"/>
          <w:color w:val="212121"/>
          <w:szCs w:val="24"/>
          <w:shd w:val="clear" w:color="auto" w:fill="FFFFFF"/>
        </w:rPr>
        <w:t>ιο στην ομαλοποίηση της αγοράς και στη διαμόρφωση κλίματος φιλικότερο</w:t>
      </w:r>
      <w:r>
        <w:rPr>
          <w:rFonts w:eastAsia="Times New Roman"/>
          <w:color w:val="212121"/>
          <w:szCs w:val="24"/>
          <w:shd w:val="clear" w:color="auto" w:fill="FFFFFF"/>
        </w:rPr>
        <w:t>υ προς τη</w:t>
      </w:r>
      <w:r w:rsidRPr="008276B7">
        <w:rPr>
          <w:rFonts w:eastAsia="Times New Roman"/>
          <w:color w:val="212121"/>
          <w:szCs w:val="24"/>
          <w:shd w:val="clear" w:color="auto" w:fill="FFFFFF"/>
        </w:rPr>
        <w:t xml:space="preserve"> λειτουργία των εταιρειών και </w:t>
      </w:r>
      <w:r>
        <w:rPr>
          <w:rFonts w:eastAsia="Times New Roman"/>
          <w:color w:val="212121"/>
          <w:szCs w:val="24"/>
          <w:shd w:val="clear" w:color="auto" w:fill="FFFFFF"/>
        </w:rPr>
        <w:t xml:space="preserve">προς τις </w:t>
      </w:r>
      <w:r w:rsidRPr="008276B7">
        <w:rPr>
          <w:rFonts w:eastAsia="Times New Roman"/>
          <w:color w:val="212121"/>
          <w:szCs w:val="24"/>
          <w:shd w:val="clear" w:color="auto" w:fill="FFFFFF"/>
        </w:rPr>
        <w:t>επενδύσεις</w:t>
      </w:r>
      <w:r>
        <w:rPr>
          <w:rFonts w:eastAsia="Times New Roman"/>
          <w:color w:val="212121"/>
          <w:szCs w:val="24"/>
          <w:shd w:val="clear" w:color="auto" w:fill="FFFFFF"/>
        </w:rPr>
        <w:t>.</w:t>
      </w:r>
    </w:p>
    <w:p w14:paraId="0CA0AA7E"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στο </w:t>
      </w:r>
      <w:r w:rsidRPr="008276B7">
        <w:rPr>
          <w:rFonts w:eastAsia="Times New Roman"/>
          <w:color w:val="212121"/>
          <w:szCs w:val="24"/>
          <w:shd w:val="clear" w:color="auto" w:fill="FFFFFF"/>
        </w:rPr>
        <w:t>δεύτερο κομμάτι</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που αφορά την ηλεκτρονική τιμολόγηση</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διαπιστώθηκε καθολική συμφωνία ούτως ή άλλως από όλες τις πλευρές σχεδόν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Πλην</w:t>
      </w:r>
      <w:r w:rsidRPr="008276B7">
        <w:rPr>
          <w:rFonts w:eastAsia="Times New Roman"/>
          <w:color w:val="212121"/>
          <w:szCs w:val="24"/>
          <w:shd w:val="clear" w:color="auto" w:fill="FFFFFF"/>
        </w:rPr>
        <w:t xml:space="preserve"> κάποιων εξαιρέσεων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η μεγάλη πλειοψηφία της Βουλής συμφώνησε στο νομοσχέδιο</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γιατί κα</w:t>
      </w:r>
      <w:r>
        <w:rPr>
          <w:rFonts w:eastAsia="Times New Roman"/>
          <w:color w:val="212121"/>
          <w:szCs w:val="24"/>
          <w:shd w:val="clear" w:color="auto" w:fill="FFFFFF"/>
        </w:rPr>
        <w:t xml:space="preserve">ι αυτό καλύπτει μία ανάγκη και είναι </w:t>
      </w:r>
      <w:r>
        <w:rPr>
          <w:rFonts w:eastAsia="Times New Roman"/>
          <w:color w:val="212121"/>
          <w:szCs w:val="24"/>
          <w:shd w:val="clear" w:color="auto" w:fill="FFFFFF"/>
        </w:rPr>
        <w:t>έ</w:t>
      </w:r>
      <w:r w:rsidRPr="008276B7">
        <w:rPr>
          <w:rFonts w:eastAsia="Times New Roman"/>
          <w:color w:val="212121"/>
          <w:szCs w:val="24"/>
          <w:shd w:val="clear" w:color="auto" w:fill="FFFFFF"/>
        </w:rPr>
        <w:t xml:space="preserve">να βήμα πάρα πολύ σημαντικό </w:t>
      </w:r>
      <w:r>
        <w:rPr>
          <w:rFonts w:eastAsia="Times New Roman"/>
          <w:color w:val="212121"/>
          <w:szCs w:val="24"/>
          <w:shd w:val="clear" w:color="auto" w:fill="FFFFFF"/>
        </w:rPr>
        <w:t xml:space="preserve">για τη λειτουργία </w:t>
      </w:r>
      <w:r w:rsidRPr="008276B7">
        <w:rPr>
          <w:rFonts w:eastAsia="Times New Roman"/>
          <w:color w:val="212121"/>
          <w:szCs w:val="24"/>
          <w:shd w:val="clear" w:color="auto" w:fill="FFFFFF"/>
        </w:rPr>
        <w:t>της αγο</w:t>
      </w:r>
      <w:r w:rsidRPr="008276B7">
        <w:rPr>
          <w:rFonts w:eastAsia="Times New Roman"/>
          <w:color w:val="212121"/>
          <w:szCs w:val="24"/>
          <w:shd w:val="clear" w:color="auto" w:fill="FFFFFF"/>
        </w:rPr>
        <w:t xml:space="preserve">ράς </w:t>
      </w:r>
      <w:r>
        <w:rPr>
          <w:rFonts w:eastAsia="Times New Roman"/>
          <w:color w:val="212121"/>
          <w:szCs w:val="24"/>
          <w:shd w:val="clear" w:color="auto" w:fill="FFFFFF"/>
        </w:rPr>
        <w:t>και</w:t>
      </w:r>
      <w:r w:rsidRPr="008276B7">
        <w:rPr>
          <w:rFonts w:eastAsia="Times New Roman"/>
          <w:color w:val="212121"/>
          <w:szCs w:val="24"/>
          <w:shd w:val="clear" w:color="auto" w:fill="FFFFFF"/>
        </w:rPr>
        <w:t xml:space="preserve"> την αντιμετώπιση γνωστών προβλημάτων στις συναλλαγές</w:t>
      </w:r>
      <w:r>
        <w:rPr>
          <w:rFonts w:eastAsia="Times New Roman"/>
          <w:color w:val="212121"/>
          <w:szCs w:val="24"/>
          <w:shd w:val="clear" w:color="auto" w:fill="FFFFFF"/>
        </w:rPr>
        <w:t>. Και π</w:t>
      </w:r>
      <w:r w:rsidRPr="008276B7">
        <w:rPr>
          <w:rFonts w:eastAsia="Times New Roman"/>
          <w:color w:val="212121"/>
          <w:szCs w:val="24"/>
          <w:shd w:val="clear" w:color="auto" w:fill="FFFFFF"/>
        </w:rPr>
        <w:t>ροφανώς αυτό εντάσσεται σε μ</w:t>
      </w:r>
      <w:r>
        <w:rPr>
          <w:rFonts w:eastAsia="Times New Roman"/>
          <w:color w:val="212121"/>
          <w:szCs w:val="24"/>
          <w:shd w:val="clear" w:color="auto" w:fill="FFFFFF"/>
        </w:rPr>
        <w:t>ι</w:t>
      </w:r>
      <w:r w:rsidRPr="008276B7">
        <w:rPr>
          <w:rFonts w:eastAsia="Times New Roman"/>
          <w:color w:val="212121"/>
          <w:szCs w:val="24"/>
          <w:shd w:val="clear" w:color="auto" w:fill="FFFFFF"/>
        </w:rPr>
        <w:t>α γε</w:t>
      </w:r>
      <w:r>
        <w:rPr>
          <w:rFonts w:eastAsia="Times New Roman"/>
          <w:color w:val="212121"/>
          <w:szCs w:val="24"/>
          <w:shd w:val="clear" w:color="auto" w:fill="FFFFFF"/>
        </w:rPr>
        <w:t xml:space="preserve">νικότερη προσπάθεια </w:t>
      </w:r>
      <w:proofErr w:type="spellStart"/>
      <w:r>
        <w:rPr>
          <w:rFonts w:eastAsia="Times New Roman"/>
          <w:color w:val="212121"/>
          <w:szCs w:val="24"/>
          <w:shd w:val="clear" w:color="auto" w:fill="FFFFFF"/>
        </w:rPr>
        <w:t>ψηφιοποίησης</w:t>
      </w:r>
      <w:proofErr w:type="spellEnd"/>
      <w:r>
        <w:rPr>
          <w:rFonts w:eastAsia="Times New Roman"/>
          <w:color w:val="212121"/>
          <w:szCs w:val="24"/>
          <w:shd w:val="clear" w:color="auto" w:fill="FFFFFF"/>
        </w:rPr>
        <w:t xml:space="preserve"> των λειτουργιών του κρ</w:t>
      </w:r>
      <w:r w:rsidRPr="008276B7">
        <w:rPr>
          <w:rFonts w:eastAsia="Times New Roman"/>
          <w:color w:val="212121"/>
          <w:szCs w:val="24"/>
          <w:shd w:val="clear" w:color="auto" w:fill="FFFFFF"/>
        </w:rPr>
        <w:t>άτους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που είναι πολύ σημαντικό στοιχείο</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για να μπορέσουμε να αντιμετωπίσουμε κυρίως μεγάλα ζητήματα</w:t>
      </w:r>
      <w:r w:rsidRPr="008276B7">
        <w:rPr>
          <w:rFonts w:eastAsia="Times New Roman"/>
          <w:color w:val="212121"/>
          <w:szCs w:val="24"/>
          <w:shd w:val="clear" w:color="auto" w:fill="FFFFFF"/>
        </w:rPr>
        <w:t xml:space="preserve"> γραφειοκρατίας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φοροδιαφυγής </w:t>
      </w:r>
      <w:r>
        <w:rPr>
          <w:rFonts w:eastAsia="Times New Roman"/>
          <w:color w:val="212121"/>
          <w:szCs w:val="24"/>
          <w:shd w:val="clear" w:color="auto" w:fill="FFFFFF"/>
        </w:rPr>
        <w:t>κ</w:t>
      </w:r>
      <w:r>
        <w:rPr>
          <w:rFonts w:eastAsia="Times New Roman"/>
          <w:color w:val="212121"/>
          <w:szCs w:val="24"/>
          <w:shd w:val="clear" w:color="auto" w:fill="FFFFFF"/>
        </w:rPr>
        <w:t>.</w:t>
      </w:r>
      <w:r>
        <w:rPr>
          <w:rFonts w:eastAsia="Times New Roman"/>
          <w:color w:val="212121"/>
          <w:szCs w:val="24"/>
          <w:shd w:val="clear" w:color="auto" w:fill="FFFFFF"/>
        </w:rPr>
        <w:t>λπ.</w:t>
      </w:r>
      <w:r>
        <w:rPr>
          <w:rFonts w:eastAsia="Times New Roman"/>
          <w:color w:val="212121"/>
          <w:szCs w:val="24"/>
          <w:shd w:val="clear" w:color="auto" w:fill="FFFFFF"/>
        </w:rPr>
        <w:t>.</w:t>
      </w:r>
    </w:p>
    <w:p w14:paraId="0CA0AA7F"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Στη συζήτηση που κάναμε στην </w:t>
      </w:r>
      <w:r>
        <w:rPr>
          <w:rFonts w:eastAsia="Times New Roman"/>
          <w:color w:val="212121"/>
          <w:szCs w:val="24"/>
          <w:shd w:val="clear" w:color="auto" w:fill="FFFFFF"/>
        </w:rPr>
        <w:t>ε</w:t>
      </w:r>
      <w:r w:rsidRPr="008276B7">
        <w:rPr>
          <w:rFonts w:eastAsia="Times New Roman"/>
          <w:color w:val="212121"/>
          <w:szCs w:val="24"/>
          <w:shd w:val="clear" w:color="auto" w:fill="FFFFFF"/>
        </w:rPr>
        <w:t>πιτροπή υπήρξε σοβαρή η επεξεργασία του νομοσχεδίου</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έγιναν </w:t>
      </w:r>
      <w:r w:rsidRPr="008276B7">
        <w:rPr>
          <w:rFonts w:eastAsia="Times New Roman"/>
          <w:color w:val="212121"/>
          <w:szCs w:val="24"/>
          <w:shd w:val="clear" w:color="auto" w:fill="FFFFFF"/>
        </w:rPr>
        <w:t>πολύ σημαντ</w:t>
      </w:r>
      <w:r>
        <w:rPr>
          <w:rFonts w:eastAsia="Times New Roman"/>
          <w:color w:val="212121"/>
          <w:szCs w:val="24"/>
          <w:shd w:val="clear" w:color="auto" w:fill="FFFFFF"/>
        </w:rPr>
        <w:t>ικές συμβολές. Ευχαριστώ γι’</w:t>
      </w:r>
      <w:r w:rsidRPr="008276B7">
        <w:rPr>
          <w:rFonts w:eastAsia="Times New Roman"/>
          <w:color w:val="212121"/>
          <w:szCs w:val="24"/>
          <w:shd w:val="clear" w:color="auto" w:fill="FFFFFF"/>
        </w:rPr>
        <w:t xml:space="preserve"> αυτό τους εισηγη</w:t>
      </w:r>
      <w:r>
        <w:rPr>
          <w:rFonts w:eastAsia="Times New Roman"/>
          <w:color w:val="212121"/>
          <w:szCs w:val="24"/>
          <w:shd w:val="clear" w:color="auto" w:fill="FFFFFF"/>
        </w:rPr>
        <w:t>τές των κομμάτων</w:t>
      </w:r>
      <w:r>
        <w:rPr>
          <w:rFonts w:eastAsia="Times New Roman"/>
          <w:color w:val="212121"/>
          <w:szCs w:val="24"/>
          <w:shd w:val="clear" w:color="auto" w:fill="FFFFFF"/>
        </w:rPr>
        <w:t>,</w:t>
      </w:r>
      <w:r>
        <w:rPr>
          <w:rFonts w:eastAsia="Times New Roman"/>
          <w:color w:val="212121"/>
          <w:szCs w:val="24"/>
          <w:shd w:val="clear" w:color="auto" w:fill="FFFFFF"/>
        </w:rPr>
        <w:t xml:space="preserve"> που μπήκαν στη</w:t>
      </w:r>
      <w:r w:rsidRPr="008276B7">
        <w:rPr>
          <w:rFonts w:eastAsia="Times New Roman"/>
          <w:color w:val="212121"/>
          <w:szCs w:val="24"/>
          <w:shd w:val="clear" w:color="auto" w:fill="FFFFFF"/>
        </w:rPr>
        <w:t xml:space="preserve"> λεπτομερή συζήτηση</w:t>
      </w:r>
      <w:r>
        <w:rPr>
          <w:rFonts w:eastAsia="Times New Roman"/>
          <w:color w:val="212121"/>
          <w:szCs w:val="24"/>
          <w:shd w:val="clear" w:color="auto" w:fill="FFFFFF"/>
        </w:rPr>
        <w:t>. Κ</w:t>
      </w:r>
      <w:r w:rsidRPr="008276B7">
        <w:rPr>
          <w:rFonts w:eastAsia="Times New Roman"/>
          <w:color w:val="212121"/>
          <w:szCs w:val="24"/>
          <w:shd w:val="clear" w:color="auto" w:fill="FFFFFF"/>
        </w:rPr>
        <w:t>αι ο κ</w:t>
      </w:r>
      <w:r>
        <w:rPr>
          <w:rFonts w:eastAsia="Times New Roman"/>
          <w:color w:val="212121"/>
          <w:szCs w:val="24"/>
          <w:shd w:val="clear" w:color="auto" w:fill="FFFFFF"/>
        </w:rPr>
        <w:t>. Αθανασίου κ</w:t>
      </w:r>
      <w:r>
        <w:rPr>
          <w:rFonts w:eastAsia="Times New Roman"/>
          <w:color w:val="212121"/>
          <w:szCs w:val="24"/>
          <w:shd w:val="clear" w:color="auto" w:fill="FFFFFF"/>
        </w:rPr>
        <w:t xml:space="preserve">αι ο κ. </w:t>
      </w:r>
      <w:r w:rsidRPr="008276B7">
        <w:rPr>
          <w:rFonts w:eastAsia="Times New Roman"/>
          <w:color w:val="212121"/>
          <w:szCs w:val="24"/>
          <w:shd w:val="clear" w:color="auto" w:fill="FFFFFF"/>
        </w:rPr>
        <w:t xml:space="preserve">Γεωργιάδης μπήκαν </w:t>
      </w:r>
      <w:r>
        <w:rPr>
          <w:rFonts w:eastAsia="Times New Roman"/>
          <w:color w:val="212121"/>
          <w:szCs w:val="24"/>
          <w:shd w:val="clear" w:color="auto" w:fill="FFFFFF"/>
        </w:rPr>
        <w:t>με προτάσεις συγκεκριμένες και βελτιώσεις επί του νομοσχεδίου, αλλά και η γ</w:t>
      </w:r>
      <w:r w:rsidRPr="008276B7">
        <w:rPr>
          <w:rFonts w:eastAsia="Times New Roman"/>
          <w:color w:val="212121"/>
          <w:szCs w:val="24"/>
          <w:shd w:val="clear" w:color="auto" w:fill="FFFFFF"/>
        </w:rPr>
        <w:t>ενικότερη συζήτηση μας βοήθησε ούτως ώστε να έχουμε μία καλή επεξεργασία</w:t>
      </w:r>
      <w:r>
        <w:rPr>
          <w:rFonts w:eastAsia="Times New Roman"/>
          <w:color w:val="212121"/>
          <w:szCs w:val="24"/>
          <w:shd w:val="clear" w:color="auto" w:fill="FFFFFF"/>
        </w:rPr>
        <w:t xml:space="preserve">. Θα έχετε πάρει και το </w:t>
      </w:r>
      <w:r w:rsidRPr="008276B7">
        <w:rPr>
          <w:rFonts w:eastAsia="Times New Roman"/>
          <w:color w:val="212121"/>
          <w:szCs w:val="24"/>
          <w:shd w:val="clear" w:color="auto" w:fill="FFFFFF"/>
        </w:rPr>
        <w:t>τελευταίο κείμενο νομοθετικών βελτιώσεων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με το οποίο</w:t>
      </w:r>
      <w:r w:rsidRPr="008276B7">
        <w:rPr>
          <w:rFonts w:eastAsia="Times New Roman"/>
          <w:color w:val="212121"/>
          <w:szCs w:val="24"/>
          <w:shd w:val="clear" w:color="auto" w:fill="FFFFFF"/>
        </w:rPr>
        <w:t xml:space="preserve"> πιστε</w:t>
      </w:r>
      <w:r w:rsidRPr="008276B7">
        <w:rPr>
          <w:rFonts w:eastAsia="Times New Roman"/>
          <w:color w:val="212121"/>
          <w:szCs w:val="24"/>
          <w:shd w:val="clear" w:color="auto" w:fill="FFFFFF"/>
        </w:rPr>
        <w:t xml:space="preserve">ύω ότι στα πιο πολλά </w:t>
      </w:r>
      <w:r>
        <w:rPr>
          <w:rFonts w:eastAsia="Times New Roman"/>
          <w:color w:val="212121"/>
          <w:szCs w:val="24"/>
          <w:shd w:val="clear" w:color="auto" w:fill="FFFFFF"/>
        </w:rPr>
        <w:t>απαντάμε.</w:t>
      </w:r>
    </w:p>
    <w:p w14:paraId="0CA0AA80"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Υπήρξαν </w:t>
      </w:r>
      <w:r w:rsidRPr="008276B7">
        <w:rPr>
          <w:rFonts w:eastAsia="Times New Roman"/>
          <w:color w:val="212121"/>
          <w:szCs w:val="24"/>
          <w:shd w:val="clear" w:color="auto" w:fill="FFFFFF"/>
        </w:rPr>
        <w:t xml:space="preserve">και παρεμβάσεις και τοποθετήσεις κομμάτων </w:t>
      </w:r>
      <w:r>
        <w:rPr>
          <w:rFonts w:eastAsia="Times New Roman"/>
          <w:color w:val="212121"/>
          <w:szCs w:val="24"/>
          <w:shd w:val="clear" w:color="auto" w:fill="FFFFFF"/>
        </w:rPr>
        <w:t>που προσπαθώ να καταλάβω, α</w:t>
      </w:r>
      <w:r w:rsidRPr="008276B7">
        <w:rPr>
          <w:rFonts w:eastAsia="Times New Roman"/>
          <w:color w:val="212121"/>
          <w:szCs w:val="24"/>
          <w:shd w:val="clear" w:color="auto" w:fill="FFFFFF"/>
        </w:rPr>
        <w:t xml:space="preserve">λλά νομίζω </w:t>
      </w:r>
      <w:r>
        <w:rPr>
          <w:rFonts w:eastAsia="Times New Roman"/>
          <w:color w:val="212121"/>
          <w:szCs w:val="24"/>
          <w:shd w:val="clear" w:color="auto" w:fill="FFFFFF"/>
        </w:rPr>
        <w:t>δεν</w:t>
      </w:r>
      <w:r w:rsidRPr="008276B7">
        <w:rPr>
          <w:rFonts w:eastAsia="Times New Roman"/>
          <w:color w:val="212121"/>
          <w:szCs w:val="24"/>
          <w:shd w:val="clear" w:color="auto" w:fill="FFFFFF"/>
        </w:rPr>
        <w:t xml:space="preserve"> μπορώ να απαντ</w:t>
      </w:r>
      <w:r>
        <w:rPr>
          <w:rFonts w:eastAsia="Times New Roman"/>
          <w:color w:val="212121"/>
          <w:szCs w:val="24"/>
          <w:shd w:val="clear" w:color="auto" w:fill="FFFFFF"/>
        </w:rPr>
        <w:t>ήσω</w:t>
      </w:r>
      <w:r w:rsidRPr="00364DE4">
        <w:rPr>
          <w:rFonts w:eastAsia="Times New Roman"/>
          <w:color w:val="212121"/>
          <w:szCs w:val="24"/>
          <w:shd w:val="clear" w:color="auto" w:fill="FFFFFF"/>
        </w:rPr>
        <w:t xml:space="preserve"> </w:t>
      </w:r>
      <w:r>
        <w:rPr>
          <w:rFonts w:eastAsia="Times New Roman"/>
          <w:color w:val="212121"/>
          <w:szCs w:val="24"/>
          <w:shd w:val="clear" w:color="auto" w:fill="FFFFFF"/>
        </w:rPr>
        <w:t>στη λογική του νομοσχεδίου. Ιδιαίτερα από την</w:t>
      </w:r>
      <w:r w:rsidRPr="008276B7">
        <w:rPr>
          <w:rFonts w:eastAsia="Times New Roman"/>
          <w:color w:val="212121"/>
          <w:szCs w:val="24"/>
          <w:shd w:val="clear" w:color="auto" w:fill="FFFFFF"/>
        </w:rPr>
        <w:t xml:space="preserve"> πλευρά του ΚΙΝΑΛ</w:t>
      </w:r>
      <w:r>
        <w:rPr>
          <w:rFonts w:eastAsia="Times New Roman"/>
          <w:color w:val="212121"/>
          <w:szCs w:val="24"/>
          <w:shd w:val="clear" w:color="auto" w:fill="FFFFFF"/>
        </w:rPr>
        <w:t xml:space="preserve"> σ</w:t>
      </w:r>
      <w:r w:rsidRPr="008276B7">
        <w:rPr>
          <w:rFonts w:eastAsia="Times New Roman"/>
          <w:color w:val="212121"/>
          <w:szCs w:val="24"/>
          <w:shd w:val="clear" w:color="auto" w:fill="FFFFFF"/>
        </w:rPr>
        <w:t xml:space="preserve">ήμερα </w:t>
      </w:r>
      <w:r>
        <w:rPr>
          <w:rFonts w:eastAsia="Times New Roman"/>
          <w:color w:val="212121"/>
          <w:szCs w:val="24"/>
          <w:shd w:val="clear" w:color="auto" w:fill="FFFFFF"/>
        </w:rPr>
        <w:t xml:space="preserve">ο κ. </w:t>
      </w:r>
      <w:r w:rsidRPr="008276B7">
        <w:rPr>
          <w:rFonts w:eastAsia="Times New Roman"/>
          <w:color w:val="212121"/>
          <w:szCs w:val="24"/>
          <w:shd w:val="clear" w:color="auto" w:fill="FFFFFF"/>
        </w:rPr>
        <w:t>Κ</w:t>
      </w:r>
      <w:r>
        <w:rPr>
          <w:rFonts w:eastAsia="Times New Roman"/>
          <w:color w:val="212121"/>
          <w:szCs w:val="24"/>
          <w:shd w:val="clear" w:color="auto" w:fill="FFFFFF"/>
        </w:rPr>
        <w:t>ωνσταντινόπουλος επικαλέστηκε μι</w:t>
      </w:r>
      <w:r w:rsidRPr="008276B7">
        <w:rPr>
          <w:rFonts w:eastAsia="Times New Roman"/>
          <w:color w:val="212121"/>
          <w:szCs w:val="24"/>
          <w:shd w:val="clear" w:color="auto" w:fill="FFFFFF"/>
        </w:rPr>
        <w:t>α σειρά</w:t>
      </w:r>
      <w:r w:rsidRPr="008276B7">
        <w:rPr>
          <w:rFonts w:eastAsia="Times New Roman"/>
          <w:color w:val="212121"/>
          <w:szCs w:val="24"/>
          <w:shd w:val="clear" w:color="auto" w:fill="FFFFFF"/>
        </w:rPr>
        <w:t xml:space="preserve"> από λόγους γιατί δεν θα ψηφίσει το ΚΙΝΑΛ το νομοσχέδιο αυτό</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που καμ</w:t>
      </w:r>
      <w:r>
        <w:rPr>
          <w:rFonts w:eastAsia="Times New Roman"/>
          <w:color w:val="212121"/>
          <w:szCs w:val="24"/>
          <w:shd w:val="clear" w:color="auto" w:fill="FFFFFF"/>
        </w:rPr>
        <w:t>μ</w:t>
      </w:r>
      <w:r>
        <w:rPr>
          <w:rFonts w:eastAsia="Times New Roman"/>
          <w:color w:val="212121"/>
          <w:szCs w:val="24"/>
          <w:shd w:val="clear" w:color="auto" w:fill="FFFFFF"/>
        </w:rPr>
        <w:t>ία σχέση βεβαίως δεν έχουν με το</w:t>
      </w:r>
      <w:r w:rsidRPr="008276B7">
        <w:rPr>
          <w:rFonts w:eastAsia="Times New Roman"/>
          <w:color w:val="212121"/>
          <w:szCs w:val="24"/>
          <w:shd w:val="clear" w:color="auto" w:fill="FFFFFF"/>
        </w:rPr>
        <w:t xml:space="preserve"> νομοσχέδιο</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Αναφέρθηκε στην πρωτοβουλία </w:t>
      </w:r>
      <w:r>
        <w:rPr>
          <w:rFonts w:eastAsia="Times New Roman"/>
          <w:color w:val="212121"/>
          <w:szCs w:val="24"/>
          <w:shd w:val="clear" w:color="auto" w:fill="FFFFFF"/>
        </w:rPr>
        <w:t>«Γέφυρα», αναφέρθηκε στα πλεονάσματα, α</w:t>
      </w:r>
      <w:r w:rsidRPr="008276B7">
        <w:rPr>
          <w:rFonts w:eastAsia="Times New Roman"/>
          <w:color w:val="212121"/>
          <w:szCs w:val="24"/>
          <w:shd w:val="clear" w:color="auto" w:fill="FFFFFF"/>
        </w:rPr>
        <w:t xml:space="preserve">ναφέρθηκε </w:t>
      </w:r>
      <w:r>
        <w:rPr>
          <w:rFonts w:eastAsia="Times New Roman"/>
          <w:color w:val="212121"/>
          <w:szCs w:val="24"/>
          <w:shd w:val="clear" w:color="auto" w:fill="FFFFFF"/>
        </w:rPr>
        <w:t>στις</w:t>
      </w:r>
      <w:r w:rsidRPr="008276B7">
        <w:rPr>
          <w:rFonts w:eastAsia="Times New Roman"/>
          <w:color w:val="212121"/>
          <w:szCs w:val="24"/>
          <w:shd w:val="clear" w:color="auto" w:fill="FFFFFF"/>
        </w:rPr>
        <w:t xml:space="preserve"> δανειοδοτήσεις τραπεζών προς κάποιες </w:t>
      </w:r>
      <w:r>
        <w:rPr>
          <w:rFonts w:eastAsia="Times New Roman"/>
          <w:color w:val="212121"/>
          <w:szCs w:val="24"/>
          <w:shd w:val="clear" w:color="auto" w:fill="FFFFFF"/>
        </w:rPr>
        <w:t>ξένες</w:t>
      </w:r>
      <w:r w:rsidRPr="008276B7">
        <w:rPr>
          <w:rFonts w:eastAsia="Times New Roman"/>
          <w:color w:val="212121"/>
          <w:szCs w:val="24"/>
          <w:shd w:val="clear" w:color="auto" w:fill="FFFFFF"/>
        </w:rPr>
        <w:t xml:space="preserve"> εταιρείες που επ</w:t>
      </w:r>
      <w:r w:rsidRPr="008276B7">
        <w:rPr>
          <w:rFonts w:eastAsia="Times New Roman"/>
          <w:color w:val="212121"/>
          <w:szCs w:val="24"/>
          <w:shd w:val="clear" w:color="auto" w:fill="FFFFFF"/>
        </w:rPr>
        <w:t>ενδύουν στην Ελλάδα κα</w:t>
      </w:r>
      <w:r>
        <w:rPr>
          <w:rFonts w:eastAsia="Times New Roman"/>
          <w:color w:val="212121"/>
          <w:szCs w:val="24"/>
          <w:shd w:val="clear" w:color="auto" w:fill="FFFFFF"/>
        </w:rPr>
        <w:t>ι πάει λέγοντας. Τ</w:t>
      </w:r>
      <w:r w:rsidRPr="008276B7">
        <w:rPr>
          <w:rFonts w:eastAsia="Times New Roman"/>
          <w:color w:val="212121"/>
          <w:szCs w:val="24"/>
          <w:shd w:val="clear" w:color="auto" w:fill="FFFFFF"/>
        </w:rPr>
        <w:t xml:space="preserve">ίποτα από αυτά </w:t>
      </w:r>
      <w:r>
        <w:rPr>
          <w:rFonts w:eastAsia="Times New Roman"/>
          <w:color w:val="212121"/>
          <w:szCs w:val="24"/>
          <w:shd w:val="clear" w:color="auto" w:fill="FFFFFF"/>
        </w:rPr>
        <w:t>δεν έχει σχέση με το νομοσχέδιο.</w:t>
      </w:r>
    </w:p>
    <w:p w14:paraId="0CA0AA81"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Επομένως </w:t>
      </w:r>
      <w:r w:rsidRPr="008276B7">
        <w:rPr>
          <w:rFonts w:eastAsia="Times New Roman"/>
          <w:color w:val="212121"/>
          <w:szCs w:val="24"/>
          <w:shd w:val="clear" w:color="auto" w:fill="FFFFFF"/>
        </w:rPr>
        <w:t xml:space="preserve">δεν θα μπω τώρα </w:t>
      </w:r>
      <w:r>
        <w:rPr>
          <w:rFonts w:eastAsia="Times New Roman"/>
          <w:color w:val="212121"/>
          <w:szCs w:val="24"/>
          <w:shd w:val="clear" w:color="auto" w:fill="FFFFFF"/>
        </w:rPr>
        <w:t>στον κόπο να απαντήσω</w:t>
      </w:r>
      <w:r>
        <w:rPr>
          <w:rFonts w:eastAsia="Times New Roman"/>
          <w:color w:val="212121"/>
          <w:szCs w:val="24"/>
          <w:shd w:val="clear" w:color="auto" w:fill="FFFFFF"/>
        </w:rPr>
        <w:t>,</w:t>
      </w:r>
      <w:r>
        <w:rPr>
          <w:rFonts w:eastAsia="Times New Roman"/>
          <w:color w:val="212121"/>
          <w:szCs w:val="24"/>
          <w:shd w:val="clear" w:color="auto" w:fill="FFFFFF"/>
        </w:rPr>
        <w:t xml:space="preserve"> διότι τα θεωρώ άσχετα με τη συζήτησή μας. </w:t>
      </w:r>
      <w:r w:rsidRPr="008276B7">
        <w:rPr>
          <w:rFonts w:eastAsia="Times New Roman"/>
          <w:color w:val="212121"/>
          <w:szCs w:val="24"/>
          <w:shd w:val="clear" w:color="auto" w:fill="FFFFFF"/>
        </w:rPr>
        <w:t>Υπάρχουν πολλές ευκαιρίε</w:t>
      </w:r>
      <w:r>
        <w:rPr>
          <w:rFonts w:eastAsia="Times New Roman"/>
          <w:color w:val="212121"/>
          <w:szCs w:val="24"/>
          <w:shd w:val="clear" w:color="auto" w:fill="FFFFFF"/>
        </w:rPr>
        <w:t xml:space="preserve">ς σε αυτή την </w:t>
      </w:r>
      <w:r>
        <w:rPr>
          <w:rFonts w:eastAsia="Times New Roman"/>
          <w:color w:val="212121"/>
          <w:szCs w:val="24"/>
          <w:shd w:val="clear" w:color="auto" w:fill="FFFFFF"/>
        </w:rPr>
        <w:t>Α</w:t>
      </w:r>
      <w:r>
        <w:rPr>
          <w:rFonts w:eastAsia="Times New Roman"/>
          <w:color w:val="212121"/>
          <w:szCs w:val="24"/>
          <w:shd w:val="clear" w:color="auto" w:fill="FFFFFF"/>
        </w:rPr>
        <w:t>ίθουσα να γίνει γενική πολιτική συζήτησ</w:t>
      </w:r>
      <w:r>
        <w:rPr>
          <w:rFonts w:eastAsia="Times New Roman"/>
          <w:color w:val="212121"/>
          <w:szCs w:val="24"/>
          <w:shd w:val="clear" w:color="auto" w:fill="FFFFFF"/>
        </w:rPr>
        <w:t>η. Τ</w:t>
      </w:r>
      <w:r w:rsidRPr="008276B7">
        <w:rPr>
          <w:rFonts w:eastAsia="Times New Roman"/>
          <w:color w:val="212121"/>
          <w:szCs w:val="24"/>
          <w:shd w:val="clear" w:color="auto" w:fill="FFFFFF"/>
        </w:rPr>
        <w:t>ώρα συζητάμε για έ</w:t>
      </w:r>
      <w:r>
        <w:rPr>
          <w:rFonts w:eastAsia="Times New Roman"/>
          <w:color w:val="212121"/>
          <w:szCs w:val="24"/>
          <w:shd w:val="clear" w:color="auto" w:fill="FFFFFF"/>
        </w:rPr>
        <w:t>να πολύ συγκεκριμένο νομοσχέδιο. Όποιος μπορεί να συμβάλει επ’ αυτού,</w:t>
      </w:r>
      <w:r w:rsidRPr="008276B7">
        <w:rPr>
          <w:rFonts w:eastAsia="Times New Roman"/>
          <w:color w:val="212121"/>
          <w:szCs w:val="24"/>
          <w:shd w:val="clear" w:color="auto" w:fill="FFFFFF"/>
        </w:rPr>
        <w:t xml:space="preserve"> συμβάλλει</w:t>
      </w:r>
      <w:r>
        <w:rPr>
          <w:rFonts w:eastAsia="Times New Roman"/>
          <w:color w:val="212121"/>
          <w:szCs w:val="24"/>
          <w:shd w:val="clear" w:color="auto" w:fill="FFFFFF"/>
        </w:rPr>
        <w:t xml:space="preserve"> και όποιος</w:t>
      </w:r>
      <w:r w:rsidRPr="008276B7">
        <w:rPr>
          <w:rFonts w:eastAsia="Times New Roman"/>
          <w:color w:val="212121"/>
          <w:szCs w:val="24"/>
          <w:shd w:val="clear" w:color="auto" w:fill="FFFFFF"/>
        </w:rPr>
        <w:t xml:space="preserve"> έχει διαφορετική γνώμη</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τη διατυπώνει</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Δεν άκουσα διαφορετική γνώμη</w:t>
      </w:r>
      <w:r>
        <w:rPr>
          <w:rFonts w:eastAsia="Times New Roman"/>
          <w:color w:val="212121"/>
          <w:szCs w:val="24"/>
          <w:shd w:val="clear" w:color="auto" w:fill="FFFFFF"/>
        </w:rPr>
        <w:t>. Ά</w:t>
      </w:r>
      <w:r w:rsidRPr="008276B7">
        <w:rPr>
          <w:rFonts w:eastAsia="Times New Roman"/>
          <w:color w:val="212121"/>
          <w:szCs w:val="24"/>
          <w:shd w:val="clear" w:color="auto" w:fill="FFFFFF"/>
        </w:rPr>
        <w:t>κουσα γενικές πολιτικές</w:t>
      </w:r>
      <w:r>
        <w:rPr>
          <w:rFonts w:eastAsia="Times New Roman"/>
          <w:color w:val="212121"/>
          <w:szCs w:val="24"/>
          <w:shd w:val="clear" w:color="auto" w:fill="FFFFFF"/>
        </w:rPr>
        <w:t xml:space="preserve"> κρίσεις. Επομένως</w:t>
      </w:r>
      <w:r w:rsidRPr="008276B7">
        <w:rPr>
          <w:rFonts w:eastAsia="Times New Roman"/>
          <w:color w:val="212121"/>
          <w:szCs w:val="24"/>
          <w:shd w:val="clear" w:color="auto" w:fill="FFFFFF"/>
        </w:rPr>
        <w:t xml:space="preserve"> δεν θα μπω σε αυτή τη συζήτηση</w:t>
      </w:r>
      <w:r>
        <w:rPr>
          <w:rFonts w:eastAsia="Times New Roman"/>
          <w:color w:val="212121"/>
          <w:szCs w:val="24"/>
          <w:shd w:val="clear" w:color="auto" w:fill="FFFFFF"/>
        </w:rPr>
        <w:t>.</w:t>
      </w:r>
    </w:p>
    <w:p w14:paraId="0CA0AA82"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ήθελα να κάνω κάποιες </w:t>
      </w:r>
      <w:r w:rsidRPr="008276B7">
        <w:rPr>
          <w:rFonts w:eastAsia="Times New Roman"/>
          <w:color w:val="212121"/>
          <w:szCs w:val="24"/>
          <w:shd w:val="clear" w:color="auto" w:fill="FFFFFF"/>
        </w:rPr>
        <w:t>διευκρινίσεις επί των παρατηρήσεων για πράγματα που δεν έχουν γίνει δεκτά</w:t>
      </w:r>
      <w:r>
        <w:rPr>
          <w:rFonts w:eastAsia="Times New Roman"/>
          <w:color w:val="212121"/>
          <w:szCs w:val="24"/>
          <w:shd w:val="clear" w:color="auto" w:fill="FFFFFF"/>
        </w:rPr>
        <w:t>.</w:t>
      </w:r>
    </w:p>
    <w:p w14:paraId="0CA0AA83"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 αρχάς </w:t>
      </w:r>
      <w:r w:rsidRPr="008276B7">
        <w:rPr>
          <w:rFonts w:eastAsia="Times New Roman"/>
          <w:color w:val="212121"/>
          <w:szCs w:val="24"/>
          <w:shd w:val="clear" w:color="auto" w:fill="FFFFFF"/>
        </w:rPr>
        <w:t xml:space="preserve">για </w:t>
      </w:r>
      <w:r>
        <w:rPr>
          <w:rFonts w:eastAsia="Times New Roman"/>
          <w:color w:val="212121"/>
          <w:szCs w:val="24"/>
          <w:shd w:val="clear" w:color="auto" w:fill="FFFFFF"/>
        </w:rPr>
        <w:t>το θέμα το φορολογικό ε</w:t>
      </w:r>
      <w:r w:rsidRPr="008276B7">
        <w:rPr>
          <w:rFonts w:eastAsia="Times New Roman"/>
          <w:color w:val="212121"/>
          <w:szCs w:val="24"/>
          <w:shd w:val="clear" w:color="auto" w:fill="FFFFFF"/>
        </w:rPr>
        <w:t>ίπαμε από την αρ</w:t>
      </w:r>
      <w:r>
        <w:rPr>
          <w:rFonts w:eastAsia="Times New Roman"/>
          <w:color w:val="212121"/>
          <w:szCs w:val="24"/>
          <w:shd w:val="clear" w:color="auto" w:fill="FFFFFF"/>
        </w:rPr>
        <w:t>χή ότι όντως είναι μία έλλειψη. Α</w:t>
      </w:r>
      <w:r w:rsidRPr="008276B7">
        <w:rPr>
          <w:rFonts w:eastAsia="Times New Roman"/>
          <w:color w:val="212121"/>
          <w:szCs w:val="24"/>
          <w:shd w:val="clear" w:color="auto" w:fill="FFFFFF"/>
        </w:rPr>
        <w:t xml:space="preserve">υτή </w:t>
      </w:r>
      <w:r>
        <w:rPr>
          <w:rFonts w:eastAsia="Times New Roman"/>
          <w:color w:val="212121"/>
          <w:szCs w:val="24"/>
          <w:shd w:val="clear" w:color="auto" w:fill="FFFFFF"/>
        </w:rPr>
        <w:t>θα καλυφθεί πάρα πολύ σύντομα. Δε</w:t>
      </w:r>
      <w:r w:rsidRPr="008276B7">
        <w:rPr>
          <w:rFonts w:eastAsia="Times New Roman"/>
          <w:color w:val="212121"/>
          <w:szCs w:val="24"/>
          <w:shd w:val="clear" w:color="auto" w:fill="FFFFFF"/>
        </w:rPr>
        <w:t>ν επηρεάζει το νο</w:t>
      </w:r>
      <w:r>
        <w:rPr>
          <w:rFonts w:eastAsia="Times New Roman"/>
          <w:color w:val="212121"/>
          <w:szCs w:val="24"/>
          <w:shd w:val="clear" w:color="auto" w:fill="FFFFFF"/>
        </w:rPr>
        <w:t>μικό μέρος των</w:t>
      </w:r>
      <w:r>
        <w:rPr>
          <w:rFonts w:eastAsia="Times New Roman"/>
          <w:color w:val="212121"/>
          <w:szCs w:val="24"/>
          <w:shd w:val="clear" w:color="auto" w:fill="FFFFFF"/>
        </w:rPr>
        <w:t xml:space="preserve"> μετασχηματισμών. Αποτελεί όμως</w:t>
      </w:r>
      <w:r w:rsidRPr="008276B7">
        <w:rPr>
          <w:rFonts w:eastAsia="Times New Roman"/>
          <w:color w:val="212121"/>
          <w:szCs w:val="24"/>
          <w:shd w:val="clear" w:color="auto" w:fill="FFFFFF"/>
        </w:rPr>
        <w:t xml:space="preserve"> ένα απαραίτητο συμπλήρωμα</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Προς το παρόν ισχύει </w:t>
      </w:r>
      <w:r>
        <w:rPr>
          <w:rFonts w:eastAsia="Times New Roman"/>
          <w:color w:val="212121"/>
          <w:szCs w:val="24"/>
          <w:shd w:val="clear" w:color="auto" w:fill="FFFFFF"/>
        </w:rPr>
        <w:t>ό,τι ίσχυε μέχρι σήμερα. Γί</w:t>
      </w:r>
      <w:r w:rsidRPr="008276B7">
        <w:rPr>
          <w:rFonts w:eastAsia="Times New Roman"/>
          <w:color w:val="212121"/>
          <w:szCs w:val="24"/>
          <w:shd w:val="clear" w:color="auto" w:fill="FFFFFF"/>
        </w:rPr>
        <w:t xml:space="preserve">νεται </w:t>
      </w:r>
      <w:r>
        <w:rPr>
          <w:rFonts w:eastAsia="Times New Roman"/>
          <w:color w:val="212121"/>
          <w:szCs w:val="24"/>
          <w:shd w:val="clear" w:color="auto" w:fill="FFFFFF"/>
        </w:rPr>
        <w:t xml:space="preserve">σχετική </w:t>
      </w:r>
      <w:r w:rsidRPr="008276B7">
        <w:rPr>
          <w:rFonts w:eastAsia="Times New Roman"/>
          <w:color w:val="212121"/>
          <w:szCs w:val="24"/>
          <w:shd w:val="clear" w:color="auto" w:fill="FFFFFF"/>
        </w:rPr>
        <w:t>αναφορά στο νομοσχέδιο</w:t>
      </w:r>
      <w:r>
        <w:rPr>
          <w:rFonts w:eastAsia="Times New Roman"/>
          <w:color w:val="212121"/>
          <w:szCs w:val="24"/>
          <w:shd w:val="clear" w:color="auto" w:fill="FFFFFF"/>
        </w:rPr>
        <w:t>. Θα υ</w:t>
      </w:r>
      <w:r w:rsidRPr="008276B7">
        <w:rPr>
          <w:rFonts w:eastAsia="Times New Roman"/>
          <w:color w:val="212121"/>
          <w:szCs w:val="24"/>
          <w:shd w:val="clear" w:color="auto" w:fill="FFFFFF"/>
        </w:rPr>
        <w:t>πάρξει άμεσα κατάθεση σχεδίου νόμου</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που θα αφορά τα κίνητρα που συνδέονται με τους μετασχηματισμούς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όχι τ</w:t>
      </w:r>
      <w:r>
        <w:rPr>
          <w:rFonts w:eastAsia="Times New Roman"/>
          <w:color w:val="212121"/>
          <w:szCs w:val="24"/>
          <w:shd w:val="clear" w:color="auto" w:fill="FFFFFF"/>
        </w:rPr>
        <w:t xml:space="preserve">α </w:t>
      </w:r>
      <w:r w:rsidRPr="008276B7">
        <w:rPr>
          <w:rFonts w:eastAsia="Times New Roman"/>
          <w:color w:val="212121"/>
          <w:szCs w:val="24"/>
          <w:shd w:val="clear" w:color="auto" w:fill="FFFFFF"/>
        </w:rPr>
        <w:t xml:space="preserve">γενικότερα ακίνητα προς </w:t>
      </w:r>
      <w:r>
        <w:rPr>
          <w:rFonts w:eastAsia="Times New Roman"/>
          <w:color w:val="212121"/>
          <w:szCs w:val="24"/>
          <w:shd w:val="clear" w:color="auto" w:fill="FFFFFF"/>
        </w:rPr>
        <w:t xml:space="preserve">τις </w:t>
      </w:r>
      <w:r w:rsidRPr="008276B7">
        <w:rPr>
          <w:rFonts w:eastAsia="Times New Roman"/>
          <w:color w:val="212121"/>
          <w:szCs w:val="24"/>
          <w:shd w:val="clear" w:color="auto" w:fill="FFFFFF"/>
        </w:rPr>
        <w:t>επιχειρήσει</w:t>
      </w:r>
      <w:r>
        <w:rPr>
          <w:rFonts w:eastAsia="Times New Roman"/>
          <w:color w:val="212121"/>
          <w:szCs w:val="24"/>
          <w:shd w:val="clear" w:color="auto" w:fill="FFFFFF"/>
        </w:rPr>
        <w:t>ς, γιατί α</w:t>
      </w:r>
      <w:r w:rsidRPr="008276B7">
        <w:rPr>
          <w:rFonts w:eastAsia="Times New Roman"/>
          <w:color w:val="212121"/>
          <w:szCs w:val="24"/>
          <w:shd w:val="clear" w:color="auto" w:fill="FFFFFF"/>
        </w:rPr>
        <w:t>υτό είναι ένα θέμα γεν</w:t>
      </w:r>
      <w:r>
        <w:rPr>
          <w:rFonts w:eastAsia="Times New Roman"/>
          <w:color w:val="212121"/>
          <w:szCs w:val="24"/>
          <w:shd w:val="clear" w:color="auto" w:fill="FFFFFF"/>
        </w:rPr>
        <w:t>ικότερης οικονομικής πολιτικής. Α</w:t>
      </w:r>
      <w:r w:rsidRPr="008276B7">
        <w:rPr>
          <w:rFonts w:eastAsia="Times New Roman"/>
          <w:color w:val="212121"/>
          <w:szCs w:val="24"/>
          <w:shd w:val="clear" w:color="auto" w:fill="FFFFFF"/>
        </w:rPr>
        <w:t>υτ</w:t>
      </w:r>
      <w:r>
        <w:rPr>
          <w:rFonts w:eastAsia="Times New Roman"/>
          <w:color w:val="212121"/>
          <w:szCs w:val="24"/>
          <w:shd w:val="clear" w:color="auto" w:fill="FFFFFF"/>
        </w:rPr>
        <w:t xml:space="preserve">ό που συζητάμε </w:t>
      </w:r>
      <w:r>
        <w:rPr>
          <w:rFonts w:eastAsia="Times New Roman"/>
          <w:color w:val="212121"/>
          <w:szCs w:val="24"/>
          <w:shd w:val="clear" w:color="auto" w:fill="FFFFFF"/>
        </w:rPr>
        <w:lastRenderedPageBreak/>
        <w:t xml:space="preserve">είναι συμπλήρωμα, αφορά </w:t>
      </w:r>
      <w:r w:rsidRPr="008276B7">
        <w:rPr>
          <w:rFonts w:eastAsia="Times New Roman"/>
          <w:color w:val="212121"/>
          <w:szCs w:val="24"/>
          <w:shd w:val="clear" w:color="auto" w:fill="FFFFFF"/>
        </w:rPr>
        <w:t xml:space="preserve">κίνητρα που σχετίζονται με τους </w:t>
      </w:r>
      <w:r>
        <w:rPr>
          <w:rFonts w:eastAsia="Times New Roman"/>
          <w:color w:val="212121"/>
          <w:szCs w:val="24"/>
          <w:shd w:val="clear" w:color="auto" w:fill="FFFFFF"/>
        </w:rPr>
        <w:t xml:space="preserve">μετασχηματισμούς των εταιρειών. Είμαστε </w:t>
      </w:r>
      <w:r w:rsidRPr="008276B7">
        <w:rPr>
          <w:rFonts w:eastAsia="Times New Roman"/>
          <w:color w:val="212121"/>
          <w:szCs w:val="24"/>
          <w:shd w:val="clear" w:color="auto" w:fill="FFFFFF"/>
        </w:rPr>
        <w:t>σε συνεννόηση με το Υπουργείο Οικονομ</w:t>
      </w:r>
      <w:r w:rsidRPr="008276B7">
        <w:rPr>
          <w:rFonts w:eastAsia="Times New Roman"/>
          <w:color w:val="212121"/>
          <w:szCs w:val="24"/>
          <w:shd w:val="clear" w:color="auto" w:fill="FFFFFF"/>
        </w:rPr>
        <w:t xml:space="preserve">ικών </w:t>
      </w:r>
      <w:r>
        <w:rPr>
          <w:rFonts w:eastAsia="Times New Roman"/>
          <w:color w:val="212121"/>
          <w:szCs w:val="24"/>
          <w:shd w:val="clear" w:color="auto" w:fill="FFFFFF"/>
        </w:rPr>
        <w:t>και</w:t>
      </w:r>
      <w:r>
        <w:rPr>
          <w:rFonts w:eastAsia="Times New Roman"/>
          <w:color w:val="212121"/>
          <w:szCs w:val="24"/>
          <w:shd w:val="clear" w:color="auto" w:fill="FFFFFF"/>
        </w:rPr>
        <w:t>,</w:t>
      </w:r>
      <w:r>
        <w:rPr>
          <w:rFonts w:eastAsia="Times New Roman"/>
          <w:color w:val="212121"/>
          <w:szCs w:val="24"/>
          <w:shd w:val="clear" w:color="auto" w:fill="FFFFFF"/>
        </w:rPr>
        <w:t xml:space="preserve"> όπως σας είπα και στην </w:t>
      </w:r>
      <w:r>
        <w:rPr>
          <w:rFonts w:eastAsia="Times New Roman"/>
          <w:color w:val="212121"/>
          <w:szCs w:val="24"/>
          <w:shd w:val="clear" w:color="auto" w:fill="FFFFFF"/>
        </w:rPr>
        <w:t>ε</w:t>
      </w:r>
      <w:r w:rsidRPr="008276B7">
        <w:rPr>
          <w:rFonts w:eastAsia="Times New Roman"/>
          <w:color w:val="212121"/>
          <w:szCs w:val="24"/>
          <w:shd w:val="clear" w:color="auto" w:fill="FFFFFF"/>
        </w:rPr>
        <w:t>πιτρο</w:t>
      </w:r>
      <w:r>
        <w:rPr>
          <w:rFonts w:eastAsia="Times New Roman"/>
          <w:color w:val="212121"/>
          <w:szCs w:val="24"/>
          <w:shd w:val="clear" w:color="auto" w:fill="FFFFFF"/>
        </w:rPr>
        <w:t>πή</w:t>
      </w:r>
      <w:r>
        <w:rPr>
          <w:rFonts w:eastAsia="Times New Roman"/>
          <w:color w:val="212121"/>
          <w:szCs w:val="24"/>
          <w:shd w:val="clear" w:color="auto" w:fill="FFFFFF"/>
        </w:rPr>
        <w:t>,</w:t>
      </w:r>
      <w:r>
        <w:rPr>
          <w:rFonts w:eastAsia="Times New Roman"/>
          <w:color w:val="212121"/>
          <w:szCs w:val="24"/>
          <w:shd w:val="clear" w:color="auto" w:fill="FFFFFF"/>
        </w:rPr>
        <w:t xml:space="preserve"> π</w:t>
      </w:r>
      <w:r w:rsidRPr="008276B7">
        <w:rPr>
          <w:rFonts w:eastAsia="Times New Roman"/>
          <w:color w:val="212121"/>
          <w:szCs w:val="24"/>
          <w:shd w:val="clear" w:color="auto" w:fill="FFFFFF"/>
        </w:rPr>
        <w:t>ολύ σύντομα θα</w:t>
      </w:r>
      <w:r>
        <w:rPr>
          <w:rFonts w:eastAsia="Times New Roman"/>
          <w:color w:val="212121"/>
          <w:szCs w:val="24"/>
          <w:shd w:val="clear" w:color="auto" w:fill="FFFFFF"/>
        </w:rPr>
        <w:t xml:space="preserve"> έρθει το σχετικό νομοσχέδιο.</w:t>
      </w:r>
    </w:p>
    <w:p w14:paraId="0CA0AA84"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w:t>
      </w:r>
      <w:r w:rsidRPr="008276B7">
        <w:rPr>
          <w:rFonts w:eastAsia="Times New Roman"/>
          <w:color w:val="212121"/>
          <w:szCs w:val="24"/>
          <w:shd w:val="clear" w:color="auto" w:fill="FFFFFF"/>
        </w:rPr>
        <w:t xml:space="preserve"> θέματα που σχετίζονται με το </w:t>
      </w:r>
      <w:r>
        <w:rPr>
          <w:rFonts w:eastAsia="Times New Roman"/>
          <w:color w:val="212121"/>
          <w:szCs w:val="24"/>
          <w:shd w:val="clear" w:color="auto" w:fill="FFFFFF"/>
        </w:rPr>
        <w:t xml:space="preserve">πεδίο εφαρμογής απαντήσαμε ήδη ότι οι </w:t>
      </w:r>
      <w:r w:rsidRPr="008276B7">
        <w:rPr>
          <w:rFonts w:eastAsia="Times New Roman"/>
          <w:color w:val="212121"/>
          <w:szCs w:val="24"/>
          <w:shd w:val="clear" w:color="auto" w:fill="FFFFFF"/>
        </w:rPr>
        <w:t>ασφαλιστικές εταιρείες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επειδή είναι ανώνυμες εταιρείες και </w:t>
      </w:r>
      <w:r>
        <w:rPr>
          <w:rFonts w:eastAsia="Times New Roman"/>
          <w:color w:val="212121"/>
          <w:szCs w:val="24"/>
          <w:shd w:val="clear" w:color="auto" w:fill="FFFFFF"/>
        </w:rPr>
        <w:t xml:space="preserve">προβλέπεται και από την </w:t>
      </w:r>
      <w:r>
        <w:rPr>
          <w:rFonts w:eastAsia="Times New Roman"/>
          <w:color w:val="212121"/>
          <w:szCs w:val="24"/>
          <w:shd w:val="clear" w:color="auto" w:fill="FFFFFF"/>
        </w:rPr>
        <w:t>ο</w:t>
      </w:r>
      <w:r>
        <w:rPr>
          <w:rFonts w:eastAsia="Times New Roman"/>
          <w:color w:val="212121"/>
          <w:szCs w:val="24"/>
          <w:shd w:val="clear" w:color="auto" w:fill="FFFFFF"/>
        </w:rPr>
        <w:t>δηγία, προφα</w:t>
      </w:r>
      <w:r>
        <w:rPr>
          <w:rFonts w:eastAsia="Times New Roman"/>
          <w:color w:val="212121"/>
          <w:szCs w:val="24"/>
          <w:shd w:val="clear" w:color="auto" w:fill="FFFFFF"/>
        </w:rPr>
        <w:t>νώς εμπίπτουν στο π</w:t>
      </w:r>
      <w:r w:rsidRPr="008276B7">
        <w:rPr>
          <w:rFonts w:eastAsia="Times New Roman"/>
          <w:color w:val="212121"/>
          <w:szCs w:val="24"/>
          <w:shd w:val="clear" w:color="auto" w:fill="FFFFFF"/>
        </w:rPr>
        <w:t>εδίο εφαρμογής και οι ασφαλιστικές εταιρε</w:t>
      </w:r>
      <w:r>
        <w:rPr>
          <w:rFonts w:eastAsia="Times New Roman"/>
          <w:color w:val="212121"/>
          <w:szCs w:val="24"/>
          <w:shd w:val="clear" w:color="auto" w:fill="FFFFFF"/>
        </w:rPr>
        <w:t xml:space="preserve">ίες αυτού του νόμου. </w:t>
      </w:r>
    </w:p>
    <w:p w14:paraId="0CA0AA85"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Όσον αφορά </w:t>
      </w:r>
      <w:r w:rsidRPr="008276B7">
        <w:rPr>
          <w:rFonts w:eastAsia="Times New Roman"/>
          <w:color w:val="212121"/>
          <w:szCs w:val="24"/>
          <w:shd w:val="clear" w:color="auto" w:fill="FFFFFF"/>
        </w:rPr>
        <w:t>τα επόμενα θέματα</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έγινε</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μία σοβαρή παρατήρηση για τη</w:t>
      </w:r>
      <w:r w:rsidRPr="008276B7">
        <w:rPr>
          <w:rFonts w:eastAsia="Times New Roman"/>
          <w:color w:val="212121"/>
          <w:szCs w:val="24"/>
          <w:shd w:val="clear" w:color="auto" w:fill="FFFFFF"/>
        </w:rPr>
        <w:t xml:space="preserve"> δυνατότητα εξαίρεσης από την υποχρέωση σύνταξης έκθεσης από το διοικητικό συμβούλιο ή από τους εμπειρογνώ</w:t>
      </w:r>
      <w:r>
        <w:rPr>
          <w:rFonts w:eastAsia="Times New Roman"/>
          <w:color w:val="212121"/>
          <w:szCs w:val="24"/>
          <w:shd w:val="clear" w:color="auto" w:fill="FFFFFF"/>
        </w:rPr>
        <w:t>μονε</w:t>
      </w:r>
      <w:r>
        <w:rPr>
          <w:rFonts w:eastAsia="Times New Roman"/>
          <w:color w:val="212121"/>
          <w:szCs w:val="24"/>
          <w:shd w:val="clear" w:color="auto" w:fill="FFFFFF"/>
        </w:rPr>
        <w:t>ς για προσωπικές εταιρείες βασικά, εφόσον ομοφωνούν οι μέτοχοι</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μήπως αυτό </w:t>
      </w:r>
      <w:r w:rsidRPr="008276B7">
        <w:rPr>
          <w:rFonts w:eastAsia="Times New Roman"/>
          <w:color w:val="212121"/>
          <w:szCs w:val="24"/>
          <w:shd w:val="clear" w:color="auto" w:fill="FFFFFF"/>
        </w:rPr>
        <w:t>συμβάλ</w:t>
      </w:r>
      <w:r>
        <w:rPr>
          <w:rFonts w:eastAsia="Times New Roman"/>
          <w:color w:val="212121"/>
          <w:szCs w:val="24"/>
          <w:shd w:val="clear" w:color="auto" w:fill="FFFFFF"/>
        </w:rPr>
        <w:t>λει ή</w:t>
      </w:r>
      <w:r w:rsidRPr="008276B7">
        <w:rPr>
          <w:rFonts w:eastAsia="Times New Roman"/>
          <w:color w:val="212121"/>
          <w:szCs w:val="24"/>
          <w:shd w:val="clear" w:color="auto" w:fill="FFFFFF"/>
        </w:rPr>
        <w:t xml:space="preserve"> ενέχει τον κίνδυνο καταδολίευσης των πιστωτών</w:t>
      </w:r>
      <w:r>
        <w:rPr>
          <w:rFonts w:eastAsia="Times New Roman"/>
          <w:color w:val="212121"/>
          <w:szCs w:val="24"/>
          <w:shd w:val="clear" w:color="auto" w:fill="FFFFFF"/>
        </w:rPr>
        <w:t>.</w:t>
      </w:r>
    </w:p>
    <w:p w14:paraId="0CA0AA86"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8276B7">
        <w:rPr>
          <w:rFonts w:eastAsia="Times New Roman"/>
          <w:color w:val="212121"/>
          <w:szCs w:val="24"/>
          <w:shd w:val="clear" w:color="auto" w:fill="FFFFFF"/>
        </w:rPr>
        <w:t>οιτάξτε</w:t>
      </w:r>
      <w:r>
        <w:rPr>
          <w:rFonts w:eastAsia="Times New Roman"/>
          <w:color w:val="212121"/>
          <w:szCs w:val="24"/>
          <w:shd w:val="clear" w:color="auto" w:fill="FFFFFF"/>
        </w:rPr>
        <w:t xml:space="preserve">, το σκεφτήκαμε. Όμως ισχύει το εξής: Αυτή η δυνατότητα δίνεται </w:t>
      </w:r>
      <w:r w:rsidRPr="008276B7">
        <w:rPr>
          <w:rFonts w:eastAsia="Times New Roman"/>
          <w:color w:val="212121"/>
          <w:szCs w:val="24"/>
          <w:shd w:val="clear" w:color="auto" w:fill="FFFFFF"/>
        </w:rPr>
        <w:t>και από το</w:t>
      </w:r>
      <w:r>
        <w:rPr>
          <w:rFonts w:eastAsia="Times New Roman"/>
          <w:color w:val="212121"/>
          <w:szCs w:val="24"/>
          <w:shd w:val="clear" w:color="auto" w:fill="FFFFFF"/>
        </w:rPr>
        <w:t>ν</w:t>
      </w:r>
      <w:r w:rsidRPr="008276B7">
        <w:rPr>
          <w:rFonts w:eastAsia="Times New Roman"/>
          <w:color w:val="212121"/>
          <w:szCs w:val="24"/>
          <w:shd w:val="clear" w:color="auto" w:fill="FFFFFF"/>
        </w:rPr>
        <w:t xml:space="preserve"> νόμο για τις ανώνυμες εταιρείες πο</w:t>
      </w:r>
      <w:r>
        <w:rPr>
          <w:rFonts w:eastAsia="Times New Roman"/>
          <w:color w:val="212121"/>
          <w:szCs w:val="24"/>
          <w:shd w:val="clear" w:color="auto" w:fill="FFFFFF"/>
        </w:rPr>
        <w:t xml:space="preserve">υ </w:t>
      </w:r>
      <w:r>
        <w:rPr>
          <w:rFonts w:eastAsia="Times New Roman"/>
          <w:color w:val="212121"/>
          <w:szCs w:val="24"/>
          <w:shd w:val="clear" w:color="auto" w:fill="FFFFFF"/>
        </w:rPr>
        <w:lastRenderedPageBreak/>
        <w:t xml:space="preserve">ήταν αποτέλεσμα της </w:t>
      </w:r>
      <w:r>
        <w:rPr>
          <w:rFonts w:eastAsia="Times New Roman"/>
          <w:color w:val="212121"/>
          <w:szCs w:val="24"/>
          <w:shd w:val="clear" w:color="auto" w:fill="FFFFFF"/>
        </w:rPr>
        <w:t>ο</w:t>
      </w:r>
      <w:r w:rsidRPr="008276B7">
        <w:rPr>
          <w:rFonts w:eastAsia="Times New Roman"/>
          <w:color w:val="212121"/>
          <w:szCs w:val="24"/>
          <w:shd w:val="clear" w:color="auto" w:fill="FFFFFF"/>
        </w:rPr>
        <w:t>δηγίας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Επομένως όταν ισχύει για τις ανώνυμες </w:t>
      </w:r>
      <w:r>
        <w:rPr>
          <w:rFonts w:eastAsia="Times New Roman"/>
          <w:color w:val="212121"/>
          <w:szCs w:val="24"/>
          <w:shd w:val="clear" w:color="auto" w:fill="FFFFFF"/>
        </w:rPr>
        <w:t>εταιρείες</w:t>
      </w:r>
      <w:r w:rsidRPr="008276B7">
        <w:rPr>
          <w:rFonts w:eastAsia="Times New Roman"/>
          <w:color w:val="212121"/>
          <w:szCs w:val="24"/>
          <w:shd w:val="clear" w:color="auto" w:fill="FFFFFF"/>
        </w:rPr>
        <w:t xml:space="preserve"> κάτι τέτοιο</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δεν θα </w:t>
      </w:r>
      <w:r>
        <w:rPr>
          <w:rFonts w:eastAsia="Times New Roman"/>
          <w:color w:val="212121"/>
          <w:szCs w:val="24"/>
          <w:shd w:val="clear" w:color="auto" w:fill="FFFFFF"/>
        </w:rPr>
        <w:t>μπορούσε κάτι τέτοιο</w:t>
      </w:r>
      <w:r w:rsidRPr="008276B7">
        <w:rPr>
          <w:rFonts w:eastAsia="Times New Roman"/>
          <w:color w:val="212121"/>
          <w:szCs w:val="24"/>
          <w:shd w:val="clear" w:color="auto" w:fill="FFFFFF"/>
        </w:rPr>
        <w:t xml:space="preserve"> να</w:t>
      </w:r>
      <w:r>
        <w:rPr>
          <w:rFonts w:eastAsia="Times New Roman"/>
          <w:color w:val="212121"/>
          <w:szCs w:val="24"/>
          <w:shd w:val="clear" w:color="auto" w:fill="FFFFFF"/>
        </w:rPr>
        <w:t xml:space="preserve"> μην</w:t>
      </w:r>
      <w:r w:rsidRPr="008276B7">
        <w:rPr>
          <w:rFonts w:eastAsia="Times New Roman"/>
          <w:color w:val="212121"/>
          <w:szCs w:val="24"/>
          <w:shd w:val="clear" w:color="auto" w:fill="FFFFFF"/>
        </w:rPr>
        <w:t xml:space="preserve"> ισχύει και για τις μικρότερες εταιρείες</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τις</w:t>
      </w:r>
      <w:r w:rsidRPr="008276B7">
        <w:rPr>
          <w:rFonts w:eastAsia="Times New Roman"/>
          <w:color w:val="212121"/>
          <w:szCs w:val="24"/>
          <w:shd w:val="clear" w:color="auto" w:fill="FFFFFF"/>
        </w:rPr>
        <w:t xml:space="preserve"> προσωπικές</w:t>
      </w:r>
      <w:r>
        <w:rPr>
          <w:rFonts w:eastAsia="Times New Roman"/>
          <w:color w:val="212121"/>
          <w:szCs w:val="24"/>
          <w:shd w:val="clear" w:color="auto" w:fill="FFFFFF"/>
        </w:rPr>
        <w:t xml:space="preserve">, να </w:t>
      </w:r>
      <w:r w:rsidRPr="008276B7">
        <w:rPr>
          <w:rFonts w:eastAsia="Times New Roman"/>
          <w:color w:val="212121"/>
          <w:szCs w:val="24"/>
          <w:shd w:val="clear" w:color="auto" w:fill="FFFFFF"/>
        </w:rPr>
        <w:t>έ</w:t>
      </w:r>
      <w:r>
        <w:rPr>
          <w:rFonts w:eastAsia="Times New Roman"/>
          <w:color w:val="212121"/>
          <w:szCs w:val="24"/>
          <w:shd w:val="clear" w:color="auto" w:fill="FFFFFF"/>
        </w:rPr>
        <w:t>χουμε, δηλαδή, δύο μέτρα και δύο σταθμά</w:t>
      </w:r>
      <w:r>
        <w:rPr>
          <w:rFonts w:eastAsia="Times New Roman"/>
          <w:color w:val="212121"/>
          <w:szCs w:val="24"/>
          <w:shd w:val="clear" w:color="auto" w:fill="FFFFFF"/>
        </w:rPr>
        <w:t>.</w:t>
      </w:r>
      <w:r>
        <w:rPr>
          <w:rFonts w:eastAsia="Times New Roman"/>
          <w:color w:val="212121"/>
          <w:szCs w:val="24"/>
          <w:shd w:val="clear" w:color="auto" w:fill="FFFFFF"/>
        </w:rPr>
        <w:t xml:space="preserve"> Μ</w:t>
      </w:r>
      <w:r w:rsidRPr="008276B7">
        <w:rPr>
          <w:rFonts w:eastAsia="Times New Roman"/>
          <w:color w:val="212121"/>
          <w:szCs w:val="24"/>
          <w:shd w:val="clear" w:color="auto" w:fill="FFFFFF"/>
        </w:rPr>
        <w:t>ε αυτή την έννοια δεν δεχτ</w:t>
      </w:r>
      <w:r w:rsidRPr="008276B7">
        <w:rPr>
          <w:rFonts w:eastAsia="Times New Roman"/>
          <w:color w:val="212121"/>
          <w:szCs w:val="24"/>
          <w:shd w:val="clear" w:color="auto" w:fill="FFFFFF"/>
        </w:rPr>
        <w:t xml:space="preserve">ήκαμε την </w:t>
      </w:r>
      <w:r>
        <w:rPr>
          <w:rFonts w:eastAsia="Times New Roman"/>
          <w:color w:val="212121"/>
          <w:szCs w:val="24"/>
          <w:shd w:val="clear" w:color="auto" w:fill="FFFFFF"/>
        </w:rPr>
        <w:t>παρατήρηση γι’</w:t>
      </w:r>
      <w:r w:rsidRPr="008276B7">
        <w:rPr>
          <w:rFonts w:eastAsia="Times New Roman"/>
          <w:color w:val="212121"/>
          <w:szCs w:val="24"/>
          <w:shd w:val="clear" w:color="auto" w:fill="FFFFFF"/>
        </w:rPr>
        <w:t xml:space="preserve"> αυτή την εξαίρεση</w:t>
      </w:r>
      <w:r>
        <w:rPr>
          <w:rFonts w:eastAsia="Times New Roman"/>
          <w:color w:val="212121"/>
          <w:szCs w:val="24"/>
          <w:shd w:val="clear" w:color="auto" w:fill="FFFFFF"/>
        </w:rPr>
        <w:t xml:space="preserve">. </w:t>
      </w:r>
    </w:p>
    <w:p w14:paraId="0CA0AA87"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8276B7">
        <w:rPr>
          <w:rFonts w:eastAsia="Times New Roman"/>
          <w:color w:val="212121"/>
          <w:szCs w:val="24"/>
          <w:shd w:val="clear" w:color="auto" w:fill="FFFFFF"/>
        </w:rPr>
        <w:t>χετικά με την καθολική διαδοχή</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στην περίπτωση </w:t>
      </w:r>
      <w:r>
        <w:rPr>
          <w:rFonts w:eastAsia="Times New Roman"/>
          <w:color w:val="212121"/>
          <w:szCs w:val="24"/>
          <w:shd w:val="clear" w:color="auto" w:fill="FFFFFF"/>
        </w:rPr>
        <w:t xml:space="preserve">μετατροπής έχουμε συνέχεια της ζωής. Επομένως </w:t>
      </w:r>
      <w:r w:rsidRPr="008276B7">
        <w:rPr>
          <w:rFonts w:eastAsia="Times New Roman"/>
          <w:color w:val="212121"/>
          <w:szCs w:val="24"/>
          <w:shd w:val="clear" w:color="auto" w:fill="FFFFFF"/>
        </w:rPr>
        <w:t>δεν τίθεται θέμα καθολικής διαδοχής</w:t>
      </w:r>
      <w:r>
        <w:rPr>
          <w:rFonts w:eastAsia="Times New Roman"/>
          <w:color w:val="212121"/>
          <w:szCs w:val="24"/>
          <w:shd w:val="clear" w:color="auto" w:fill="FFFFFF"/>
        </w:rPr>
        <w:t>.</w:t>
      </w:r>
    </w:p>
    <w:p w14:paraId="0CA0AA88"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8276B7">
        <w:rPr>
          <w:rFonts w:eastAsia="Times New Roman"/>
          <w:color w:val="212121"/>
          <w:szCs w:val="24"/>
          <w:shd w:val="clear" w:color="auto" w:fill="FFFFFF"/>
        </w:rPr>
        <w:t xml:space="preserve">ια τους εργαζόμενους </w:t>
      </w:r>
      <w:r>
        <w:rPr>
          <w:rFonts w:eastAsia="Times New Roman"/>
          <w:color w:val="212121"/>
          <w:szCs w:val="24"/>
          <w:shd w:val="clear" w:color="auto" w:fill="FFFFFF"/>
        </w:rPr>
        <w:t>αναφέρθηκε -</w:t>
      </w:r>
      <w:r w:rsidRPr="008276B7">
        <w:rPr>
          <w:rFonts w:eastAsia="Times New Roman"/>
          <w:color w:val="212121"/>
          <w:szCs w:val="24"/>
          <w:shd w:val="clear" w:color="auto" w:fill="FFFFFF"/>
        </w:rPr>
        <w:t>και ορθά</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Μπαλωμενάκης</w:t>
      </w:r>
      <w:proofErr w:type="spellEnd"/>
      <w:r>
        <w:rPr>
          <w:rFonts w:eastAsia="Times New Roman"/>
          <w:color w:val="212121"/>
          <w:szCs w:val="24"/>
          <w:shd w:val="clear" w:color="auto" w:fill="FFFFFF"/>
        </w:rPr>
        <w:t>. Ε</w:t>
      </w:r>
      <w:r w:rsidRPr="008276B7">
        <w:rPr>
          <w:rFonts w:eastAsia="Times New Roman"/>
          <w:color w:val="212121"/>
          <w:szCs w:val="24"/>
          <w:shd w:val="clear" w:color="auto" w:fill="FFFFFF"/>
        </w:rPr>
        <w:t>ίπ</w:t>
      </w:r>
      <w:r>
        <w:rPr>
          <w:rFonts w:eastAsia="Times New Roman"/>
          <w:color w:val="212121"/>
          <w:szCs w:val="24"/>
          <w:shd w:val="clear" w:color="auto" w:fill="FFFFFF"/>
        </w:rPr>
        <w:t xml:space="preserve">αμε στην </w:t>
      </w:r>
      <w:r>
        <w:rPr>
          <w:rFonts w:eastAsia="Times New Roman"/>
          <w:color w:val="212121"/>
          <w:szCs w:val="24"/>
          <w:shd w:val="clear" w:color="auto" w:fill="FFFFFF"/>
        </w:rPr>
        <w:t>ε</w:t>
      </w:r>
      <w:r w:rsidRPr="008276B7">
        <w:rPr>
          <w:rFonts w:eastAsia="Times New Roman"/>
          <w:color w:val="212121"/>
          <w:szCs w:val="24"/>
          <w:shd w:val="clear" w:color="auto" w:fill="FFFFFF"/>
        </w:rPr>
        <w:t>πιτρ</w:t>
      </w:r>
      <w:r w:rsidRPr="008276B7">
        <w:rPr>
          <w:rFonts w:eastAsia="Times New Roman"/>
          <w:color w:val="212121"/>
          <w:szCs w:val="24"/>
          <w:shd w:val="clear" w:color="auto" w:fill="FFFFFF"/>
        </w:rPr>
        <w:t xml:space="preserve">οπή </w:t>
      </w:r>
      <w:r>
        <w:rPr>
          <w:rFonts w:eastAsia="Times New Roman"/>
          <w:color w:val="212121"/>
          <w:szCs w:val="24"/>
          <w:shd w:val="clear" w:color="auto" w:fill="FFFFFF"/>
        </w:rPr>
        <w:t>ότι θα το ψάξουμε. Όντως το ψάξαμε αναλυτικά, αλλά όχι εκ του περισσού. Σ</w:t>
      </w:r>
      <w:r w:rsidRPr="008276B7">
        <w:rPr>
          <w:rFonts w:eastAsia="Times New Roman"/>
          <w:color w:val="212121"/>
          <w:szCs w:val="24"/>
          <w:shd w:val="clear" w:color="auto" w:fill="FFFFFF"/>
        </w:rPr>
        <w:t>κόπιμα βάλαμε την αναφορά και στο θέμα των εργαζομένων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w:t>
      </w:r>
      <w:r w:rsidRPr="008276B7">
        <w:rPr>
          <w:rFonts w:eastAsia="Times New Roman"/>
          <w:color w:val="212121"/>
          <w:szCs w:val="24"/>
          <w:shd w:val="clear" w:color="auto" w:fill="FFFFFF"/>
        </w:rPr>
        <w:t>ότι καλύπτεται</w:t>
      </w:r>
      <w:r>
        <w:rPr>
          <w:rFonts w:eastAsia="Times New Roman"/>
          <w:color w:val="212121"/>
          <w:szCs w:val="24"/>
          <w:shd w:val="clear" w:color="auto" w:fill="FFFFFF"/>
        </w:rPr>
        <w:t xml:space="preserve"> από ένα σύνολο διατάξεων. Όμως, θ</w:t>
      </w:r>
      <w:r w:rsidRPr="008276B7">
        <w:rPr>
          <w:rFonts w:eastAsia="Times New Roman"/>
          <w:color w:val="212121"/>
          <w:szCs w:val="24"/>
          <w:shd w:val="clear" w:color="auto" w:fill="FFFFFF"/>
        </w:rPr>
        <w:t>εωρήσαμε σκόπιμο να υπάρξει αυτή η αναφορά και στο συγκεκριμένο νομοθέ</w:t>
      </w:r>
      <w:r w:rsidRPr="008276B7">
        <w:rPr>
          <w:rFonts w:eastAsia="Times New Roman"/>
          <w:color w:val="212121"/>
          <w:szCs w:val="24"/>
          <w:shd w:val="clear" w:color="auto" w:fill="FFFFFF"/>
        </w:rPr>
        <w:t xml:space="preserve">τημα και η παραπομπή </w:t>
      </w:r>
      <w:r>
        <w:rPr>
          <w:rFonts w:eastAsia="Times New Roman"/>
          <w:color w:val="212121"/>
          <w:szCs w:val="24"/>
          <w:shd w:val="clear" w:color="auto" w:fill="FFFFFF"/>
        </w:rPr>
        <w:t xml:space="preserve">στις οικείες </w:t>
      </w:r>
      <w:r w:rsidRPr="008276B7">
        <w:rPr>
          <w:rFonts w:eastAsia="Times New Roman"/>
          <w:color w:val="212121"/>
          <w:szCs w:val="24"/>
          <w:shd w:val="clear" w:color="auto" w:fill="FFFFFF"/>
        </w:rPr>
        <w:t>διατάξεις</w:t>
      </w:r>
      <w:r>
        <w:rPr>
          <w:rFonts w:eastAsia="Times New Roman"/>
          <w:color w:val="212121"/>
          <w:szCs w:val="24"/>
          <w:shd w:val="clear" w:color="auto" w:fill="FFFFFF"/>
        </w:rPr>
        <w:t xml:space="preserve">. Υπάρχει ένα πλαίσιο διατάξεων </w:t>
      </w:r>
      <w:proofErr w:type="spellStart"/>
      <w:r>
        <w:rPr>
          <w:rFonts w:eastAsia="Times New Roman"/>
          <w:color w:val="212121"/>
          <w:szCs w:val="24"/>
          <w:shd w:val="clear" w:color="auto" w:fill="FFFFFF"/>
        </w:rPr>
        <w:t>Ε</w:t>
      </w:r>
      <w:r>
        <w:rPr>
          <w:rFonts w:eastAsia="Times New Roman"/>
          <w:color w:val="212121"/>
          <w:szCs w:val="24"/>
          <w:shd w:val="clear" w:color="auto" w:fill="FFFFFF"/>
        </w:rPr>
        <w:t>νωσιακού</w:t>
      </w:r>
      <w:proofErr w:type="spellEnd"/>
      <w:r>
        <w:rPr>
          <w:rFonts w:eastAsia="Times New Roman"/>
          <w:color w:val="212121"/>
          <w:szCs w:val="24"/>
          <w:shd w:val="clear" w:color="auto" w:fill="FFFFFF"/>
        </w:rPr>
        <w:t xml:space="preserve"> και </w:t>
      </w:r>
      <w:r>
        <w:rPr>
          <w:rFonts w:eastAsia="Times New Roman"/>
          <w:color w:val="212121"/>
          <w:szCs w:val="24"/>
          <w:shd w:val="clear" w:color="auto" w:fill="FFFFFF"/>
        </w:rPr>
        <w:t>Ε</w:t>
      </w:r>
      <w:r w:rsidRPr="008276B7">
        <w:rPr>
          <w:rFonts w:eastAsia="Times New Roman"/>
          <w:color w:val="212121"/>
          <w:szCs w:val="24"/>
          <w:shd w:val="clear" w:color="auto" w:fill="FFFFFF"/>
        </w:rPr>
        <w:t xml:space="preserve">θνικού </w:t>
      </w:r>
      <w:r>
        <w:rPr>
          <w:rFonts w:eastAsia="Times New Roman"/>
          <w:color w:val="212121"/>
          <w:szCs w:val="24"/>
          <w:shd w:val="clear" w:color="auto" w:fill="FFFFFF"/>
        </w:rPr>
        <w:t>Δ</w:t>
      </w:r>
      <w:r w:rsidRPr="008276B7">
        <w:rPr>
          <w:rFonts w:eastAsia="Times New Roman"/>
          <w:color w:val="212121"/>
          <w:szCs w:val="24"/>
          <w:shd w:val="clear" w:color="auto" w:fill="FFFFFF"/>
        </w:rPr>
        <w:t>ικαίου</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που αφορά τα δικαιώματα των εργαζομένω</w:t>
      </w:r>
      <w:r>
        <w:rPr>
          <w:rFonts w:eastAsia="Times New Roman"/>
          <w:color w:val="212121"/>
          <w:szCs w:val="24"/>
          <w:shd w:val="clear" w:color="auto" w:fill="FFFFFF"/>
        </w:rPr>
        <w:t>ν και τις δυνατότητες που έχουν.</w:t>
      </w:r>
      <w:r w:rsidRPr="008276B7">
        <w:rPr>
          <w:rFonts w:eastAsia="Times New Roman"/>
          <w:color w:val="212121"/>
          <w:szCs w:val="24"/>
          <w:shd w:val="clear" w:color="auto" w:fill="FFFFFF"/>
        </w:rPr>
        <w:t xml:space="preserve"> </w:t>
      </w:r>
      <w:r>
        <w:rPr>
          <w:rFonts w:eastAsia="Times New Roman"/>
          <w:color w:val="212121"/>
          <w:szCs w:val="24"/>
          <w:shd w:val="clear" w:color="auto" w:fill="FFFFFF"/>
        </w:rPr>
        <w:t>Γι</w:t>
      </w:r>
      <w:r>
        <w:rPr>
          <w:rFonts w:eastAsia="Times New Roman"/>
          <w:color w:val="212121"/>
          <w:szCs w:val="24"/>
          <w:shd w:val="clear" w:color="auto" w:fill="FFFFFF"/>
        </w:rPr>
        <w:t>α</w:t>
      </w:r>
      <w:r>
        <w:rPr>
          <w:rFonts w:eastAsia="Times New Roman"/>
          <w:color w:val="212121"/>
          <w:szCs w:val="24"/>
          <w:shd w:val="clear" w:color="auto" w:fill="FFFFFF"/>
        </w:rPr>
        <w:t xml:space="preserve"> </w:t>
      </w:r>
      <w:r w:rsidRPr="008276B7">
        <w:rPr>
          <w:rFonts w:eastAsia="Times New Roman"/>
          <w:color w:val="212121"/>
          <w:szCs w:val="24"/>
          <w:shd w:val="clear" w:color="auto" w:fill="FFFFFF"/>
        </w:rPr>
        <w:t>αυτό βάλαμε την αναφορά και κάνουμε την παραπομπή</w:t>
      </w:r>
      <w:r>
        <w:rPr>
          <w:rFonts w:eastAsia="Times New Roman"/>
          <w:color w:val="212121"/>
          <w:szCs w:val="24"/>
          <w:shd w:val="clear" w:color="auto" w:fill="FFFFFF"/>
        </w:rPr>
        <w:t xml:space="preserve">. Έτσι, όλο </w:t>
      </w:r>
      <w:r w:rsidRPr="008276B7">
        <w:rPr>
          <w:rFonts w:eastAsia="Times New Roman"/>
          <w:color w:val="212121"/>
          <w:szCs w:val="24"/>
          <w:shd w:val="clear" w:color="auto" w:fill="FFFFFF"/>
        </w:rPr>
        <w:t>αυτό το πλέγμα</w:t>
      </w:r>
      <w:r>
        <w:rPr>
          <w:rFonts w:eastAsia="Times New Roman"/>
          <w:color w:val="212121"/>
          <w:szCs w:val="24"/>
          <w:shd w:val="clear" w:color="auto" w:fill="FFFFFF"/>
        </w:rPr>
        <w:t xml:space="preserve"> </w:t>
      </w:r>
      <w:r w:rsidRPr="008276B7">
        <w:rPr>
          <w:rFonts w:eastAsia="Times New Roman"/>
          <w:color w:val="212121"/>
          <w:szCs w:val="24"/>
          <w:shd w:val="clear" w:color="auto" w:fill="FFFFFF"/>
        </w:rPr>
        <w:t xml:space="preserve">καλύπτει </w:t>
      </w:r>
      <w:r>
        <w:rPr>
          <w:rFonts w:eastAsia="Times New Roman"/>
          <w:color w:val="212121"/>
          <w:szCs w:val="24"/>
          <w:shd w:val="clear" w:color="auto" w:fill="FFFFFF"/>
        </w:rPr>
        <w:t>τα ζητήματα που θέσατε.</w:t>
      </w:r>
    </w:p>
    <w:p w14:paraId="0CA0AA89" w14:textId="77777777" w:rsidR="008679D8" w:rsidRDefault="00557822">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Πέραν αυτού, οι εργαζόμενοι σ</w:t>
      </w:r>
      <w:r w:rsidRPr="008276B7">
        <w:rPr>
          <w:rFonts w:eastAsia="Times New Roman"/>
          <w:color w:val="212121"/>
          <w:szCs w:val="24"/>
          <w:shd w:val="clear" w:color="auto" w:fill="FFFFFF"/>
        </w:rPr>
        <w:t xml:space="preserve">ε πολλές περιπτώσεις </w:t>
      </w:r>
      <w:r>
        <w:rPr>
          <w:rFonts w:eastAsia="Times New Roman"/>
          <w:color w:val="212121"/>
          <w:szCs w:val="24"/>
          <w:shd w:val="clear" w:color="auto" w:fill="FFFFFF"/>
        </w:rPr>
        <w:t xml:space="preserve">ουσιαστικά </w:t>
      </w:r>
      <w:r w:rsidRPr="008276B7">
        <w:rPr>
          <w:rFonts w:eastAsia="Times New Roman"/>
          <w:color w:val="212121"/>
          <w:szCs w:val="24"/>
          <w:shd w:val="clear" w:color="auto" w:fill="FFFFFF"/>
        </w:rPr>
        <w:t>συμμετέχουν και ως πιστωτές στη διαδικασία αυτή</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Επομένως έχουν και τα δικαιώματα των πιστωτών</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Άρα νομίζουμε ότι δεν μπορούμε να κάνουμε κάτι πιο αναλυτικό</w:t>
      </w:r>
      <w:r>
        <w:rPr>
          <w:rFonts w:eastAsia="Times New Roman"/>
          <w:color w:val="212121"/>
          <w:szCs w:val="24"/>
          <w:shd w:val="clear" w:color="auto" w:fill="FFFFFF"/>
        </w:rPr>
        <w:t>.</w:t>
      </w:r>
      <w:r w:rsidRPr="008276B7">
        <w:rPr>
          <w:rFonts w:eastAsia="Times New Roman"/>
          <w:color w:val="212121"/>
          <w:szCs w:val="24"/>
          <w:shd w:val="clear" w:color="auto" w:fill="FFFFFF"/>
        </w:rPr>
        <w:t xml:space="preserve"> Η α</w:t>
      </w:r>
      <w:r w:rsidRPr="008276B7">
        <w:rPr>
          <w:rFonts w:eastAsia="Times New Roman"/>
          <w:color w:val="212121"/>
          <w:szCs w:val="24"/>
          <w:shd w:val="clear" w:color="auto" w:fill="FFFFFF"/>
        </w:rPr>
        <w:t xml:space="preserve">ναφορά στις γενικές διατάξεις συν το καθεστώς του </w:t>
      </w:r>
      <w:r>
        <w:rPr>
          <w:rFonts w:eastAsia="Times New Roman"/>
          <w:color w:val="212121"/>
          <w:szCs w:val="24"/>
          <w:shd w:val="clear" w:color="auto" w:fill="FFFFFF"/>
        </w:rPr>
        <w:t>πιστωτή νομίζουμε ότι τους καλύπτει πλήρως.</w:t>
      </w:r>
    </w:p>
    <w:p w14:paraId="0CA0AA8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Τέθηκε, επίσης, ένα ερώτημα για τις διοικητικές άδειες, αν δηλαδή οι διοικητικές άδειες σε περίπτωση συγχωνεύσεων εξακολουθούν και αυτές να ισχύουν. Προφανώς αναφ</w:t>
      </w:r>
      <w:r>
        <w:rPr>
          <w:rFonts w:eastAsia="Times New Roman" w:cs="Times New Roman"/>
          <w:szCs w:val="24"/>
        </w:rPr>
        <w:t>ερόμαστε και στις διοικητικές άδειες</w:t>
      </w:r>
      <w:r>
        <w:rPr>
          <w:rFonts w:eastAsia="Times New Roman" w:cs="Times New Roman"/>
          <w:szCs w:val="24"/>
        </w:rPr>
        <w:t>,</w:t>
      </w:r>
      <w:r>
        <w:rPr>
          <w:rFonts w:eastAsia="Times New Roman" w:cs="Times New Roman"/>
          <w:szCs w:val="24"/>
        </w:rPr>
        <w:t xml:space="preserve"> υπό την επιφύλαξη, βεβαίως, των ρυθμιστικών πλαισίων και του ρόλου των εποπτικών αρχών, το αν πληρούνται ή δεν πληρούνται τα κριτήρια γι’ αυτές τις διοικητικές άδειες. </w:t>
      </w:r>
    </w:p>
    <w:p w14:paraId="0CA0AA8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Τέλος, τέθηκε ένα θέμα για το </w:t>
      </w:r>
      <w:proofErr w:type="spellStart"/>
      <w:r>
        <w:rPr>
          <w:rFonts w:eastAsia="Times New Roman" w:cs="Times New Roman"/>
          <w:szCs w:val="24"/>
          <w:lang w:val="en-US"/>
        </w:rPr>
        <w:t>clawback</w:t>
      </w:r>
      <w:proofErr w:type="spellEnd"/>
      <w:r>
        <w:rPr>
          <w:rFonts w:eastAsia="Times New Roman" w:cs="Times New Roman"/>
          <w:szCs w:val="24"/>
        </w:rPr>
        <w:t xml:space="preserve"> των φαρμακ</w:t>
      </w:r>
      <w:r>
        <w:rPr>
          <w:rFonts w:eastAsia="Times New Roman" w:cs="Times New Roman"/>
          <w:szCs w:val="24"/>
        </w:rPr>
        <w:t>ευτικών εταιρειών. Κάναμε μια προσπάθεια να συνεννοηθούμε, να διευκρινίσουμε το θέμα με το Υπουργείο Υγείας. Θεωρούμε ότι δεν υπάρχει πρόβλημα, διότι οι εταιρείες που μετέχουν σε μια συγχώνευση έχουν τις υποχρεώσεις τους, αυτές αθροίζονται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και τ</w:t>
      </w:r>
      <w:r>
        <w:rPr>
          <w:rFonts w:eastAsia="Times New Roman" w:cs="Times New Roman"/>
          <w:szCs w:val="24"/>
        </w:rPr>
        <w:t>ο καινούρ</w:t>
      </w:r>
      <w:r>
        <w:rPr>
          <w:rFonts w:eastAsia="Times New Roman" w:cs="Times New Roman"/>
          <w:szCs w:val="24"/>
        </w:rPr>
        <w:t>γ</w:t>
      </w:r>
      <w:r>
        <w:rPr>
          <w:rFonts w:eastAsia="Times New Roman" w:cs="Times New Roman"/>
          <w:szCs w:val="24"/>
        </w:rPr>
        <w:t xml:space="preserve">ιο πρόσωπο που προκύπτει θα έχει </w:t>
      </w:r>
      <w:r>
        <w:rPr>
          <w:rFonts w:eastAsia="Times New Roman" w:cs="Times New Roman"/>
          <w:szCs w:val="24"/>
        </w:rPr>
        <w:lastRenderedPageBreak/>
        <w:t>αυτό πια τις υποχρεώσεις. Δεν νομίζω ότι υπάρχει ο κίνδυνος που αναφέρατε</w:t>
      </w:r>
      <w:r>
        <w:rPr>
          <w:rFonts w:eastAsia="Times New Roman" w:cs="Times New Roman"/>
          <w:szCs w:val="24"/>
        </w:rPr>
        <w:t>,</w:t>
      </w:r>
      <w:r>
        <w:rPr>
          <w:rFonts w:eastAsia="Times New Roman" w:cs="Times New Roman"/>
          <w:szCs w:val="24"/>
        </w:rPr>
        <w:t xml:space="preserve"> να έχουμε κάποια αύξηση των υποχρεώσεων. </w:t>
      </w:r>
    </w:p>
    <w:p w14:paraId="0CA0AA8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Σχετικά με τον χρόνο ισχύος του νόμου, η πρόβλεψη είναι να ξεκινήσει η ισχύς του από τις 15 Απρι</w:t>
      </w:r>
      <w:r>
        <w:rPr>
          <w:rFonts w:eastAsia="Times New Roman" w:cs="Times New Roman"/>
          <w:szCs w:val="24"/>
        </w:rPr>
        <w:t>λίου. Να μην περιμένουμε. Πιστεύω να έχει ολοκληρωθεί και η άλλη διαδικασία</w:t>
      </w:r>
      <w:r>
        <w:rPr>
          <w:rFonts w:eastAsia="Times New Roman" w:cs="Times New Roman"/>
          <w:szCs w:val="24"/>
        </w:rPr>
        <w:t>,</w:t>
      </w:r>
      <w:r>
        <w:rPr>
          <w:rFonts w:eastAsia="Times New Roman" w:cs="Times New Roman"/>
          <w:szCs w:val="24"/>
        </w:rPr>
        <w:t xml:space="preserve"> σχετικά με τα φορολογικά κίνητρα. Αλλά και εάν δεν έχει ολοκληρωθεί –που θα έχει-, έχουμε πολλά ζητήματα</w:t>
      </w:r>
      <w:r>
        <w:rPr>
          <w:rFonts w:eastAsia="Times New Roman" w:cs="Times New Roman"/>
          <w:szCs w:val="24"/>
        </w:rPr>
        <w:t>,</w:t>
      </w:r>
      <w:r>
        <w:rPr>
          <w:rFonts w:eastAsia="Times New Roman" w:cs="Times New Roman"/>
          <w:szCs w:val="24"/>
        </w:rPr>
        <w:t xml:space="preserve"> λόγω του κενού που υπήρχε στον τομέα των μετασχηματισμών. Έχουμε πολλά ζη</w:t>
      </w:r>
      <w:r>
        <w:rPr>
          <w:rFonts w:eastAsia="Times New Roman" w:cs="Times New Roman"/>
          <w:szCs w:val="24"/>
        </w:rPr>
        <w:t>τήματα ανοιχτά, τα οποία δεν μας επιτρέπουν να δώσουμε μεγάλη παράταση στην έναρξη ισχύος του νόμου. Απεναντίας</w:t>
      </w:r>
      <w:r>
        <w:rPr>
          <w:rFonts w:eastAsia="Times New Roman" w:cs="Times New Roman"/>
          <w:szCs w:val="24"/>
        </w:rPr>
        <w:t>,</w:t>
      </w:r>
      <w:r>
        <w:rPr>
          <w:rFonts w:eastAsia="Times New Roman" w:cs="Times New Roman"/>
          <w:szCs w:val="24"/>
        </w:rPr>
        <w:t xml:space="preserve"> έχουμε πίεση να λυθούν προβλήματα που εκκρεμούν και για μικρές και για μεγάλες εταιρείες.</w:t>
      </w:r>
    </w:p>
    <w:p w14:paraId="0CA0AA8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Και τώρα έρχομαι στις τροπολογίες</w:t>
      </w:r>
      <w:r>
        <w:rPr>
          <w:rFonts w:eastAsia="Times New Roman" w:cs="Times New Roman"/>
          <w:szCs w:val="24"/>
        </w:rPr>
        <w:t>.</w:t>
      </w:r>
      <w:r>
        <w:rPr>
          <w:rFonts w:eastAsia="Times New Roman" w:cs="Times New Roman"/>
          <w:szCs w:val="24"/>
        </w:rPr>
        <w:t xml:space="preserve"> Σε ό,τι αφορά την </w:t>
      </w:r>
      <w:r>
        <w:rPr>
          <w:rFonts w:eastAsia="Times New Roman" w:cs="Times New Roman"/>
          <w:szCs w:val="24"/>
        </w:rPr>
        <w:t>τροπολογία για την κάνναβη, εξήγησα ότι δεν πρόκειται για κάτι καινούρ</w:t>
      </w:r>
      <w:r>
        <w:rPr>
          <w:rFonts w:eastAsia="Times New Roman" w:cs="Times New Roman"/>
          <w:szCs w:val="24"/>
        </w:rPr>
        <w:t>γ</w:t>
      </w:r>
      <w:r>
        <w:rPr>
          <w:rFonts w:eastAsia="Times New Roman" w:cs="Times New Roman"/>
          <w:szCs w:val="24"/>
        </w:rPr>
        <w:t xml:space="preserve">ιο. Δεν θα ξανακάνουμε τη συζήτηση από την αρχή. Είναι ένα θέμα που προέκυψε στη διαδικασία </w:t>
      </w:r>
      <w:proofErr w:type="spellStart"/>
      <w:r>
        <w:rPr>
          <w:rFonts w:eastAsia="Times New Roman" w:cs="Times New Roman"/>
          <w:szCs w:val="24"/>
        </w:rPr>
        <w:t>αδειοδότησης</w:t>
      </w:r>
      <w:proofErr w:type="spellEnd"/>
      <w:r>
        <w:rPr>
          <w:rFonts w:eastAsia="Times New Roman" w:cs="Times New Roman"/>
          <w:szCs w:val="24"/>
        </w:rPr>
        <w:t>. Απαιτείται μια διευκρίνιση</w:t>
      </w:r>
      <w:r>
        <w:rPr>
          <w:rFonts w:eastAsia="Times New Roman" w:cs="Times New Roman"/>
          <w:szCs w:val="24"/>
        </w:rPr>
        <w:t>,</w:t>
      </w:r>
      <w:r>
        <w:rPr>
          <w:rFonts w:eastAsia="Times New Roman" w:cs="Times New Roman"/>
          <w:szCs w:val="24"/>
        </w:rPr>
        <w:t xml:space="preserve"> λόγω του μεικτού χαρακτήρα αυτών των επενδύσεων, μια διευκρίνιση για τις περιοχές που είναι γη υψη</w:t>
      </w:r>
      <w:r>
        <w:rPr>
          <w:rFonts w:eastAsia="Times New Roman" w:cs="Times New Roman"/>
          <w:szCs w:val="24"/>
        </w:rPr>
        <w:lastRenderedPageBreak/>
        <w:t xml:space="preserve">λής παραγωγικότητας και για κάποιες άλλες. Επαναλαμβάνουμε, όμως, ότι είναι θέμα διευκρίνισης σχετικά με την </w:t>
      </w:r>
      <w:proofErr w:type="spellStart"/>
      <w:r>
        <w:rPr>
          <w:rFonts w:eastAsia="Times New Roman" w:cs="Times New Roman"/>
          <w:szCs w:val="24"/>
        </w:rPr>
        <w:t>αδειοδοτική</w:t>
      </w:r>
      <w:proofErr w:type="spellEnd"/>
      <w:r>
        <w:rPr>
          <w:rFonts w:eastAsia="Times New Roman" w:cs="Times New Roman"/>
          <w:szCs w:val="24"/>
        </w:rPr>
        <w:t xml:space="preserve"> διαδικασία. </w:t>
      </w:r>
    </w:p>
    <w:p w14:paraId="0CA0AA8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Έθεσε κάποια θέματα ο κ</w:t>
      </w:r>
      <w:r>
        <w:rPr>
          <w:rFonts w:eastAsia="Times New Roman" w:cs="Times New Roman"/>
          <w:szCs w:val="24"/>
        </w:rPr>
        <w:t>. Κωνσταντινόπουλος. Επαναλαμβάνω ότι η πρόβλεψη και η νομοθέτηση που ισχύει μέχρι σήμερα είναι μέσα σε ένα πολύ αυστηρό πλαίσιο. Επενδυτικό ενδιαφέρον υπάρχει τεράστιο. Αυτή τη στιγμή έχουμε πάνω από τριάντα πέντε φακέλους που είναι υπό επεξεργασία για τη</w:t>
      </w:r>
      <w:r>
        <w:rPr>
          <w:rFonts w:eastAsia="Times New Roman" w:cs="Times New Roman"/>
          <w:szCs w:val="24"/>
        </w:rPr>
        <w:t xml:space="preserve">ν </w:t>
      </w:r>
      <w:proofErr w:type="spellStart"/>
      <w:r>
        <w:rPr>
          <w:rFonts w:eastAsia="Times New Roman" w:cs="Times New Roman"/>
          <w:szCs w:val="24"/>
        </w:rPr>
        <w:t>αδειοδότηση</w:t>
      </w:r>
      <w:proofErr w:type="spellEnd"/>
      <w:r>
        <w:rPr>
          <w:rFonts w:eastAsia="Times New Roman" w:cs="Times New Roman"/>
          <w:szCs w:val="24"/>
        </w:rPr>
        <w:t xml:space="preserve"> τέτοιων επενδύσεων. Υπάρχει ένα μεγάλο κενό και στην παγκόσμια αγορά και στην ελληνική αγορά. Θεωρούμε ότι είναι σωστή η πρωτοβουλία που πήραμε και θα έχει πολύ καλά αποτελέσματα για την ελληνική οικονομία. Η σημερινή τροπολογία είναι διευκρι</w:t>
      </w:r>
      <w:r>
        <w:rPr>
          <w:rFonts w:eastAsia="Times New Roman" w:cs="Times New Roman"/>
          <w:szCs w:val="24"/>
        </w:rPr>
        <w:t xml:space="preserve">νιστικού χαρακτήρα και επαναλαμβάνω ότι προέκυψε από τις ανάγκες της </w:t>
      </w:r>
      <w:proofErr w:type="spellStart"/>
      <w:r>
        <w:rPr>
          <w:rFonts w:eastAsia="Times New Roman" w:cs="Times New Roman"/>
          <w:szCs w:val="24"/>
        </w:rPr>
        <w:t>αδειοδότησης</w:t>
      </w:r>
      <w:proofErr w:type="spellEnd"/>
      <w:r>
        <w:rPr>
          <w:rFonts w:eastAsia="Times New Roman" w:cs="Times New Roman"/>
          <w:szCs w:val="24"/>
        </w:rPr>
        <w:t>.</w:t>
      </w:r>
    </w:p>
    <w:p w14:paraId="0CA0AA8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Τέλος, έρχομαι στην τροπολογία του κ. Κακλαμάνη. Περίπου οι ίδιοι άνθρωποι ήμασταν που το συζητήσαμε και όταν συζητούσαμε τον νόμο για τις ανώνυμες εταιρείες. Υπάρχει ένα πρ</w:t>
      </w:r>
      <w:r>
        <w:rPr>
          <w:rFonts w:eastAsia="Times New Roman" w:cs="Times New Roman"/>
          <w:szCs w:val="24"/>
        </w:rPr>
        <w:t xml:space="preserve">όβλημα με τον εταιρικό τύπο των ΕΠΕ. Τείνει ουσιαστικά </w:t>
      </w:r>
      <w:r>
        <w:rPr>
          <w:rFonts w:eastAsia="Times New Roman" w:cs="Times New Roman"/>
          <w:szCs w:val="24"/>
        </w:rPr>
        <w:lastRenderedPageBreak/>
        <w:t>προς μια διαδικασία σιγά-σιγά να μη χρησιμοποιείται. Δεν υπάρχουν ουσιαστικά νέες ΕΠΕ. Είναι οι παλιές. Ένας μεγάλος αριθμός ανθρώπων είναι εγκλωβισμένο</w:t>
      </w:r>
      <w:r>
        <w:rPr>
          <w:rFonts w:eastAsia="Times New Roman" w:cs="Times New Roman"/>
          <w:szCs w:val="24"/>
        </w:rPr>
        <w:t>ς</w:t>
      </w:r>
      <w:r>
        <w:rPr>
          <w:rFonts w:eastAsia="Times New Roman" w:cs="Times New Roman"/>
          <w:szCs w:val="24"/>
        </w:rPr>
        <w:t xml:space="preserve"> σε αυτό το σχήμα και προσπαθούν να επιλύσουν τα</w:t>
      </w:r>
      <w:r>
        <w:rPr>
          <w:rFonts w:eastAsia="Times New Roman" w:cs="Times New Roman"/>
          <w:szCs w:val="24"/>
        </w:rPr>
        <w:t xml:space="preserve"> προβλήματά τους. Είχε τεθεί -και το κουβεντιάσαμε- αν μπορούμε να διευκολύνουμε με μειώσεις των ποσοστών για τη λήψη απόφασης. Αυτό που τίθεται τώρα από την τροπολογία –αυτό είναι το ουσιώδες- είναι</w:t>
      </w:r>
      <w:r>
        <w:rPr>
          <w:rFonts w:eastAsia="Times New Roman" w:cs="Times New Roman"/>
          <w:szCs w:val="24"/>
        </w:rPr>
        <w:t>,</w:t>
      </w:r>
      <w:r>
        <w:rPr>
          <w:rFonts w:eastAsia="Times New Roman" w:cs="Times New Roman"/>
          <w:szCs w:val="24"/>
        </w:rPr>
        <w:t xml:space="preserve"> τουλάχιστον σε περιπτώσεις που υπάρχουν επενδυτικά σχέδ</w:t>
      </w:r>
      <w:r>
        <w:rPr>
          <w:rFonts w:eastAsia="Times New Roman" w:cs="Times New Roman"/>
          <w:szCs w:val="24"/>
        </w:rPr>
        <w:t xml:space="preserve">ια μεγάλα και απαιτείται μια αύξηση κεφαλαίου σημαντική, να διευκολύνεται η λήψη απόφασης στις ΕΠΕ. </w:t>
      </w:r>
    </w:p>
    <w:p w14:paraId="0CA0AA9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Άρα, λοιπόν, ως προς αυτό, υπάρχει μια ελαφρά τροποποίηση ως προς τις πλειοψηφίες που απαιτούνται. Αυτό είναι το νόημα της τροπολογίας. Επί της αρχής αυτό </w:t>
      </w:r>
      <w:r>
        <w:rPr>
          <w:rFonts w:eastAsia="Times New Roman" w:cs="Times New Roman"/>
          <w:szCs w:val="24"/>
        </w:rPr>
        <w:t>έχουμε κάνει αποδεκτό. Θα υπάρξει προσπάθεια μιας βελτίωσης, για να μη συγχέεται με το υπόλοιπο νομοσχέδιο και να μη μας δημιουργήσει προβλήματα, να το βάλουμε στις λοιπές διατάξεις</w:t>
      </w:r>
      <w:r>
        <w:rPr>
          <w:rFonts w:eastAsia="Times New Roman" w:cs="Times New Roman"/>
          <w:szCs w:val="24"/>
        </w:rPr>
        <w:t>,</w:t>
      </w:r>
      <w:r>
        <w:rPr>
          <w:rFonts w:eastAsia="Times New Roman" w:cs="Times New Roman"/>
          <w:szCs w:val="24"/>
        </w:rPr>
        <w:t xml:space="preserve"> γιατί ουσιαστικά αφορά μια τροποποίηση του νόμου περί ΕΠΕ.</w:t>
      </w:r>
    </w:p>
    <w:p w14:paraId="0CA0AA91"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ΧΑΡΑΛΑΜΠΟΣ </w:t>
      </w:r>
      <w:r>
        <w:rPr>
          <w:rFonts w:eastAsia="Times New Roman" w:cs="Times New Roman"/>
          <w:b/>
          <w:szCs w:val="24"/>
        </w:rPr>
        <w:t>ΑΘΑΝΑΣΙΟΥ:</w:t>
      </w:r>
      <w:r>
        <w:rPr>
          <w:rFonts w:eastAsia="Times New Roman" w:cs="Times New Roman"/>
          <w:szCs w:val="24"/>
        </w:rPr>
        <w:t xml:space="preserve"> Ατόφια θα μπει; </w:t>
      </w:r>
    </w:p>
    <w:p w14:paraId="0CA0AA92"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lastRenderedPageBreak/>
        <w:t xml:space="preserve">ΑΣΤΕΡΙΟΣ ΠΙΤΣΙΟΡΛΑΣ (Αναπληρωτής Υπουργός Οικονομίας και Ανάπτυξης): </w:t>
      </w:r>
      <w:r>
        <w:rPr>
          <w:rFonts w:eastAsia="Times New Roman" w:cs="Times New Roman"/>
          <w:szCs w:val="24"/>
        </w:rPr>
        <w:t xml:space="preserve">Θα τη φέρουμε σε λίγο. Θα τη δείτε. </w:t>
      </w:r>
    </w:p>
    <w:p w14:paraId="0CA0AA9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Νομίζω ότι έχει γίνει καλή δουλειά. Να την ολοκληρώσουμε, να ακούσουμε και τα υπόλοιπα σχόλια και στο τέλος θα δούμε αν υπ</w:t>
      </w:r>
      <w:r>
        <w:rPr>
          <w:rFonts w:eastAsia="Times New Roman" w:cs="Times New Roman"/>
          <w:szCs w:val="24"/>
        </w:rPr>
        <w:t>άρχει και ανάγκη για κάτι παραπάνω.</w:t>
      </w:r>
    </w:p>
    <w:p w14:paraId="0CA0AA9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CA0AA95" w14:textId="77777777" w:rsidR="008679D8" w:rsidRDefault="0055782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A0AA96" w14:textId="77777777" w:rsidR="008679D8" w:rsidRDefault="00557822">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Κι εγώ ευχαριστώ. </w:t>
      </w:r>
    </w:p>
    <w:p w14:paraId="0CA0AA9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όπως είπα, ο Κοινοβουλευτικός Εκπρόσωπος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xml:space="preserve">. Τον </w:t>
      </w:r>
      <w:r>
        <w:rPr>
          <w:rFonts w:eastAsia="Times New Roman" w:cs="Times New Roman"/>
          <w:szCs w:val="24"/>
        </w:rPr>
        <w:t xml:space="preserve">καλώ στο Βήμα. Αμέσως μετά θα μιλήσει ο κ. </w:t>
      </w:r>
      <w:proofErr w:type="spellStart"/>
      <w:r>
        <w:rPr>
          <w:rFonts w:eastAsia="Times New Roman" w:cs="Times New Roman"/>
          <w:szCs w:val="24"/>
        </w:rPr>
        <w:t>Ξυδάκης</w:t>
      </w:r>
      <w:proofErr w:type="spellEnd"/>
      <w:r>
        <w:rPr>
          <w:rFonts w:eastAsia="Times New Roman" w:cs="Times New Roman"/>
          <w:szCs w:val="24"/>
        </w:rPr>
        <w:t>. Βλέπω και τον κ. Μεγαλομύστακα. Είναι στην Αίθουσα.</w:t>
      </w:r>
    </w:p>
    <w:p w14:paraId="0CA0AA98"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ζήτησα κι εγώ τον λόγο.</w:t>
      </w:r>
    </w:p>
    <w:p w14:paraId="0CA0AA99" w14:textId="77777777" w:rsidR="008679D8" w:rsidRDefault="00557822">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Κι εσείς, ναι. Εσείς προηγείστε του κ. Μεγαλομύστακα.</w:t>
      </w:r>
    </w:p>
    <w:p w14:paraId="0CA0AA9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έχετε τον λόγο. Με μια σχετική άνεση θα μιλήσουν και οι Κοινοβουλευτικοί</w:t>
      </w:r>
      <w:r>
        <w:rPr>
          <w:rFonts w:eastAsia="Times New Roman" w:cs="Times New Roman"/>
          <w:szCs w:val="24"/>
        </w:rPr>
        <w:t xml:space="preserve"> Εκπρόσωποι</w:t>
      </w:r>
      <w:r>
        <w:rPr>
          <w:rFonts w:eastAsia="Times New Roman" w:cs="Times New Roman"/>
          <w:szCs w:val="24"/>
        </w:rPr>
        <w:t>.</w:t>
      </w:r>
    </w:p>
    <w:p w14:paraId="0CA0AA9B"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 xml:space="preserve">Ευχαριστώ, κύριε Πρόεδρε. </w:t>
      </w:r>
    </w:p>
    <w:p w14:paraId="0CA0AA9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Θα ήθελα να ξεκινήσω, κύριε Πρόεδρε, με την άδειά σας, με ένα σημαντικό θέμα, αλλά εκτός νομοθετήματ</w:t>
      </w:r>
      <w:r>
        <w:rPr>
          <w:rFonts w:eastAsia="Times New Roman" w:cs="Times New Roman"/>
          <w:szCs w:val="24"/>
        </w:rPr>
        <w:t>ος. Αφορά τις χθεσινές φυσικές καταστροφές στα Χανιά. Θα ήθελα να εκφράσω τη συμπάθεια, πέραν της Νέας Δημοκρατίας, νομίζω και του συνόλου της Αίθουσας για τους πληγέντες από αυτά τα πρωτοφανή φαινόμενα. Μου λένε ότι η κλιματική αλλαγή έχει υπεισέλθει κατά</w:t>
      </w:r>
      <w:r>
        <w:rPr>
          <w:rFonts w:eastAsia="Times New Roman" w:cs="Times New Roman"/>
          <w:szCs w:val="24"/>
        </w:rPr>
        <w:t xml:space="preserve"> τέτοιο</w:t>
      </w:r>
      <w:r>
        <w:rPr>
          <w:rFonts w:eastAsia="Times New Roman" w:cs="Times New Roman"/>
          <w:szCs w:val="24"/>
        </w:rPr>
        <w:t>ν</w:t>
      </w:r>
      <w:r>
        <w:rPr>
          <w:rFonts w:eastAsia="Times New Roman" w:cs="Times New Roman"/>
          <w:szCs w:val="24"/>
        </w:rPr>
        <w:t xml:space="preserve"> τρόπο</w:t>
      </w:r>
      <w:r>
        <w:rPr>
          <w:rFonts w:eastAsia="Times New Roman" w:cs="Times New Roman"/>
          <w:szCs w:val="24"/>
        </w:rPr>
        <w:t>,</w:t>
      </w:r>
      <w:r>
        <w:rPr>
          <w:rFonts w:eastAsia="Times New Roman" w:cs="Times New Roman"/>
          <w:szCs w:val="24"/>
        </w:rPr>
        <w:t xml:space="preserve"> που τα μαθηματικά μοντέλα πρόβλεψης έχουν πια ελάχιστη δυνατότητα.</w:t>
      </w:r>
    </w:p>
    <w:p w14:paraId="0CA0AA9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Κύριε Υπουργέ, θα ήθελα το εξής, αν έχετε την καλοσύνη, και θα ήθελα την προσοχή σας: Έχω την εντολή από τον Πρόεδρο της Νέας Δημοκρατίας να προβώ στην κατάθεση μιας τρο</w:t>
      </w:r>
      <w:r>
        <w:rPr>
          <w:rFonts w:eastAsia="Times New Roman" w:cs="Times New Roman"/>
          <w:szCs w:val="24"/>
        </w:rPr>
        <w:lastRenderedPageBreak/>
        <w:t>πολο</w:t>
      </w:r>
      <w:r>
        <w:rPr>
          <w:rFonts w:eastAsia="Times New Roman" w:cs="Times New Roman"/>
          <w:szCs w:val="24"/>
        </w:rPr>
        <w:t>γίας, προφανώς εκπρόθεσμης, που αφορά, όμως, το συγκεκριμένο ζήτημα των Χανίων και η οποία να αποτελεί αναστολή του συνόλου των εκτελεστικών μέτρων, είτε του δημοσίου είτε των ιδιωτών, για ένα διάστημα το οποίο θα συμφωνήσουμε.</w:t>
      </w:r>
    </w:p>
    <w:p w14:paraId="0CA0AA9E"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ΑΣΤΕΡΙΟΣ ΠΙΤΣΙΟΡΛΑΣ (Αναπληρ</w:t>
      </w:r>
      <w:r>
        <w:rPr>
          <w:rFonts w:eastAsia="Times New Roman" w:cs="Times New Roman"/>
          <w:b/>
          <w:szCs w:val="24"/>
        </w:rPr>
        <w:t xml:space="preserve">ωτής Υπουργός Οικονομίας και Ανάπτυξης): </w:t>
      </w:r>
      <w:r>
        <w:rPr>
          <w:rFonts w:eastAsia="Times New Roman" w:cs="Times New Roman"/>
          <w:szCs w:val="24"/>
        </w:rPr>
        <w:t>Δεν σας άκουσα, κύριε συνάδελφε.</w:t>
      </w:r>
    </w:p>
    <w:p w14:paraId="0CA0AA9F"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ΓΕΩΡΓΙΟΣ</w:t>
      </w:r>
      <w:r>
        <w:rPr>
          <w:rFonts w:eastAsia="Times New Roman" w:cs="Times New Roman"/>
          <w:b/>
          <w:szCs w:val="24"/>
        </w:rPr>
        <w:t xml:space="preserve"> ΔΕΝΔΙΑΣ: </w:t>
      </w:r>
      <w:r>
        <w:rPr>
          <w:rFonts w:eastAsia="Times New Roman" w:cs="Times New Roman"/>
          <w:szCs w:val="24"/>
        </w:rPr>
        <w:t xml:space="preserve">Να το ξαναπώ: Θα σας καταθέσουμε μια τροπολογία -την ετοιμάζουμε- προφανώς εκπρόθεσμη. Χαίρομαι που είναι ο κ. </w:t>
      </w:r>
      <w:proofErr w:type="spellStart"/>
      <w:r>
        <w:rPr>
          <w:rFonts w:eastAsia="Times New Roman" w:cs="Times New Roman"/>
          <w:szCs w:val="24"/>
        </w:rPr>
        <w:t>Μπαλωμενάκης</w:t>
      </w:r>
      <w:proofErr w:type="spellEnd"/>
      <w:r>
        <w:rPr>
          <w:rFonts w:eastAsia="Times New Roman" w:cs="Times New Roman"/>
          <w:szCs w:val="24"/>
        </w:rPr>
        <w:t xml:space="preserve"> εδώ, γιατί είναι Βουλευτής Χα</w:t>
      </w:r>
      <w:r>
        <w:rPr>
          <w:rFonts w:eastAsia="Times New Roman" w:cs="Times New Roman"/>
          <w:szCs w:val="24"/>
        </w:rPr>
        <w:t>νίων. Η τροπολογία θα αφορά την αναστολή όλων των εκτελεστικών μέτρων, είτε του δημοσίου είτε των ιδιωτών, οποιασδήποτε μορφής –πλειστηριασμών, κατασχέσεων, λογαριασμών κ.λπ.- για ένα διάστημα το οποίο θα συμφωνήσουμε -εμείς θα σας προτείνουμε ενενήντα ημε</w:t>
      </w:r>
      <w:r>
        <w:rPr>
          <w:rFonts w:eastAsia="Times New Roman" w:cs="Times New Roman"/>
          <w:szCs w:val="24"/>
        </w:rPr>
        <w:t>ρών, τριών μηνών, αλλά δεν είναι αυτό το θέμα-</w:t>
      </w:r>
      <w:r>
        <w:rPr>
          <w:rFonts w:eastAsia="Times New Roman" w:cs="Times New Roman"/>
          <w:szCs w:val="24"/>
        </w:rPr>
        <w:t>,</w:t>
      </w:r>
      <w:r>
        <w:rPr>
          <w:rFonts w:eastAsia="Times New Roman" w:cs="Times New Roman"/>
          <w:szCs w:val="24"/>
        </w:rPr>
        <w:t xml:space="preserve"> κατά τα πρότυπα της ρύθμισης η οποία είχε γίνει σε προηγούμενες φυσικές καταστροφές -αυτές πήραμε ως κύριο υπόδειγμα-</w:t>
      </w:r>
      <w:r>
        <w:rPr>
          <w:rFonts w:eastAsia="Times New Roman" w:cs="Times New Roman"/>
          <w:szCs w:val="24"/>
        </w:rPr>
        <w:t>,</w:t>
      </w:r>
      <w:r>
        <w:rPr>
          <w:rFonts w:eastAsia="Times New Roman" w:cs="Times New Roman"/>
          <w:szCs w:val="24"/>
        </w:rPr>
        <w:t xml:space="preserve"> ώστε να υπάρχει άμεση επέμβαση της ελληνικής πολιτείας στο συγκεκριμένο ζήτημα. </w:t>
      </w:r>
      <w:r>
        <w:rPr>
          <w:rFonts w:eastAsia="Times New Roman" w:cs="Times New Roman"/>
          <w:szCs w:val="24"/>
        </w:rPr>
        <w:lastRenderedPageBreak/>
        <w:t>Διότι, αν αναμείνουμε την κανονική νομοθετική λειτουργία, δηλαδή να συνεδριάσει ξανά η Βουλή κανονικά κ.λπ., θα περάσει μια εβδομάδα. Και ορισμένα πράγματα δεν επανέρχονται. Τ</w:t>
      </w:r>
      <w:r>
        <w:rPr>
          <w:rFonts w:eastAsia="Times New Roman" w:cs="Times New Roman"/>
          <w:szCs w:val="24"/>
        </w:rPr>
        <w:t xml:space="preserve">α εκτελεστικά μέτρα δεν επανέρχονται εκ των υστέρων. </w:t>
      </w:r>
    </w:p>
    <w:p w14:paraId="0CA0AAA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Θεωρούμε, λοιπόν, ότι η Κυβέρνηση δεν θα έχει καμ</w:t>
      </w:r>
      <w:r>
        <w:rPr>
          <w:rFonts w:eastAsia="Times New Roman" w:cs="Times New Roman"/>
          <w:szCs w:val="24"/>
        </w:rPr>
        <w:t>μ</w:t>
      </w:r>
      <w:r>
        <w:rPr>
          <w:rFonts w:eastAsia="Times New Roman" w:cs="Times New Roman"/>
          <w:szCs w:val="24"/>
        </w:rPr>
        <w:t>ία αντίρρηση. Και νομίζω θα έχει και μια έννοια η Βουλή να ψηφίσει κάτι τέτοιο, κυρίες και κύριοι συνάδελφοι, ομοφώνως. Δεν είναι κάτι το οποίο η Νέα Δη</w:t>
      </w:r>
      <w:r>
        <w:rPr>
          <w:rFonts w:eastAsia="Times New Roman" w:cs="Times New Roman"/>
          <w:szCs w:val="24"/>
        </w:rPr>
        <w:t xml:space="preserve">μοκρατία κάνει ως πρωτοβουλία. Δεν θεωρεί ότι είναι θέμα το οποίο επιδέχεται κομματικής εκμετάλλευσης. Δεν επιδιώκει κομματική εκμετάλλευση. Επιδιώκει την ανακούφιση των πληγέντων από κάτι πρωτοφανές. Θα σας τη φέρω σε λίγη ώρα. </w:t>
      </w:r>
    </w:p>
    <w:p w14:paraId="0CA0AAA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Σας παρακαλώ, όμως, αν έχε</w:t>
      </w:r>
      <w:r>
        <w:rPr>
          <w:rFonts w:eastAsia="Times New Roman" w:cs="Times New Roman"/>
          <w:szCs w:val="24"/>
        </w:rPr>
        <w:t>τε την καλοσύνη, επειδή αφορά, κύριε Αθανασίου, και τον Υπουργό των Οικονομικών, να έχει η Κυβέρνηση τις σχετικές συνεννοήσεις. Το ξαναλέω: Μετράνε και οι ώρες. Δεν είναι κάτι το οποίο μπορούμε να αφήσουμε για αύριο ή μεθαύριο. Οφείλω να σας πω ότι εγώ, ότ</w:t>
      </w:r>
      <w:r>
        <w:rPr>
          <w:rFonts w:eastAsia="Times New Roman" w:cs="Times New Roman"/>
          <w:szCs w:val="24"/>
        </w:rPr>
        <w:t xml:space="preserve">αν </w:t>
      </w:r>
      <w:r>
        <w:rPr>
          <w:rFonts w:eastAsia="Times New Roman" w:cs="Times New Roman"/>
          <w:szCs w:val="24"/>
        </w:rPr>
        <w:lastRenderedPageBreak/>
        <w:t xml:space="preserve">μπήκα στην Αίθουσα, κοίταξα να δω εάν η ίδια η Κυβέρνηση έφερε τροπολογία. Η Κυβέρνηση, προφανώς στην ανάγκη να αντιμετωπίσει το πρόβλημα, δεν το έκανε. </w:t>
      </w:r>
    </w:p>
    <w:p w14:paraId="0CA0AAA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βασίζομαι και στις δικές σας πρεσβείες ως Βουλευτή Χανίων</w:t>
      </w:r>
      <w:r>
        <w:rPr>
          <w:rFonts w:eastAsia="Times New Roman" w:cs="Times New Roman"/>
          <w:szCs w:val="24"/>
        </w:rPr>
        <w:t>,</w:t>
      </w:r>
      <w:r>
        <w:rPr>
          <w:rFonts w:eastAsia="Times New Roman" w:cs="Times New Roman"/>
          <w:szCs w:val="24"/>
        </w:rPr>
        <w:t xml:space="preserve"> για να μπορέσουμε να </w:t>
      </w:r>
      <w:r>
        <w:rPr>
          <w:rFonts w:eastAsia="Times New Roman" w:cs="Times New Roman"/>
          <w:szCs w:val="24"/>
        </w:rPr>
        <w:t xml:space="preserve">το λύσουμε πριν </w:t>
      </w:r>
      <w:r>
        <w:rPr>
          <w:rFonts w:eastAsia="Times New Roman" w:cs="Times New Roman"/>
          <w:szCs w:val="24"/>
        </w:rPr>
        <w:t xml:space="preserve">από </w:t>
      </w:r>
      <w:r>
        <w:rPr>
          <w:rFonts w:eastAsia="Times New Roman" w:cs="Times New Roman"/>
          <w:szCs w:val="24"/>
        </w:rPr>
        <w:t>τη λήξη της συνεδριάσεως. Και</w:t>
      </w:r>
      <w:r>
        <w:rPr>
          <w:rFonts w:eastAsia="Times New Roman" w:cs="Times New Roman"/>
          <w:szCs w:val="24"/>
        </w:rPr>
        <w:t>,</w:t>
      </w:r>
      <w:r>
        <w:rPr>
          <w:rFonts w:eastAsia="Times New Roman" w:cs="Times New Roman"/>
          <w:szCs w:val="24"/>
        </w:rPr>
        <w:t xml:space="preserve"> αν χρειαστεί</w:t>
      </w:r>
      <w:r>
        <w:rPr>
          <w:rFonts w:eastAsia="Times New Roman" w:cs="Times New Roman"/>
          <w:szCs w:val="24"/>
        </w:rPr>
        <w:t>,</w:t>
      </w:r>
      <w:r>
        <w:rPr>
          <w:rFonts w:eastAsia="Times New Roman" w:cs="Times New Roman"/>
          <w:szCs w:val="24"/>
        </w:rPr>
        <w:t xml:space="preserve"> να κρατήσουμε τη συνεδρίαση άλλο ένα πεντάλεπτο ή δεκάλεπτο ανοι</w:t>
      </w:r>
      <w:r>
        <w:rPr>
          <w:rFonts w:eastAsia="Times New Roman" w:cs="Times New Roman"/>
          <w:szCs w:val="24"/>
        </w:rPr>
        <w:t>κ</w:t>
      </w:r>
      <w:r>
        <w:rPr>
          <w:rFonts w:eastAsia="Times New Roman" w:cs="Times New Roman"/>
          <w:szCs w:val="24"/>
        </w:rPr>
        <w:t xml:space="preserve">τή για να ψηφίσουμε κάτι τέτοιο, νομίζω ότι και αυτό μπορούμε να το καταφέρουμε. </w:t>
      </w:r>
    </w:p>
    <w:p w14:paraId="0CA0AAA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Έρχομαι τώρα στο νομοθέτημα. Θα συμπληρώσω σ</w:t>
      </w:r>
      <w:r>
        <w:rPr>
          <w:rFonts w:eastAsia="Times New Roman" w:cs="Times New Roman"/>
          <w:szCs w:val="24"/>
        </w:rPr>
        <w:t xml:space="preserve">ε αυτά τα οποία είπε ο εισηγητής μας, ο κ. Αθανασίου, πως είναι προφανές ότι αυτό το νομοθέτημα υπό τη γενική έννοια το αντιμετωπίζουμε θετικά. Βεβαίως υπάρχει το ζήτημα, το οποίο είναι προφανές, το αναγνώρισε και ο </w:t>
      </w:r>
      <w:proofErr w:type="spellStart"/>
      <w:r>
        <w:rPr>
          <w:rFonts w:eastAsia="Times New Roman" w:cs="Times New Roman"/>
          <w:szCs w:val="24"/>
        </w:rPr>
        <w:t>εισηγούμενος</w:t>
      </w:r>
      <w:proofErr w:type="spellEnd"/>
      <w:r>
        <w:rPr>
          <w:rFonts w:eastAsia="Times New Roman" w:cs="Times New Roman"/>
          <w:szCs w:val="24"/>
        </w:rPr>
        <w:t xml:space="preserve"> Υπουργός, ότι δεν υπάρχει τ</w:t>
      </w:r>
      <w:r>
        <w:rPr>
          <w:rFonts w:eastAsia="Times New Roman" w:cs="Times New Roman"/>
          <w:szCs w:val="24"/>
        </w:rPr>
        <w:t xml:space="preserve">ο ζήτημα των φορολογικών διατάξεων. </w:t>
      </w:r>
    </w:p>
    <w:p w14:paraId="0CA0AAA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πώς έχετε εμπλακεί εσείς ο ίδιος, πέραν της πολιτικής σας ιδιότητας, με όλα αυτά. Δεν είναι αμελητέο. Οι φορολογικές διατάξεις, οι διατάξεις που αφορούν </w:t>
      </w:r>
      <w:r>
        <w:rPr>
          <w:rFonts w:eastAsia="Times New Roman" w:cs="Times New Roman"/>
          <w:szCs w:val="24"/>
        </w:rPr>
        <w:lastRenderedPageBreak/>
        <w:t xml:space="preserve">τα τέλη και όλα αυτά, στην πραγματικότητα </w:t>
      </w:r>
      <w:r>
        <w:rPr>
          <w:rFonts w:eastAsia="Times New Roman" w:cs="Times New Roman"/>
          <w:szCs w:val="24"/>
        </w:rPr>
        <w:t xml:space="preserve">μπορούν κάλλιστα να ακυρώσουν την εφαρμογή και τη χρησιμότητα και του καλύτερου νομοθετήματος. Και θα πρέπει όλα αυτά να γίνουν σαφή και όχι μόνο τα φορολογικά, ξαναλέω, αλλά οι συνολικές επιβαρύνσεις. </w:t>
      </w:r>
    </w:p>
    <w:p w14:paraId="0CA0AAA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Για παράδειγμα, σας ερωτώ: Σε περίπτωση συγχώνευσης ε</w:t>
      </w:r>
      <w:r>
        <w:rPr>
          <w:rFonts w:eastAsia="Times New Roman" w:cs="Times New Roman"/>
          <w:szCs w:val="24"/>
        </w:rPr>
        <w:t>ταιρειών για τις οποίες χρειάζεται συμβολαιογραφικό έγγραφο και το συμβολαιογραφικό έγγραφο περιλαμβάνει ακίνητα και πρέπει να μεταγραφεί, τέλη πληρώνονται στο Υποθηκοφυλακείο ή δεν πληρώνονται τέλη στο Υποθηκοφυλακείο; Εάν επί μεγάλων επιχειρήσεων και μεγ</w:t>
      </w:r>
      <w:r>
        <w:rPr>
          <w:rFonts w:eastAsia="Times New Roman" w:cs="Times New Roman"/>
          <w:szCs w:val="24"/>
        </w:rPr>
        <w:t>άλων ακινήτων αντιμετωπίζεται ως κοινό συμβόλαιο, τότε το πράγμα γίνεται εξαιρετικά επώδυνο γι’ αυτόν ο οποίος προσπαθεί να συγχωνεύσει ή να διασπάσει ή να μεταφέρει. Άρα, λοιπόν, όλα αυτά πρέπει να αντιμετωπιστούν στη λεπτομέρειά τους. Και γι’ αυτό νομίζω</w:t>
      </w:r>
      <w:r>
        <w:rPr>
          <w:rFonts w:eastAsia="Times New Roman" w:cs="Times New Roman"/>
          <w:szCs w:val="24"/>
        </w:rPr>
        <w:t xml:space="preserve"> ότι είναι πάρα πολύ σωστή η θέση των </w:t>
      </w:r>
      <w:proofErr w:type="spellStart"/>
      <w:r>
        <w:rPr>
          <w:rFonts w:eastAsia="Times New Roman" w:cs="Times New Roman"/>
          <w:szCs w:val="24"/>
        </w:rPr>
        <w:t>συναινούντων</w:t>
      </w:r>
      <w:proofErr w:type="spellEnd"/>
      <w:r>
        <w:rPr>
          <w:rFonts w:eastAsia="Times New Roman" w:cs="Times New Roman"/>
          <w:szCs w:val="24"/>
        </w:rPr>
        <w:t xml:space="preserve"> από την Αντιπολίτευση, όχι των διαφωνούντων -θα κάνω ένα μικρό σχόλιο για το ΚΙΝΑΛ-</w:t>
      </w:r>
      <w:r>
        <w:rPr>
          <w:rFonts w:eastAsia="Times New Roman" w:cs="Times New Roman"/>
          <w:szCs w:val="24"/>
        </w:rPr>
        <w:t>,</w:t>
      </w:r>
      <w:r>
        <w:rPr>
          <w:rFonts w:eastAsia="Times New Roman" w:cs="Times New Roman"/>
          <w:szCs w:val="24"/>
        </w:rPr>
        <w:t xml:space="preserve"> των </w:t>
      </w:r>
      <w:proofErr w:type="spellStart"/>
      <w:r>
        <w:rPr>
          <w:rFonts w:eastAsia="Times New Roman" w:cs="Times New Roman"/>
          <w:szCs w:val="24"/>
        </w:rPr>
        <w:t>συναινούντων</w:t>
      </w:r>
      <w:proofErr w:type="spellEnd"/>
      <w:r>
        <w:rPr>
          <w:rFonts w:eastAsia="Times New Roman" w:cs="Times New Roman"/>
          <w:szCs w:val="24"/>
        </w:rPr>
        <w:t xml:space="preserve"> στην ιδέα και στον μεγαλύτερο αριθμό των </w:t>
      </w:r>
      <w:r>
        <w:rPr>
          <w:rFonts w:eastAsia="Times New Roman" w:cs="Times New Roman"/>
          <w:szCs w:val="24"/>
        </w:rPr>
        <w:lastRenderedPageBreak/>
        <w:t>διατάξεων του νομοθετήματος ότι θα έπρεπε αυτό το νομοθέτημα ν</w:t>
      </w:r>
      <w:r>
        <w:rPr>
          <w:rFonts w:eastAsia="Times New Roman" w:cs="Times New Roman"/>
          <w:szCs w:val="24"/>
        </w:rPr>
        <w:t xml:space="preserve">α έχει έρθει και να αντιμετωπίζει τα θέματα στο σύνολό τους. Έτσι θα πάμε σε δύο αποσπασματικές ρυθμίσεις, οι οποίες ακόμα κι αν </w:t>
      </w:r>
      <w:proofErr w:type="spellStart"/>
      <w:r>
        <w:rPr>
          <w:rFonts w:eastAsia="Times New Roman" w:cs="Times New Roman"/>
          <w:szCs w:val="24"/>
        </w:rPr>
        <w:t>διέπονται</w:t>
      </w:r>
      <w:proofErr w:type="spellEnd"/>
      <w:r>
        <w:rPr>
          <w:rFonts w:eastAsia="Times New Roman" w:cs="Times New Roman"/>
          <w:szCs w:val="24"/>
        </w:rPr>
        <w:t xml:space="preserve"> –δεν το πιστεύω- από τις καλύτερες των προθέσεων, και πάλι όμως μπορεί να αφήσουν κενά και μπορεί να δημιουργήσουν πά</w:t>
      </w:r>
      <w:r>
        <w:rPr>
          <w:rFonts w:eastAsia="Times New Roman" w:cs="Times New Roman"/>
          <w:szCs w:val="24"/>
        </w:rPr>
        <w:t>ρα πολλά προβλήματα.</w:t>
      </w:r>
    </w:p>
    <w:p w14:paraId="0CA0AAA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Πρέπει δε να πω ότι αυτό το νομοθέτημα –και λυπάμαι που το λέω</w:t>
      </w:r>
      <w:r w:rsidRPr="00FF3076">
        <w:rPr>
          <w:rFonts w:eastAsia="Times New Roman" w:cs="Times New Roman"/>
          <w:szCs w:val="24"/>
        </w:rPr>
        <w:t xml:space="preserve"> </w:t>
      </w:r>
      <w:r>
        <w:rPr>
          <w:rFonts w:eastAsia="Times New Roman" w:cs="Times New Roman"/>
          <w:szCs w:val="24"/>
        </w:rPr>
        <w:t xml:space="preserve">αυτό- δεν έρχεται μέσα σε ένα πλαίσιο μιας συνεπούς </w:t>
      </w:r>
      <w:proofErr w:type="spellStart"/>
      <w:r>
        <w:rPr>
          <w:rFonts w:eastAsia="Times New Roman" w:cs="Times New Roman"/>
          <w:szCs w:val="24"/>
        </w:rPr>
        <w:t>φιλοεπιχειρηματικής</w:t>
      </w:r>
      <w:proofErr w:type="spellEnd"/>
      <w:r>
        <w:rPr>
          <w:rFonts w:eastAsia="Times New Roman" w:cs="Times New Roman"/>
          <w:szCs w:val="24"/>
        </w:rPr>
        <w:t xml:space="preserve"> δραστηριότητας, η οποία βοηθάει την ελληνική οικονομία. Η ελληνική οικονομία χειμάζεται από μία συνο</w:t>
      </w:r>
      <w:r>
        <w:rPr>
          <w:rFonts w:eastAsia="Times New Roman" w:cs="Times New Roman"/>
          <w:szCs w:val="24"/>
        </w:rPr>
        <w:t xml:space="preserve">λική εχθρική αντιμετώπιση της Κυβέρνησης προς την επιχειρηματικότητα, που η λέξη «φορομπηχτική» νομίζω ότι είναι σε έναν πολύ μεγάλο βαθμό επιεικής. Είναι μια πολιτική που δεν βοηθάει –νομίζω- την ανταγωνιστικότητα. </w:t>
      </w:r>
    </w:p>
    <w:p w14:paraId="0CA0AAA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Νομίζω ότι πέσαμε πάλι. Είμαστε στην πε</w:t>
      </w:r>
      <w:r>
        <w:rPr>
          <w:rFonts w:eastAsia="Times New Roman" w:cs="Times New Roman"/>
          <w:szCs w:val="24"/>
        </w:rPr>
        <w:t>ντηκοστή έβδομη θέση. Χάσαμε τέσσερις θέσεις στην κλίμακα της τελευταίας έκθεσης της διεθνούς ανταγωνιστικότητας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2019 του </w:t>
      </w:r>
      <w:r>
        <w:rPr>
          <w:rFonts w:eastAsia="Times New Roman" w:cs="Times New Roman"/>
          <w:szCs w:val="24"/>
          <w:lang w:val="en-US"/>
        </w:rPr>
        <w:t>World</w:t>
      </w:r>
      <w:r>
        <w:rPr>
          <w:rFonts w:eastAsia="Times New Roman"/>
          <w:b/>
          <w:bCs/>
          <w:color w:val="6A6A6A"/>
          <w:szCs w:val="24"/>
          <w:shd w:val="clear" w:color="auto" w:fill="FFFFFF"/>
        </w:rPr>
        <w:t xml:space="preserve"> </w:t>
      </w:r>
      <w:proofErr w:type="spellStart"/>
      <w:r w:rsidRPr="00A21106">
        <w:rPr>
          <w:rFonts w:eastAsia="Times New Roman" w:cs="Times New Roman"/>
          <w:szCs w:val="24"/>
        </w:rPr>
        <w:t>Competitiveness</w:t>
      </w:r>
      <w:proofErr w:type="spellEnd"/>
      <w:r w:rsidRPr="00C8059C">
        <w:rPr>
          <w:rFonts w:eastAsia="Times New Roman" w:cs="Times New Roman"/>
          <w:szCs w:val="24"/>
        </w:rPr>
        <w:t xml:space="preserve"> </w:t>
      </w:r>
      <w:r>
        <w:rPr>
          <w:rFonts w:eastAsia="Times New Roman" w:cs="Times New Roman"/>
          <w:szCs w:val="24"/>
          <w:lang w:val="en-US"/>
        </w:rPr>
        <w:t>Forum</w:t>
      </w:r>
      <w:r w:rsidRPr="00C8059C">
        <w:rPr>
          <w:rFonts w:eastAsia="Times New Roman" w:cs="Times New Roman"/>
          <w:szCs w:val="24"/>
        </w:rPr>
        <w:t xml:space="preserve">. </w:t>
      </w:r>
      <w:r>
        <w:rPr>
          <w:rFonts w:eastAsia="Times New Roman" w:cs="Times New Roman"/>
          <w:szCs w:val="24"/>
        </w:rPr>
        <w:t xml:space="preserve">Γενικά νομίζω ότι η ελληνική οικονομία στο πλαίσιο ανάλυσης της Κυβέρνησης αντιμετωπίζεται </w:t>
      </w:r>
      <w:r>
        <w:rPr>
          <w:rFonts w:eastAsia="Times New Roman" w:cs="Times New Roman"/>
          <w:szCs w:val="24"/>
        </w:rPr>
        <w:lastRenderedPageBreak/>
        <w:t>σαν μια</w:t>
      </w:r>
      <w:r>
        <w:rPr>
          <w:rFonts w:eastAsia="Times New Roman" w:cs="Times New Roman"/>
          <w:szCs w:val="24"/>
        </w:rPr>
        <w:t xml:space="preserve"> κλειστή οικονομία του τέλους του 20</w:t>
      </w:r>
      <w:r>
        <w:rPr>
          <w:rFonts w:eastAsia="Times New Roman" w:cs="Times New Roman"/>
          <w:szCs w:val="24"/>
          <w:vertAlign w:val="superscript"/>
        </w:rPr>
        <w:t>ού</w:t>
      </w:r>
      <w:r>
        <w:rPr>
          <w:rFonts w:eastAsia="Times New Roman" w:cs="Times New Roman"/>
          <w:szCs w:val="24"/>
        </w:rPr>
        <w:t xml:space="preserve"> αιώνα και όχι σαν μια ανοι</w:t>
      </w:r>
      <w:r>
        <w:rPr>
          <w:rFonts w:eastAsia="Times New Roman" w:cs="Times New Roman"/>
          <w:szCs w:val="24"/>
        </w:rPr>
        <w:t>κ</w:t>
      </w:r>
      <w:r>
        <w:rPr>
          <w:rFonts w:eastAsia="Times New Roman" w:cs="Times New Roman"/>
          <w:szCs w:val="24"/>
        </w:rPr>
        <w:t>τή οικονομία μιας χώρας της Ευρωπαϊκής Ένωσης του 21</w:t>
      </w:r>
      <w:r>
        <w:rPr>
          <w:rFonts w:eastAsia="Times New Roman" w:cs="Times New Roman"/>
          <w:szCs w:val="24"/>
          <w:vertAlign w:val="superscript"/>
        </w:rPr>
        <w:t xml:space="preserve">ου </w:t>
      </w:r>
      <w:r>
        <w:rPr>
          <w:rFonts w:eastAsia="Times New Roman" w:cs="Times New Roman"/>
          <w:szCs w:val="24"/>
        </w:rPr>
        <w:t>αιώνα.</w:t>
      </w:r>
    </w:p>
    <w:p w14:paraId="0CA0AAA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Στο πλαίσιο αυτό αντιμετωπίζεται και με μεγάλη καχυποψία και η καινοτομία και οι νέες τεχνολογίες και η σύνδεση της εκπαίδευσης </w:t>
      </w:r>
      <w:r>
        <w:rPr>
          <w:rFonts w:eastAsia="Times New Roman" w:cs="Times New Roman"/>
          <w:szCs w:val="24"/>
        </w:rPr>
        <w:t>με την αγορά εργασίας. Άρα, λοιπόν, για να μην πολυλογούμε</w:t>
      </w:r>
      <w:r>
        <w:rPr>
          <w:rFonts w:eastAsia="Times New Roman" w:cs="Times New Roman"/>
          <w:szCs w:val="24"/>
        </w:rPr>
        <w:t>,</w:t>
      </w:r>
      <w:r>
        <w:rPr>
          <w:rFonts w:eastAsia="Times New Roman" w:cs="Times New Roman"/>
          <w:szCs w:val="24"/>
        </w:rPr>
        <w:t xml:space="preserve"> ένας κούκος προφανώς δεν πρόκειται να φέρει καμ</w:t>
      </w:r>
      <w:r>
        <w:rPr>
          <w:rFonts w:eastAsia="Times New Roman" w:cs="Times New Roman"/>
          <w:szCs w:val="24"/>
        </w:rPr>
        <w:t>μ</w:t>
      </w:r>
      <w:r>
        <w:rPr>
          <w:rFonts w:eastAsia="Times New Roman" w:cs="Times New Roman"/>
          <w:szCs w:val="24"/>
        </w:rPr>
        <w:t>ία άνοιξη. Μάλιστα εδώ είναι ο μισός κούκος. Γιατί, απ’ ό</w:t>
      </w:r>
      <w:r>
        <w:rPr>
          <w:rFonts w:eastAsia="Times New Roman" w:cs="Times New Roman"/>
          <w:szCs w:val="24"/>
        </w:rPr>
        <w:t>,</w:t>
      </w:r>
      <w:r>
        <w:rPr>
          <w:rFonts w:eastAsia="Times New Roman" w:cs="Times New Roman"/>
          <w:szCs w:val="24"/>
        </w:rPr>
        <w:t>τι φαίνεται ο άλλος μισός θα έρθει, κατά την άποψη του Υπουργού, μετά κάποιες εβδομάδες. Α</w:t>
      </w:r>
      <w:r>
        <w:rPr>
          <w:rFonts w:eastAsia="Times New Roman" w:cs="Times New Roman"/>
          <w:szCs w:val="24"/>
        </w:rPr>
        <w:t xml:space="preserve">υτό το οποίο θα ήταν απαραίτητο είναι η Κυβέρνηση να είναι φιλική στην επιχειρηματικότητα, να ακολουθήσει μια τελείως διαφορετική πολιτική. </w:t>
      </w:r>
    </w:p>
    <w:p w14:paraId="0CA0AAA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Θέλω τελειώνοντας –γιατί δεν έχω σκοπό να μακρηγορήσω- να θέσω και ένα άλλο θέμα. Είναι ένα θέμα ευρύτερης κοινωνικ</w:t>
      </w:r>
      <w:r>
        <w:rPr>
          <w:rFonts w:eastAsia="Times New Roman" w:cs="Times New Roman"/>
          <w:szCs w:val="24"/>
        </w:rPr>
        <w:t xml:space="preserve">ής πολιτικής. Δεν αφορά το παρόν νομοθέτημα. Όμως, ο Κοινοβουλευτικός Εκπρόσωπος πάντα έχει εκ του ρόλου του υποχρέωση να παίρνει μια ευρύτερη θέση πάνω στα θέματα της επικαιρότητας. Και αναφέρομαι στο θέμα των συντάξεων χηρείας. </w:t>
      </w:r>
    </w:p>
    <w:p w14:paraId="0CA0AAA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για εμάς ε</w:t>
      </w:r>
      <w:r>
        <w:rPr>
          <w:rFonts w:eastAsia="Times New Roman" w:cs="Times New Roman"/>
          <w:szCs w:val="24"/>
        </w:rPr>
        <w:t>ίναι ακατανόητο, στον βαθμό μάλιστα που εν</w:t>
      </w:r>
      <w:r>
        <w:rPr>
          <w:rFonts w:eastAsia="Times New Roman" w:cs="Times New Roman"/>
          <w:szCs w:val="24"/>
        </w:rPr>
        <w:t xml:space="preserve"> </w:t>
      </w:r>
      <w:r>
        <w:rPr>
          <w:rFonts w:eastAsia="Times New Roman" w:cs="Times New Roman"/>
          <w:szCs w:val="24"/>
        </w:rPr>
        <w:t>όψει των ερχομένων εκλογών η Κυβέρνηση έχει αναλωθεί σε μια συνολική πολιτική παροχών και μάλιστα επιδοματικών παροχών και όχι πραγματικών παροχών. Υπάρχει διαφορά. Είναι άλλες οι παροχές που έχουν βάθος χρόνου, έ</w:t>
      </w:r>
      <w:r>
        <w:rPr>
          <w:rFonts w:eastAsia="Times New Roman" w:cs="Times New Roman"/>
          <w:szCs w:val="24"/>
        </w:rPr>
        <w:t>χουν προοπτική, εντάσσονται σε ένα συνολικό οικονομικό σχέδιο και -αν θέλετε- μέσω της αύξησης της ζήτησης, υπό προϋποθέσεις, μπορούν να προσφέρουν και στην οικονομία. Και είναι κάτι τελείως διαφορετικό η επιδοματική παροχή κατά περίπτωση, εν</w:t>
      </w:r>
      <w:r>
        <w:rPr>
          <w:rFonts w:eastAsia="Times New Roman" w:cs="Times New Roman"/>
          <w:szCs w:val="24"/>
        </w:rPr>
        <w:t xml:space="preserve"> </w:t>
      </w:r>
      <w:r>
        <w:rPr>
          <w:rFonts w:eastAsia="Times New Roman" w:cs="Times New Roman"/>
          <w:szCs w:val="24"/>
        </w:rPr>
        <w:t xml:space="preserve">όψει εκλογών </w:t>
      </w:r>
      <w:r>
        <w:rPr>
          <w:rFonts w:eastAsia="Times New Roman" w:cs="Times New Roman"/>
          <w:szCs w:val="24"/>
        </w:rPr>
        <w:t>και μόνο</w:t>
      </w:r>
      <w:r>
        <w:rPr>
          <w:rFonts w:eastAsia="Times New Roman" w:cs="Times New Roman"/>
          <w:szCs w:val="24"/>
        </w:rPr>
        <w:t>,</w:t>
      </w:r>
      <w:r>
        <w:rPr>
          <w:rFonts w:eastAsia="Times New Roman" w:cs="Times New Roman"/>
          <w:szCs w:val="24"/>
        </w:rPr>
        <w:t xml:space="preserve"> για να προσ</w:t>
      </w:r>
      <w:r>
        <w:rPr>
          <w:rFonts w:eastAsia="Times New Roman" w:cs="Times New Roman"/>
          <w:szCs w:val="24"/>
        </w:rPr>
        <w:t>πορί</w:t>
      </w:r>
      <w:r>
        <w:rPr>
          <w:rFonts w:eastAsia="Times New Roman" w:cs="Times New Roman"/>
          <w:szCs w:val="24"/>
        </w:rPr>
        <w:t>σουν στην Κυβέρνηση –έτσι νομίζει η Κυβέρνηση, εμείς έχουμε τη βεβαιότητα ότι δεν θα προσ</w:t>
      </w:r>
      <w:r>
        <w:rPr>
          <w:rFonts w:eastAsia="Times New Roman" w:cs="Times New Roman"/>
          <w:szCs w:val="24"/>
        </w:rPr>
        <w:t>πορί</w:t>
      </w:r>
      <w:r>
        <w:rPr>
          <w:rFonts w:eastAsia="Times New Roman" w:cs="Times New Roman"/>
          <w:szCs w:val="24"/>
        </w:rPr>
        <w:t>σουν τίποτα, μάλλον αντίδραση θα δημιουργήσουν- εκλογικά ωφελήματα.</w:t>
      </w:r>
    </w:p>
    <w:p w14:paraId="0CA0AAA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Εδώ, όμως, υπάρχει ένα σαφές και νομίζω δίκαιο θέμα, το οποίο αφορά το</w:t>
      </w:r>
      <w:r>
        <w:rPr>
          <w:rFonts w:eastAsia="Times New Roman" w:cs="Times New Roman"/>
          <w:szCs w:val="24"/>
        </w:rPr>
        <w:t xml:space="preserve"> ζήτημα των συντάξεων χηρείας. Το γνωρίζετε πάρα πολύ καλά. Το γνωρίζει το Υπουργείο Οικονομικών. Έχει τεθεί στην Αίθουσα από πάρα πολλούς συναδέλφους, κυρίως της Νέας Δημοκρατίας, αλλά όχι μόνο της Νέας Δημοκρατίας. Η </w:t>
      </w:r>
      <w:r>
        <w:rPr>
          <w:rFonts w:eastAsia="Times New Roman" w:cs="Times New Roman"/>
          <w:szCs w:val="24"/>
        </w:rPr>
        <w:lastRenderedPageBreak/>
        <w:t>Κυβέρνηση για κάποιον περίεργο λόγο α</w:t>
      </w:r>
      <w:r>
        <w:rPr>
          <w:rFonts w:eastAsia="Times New Roman" w:cs="Times New Roman"/>
          <w:szCs w:val="24"/>
        </w:rPr>
        <w:t>υτή τη συγκεκριμένη κατηγορία την έχει τοποθετήσει στην απόλυτη απομόνωση. Θεωρεί, δηλαδή, ότι οι συντάξεις χηρείας είναι κάτι το οποίο περιορίστηκε με τον τρόπο –τον μη δίκαιο τρόπο- που περιορίστηκε και δεν πρέπει με κανένα</w:t>
      </w:r>
      <w:r>
        <w:rPr>
          <w:rFonts w:eastAsia="Times New Roman" w:cs="Times New Roman"/>
          <w:szCs w:val="24"/>
        </w:rPr>
        <w:t>ν</w:t>
      </w:r>
      <w:r>
        <w:rPr>
          <w:rFonts w:eastAsia="Times New Roman" w:cs="Times New Roman"/>
          <w:szCs w:val="24"/>
        </w:rPr>
        <w:t xml:space="preserve"> τρόπο να επανέλθει στον διάλο</w:t>
      </w:r>
      <w:r>
        <w:rPr>
          <w:rFonts w:eastAsia="Times New Roman" w:cs="Times New Roman"/>
          <w:szCs w:val="24"/>
        </w:rPr>
        <w:t>γο. Δεν πρέπει με κανέναν τρόπο να αποκατασταθεί, δεν πρέπει με κανέναν τρόπο να αντιμετωπιστεί. Εμείς είμαστε τελείως απέναντι σε αυτή τη λογική.</w:t>
      </w:r>
    </w:p>
    <w:p w14:paraId="0CA0AAA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Θέλω να τελειώσω, κύριε Πρόεδρε, με την άδειά σας και με έναν σχολιασμό των θέσεων του ΚΙΝΑΛ.</w:t>
      </w:r>
    </w:p>
    <w:p w14:paraId="0CA0AAAD" w14:textId="77777777" w:rsidR="008679D8" w:rsidRDefault="00557822">
      <w:pPr>
        <w:spacing w:line="600" w:lineRule="auto"/>
        <w:ind w:firstLine="720"/>
        <w:jc w:val="both"/>
        <w:rPr>
          <w:rFonts w:eastAsia="Times New Roman"/>
          <w:bCs/>
          <w:szCs w:val="24"/>
        </w:rPr>
      </w:pPr>
      <w:r>
        <w:rPr>
          <w:rFonts w:eastAsia="Times New Roman"/>
          <w:b/>
          <w:bCs/>
          <w:szCs w:val="24"/>
        </w:rPr>
        <w:t>ΠΡΟΕΔΡΕΥΩΝ (Νικ</w:t>
      </w:r>
      <w:r>
        <w:rPr>
          <w:rFonts w:eastAsia="Times New Roman"/>
          <w:b/>
          <w:bCs/>
          <w:szCs w:val="24"/>
        </w:rPr>
        <w:t xml:space="preserve">ήτας Κακλαμάνης): </w:t>
      </w:r>
      <w:r>
        <w:rPr>
          <w:rFonts w:eastAsia="Times New Roman"/>
          <w:bCs/>
          <w:szCs w:val="24"/>
        </w:rPr>
        <w:t>Έχετε άπλετο χρόνο. Δεν χρειάζεστε την άδειά μου!</w:t>
      </w:r>
    </w:p>
    <w:p w14:paraId="0CA0AAAE" w14:textId="77777777" w:rsidR="008679D8" w:rsidRDefault="00557822">
      <w:pPr>
        <w:spacing w:line="600" w:lineRule="auto"/>
        <w:ind w:firstLine="720"/>
        <w:jc w:val="both"/>
        <w:rPr>
          <w:rFonts w:eastAsia="Times New Roman"/>
          <w:bCs/>
          <w:szCs w:val="24"/>
        </w:rPr>
      </w:pPr>
      <w:r w:rsidRPr="00906714">
        <w:rPr>
          <w:rFonts w:eastAsia="Times New Roman"/>
          <w:b/>
          <w:bCs/>
          <w:szCs w:val="24"/>
        </w:rPr>
        <w:t xml:space="preserve">ΝΙΚΟΛΑΟΣ </w:t>
      </w:r>
      <w:r>
        <w:rPr>
          <w:rFonts w:eastAsia="Times New Roman"/>
          <w:b/>
          <w:bCs/>
          <w:szCs w:val="24"/>
        </w:rPr>
        <w:t xml:space="preserve">– ΓΕΩΡΓΙΟΣ </w:t>
      </w:r>
      <w:r w:rsidRPr="00906714">
        <w:rPr>
          <w:rFonts w:eastAsia="Times New Roman"/>
          <w:b/>
          <w:bCs/>
          <w:szCs w:val="24"/>
        </w:rPr>
        <w:t>ΔΕΝΔΙΑΣ:</w:t>
      </w:r>
      <w:r>
        <w:rPr>
          <w:rFonts w:eastAsia="Times New Roman"/>
          <w:bCs/>
          <w:szCs w:val="24"/>
        </w:rPr>
        <w:t xml:space="preserve"> Έχω, μάλιστα!</w:t>
      </w:r>
    </w:p>
    <w:p w14:paraId="0CA0AAAF" w14:textId="77777777" w:rsidR="008679D8" w:rsidRDefault="00557822">
      <w:pPr>
        <w:spacing w:line="600" w:lineRule="auto"/>
        <w:ind w:firstLine="720"/>
        <w:jc w:val="both"/>
        <w:rPr>
          <w:rFonts w:eastAsia="Times New Roman"/>
          <w:bCs/>
          <w:szCs w:val="24"/>
        </w:rPr>
      </w:pPr>
      <w:r>
        <w:rPr>
          <w:rFonts w:eastAsia="Times New Roman"/>
          <w:bCs/>
          <w:szCs w:val="24"/>
        </w:rPr>
        <w:t>Το ΚΙΝΑΛ, κύριε Πρόεδρε, κυρίες και κύριοι συνάδελφοι, για κάποιον περίεργο –αλλά σαφώς αντιληπτό</w:t>
      </w:r>
      <w:r w:rsidRPr="00BB2206">
        <w:rPr>
          <w:rFonts w:eastAsia="Times New Roman"/>
          <w:bCs/>
          <w:szCs w:val="24"/>
        </w:rPr>
        <w:t xml:space="preserve"> </w:t>
      </w:r>
      <w:r>
        <w:rPr>
          <w:rFonts w:eastAsia="Times New Roman"/>
          <w:bCs/>
          <w:szCs w:val="24"/>
        </w:rPr>
        <w:t>σε όλους, νομίζω, εδώ στην Αίθουσα- λόγο τον τε</w:t>
      </w:r>
      <w:r>
        <w:rPr>
          <w:rFonts w:eastAsia="Times New Roman"/>
          <w:bCs/>
          <w:szCs w:val="24"/>
        </w:rPr>
        <w:t>λευταίο καιρό έχει στοχεύσει τη Νέα Δημοκρατία. Για κάποιον περίεργο λόγο</w:t>
      </w:r>
      <w:r>
        <w:rPr>
          <w:rFonts w:eastAsia="Times New Roman"/>
          <w:bCs/>
          <w:szCs w:val="24"/>
        </w:rPr>
        <w:t>,</w:t>
      </w:r>
      <w:r>
        <w:rPr>
          <w:rFonts w:eastAsia="Times New Roman"/>
          <w:bCs/>
          <w:szCs w:val="24"/>
        </w:rPr>
        <w:t xml:space="preserve"> όταν η Νέα Δημοκρατία λέει «άσπρο», το ΚΙΝΑΛ πρέπει να λέει «μαύρο». Όταν η </w:t>
      </w:r>
      <w:r>
        <w:rPr>
          <w:rFonts w:eastAsia="Times New Roman"/>
          <w:bCs/>
          <w:szCs w:val="24"/>
        </w:rPr>
        <w:lastRenderedPageBreak/>
        <w:t xml:space="preserve">Νέα Δημοκρατία προτείνει μια συγκεκριμένη πολιτική, το ΚΙΝΑΛ πρέπει να ανακαλύπτει μια συνωμοσία. Όταν η </w:t>
      </w:r>
      <w:r>
        <w:rPr>
          <w:rFonts w:eastAsia="Times New Roman"/>
          <w:bCs/>
          <w:szCs w:val="24"/>
        </w:rPr>
        <w:t xml:space="preserve">Νέα Δημοκρατία εισηγείται το αυτονόητο, το ΚΙΝΑΛ πρέπει να διατυπώνει την άποψη ότι πρόκειται για κάτι το </w:t>
      </w:r>
      <w:proofErr w:type="spellStart"/>
      <w:r>
        <w:rPr>
          <w:rFonts w:eastAsia="Times New Roman"/>
          <w:bCs/>
          <w:szCs w:val="24"/>
        </w:rPr>
        <w:t>ετερονόητο</w:t>
      </w:r>
      <w:proofErr w:type="spellEnd"/>
      <w:r>
        <w:rPr>
          <w:rFonts w:eastAsia="Times New Roman"/>
          <w:bCs/>
          <w:szCs w:val="24"/>
        </w:rPr>
        <w:t xml:space="preserve"> και το σκοτεινό. Και αυτή ήταν και η τοποθέτηση εδώ του εισηγητή, εξαιρετικά συμπαθούς σε εμένα, συναδέλφου κ. Κωνσταντινόπουλου.</w:t>
      </w:r>
    </w:p>
    <w:p w14:paraId="0CA0AAB0" w14:textId="77777777" w:rsidR="008679D8" w:rsidRDefault="00557822">
      <w:pPr>
        <w:spacing w:line="600" w:lineRule="auto"/>
        <w:ind w:firstLine="720"/>
        <w:jc w:val="both"/>
        <w:rPr>
          <w:rFonts w:eastAsia="Times New Roman"/>
          <w:bCs/>
          <w:szCs w:val="24"/>
        </w:rPr>
      </w:pPr>
      <w:r>
        <w:rPr>
          <w:rFonts w:eastAsia="Times New Roman"/>
          <w:bCs/>
          <w:szCs w:val="24"/>
        </w:rPr>
        <w:t>Προσπάθησ</w:t>
      </w:r>
      <w:r>
        <w:rPr>
          <w:rFonts w:eastAsia="Times New Roman"/>
          <w:bCs/>
          <w:szCs w:val="24"/>
        </w:rPr>
        <w:t>α να παρακολουθήσω τη σκέψη του. Και μιλάω επί της αρχής. Δεν λέω επί των διατάξεων</w:t>
      </w:r>
      <w:r>
        <w:rPr>
          <w:rFonts w:eastAsia="Times New Roman"/>
          <w:bCs/>
          <w:szCs w:val="24"/>
        </w:rPr>
        <w:t>,</w:t>
      </w:r>
      <w:r>
        <w:rPr>
          <w:rFonts w:eastAsia="Times New Roman"/>
          <w:bCs/>
          <w:szCs w:val="24"/>
        </w:rPr>
        <w:t xml:space="preserve"> που μπορεί να διαφωνήσουμε, να πούμε νομοτεχνικά ότι το ένα είναι στραβό ή κακό. Και ο κ. Αθανασίου τοποθετήθηκε στα θέματα ακυρότητας, </w:t>
      </w:r>
      <w:proofErr w:type="spellStart"/>
      <w:r>
        <w:rPr>
          <w:rFonts w:eastAsia="Times New Roman"/>
          <w:bCs/>
          <w:szCs w:val="24"/>
        </w:rPr>
        <w:t>ακυρωσίας</w:t>
      </w:r>
      <w:proofErr w:type="spellEnd"/>
      <w:r>
        <w:rPr>
          <w:rFonts w:eastAsia="Times New Roman"/>
          <w:bCs/>
          <w:szCs w:val="24"/>
        </w:rPr>
        <w:t xml:space="preserve"> και </w:t>
      </w:r>
      <w:proofErr w:type="spellStart"/>
      <w:r>
        <w:rPr>
          <w:rFonts w:eastAsia="Times New Roman"/>
          <w:bCs/>
          <w:szCs w:val="24"/>
        </w:rPr>
        <w:t>ανυποστάτου</w:t>
      </w:r>
      <w:proofErr w:type="spellEnd"/>
      <w:r>
        <w:rPr>
          <w:rFonts w:eastAsia="Times New Roman"/>
          <w:bCs/>
          <w:szCs w:val="24"/>
        </w:rPr>
        <w:t>. Υπάρχουν</w:t>
      </w:r>
      <w:r>
        <w:rPr>
          <w:rFonts w:eastAsia="Times New Roman"/>
          <w:bCs/>
          <w:szCs w:val="24"/>
        </w:rPr>
        <w:t xml:space="preserve"> και άλλες διατάξεις. Θα σας πω μετά μια παρατήρηση που έχω. </w:t>
      </w:r>
    </w:p>
    <w:p w14:paraId="0CA0AAB1" w14:textId="77777777" w:rsidR="008679D8" w:rsidRDefault="00557822">
      <w:pPr>
        <w:spacing w:line="600" w:lineRule="auto"/>
        <w:ind w:firstLine="720"/>
        <w:jc w:val="both"/>
        <w:rPr>
          <w:rFonts w:eastAsia="Times New Roman"/>
          <w:bCs/>
          <w:szCs w:val="24"/>
        </w:rPr>
      </w:pPr>
      <w:r>
        <w:rPr>
          <w:rFonts w:eastAsia="Times New Roman"/>
          <w:bCs/>
          <w:szCs w:val="24"/>
        </w:rPr>
        <w:t>Επί της ουσίας, όμως, το ΚΙΝΑΛ γιατί είναι εναντίον του νομοθετήματος; Να το καταλάβω. Να καταλάβουμε, μήπως και εμείς</w:t>
      </w:r>
      <w:r>
        <w:rPr>
          <w:rFonts w:eastAsia="Times New Roman"/>
          <w:bCs/>
          <w:szCs w:val="24"/>
        </w:rPr>
        <w:t>,</w:t>
      </w:r>
      <w:r>
        <w:rPr>
          <w:rFonts w:eastAsia="Times New Roman"/>
          <w:bCs/>
          <w:szCs w:val="24"/>
        </w:rPr>
        <w:t xml:space="preserve"> που είμαστε υπέρ της επιχειρηματικότητας, κάνουμε λάθος. Τι τους φταίει; Β</w:t>
      </w:r>
      <w:r>
        <w:rPr>
          <w:rFonts w:eastAsia="Times New Roman"/>
          <w:bCs/>
          <w:szCs w:val="24"/>
        </w:rPr>
        <w:t>εβαίως το πλαίσιο συνολικά της ελληνικής οικονομίας, όπως το προωθεί η Κυβέρνηση, δεν είναι αυτό που θα θέλαμε εμείς. Βεβαίως! Γι</w:t>
      </w:r>
      <w:r>
        <w:rPr>
          <w:rFonts w:eastAsia="Times New Roman"/>
          <w:bCs/>
          <w:szCs w:val="24"/>
        </w:rPr>
        <w:t>α</w:t>
      </w:r>
      <w:r>
        <w:rPr>
          <w:rFonts w:eastAsia="Times New Roman"/>
          <w:bCs/>
          <w:szCs w:val="24"/>
        </w:rPr>
        <w:t xml:space="preserve"> αυτό είμαστε </w:t>
      </w:r>
      <w:r>
        <w:rPr>
          <w:rFonts w:eastAsia="Times New Roman"/>
          <w:bCs/>
          <w:szCs w:val="24"/>
        </w:rPr>
        <w:t>Α</w:t>
      </w:r>
      <w:r>
        <w:rPr>
          <w:rFonts w:eastAsia="Times New Roman"/>
          <w:bCs/>
          <w:szCs w:val="24"/>
        </w:rPr>
        <w:t>ντιπολίτευση. Γι</w:t>
      </w:r>
      <w:r>
        <w:rPr>
          <w:rFonts w:eastAsia="Times New Roman"/>
          <w:bCs/>
          <w:szCs w:val="24"/>
        </w:rPr>
        <w:t>α</w:t>
      </w:r>
      <w:r>
        <w:rPr>
          <w:rFonts w:eastAsia="Times New Roman"/>
          <w:bCs/>
          <w:szCs w:val="24"/>
        </w:rPr>
        <w:t xml:space="preserve"> </w:t>
      </w:r>
      <w:r>
        <w:rPr>
          <w:rFonts w:eastAsia="Times New Roman"/>
          <w:bCs/>
          <w:szCs w:val="24"/>
        </w:rPr>
        <w:lastRenderedPageBreak/>
        <w:t>αυτό είμαστε άλλο κόμμα. Στο συγκεκριμένο θέμα, όμως, συγχωνεύσεως, διασπάσεως και απορροφήσε</w:t>
      </w:r>
      <w:r>
        <w:rPr>
          <w:rFonts w:eastAsia="Times New Roman"/>
          <w:bCs/>
          <w:szCs w:val="24"/>
        </w:rPr>
        <w:t>ως εταιρειών με τις λιγότερες πιθανές διαδικασίες, τι ακριβώς θέλει το ΚΙΝΑΛ; Να το καταλάβω. Αύριο το πρωί</w:t>
      </w:r>
      <w:r>
        <w:rPr>
          <w:rFonts w:eastAsia="Times New Roman"/>
          <w:bCs/>
          <w:szCs w:val="24"/>
        </w:rPr>
        <w:t>,</w:t>
      </w:r>
      <w:r>
        <w:rPr>
          <w:rFonts w:eastAsia="Times New Roman"/>
          <w:bCs/>
          <w:szCs w:val="24"/>
        </w:rPr>
        <w:t xml:space="preserve"> εάν συζητούσε με μία άλλη κυβέρνηση, τι θα έλεγε; Ότι αυτό το νομοθέτημα πρέπει να το αποσύρουμε ή μας λέει κάτι άλλο;</w:t>
      </w:r>
    </w:p>
    <w:p w14:paraId="0CA0AAB2" w14:textId="77777777" w:rsidR="008679D8" w:rsidRDefault="00557822">
      <w:pPr>
        <w:spacing w:line="600" w:lineRule="auto"/>
        <w:ind w:firstLine="720"/>
        <w:jc w:val="both"/>
        <w:rPr>
          <w:rFonts w:eastAsia="Times New Roman"/>
          <w:bCs/>
          <w:szCs w:val="24"/>
        </w:rPr>
      </w:pPr>
      <w:r>
        <w:rPr>
          <w:rFonts w:eastAsia="Times New Roman"/>
          <w:bCs/>
          <w:szCs w:val="24"/>
        </w:rPr>
        <w:t>Διότι -ξέρετε- και εμείς στη</w:t>
      </w:r>
      <w:r>
        <w:rPr>
          <w:rFonts w:eastAsia="Times New Roman"/>
          <w:bCs/>
          <w:szCs w:val="24"/>
        </w:rPr>
        <w:t xml:space="preserve"> Νέα Δημοκρατία το</w:t>
      </w:r>
      <w:r>
        <w:rPr>
          <w:rFonts w:eastAsia="Times New Roman"/>
          <w:bCs/>
          <w:szCs w:val="24"/>
        </w:rPr>
        <w:t>ύ</w:t>
      </w:r>
      <w:r>
        <w:rPr>
          <w:rFonts w:eastAsia="Times New Roman"/>
          <w:bCs/>
          <w:szCs w:val="24"/>
        </w:rPr>
        <w:t>ς παρακολουθούμε, αλλά τον τελευταίο καιρό το</w:t>
      </w:r>
      <w:r>
        <w:rPr>
          <w:rFonts w:eastAsia="Times New Roman"/>
          <w:bCs/>
          <w:szCs w:val="24"/>
        </w:rPr>
        <w:t>ύ</w:t>
      </w:r>
      <w:r>
        <w:rPr>
          <w:rFonts w:eastAsia="Times New Roman"/>
          <w:bCs/>
          <w:szCs w:val="24"/>
        </w:rPr>
        <w:t xml:space="preserve">ς παρακολουθούμε -θέλω να πω- και με ένα χαμόγελο. Γιατί έχουν εφεύρει και άλλες θεωρήσεις περί πτερύγων της </w:t>
      </w:r>
      <w:r>
        <w:rPr>
          <w:rFonts w:eastAsia="Times New Roman"/>
          <w:bCs/>
          <w:szCs w:val="24"/>
        </w:rPr>
        <w:t>Κ</w:t>
      </w:r>
      <w:r>
        <w:rPr>
          <w:rFonts w:eastAsia="Times New Roman"/>
          <w:bCs/>
          <w:szCs w:val="24"/>
        </w:rPr>
        <w:t>εντροδεξιάς, που υποτίθεται διατυπώνουν άλλες σκέψεις κ.λπ.</w:t>
      </w:r>
      <w:r>
        <w:rPr>
          <w:rFonts w:eastAsia="Times New Roman"/>
          <w:bCs/>
          <w:szCs w:val="24"/>
        </w:rPr>
        <w:t>.</w:t>
      </w:r>
      <w:r>
        <w:rPr>
          <w:rFonts w:eastAsia="Times New Roman"/>
          <w:bCs/>
          <w:szCs w:val="24"/>
        </w:rPr>
        <w:t xml:space="preserve"> Αυτά τα πράγματα δεν είναι σοβαρά. </w:t>
      </w:r>
    </w:p>
    <w:p w14:paraId="0CA0AAB3" w14:textId="77777777" w:rsidR="008679D8" w:rsidRDefault="00557822">
      <w:pPr>
        <w:spacing w:line="600" w:lineRule="auto"/>
        <w:ind w:firstLine="720"/>
        <w:jc w:val="both"/>
        <w:rPr>
          <w:rFonts w:eastAsia="Times New Roman"/>
          <w:bCs/>
          <w:szCs w:val="24"/>
        </w:rPr>
      </w:pPr>
      <w:r>
        <w:rPr>
          <w:rFonts w:eastAsia="Times New Roman"/>
          <w:bCs/>
          <w:szCs w:val="24"/>
        </w:rPr>
        <w:t xml:space="preserve">Και η υπαρξιακή αγωνία κάθε κόμματος είναι σεβαστή, κατανοητή, συμπαθής, αν θέλετε. Δεν μπορεί, όμως, να εκφράζεται ως επιθετικότητα ενός άλλου πολιτικού χώρου, που στο τέλος-τέλος με συνέπεια κάνει τη δουλειά του. </w:t>
      </w:r>
    </w:p>
    <w:p w14:paraId="0CA0AAB4" w14:textId="77777777" w:rsidR="008679D8" w:rsidRDefault="00557822">
      <w:pPr>
        <w:spacing w:line="600" w:lineRule="auto"/>
        <w:ind w:firstLine="720"/>
        <w:jc w:val="both"/>
        <w:rPr>
          <w:rFonts w:eastAsia="Times New Roman"/>
          <w:bCs/>
          <w:szCs w:val="24"/>
        </w:rPr>
      </w:pPr>
      <w:r>
        <w:rPr>
          <w:rFonts w:eastAsia="Times New Roman"/>
          <w:bCs/>
          <w:szCs w:val="24"/>
        </w:rPr>
        <w:t>Και</w:t>
      </w:r>
      <w:r>
        <w:rPr>
          <w:rFonts w:eastAsia="Times New Roman"/>
          <w:bCs/>
          <w:szCs w:val="24"/>
        </w:rPr>
        <w:t xml:space="preserve"> εμείς έχουμε πει από την αρχή ότι όταν υπάρχουν νομοθετήματα θετικά, εμείς θα τα ψηφίζουμε, τελεία και παύλα! Δεν </w:t>
      </w:r>
      <w:r>
        <w:rPr>
          <w:rFonts w:eastAsia="Times New Roman"/>
          <w:bCs/>
          <w:szCs w:val="24"/>
        </w:rPr>
        <w:lastRenderedPageBreak/>
        <w:t>μπορούμε τις διαφωνίες μας με τον ΣΥΡΙΖΑ και την Κυβέρνηση να τις μεταφέρουμε ως συνέπειες στη χώρα και την ελληνική επιχειρηματικότητα. Η ελ</w:t>
      </w:r>
      <w:r>
        <w:rPr>
          <w:rFonts w:eastAsia="Times New Roman"/>
          <w:bCs/>
          <w:szCs w:val="24"/>
        </w:rPr>
        <w:t>ληνική επιχειρηματικότητα θέλει φιλελευθεροποίηση του πλαισίου. Αυτό είναι η παγκόσμια τάση. Αυτή είναι η ευρωπαϊκή τάση. Θα βοηθήσουμε με τις παρατηρήσεις μας, με τη συμμετοχή μας, να βελτιωθούν τα λάθη. Εδώ, όμως, είναι θέμα το οποίο επί της αρχής μ</w:t>
      </w:r>
      <w:r>
        <w:rPr>
          <w:rFonts w:eastAsia="Times New Roman"/>
          <w:bCs/>
          <w:szCs w:val="24"/>
        </w:rPr>
        <w:t>ά</w:t>
      </w:r>
      <w:r>
        <w:rPr>
          <w:rFonts w:eastAsia="Times New Roman"/>
          <w:bCs/>
          <w:szCs w:val="24"/>
        </w:rPr>
        <w:t>ς βρ</w:t>
      </w:r>
      <w:r>
        <w:rPr>
          <w:rFonts w:eastAsia="Times New Roman"/>
          <w:bCs/>
          <w:szCs w:val="24"/>
        </w:rPr>
        <w:t>ίσκει σύμφωνους.</w:t>
      </w:r>
    </w:p>
    <w:p w14:paraId="0CA0AAB5" w14:textId="77777777" w:rsidR="008679D8" w:rsidRDefault="00557822">
      <w:pPr>
        <w:spacing w:line="600" w:lineRule="auto"/>
        <w:ind w:firstLine="720"/>
        <w:jc w:val="both"/>
        <w:rPr>
          <w:rFonts w:eastAsia="Times New Roman"/>
          <w:bCs/>
          <w:szCs w:val="24"/>
        </w:rPr>
      </w:pPr>
      <w:r>
        <w:rPr>
          <w:rFonts w:eastAsia="Times New Roman"/>
          <w:bCs/>
          <w:szCs w:val="24"/>
        </w:rPr>
        <w:t xml:space="preserve">Θα κάνω και μία τελευταία παρατήρηση, κύριε Υπουργέ. Είναι τελείως νομικό θέμα. Αφορά το άρθρο 125, «Αυτοδίκαιη μετατροπή ετερόρρυθμης εταιρείας σε ομόρρυθμη εταιρεία». Σε περίπτωση αποκλεισμού ή εξόδου του ομόρρυθμου εταίρου, θα πρότεινα </w:t>
      </w:r>
      <w:r>
        <w:rPr>
          <w:rFonts w:eastAsia="Times New Roman"/>
          <w:bCs/>
          <w:szCs w:val="24"/>
        </w:rPr>
        <w:t>στους κυρίους συναδέλφους να υπάρξει μία τρίτη παράγραφος από κάτω, η οποία να λέει</w:t>
      </w:r>
      <w:r>
        <w:rPr>
          <w:rFonts w:eastAsia="Times New Roman"/>
          <w:bCs/>
          <w:szCs w:val="24"/>
        </w:rPr>
        <w:t>,</w:t>
      </w:r>
      <w:r>
        <w:rPr>
          <w:rFonts w:eastAsia="Times New Roman"/>
          <w:bCs/>
          <w:szCs w:val="24"/>
        </w:rPr>
        <w:t xml:space="preserve"> βεβαίως, «διατηρουμένων των εις </w:t>
      </w:r>
      <w:proofErr w:type="spellStart"/>
      <w:r>
        <w:rPr>
          <w:rFonts w:eastAsia="Times New Roman"/>
          <w:bCs/>
          <w:szCs w:val="24"/>
        </w:rPr>
        <w:t>ολόκληρ</w:t>
      </w:r>
      <w:r>
        <w:rPr>
          <w:rFonts w:eastAsia="Times New Roman"/>
          <w:bCs/>
          <w:szCs w:val="24"/>
        </w:rPr>
        <w:t>ο</w:t>
      </w:r>
      <w:r>
        <w:rPr>
          <w:rFonts w:eastAsia="Times New Roman"/>
          <w:bCs/>
          <w:szCs w:val="24"/>
        </w:rPr>
        <w:t>ν</w:t>
      </w:r>
      <w:proofErr w:type="spellEnd"/>
      <w:r>
        <w:rPr>
          <w:rFonts w:eastAsia="Times New Roman"/>
          <w:bCs/>
          <w:szCs w:val="24"/>
        </w:rPr>
        <w:t xml:space="preserve"> ευθυνών του </w:t>
      </w:r>
      <w:proofErr w:type="spellStart"/>
      <w:r>
        <w:rPr>
          <w:rFonts w:eastAsia="Times New Roman"/>
          <w:bCs/>
          <w:szCs w:val="24"/>
        </w:rPr>
        <w:t>αποκλειομένου</w:t>
      </w:r>
      <w:proofErr w:type="spellEnd"/>
      <w:r>
        <w:rPr>
          <w:rFonts w:eastAsia="Times New Roman"/>
          <w:bCs/>
          <w:szCs w:val="24"/>
        </w:rPr>
        <w:t xml:space="preserve"> εταίρου». Διότι, έτσι όπως είναι διατυπωμένη</w:t>
      </w:r>
      <w:r>
        <w:rPr>
          <w:rFonts w:eastAsia="Times New Roman"/>
          <w:bCs/>
          <w:szCs w:val="24"/>
        </w:rPr>
        <w:t>,</w:t>
      </w:r>
      <w:r>
        <w:rPr>
          <w:rFonts w:eastAsia="Times New Roman"/>
          <w:bCs/>
          <w:szCs w:val="24"/>
        </w:rPr>
        <w:t xml:space="preserve"> χωρίς να το διευκρινίζει και άρα δημιουργώντας κενό, επιτ</w:t>
      </w:r>
      <w:r>
        <w:rPr>
          <w:rFonts w:eastAsia="Times New Roman"/>
          <w:bCs/>
          <w:szCs w:val="24"/>
        </w:rPr>
        <w:t>ρέπει την ερμηνεία της μετατροπής της ομόρρυθμου και άρα απεριόριστης ευθύνης σε περιορισμένης ευθύνης επί βλάβη των δανειστών. Κοιτάξτε το λίγο. Νομίζω ότι θα το δείτε και νομίζω ότι και σε αυτό έχω δίκιο.</w:t>
      </w:r>
    </w:p>
    <w:p w14:paraId="0CA0AAB6" w14:textId="77777777" w:rsidR="008679D8" w:rsidRDefault="00557822">
      <w:pPr>
        <w:spacing w:line="600" w:lineRule="auto"/>
        <w:ind w:firstLine="720"/>
        <w:jc w:val="both"/>
        <w:rPr>
          <w:rFonts w:eastAsia="Times New Roman"/>
          <w:bCs/>
          <w:szCs w:val="24"/>
        </w:rPr>
      </w:pPr>
      <w:r>
        <w:rPr>
          <w:rFonts w:eastAsia="Times New Roman"/>
          <w:bCs/>
          <w:szCs w:val="24"/>
        </w:rPr>
        <w:lastRenderedPageBreak/>
        <w:t xml:space="preserve">(Στο σημείο αυτό την Προεδρική Έδρα καταλαμβάνει </w:t>
      </w:r>
      <w:r>
        <w:rPr>
          <w:rFonts w:eastAsia="Times New Roman"/>
          <w:bCs/>
          <w:szCs w:val="24"/>
        </w:rPr>
        <w:t xml:space="preserve">ο Α΄ Αντιπρόεδρος της Βουλής κ. </w:t>
      </w:r>
      <w:r w:rsidRPr="00E87559">
        <w:rPr>
          <w:rFonts w:eastAsia="Times New Roman"/>
          <w:b/>
          <w:szCs w:val="24"/>
        </w:rPr>
        <w:t>ΑΝΑΣΤΑΣΙΟΣ ΚΟΥΡΑΚΗΣ</w:t>
      </w:r>
      <w:r>
        <w:rPr>
          <w:rFonts w:eastAsia="Times New Roman"/>
          <w:bCs/>
          <w:szCs w:val="24"/>
        </w:rPr>
        <w:t>)</w:t>
      </w:r>
    </w:p>
    <w:p w14:paraId="0CA0AAB7" w14:textId="77777777" w:rsidR="008679D8" w:rsidRDefault="00557822">
      <w:pPr>
        <w:spacing w:line="600" w:lineRule="auto"/>
        <w:ind w:firstLine="720"/>
        <w:jc w:val="both"/>
        <w:rPr>
          <w:rFonts w:eastAsia="Times New Roman"/>
          <w:bCs/>
          <w:szCs w:val="24"/>
        </w:rPr>
      </w:pPr>
      <w:r>
        <w:rPr>
          <w:rFonts w:eastAsia="Times New Roman"/>
          <w:bCs/>
          <w:szCs w:val="24"/>
        </w:rPr>
        <w:t xml:space="preserve">Κύριε Υπουργέ, σας παρακαλώ –θεωρώ ότι είναι πολύ μεγάλης </w:t>
      </w:r>
      <w:proofErr w:type="spellStart"/>
      <w:r>
        <w:rPr>
          <w:rFonts w:eastAsia="Times New Roman"/>
          <w:bCs/>
          <w:szCs w:val="24"/>
        </w:rPr>
        <w:t>σοβαρότητος</w:t>
      </w:r>
      <w:proofErr w:type="spellEnd"/>
      <w:r>
        <w:rPr>
          <w:rFonts w:eastAsia="Times New Roman"/>
          <w:bCs/>
          <w:szCs w:val="24"/>
        </w:rPr>
        <w:t xml:space="preserve"> θέμα</w:t>
      </w:r>
      <w:r w:rsidRPr="003E3AD9">
        <w:rPr>
          <w:rFonts w:eastAsia="Times New Roman"/>
          <w:bCs/>
          <w:szCs w:val="24"/>
        </w:rPr>
        <w:t xml:space="preserve"> </w:t>
      </w:r>
      <w:r>
        <w:rPr>
          <w:rFonts w:eastAsia="Times New Roman"/>
          <w:bCs/>
          <w:szCs w:val="24"/>
        </w:rPr>
        <w:t>και νομίζω ότι είναι δείγμα για την ελληνική κοινωνία- να συμφωνήσουμε στο θέμα των μέτρων για τη στήριξη των κατοίκων των Χανίω</w:t>
      </w:r>
      <w:r>
        <w:rPr>
          <w:rFonts w:eastAsia="Times New Roman"/>
          <w:bCs/>
          <w:szCs w:val="24"/>
        </w:rPr>
        <w:t xml:space="preserve">ν. Και είμαι βέβαιος ότι και ο κ. </w:t>
      </w:r>
      <w:proofErr w:type="spellStart"/>
      <w:r>
        <w:rPr>
          <w:rFonts w:eastAsia="Times New Roman"/>
          <w:bCs/>
          <w:szCs w:val="24"/>
        </w:rPr>
        <w:t>Ξυδάκης</w:t>
      </w:r>
      <w:proofErr w:type="spellEnd"/>
      <w:r>
        <w:rPr>
          <w:rFonts w:eastAsia="Times New Roman"/>
          <w:bCs/>
          <w:szCs w:val="24"/>
        </w:rPr>
        <w:t>,</w:t>
      </w:r>
      <w:r>
        <w:rPr>
          <w:rFonts w:eastAsia="Times New Roman"/>
          <w:bCs/>
          <w:szCs w:val="24"/>
        </w:rPr>
        <w:t xml:space="preserve"> που θα μιλήσει μετά από εμένα, θα πάρει θέση επ’ αυτού.</w:t>
      </w:r>
    </w:p>
    <w:p w14:paraId="0CA0AAB8" w14:textId="77777777" w:rsidR="008679D8" w:rsidRDefault="00557822">
      <w:pPr>
        <w:spacing w:line="600" w:lineRule="auto"/>
        <w:ind w:firstLine="720"/>
        <w:jc w:val="both"/>
        <w:rPr>
          <w:rFonts w:eastAsia="Times New Roman"/>
          <w:bCs/>
          <w:szCs w:val="24"/>
        </w:rPr>
      </w:pPr>
      <w:r>
        <w:rPr>
          <w:rFonts w:eastAsia="Times New Roman"/>
          <w:bCs/>
          <w:szCs w:val="24"/>
        </w:rPr>
        <w:t>Σας ευχαριστώ πολύ.</w:t>
      </w:r>
    </w:p>
    <w:p w14:paraId="0CA0AAB9" w14:textId="77777777" w:rsidR="008679D8" w:rsidRDefault="00557822">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CA0AABA" w14:textId="77777777" w:rsidR="008679D8" w:rsidRDefault="00557822">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τον Κοινοβουλευτικό Εκπρόσωπο της Νέ</w:t>
      </w:r>
      <w:r>
        <w:rPr>
          <w:rFonts w:eastAsia="Times New Roman"/>
          <w:bCs/>
          <w:szCs w:val="24"/>
        </w:rPr>
        <w:t xml:space="preserve">ας Δημοκρατίας κ. Νικόλαο </w:t>
      </w:r>
      <w:proofErr w:type="spellStart"/>
      <w:r>
        <w:rPr>
          <w:rFonts w:eastAsia="Times New Roman"/>
          <w:bCs/>
          <w:szCs w:val="24"/>
        </w:rPr>
        <w:t>Δένδια</w:t>
      </w:r>
      <w:proofErr w:type="spellEnd"/>
      <w:r>
        <w:rPr>
          <w:rFonts w:eastAsia="Times New Roman"/>
          <w:bCs/>
          <w:szCs w:val="24"/>
        </w:rPr>
        <w:t>.</w:t>
      </w:r>
    </w:p>
    <w:p w14:paraId="0CA0AABB" w14:textId="77777777" w:rsidR="008679D8" w:rsidRDefault="00557822">
      <w:pPr>
        <w:spacing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του ΣΥΡΙΖΑ κ. Νικόλαος </w:t>
      </w:r>
      <w:proofErr w:type="spellStart"/>
      <w:r>
        <w:rPr>
          <w:rFonts w:eastAsia="Times New Roman"/>
          <w:bCs/>
          <w:szCs w:val="24"/>
        </w:rPr>
        <w:t>Ξυδάκης</w:t>
      </w:r>
      <w:proofErr w:type="spellEnd"/>
      <w:r>
        <w:rPr>
          <w:rFonts w:eastAsia="Times New Roman"/>
          <w:bCs/>
          <w:szCs w:val="24"/>
        </w:rPr>
        <w:t>,</w:t>
      </w:r>
      <w:r>
        <w:rPr>
          <w:rFonts w:eastAsia="Times New Roman"/>
          <w:bCs/>
          <w:szCs w:val="24"/>
        </w:rPr>
        <w:t xml:space="preserve"> για δώδεκα λεπτά.</w:t>
      </w:r>
    </w:p>
    <w:p w14:paraId="0CA0AABC" w14:textId="77777777" w:rsidR="008679D8" w:rsidRDefault="00557822">
      <w:pPr>
        <w:spacing w:line="600" w:lineRule="auto"/>
        <w:ind w:firstLine="720"/>
        <w:jc w:val="both"/>
        <w:rPr>
          <w:rFonts w:eastAsia="Times New Roman"/>
          <w:bCs/>
          <w:szCs w:val="24"/>
        </w:rPr>
      </w:pPr>
      <w:r w:rsidRPr="003E3AD9">
        <w:rPr>
          <w:rFonts w:eastAsia="Times New Roman"/>
          <w:b/>
          <w:bCs/>
          <w:szCs w:val="24"/>
        </w:rPr>
        <w:t xml:space="preserve">ΝΙΚΟΛΑΟΣ ΞΥΔΑΚΗΣ: </w:t>
      </w:r>
      <w:r>
        <w:rPr>
          <w:rFonts w:eastAsia="Times New Roman"/>
          <w:bCs/>
          <w:szCs w:val="24"/>
        </w:rPr>
        <w:t>Ευχαριστώ πολύ, κύριε Πρόεδρε.</w:t>
      </w:r>
    </w:p>
    <w:p w14:paraId="0CA0AABD" w14:textId="77777777" w:rsidR="008679D8" w:rsidRDefault="00557822">
      <w:pPr>
        <w:spacing w:line="600" w:lineRule="auto"/>
        <w:ind w:firstLine="720"/>
        <w:jc w:val="both"/>
        <w:rPr>
          <w:rFonts w:eastAsia="Times New Roman"/>
          <w:bCs/>
          <w:szCs w:val="24"/>
        </w:rPr>
      </w:pPr>
      <w:r>
        <w:rPr>
          <w:rFonts w:eastAsia="Times New Roman"/>
          <w:bCs/>
          <w:szCs w:val="24"/>
        </w:rPr>
        <w:lastRenderedPageBreak/>
        <w:t>Απουσιάζουν κ</w:t>
      </w:r>
      <w:r>
        <w:rPr>
          <w:rFonts w:eastAsia="Times New Roman"/>
          <w:bCs/>
          <w:szCs w:val="24"/>
        </w:rPr>
        <w:t>άνα</w:t>
      </w:r>
      <w:r>
        <w:rPr>
          <w:rFonts w:eastAsia="Times New Roman"/>
          <w:bCs/>
          <w:szCs w:val="24"/>
        </w:rPr>
        <w:t xml:space="preserve"> δ</w:t>
      </w:r>
      <w:r>
        <w:rPr>
          <w:rFonts w:eastAsia="Times New Roman"/>
          <w:bCs/>
          <w:szCs w:val="24"/>
        </w:rPr>
        <w:t>υ</w:t>
      </w:r>
      <w:r>
        <w:rPr>
          <w:rFonts w:eastAsia="Times New Roman"/>
          <w:bCs/>
          <w:szCs w:val="24"/>
        </w:rPr>
        <w:t>ο κόμματα. Δεν πειράζει. Είναι η Μείζων Αντιπολίτευση παρούσ</w:t>
      </w:r>
      <w:r>
        <w:rPr>
          <w:rFonts w:eastAsia="Times New Roman"/>
          <w:bCs/>
          <w:szCs w:val="24"/>
        </w:rPr>
        <w:t xml:space="preserve">α. </w:t>
      </w:r>
    </w:p>
    <w:p w14:paraId="0CA0AABE" w14:textId="77777777" w:rsidR="008679D8" w:rsidRDefault="00557822">
      <w:pPr>
        <w:spacing w:line="600" w:lineRule="auto"/>
        <w:ind w:firstLine="720"/>
        <w:jc w:val="both"/>
        <w:rPr>
          <w:rFonts w:eastAsia="Times New Roman"/>
          <w:bCs/>
          <w:szCs w:val="24"/>
        </w:rPr>
      </w:pPr>
      <w:r>
        <w:rPr>
          <w:rFonts w:eastAsia="Times New Roman"/>
          <w:bCs/>
          <w:szCs w:val="24"/>
        </w:rPr>
        <w:t>Κατ’ αρχάς</w:t>
      </w:r>
      <w:r>
        <w:rPr>
          <w:rFonts w:eastAsia="Times New Roman"/>
          <w:bCs/>
          <w:szCs w:val="24"/>
        </w:rPr>
        <w:t>,</w:t>
      </w:r>
      <w:r>
        <w:rPr>
          <w:rFonts w:eastAsia="Times New Roman"/>
          <w:bCs/>
          <w:szCs w:val="24"/>
        </w:rPr>
        <w:t xml:space="preserve"> όσον αφορά την πρόταση του κ. </w:t>
      </w:r>
      <w:proofErr w:type="spellStart"/>
      <w:r>
        <w:rPr>
          <w:rFonts w:eastAsia="Times New Roman"/>
          <w:bCs/>
          <w:szCs w:val="24"/>
        </w:rPr>
        <w:t>Δένδια</w:t>
      </w:r>
      <w:proofErr w:type="spellEnd"/>
      <w:r>
        <w:rPr>
          <w:rFonts w:eastAsia="Times New Roman"/>
          <w:bCs/>
          <w:szCs w:val="24"/>
        </w:rPr>
        <w:t xml:space="preserve">, θα μιλήσει και ο Υπουργός. Θα τοποθετηθεί για το εάν την κάνει αποδεκτή. Είναι μία τροπολογία ουδέποτε </w:t>
      </w:r>
      <w:proofErr w:type="spellStart"/>
      <w:r>
        <w:rPr>
          <w:rFonts w:eastAsia="Times New Roman"/>
          <w:bCs/>
          <w:szCs w:val="24"/>
        </w:rPr>
        <w:t>εμφανισθείσα</w:t>
      </w:r>
      <w:proofErr w:type="spellEnd"/>
      <w:r>
        <w:rPr>
          <w:rFonts w:eastAsia="Times New Roman"/>
          <w:bCs/>
          <w:szCs w:val="24"/>
        </w:rPr>
        <w:t>. Δεν την έχουμε στα χέρια μας.</w:t>
      </w:r>
    </w:p>
    <w:p w14:paraId="0CA0AABF" w14:textId="77777777" w:rsidR="008679D8" w:rsidRDefault="00557822">
      <w:pPr>
        <w:spacing w:line="600" w:lineRule="auto"/>
        <w:ind w:firstLine="720"/>
        <w:jc w:val="both"/>
        <w:rPr>
          <w:rFonts w:eastAsia="Times New Roman"/>
          <w:bCs/>
          <w:szCs w:val="24"/>
        </w:rPr>
      </w:pPr>
      <w:r w:rsidRPr="00F55EF6">
        <w:rPr>
          <w:rFonts w:eastAsia="Times New Roman"/>
          <w:b/>
          <w:bCs/>
          <w:szCs w:val="24"/>
        </w:rPr>
        <w:t xml:space="preserve">ΝΙΚΟΛΑΟΣ </w:t>
      </w:r>
      <w:r>
        <w:rPr>
          <w:rFonts w:eastAsia="Times New Roman"/>
          <w:b/>
          <w:bCs/>
          <w:szCs w:val="24"/>
        </w:rPr>
        <w:t xml:space="preserve">– ΓΕΩΡΓΙΟΣ </w:t>
      </w:r>
      <w:r w:rsidRPr="00F55EF6">
        <w:rPr>
          <w:rFonts w:eastAsia="Times New Roman"/>
          <w:b/>
          <w:bCs/>
          <w:szCs w:val="24"/>
        </w:rPr>
        <w:t>ΔΕΝΔΙΑΣ:</w:t>
      </w:r>
      <w:r>
        <w:rPr>
          <w:rFonts w:eastAsia="Times New Roman"/>
          <w:bCs/>
          <w:szCs w:val="24"/>
        </w:rPr>
        <w:t xml:space="preserve"> Τη φέρνουμε τώρα. Τη γράφουμε.</w:t>
      </w:r>
    </w:p>
    <w:p w14:paraId="0CA0AAC0" w14:textId="77777777" w:rsidR="008679D8" w:rsidRDefault="00557822">
      <w:pPr>
        <w:spacing w:line="600" w:lineRule="auto"/>
        <w:ind w:firstLine="720"/>
        <w:jc w:val="both"/>
        <w:rPr>
          <w:rFonts w:eastAsia="Times New Roman"/>
          <w:bCs/>
          <w:szCs w:val="24"/>
        </w:rPr>
      </w:pPr>
      <w:r w:rsidRPr="003E3AD9">
        <w:rPr>
          <w:rFonts w:eastAsia="Times New Roman"/>
          <w:b/>
          <w:bCs/>
          <w:szCs w:val="24"/>
        </w:rPr>
        <w:t xml:space="preserve">ΝΙΚΟΛΑΟΣ ΞΥΔΑΚΗΣ: </w:t>
      </w:r>
      <w:r>
        <w:rPr>
          <w:rFonts w:eastAsia="Times New Roman"/>
          <w:bCs/>
          <w:szCs w:val="24"/>
        </w:rPr>
        <w:t>Την περιμένουμε.</w:t>
      </w:r>
    </w:p>
    <w:p w14:paraId="0CA0AAC1" w14:textId="77777777" w:rsidR="008679D8" w:rsidRDefault="00557822">
      <w:pPr>
        <w:spacing w:line="600" w:lineRule="auto"/>
        <w:ind w:firstLine="720"/>
        <w:jc w:val="both"/>
        <w:rPr>
          <w:rFonts w:eastAsia="Times New Roman"/>
          <w:bCs/>
          <w:szCs w:val="24"/>
        </w:rPr>
      </w:pPr>
      <w:r>
        <w:rPr>
          <w:rFonts w:eastAsia="Times New Roman"/>
          <w:bCs/>
          <w:szCs w:val="24"/>
        </w:rPr>
        <w:t>Επί της ουσίας δεν υπάρχει κα</w:t>
      </w:r>
      <w:r>
        <w:rPr>
          <w:rFonts w:eastAsia="Times New Roman"/>
          <w:bCs/>
          <w:szCs w:val="24"/>
        </w:rPr>
        <w:t>μ</w:t>
      </w:r>
      <w:r>
        <w:rPr>
          <w:rFonts w:eastAsia="Times New Roman"/>
          <w:bCs/>
          <w:szCs w:val="24"/>
        </w:rPr>
        <w:t>μία αντίρρηση. Μπορούμε να προχωρήσουμε. Ούτε η επιβάρυνση για το ελληνικό δημόσιο θα είναι σημαντική. Θα βοηθηθούν κάποιοι επιχειρηματίες, αγρότες, κτηνοτρόφο</w:t>
      </w:r>
      <w:r>
        <w:rPr>
          <w:rFonts w:eastAsia="Times New Roman"/>
          <w:bCs/>
          <w:szCs w:val="24"/>
        </w:rPr>
        <w:t>ι, καταστηματάρχες, νοικοκυριά</w:t>
      </w:r>
      <w:r>
        <w:rPr>
          <w:rFonts w:eastAsia="Times New Roman"/>
          <w:bCs/>
          <w:szCs w:val="24"/>
        </w:rPr>
        <w:t>,</w:t>
      </w:r>
      <w:r>
        <w:rPr>
          <w:rFonts w:eastAsia="Times New Roman"/>
          <w:bCs/>
          <w:szCs w:val="24"/>
        </w:rPr>
        <w:t xml:space="preserve"> που μπορεί να έχουν άμεσες υποχρεώσεις σε δικαστήρια. Και νομίζω ότι χρειάζεται νομοθετική ρύθμιση, ακριβώς γιατί θα εμφανισθούν ενώπιον δικαστηρίων.</w:t>
      </w:r>
    </w:p>
    <w:p w14:paraId="0CA0AAC2" w14:textId="77777777" w:rsidR="008679D8" w:rsidRDefault="00557822">
      <w:pPr>
        <w:spacing w:line="600" w:lineRule="auto"/>
        <w:ind w:firstLine="720"/>
        <w:jc w:val="both"/>
        <w:rPr>
          <w:rFonts w:eastAsia="Times New Roman"/>
          <w:bCs/>
          <w:szCs w:val="24"/>
        </w:rPr>
      </w:pPr>
      <w:r>
        <w:rPr>
          <w:rFonts w:eastAsia="Times New Roman"/>
          <w:bCs/>
          <w:szCs w:val="24"/>
        </w:rPr>
        <w:lastRenderedPageBreak/>
        <w:t xml:space="preserve">Ωστόσο, ακόμα κι εάν δεν προλάβουμε σήμερα, αύριο συζητείται στην </w:t>
      </w:r>
      <w:r>
        <w:rPr>
          <w:rFonts w:eastAsia="Times New Roman"/>
          <w:bCs/>
          <w:szCs w:val="24"/>
        </w:rPr>
        <w:t>Ο</w:t>
      </w:r>
      <w:r>
        <w:rPr>
          <w:rFonts w:eastAsia="Times New Roman"/>
          <w:bCs/>
          <w:szCs w:val="24"/>
        </w:rPr>
        <w:t>λομέλει</w:t>
      </w:r>
      <w:r>
        <w:rPr>
          <w:rFonts w:eastAsia="Times New Roman"/>
          <w:bCs/>
          <w:szCs w:val="24"/>
        </w:rPr>
        <w:t xml:space="preserve">α νομοσχέδιο του Υπουργείου Πολιτισμού. Εάν δούμε και δεν μας φτάσει η ώρα σήμερα, υπάρχει αύριο νομοσχέδιο, </w:t>
      </w:r>
      <w:r>
        <w:rPr>
          <w:rFonts w:eastAsia="Times New Roman"/>
          <w:bCs/>
          <w:szCs w:val="24"/>
        </w:rPr>
        <w:t>Ο</w:t>
      </w:r>
      <w:r>
        <w:rPr>
          <w:rFonts w:eastAsia="Times New Roman"/>
          <w:bCs/>
          <w:szCs w:val="24"/>
        </w:rPr>
        <w:t>λομέλεια</w:t>
      </w:r>
      <w:r>
        <w:rPr>
          <w:rFonts w:eastAsia="Times New Roman"/>
          <w:bCs/>
          <w:szCs w:val="24"/>
        </w:rPr>
        <w:t>,</w:t>
      </w:r>
      <w:r>
        <w:rPr>
          <w:rFonts w:eastAsia="Times New Roman"/>
          <w:bCs/>
          <w:szCs w:val="24"/>
        </w:rPr>
        <w:t xml:space="preserve"> και θα μπορέσουμε να το τακτοποιήσουμε αυτό. </w:t>
      </w:r>
    </w:p>
    <w:p w14:paraId="0CA0AAC3" w14:textId="77777777" w:rsidR="008679D8" w:rsidRDefault="00557822">
      <w:pPr>
        <w:spacing w:line="600" w:lineRule="auto"/>
        <w:ind w:firstLine="720"/>
        <w:jc w:val="both"/>
        <w:rPr>
          <w:rFonts w:eastAsia="Times New Roman"/>
          <w:bCs/>
          <w:szCs w:val="24"/>
        </w:rPr>
      </w:pPr>
      <w:r>
        <w:rPr>
          <w:rFonts w:eastAsia="Times New Roman"/>
          <w:bCs/>
          <w:szCs w:val="24"/>
        </w:rPr>
        <w:t>Και με αυτό το νομοσχέδιο, αλλά και με άλλα που έχουν έρθει από το Υπουργείο Ανάπτυξης, πα</w:t>
      </w:r>
      <w:r>
        <w:rPr>
          <w:rFonts w:eastAsia="Times New Roman"/>
          <w:bCs/>
          <w:szCs w:val="24"/>
        </w:rPr>
        <w:t>ρουσιάζεται εμπράκτως η βούληση και το σχέδιο της Κυβέρνησης για ένα κύμα λελογισμένων και υπολογισμένων μεταρρυθμίσεων</w:t>
      </w:r>
      <w:r>
        <w:rPr>
          <w:rFonts w:eastAsia="Times New Roman"/>
          <w:bCs/>
          <w:szCs w:val="24"/>
        </w:rPr>
        <w:t>,</w:t>
      </w:r>
      <w:r>
        <w:rPr>
          <w:rFonts w:eastAsia="Times New Roman"/>
          <w:bCs/>
          <w:szCs w:val="24"/>
        </w:rPr>
        <w:t xml:space="preserve"> με σκοπό να εκσυγχρονιστεί όλη η παραγωγική δομή, να διευκολυνθεί η υγιής επιχειρηματικότητα και να αρχίζει να δίδεται και μία ανάσα στ</w:t>
      </w:r>
      <w:r>
        <w:rPr>
          <w:rFonts w:eastAsia="Times New Roman"/>
          <w:bCs/>
          <w:szCs w:val="24"/>
        </w:rPr>
        <w:t>ον κυκεώνα, στο τέρας της γραφειοκρατίας που αντιμετωπίζει όλος ο επιχειρηματικός κόσμος.</w:t>
      </w:r>
    </w:p>
    <w:p w14:paraId="0CA0AAC4" w14:textId="77777777" w:rsidR="008679D8" w:rsidRDefault="00557822">
      <w:pPr>
        <w:spacing w:line="600" w:lineRule="auto"/>
        <w:ind w:firstLine="720"/>
        <w:jc w:val="both"/>
        <w:rPr>
          <w:rFonts w:eastAsia="Times New Roman"/>
          <w:bCs/>
          <w:szCs w:val="24"/>
        </w:rPr>
      </w:pPr>
      <w:r>
        <w:rPr>
          <w:rFonts w:eastAsia="Times New Roman"/>
          <w:bCs/>
          <w:szCs w:val="24"/>
        </w:rPr>
        <w:t xml:space="preserve">Δεν έχουμε να προσθέσουμε πολλά. Νομίζω ότι και η </w:t>
      </w:r>
      <w:r>
        <w:rPr>
          <w:rFonts w:eastAsia="Times New Roman"/>
          <w:bCs/>
          <w:szCs w:val="24"/>
        </w:rPr>
        <w:t>Μ</w:t>
      </w:r>
      <w:r>
        <w:rPr>
          <w:rFonts w:eastAsia="Times New Roman"/>
          <w:bCs/>
          <w:szCs w:val="24"/>
        </w:rPr>
        <w:t>είζων Αντιπολίτευση έκανε κριτική. Συμφωνεί, όμως, σε γενικές γραμμές. Δεν κατάλαβα ακριβώς την κριτική του κ. Κωνσ</w:t>
      </w:r>
      <w:r>
        <w:rPr>
          <w:rFonts w:eastAsia="Times New Roman"/>
          <w:bCs/>
          <w:szCs w:val="24"/>
        </w:rPr>
        <w:t xml:space="preserve">ταντινόπουλου εκ μέρους του ΚΙΝΑΛ. Είναι σαν να μην έχει διαβάσει καν το νομοσχέδιο. Και γι’ αυτό προκαλεί και τα σχόλια θυμηδίας </w:t>
      </w:r>
      <w:r>
        <w:rPr>
          <w:rFonts w:eastAsia="Times New Roman"/>
          <w:bCs/>
          <w:szCs w:val="24"/>
        </w:rPr>
        <w:lastRenderedPageBreak/>
        <w:t xml:space="preserve">της Νέας Δημοκρατίας. Αυτό είναι εντυπωσιακό. Η </w:t>
      </w:r>
      <w:r>
        <w:rPr>
          <w:rFonts w:eastAsia="Times New Roman"/>
          <w:bCs/>
          <w:szCs w:val="24"/>
        </w:rPr>
        <w:t>Μ</w:t>
      </w:r>
      <w:r>
        <w:rPr>
          <w:rFonts w:eastAsia="Times New Roman"/>
          <w:bCs/>
          <w:szCs w:val="24"/>
        </w:rPr>
        <w:t>είζων Αντιπολίτευση, δηλαδή, σε γενικές γραμμές συμφωνεί και έχει επιμέρους α</w:t>
      </w:r>
      <w:r>
        <w:rPr>
          <w:rFonts w:eastAsia="Times New Roman"/>
          <w:bCs/>
          <w:szCs w:val="24"/>
        </w:rPr>
        <w:t xml:space="preserve">ντιρρήσεις. Η </w:t>
      </w:r>
      <w:r>
        <w:rPr>
          <w:rFonts w:eastAsia="Times New Roman"/>
          <w:bCs/>
          <w:szCs w:val="24"/>
        </w:rPr>
        <w:t>Ε</w:t>
      </w:r>
      <w:r>
        <w:rPr>
          <w:rFonts w:eastAsia="Times New Roman"/>
          <w:bCs/>
          <w:szCs w:val="24"/>
        </w:rPr>
        <w:t xml:space="preserve">λάσσων Αντιπολίτευση δεν μπαίνει καν στην ουσία της πρότασης. </w:t>
      </w:r>
    </w:p>
    <w:p w14:paraId="0CA0AAC5" w14:textId="77777777" w:rsidR="008679D8" w:rsidRDefault="00557822">
      <w:pPr>
        <w:spacing w:line="600" w:lineRule="auto"/>
        <w:ind w:firstLine="720"/>
        <w:jc w:val="both"/>
        <w:rPr>
          <w:rFonts w:eastAsia="Times New Roman" w:cs="Times New Roman"/>
          <w:szCs w:val="24"/>
        </w:rPr>
      </w:pPr>
      <w:r w:rsidRPr="00215004">
        <w:rPr>
          <w:rFonts w:eastAsia="Times New Roman" w:cs="Times New Roman"/>
          <w:b/>
          <w:szCs w:val="24"/>
        </w:rPr>
        <w:t>ΑΝΔΡΕΑΣ ΛΟΒΕΡΔΟΣ:</w:t>
      </w:r>
      <w:r>
        <w:rPr>
          <w:rFonts w:eastAsia="Times New Roman" w:cs="Times New Roman"/>
          <w:szCs w:val="24"/>
        </w:rPr>
        <w:t xml:space="preserve"> Δεν είναι πρωτότυπο.</w:t>
      </w:r>
    </w:p>
    <w:p w14:paraId="0CA0AAC6" w14:textId="77777777" w:rsidR="008679D8" w:rsidRDefault="00557822">
      <w:pPr>
        <w:spacing w:line="600" w:lineRule="auto"/>
        <w:ind w:firstLine="720"/>
        <w:jc w:val="both"/>
        <w:rPr>
          <w:rFonts w:eastAsia="Times New Roman" w:cs="Times New Roman"/>
          <w:szCs w:val="24"/>
        </w:rPr>
      </w:pPr>
      <w:r w:rsidRPr="00215004">
        <w:rPr>
          <w:rFonts w:eastAsia="Times New Roman" w:cs="Times New Roman"/>
          <w:b/>
          <w:szCs w:val="24"/>
        </w:rPr>
        <w:t>ΝΙΚΟΛΑΟΣ ΞΥΔΑΚΗΣ:</w:t>
      </w:r>
      <w:r>
        <w:rPr>
          <w:rFonts w:eastAsia="Times New Roman" w:cs="Times New Roman"/>
          <w:szCs w:val="24"/>
        </w:rPr>
        <w:t xml:space="preserve"> Όχι, δεν έχει άποψη επί της ουσίας, αλλά έχει άποψη για τα διαμειβόμενα στον χώρο του </w:t>
      </w:r>
      <w:r>
        <w:rPr>
          <w:rFonts w:eastAsia="Times New Roman" w:cs="Times New Roman"/>
          <w:szCs w:val="24"/>
        </w:rPr>
        <w:t>Κ</w:t>
      </w:r>
      <w:r>
        <w:rPr>
          <w:rFonts w:eastAsia="Times New Roman" w:cs="Times New Roman"/>
          <w:szCs w:val="24"/>
        </w:rPr>
        <w:t xml:space="preserve">έντρου και της </w:t>
      </w:r>
      <w:r>
        <w:rPr>
          <w:rFonts w:eastAsia="Times New Roman" w:cs="Times New Roman"/>
          <w:szCs w:val="24"/>
        </w:rPr>
        <w:t>Κ</w:t>
      </w:r>
      <w:r>
        <w:rPr>
          <w:rFonts w:eastAsia="Times New Roman" w:cs="Times New Roman"/>
          <w:szCs w:val="24"/>
        </w:rPr>
        <w:t xml:space="preserve">εντροαριστεράς. </w:t>
      </w:r>
    </w:p>
    <w:p w14:paraId="0CA0AAC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Βεβαίως, υπάρχει χώρος και βήμα εδώ για πολιτικό σχολιασμό των εξελίξεων, αλλά η πρώτη δουλειά είναι το νομοθετικό έργο, είναι η ευθύνη που έχουμε απέναντι στον παραγωγικό κόσμο και στην οικονομία και εκεί με σοβαρότητα, τεκμηρίωση και επιχειρήματα να κρίν</w:t>
      </w:r>
      <w:r>
        <w:rPr>
          <w:rFonts w:eastAsia="Times New Roman" w:cs="Times New Roman"/>
          <w:szCs w:val="24"/>
        </w:rPr>
        <w:t>ουμε το εισαγόμενο νομοσχέδιο και να κάνουμε αντιπροτάσεις. Οι γενικότητες και τα χαριτωμένα, ας πούμε, επί γενικών φιλοσοφικών αρχών</w:t>
      </w:r>
      <w:r>
        <w:rPr>
          <w:rFonts w:eastAsia="Times New Roman" w:cs="Times New Roman"/>
          <w:szCs w:val="24"/>
        </w:rPr>
        <w:t>,</w:t>
      </w:r>
      <w:r>
        <w:rPr>
          <w:rFonts w:eastAsia="Times New Roman" w:cs="Times New Roman"/>
          <w:szCs w:val="24"/>
        </w:rPr>
        <w:t xml:space="preserve"> τα οποία δεν είναι καν φιλοσοφικά, δεν έχουν καν νόημα.</w:t>
      </w:r>
    </w:p>
    <w:p w14:paraId="0CA0AAC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Το είπε χαρακτηριστικά ο συνάδελφος της Νέας Δημοκρατίας, ο κ. </w:t>
      </w:r>
      <w:proofErr w:type="spellStart"/>
      <w:r>
        <w:rPr>
          <w:rFonts w:eastAsia="Times New Roman" w:cs="Times New Roman"/>
          <w:szCs w:val="24"/>
        </w:rPr>
        <w:t>Δέ</w:t>
      </w:r>
      <w:r>
        <w:rPr>
          <w:rFonts w:eastAsia="Times New Roman" w:cs="Times New Roman"/>
          <w:szCs w:val="24"/>
        </w:rPr>
        <w:t>νδιας</w:t>
      </w:r>
      <w:proofErr w:type="spellEnd"/>
      <w:r>
        <w:rPr>
          <w:rFonts w:eastAsia="Times New Roman" w:cs="Times New Roman"/>
          <w:szCs w:val="24"/>
        </w:rPr>
        <w:t>, σεβαστή και συμπαθής η πολιτική υπαρξιακή αγωνία, αλλά ας λέμε και κάτι για αυτό που έχουμε μπροστά μας. Δεν είπατε τίποτα.</w:t>
      </w:r>
    </w:p>
    <w:p w14:paraId="0CA0AAC9" w14:textId="77777777" w:rsidR="008679D8" w:rsidRDefault="00557822">
      <w:pPr>
        <w:spacing w:line="600" w:lineRule="auto"/>
        <w:ind w:firstLine="720"/>
        <w:jc w:val="both"/>
        <w:rPr>
          <w:rFonts w:eastAsia="Times New Roman" w:cs="Times New Roman"/>
          <w:szCs w:val="24"/>
        </w:rPr>
      </w:pPr>
      <w:r w:rsidRPr="00215004">
        <w:rPr>
          <w:rFonts w:eastAsia="Times New Roman" w:cs="Times New Roman"/>
          <w:b/>
          <w:szCs w:val="24"/>
        </w:rPr>
        <w:t>ΟΔΥΣΣΕΑΣ ΚΩΝΣΤΑΝΤΙΝΟΠΟΥΛΟΣ:</w:t>
      </w:r>
      <w:r>
        <w:rPr>
          <w:rFonts w:eastAsia="Times New Roman" w:cs="Times New Roman"/>
          <w:szCs w:val="24"/>
        </w:rPr>
        <w:t xml:space="preserve"> Μα, είστε μαζί με τη Νέα Δημοκρατία.</w:t>
      </w:r>
    </w:p>
    <w:p w14:paraId="0CA0AACA"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Άλλες φορές, σε άλλες περιπτώσεις</w:t>
      </w:r>
      <w:r>
        <w:rPr>
          <w:rFonts w:eastAsia="Times New Roman" w:cs="Times New Roman"/>
          <w:szCs w:val="24"/>
        </w:rPr>
        <w:t>,</w:t>
      </w:r>
      <w:r>
        <w:rPr>
          <w:rFonts w:eastAsia="Times New Roman" w:cs="Times New Roman"/>
          <w:szCs w:val="24"/>
        </w:rPr>
        <w:t xml:space="preserve"> έχουν υπάρξει και εποικοδομητική κριτική και εποικοδομητικές προτάσεις, έννοιες των οποίων έχουν ενσωματωθεί στο νομοθετικό έργο. Σε αυτή την περίοδο έχει, νομίζω, πάψει κάθε δημιουργική ενασχόληση με το νομοθετικό έργο και την παραγωγική πολιτική και μπα</w:t>
      </w:r>
      <w:r>
        <w:rPr>
          <w:rFonts w:eastAsia="Times New Roman" w:cs="Times New Roman"/>
          <w:szCs w:val="24"/>
        </w:rPr>
        <w:t>ίνουμε στη φάση της υπεράσπισης προεκλογικών χαρακωμάτων. Είναι δικαίωμά σας, απλώς και εμείς το διαπιστώνουμε και το βλέπουμε.</w:t>
      </w:r>
    </w:p>
    <w:p w14:paraId="0CA0AAC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Για τις συντάξεις χηρείας κάτι είπε ο συνάδελφος κ. </w:t>
      </w:r>
      <w:proofErr w:type="spellStart"/>
      <w:r>
        <w:rPr>
          <w:rFonts w:eastAsia="Times New Roman" w:cs="Times New Roman"/>
          <w:szCs w:val="24"/>
        </w:rPr>
        <w:t>Δένδιας</w:t>
      </w:r>
      <w:proofErr w:type="spellEnd"/>
      <w:r>
        <w:rPr>
          <w:rFonts w:eastAsia="Times New Roman" w:cs="Times New Roman"/>
          <w:szCs w:val="24"/>
        </w:rPr>
        <w:t>. Νομίζω ότι έχει υπάρξει ρητή διαβεβαίωση από τον Υφυπουργό Εργασίας</w:t>
      </w:r>
      <w:r>
        <w:rPr>
          <w:rFonts w:eastAsia="Times New Roman" w:cs="Times New Roman"/>
          <w:szCs w:val="24"/>
        </w:rPr>
        <w:t xml:space="preserve"> κ. Πετρόπουλο ότι το βλέπει, ότι θα υπάρξει </w:t>
      </w:r>
      <w:r>
        <w:rPr>
          <w:rFonts w:eastAsia="Times New Roman" w:cs="Times New Roman"/>
          <w:szCs w:val="24"/>
        </w:rPr>
        <w:lastRenderedPageBreak/>
        <w:t xml:space="preserve">ρύθμιση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Βουλευτές της </w:t>
      </w:r>
      <w:r>
        <w:rPr>
          <w:rFonts w:eastAsia="Times New Roman" w:cs="Times New Roman"/>
          <w:szCs w:val="24"/>
        </w:rPr>
        <w:t>Σ</w:t>
      </w:r>
      <w:r>
        <w:rPr>
          <w:rFonts w:eastAsia="Times New Roman" w:cs="Times New Roman"/>
          <w:szCs w:val="24"/>
        </w:rPr>
        <w:t>υμπολίτευσης έχουν επισημάνει ότι υπάρχει μια κοινωνική ανισομέρεια εκεί. Υπάρχει πίεση και από τη μεριά των Βουλευτών της Αντιπολίτευσης να υπάρξει ρύθμιση γι</w:t>
      </w:r>
      <w:r>
        <w:rPr>
          <w:rFonts w:eastAsia="Times New Roman" w:cs="Times New Roman"/>
          <w:szCs w:val="24"/>
        </w:rPr>
        <w:t xml:space="preserve">α τις συντάξεις χηρείας που να είναι δίκαιη, να δείχνει κοινωνική ευαισθησία, όμως να δείχνει και ένα γενικότερο νοικοκύρεμα στον τομέα των ασφαλιστικών ανταποδόσεων σε ένα γενικότερο πλαίσιο. Δεν έχουμε να προσθέσουμε τίποτα. </w:t>
      </w:r>
    </w:p>
    <w:p w14:paraId="0CA0AAC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Νομίζω θα περιμένουμε την τρ</w:t>
      </w:r>
      <w:r>
        <w:rPr>
          <w:rFonts w:eastAsia="Times New Roman" w:cs="Times New Roman"/>
          <w:szCs w:val="24"/>
        </w:rPr>
        <w:t>οπολογία, αν την προλάβουμε σήμερα. Διαφορετικά αύριο έχει νομοθετικό έργο η Βουλή. Έχει Ολομέλεια για νομοσχέδιο του Υπουργείου Πολιτισμού και θα περιμένουμε και τον Υπουργό να τοποθετηθεί.</w:t>
      </w:r>
    </w:p>
    <w:p w14:paraId="0CA0AAC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Ευχαριστώ πολύ.</w:t>
      </w:r>
    </w:p>
    <w:p w14:paraId="0CA0AACE" w14:textId="77777777" w:rsidR="008679D8" w:rsidRDefault="0055782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CA0AACF" w14:textId="77777777" w:rsidR="008679D8" w:rsidRDefault="00557822">
      <w:pPr>
        <w:spacing w:line="600" w:lineRule="auto"/>
        <w:ind w:firstLine="720"/>
        <w:jc w:val="both"/>
        <w:rPr>
          <w:rFonts w:eastAsia="Times New Roman" w:cs="Times New Roman"/>
          <w:szCs w:val="24"/>
        </w:rPr>
      </w:pPr>
      <w:r w:rsidRPr="00A14323">
        <w:rPr>
          <w:rFonts w:eastAsia="Times New Roman" w:cs="Times New Roman"/>
          <w:b/>
          <w:szCs w:val="24"/>
        </w:rPr>
        <w:t>ΠΡΟΕΔ</w:t>
      </w:r>
      <w:r w:rsidRPr="00A14323">
        <w:rPr>
          <w:rFonts w:eastAsia="Times New Roman" w:cs="Times New Roman"/>
          <w:b/>
          <w:szCs w:val="24"/>
        </w:rPr>
        <w:t>ΡΕΥΩΝ (Αναστάσιος Κουράκης):</w:t>
      </w:r>
      <w:r>
        <w:rPr>
          <w:rFonts w:eastAsia="Times New Roman" w:cs="Times New Roman"/>
          <w:szCs w:val="24"/>
        </w:rPr>
        <w:t xml:space="preserve"> Ευχαριστούμε τον Νικόλαο </w:t>
      </w:r>
      <w:proofErr w:type="spellStart"/>
      <w:r>
        <w:rPr>
          <w:rFonts w:eastAsia="Times New Roman" w:cs="Times New Roman"/>
          <w:szCs w:val="24"/>
        </w:rPr>
        <w:t>Ξυδάκη</w:t>
      </w:r>
      <w:proofErr w:type="spellEnd"/>
      <w:r>
        <w:rPr>
          <w:rFonts w:eastAsia="Times New Roman" w:cs="Times New Roman"/>
          <w:szCs w:val="24"/>
        </w:rPr>
        <w:t>, Κοινοβουλευτικό Εκπρόσωπο του ΣΥΡΙΖΑ.</w:t>
      </w:r>
    </w:p>
    <w:p w14:paraId="0CA0AAD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Δημοκρατικής Συμπαράταξης κ. Ανδρέας Λοβέρδος</w:t>
      </w:r>
      <w:r>
        <w:rPr>
          <w:rFonts w:eastAsia="Times New Roman" w:cs="Times New Roman"/>
          <w:szCs w:val="24"/>
        </w:rPr>
        <w:t>,</w:t>
      </w:r>
      <w:r>
        <w:rPr>
          <w:rFonts w:eastAsia="Times New Roman" w:cs="Times New Roman"/>
          <w:szCs w:val="24"/>
        </w:rPr>
        <w:t xml:space="preserve"> για δώδεκα λεπτά.</w:t>
      </w:r>
    </w:p>
    <w:p w14:paraId="0CA0AAD1"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ζητήσω συγγνώμη από το</w:t>
      </w:r>
      <w:r>
        <w:rPr>
          <w:rFonts w:eastAsia="Times New Roman" w:cs="Times New Roman"/>
          <w:szCs w:val="24"/>
        </w:rPr>
        <w:t xml:space="preserve">υς συναδέλφους μου που δεν τους άκουσα –άκουσα μόνο τον κ. </w:t>
      </w:r>
      <w:proofErr w:type="spellStart"/>
      <w:r>
        <w:rPr>
          <w:rFonts w:eastAsia="Times New Roman" w:cs="Times New Roman"/>
          <w:szCs w:val="24"/>
        </w:rPr>
        <w:t>Ξυδάκη</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συνεδριάζει παράλληλα το Διοικητικό Συμβούλιο του Ιδρύματος της Βουλής για τον Κοινοβουλευτισμό και τη Δημοκρατία, εις το οποίο εκπροσωπώ την Πρόεδρο του Κινήματος Αλλαγής, την κ</w:t>
      </w:r>
      <w:r>
        <w:rPr>
          <w:rFonts w:eastAsia="Times New Roman" w:cs="Times New Roman"/>
          <w:szCs w:val="24"/>
        </w:rPr>
        <w:t>.</w:t>
      </w:r>
      <w:r>
        <w:rPr>
          <w:rFonts w:eastAsia="Times New Roman" w:cs="Times New Roman"/>
          <w:szCs w:val="24"/>
        </w:rPr>
        <w:t xml:space="preserve"> Γε</w:t>
      </w:r>
      <w:r>
        <w:rPr>
          <w:rFonts w:eastAsia="Times New Roman" w:cs="Times New Roman"/>
          <w:szCs w:val="24"/>
        </w:rPr>
        <w:t xml:space="preserve">ννηματά. Θα πρέπει με το που θα ολοκληρώσω, να επιστρέψω, γιατί δεν έχω μιλήσει. </w:t>
      </w:r>
    </w:p>
    <w:p w14:paraId="0CA0AAD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Άκουσα λίγο τον κ. </w:t>
      </w:r>
      <w:proofErr w:type="spellStart"/>
      <w:r>
        <w:rPr>
          <w:rFonts w:eastAsia="Times New Roman" w:cs="Times New Roman"/>
          <w:szCs w:val="24"/>
        </w:rPr>
        <w:t>Ξυδάκη</w:t>
      </w:r>
      <w:proofErr w:type="spellEnd"/>
      <w:r>
        <w:rPr>
          <w:rFonts w:eastAsia="Times New Roman" w:cs="Times New Roman"/>
          <w:szCs w:val="24"/>
        </w:rPr>
        <w:t xml:space="preserve">. Ενημερώθηκα </w:t>
      </w:r>
      <w:r>
        <w:rPr>
          <w:rFonts w:eastAsia="Times New Roman" w:cs="Times New Roman"/>
          <w:szCs w:val="24"/>
        </w:rPr>
        <w:t xml:space="preserve">και </w:t>
      </w:r>
      <w:r>
        <w:rPr>
          <w:rFonts w:eastAsia="Times New Roman" w:cs="Times New Roman"/>
          <w:szCs w:val="24"/>
        </w:rPr>
        <w:t xml:space="preserve">για μια αποστροφή του κ. </w:t>
      </w:r>
      <w:proofErr w:type="spellStart"/>
      <w:r>
        <w:rPr>
          <w:rFonts w:eastAsia="Times New Roman" w:cs="Times New Roman"/>
          <w:szCs w:val="24"/>
        </w:rPr>
        <w:t>Δένδια</w:t>
      </w:r>
      <w:proofErr w:type="spellEnd"/>
      <w:r>
        <w:rPr>
          <w:rFonts w:eastAsia="Times New Roman" w:cs="Times New Roman"/>
          <w:szCs w:val="24"/>
        </w:rPr>
        <w:t xml:space="preserve">. Θα μπω στο σχέδιο νόμου κάνοντας μια κριτική στις γενικές του γραμμές. </w:t>
      </w:r>
    </w:p>
    <w:p w14:paraId="0CA0AAD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Να μου επιτρέψετε, κυρία κ</w:t>
      </w:r>
      <w:r>
        <w:rPr>
          <w:rFonts w:eastAsia="Times New Roman" w:cs="Times New Roman"/>
          <w:szCs w:val="24"/>
        </w:rPr>
        <w:t>αι κύριοι Βουλευτές, πριν μπω σε αυτά τα θέματα</w:t>
      </w:r>
      <w:r>
        <w:rPr>
          <w:rFonts w:eastAsia="Times New Roman" w:cs="Times New Roman"/>
          <w:szCs w:val="24"/>
        </w:rPr>
        <w:t>,</w:t>
      </w:r>
      <w:r>
        <w:rPr>
          <w:rFonts w:eastAsia="Times New Roman" w:cs="Times New Roman"/>
          <w:szCs w:val="24"/>
        </w:rPr>
        <w:t xml:space="preserve"> να κάνω μια αναφορά σε ένα ζήτημα εξωτερικής πολιτικής που ενδιαφέρει όλους μας. Ως Κοινοβουλευτικός Εκπρόσωπος μπορώ να το κάνω, να διαθέσω για αυτό</w:t>
      </w:r>
      <w:r w:rsidRPr="007B0F42">
        <w:rPr>
          <w:rFonts w:eastAsia="Times New Roman" w:cs="Times New Roman"/>
          <w:szCs w:val="24"/>
        </w:rPr>
        <w:t xml:space="preserve"> </w:t>
      </w:r>
      <w:r>
        <w:rPr>
          <w:rFonts w:eastAsia="Times New Roman" w:cs="Times New Roman"/>
          <w:szCs w:val="24"/>
        </w:rPr>
        <w:t xml:space="preserve">ένα-ενάμισι λεπτό. </w:t>
      </w:r>
    </w:p>
    <w:p w14:paraId="0CA0AAD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Οι υποδείξεις προς τον Οργανισμό Ηνωμ</w:t>
      </w:r>
      <w:r>
        <w:rPr>
          <w:rFonts w:eastAsia="Times New Roman" w:cs="Times New Roman"/>
          <w:szCs w:val="24"/>
        </w:rPr>
        <w:t xml:space="preserve">ένων Εθνών από την πλευρά του Υπουργείου Εξωτερικών της Κυβέρνησης της </w:t>
      </w:r>
      <w:r>
        <w:rPr>
          <w:rFonts w:eastAsia="Times New Roman" w:cs="Times New Roman"/>
          <w:szCs w:val="24"/>
          <w:lang w:val="en-US"/>
        </w:rPr>
        <w:t>FYROM</w:t>
      </w:r>
      <w:r>
        <w:rPr>
          <w:rFonts w:eastAsia="Times New Roman" w:cs="Times New Roman"/>
          <w:szCs w:val="24"/>
        </w:rPr>
        <w:t xml:space="preserve"> για το πώς θα γίνονται οι χρήσεις των όρων της Συμφωνίας των Πρεσπών νομίζω δημιουργούν ένα πρόβλημα για τη χώρα</w:t>
      </w:r>
      <w:r>
        <w:rPr>
          <w:rFonts w:eastAsia="Times New Roman" w:cs="Times New Roman"/>
          <w:szCs w:val="24"/>
        </w:rPr>
        <w:t>. Επαληθεύονται οι</w:t>
      </w:r>
      <w:r>
        <w:rPr>
          <w:rFonts w:eastAsia="Times New Roman" w:cs="Times New Roman"/>
          <w:szCs w:val="24"/>
        </w:rPr>
        <w:t xml:space="preserve"> ανησυχίες που είχε η Αντιπολίτευση</w:t>
      </w:r>
      <w:r>
        <w:rPr>
          <w:rFonts w:eastAsia="Times New Roman" w:cs="Times New Roman"/>
          <w:szCs w:val="24"/>
        </w:rPr>
        <w:t>,</w:t>
      </w:r>
      <w:r>
        <w:rPr>
          <w:rFonts w:eastAsia="Times New Roman" w:cs="Times New Roman"/>
          <w:szCs w:val="24"/>
        </w:rPr>
        <w:t xml:space="preserve"> όταν δεν ήθε</w:t>
      </w:r>
      <w:r>
        <w:rPr>
          <w:rFonts w:eastAsia="Times New Roman" w:cs="Times New Roman"/>
          <w:szCs w:val="24"/>
        </w:rPr>
        <w:t xml:space="preserve">λε να πάρει στις πλάτες της τις ευθύνες της Συμφωνίας των Πρεσπών. </w:t>
      </w:r>
    </w:p>
    <w:p w14:paraId="0CA0AAD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Υπουργέ, όλα όσα επισημαίναμε και υπογραμμίζαμε για το πολύ σοβαρό </w:t>
      </w:r>
      <w:proofErr w:type="spellStart"/>
      <w:r>
        <w:rPr>
          <w:rFonts w:eastAsia="Times New Roman" w:cs="Times New Roman"/>
          <w:szCs w:val="24"/>
        </w:rPr>
        <w:t>ταυτοτικό</w:t>
      </w:r>
      <w:proofErr w:type="spellEnd"/>
      <w:r>
        <w:rPr>
          <w:rFonts w:eastAsia="Times New Roman" w:cs="Times New Roman"/>
          <w:szCs w:val="24"/>
        </w:rPr>
        <w:t xml:space="preserve"> θέμα, η Ελλάδα τώρα τα βρίσκει μπροστά της. Διότι, όπως ο Πρωθυπουργός εδώ αναρωτιόταν με τρόπο </w:t>
      </w:r>
      <w:proofErr w:type="spellStart"/>
      <w:r>
        <w:rPr>
          <w:rFonts w:eastAsia="Times New Roman" w:cs="Times New Roman"/>
          <w:szCs w:val="24"/>
        </w:rPr>
        <w:t>ανεπίγνωτ</w:t>
      </w:r>
      <w:r>
        <w:rPr>
          <w:rFonts w:eastAsia="Times New Roman" w:cs="Times New Roman"/>
          <w:szCs w:val="24"/>
        </w:rPr>
        <w:t>ο</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α, εγώ ήξερα ότι υπάρχει ένα πρόβλημα», έλεγε, «το πρόβλημα του ονόματος. Τι μου λέτε τώρα για ταυτότητες και για γλώσσες;» και προσέγγιζε τότε την προ της κύρωσης της </w:t>
      </w:r>
      <w:r>
        <w:rPr>
          <w:rFonts w:eastAsia="Times New Roman" w:cs="Times New Roman"/>
          <w:szCs w:val="24"/>
        </w:rPr>
        <w:t>σ</w:t>
      </w:r>
      <w:r>
        <w:rPr>
          <w:rFonts w:eastAsia="Times New Roman" w:cs="Times New Roman"/>
          <w:szCs w:val="24"/>
        </w:rPr>
        <w:t>υμφωνίας πραγματικότητα, έτσι βλέπω ότι και το Μέγαρο Μαξίμου σήμερα αντιμετωπίζει</w:t>
      </w:r>
      <w:r>
        <w:rPr>
          <w:rFonts w:eastAsia="Times New Roman" w:cs="Times New Roman"/>
          <w:szCs w:val="24"/>
        </w:rPr>
        <w:t xml:space="preserve"> τις συνέπειες της υπογραφής της χώρας και τη στέρηση που έχει υποστεί να διαμαρτύρεται ευλόγως</w:t>
      </w:r>
      <w:r>
        <w:rPr>
          <w:rFonts w:eastAsia="Times New Roman" w:cs="Times New Roman"/>
          <w:szCs w:val="24"/>
        </w:rPr>
        <w:t>,</w:t>
      </w:r>
      <w:r>
        <w:rPr>
          <w:rFonts w:eastAsia="Times New Roman" w:cs="Times New Roman"/>
          <w:szCs w:val="24"/>
        </w:rPr>
        <w:t xml:space="preserve"> εκεί που κάτι αρνητικό για τα συμφέροντά μας συμβαίνει, γιατί συμφώνησε. Με την υπογραφή μας πια και </w:t>
      </w:r>
      <w:r>
        <w:rPr>
          <w:rFonts w:eastAsia="Times New Roman" w:cs="Times New Roman"/>
          <w:szCs w:val="24"/>
        </w:rPr>
        <w:lastRenderedPageBreak/>
        <w:t xml:space="preserve">με τη δική μας συμφωνία κάθε ισχυρισμός μπορεί να γίνεται </w:t>
      </w:r>
      <w:r>
        <w:rPr>
          <w:rFonts w:eastAsia="Times New Roman" w:cs="Times New Roman"/>
          <w:szCs w:val="24"/>
        </w:rPr>
        <w:t xml:space="preserve">ανεκτός. </w:t>
      </w:r>
    </w:p>
    <w:p w14:paraId="0CA0AAD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Οι υποδείξεις του Υπουργείου Εξωτερικών της γειτονικής χώρας είναι ανάγλυφες της </w:t>
      </w:r>
      <w:r>
        <w:rPr>
          <w:rFonts w:eastAsia="Times New Roman" w:cs="Times New Roman"/>
          <w:szCs w:val="24"/>
        </w:rPr>
        <w:t>σ</w:t>
      </w:r>
      <w:r>
        <w:rPr>
          <w:rFonts w:eastAsia="Times New Roman" w:cs="Times New Roman"/>
          <w:szCs w:val="24"/>
        </w:rPr>
        <w:t xml:space="preserve">υμφωνίας, αποτυπώνουν τη </w:t>
      </w:r>
      <w:r>
        <w:rPr>
          <w:rFonts w:eastAsia="Times New Roman" w:cs="Times New Roman"/>
          <w:szCs w:val="24"/>
        </w:rPr>
        <w:t>σ</w:t>
      </w:r>
      <w:r>
        <w:rPr>
          <w:rFonts w:eastAsia="Times New Roman" w:cs="Times New Roman"/>
          <w:szCs w:val="24"/>
        </w:rPr>
        <w:t xml:space="preserve">υμφωνία, αντιγράφουν τη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Εί</w:t>
      </w:r>
      <w:r>
        <w:rPr>
          <w:rFonts w:eastAsia="Times New Roman" w:cs="Times New Roman"/>
          <w:szCs w:val="24"/>
        </w:rPr>
        <w:t>ναι λυπηρό</w:t>
      </w:r>
      <w:r>
        <w:rPr>
          <w:rFonts w:eastAsia="Times New Roman" w:cs="Times New Roman"/>
          <w:szCs w:val="24"/>
        </w:rPr>
        <w:t>,</w:t>
      </w:r>
      <w:r>
        <w:rPr>
          <w:rFonts w:eastAsia="Times New Roman" w:cs="Times New Roman"/>
          <w:szCs w:val="24"/>
        </w:rPr>
        <w:t xml:space="preserve"> πως αυτή η </w:t>
      </w:r>
      <w:r>
        <w:rPr>
          <w:rFonts w:eastAsia="Times New Roman" w:cs="Times New Roman"/>
          <w:szCs w:val="24"/>
        </w:rPr>
        <w:t>σ</w:t>
      </w:r>
      <w:r>
        <w:rPr>
          <w:rFonts w:eastAsia="Times New Roman" w:cs="Times New Roman"/>
          <w:szCs w:val="24"/>
        </w:rPr>
        <w:t>υμφωνία με αυτά τα προβλήματα που είχε</w:t>
      </w:r>
      <w:r>
        <w:rPr>
          <w:rFonts w:eastAsia="Times New Roman" w:cs="Times New Roman"/>
          <w:szCs w:val="24"/>
        </w:rPr>
        <w:t>,</w:t>
      </w:r>
      <w:r>
        <w:rPr>
          <w:rFonts w:eastAsia="Times New Roman" w:cs="Times New Roman"/>
          <w:szCs w:val="24"/>
        </w:rPr>
        <w:t xml:space="preserve"> δίνει βάση σε άλλου είδους διεργασίες, διεργασίες που σχετίζονται με την ανακάλυψη μειονοτήτων και ούτω καθ’ εξής. </w:t>
      </w:r>
    </w:p>
    <w:p w14:paraId="0CA0AAD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Οι εξελίξεις αυτές είναι τόσο πολύ απλωμένες μέσα στον χρόνο, που ούτε κανείς πρέπει να έχει την αγωνία να δει ότι επαληθεύονται οι απόψεις</w:t>
      </w:r>
      <w:r>
        <w:rPr>
          <w:rFonts w:eastAsia="Times New Roman" w:cs="Times New Roman"/>
          <w:szCs w:val="24"/>
        </w:rPr>
        <w:t xml:space="preserve"> του αμέσως</w:t>
      </w:r>
      <w:r>
        <w:rPr>
          <w:rFonts w:eastAsia="Times New Roman" w:cs="Times New Roman"/>
          <w:szCs w:val="24"/>
        </w:rPr>
        <w:t>,</w:t>
      </w:r>
      <w:r>
        <w:rPr>
          <w:rFonts w:eastAsia="Times New Roman" w:cs="Times New Roman"/>
          <w:szCs w:val="24"/>
        </w:rPr>
        <w:t xml:space="preserve"> ούτε να παραγνωρίζει ότι το ιστορικό βάθος που έχουν τα θέματα αλλά και το μέλλον που έχουν τα θέματα με αυτό το ιστορικό βάθος πρέπει να αντιμετωπίζονται υπό το πρίσμα των εθνικών συμφερόντων. Αν όχι, οι αρνητικές εξελίξεις είναι μπροστά και </w:t>
      </w:r>
      <w:r>
        <w:rPr>
          <w:rFonts w:eastAsia="Times New Roman" w:cs="Times New Roman"/>
          <w:szCs w:val="24"/>
        </w:rPr>
        <w:t>θα τις υποστούμε.</w:t>
      </w:r>
    </w:p>
    <w:p w14:paraId="0CA0AAD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Τώρα, κύριε </w:t>
      </w:r>
      <w:proofErr w:type="spellStart"/>
      <w:r>
        <w:rPr>
          <w:rFonts w:eastAsia="Times New Roman" w:cs="Times New Roman"/>
          <w:szCs w:val="24"/>
        </w:rPr>
        <w:t>Ξυδάκη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τεσσεράμισι λεπτά μιλήσατε από τα δώδεκα που είχατε</w:t>
      </w:r>
      <w:r>
        <w:rPr>
          <w:rFonts w:eastAsia="Times New Roman" w:cs="Times New Roman"/>
          <w:szCs w:val="24"/>
        </w:rPr>
        <w:t>,</w:t>
      </w:r>
      <w:r>
        <w:rPr>
          <w:rFonts w:eastAsia="Times New Roman" w:cs="Times New Roman"/>
          <w:szCs w:val="24"/>
        </w:rPr>
        <w:t xml:space="preserve"> και υποστηρίξατε το σχέδιο νόμου με μία γενικότητα ότι είναι καλό. </w:t>
      </w:r>
      <w:r>
        <w:rPr>
          <w:rFonts w:eastAsia="Times New Roman" w:cs="Times New Roman"/>
          <w:szCs w:val="24"/>
        </w:rPr>
        <w:lastRenderedPageBreak/>
        <w:t>Με την ίδια λογική και ένας Βουλευτής της Αντιπολίτευσης μπορεί να α</w:t>
      </w:r>
      <w:r>
        <w:rPr>
          <w:rFonts w:eastAsia="Times New Roman" w:cs="Times New Roman"/>
          <w:szCs w:val="24"/>
        </w:rPr>
        <w:t>ντιμετωπίζει το σχέδιο νόμου με μια φράση</w:t>
      </w:r>
      <w:r>
        <w:rPr>
          <w:rFonts w:eastAsia="Times New Roman" w:cs="Times New Roman"/>
          <w:szCs w:val="24"/>
        </w:rPr>
        <w:t>:</w:t>
      </w:r>
      <w:r>
        <w:rPr>
          <w:rFonts w:eastAsia="Times New Roman" w:cs="Times New Roman"/>
          <w:szCs w:val="24"/>
        </w:rPr>
        <w:t xml:space="preserve"> «Δεν είναι καλό» ή «είναι αρνητικό».</w:t>
      </w:r>
    </w:p>
    <w:p w14:paraId="0CA0AAD9"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Δεν είμαι εισηγητής, κύριε Λοβέρδο.</w:t>
      </w:r>
    </w:p>
    <w:p w14:paraId="0CA0AADA"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είστε Κοινοβουλευτικός Εκπρόσωπος.</w:t>
      </w:r>
    </w:p>
    <w:p w14:paraId="0CA0AAD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Εδώ, λοιπόν, πρέπει κανείς να δει από τον αντιπολιτευτικό λόγο ή</w:t>
      </w:r>
      <w:r>
        <w:rPr>
          <w:rFonts w:eastAsia="Times New Roman" w:cs="Times New Roman"/>
          <w:szCs w:val="24"/>
        </w:rPr>
        <w:t xml:space="preserve"> τον </w:t>
      </w:r>
      <w:proofErr w:type="spellStart"/>
      <w:r>
        <w:rPr>
          <w:rFonts w:eastAsia="Times New Roman" w:cs="Times New Roman"/>
          <w:szCs w:val="24"/>
        </w:rPr>
        <w:t>συμπολιτευτικό</w:t>
      </w:r>
      <w:proofErr w:type="spellEnd"/>
      <w:r>
        <w:rPr>
          <w:rFonts w:eastAsia="Times New Roman" w:cs="Times New Roman"/>
          <w:szCs w:val="24"/>
        </w:rPr>
        <w:t xml:space="preserve"> λόγο τι τεκμαίρεται ως μείζον επιχείρημα. Εάν αυτό το μείζον επιχείρημα οδηγεί σε καταψήφιση, αυτό είναι μία ευθεία πολιτική θέση.</w:t>
      </w:r>
    </w:p>
    <w:p w14:paraId="0CA0AAD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Εσείς, κύριε </w:t>
      </w:r>
      <w:proofErr w:type="spellStart"/>
      <w:r>
        <w:rPr>
          <w:rFonts w:eastAsia="Times New Roman" w:cs="Times New Roman"/>
          <w:szCs w:val="24"/>
        </w:rPr>
        <w:t>Δένδια</w:t>
      </w:r>
      <w:proofErr w:type="spellEnd"/>
      <w:r>
        <w:rPr>
          <w:rFonts w:eastAsia="Times New Roman" w:cs="Times New Roman"/>
          <w:szCs w:val="24"/>
        </w:rPr>
        <w:t>, που μάλιστα είπατε ότι με χαμόγελο αντιμετωπίζετε τις υπαρξιακές μας αγωνίες ως κόμμ</w:t>
      </w:r>
      <w:r>
        <w:rPr>
          <w:rFonts w:eastAsia="Times New Roman" w:cs="Times New Roman"/>
          <w:szCs w:val="24"/>
        </w:rPr>
        <w:t>ατος, με χαμόγελο και ο κ. Σαμαράς και εσείς όλοι αντιμετωπίζατε την κρίση της χώρας το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2010</w:t>
      </w:r>
      <w:r>
        <w:rPr>
          <w:rFonts w:eastAsia="Times New Roman" w:cs="Times New Roman"/>
          <w:szCs w:val="24"/>
        </w:rPr>
        <w:t>. Κρίση</w:t>
      </w:r>
      <w:r>
        <w:rPr>
          <w:rFonts w:eastAsia="Times New Roman" w:cs="Times New Roman"/>
          <w:szCs w:val="24"/>
        </w:rPr>
        <w:t xml:space="preserve"> που </w:t>
      </w:r>
      <w:r>
        <w:rPr>
          <w:rFonts w:eastAsia="Times New Roman" w:cs="Times New Roman"/>
          <w:szCs w:val="24"/>
        </w:rPr>
        <w:t xml:space="preserve">εσείς </w:t>
      </w:r>
      <w:r>
        <w:rPr>
          <w:rFonts w:eastAsia="Times New Roman" w:cs="Times New Roman"/>
          <w:szCs w:val="24"/>
        </w:rPr>
        <w:t>δημιουργήσατε.</w:t>
      </w:r>
    </w:p>
    <w:p w14:paraId="0CA0AAD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χαμόγελο τώρα αντιμετωπίζετε τις δικές </w:t>
      </w:r>
      <w:proofErr w:type="spellStart"/>
      <w:r>
        <w:rPr>
          <w:rFonts w:eastAsia="Times New Roman" w:cs="Times New Roman"/>
          <w:szCs w:val="24"/>
        </w:rPr>
        <w:t>μα</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δήθεν υπαρξιακές αγωνίες, όταν με τη Νέα Δημοκρατία σε πάρα πολλές περιπτώσει</w:t>
      </w:r>
      <w:r>
        <w:rPr>
          <w:rFonts w:eastAsia="Times New Roman" w:cs="Times New Roman"/>
          <w:szCs w:val="24"/>
        </w:rPr>
        <w:t>ς στο Κοινοβούλιο, και στις πιο έντονες στιγμές του -</w:t>
      </w: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θέλω να το πω όπως το λέει ο λαός-</w:t>
      </w:r>
      <w:r>
        <w:rPr>
          <w:rFonts w:eastAsia="Times New Roman" w:cs="Times New Roman"/>
          <w:szCs w:val="24"/>
        </w:rPr>
        <w:t>,</w:t>
      </w:r>
      <w:r>
        <w:rPr>
          <w:rFonts w:eastAsia="Times New Roman" w:cs="Times New Roman"/>
          <w:szCs w:val="24"/>
        </w:rPr>
        <w:t xml:space="preserve"> αλλά «αντιπολιτεύεστε». </w:t>
      </w:r>
    </w:p>
    <w:p w14:paraId="0CA0AAD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Είστε ελάχιστοι εδώ. Στα μείζονα θέματα, από Κοινοβουλευτική Ομάδα εβδομήντα πέντε ατόμων είστε δύο και τρεις και πολλέ</w:t>
      </w:r>
      <w:r>
        <w:rPr>
          <w:rFonts w:eastAsia="Times New Roman" w:cs="Times New Roman"/>
          <w:szCs w:val="24"/>
        </w:rPr>
        <w:t xml:space="preserve">ς φορές και λιγότεροι. Ο πολιτικός σας λόγος τι λόγος πολιτικός είναι; </w:t>
      </w:r>
      <w:r>
        <w:rPr>
          <w:rFonts w:eastAsia="Times New Roman" w:cs="Times New Roman"/>
          <w:szCs w:val="24"/>
        </w:rPr>
        <w:t>Π</w:t>
      </w:r>
      <w:r>
        <w:rPr>
          <w:rFonts w:eastAsia="Times New Roman" w:cs="Times New Roman"/>
          <w:szCs w:val="24"/>
        </w:rPr>
        <w:t>ολιτικός λόγος</w:t>
      </w:r>
      <w:r w:rsidRPr="00A44124">
        <w:rPr>
          <w:rFonts w:eastAsia="Times New Roman" w:cs="Times New Roman"/>
          <w:szCs w:val="24"/>
        </w:rPr>
        <w:t xml:space="preserve"> </w:t>
      </w:r>
      <w:r>
        <w:rPr>
          <w:rFonts w:eastAsia="Times New Roman" w:cs="Times New Roman"/>
          <w:szCs w:val="24"/>
        </w:rPr>
        <w:t>πολυτελείας</w:t>
      </w:r>
      <w:r>
        <w:rPr>
          <w:rFonts w:eastAsia="Times New Roman" w:cs="Times New Roman"/>
          <w:szCs w:val="24"/>
        </w:rPr>
        <w:t>, που δίνει όλες τις ευχέρειες στην Κυβέρνηση να κάνει περιπάτους σε στάδια και σε θέματα που έπρεπε να βρίσκει πολύ ισχυρές αντιστάσεις.</w:t>
      </w:r>
    </w:p>
    <w:p w14:paraId="0CA0AAD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Λοιπόν, όχι σε εμάς </w:t>
      </w:r>
      <w:r>
        <w:rPr>
          <w:rFonts w:eastAsia="Times New Roman" w:cs="Times New Roman"/>
          <w:szCs w:val="24"/>
        </w:rPr>
        <w:t>αυτά. Παρ’ ότι μικρότερη Κοινοβουλευτική Ομάδα –δεκαεννέα με είκοσι Βουλευτές- έχουμε αρθρώσει αντιπολιτευτικό λόγο πολύ ισχυρό και έχουμε δημιουργήσει πολλαπλάσια θέματα απ’ όσα εσείς, παρά τη δύναμή σας.</w:t>
      </w:r>
    </w:p>
    <w:p w14:paraId="0CA0AAE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Τώρα, η επιχειρηματικότητα στην Ελλάδα από την οπο</w:t>
      </w:r>
      <w:r>
        <w:rPr>
          <w:rFonts w:eastAsia="Times New Roman" w:cs="Times New Roman"/>
          <w:szCs w:val="24"/>
        </w:rPr>
        <w:t>ία, κύριε Υπουργέ, εξαρτάται το μέλλον μας, γιατί και εσείς και όλοι όταν αναφερόμαστε στα πρωτογενή πλεονάσματα μέχρι το τέλος του 2022 και μετά, όλοι για όποιο θέμα και αν συζητάμε, με αυτό, όμως, ως επικεφαλίδα όλων των θεμάτων, δηλαδή τα πρωτογενή πλεο</w:t>
      </w:r>
      <w:r>
        <w:rPr>
          <w:rFonts w:eastAsia="Times New Roman" w:cs="Times New Roman"/>
          <w:szCs w:val="24"/>
        </w:rPr>
        <w:t xml:space="preserve">νάσματα, είτε συζητάμε τα κόκκινα δάνεια είτε </w:t>
      </w:r>
      <w:r>
        <w:rPr>
          <w:rFonts w:eastAsia="Times New Roman" w:cs="Times New Roman"/>
          <w:szCs w:val="24"/>
        </w:rPr>
        <w:lastRenderedPageBreak/>
        <w:t xml:space="preserve">συζητάμε την κατάργηση των γραφειοκρατικών εμποδίων στην οικονομία, ό,τι και αν συζητάμε, καταλήγουμε ότι για να ξεπεράσουμε τις δυσκολίες των πρωτογενών πλεονασμάτων και όλα τα επιμέρους θέματα, χρειαζόμαστε </w:t>
      </w:r>
      <w:proofErr w:type="spellStart"/>
      <w:r>
        <w:rPr>
          <w:rFonts w:eastAsia="Times New Roman" w:cs="Times New Roman"/>
          <w:szCs w:val="24"/>
        </w:rPr>
        <w:t>σ</w:t>
      </w:r>
      <w:r>
        <w:rPr>
          <w:rFonts w:eastAsia="Times New Roman" w:cs="Times New Roman"/>
          <w:szCs w:val="24"/>
        </w:rPr>
        <w:t>οκαριστικούς</w:t>
      </w:r>
      <w:proofErr w:type="spellEnd"/>
      <w:r>
        <w:rPr>
          <w:rFonts w:eastAsia="Times New Roman" w:cs="Times New Roman"/>
          <w:szCs w:val="24"/>
        </w:rPr>
        <w:t xml:space="preserve"> ρυθμούς ανάπτυξης. Όλοι το λέμε.</w:t>
      </w:r>
    </w:p>
    <w:p w14:paraId="0CA0AAE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Οι προβλεπόμενοι ρυθμοί ανάπτυξης δεν είναι αρκετοί. Το λέμε όλοι αυτό. Κι ενώ το λέμε όλοι αυτό, όταν έρχεται η ώρα να κριθούμε με βάση αυτά που προτείνουμε –Αντιπολίτευση- ή με αυτά που κάνουμε –Κυβέρνηση- πε</w:t>
      </w:r>
      <w:r>
        <w:rPr>
          <w:rFonts w:eastAsia="Times New Roman" w:cs="Times New Roman"/>
          <w:szCs w:val="24"/>
        </w:rPr>
        <w:t xml:space="preserve">ρνάμε κάτω από τον πήχη. Κρινόμαστε αρνητικά. </w:t>
      </w:r>
      <w:r>
        <w:rPr>
          <w:rFonts w:eastAsia="Times New Roman" w:cs="Times New Roman"/>
          <w:szCs w:val="24"/>
        </w:rPr>
        <w:t>Μ</w:t>
      </w:r>
      <w:r>
        <w:rPr>
          <w:rFonts w:eastAsia="Times New Roman" w:cs="Times New Roman"/>
          <w:szCs w:val="24"/>
        </w:rPr>
        <w:t xml:space="preserve">άρτυράς μας εμάς, ως αντιπολιτευόμενων κομμάτων, η μέχρι τώρα εμπειρία. </w:t>
      </w:r>
    </w:p>
    <w:p w14:paraId="0CA0AAE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Πάμε να δούμε τι είναι αυτό που χρειάζεται σήμερα η οικονομία για να επιτύχει </w:t>
      </w:r>
      <w:proofErr w:type="spellStart"/>
      <w:r>
        <w:rPr>
          <w:rFonts w:eastAsia="Times New Roman" w:cs="Times New Roman"/>
          <w:szCs w:val="24"/>
        </w:rPr>
        <w:t>σοκαριστικούς</w:t>
      </w:r>
      <w:proofErr w:type="spellEnd"/>
      <w:r>
        <w:rPr>
          <w:rFonts w:eastAsia="Times New Roman" w:cs="Times New Roman"/>
          <w:szCs w:val="24"/>
        </w:rPr>
        <w:t xml:space="preserve"> ρυθμούς ανάπτυξης που να ξεπερνούν το 2% και</w:t>
      </w:r>
      <w:r>
        <w:rPr>
          <w:rFonts w:eastAsia="Times New Roman" w:cs="Times New Roman"/>
          <w:szCs w:val="24"/>
        </w:rPr>
        <w:t xml:space="preserve"> να αγγίξουν το 4%, το 5%, ίσως και περισσότερο, </w:t>
      </w:r>
      <w:r>
        <w:rPr>
          <w:rFonts w:eastAsia="Times New Roman" w:cs="Times New Roman"/>
          <w:szCs w:val="24"/>
        </w:rPr>
        <w:t>εά</w:t>
      </w:r>
      <w:r>
        <w:rPr>
          <w:rFonts w:eastAsia="Times New Roman" w:cs="Times New Roman"/>
          <w:szCs w:val="24"/>
        </w:rPr>
        <w:t>ν είναι δυνατό. Είναι δύσκολο, αλλά μέχρι το 4% και το 5%, μπορείς να πας.</w:t>
      </w:r>
    </w:p>
    <w:p w14:paraId="0CA0AAE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Το πρόβλημα που έχει η ελληνική οικονομία είναι η γραφειοκρατία της. Η δική της γραφειοκρατία; Όχι. Είναι από: α) </w:t>
      </w:r>
      <w:r>
        <w:rPr>
          <w:rFonts w:eastAsia="Times New Roman" w:cs="Times New Roman"/>
          <w:szCs w:val="24"/>
        </w:rPr>
        <w:lastRenderedPageBreak/>
        <w:t>αυτή που μεταφέρ</w:t>
      </w:r>
      <w:r>
        <w:rPr>
          <w:rFonts w:eastAsia="Times New Roman" w:cs="Times New Roman"/>
          <w:szCs w:val="24"/>
        </w:rPr>
        <w:t xml:space="preserve">εται στην οικονομία από τη γραφειοκρατία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β) από τη γραφειοκρατία της δομής και της </w:t>
      </w:r>
      <w:r>
        <w:rPr>
          <w:rFonts w:eastAsia="Times New Roman" w:cs="Times New Roman"/>
          <w:szCs w:val="24"/>
        </w:rPr>
        <w:t>δ</w:t>
      </w:r>
      <w:r>
        <w:rPr>
          <w:rFonts w:eastAsia="Times New Roman" w:cs="Times New Roman"/>
          <w:szCs w:val="24"/>
        </w:rPr>
        <w:t xml:space="preserve">ιοίκησης της </w:t>
      </w:r>
      <w:r>
        <w:rPr>
          <w:rFonts w:eastAsia="Times New Roman" w:cs="Times New Roman"/>
          <w:szCs w:val="24"/>
        </w:rPr>
        <w:t>δ</w:t>
      </w:r>
      <w:r>
        <w:rPr>
          <w:rFonts w:eastAsia="Times New Roman" w:cs="Times New Roman"/>
          <w:szCs w:val="24"/>
        </w:rPr>
        <w:t xml:space="preserve">ικαιοσύνης. Αυτά είναι τα δύο μεγάλα προβλήματα. </w:t>
      </w:r>
    </w:p>
    <w:p w14:paraId="0CA0AAE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Λένε</w:t>
      </w:r>
      <w:r>
        <w:rPr>
          <w:rFonts w:eastAsia="Times New Roman" w:cs="Times New Roman"/>
          <w:szCs w:val="24"/>
        </w:rPr>
        <w:t>,</w:t>
      </w:r>
      <w:r>
        <w:rPr>
          <w:rFonts w:eastAsia="Times New Roman" w:cs="Times New Roman"/>
          <w:szCs w:val="24"/>
        </w:rPr>
        <w:t xml:space="preserve"> ότι οι κυβερνήσεις πρέπει να βοηθούν την οικονομία και να μην είναι όπως ο κ. </w:t>
      </w:r>
      <w:proofErr w:type="spellStart"/>
      <w:r>
        <w:rPr>
          <w:rFonts w:eastAsia="Times New Roman" w:cs="Times New Roman"/>
          <w:szCs w:val="24"/>
        </w:rPr>
        <w:t>Τσακαλώτος</w:t>
      </w:r>
      <w:proofErr w:type="spellEnd"/>
      <w:r>
        <w:rPr>
          <w:rFonts w:eastAsia="Times New Roman" w:cs="Times New Roman"/>
          <w:szCs w:val="24"/>
        </w:rPr>
        <w:t xml:space="preserve"> που πέρα από τα χαριτωμένα που λέει, κάνει λογαριασμούς εσόδων </w:t>
      </w:r>
      <w:r>
        <w:rPr>
          <w:rFonts w:eastAsia="Times New Roman" w:cs="Times New Roman"/>
          <w:szCs w:val="24"/>
        </w:rPr>
        <w:t>-</w:t>
      </w:r>
      <w:r>
        <w:rPr>
          <w:rFonts w:eastAsia="Times New Roman" w:cs="Times New Roman"/>
          <w:szCs w:val="24"/>
        </w:rPr>
        <w:t xml:space="preserve"> εξόδων στους εθνικούς λογαριασμούς χωρίς να ενδιαφέρεται. Ούτε μια φορά δεν τον έχω ακούσει να κάνει </w:t>
      </w:r>
      <w:r>
        <w:rPr>
          <w:rFonts w:eastAsia="Times New Roman" w:cs="Times New Roman"/>
          <w:szCs w:val="24"/>
        </w:rPr>
        <w:t xml:space="preserve">αναφορά στα ζητήματα των οικονομικών στελεχών της ελληνικής οικονομίας, δηλαδή στις επιχειρήσεις, στην ιδιωτική οικονομία. Ενώ χρειαζόμαστε κάτι άλλο, έχουμε Υπουργούς Οικονομικών που κάνουν εθνικούς λογαριασμούς και αυτούς μας εκθέτουν εδώ και δεν κάνουν </w:t>
      </w:r>
      <w:r>
        <w:rPr>
          <w:rFonts w:eastAsia="Times New Roman" w:cs="Times New Roman"/>
          <w:szCs w:val="24"/>
        </w:rPr>
        <w:t xml:space="preserve">τι; Όχι, να δώσουν κατευθύνσεις στην οικονομία -δεν έχουμε μια κατευθυνόμενη οικονομία εδώ, έχουμε μια ελεύθερη οικονομία- αλλά να την απαλλάξουν από τα δεσμά της γραφειοκρατίας. </w:t>
      </w:r>
    </w:p>
    <w:p w14:paraId="0CA0AAE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Σχετικά με τις </w:t>
      </w:r>
      <w:proofErr w:type="spellStart"/>
      <w:r>
        <w:rPr>
          <w:rFonts w:eastAsia="Times New Roman" w:cs="Times New Roman"/>
          <w:szCs w:val="24"/>
        </w:rPr>
        <w:t>αδειοδοτήσεις</w:t>
      </w:r>
      <w:proofErr w:type="spellEnd"/>
      <w:r>
        <w:rPr>
          <w:rFonts w:eastAsia="Times New Roman" w:cs="Times New Roman"/>
          <w:szCs w:val="24"/>
        </w:rPr>
        <w:t xml:space="preserve"> σας: Τις επαινέσατε. Επειδή είχαμε παρακολουθήσ</w:t>
      </w:r>
      <w:r>
        <w:rPr>
          <w:rFonts w:eastAsia="Times New Roman" w:cs="Times New Roman"/>
          <w:szCs w:val="24"/>
        </w:rPr>
        <w:t xml:space="preserve">ει και την κατάργηση των </w:t>
      </w:r>
      <w:proofErr w:type="spellStart"/>
      <w:r>
        <w:rPr>
          <w:rFonts w:eastAsia="Times New Roman" w:cs="Times New Roman"/>
          <w:szCs w:val="24"/>
        </w:rPr>
        <w:t>αδειοδοτήσεων</w:t>
      </w:r>
      <w:proofErr w:type="spellEnd"/>
      <w:r>
        <w:rPr>
          <w:rFonts w:eastAsia="Times New Roman" w:cs="Times New Roman"/>
          <w:szCs w:val="24"/>
        </w:rPr>
        <w:t xml:space="preserve"> της Νέας Δημοκρατίας το 2013, που ήμασταν στην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αλλά η συγκεκριμένη νομοθετική πρωτοβουλία δεν είχε ελπίδες επιτυχίας στην πράξη, και του 2013 η προσπάθεια και του 2016, η δική σας, ήταν μηδαμινών αποτελεσμά</w:t>
      </w:r>
      <w:r>
        <w:rPr>
          <w:rFonts w:eastAsia="Times New Roman" w:cs="Times New Roman"/>
          <w:szCs w:val="24"/>
        </w:rPr>
        <w:t>των. Γιατί; Γιατί μπορεί να καταργείς τη λέξη «</w:t>
      </w:r>
      <w:proofErr w:type="spellStart"/>
      <w:r>
        <w:rPr>
          <w:rFonts w:eastAsia="Times New Roman" w:cs="Times New Roman"/>
          <w:szCs w:val="24"/>
        </w:rPr>
        <w:t>αδειοδότηση</w:t>
      </w:r>
      <w:proofErr w:type="spellEnd"/>
      <w:r>
        <w:rPr>
          <w:rFonts w:eastAsia="Times New Roman" w:cs="Times New Roman"/>
          <w:szCs w:val="24"/>
        </w:rPr>
        <w:t xml:space="preserve">», αλλά έρχονται από πίσω μια σειρά παράγοντες που αφορούν την παρέμβαση της </w:t>
      </w:r>
      <w:r>
        <w:rPr>
          <w:rFonts w:eastAsia="Times New Roman" w:cs="Times New Roman"/>
          <w:szCs w:val="24"/>
        </w:rPr>
        <w:t>δ</w:t>
      </w:r>
      <w:r>
        <w:rPr>
          <w:rFonts w:eastAsia="Times New Roman" w:cs="Times New Roman"/>
          <w:szCs w:val="24"/>
        </w:rPr>
        <w:t>ιοίκησης στην οικονομία, που αιχμαλωτίζουν την οικονομία και δεν της επιτρέπουν την απελευθέρωση. Αυτό είναι το πρώτο.</w:t>
      </w:r>
    </w:p>
    <w:p w14:paraId="0CA0AAE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ροχωρώ στο Πτωχευτικό Δίκαιο. Πολύ σχετικό θέμα με το σημερινό. Φέρατε το 2016 ή το 2017 –δεν θυμάμαι- νομοθετική πρωτοβουλία, προσαρμογής μάλιστα, στο </w:t>
      </w:r>
      <w:proofErr w:type="spellStart"/>
      <w:r>
        <w:rPr>
          <w:rFonts w:eastAsia="Times New Roman" w:cs="Times New Roman"/>
          <w:szCs w:val="24"/>
        </w:rPr>
        <w:t>ενωσιακό</w:t>
      </w:r>
      <w:proofErr w:type="spellEnd"/>
      <w:r>
        <w:rPr>
          <w:rFonts w:eastAsia="Times New Roman" w:cs="Times New Roman"/>
          <w:szCs w:val="24"/>
        </w:rPr>
        <w:t xml:space="preserve"> δίκαιο. Σας είχαμε πει εμείς ότι είναι τόσο γραφειοκρατικό και αυτό το καινούργιο κείμενο, που </w:t>
      </w:r>
      <w:r>
        <w:rPr>
          <w:rFonts w:eastAsia="Times New Roman" w:cs="Times New Roman"/>
          <w:szCs w:val="24"/>
        </w:rPr>
        <w:t>στην πράξη ο οικονομικά νεκρός είναι ισοβίως νεκρός, ενώ οικονομικά νεκρός θεωρείται εκείνος που πτωχεύει η επιχείρησή του και άρα, τίθεται εκτός ορίων οικονομίας για κάποιο χρονικό διάστημα, αλλά του δίνονται ευκαιρίες επανάκαμψης. Χωρίς τέτοιου είδους αλ</w:t>
      </w:r>
      <w:r>
        <w:rPr>
          <w:rFonts w:eastAsia="Times New Roman" w:cs="Times New Roman"/>
          <w:szCs w:val="24"/>
        </w:rPr>
        <w:t xml:space="preserve">λαγή του Πτωχευτικού Δικαίου </w:t>
      </w:r>
      <w:r>
        <w:rPr>
          <w:rFonts w:eastAsia="Times New Roman" w:cs="Times New Roman"/>
          <w:szCs w:val="24"/>
        </w:rPr>
        <w:t xml:space="preserve">μας </w:t>
      </w:r>
      <w:r>
        <w:rPr>
          <w:rFonts w:eastAsia="Times New Roman" w:cs="Times New Roman"/>
          <w:szCs w:val="24"/>
        </w:rPr>
        <w:t>δεν μπορεί να προχωρήσει τίποτα. Οι ακυρωμένοι άνθρωποι στην οικονομική τους ζωή άπαξ, ακυρώνονται δι</w:t>
      </w:r>
      <w:r>
        <w:rPr>
          <w:rFonts w:eastAsia="Times New Roman" w:cs="Times New Roman"/>
          <w:szCs w:val="24"/>
        </w:rPr>
        <w:t xml:space="preserve">ά </w:t>
      </w:r>
      <w:r>
        <w:rPr>
          <w:rFonts w:eastAsia="Times New Roman" w:cs="Times New Roman"/>
          <w:szCs w:val="24"/>
        </w:rPr>
        <w:t>παντός.</w:t>
      </w:r>
    </w:p>
    <w:p w14:paraId="0CA0AAE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Το Πτωχευτικό σας Δίκαιο ήταν ακόμη μια αποτυχημένη προσπάθεια. Θέματα άλλα που αφορούν τους βοηθούς δικαστές, τ</w:t>
      </w:r>
      <w:r>
        <w:rPr>
          <w:rFonts w:eastAsia="Times New Roman" w:cs="Times New Roman"/>
          <w:szCs w:val="24"/>
        </w:rPr>
        <w:t xml:space="preserve">ην κινητικότητα στην ηγεσία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τίποτα απ’ όλα αυτά δεν έχετε φέρει ως νομοθετική πρωτοβουλία ή έστω εκεί που τα πράγματα είναι πάρα πολύ σκληρά, όπως λόγου χάρ</w:t>
      </w:r>
      <w:r>
        <w:rPr>
          <w:rFonts w:eastAsia="Times New Roman" w:cs="Times New Roman"/>
          <w:szCs w:val="24"/>
        </w:rPr>
        <w:t>ιν</w:t>
      </w:r>
      <w:r>
        <w:rPr>
          <w:rFonts w:eastAsia="Times New Roman" w:cs="Times New Roman"/>
          <w:szCs w:val="24"/>
        </w:rPr>
        <w:t xml:space="preserve"> οι λεγόμενες αποκλειστικές προθεσμίες του </w:t>
      </w:r>
      <w:r>
        <w:rPr>
          <w:rFonts w:eastAsia="Times New Roman" w:cs="Times New Roman"/>
          <w:szCs w:val="24"/>
        </w:rPr>
        <w:t>δ</w:t>
      </w:r>
      <w:r>
        <w:rPr>
          <w:rFonts w:eastAsia="Times New Roman" w:cs="Times New Roman"/>
          <w:szCs w:val="24"/>
        </w:rPr>
        <w:t xml:space="preserve">ημοσίου που δεν υπάρχουν, όσο </w:t>
      </w:r>
      <w:r>
        <w:rPr>
          <w:rFonts w:eastAsia="Times New Roman" w:cs="Times New Roman"/>
          <w:szCs w:val="24"/>
        </w:rPr>
        <w:t xml:space="preserve">και αν ο νομοθέτης </w:t>
      </w:r>
      <w:r w:rsidRPr="00902ECB">
        <w:rPr>
          <w:rFonts w:eastAsia="Times New Roman" w:cs="Times New Roman"/>
          <w:szCs w:val="24"/>
        </w:rPr>
        <w:t>τις θεσπίζει</w:t>
      </w:r>
      <w:r>
        <w:rPr>
          <w:rFonts w:eastAsia="Times New Roman" w:cs="Times New Roman"/>
          <w:szCs w:val="24"/>
        </w:rPr>
        <w:t xml:space="preserve"> στη συνταγματική </w:t>
      </w:r>
      <w:r>
        <w:rPr>
          <w:rFonts w:eastAsia="Times New Roman" w:cs="Times New Roman"/>
          <w:szCs w:val="24"/>
        </w:rPr>
        <w:t>Α</w:t>
      </w:r>
      <w:r>
        <w:rPr>
          <w:rFonts w:eastAsia="Times New Roman" w:cs="Times New Roman"/>
          <w:szCs w:val="24"/>
        </w:rPr>
        <w:t xml:space="preserve">ναθεώρηση. Ούτε εκεί κάνατε κάποια πρόταση που να σχετίζεται με τη </w:t>
      </w:r>
      <w:r>
        <w:rPr>
          <w:rFonts w:eastAsia="Times New Roman" w:cs="Times New Roman"/>
          <w:szCs w:val="24"/>
        </w:rPr>
        <w:t>δ</w:t>
      </w:r>
      <w:r>
        <w:rPr>
          <w:rFonts w:eastAsia="Times New Roman" w:cs="Times New Roman"/>
          <w:szCs w:val="24"/>
        </w:rPr>
        <w:t>ιοίκηση και κα</w:t>
      </w:r>
      <w:r>
        <w:rPr>
          <w:rFonts w:eastAsia="Times New Roman" w:cs="Times New Roman"/>
          <w:szCs w:val="24"/>
        </w:rPr>
        <w:t>μ</w:t>
      </w:r>
      <w:r>
        <w:rPr>
          <w:rFonts w:eastAsia="Times New Roman" w:cs="Times New Roman"/>
          <w:szCs w:val="24"/>
        </w:rPr>
        <w:t xml:space="preserve">μία απολύτως που να σχετίζεται με τη </w:t>
      </w:r>
      <w:r>
        <w:rPr>
          <w:rFonts w:eastAsia="Times New Roman" w:cs="Times New Roman"/>
          <w:szCs w:val="24"/>
        </w:rPr>
        <w:t>δ</w:t>
      </w:r>
      <w:r>
        <w:rPr>
          <w:rFonts w:eastAsia="Times New Roman" w:cs="Times New Roman"/>
          <w:szCs w:val="24"/>
        </w:rPr>
        <w:t xml:space="preserve">ικαιοσύνη. </w:t>
      </w:r>
    </w:p>
    <w:p w14:paraId="0CA0AAE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Έρχεστε τώρα εδώ να διακινήσετε έναν τίτλο ελπίδας. Το δέχομαι. Είναι μια</w:t>
      </w:r>
      <w:r>
        <w:rPr>
          <w:rFonts w:eastAsia="Times New Roman" w:cs="Times New Roman"/>
          <w:szCs w:val="24"/>
        </w:rPr>
        <w:t xml:space="preserve"> προσπάθεια που την κινητικότητα στον τομέα των επιχειρήσεων προσπαθεί να τη βοηθήσει το σχέδιο νόμου, κατά τον τίτλο αυτόν.</w:t>
      </w:r>
    </w:p>
    <w:p w14:paraId="0CA0AAE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Τι εννοούμε με τον όρο «κινητικότητα»; Τις μετατροπές, τις διασπάσεις, τις συγχωνεύσεις. Πάρα πολύ σωστός στόχος να μπεις εκεί να δ</w:t>
      </w:r>
      <w:r>
        <w:rPr>
          <w:rFonts w:eastAsia="Times New Roman" w:cs="Times New Roman"/>
          <w:szCs w:val="24"/>
        </w:rPr>
        <w:t>ιευκολύνεις. Όταν μπεις στις πολλές διατάξεις του σχεδίου νόμου επί του θέματος, διότι το, λεγόμεν</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«δεύτερο</w:t>
      </w:r>
      <w:r w:rsidDel="00D142FD">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r>
        <w:rPr>
          <w:rFonts w:eastAsia="Times New Roman" w:cs="Times New Roman"/>
          <w:szCs w:val="24"/>
        </w:rPr>
        <w:t>»</w:t>
      </w:r>
      <w:r>
        <w:rPr>
          <w:rFonts w:eastAsia="Times New Roman" w:cs="Times New Roman"/>
          <w:szCs w:val="24"/>
        </w:rPr>
        <w:t xml:space="preserve"> είναι λίγες διατάξεις προσαρμογής σε </w:t>
      </w:r>
      <w:r>
        <w:rPr>
          <w:rFonts w:eastAsia="Times New Roman" w:cs="Times New Roman"/>
          <w:szCs w:val="24"/>
        </w:rPr>
        <w:t>ο</w:t>
      </w:r>
      <w:r>
        <w:rPr>
          <w:rFonts w:eastAsia="Times New Roman" w:cs="Times New Roman"/>
          <w:szCs w:val="24"/>
        </w:rPr>
        <w:t xml:space="preserve">δηγία, ο κύριος </w:t>
      </w:r>
      <w:r>
        <w:rPr>
          <w:rFonts w:eastAsia="Times New Roman" w:cs="Times New Roman"/>
          <w:szCs w:val="24"/>
        </w:rPr>
        <w:lastRenderedPageBreak/>
        <w:t>κορμός, σχεδόν ο αποκλειστικός, όλο το σώμα του σχεδίου νόμου σχετίζεται με την κινητι</w:t>
      </w:r>
      <w:r>
        <w:rPr>
          <w:rFonts w:eastAsia="Times New Roman" w:cs="Times New Roman"/>
          <w:szCs w:val="24"/>
        </w:rPr>
        <w:t xml:space="preserve">κότητα στο πεδίο όλων των επιχειρήσεων, όλων των μορφών. Τι είναι αυτό που προσεγγίζεις ως κυρίως κριτική; </w:t>
      </w:r>
    </w:p>
    <w:p w14:paraId="0CA0AAE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Υπουργέ, αφού αυτό το νομοσχέδιο δημοσιευθεί και αρχίζει να εφαρμόζεται, θα αρχίσουν να παράγονται τα πρώτα του αποτελέσματα. Σας προειδοποιώ </w:t>
      </w:r>
      <w:r>
        <w:rPr>
          <w:rFonts w:eastAsia="Times New Roman" w:cs="Times New Roman"/>
          <w:szCs w:val="24"/>
        </w:rPr>
        <w:t xml:space="preserve">-το ρήμα δεν είναι απειλητικό είναι ρητορικό- ότι δυνατότητες άμεσης εφαρμογής δεν έχει. Δεν είναι μόνο η ελαττωματική μη σύνδεσή του με φορολογικές μεταρρυθμίσεις τις οποίες υπόσχεστε για μεταγενέστερο χρόνο. </w:t>
      </w:r>
    </w:p>
    <w:p w14:paraId="0CA0AAE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Σας είπε ο κ. Κωνσταντινόπουλος</w:t>
      </w:r>
      <w:r>
        <w:rPr>
          <w:rFonts w:eastAsia="Times New Roman" w:cs="Times New Roman"/>
          <w:szCs w:val="24"/>
        </w:rPr>
        <w:t>,</w:t>
      </w:r>
      <w:r>
        <w:rPr>
          <w:rFonts w:eastAsia="Times New Roman" w:cs="Times New Roman"/>
          <w:szCs w:val="24"/>
        </w:rPr>
        <w:t xml:space="preserve"> σωστά</w:t>
      </w:r>
      <w:r>
        <w:rPr>
          <w:rFonts w:eastAsia="Times New Roman" w:cs="Times New Roman"/>
          <w:szCs w:val="24"/>
        </w:rPr>
        <w:t>,</w:t>
      </w:r>
      <w:r>
        <w:rPr>
          <w:rFonts w:eastAsia="Times New Roman" w:cs="Times New Roman"/>
          <w:szCs w:val="24"/>
        </w:rPr>
        <w:t xml:space="preserve"> ότι θ</w:t>
      </w:r>
      <w:r>
        <w:rPr>
          <w:rFonts w:eastAsia="Times New Roman" w:cs="Times New Roman"/>
          <w:szCs w:val="24"/>
        </w:rPr>
        <w:t>α είστε Κυβέρνηση; Έχετε κάτι έτοιμο να μας προειδοποιήσετε για αυτό; Δεν είπατε.</w:t>
      </w:r>
    </w:p>
    <w:p w14:paraId="0CA0AAE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Είναι το Υπουργείο Δικαιοσύνης και το Υπουργείο Οικονομικών στη συνεργασία τους έτοιμα σε δύο μήνες να αρχίσουν νομοθετική πρωτοβουλία, όπως είπατε ή δεν είναι; Δεν γνωρίζουμ</w:t>
      </w:r>
      <w:r>
        <w:rPr>
          <w:rFonts w:eastAsia="Times New Roman" w:cs="Times New Roman"/>
          <w:szCs w:val="24"/>
        </w:rPr>
        <w:t xml:space="preserve">ε σε ποια κατεύθυνση. Πάντως, όπως και εσείς λέτε, εάν </w:t>
      </w:r>
      <w:r>
        <w:rPr>
          <w:rFonts w:eastAsia="Times New Roman" w:cs="Times New Roman"/>
          <w:szCs w:val="24"/>
        </w:rPr>
        <w:lastRenderedPageBreak/>
        <w:t xml:space="preserve">δεν διασυνδεθεί αυτή η αλλαγή με αλλαγές στη φορολογική νομοθεσία, πολύ μικρές πιθανότητες εφαρμογής έχει. Αυτό είναι το πρώτο. </w:t>
      </w:r>
    </w:p>
    <w:p w14:paraId="0CA0AAE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Δεύτερο το κρατούμενο: Ήταν εδώ πολύ χαρακτηριστικές οι τοποθετήσεις του</w:t>
      </w:r>
      <w:r>
        <w:rPr>
          <w:rFonts w:eastAsia="Times New Roman" w:cs="Times New Roman"/>
          <w:szCs w:val="24"/>
        </w:rPr>
        <w:t xml:space="preserve"> κ. Καρρά από την Κοινοβουλευτική Ομάδα </w:t>
      </w:r>
      <w:r>
        <w:rPr>
          <w:rFonts w:eastAsia="Times New Roman" w:cs="Times New Roman"/>
          <w:szCs w:val="24"/>
        </w:rPr>
        <w:t xml:space="preserve">μας </w:t>
      </w:r>
      <w:r>
        <w:rPr>
          <w:rFonts w:eastAsia="Times New Roman" w:cs="Times New Roman"/>
          <w:szCs w:val="24"/>
        </w:rPr>
        <w:t xml:space="preserve">αλλά, κύριε Αθανασίου, ως </w:t>
      </w:r>
      <w:r>
        <w:rPr>
          <w:rFonts w:eastAsia="Times New Roman" w:cs="Times New Roman"/>
          <w:szCs w:val="24"/>
        </w:rPr>
        <w:t>ε</w:t>
      </w:r>
      <w:r>
        <w:rPr>
          <w:rFonts w:eastAsia="Times New Roman" w:cs="Times New Roman"/>
          <w:szCs w:val="24"/>
        </w:rPr>
        <w:t xml:space="preserve">ισηγητής της Αξιωματικής Αντιπολιτεύσεως, που σας άκουσα σήμερα, αντελήφθην το πόσο δύσκολη εφαρμογή έχουν οι διατάξεις αυτού του σχεδίου νόμου. Η εμπλοκή </w:t>
      </w:r>
      <w:r>
        <w:rPr>
          <w:rFonts w:eastAsia="Times New Roman" w:cs="Times New Roman"/>
          <w:szCs w:val="24"/>
        </w:rPr>
        <w:t>δ</w:t>
      </w:r>
      <w:r>
        <w:rPr>
          <w:rFonts w:eastAsia="Times New Roman" w:cs="Times New Roman"/>
          <w:szCs w:val="24"/>
        </w:rPr>
        <w:t xml:space="preserve">ιοικήσεως και </w:t>
      </w:r>
      <w:r>
        <w:rPr>
          <w:rFonts w:eastAsia="Times New Roman" w:cs="Times New Roman"/>
          <w:szCs w:val="24"/>
        </w:rPr>
        <w:t>δ</w:t>
      </w:r>
      <w:r>
        <w:rPr>
          <w:rFonts w:eastAsia="Times New Roman" w:cs="Times New Roman"/>
          <w:szCs w:val="24"/>
        </w:rPr>
        <w:t xml:space="preserve">ικαιοσύνης στην πορεία της κινητικότητας των επιχειρήσεων μόνο προβλήματα θα γεννά. </w:t>
      </w:r>
    </w:p>
    <w:p w14:paraId="0CA0AAE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Ξέρετε πάρα πολύ καλά ότι</w:t>
      </w:r>
      <w:r>
        <w:rPr>
          <w:rFonts w:eastAsia="Times New Roman" w:cs="Times New Roman"/>
          <w:szCs w:val="24"/>
        </w:rPr>
        <w:t xml:space="preserve"> εά</w:t>
      </w:r>
      <w:r>
        <w:rPr>
          <w:rFonts w:eastAsia="Times New Roman" w:cs="Times New Roman"/>
          <w:szCs w:val="24"/>
        </w:rPr>
        <w:t xml:space="preserve">ν ένα από αυτά τα προβλήματα, που είναι μιας φύσης διοικητικής, απόπειρας </w:t>
      </w:r>
      <w:proofErr w:type="spellStart"/>
      <w:r>
        <w:rPr>
          <w:rFonts w:eastAsia="Times New Roman" w:cs="Times New Roman"/>
          <w:szCs w:val="24"/>
        </w:rPr>
        <w:t>εξορθολογισμού</w:t>
      </w:r>
      <w:proofErr w:type="spellEnd"/>
      <w:r>
        <w:rPr>
          <w:rFonts w:eastAsia="Times New Roman" w:cs="Times New Roman"/>
          <w:szCs w:val="24"/>
        </w:rPr>
        <w:t xml:space="preserve">, επίσπευσης διαδικασιών οδηγηθεί προς τη </w:t>
      </w:r>
      <w:r>
        <w:rPr>
          <w:rFonts w:eastAsia="Times New Roman" w:cs="Times New Roman"/>
          <w:szCs w:val="24"/>
        </w:rPr>
        <w:t>δ</w:t>
      </w:r>
      <w:r>
        <w:rPr>
          <w:rFonts w:eastAsia="Times New Roman" w:cs="Times New Roman"/>
          <w:szCs w:val="24"/>
        </w:rPr>
        <w:t>ικαιοσύνη τι</w:t>
      </w:r>
      <w:r>
        <w:rPr>
          <w:rFonts w:eastAsia="Times New Roman" w:cs="Times New Roman"/>
          <w:szCs w:val="24"/>
        </w:rPr>
        <w:t xml:space="preserve"> καθυστερήσεις παράγονται, παρά τη φιλότιμη προσπάθεια των δικαστών, από την ύλη που έχουν τα δικαστήρια και από τα προβλήματα που έχει η χώρα στις υποδομές της.</w:t>
      </w:r>
    </w:p>
    <w:p w14:paraId="0CA0AAE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Εκτιμούμε, λοιπόν, ότι, όπως ωραία είπε ο κ. Καρράς, αν κάποια επιχείρηση θα ήθελε να χρησιμοπ</w:t>
      </w:r>
      <w:r>
        <w:rPr>
          <w:rFonts w:eastAsia="Times New Roman" w:cs="Times New Roman"/>
          <w:szCs w:val="24"/>
        </w:rPr>
        <w:t xml:space="preserve">οιήσει </w:t>
      </w:r>
      <w:r>
        <w:rPr>
          <w:rFonts w:eastAsia="Times New Roman" w:cs="Times New Roman"/>
          <w:szCs w:val="24"/>
        </w:rPr>
        <w:t xml:space="preserve">αυτό </w:t>
      </w:r>
      <w:r>
        <w:rPr>
          <w:rFonts w:eastAsia="Times New Roman" w:cs="Times New Roman"/>
          <w:szCs w:val="24"/>
        </w:rPr>
        <w:t xml:space="preserve">το σχέδιο </w:t>
      </w:r>
      <w:r>
        <w:rPr>
          <w:rFonts w:eastAsia="Times New Roman" w:cs="Times New Roman"/>
          <w:szCs w:val="24"/>
        </w:rPr>
        <w:lastRenderedPageBreak/>
        <w:t xml:space="preserve">νόμου, μόνο στην κατεύθυνση της επιθυμίας να φύγει από τη χώρα θα της ήταν χρήσιμο. Δηλαδή, εκτιμούμε ότι στο πεδίο της πράξης, που επαληθεύει ή ακυρώνει τα πολιτικά μας επιχειρήματα, το σχέδιο νόμου αυτό δεν έχει περιθώριο εφαρμογής </w:t>
      </w:r>
      <w:r>
        <w:rPr>
          <w:rFonts w:eastAsia="Times New Roman" w:cs="Times New Roman"/>
          <w:szCs w:val="24"/>
        </w:rPr>
        <w:t xml:space="preserve">και δεν θέλουμε να απολογούμαστε στην κοινωνία της οικονομίας, λέγοντας ότι υποστηρίξαμε κάτι το οποίο δεν είχε περιθώρια εφαρμογής, αλλά τι να κάνουμε, είχε καλό τίτλο και έτσι το υποστηρίξαμε. </w:t>
      </w:r>
    </w:p>
    <w:p w14:paraId="0CA0AAF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Στις αγορεύσεις σας -εγώ σήμερα δεν πρόλαβα να σας ακούσω, ζ</w:t>
      </w:r>
      <w:r>
        <w:rPr>
          <w:rFonts w:eastAsia="Times New Roman" w:cs="Times New Roman"/>
          <w:szCs w:val="24"/>
        </w:rPr>
        <w:t>ήτησα συγ</w:t>
      </w:r>
      <w:r>
        <w:rPr>
          <w:rFonts w:eastAsia="Times New Roman" w:cs="Times New Roman"/>
          <w:szCs w:val="24"/>
        </w:rPr>
        <w:t>γ</w:t>
      </w:r>
      <w:r>
        <w:rPr>
          <w:rFonts w:eastAsia="Times New Roman" w:cs="Times New Roman"/>
          <w:szCs w:val="24"/>
        </w:rPr>
        <w:t>νώμη, αλλά διάβασα τι ειπώθηκε στη Διαρκή Επιτροπή- δεν καταδείξατε τα σημεία εκείνα που τα πράγματα οδηγούνται σε επίσπευση και έτσι ό,τι προκύπτει από τις διατάξεις, επαληθεύεται και από τις αγορεύσεις σας, δηλαδή η αγωνία μας ότι δεν προχωράτε</w:t>
      </w:r>
      <w:r>
        <w:rPr>
          <w:rFonts w:eastAsia="Times New Roman" w:cs="Times New Roman"/>
          <w:szCs w:val="24"/>
        </w:rPr>
        <w:t xml:space="preserve"> τα πράγματα, αλλά επαναλαμβάνετε μια ορθή κατά τον τίτλο</w:t>
      </w:r>
      <w:r>
        <w:rPr>
          <w:rFonts w:eastAsia="Times New Roman" w:cs="Times New Roman"/>
          <w:szCs w:val="24"/>
        </w:rPr>
        <w:t>,</w:t>
      </w:r>
      <w:r>
        <w:rPr>
          <w:rFonts w:eastAsia="Times New Roman" w:cs="Times New Roman"/>
          <w:szCs w:val="24"/>
        </w:rPr>
        <w:t xml:space="preserve"> αλλά άκυρη κατά το περιεχόμενο νομοθετική πρωτοβουλία σε θέμα πάρα πολύ σοβαρό, αλλά με μεθόδους και τρόπους όχι καταλλήλους, επαναλαμβάνετε ακόμη μια φορά και συνεπώς, εμείς δεν μπορούμε να την υπ</w:t>
      </w:r>
      <w:r>
        <w:rPr>
          <w:rFonts w:eastAsia="Times New Roman" w:cs="Times New Roman"/>
          <w:szCs w:val="24"/>
        </w:rPr>
        <w:t xml:space="preserve">οστηρίξουμε. </w:t>
      </w:r>
    </w:p>
    <w:p w14:paraId="0CA0AAF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Υπό την έννοια αυτή, αυτά που είπε ο συνάδελφος, ο </w:t>
      </w:r>
      <w:r>
        <w:rPr>
          <w:rFonts w:eastAsia="Times New Roman" w:cs="Times New Roman"/>
          <w:szCs w:val="24"/>
        </w:rPr>
        <w:t xml:space="preserve">κ. </w:t>
      </w:r>
      <w:r>
        <w:rPr>
          <w:rFonts w:eastAsia="Times New Roman" w:cs="Times New Roman"/>
          <w:szCs w:val="24"/>
        </w:rPr>
        <w:t xml:space="preserve">Οδυσσέας Κωνσταντινόπουλος, τα λέω και εγώ, δεν θα στηρίξουμε το σχέδιο νόμου και αυτή είναι η εξήγηση της άρνησής μας. </w:t>
      </w:r>
    </w:p>
    <w:p w14:paraId="0CA0AAF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A0AAF3" w14:textId="77777777" w:rsidR="008679D8" w:rsidRDefault="00557822">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της Δημοκρατικής Συ</w:t>
      </w:r>
      <w:r>
        <w:rPr>
          <w:rFonts w:eastAsia="Times New Roman" w:cs="Times New Roman"/>
          <w:szCs w:val="24"/>
        </w:rPr>
        <w:t>μπαράταξης)</w:t>
      </w:r>
    </w:p>
    <w:p w14:paraId="0CA0AAF4"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Καλούμε στο Βήμα τον Κοινοβουλευτικό Εκπρόσωπο της Χρυσής Αυγής κ. Ιωάννη </w:t>
      </w:r>
      <w:proofErr w:type="spellStart"/>
      <w:r>
        <w:rPr>
          <w:rFonts w:eastAsia="Times New Roman" w:cs="Times New Roman"/>
          <w:szCs w:val="24"/>
        </w:rPr>
        <w:t>Σαχινίδη</w:t>
      </w:r>
      <w:proofErr w:type="spellEnd"/>
      <w:r>
        <w:rPr>
          <w:rFonts w:eastAsia="Times New Roman" w:cs="Times New Roman"/>
          <w:szCs w:val="24"/>
        </w:rPr>
        <w:t xml:space="preserve">, για δώδεκα λεπτά. </w:t>
      </w:r>
    </w:p>
    <w:p w14:paraId="0CA0AAF5"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0CA0AAF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Ευτυχώς, παρακολουθεί ο ελληνικός λαός και μπορεί να αντιληφθ</w:t>
      </w:r>
      <w:r>
        <w:rPr>
          <w:rFonts w:eastAsia="Times New Roman" w:cs="Times New Roman"/>
          <w:szCs w:val="24"/>
        </w:rPr>
        <w:t xml:space="preserve">εί τι συμβαίνει πραγματικά σε αυτή τη χώρα. Αυτό, όμως, που δεν λέει κανείς ξεκάθαρα είναι αν πέραν των </w:t>
      </w:r>
      <w:r>
        <w:rPr>
          <w:rFonts w:eastAsia="Times New Roman" w:cs="Times New Roman"/>
          <w:szCs w:val="24"/>
        </w:rPr>
        <w:t>ο</w:t>
      </w:r>
      <w:r>
        <w:rPr>
          <w:rFonts w:eastAsia="Times New Roman" w:cs="Times New Roman"/>
          <w:szCs w:val="24"/>
        </w:rPr>
        <w:t>δηγιών που έρχονται από την Ευρωπαϊκή Ένωση σχετικά με την εναρμόνιση του Ελληνικού Δικαίου με το Ευρωπαϊκό</w:t>
      </w:r>
      <w:r>
        <w:rPr>
          <w:rFonts w:eastAsia="Times New Roman" w:cs="Times New Roman"/>
          <w:szCs w:val="24"/>
        </w:rPr>
        <w:t xml:space="preserve"> Δίκαιο</w:t>
      </w:r>
      <w:r>
        <w:rPr>
          <w:rFonts w:eastAsia="Times New Roman" w:cs="Times New Roman"/>
          <w:szCs w:val="24"/>
        </w:rPr>
        <w:t xml:space="preserve">, έχουν έρθει και εντολές σχετικά με </w:t>
      </w:r>
      <w:r>
        <w:rPr>
          <w:rFonts w:eastAsia="Times New Roman" w:cs="Times New Roman"/>
          <w:szCs w:val="24"/>
        </w:rPr>
        <w:t xml:space="preserve">την εναρμόνιση μεταξύ των κομμάτων. </w:t>
      </w:r>
    </w:p>
    <w:p w14:paraId="0CA0AAF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Παρακολουθήσαμε προηγουμένως αρκετές αβρότητες μεταξύ του Κοινοβουλευτικού Εκπροσώπου της Κυβέρνησης και του Κοινοβουλευτικού Εκπροσώπου της Αξιωματικής Αντιπολίτευσης. Άλλωστε, μας έχουν συνηθίσει να υπερψηφίζουν από κ</w:t>
      </w:r>
      <w:r>
        <w:rPr>
          <w:rFonts w:eastAsia="Times New Roman" w:cs="Times New Roman"/>
          <w:szCs w:val="24"/>
        </w:rPr>
        <w:t xml:space="preserve">οινού τα σοβαρά νομοσχέδια και να διαφωνούν σε κάποια δευτερευούσης σημασίας. </w:t>
      </w:r>
    </w:p>
    <w:p w14:paraId="0CA0AAF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Η μόνη ανάπτυξη που έχετε φέρει είναι αυτή της επιδοματικής πολιτικής που εφαρμόζετε για να πείσετε τους Έλληνες φορολογούμενους ότι έχουμε ξεπεράσει πλέον τα μνημόνια. Επιδόματ</w:t>
      </w:r>
      <w:r>
        <w:rPr>
          <w:rFonts w:eastAsia="Times New Roman" w:cs="Times New Roman"/>
          <w:szCs w:val="24"/>
        </w:rPr>
        <w:t>α, λοιπόν, κάθε λογής και κάθε μορφής.</w:t>
      </w:r>
    </w:p>
    <w:p w14:paraId="0CA0AAF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Όμως, θα μπορέσει κάποιος σε αυτή</w:t>
      </w:r>
      <w:r>
        <w:rPr>
          <w:rFonts w:eastAsia="Times New Roman" w:cs="Times New Roman"/>
          <w:szCs w:val="24"/>
        </w:rPr>
        <w:t xml:space="preserve"> την Αίθουσα να εξηγήσει πώς και από πού πληρώνονται αυτά τα επιδόματα; Από τους ανύπαρκτους επενδυτές που έχετε φέρει στην Ελλάδα; Από την ανύπαρκτη εξόρυξη υδρογονανθράκων και πετρελαίου; Από τον πρωτογενή τομέα παραγωγής, τον οποίο έχετε καταστρέψει και</w:t>
      </w:r>
      <w:r>
        <w:rPr>
          <w:rFonts w:eastAsia="Times New Roman" w:cs="Times New Roman"/>
          <w:szCs w:val="24"/>
        </w:rPr>
        <w:t xml:space="preserve"> εσείς αλλά και όλοι οι προηγούμενοι; Από τα έσοδα, τα οποία δεν έχετε εισπράξει, από τις λίστες της ντροπής, τις γνωστές λίστες των σκανδάλων;</w:t>
      </w:r>
    </w:p>
    <w:p w14:paraId="0CA0AAFA"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επανειλημμένα έχουμε ακούσει, και από Υπουργούς και από Βουλευτές σας αλλά και από στελέχη σας κυ</w:t>
      </w:r>
      <w:r>
        <w:rPr>
          <w:rFonts w:eastAsia="Times New Roman" w:cs="Times New Roman"/>
          <w:szCs w:val="24"/>
        </w:rPr>
        <w:t xml:space="preserve">βερνητικά, σχετικά με τις γνωστές λίστες. Θυμούνται όλοι πολύ καλά, έχει ακούσει επανειλημμένα ο  ελληνικός λαός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Μπόργιανς</w:t>
      </w:r>
      <w:proofErr w:type="spellEnd"/>
      <w:r>
        <w:rPr>
          <w:rFonts w:eastAsia="Times New Roman" w:cs="Times New Roman"/>
          <w:szCs w:val="24"/>
        </w:rPr>
        <w:t xml:space="preserve">, παράνομου πλουτισμού, </w:t>
      </w:r>
      <w:r>
        <w:rPr>
          <w:rFonts w:eastAsia="Times New Roman" w:cs="Times New Roman"/>
          <w:szCs w:val="24"/>
          <w:lang w:val="en-US"/>
        </w:rPr>
        <w:t>offshore</w:t>
      </w:r>
      <w:r>
        <w:rPr>
          <w:rFonts w:eastAsia="Times New Roman" w:cs="Times New Roman"/>
          <w:szCs w:val="24"/>
        </w:rPr>
        <w:t xml:space="preserve"> Λονδίνου, Χόνγκ Κονγκ, λίστες για κάθε πόλη και για κάθε χώρα.</w:t>
      </w:r>
    </w:p>
    <w:p w14:paraId="0CA0AAF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Μας είπατε ότι </w:t>
      </w:r>
      <w:r>
        <w:rPr>
          <w:rFonts w:eastAsia="Times New Roman" w:cs="Times New Roman"/>
          <w:szCs w:val="24"/>
        </w:rPr>
        <w:t>έχουν βεβαιωθεί κάποια χρηματικά πρόστιμα. Αυτό, όμως, που επανειλημμένως δεν έχει λεχθεί σ</w:t>
      </w:r>
      <w:r>
        <w:rPr>
          <w:rFonts w:eastAsia="Times New Roman" w:cs="Times New Roman"/>
          <w:szCs w:val="24"/>
        </w:rPr>
        <w:t>ε</w:t>
      </w:r>
      <w:r>
        <w:rPr>
          <w:rFonts w:eastAsia="Times New Roman" w:cs="Times New Roman"/>
          <w:szCs w:val="24"/>
        </w:rPr>
        <w:t xml:space="preserve"> αυτή την Αίθουσα, είναι τι ακριβώς έχει εισπραχθεί και πόσους βάλατε φυλακή. Μάλλον υπάρχει συγκάλυψη, γιατί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w:t>
      </w:r>
    </w:p>
    <w:p w14:paraId="0CA0AAFC"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Εξηγήστε μας, όμως, τ</w:t>
      </w:r>
      <w:r>
        <w:rPr>
          <w:rFonts w:eastAsia="Times New Roman" w:cs="Times New Roman"/>
          <w:szCs w:val="24"/>
        </w:rPr>
        <w:t>έλος πάντων, πού θα βρείτε τα χρήματα, ώστε να μπορέσετε να συνεχίσετε αυτή την επιδοματική πολιτική σας. Ποιος εργάζεται σ</w:t>
      </w:r>
      <w:r>
        <w:rPr>
          <w:rFonts w:eastAsia="Times New Roman" w:cs="Times New Roman"/>
          <w:szCs w:val="24"/>
        </w:rPr>
        <w:t>ε</w:t>
      </w:r>
      <w:r>
        <w:rPr>
          <w:rFonts w:eastAsia="Times New Roman" w:cs="Times New Roman"/>
          <w:szCs w:val="24"/>
        </w:rPr>
        <w:t xml:space="preserve"> αυτή τη χώρα, για να παράγει πλούτο; Από πού προκύπτουν τα έσοδα, από τη μαύρη εργασία των λαθρομεταναστών; Από τις επιχειρήσεις κα</w:t>
      </w:r>
      <w:r>
        <w:rPr>
          <w:rFonts w:eastAsia="Times New Roman" w:cs="Times New Roman"/>
          <w:szCs w:val="24"/>
        </w:rPr>
        <w:t>ι τα εργοστάσια που κλείνουν συνέχεια; Από τους αγρότες και τους κτη</w:t>
      </w:r>
      <w:r>
        <w:rPr>
          <w:rFonts w:eastAsia="Times New Roman" w:cs="Times New Roman"/>
          <w:szCs w:val="24"/>
        </w:rPr>
        <w:lastRenderedPageBreak/>
        <w:t>νοτρόφους οι οποίοι έχουν εγκαταλείψει την ύπαιθρο και μεταναστεύουν; Από πού και από ποιον; Από το ξεπούλημα της δημόσιας περιουσίας;</w:t>
      </w:r>
    </w:p>
    <w:p w14:paraId="0CA0AAF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Έχετε προάγει και εσείς αλλά και οι προηγούμενες κυβε</w:t>
      </w:r>
      <w:r>
        <w:rPr>
          <w:rFonts w:eastAsia="Times New Roman" w:cs="Times New Roman"/>
          <w:szCs w:val="24"/>
        </w:rPr>
        <w:t xml:space="preserve">ρνήσεις τη φοροδιαφυγή ως μοναδικό μέσο επιβίωσης των Ελλήνων πολιτών. Έχετε προάγει και υπερασπίζεστε το λιανικό λαθρεμπόριο των λαθρομεταναστών. </w:t>
      </w:r>
    </w:p>
    <w:p w14:paraId="0CA0AAF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Αυτό που μου έκανε, όμως, τρομερή εντύπωση και θα αναφερθώ εκτενώς είναι η τροπολογία, την οποία είχατε το θ</w:t>
      </w:r>
      <w:r>
        <w:rPr>
          <w:rFonts w:eastAsia="Times New Roman" w:cs="Times New Roman"/>
          <w:szCs w:val="24"/>
        </w:rPr>
        <w:t>ράσος να φέρετε στο σημερινό σχέδιο νόμου. Εδώ προκύπτει ένα ερώτημα: Αλήθεια, πόση φαρμακευτική κάνναβη καταναλώθηκε για τη σύνταξη αυτής της τροπολογίας; Πρώτη φορά βλέπω ένα κόμμα να μπαίνει στη διαδικασία εμπορευματοποίησης της ιδεοληψίας του.</w:t>
      </w:r>
    </w:p>
    <w:p w14:paraId="0CA0AAF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Τροπολογία, λοιπόν, με γενικό αριθμό 1965 και ειδικό αριθμό 42. Διαβάζοντας κάποιος απλώς την αιτιολογική έκθεση, αντιλαμβάνεται αναφορές για το σύνολο των δραστηριοτήτων </w:t>
      </w:r>
      <w:r>
        <w:rPr>
          <w:rFonts w:eastAsia="Times New Roman" w:cs="Times New Roman"/>
          <w:szCs w:val="24"/>
        </w:rPr>
        <w:lastRenderedPageBreak/>
        <w:t>της καλλιέργειας και επεξεργασίας της κάνναβης, για την αποδοτικότητα και την ποιοτικ</w:t>
      </w:r>
      <w:r>
        <w:rPr>
          <w:rFonts w:eastAsia="Times New Roman" w:cs="Times New Roman"/>
          <w:szCs w:val="24"/>
        </w:rPr>
        <w:t xml:space="preserve">ή σταθερότητα. Γίνεται, επίσης, αναφορά σχετικά με τις επιπτώσεις στο περιβάλλον από το τμήμα μεταποίησης και τη χαμηλή όχληση, με ελάχιστο αποτύπωμα περιβαλλοντικής επίπτωσης από τη διαχείριση των αποβλήτων. Θα έπρεπε να αποδείξετε και την περιβαλλοντική </w:t>
      </w:r>
      <w:r>
        <w:rPr>
          <w:rFonts w:eastAsia="Times New Roman" w:cs="Times New Roman"/>
          <w:szCs w:val="24"/>
        </w:rPr>
        <w:t>σας ευαισθησία.</w:t>
      </w:r>
    </w:p>
    <w:p w14:paraId="0CA0AB0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Κλείνει, όμως, η αιτιολογική έκθεση με την εξής αναφορά: Με την άνω διάταξη υπηρετείται και η συνταγματικώς κατοχυρωμένη αρχή της βιώσιμης ανάπτυξης, με την εξυπηρέτηση και αναπτυξιακών στόχων για τη διαφύλαξη και διατήρηση της γεωργικής γη</w:t>
      </w:r>
      <w:r>
        <w:rPr>
          <w:rFonts w:eastAsia="Times New Roman" w:cs="Times New Roman"/>
          <w:szCs w:val="24"/>
        </w:rPr>
        <w:t>ς υψηλής παραγωγικότητας.</w:t>
      </w:r>
    </w:p>
    <w:p w14:paraId="0CA0AB0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Πού είναι, όμως, το ζουμί αυτής της τροπολογίας; Σίγουρα σε κα</w:t>
      </w:r>
      <w:r>
        <w:rPr>
          <w:rFonts w:eastAsia="Times New Roman" w:cs="Times New Roman"/>
          <w:szCs w:val="24"/>
        </w:rPr>
        <w:t>μ</w:t>
      </w:r>
      <w:r>
        <w:rPr>
          <w:rFonts w:eastAsia="Times New Roman" w:cs="Times New Roman"/>
          <w:szCs w:val="24"/>
        </w:rPr>
        <w:t>μία περίπτωση στην αιτιολογική έκθεση, αλλά στην έκθεση του Γενικού Λογιστηρίου του Κράτους, που τα λέει ξεκάθαρα. Και ξέρετε γιατί; Διότι στην πρώτη παράγραφο περιγρά</w:t>
      </w:r>
      <w:r>
        <w:rPr>
          <w:rFonts w:eastAsia="Times New Roman" w:cs="Times New Roman"/>
          <w:szCs w:val="24"/>
        </w:rPr>
        <w:t>φονται όλη η ουσία και η αλήθεια αυτής της κατάπτυστης τροπολογίας.</w:t>
      </w:r>
    </w:p>
    <w:p w14:paraId="0CA0AB02"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Τι λέει, λοιπόν, η παράγραφος α΄; Με τις διατάξεις τ</w:t>
      </w:r>
      <w:r>
        <w:rPr>
          <w:rFonts w:eastAsia="Times New Roman" w:cs="Times New Roman"/>
          <w:szCs w:val="24"/>
        </w:rPr>
        <w:t>ή</w:t>
      </w:r>
      <w:r>
        <w:rPr>
          <w:rFonts w:eastAsia="Times New Roman" w:cs="Times New Roman"/>
          <w:szCs w:val="24"/>
        </w:rPr>
        <w:t xml:space="preserve">ς υπ’ </w:t>
      </w:r>
      <w:proofErr w:type="spellStart"/>
      <w:r>
        <w:rPr>
          <w:rFonts w:eastAsia="Times New Roman" w:cs="Times New Roman"/>
          <w:szCs w:val="24"/>
        </w:rPr>
        <w:t>όψιν</w:t>
      </w:r>
      <w:proofErr w:type="spellEnd"/>
      <w:r>
        <w:rPr>
          <w:rFonts w:eastAsia="Times New Roman" w:cs="Times New Roman"/>
          <w:szCs w:val="24"/>
        </w:rPr>
        <w:t xml:space="preserve"> τροπολογίας επαναπροσδιορίζονται οι περιοχές στις οποίες επιτρέπεται η καλλιέργεια και επεξεργασία των ποικιλιών του είδους </w:t>
      </w:r>
      <w:proofErr w:type="spellStart"/>
      <w:r>
        <w:rPr>
          <w:rFonts w:eastAsia="Times New Roman" w:cs="Times New Roman"/>
          <w:szCs w:val="24"/>
        </w:rPr>
        <w:t>Cannabis</w:t>
      </w:r>
      <w:proofErr w:type="spellEnd"/>
      <w:r>
        <w:rPr>
          <w:rFonts w:eastAsia="Times New Roman" w:cs="Times New Roman"/>
          <w:szCs w:val="24"/>
        </w:rPr>
        <w:t xml:space="preserve"> </w:t>
      </w:r>
      <w:proofErr w:type="spellStart"/>
      <w:r>
        <w:rPr>
          <w:rFonts w:eastAsia="Times New Roman" w:cs="Times New Roman"/>
          <w:szCs w:val="24"/>
        </w:rPr>
        <w:t>Sativa</w:t>
      </w:r>
      <w:proofErr w:type="spellEnd"/>
      <w:r>
        <w:rPr>
          <w:rFonts w:eastAsia="Times New Roman" w:cs="Times New Roman"/>
          <w:szCs w:val="24"/>
        </w:rPr>
        <w:t xml:space="preserve"> L, περιεκτικότητας σε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-της γνωστής T</w:t>
      </w:r>
      <w:r>
        <w:rPr>
          <w:rFonts w:eastAsia="Times New Roman" w:cs="Times New Roman"/>
          <w:szCs w:val="24"/>
          <w:lang w:val="en-US"/>
        </w:rPr>
        <w:t>HC</w:t>
      </w:r>
      <w:r>
        <w:rPr>
          <w:rFonts w:eastAsia="Times New Roman" w:cs="Times New Roman"/>
          <w:szCs w:val="24"/>
        </w:rPr>
        <w:t>- άνω του 0,2%. Εγκατάσταση αυτόματου πωλητή, μάλιστα, πρόσφατα είχαμε για προϊόντα ινδικής κάνναβης και στη στοά Πεσμαζόγλου. Πριν από λίγες ημέρες, έδειξε και η Νέα Δημοκρατία αυτ</w:t>
      </w:r>
      <w:r>
        <w:rPr>
          <w:rFonts w:eastAsia="Times New Roman" w:cs="Times New Roman"/>
          <w:szCs w:val="24"/>
        </w:rPr>
        <w:t xml:space="preserve">ό που ανέφερα και προηγουμένως, ότι συμπορεύεται απόλυτα μαζί σας, διότι ο ίδιος ο Αρχηγός της Νέας Δημοκρατίας έχει δηλώσει ότι είναι υπέρ του να γίνουν χώροι, </w:t>
      </w:r>
      <w:r>
        <w:rPr>
          <w:rFonts w:eastAsia="Times New Roman" w:cs="Times New Roman"/>
          <w:szCs w:val="24"/>
        </w:rPr>
        <w:t xml:space="preserve">στους οποίους </w:t>
      </w:r>
      <w:r>
        <w:rPr>
          <w:rFonts w:eastAsia="Times New Roman" w:cs="Times New Roman"/>
          <w:szCs w:val="24"/>
        </w:rPr>
        <w:t xml:space="preserve">θα γίνεται ελεγχόμενη χρήση. </w:t>
      </w:r>
    </w:p>
    <w:p w14:paraId="0CA0AB0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Το πρόβλημα με τους τοξικομανείς, κυρίες και κύριοι</w:t>
      </w:r>
      <w:r>
        <w:rPr>
          <w:rFonts w:eastAsia="Times New Roman" w:cs="Times New Roman"/>
          <w:szCs w:val="24"/>
        </w:rPr>
        <w:t xml:space="preserve">, δεν είναι ο χώρος ελεγχόμενης χρήσης, είναι η καταπολέμηση της χρήσης. Θα πρέπει να γίνουν έργα, ούτως ώστε αυτοί οι άνθρωποι να </w:t>
      </w:r>
      <w:proofErr w:type="spellStart"/>
      <w:r>
        <w:rPr>
          <w:rFonts w:eastAsia="Times New Roman" w:cs="Times New Roman"/>
          <w:szCs w:val="24"/>
        </w:rPr>
        <w:t>απεξαρτηθούν</w:t>
      </w:r>
      <w:proofErr w:type="spellEnd"/>
      <w:r>
        <w:rPr>
          <w:rFonts w:eastAsia="Times New Roman" w:cs="Times New Roman"/>
          <w:szCs w:val="24"/>
        </w:rPr>
        <w:t>.</w:t>
      </w:r>
    </w:p>
    <w:p w14:paraId="0CA0AB0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Ποια είναι, όμως, τα συμπεράσματα που προκύπτουν απ’ αυτή την τροπολογία; Πρώτον, η αύξηση σε περιεκτικότητα τη</w:t>
      </w:r>
      <w:r>
        <w:rPr>
          <w:rFonts w:eastAsia="Times New Roman" w:cs="Times New Roman"/>
          <w:szCs w:val="24"/>
        </w:rPr>
        <w:t xml:space="preserve">ς ουσίας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άνω του 0,2% συνεπάγεται τα </w:t>
      </w:r>
      <w:r>
        <w:rPr>
          <w:rFonts w:eastAsia="Times New Roman" w:cs="Times New Roman"/>
          <w:szCs w:val="24"/>
        </w:rPr>
        <w:lastRenderedPageBreak/>
        <w:t xml:space="preserve">γνωστά αποτελέσματα που είχαμε αναφέρει, όταν είχατε ξαναφέρει σε προηγούμενο σχέδιο νόμου την ψήφιση της φαρμακευτικής κάνναβης. Τι γίνεται; Όταν επεξεργαστεί και ψηθεί, η αύξηση της </w:t>
      </w:r>
      <w:proofErr w:type="spellStart"/>
      <w:r>
        <w:rPr>
          <w:rFonts w:eastAsia="Times New Roman" w:cs="Times New Roman"/>
          <w:szCs w:val="24"/>
        </w:rPr>
        <w:t>τετραϋδροκαννα</w:t>
      </w:r>
      <w:r>
        <w:rPr>
          <w:rFonts w:eastAsia="Times New Roman" w:cs="Times New Roman"/>
          <w:szCs w:val="24"/>
        </w:rPr>
        <w:t>βινόλης</w:t>
      </w:r>
      <w:proofErr w:type="spellEnd"/>
      <w:r>
        <w:rPr>
          <w:rFonts w:eastAsia="Times New Roman" w:cs="Times New Roman"/>
          <w:szCs w:val="24"/>
        </w:rPr>
        <w:t xml:space="preserve"> είναι τέτοια που γίνεται </w:t>
      </w:r>
      <w:proofErr w:type="spellStart"/>
      <w:r>
        <w:rPr>
          <w:rFonts w:eastAsia="Times New Roman" w:cs="Times New Roman"/>
          <w:szCs w:val="24"/>
        </w:rPr>
        <w:t>ψυχότροπος</w:t>
      </w:r>
      <w:proofErr w:type="spellEnd"/>
      <w:r>
        <w:rPr>
          <w:rFonts w:eastAsia="Times New Roman" w:cs="Times New Roman"/>
          <w:szCs w:val="24"/>
        </w:rPr>
        <w:t xml:space="preserve"> ουσία και μάλιστα σε κατανάλωση από μικρά παιδιά από κάποιο μπισκότο ή </w:t>
      </w:r>
      <w:proofErr w:type="spellStart"/>
      <w:r>
        <w:rPr>
          <w:rFonts w:eastAsia="Times New Roman" w:cs="Times New Roman"/>
          <w:szCs w:val="24"/>
        </w:rPr>
        <w:t>κεϊκάκι</w:t>
      </w:r>
      <w:proofErr w:type="spellEnd"/>
      <w:r>
        <w:rPr>
          <w:rFonts w:eastAsia="Times New Roman" w:cs="Times New Roman"/>
          <w:szCs w:val="24"/>
        </w:rPr>
        <w:t xml:space="preserve"> που θα αγοράσουν οι γονείς τους μπορεί να επιφέρει και σοβαρή δηλητηρίαση. </w:t>
      </w:r>
    </w:p>
    <w:p w14:paraId="0CA0AB05"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Συμπέρασμα δεύτερο. Οι αιτήσεις για καλλιέργεια κάνναβης </w:t>
      </w:r>
      <w:r>
        <w:rPr>
          <w:rFonts w:eastAsia="Times New Roman" w:cs="Times New Roman"/>
          <w:szCs w:val="24"/>
        </w:rPr>
        <w:t>ξεπέρασαν, προφανώς, κάθε προσδοκία σας και θέλοντας να ικανοποιήσετε τους επενδυτές σας, αυξάνετε τις περιοχές</w:t>
      </w:r>
      <w:r>
        <w:rPr>
          <w:rFonts w:eastAsia="Times New Roman" w:cs="Times New Roman"/>
          <w:szCs w:val="24"/>
        </w:rPr>
        <w:t>, στις οποίες</w:t>
      </w:r>
      <w:r>
        <w:rPr>
          <w:rFonts w:eastAsia="Times New Roman" w:cs="Times New Roman"/>
          <w:szCs w:val="24"/>
        </w:rPr>
        <w:t xml:space="preserve"> θα επιτρέπεται η καλλιέργεια της, </w:t>
      </w:r>
      <w:proofErr w:type="spellStart"/>
      <w:r>
        <w:rPr>
          <w:rFonts w:eastAsia="Times New Roman" w:cs="Times New Roman"/>
          <w:szCs w:val="24"/>
        </w:rPr>
        <w:t>φανταζόμενοι</w:t>
      </w:r>
      <w:proofErr w:type="spellEnd"/>
      <w:r>
        <w:rPr>
          <w:rFonts w:eastAsia="Times New Roman" w:cs="Times New Roman"/>
          <w:szCs w:val="24"/>
        </w:rPr>
        <w:t xml:space="preserve"> μία απέραντη </w:t>
      </w:r>
      <w:proofErr w:type="spellStart"/>
      <w:r>
        <w:rPr>
          <w:rFonts w:eastAsia="Times New Roman" w:cs="Times New Roman"/>
          <w:szCs w:val="24"/>
        </w:rPr>
        <w:t>χασισοκαλλιέργεια</w:t>
      </w:r>
      <w:proofErr w:type="spellEnd"/>
      <w:r>
        <w:rPr>
          <w:rFonts w:eastAsia="Times New Roman" w:cs="Times New Roman"/>
          <w:szCs w:val="24"/>
        </w:rPr>
        <w:t xml:space="preserve"> ή ίσως να ελπίζετε και σε έσοδα από </w:t>
      </w:r>
      <w:proofErr w:type="spellStart"/>
      <w:r>
        <w:rPr>
          <w:rFonts w:eastAsia="Times New Roman" w:cs="Times New Roman"/>
          <w:szCs w:val="24"/>
        </w:rPr>
        <w:t>χασισοτουρίστες</w:t>
      </w:r>
      <w:proofErr w:type="spellEnd"/>
      <w:r>
        <w:rPr>
          <w:rFonts w:eastAsia="Times New Roman" w:cs="Times New Roman"/>
          <w:szCs w:val="24"/>
        </w:rPr>
        <w:t>.</w:t>
      </w:r>
    </w:p>
    <w:p w14:paraId="0CA0AB0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Τρίτο συμπέρασμα και βασικό. Εάν είχατε την ίδια ευαισθησία, το ίδιο πάθος και τον ίδιο ζήλο με τις υπόλοιπες αγροτικές καλλιέργειες, σίγουρα θα είχαμε λύσει το θέμα της διατροφικής αυτάρκειας αλλά και του πρωτογενούς τομέα παραγωγής.</w:t>
      </w:r>
    </w:p>
    <w:p w14:paraId="0CA0AB07"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Εάν θέλετε, κυρίες κα</w:t>
      </w:r>
      <w:r>
        <w:rPr>
          <w:rFonts w:eastAsia="Times New Roman" w:cs="Times New Roman"/>
          <w:szCs w:val="24"/>
        </w:rPr>
        <w:t>ι κύριοι, να επιστρέψει η νεολαία μας, η οποία μετανάστευσε για μία καλύτερη ζωή, εάν θέλετε να ζωντανέψει η ύπαιθρος, εάν θέλετε έναν βιώσιμο και πρωτοπόρο τομέα πρωτογενούς παραγωγής, κάντε απλά πράξη το πρόγραμμα της Χρυσής Αυγής για τους γεωργούς και κ</w:t>
      </w:r>
      <w:r>
        <w:rPr>
          <w:rFonts w:eastAsia="Times New Roman" w:cs="Times New Roman"/>
          <w:szCs w:val="24"/>
        </w:rPr>
        <w:t>τηνοτρόφους. Δώστε κίνητρα στους αγρότες, δώστε τους πίσω το χαμόγελο και την όρεξη για δουλειά, που τους έχετε κλέψει τα τελευταία χρόνια. Καταργήστε τους φόρους και δασμούς σε λιπάσματα, σπόρους, φυτά, γεωργικά μηχανήματα και κτ</w:t>
      </w:r>
      <w:r>
        <w:rPr>
          <w:rFonts w:eastAsia="Times New Roman" w:cs="Times New Roman"/>
          <w:szCs w:val="24"/>
        </w:rPr>
        <w:t>ή</w:t>
      </w:r>
      <w:r>
        <w:rPr>
          <w:rFonts w:eastAsia="Times New Roman" w:cs="Times New Roman"/>
          <w:szCs w:val="24"/>
        </w:rPr>
        <w:t>ρια. Μειώστε τις φορολογί</w:t>
      </w:r>
      <w:r>
        <w:rPr>
          <w:rFonts w:eastAsia="Times New Roman" w:cs="Times New Roman"/>
          <w:szCs w:val="24"/>
        </w:rPr>
        <w:t>ες, μειώστε τις ασφαλιστικές εισφορές, επαναφέρετε το αφορολόγητο πετρέλαιο στους αγρότες και κτηνοτρόφους. Δώστε κατευθύνσεις με ενημερωτικές ημερίδες για την προσφορά και ζήτηση που υπάρχει διεθνώς για τα αγροτικά και κτηνοτροφικά προϊόντα. Επιδοτήστε μι</w:t>
      </w:r>
      <w:r>
        <w:rPr>
          <w:rFonts w:eastAsia="Times New Roman" w:cs="Times New Roman"/>
          <w:szCs w:val="24"/>
        </w:rPr>
        <w:t xml:space="preserve">κρές κάθετες οικογενειακές μονάδες. Προβάλλετε και προωθήστε όλα τα ελληνικά προϊόντα μέσω των πρεσβειών και των προξενείων μας και βάλτε υπεύθυνο σε κάθε πρεσβεία και σε κάθε προξενείο, ούτως ώστε να μπορέσει να κάνει πράξη αυτή την προώθηση. </w:t>
      </w:r>
    </w:p>
    <w:p w14:paraId="0CA0AB0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Τελευταίο κ</w:t>
      </w:r>
      <w:r>
        <w:rPr>
          <w:rFonts w:eastAsia="Times New Roman" w:cs="Times New Roman"/>
          <w:szCs w:val="24"/>
        </w:rPr>
        <w:t xml:space="preserve">αι σημαντικότερο απ’ όλα, με αυτό θα πρέπει κατά την άποψή μας να ξεκινήσετε, χαρίστε τα χρέη των αγροτών και των κτηνοτρόφων, όπως ακριβώς κάνατε και με τις τράπεζες, τα κόμματα σας, τους </w:t>
      </w:r>
      <w:proofErr w:type="spellStart"/>
      <w:r>
        <w:rPr>
          <w:rFonts w:eastAsia="Times New Roman" w:cs="Times New Roman"/>
          <w:szCs w:val="24"/>
        </w:rPr>
        <w:t>καναλάρχες</w:t>
      </w:r>
      <w:proofErr w:type="spellEnd"/>
      <w:r>
        <w:rPr>
          <w:rFonts w:eastAsia="Times New Roman" w:cs="Times New Roman"/>
          <w:szCs w:val="24"/>
        </w:rPr>
        <w:t xml:space="preserve"> και τους μεγαλοεργολάβους. Και εάν βρεθεί κάποιος πονηρό</w:t>
      </w:r>
      <w:r>
        <w:rPr>
          <w:rFonts w:eastAsia="Times New Roman" w:cs="Times New Roman"/>
          <w:szCs w:val="24"/>
        </w:rPr>
        <w:t>ς σ</w:t>
      </w:r>
      <w:r>
        <w:rPr>
          <w:rFonts w:eastAsia="Times New Roman" w:cs="Times New Roman"/>
          <w:szCs w:val="24"/>
        </w:rPr>
        <w:t>ε</w:t>
      </w:r>
      <w:r>
        <w:rPr>
          <w:rFonts w:eastAsia="Times New Roman" w:cs="Times New Roman"/>
          <w:szCs w:val="24"/>
        </w:rPr>
        <w:t xml:space="preserve"> αυτή την Αίθουσα από το λεγόμενο συνταγματικό σας τόξο να πει ότι λαϊκίζουμε, θα του απαντήσω το εξής: Στο σχετικά πρόσφατο παρελθόν μία κακή εθνικιστική κυβέρνηση είχε κρίνει πως ήταν δίκαιο </w:t>
      </w:r>
      <w:r>
        <w:rPr>
          <w:rFonts w:eastAsia="Times New Roman" w:cs="Times New Roman"/>
          <w:szCs w:val="24"/>
        </w:rPr>
        <w:t>-</w:t>
      </w:r>
      <w:r>
        <w:rPr>
          <w:rFonts w:eastAsia="Times New Roman" w:cs="Times New Roman"/>
          <w:szCs w:val="24"/>
        </w:rPr>
        <w:t>και το είχε κάνει πράξη</w:t>
      </w:r>
      <w:r>
        <w:rPr>
          <w:rFonts w:eastAsia="Times New Roman" w:cs="Times New Roman"/>
          <w:szCs w:val="24"/>
        </w:rPr>
        <w:t>-</w:t>
      </w:r>
      <w:r>
        <w:rPr>
          <w:rFonts w:eastAsia="Times New Roman" w:cs="Times New Roman"/>
          <w:szCs w:val="24"/>
        </w:rPr>
        <w:t xml:space="preserve"> να χαρίσει τα χρέη των αγροτών κα</w:t>
      </w:r>
      <w:r>
        <w:rPr>
          <w:rFonts w:eastAsia="Times New Roman" w:cs="Times New Roman"/>
          <w:szCs w:val="24"/>
        </w:rPr>
        <w:t>ι των κτηνοτρόφων</w:t>
      </w:r>
      <w:r>
        <w:rPr>
          <w:rFonts w:eastAsia="Times New Roman" w:cs="Times New Roman"/>
          <w:szCs w:val="24"/>
        </w:rPr>
        <w:t>,</w:t>
      </w:r>
      <w:r>
        <w:rPr>
          <w:rFonts w:eastAsia="Times New Roman" w:cs="Times New Roman"/>
          <w:szCs w:val="24"/>
        </w:rPr>
        <w:t xml:space="preserve"> και αναρωτιέστε για την απήχηση που έχουμε ως Χρυσή Αυγή στους αγρότες και στους νέους. Σύντομα θα δείτε αυτό το έργο και στις υπόλοιπες επαγγελματικές και κοινωνικές ομάδες. </w:t>
      </w:r>
    </w:p>
    <w:p w14:paraId="0CA0AB0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Ευχαριστώ.</w:t>
      </w:r>
    </w:p>
    <w:p w14:paraId="0CA0AB0A" w14:textId="77777777" w:rsidR="008679D8" w:rsidRDefault="00557822">
      <w:pPr>
        <w:spacing w:line="600" w:lineRule="auto"/>
        <w:ind w:firstLine="720"/>
        <w:jc w:val="center"/>
        <w:rPr>
          <w:rFonts w:eastAsia="Times New Roman"/>
          <w:bCs/>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p>
    <w:p w14:paraId="0CA0AB0B" w14:textId="77777777" w:rsidR="008679D8" w:rsidRDefault="00557822">
      <w:pPr>
        <w:spacing w:line="600" w:lineRule="auto"/>
        <w:ind w:firstLine="720"/>
        <w:jc w:val="both"/>
        <w:rPr>
          <w:rFonts w:eastAsia="Times New Roman" w:cs="Times New Roman"/>
          <w:szCs w:val="24"/>
        </w:rPr>
      </w:pPr>
      <w:r w:rsidRPr="000660AF">
        <w:rPr>
          <w:rFonts w:eastAsia="Times New Roman"/>
          <w:b/>
          <w:bCs/>
        </w:rPr>
        <w:t>ΠΡΟΕΔΡΕΥΩΝ (Αναστάσιος Κουράκης):</w:t>
      </w:r>
      <w:r w:rsidRPr="000660AF">
        <w:rPr>
          <w:rFonts w:eastAsia="Times New Roman"/>
          <w:bCs/>
        </w:rPr>
        <w:t xml:space="preserve"> </w:t>
      </w:r>
      <w:r>
        <w:rPr>
          <w:rFonts w:eastAsia="Times New Roman"/>
          <w:bCs/>
        </w:rPr>
        <w:t xml:space="preserve">Καλούμε στο </w:t>
      </w:r>
      <w:r>
        <w:rPr>
          <w:rFonts w:eastAsia="Times New Roman" w:cs="Times New Roman"/>
          <w:szCs w:val="24"/>
        </w:rPr>
        <w:t>Βήμα τον τελευταίο από τους Κοινοβουλευτικούς Εκπροσώ</w:t>
      </w:r>
      <w:r>
        <w:rPr>
          <w:rFonts w:eastAsia="Times New Roman" w:cs="Times New Roman"/>
          <w:szCs w:val="24"/>
        </w:rPr>
        <w:lastRenderedPageBreak/>
        <w:t xml:space="preserve">πους,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Νίκο, Κοινοβουλευτικό Εκπρόσωπο του Κομμουνιστικού Κόμματος Ελλάδας, για δώδεκα λεπτά.</w:t>
      </w:r>
    </w:p>
    <w:p w14:paraId="0CA0AB0C"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w:t>
      </w:r>
      <w:r>
        <w:rPr>
          <w:rFonts w:eastAsia="Times New Roman" w:cs="Times New Roman"/>
          <w:szCs w:val="24"/>
        </w:rPr>
        <w:t>ιε Πρόεδρε.</w:t>
      </w:r>
    </w:p>
    <w:p w14:paraId="0CA0AB0D"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 xml:space="preserve">παίρνω </w:t>
      </w:r>
      <w:r>
        <w:rPr>
          <w:rFonts w:eastAsia="Times New Roman" w:cs="Times New Roman"/>
          <w:szCs w:val="24"/>
        </w:rPr>
        <w:t xml:space="preserve">αφορμή </w:t>
      </w:r>
      <w:r>
        <w:rPr>
          <w:rFonts w:eastAsia="Times New Roman" w:cs="Times New Roman"/>
          <w:szCs w:val="24"/>
        </w:rPr>
        <w:t xml:space="preserve">από </w:t>
      </w:r>
      <w:r>
        <w:rPr>
          <w:rFonts w:eastAsia="Times New Roman" w:cs="Times New Roman"/>
          <w:szCs w:val="24"/>
        </w:rPr>
        <w:t xml:space="preserve">τη συζήτηση, η οποία ξεκίνησε με </w:t>
      </w:r>
      <w:r>
        <w:rPr>
          <w:rFonts w:eastAsia="Times New Roman" w:cs="Times New Roman"/>
          <w:szCs w:val="24"/>
        </w:rPr>
        <w:t xml:space="preserve">αφορμή </w:t>
      </w:r>
      <w:r>
        <w:rPr>
          <w:rFonts w:eastAsia="Times New Roman" w:cs="Times New Roman"/>
          <w:szCs w:val="24"/>
        </w:rPr>
        <w:t xml:space="preserve">την επικείμενη, όπως είπε ο Κοινοβουλευτικός Εκπρόσωπος της Νέας Δημοκρατίας, κατάθεση μιας τροπολογίας για τους πλημμυροπαθείς της Κρήτης και του Νομού Χανίων. </w:t>
      </w:r>
    </w:p>
    <w:p w14:paraId="0CA0AB0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Όμως, «είναι </w:t>
      </w:r>
      <w:r>
        <w:rPr>
          <w:rFonts w:eastAsia="Times New Roman" w:cs="Times New Roman"/>
          <w:szCs w:val="24"/>
        </w:rPr>
        <w:t>αργά για δάκρυα Στέλλα», θα λέγαμε. Και αυτό γιατί; Γιατί όλη αυτή η κατάσταση, την οποία βιώνουν αυτές τις μέρες στα Χανιά, στην Κρήτη και αλλού, δεν είναι αποτέλεσμα απλώς και μόνο των καιρικών φαινομένων, αλλά είναι αποτέλεσμα του μοντέλου ανάπτυξης που</w:t>
      </w:r>
      <w:r>
        <w:rPr>
          <w:rFonts w:eastAsia="Times New Roman" w:cs="Times New Roman"/>
          <w:szCs w:val="24"/>
        </w:rPr>
        <w:t xml:space="preserve"> υπερασπίζεστε και η Νέα Δημοκρατία και η Κυβέρνηση αλλά και τα άλλα κόμματα. Ένα μοντέλο ανάπτυξης, το οποίο «τσακίζει» τα εργατικά δικαιώματα, το οποίο θυσιάζει την ικανοποίηση των λαϊκών αναγκών στον </w:t>
      </w:r>
      <w:r>
        <w:rPr>
          <w:rFonts w:eastAsia="Times New Roman" w:cs="Times New Roman"/>
          <w:szCs w:val="24"/>
        </w:rPr>
        <w:lastRenderedPageBreak/>
        <w:t>βωμό της κερδοφορίας. Έτσι, θυσιάζει και την προστασί</w:t>
      </w:r>
      <w:r>
        <w:rPr>
          <w:rFonts w:eastAsia="Times New Roman" w:cs="Times New Roman"/>
          <w:szCs w:val="24"/>
        </w:rPr>
        <w:t>α της ανθρώπινης ζωής και των περιουσιών των λαϊκών στρωμάτων.</w:t>
      </w:r>
    </w:p>
    <w:p w14:paraId="0CA0AB0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Για τις καταστροφές στον Νομό Χανίων και στην Κρήτη </w:t>
      </w:r>
      <w:r>
        <w:rPr>
          <w:rFonts w:eastAsia="Times New Roman" w:cs="Times New Roman"/>
          <w:szCs w:val="24"/>
        </w:rPr>
        <w:t xml:space="preserve">γενικότερα </w:t>
      </w:r>
      <w:r>
        <w:rPr>
          <w:rFonts w:eastAsia="Times New Roman" w:cs="Times New Roman"/>
          <w:szCs w:val="24"/>
        </w:rPr>
        <w:t>δεν φταίει ούτε το κακό το ριζικό μας ούτε ο Θεός που μας μισεί. Είναι ένα επαναλαμβανόμενο φαινόμενο αυτό, άρα δεν μπορεί να είνα</w:t>
      </w:r>
      <w:r>
        <w:rPr>
          <w:rFonts w:eastAsia="Times New Roman" w:cs="Times New Roman"/>
          <w:szCs w:val="24"/>
        </w:rPr>
        <w:t xml:space="preserve">ι σύμπτωση. Είχαμε τις πλημμύρες στη Μάνδρα με τα τραγικά αποτελέσματα, καταστροφές σε όλη την Ελλάδα από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και κατολισθήσεις, στην Ηλεία, στην Αχαΐα, στην Κορινθία, στην Αιτωλοακαρνανία, στην Αργολίδα, στην Εύβοια και αλλού και τώρα στη</w:t>
      </w:r>
      <w:r>
        <w:rPr>
          <w:rFonts w:eastAsia="Times New Roman" w:cs="Times New Roman"/>
          <w:szCs w:val="24"/>
        </w:rPr>
        <w:t>ν Κρήτη.</w:t>
      </w:r>
    </w:p>
    <w:p w14:paraId="0CA0AB1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Βεβαίως, η αιτία είναι τα καιρικά φαινόμενα, που μπορεί να είναι και ακραία, αλλά πάνω απ’ όλα είναι η τεράστια έλλειψη των απαραίτητων υποδομών αντιπλημμυρικής προστασίας. Αυτό είναι το βασικό πρόβλημα, οι υποδομές δηλαδή που θωρακίζουν τη λαϊκή </w:t>
      </w:r>
      <w:r>
        <w:rPr>
          <w:rFonts w:eastAsia="Times New Roman" w:cs="Times New Roman"/>
          <w:szCs w:val="24"/>
        </w:rPr>
        <w:t>περιουσία από τα ακραία καιρικά φαινόμενα.</w:t>
      </w:r>
    </w:p>
    <w:p w14:paraId="0CA0AB1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βεβαίως, η Κυβέρνηση προχωρά σε υποδομές, μία σειρά υποδομές και μάλιστα επαίρεται γι’ αυτό το </w:t>
      </w:r>
      <w:r>
        <w:rPr>
          <w:rFonts w:eastAsia="Times New Roman" w:cs="Times New Roman"/>
          <w:szCs w:val="24"/>
        </w:rPr>
        <w:lastRenderedPageBreak/>
        <w:t>έργο που έχει επιτελέσει το Υπουργείο ΠΕΧΩΔΕ, για τις υποδομές. Πρόσφατα, πριν από μία μόλις εβδομ</w:t>
      </w:r>
      <w:r>
        <w:rPr>
          <w:rFonts w:eastAsia="Times New Roman" w:cs="Times New Roman"/>
          <w:szCs w:val="24"/>
        </w:rPr>
        <w:t xml:space="preserve">άδα, είχε πάει ο Υπουργός, ο κ. </w:t>
      </w:r>
      <w:proofErr w:type="spellStart"/>
      <w:r>
        <w:rPr>
          <w:rFonts w:eastAsia="Times New Roman" w:cs="Times New Roman"/>
          <w:szCs w:val="24"/>
        </w:rPr>
        <w:t>Σπίρτζης</w:t>
      </w:r>
      <w:proofErr w:type="spellEnd"/>
      <w:r>
        <w:rPr>
          <w:rFonts w:eastAsia="Times New Roman" w:cs="Times New Roman"/>
          <w:szCs w:val="24"/>
        </w:rPr>
        <w:t>, στο Ηράκλειο και εκεί έβγαζε φωτογραφίες με πλατιά χαμόγελα στο Καστέλι για το νέο αεροδρόμιο του Ηρακλείου. Όμως, ήταν γνωστό και είχαν προειδοποιήσει για τις τεράστιες ελλείψεις, οι οποίες υπάρχουν στην Κρήτη συν</w:t>
      </w:r>
      <w:r>
        <w:rPr>
          <w:rFonts w:eastAsia="Times New Roman" w:cs="Times New Roman"/>
          <w:szCs w:val="24"/>
        </w:rPr>
        <w:t xml:space="preserve">ολικά στα ζητήματα της αντιπλημμυρικής προστασίας. Όμως, για εκεί κανένα απολύτως ενδιαφέρον. </w:t>
      </w:r>
    </w:p>
    <w:p w14:paraId="0CA0AB12" w14:textId="77777777" w:rsidR="008679D8" w:rsidRDefault="00557822">
      <w:pPr>
        <w:spacing w:line="600" w:lineRule="auto"/>
        <w:ind w:firstLine="720"/>
        <w:jc w:val="both"/>
        <w:rPr>
          <w:rFonts w:eastAsia="Times New Roman"/>
          <w:szCs w:val="24"/>
        </w:rPr>
      </w:pPr>
      <w:r>
        <w:rPr>
          <w:rFonts w:eastAsia="Times New Roman"/>
          <w:szCs w:val="24"/>
        </w:rPr>
        <w:t>Θ</w:t>
      </w:r>
      <w:r w:rsidRPr="002A0D60">
        <w:rPr>
          <w:rFonts w:eastAsia="Times New Roman"/>
          <w:szCs w:val="24"/>
        </w:rPr>
        <w:t>α πει κάποιος</w:t>
      </w:r>
      <w:r>
        <w:rPr>
          <w:rFonts w:eastAsia="Times New Roman"/>
          <w:szCs w:val="24"/>
        </w:rPr>
        <w:t>:</w:t>
      </w:r>
      <w:r w:rsidRPr="002A0D60">
        <w:rPr>
          <w:rFonts w:eastAsia="Times New Roman"/>
          <w:szCs w:val="24"/>
        </w:rPr>
        <w:t xml:space="preserve"> </w:t>
      </w:r>
      <w:r>
        <w:rPr>
          <w:rFonts w:eastAsia="Times New Roman"/>
          <w:szCs w:val="24"/>
        </w:rPr>
        <w:t>«</w:t>
      </w:r>
      <w:r>
        <w:rPr>
          <w:rFonts w:eastAsia="Times New Roman"/>
          <w:szCs w:val="24"/>
        </w:rPr>
        <w:t>μ</w:t>
      </w:r>
      <w:r>
        <w:rPr>
          <w:rFonts w:eastAsia="Times New Roman"/>
          <w:szCs w:val="24"/>
        </w:rPr>
        <w:t xml:space="preserve">α </w:t>
      </w:r>
      <w:r w:rsidRPr="002A0D60">
        <w:rPr>
          <w:rFonts w:eastAsia="Times New Roman"/>
          <w:szCs w:val="24"/>
        </w:rPr>
        <w:t>για να γίνουν</w:t>
      </w:r>
      <w:r>
        <w:rPr>
          <w:rFonts w:eastAsia="Times New Roman"/>
          <w:szCs w:val="24"/>
        </w:rPr>
        <w:t xml:space="preserve"> όλα</w:t>
      </w:r>
      <w:r w:rsidRPr="002A0D60">
        <w:rPr>
          <w:rFonts w:eastAsia="Times New Roman"/>
          <w:szCs w:val="24"/>
        </w:rPr>
        <w:t xml:space="preserve"> αυτά χρειάζονται χρήματα</w:t>
      </w:r>
      <w:r>
        <w:rPr>
          <w:rFonts w:eastAsia="Times New Roman"/>
          <w:szCs w:val="24"/>
        </w:rPr>
        <w:t xml:space="preserve"> και η</w:t>
      </w:r>
      <w:r w:rsidRPr="002A0D60">
        <w:rPr>
          <w:rFonts w:eastAsia="Times New Roman"/>
          <w:szCs w:val="24"/>
        </w:rPr>
        <w:t xml:space="preserve"> Ελλάδα βρίσκεται σε </w:t>
      </w:r>
      <w:r>
        <w:rPr>
          <w:rFonts w:eastAsia="Times New Roman"/>
          <w:szCs w:val="24"/>
        </w:rPr>
        <w:t>μια</w:t>
      </w:r>
      <w:r w:rsidRPr="002A0D60">
        <w:rPr>
          <w:rFonts w:eastAsia="Times New Roman"/>
          <w:szCs w:val="24"/>
        </w:rPr>
        <w:t xml:space="preserve"> δημοσιονομική στενωπό εξαιτίας των μνημονίων</w:t>
      </w:r>
      <w:r>
        <w:rPr>
          <w:rFonts w:eastAsia="Times New Roman"/>
          <w:szCs w:val="24"/>
        </w:rPr>
        <w:t>,</w:t>
      </w:r>
      <w:r w:rsidRPr="002A0D60">
        <w:rPr>
          <w:rFonts w:eastAsia="Times New Roman"/>
          <w:szCs w:val="24"/>
        </w:rPr>
        <w:t xml:space="preserve"> </w:t>
      </w:r>
      <w:r>
        <w:rPr>
          <w:rFonts w:eastAsia="Times New Roman"/>
          <w:szCs w:val="24"/>
        </w:rPr>
        <w:t xml:space="preserve">της </w:t>
      </w:r>
      <w:r w:rsidRPr="002A0D60">
        <w:rPr>
          <w:rFonts w:eastAsia="Times New Roman"/>
          <w:szCs w:val="24"/>
        </w:rPr>
        <w:t>δημοσιονομικής εξυ</w:t>
      </w:r>
      <w:r w:rsidRPr="002A0D60">
        <w:rPr>
          <w:rFonts w:eastAsia="Times New Roman"/>
          <w:szCs w:val="24"/>
        </w:rPr>
        <w:t>γίανσης που χρειάζεται να κάνει</w:t>
      </w:r>
      <w:r>
        <w:rPr>
          <w:rFonts w:eastAsia="Times New Roman"/>
          <w:szCs w:val="24"/>
        </w:rPr>
        <w:t>,</w:t>
      </w:r>
      <w:r w:rsidRPr="002A0D60">
        <w:rPr>
          <w:rFonts w:eastAsia="Times New Roman"/>
          <w:szCs w:val="24"/>
        </w:rPr>
        <w:t xml:space="preserve"> των πρωτογενών πλεονασμάτων</w:t>
      </w:r>
      <w:r>
        <w:rPr>
          <w:rFonts w:eastAsia="Times New Roman"/>
          <w:szCs w:val="24"/>
        </w:rPr>
        <w:t>.</w:t>
      </w:r>
      <w:r w:rsidRPr="002A0D60">
        <w:rPr>
          <w:rFonts w:eastAsia="Times New Roman"/>
          <w:szCs w:val="24"/>
        </w:rPr>
        <w:t xml:space="preserve"> Άρα με φειδώ πρέπει να γίνουν τα </w:t>
      </w:r>
      <w:r>
        <w:rPr>
          <w:rFonts w:eastAsia="Times New Roman"/>
          <w:szCs w:val="24"/>
        </w:rPr>
        <w:t>έργα</w:t>
      </w:r>
      <w:r w:rsidRPr="002A0D60">
        <w:rPr>
          <w:rFonts w:eastAsia="Times New Roman"/>
          <w:szCs w:val="24"/>
        </w:rPr>
        <w:t xml:space="preserve"> και μετά από ιεράρχηση</w:t>
      </w:r>
      <w:r>
        <w:rPr>
          <w:rFonts w:eastAsia="Times New Roman"/>
          <w:szCs w:val="24"/>
        </w:rPr>
        <w:t>».</w:t>
      </w:r>
    </w:p>
    <w:p w14:paraId="0CA0AB13" w14:textId="77777777" w:rsidR="008679D8" w:rsidRDefault="00557822">
      <w:pPr>
        <w:spacing w:line="600" w:lineRule="auto"/>
        <w:ind w:firstLine="720"/>
        <w:jc w:val="both"/>
        <w:rPr>
          <w:rFonts w:eastAsia="Times New Roman"/>
          <w:szCs w:val="24"/>
        </w:rPr>
      </w:pPr>
      <w:r>
        <w:rPr>
          <w:rFonts w:eastAsia="Times New Roman"/>
          <w:szCs w:val="24"/>
        </w:rPr>
        <w:t>Όμως,</w:t>
      </w:r>
      <w:r w:rsidRPr="002A0D60">
        <w:rPr>
          <w:rFonts w:eastAsia="Times New Roman"/>
          <w:szCs w:val="24"/>
        </w:rPr>
        <w:t xml:space="preserve"> εδώ να θυμίσουμε ότι στην Ελλάδα έχουν διατεθεί και</w:t>
      </w:r>
      <w:r>
        <w:rPr>
          <w:rFonts w:eastAsia="Times New Roman"/>
          <w:szCs w:val="24"/>
        </w:rPr>
        <w:t xml:space="preserve"> από χρήματα του ελληνικού λαού και </w:t>
      </w:r>
      <w:r w:rsidRPr="002A0D60">
        <w:rPr>
          <w:rFonts w:eastAsia="Times New Roman"/>
          <w:szCs w:val="24"/>
        </w:rPr>
        <w:t>των υπόλοι</w:t>
      </w:r>
      <w:r>
        <w:rPr>
          <w:rFonts w:eastAsia="Times New Roman"/>
          <w:szCs w:val="24"/>
        </w:rPr>
        <w:t>πων εργαζομένων δεκάδες</w:t>
      </w:r>
      <w:r w:rsidRPr="002A0D60">
        <w:rPr>
          <w:rFonts w:eastAsia="Times New Roman"/>
          <w:szCs w:val="24"/>
        </w:rPr>
        <w:t xml:space="preserve"> δισεκατομμύρια ευρώ από ευρωπαϊκά κονδύλια</w:t>
      </w:r>
      <w:r>
        <w:rPr>
          <w:rFonts w:eastAsia="Times New Roman"/>
          <w:szCs w:val="24"/>
        </w:rPr>
        <w:t xml:space="preserve"> όλα τα προηγούμενα χρόνια και</w:t>
      </w:r>
      <w:r w:rsidRPr="002A0D60">
        <w:rPr>
          <w:rFonts w:eastAsia="Times New Roman"/>
          <w:szCs w:val="24"/>
        </w:rPr>
        <w:t xml:space="preserve"> τ</w:t>
      </w:r>
      <w:r>
        <w:rPr>
          <w:rFonts w:eastAsia="Times New Roman"/>
          <w:szCs w:val="24"/>
        </w:rPr>
        <w:t>ι</w:t>
      </w:r>
      <w:r w:rsidRPr="002A0D60">
        <w:rPr>
          <w:rFonts w:eastAsia="Times New Roman"/>
          <w:szCs w:val="24"/>
        </w:rPr>
        <w:t>ς προηγούμεν</w:t>
      </w:r>
      <w:r>
        <w:rPr>
          <w:rFonts w:eastAsia="Times New Roman"/>
          <w:szCs w:val="24"/>
        </w:rPr>
        <w:t>ε</w:t>
      </w:r>
      <w:r w:rsidRPr="002A0D60">
        <w:rPr>
          <w:rFonts w:eastAsia="Times New Roman"/>
          <w:szCs w:val="24"/>
        </w:rPr>
        <w:t>ς δεκαετίας</w:t>
      </w:r>
      <w:r>
        <w:rPr>
          <w:rFonts w:eastAsia="Times New Roman"/>
          <w:szCs w:val="24"/>
        </w:rPr>
        <w:t>. Πού</w:t>
      </w:r>
      <w:r w:rsidRPr="002A0D60">
        <w:rPr>
          <w:rFonts w:eastAsia="Times New Roman"/>
          <w:szCs w:val="24"/>
        </w:rPr>
        <w:t xml:space="preserve"> πήγαν αυτά τα χρήματα</w:t>
      </w:r>
      <w:r>
        <w:rPr>
          <w:rFonts w:eastAsia="Times New Roman"/>
          <w:szCs w:val="24"/>
        </w:rPr>
        <w:t>; Τι</w:t>
      </w:r>
      <w:r w:rsidRPr="002A0D60">
        <w:rPr>
          <w:rFonts w:eastAsia="Times New Roman"/>
          <w:szCs w:val="24"/>
        </w:rPr>
        <w:t xml:space="preserve"> υποδομές έγιναν για την αντιπλημμυρική προστασία</w:t>
      </w:r>
      <w:r>
        <w:rPr>
          <w:rFonts w:eastAsia="Times New Roman"/>
          <w:szCs w:val="24"/>
        </w:rPr>
        <w:t>,</w:t>
      </w:r>
      <w:r w:rsidRPr="002A0D60">
        <w:rPr>
          <w:rFonts w:eastAsia="Times New Roman"/>
          <w:szCs w:val="24"/>
        </w:rPr>
        <w:t xml:space="preserve"> για την αντισεισμική θωράκιση</w:t>
      </w:r>
      <w:r>
        <w:rPr>
          <w:rFonts w:eastAsia="Times New Roman"/>
          <w:szCs w:val="24"/>
        </w:rPr>
        <w:t xml:space="preserve">; Καμμία </w:t>
      </w:r>
      <w:r>
        <w:rPr>
          <w:rFonts w:eastAsia="Times New Roman"/>
          <w:szCs w:val="24"/>
        </w:rPr>
        <w:lastRenderedPageBreak/>
        <w:t>απολύτως, μ</w:t>
      </w:r>
      <w:r w:rsidRPr="002A0D60">
        <w:rPr>
          <w:rFonts w:eastAsia="Times New Roman"/>
          <w:szCs w:val="24"/>
        </w:rPr>
        <w:t xml:space="preserve">όνο κάποια μπαλώματα και </w:t>
      </w:r>
      <w:r w:rsidRPr="002A0D60">
        <w:rPr>
          <w:rFonts w:eastAsia="Times New Roman"/>
          <w:szCs w:val="24"/>
        </w:rPr>
        <w:t>αυτ</w:t>
      </w:r>
      <w:r>
        <w:rPr>
          <w:rFonts w:eastAsia="Times New Roman"/>
          <w:szCs w:val="24"/>
        </w:rPr>
        <w:t>ά εκ</w:t>
      </w:r>
      <w:r w:rsidRPr="002A0D60">
        <w:rPr>
          <w:rFonts w:eastAsia="Times New Roman"/>
          <w:szCs w:val="24"/>
        </w:rPr>
        <w:t xml:space="preserve"> των </w:t>
      </w:r>
      <w:r>
        <w:rPr>
          <w:rFonts w:eastAsia="Times New Roman"/>
          <w:szCs w:val="24"/>
        </w:rPr>
        <w:t>υστέρων,</w:t>
      </w:r>
      <w:r w:rsidRPr="002A0D60">
        <w:rPr>
          <w:rFonts w:eastAsia="Times New Roman"/>
          <w:szCs w:val="24"/>
        </w:rPr>
        <w:t xml:space="preserve"> εφόσον </w:t>
      </w:r>
      <w:r>
        <w:rPr>
          <w:rFonts w:eastAsia="Times New Roman"/>
          <w:szCs w:val="24"/>
        </w:rPr>
        <w:t>είχαν</w:t>
      </w:r>
      <w:r w:rsidRPr="002A0D60">
        <w:rPr>
          <w:rFonts w:eastAsia="Times New Roman"/>
          <w:szCs w:val="24"/>
        </w:rPr>
        <w:t xml:space="preserve"> προκύψει </w:t>
      </w:r>
      <w:r>
        <w:rPr>
          <w:rFonts w:eastAsia="Times New Roman"/>
          <w:szCs w:val="24"/>
        </w:rPr>
        <w:t>τ</w:t>
      </w:r>
      <w:r w:rsidRPr="002A0D60">
        <w:rPr>
          <w:rFonts w:eastAsia="Times New Roman"/>
          <w:szCs w:val="24"/>
        </w:rPr>
        <w:t>α φαινόμενα των πλημμυρών ή των σεισμών</w:t>
      </w:r>
      <w:r>
        <w:rPr>
          <w:rFonts w:eastAsia="Times New Roman"/>
          <w:szCs w:val="24"/>
        </w:rPr>
        <w:t xml:space="preserve">. </w:t>
      </w:r>
    </w:p>
    <w:p w14:paraId="0CA0AB14" w14:textId="77777777" w:rsidR="008679D8" w:rsidRDefault="00557822">
      <w:pPr>
        <w:spacing w:line="600" w:lineRule="auto"/>
        <w:ind w:firstLine="720"/>
        <w:jc w:val="both"/>
        <w:rPr>
          <w:rFonts w:eastAsia="Times New Roman"/>
          <w:szCs w:val="24"/>
        </w:rPr>
      </w:pPr>
      <w:r>
        <w:rPr>
          <w:rFonts w:eastAsia="Times New Roman"/>
          <w:szCs w:val="24"/>
        </w:rPr>
        <w:t>Κ</w:t>
      </w:r>
      <w:r w:rsidRPr="002A0D60">
        <w:rPr>
          <w:rFonts w:eastAsia="Times New Roman"/>
          <w:szCs w:val="24"/>
        </w:rPr>
        <w:t xml:space="preserve">αι αυτό γιατί ακριβώς τόσο </w:t>
      </w:r>
      <w:r>
        <w:rPr>
          <w:rFonts w:eastAsia="Times New Roman"/>
          <w:szCs w:val="24"/>
        </w:rPr>
        <w:t xml:space="preserve">οι </w:t>
      </w:r>
      <w:r w:rsidRPr="002A0D60">
        <w:rPr>
          <w:rFonts w:eastAsia="Times New Roman"/>
          <w:szCs w:val="24"/>
        </w:rPr>
        <w:t>κυβερνήσεις</w:t>
      </w:r>
      <w:r>
        <w:rPr>
          <w:rFonts w:eastAsia="Times New Roman"/>
          <w:szCs w:val="24"/>
        </w:rPr>
        <w:t xml:space="preserve"> -</w:t>
      </w:r>
      <w:r w:rsidRPr="002A0D60">
        <w:rPr>
          <w:rFonts w:eastAsia="Times New Roman"/>
          <w:szCs w:val="24"/>
        </w:rPr>
        <w:t xml:space="preserve">οι προηγούμενες </w:t>
      </w:r>
      <w:r>
        <w:rPr>
          <w:rFonts w:eastAsia="Times New Roman"/>
          <w:szCs w:val="24"/>
        </w:rPr>
        <w:t>αλλά και οι σημερινές, ό</w:t>
      </w:r>
      <w:r w:rsidRPr="002A0D60">
        <w:rPr>
          <w:rFonts w:eastAsia="Times New Roman"/>
          <w:szCs w:val="24"/>
        </w:rPr>
        <w:t>λες μαζί οι κυβερνήσεις</w:t>
      </w:r>
      <w:r>
        <w:rPr>
          <w:rFonts w:eastAsia="Times New Roman"/>
          <w:szCs w:val="24"/>
        </w:rPr>
        <w:t xml:space="preserve">- </w:t>
      </w:r>
      <w:r w:rsidRPr="002A0D60">
        <w:rPr>
          <w:rFonts w:eastAsia="Times New Roman"/>
          <w:szCs w:val="24"/>
        </w:rPr>
        <w:t xml:space="preserve">όσο και οι περιφερειακές αρχές και οι δημοτικές είχαν άλλες </w:t>
      </w:r>
      <w:r w:rsidRPr="002A0D60">
        <w:rPr>
          <w:rFonts w:eastAsia="Times New Roman"/>
          <w:szCs w:val="24"/>
        </w:rPr>
        <w:t>προτεραιότητες</w:t>
      </w:r>
      <w:r>
        <w:rPr>
          <w:rFonts w:eastAsia="Times New Roman"/>
          <w:szCs w:val="24"/>
        </w:rPr>
        <w:t>. Ποιες</w:t>
      </w:r>
      <w:r w:rsidRPr="002A0D60">
        <w:rPr>
          <w:rFonts w:eastAsia="Times New Roman"/>
          <w:szCs w:val="24"/>
        </w:rPr>
        <w:t xml:space="preserve"> προτεραιότητες είχαν</w:t>
      </w:r>
      <w:r>
        <w:rPr>
          <w:rFonts w:eastAsia="Times New Roman"/>
          <w:szCs w:val="24"/>
        </w:rPr>
        <w:t>,</w:t>
      </w:r>
      <w:r w:rsidRPr="002A0D60">
        <w:rPr>
          <w:rFonts w:eastAsia="Times New Roman"/>
          <w:szCs w:val="24"/>
        </w:rPr>
        <w:t xml:space="preserve"> για παράδειγμα</w:t>
      </w:r>
      <w:r>
        <w:rPr>
          <w:rFonts w:eastAsia="Times New Roman"/>
          <w:szCs w:val="24"/>
        </w:rPr>
        <w:t>,</w:t>
      </w:r>
      <w:r w:rsidRPr="002A0D60">
        <w:rPr>
          <w:rFonts w:eastAsia="Times New Roman"/>
          <w:szCs w:val="24"/>
        </w:rPr>
        <w:t xml:space="preserve"> στην Κρήτη</w:t>
      </w:r>
      <w:r>
        <w:rPr>
          <w:rFonts w:eastAsia="Times New Roman"/>
          <w:szCs w:val="24"/>
        </w:rPr>
        <w:t>; Π</w:t>
      </w:r>
      <w:r w:rsidRPr="002A0D60">
        <w:rPr>
          <w:rFonts w:eastAsia="Times New Roman"/>
          <w:szCs w:val="24"/>
        </w:rPr>
        <w:t>ώς θα ικανοποιηθούν οι ανάγκες του τουριστικού κεφαλαίου αλλά και άλλων τμημάτων</w:t>
      </w:r>
      <w:r>
        <w:rPr>
          <w:rFonts w:eastAsia="Times New Roman"/>
          <w:szCs w:val="24"/>
        </w:rPr>
        <w:t>. Γ</w:t>
      </w:r>
      <w:r w:rsidRPr="002A0D60">
        <w:rPr>
          <w:rFonts w:eastAsia="Times New Roman"/>
          <w:szCs w:val="24"/>
        </w:rPr>
        <w:t xml:space="preserve">ια αυτό ακριβώς </w:t>
      </w:r>
      <w:r>
        <w:rPr>
          <w:rFonts w:eastAsia="Times New Roman"/>
          <w:szCs w:val="24"/>
        </w:rPr>
        <w:t>έδωσαν</w:t>
      </w:r>
      <w:r w:rsidRPr="002A0D60">
        <w:rPr>
          <w:rFonts w:eastAsia="Times New Roman"/>
          <w:szCs w:val="24"/>
        </w:rPr>
        <w:t xml:space="preserve"> δεκάδες δισεκατομμύρια ευρώ σε τέτοιου είδους υποδομές</w:t>
      </w:r>
      <w:r>
        <w:rPr>
          <w:rFonts w:eastAsia="Times New Roman"/>
          <w:szCs w:val="24"/>
        </w:rPr>
        <w:t>, έδωσαν δεκάδες</w:t>
      </w:r>
      <w:r w:rsidRPr="002A0D60">
        <w:rPr>
          <w:rFonts w:eastAsia="Times New Roman"/>
          <w:szCs w:val="24"/>
        </w:rPr>
        <w:t xml:space="preserve"> δισεκα</w:t>
      </w:r>
      <w:r w:rsidRPr="002A0D60">
        <w:rPr>
          <w:rFonts w:eastAsia="Times New Roman"/>
          <w:szCs w:val="24"/>
        </w:rPr>
        <w:t>τομμύρια ευρώ από τους επενδυτικούς νόμους για τη δημιουργία τεράστιων ξενοδοχειακών μονάδων</w:t>
      </w:r>
      <w:r>
        <w:rPr>
          <w:rFonts w:eastAsia="Times New Roman"/>
          <w:szCs w:val="24"/>
        </w:rPr>
        <w:t>,</w:t>
      </w:r>
      <w:r w:rsidRPr="002A0D60">
        <w:rPr>
          <w:rFonts w:eastAsia="Times New Roman"/>
          <w:szCs w:val="24"/>
        </w:rPr>
        <w:t xml:space="preserve"> αφήνοντας το νησί στο έλεος των καιρικών φαινομένων</w:t>
      </w:r>
      <w:r>
        <w:rPr>
          <w:rFonts w:eastAsia="Times New Roman"/>
          <w:szCs w:val="24"/>
        </w:rPr>
        <w:t>.</w:t>
      </w:r>
    </w:p>
    <w:p w14:paraId="0CA0AB15" w14:textId="77777777" w:rsidR="008679D8" w:rsidRDefault="00557822">
      <w:pPr>
        <w:spacing w:line="600" w:lineRule="auto"/>
        <w:ind w:firstLine="720"/>
        <w:jc w:val="both"/>
        <w:rPr>
          <w:rFonts w:eastAsia="Times New Roman"/>
          <w:szCs w:val="24"/>
        </w:rPr>
      </w:pPr>
      <w:r>
        <w:rPr>
          <w:rFonts w:eastAsia="Times New Roman"/>
          <w:szCs w:val="24"/>
        </w:rPr>
        <w:t>Από αυτή την άποψη, β</w:t>
      </w:r>
      <w:r w:rsidRPr="002A0D60">
        <w:rPr>
          <w:rFonts w:eastAsia="Times New Roman"/>
          <w:szCs w:val="24"/>
        </w:rPr>
        <w:t>εβαίως</w:t>
      </w:r>
      <w:r>
        <w:rPr>
          <w:rFonts w:eastAsia="Times New Roman"/>
          <w:szCs w:val="24"/>
        </w:rPr>
        <w:t xml:space="preserve">, πρωτοστατεί η ίδια η </w:t>
      </w:r>
      <w:r w:rsidRPr="002A0D60">
        <w:rPr>
          <w:rFonts w:eastAsia="Times New Roman"/>
          <w:szCs w:val="24"/>
        </w:rPr>
        <w:t xml:space="preserve">Ευρωπαϊκή Ένωση που καθορίζει τις κατευθύνσεις </w:t>
      </w:r>
      <w:r>
        <w:rPr>
          <w:rFonts w:eastAsia="Times New Roman"/>
          <w:szCs w:val="24"/>
        </w:rPr>
        <w:t xml:space="preserve">της </w:t>
      </w:r>
      <w:r w:rsidRPr="002A0D60">
        <w:rPr>
          <w:rFonts w:eastAsia="Times New Roman"/>
          <w:szCs w:val="24"/>
        </w:rPr>
        <w:t>χρηματοδ</w:t>
      </w:r>
      <w:r w:rsidRPr="002A0D60">
        <w:rPr>
          <w:rFonts w:eastAsia="Times New Roman"/>
          <w:szCs w:val="24"/>
        </w:rPr>
        <w:t xml:space="preserve">ότησης τόσο των ευρωπαϊκών κονδυλίων και μέσα σε αυτές τις κατευθύνσεις </w:t>
      </w:r>
      <w:r>
        <w:rPr>
          <w:rFonts w:eastAsia="Times New Roman"/>
          <w:szCs w:val="24"/>
        </w:rPr>
        <w:t xml:space="preserve">εντάσσεται </w:t>
      </w:r>
      <w:r w:rsidRPr="002A0D60">
        <w:rPr>
          <w:rFonts w:eastAsia="Times New Roman"/>
          <w:szCs w:val="24"/>
        </w:rPr>
        <w:t xml:space="preserve">και το </w:t>
      </w:r>
      <w:r>
        <w:rPr>
          <w:rFonts w:eastAsia="Times New Roman"/>
          <w:szCs w:val="24"/>
        </w:rPr>
        <w:t>Π</w:t>
      </w:r>
      <w:r w:rsidRPr="002A0D60">
        <w:rPr>
          <w:rFonts w:eastAsia="Times New Roman"/>
          <w:szCs w:val="24"/>
        </w:rPr>
        <w:t>ρόγραμμα Δημοσίων Επενδύσεων</w:t>
      </w:r>
      <w:r>
        <w:rPr>
          <w:rFonts w:eastAsia="Times New Roman"/>
          <w:szCs w:val="24"/>
        </w:rPr>
        <w:t xml:space="preserve"> από μέρους της Κυβέρνησης. </w:t>
      </w:r>
    </w:p>
    <w:p w14:paraId="0CA0AB16" w14:textId="77777777" w:rsidR="008679D8" w:rsidRDefault="00557822">
      <w:pPr>
        <w:spacing w:line="600" w:lineRule="auto"/>
        <w:ind w:firstLine="720"/>
        <w:jc w:val="both"/>
        <w:rPr>
          <w:rFonts w:eastAsia="Times New Roman"/>
          <w:szCs w:val="24"/>
        </w:rPr>
      </w:pPr>
      <w:r>
        <w:rPr>
          <w:rFonts w:eastAsia="Times New Roman"/>
          <w:szCs w:val="24"/>
        </w:rPr>
        <w:lastRenderedPageBreak/>
        <w:t xml:space="preserve">Ποιες </w:t>
      </w:r>
      <w:r w:rsidRPr="002A0D60">
        <w:rPr>
          <w:rFonts w:eastAsia="Times New Roman"/>
          <w:szCs w:val="24"/>
        </w:rPr>
        <w:t xml:space="preserve">είναι αυτές </w:t>
      </w:r>
      <w:r>
        <w:rPr>
          <w:rFonts w:eastAsia="Times New Roman"/>
          <w:szCs w:val="24"/>
        </w:rPr>
        <w:t xml:space="preserve">οι </w:t>
      </w:r>
      <w:r w:rsidRPr="002A0D60">
        <w:rPr>
          <w:rFonts w:eastAsia="Times New Roman"/>
          <w:szCs w:val="24"/>
        </w:rPr>
        <w:t>κατευθύνσεις</w:t>
      </w:r>
      <w:r>
        <w:rPr>
          <w:rFonts w:eastAsia="Times New Roman"/>
          <w:szCs w:val="24"/>
        </w:rPr>
        <w:t>; Ε</w:t>
      </w:r>
      <w:r w:rsidRPr="002A0D60">
        <w:rPr>
          <w:rFonts w:eastAsia="Times New Roman"/>
          <w:szCs w:val="24"/>
        </w:rPr>
        <w:t>ίναι ακριβώς αυτές οι οποίες εξυπηρετούν τις ανάγκες των επιχειρηματικών</w:t>
      </w:r>
      <w:r w:rsidRPr="002A0D60">
        <w:rPr>
          <w:rFonts w:eastAsia="Times New Roman"/>
          <w:szCs w:val="24"/>
        </w:rPr>
        <w:t xml:space="preserve"> ομίλων και όχι του λ</w:t>
      </w:r>
      <w:r>
        <w:rPr>
          <w:rFonts w:eastAsia="Times New Roman"/>
          <w:szCs w:val="24"/>
        </w:rPr>
        <w:t>αού. Μ</w:t>
      </w:r>
      <w:r w:rsidRPr="002A0D60">
        <w:rPr>
          <w:rFonts w:eastAsia="Times New Roman"/>
          <w:szCs w:val="24"/>
        </w:rPr>
        <w:t>άλιστα</w:t>
      </w:r>
      <w:r>
        <w:rPr>
          <w:rFonts w:eastAsia="Times New Roman"/>
          <w:szCs w:val="24"/>
        </w:rPr>
        <w:t>,</w:t>
      </w:r>
      <w:r w:rsidRPr="002A0D60">
        <w:rPr>
          <w:rFonts w:eastAsia="Times New Roman"/>
          <w:szCs w:val="24"/>
        </w:rPr>
        <w:t xml:space="preserve"> υπάρχει </w:t>
      </w:r>
      <w:r>
        <w:rPr>
          <w:rFonts w:eastAsia="Times New Roman"/>
          <w:szCs w:val="24"/>
        </w:rPr>
        <w:t xml:space="preserve">η </w:t>
      </w:r>
      <w:r w:rsidRPr="002A0D60">
        <w:rPr>
          <w:rFonts w:eastAsia="Times New Roman"/>
          <w:szCs w:val="24"/>
        </w:rPr>
        <w:t xml:space="preserve">κατάπτυστη </w:t>
      </w:r>
      <w:r>
        <w:rPr>
          <w:rFonts w:eastAsia="Times New Roman"/>
          <w:szCs w:val="24"/>
        </w:rPr>
        <w:t>ο</w:t>
      </w:r>
      <w:r w:rsidRPr="002A0D60">
        <w:rPr>
          <w:rFonts w:eastAsia="Times New Roman"/>
          <w:szCs w:val="24"/>
        </w:rPr>
        <w:t xml:space="preserve">δηγία της Ευρωπαϊκής Ένωσης </w:t>
      </w:r>
      <w:r>
        <w:rPr>
          <w:rFonts w:eastAsia="Times New Roman"/>
          <w:szCs w:val="24"/>
        </w:rPr>
        <w:t>περί κόστους οφέλους. Άρα, όποια υποδομή γίνεται, π</w:t>
      </w:r>
      <w:r w:rsidRPr="002A0D60">
        <w:rPr>
          <w:rFonts w:eastAsia="Times New Roman"/>
          <w:szCs w:val="24"/>
        </w:rPr>
        <w:t>ρέπει να μετριέται με το τι πολλαπλασιαστικό αποτέλεσμα θα έχει</w:t>
      </w:r>
      <w:r>
        <w:rPr>
          <w:rFonts w:eastAsia="Times New Roman"/>
          <w:szCs w:val="24"/>
        </w:rPr>
        <w:t xml:space="preserve">. </w:t>
      </w:r>
    </w:p>
    <w:p w14:paraId="0CA0AB17" w14:textId="77777777" w:rsidR="008679D8" w:rsidRDefault="00557822">
      <w:pPr>
        <w:spacing w:line="600" w:lineRule="auto"/>
        <w:ind w:firstLine="720"/>
        <w:jc w:val="both"/>
        <w:rPr>
          <w:rFonts w:eastAsia="Times New Roman"/>
          <w:szCs w:val="24"/>
        </w:rPr>
      </w:pPr>
      <w:r>
        <w:rPr>
          <w:rFonts w:eastAsia="Times New Roman"/>
          <w:szCs w:val="24"/>
        </w:rPr>
        <w:t>Α</w:t>
      </w:r>
      <w:r w:rsidRPr="002A0D60">
        <w:rPr>
          <w:rFonts w:eastAsia="Times New Roman"/>
          <w:szCs w:val="24"/>
        </w:rPr>
        <w:t>πό αυτή την άποψη</w:t>
      </w:r>
      <w:r>
        <w:rPr>
          <w:rFonts w:eastAsia="Times New Roman"/>
          <w:szCs w:val="24"/>
        </w:rPr>
        <w:t>,</w:t>
      </w:r>
      <w:r w:rsidRPr="002A0D60">
        <w:rPr>
          <w:rFonts w:eastAsia="Times New Roman"/>
          <w:szCs w:val="24"/>
        </w:rPr>
        <w:t xml:space="preserve"> </w:t>
      </w:r>
      <w:r>
        <w:rPr>
          <w:rFonts w:eastAsia="Times New Roman"/>
          <w:szCs w:val="24"/>
        </w:rPr>
        <w:t>β</w:t>
      </w:r>
      <w:r w:rsidRPr="002A0D60">
        <w:rPr>
          <w:rFonts w:eastAsia="Times New Roman"/>
          <w:szCs w:val="24"/>
        </w:rPr>
        <w:t>εβαίως</w:t>
      </w:r>
      <w:r>
        <w:rPr>
          <w:rFonts w:eastAsia="Times New Roman"/>
          <w:szCs w:val="24"/>
        </w:rPr>
        <w:t>,</w:t>
      </w:r>
      <w:r w:rsidRPr="002A0D60">
        <w:rPr>
          <w:rFonts w:eastAsia="Times New Roman"/>
          <w:szCs w:val="24"/>
        </w:rPr>
        <w:t xml:space="preserve"> </w:t>
      </w:r>
      <w:r>
        <w:rPr>
          <w:rFonts w:eastAsia="Times New Roman"/>
          <w:szCs w:val="24"/>
        </w:rPr>
        <w:t>τ</w:t>
      </w:r>
      <w:r w:rsidRPr="002A0D60">
        <w:rPr>
          <w:rFonts w:eastAsia="Times New Roman"/>
          <w:szCs w:val="24"/>
        </w:rPr>
        <w:t>α αντιπλημμυρικά φαινόμε</w:t>
      </w:r>
      <w:r w:rsidRPr="002A0D60">
        <w:rPr>
          <w:rFonts w:eastAsia="Times New Roman"/>
          <w:szCs w:val="24"/>
        </w:rPr>
        <w:t>να δεν έχουν πολλαπλασιαστικό αποτέλεσμα για την κερδοφορία των επιχειρηματικών ομίλων</w:t>
      </w:r>
      <w:r>
        <w:rPr>
          <w:rFonts w:eastAsia="Times New Roman"/>
          <w:szCs w:val="24"/>
        </w:rPr>
        <w:t>,</w:t>
      </w:r>
      <w:r w:rsidRPr="002A0D60">
        <w:rPr>
          <w:rFonts w:eastAsia="Times New Roman"/>
          <w:szCs w:val="24"/>
        </w:rPr>
        <w:t xml:space="preserve"> όπως άλλου είδους υποδομές</w:t>
      </w:r>
      <w:r>
        <w:rPr>
          <w:rFonts w:eastAsia="Times New Roman"/>
          <w:szCs w:val="24"/>
        </w:rPr>
        <w:t>,</w:t>
      </w:r>
      <w:r w:rsidRPr="002A0D60">
        <w:rPr>
          <w:rFonts w:eastAsia="Times New Roman"/>
          <w:szCs w:val="24"/>
        </w:rPr>
        <w:t xml:space="preserve"> για παράδειγμα</w:t>
      </w:r>
      <w:r>
        <w:rPr>
          <w:rFonts w:eastAsia="Times New Roman"/>
          <w:szCs w:val="24"/>
        </w:rPr>
        <w:t xml:space="preserve"> οι</w:t>
      </w:r>
      <w:r w:rsidRPr="002A0D60">
        <w:rPr>
          <w:rFonts w:eastAsia="Times New Roman"/>
          <w:szCs w:val="24"/>
        </w:rPr>
        <w:t xml:space="preserve"> ιδιωτικοί δρόμοι</w:t>
      </w:r>
      <w:r>
        <w:rPr>
          <w:rFonts w:eastAsia="Times New Roman"/>
          <w:szCs w:val="24"/>
        </w:rPr>
        <w:t>,</w:t>
      </w:r>
      <w:r w:rsidRPr="002A0D60">
        <w:rPr>
          <w:rFonts w:eastAsia="Times New Roman"/>
          <w:szCs w:val="24"/>
        </w:rPr>
        <w:t xml:space="preserve"> τα ιδιωτικά αεροδρόμια</w:t>
      </w:r>
      <w:r>
        <w:rPr>
          <w:rFonts w:eastAsia="Times New Roman"/>
          <w:szCs w:val="24"/>
        </w:rPr>
        <w:t>,</w:t>
      </w:r>
      <w:r w:rsidRPr="002A0D60">
        <w:rPr>
          <w:rFonts w:eastAsia="Times New Roman"/>
          <w:szCs w:val="24"/>
        </w:rPr>
        <w:t xml:space="preserve"> τα ιδιωτικά λιμάνια και </w:t>
      </w:r>
      <w:r>
        <w:rPr>
          <w:rFonts w:eastAsia="Times New Roman"/>
          <w:szCs w:val="24"/>
        </w:rPr>
        <w:t>μια</w:t>
      </w:r>
      <w:r w:rsidRPr="002A0D60">
        <w:rPr>
          <w:rFonts w:eastAsia="Times New Roman"/>
          <w:szCs w:val="24"/>
        </w:rPr>
        <w:t xml:space="preserve"> σειρά άλλες υποδομές μέσα</w:t>
      </w:r>
      <w:r>
        <w:rPr>
          <w:rFonts w:eastAsia="Times New Roman"/>
          <w:szCs w:val="24"/>
        </w:rPr>
        <w:t xml:space="preserve"> από</w:t>
      </w:r>
      <w:r w:rsidRPr="002A0D60">
        <w:rPr>
          <w:rFonts w:eastAsia="Times New Roman"/>
          <w:szCs w:val="24"/>
        </w:rPr>
        <w:t xml:space="preserve"> τις οποίες το κεφάλαιο</w:t>
      </w:r>
      <w:r w:rsidRPr="002A0D60">
        <w:rPr>
          <w:rFonts w:eastAsia="Times New Roman"/>
          <w:szCs w:val="24"/>
        </w:rPr>
        <w:t xml:space="preserve"> μπορεί να αντλήσει πολλαπλάσια κέρδη</w:t>
      </w:r>
      <w:r>
        <w:rPr>
          <w:rFonts w:eastAsia="Times New Roman"/>
          <w:szCs w:val="24"/>
        </w:rPr>
        <w:t>. Α</w:t>
      </w:r>
      <w:r w:rsidRPr="002A0D60">
        <w:rPr>
          <w:rFonts w:eastAsia="Times New Roman"/>
          <w:szCs w:val="24"/>
        </w:rPr>
        <w:t>υτή είναι η αιτία του προβλήματος</w:t>
      </w:r>
      <w:r>
        <w:rPr>
          <w:rFonts w:eastAsia="Times New Roman"/>
          <w:szCs w:val="24"/>
        </w:rPr>
        <w:t>. Κ</w:t>
      </w:r>
      <w:r w:rsidRPr="002A0D60">
        <w:rPr>
          <w:rFonts w:eastAsia="Times New Roman"/>
          <w:szCs w:val="24"/>
        </w:rPr>
        <w:t xml:space="preserve">αι τώρα </w:t>
      </w:r>
      <w:r>
        <w:rPr>
          <w:rFonts w:eastAsia="Times New Roman"/>
          <w:szCs w:val="24"/>
        </w:rPr>
        <w:t xml:space="preserve">υποκριτικά έρχεστε για </w:t>
      </w:r>
      <w:r w:rsidRPr="002A0D60">
        <w:rPr>
          <w:rFonts w:eastAsia="Times New Roman"/>
          <w:szCs w:val="24"/>
        </w:rPr>
        <w:t xml:space="preserve">να στηρίξετε </w:t>
      </w:r>
      <w:r>
        <w:rPr>
          <w:rFonts w:eastAsia="Times New Roman"/>
          <w:szCs w:val="24"/>
        </w:rPr>
        <w:t>ποιους;</w:t>
      </w:r>
      <w:r w:rsidRPr="002A0D60">
        <w:rPr>
          <w:rFonts w:eastAsia="Times New Roman"/>
          <w:szCs w:val="24"/>
        </w:rPr>
        <w:t xml:space="preserve"> </w:t>
      </w:r>
      <w:r>
        <w:rPr>
          <w:rFonts w:eastAsia="Times New Roman"/>
          <w:szCs w:val="24"/>
        </w:rPr>
        <w:t>Τ</w:t>
      </w:r>
      <w:r w:rsidRPr="002A0D60">
        <w:rPr>
          <w:rFonts w:eastAsia="Times New Roman"/>
          <w:szCs w:val="24"/>
        </w:rPr>
        <w:t xml:space="preserve">ους πλημμυροπαθείς και να δώσετε κάποια μέτρα </w:t>
      </w:r>
      <w:r>
        <w:rPr>
          <w:rFonts w:eastAsia="Times New Roman"/>
          <w:szCs w:val="24"/>
        </w:rPr>
        <w:t>ψίχουλα, όταν</w:t>
      </w:r>
      <w:r w:rsidRPr="002A0D60">
        <w:rPr>
          <w:rFonts w:eastAsia="Times New Roman"/>
          <w:szCs w:val="24"/>
        </w:rPr>
        <w:t xml:space="preserve"> </w:t>
      </w:r>
      <w:r>
        <w:rPr>
          <w:rFonts w:eastAsia="Times New Roman"/>
          <w:szCs w:val="24"/>
        </w:rPr>
        <w:t>εδώ</w:t>
      </w:r>
      <w:r w:rsidRPr="002A0D60">
        <w:rPr>
          <w:rFonts w:eastAsia="Times New Roman"/>
          <w:szCs w:val="24"/>
        </w:rPr>
        <w:t xml:space="preserve"> χρειάζ</w:t>
      </w:r>
      <w:r>
        <w:rPr>
          <w:rFonts w:eastAsia="Times New Roman"/>
          <w:szCs w:val="24"/>
        </w:rPr>
        <w:t>οντ</w:t>
      </w:r>
      <w:r w:rsidRPr="002A0D60">
        <w:rPr>
          <w:rFonts w:eastAsia="Times New Roman"/>
          <w:szCs w:val="24"/>
        </w:rPr>
        <w:t>αι συγκεκριμένα μέτρα</w:t>
      </w:r>
      <w:r>
        <w:rPr>
          <w:rFonts w:eastAsia="Times New Roman"/>
          <w:szCs w:val="24"/>
        </w:rPr>
        <w:t>;</w:t>
      </w:r>
    </w:p>
    <w:p w14:paraId="0CA0AB18" w14:textId="77777777" w:rsidR="008679D8" w:rsidRDefault="00557822">
      <w:pPr>
        <w:spacing w:line="600" w:lineRule="auto"/>
        <w:ind w:firstLine="720"/>
        <w:jc w:val="both"/>
        <w:rPr>
          <w:rFonts w:eastAsia="Times New Roman"/>
          <w:szCs w:val="24"/>
        </w:rPr>
      </w:pPr>
      <w:r>
        <w:rPr>
          <w:rFonts w:eastAsia="Times New Roman"/>
          <w:szCs w:val="24"/>
        </w:rPr>
        <w:t xml:space="preserve">Εμείς λέμε πολύ καθαρά τι </w:t>
      </w:r>
      <w:r>
        <w:rPr>
          <w:rFonts w:eastAsia="Times New Roman"/>
          <w:szCs w:val="24"/>
        </w:rPr>
        <w:t>χρειάζεται.</w:t>
      </w:r>
      <w:r w:rsidRPr="002A0D60">
        <w:rPr>
          <w:rFonts w:eastAsia="Times New Roman"/>
          <w:szCs w:val="24"/>
        </w:rPr>
        <w:t xml:space="preserve"> Πρώτον</w:t>
      </w:r>
      <w:r>
        <w:rPr>
          <w:rFonts w:eastAsia="Times New Roman"/>
          <w:szCs w:val="24"/>
        </w:rPr>
        <w:t>,</w:t>
      </w:r>
      <w:r w:rsidRPr="002A0D60">
        <w:rPr>
          <w:rFonts w:eastAsia="Times New Roman"/>
          <w:szCs w:val="24"/>
        </w:rPr>
        <w:t xml:space="preserve"> άμεσα μέτρα προστασίας της ανθρώπινης</w:t>
      </w:r>
      <w:r>
        <w:rPr>
          <w:rFonts w:eastAsia="Times New Roman"/>
          <w:szCs w:val="24"/>
        </w:rPr>
        <w:t xml:space="preserve"> ζωής</w:t>
      </w:r>
      <w:r w:rsidRPr="002A0D60">
        <w:rPr>
          <w:rFonts w:eastAsia="Times New Roman"/>
          <w:szCs w:val="24"/>
        </w:rPr>
        <w:t xml:space="preserve"> και της υγείας των περιο</w:t>
      </w:r>
      <w:r w:rsidRPr="002A0D60">
        <w:rPr>
          <w:rFonts w:eastAsia="Times New Roman"/>
          <w:szCs w:val="24"/>
        </w:rPr>
        <w:lastRenderedPageBreak/>
        <w:t>χών οι οποίες έχουν πληγεί από τις πλημμύρες</w:t>
      </w:r>
      <w:r>
        <w:rPr>
          <w:rFonts w:eastAsia="Times New Roman"/>
          <w:szCs w:val="24"/>
        </w:rPr>
        <w:t>. Δ</w:t>
      </w:r>
      <w:r w:rsidRPr="002A0D60">
        <w:rPr>
          <w:rFonts w:eastAsia="Times New Roman"/>
          <w:szCs w:val="24"/>
        </w:rPr>
        <w:t>εύτερον</w:t>
      </w:r>
      <w:r>
        <w:rPr>
          <w:rFonts w:eastAsia="Times New Roman"/>
          <w:szCs w:val="24"/>
        </w:rPr>
        <w:t>,</w:t>
      </w:r>
      <w:r w:rsidRPr="002A0D60">
        <w:rPr>
          <w:rFonts w:eastAsia="Times New Roman"/>
          <w:szCs w:val="24"/>
        </w:rPr>
        <w:t xml:space="preserve"> ά</w:t>
      </w:r>
      <w:r>
        <w:rPr>
          <w:rFonts w:eastAsia="Times New Roman"/>
          <w:szCs w:val="24"/>
        </w:rPr>
        <w:t>μ</w:t>
      </w:r>
      <w:r w:rsidRPr="002A0D60">
        <w:rPr>
          <w:rFonts w:eastAsia="Times New Roman"/>
          <w:szCs w:val="24"/>
        </w:rPr>
        <w:t xml:space="preserve">εση και </w:t>
      </w:r>
      <w:r>
        <w:rPr>
          <w:rFonts w:eastAsia="Times New Roman"/>
          <w:szCs w:val="24"/>
        </w:rPr>
        <w:t>ασφαλή</w:t>
      </w:r>
      <w:r w:rsidRPr="002A0D60">
        <w:rPr>
          <w:rFonts w:eastAsia="Times New Roman"/>
          <w:szCs w:val="24"/>
        </w:rPr>
        <w:t xml:space="preserve"> αποκατάσταση της πρόσβασης των οδικών συγκοινωνιών</w:t>
      </w:r>
      <w:r>
        <w:rPr>
          <w:rFonts w:eastAsia="Times New Roman"/>
          <w:szCs w:val="24"/>
        </w:rPr>
        <w:t xml:space="preserve">, της ηλεκτροδότησης, της ύδρευσης </w:t>
      </w:r>
      <w:r w:rsidRPr="002A0D60">
        <w:rPr>
          <w:rFonts w:eastAsia="Times New Roman"/>
          <w:szCs w:val="24"/>
        </w:rPr>
        <w:t xml:space="preserve">και </w:t>
      </w:r>
      <w:r>
        <w:rPr>
          <w:rFonts w:eastAsia="Times New Roman"/>
          <w:szCs w:val="24"/>
        </w:rPr>
        <w:t>των τηλ</w:t>
      </w:r>
      <w:r>
        <w:rPr>
          <w:rFonts w:eastAsia="Times New Roman"/>
          <w:szCs w:val="24"/>
        </w:rPr>
        <w:t xml:space="preserve">επικοινωνιών </w:t>
      </w:r>
      <w:r w:rsidRPr="002A0D60">
        <w:rPr>
          <w:rFonts w:eastAsia="Times New Roman"/>
          <w:szCs w:val="24"/>
        </w:rPr>
        <w:t>των αποκλεισμένων περιοχών με ευθύνη του κράτους</w:t>
      </w:r>
      <w:r>
        <w:rPr>
          <w:rFonts w:eastAsia="Times New Roman"/>
          <w:szCs w:val="24"/>
        </w:rPr>
        <w:t>. Κ</w:t>
      </w:r>
      <w:r w:rsidRPr="002A0D60">
        <w:rPr>
          <w:rFonts w:eastAsia="Times New Roman"/>
          <w:szCs w:val="24"/>
        </w:rPr>
        <w:t>αι τρίτον</w:t>
      </w:r>
      <w:r>
        <w:rPr>
          <w:rFonts w:eastAsia="Times New Roman"/>
          <w:szCs w:val="24"/>
        </w:rPr>
        <w:t>,</w:t>
      </w:r>
      <w:r w:rsidRPr="002A0D60">
        <w:rPr>
          <w:rFonts w:eastAsia="Times New Roman"/>
          <w:szCs w:val="24"/>
        </w:rPr>
        <w:t xml:space="preserve"> άμεση καταγραφή των ζημιών που έχουν υποστεί και αποζημίωση </w:t>
      </w:r>
      <w:r>
        <w:rPr>
          <w:rFonts w:eastAsia="Times New Roman"/>
          <w:szCs w:val="24"/>
        </w:rPr>
        <w:t>σ</w:t>
      </w:r>
      <w:r w:rsidRPr="002A0D60">
        <w:rPr>
          <w:rFonts w:eastAsia="Times New Roman"/>
          <w:szCs w:val="24"/>
        </w:rPr>
        <w:t>το 100%</w:t>
      </w:r>
      <w:r>
        <w:rPr>
          <w:rFonts w:eastAsia="Times New Roman"/>
          <w:szCs w:val="24"/>
        </w:rPr>
        <w:t xml:space="preserve"> κι ό</w:t>
      </w:r>
      <w:r w:rsidRPr="002A0D60">
        <w:rPr>
          <w:rFonts w:eastAsia="Times New Roman"/>
          <w:szCs w:val="24"/>
        </w:rPr>
        <w:t>χι κάποια πεντοχίλιαρα</w:t>
      </w:r>
      <w:r>
        <w:rPr>
          <w:rFonts w:eastAsia="Times New Roman"/>
          <w:szCs w:val="24"/>
        </w:rPr>
        <w:t xml:space="preserve"> που δ</w:t>
      </w:r>
      <w:r w:rsidRPr="002A0D60">
        <w:rPr>
          <w:rFonts w:eastAsia="Times New Roman"/>
          <w:szCs w:val="24"/>
        </w:rPr>
        <w:t xml:space="preserve">ίνουν για να βουλώσουν </w:t>
      </w:r>
      <w:r>
        <w:rPr>
          <w:rFonts w:eastAsia="Times New Roman"/>
          <w:szCs w:val="24"/>
        </w:rPr>
        <w:t xml:space="preserve">ορισμένες </w:t>
      </w:r>
      <w:r w:rsidRPr="002A0D60">
        <w:rPr>
          <w:rFonts w:eastAsia="Times New Roman"/>
          <w:szCs w:val="24"/>
        </w:rPr>
        <w:t>τρύπες</w:t>
      </w:r>
      <w:r>
        <w:rPr>
          <w:rFonts w:eastAsia="Times New Roman"/>
          <w:szCs w:val="24"/>
        </w:rPr>
        <w:t>,</w:t>
      </w:r>
      <w:r w:rsidRPr="002A0D60">
        <w:rPr>
          <w:rFonts w:eastAsia="Times New Roman"/>
          <w:szCs w:val="24"/>
        </w:rPr>
        <w:t xml:space="preserve"> που δεν φτάνουν</w:t>
      </w:r>
      <w:r>
        <w:rPr>
          <w:rFonts w:eastAsia="Times New Roman"/>
          <w:szCs w:val="24"/>
        </w:rPr>
        <w:t>. Το σύνολο, δηλαδή, των</w:t>
      </w:r>
      <w:r>
        <w:rPr>
          <w:rFonts w:eastAsia="Times New Roman"/>
          <w:szCs w:val="24"/>
        </w:rPr>
        <w:t xml:space="preserve"> ζημιών</w:t>
      </w:r>
      <w:r w:rsidRPr="002A0D60">
        <w:rPr>
          <w:rFonts w:eastAsia="Times New Roman"/>
          <w:szCs w:val="24"/>
        </w:rPr>
        <w:t xml:space="preserve"> από αυτές </w:t>
      </w:r>
      <w:r>
        <w:rPr>
          <w:rFonts w:eastAsia="Times New Roman"/>
          <w:szCs w:val="24"/>
        </w:rPr>
        <w:t xml:space="preserve">τις </w:t>
      </w:r>
      <w:r w:rsidRPr="00A201FA">
        <w:rPr>
          <w:rFonts w:eastAsia="Times New Roman"/>
          <w:szCs w:val="24"/>
        </w:rPr>
        <w:t>πλημμύρες</w:t>
      </w:r>
      <w:r w:rsidRPr="002A0D60">
        <w:rPr>
          <w:rFonts w:eastAsia="Times New Roman"/>
          <w:szCs w:val="24"/>
        </w:rPr>
        <w:t xml:space="preserve"> να αποκατασταθούν</w:t>
      </w:r>
      <w:r>
        <w:rPr>
          <w:rFonts w:eastAsia="Times New Roman"/>
          <w:szCs w:val="24"/>
        </w:rPr>
        <w:t>.</w:t>
      </w:r>
    </w:p>
    <w:p w14:paraId="0CA0AB19" w14:textId="77777777" w:rsidR="008679D8" w:rsidRDefault="00557822">
      <w:pPr>
        <w:spacing w:line="600" w:lineRule="auto"/>
        <w:ind w:firstLine="720"/>
        <w:jc w:val="both"/>
        <w:rPr>
          <w:rFonts w:eastAsia="Times New Roman"/>
          <w:szCs w:val="24"/>
        </w:rPr>
      </w:pPr>
      <w:r>
        <w:rPr>
          <w:rFonts w:eastAsia="Times New Roman"/>
          <w:szCs w:val="24"/>
        </w:rPr>
        <w:t>Από α</w:t>
      </w:r>
      <w:r w:rsidRPr="002A0D60">
        <w:rPr>
          <w:rFonts w:eastAsia="Times New Roman"/>
          <w:szCs w:val="24"/>
        </w:rPr>
        <w:t>υτή</w:t>
      </w:r>
      <w:r>
        <w:rPr>
          <w:rFonts w:eastAsia="Times New Roman"/>
          <w:szCs w:val="24"/>
        </w:rPr>
        <w:t>ν,</w:t>
      </w:r>
      <w:r w:rsidRPr="002A0D60">
        <w:rPr>
          <w:rFonts w:eastAsia="Times New Roman"/>
          <w:szCs w:val="24"/>
        </w:rPr>
        <w:t xml:space="preserve"> λοιπόν</w:t>
      </w:r>
      <w:r>
        <w:rPr>
          <w:rFonts w:eastAsia="Times New Roman"/>
          <w:szCs w:val="24"/>
        </w:rPr>
        <w:t>,</w:t>
      </w:r>
      <w:r w:rsidRPr="002A0D60">
        <w:rPr>
          <w:rFonts w:eastAsia="Times New Roman"/>
          <w:szCs w:val="24"/>
        </w:rPr>
        <w:t xml:space="preserve"> την άποψ</w:t>
      </w:r>
      <w:r>
        <w:rPr>
          <w:rFonts w:eastAsia="Times New Roman"/>
          <w:szCs w:val="24"/>
        </w:rPr>
        <w:t xml:space="preserve">η και </w:t>
      </w:r>
      <w:r w:rsidRPr="002A0D60">
        <w:rPr>
          <w:rFonts w:eastAsia="Times New Roman"/>
          <w:szCs w:val="24"/>
        </w:rPr>
        <w:t xml:space="preserve">από αυτό το παράδειγμα </w:t>
      </w:r>
      <w:r>
        <w:rPr>
          <w:rFonts w:eastAsia="Times New Roman"/>
          <w:szCs w:val="24"/>
        </w:rPr>
        <w:t>εδώ κα</w:t>
      </w:r>
      <w:r w:rsidRPr="002A0D60">
        <w:rPr>
          <w:rFonts w:eastAsia="Times New Roman"/>
          <w:szCs w:val="24"/>
        </w:rPr>
        <w:t>ι από τα τραγικά αποτελέσματα των πλημμυρών</w:t>
      </w:r>
      <w:r>
        <w:rPr>
          <w:rFonts w:eastAsia="Times New Roman"/>
          <w:szCs w:val="24"/>
        </w:rPr>
        <w:t xml:space="preserve"> </w:t>
      </w:r>
      <w:r w:rsidRPr="002A0D60">
        <w:rPr>
          <w:rFonts w:eastAsia="Times New Roman"/>
          <w:szCs w:val="24"/>
        </w:rPr>
        <w:t xml:space="preserve">φαίνεται καθαρά ότι </w:t>
      </w:r>
      <w:r>
        <w:rPr>
          <w:rFonts w:eastAsia="Times New Roman"/>
          <w:szCs w:val="24"/>
        </w:rPr>
        <w:t>συγκρούονται δύο λογικές. Ποιες είναι οι δύο λογικές π</w:t>
      </w:r>
      <w:r w:rsidRPr="002A0D60">
        <w:rPr>
          <w:rFonts w:eastAsia="Times New Roman"/>
          <w:szCs w:val="24"/>
        </w:rPr>
        <w:t>ου συγκρούονται</w:t>
      </w:r>
      <w:r>
        <w:rPr>
          <w:rFonts w:eastAsia="Times New Roman"/>
          <w:szCs w:val="24"/>
        </w:rPr>
        <w:t>; Η</w:t>
      </w:r>
      <w:r w:rsidRPr="002A0D60">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2A0D60">
        <w:rPr>
          <w:rFonts w:eastAsia="Times New Roman"/>
          <w:szCs w:val="24"/>
        </w:rPr>
        <w:t xml:space="preserve"> λο</w:t>
      </w:r>
      <w:r w:rsidRPr="002A0D60">
        <w:rPr>
          <w:rFonts w:eastAsia="Times New Roman"/>
          <w:szCs w:val="24"/>
        </w:rPr>
        <w:t>γική που υποτάσσει</w:t>
      </w:r>
      <w:r>
        <w:rPr>
          <w:rFonts w:eastAsia="Times New Roman"/>
          <w:szCs w:val="24"/>
        </w:rPr>
        <w:t xml:space="preserve"> τα</w:t>
      </w:r>
      <w:r w:rsidRPr="002A0D60">
        <w:rPr>
          <w:rFonts w:eastAsia="Times New Roman"/>
          <w:szCs w:val="24"/>
        </w:rPr>
        <w:t xml:space="preserve"> πάντα στο πώς θα ικανοποιηθούν οι ανάγκες του κεφαλαίου</w:t>
      </w:r>
      <w:r>
        <w:rPr>
          <w:rFonts w:eastAsia="Times New Roman"/>
          <w:szCs w:val="24"/>
        </w:rPr>
        <w:t>,</w:t>
      </w:r>
      <w:r w:rsidRPr="002A0D60">
        <w:rPr>
          <w:rFonts w:eastAsia="Times New Roman"/>
          <w:szCs w:val="24"/>
        </w:rPr>
        <w:t xml:space="preserve"> των επιχειρηματικών ομίλων</w:t>
      </w:r>
      <w:r>
        <w:rPr>
          <w:rFonts w:eastAsia="Times New Roman"/>
          <w:szCs w:val="24"/>
        </w:rPr>
        <w:t>,</w:t>
      </w:r>
      <w:r w:rsidRPr="002A0D60">
        <w:rPr>
          <w:rFonts w:eastAsia="Times New Roman"/>
          <w:szCs w:val="24"/>
        </w:rPr>
        <w:t xml:space="preserve"> οι σχεδιασμοί της αστικής τάξης</w:t>
      </w:r>
      <w:r>
        <w:rPr>
          <w:rFonts w:eastAsia="Times New Roman"/>
          <w:szCs w:val="24"/>
        </w:rPr>
        <w:t>. Σ</w:t>
      </w:r>
      <w:r w:rsidRPr="002A0D60">
        <w:rPr>
          <w:rFonts w:eastAsia="Times New Roman"/>
          <w:szCs w:val="24"/>
        </w:rPr>
        <w:t xml:space="preserve">ε αυτό το πλαίσιο </w:t>
      </w:r>
      <w:r>
        <w:rPr>
          <w:rFonts w:eastAsia="Times New Roman"/>
          <w:szCs w:val="24"/>
        </w:rPr>
        <w:t>δ</w:t>
      </w:r>
      <w:r w:rsidRPr="002A0D60">
        <w:rPr>
          <w:rFonts w:eastAsia="Times New Roman"/>
          <w:szCs w:val="24"/>
        </w:rPr>
        <w:t xml:space="preserve">εν </w:t>
      </w:r>
      <w:r>
        <w:rPr>
          <w:rFonts w:eastAsia="Times New Roman"/>
          <w:szCs w:val="24"/>
        </w:rPr>
        <w:t>υ</w:t>
      </w:r>
      <w:r w:rsidRPr="002A0D60">
        <w:rPr>
          <w:rFonts w:eastAsia="Times New Roman"/>
          <w:szCs w:val="24"/>
        </w:rPr>
        <w:t>πάρχει χώρος για να ικανοποιηθούν οι λαϊκές ανάγκες για αντιπλημμυρική προστασία</w:t>
      </w:r>
      <w:r>
        <w:rPr>
          <w:rFonts w:eastAsia="Times New Roman"/>
          <w:szCs w:val="24"/>
        </w:rPr>
        <w:t>, για</w:t>
      </w:r>
      <w:r w:rsidRPr="002A0D60">
        <w:rPr>
          <w:rFonts w:eastAsia="Times New Roman"/>
          <w:szCs w:val="24"/>
        </w:rPr>
        <w:t xml:space="preserve"> αντισε</w:t>
      </w:r>
      <w:r w:rsidRPr="002A0D60">
        <w:rPr>
          <w:rFonts w:eastAsia="Times New Roman"/>
          <w:szCs w:val="24"/>
        </w:rPr>
        <w:t>ισμική θωράκιση</w:t>
      </w:r>
      <w:r>
        <w:rPr>
          <w:rFonts w:eastAsia="Times New Roman"/>
          <w:szCs w:val="24"/>
        </w:rPr>
        <w:t>,</w:t>
      </w:r>
      <w:r w:rsidRPr="002A0D60">
        <w:rPr>
          <w:rFonts w:eastAsia="Times New Roman"/>
          <w:szCs w:val="24"/>
        </w:rPr>
        <w:t xml:space="preserve"> για βελτίωση της θέσης των εργαζομένων και των υπόλοιπων λαϊκών στρωμάτων</w:t>
      </w:r>
      <w:r>
        <w:rPr>
          <w:rFonts w:eastAsia="Times New Roman"/>
          <w:szCs w:val="24"/>
        </w:rPr>
        <w:t xml:space="preserve">. </w:t>
      </w:r>
    </w:p>
    <w:p w14:paraId="0CA0AB1A" w14:textId="77777777" w:rsidR="008679D8" w:rsidRDefault="00557822">
      <w:pPr>
        <w:spacing w:line="600" w:lineRule="auto"/>
        <w:ind w:firstLine="720"/>
        <w:jc w:val="both"/>
        <w:rPr>
          <w:rFonts w:eastAsia="Times New Roman"/>
          <w:szCs w:val="24"/>
        </w:rPr>
      </w:pPr>
      <w:r>
        <w:rPr>
          <w:rFonts w:eastAsia="Times New Roman"/>
          <w:szCs w:val="24"/>
        </w:rPr>
        <w:lastRenderedPageBreak/>
        <w:t xml:space="preserve">Η άλλη </w:t>
      </w:r>
      <w:r w:rsidRPr="002A0D60">
        <w:rPr>
          <w:rFonts w:eastAsia="Times New Roman"/>
          <w:szCs w:val="24"/>
        </w:rPr>
        <w:t xml:space="preserve">λογική είναι αυτή η οποία βάζει πάνω από όλα και πρώτα από όλα την ικανοποίηση των λαϊκών αναγκών και όχι το καπιταλιστικό κέρδος και σε αυτή </w:t>
      </w:r>
      <w:r>
        <w:rPr>
          <w:rFonts w:eastAsia="Times New Roman"/>
          <w:szCs w:val="24"/>
        </w:rPr>
        <w:t>τη λογική υποτ</w:t>
      </w:r>
      <w:r>
        <w:rPr>
          <w:rFonts w:eastAsia="Times New Roman"/>
          <w:szCs w:val="24"/>
        </w:rPr>
        <w:t>άσσει</w:t>
      </w:r>
      <w:r w:rsidRPr="002A0D60">
        <w:rPr>
          <w:rFonts w:eastAsia="Times New Roman"/>
          <w:szCs w:val="24"/>
        </w:rPr>
        <w:t xml:space="preserve"> το </w:t>
      </w:r>
      <w:r>
        <w:rPr>
          <w:rFonts w:eastAsia="Times New Roman"/>
          <w:szCs w:val="24"/>
        </w:rPr>
        <w:t>σύνολο</w:t>
      </w:r>
      <w:r w:rsidRPr="002A0D60">
        <w:rPr>
          <w:rFonts w:eastAsia="Times New Roman"/>
          <w:szCs w:val="24"/>
        </w:rPr>
        <w:t xml:space="preserve"> των παραγωγικών δυνατοτήτων</w:t>
      </w:r>
      <w:r>
        <w:rPr>
          <w:rFonts w:eastAsia="Times New Roman"/>
          <w:szCs w:val="24"/>
        </w:rPr>
        <w:t>,</w:t>
      </w:r>
      <w:r w:rsidRPr="002A0D60">
        <w:rPr>
          <w:rFonts w:eastAsia="Times New Roman"/>
          <w:szCs w:val="24"/>
        </w:rPr>
        <w:t xml:space="preserve"> που η δικιά σας λογική πολλές από αυτές τις καταστρέφει</w:t>
      </w:r>
      <w:r>
        <w:rPr>
          <w:rFonts w:eastAsia="Times New Roman"/>
          <w:szCs w:val="24"/>
        </w:rPr>
        <w:t>,</w:t>
      </w:r>
      <w:r w:rsidRPr="002A0D60">
        <w:rPr>
          <w:rFonts w:eastAsia="Times New Roman"/>
          <w:szCs w:val="24"/>
        </w:rPr>
        <w:t xml:space="preserve"> το σύνολο των παραγωγικών </w:t>
      </w:r>
      <w:r>
        <w:rPr>
          <w:rFonts w:eastAsia="Times New Roman"/>
          <w:szCs w:val="24"/>
        </w:rPr>
        <w:t>δ</w:t>
      </w:r>
      <w:r w:rsidRPr="002A0D60">
        <w:rPr>
          <w:rFonts w:eastAsia="Times New Roman"/>
          <w:szCs w:val="24"/>
        </w:rPr>
        <w:t>υνάμεων</w:t>
      </w:r>
      <w:r>
        <w:rPr>
          <w:rFonts w:eastAsia="Times New Roman"/>
          <w:szCs w:val="24"/>
        </w:rPr>
        <w:t>,</w:t>
      </w:r>
      <w:r w:rsidRPr="002A0D60">
        <w:rPr>
          <w:rFonts w:eastAsia="Times New Roman"/>
          <w:szCs w:val="24"/>
        </w:rPr>
        <w:t xml:space="preserve"> μέσα από ένα</w:t>
      </w:r>
      <w:r>
        <w:rPr>
          <w:rFonts w:eastAsia="Times New Roman"/>
          <w:szCs w:val="24"/>
        </w:rPr>
        <w:t>ν</w:t>
      </w:r>
      <w:r w:rsidRPr="002A0D60">
        <w:rPr>
          <w:rFonts w:eastAsia="Times New Roman"/>
          <w:szCs w:val="24"/>
        </w:rPr>
        <w:t xml:space="preserve"> κεντρικό σχεδιασμό </w:t>
      </w:r>
      <w:r>
        <w:rPr>
          <w:rFonts w:eastAsia="Times New Roman"/>
          <w:szCs w:val="24"/>
        </w:rPr>
        <w:t>ο οποίος</w:t>
      </w:r>
      <w:r w:rsidRPr="002A0D60">
        <w:rPr>
          <w:rFonts w:eastAsia="Times New Roman"/>
          <w:szCs w:val="24"/>
        </w:rPr>
        <w:t xml:space="preserve"> ακριβώς μπορεί να αξιοποιήσ</w:t>
      </w:r>
      <w:r>
        <w:rPr>
          <w:rFonts w:eastAsia="Times New Roman"/>
          <w:szCs w:val="24"/>
        </w:rPr>
        <w:t>ει όλες</w:t>
      </w:r>
      <w:r w:rsidRPr="002A0D60">
        <w:rPr>
          <w:rFonts w:eastAsia="Times New Roman"/>
          <w:szCs w:val="24"/>
        </w:rPr>
        <w:t xml:space="preserve"> τις παραγωγικές δυνατότητες και τις δυνάμεις</w:t>
      </w:r>
      <w:r>
        <w:rPr>
          <w:rFonts w:eastAsia="Times New Roman"/>
          <w:szCs w:val="24"/>
        </w:rPr>
        <w:t>, με στόχο μια</w:t>
      </w:r>
      <w:r w:rsidRPr="002A0D60">
        <w:rPr>
          <w:rFonts w:eastAsia="Times New Roman"/>
          <w:szCs w:val="24"/>
        </w:rPr>
        <w:t xml:space="preserve"> ανάπτυξη η οποία θα ικανοποιεί </w:t>
      </w:r>
      <w:r>
        <w:rPr>
          <w:rFonts w:eastAsia="Times New Roman"/>
          <w:szCs w:val="24"/>
        </w:rPr>
        <w:t>πρώτα και κύρια τις</w:t>
      </w:r>
      <w:r w:rsidRPr="002A0D60">
        <w:rPr>
          <w:rFonts w:eastAsia="Times New Roman"/>
          <w:szCs w:val="24"/>
        </w:rPr>
        <w:t xml:space="preserve"> λαϊκές ανάγκες</w:t>
      </w:r>
      <w:r>
        <w:rPr>
          <w:rFonts w:eastAsia="Times New Roman"/>
          <w:szCs w:val="24"/>
        </w:rPr>
        <w:t xml:space="preserve">. </w:t>
      </w:r>
      <w:r w:rsidRPr="002A0D60">
        <w:rPr>
          <w:rFonts w:eastAsia="Times New Roman"/>
          <w:szCs w:val="24"/>
        </w:rPr>
        <w:t>Αυτό είναι το ζητούμενο και αυτό προκύπτει από κάθε ζήτημα το οποίο απασχολεί</w:t>
      </w:r>
      <w:r>
        <w:rPr>
          <w:rFonts w:eastAsia="Times New Roman"/>
          <w:szCs w:val="24"/>
        </w:rPr>
        <w:t>.</w:t>
      </w:r>
    </w:p>
    <w:p w14:paraId="0CA0AB1B" w14:textId="77777777" w:rsidR="008679D8" w:rsidRDefault="00557822">
      <w:pPr>
        <w:spacing w:line="600" w:lineRule="auto"/>
        <w:ind w:firstLine="720"/>
        <w:jc w:val="both"/>
        <w:rPr>
          <w:rFonts w:eastAsia="Times New Roman"/>
          <w:szCs w:val="24"/>
        </w:rPr>
      </w:pPr>
      <w:r>
        <w:rPr>
          <w:rFonts w:eastAsia="Times New Roman"/>
          <w:szCs w:val="24"/>
        </w:rPr>
        <w:t>Μά</w:t>
      </w:r>
      <w:r w:rsidRPr="002A0D60">
        <w:rPr>
          <w:rFonts w:eastAsia="Times New Roman"/>
          <w:szCs w:val="24"/>
        </w:rPr>
        <w:t>λιστα σήμερα το συγκεκριμένο νομοσχέδιο</w:t>
      </w:r>
      <w:r>
        <w:rPr>
          <w:rFonts w:eastAsia="Times New Roman"/>
          <w:szCs w:val="24"/>
        </w:rPr>
        <w:t>, η</w:t>
      </w:r>
      <w:r w:rsidRPr="002A0D60">
        <w:rPr>
          <w:rFonts w:eastAsia="Times New Roman"/>
          <w:szCs w:val="24"/>
        </w:rPr>
        <w:t xml:space="preserve"> νομοθ</w:t>
      </w:r>
      <w:r w:rsidRPr="002A0D60">
        <w:rPr>
          <w:rFonts w:eastAsia="Times New Roman"/>
          <w:szCs w:val="24"/>
        </w:rPr>
        <w:t xml:space="preserve">ετική </w:t>
      </w:r>
      <w:r>
        <w:rPr>
          <w:rFonts w:eastAsia="Times New Roman"/>
          <w:szCs w:val="24"/>
        </w:rPr>
        <w:t>π</w:t>
      </w:r>
      <w:r w:rsidRPr="002A0D60">
        <w:rPr>
          <w:rFonts w:eastAsia="Times New Roman"/>
          <w:szCs w:val="24"/>
        </w:rPr>
        <w:t xml:space="preserve">ρωτοβουλία της </w:t>
      </w:r>
      <w:r>
        <w:rPr>
          <w:rFonts w:eastAsia="Times New Roman"/>
          <w:szCs w:val="24"/>
        </w:rPr>
        <w:t>Κ</w:t>
      </w:r>
      <w:r w:rsidRPr="002A0D60">
        <w:rPr>
          <w:rFonts w:eastAsia="Times New Roman"/>
          <w:szCs w:val="24"/>
        </w:rPr>
        <w:t>υβέρνησης</w:t>
      </w:r>
      <w:r>
        <w:rPr>
          <w:rFonts w:eastAsia="Times New Roman"/>
          <w:szCs w:val="24"/>
        </w:rPr>
        <w:t>, δεν είναι τίποτε άλλο παρά ένας ακόμη</w:t>
      </w:r>
      <w:r w:rsidRPr="002A0D60">
        <w:rPr>
          <w:rFonts w:eastAsia="Times New Roman"/>
          <w:szCs w:val="24"/>
        </w:rPr>
        <w:t xml:space="preserve"> κρίκος στην αλυσίδα διαμόρφωση</w:t>
      </w:r>
      <w:r>
        <w:rPr>
          <w:rFonts w:eastAsia="Times New Roman"/>
          <w:szCs w:val="24"/>
        </w:rPr>
        <w:t>ς</w:t>
      </w:r>
      <w:r w:rsidRPr="002A0D60">
        <w:rPr>
          <w:rFonts w:eastAsia="Times New Roman"/>
          <w:szCs w:val="24"/>
        </w:rPr>
        <w:t xml:space="preserve"> ενός ακόμη πιο ευνοϊκού περιβάλλοντος</w:t>
      </w:r>
      <w:r>
        <w:rPr>
          <w:rFonts w:eastAsia="Times New Roman"/>
          <w:szCs w:val="24"/>
        </w:rPr>
        <w:t>. Κ</w:t>
      </w:r>
      <w:r w:rsidRPr="002A0D60">
        <w:rPr>
          <w:rFonts w:eastAsia="Times New Roman"/>
          <w:szCs w:val="24"/>
        </w:rPr>
        <w:t>αι</w:t>
      </w:r>
      <w:r>
        <w:rPr>
          <w:rFonts w:eastAsia="Times New Roman"/>
          <w:szCs w:val="24"/>
        </w:rPr>
        <w:t xml:space="preserve"> </w:t>
      </w:r>
      <w:r w:rsidRPr="002A0D60">
        <w:rPr>
          <w:rFonts w:eastAsia="Times New Roman"/>
          <w:szCs w:val="24"/>
        </w:rPr>
        <w:t xml:space="preserve">η κριτική που σας ασκούν τα άλλα κόμματα </w:t>
      </w:r>
      <w:r>
        <w:rPr>
          <w:rFonts w:eastAsia="Times New Roman"/>
          <w:szCs w:val="24"/>
        </w:rPr>
        <w:t>-</w:t>
      </w:r>
      <w:r w:rsidRPr="002A0D60">
        <w:rPr>
          <w:rFonts w:eastAsia="Times New Roman"/>
          <w:szCs w:val="24"/>
        </w:rPr>
        <w:t>όλα τα άλλα κόμματα</w:t>
      </w:r>
      <w:r>
        <w:rPr>
          <w:rFonts w:eastAsia="Times New Roman"/>
          <w:szCs w:val="24"/>
        </w:rPr>
        <w:t>,</w:t>
      </w:r>
      <w:r w:rsidRPr="002A0D60">
        <w:rPr>
          <w:rFonts w:eastAsia="Times New Roman"/>
          <w:szCs w:val="24"/>
        </w:rPr>
        <w:t xml:space="preserve"> από τη Χρυσή Αυγή μέχρι τη Νέα Δημοκρατία</w:t>
      </w:r>
      <w:r>
        <w:rPr>
          <w:rFonts w:eastAsia="Times New Roman"/>
          <w:szCs w:val="24"/>
        </w:rPr>
        <w:t>-</w:t>
      </w:r>
      <w:r w:rsidRPr="002A0D60">
        <w:rPr>
          <w:rFonts w:eastAsia="Times New Roman"/>
          <w:szCs w:val="24"/>
        </w:rPr>
        <w:t xml:space="preserve"> είν</w:t>
      </w:r>
      <w:r w:rsidRPr="002A0D60">
        <w:rPr>
          <w:rFonts w:eastAsia="Times New Roman"/>
          <w:szCs w:val="24"/>
        </w:rPr>
        <w:t xml:space="preserve">αι </w:t>
      </w:r>
      <w:r>
        <w:rPr>
          <w:rFonts w:eastAsia="Times New Roman"/>
          <w:szCs w:val="24"/>
        </w:rPr>
        <w:t xml:space="preserve">το </w:t>
      </w:r>
      <w:r w:rsidRPr="002A0D60">
        <w:rPr>
          <w:rFonts w:eastAsia="Times New Roman"/>
          <w:szCs w:val="24"/>
        </w:rPr>
        <w:t xml:space="preserve">να επιταχύνετε αυτή τη διαδικασία διαμόρφωσης </w:t>
      </w:r>
      <w:r>
        <w:rPr>
          <w:rFonts w:eastAsia="Times New Roman"/>
          <w:szCs w:val="24"/>
        </w:rPr>
        <w:t>ενός πιο</w:t>
      </w:r>
      <w:r w:rsidRPr="002A0D60">
        <w:rPr>
          <w:rFonts w:eastAsia="Times New Roman"/>
          <w:szCs w:val="24"/>
        </w:rPr>
        <w:t xml:space="preserve"> ευνοϊκού περιβάλλοντος</w:t>
      </w:r>
      <w:r>
        <w:rPr>
          <w:rFonts w:eastAsia="Times New Roman"/>
          <w:szCs w:val="24"/>
        </w:rPr>
        <w:t>.</w:t>
      </w:r>
      <w:r w:rsidRPr="002A0D60">
        <w:rPr>
          <w:rFonts w:eastAsia="Times New Roman"/>
          <w:szCs w:val="24"/>
        </w:rPr>
        <w:t xml:space="preserve"> </w:t>
      </w:r>
      <w:r>
        <w:rPr>
          <w:rFonts w:eastAsia="Times New Roman"/>
          <w:szCs w:val="24"/>
        </w:rPr>
        <w:t>Σα</w:t>
      </w:r>
      <w:r w:rsidRPr="002A0D60">
        <w:rPr>
          <w:rFonts w:eastAsia="Times New Roman"/>
          <w:szCs w:val="24"/>
        </w:rPr>
        <w:t xml:space="preserve">ς </w:t>
      </w:r>
      <w:r>
        <w:rPr>
          <w:rFonts w:eastAsia="Times New Roman"/>
          <w:szCs w:val="24"/>
        </w:rPr>
        <w:t>λένε</w:t>
      </w:r>
      <w:r w:rsidRPr="002A0D60">
        <w:rPr>
          <w:rFonts w:eastAsia="Times New Roman"/>
          <w:szCs w:val="24"/>
        </w:rPr>
        <w:t xml:space="preserve"> για κίνητρα</w:t>
      </w:r>
      <w:r>
        <w:rPr>
          <w:rFonts w:eastAsia="Times New Roman"/>
          <w:szCs w:val="24"/>
        </w:rPr>
        <w:t>,</w:t>
      </w:r>
      <w:r w:rsidRPr="002A0D60">
        <w:rPr>
          <w:rFonts w:eastAsia="Times New Roman"/>
          <w:szCs w:val="24"/>
        </w:rPr>
        <w:t xml:space="preserve"> φορολογικά κίνητρα στις επιχειρήσεις</w:t>
      </w:r>
      <w:r>
        <w:rPr>
          <w:rFonts w:eastAsia="Times New Roman"/>
          <w:szCs w:val="24"/>
        </w:rPr>
        <w:t>,</w:t>
      </w:r>
      <w:r w:rsidRPr="002A0D60">
        <w:rPr>
          <w:rFonts w:eastAsia="Times New Roman"/>
          <w:szCs w:val="24"/>
        </w:rPr>
        <w:t xml:space="preserve"> για πάταξη της γρα</w:t>
      </w:r>
      <w:r w:rsidRPr="002A0D60">
        <w:rPr>
          <w:rFonts w:eastAsia="Times New Roman"/>
          <w:szCs w:val="24"/>
        </w:rPr>
        <w:lastRenderedPageBreak/>
        <w:t>φειοκρατίας</w:t>
      </w:r>
      <w:r>
        <w:rPr>
          <w:rFonts w:eastAsia="Times New Roman"/>
          <w:szCs w:val="24"/>
        </w:rPr>
        <w:t>,</w:t>
      </w:r>
      <w:r w:rsidRPr="002A0D60">
        <w:rPr>
          <w:rFonts w:eastAsia="Times New Roman"/>
          <w:szCs w:val="24"/>
        </w:rPr>
        <w:t xml:space="preserve"> για διευκόλυνση των επενδυτικών σχεδίων</w:t>
      </w:r>
      <w:r>
        <w:rPr>
          <w:rFonts w:eastAsia="Times New Roman"/>
          <w:szCs w:val="24"/>
        </w:rPr>
        <w:t>,</w:t>
      </w:r>
      <w:r w:rsidRPr="002A0D60">
        <w:rPr>
          <w:rFonts w:eastAsia="Times New Roman"/>
          <w:szCs w:val="24"/>
        </w:rPr>
        <w:t xml:space="preserve"> για ειδικά χωροταξικά πλαίσια</w:t>
      </w:r>
      <w:r>
        <w:rPr>
          <w:rFonts w:eastAsia="Times New Roman"/>
          <w:szCs w:val="24"/>
        </w:rPr>
        <w:t>. Πού υποτ</w:t>
      </w:r>
      <w:r>
        <w:rPr>
          <w:rFonts w:eastAsia="Times New Roman"/>
          <w:szCs w:val="24"/>
        </w:rPr>
        <w:t>άσσουμε τα πάντα, λ</w:t>
      </w:r>
      <w:r w:rsidRPr="002A0D60">
        <w:rPr>
          <w:rFonts w:eastAsia="Times New Roman"/>
          <w:szCs w:val="24"/>
        </w:rPr>
        <w:t>οιπόν</w:t>
      </w:r>
      <w:r>
        <w:rPr>
          <w:rFonts w:eastAsia="Times New Roman"/>
          <w:szCs w:val="24"/>
        </w:rPr>
        <w:t>; Σ</w:t>
      </w:r>
      <w:r w:rsidRPr="002A0D60">
        <w:rPr>
          <w:rFonts w:eastAsia="Times New Roman"/>
          <w:szCs w:val="24"/>
        </w:rPr>
        <w:t>τις ανάγκες των επενδυτών</w:t>
      </w:r>
      <w:r>
        <w:rPr>
          <w:rFonts w:eastAsia="Times New Roman"/>
          <w:szCs w:val="24"/>
        </w:rPr>
        <w:t>,</w:t>
      </w:r>
      <w:r w:rsidRPr="002A0D60">
        <w:rPr>
          <w:rFonts w:eastAsia="Times New Roman"/>
          <w:szCs w:val="24"/>
        </w:rPr>
        <w:t xml:space="preserve"> όπως </w:t>
      </w:r>
      <w:r>
        <w:rPr>
          <w:rFonts w:eastAsia="Times New Roman"/>
          <w:szCs w:val="24"/>
        </w:rPr>
        <w:t xml:space="preserve">τους </w:t>
      </w:r>
      <w:r w:rsidRPr="002A0D60">
        <w:rPr>
          <w:rFonts w:eastAsia="Times New Roman"/>
          <w:szCs w:val="24"/>
        </w:rPr>
        <w:t>ονομάζετ</w:t>
      </w:r>
      <w:r>
        <w:rPr>
          <w:rFonts w:eastAsia="Times New Roman"/>
          <w:szCs w:val="24"/>
        </w:rPr>
        <w:t>ε,</w:t>
      </w:r>
      <w:r w:rsidRPr="002A0D60">
        <w:rPr>
          <w:rFonts w:eastAsia="Times New Roman"/>
          <w:szCs w:val="24"/>
        </w:rPr>
        <w:t xml:space="preserve"> </w:t>
      </w:r>
      <w:r>
        <w:rPr>
          <w:rFonts w:eastAsia="Times New Roman"/>
          <w:szCs w:val="24"/>
        </w:rPr>
        <w:t>σ</w:t>
      </w:r>
      <w:r w:rsidRPr="002A0D60">
        <w:rPr>
          <w:rFonts w:eastAsia="Times New Roman"/>
          <w:szCs w:val="24"/>
        </w:rPr>
        <w:t>τις ανάγκες των επιχειρηματικών ομ</w:t>
      </w:r>
      <w:r>
        <w:rPr>
          <w:rFonts w:eastAsia="Times New Roman"/>
          <w:szCs w:val="24"/>
        </w:rPr>
        <w:t>ίλων.</w:t>
      </w:r>
    </w:p>
    <w:p w14:paraId="0CA0AB1C" w14:textId="77777777" w:rsidR="008679D8" w:rsidRDefault="00557822">
      <w:pPr>
        <w:spacing w:line="600" w:lineRule="auto"/>
        <w:ind w:firstLine="720"/>
        <w:jc w:val="both"/>
        <w:rPr>
          <w:rFonts w:eastAsia="Times New Roman"/>
          <w:szCs w:val="24"/>
        </w:rPr>
      </w:pPr>
      <w:r>
        <w:rPr>
          <w:rFonts w:eastAsia="Times New Roman"/>
          <w:szCs w:val="24"/>
        </w:rPr>
        <w:t>Αυτό ακριβώς το ευνοϊκό πλ</w:t>
      </w:r>
      <w:r w:rsidRPr="002A0D60">
        <w:rPr>
          <w:rFonts w:eastAsia="Times New Roman"/>
          <w:szCs w:val="24"/>
        </w:rPr>
        <w:t xml:space="preserve">αίσιο </w:t>
      </w:r>
      <w:r>
        <w:rPr>
          <w:rFonts w:eastAsia="Times New Roman"/>
          <w:szCs w:val="24"/>
        </w:rPr>
        <w:t>είναι</w:t>
      </w:r>
      <w:r w:rsidRPr="002A0D60">
        <w:rPr>
          <w:rFonts w:eastAsia="Times New Roman"/>
          <w:szCs w:val="24"/>
        </w:rPr>
        <w:t xml:space="preserve"> που πληρώνει η εργατική τάξη και τα λαϊκά στρώματα της χώρας </w:t>
      </w:r>
      <w:r>
        <w:rPr>
          <w:rFonts w:eastAsia="Times New Roman"/>
          <w:szCs w:val="24"/>
        </w:rPr>
        <w:t>μας,</w:t>
      </w:r>
      <w:r w:rsidRPr="002A0D60">
        <w:rPr>
          <w:rFonts w:eastAsia="Times New Roman"/>
          <w:szCs w:val="24"/>
        </w:rPr>
        <w:t xml:space="preserve"> με αυτή την πρωτόγνωρη επίθεση την ο</w:t>
      </w:r>
      <w:r w:rsidRPr="002A0D60">
        <w:rPr>
          <w:rFonts w:eastAsia="Times New Roman"/>
          <w:szCs w:val="24"/>
        </w:rPr>
        <w:t>ποία δέχονται στο βιοτικό τους επίπεδο</w:t>
      </w:r>
      <w:r>
        <w:rPr>
          <w:rFonts w:eastAsia="Times New Roman"/>
          <w:szCs w:val="24"/>
        </w:rPr>
        <w:t>,</w:t>
      </w:r>
      <w:r w:rsidRPr="002A0D60">
        <w:rPr>
          <w:rFonts w:eastAsia="Times New Roman"/>
          <w:szCs w:val="24"/>
        </w:rPr>
        <w:t xml:space="preserve"> στα εργασιακά δικαιώματα</w:t>
      </w:r>
      <w:r>
        <w:rPr>
          <w:rFonts w:eastAsia="Times New Roman"/>
          <w:szCs w:val="24"/>
        </w:rPr>
        <w:t>,</w:t>
      </w:r>
      <w:r w:rsidRPr="002A0D60">
        <w:rPr>
          <w:rFonts w:eastAsia="Times New Roman"/>
          <w:szCs w:val="24"/>
        </w:rPr>
        <w:t xml:space="preserve"> στην ικανοποίηση των δημοσίων αναγκών</w:t>
      </w:r>
      <w:r>
        <w:rPr>
          <w:rFonts w:eastAsia="Times New Roman"/>
          <w:szCs w:val="24"/>
        </w:rPr>
        <w:t>,</w:t>
      </w:r>
      <w:r w:rsidRPr="002A0D60">
        <w:rPr>
          <w:rFonts w:eastAsia="Times New Roman"/>
          <w:szCs w:val="24"/>
        </w:rPr>
        <w:t xml:space="preserve"> στην υγεία</w:t>
      </w:r>
      <w:r>
        <w:rPr>
          <w:rFonts w:eastAsia="Times New Roman"/>
          <w:szCs w:val="24"/>
        </w:rPr>
        <w:t>,</w:t>
      </w:r>
      <w:r w:rsidRPr="002A0D60">
        <w:rPr>
          <w:rFonts w:eastAsia="Times New Roman"/>
          <w:szCs w:val="24"/>
        </w:rPr>
        <w:t xml:space="preserve"> την παιδεία</w:t>
      </w:r>
      <w:r>
        <w:rPr>
          <w:rFonts w:eastAsia="Times New Roman"/>
          <w:szCs w:val="24"/>
        </w:rPr>
        <w:t>,</w:t>
      </w:r>
      <w:r w:rsidRPr="002A0D60">
        <w:rPr>
          <w:rFonts w:eastAsia="Times New Roman"/>
          <w:szCs w:val="24"/>
        </w:rPr>
        <w:t xml:space="preserve"> </w:t>
      </w:r>
      <w:r>
        <w:rPr>
          <w:rFonts w:eastAsia="Times New Roman"/>
          <w:szCs w:val="24"/>
        </w:rPr>
        <w:t>τις κοινωνικές τους ανάγκες,</w:t>
      </w:r>
      <w:r w:rsidRPr="002A0D60">
        <w:rPr>
          <w:rFonts w:eastAsia="Times New Roman"/>
          <w:szCs w:val="24"/>
        </w:rPr>
        <w:t xml:space="preserve"> στην </w:t>
      </w:r>
      <w:r>
        <w:rPr>
          <w:rFonts w:eastAsia="Times New Roman"/>
          <w:szCs w:val="24"/>
        </w:rPr>
        <w:t>π</w:t>
      </w:r>
      <w:r w:rsidRPr="002A0D60">
        <w:rPr>
          <w:rFonts w:eastAsia="Times New Roman"/>
          <w:szCs w:val="24"/>
        </w:rPr>
        <w:t>ρόνοια</w:t>
      </w:r>
      <w:r>
        <w:rPr>
          <w:rFonts w:eastAsia="Times New Roman"/>
          <w:szCs w:val="24"/>
        </w:rPr>
        <w:t>,</w:t>
      </w:r>
      <w:r w:rsidRPr="002A0D60">
        <w:rPr>
          <w:rFonts w:eastAsia="Times New Roman"/>
          <w:szCs w:val="24"/>
        </w:rPr>
        <w:t xml:space="preserve"> στην αντιμετώπιση των επιπτώσεων από τις πλημμύρες και τους σεισμούς</w:t>
      </w:r>
      <w:r>
        <w:rPr>
          <w:rFonts w:eastAsia="Times New Roman"/>
          <w:szCs w:val="24"/>
        </w:rPr>
        <w:t xml:space="preserve">. Για τον λόγο </w:t>
      </w:r>
      <w:r>
        <w:rPr>
          <w:rFonts w:eastAsia="Times New Roman"/>
          <w:szCs w:val="24"/>
        </w:rPr>
        <w:t>αυτό ακριβώς υ</w:t>
      </w:r>
      <w:r w:rsidRPr="002A0D60">
        <w:rPr>
          <w:rFonts w:eastAsia="Times New Roman"/>
          <w:szCs w:val="24"/>
        </w:rPr>
        <w:t xml:space="preserve">πάρχει </w:t>
      </w:r>
      <w:r>
        <w:rPr>
          <w:rFonts w:eastAsia="Times New Roman"/>
          <w:szCs w:val="24"/>
        </w:rPr>
        <w:t>και μια</w:t>
      </w:r>
      <w:r w:rsidRPr="002A0D60">
        <w:rPr>
          <w:rFonts w:eastAsia="Times New Roman"/>
          <w:szCs w:val="24"/>
        </w:rPr>
        <w:t xml:space="preserve"> ευρύτατη συναίνεση σε αυτή τη λογική</w:t>
      </w:r>
      <w:r>
        <w:rPr>
          <w:rFonts w:eastAsia="Times New Roman"/>
          <w:szCs w:val="24"/>
        </w:rPr>
        <w:t>, στη λογική δηλαδή</w:t>
      </w:r>
      <w:r w:rsidRPr="002A0D60">
        <w:rPr>
          <w:rFonts w:eastAsia="Times New Roman"/>
          <w:szCs w:val="24"/>
        </w:rPr>
        <w:t xml:space="preserve"> του μονόδρομου της καπιταλιστικής ανάπτυξης</w:t>
      </w:r>
      <w:r>
        <w:rPr>
          <w:rFonts w:eastAsia="Times New Roman"/>
          <w:szCs w:val="24"/>
        </w:rPr>
        <w:t>,</w:t>
      </w:r>
      <w:r w:rsidRPr="002A0D60">
        <w:rPr>
          <w:rFonts w:eastAsia="Times New Roman"/>
          <w:szCs w:val="24"/>
        </w:rPr>
        <w:t xml:space="preserve"> η οποία ακριβώς είναι και επικίνδυνη για την</w:t>
      </w:r>
      <w:r>
        <w:rPr>
          <w:rFonts w:eastAsia="Times New Roman"/>
          <w:szCs w:val="24"/>
        </w:rPr>
        <w:t xml:space="preserve"> ικανοποίηση των λαϊκών αναγκών.</w:t>
      </w:r>
    </w:p>
    <w:p w14:paraId="0CA0AB1D" w14:textId="77777777" w:rsidR="008679D8" w:rsidRDefault="00557822">
      <w:pPr>
        <w:spacing w:line="600" w:lineRule="auto"/>
        <w:ind w:firstLine="720"/>
        <w:jc w:val="both"/>
        <w:rPr>
          <w:rFonts w:eastAsia="Times New Roman"/>
          <w:szCs w:val="24"/>
        </w:rPr>
      </w:pPr>
      <w:r>
        <w:rPr>
          <w:rFonts w:eastAsia="Times New Roman"/>
          <w:szCs w:val="24"/>
        </w:rPr>
        <w:t>Απ</w:t>
      </w:r>
      <w:r w:rsidRPr="002A0D60">
        <w:rPr>
          <w:rFonts w:eastAsia="Times New Roman"/>
          <w:szCs w:val="24"/>
        </w:rPr>
        <w:t>ό αυτή την άποψη είναι καθαρό</w:t>
      </w:r>
      <w:r>
        <w:rPr>
          <w:rFonts w:eastAsia="Times New Roman"/>
          <w:szCs w:val="24"/>
        </w:rPr>
        <w:t>, κύριε Υπουργέ, ό</w:t>
      </w:r>
      <w:r>
        <w:rPr>
          <w:rFonts w:eastAsia="Times New Roman"/>
          <w:szCs w:val="24"/>
        </w:rPr>
        <w:t>τι εμείς</w:t>
      </w:r>
      <w:r w:rsidRPr="002A0D60">
        <w:rPr>
          <w:rFonts w:eastAsia="Times New Roman"/>
          <w:szCs w:val="24"/>
        </w:rPr>
        <w:t xml:space="preserve"> ως </w:t>
      </w:r>
      <w:r>
        <w:rPr>
          <w:rFonts w:eastAsia="Times New Roman"/>
          <w:szCs w:val="24"/>
        </w:rPr>
        <w:t>ΚΚΕ</w:t>
      </w:r>
      <w:r w:rsidRPr="002A0D60">
        <w:rPr>
          <w:rFonts w:eastAsia="Times New Roman"/>
          <w:szCs w:val="24"/>
        </w:rPr>
        <w:t xml:space="preserve"> αυτή τη λογική θα </w:t>
      </w:r>
      <w:r>
        <w:rPr>
          <w:rFonts w:eastAsia="Times New Roman"/>
          <w:szCs w:val="24"/>
        </w:rPr>
        <w:t xml:space="preserve">την </w:t>
      </w:r>
      <w:r w:rsidRPr="002A0D60">
        <w:rPr>
          <w:rFonts w:eastAsia="Times New Roman"/>
          <w:szCs w:val="24"/>
        </w:rPr>
        <w:t>αντιπαλέψουμε</w:t>
      </w:r>
      <w:r>
        <w:rPr>
          <w:rFonts w:eastAsia="Times New Roman"/>
          <w:szCs w:val="24"/>
        </w:rPr>
        <w:t>, τη</w:t>
      </w:r>
      <w:r w:rsidRPr="002A0D60">
        <w:rPr>
          <w:rFonts w:eastAsia="Times New Roman"/>
          <w:szCs w:val="24"/>
        </w:rPr>
        <w:t xml:space="preserve"> λογική δηλαδή που τα πάντα </w:t>
      </w:r>
      <w:r>
        <w:rPr>
          <w:rFonts w:eastAsia="Times New Roman"/>
          <w:szCs w:val="24"/>
        </w:rPr>
        <w:t>τα υποτάσσει</w:t>
      </w:r>
      <w:r w:rsidRPr="002A0D60">
        <w:rPr>
          <w:rFonts w:eastAsia="Times New Roman"/>
          <w:szCs w:val="24"/>
        </w:rPr>
        <w:t xml:space="preserve"> στις ανάγκες του κεφαλαίου και θα καλέσουμε τους εργαζόμενους </w:t>
      </w:r>
      <w:r>
        <w:rPr>
          <w:rFonts w:eastAsia="Times New Roman"/>
          <w:szCs w:val="24"/>
        </w:rPr>
        <w:t xml:space="preserve">να αναπτύξουν τη δράση </w:t>
      </w:r>
      <w:r>
        <w:rPr>
          <w:rFonts w:eastAsia="Times New Roman"/>
          <w:szCs w:val="24"/>
        </w:rPr>
        <w:lastRenderedPageBreak/>
        <w:t>τους και</w:t>
      </w:r>
      <w:r w:rsidRPr="002A0D60">
        <w:rPr>
          <w:rFonts w:eastAsia="Times New Roman"/>
          <w:szCs w:val="24"/>
        </w:rPr>
        <w:t xml:space="preserve"> την παρέμβασή τους </w:t>
      </w:r>
      <w:r>
        <w:rPr>
          <w:rFonts w:eastAsia="Times New Roman"/>
          <w:szCs w:val="24"/>
        </w:rPr>
        <w:t xml:space="preserve">ερχόμενοι απέναντι </w:t>
      </w:r>
      <w:r w:rsidRPr="002A0D60">
        <w:rPr>
          <w:rFonts w:eastAsia="Times New Roman"/>
          <w:szCs w:val="24"/>
        </w:rPr>
        <w:t>σε αυτή τη λογική</w:t>
      </w:r>
      <w:r>
        <w:rPr>
          <w:rFonts w:eastAsia="Times New Roman"/>
          <w:szCs w:val="24"/>
        </w:rPr>
        <w:t>,</w:t>
      </w:r>
      <w:r w:rsidRPr="002A0D60">
        <w:rPr>
          <w:rFonts w:eastAsia="Times New Roman"/>
          <w:szCs w:val="24"/>
        </w:rPr>
        <w:t xml:space="preserve"> τη λογική</w:t>
      </w:r>
      <w:r w:rsidRPr="002A0D60">
        <w:rPr>
          <w:rFonts w:eastAsia="Times New Roman"/>
          <w:szCs w:val="24"/>
        </w:rPr>
        <w:t xml:space="preserve"> της σταθερότητας</w:t>
      </w:r>
      <w:r>
        <w:rPr>
          <w:rFonts w:eastAsia="Times New Roman"/>
          <w:szCs w:val="24"/>
        </w:rPr>
        <w:t>,</w:t>
      </w:r>
      <w:r w:rsidRPr="002A0D60">
        <w:rPr>
          <w:rFonts w:eastAsia="Times New Roman"/>
          <w:szCs w:val="24"/>
        </w:rPr>
        <w:t xml:space="preserve"> της αποκατάστασης της εμπιστοσύνης των αγορών στην </w:t>
      </w:r>
      <w:r>
        <w:rPr>
          <w:rFonts w:eastAsia="Times New Roman"/>
          <w:szCs w:val="24"/>
        </w:rPr>
        <w:t>ε</w:t>
      </w:r>
      <w:r w:rsidRPr="002A0D60">
        <w:rPr>
          <w:rFonts w:eastAsia="Times New Roman"/>
          <w:szCs w:val="24"/>
        </w:rPr>
        <w:t>λληνική οικονο</w:t>
      </w:r>
      <w:r>
        <w:rPr>
          <w:rFonts w:eastAsia="Times New Roman"/>
          <w:szCs w:val="24"/>
        </w:rPr>
        <w:t>μία,</w:t>
      </w:r>
      <w:r w:rsidRPr="002A0D60">
        <w:rPr>
          <w:rFonts w:eastAsia="Times New Roman"/>
          <w:szCs w:val="24"/>
        </w:rPr>
        <w:t xml:space="preserve"> γιατί ακριβώς αυτή είναι και η αιτία των δεινών που αντιμετωπίζει η εργατική τάξη και τα υπόλοιπα λαϊκά στρώματα</w:t>
      </w:r>
      <w:r>
        <w:rPr>
          <w:rFonts w:eastAsia="Times New Roman"/>
          <w:szCs w:val="24"/>
        </w:rPr>
        <w:t>.</w:t>
      </w:r>
    </w:p>
    <w:p w14:paraId="0CA0AB1E" w14:textId="77777777" w:rsidR="008679D8" w:rsidRDefault="0055782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w:t>
      </w:r>
      <w:r>
        <w:rPr>
          <w:rFonts w:eastAsia="Times New Roman"/>
          <w:szCs w:val="24"/>
        </w:rPr>
        <w:t xml:space="preserve">. </w:t>
      </w:r>
      <w:r w:rsidRPr="002A0D60">
        <w:rPr>
          <w:rFonts w:eastAsia="Times New Roman"/>
          <w:szCs w:val="24"/>
        </w:rPr>
        <w:t xml:space="preserve">Νίκο </w:t>
      </w:r>
      <w:proofErr w:type="spellStart"/>
      <w:r w:rsidRPr="002A0D60">
        <w:rPr>
          <w:rFonts w:eastAsia="Times New Roman"/>
          <w:szCs w:val="24"/>
        </w:rPr>
        <w:t>Καραθανασόπουλο</w:t>
      </w:r>
      <w:proofErr w:type="spellEnd"/>
      <w:r>
        <w:rPr>
          <w:rFonts w:eastAsia="Times New Roman"/>
          <w:szCs w:val="24"/>
        </w:rPr>
        <w:t>,</w:t>
      </w:r>
      <w:r w:rsidRPr="002A0D60">
        <w:rPr>
          <w:rFonts w:eastAsia="Times New Roman"/>
          <w:szCs w:val="24"/>
        </w:rPr>
        <w:t xml:space="preserve"> </w:t>
      </w:r>
      <w:r>
        <w:rPr>
          <w:rFonts w:eastAsia="Times New Roman"/>
          <w:szCs w:val="24"/>
        </w:rPr>
        <w:t>Κ</w:t>
      </w:r>
      <w:r w:rsidRPr="002A0D60">
        <w:rPr>
          <w:rFonts w:eastAsia="Times New Roman"/>
          <w:szCs w:val="24"/>
        </w:rPr>
        <w:t xml:space="preserve">οινοβουλευτικό </w:t>
      </w:r>
      <w:r>
        <w:rPr>
          <w:rFonts w:eastAsia="Times New Roman"/>
          <w:szCs w:val="24"/>
        </w:rPr>
        <w:t>Ε</w:t>
      </w:r>
      <w:r w:rsidRPr="002A0D60">
        <w:rPr>
          <w:rFonts w:eastAsia="Times New Roman"/>
          <w:szCs w:val="24"/>
        </w:rPr>
        <w:t xml:space="preserve">κπρόσωπο του </w:t>
      </w:r>
      <w:r>
        <w:rPr>
          <w:rFonts w:eastAsia="Times New Roman"/>
          <w:szCs w:val="24"/>
        </w:rPr>
        <w:t>Κομμουνιστικού Κόμματος Ελλάδας</w:t>
      </w:r>
      <w:r>
        <w:rPr>
          <w:rFonts w:eastAsia="Times New Roman"/>
          <w:szCs w:val="24"/>
        </w:rPr>
        <w:t>.</w:t>
      </w:r>
    </w:p>
    <w:p w14:paraId="0CA0AB1F" w14:textId="77777777" w:rsidR="008679D8" w:rsidRDefault="00557822">
      <w:pPr>
        <w:spacing w:line="600" w:lineRule="auto"/>
        <w:ind w:firstLine="720"/>
        <w:jc w:val="both"/>
        <w:rPr>
          <w:rFonts w:eastAsia="Times New Roman"/>
          <w:szCs w:val="24"/>
        </w:rPr>
      </w:pPr>
      <w:r>
        <w:rPr>
          <w:rFonts w:eastAsia="Times New Roman"/>
          <w:szCs w:val="24"/>
        </w:rPr>
        <w:t>Τον λόγο έχει ο Αναπληρωτής Υ</w:t>
      </w:r>
      <w:r w:rsidRPr="002A0D60">
        <w:rPr>
          <w:rFonts w:eastAsia="Times New Roman"/>
          <w:szCs w:val="24"/>
        </w:rPr>
        <w:t xml:space="preserve">πουργός </w:t>
      </w:r>
      <w:r>
        <w:rPr>
          <w:rFonts w:eastAsia="Times New Roman"/>
          <w:szCs w:val="24"/>
        </w:rPr>
        <w:t xml:space="preserve">κ. Αστέριος </w:t>
      </w:r>
      <w:proofErr w:type="spellStart"/>
      <w:r>
        <w:rPr>
          <w:rFonts w:eastAsia="Times New Roman"/>
          <w:szCs w:val="24"/>
        </w:rPr>
        <w:t>Π</w:t>
      </w:r>
      <w:r w:rsidRPr="002A0D60">
        <w:rPr>
          <w:rFonts w:eastAsia="Times New Roman"/>
          <w:szCs w:val="24"/>
        </w:rPr>
        <w:t>ιτσιόρλας</w:t>
      </w:r>
      <w:proofErr w:type="spellEnd"/>
      <w:r w:rsidRPr="002A0D60">
        <w:rPr>
          <w:rFonts w:eastAsia="Times New Roman"/>
          <w:szCs w:val="24"/>
        </w:rPr>
        <w:t xml:space="preserve"> για να τοποθετηθεί </w:t>
      </w:r>
      <w:r>
        <w:rPr>
          <w:rFonts w:eastAsia="Times New Roman"/>
          <w:szCs w:val="24"/>
        </w:rPr>
        <w:t xml:space="preserve">σχετικά με </w:t>
      </w:r>
      <w:r w:rsidRPr="002A0D60">
        <w:rPr>
          <w:rFonts w:eastAsia="Times New Roman"/>
          <w:szCs w:val="24"/>
        </w:rPr>
        <w:t>τη νομοτεχνική βελτίωση</w:t>
      </w:r>
      <w:r>
        <w:rPr>
          <w:rFonts w:eastAsia="Times New Roman"/>
          <w:szCs w:val="24"/>
        </w:rPr>
        <w:t>,</w:t>
      </w:r>
      <w:r w:rsidRPr="002A0D60">
        <w:rPr>
          <w:rFonts w:eastAsia="Times New Roman"/>
          <w:szCs w:val="24"/>
        </w:rPr>
        <w:t xml:space="preserve"> την οποία </w:t>
      </w:r>
      <w:r>
        <w:rPr>
          <w:rFonts w:eastAsia="Times New Roman"/>
          <w:szCs w:val="24"/>
        </w:rPr>
        <w:t>έχει καταθέσει.</w:t>
      </w:r>
    </w:p>
    <w:p w14:paraId="0CA0AB20" w14:textId="77777777" w:rsidR="008679D8" w:rsidRDefault="00557822">
      <w:pPr>
        <w:spacing w:line="600" w:lineRule="auto"/>
        <w:ind w:firstLine="720"/>
        <w:jc w:val="both"/>
        <w:rPr>
          <w:rFonts w:eastAsia="Times New Roman"/>
          <w:szCs w:val="24"/>
        </w:rPr>
      </w:pPr>
      <w:r>
        <w:rPr>
          <w:rFonts w:eastAsia="Times New Roman"/>
          <w:b/>
          <w:szCs w:val="24"/>
        </w:rPr>
        <w:t>ΑΣΤΕΡΙΟΣ ΠΙΤΣΙΟΡΛΑΣ (Αναπληρ</w:t>
      </w:r>
      <w:r>
        <w:rPr>
          <w:rFonts w:eastAsia="Times New Roman"/>
          <w:b/>
          <w:szCs w:val="24"/>
        </w:rPr>
        <w:t>ωτής Υπουργός Οικονομίας και Ανάπτυξης):</w:t>
      </w:r>
      <w:r w:rsidRPr="002A0D60">
        <w:rPr>
          <w:rFonts w:eastAsia="Times New Roman"/>
          <w:szCs w:val="24"/>
        </w:rPr>
        <w:t xml:space="preserve"> Απλώς θα καταθέσω </w:t>
      </w:r>
      <w:r>
        <w:rPr>
          <w:rFonts w:eastAsia="Times New Roman"/>
          <w:szCs w:val="24"/>
        </w:rPr>
        <w:t>μία</w:t>
      </w:r>
      <w:r w:rsidRPr="002A0D60">
        <w:rPr>
          <w:rFonts w:eastAsia="Times New Roman"/>
          <w:szCs w:val="24"/>
        </w:rPr>
        <w:t xml:space="preserve"> νομοτεχνική βελτίωση στην τροπολογία του κ</w:t>
      </w:r>
      <w:r>
        <w:rPr>
          <w:rFonts w:eastAsia="Times New Roman"/>
          <w:szCs w:val="24"/>
        </w:rPr>
        <w:t>.</w:t>
      </w:r>
      <w:r w:rsidRPr="002A0D60">
        <w:rPr>
          <w:rFonts w:eastAsia="Times New Roman"/>
          <w:szCs w:val="24"/>
        </w:rPr>
        <w:t xml:space="preserve"> Κακλαμάνη</w:t>
      </w:r>
      <w:r>
        <w:rPr>
          <w:rFonts w:eastAsia="Times New Roman"/>
          <w:szCs w:val="24"/>
        </w:rPr>
        <w:t>.</w:t>
      </w:r>
      <w:r w:rsidRPr="002A0D60">
        <w:rPr>
          <w:rFonts w:eastAsia="Times New Roman"/>
          <w:szCs w:val="24"/>
        </w:rPr>
        <w:t xml:space="preserve"> Έχουμε συνεννοηθεί με τον </w:t>
      </w:r>
      <w:r>
        <w:rPr>
          <w:rFonts w:eastAsia="Times New Roman"/>
          <w:szCs w:val="24"/>
        </w:rPr>
        <w:t>κ. Κακλαμάνη. Είναι σύμφωνος.</w:t>
      </w:r>
      <w:r w:rsidRPr="002A0D60">
        <w:rPr>
          <w:rFonts w:eastAsia="Times New Roman"/>
          <w:szCs w:val="24"/>
        </w:rPr>
        <w:t xml:space="preserve"> </w:t>
      </w:r>
      <w:r>
        <w:rPr>
          <w:rFonts w:eastAsia="Times New Roman"/>
          <w:szCs w:val="24"/>
        </w:rPr>
        <w:t>Απλώς τ</w:t>
      </w:r>
      <w:r w:rsidRPr="002A0D60">
        <w:rPr>
          <w:rFonts w:eastAsia="Times New Roman"/>
          <w:szCs w:val="24"/>
        </w:rPr>
        <w:t xml:space="preserve">ην καταθέτουμε για να </w:t>
      </w:r>
      <w:r>
        <w:rPr>
          <w:rFonts w:eastAsia="Times New Roman"/>
          <w:szCs w:val="24"/>
        </w:rPr>
        <w:t xml:space="preserve">τη </w:t>
      </w:r>
      <w:r w:rsidRPr="002A0D60">
        <w:rPr>
          <w:rFonts w:eastAsia="Times New Roman"/>
          <w:szCs w:val="24"/>
        </w:rPr>
        <w:t>λάβουν υπ</w:t>
      </w:r>
      <w:r>
        <w:rPr>
          <w:rFonts w:eastAsia="Times New Roman"/>
          <w:szCs w:val="24"/>
        </w:rPr>
        <w:t xml:space="preserve">’ </w:t>
      </w:r>
      <w:proofErr w:type="spellStart"/>
      <w:r w:rsidRPr="002A0D60">
        <w:rPr>
          <w:rFonts w:eastAsia="Times New Roman"/>
          <w:szCs w:val="24"/>
        </w:rPr>
        <w:t>όψιν</w:t>
      </w:r>
      <w:proofErr w:type="spellEnd"/>
      <w:r w:rsidRPr="002A0D60">
        <w:rPr>
          <w:rFonts w:eastAsia="Times New Roman"/>
          <w:szCs w:val="24"/>
        </w:rPr>
        <w:t xml:space="preserve"> οι συνάδελφοι</w:t>
      </w:r>
      <w:r>
        <w:rPr>
          <w:rFonts w:eastAsia="Times New Roman"/>
          <w:szCs w:val="24"/>
        </w:rPr>
        <w:t>.</w:t>
      </w:r>
    </w:p>
    <w:p w14:paraId="0CA0AB21" w14:textId="77777777" w:rsidR="008679D8" w:rsidRDefault="00557822">
      <w:pPr>
        <w:spacing w:line="600" w:lineRule="auto"/>
        <w:ind w:firstLine="720"/>
        <w:jc w:val="both"/>
        <w:rPr>
          <w:rFonts w:eastAsia="Times New Roman"/>
          <w:szCs w:val="24"/>
        </w:rPr>
      </w:pPr>
      <w:r>
        <w:rPr>
          <w:rFonts w:eastAsia="Times New Roman"/>
          <w:szCs w:val="24"/>
        </w:rPr>
        <w:lastRenderedPageBreak/>
        <w:t xml:space="preserve">(Στο σημείο αυτό ο </w:t>
      </w:r>
      <w:r>
        <w:rPr>
          <w:rFonts w:eastAsia="Times New Roman"/>
          <w:szCs w:val="24"/>
        </w:rPr>
        <w:t xml:space="preserve">Αναπληρωτής Υπουργός κ. Αστέριος </w:t>
      </w:r>
      <w:proofErr w:type="spellStart"/>
      <w:r>
        <w:rPr>
          <w:rFonts w:eastAsia="Times New Roman"/>
          <w:szCs w:val="24"/>
        </w:rPr>
        <w:t>Πιτσιόρλας</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14:paraId="0CA0AB22" w14:textId="77777777" w:rsidR="008679D8" w:rsidRDefault="00557822">
      <w:pPr>
        <w:spacing w:line="600" w:lineRule="auto"/>
        <w:jc w:val="center"/>
        <w:rPr>
          <w:rFonts w:eastAsia="Times New Roman"/>
          <w:color w:val="FF0000"/>
          <w:szCs w:val="24"/>
        </w:rPr>
      </w:pPr>
      <w:r w:rsidRPr="00E50289">
        <w:rPr>
          <w:rFonts w:eastAsia="Times New Roman"/>
          <w:color w:val="FF0000"/>
          <w:szCs w:val="24"/>
        </w:rPr>
        <w:t>(ΑΛΛΑΓΗ ΣΕΛΙΔΑΣ)</w:t>
      </w:r>
    </w:p>
    <w:p w14:paraId="0CA0AB23" w14:textId="77777777" w:rsidR="008679D8" w:rsidRDefault="00557822">
      <w:pPr>
        <w:spacing w:line="600" w:lineRule="auto"/>
        <w:jc w:val="center"/>
        <w:rPr>
          <w:rFonts w:eastAsia="Times New Roman"/>
          <w:color w:val="FF0000"/>
          <w:szCs w:val="24"/>
        </w:rPr>
      </w:pPr>
      <w:r w:rsidRPr="00E50289">
        <w:rPr>
          <w:rFonts w:eastAsia="Times New Roman"/>
          <w:color w:val="FF0000"/>
          <w:szCs w:val="24"/>
        </w:rPr>
        <w:t>(Να μπει η σελίδα 135)</w:t>
      </w:r>
    </w:p>
    <w:p w14:paraId="0CA0AB24" w14:textId="77777777" w:rsidR="008679D8" w:rsidRDefault="00557822">
      <w:pPr>
        <w:spacing w:line="600" w:lineRule="auto"/>
        <w:jc w:val="center"/>
        <w:rPr>
          <w:rFonts w:eastAsia="Times New Roman"/>
          <w:color w:val="FF0000"/>
          <w:szCs w:val="24"/>
        </w:rPr>
      </w:pPr>
      <w:r w:rsidRPr="00E50289">
        <w:rPr>
          <w:rFonts w:eastAsia="Times New Roman"/>
          <w:color w:val="FF0000"/>
          <w:szCs w:val="24"/>
        </w:rPr>
        <w:t>(ΑΛΛΑΓΗ ΣΕΛΙΔΑΣ)</w:t>
      </w:r>
    </w:p>
    <w:p w14:paraId="0CA0AB25" w14:textId="77777777" w:rsidR="008679D8" w:rsidRDefault="00557822">
      <w:pPr>
        <w:spacing w:line="600" w:lineRule="auto"/>
        <w:ind w:firstLine="720"/>
        <w:jc w:val="both"/>
        <w:rPr>
          <w:rFonts w:eastAsia="Times New Roman"/>
          <w:szCs w:val="24"/>
        </w:rPr>
      </w:pPr>
      <w:r>
        <w:rPr>
          <w:rFonts w:eastAsia="Times New Roman"/>
          <w:b/>
          <w:szCs w:val="24"/>
        </w:rPr>
        <w:t xml:space="preserve">ΑΣΤΕΡΙΟΣ ΠΙΤΣΙΟΡΛΑΣ (Αναπληρωτής Υπουργός Οικονομίας και Ανάπτυξης): </w:t>
      </w:r>
      <w:r>
        <w:rPr>
          <w:rFonts w:eastAsia="Times New Roman"/>
          <w:szCs w:val="24"/>
        </w:rPr>
        <w:t>Επίσης, ήρθε πριν από λίγο, γι</w:t>
      </w:r>
      <w:r w:rsidRPr="002A0D60">
        <w:rPr>
          <w:rFonts w:eastAsia="Times New Roman"/>
          <w:szCs w:val="24"/>
        </w:rPr>
        <w:t xml:space="preserve">α αυτό δεν </w:t>
      </w:r>
      <w:r>
        <w:rPr>
          <w:rFonts w:eastAsia="Times New Roman"/>
          <w:szCs w:val="24"/>
        </w:rPr>
        <w:t xml:space="preserve">την κατέθεσα </w:t>
      </w:r>
      <w:r w:rsidRPr="002A0D60">
        <w:rPr>
          <w:rFonts w:eastAsia="Times New Roman"/>
          <w:szCs w:val="24"/>
        </w:rPr>
        <w:t>πιο νωρίς</w:t>
      </w:r>
      <w:r>
        <w:rPr>
          <w:rFonts w:eastAsia="Times New Roman"/>
          <w:szCs w:val="24"/>
        </w:rPr>
        <w:t>,</w:t>
      </w:r>
      <w:r w:rsidRPr="002A0D60">
        <w:rPr>
          <w:rFonts w:eastAsia="Times New Roman"/>
          <w:szCs w:val="24"/>
        </w:rPr>
        <w:t xml:space="preserve"> </w:t>
      </w:r>
      <w:r>
        <w:rPr>
          <w:rFonts w:eastAsia="Times New Roman"/>
          <w:szCs w:val="24"/>
        </w:rPr>
        <w:t>μια</w:t>
      </w:r>
      <w:r w:rsidRPr="002A0D60">
        <w:rPr>
          <w:rFonts w:eastAsia="Times New Roman"/>
          <w:szCs w:val="24"/>
        </w:rPr>
        <w:t xml:space="preserve"> πολύ μικρή τροπολογία τυπικού χαρακτήρα που αφορά τον </w:t>
      </w:r>
      <w:r>
        <w:rPr>
          <w:rFonts w:eastAsia="Times New Roman"/>
          <w:szCs w:val="24"/>
        </w:rPr>
        <w:t>Ο</w:t>
      </w:r>
      <w:r w:rsidRPr="002A0D60">
        <w:rPr>
          <w:rFonts w:eastAsia="Times New Roman"/>
          <w:szCs w:val="24"/>
        </w:rPr>
        <w:t xml:space="preserve">ργανισμό του </w:t>
      </w:r>
      <w:r>
        <w:rPr>
          <w:rFonts w:eastAsia="Times New Roman"/>
          <w:szCs w:val="24"/>
        </w:rPr>
        <w:t>Υ</w:t>
      </w:r>
      <w:r w:rsidRPr="002A0D60">
        <w:rPr>
          <w:rFonts w:eastAsia="Times New Roman"/>
          <w:szCs w:val="24"/>
        </w:rPr>
        <w:t xml:space="preserve">πουργείου </w:t>
      </w:r>
      <w:r>
        <w:rPr>
          <w:rFonts w:eastAsia="Times New Roman"/>
          <w:szCs w:val="24"/>
        </w:rPr>
        <w:t>Ο</w:t>
      </w:r>
      <w:r w:rsidRPr="002A0D60">
        <w:rPr>
          <w:rFonts w:eastAsia="Times New Roman"/>
          <w:szCs w:val="24"/>
        </w:rPr>
        <w:t>ικονο</w:t>
      </w:r>
      <w:r>
        <w:rPr>
          <w:rFonts w:eastAsia="Times New Roman"/>
          <w:szCs w:val="24"/>
        </w:rPr>
        <w:t>μία</w:t>
      </w:r>
      <w:r w:rsidRPr="002A0D60">
        <w:rPr>
          <w:rFonts w:eastAsia="Times New Roman"/>
          <w:szCs w:val="24"/>
        </w:rPr>
        <w:t xml:space="preserve">ς και </w:t>
      </w:r>
      <w:r>
        <w:rPr>
          <w:rFonts w:eastAsia="Times New Roman"/>
          <w:szCs w:val="24"/>
        </w:rPr>
        <w:t>Α</w:t>
      </w:r>
      <w:r w:rsidRPr="002A0D60">
        <w:rPr>
          <w:rFonts w:eastAsia="Times New Roman"/>
          <w:szCs w:val="24"/>
        </w:rPr>
        <w:t>νάπτυξης</w:t>
      </w:r>
      <w:r>
        <w:rPr>
          <w:rFonts w:eastAsia="Times New Roman"/>
          <w:szCs w:val="24"/>
        </w:rPr>
        <w:t>,</w:t>
      </w:r>
      <w:r w:rsidRPr="002A0D60">
        <w:rPr>
          <w:rFonts w:eastAsia="Times New Roman"/>
          <w:szCs w:val="24"/>
        </w:rPr>
        <w:t xml:space="preserve"> τον ορισμό </w:t>
      </w:r>
      <w:r>
        <w:rPr>
          <w:rFonts w:eastAsia="Times New Roman"/>
          <w:szCs w:val="24"/>
        </w:rPr>
        <w:t>αν</w:t>
      </w:r>
      <w:r>
        <w:rPr>
          <w:rFonts w:eastAsia="Times New Roman"/>
          <w:szCs w:val="24"/>
        </w:rPr>
        <w:t>τιπροσώπου</w:t>
      </w:r>
      <w:r w:rsidRPr="002A0D60">
        <w:rPr>
          <w:rFonts w:eastAsia="Times New Roman"/>
          <w:szCs w:val="24"/>
        </w:rPr>
        <w:t xml:space="preserve"> στον ΟΟΣΑ</w:t>
      </w:r>
      <w:r>
        <w:rPr>
          <w:rFonts w:eastAsia="Times New Roman"/>
          <w:szCs w:val="24"/>
        </w:rPr>
        <w:t>,</w:t>
      </w:r>
      <w:r w:rsidRPr="002A0D60">
        <w:rPr>
          <w:rFonts w:eastAsia="Times New Roman"/>
          <w:szCs w:val="24"/>
        </w:rPr>
        <w:t xml:space="preserve"> που αφορά τα </w:t>
      </w:r>
      <w:r>
        <w:rPr>
          <w:rFonts w:eastAsia="Times New Roman"/>
          <w:szCs w:val="24"/>
        </w:rPr>
        <w:t>τυπικά κριτήρια.</w:t>
      </w:r>
      <w:r w:rsidRPr="002A0D60">
        <w:rPr>
          <w:rFonts w:eastAsia="Times New Roman"/>
          <w:szCs w:val="24"/>
        </w:rPr>
        <w:t xml:space="preserve"> Είναι πολύ</w:t>
      </w:r>
      <w:r>
        <w:rPr>
          <w:rFonts w:eastAsia="Times New Roman"/>
          <w:szCs w:val="24"/>
        </w:rPr>
        <w:t>…</w:t>
      </w:r>
    </w:p>
    <w:p w14:paraId="0CA0AB26" w14:textId="77777777" w:rsidR="008679D8" w:rsidRDefault="00557822">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Θέλει μελέτη.</w:t>
      </w:r>
    </w:p>
    <w:p w14:paraId="0CA0AB27" w14:textId="77777777" w:rsidR="008679D8" w:rsidRDefault="00557822">
      <w:pPr>
        <w:spacing w:line="600" w:lineRule="auto"/>
        <w:ind w:firstLine="720"/>
        <w:jc w:val="both"/>
        <w:rPr>
          <w:rFonts w:eastAsia="Times New Roman"/>
          <w:szCs w:val="24"/>
        </w:rPr>
      </w:pPr>
      <w:r>
        <w:rPr>
          <w:rFonts w:eastAsia="Times New Roman"/>
          <w:b/>
          <w:szCs w:val="24"/>
        </w:rPr>
        <w:t>ΑΣΤΕΡΙΟΣ ΠΙΤΣΙΟΡΛΑΣ (Αναπληρωτής Υπουργός Οικονομίας και Ανάπτυξης):</w:t>
      </w:r>
      <w:r>
        <w:rPr>
          <w:rFonts w:eastAsia="Times New Roman"/>
          <w:szCs w:val="24"/>
        </w:rPr>
        <w:t xml:space="preserve"> Δεν θέλει μελέτη. Θα σας πω πού αναφέρεται. Α</w:t>
      </w:r>
      <w:r w:rsidRPr="002A0D60">
        <w:rPr>
          <w:rFonts w:eastAsia="Times New Roman"/>
          <w:szCs w:val="24"/>
        </w:rPr>
        <w:t>ναφέρεται σε τρία πράγματα</w:t>
      </w:r>
      <w:r>
        <w:rPr>
          <w:rFonts w:eastAsia="Times New Roman"/>
          <w:szCs w:val="24"/>
        </w:rPr>
        <w:t>.</w:t>
      </w:r>
      <w:r w:rsidRPr="002A0D60">
        <w:rPr>
          <w:rFonts w:eastAsia="Times New Roman"/>
          <w:szCs w:val="24"/>
        </w:rPr>
        <w:t xml:space="preserve"> Το πρώτο είναι</w:t>
      </w:r>
      <w:r w:rsidRPr="002A0D60">
        <w:rPr>
          <w:rFonts w:eastAsia="Times New Roman"/>
          <w:szCs w:val="24"/>
        </w:rPr>
        <w:t xml:space="preserve"> στο</w:t>
      </w:r>
      <w:r>
        <w:rPr>
          <w:rFonts w:eastAsia="Times New Roman"/>
          <w:szCs w:val="24"/>
        </w:rPr>
        <w:t>ν</w:t>
      </w:r>
      <w:r w:rsidRPr="002A0D60">
        <w:rPr>
          <w:rFonts w:eastAsia="Times New Roman"/>
          <w:szCs w:val="24"/>
        </w:rPr>
        <w:t xml:space="preserve"> χρόνο που θα ορίζονται κάθε φορά αυτοί οι αντιπρόσωποι</w:t>
      </w:r>
      <w:r>
        <w:rPr>
          <w:rFonts w:eastAsia="Times New Roman"/>
          <w:szCs w:val="24"/>
        </w:rPr>
        <w:t>. Λέμε να ορίζονται τυπικά από 1</w:t>
      </w:r>
      <w:r w:rsidRPr="00E50289">
        <w:rPr>
          <w:rFonts w:eastAsia="Times New Roman"/>
          <w:szCs w:val="24"/>
          <w:vertAlign w:val="superscript"/>
        </w:rPr>
        <w:t>η</w:t>
      </w:r>
      <w:r>
        <w:rPr>
          <w:rFonts w:eastAsia="Times New Roman"/>
          <w:szCs w:val="24"/>
        </w:rPr>
        <w:t xml:space="preserve"> </w:t>
      </w:r>
      <w:r>
        <w:rPr>
          <w:rFonts w:eastAsia="Times New Roman"/>
          <w:szCs w:val="24"/>
        </w:rPr>
        <w:t xml:space="preserve">Αυγούστου μέχρι 31 Αυγούστου. </w:t>
      </w:r>
      <w:r>
        <w:rPr>
          <w:rFonts w:eastAsia="Times New Roman"/>
          <w:szCs w:val="24"/>
        </w:rPr>
        <w:lastRenderedPageBreak/>
        <w:t>Δ</w:t>
      </w:r>
      <w:r w:rsidRPr="002A0D60">
        <w:rPr>
          <w:rFonts w:eastAsia="Times New Roman"/>
          <w:szCs w:val="24"/>
        </w:rPr>
        <w:t>εύτερον</w:t>
      </w:r>
      <w:r>
        <w:rPr>
          <w:rFonts w:eastAsia="Times New Roman"/>
          <w:szCs w:val="24"/>
        </w:rPr>
        <w:t>, να</w:t>
      </w:r>
      <w:r w:rsidRPr="002A0D60">
        <w:rPr>
          <w:rFonts w:eastAsia="Times New Roman"/>
          <w:szCs w:val="24"/>
        </w:rPr>
        <w:t xml:space="preserve"> απαιτούνται τα τυπικά προσόντα</w:t>
      </w:r>
      <w:r>
        <w:rPr>
          <w:rFonts w:eastAsia="Times New Roman"/>
          <w:szCs w:val="24"/>
        </w:rPr>
        <w:t>. Ω</w:t>
      </w:r>
      <w:r w:rsidRPr="002A0D60">
        <w:rPr>
          <w:rFonts w:eastAsia="Times New Roman"/>
          <w:szCs w:val="24"/>
        </w:rPr>
        <w:t>ς προς τη γλώσσα</w:t>
      </w:r>
      <w:r>
        <w:rPr>
          <w:rFonts w:eastAsia="Times New Roman"/>
          <w:szCs w:val="24"/>
        </w:rPr>
        <w:t>,</w:t>
      </w:r>
      <w:r w:rsidRPr="002A0D60">
        <w:rPr>
          <w:rFonts w:eastAsia="Times New Roman"/>
          <w:szCs w:val="24"/>
        </w:rPr>
        <w:t xml:space="preserve"> να είναι μόνον η άριστη γνώση αγγλικής</w:t>
      </w:r>
      <w:r>
        <w:rPr>
          <w:rFonts w:eastAsia="Times New Roman"/>
          <w:szCs w:val="24"/>
        </w:rPr>
        <w:t>, που είναι η γλώσσα εργασίας.</w:t>
      </w:r>
      <w:r>
        <w:rPr>
          <w:rFonts w:eastAsia="Times New Roman"/>
          <w:szCs w:val="24"/>
        </w:rPr>
        <w:t xml:space="preserve"> Η</w:t>
      </w:r>
      <w:r w:rsidRPr="002A0D60">
        <w:rPr>
          <w:rFonts w:eastAsia="Times New Roman"/>
          <w:szCs w:val="24"/>
        </w:rPr>
        <w:t xml:space="preserve"> προηγούμενη διάταξη έλεγε κάτι μπερδεμένο ή </w:t>
      </w:r>
      <w:r>
        <w:rPr>
          <w:rFonts w:eastAsia="Times New Roman"/>
          <w:szCs w:val="24"/>
        </w:rPr>
        <w:t>α</w:t>
      </w:r>
      <w:r w:rsidRPr="002A0D60">
        <w:rPr>
          <w:rFonts w:eastAsia="Times New Roman"/>
          <w:szCs w:val="24"/>
        </w:rPr>
        <w:t>γγλικά ή γαλλικά</w:t>
      </w:r>
      <w:r>
        <w:rPr>
          <w:rFonts w:eastAsia="Times New Roman"/>
          <w:szCs w:val="24"/>
        </w:rPr>
        <w:t>,</w:t>
      </w:r>
      <w:r w:rsidRPr="002A0D60">
        <w:rPr>
          <w:rFonts w:eastAsia="Times New Roman"/>
          <w:szCs w:val="24"/>
        </w:rPr>
        <w:t xml:space="preserve"> ενώ</w:t>
      </w:r>
      <w:r>
        <w:rPr>
          <w:rFonts w:eastAsia="Times New Roman"/>
          <w:szCs w:val="24"/>
        </w:rPr>
        <w:t xml:space="preserve"> η</w:t>
      </w:r>
      <w:r w:rsidRPr="002A0D60">
        <w:rPr>
          <w:rFonts w:eastAsia="Times New Roman"/>
          <w:szCs w:val="24"/>
        </w:rPr>
        <w:t xml:space="preserve"> επίσημη γλώσσα είναι τα αγγλικά</w:t>
      </w:r>
      <w:r>
        <w:rPr>
          <w:rFonts w:eastAsia="Times New Roman"/>
          <w:szCs w:val="24"/>
        </w:rPr>
        <w:t>. Τέλος, να μη θεωρείται…</w:t>
      </w:r>
    </w:p>
    <w:p w14:paraId="0CA0AB28" w14:textId="77777777" w:rsidR="008679D8" w:rsidRDefault="00557822">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Συγγνώμη, φέρνετε τώρα αυτή</w:t>
      </w:r>
      <w:r>
        <w:rPr>
          <w:rFonts w:eastAsia="Times New Roman"/>
          <w:szCs w:val="24"/>
        </w:rPr>
        <w:t xml:space="preserve"> </w:t>
      </w:r>
      <w:r>
        <w:rPr>
          <w:rFonts w:eastAsia="Times New Roman"/>
          <w:szCs w:val="24"/>
        </w:rPr>
        <w:t>την τροπολογία, πέντε λεπτά πριν τελειώσουμε;</w:t>
      </w:r>
    </w:p>
    <w:p w14:paraId="0CA0AB29" w14:textId="77777777" w:rsidR="008679D8" w:rsidRDefault="00557822">
      <w:pPr>
        <w:spacing w:line="600" w:lineRule="auto"/>
        <w:ind w:firstLine="720"/>
        <w:jc w:val="both"/>
        <w:rPr>
          <w:rFonts w:eastAsia="Times New Roman"/>
          <w:szCs w:val="24"/>
        </w:rPr>
      </w:pPr>
      <w:r>
        <w:rPr>
          <w:rFonts w:eastAsia="Times New Roman"/>
          <w:b/>
          <w:szCs w:val="24"/>
        </w:rPr>
        <w:t>ΑΣΤΕΡΙΟΣ ΠΙΤΣΙΟΡΛΑΣ (Αναπ</w:t>
      </w:r>
      <w:r>
        <w:rPr>
          <w:rFonts w:eastAsia="Times New Roman"/>
          <w:b/>
          <w:szCs w:val="24"/>
        </w:rPr>
        <w:t>ληρωτής Υπουργός Οικονομίας και Ανάπτυξης):</w:t>
      </w:r>
      <w:r>
        <w:rPr>
          <w:rFonts w:eastAsia="Times New Roman"/>
          <w:szCs w:val="24"/>
        </w:rPr>
        <w:t xml:space="preserve"> Μισό λεπτό. Τώρα ή</w:t>
      </w:r>
      <w:r w:rsidRPr="002A0D60">
        <w:rPr>
          <w:rFonts w:eastAsia="Times New Roman"/>
          <w:szCs w:val="24"/>
        </w:rPr>
        <w:t>ρθε ένα θέμα</w:t>
      </w:r>
      <w:r>
        <w:rPr>
          <w:rFonts w:eastAsia="Times New Roman"/>
          <w:szCs w:val="24"/>
        </w:rPr>
        <w:t xml:space="preserve"> </w:t>
      </w:r>
      <w:r w:rsidRPr="002A0D60">
        <w:rPr>
          <w:rFonts w:eastAsia="Times New Roman"/>
          <w:szCs w:val="24"/>
        </w:rPr>
        <w:t>που πρέπε</w:t>
      </w:r>
      <w:r>
        <w:rPr>
          <w:rFonts w:eastAsia="Times New Roman"/>
          <w:szCs w:val="24"/>
        </w:rPr>
        <w:t>ι να ρυθμιστεί.</w:t>
      </w:r>
    </w:p>
    <w:p w14:paraId="0CA0AB2A" w14:textId="77777777" w:rsidR="008679D8" w:rsidRDefault="00557822">
      <w:pPr>
        <w:spacing w:line="600" w:lineRule="auto"/>
        <w:ind w:firstLine="720"/>
        <w:jc w:val="both"/>
        <w:rPr>
          <w:rFonts w:eastAsia="Times New Roman"/>
          <w:szCs w:val="24"/>
        </w:rPr>
      </w:pPr>
      <w:r>
        <w:rPr>
          <w:rFonts w:eastAsia="Times New Roman"/>
          <w:szCs w:val="24"/>
        </w:rPr>
        <w:t xml:space="preserve">Επίσης, να </w:t>
      </w:r>
      <w:r w:rsidRPr="002A0D60">
        <w:rPr>
          <w:rFonts w:eastAsia="Times New Roman"/>
          <w:szCs w:val="24"/>
        </w:rPr>
        <w:t>μη θεωρείται αναγνώριση χρόνου απόσπασης ως χρόνου πραγματικής δημόσιας υπηρεσίας σε θέση προϊσταμένου τμήματος</w:t>
      </w:r>
      <w:r>
        <w:rPr>
          <w:rFonts w:eastAsia="Times New Roman"/>
          <w:szCs w:val="24"/>
        </w:rPr>
        <w:t>. Α</w:t>
      </w:r>
      <w:r w:rsidRPr="002A0D60">
        <w:rPr>
          <w:rFonts w:eastAsia="Times New Roman"/>
          <w:szCs w:val="24"/>
        </w:rPr>
        <w:t>υτός που θα πάει εκεί δηλαδή</w:t>
      </w:r>
      <w:r>
        <w:rPr>
          <w:rFonts w:eastAsia="Times New Roman"/>
          <w:szCs w:val="24"/>
        </w:rPr>
        <w:t xml:space="preserve">, για </w:t>
      </w:r>
      <w:r w:rsidRPr="002A0D60">
        <w:rPr>
          <w:rFonts w:eastAsia="Times New Roman"/>
          <w:szCs w:val="24"/>
        </w:rPr>
        <w:t>το διάστημα που θα πάει</w:t>
      </w:r>
      <w:r>
        <w:rPr>
          <w:rFonts w:eastAsia="Times New Roman"/>
          <w:szCs w:val="24"/>
        </w:rPr>
        <w:t>,</w:t>
      </w:r>
      <w:r w:rsidRPr="002A0D60">
        <w:rPr>
          <w:rFonts w:eastAsia="Times New Roman"/>
          <w:szCs w:val="24"/>
        </w:rPr>
        <w:t xml:space="preserve"> να μη θεωρείται ότι έχει εργαστεί ως προϊστάμενος τμήματος</w:t>
      </w:r>
      <w:r>
        <w:rPr>
          <w:rFonts w:eastAsia="Times New Roman"/>
          <w:szCs w:val="24"/>
        </w:rPr>
        <w:t>. Να</w:t>
      </w:r>
      <w:r w:rsidRPr="002A0D60">
        <w:rPr>
          <w:rFonts w:eastAsia="Times New Roman"/>
          <w:szCs w:val="24"/>
        </w:rPr>
        <w:t xml:space="preserve"> μην υπάρχει αυτό το προνόμιο</w:t>
      </w:r>
      <w:r>
        <w:rPr>
          <w:rFonts w:eastAsia="Times New Roman"/>
          <w:szCs w:val="24"/>
        </w:rPr>
        <w:t>. Α</w:t>
      </w:r>
      <w:r w:rsidRPr="002A0D60">
        <w:rPr>
          <w:rFonts w:eastAsia="Times New Roman"/>
          <w:szCs w:val="24"/>
        </w:rPr>
        <w:t xml:space="preserve">υτό </w:t>
      </w:r>
      <w:r>
        <w:rPr>
          <w:rFonts w:eastAsia="Times New Roman"/>
          <w:szCs w:val="24"/>
        </w:rPr>
        <w:t>αφαιρ</w:t>
      </w:r>
      <w:r w:rsidRPr="002A0D60">
        <w:rPr>
          <w:rFonts w:eastAsia="Times New Roman"/>
          <w:szCs w:val="24"/>
        </w:rPr>
        <w:t>είται από τον ισχύοντα κανονισμό</w:t>
      </w:r>
      <w:r>
        <w:rPr>
          <w:rFonts w:eastAsia="Times New Roman"/>
          <w:szCs w:val="24"/>
        </w:rPr>
        <w:t>.</w:t>
      </w:r>
    </w:p>
    <w:p w14:paraId="0CA0AB2B" w14:textId="77777777" w:rsidR="008679D8" w:rsidRDefault="00557822">
      <w:pPr>
        <w:spacing w:line="600" w:lineRule="auto"/>
        <w:ind w:firstLine="720"/>
        <w:jc w:val="both"/>
        <w:rPr>
          <w:rFonts w:eastAsia="Times New Roman"/>
          <w:szCs w:val="24"/>
        </w:rPr>
      </w:pPr>
      <w:r>
        <w:rPr>
          <w:rFonts w:eastAsia="Times New Roman"/>
          <w:szCs w:val="24"/>
        </w:rPr>
        <w:t>Ά</w:t>
      </w:r>
      <w:r w:rsidRPr="002A0D60">
        <w:rPr>
          <w:rFonts w:eastAsia="Times New Roman"/>
          <w:szCs w:val="24"/>
        </w:rPr>
        <w:t>ρα</w:t>
      </w:r>
      <w:r>
        <w:rPr>
          <w:rFonts w:eastAsia="Times New Roman"/>
          <w:szCs w:val="24"/>
        </w:rPr>
        <w:t>,</w:t>
      </w:r>
      <w:r w:rsidRPr="002A0D60">
        <w:rPr>
          <w:rFonts w:eastAsia="Times New Roman"/>
          <w:szCs w:val="24"/>
        </w:rPr>
        <w:t xml:space="preserve"> λοιπόν ως προς τη γλώσσα</w:t>
      </w:r>
      <w:r>
        <w:rPr>
          <w:rFonts w:eastAsia="Times New Roman"/>
          <w:szCs w:val="24"/>
        </w:rPr>
        <w:t>, ως προς το πτυχίο-διδακτορικό</w:t>
      </w:r>
      <w:r w:rsidRPr="002A0D60">
        <w:rPr>
          <w:rFonts w:eastAsia="Times New Roman"/>
          <w:szCs w:val="24"/>
        </w:rPr>
        <w:t xml:space="preserve"> και ως προς το</w:t>
      </w:r>
      <w:r>
        <w:rPr>
          <w:rFonts w:eastAsia="Times New Roman"/>
          <w:szCs w:val="24"/>
        </w:rPr>
        <w:t>ν</w:t>
      </w:r>
      <w:r w:rsidRPr="002A0D60">
        <w:rPr>
          <w:rFonts w:eastAsia="Times New Roman"/>
          <w:szCs w:val="24"/>
        </w:rPr>
        <w:t xml:space="preserve"> χρόνο υπηρε</w:t>
      </w:r>
      <w:r w:rsidRPr="002A0D60">
        <w:rPr>
          <w:rFonts w:eastAsia="Times New Roman"/>
          <w:szCs w:val="24"/>
        </w:rPr>
        <w:t>σίας</w:t>
      </w:r>
      <w:r>
        <w:rPr>
          <w:rFonts w:eastAsia="Times New Roman"/>
          <w:szCs w:val="24"/>
        </w:rPr>
        <w:t>. Δ</w:t>
      </w:r>
      <w:r w:rsidRPr="002A0D60">
        <w:rPr>
          <w:rFonts w:eastAsia="Times New Roman"/>
          <w:szCs w:val="24"/>
        </w:rPr>
        <w:t>ιαβάστε</w:t>
      </w:r>
      <w:r>
        <w:rPr>
          <w:rFonts w:eastAsia="Times New Roman"/>
          <w:szCs w:val="24"/>
        </w:rPr>
        <w:t xml:space="preserve"> την…</w:t>
      </w:r>
    </w:p>
    <w:p w14:paraId="0CA0AB2C" w14:textId="77777777" w:rsidR="008679D8" w:rsidRDefault="00557822">
      <w:pPr>
        <w:spacing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Και γιατί βιάζεστε να το κάνετε τώρα;</w:t>
      </w:r>
    </w:p>
    <w:p w14:paraId="0CA0AB2D" w14:textId="77777777" w:rsidR="008679D8" w:rsidRDefault="00557822">
      <w:pPr>
        <w:spacing w:line="600" w:lineRule="auto"/>
        <w:ind w:firstLine="720"/>
        <w:jc w:val="both"/>
        <w:rPr>
          <w:rFonts w:eastAsia="Times New Roman"/>
          <w:szCs w:val="24"/>
        </w:rPr>
      </w:pPr>
      <w:r>
        <w:rPr>
          <w:rFonts w:eastAsia="Times New Roman"/>
          <w:b/>
          <w:szCs w:val="24"/>
        </w:rPr>
        <w:t>ΑΣΤΕΡΙΟΣ ΠΙΤΣΙΟΡΛΑΣ (Αναπληρωτής Υπουργός Οικονομίας και Ανάπτυξης):</w:t>
      </w:r>
      <w:r>
        <w:rPr>
          <w:rFonts w:eastAsia="Times New Roman"/>
          <w:szCs w:val="24"/>
        </w:rPr>
        <w:t xml:space="preserve"> Γ</w:t>
      </w:r>
      <w:r w:rsidRPr="002A0D60">
        <w:rPr>
          <w:rFonts w:eastAsia="Times New Roman"/>
          <w:szCs w:val="24"/>
        </w:rPr>
        <w:t xml:space="preserve">ιατί υπάρχουν κάποιες </w:t>
      </w:r>
      <w:r>
        <w:rPr>
          <w:rFonts w:eastAsia="Times New Roman"/>
          <w:szCs w:val="24"/>
        </w:rPr>
        <w:t>-</w:t>
      </w:r>
      <w:r w:rsidRPr="002A0D60">
        <w:rPr>
          <w:rFonts w:eastAsia="Times New Roman"/>
          <w:szCs w:val="24"/>
        </w:rPr>
        <w:t xml:space="preserve">διαβάστε </w:t>
      </w:r>
      <w:r>
        <w:rPr>
          <w:rFonts w:eastAsia="Times New Roman"/>
          <w:szCs w:val="24"/>
        </w:rPr>
        <w:t>την, σας</w:t>
      </w:r>
      <w:r w:rsidRPr="002A0D60">
        <w:rPr>
          <w:rFonts w:eastAsia="Times New Roman"/>
          <w:szCs w:val="24"/>
        </w:rPr>
        <w:t xml:space="preserve"> παρακαλώ</w:t>
      </w:r>
      <w:r>
        <w:rPr>
          <w:rFonts w:eastAsia="Times New Roman"/>
          <w:szCs w:val="24"/>
        </w:rPr>
        <w:t>-</w:t>
      </w:r>
      <w:r w:rsidRPr="002A0D60">
        <w:rPr>
          <w:rFonts w:eastAsia="Times New Roman"/>
          <w:szCs w:val="24"/>
        </w:rPr>
        <w:t xml:space="preserve"> </w:t>
      </w:r>
      <w:r>
        <w:rPr>
          <w:rFonts w:eastAsia="Times New Roman"/>
          <w:szCs w:val="24"/>
        </w:rPr>
        <w:t>θητείες</w:t>
      </w:r>
      <w:r w:rsidRPr="002A0D60">
        <w:rPr>
          <w:rFonts w:eastAsia="Times New Roman"/>
          <w:szCs w:val="24"/>
        </w:rPr>
        <w:t xml:space="preserve"> που λήγουν και θα πρέπει να δού</w:t>
      </w:r>
      <w:r>
        <w:rPr>
          <w:rFonts w:eastAsia="Times New Roman"/>
          <w:szCs w:val="24"/>
        </w:rPr>
        <w:t>με…</w:t>
      </w:r>
    </w:p>
    <w:p w14:paraId="0CA0AB2E" w14:textId="77777777" w:rsidR="008679D8" w:rsidRDefault="00557822">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Σήμερα λήγουν;</w:t>
      </w:r>
    </w:p>
    <w:p w14:paraId="0CA0AB2F" w14:textId="77777777" w:rsidR="008679D8" w:rsidRDefault="00557822">
      <w:pPr>
        <w:spacing w:line="600" w:lineRule="auto"/>
        <w:ind w:firstLine="720"/>
        <w:jc w:val="center"/>
        <w:rPr>
          <w:rFonts w:eastAsia="Times New Roman"/>
          <w:szCs w:val="24"/>
        </w:rPr>
      </w:pPr>
      <w:r>
        <w:rPr>
          <w:rFonts w:eastAsia="Times New Roman"/>
          <w:szCs w:val="24"/>
        </w:rPr>
        <w:t>(Θόρυβος στην Αίθουσα)</w:t>
      </w:r>
    </w:p>
    <w:p w14:paraId="0CA0AB30" w14:textId="77777777" w:rsidR="008679D8" w:rsidRDefault="00557822">
      <w:pPr>
        <w:spacing w:line="600" w:lineRule="auto"/>
        <w:ind w:firstLine="720"/>
        <w:jc w:val="both"/>
        <w:rPr>
          <w:rFonts w:eastAsia="Times New Roman"/>
          <w:szCs w:val="24"/>
        </w:rPr>
      </w:pPr>
      <w:r>
        <w:rPr>
          <w:rFonts w:eastAsia="Times New Roman"/>
          <w:b/>
          <w:szCs w:val="24"/>
        </w:rPr>
        <w:t>ΑΣΤΕΡΙΟΣ ΠΙΤΣΙΟΡΛΑΣ (Αναπληρωτής Υπουργός Οικονομίας και Ανάπτυξης):</w:t>
      </w:r>
      <w:r>
        <w:rPr>
          <w:rFonts w:eastAsia="Times New Roman"/>
          <w:szCs w:val="24"/>
        </w:rPr>
        <w:t xml:space="preserve"> Λ</w:t>
      </w:r>
      <w:r w:rsidRPr="002A0D60">
        <w:rPr>
          <w:rFonts w:eastAsia="Times New Roman"/>
          <w:szCs w:val="24"/>
        </w:rPr>
        <w:t>ήγουν τις επόμενες μέρες και πρέπει να παρα</w:t>
      </w:r>
      <w:r>
        <w:rPr>
          <w:rFonts w:eastAsia="Times New Roman"/>
          <w:szCs w:val="24"/>
        </w:rPr>
        <w:t>ταθεί για κάποιο μικρό διάστημα.</w:t>
      </w:r>
      <w:r w:rsidRPr="002E0432">
        <w:rPr>
          <w:rFonts w:eastAsia="Times New Roman"/>
          <w:szCs w:val="24"/>
        </w:rPr>
        <w:t xml:space="preserve"> </w:t>
      </w:r>
      <w:r>
        <w:rPr>
          <w:rFonts w:eastAsia="Times New Roman"/>
          <w:szCs w:val="24"/>
        </w:rPr>
        <w:t>Δείτε την και να τη συζητήσουμε</w:t>
      </w:r>
      <w:r w:rsidRPr="002A0D60">
        <w:rPr>
          <w:rFonts w:eastAsia="Times New Roman"/>
          <w:szCs w:val="24"/>
        </w:rPr>
        <w:t xml:space="preserve"> μετά</w:t>
      </w:r>
      <w:r>
        <w:rPr>
          <w:rFonts w:eastAsia="Times New Roman"/>
          <w:szCs w:val="24"/>
        </w:rPr>
        <w:t>.</w:t>
      </w:r>
    </w:p>
    <w:p w14:paraId="0CA0AB31" w14:textId="77777777" w:rsidR="008679D8" w:rsidRDefault="00557822">
      <w:pPr>
        <w:spacing w:line="600" w:lineRule="auto"/>
        <w:ind w:firstLine="720"/>
        <w:jc w:val="both"/>
        <w:rPr>
          <w:rFonts w:eastAsia="Times New Roman"/>
        </w:rPr>
      </w:pPr>
      <w:r>
        <w:rPr>
          <w:rFonts w:eastAsia="Times New Roman"/>
          <w:szCs w:val="24"/>
        </w:rPr>
        <w:t>(Στο σ</w:t>
      </w:r>
      <w:r>
        <w:rPr>
          <w:rFonts w:eastAsia="Times New Roman"/>
          <w:szCs w:val="24"/>
        </w:rPr>
        <w:t xml:space="preserve">ημείο αυτό ο Αναπληρωτής Υπουργός κ. Αστέριος </w:t>
      </w:r>
      <w:proofErr w:type="spellStart"/>
      <w:r>
        <w:rPr>
          <w:rFonts w:eastAsia="Times New Roman"/>
          <w:szCs w:val="24"/>
        </w:rPr>
        <w:t>Πιτσιόρλας</w:t>
      </w:r>
      <w:proofErr w:type="spellEnd"/>
      <w:r>
        <w:rPr>
          <w:rFonts w:eastAsia="Times New Roman"/>
          <w:szCs w:val="24"/>
        </w:rPr>
        <w:t xml:space="preserve"> καταθέτει για τα Πρακτικά την προαναφερθείσα τροπολογία,</w:t>
      </w:r>
      <w:r>
        <w:rPr>
          <w:rFonts w:eastAsia="Times New Roman"/>
        </w:rPr>
        <w:t xml:space="preserve"> η οποία</w:t>
      </w:r>
      <w:r w:rsidRPr="0035152D">
        <w:rPr>
          <w:rFonts w:eastAsia="Times New Roman"/>
        </w:rPr>
        <w:t xml:space="preserve"> βρίσκ</w:t>
      </w:r>
      <w:r>
        <w:rPr>
          <w:rFonts w:eastAsia="Times New Roman"/>
        </w:rPr>
        <w:t>ε</w:t>
      </w:r>
      <w:r w:rsidRPr="0035152D">
        <w:rPr>
          <w:rFonts w:eastAsia="Times New Roman"/>
        </w:rPr>
        <w:t>ται στο αρχείο του Τμήματος Γραμματείας της Διεύθυνσης Στενογραφίας και Πρακτικών της Βουλής)</w:t>
      </w:r>
    </w:p>
    <w:p w14:paraId="0CA0AB32" w14:textId="77777777" w:rsidR="008679D8" w:rsidRDefault="00557822">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Μα πέν</w:t>
      </w:r>
      <w:r>
        <w:rPr>
          <w:rFonts w:eastAsia="Times New Roman"/>
          <w:szCs w:val="24"/>
        </w:rPr>
        <w:t>τε λεπτά πριν το τέλος;</w:t>
      </w:r>
    </w:p>
    <w:p w14:paraId="0CA0AB33" w14:textId="77777777" w:rsidR="008679D8" w:rsidRDefault="00557822">
      <w:pPr>
        <w:spacing w:line="600" w:lineRule="auto"/>
        <w:ind w:firstLine="720"/>
        <w:jc w:val="both"/>
        <w:rPr>
          <w:rFonts w:eastAsia="Times New Roman"/>
          <w:szCs w:val="24"/>
        </w:rPr>
      </w:pPr>
      <w:r>
        <w:rPr>
          <w:rFonts w:eastAsia="Times New Roman"/>
          <w:b/>
          <w:szCs w:val="24"/>
        </w:rPr>
        <w:lastRenderedPageBreak/>
        <w:t>ΑΣΤΕΡΙΟΣ ΠΙΤΣΙΟΡΛΑΣ (Αναπληρωτής Υπουργός Οικονομίας και Ανάπτυξης):</w:t>
      </w:r>
      <w:r>
        <w:rPr>
          <w:rFonts w:eastAsia="Times New Roman"/>
          <w:szCs w:val="24"/>
        </w:rPr>
        <w:t xml:space="preserve"> Ά</w:t>
      </w:r>
      <w:r w:rsidRPr="002A0D60">
        <w:rPr>
          <w:rFonts w:eastAsia="Times New Roman"/>
          <w:szCs w:val="24"/>
        </w:rPr>
        <w:t>ρα</w:t>
      </w:r>
      <w:r>
        <w:rPr>
          <w:rFonts w:eastAsia="Times New Roman"/>
          <w:szCs w:val="24"/>
        </w:rPr>
        <w:t xml:space="preserve"> η</w:t>
      </w:r>
      <w:r w:rsidRPr="002A0D60">
        <w:rPr>
          <w:rFonts w:eastAsia="Times New Roman"/>
          <w:szCs w:val="24"/>
        </w:rPr>
        <w:t xml:space="preserve"> νομοτεχνική </w:t>
      </w:r>
      <w:r>
        <w:rPr>
          <w:rFonts w:eastAsia="Times New Roman"/>
          <w:szCs w:val="24"/>
        </w:rPr>
        <w:t xml:space="preserve">βελτίωση </w:t>
      </w:r>
      <w:r w:rsidRPr="002A0D60">
        <w:rPr>
          <w:rFonts w:eastAsia="Times New Roman"/>
          <w:szCs w:val="24"/>
        </w:rPr>
        <w:t xml:space="preserve">αφορά την </w:t>
      </w:r>
      <w:r>
        <w:rPr>
          <w:rFonts w:eastAsia="Times New Roman"/>
          <w:szCs w:val="24"/>
        </w:rPr>
        <w:t xml:space="preserve">τροπολογία </w:t>
      </w:r>
      <w:r w:rsidRPr="002A0D60">
        <w:rPr>
          <w:rFonts w:eastAsia="Times New Roman"/>
          <w:szCs w:val="24"/>
        </w:rPr>
        <w:t>του κ</w:t>
      </w:r>
      <w:r>
        <w:rPr>
          <w:rFonts w:eastAsia="Times New Roman"/>
          <w:szCs w:val="24"/>
        </w:rPr>
        <w:t>. Κακλαμάνη,</w:t>
      </w:r>
      <w:r w:rsidRPr="002A0D60">
        <w:rPr>
          <w:rFonts w:eastAsia="Times New Roman"/>
          <w:szCs w:val="24"/>
        </w:rPr>
        <w:t xml:space="preserve"> </w:t>
      </w:r>
      <w:r>
        <w:rPr>
          <w:rFonts w:eastAsia="Times New Roman"/>
          <w:szCs w:val="24"/>
        </w:rPr>
        <w:t>για</w:t>
      </w:r>
      <w:r w:rsidRPr="002A0D60">
        <w:rPr>
          <w:rFonts w:eastAsia="Times New Roman"/>
          <w:szCs w:val="24"/>
        </w:rPr>
        <w:t xml:space="preserve"> την οποία </w:t>
      </w:r>
      <w:r>
        <w:rPr>
          <w:rFonts w:eastAsia="Times New Roman"/>
          <w:szCs w:val="24"/>
        </w:rPr>
        <w:t>έ</w:t>
      </w:r>
      <w:r w:rsidRPr="002A0D60">
        <w:rPr>
          <w:rFonts w:eastAsia="Times New Roman"/>
          <w:szCs w:val="24"/>
        </w:rPr>
        <w:t>χουμε συνεννοηθεί</w:t>
      </w:r>
      <w:r>
        <w:rPr>
          <w:rFonts w:eastAsia="Times New Roman"/>
          <w:szCs w:val="24"/>
        </w:rPr>
        <w:t>. Δ</w:t>
      </w:r>
      <w:r w:rsidRPr="002A0D60">
        <w:rPr>
          <w:rFonts w:eastAsia="Times New Roman"/>
          <w:szCs w:val="24"/>
        </w:rPr>
        <w:t>είτε αυτή την τελευταία τροπολογία που έ</w:t>
      </w:r>
      <w:r>
        <w:rPr>
          <w:rFonts w:eastAsia="Times New Roman"/>
          <w:szCs w:val="24"/>
        </w:rPr>
        <w:t>ρ</w:t>
      </w:r>
      <w:r w:rsidRPr="002A0D60">
        <w:rPr>
          <w:rFonts w:eastAsia="Times New Roman"/>
          <w:szCs w:val="24"/>
        </w:rPr>
        <w:t>χετ</w:t>
      </w:r>
      <w:r>
        <w:rPr>
          <w:rFonts w:eastAsia="Times New Roman"/>
          <w:szCs w:val="24"/>
        </w:rPr>
        <w:t>αι</w:t>
      </w:r>
      <w:r w:rsidRPr="002A0D60">
        <w:rPr>
          <w:rFonts w:eastAsia="Times New Roman"/>
          <w:szCs w:val="24"/>
        </w:rPr>
        <w:t xml:space="preserve"> για τον </w:t>
      </w:r>
      <w:r>
        <w:rPr>
          <w:rFonts w:eastAsia="Times New Roman"/>
          <w:szCs w:val="24"/>
        </w:rPr>
        <w:t>ο</w:t>
      </w:r>
      <w:r w:rsidRPr="002A0D60">
        <w:rPr>
          <w:rFonts w:eastAsia="Times New Roman"/>
          <w:szCs w:val="24"/>
        </w:rPr>
        <w:t xml:space="preserve">ργανισμό και στο τέλος θα κάνω </w:t>
      </w:r>
      <w:r>
        <w:rPr>
          <w:rFonts w:eastAsia="Times New Roman"/>
          <w:szCs w:val="24"/>
        </w:rPr>
        <w:t>μια</w:t>
      </w:r>
      <w:r w:rsidRPr="002A0D60">
        <w:rPr>
          <w:rFonts w:eastAsia="Times New Roman"/>
          <w:szCs w:val="24"/>
        </w:rPr>
        <w:t xml:space="preserve"> μικρ</w:t>
      </w:r>
      <w:r>
        <w:rPr>
          <w:rFonts w:eastAsia="Times New Roman"/>
          <w:szCs w:val="24"/>
        </w:rPr>
        <w:t>ή</w:t>
      </w:r>
      <w:r w:rsidRPr="002A0D60">
        <w:rPr>
          <w:rFonts w:eastAsia="Times New Roman"/>
          <w:szCs w:val="24"/>
        </w:rPr>
        <w:t xml:space="preserve"> </w:t>
      </w:r>
      <w:r>
        <w:rPr>
          <w:rFonts w:eastAsia="Times New Roman"/>
          <w:szCs w:val="24"/>
        </w:rPr>
        <w:t>παρατήρηση.</w:t>
      </w:r>
    </w:p>
    <w:p w14:paraId="0CA0AB34" w14:textId="77777777" w:rsidR="008679D8" w:rsidRDefault="00557822">
      <w:pPr>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sidRPr="001E7F6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szCs w:val="24"/>
        </w:rPr>
        <w:t>συμμετείχαν στο εκπαιδ</w:t>
      </w:r>
      <w:r>
        <w:rPr>
          <w:rFonts w:eastAsia="Times New Roman"/>
          <w:szCs w:val="24"/>
        </w:rPr>
        <w:t>ευτικό πρόγραμμα «Ο Ρήγας και η Επανάσταση» που οργανώνει το Ίδρυμα της Βουλής,</w:t>
      </w:r>
      <w:r w:rsidRPr="001E7F61">
        <w:rPr>
          <w:rFonts w:eastAsia="Times New Roman"/>
          <w:szCs w:val="24"/>
        </w:rPr>
        <w:t xml:space="preserve"> </w:t>
      </w:r>
      <w:r>
        <w:rPr>
          <w:rFonts w:eastAsia="Times New Roman"/>
          <w:szCs w:val="24"/>
        </w:rPr>
        <w:t>είκοσι μαθήτριες και μαθητές καθώς και δύο εκπαιδευτικοί από το 1</w:t>
      </w:r>
      <w:r w:rsidRPr="00E50289">
        <w:rPr>
          <w:rFonts w:eastAsia="Times New Roman"/>
          <w:szCs w:val="24"/>
          <w:vertAlign w:val="superscript"/>
        </w:rPr>
        <w:t>ο</w:t>
      </w:r>
      <w:r>
        <w:rPr>
          <w:rFonts w:eastAsia="Times New Roman"/>
          <w:szCs w:val="24"/>
        </w:rPr>
        <w:t xml:space="preserve"> </w:t>
      </w:r>
      <w:r>
        <w:rPr>
          <w:rFonts w:eastAsia="Times New Roman"/>
          <w:szCs w:val="24"/>
        </w:rPr>
        <w:t>Γενικό Λύκειο Αλίμου</w:t>
      </w:r>
      <w:r w:rsidRPr="001E7F61">
        <w:rPr>
          <w:rFonts w:eastAsia="Times New Roman"/>
          <w:szCs w:val="24"/>
        </w:rPr>
        <w:t xml:space="preserve">. </w:t>
      </w:r>
    </w:p>
    <w:p w14:paraId="0CA0AB35" w14:textId="77777777" w:rsidR="008679D8" w:rsidRDefault="00557822">
      <w:pPr>
        <w:spacing w:line="600" w:lineRule="auto"/>
        <w:ind w:firstLine="720"/>
        <w:jc w:val="both"/>
        <w:rPr>
          <w:rFonts w:eastAsia="Times New Roman"/>
          <w:szCs w:val="24"/>
        </w:rPr>
      </w:pPr>
      <w:r>
        <w:rPr>
          <w:rFonts w:eastAsia="Times New Roman"/>
          <w:szCs w:val="24"/>
        </w:rPr>
        <w:t>Η Βουλή σά</w:t>
      </w:r>
      <w:r w:rsidRPr="001E7F61">
        <w:rPr>
          <w:rFonts w:eastAsia="Times New Roman"/>
          <w:szCs w:val="24"/>
        </w:rPr>
        <w:t xml:space="preserve">ς καλωσορίζει. </w:t>
      </w:r>
    </w:p>
    <w:p w14:paraId="0CA0AB36" w14:textId="77777777" w:rsidR="008679D8" w:rsidRDefault="00557822">
      <w:pPr>
        <w:spacing w:line="600" w:lineRule="auto"/>
        <w:ind w:firstLine="720"/>
        <w:jc w:val="center"/>
        <w:rPr>
          <w:rFonts w:eastAsia="Times New Roman"/>
          <w:szCs w:val="24"/>
        </w:rPr>
      </w:pPr>
      <w:r>
        <w:rPr>
          <w:rFonts w:eastAsia="Times New Roman"/>
          <w:szCs w:val="24"/>
        </w:rPr>
        <w:t>(Χειροκροτήματα απ’</w:t>
      </w:r>
      <w:r w:rsidRPr="001E7F61">
        <w:rPr>
          <w:rFonts w:eastAsia="Times New Roman"/>
          <w:szCs w:val="24"/>
        </w:rPr>
        <w:t xml:space="preserve"> όλες τις πτέρυγες της Βουλής)</w:t>
      </w:r>
    </w:p>
    <w:p w14:paraId="0CA0AB37" w14:textId="77777777" w:rsidR="008679D8" w:rsidRDefault="00557822">
      <w:pPr>
        <w:spacing w:line="600" w:lineRule="auto"/>
        <w:ind w:firstLine="720"/>
        <w:jc w:val="both"/>
        <w:rPr>
          <w:rFonts w:eastAsia="Times New Roman"/>
          <w:szCs w:val="24"/>
        </w:rPr>
      </w:pPr>
      <w:r>
        <w:rPr>
          <w:rFonts w:eastAsia="Times New Roman"/>
          <w:szCs w:val="24"/>
        </w:rPr>
        <w:t>Όσοι θέλου</w:t>
      </w:r>
      <w:r>
        <w:rPr>
          <w:rFonts w:eastAsia="Times New Roman"/>
          <w:szCs w:val="24"/>
        </w:rPr>
        <w:t xml:space="preserve">ν εκ των εισηγητών ή ειδικών αγορητών μία σύντομη δευτερολογία, μπορούν να μιλήσουν τώρα. </w:t>
      </w:r>
    </w:p>
    <w:p w14:paraId="0CA0AB38" w14:textId="77777777" w:rsidR="008679D8" w:rsidRDefault="00557822">
      <w:pPr>
        <w:spacing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Συγγνώμη, κύριε Πρόεδρε, καταθέτετε την τροπολογία χωρίς να την έχουμε διαβάσει και μας ζητάτε να κάνουμε μία σύντομη τοποθέτηση;</w:t>
      </w:r>
    </w:p>
    <w:p w14:paraId="0CA0AB39" w14:textId="77777777" w:rsidR="008679D8" w:rsidRDefault="00557822">
      <w:pPr>
        <w:spacing w:line="600" w:lineRule="auto"/>
        <w:ind w:firstLine="720"/>
        <w:jc w:val="both"/>
        <w:rPr>
          <w:rFonts w:eastAsia="Times New Roman"/>
          <w:szCs w:val="24"/>
        </w:rPr>
      </w:pPr>
      <w:r>
        <w:rPr>
          <w:rFonts w:eastAsia="Times New Roman"/>
          <w:b/>
          <w:szCs w:val="24"/>
        </w:rPr>
        <w:t>ΗΛΙΑΣ Π</w:t>
      </w:r>
      <w:r>
        <w:rPr>
          <w:rFonts w:eastAsia="Times New Roman"/>
          <w:b/>
          <w:szCs w:val="24"/>
        </w:rPr>
        <w:t xml:space="preserve">ΑΝΑΓΙΩΤΑΡΟΣ: </w:t>
      </w:r>
      <w:r>
        <w:rPr>
          <w:rFonts w:eastAsia="Times New Roman"/>
          <w:szCs w:val="24"/>
        </w:rPr>
        <w:t xml:space="preserve">Δεν μας την έχετε δώσει καν! </w:t>
      </w:r>
    </w:p>
    <w:p w14:paraId="0CA0AB3A"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Τώρα μοιράζεται αυτή τη στιγμή. Θα μοιραστεί.</w:t>
      </w:r>
    </w:p>
    <w:p w14:paraId="0CA0AB3B"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Έπρεπε να είχε μοιραστεί! </w:t>
      </w:r>
    </w:p>
    <w:p w14:paraId="0CA0AB3C" w14:textId="77777777" w:rsidR="008679D8" w:rsidRDefault="0055782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Τώρα μας την έδωσαν στα χέρια μας. </w:t>
      </w:r>
    </w:p>
    <w:p w14:paraId="0CA0AB3D"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AC3203">
        <w:rPr>
          <w:rFonts w:eastAsia="Times New Roman"/>
          <w:b/>
          <w:szCs w:val="24"/>
        </w:rPr>
        <w:t>ΠΡΟΕΔΡΕΥΩΝ (Αναστάσιος</w:t>
      </w:r>
      <w:r w:rsidRPr="00AC3203">
        <w:rPr>
          <w:rFonts w:eastAsia="Times New Roman"/>
          <w:b/>
          <w:szCs w:val="24"/>
        </w:rPr>
        <w:t xml:space="preserve"> Κουράκης): </w:t>
      </w:r>
      <w:r w:rsidRPr="00AC3203">
        <w:rPr>
          <w:rFonts w:eastAsia="Times New Roman"/>
          <w:szCs w:val="24"/>
        </w:rPr>
        <w:t xml:space="preserve">Θα μοιραστεί και θα μιλήσετε όσο θέλετε για την τροπολογία. </w:t>
      </w:r>
    </w:p>
    <w:p w14:paraId="0CA0AB3E"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AC3203">
        <w:rPr>
          <w:rFonts w:eastAsia="Times New Roman"/>
          <w:szCs w:val="24"/>
        </w:rPr>
        <w:t>Μέχρι να μοιραστεί, κύριε Κωνσταντινόπουλε…</w:t>
      </w:r>
    </w:p>
    <w:p w14:paraId="0CA0AB3F" w14:textId="77777777" w:rsidR="008679D8" w:rsidRDefault="00557822">
      <w:pPr>
        <w:spacing w:line="600" w:lineRule="auto"/>
        <w:ind w:firstLine="720"/>
        <w:jc w:val="both"/>
        <w:rPr>
          <w:rFonts w:eastAsia="Times New Roman"/>
          <w:szCs w:val="24"/>
        </w:rPr>
      </w:pPr>
      <w:r w:rsidRPr="00AC3203">
        <w:rPr>
          <w:rFonts w:eastAsia="Times New Roman"/>
          <w:b/>
          <w:szCs w:val="24"/>
        </w:rPr>
        <w:t xml:space="preserve">ΟΔΥΣΣΕΑΣ ΚΩΝΣΤΑΝΤΙΝΟΠΟΥΛΟΣ: </w:t>
      </w:r>
      <w:r w:rsidRPr="00AC3203">
        <w:rPr>
          <w:rFonts w:eastAsia="Times New Roman"/>
          <w:szCs w:val="24"/>
        </w:rPr>
        <w:t xml:space="preserve">Τώρα μας την έδωσαν. Αυτή είναι; </w:t>
      </w:r>
    </w:p>
    <w:p w14:paraId="0CA0AB40"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Αυτή είναι, ναι. Την έχετε πάρει. </w:t>
      </w:r>
    </w:p>
    <w:p w14:paraId="0CA0AB41" w14:textId="77777777" w:rsidR="008679D8" w:rsidRDefault="00557822">
      <w:pPr>
        <w:spacing w:line="600" w:lineRule="auto"/>
        <w:ind w:firstLine="720"/>
        <w:jc w:val="both"/>
        <w:rPr>
          <w:rFonts w:eastAsia="Times New Roman"/>
          <w:szCs w:val="24"/>
        </w:rPr>
      </w:pPr>
      <w:r>
        <w:rPr>
          <w:rFonts w:eastAsia="Times New Roman"/>
          <w:b/>
          <w:szCs w:val="24"/>
        </w:rPr>
        <w:lastRenderedPageBreak/>
        <w:t>ΟΔΥΣΣΕΑΣ</w:t>
      </w:r>
      <w:r>
        <w:rPr>
          <w:rFonts w:eastAsia="Times New Roman"/>
          <w:b/>
          <w:szCs w:val="24"/>
        </w:rPr>
        <w:t xml:space="preserve"> ΚΩΝΣΤΑΝΤΙΝΟΠΟΥΛΟΣ: </w:t>
      </w:r>
      <w:r>
        <w:rPr>
          <w:rFonts w:eastAsia="Times New Roman"/>
          <w:szCs w:val="24"/>
        </w:rPr>
        <w:t xml:space="preserve">Συγγνώμη, αυτή είναι διαδικασία; Εγκρίνετε αυτή τη διαδικασία; </w:t>
      </w:r>
    </w:p>
    <w:p w14:paraId="0CA0AB42"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Κοιτάξτε, λίγο…  </w:t>
      </w:r>
    </w:p>
    <w:p w14:paraId="0CA0AB43" w14:textId="77777777" w:rsidR="008679D8" w:rsidRDefault="0055782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Κύριε Πρόεδρε…</w:t>
      </w:r>
    </w:p>
    <w:p w14:paraId="0CA0AB44"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Ένας, ένας, σας παρακαλώ. </w:t>
      </w:r>
    </w:p>
    <w:p w14:paraId="0CA0AB45"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Κύριε Κωνσταντινόπουλε, είπε ο Υπουργός ότι για κάποιους λόγους τους οποίους θα διαπιστώσετε στην τροπολογία, θα πρέπει να έρθει σήμερα.  </w:t>
      </w:r>
    </w:p>
    <w:p w14:paraId="0CA0AB46" w14:textId="77777777" w:rsidR="008679D8" w:rsidRDefault="0055782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Πώς σήμερα; </w:t>
      </w:r>
    </w:p>
    <w:p w14:paraId="0CA0AB47"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Είπε, επίσης, ότι τα στοιχεία της </w:t>
      </w:r>
      <w:r>
        <w:rPr>
          <w:rFonts w:eastAsia="Times New Roman"/>
          <w:szCs w:val="24"/>
        </w:rPr>
        <w:t>τροπολογίας έχουν σχέση με την τροπολογία του κ. Κακλαμάνη. Έτσι δεν είναι, κύριε Υπουργέ;</w:t>
      </w:r>
    </w:p>
    <w:p w14:paraId="0CA0AB48"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ΑΣΤΕΡΙΟΣ ΠΙΤΣΙΟΡΛΑΣ (Αναπληρωτής Υπουργός Οικονομίας και Ανάπτυξης): </w:t>
      </w:r>
      <w:r>
        <w:rPr>
          <w:rFonts w:eastAsia="Times New Roman"/>
          <w:szCs w:val="24"/>
        </w:rPr>
        <w:t xml:space="preserve">Είχε κατατεθεί η τροπολογία εγκαίρως. </w:t>
      </w:r>
    </w:p>
    <w:p w14:paraId="0CA0AB49"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lastRenderedPageBreak/>
        <w:t>ΠΡΟΕΔΡΕΥΩΝ (Αναστάσιος Κουράκης):</w:t>
      </w:r>
      <w:r>
        <w:rPr>
          <w:rFonts w:eastAsia="Times New Roman"/>
          <w:b/>
          <w:szCs w:val="24"/>
        </w:rPr>
        <w:t xml:space="preserve"> </w:t>
      </w:r>
      <w:r>
        <w:rPr>
          <w:rFonts w:eastAsia="Times New Roman"/>
          <w:szCs w:val="24"/>
        </w:rPr>
        <w:t xml:space="preserve">Ναι, προφανώς. </w:t>
      </w:r>
    </w:p>
    <w:p w14:paraId="0CA0AB4A"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szCs w:val="24"/>
        </w:rPr>
        <w:t>Τα θέμα</w:t>
      </w:r>
      <w:r>
        <w:rPr>
          <w:rFonts w:eastAsia="Times New Roman"/>
          <w:szCs w:val="24"/>
        </w:rPr>
        <w:t xml:space="preserve">τα είναι επουσιώδη. Δείτε την, τοποθετηθείτε επ’ αυτού, αν την έχετε στα χέρια σας… </w:t>
      </w:r>
    </w:p>
    <w:p w14:paraId="0CA0AB4B" w14:textId="77777777" w:rsidR="008679D8" w:rsidRDefault="00557822">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Όχι, δεν θα τοποθετηθούμε! </w:t>
      </w:r>
    </w:p>
    <w:p w14:paraId="0CA0AB4C" w14:textId="77777777" w:rsidR="008679D8" w:rsidRDefault="00557822">
      <w:pPr>
        <w:spacing w:line="600" w:lineRule="auto"/>
        <w:ind w:firstLine="720"/>
        <w:jc w:val="both"/>
        <w:rPr>
          <w:rFonts w:eastAsia="Times New Roman"/>
          <w:szCs w:val="24"/>
        </w:rPr>
      </w:pPr>
      <w:r>
        <w:rPr>
          <w:rFonts w:eastAsia="Times New Roman"/>
          <w:szCs w:val="24"/>
        </w:rPr>
        <w:t xml:space="preserve">Μα τι λέτε, κύριε Πρόεδρε; </w:t>
      </w:r>
    </w:p>
    <w:p w14:paraId="0CA0AB4D" w14:textId="77777777" w:rsidR="008679D8" w:rsidRDefault="0055782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Κύριε Πρόεδρε, πρέπει να δώσετε τον λόγο…</w:t>
      </w:r>
    </w:p>
    <w:p w14:paraId="0CA0AB4E" w14:textId="77777777" w:rsidR="008679D8" w:rsidRDefault="00557822">
      <w:pPr>
        <w:spacing w:line="600" w:lineRule="auto"/>
        <w:ind w:firstLine="720"/>
        <w:jc w:val="both"/>
        <w:rPr>
          <w:rFonts w:eastAsia="Times New Roman"/>
          <w:szCs w:val="24"/>
        </w:rPr>
      </w:pPr>
      <w:r>
        <w:rPr>
          <w:rFonts w:eastAsia="Times New Roman"/>
          <w:b/>
          <w:szCs w:val="24"/>
        </w:rPr>
        <w:t>ΟΔΥΣΣΕΑΣ ΚΩΝΣΤΑΝΤΙΝΟΠΟΥΛΟ</w:t>
      </w:r>
      <w:r>
        <w:rPr>
          <w:rFonts w:eastAsia="Times New Roman"/>
          <w:b/>
          <w:szCs w:val="24"/>
        </w:rPr>
        <w:t xml:space="preserve">Σ: </w:t>
      </w:r>
      <w:r>
        <w:rPr>
          <w:rFonts w:eastAsia="Times New Roman"/>
          <w:szCs w:val="24"/>
        </w:rPr>
        <w:t xml:space="preserve">Είναι σοβαρά αυτά που λέτε; </w:t>
      </w:r>
    </w:p>
    <w:p w14:paraId="0CA0AB4F" w14:textId="77777777" w:rsidR="008679D8" w:rsidRDefault="0055782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Έπρεπε να την απορρίψετε, κύριε Πρόεδρε. Είναι γελοιότητα αυτό που συμβαίνει τώρα, αυτή τη στιγμή, ασχέτως αν είναι σοβαρή ή μη σοβαρή. Είναι γελοιότητα. Να πείτε στον κύριο Υπουργό ότι αυτά τα πράγματα δ</w:t>
      </w:r>
      <w:r>
        <w:rPr>
          <w:rFonts w:eastAsia="Times New Roman"/>
          <w:szCs w:val="24"/>
        </w:rPr>
        <w:t>εν γίνονται. Να τη φέρει άλλη μέρα. Στη λήξη τη φέρνει, στο 91΄ μια τροπολογία «</w:t>
      </w:r>
      <w:r>
        <w:rPr>
          <w:rFonts w:eastAsia="Times New Roman"/>
          <w:szCs w:val="24"/>
          <w:lang w:val="en-US"/>
        </w:rPr>
        <w:t>Kodak</w:t>
      </w:r>
      <w:r>
        <w:rPr>
          <w:rFonts w:eastAsia="Times New Roman"/>
          <w:szCs w:val="24"/>
        </w:rPr>
        <w:t xml:space="preserve">», κανονική φωτογραφική; Τι είναι αυτά τώρα που συζητάμε; </w:t>
      </w:r>
    </w:p>
    <w:p w14:paraId="0CA0AB50"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lastRenderedPageBreak/>
        <w:t>ΠΡΟΕΔΡΕΥΩΝ (Αναστάσιος Κουράκης):</w:t>
      </w:r>
      <w:r>
        <w:rPr>
          <w:rFonts w:eastAsia="Times New Roman"/>
          <w:b/>
          <w:szCs w:val="24"/>
        </w:rPr>
        <w:t xml:space="preserve"> </w:t>
      </w:r>
      <w:r>
        <w:rPr>
          <w:rFonts w:eastAsia="Times New Roman"/>
          <w:szCs w:val="24"/>
        </w:rPr>
        <w:t xml:space="preserve">Ας τοποθετηθούν, λοιπόν, τα κόμματα. </w:t>
      </w:r>
    </w:p>
    <w:p w14:paraId="0CA0AB51" w14:textId="77777777" w:rsidR="008679D8" w:rsidRDefault="00557822">
      <w:pPr>
        <w:spacing w:line="600" w:lineRule="auto"/>
        <w:ind w:firstLine="720"/>
        <w:jc w:val="both"/>
        <w:rPr>
          <w:rFonts w:eastAsia="Times New Roman"/>
          <w:szCs w:val="24"/>
        </w:rPr>
      </w:pPr>
      <w:r>
        <w:rPr>
          <w:rFonts w:eastAsia="Times New Roman"/>
          <w:szCs w:val="24"/>
        </w:rPr>
        <w:t>Ορίστε, κύριε Κωνσταντινόπουλε, έχετε το</w:t>
      </w:r>
      <w:r>
        <w:rPr>
          <w:rFonts w:eastAsia="Times New Roman"/>
          <w:szCs w:val="24"/>
        </w:rPr>
        <w:t xml:space="preserve">ν λόγο. </w:t>
      </w:r>
    </w:p>
    <w:p w14:paraId="0CA0AB52" w14:textId="77777777" w:rsidR="008679D8" w:rsidRDefault="00557822">
      <w:pPr>
        <w:spacing w:line="600" w:lineRule="auto"/>
        <w:ind w:firstLine="720"/>
        <w:jc w:val="both"/>
        <w:rPr>
          <w:rFonts w:eastAsia="Times New Roman"/>
          <w:color w:val="212121"/>
          <w:szCs w:val="24"/>
        </w:rPr>
      </w:pPr>
      <w:r>
        <w:rPr>
          <w:rFonts w:eastAsia="Times New Roman"/>
          <w:b/>
          <w:szCs w:val="24"/>
        </w:rPr>
        <w:t xml:space="preserve">ΟΔΥΣΣΕΑΣ ΚΩΝΣΤΑΝΤΙΝΟΠΟΥΛΟΣ: </w:t>
      </w:r>
      <w:r>
        <w:rPr>
          <w:rFonts w:eastAsia="Times New Roman"/>
          <w:szCs w:val="24"/>
        </w:rPr>
        <w:t>Εδώ ο Υπουργός φέρνει μια τ</w:t>
      </w:r>
      <w:r w:rsidRPr="003355F0">
        <w:rPr>
          <w:rFonts w:eastAsia="Times New Roman"/>
          <w:color w:val="212121"/>
          <w:szCs w:val="24"/>
        </w:rPr>
        <w:t xml:space="preserve">ροπολογία πριν </w:t>
      </w:r>
      <w:r>
        <w:rPr>
          <w:rFonts w:eastAsia="Times New Roman"/>
          <w:color w:val="212121"/>
          <w:szCs w:val="24"/>
        </w:rPr>
        <w:t xml:space="preserve">από πέντε </w:t>
      </w:r>
      <w:r w:rsidRPr="003355F0">
        <w:rPr>
          <w:rFonts w:eastAsia="Times New Roman"/>
          <w:color w:val="212121"/>
          <w:szCs w:val="24"/>
        </w:rPr>
        <w:t>λεπτά</w:t>
      </w:r>
      <w:r>
        <w:rPr>
          <w:rFonts w:eastAsia="Times New Roman"/>
          <w:color w:val="212121"/>
          <w:szCs w:val="24"/>
        </w:rPr>
        <w:t>, την οποία έχουν υπογράψει όλοι οι Υ</w:t>
      </w:r>
      <w:r w:rsidRPr="003355F0">
        <w:rPr>
          <w:rFonts w:eastAsia="Times New Roman"/>
          <w:color w:val="212121"/>
          <w:szCs w:val="24"/>
        </w:rPr>
        <w:t>πουργοί</w:t>
      </w:r>
      <w:r>
        <w:rPr>
          <w:rFonts w:eastAsia="Times New Roman"/>
          <w:color w:val="212121"/>
          <w:szCs w:val="24"/>
        </w:rPr>
        <w:t>. Δ</w:t>
      </w:r>
      <w:r w:rsidRPr="003355F0">
        <w:rPr>
          <w:rFonts w:eastAsia="Times New Roman"/>
          <w:color w:val="212121"/>
          <w:szCs w:val="24"/>
        </w:rPr>
        <w:t xml:space="preserve">εν </w:t>
      </w:r>
      <w:r>
        <w:rPr>
          <w:rFonts w:eastAsia="Times New Roman"/>
          <w:color w:val="212121"/>
          <w:szCs w:val="24"/>
        </w:rPr>
        <w:t>έχει</w:t>
      </w:r>
      <w:r w:rsidRPr="003355F0">
        <w:rPr>
          <w:rFonts w:eastAsia="Times New Roman"/>
          <w:color w:val="212121"/>
          <w:szCs w:val="24"/>
        </w:rPr>
        <w:t xml:space="preserve"> ενημερώσει κανέναν</w:t>
      </w:r>
      <w:r>
        <w:rPr>
          <w:rFonts w:eastAsia="Times New Roman"/>
          <w:color w:val="212121"/>
          <w:szCs w:val="24"/>
        </w:rPr>
        <w:t>. Μ</w:t>
      </w:r>
      <w:r w:rsidRPr="003355F0">
        <w:rPr>
          <w:rFonts w:eastAsia="Times New Roman"/>
          <w:color w:val="212121"/>
          <w:szCs w:val="24"/>
        </w:rPr>
        <w:t xml:space="preserve">ας ζητάτε να </w:t>
      </w:r>
      <w:r>
        <w:rPr>
          <w:rFonts w:eastAsia="Times New Roman"/>
          <w:color w:val="212121"/>
          <w:szCs w:val="24"/>
        </w:rPr>
        <w:t xml:space="preserve">την </w:t>
      </w:r>
      <w:r w:rsidRPr="003355F0">
        <w:rPr>
          <w:rFonts w:eastAsia="Times New Roman"/>
          <w:color w:val="212121"/>
          <w:szCs w:val="24"/>
        </w:rPr>
        <w:t>διαβάσουμε</w:t>
      </w:r>
      <w:r>
        <w:rPr>
          <w:rFonts w:eastAsia="Times New Roman"/>
          <w:color w:val="212121"/>
          <w:szCs w:val="24"/>
        </w:rPr>
        <w:t xml:space="preserve"> -ας κάνουμε διακοπή της Ο</w:t>
      </w:r>
      <w:r w:rsidRPr="003355F0">
        <w:rPr>
          <w:rFonts w:eastAsia="Times New Roman"/>
          <w:color w:val="212121"/>
          <w:szCs w:val="24"/>
        </w:rPr>
        <w:t xml:space="preserve">λομέλειας </w:t>
      </w:r>
      <w:r>
        <w:rPr>
          <w:rFonts w:eastAsia="Times New Roman"/>
          <w:color w:val="212121"/>
          <w:szCs w:val="24"/>
        </w:rPr>
        <w:t>για να τη</w:t>
      </w:r>
      <w:r w:rsidRPr="003355F0">
        <w:rPr>
          <w:rFonts w:eastAsia="Times New Roman"/>
          <w:color w:val="212121"/>
          <w:szCs w:val="24"/>
        </w:rPr>
        <w:t xml:space="preserve"> διαβάσουμε</w:t>
      </w:r>
      <w:r>
        <w:rPr>
          <w:rFonts w:eastAsia="Times New Roman"/>
          <w:color w:val="212121"/>
          <w:szCs w:val="24"/>
        </w:rPr>
        <w:t>-</w:t>
      </w:r>
      <w:r w:rsidRPr="003355F0">
        <w:rPr>
          <w:rFonts w:eastAsia="Times New Roman"/>
          <w:color w:val="212121"/>
          <w:szCs w:val="24"/>
        </w:rPr>
        <w:t xml:space="preserve"> κ</w:t>
      </w:r>
      <w:r w:rsidRPr="003355F0">
        <w:rPr>
          <w:rFonts w:eastAsia="Times New Roman"/>
          <w:color w:val="212121"/>
          <w:szCs w:val="24"/>
        </w:rPr>
        <w:t xml:space="preserve">αι να </w:t>
      </w:r>
      <w:r>
        <w:rPr>
          <w:rFonts w:eastAsia="Times New Roman"/>
          <w:color w:val="212121"/>
          <w:szCs w:val="24"/>
        </w:rPr>
        <w:t xml:space="preserve">αποφασίσουμε, γιατί λέει ο Υπουργός ότι αφορά κάτι μικρά </w:t>
      </w:r>
      <w:proofErr w:type="spellStart"/>
      <w:r>
        <w:rPr>
          <w:rFonts w:eastAsia="Times New Roman"/>
          <w:color w:val="212121"/>
          <w:szCs w:val="24"/>
        </w:rPr>
        <w:t>ζητηματάκια</w:t>
      </w:r>
      <w:proofErr w:type="spellEnd"/>
      <w:r>
        <w:rPr>
          <w:rFonts w:eastAsia="Times New Roman"/>
          <w:color w:val="212121"/>
          <w:szCs w:val="24"/>
        </w:rPr>
        <w:t xml:space="preserve">. </w:t>
      </w:r>
      <w:proofErr w:type="spellStart"/>
      <w:r>
        <w:rPr>
          <w:rFonts w:eastAsia="Times New Roman"/>
          <w:color w:val="212121"/>
          <w:szCs w:val="24"/>
        </w:rPr>
        <w:t>Ρουσφετάκι</w:t>
      </w:r>
      <w:proofErr w:type="spellEnd"/>
      <w:r>
        <w:rPr>
          <w:rFonts w:eastAsia="Times New Roman"/>
          <w:color w:val="212121"/>
          <w:szCs w:val="24"/>
        </w:rPr>
        <w:t xml:space="preserve"> του ΣΥΡΙΖΑ θα είναι</w:t>
      </w:r>
      <w:r w:rsidRPr="003355F0">
        <w:rPr>
          <w:rFonts w:eastAsia="Times New Roman"/>
          <w:color w:val="212121"/>
          <w:szCs w:val="24"/>
        </w:rPr>
        <w:t xml:space="preserve"> πάλι</w:t>
      </w:r>
      <w:r>
        <w:rPr>
          <w:rFonts w:eastAsia="Times New Roman"/>
          <w:color w:val="212121"/>
          <w:szCs w:val="24"/>
        </w:rPr>
        <w:t>!</w:t>
      </w:r>
    </w:p>
    <w:p w14:paraId="0CA0AB53"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Ε</w:t>
      </w:r>
      <w:r w:rsidRPr="003355F0">
        <w:rPr>
          <w:rFonts w:eastAsia="Times New Roman"/>
          <w:color w:val="212121"/>
          <w:szCs w:val="24"/>
        </w:rPr>
        <w:t>γώ σας λέω το εξής</w:t>
      </w:r>
      <w:r>
        <w:rPr>
          <w:rFonts w:eastAsia="Times New Roman"/>
          <w:color w:val="212121"/>
          <w:szCs w:val="24"/>
        </w:rPr>
        <w:t>: Είναι απαράδεκτο ότι εσείς ω</w:t>
      </w:r>
      <w:r w:rsidRPr="003355F0">
        <w:rPr>
          <w:rFonts w:eastAsia="Times New Roman"/>
          <w:color w:val="212121"/>
          <w:szCs w:val="24"/>
        </w:rPr>
        <w:t xml:space="preserve">ς Πρόεδρος της Βουλής </w:t>
      </w:r>
      <w:r>
        <w:rPr>
          <w:rFonts w:eastAsia="Times New Roman"/>
          <w:color w:val="212121"/>
          <w:szCs w:val="24"/>
        </w:rPr>
        <w:t>-η Κ</w:t>
      </w:r>
      <w:r w:rsidRPr="003355F0">
        <w:rPr>
          <w:rFonts w:eastAsia="Times New Roman"/>
          <w:color w:val="212121"/>
          <w:szCs w:val="24"/>
        </w:rPr>
        <w:t>υβέρνηση</w:t>
      </w:r>
      <w:r>
        <w:rPr>
          <w:rFonts w:eastAsia="Times New Roman"/>
          <w:color w:val="212121"/>
          <w:szCs w:val="24"/>
        </w:rPr>
        <w:t xml:space="preserve"> μπορεί </w:t>
      </w:r>
      <w:r w:rsidRPr="003355F0">
        <w:rPr>
          <w:rFonts w:eastAsia="Times New Roman"/>
          <w:color w:val="212121"/>
          <w:szCs w:val="24"/>
        </w:rPr>
        <w:t xml:space="preserve">να κάνει </w:t>
      </w:r>
      <w:r>
        <w:rPr>
          <w:rFonts w:eastAsia="Times New Roman"/>
          <w:color w:val="212121"/>
          <w:szCs w:val="24"/>
        </w:rPr>
        <w:t>ό,τι θέλει-</w:t>
      </w:r>
      <w:r w:rsidRPr="003355F0">
        <w:rPr>
          <w:rFonts w:eastAsia="Times New Roman"/>
          <w:color w:val="212121"/>
          <w:szCs w:val="24"/>
        </w:rPr>
        <w:t xml:space="preserve"> </w:t>
      </w:r>
      <w:r>
        <w:rPr>
          <w:rFonts w:eastAsia="Times New Roman"/>
          <w:color w:val="212121"/>
          <w:szCs w:val="24"/>
        </w:rPr>
        <w:t xml:space="preserve">το </w:t>
      </w:r>
      <w:r w:rsidRPr="003355F0">
        <w:rPr>
          <w:rFonts w:eastAsia="Times New Roman"/>
          <w:color w:val="212121"/>
          <w:szCs w:val="24"/>
        </w:rPr>
        <w:t>αποδέχεστε</w:t>
      </w:r>
      <w:r>
        <w:rPr>
          <w:rFonts w:eastAsia="Times New Roman"/>
          <w:color w:val="212121"/>
          <w:szCs w:val="24"/>
        </w:rPr>
        <w:t>. Κ</w:t>
      </w:r>
      <w:r w:rsidRPr="003355F0">
        <w:rPr>
          <w:rFonts w:eastAsia="Times New Roman"/>
          <w:color w:val="212121"/>
          <w:szCs w:val="24"/>
        </w:rPr>
        <w:t>αι</w:t>
      </w:r>
      <w:r>
        <w:rPr>
          <w:rFonts w:eastAsia="Times New Roman"/>
          <w:color w:val="212121"/>
          <w:szCs w:val="24"/>
        </w:rPr>
        <w:t>,</w:t>
      </w:r>
      <w:r w:rsidRPr="003355F0">
        <w:rPr>
          <w:rFonts w:eastAsia="Times New Roman"/>
          <w:color w:val="212121"/>
          <w:szCs w:val="24"/>
        </w:rPr>
        <w:t xml:space="preserve"> βέβαια</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ε</w:t>
      </w:r>
      <w:r w:rsidRPr="003355F0">
        <w:rPr>
          <w:rFonts w:eastAsia="Times New Roman"/>
          <w:color w:val="212121"/>
          <w:szCs w:val="24"/>
        </w:rPr>
        <w:t xml:space="preserve">λπίζω </w:t>
      </w:r>
      <w:r>
        <w:rPr>
          <w:rFonts w:eastAsia="Times New Roman"/>
          <w:color w:val="212121"/>
          <w:szCs w:val="24"/>
        </w:rPr>
        <w:t>η Νέα Δημοκρατία να αντιδράσει σε</w:t>
      </w:r>
      <w:r w:rsidRPr="003355F0">
        <w:rPr>
          <w:rFonts w:eastAsia="Times New Roman"/>
          <w:color w:val="212121"/>
          <w:szCs w:val="24"/>
        </w:rPr>
        <w:t xml:space="preserve"> αυτό</w:t>
      </w:r>
      <w:r>
        <w:rPr>
          <w:rFonts w:eastAsia="Times New Roman"/>
          <w:color w:val="212121"/>
          <w:szCs w:val="24"/>
        </w:rPr>
        <w:t>. Αποδέχεστε να ψηφιστεί μι</w:t>
      </w:r>
      <w:r w:rsidRPr="003355F0">
        <w:rPr>
          <w:rFonts w:eastAsia="Times New Roman"/>
          <w:color w:val="212121"/>
          <w:szCs w:val="24"/>
        </w:rPr>
        <w:t>α τροπολογία που δεν μπορεί να διαβάσει κανένας</w:t>
      </w:r>
      <w:r>
        <w:rPr>
          <w:rFonts w:eastAsia="Times New Roman"/>
          <w:color w:val="212121"/>
          <w:szCs w:val="24"/>
        </w:rPr>
        <w:t xml:space="preserve">, </w:t>
      </w:r>
      <w:r w:rsidRPr="003355F0">
        <w:rPr>
          <w:rFonts w:eastAsia="Times New Roman"/>
          <w:color w:val="212121"/>
          <w:szCs w:val="24"/>
        </w:rPr>
        <w:t>αντί να τη φέρετε αύριο</w:t>
      </w:r>
      <w:r>
        <w:rPr>
          <w:rFonts w:eastAsia="Times New Roman"/>
          <w:color w:val="212121"/>
          <w:szCs w:val="24"/>
        </w:rPr>
        <w:t xml:space="preserve">. </w:t>
      </w:r>
    </w:p>
    <w:p w14:paraId="0CA0AB54"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 xml:space="preserve">Φοβερή η ευαισθησία του κ. </w:t>
      </w:r>
      <w:proofErr w:type="spellStart"/>
      <w:r>
        <w:rPr>
          <w:rFonts w:eastAsia="Times New Roman"/>
          <w:color w:val="212121"/>
          <w:szCs w:val="24"/>
        </w:rPr>
        <w:t>Ξ</w:t>
      </w:r>
      <w:r w:rsidRPr="003355F0">
        <w:rPr>
          <w:rFonts w:eastAsia="Times New Roman"/>
          <w:color w:val="212121"/>
          <w:szCs w:val="24"/>
        </w:rPr>
        <w:t>υδάκη</w:t>
      </w:r>
      <w:proofErr w:type="spellEnd"/>
      <w:r>
        <w:rPr>
          <w:rFonts w:eastAsia="Times New Roman"/>
          <w:color w:val="212121"/>
          <w:szCs w:val="24"/>
        </w:rPr>
        <w:t>,</w:t>
      </w:r>
      <w:r w:rsidRPr="003355F0">
        <w:rPr>
          <w:rFonts w:eastAsia="Times New Roman"/>
          <w:color w:val="212121"/>
          <w:szCs w:val="24"/>
        </w:rPr>
        <w:t xml:space="preserve"> που μας </w:t>
      </w:r>
      <w:r>
        <w:rPr>
          <w:rFonts w:eastAsia="Times New Roman"/>
          <w:color w:val="212121"/>
          <w:szCs w:val="24"/>
        </w:rPr>
        <w:t xml:space="preserve">μιλούσε </w:t>
      </w:r>
      <w:r w:rsidRPr="003355F0">
        <w:rPr>
          <w:rFonts w:eastAsia="Times New Roman"/>
          <w:color w:val="212121"/>
          <w:szCs w:val="24"/>
        </w:rPr>
        <w:t xml:space="preserve">πριν και μας έκανε μαθήματα </w:t>
      </w:r>
      <w:r>
        <w:rPr>
          <w:rFonts w:eastAsia="Times New Roman"/>
          <w:color w:val="212121"/>
          <w:szCs w:val="24"/>
        </w:rPr>
        <w:t>δ</w:t>
      </w:r>
      <w:r w:rsidRPr="003355F0">
        <w:rPr>
          <w:rFonts w:eastAsia="Times New Roman"/>
          <w:color w:val="212121"/>
          <w:szCs w:val="24"/>
        </w:rPr>
        <w:t>ημοκρατίας</w:t>
      </w:r>
      <w:r>
        <w:rPr>
          <w:rFonts w:eastAsia="Times New Roman"/>
          <w:color w:val="212121"/>
          <w:szCs w:val="24"/>
        </w:rPr>
        <w:t>,</w:t>
      </w:r>
      <w:r w:rsidRPr="003355F0">
        <w:rPr>
          <w:rFonts w:eastAsia="Times New Roman"/>
          <w:color w:val="212121"/>
          <w:szCs w:val="24"/>
        </w:rPr>
        <w:t xml:space="preserve"> να ψηφίσουμε τροπο</w:t>
      </w:r>
      <w:r w:rsidRPr="003355F0">
        <w:rPr>
          <w:rFonts w:eastAsia="Times New Roman"/>
          <w:color w:val="212121"/>
          <w:szCs w:val="24"/>
        </w:rPr>
        <w:t>λογία η οποία δεν έχει διαβαστεί</w:t>
      </w:r>
      <w:r>
        <w:rPr>
          <w:rFonts w:eastAsia="Times New Roman"/>
          <w:color w:val="212121"/>
          <w:szCs w:val="24"/>
        </w:rPr>
        <w:t>!</w:t>
      </w:r>
      <w:r w:rsidRPr="003355F0">
        <w:rPr>
          <w:rFonts w:eastAsia="Times New Roman"/>
          <w:color w:val="212121"/>
          <w:szCs w:val="24"/>
        </w:rPr>
        <w:t xml:space="preserve"> </w:t>
      </w:r>
    </w:p>
    <w:p w14:paraId="0CA0AB55"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Δ</w:t>
      </w:r>
      <w:r w:rsidRPr="003355F0">
        <w:rPr>
          <w:rFonts w:eastAsia="Times New Roman"/>
          <w:color w:val="212121"/>
          <w:szCs w:val="24"/>
        </w:rPr>
        <w:t>εν πρέπει να το αποδεχτείτε</w:t>
      </w:r>
      <w:r>
        <w:rPr>
          <w:rFonts w:eastAsia="Times New Roman"/>
          <w:color w:val="212121"/>
          <w:szCs w:val="24"/>
        </w:rPr>
        <w:t xml:space="preserve">! </w:t>
      </w:r>
    </w:p>
    <w:p w14:paraId="0CA0AB56"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Καλώς. </w:t>
      </w:r>
    </w:p>
    <w:p w14:paraId="0CA0AB57"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Π</w:t>
      </w:r>
      <w:r w:rsidRPr="003355F0">
        <w:rPr>
          <w:rFonts w:eastAsia="Times New Roman"/>
          <w:color w:val="212121"/>
          <w:szCs w:val="24"/>
        </w:rPr>
        <w:t xml:space="preserve">ρέπει να πω </w:t>
      </w:r>
      <w:r>
        <w:rPr>
          <w:rFonts w:eastAsia="Times New Roman"/>
          <w:color w:val="212121"/>
          <w:szCs w:val="24"/>
        </w:rPr>
        <w:t>σ</w:t>
      </w:r>
      <w:r w:rsidRPr="003355F0">
        <w:rPr>
          <w:rFonts w:eastAsia="Times New Roman"/>
          <w:color w:val="212121"/>
          <w:szCs w:val="24"/>
        </w:rPr>
        <w:t xml:space="preserve">τον </w:t>
      </w:r>
      <w:r>
        <w:rPr>
          <w:rFonts w:eastAsia="Times New Roman"/>
          <w:color w:val="212121"/>
          <w:szCs w:val="24"/>
        </w:rPr>
        <w:t>κύριο Υπουργό ότι</w:t>
      </w:r>
      <w:r>
        <w:rPr>
          <w:rFonts w:eastAsia="Times New Roman"/>
          <w:color w:val="212121"/>
          <w:szCs w:val="24"/>
        </w:rPr>
        <w:t>,</w:t>
      </w:r>
      <w:r>
        <w:rPr>
          <w:rFonts w:eastAsia="Times New Roman"/>
          <w:color w:val="212121"/>
          <w:szCs w:val="24"/>
        </w:rPr>
        <w:t xml:space="preserve"> στη χθεσινή Διάσκεψη των Π</w:t>
      </w:r>
      <w:r w:rsidRPr="003355F0">
        <w:rPr>
          <w:rFonts w:eastAsia="Times New Roman"/>
          <w:color w:val="212121"/>
          <w:szCs w:val="24"/>
        </w:rPr>
        <w:t>ροέδρων</w:t>
      </w:r>
      <w:r>
        <w:rPr>
          <w:rFonts w:eastAsia="Times New Roman"/>
          <w:color w:val="212121"/>
          <w:szCs w:val="24"/>
        </w:rPr>
        <w:t>,</w:t>
      </w:r>
      <w:r w:rsidRPr="003355F0">
        <w:rPr>
          <w:rFonts w:eastAsia="Times New Roman"/>
          <w:color w:val="212121"/>
          <w:szCs w:val="24"/>
        </w:rPr>
        <w:t xml:space="preserve"> τέθη</w:t>
      </w:r>
      <w:r>
        <w:rPr>
          <w:rFonts w:eastAsia="Times New Roman"/>
          <w:color w:val="212121"/>
          <w:szCs w:val="24"/>
        </w:rPr>
        <w:t xml:space="preserve">κε </w:t>
      </w:r>
      <w:r w:rsidRPr="003355F0">
        <w:rPr>
          <w:rFonts w:eastAsia="Times New Roman"/>
          <w:color w:val="212121"/>
          <w:szCs w:val="24"/>
        </w:rPr>
        <w:t>αυτό</w:t>
      </w:r>
      <w:r>
        <w:rPr>
          <w:rFonts w:eastAsia="Times New Roman"/>
          <w:color w:val="212121"/>
          <w:szCs w:val="24"/>
        </w:rPr>
        <w:t xml:space="preserve"> τ</w:t>
      </w:r>
      <w:r w:rsidRPr="003355F0">
        <w:rPr>
          <w:rFonts w:eastAsia="Times New Roman"/>
          <w:color w:val="212121"/>
          <w:szCs w:val="24"/>
        </w:rPr>
        <w:t>ο ζήτημα με τις τροπολογίες της τελευταίας στιγμής και σ</w:t>
      </w:r>
      <w:r>
        <w:rPr>
          <w:rFonts w:eastAsia="Times New Roman"/>
          <w:color w:val="212121"/>
          <w:szCs w:val="24"/>
        </w:rPr>
        <w:t>υμφωνήσ</w:t>
      </w:r>
      <w:r>
        <w:rPr>
          <w:rFonts w:eastAsia="Times New Roman"/>
          <w:color w:val="212121"/>
          <w:szCs w:val="24"/>
        </w:rPr>
        <w:t>αμε να ζητήσουμε από τη Γενική Γραμματεία της Κυβέρνησης και τους Υ</w:t>
      </w:r>
      <w:r w:rsidRPr="003355F0">
        <w:rPr>
          <w:rFonts w:eastAsia="Times New Roman"/>
          <w:color w:val="212121"/>
          <w:szCs w:val="24"/>
        </w:rPr>
        <w:t>πουργούς</w:t>
      </w:r>
      <w:r>
        <w:rPr>
          <w:rFonts w:eastAsia="Times New Roman"/>
          <w:color w:val="212121"/>
          <w:szCs w:val="24"/>
        </w:rPr>
        <w:t>,</w:t>
      </w:r>
      <w:r w:rsidRPr="003355F0">
        <w:rPr>
          <w:rFonts w:eastAsia="Times New Roman"/>
          <w:color w:val="212121"/>
          <w:szCs w:val="24"/>
        </w:rPr>
        <w:t xml:space="preserve"> οι τροπολογίες που είναι να κατατεθούν στα νομοσχέδια</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να κατατίθενται</w:t>
      </w:r>
      <w:r w:rsidRPr="003355F0">
        <w:rPr>
          <w:rFonts w:eastAsia="Times New Roman"/>
          <w:color w:val="212121"/>
          <w:szCs w:val="24"/>
        </w:rPr>
        <w:t xml:space="preserve"> από την αρχή της διαδικασίας</w:t>
      </w:r>
      <w:r>
        <w:rPr>
          <w:rFonts w:eastAsia="Times New Roman"/>
          <w:color w:val="212121"/>
          <w:szCs w:val="24"/>
        </w:rPr>
        <w:t>.</w:t>
      </w:r>
    </w:p>
    <w:p w14:paraId="0CA0AB58"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Θ</w:t>
      </w:r>
      <w:r w:rsidRPr="003355F0">
        <w:rPr>
          <w:rFonts w:eastAsia="Times New Roman"/>
          <w:color w:val="212121"/>
          <w:szCs w:val="24"/>
        </w:rPr>
        <w:t>α ήθελα να διε</w:t>
      </w:r>
      <w:r>
        <w:rPr>
          <w:rFonts w:eastAsia="Times New Roman"/>
          <w:color w:val="212121"/>
          <w:szCs w:val="24"/>
        </w:rPr>
        <w:t>ρευνήσετε, κ</w:t>
      </w:r>
      <w:r w:rsidRPr="003355F0">
        <w:rPr>
          <w:rFonts w:eastAsia="Times New Roman"/>
          <w:color w:val="212121"/>
          <w:szCs w:val="24"/>
        </w:rPr>
        <w:t>ύριε Υπουργέ</w:t>
      </w:r>
      <w:r>
        <w:rPr>
          <w:rFonts w:eastAsia="Times New Roman"/>
          <w:color w:val="212121"/>
          <w:szCs w:val="24"/>
        </w:rPr>
        <w:t xml:space="preserve">, αν μπορεί </w:t>
      </w:r>
      <w:r w:rsidRPr="003355F0">
        <w:rPr>
          <w:rFonts w:eastAsia="Times New Roman"/>
          <w:color w:val="212121"/>
          <w:szCs w:val="24"/>
        </w:rPr>
        <w:t>αυτή η τροπολογία</w:t>
      </w:r>
      <w:r>
        <w:rPr>
          <w:rFonts w:eastAsia="Times New Roman"/>
          <w:color w:val="212121"/>
          <w:szCs w:val="24"/>
        </w:rPr>
        <w:t>,</w:t>
      </w:r>
      <w:r w:rsidRPr="003355F0">
        <w:rPr>
          <w:rFonts w:eastAsia="Times New Roman"/>
          <w:color w:val="212121"/>
          <w:szCs w:val="24"/>
        </w:rPr>
        <w:t xml:space="preserve"> με τις προθεσμίες που έχει</w:t>
      </w:r>
      <w:r>
        <w:rPr>
          <w:rFonts w:eastAsia="Times New Roman"/>
          <w:color w:val="212121"/>
          <w:szCs w:val="24"/>
        </w:rPr>
        <w:t>,</w:t>
      </w:r>
      <w:r w:rsidRPr="003355F0">
        <w:rPr>
          <w:rFonts w:eastAsia="Times New Roman"/>
          <w:color w:val="212121"/>
          <w:szCs w:val="24"/>
        </w:rPr>
        <w:t xml:space="preserve"> να </w:t>
      </w:r>
      <w:r>
        <w:rPr>
          <w:rFonts w:eastAsia="Times New Roman"/>
          <w:color w:val="212121"/>
          <w:szCs w:val="24"/>
        </w:rPr>
        <w:t>έ</w:t>
      </w:r>
      <w:r w:rsidRPr="003355F0">
        <w:rPr>
          <w:rFonts w:eastAsia="Times New Roman"/>
          <w:color w:val="212121"/>
          <w:szCs w:val="24"/>
        </w:rPr>
        <w:t>ρθει αύριο</w:t>
      </w:r>
      <w:r>
        <w:rPr>
          <w:rFonts w:eastAsia="Times New Roman"/>
          <w:color w:val="212121"/>
          <w:szCs w:val="24"/>
        </w:rPr>
        <w:t>.</w:t>
      </w:r>
    </w:p>
    <w:p w14:paraId="0CA0AB59"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8C3533">
        <w:rPr>
          <w:rFonts w:eastAsia="Times New Roman"/>
          <w:b/>
          <w:szCs w:val="24"/>
        </w:rPr>
        <w:t>ΑΣΤΕΡΙΟΣ ΠΙΤΣΙΟΡΛΑΣ (Αναπληρωτής Υπουργός Οικονομίας και Ανάπτυξης):</w:t>
      </w:r>
      <w:r>
        <w:rPr>
          <w:rFonts w:eastAsia="Times New Roman"/>
          <w:b/>
          <w:szCs w:val="24"/>
        </w:rPr>
        <w:t xml:space="preserve"> </w:t>
      </w:r>
      <w:r>
        <w:rPr>
          <w:rFonts w:eastAsia="Times New Roman"/>
          <w:szCs w:val="24"/>
        </w:rPr>
        <w:t xml:space="preserve">Ναι, μπορεί, κύριε Πρόεδρε. </w:t>
      </w:r>
    </w:p>
    <w:p w14:paraId="0CA0AB5A"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Ωραία. Το θέμα έληξε. </w:t>
      </w:r>
    </w:p>
    <w:p w14:paraId="0CA0AB5B" w14:textId="77777777" w:rsidR="008679D8" w:rsidRDefault="00557822">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Μπορώ να έχω τον λόγο, κύριε Πρόεδρε</w:t>
      </w:r>
      <w:r>
        <w:rPr>
          <w:rFonts w:eastAsia="Times New Roman"/>
          <w:szCs w:val="24"/>
        </w:rPr>
        <w:t xml:space="preserve">; </w:t>
      </w:r>
    </w:p>
    <w:p w14:paraId="0CA0AB5C"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lastRenderedPageBreak/>
        <w:t>ΠΡΟΕΔΡΕΥΩΝ (Αναστάσιος Κουράκης):</w:t>
      </w:r>
      <w:r>
        <w:rPr>
          <w:rFonts w:eastAsia="Times New Roman"/>
          <w:b/>
          <w:szCs w:val="24"/>
        </w:rPr>
        <w:t xml:space="preserve"> </w:t>
      </w:r>
      <w:r>
        <w:rPr>
          <w:rFonts w:eastAsia="Times New Roman"/>
          <w:szCs w:val="24"/>
        </w:rPr>
        <w:t xml:space="preserve">Το θέμα τελείωσε, έχει λήξει. </w:t>
      </w:r>
    </w:p>
    <w:p w14:paraId="0CA0AB5D" w14:textId="77777777" w:rsidR="008679D8" w:rsidRDefault="0055782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Αφού μίλησε ένας εισηγητής…</w:t>
      </w:r>
    </w:p>
    <w:p w14:paraId="0CA0AB5E"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Μα κατά τη διάρκεια της διαδικασίας λύθηκε το θέμα. Θα μιλάμε τώρα επί θέματος...;</w:t>
      </w:r>
    </w:p>
    <w:p w14:paraId="0CA0AB5F" w14:textId="77777777" w:rsidR="008679D8" w:rsidRDefault="00557822">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Θέλ</w:t>
      </w:r>
      <w:r>
        <w:rPr>
          <w:rFonts w:eastAsia="Times New Roman"/>
          <w:szCs w:val="24"/>
        </w:rPr>
        <w:t xml:space="preserve">ουμε να παρατηρήσουμε κάτι. </w:t>
      </w:r>
    </w:p>
    <w:p w14:paraId="0CA0AB60"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Ορίστε, παρατηρήστε, κύριε </w:t>
      </w:r>
      <w:proofErr w:type="spellStart"/>
      <w:r>
        <w:rPr>
          <w:rFonts w:eastAsia="Times New Roman"/>
          <w:szCs w:val="24"/>
        </w:rPr>
        <w:t>Παναγιώταρε</w:t>
      </w:r>
      <w:proofErr w:type="spellEnd"/>
      <w:r>
        <w:rPr>
          <w:rFonts w:eastAsia="Times New Roman"/>
          <w:szCs w:val="24"/>
        </w:rPr>
        <w:t xml:space="preserve">. </w:t>
      </w:r>
    </w:p>
    <w:p w14:paraId="0CA0AB61" w14:textId="77777777" w:rsidR="008679D8" w:rsidRDefault="00557822">
      <w:pPr>
        <w:spacing w:line="600" w:lineRule="auto"/>
        <w:ind w:firstLine="720"/>
        <w:jc w:val="both"/>
        <w:rPr>
          <w:rFonts w:eastAsia="Times New Roman"/>
          <w:color w:val="212121"/>
          <w:szCs w:val="24"/>
        </w:rPr>
      </w:pPr>
      <w:r>
        <w:rPr>
          <w:rFonts w:eastAsia="Times New Roman"/>
          <w:b/>
          <w:szCs w:val="24"/>
        </w:rPr>
        <w:t xml:space="preserve">ΗΛΙΑΣ ΠΑΝΑΓΙΩΤΑΡΟΣ: </w:t>
      </w:r>
      <w:r>
        <w:rPr>
          <w:rFonts w:eastAsia="Times New Roman"/>
          <w:szCs w:val="24"/>
        </w:rPr>
        <w:t xml:space="preserve">Ο </w:t>
      </w:r>
      <w:r>
        <w:rPr>
          <w:rFonts w:eastAsia="Times New Roman"/>
          <w:color w:val="212121"/>
          <w:szCs w:val="24"/>
        </w:rPr>
        <w:t>κύριος Υ</w:t>
      </w:r>
      <w:r w:rsidRPr="003355F0">
        <w:rPr>
          <w:rFonts w:eastAsia="Times New Roman"/>
          <w:color w:val="212121"/>
          <w:szCs w:val="24"/>
        </w:rPr>
        <w:t>πουργός ισχυρίστηκε ότι είναι της τελευταίας στιγμής κ</w:t>
      </w:r>
      <w:r>
        <w:rPr>
          <w:rFonts w:eastAsia="Times New Roman"/>
          <w:color w:val="212121"/>
          <w:szCs w:val="24"/>
        </w:rPr>
        <w:t>αι υπάρχουν υπογραφές τεσσάρων Υ</w:t>
      </w:r>
      <w:r w:rsidRPr="003355F0">
        <w:rPr>
          <w:rFonts w:eastAsia="Times New Roman"/>
          <w:color w:val="212121"/>
          <w:szCs w:val="24"/>
        </w:rPr>
        <w:t>πουργών</w:t>
      </w:r>
      <w:r>
        <w:rPr>
          <w:rFonts w:eastAsia="Times New Roman"/>
          <w:color w:val="212121"/>
          <w:szCs w:val="24"/>
        </w:rPr>
        <w:t>. Αυτοί οι τέσσερις Υ</w:t>
      </w:r>
      <w:r w:rsidRPr="003355F0">
        <w:rPr>
          <w:rFonts w:eastAsia="Times New Roman"/>
          <w:color w:val="212121"/>
          <w:szCs w:val="24"/>
        </w:rPr>
        <w:t xml:space="preserve">πουργοί ήταν εδώ και έβαλαν </w:t>
      </w:r>
      <w:r>
        <w:rPr>
          <w:rFonts w:eastAsia="Times New Roman"/>
          <w:color w:val="212121"/>
          <w:szCs w:val="24"/>
        </w:rPr>
        <w:t>πριν</w:t>
      </w:r>
      <w:r w:rsidRPr="003355F0">
        <w:rPr>
          <w:rFonts w:eastAsia="Times New Roman"/>
          <w:color w:val="212121"/>
          <w:szCs w:val="24"/>
        </w:rPr>
        <w:t xml:space="preserve"> από λίγο την υπογραφή</w:t>
      </w:r>
      <w:r>
        <w:rPr>
          <w:rFonts w:eastAsia="Times New Roman"/>
          <w:color w:val="212121"/>
          <w:szCs w:val="24"/>
        </w:rPr>
        <w:t xml:space="preserve"> τους; Όχι, π</w:t>
      </w:r>
      <w:r w:rsidRPr="003355F0">
        <w:rPr>
          <w:rFonts w:eastAsia="Times New Roman"/>
          <w:color w:val="212121"/>
          <w:szCs w:val="24"/>
        </w:rPr>
        <w:t>ροφανώς κάτι άλλο συμβαίνει</w:t>
      </w:r>
      <w:r>
        <w:rPr>
          <w:rFonts w:eastAsia="Times New Roman"/>
          <w:color w:val="212121"/>
          <w:szCs w:val="24"/>
        </w:rPr>
        <w:t>. Αυτή είναι μία τροπολογία-«</w:t>
      </w:r>
      <w:r>
        <w:rPr>
          <w:rFonts w:eastAsia="Times New Roman"/>
          <w:color w:val="212121"/>
          <w:szCs w:val="24"/>
          <w:lang w:val="en-US"/>
        </w:rPr>
        <w:t>Kodak</w:t>
      </w:r>
      <w:r>
        <w:rPr>
          <w:rFonts w:eastAsia="Times New Roman"/>
          <w:color w:val="212121"/>
          <w:szCs w:val="24"/>
        </w:rPr>
        <w:t xml:space="preserve">» </w:t>
      </w:r>
      <w:r w:rsidRPr="003355F0">
        <w:rPr>
          <w:rFonts w:eastAsia="Times New Roman"/>
          <w:color w:val="212121"/>
          <w:szCs w:val="24"/>
        </w:rPr>
        <w:t>κανονικά φωτογραφική</w:t>
      </w:r>
      <w:r>
        <w:rPr>
          <w:rFonts w:eastAsia="Times New Roman"/>
          <w:color w:val="212121"/>
          <w:szCs w:val="24"/>
        </w:rPr>
        <w:t>. Α</w:t>
      </w:r>
      <w:r w:rsidRPr="003355F0">
        <w:rPr>
          <w:rFonts w:eastAsia="Times New Roman"/>
          <w:color w:val="212121"/>
          <w:szCs w:val="24"/>
        </w:rPr>
        <w:t xml:space="preserve">υτό </w:t>
      </w:r>
      <w:r>
        <w:rPr>
          <w:rFonts w:eastAsia="Times New Roman"/>
          <w:color w:val="212121"/>
          <w:szCs w:val="24"/>
        </w:rPr>
        <w:t xml:space="preserve">είχα </w:t>
      </w:r>
      <w:r w:rsidRPr="003355F0">
        <w:rPr>
          <w:rFonts w:eastAsia="Times New Roman"/>
          <w:color w:val="212121"/>
          <w:szCs w:val="24"/>
        </w:rPr>
        <w:t>να παρατηρήσω</w:t>
      </w:r>
      <w:r>
        <w:rPr>
          <w:rFonts w:eastAsia="Times New Roman"/>
          <w:color w:val="212121"/>
          <w:szCs w:val="24"/>
        </w:rPr>
        <w:t xml:space="preserve">, γιατί μας είπε ότι ήρθε </w:t>
      </w:r>
      <w:r>
        <w:rPr>
          <w:rFonts w:eastAsia="Times New Roman"/>
          <w:color w:val="212121"/>
          <w:szCs w:val="24"/>
        </w:rPr>
        <w:lastRenderedPageBreak/>
        <w:t xml:space="preserve">τώρα. Είναι τέσσερις Υπουργοί, ο κ. Δραγασάκης, ο κ. </w:t>
      </w:r>
      <w:proofErr w:type="spellStart"/>
      <w:r>
        <w:rPr>
          <w:rFonts w:eastAsia="Times New Roman"/>
          <w:color w:val="212121"/>
          <w:szCs w:val="24"/>
        </w:rPr>
        <w:t>Τσακαλώτος</w:t>
      </w:r>
      <w:proofErr w:type="spellEnd"/>
      <w:r>
        <w:rPr>
          <w:rFonts w:eastAsia="Times New Roman"/>
          <w:color w:val="212121"/>
          <w:szCs w:val="24"/>
        </w:rPr>
        <w:t>, η κ</w:t>
      </w:r>
      <w:r>
        <w:rPr>
          <w:rFonts w:eastAsia="Times New Roman"/>
          <w:color w:val="212121"/>
          <w:szCs w:val="24"/>
        </w:rPr>
        <w:t>.</w:t>
      </w:r>
      <w:r>
        <w:rPr>
          <w:rFonts w:eastAsia="Times New Roman"/>
          <w:color w:val="212121"/>
          <w:szCs w:val="24"/>
        </w:rPr>
        <w:t xml:space="preserve"> Ξενογιαννακοπούλου, εδώ; Είναι εντός του κτηρίου; Είναι εδώ στα πέριξ; Όχι, φυσικά! </w:t>
      </w:r>
    </w:p>
    <w:p w14:paraId="0CA0AB62"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Καλώς, το θέμα έχει εξαντληθεί. </w:t>
      </w:r>
    </w:p>
    <w:p w14:paraId="0CA0AB63"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 xml:space="preserve">Εάν </w:t>
      </w:r>
      <w:r w:rsidRPr="003355F0">
        <w:rPr>
          <w:rFonts w:eastAsia="Times New Roman"/>
          <w:color w:val="212121"/>
          <w:szCs w:val="24"/>
        </w:rPr>
        <w:t xml:space="preserve">υπάρχουν δευτερολογίες από τους </w:t>
      </w:r>
      <w:r>
        <w:rPr>
          <w:rFonts w:eastAsia="Times New Roman"/>
          <w:color w:val="212121"/>
          <w:szCs w:val="24"/>
        </w:rPr>
        <w:t xml:space="preserve">εισηγητές… </w:t>
      </w:r>
    </w:p>
    <w:p w14:paraId="0CA0AB64" w14:textId="77777777" w:rsidR="008679D8" w:rsidRDefault="00557822">
      <w:pPr>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Εγώ θα ήθελα να μιλήσ</w:t>
      </w:r>
      <w:r>
        <w:rPr>
          <w:rFonts w:eastAsia="Times New Roman"/>
          <w:color w:val="212121"/>
          <w:szCs w:val="24"/>
        </w:rPr>
        <w:t xml:space="preserve">ω, κύριε Πρόεδρε. </w:t>
      </w:r>
    </w:p>
    <w:p w14:paraId="0CA0AB65"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Σύντομα, φαντάζομαι, κύριε </w:t>
      </w:r>
      <w:proofErr w:type="spellStart"/>
      <w:r>
        <w:rPr>
          <w:rFonts w:eastAsia="Times New Roman"/>
          <w:szCs w:val="24"/>
        </w:rPr>
        <w:t>Ξυδάκη</w:t>
      </w:r>
      <w:proofErr w:type="spellEnd"/>
      <w:r>
        <w:rPr>
          <w:rFonts w:eastAsia="Times New Roman"/>
          <w:szCs w:val="24"/>
        </w:rPr>
        <w:t xml:space="preserve">. </w:t>
      </w:r>
    </w:p>
    <w:p w14:paraId="0CA0AB66"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έχετε τον λόγο. </w:t>
      </w:r>
    </w:p>
    <w:p w14:paraId="0CA0AB67" w14:textId="77777777" w:rsidR="008679D8" w:rsidRDefault="00557822">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Ναι, κύριε Πρόεδρε. </w:t>
      </w:r>
    </w:p>
    <w:p w14:paraId="0CA0AB68"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Σ</w:t>
      </w:r>
      <w:r w:rsidRPr="003355F0">
        <w:rPr>
          <w:rFonts w:eastAsia="Times New Roman"/>
          <w:color w:val="212121"/>
          <w:szCs w:val="24"/>
        </w:rPr>
        <w:t>ε σχέση με την τροπολογία</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δ</w:t>
      </w:r>
      <w:r w:rsidRPr="003355F0">
        <w:rPr>
          <w:rFonts w:eastAsia="Times New Roman"/>
          <w:color w:val="212121"/>
          <w:szCs w:val="24"/>
        </w:rPr>
        <w:t>εν έχει κα</w:t>
      </w:r>
      <w:r>
        <w:rPr>
          <w:rFonts w:eastAsia="Times New Roman"/>
          <w:color w:val="212121"/>
          <w:szCs w:val="24"/>
        </w:rPr>
        <w:t>μ</w:t>
      </w:r>
      <w:r w:rsidRPr="003355F0">
        <w:rPr>
          <w:rFonts w:eastAsia="Times New Roman"/>
          <w:color w:val="212121"/>
          <w:szCs w:val="24"/>
        </w:rPr>
        <w:t>μία ιδιαίτερη δυσκολία</w:t>
      </w:r>
      <w:r>
        <w:rPr>
          <w:rFonts w:eastAsia="Times New Roman"/>
          <w:color w:val="212121"/>
          <w:szCs w:val="24"/>
        </w:rPr>
        <w:t>. Ε</w:t>
      </w:r>
      <w:r w:rsidRPr="003355F0">
        <w:rPr>
          <w:rFonts w:eastAsia="Times New Roman"/>
          <w:color w:val="212121"/>
          <w:szCs w:val="24"/>
        </w:rPr>
        <w:t>γώ δέχομαι</w:t>
      </w:r>
      <w:r>
        <w:rPr>
          <w:rFonts w:eastAsia="Times New Roman"/>
          <w:color w:val="212121"/>
          <w:szCs w:val="24"/>
        </w:rPr>
        <w:t>,</w:t>
      </w:r>
      <w:r w:rsidRPr="003355F0">
        <w:rPr>
          <w:rFonts w:eastAsia="Times New Roman"/>
          <w:color w:val="212121"/>
          <w:szCs w:val="24"/>
        </w:rPr>
        <w:t xml:space="preserve"> όπως </w:t>
      </w:r>
      <w:r>
        <w:rPr>
          <w:rFonts w:eastAsia="Times New Roman"/>
          <w:color w:val="212121"/>
          <w:szCs w:val="24"/>
        </w:rPr>
        <w:t>και ο κύριος Υπουργός</w:t>
      </w:r>
      <w:r>
        <w:rPr>
          <w:rFonts w:eastAsia="Times New Roman"/>
          <w:color w:val="212121"/>
          <w:szCs w:val="24"/>
        </w:rPr>
        <w:t xml:space="preserve">, </w:t>
      </w:r>
      <w:r w:rsidRPr="003355F0">
        <w:rPr>
          <w:rFonts w:eastAsia="Times New Roman"/>
          <w:color w:val="212121"/>
          <w:szCs w:val="24"/>
        </w:rPr>
        <w:t xml:space="preserve">να πάει στην αυριανή Ολομέλεια </w:t>
      </w:r>
      <w:r>
        <w:rPr>
          <w:rFonts w:eastAsia="Times New Roman"/>
          <w:color w:val="212121"/>
          <w:szCs w:val="24"/>
        </w:rPr>
        <w:t>όπου έχουμε</w:t>
      </w:r>
      <w:r w:rsidRPr="003355F0">
        <w:rPr>
          <w:rFonts w:eastAsia="Times New Roman"/>
          <w:color w:val="212121"/>
          <w:szCs w:val="24"/>
        </w:rPr>
        <w:t xml:space="preserve"> νομοθετικό έργο</w:t>
      </w:r>
      <w:r>
        <w:rPr>
          <w:rFonts w:eastAsia="Times New Roman"/>
          <w:color w:val="212121"/>
          <w:szCs w:val="24"/>
        </w:rPr>
        <w:t xml:space="preserve">. </w:t>
      </w:r>
    </w:p>
    <w:p w14:paraId="0CA0AB69" w14:textId="77777777" w:rsidR="008679D8" w:rsidRDefault="00557822">
      <w:pPr>
        <w:spacing w:line="600" w:lineRule="auto"/>
        <w:ind w:firstLine="720"/>
        <w:jc w:val="both"/>
        <w:rPr>
          <w:rFonts w:eastAsia="Times New Roman"/>
          <w:color w:val="212121"/>
          <w:szCs w:val="24"/>
        </w:rPr>
      </w:pPr>
      <w:r w:rsidRPr="003355F0">
        <w:rPr>
          <w:rFonts w:eastAsia="Times New Roman"/>
          <w:color w:val="212121"/>
          <w:szCs w:val="24"/>
        </w:rPr>
        <w:lastRenderedPageBreak/>
        <w:t>Ωστόσο είναι μία τυπική αναβάθμιση</w:t>
      </w:r>
      <w:r>
        <w:rPr>
          <w:rFonts w:eastAsia="Times New Roman"/>
          <w:color w:val="212121"/>
          <w:szCs w:val="24"/>
        </w:rPr>
        <w:t>,</w:t>
      </w:r>
      <w:r w:rsidRPr="003355F0">
        <w:rPr>
          <w:rFonts w:eastAsia="Times New Roman"/>
          <w:color w:val="212121"/>
          <w:szCs w:val="24"/>
        </w:rPr>
        <w:t xml:space="preserve"> μία αναβάθμιση</w:t>
      </w:r>
      <w:r>
        <w:rPr>
          <w:rFonts w:eastAsia="Times New Roman"/>
          <w:color w:val="212121"/>
          <w:szCs w:val="24"/>
        </w:rPr>
        <w:t>,</w:t>
      </w:r>
      <w:r w:rsidRPr="003355F0">
        <w:rPr>
          <w:rFonts w:eastAsia="Times New Roman"/>
          <w:color w:val="212121"/>
          <w:szCs w:val="24"/>
        </w:rPr>
        <w:t xml:space="preserve"> ένας εκσυγχρονισμός των τυπικών προσόντων για τους αποσπασμένους στην </w:t>
      </w:r>
      <w:r>
        <w:rPr>
          <w:rFonts w:eastAsia="Times New Roman"/>
          <w:color w:val="212121"/>
          <w:szCs w:val="24"/>
        </w:rPr>
        <w:t>α</w:t>
      </w:r>
      <w:r w:rsidRPr="003355F0">
        <w:rPr>
          <w:rFonts w:eastAsia="Times New Roman"/>
          <w:color w:val="212121"/>
          <w:szCs w:val="24"/>
        </w:rPr>
        <w:t xml:space="preserve">ντιπροσωπεία του </w:t>
      </w:r>
      <w:r>
        <w:rPr>
          <w:rFonts w:eastAsia="Times New Roman"/>
          <w:color w:val="212121"/>
          <w:szCs w:val="24"/>
        </w:rPr>
        <w:t>ΟΟΣΑ. Δ</w:t>
      </w:r>
      <w:r w:rsidRPr="003355F0">
        <w:rPr>
          <w:rFonts w:eastAsia="Times New Roman"/>
          <w:color w:val="212121"/>
          <w:szCs w:val="24"/>
        </w:rPr>
        <w:t>εν υπάρχει ούτε πονηριά ούτε π</w:t>
      </w:r>
      <w:r>
        <w:rPr>
          <w:rFonts w:eastAsia="Times New Roman"/>
          <w:color w:val="212121"/>
          <w:szCs w:val="24"/>
        </w:rPr>
        <w:t>αγίδες ούτε φωτο</w:t>
      </w:r>
      <w:r>
        <w:rPr>
          <w:rFonts w:eastAsia="Times New Roman"/>
          <w:color w:val="212121"/>
          <w:szCs w:val="24"/>
        </w:rPr>
        <w:t xml:space="preserve">γραφίες υπάρχουν. </w:t>
      </w:r>
      <w:r w:rsidRPr="003355F0">
        <w:rPr>
          <w:rFonts w:eastAsia="Times New Roman"/>
          <w:color w:val="212121"/>
          <w:szCs w:val="24"/>
        </w:rPr>
        <w:t>Είναι μία πάρα πολύ απλή διάταξη</w:t>
      </w:r>
      <w:r>
        <w:rPr>
          <w:rFonts w:eastAsia="Times New Roman"/>
          <w:color w:val="212121"/>
          <w:szCs w:val="24"/>
        </w:rPr>
        <w:t>,</w:t>
      </w:r>
      <w:r w:rsidRPr="003355F0">
        <w:rPr>
          <w:rFonts w:eastAsia="Times New Roman"/>
          <w:color w:val="212121"/>
          <w:szCs w:val="24"/>
        </w:rPr>
        <w:t xml:space="preserve"> η οποία εκσυγχρονίζει και αναβαθμίζει τα τυπικά προσόντα</w:t>
      </w:r>
      <w:r>
        <w:rPr>
          <w:rFonts w:eastAsia="Times New Roman"/>
          <w:color w:val="212121"/>
          <w:szCs w:val="24"/>
        </w:rPr>
        <w:t xml:space="preserve">. </w:t>
      </w:r>
      <w:r w:rsidRPr="003355F0">
        <w:rPr>
          <w:rFonts w:eastAsia="Times New Roman"/>
          <w:color w:val="212121"/>
          <w:szCs w:val="24"/>
        </w:rPr>
        <w:t>Δεν χρειάζεται</w:t>
      </w:r>
      <w:r>
        <w:rPr>
          <w:rFonts w:eastAsia="Times New Roman"/>
          <w:color w:val="212121"/>
          <w:szCs w:val="24"/>
        </w:rPr>
        <w:t>,</w:t>
      </w:r>
      <w:r w:rsidRPr="003355F0">
        <w:rPr>
          <w:rFonts w:eastAsia="Times New Roman"/>
          <w:color w:val="212121"/>
          <w:szCs w:val="24"/>
        </w:rPr>
        <w:t xml:space="preserve"> δηλαδή</w:t>
      </w:r>
      <w:r>
        <w:rPr>
          <w:rFonts w:eastAsia="Times New Roman"/>
          <w:color w:val="212121"/>
          <w:szCs w:val="24"/>
        </w:rPr>
        <w:t>,</w:t>
      </w:r>
      <w:r w:rsidRPr="003355F0">
        <w:rPr>
          <w:rFonts w:eastAsia="Times New Roman"/>
          <w:color w:val="212121"/>
          <w:szCs w:val="24"/>
        </w:rPr>
        <w:t xml:space="preserve"> ούτε εντυπώσεις να δημιουργούνται ούτε να</w:t>
      </w:r>
      <w:r>
        <w:rPr>
          <w:rFonts w:eastAsia="Times New Roman"/>
          <w:color w:val="212121"/>
          <w:szCs w:val="24"/>
        </w:rPr>
        <w:t xml:space="preserve"> υποβαθμίζεται και ο ρόλος του Π</w:t>
      </w:r>
      <w:r w:rsidRPr="003355F0">
        <w:rPr>
          <w:rFonts w:eastAsia="Times New Roman"/>
          <w:color w:val="212121"/>
          <w:szCs w:val="24"/>
        </w:rPr>
        <w:t>ροεδρείου</w:t>
      </w:r>
      <w:r>
        <w:rPr>
          <w:rFonts w:eastAsia="Times New Roman"/>
          <w:color w:val="212121"/>
          <w:szCs w:val="24"/>
        </w:rPr>
        <w:t>. Ο</w:t>
      </w:r>
      <w:r w:rsidRPr="003355F0">
        <w:rPr>
          <w:rFonts w:eastAsia="Times New Roman"/>
          <w:color w:val="212121"/>
          <w:szCs w:val="24"/>
        </w:rPr>
        <w:t xml:space="preserve">ρθώς είπε ο Πρόεδρος ότι </w:t>
      </w:r>
      <w:r>
        <w:rPr>
          <w:rFonts w:eastAsia="Times New Roman"/>
          <w:color w:val="212121"/>
          <w:szCs w:val="24"/>
        </w:rPr>
        <w:t>χθες</w:t>
      </w:r>
      <w:r w:rsidRPr="003355F0">
        <w:rPr>
          <w:rFonts w:eastAsia="Times New Roman"/>
          <w:color w:val="212121"/>
          <w:szCs w:val="24"/>
        </w:rPr>
        <w:t xml:space="preserve"> </w:t>
      </w:r>
      <w:r>
        <w:rPr>
          <w:rFonts w:eastAsia="Times New Roman"/>
          <w:color w:val="212121"/>
          <w:szCs w:val="24"/>
        </w:rPr>
        <w:t xml:space="preserve">στη </w:t>
      </w:r>
      <w:r>
        <w:rPr>
          <w:rFonts w:eastAsia="Times New Roman"/>
          <w:color w:val="212121"/>
          <w:szCs w:val="24"/>
        </w:rPr>
        <w:t>Διάσκεψη των Προέδρων ετέθησαν αυτά</w:t>
      </w:r>
      <w:r w:rsidRPr="003355F0">
        <w:rPr>
          <w:rFonts w:eastAsia="Times New Roman"/>
          <w:color w:val="212121"/>
          <w:szCs w:val="24"/>
        </w:rPr>
        <w:t xml:space="preserve"> τα θέματα και δίδεται μία λύση</w:t>
      </w:r>
      <w:r>
        <w:rPr>
          <w:rFonts w:eastAsia="Times New Roman"/>
          <w:color w:val="212121"/>
          <w:szCs w:val="24"/>
        </w:rPr>
        <w:t>.</w:t>
      </w:r>
    </w:p>
    <w:p w14:paraId="0CA0AB6A"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Υπενθυμίζω ότι ο κύριος Πρόεδρος</w:t>
      </w:r>
      <w:r w:rsidRPr="003355F0">
        <w:rPr>
          <w:rFonts w:eastAsia="Times New Roman"/>
          <w:color w:val="212121"/>
          <w:szCs w:val="24"/>
        </w:rPr>
        <w:t xml:space="preserve"> </w:t>
      </w:r>
      <w:r>
        <w:rPr>
          <w:rFonts w:eastAsia="Times New Roman"/>
          <w:color w:val="212121"/>
          <w:szCs w:val="24"/>
        </w:rPr>
        <w:t>χθες</w:t>
      </w:r>
      <w:r w:rsidRPr="003355F0">
        <w:rPr>
          <w:rFonts w:eastAsia="Times New Roman"/>
          <w:color w:val="212121"/>
          <w:szCs w:val="24"/>
        </w:rPr>
        <w:t xml:space="preserve"> στην </w:t>
      </w:r>
      <w:r>
        <w:rPr>
          <w:rFonts w:eastAsia="Times New Roman"/>
          <w:color w:val="212121"/>
          <w:szCs w:val="24"/>
        </w:rPr>
        <w:t>Ολομέλεια για την τροποποίηση του Κ</w:t>
      </w:r>
      <w:r w:rsidRPr="003355F0">
        <w:rPr>
          <w:rFonts w:eastAsia="Times New Roman"/>
          <w:color w:val="212121"/>
          <w:szCs w:val="24"/>
        </w:rPr>
        <w:t xml:space="preserve">ανονισμού της Βουλής </w:t>
      </w:r>
      <w:r>
        <w:rPr>
          <w:rFonts w:eastAsia="Times New Roman"/>
          <w:color w:val="212121"/>
          <w:szCs w:val="24"/>
        </w:rPr>
        <w:t>–μία εργώδης</w:t>
      </w:r>
      <w:r w:rsidRPr="003355F0">
        <w:rPr>
          <w:rFonts w:eastAsia="Times New Roman"/>
          <w:color w:val="212121"/>
          <w:szCs w:val="24"/>
        </w:rPr>
        <w:t xml:space="preserve"> διαδικασία </w:t>
      </w:r>
      <w:r>
        <w:rPr>
          <w:rFonts w:eastAsia="Times New Roman"/>
          <w:color w:val="212121"/>
          <w:szCs w:val="24"/>
        </w:rPr>
        <w:t xml:space="preserve">η οποία </w:t>
      </w:r>
      <w:r w:rsidRPr="003355F0">
        <w:rPr>
          <w:rFonts w:eastAsia="Times New Roman"/>
          <w:color w:val="212121"/>
          <w:szCs w:val="24"/>
        </w:rPr>
        <w:t>καταλήγει σε α</w:t>
      </w:r>
      <w:r>
        <w:rPr>
          <w:rFonts w:eastAsia="Times New Roman"/>
          <w:color w:val="212121"/>
          <w:szCs w:val="24"/>
        </w:rPr>
        <w:t>ναβάθμιση και κωδικοποίηση του Κ</w:t>
      </w:r>
      <w:r w:rsidRPr="003355F0">
        <w:rPr>
          <w:rFonts w:eastAsia="Times New Roman"/>
          <w:color w:val="212121"/>
          <w:szCs w:val="24"/>
        </w:rPr>
        <w:t>ανονισμού</w:t>
      </w:r>
      <w:r>
        <w:rPr>
          <w:rFonts w:eastAsia="Times New Roman"/>
          <w:color w:val="212121"/>
          <w:szCs w:val="24"/>
        </w:rPr>
        <w:t>,</w:t>
      </w:r>
      <w:r w:rsidRPr="003355F0">
        <w:rPr>
          <w:rFonts w:eastAsia="Times New Roman"/>
          <w:color w:val="212121"/>
          <w:szCs w:val="24"/>
        </w:rPr>
        <w:t xml:space="preserve"> </w:t>
      </w:r>
      <w:r w:rsidRPr="003355F0">
        <w:rPr>
          <w:rFonts w:eastAsia="Times New Roman"/>
          <w:color w:val="212121"/>
          <w:szCs w:val="24"/>
        </w:rPr>
        <w:t>ενσωματώνει ειδικούς κανονισμούς</w:t>
      </w:r>
      <w:r>
        <w:rPr>
          <w:rFonts w:eastAsia="Times New Roman"/>
          <w:color w:val="212121"/>
          <w:szCs w:val="24"/>
        </w:rPr>
        <w:t>,</w:t>
      </w:r>
      <w:r w:rsidRPr="003355F0">
        <w:rPr>
          <w:rFonts w:eastAsia="Times New Roman"/>
          <w:color w:val="212121"/>
          <w:szCs w:val="24"/>
        </w:rPr>
        <w:t xml:space="preserve"> οι οποίοι </w:t>
      </w:r>
      <w:r>
        <w:rPr>
          <w:rFonts w:eastAsia="Times New Roman"/>
          <w:color w:val="212121"/>
          <w:szCs w:val="24"/>
        </w:rPr>
        <w:t>ήταν λανθάνοντες και κρυφοί-</w:t>
      </w:r>
      <w:r w:rsidRPr="003355F0">
        <w:rPr>
          <w:rFonts w:eastAsia="Times New Roman"/>
          <w:color w:val="212121"/>
          <w:szCs w:val="24"/>
        </w:rPr>
        <w:t xml:space="preserve"> </w:t>
      </w:r>
      <w:proofErr w:type="spellStart"/>
      <w:r>
        <w:rPr>
          <w:rFonts w:eastAsia="Times New Roman"/>
          <w:color w:val="212121"/>
          <w:szCs w:val="24"/>
        </w:rPr>
        <w:t>ε</w:t>
      </w:r>
      <w:r>
        <w:rPr>
          <w:rFonts w:eastAsia="Times New Roman"/>
          <w:color w:val="212121"/>
          <w:szCs w:val="24"/>
        </w:rPr>
        <w:t>δέχθη</w:t>
      </w:r>
      <w:proofErr w:type="spellEnd"/>
      <w:r>
        <w:rPr>
          <w:rFonts w:eastAsia="Times New Roman"/>
          <w:color w:val="212121"/>
          <w:szCs w:val="24"/>
        </w:rPr>
        <w:t xml:space="preserve"> μία αήθη επίθεση από τον κ.</w:t>
      </w:r>
      <w:r w:rsidRPr="003355F0">
        <w:rPr>
          <w:rFonts w:eastAsia="Times New Roman"/>
          <w:color w:val="212121"/>
          <w:szCs w:val="24"/>
        </w:rPr>
        <w:t xml:space="preserve"> </w:t>
      </w:r>
      <w:r>
        <w:rPr>
          <w:rFonts w:eastAsia="Times New Roman"/>
          <w:color w:val="212121"/>
          <w:szCs w:val="24"/>
        </w:rPr>
        <w:t>Λ</w:t>
      </w:r>
      <w:r w:rsidRPr="003355F0">
        <w:rPr>
          <w:rFonts w:eastAsia="Times New Roman"/>
          <w:color w:val="212121"/>
          <w:szCs w:val="24"/>
        </w:rPr>
        <w:t>οβέρδο</w:t>
      </w:r>
      <w:r>
        <w:rPr>
          <w:rFonts w:eastAsia="Times New Roman"/>
          <w:color w:val="212121"/>
          <w:szCs w:val="24"/>
        </w:rPr>
        <w:t>,</w:t>
      </w:r>
      <w:r w:rsidRPr="003355F0">
        <w:rPr>
          <w:rFonts w:eastAsia="Times New Roman"/>
          <w:color w:val="212121"/>
          <w:szCs w:val="24"/>
        </w:rPr>
        <w:t xml:space="preserve"> η οποία αν</w:t>
      </w:r>
      <w:r>
        <w:rPr>
          <w:rFonts w:eastAsia="Times New Roman"/>
          <w:color w:val="212121"/>
          <w:szCs w:val="24"/>
        </w:rPr>
        <w:t>απαράγεται αυτή τη στιγμή στον Τ</w:t>
      </w:r>
      <w:r w:rsidRPr="003355F0">
        <w:rPr>
          <w:rFonts w:eastAsia="Times New Roman"/>
          <w:color w:val="212121"/>
          <w:szCs w:val="24"/>
        </w:rPr>
        <w:t>ύπο και στα κανάλια</w:t>
      </w:r>
      <w:r>
        <w:rPr>
          <w:rFonts w:eastAsia="Times New Roman"/>
          <w:color w:val="212121"/>
          <w:szCs w:val="24"/>
        </w:rPr>
        <w:t>,</w:t>
      </w:r>
      <w:r w:rsidRPr="003355F0">
        <w:rPr>
          <w:rFonts w:eastAsia="Times New Roman"/>
          <w:color w:val="212121"/>
          <w:szCs w:val="24"/>
        </w:rPr>
        <w:t xml:space="preserve"> λέγοντας τρία ψέματα</w:t>
      </w:r>
      <w:r>
        <w:rPr>
          <w:rFonts w:eastAsia="Times New Roman"/>
          <w:color w:val="212121"/>
          <w:szCs w:val="24"/>
        </w:rPr>
        <w:t>, τ</w:t>
      </w:r>
      <w:r w:rsidRPr="003355F0">
        <w:rPr>
          <w:rFonts w:eastAsia="Times New Roman"/>
          <w:color w:val="212121"/>
          <w:szCs w:val="24"/>
        </w:rPr>
        <w:t xml:space="preserve">α οποία καταρρίφθηκαν τα επόμενα </w:t>
      </w:r>
      <w:r>
        <w:rPr>
          <w:rFonts w:eastAsia="Times New Roman"/>
          <w:color w:val="212121"/>
          <w:szCs w:val="24"/>
        </w:rPr>
        <w:t>δέκα λεπτά, όταν έδω</w:t>
      </w:r>
      <w:r>
        <w:rPr>
          <w:rFonts w:eastAsia="Times New Roman"/>
          <w:color w:val="212121"/>
          <w:szCs w:val="24"/>
        </w:rPr>
        <w:t xml:space="preserve">σε </w:t>
      </w:r>
      <w:r w:rsidRPr="003355F0">
        <w:rPr>
          <w:rFonts w:eastAsia="Times New Roman"/>
          <w:color w:val="212121"/>
          <w:szCs w:val="24"/>
        </w:rPr>
        <w:t>εξηγήσεις ο Πρόεδρος</w:t>
      </w:r>
      <w:r>
        <w:rPr>
          <w:rFonts w:eastAsia="Times New Roman"/>
          <w:color w:val="212121"/>
          <w:szCs w:val="24"/>
        </w:rPr>
        <w:t xml:space="preserve">. </w:t>
      </w:r>
    </w:p>
    <w:p w14:paraId="0CA0AB6B"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w:t>
      </w:r>
      <w:r w:rsidRPr="003355F0">
        <w:rPr>
          <w:rFonts w:eastAsia="Times New Roman"/>
          <w:color w:val="212121"/>
          <w:szCs w:val="24"/>
        </w:rPr>
        <w:t>αι αυτή η δυσμε</w:t>
      </w:r>
      <w:r>
        <w:rPr>
          <w:rFonts w:eastAsia="Times New Roman"/>
          <w:color w:val="212121"/>
          <w:szCs w:val="24"/>
        </w:rPr>
        <w:t>νής εντύπωση για το νομοθετικό Σ</w:t>
      </w:r>
      <w:r w:rsidRPr="003355F0">
        <w:rPr>
          <w:rFonts w:eastAsia="Times New Roman"/>
          <w:color w:val="212121"/>
          <w:szCs w:val="24"/>
        </w:rPr>
        <w:t>ώμα και για τον κοινοβουλευτισμό παραμένει</w:t>
      </w:r>
      <w:r>
        <w:rPr>
          <w:rFonts w:eastAsia="Times New Roman"/>
          <w:color w:val="212121"/>
          <w:szCs w:val="24"/>
        </w:rPr>
        <w:t>. Ε</w:t>
      </w:r>
      <w:r w:rsidRPr="003355F0">
        <w:rPr>
          <w:rFonts w:eastAsia="Times New Roman"/>
          <w:color w:val="212121"/>
          <w:szCs w:val="24"/>
        </w:rPr>
        <w:t xml:space="preserve">ίπε </w:t>
      </w:r>
      <w:r>
        <w:rPr>
          <w:rFonts w:eastAsia="Times New Roman"/>
          <w:color w:val="212121"/>
          <w:szCs w:val="24"/>
        </w:rPr>
        <w:t>-</w:t>
      </w:r>
      <w:r w:rsidRPr="003355F0">
        <w:rPr>
          <w:rFonts w:eastAsia="Times New Roman"/>
          <w:color w:val="212121"/>
          <w:szCs w:val="24"/>
        </w:rPr>
        <w:t>ας πούμε</w:t>
      </w:r>
      <w:r>
        <w:rPr>
          <w:rFonts w:eastAsia="Times New Roman"/>
          <w:color w:val="212121"/>
          <w:szCs w:val="24"/>
        </w:rPr>
        <w:t xml:space="preserve">- ότι δεν </w:t>
      </w:r>
      <w:r>
        <w:rPr>
          <w:rFonts w:eastAsia="Times New Roman"/>
          <w:color w:val="212121"/>
          <w:szCs w:val="24"/>
        </w:rPr>
        <w:lastRenderedPageBreak/>
        <w:t>διοικεί το Διοικητικό Συμβούλιο το Ίδρυμα</w:t>
      </w:r>
      <w:r w:rsidRPr="003355F0">
        <w:rPr>
          <w:rFonts w:eastAsia="Times New Roman"/>
          <w:color w:val="212121"/>
          <w:szCs w:val="24"/>
        </w:rPr>
        <w:t xml:space="preserve"> </w:t>
      </w:r>
      <w:r>
        <w:rPr>
          <w:rFonts w:eastAsia="Times New Roman"/>
          <w:color w:val="212121"/>
          <w:szCs w:val="24"/>
        </w:rPr>
        <w:t>της Βουλής</w:t>
      </w:r>
      <w:r w:rsidRPr="003355F0">
        <w:rPr>
          <w:rFonts w:eastAsia="Times New Roman"/>
          <w:color w:val="212121"/>
          <w:szCs w:val="24"/>
        </w:rPr>
        <w:t xml:space="preserve"> και απάντησε</w:t>
      </w:r>
      <w:r>
        <w:rPr>
          <w:rFonts w:eastAsia="Times New Roman"/>
          <w:color w:val="212121"/>
          <w:szCs w:val="24"/>
        </w:rPr>
        <w:t xml:space="preserve"> ο κύριος Π</w:t>
      </w:r>
      <w:r w:rsidRPr="003355F0">
        <w:rPr>
          <w:rFonts w:eastAsia="Times New Roman"/>
          <w:color w:val="212121"/>
          <w:szCs w:val="24"/>
        </w:rPr>
        <w:t xml:space="preserve">ρόεδρος </w:t>
      </w:r>
      <w:r>
        <w:rPr>
          <w:rFonts w:eastAsia="Times New Roman"/>
          <w:color w:val="212121"/>
          <w:szCs w:val="24"/>
        </w:rPr>
        <w:t>-</w:t>
      </w:r>
      <w:r w:rsidRPr="003355F0">
        <w:rPr>
          <w:rFonts w:eastAsia="Times New Roman"/>
          <w:color w:val="212121"/>
          <w:szCs w:val="24"/>
        </w:rPr>
        <w:t>και δυστυχώς δεν αναπαράγεται</w:t>
      </w:r>
      <w:r w:rsidRPr="003355F0">
        <w:rPr>
          <w:rFonts w:eastAsia="Times New Roman"/>
          <w:color w:val="212121"/>
          <w:szCs w:val="24"/>
        </w:rPr>
        <w:t xml:space="preserve"> από όλους</w:t>
      </w:r>
      <w:r>
        <w:rPr>
          <w:rFonts w:eastAsia="Times New Roman"/>
          <w:color w:val="212121"/>
          <w:szCs w:val="24"/>
        </w:rPr>
        <w:t>-</w:t>
      </w:r>
      <w:r w:rsidRPr="003355F0">
        <w:rPr>
          <w:rFonts w:eastAsia="Times New Roman"/>
          <w:color w:val="212121"/>
          <w:szCs w:val="24"/>
        </w:rPr>
        <w:t xml:space="preserve"> ότι ακριβώς με αυτή την τροπολογία</w:t>
      </w:r>
      <w:r>
        <w:rPr>
          <w:rFonts w:eastAsia="Times New Roman"/>
          <w:color w:val="212121"/>
          <w:szCs w:val="24"/>
        </w:rPr>
        <w:t>,</w:t>
      </w:r>
      <w:r w:rsidRPr="003355F0">
        <w:rPr>
          <w:rFonts w:eastAsia="Times New Roman"/>
          <w:color w:val="212121"/>
          <w:szCs w:val="24"/>
        </w:rPr>
        <w:t xml:space="preserve"> την τροποποίηση </w:t>
      </w:r>
      <w:r>
        <w:rPr>
          <w:rFonts w:eastAsia="Times New Roman"/>
          <w:color w:val="212121"/>
          <w:szCs w:val="24"/>
        </w:rPr>
        <w:t xml:space="preserve">του Κανονισμού, ενσωματώνεται ρητώς ότι το </w:t>
      </w:r>
      <w:r>
        <w:rPr>
          <w:rFonts w:eastAsia="Times New Roman"/>
          <w:color w:val="212121"/>
          <w:szCs w:val="24"/>
        </w:rPr>
        <w:t>ί</w:t>
      </w:r>
      <w:r>
        <w:rPr>
          <w:rFonts w:eastAsia="Times New Roman"/>
          <w:color w:val="212121"/>
          <w:szCs w:val="24"/>
        </w:rPr>
        <w:t xml:space="preserve">δρυμα διοικείται από το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sidRPr="003355F0">
        <w:rPr>
          <w:rFonts w:eastAsia="Times New Roman"/>
          <w:color w:val="212121"/>
          <w:szCs w:val="24"/>
        </w:rPr>
        <w:t>υμβούλιο</w:t>
      </w:r>
      <w:r>
        <w:rPr>
          <w:rFonts w:eastAsia="Times New Roman"/>
          <w:color w:val="212121"/>
          <w:szCs w:val="24"/>
        </w:rPr>
        <w:t>. Δεν υπήρχε</w:t>
      </w:r>
      <w:r w:rsidRPr="003355F0">
        <w:rPr>
          <w:rFonts w:eastAsia="Times New Roman"/>
          <w:color w:val="212121"/>
          <w:szCs w:val="24"/>
        </w:rPr>
        <w:t xml:space="preserve"> </w:t>
      </w:r>
      <w:r>
        <w:rPr>
          <w:rFonts w:eastAsia="Times New Roman"/>
          <w:color w:val="212121"/>
          <w:szCs w:val="24"/>
        </w:rPr>
        <w:t>αν</w:t>
      </w:r>
      <w:r w:rsidRPr="003355F0">
        <w:rPr>
          <w:rFonts w:eastAsia="Times New Roman"/>
          <w:color w:val="212121"/>
          <w:szCs w:val="24"/>
        </w:rPr>
        <w:t>αφορά</w:t>
      </w:r>
      <w:r>
        <w:rPr>
          <w:rFonts w:eastAsia="Times New Roman"/>
          <w:color w:val="212121"/>
          <w:szCs w:val="24"/>
        </w:rPr>
        <w:t xml:space="preserve">. </w:t>
      </w:r>
    </w:p>
    <w:p w14:paraId="0CA0AB6C"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Τ</w:t>
      </w:r>
      <w:r w:rsidRPr="003355F0">
        <w:rPr>
          <w:rFonts w:eastAsia="Times New Roman"/>
          <w:color w:val="212121"/>
          <w:szCs w:val="24"/>
        </w:rPr>
        <w:t xml:space="preserve">ο είπε για </w:t>
      </w:r>
      <w:r>
        <w:rPr>
          <w:rFonts w:eastAsia="Times New Roman"/>
          <w:color w:val="212121"/>
          <w:szCs w:val="24"/>
        </w:rPr>
        <w:t xml:space="preserve">τις </w:t>
      </w:r>
      <w:r w:rsidRPr="003355F0">
        <w:rPr>
          <w:rFonts w:eastAsia="Times New Roman"/>
          <w:color w:val="212121"/>
          <w:szCs w:val="24"/>
        </w:rPr>
        <w:t xml:space="preserve">προσλήψεις ότι έκανε </w:t>
      </w:r>
      <w:r>
        <w:rPr>
          <w:rFonts w:eastAsia="Times New Roman"/>
          <w:color w:val="212121"/>
          <w:szCs w:val="24"/>
        </w:rPr>
        <w:t>τετρακόσιες</w:t>
      </w:r>
      <w:r w:rsidRPr="003355F0">
        <w:rPr>
          <w:rFonts w:eastAsia="Times New Roman"/>
          <w:color w:val="212121"/>
          <w:szCs w:val="24"/>
        </w:rPr>
        <w:t xml:space="preserve"> προσλήψεις</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Ο</w:t>
      </w:r>
      <w:r w:rsidRPr="003355F0">
        <w:rPr>
          <w:rFonts w:eastAsia="Times New Roman"/>
          <w:color w:val="212121"/>
          <w:szCs w:val="24"/>
        </w:rPr>
        <w:t>ικτρό ψέμα</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Απάντησε ο κύριος Π</w:t>
      </w:r>
      <w:r w:rsidRPr="003355F0">
        <w:rPr>
          <w:rFonts w:eastAsia="Times New Roman"/>
          <w:color w:val="212121"/>
          <w:szCs w:val="24"/>
        </w:rPr>
        <w:t xml:space="preserve">ρόεδρος </w:t>
      </w:r>
      <w:r>
        <w:rPr>
          <w:rFonts w:eastAsia="Times New Roman"/>
          <w:color w:val="212121"/>
          <w:szCs w:val="24"/>
        </w:rPr>
        <w:t>-</w:t>
      </w:r>
      <w:r w:rsidRPr="003355F0">
        <w:rPr>
          <w:rFonts w:eastAsia="Times New Roman"/>
          <w:color w:val="212121"/>
          <w:szCs w:val="24"/>
        </w:rPr>
        <w:t>και αυτό δεν αναπαράγεται</w:t>
      </w:r>
      <w:r>
        <w:rPr>
          <w:rFonts w:eastAsia="Times New Roman"/>
          <w:color w:val="212121"/>
          <w:szCs w:val="24"/>
        </w:rPr>
        <w:t>-</w:t>
      </w:r>
      <w:r w:rsidRPr="003355F0">
        <w:rPr>
          <w:rFonts w:eastAsia="Times New Roman"/>
          <w:color w:val="212121"/>
          <w:szCs w:val="24"/>
        </w:rPr>
        <w:t xml:space="preserve"> ότι </w:t>
      </w:r>
      <w:r>
        <w:rPr>
          <w:rFonts w:eastAsia="Times New Roman"/>
          <w:color w:val="212121"/>
          <w:szCs w:val="24"/>
        </w:rPr>
        <w:t>πενήντα δύο</w:t>
      </w:r>
      <w:r w:rsidRPr="003355F0">
        <w:rPr>
          <w:rFonts w:eastAsia="Times New Roman"/>
          <w:color w:val="212121"/>
          <w:szCs w:val="24"/>
        </w:rPr>
        <w:t xml:space="preserve"> άτομα </w:t>
      </w:r>
      <w:r>
        <w:rPr>
          <w:rFonts w:eastAsia="Times New Roman"/>
          <w:color w:val="212121"/>
          <w:szCs w:val="24"/>
        </w:rPr>
        <w:t>του τομέα της καθαριότητας που ήταν με συμβάσεις</w:t>
      </w:r>
      <w:r w:rsidRPr="003355F0">
        <w:rPr>
          <w:rFonts w:eastAsia="Times New Roman"/>
          <w:color w:val="212121"/>
          <w:szCs w:val="24"/>
        </w:rPr>
        <w:t xml:space="preserve"> στον εργολάβο</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ενσωματώθηκαν με συμβάσεις στη Β</w:t>
      </w:r>
      <w:r w:rsidRPr="003355F0">
        <w:rPr>
          <w:rFonts w:eastAsia="Times New Roman"/>
          <w:color w:val="212121"/>
          <w:szCs w:val="24"/>
        </w:rPr>
        <w:t xml:space="preserve">ουλή και </w:t>
      </w:r>
      <w:r>
        <w:rPr>
          <w:rFonts w:eastAsia="Times New Roman"/>
          <w:color w:val="212121"/>
          <w:szCs w:val="24"/>
        </w:rPr>
        <w:t>κατ’ έτος</w:t>
      </w:r>
      <w:r w:rsidRPr="003355F0">
        <w:rPr>
          <w:rFonts w:eastAsia="Times New Roman"/>
          <w:color w:val="212121"/>
          <w:szCs w:val="24"/>
        </w:rPr>
        <w:t xml:space="preserve"> </w:t>
      </w:r>
      <w:proofErr w:type="spellStart"/>
      <w:r w:rsidRPr="003355F0">
        <w:rPr>
          <w:rFonts w:eastAsia="Times New Roman"/>
          <w:color w:val="212121"/>
          <w:szCs w:val="24"/>
        </w:rPr>
        <w:t>συνήφθησαν</w:t>
      </w:r>
      <w:proofErr w:type="spellEnd"/>
      <w:r w:rsidRPr="003355F0">
        <w:rPr>
          <w:rFonts w:eastAsia="Times New Roman"/>
          <w:color w:val="212121"/>
          <w:szCs w:val="24"/>
        </w:rPr>
        <w:t xml:space="preserve"> </w:t>
      </w:r>
      <w:r>
        <w:rPr>
          <w:rFonts w:eastAsia="Times New Roman"/>
          <w:color w:val="212121"/>
          <w:szCs w:val="24"/>
        </w:rPr>
        <w:t>σαράντα</w:t>
      </w:r>
      <w:r w:rsidRPr="003355F0">
        <w:rPr>
          <w:rFonts w:eastAsia="Times New Roman"/>
          <w:color w:val="212121"/>
          <w:szCs w:val="24"/>
        </w:rPr>
        <w:t xml:space="preserve"> συμβάσεις ορισμένου χρόνου</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Ου</w:t>
      </w:r>
      <w:r w:rsidRPr="003355F0">
        <w:rPr>
          <w:rFonts w:eastAsia="Times New Roman"/>
          <w:color w:val="212121"/>
          <w:szCs w:val="24"/>
        </w:rPr>
        <w:t>δείς μόνιμος</w:t>
      </w:r>
      <w:r>
        <w:rPr>
          <w:rFonts w:eastAsia="Times New Roman"/>
          <w:color w:val="212121"/>
          <w:szCs w:val="24"/>
        </w:rPr>
        <w:t>! Δ</w:t>
      </w:r>
      <w:r w:rsidRPr="003355F0">
        <w:rPr>
          <w:rFonts w:eastAsia="Times New Roman"/>
          <w:color w:val="212121"/>
          <w:szCs w:val="24"/>
        </w:rPr>
        <w:t>ημιουργούνται φρικτές εντυπώσεις</w:t>
      </w:r>
      <w:r>
        <w:rPr>
          <w:rFonts w:eastAsia="Times New Roman"/>
          <w:color w:val="212121"/>
          <w:szCs w:val="24"/>
        </w:rPr>
        <w:t xml:space="preserve">, οι οποίες επίσης </w:t>
      </w:r>
      <w:r w:rsidRPr="003355F0">
        <w:rPr>
          <w:rFonts w:eastAsia="Times New Roman"/>
          <w:color w:val="212121"/>
          <w:szCs w:val="24"/>
        </w:rPr>
        <w:t>υποβαθμίζουν</w:t>
      </w:r>
      <w:r>
        <w:rPr>
          <w:rFonts w:eastAsia="Times New Roman"/>
          <w:color w:val="212121"/>
          <w:szCs w:val="24"/>
        </w:rPr>
        <w:t xml:space="preserve"> το έργο μας. </w:t>
      </w:r>
    </w:p>
    <w:p w14:paraId="0CA0AB6D"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Και το τρίτο που είπε ο κ.</w:t>
      </w:r>
      <w:r w:rsidRPr="003355F0">
        <w:rPr>
          <w:rFonts w:eastAsia="Times New Roman"/>
          <w:color w:val="212121"/>
          <w:szCs w:val="24"/>
        </w:rPr>
        <w:t xml:space="preserve"> Λοβέρδος </w:t>
      </w:r>
      <w:r>
        <w:rPr>
          <w:rFonts w:eastAsia="Times New Roman"/>
          <w:color w:val="212121"/>
          <w:szCs w:val="24"/>
        </w:rPr>
        <w:t>-</w:t>
      </w:r>
      <w:r w:rsidRPr="003355F0">
        <w:rPr>
          <w:rFonts w:eastAsia="Times New Roman"/>
          <w:color w:val="212121"/>
          <w:szCs w:val="24"/>
        </w:rPr>
        <w:t xml:space="preserve">και το οποίο </w:t>
      </w:r>
      <w:r>
        <w:rPr>
          <w:rFonts w:eastAsia="Times New Roman"/>
          <w:color w:val="212121"/>
          <w:szCs w:val="24"/>
        </w:rPr>
        <w:t>είναι γραμμένο στα Π</w:t>
      </w:r>
      <w:r w:rsidRPr="003355F0">
        <w:rPr>
          <w:rFonts w:eastAsia="Times New Roman"/>
          <w:color w:val="212121"/>
          <w:szCs w:val="24"/>
        </w:rPr>
        <w:t>ρακτικά</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είναι</w:t>
      </w:r>
      <w:r w:rsidRPr="003355F0">
        <w:rPr>
          <w:rFonts w:eastAsia="Times New Roman"/>
          <w:color w:val="212121"/>
          <w:szCs w:val="24"/>
        </w:rPr>
        <w:t xml:space="preserve"> ότι στην έκθεση για το</w:t>
      </w:r>
      <w:r>
        <w:rPr>
          <w:rFonts w:eastAsia="Times New Roman"/>
          <w:color w:val="212121"/>
          <w:szCs w:val="24"/>
        </w:rPr>
        <w:t>ν Ρήγα Φ</w:t>
      </w:r>
      <w:r w:rsidRPr="003355F0">
        <w:rPr>
          <w:rFonts w:eastAsia="Times New Roman"/>
          <w:color w:val="212121"/>
          <w:szCs w:val="24"/>
        </w:rPr>
        <w:t>εραίο</w:t>
      </w:r>
      <w:r>
        <w:rPr>
          <w:rFonts w:eastAsia="Times New Roman"/>
          <w:color w:val="212121"/>
          <w:szCs w:val="24"/>
        </w:rPr>
        <w:t xml:space="preserve"> ο Πρόεδρος ή κάποιοι από αυτούς τους </w:t>
      </w:r>
      <w:proofErr w:type="spellStart"/>
      <w:r>
        <w:rPr>
          <w:rFonts w:eastAsia="Times New Roman"/>
          <w:color w:val="212121"/>
          <w:szCs w:val="24"/>
        </w:rPr>
        <w:t>νεοκομμουνιστές</w:t>
      </w:r>
      <w:proofErr w:type="spellEnd"/>
      <w:r>
        <w:rPr>
          <w:rFonts w:eastAsia="Times New Roman"/>
          <w:color w:val="212121"/>
          <w:szCs w:val="24"/>
        </w:rPr>
        <w:t xml:space="preserve"> -ό</w:t>
      </w:r>
      <w:r w:rsidRPr="003355F0">
        <w:rPr>
          <w:rFonts w:eastAsia="Times New Roman"/>
          <w:color w:val="212121"/>
          <w:szCs w:val="24"/>
        </w:rPr>
        <w:t>πω</w:t>
      </w:r>
      <w:r w:rsidRPr="003355F0">
        <w:rPr>
          <w:rFonts w:eastAsia="Times New Roman"/>
          <w:color w:val="212121"/>
          <w:szCs w:val="24"/>
        </w:rPr>
        <w:t>ς τους λένε</w:t>
      </w:r>
      <w:r>
        <w:rPr>
          <w:rFonts w:eastAsia="Times New Roman"/>
          <w:color w:val="212121"/>
          <w:szCs w:val="24"/>
        </w:rPr>
        <w:t>-</w:t>
      </w:r>
      <w:r w:rsidRPr="003355F0">
        <w:rPr>
          <w:rFonts w:eastAsia="Times New Roman"/>
          <w:color w:val="212121"/>
          <w:szCs w:val="24"/>
        </w:rPr>
        <w:t xml:space="preserve"> έβαλε την </w:t>
      </w:r>
      <w:r>
        <w:rPr>
          <w:rFonts w:eastAsia="Times New Roman"/>
          <w:color w:val="212121"/>
          <w:szCs w:val="24"/>
        </w:rPr>
        <w:t>«ΕΚΟΝ-</w:t>
      </w:r>
      <w:r w:rsidRPr="003355F0">
        <w:rPr>
          <w:rFonts w:eastAsia="Times New Roman"/>
          <w:color w:val="212121"/>
          <w:szCs w:val="24"/>
        </w:rPr>
        <w:t>Ρήγας Φεραίος</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σ</w:t>
      </w:r>
      <w:r w:rsidRPr="003355F0">
        <w:rPr>
          <w:rFonts w:eastAsia="Times New Roman"/>
          <w:color w:val="212121"/>
          <w:szCs w:val="24"/>
        </w:rPr>
        <w:t>την έκθεση</w:t>
      </w:r>
      <w:r>
        <w:rPr>
          <w:rFonts w:eastAsia="Times New Roman"/>
          <w:color w:val="212121"/>
          <w:szCs w:val="24"/>
        </w:rPr>
        <w:t>.</w:t>
      </w:r>
      <w:r w:rsidRPr="003355F0">
        <w:rPr>
          <w:rFonts w:eastAsia="Times New Roman"/>
          <w:color w:val="212121"/>
          <w:szCs w:val="24"/>
        </w:rPr>
        <w:t xml:space="preserve"> Ουδέν </w:t>
      </w:r>
      <w:proofErr w:type="spellStart"/>
      <w:r w:rsidRPr="003355F0">
        <w:rPr>
          <w:rFonts w:eastAsia="Times New Roman"/>
          <w:color w:val="212121"/>
          <w:szCs w:val="24"/>
        </w:rPr>
        <w:t>ψευδέστερον</w:t>
      </w:r>
      <w:proofErr w:type="spellEnd"/>
      <w:r>
        <w:rPr>
          <w:rFonts w:eastAsia="Times New Roman"/>
          <w:color w:val="212121"/>
          <w:szCs w:val="24"/>
        </w:rPr>
        <w:t xml:space="preserve">! </w:t>
      </w:r>
    </w:p>
    <w:p w14:paraId="0CA0AB6E"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 xml:space="preserve">Μπήκαν </w:t>
      </w:r>
      <w:r w:rsidRPr="003355F0">
        <w:rPr>
          <w:rFonts w:eastAsia="Times New Roman"/>
          <w:color w:val="212121"/>
          <w:szCs w:val="24"/>
        </w:rPr>
        <w:t xml:space="preserve">οι χειροποίητες αφίσες της αντιστασιακής οργάνωσης </w:t>
      </w:r>
      <w:r>
        <w:rPr>
          <w:rFonts w:eastAsia="Times New Roman"/>
          <w:color w:val="212121"/>
          <w:szCs w:val="24"/>
        </w:rPr>
        <w:t>«</w:t>
      </w:r>
      <w:r w:rsidRPr="003355F0">
        <w:rPr>
          <w:rFonts w:eastAsia="Times New Roman"/>
          <w:color w:val="212121"/>
          <w:szCs w:val="24"/>
        </w:rPr>
        <w:t>Ρήγας Φεραίος</w:t>
      </w:r>
      <w:r>
        <w:rPr>
          <w:rFonts w:eastAsia="Times New Roman"/>
          <w:color w:val="212121"/>
          <w:szCs w:val="24"/>
        </w:rPr>
        <w:t>» σκέτες</w:t>
      </w:r>
      <w:r w:rsidRPr="003355F0">
        <w:rPr>
          <w:rFonts w:eastAsia="Times New Roman"/>
          <w:color w:val="212121"/>
          <w:szCs w:val="24"/>
        </w:rPr>
        <w:t xml:space="preserve"> χωρίς το </w:t>
      </w:r>
      <w:r>
        <w:rPr>
          <w:rFonts w:eastAsia="Times New Roman"/>
          <w:color w:val="212121"/>
          <w:szCs w:val="24"/>
        </w:rPr>
        <w:t xml:space="preserve">ΕΚΟΝ μόνο της </w:t>
      </w:r>
      <w:r>
        <w:rPr>
          <w:rFonts w:eastAsia="Times New Roman"/>
          <w:color w:val="212121"/>
          <w:szCs w:val="24"/>
        </w:rPr>
        <w:t>δ</w:t>
      </w:r>
      <w:r w:rsidRPr="003355F0">
        <w:rPr>
          <w:rFonts w:eastAsia="Times New Roman"/>
          <w:color w:val="212121"/>
          <w:szCs w:val="24"/>
        </w:rPr>
        <w:t>ικτατορίας</w:t>
      </w:r>
      <w:r>
        <w:rPr>
          <w:rFonts w:eastAsia="Times New Roman"/>
          <w:color w:val="212121"/>
          <w:szCs w:val="24"/>
        </w:rPr>
        <w:t>,</w:t>
      </w:r>
      <w:r w:rsidRPr="003355F0">
        <w:rPr>
          <w:rFonts w:eastAsia="Times New Roman"/>
          <w:color w:val="212121"/>
          <w:szCs w:val="24"/>
        </w:rPr>
        <w:t xml:space="preserve"> η οποία </w:t>
      </w:r>
      <w:r>
        <w:rPr>
          <w:rFonts w:eastAsia="Times New Roman"/>
          <w:color w:val="212121"/>
          <w:szCs w:val="24"/>
        </w:rPr>
        <w:t xml:space="preserve">οργάνωση, </w:t>
      </w:r>
      <w:r w:rsidRPr="003355F0">
        <w:rPr>
          <w:rFonts w:eastAsia="Times New Roman"/>
          <w:color w:val="212121"/>
          <w:szCs w:val="24"/>
        </w:rPr>
        <w:t xml:space="preserve">όλη αυτή η ομάδα του </w:t>
      </w:r>
      <w:r>
        <w:rPr>
          <w:rFonts w:eastAsia="Times New Roman"/>
          <w:color w:val="212121"/>
          <w:szCs w:val="24"/>
        </w:rPr>
        <w:t>19</w:t>
      </w:r>
      <w:r w:rsidRPr="003355F0">
        <w:rPr>
          <w:rFonts w:eastAsia="Times New Roman"/>
          <w:color w:val="212121"/>
          <w:szCs w:val="24"/>
        </w:rPr>
        <w:t>69</w:t>
      </w:r>
      <w:r>
        <w:rPr>
          <w:rFonts w:eastAsia="Times New Roman"/>
          <w:color w:val="212121"/>
          <w:szCs w:val="24"/>
        </w:rPr>
        <w:t>,</w:t>
      </w:r>
      <w:r w:rsidRPr="003355F0">
        <w:rPr>
          <w:rFonts w:eastAsia="Times New Roman"/>
          <w:color w:val="212121"/>
          <w:szCs w:val="24"/>
        </w:rPr>
        <w:t xml:space="preserve"> συνελήφθη</w:t>
      </w:r>
      <w:r>
        <w:rPr>
          <w:rFonts w:eastAsia="Times New Roman"/>
          <w:color w:val="212121"/>
          <w:szCs w:val="24"/>
        </w:rPr>
        <w:t>,</w:t>
      </w:r>
      <w:r w:rsidRPr="003355F0">
        <w:rPr>
          <w:rFonts w:eastAsia="Times New Roman"/>
          <w:color w:val="212121"/>
          <w:szCs w:val="24"/>
        </w:rPr>
        <w:t xml:space="preserve"> φυλακίστηκε</w:t>
      </w:r>
      <w:r>
        <w:rPr>
          <w:rFonts w:eastAsia="Times New Roman"/>
          <w:color w:val="212121"/>
          <w:szCs w:val="24"/>
        </w:rPr>
        <w:t>,</w:t>
      </w:r>
      <w:r w:rsidRPr="003355F0">
        <w:rPr>
          <w:rFonts w:eastAsia="Times New Roman"/>
          <w:color w:val="212121"/>
          <w:szCs w:val="24"/>
        </w:rPr>
        <w:t xml:space="preserve"> βασανίστηκε</w:t>
      </w:r>
      <w:r>
        <w:rPr>
          <w:rFonts w:eastAsia="Times New Roman"/>
          <w:color w:val="212121"/>
          <w:szCs w:val="24"/>
        </w:rPr>
        <w:t>,</w:t>
      </w:r>
      <w:r w:rsidRPr="003355F0">
        <w:rPr>
          <w:rFonts w:eastAsia="Times New Roman"/>
          <w:color w:val="212121"/>
          <w:szCs w:val="24"/>
        </w:rPr>
        <w:t xml:space="preserve"> εξορίστηκε και υπέστη τα επίχειρα ως μία συνέχεια αυτού του μεγάλου αντιστασιακού</w:t>
      </w:r>
      <w:r>
        <w:rPr>
          <w:rFonts w:eastAsia="Times New Roman"/>
          <w:color w:val="212121"/>
          <w:szCs w:val="24"/>
        </w:rPr>
        <w:t>,</w:t>
      </w:r>
      <w:r w:rsidRPr="003355F0">
        <w:rPr>
          <w:rFonts w:eastAsia="Times New Roman"/>
          <w:color w:val="212121"/>
          <w:szCs w:val="24"/>
        </w:rPr>
        <w:t xml:space="preserve"> του μεγαλειώδους πνεύματος</w:t>
      </w:r>
      <w:r>
        <w:rPr>
          <w:rFonts w:eastAsia="Times New Roman"/>
          <w:color w:val="212121"/>
          <w:szCs w:val="24"/>
        </w:rPr>
        <w:t xml:space="preserve">, </w:t>
      </w:r>
      <w:r w:rsidRPr="003355F0">
        <w:rPr>
          <w:rFonts w:eastAsia="Times New Roman"/>
          <w:color w:val="212121"/>
          <w:szCs w:val="24"/>
        </w:rPr>
        <w:t>του Ρήγα Φεραίου</w:t>
      </w:r>
      <w:r>
        <w:rPr>
          <w:rFonts w:eastAsia="Times New Roman"/>
          <w:color w:val="212121"/>
          <w:szCs w:val="24"/>
        </w:rPr>
        <w:t xml:space="preserve">. Ένα </w:t>
      </w:r>
      <w:proofErr w:type="spellStart"/>
      <w:r>
        <w:rPr>
          <w:rFonts w:eastAsia="Times New Roman"/>
          <w:color w:val="212121"/>
          <w:szCs w:val="24"/>
        </w:rPr>
        <w:t>ένα</w:t>
      </w:r>
      <w:proofErr w:type="spellEnd"/>
      <w:r>
        <w:rPr>
          <w:rFonts w:eastAsia="Times New Roman"/>
          <w:color w:val="212121"/>
          <w:szCs w:val="24"/>
        </w:rPr>
        <w:t xml:space="preserve"> κατέπεσαν. </w:t>
      </w:r>
    </w:p>
    <w:p w14:paraId="0CA0AB6F"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Ο κ. Λοβέρδος δεν επανόρθωσε.</w:t>
      </w:r>
      <w:r w:rsidRPr="003355F0">
        <w:rPr>
          <w:rFonts w:eastAsia="Times New Roman"/>
          <w:color w:val="212121"/>
          <w:szCs w:val="24"/>
        </w:rPr>
        <w:t xml:space="preserve"> </w:t>
      </w:r>
      <w:r>
        <w:rPr>
          <w:rFonts w:eastAsia="Times New Roman"/>
          <w:color w:val="212121"/>
          <w:szCs w:val="24"/>
        </w:rPr>
        <w:t>Είπε «δεν το είπα» ή «το είπα μια φορά». Κ</w:t>
      </w:r>
      <w:r w:rsidRPr="003355F0">
        <w:rPr>
          <w:rFonts w:eastAsia="Times New Roman"/>
          <w:color w:val="212121"/>
          <w:szCs w:val="24"/>
        </w:rPr>
        <w:t>αι αφήνε</w:t>
      </w:r>
      <w:r w:rsidRPr="003355F0">
        <w:rPr>
          <w:rFonts w:eastAsia="Times New Roman"/>
          <w:color w:val="212121"/>
          <w:szCs w:val="24"/>
        </w:rPr>
        <w:t>ι τις σκιές</w:t>
      </w:r>
      <w:r>
        <w:rPr>
          <w:rFonts w:eastAsia="Times New Roman"/>
          <w:color w:val="212121"/>
          <w:szCs w:val="24"/>
        </w:rPr>
        <w:t xml:space="preserve"> όχι μόνο στο πρόσωπο του Π</w:t>
      </w:r>
      <w:r w:rsidRPr="003355F0">
        <w:rPr>
          <w:rFonts w:eastAsia="Times New Roman"/>
          <w:color w:val="212121"/>
          <w:szCs w:val="24"/>
        </w:rPr>
        <w:t>ροέδρου</w:t>
      </w:r>
      <w:r>
        <w:rPr>
          <w:rFonts w:eastAsia="Times New Roman"/>
          <w:color w:val="212121"/>
          <w:szCs w:val="24"/>
        </w:rPr>
        <w:t xml:space="preserve"> αλλά συνολικά στο Κ</w:t>
      </w:r>
      <w:r w:rsidRPr="003355F0">
        <w:rPr>
          <w:rFonts w:eastAsia="Times New Roman"/>
          <w:color w:val="212121"/>
          <w:szCs w:val="24"/>
        </w:rPr>
        <w:t>οινοβούλιο</w:t>
      </w:r>
      <w:r>
        <w:rPr>
          <w:rFonts w:eastAsia="Times New Roman"/>
          <w:color w:val="212121"/>
          <w:szCs w:val="24"/>
        </w:rPr>
        <w:t>,</w:t>
      </w:r>
      <w:r w:rsidRPr="003355F0">
        <w:rPr>
          <w:rFonts w:eastAsia="Times New Roman"/>
          <w:color w:val="212121"/>
          <w:szCs w:val="24"/>
        </w:rPr>
        <w:t xml:space="preserve"> το οποίο αναβαθμίζει</w:t>
      </w:r>
      <w:r>
        <w:rPr>
          <w:rFonts w:eastAsia="Times New Roman"/>
          <w:color w:val="212121"/>
          <w:szCs w:val="24"/>
        </w:rPr>
        <w:t>,</w:t>
      </w:r>
      <w:r w:rsidRPr="003355F0">
        <w:rPr>
          <w:rFonts w:eastAsia="Times New Roman"/>
          <w:color w:val="212121"/>
          <w:szCs w:val="24"/>
        </w:rPr>
        <w:t xml:space="preserve"> κωδικοποιεί και εκσυγχρονίζει όλο το κανονιστικό πλαίσιο της Βουλής</w:t>
      </w:r>
      <w:r>
        <w:rPr>
          <w:rFonts w:eastAsia="Times New Roman"/>
          <w:color w:val="212121"/>
          <w:szCs w:val="24"/>
        </w:rPr>
        <w:t>,</w:t>
      </w:r>
      <w:r w:rsidRPr="003355F0">
        <w:rPr>
          <w:rFonts w:eastAsia="Times New Roman"/>
          <w:color w:val="212121"/>
          <w:szCs w:val="24"/>
        </w:rPr>
        <w:t xml:space="preserve"> δίν</w:t>
      </w:r>
      <w:r>
        <w:rPr>
          <w:rFonts w:eastAsia="Times New Roman"/>
          <w:color w:val="212121"/>
          <w:szCs w:val="24"/>
        </w:rPr>
        <w:t xml:space="preserve">οντας ένα μάθημα διαφάνειας, </w:t>
      </w:r>
      <w:r w:rsidRPr="003355F0">
        <w:rPr>
          <w:rFonts w:eastAsia="Times New Roman"/>
          <w:color w:val="212121"/>
          <w:szCs w:val="24"/>
        </w:rPr>
        <w:t>ορθολογισμού και εκσυγχρονισμού</w:t>
      </w:r>
      <w:r>
        <w:rPr>
          <w:rFonts w:eastAsia="Times New Roman"/>
          <w:color w:val="212121"/>
          <w:szCs w:val="24"/>
        </w:rPr>
        <w:t>. Κ</w:t>
      </w:r>
      <w:r w:rsidRPr="003355F0">
        <w:rPr>
          <w:rFonts w:eastAsia="Times New Roman"/>
          <w:color w:val="212121"/>
          <w:szCs w:val="24"/>
        </w:rPr>
        <w:t xml:space="preserve">αι μένουν </w:t>
      </w:r>
      <w:r>
        <w:rPr>
          <w:rFonts w:eastAsia="Times New Roman"/>
          <w:color w:val="212121"/>
          <w:szCs w:val="24"/>
        </w:rPr>
        <w:t xml:space="preserve">οι </w:t>
      </w:r>
      <w:r w:rsidRPr="003355F0">
        <w:rPr>
          <w:rFonts w:eastAsia="Times New Roman"/>
          <w:color w:val="212121"/>
          <w:szCs w:val="24"/>
        </w:rPr>
        <w:t>σκιές</w:t>
      </w:r>
      <w:r>
        <w:rPr>
          <w:rFonts w:eastAsia="Times New Roman"/>
          <w:color w:val="212121"/>
          <w:szCs w:val="24"/>
        </w:rPr>
        <w:t>.</w:t>
      </w:r>
    </w:p>
    <w:p w14:paraId="0CA0AB70"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t>Κ</w:t>
      </w:r>
      <w:r w:rsidRPr="003355F0">
        <w:rPr>
          <w:rFonts w:eastAsia="Times New Roman"/>
          <w:color w:val="212121"/>
          <w:szCs w:val="24"/>
        </w:rPr>
        <w:t>α</w:t>
      </w:r>
      <w:r w:rsidRPr="003355F0">
        <w:rPr>
          <w:rFonts w:eastAsia="Times New Roman"/>
          <w:color w:val="212121"/>
          <w:szCs w:val="24"/>
        </w:rPr>
        <w:t>τά τον ίδιο τρόπο γίνεται μία φασαρία</w:t>
      </w:r>
      <w:r>
        <w:rPr>
          <w:rFonts w:eastAsia="Times New Roman"/>
          <w:color w:val="212121"/>
          <w:szCs w:val="24"/>
        </w:rPr>
        <w:t>. Δ</w:t>
      </w:r>
      <w:r w:rsidRPr="003355F0">
        <w:rPr>
          <w:rFonts w:eastAsia="Times New Roman"/>
          <w:color w:val="212121"/>
          <w:szCs w:val="24"/>
        </w:rPr>
        <w:t>ιαδικαστικά το δέχομαι και εγώ</w:t>
      </w:r>
      <w:r>
        <w:rPr>
          <w:rFonts w:eastAsia="Times New Roman"/>
          <w:color w:val="212121"/>
          <w:szCs w:val="24"/>
        </w:rPr>
        <w:t>, το δέχτηκε και ο Υ</w:t>
      </w:r>
      <w:r w:rsidRPr="003355F0">
        <w:rPr>
          <w:rFonts w:eastAsia="Times New Roman"/>
          <w:color w:val="212121"/>
          <w:szCs w:val="24"/>
        </w:rPr>
        <w:t>πουργός</w:t>
      </w:r>
      <w:r>
        <w:rPr>
          <w:rFonts w:eastAsia="Times New Roman"/>
          <w:color w:val="212121"/>
          <w:szCs w:val="24"/>
        </w:rPr>
        <w:t>, το δέχεται και το Π</w:t>
      </w:r>
      <w:r w:rsidRPr="003355F0">
        <w:rPr>
          <w:rFonts w:eastAsia="Times New Roman"/>
          <w:color w:val="212121"/>
          <w:szCs w:val="24"/>
        </w:rPr>
        <w:t>ροεδρείο ότι μπορεί να πάει και αύριο</w:t>
      </w:r>
      <w:r>
        <w:rPr>
          <w:rFonts w:eastAsia="Times New Roman"/>
          <w:color w:val="212121"/>
          <w:szCs w:val="24"/>
        </w:rPr>
        <w:t>. Δ</w:t>
      </w:r>
      <w:r w:rsidRPr="003355F0">
        <w:rPr>
          <w:rFonts w:eastAsia="Times New Roman"/>
          <w:color w:val="212121"/>
          <w:szCs w:val="24"/>
        </w:rPr>
        <w:t>εν υπάρχει ούτε</w:t>
      </w:r>
      <w:r>
        <w:rPr>
          <w:rFonts w:eastAsia="Times New Roman"/>
          <w:color w:val="212121"/>
          <w:szCs w:val="24"/>
        </w:rPr>
        <w:t xml:space="preserve"> φωτογραφία ούτε πονηριά ούτε </w:t>
      </w:r>
      <w:r w:rsidRPr="003355F0">
        <w:rPr>
          <w:rFonts w:eastAsia="Times New Roman"/>
          <w:color w:val="212121"/>
          <w:szCs w:val="24"/>
        </w:rPr>
        <w:t>παγίδα</w:t>
      </w:r>
      <w:r>
        <w:rPr>
          <w:rFonts w:eastAsia="Times New Roman"/>
          <w:color w:val="212121"/>
          <w:szCs w:val="24"/>
        </w:rPr>
        <w:t>. Τ</w:t>
      </w:r>
      <w:r w:rsidRPr="003355F0">
        <w:rPr>
          <w:rFonts w:eastAsia="Times New Roman"/>
          <w:color w:val="212121"/>
          <w:szCs w:val="24"/>
        </w:rPr>
        <w:t>ίποτα δεν υπάρχει</w:t>
      </w:r>
      <w:r>
        <w:rPr>
          <w:rFonts w:eastAsia="Times New Roman"/>
          <w:color w:val="212121"/>
          <w:szCs w:val="24"/>
        </w:rPr>
        <w:t>! Τ</w:t>
      </w:r>
      <w:r w:rsidRPr="003355F0">
        <w:rPr>
          <w:rFonts w:eastAsia="Times New Roman"/>
          <w:color w:val="212121"/>
          <w:szCs w:val="24"/>
        </w:rPr>
        <w:t>υποποιεί και αναβαθμίζει</w:t>
      </w:r>
      <w:r w:rsidRPr="003355F0">
        <w:rPr>
          <w:rFonts w:eastAsia="Times New Roman"/>
          <w:color w:val="212121"/>
          <w:szCs w:val="24"/>
        </w:rPr>
        <w:t xml:space="preserve"> τα προσόντα των ανθρώπων της ελληνικής αποστολής στον ΟΟΣΑ</w:t>
      </w:r>
      <w:r>
        <w:rPr>
          <w:rFonts w:eastAsia="Times New Roman"/>
          <w:color w:val="212121"/>
          <w:szCs w:val="24"/>
        </w:rPr>
        <w:t>. Τ</w:t>
      </w:r>
      <w:r w:rsidRPr="003355F0">
        <w:rPr>
          <w:rFonts w:eastAsia="Times New Roman"/>
          <w:color w:val="212121"/>
          <w:szCs w:val="24"/>
        </w:rPr>
        <w:t xml:space="preserve">ίποτε </w:t>
      </w:r>
      <w:proofErr w:type="spellStart"/>
      <w:r w:rsidRPr="003355F0">
        <w:rPr>
          <w:rFonts w:eastAsia="Times New Roman"/>
          <w:color w:val="212121"/>
          <w:szCs w:val="24"/>
        </w:rPr>
        <w:t>φαεινότερον</w:t>
      </w:r>
      <w:proofErr w:type="spellEnd"/>
      <w:r>
        <w:rPr>
          <w:rFonts w:eastAsia="Times New Roman"/>
          <w:color w:val="212121"/>
          <w:szCs w:val="24"/>
        </w:rPr>
        <w:t>!</w:t>
      </w:r>
      <w:r w:rsidRPr="003355F0">
        <w:rPr>
          <w:rFonts w:eastAsia="Times New Roman"/>
          <w:color w:val="212121"/>
          <w:szCs w:val="24"/>
        </w:rPr>
        <w:t xml:space="preserve"> </w:t>
      </w:r>
    </w:p>
    <w:p w14:paraId="0CA0AB71" w14:textId="77777777" w:rsidR="008679D8" w:rsidRDefault="00557822">
      <w:pPr>
        <w:spacing w:line="600" w:lineRule="auto"/>
        <w:ind w:firstLine="720"/>
        <w:jc w:val="both"/>
        <w:rPr>
          <w:rFonts w:eastAsia="Times New Roman"/>
          <w:color w:val="212121"/>
          <w:szCs w:val="24"/>
        </w:rPr>
      </w:pPr>
      <w:r>
        <w:rPr>
          <w:rFonts w:eastAsia="Times New Roman"/>
          <w:color w:val="212121"/>
          <w:szCs w:val="24"/>
        </w:rPr>
        <w:lastRenderedPageBreak/>
        <w:t>Α</w:t>
      </w:r>
      <w:r w:rsidRPr="003355F0">
        <w:rPr>
          <w:rFonts w:eastAsia="Times New Roman"/>
          <w:color w:val="212121"/>
          <w:szCs w:val="24"/>
        </w:rPr>
        <w:t>υτό</w:t>
      </w:r>
      <w:r>
        <w:rPr>
          <w:rFonts w:eastAsia="Times New Roman"/>
          <w:color w:val="212121"/>
          <w:szCs w:val="24"/>
        </w:rPr>
        <w:t>,</w:t>
      </w:r>
      <w:r w:rsidRPr="003355F0">
        <w:rPr>
          <w:rFonts w:eastAsia="Times New Roman"/>
          <w:color w:val="212121"/>
          <w:szCs w:val="24"/>
        </w:rPr>
        <w:t xml:space="preserve"> λοιπόν</w:t>
      </w:r>
      <w:r>
        <w:rPr>
          <w:rFonts w:eastAsia="Times New Roman"/>
          <w:color w:val="212121"/>
          <w:szCs w:val="24"/>
        </w:rPr>
        <w:t>,</w:t>
      </w:r>
      <w:r w:rsidRPr="003355F0">
        <w:rPr>
          <w:rFonts w:eastAsia="Times New Roman"/>
          <w:color w:val="212121"/>
          <w:szCs w:val="24"/>
        </w:rPr>
        <w:t xml:space="preserve"> ας το πάμε αύριο</w:t>
      </w:r>
      <w:r>
        <w:rPr>
          <w:rFonts w:eastAsia="Times New Roman"/>
          <w:color w:val="212121"/>
          <w:szCs w:val="24"/>
        </w:rPr>
        <w:t>,</w:t>
      </w:r>
      <w:r w:rsidRPr="003355F0">
        <w:rPr>
          <w:rFonts w:eastAsia="Times New Roman"/>
          <w:color w:val="212121"/>
          <w:szCs w:val="24"/>
        </w:rPr>
        <w:t xml:space="preserve"> αλλά </w:t>
      </w:r>
      <w:r>
        <w:rPr>
          <w:rFonts w:eastAsia="Times New Roman"/>
          <w:color w:val="212121"/>
          <w:szCs w:val="24"/>
        </w:rPr>
        <w:t xml:space="preserve">ας </w:t>
      </w:r>
      <w:r w:rsidRPr="003355F0">
        <w:rPr>
          <w:rFonts w:eastAsia="Times New Roman"/>
          <w:color w:val="212121"/>
          <w:szCs w:val="24"/>
        </w:rPr>
        <w:t>σταματήσει αυτή η δημαγωγία</w:t>
      </w:r>
      <w:r>
        <w:rPr>
          <w:rFonts w:eastAsia="Times New Roman"/>
          <w:color w:val="212121"/>
          <w:szCs w:val="24"/>
        </w:rPr>
        <w:t>.</w:t>
      </w:r>
    </w:p>
    <w:p w14:paraId="0CA0AB72"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sidRPr="00E6280B">
        <w:rPr>
          <w:rFonts w:eastAsia="Times New Roman"/>
          <w:b/>
          <w:szCs w:val="24"/>
        </w:rPr>
        <w:t>ΠΡΟΕΔΡΕΥΩΝ (Αναστάσιος Κουράκης):</w:t>
      </w:r>
      <w:r>
        <w:rPr>
          <w:rFonts w:eastAsia="Times New Roman"/>
          <w:b/>
          <w:szCs w:val="24"/>
        </w:rPr>
        <w:t xml:space="preserve"> </w:t>
      </w:r>
      <w:r w:rsidRPr="003355F0">
        <w:rPr>
          <w:rFonts w:eastAsia="Times New Roman"/>
          <w:color w:val="212121"/>
          <w:szCs w:val="24"/>
        </w:rPr>
        <w:t>Ευχαριστούμε</w:t>
      </w:r>
      <w:r>
        <w:rPr>
          <w:rFonts w:eastAsia="Times New Roman"/>
          <w:color w:val="212121"/>
          <w:szCs w:val="24"/>
        </w:rPr>
        <w:t>.</w:t>
      </w:r>
    </w:p>
    <w:p w14:paraId="0CA0AB73"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Πριν </w:t>
      </w:r>
      <w:r w:rsidRPr="003355F0">
        <w:rPr>
          <w:rFonts w:eastAsia="Times New Roman"/>
          <w:color w:val="212121"/>
          <w:szCs w:val="24"/>
        </w:rPr>
        <w:t>προχωρήσουμε</w:t>
      </w:r>
      <w:r>
        <w:rPr>
          <w:rFonts w:eastAsia="Times New Roman"/>
          <w:color w:val="212121"/>
          <w:szCs w:val="24"/>
        </w:rPr>
        <w:t>…</w:t>
      </w:r>
    </w:p>
    <w:p w14:paraId="0CA0AB74"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ΓΕΩΡΓΙΟΣ</w:t>
      </w:r>
      <w:r>
        <w:rPr>
          <w:rFonts w:eastAsia="Times New Roman"/>
          <w:b/>
          <w:color w:val="212121"/>
          <w:szCs w:val="24"/>
        </w:rPr>
        <w:t xml:space="preserve"> ΔΕΝΔΙΑΣ: </w:t>
      </w:r>
      <w:r>
        <w:rPr>
          <w:rFonts w:eastAsia="Times New Roman"/>
          <w:color w:val="212121"/>
          <w:szCs w:val="24"/>
        </w:rPr>
        <w:t xml:space="preserve">Κύριε Πρόεδρε, θα ήθελα τον λόγο. </w:t>
      </w:r>
    </w:p>
    <w:p w14:paraId="0CA0AB75"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Δένδια</w:t>
      </w:r>
      <w:proofErr w:type="spellEnd"/>
      <w:r>
        <w:rPr>
          <w:rFonts w:eastAsia="Times New Roman"/>
          <w:szCs w:val="24"/>
        </w:rPr>
        <w:t xml:space="preserve">, έχετε τον λόγο. </w:t>
      </w:r>
    </w:p>
    <w:p w14:paraId="0CA0AB76"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ΝΙΚΟΛΑΟΣ </w:t>
      </w:r>
      <w:r>
        <w:rPr>
          <w:rFonts w:eastAsia="Times New Roman"/>
          <w:b/>
          <w:szCs w:val="24"/>
        </w:rPr>
        <w:t xml:space="preserve">– ΓΕΩΡΓΙΟΣ </w:t>
      </w:r>
      <w:r>
        <w:rPr>
          <w:rFonts w:eastAsia="Times New Roman"/>
          <w:b/>
          <w:szCs w:val="24"/>
        </w:rPr>
        <w:t xml:space="preserve">ΔΕΝΔΙΑΣ: </w:t>
      </w:r>
      <w:r>
        <w:rPr>
          <w:rFonts w:eastAsia="Times New Roman"/>
          <w:szCs w:val="24"/>
        </w:rPr>
        <w:t xml:space="preserve">Κύριε Πρόεδρε, θέλω να μιλήσω επί άλλου θέματος. Δεν ξέρω </w:t>
      </w:r>
      <w:r w:rsidRPr="003355F0">
        <w:rPr>
          <w:rFonts w:eastAsia="Times New Roman"/>
          <w:color w:val="212121"/>
          <w:szCs w:val="24"/>
        </w:rPr>
        <w:t>αν έχει λήξει το προηγούμενο</w:t>
      </w:r>
      <w:r>
        <w:rPr>
          <w:rFonts w:eastAsia="Times New Roman"/>
          <w:color w:val="212121"/>
          <w:szCs w:val="24"/>
        </w:rPr>
        <w:t>. Κ</w:t>
      </w:r>
      <w:r w:rsidRPr="003355F0">
        <w:rPr>
          <w:rFonts w:eastAsia="Times New Roman"/>
          <w:color w:val="212121"/>
          <w:szCs w:val="24"/>
        </w:rPr>
        <w:t>αι πριν</w:t>
      </w:r>
      <w:r>
        <w:rPr>
          <w:rFonts w:eastAsia="Times New Roman"/>
          <w:color w:val="212121"/>
          <w:szCs w:val="24"/>
        </w:rPr>
        <w:t xml:space="preserve">, επί </w:t>
      </w:r>
      <w:r w:rsidRPr="003355F0">
        <w:rPr>
          <w:rFonts w:eastAsia="Times New Roman"/>
          <w:color w:val="212121"/>
          <w:szCs w:val="24"/>
        </w:rPr>
        <w:t>της προεδρίας του</w:t>
      </w:r>
      <w:r w:rsidRPr="003355F0">
        <w:rPr>
          <w:rFonts w:eastAsia="Times New Roman"/>
          <w:color w:val="212121"/>
          <w:szCs w:val="24"/>
        </w:rPr>
        <w:t xml:space="preserve"> κ</w:t>
      </w:r>
      <w:r>
        <w:rPr>
          <w:rFonts w:eastAsia="Times New Roman"/>
          <w:color w:val="212121"/>
          <w:szCs w:val="24"/>
        </w:rPr>
        <w:t>.</w:t>
      </w:r>
      <w:r w:rsidRPr="003355F0">
        <w:rPr>
          <w:rFonts w:eastAsia="Times New Roman"/>
          <w:color w:val="212121"/>
          <w:szCs w:val="24"/>
        </w:rPr>
        <w:t xml:space="preserve"> Κακλαμάνη</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τοποθετήθηκα και είπα</w:t>
      </w:r>
      <w:r w:rsidRPr="003355F0">
        <w:rPr>
          <w:rFonts w:eastAsia="Times New Roman"/>
          <w:color w:val="212121"/>
          <w:szCs w:val="24"/>
        </w:rPr>
        <w:t xml:space="preserve"> ότι η Νέα Δημοκρατία </w:t>
      </w:r>
      <w:r>
        <w:rPr>
          <w:rFonts w:eastAsia="Times New Roman"/>
          <w:color w:val="212121"/>
          <w:szCs w:val="24"/>
        </w:rPr>
        <w:t>κατ’ εντολή του κ.</w:t>
      </w:r>
      <w:r w:rsidRPr="003355F0">
        <w:rPr>
          <w:rFonts w:eastAsia="Times New Roman"/>
          <w:color w:val="212121"/>
          <w:szCs w:val="24"/>
        </w:rPr>
        <w:t xml:space="preserve"> Μητσοτάκη</w:t>
      </w:r>
      <w:r>
        <w:rPr>
          <w:rFonts w:eastAsia="Times New Roman"/>
          <w:color w:val="212121"/>
          <w:szCs w:val="24"/>
        </w:rPr>
        <w:t>,</w:t>
      </w:r>
      <w:r w:rsidRPr="003355F0">
        <w:rPr>
          <w:rFonts w:eastAsia="Times New Roman"/>
          <w:color w:val="212121"/>
          <w:szCs w:val="24"/>
        </w:rPr>
        <w:t xml:space="preserve"> θα καταθέσει μία τροπολογία η οποία αφορά τα θέματα της ανακούφισης των πληγέντων στα Χανιά</w:t>
      </w:r>
      <w:r>
        <w:rPr>
          <w:rFonts w:eastAsia="Times New Roman"/>
          <w:color w:val="212121"/>
          <w:szCs w:val="24"/>
        </w:rPr>
        <w:t>. Κ</w:t>
      </w:r>
      <w:r w:rsidRPr="003355F0">
        <w:rPr>
          <w:rFonts w:eastAsia="Times New Roman"/>
          <w:color w:val="212121"/>
          <w:szCs w:val="24"/>
        </w:rPr>
        <w:t>αι αυτή η τροπολογία ήρθε τώρα</w:t>
      </w:r>
      <w:r>
        <w:rPr>
          <w:rFonts w:eastAsia="Times New Roman"/>
          <w:color w:val="212121"/>
          <w:szCs w:val="24"/>
        </w:rPr>
        <w:t xml:space="preserve">. </w:t>
      </w:r>
    </w:p>
    <w:p w14:paraId="0CA0AB77"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Κατ’ </w:t>
      </w:r>
      <w:proofErr w:type="spellStart"/>
      <w:r>
        <w:rPr>
          <w:rFonts w:eastAsia="Times New Roman"/>
          <w:color w:val="212121"/>
          <w:szCs w:val="24"/>
        </w:rPr>
        <w:t>ουσίαν</w:t>
      </w:r>
      <w:proofErr w:type="spellEnd"/>
      <w:r w:rsidRPr="003355F0">
        <w:rPr>
          <w:rFonts w:eastAsia="Times New Roman"/>
          <w:color w:val="212121"/>
          <w:szCs w:val="24"/>
        </w:rPr>
        <w:t xml:space="preserve"> είναι</w:t>
      </w:r>
      <w:r>
        <w:rPr>
          <w:rFonts w:eastAsia="Times New Roman"/>
          <w:color w:val="212121"/>
          <w:szCs w:val="24"/>
        </w:rPr>
        <w:t xml:space="preserve"> παρόμοια τροπολογία προ</w:t>
      </w:r>
      <w:r>
        <w:rPr>
          <w:rFonts w:eastAsia="Times New Roman"/>
          <w:color w:val="212121"/>
          <w:szCs w:val="24"/>
        </w:rPr>
        <w:t>ηγουμένων τροπολογιών και προηγουμέ</w:t>
      </w:r>
      <w:r w:rsidRPr="003355F0">
        <w:rPr>
          <w:rFonts w:eastAsia="Times New Roman"/>
          <w:color w:val="212121"/>
          <w:szCs w:val="24"/>
        </w:rPr>
        <w:t>νων ρυθμίσεων</w:t>
      </w:r>
      <w:r>
        <w:rPr>
          <w:rFonts w:eastAsia="Times New Roman"/>
          <w:color w:val="212121"/>
          <w:szCs w:val="24"/>
        </w:rPr>
        <w:t>,</w:t>
      </w:r>
      <w:r w:rsidRPr="003355F0">
        <w:rPr>
          <w:rFonts w:eastAsia="Times New Roman"/>
          <w:color w:val="212121"/>
          <w:szCs w:val="24"/>
        </w:rPr>
        <w:t xml:space="preserve"> που έχουν ψηφιστεί για ανάλογες </w:t>
      </w:r>
      <w:r>
        <w:rPr>
          <w:rFonts w:eastAsia="Times New Roman"/>
          <w:color w:val="212121"/>
          <w:szCs w:val="24"/>
        </w:rPr>
        <w:t>φυσικές</w:t>
      </w:r>
      <w:r w:rsidRPr="003355F0">
        <w:rPr>
          <w:rFonts w:eastAsia="Times New Roman"/>
          <w:color w:val="212121"/>
          <w:szCs w:val="24"/>
        </w:rPr>
        <w:t xml:space="preserve"> καταστροφές</w:t>
      </w:r>
      <w:r>
        <w:rPr>
          <w:rFonts w:eastAsia="Times New Roman"/>
          <w:color w:val="212121"/>
          <w:szCs w:val="24"/>
        </w:rPr>
        <w:t>. Ε</w:t>
      </w:r>
      <w:r w:rsidRPr="003355F0">
        <w:rPr>
          <w:rFonts w:eastAsia="Times New Roman"/>
          <w:color w:val="212121"/>
          <w:szCs w:val="24"/>
        </w:rPr>
        <w:t xml:space="preserve">κφράσαμε την ελπίδα ότι </w:t>
      </w:r>
      <w:r>
        <w:rPr>
          <w:rFonts w:eastAsia="Times New Roman"/>
          <w:color w:val="212121"/>
          <w:szCs w:val="24"/>
        </w:rPr>
        <w:t>θα τύχει της καθολικής αποδοχής του Σ</w:t>
      </w:r>
      <w:r w:rsidRPr="003355F0">
        <w:rPr>
          <w:rFonts w:eastAsia="Times New Roman"/>
          <w:color w:val="212121"/>
          <w:szCs w:val="24"/>
        </w:rPr>
        <w:t>ώματος</w:t>
      </w:r>
      <w:r>
        <w:rPr>
          <w:rFonts w:eastAsia="Times New Roman"/>
          <w:color w:val="212121"/>
          <w:szCs w:val="24"/>
        </w:rPr>
        <w:t>. Δ</w:t>
      </w:r>
      <w:r w:rsidRPr="003355F0">
        <w:rPr>
          <w:rFonts w:eastAsia="Times New Roman"/>
          <w:color w:val="212121"/>
          <w:szCs w:val="24"/>
        </w:rPr>
        <w:t>εν διεκδικούμε κομματικό όφελος από τη συγκεκριμένη τροπολογία</w:t>
      </w:r>
      <w:r>
        <w:rPr>
          <w:rFonts w:eastAsia="Times New Roman"/>
          <w:color w:val="212121"/>
          <w:szCs w:val="24"/>
        </w:rPr>
        <w:t>. Διεκδικούμε α</w:t>
      </w:r>
      <w:r w:rsidRPr="003355F0">
        <w:rPr>
          <w:rFonts w:eastAsia="Times New Roman"/>
          <w:color w:val="212121"/>
          <w:szCs w:val="24"/>
        </w:rPr>
        <w:t xml:space="preserve">πλώς </w:t>
      </w:r>
      <w:r w:rsidRPr="003355F0">
        <w:rPr>
          <w:rFonts w:eastAsia="Times New Roman"/>
          <w:color w:val="212121"/>
          <w:szCs w:val="24"/>
        </w:rPr>
        <w:t>την ανακούφιση των πληγέντων</w:t>
      </w:r>
      <w:r>
        <w:rPr>
          <w:rFonts w:eastAsia="Times New Roman"/>
          <w:color w:val="212121"/>
          <w:szCs w:val="24"/>
        </w:rPr>
        <w:t xml:space="preserve">. </w:t>
      </w:r>
    </w:p>
    <w:p w14:paraId="0CA0AB78" w14:textId="77777777" w:rsidR="008679D8" w:rsidRDefault="00557822">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Μου λένε ότι</w:t>
      </w:r>
      <w:r w:rsidRPr="003355F0">
        <w:rPr>
          <w:rFonts w:eastAsia="Times New Roman"/>
          <w:color w:val="212121"/>
          <w:szCs w:val="24"/>
        </w:rPr>
        <w:t xml:space="preserve"> τα ποσά που αναφέρονται</w:t>
      </w:r>
      <w:r>
        <w:rPr>
          <w:rFonts w:eastAsia="Times New Roman"/>
          <w:color w:val="212121"/>
          <w:szCs w:val="24"/>
        </w:rPr>
        <w:t>,</w:t>
      </w:r>
      <w:r w:rsidRPr="003355F0">
        <w:rPr>
          <w:rFonts w:eastAsia="Times New Roman"/>
          <w:color w:val="212121"/>
          <w:szCs w:val="24"/>
        </w:rPr>
        <w:t xml:space="preserve">  είναι τα ίδια με </w:t>
      </w:r>
      <w:r>
        <w:rPr>
          <w:rFonts w:eastAsia="Times New Roman"/>
          <w:color w:val="212121"/>
          <w:szCs w:val="24"/>
        </w:rPr>
        <w:t xml:space="preserve">αυτά που η Κυβέρνηση </w:t>
      </w:r>
      <w:r w:rsidRPr="003355F0">
        <w:rPr>
          <w:rFonts w:eastAsia="Times New Roman"/>
          <w:color w:val="212121"/>
          <w:szCs w:val="24"/>
        </w:rPr>
        <w:t>νομοθέτησ</w:t>
      </w:r>
      <w:r>
        <w:rPr>
          <w:rFonts w:eastAsia="Times New Roman"/>
          <w:color w:val="212121"/>
          <w:szCs w:val="24"/>
        </w:rPr>
        <w:t>ε στο Μάτι, κ</w:t>
      </w:r>
      <w:r w:rsidRPr="003355F0">
        <w:rPr>
          <w:rFonts w:eastAsia="Times New Roman"/>
          <w:color w:val="212121"/>
          <w:szCs w:val="24"/>
        </w:rPr>
        <w:t>ύριε Υπουργέ</w:t>
      </w:r>
      <w:r>
        <w:rPr>
          <w:rFonts w:eastAsia="Times New Roman"/>
          <w:color w:val="212121"/>
          <w:szCs w:val="24"/>
        </w:rPr>
        <w:t xml:space="preserve"> και τα υπόλοιπα είναι αναστολέ</w:t>
      </w:r>
      <w:r w:rsidRPr="003355F0">
        <w:rPr>
          <w:rFonts w:eastAsia="Times New Roman"/>
          <w:color w:val="212121"/>
          <w:szCs w:val="24"/>
        </w:rPr>
        <w:t>ς</w:t>
      </w:r>
      <w:r>
        <w:rPr>
          <w:rFonts w:eastAsia="Times New Roman"/>
          <w:color w:val="212121"/>
          <w:szCs w:val="24"/>
        </w:rPr>
        <w:t>,</w:t>
      </w:r>
      <w:r w:rsidRPr="003355F0">
        <w:rPr>
          <w:rFonts w:eastAsia="Times New Roman"/>
          <w:color w:val="212121"/>
          <w:szCs w:val="24"/>
        </w:rPr>
        <w:t xml:space="preserve"> </w:t>
      </w:r>
      <w:r>
        <w:rPr>
          <w:rFonts w:eastAsia="Times New Roman"/>
          <w:color w:val="212121"/>
          <w:szCs w:val="24"/>
        </w:rPr>
        <w:t xml:space="preserve">πάλι με υπόδειγμα τη συγκεκριμένη ρύθμιση </w:t>
      </w:r>
      <w:r w:rsidRPr="003355F0">
        <w:rPr>
          <w:rFonts w:eastAsia="Times New Roman"/>
          <w:color w:val="212121"/>
          <w:szCs w:val="24"/>
        </w:rPr>
        <w:t xml:space="preserve">των εκτελεστικών μέτρων </w:t>
      </w:r>
      <w:r>
        <w:rPr>
          <w:rFonts w:eastAsia="Times New Roman"/>
          <w:color w:val="212121"/>
          <w:szCs w:val="24"/>
        </w:rPr>
        <w:t>στο Μ</w:t>
      </w:r>
      <w:r w:rsidRPr="003355F0">
        <w:rPr>
          <w:rFonts w:eastAsia="Times New Roman"/>
          <w:color w:val="212121"/>
          <w:szCs w:val="24"/>
        </w:rPr>
        <w:t>άτι</w:t>
      </w:r>
      <w:r>
        <w:rPr>
          <w:rFonts w:eastAsia="Times New Roman"/>
          <w:color w:val="212121"/>
          <w:szCs w:val="24"/>
        </w:rPr>
        <w:t xml:space="preserve">. </w:t>
      </w:r>
      <w:r w:rsidRPr="003355F0">
        <w:rPr>
          <w:rFonts w:eastAsia="Times New Roman"/>
          <w:color w:val="212121"/>
          <w:szCs w:val="24"/>
        </w:rPr>
        <w:t xml:space="preserve"> </w:t>
      </w:r>
    </w:p>
    <w:p w14:paraId="0CA0AB79"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E6280B">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Τώρα είναι ένα θέμα το τι κάνουμε με αυτή. </w:t>
      </w:r>
    </w:p>
    <w:p w14:paraId="0CA0AB7A"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ΝΙΚΟΛΑΟΣ </w:t>
      </w:r>
      <w:r>
        <w:rPr>
          <w:rFonts w:eastAsia="Times New Roman"/>
          <w:b/>
          <w:szCs w:val="24"/>
        </w:rPr>
        <w:t xml:space="preserve">– ΓΕΩΡΓΙΟΣ </w:t>
      </w:r>
      <w:r w:rsidRPr="004C6637">
        <w:rPr>
          <w:rFonts w:eastAsia="Times New Roman"/>
          <w:b/>
          <w:szCs w:val="24"/>
        </w:rPr>
        <w:t>ΔΕΝΔΙΑΣ:</w:t>
      </w:r>
      <w:r>
        <w:rPr>
          <w:rFonts w:eastAsia="Times New Roman"/>
          <w:szCs w:val="24"/>
        </w:rPr>
        <w:t xml:space="preserve"> Κύριε Πρόεδρε, νομίζω ότι δεν είναι το ίδιο ζήτημα. Νομίζω, δηλαδή, ότι το σύνολο της Αίθουσας προσλαμβάνει και καταλαβαίνει ότι το ζήτημα πολύ απέχει από το να συνιστά εκμετάλλευση. Παρακαλώ ζητή</w:t>
      </w:r>
      <w:r>
        <w:rPr>
          <w:rFonts w:eastAsia="Times New Roman"/>
          <w:szCs w:val="24"/>
        </w:rPr>
        <w:lastRenderedPageBreak/>
        <w:t>στε την άποψη των συναδέλφων, αλλά από την αρχή της τοποθέτ</w:t>
      </w:r>
      <w:r>
        <w:rPr>
          <w:rFonts w:eastAsia="Times New Roman"/>
          <w:szCs w:val="24"/>
        </w:rPr>
        <w:t>ησής μου δεν προσπάθησα να επιδιώξω να εμφανιστεί αυτή ως κομματική τοποθέτηση …</w:t>
      </w:r>
    </w:p>
    <w:p w14:paraId="0CA0AB7B"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ΠΡΟΕΔΡΕΥΩΝ (Αναστάσιος Κουράκης): </w:t>
      </w:r>
      <w:r>
        <w:rPr>
          <w:rFonts w:eastAsia="Times New Roman"/>
          <w:szCs w:val="24"/>
        </w:rPr>
        <w:t>Όχι, δεν μιλάμε επ’ αυτού.</w:t>
      </w:r>
    </w:p>
    <w:p w14:paraId="0CA0AB7C"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ΝΙΚΟΛΑΟΣ </w:t>
      </w:r>
      <w:r>
        <w:rPr>
          <w:rFonts w:eastAsia="Times New Roman"/>
          <w:b/>
          <w:szCs w:val="24"/>
        </w:rPr>
        <w:t xml:space="preserve">– ΓΕΩΡΓΙΟΣ </w:t>
      </w:r>
      <w:r w:rsidRPr="004C6637">
        <w:rPr>
          <w:rFonts w:eastAsia="Times New Roman"/>
          <w:b/>
          <w:szCs w:val="24"/>
        </w:rPr>
        <w:t>ΔΕΝΔΙΑΣ:</w:t>
      </w:r>
      <w:r>
        <w:rPr>
          <w:rFonts w:eastAsia="Times New Roman"/>
          <w:szCs w:val="24"/>
        </w:rPr>
        <w:t xml:space="preserve"> Το λέω</w:t>
      </w:r>
      <w:r>
        <w:rPr>
          <w:rFonts w:eastAsia="Times New Roman"/>
          <w:szCs w:val="24"/>
        </w:rPr>
        <w:t>,</w:t>
      </w:r>
      <w:r>
        <w:rPr>
          <w:rFonts w:eastAsia="Times New Roman"/>
          <w:szCs w:val="24"/>
        </w:rPr>
        <w:t xml:space="preserve"> γιατί θεωρώ ότι είναι υποχρέωση του Κοινοβουλίου</w:t>
      </w:r>
      <w:r>
        <w:rPr>
          <w:rFonts w:eastAsia="Times New Roman"/>
          <w:szCs w:val="24"/>
        </w:rPr>
        <w:t>,</w:t>
      </w:r>
      <w:r>
        <w:rPr>
          <w:rFonts w:eastAsia="Times New Roman"/>
          <w:szCs w:val="24"/>
        </w:rPr>
        <w:t xml:space="preserve"> να αντιμετωπίζει πράγματα ό</w:t>
      </w:r>
      <w:r>
        <w:rPr>
          <w:rFonts w:eastAsia="Times New Roman"/>
          <w:szCs w:val="24"/>
        </w:rPr>
        <w:t>ταν συμβαίνουν και εδώ σταματώ.</w:t>
      </w:r>
    </w:p>
    <w:p w14:paraId="0CA0AB7D"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ΠΡΟΕΔΡΕΥΩΝ (Αναστάσιος Κουράκης):</w:t>
      </w:r>
      <w:r>
        <w:rPr>
          <w:rFonts w:eastAsia="Times New Roman"/>
          <w:szCs w:val="24"/>
        </w:rPr>
        <w:t xml:space="preserve"> Εγώ θα συμφωνήσω αλλά τώρα κατατίθεται στις υπηρεσίες. Θα μπορούσε, δηλαδή, αυτή η πολύ ουσιαστική τροπολογία</w:t>
      </w:r>
      <w:r>
        <w:rPr>
          <w:rFonts w:eastAsia="Times New Roman"/>
          <w:szCs w:val="24"/>
        </w:rPr>
        <w:t>,</w:t>
      </w:r>
      <w:r>
        <w:rPr>
          <w:rFonts w:eastAsia="Times New Roman"/>
          <w:szCs w:val="24"/>
        </w:rPr>
        <w:t xml:space="preserve"> να έχει κατατεθεί νωρίτερα.</w:t>
      </w:r>
    </w:p>
    <w:p w14:paraId="0CA0AB7E"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ΝΙΚΟΛΑΟΣ </w:t>
      </w:r>
      <w:r>
        <w:rPr>
          <w:rFonts w:eastAsia="Times New Roman"/>
          <w:b/>
          <w:szCs w:val="24"/>
        </w:rPr>
        <w:t xml:space="preserve">– ΓΕΩΡΓΙΟΣ </w:t>
      </w:r>
      <w:r w:rsidRPr="004C6637">
        <w:rPr>
          <w:rFonts w:eastAsia="Times New Roman"/>
          <w:b/>
          <w:szCs w:val="24"/>
        </w:rPr>
        <w:t>ΔΕΝΔΙΑΣ:</w:t>
      </w:r>
      <w:r>
        <w:rPr>
          <w:rFonts w:eastAsia="Times New Roman"/>
          <w:szCs w:val="24"/>
        </w:rPr>
        <w:t xml:space="preserve"> Είναι πέντε σελίδες, κ</w:t>
      </w:r>
      <w:r>
        <w:rPr>
          <w:rFonts w:eastAsia="Times New Roman"/>
          <w:szCs w:val="24"/>
        </w:rPr>
        <w:t xml:space="preserve">ύριε Πρόεδρε. Έπρεπε να παρθεί η αιτιολογική έκθεση και από το Μάτι, για να μην υπάρχει η αντίληψη ότι εμείς προσπαθούμε κάτι άλλο. Να είμαστε σαφείς. Όλα αυτά δεν γίνονται από Θεού. Θέλω να είμαι ειλικρινής. Εγώ θεωρούσα ότι η Κυβέρνηση θα </w:t>
      </w:r>
      <w:r>
        <w:rPr>
          <w:rFonts w:eastAsia="Times New Roman"/>
          <w:szCs w:val="24"/>
        </w:rPr>
        <w:lastRenderedPageBreak/>
        <w:t>την έχει ήδη έτ</w:t>
      </w:r>
      <w:r>
        <w:rPr>
          <w:rFonts w:eastAsia="Times New Roman"/>
          <w:szCs w:val="24"/>
        </w:rPr>
        <w:t>οιμη και θα τη φέρει προς ψήφιση, αλλά η Κυβέρνηση από τώρα αιτείται …</w:t>
      </w:r>
    </w:p>
    <w:p w14:paraId="0CA0AB7F"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ΠΡΟΕΔΡΕΥΩΝ (Αναστάσιος Κουράκης):</w:t>
      </w:r>
      <w:r>
        <w:rPr>
          <w:rFonts w:eastAsia="Times New Roman"/>
          <w:szCs w:val="24"/>
        </w:rPr>
        <w:t xml:space="preserve"> Ο κύριος Υπουργός έχει τον λόγο για να διευκολύνουμε τη διαδικασία και να φτάσουμε σ’ ένα αποτέλεσμα.</w:t>
      </w:r>
    </w:p>
    <w:p w14:paraId="0CA0AB80"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ΝΙΚΟΛΑΟΣ </w:t>
      </w:r>
      <w:r>
        <w:rPr>
          <w:rFonts w:eastAsia="Times New Roman"/>
          <w:b/>
          <w:szCs w:val="24"/>
        </w:rPr>
        <w:t xml:space="preserve">– ΓΕΩΡΓΙΟΣ </w:t>
      </w:r>
      <w:r w:rsidRPr="004C6637">
        <w:rPr>
          <w:rFonts w:eastAsia="Times New Roman"/>
          <w:b/>
          <w:szCs w:val="24"/>
        </w:rPr>
        <w:t>ΔΕΝΔΙΑΣ:</w:t>
      </w:r>
      <w:r>
        <w:rPr>
          <w:rFonts w:eastAsia="Times New Roman"/>
          <w:szCs w:val="24"/>
        </w:rPr>
        <w:t xml:space="preserve"> Να σας τη δώσω, κύρι</w:t>
      </w:r>
      <w:r>
        <w:rPr>
          <w:rFonts w:eastAsia="Times New Roman"/>
          <w:szCs w:val="24"/>
        </w:rPr>
        <w:t>ε Υπουργέ ή να την καταθέσω;</w:t>
      </w:r>
    </w:p>
    <w:p w14:paraId="0CA0AB81" w14:textId="77777777" w:rsidR="008679D8" w:rsidRDefault="00557822">
      <w:pPr>
        <w:tabs>
          <w:tab w:val="left" w:pos="2738"/>
          <w:tab w:val="center" w:pos="4753"/>
          <w:tab w:val="left" w:pos="5723"/>
        </w:tabs>
        <w:spacing w:line="600" w:lineRule="auto"/>
        <w:ind w:firstLine="720"/>
        <w:jc w:val="both"/>
        <w:rPr>
          <w:rFonts w:eastAsia="Times New Roman"/>
          <w:b/>
          <w:szCs w:val="24"/>
        </w:rPr>
      </w:pPr>
      <w:r w:rsidRPr="004C6637">
        <w:rPr>
          <w:rFonts w:eastAsia="Times New Roman"/>
          <w:b/>
          <w:szCs w:val="24"/>
        </w:rPr>
        <w:t xml:space="preserve">ΑΣΤΕΡΙΟΣ ΠΙΤΣΙΟΡΛΑΣ (Αναπληρωτής Υπουργός Οικονομίας και Ανάπτυξης): </w:t>
      </w:r>
      <w:r w:rsidRPr="004C6637">
        <w:rPr>
          <w:rFonts w:eastAsia="Times New Roman"/>
          <w:szCs w:val="24"/>
        </w:rPr>
        <w:t>Να την καταθέσετε κανονικά.</w:t>
      </w:r>
    </w:p>
    <w:p w14:paraId="0CA0AB82" w14:textId="77777777" w:rsidR="008679D8" w:rsidRDefault="00557822">
      <w:pPr>
        <w:tabs>
          <w:tab w:val="left" w:pos="2738"/>
          <w:tab w:val="center" w:pos="4753"/>
          <w:tab w:val="left" w:pos="5723"/>
        </w:tabs>
        <w:spacing w:line="600" w:lineRule="auto"/>
        <w:ind w:firstLine="720"/>
        <w:jc w:val="both"/>
        <w:rPr>
          <w:rFonts w:eastAsia="Times New Roman"/>
          <w:szCs w:val="24"/>
        </w:rPr>
      </w:pPr>
      <w:r w:rsidRPr="004C6637">
        <w:rPr>
          <w:rFonts w:eastAsia="Times New Roman"/>
          <w:b/>
          <w:szCs w:val="24"/>
        </w:rPr>
        <w:t xml:space="preserve">ΝΙΚΟΛΑΟΣ </w:t>
      </w:r>
      <w:r>
        <w:rPr>
          <w:rFonts w:eastAsia="Times New Roman"/>
          <w:b/>
          <w:szCs w:val="24"/>
        </w:rPr>
        <w:t xml:space="preserve">– ΓΕΩΡΓΙΟΣ </w:t>
      </w:r>
      <w:r w:rsidRPr="004C6637">
        <w:rPr>
          <w:rFonts w:eastAsia="Times New Roman"/>
          <w:b/>
          <w:szCs w:val="24"/>
        </w:rPr>
        <w:t>ΔΕΝΔΙΑΣ</w:t>
      </w:r>
      <w:r w:rsidRPr="00051FC7">
        <w:rPr>
          <w:rFonts w:eastAsia="Times New Roman"/>
          <w:b/>
          <w:szCs w:val="24"/>
        </w:rPr>
        <w:t>:</w:t>
      </w:r>
      <w:r>
        <w:rPr>
          <w:rFonts w:eastAsia="Times New Roman"/>
          <w:szCs w:val="24"/>
        </w:rPr>
        <w:t xml:space="preserve"> Εντάξει.</w:t>
      </w:r>
    </w:p>
    <w:p w14:paraId="0CA0AB83"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(Στο σημείο αυτό ο Βουλευτής κ. Νικόλαος </w:t>
      </w:r>
      <w:r>
        <w:rPr>
          <w:rFonts w:eastAsia="Times New Roman"/>
          <w:szCs w:val="24"/>
        </w:rPr>
        <w:t xml:space="preserve">– Γεώργιος </w:t>
      </w:r>
      <w:proofErr w:type="spellStart"/>
      <w:r>
        <w:rPr>
          <w:rFonts w:eastAsia="Times New Roman"/>
          <w:szCs w:val="24"/>
        </w:rPr>
        <w:t>Δένδιας</w:t>
      </w:r>
      <w:proofErr w:type="spellEnd"/>
      <w:r>
        <w:rPr>
          <w:rFonts w:eastAsia="Times New Roman"/>
          <w:szCs w:val="24"/>
        </w:rPr>
        <w:t xml:space="preserve"> καταθέτει για τα Πρακτικά την προαναφερθείσα τροπολογία,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CA0AB84"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ΠΡΟΕΔΡΕΥΩΝ (Αναστάσιος Κουράκης):</w:t>
      </w:r>
      <w:r>
        <w:rPr>
          <w:rFonts w:eastAsia="Times New Roman"/>
          <w:szCs w:val="24"/>
        </w:rPr>
        <w:t xml:space="preserve"> Κύριε Υπουργέ, έχετε τον λόγο.</w:t>
      </w:r>
    </w:p>
    <w:p w14:paraId="0CA0AB85"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lastRenderedPageBreak/>
        <w:t>ΑΣΤΕΡΙΟΣ ΠΙΤΣΙΟΡΛΑΣ (Αναπ</w:t>
      </w:r>
      <w:r w:rsidRPr="004C6637">
        <w:rPr>
          <w:rFonts w:eastAsia="Times New Roman"/>
          <w:b/>
          <w:szCs w:val="24"/>
        </w:rPr>
        <w:t>ληρωτής Υπουργός Οικονομίας και</w:t>
      </w:r>
      <w:r>
        <w:rPr>
          <w:rFonts w:eastAsia="Times New Roman"/>
          <w:szCs w:val="24"/>
        </w:rPr>
        <w:t xml:space="preserve"> </w:t>
      </w:r>
      <w:r w:rsidRPr="004C6637">
        <w:rPr>
          <w:rFonts w:eastAsia="Times New Roman"/>
          <w:b/>
          <w:szCs w:val="24"/>
        </w:rPr>
        <w:t>Ανάπτυξης):</w:t>
      </w:r>
      <w:r>
        <w:rPr>
          <w:rFonts w:eastAsia="Times New Roman"/>
          <w:szCs w:val="24"/>
        </w:rPr>
        <w:t xml:space="preserve"> Επικοινώνησα με το Υπουργείο Οικονομικών και μου είπαν ήδη ότι από το πρωί ασχολούνται με το θέμα, ότι ετοιμάζεται μια απόφαση για το θέμα αυτό. Δεν είναι βέβαιο ότι χρειάζεται καν νομοθετική ρύθμιση. Απ’ ό,τι με</w:t>
      </w:r>
      <w:r>
        <w:rPr>
          <w:rFonts w:eastAsia="Times New Roman"/>
          <w:szCs w:val="24"/>
        </w:rPr>
        <w:t xml:space="preserve"> ενημέρωσε το Υπουργείο Οικονομικών, θα υπάρξει απόφαση για την αναστολή των αναγκαστικών μέτρων συνολικά. Επομένως να επιφυλαχθούμε να δούμε την απόφαση του Υπουργείου Οικονομικών και να κάνουμε μια καλύτερη συνεννόηση μαζί </w:t>
      </w:r>
      <w:r>
        <w:rPr>
          <w:rFonts w:eastAsia="Times New Roman"/>
          <w:szCs w:val="24"/>
        </w:rPr>
        <w:t>σας,</w:t>
      </w:r>
      <w:r>
        <w:rPr>
          <w:rFonts w:eastAsia="Times New Roman"/>
          <w:szCs w:val="24"/>
        </w:rPr>
        <w:t xml:space="preserve"> και αν χρειαστεί να επανέλ</w:t>
      </w:r>
      <w:r>
        <w:rPr>
          <w:rFonts w:eastAsia="Times New Roman"/>
          <w:szCs w:val="24"/>
        </w:rPr>
        <w:t>θουμε κάποια στιγμή αύριο.</w:t>
      </w:r>
    </w:p>
    <w:p w14:paraId="0CA0AB86"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 xml:space="preserve">ΠΡΟΕΔΡΕΥΩΝ (Αναστάσιος Κουράκης): </w:t>
      </w:r>
      <w:r>
        <w:rPr>
          <w:rFonts w:eastAsia="Times New Roman"/>
          <w:szCs w:val="24"/>
        </w:rPr>
        <w:t>Αν συμφωνείτε, κύριε Υπουργέ, εγώ θα έλεγα αύριο μαζί με την άλλη τροπολογία, δηλαδή πολύ σύντομα, γιατί επείγει.</w:t>
      </w:r>
    </w:p>
    <w:p w14:paraId="0CA0AB87"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ΝΙΚΟΛΑΟΣ ΞΥΔΑΚΗΣ:</w:t>
      </w:r>
      <w:r>
        <w:rPr>
          <w:rFonts w:eastAsia="Times New Roman"/>
          <w:szCs w:val="24"/>
        </w:rPr>
        <w:t xml:space="preserve"> Αύριο στις δέκα έχει νομοθετικό έργο.</w:t>
      </w:r>
    </w:p>
    <w:p w14:paraId="0CA0AB88"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ΠΡΟΕΔΡΕΥΩΝ (Αναστάσιος Κο</w:t>
      </w:r>
      <w:r w:rsidRPr="004C6637">
        <w:rPr>
          <w:rFonts w:eastAsia="Times New Roman"/>
          <w:b/>
          <w:szCs w:val="24"/>
        </w:rPr>
        <w:t>υράκης):</w:t>
      </w:r>
      <w:r>
        <w:rPr>
          <w:rFonts w:eastAsia="Times New Roman"/>
          <w:szCs w:val="24"/>
        </w:rPr>
        <w:t xml:space="preserve"> Έχει νομοθετικό έργο, οπότε…</w:t>
      </w:r>
    </w:p>
    <w:p w14:paraId="0CA0AB89"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ΑΣΤΕΡΙΟΣ ΠΙΤΣΙΟΡΛΑΣ (Αναπληρωτής Υπουργός Οικονομίας και</w:t>
      </w:r>
      <w:r>
        <w:rPr>
          <w:rFonts w:eastAsia="Times New Roman"/>
          <w:szCs w:val="24"/>
        </w:rPr>
        <w:t xml:space="preserve"> </w:t>
      </w:r>
      <w:r w:rsidRPr="004C6637">
        <w:rPr>
          <w:rFonts w:eastAsia="Times New Roman"/>
          <w:b/>
          <w:szCs w:val="24"/>
        </w:rPr>
        <w:t>Ανάπτυξης):</w:t>
      </w:r>
      <w:r>
        <w:rPr>
          <w:rFonts w:eastAsia="Times New Roman"/>
          <w:szCs w:val="24"/>
        </w:rPr>
        <w:t xml:space="preserve"> Σας είπα ότι η ενημέρωση που έχω</w:t>
      </w:r>
      <w:r>
        <w:rPr>
          <w:rFonts w:eastAsia="Times New Roman"/>
          <w:szCs w:val="24"/>
        </w:rPr>
        <w:t>,</w:t>
      </w:r>
      <w:r>
        <w:rPr>
          <w:rFonts w:eastAsia="Times New Roman"/>
          <w:szCs w:val="24"/>
        </w:rPr>
        <w:t xml:space="preserve"> </w:t>
      </w:r>
      <w:r>
        <w:rPr>
          <w:rFonts w:eastAsia="Times New Roman"/>
          <w:szCs w:val="24"/>
        </w:rPr>
        <w:lastRenderedPageBreak/>
        <w:t>είναι ότι ήδη κινείται το Υπουργείο Οικονομικών προς την κατεύθυνση αυτή.</w:t>
      </w:r>
    </w:p>
    <w:p w14:paraId="0CA0AB8A"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ΠΡΟΕΔΡΕΥΩΝ (Αναστάσιος Κουράκης):</w:t>
      </w:r>
      <w:r w:rsidRPr="00B22211">
        <w:rPr>
          <w:rFonts w:eastAsia="Times New Roman"/>
          <w:szCs w:val="24"/>
        </w:rPr>
        <w:t xml:space="preserve"> </w:t>
      </w:r>
      <w:r>
        <w:rPr>
          <w:rFonts w:eastAsia="Times New Roman"/>
          <w:szCs w:val="24"/>
        </w:rPr>
        <w:t>Οπότε θ</w:t>
      </w:r>
      <w:r>
        <w:rPr>
          <w:rFonts w:eastAsia="Times New Roman"/>
          <w:szCs w:val="24"/>
        </w:rPr>
        <w:t>α ακολουθήσουμε αυτή τη διαδικασία.</w:t>
      </w:r>
    </w:p>
    <w:p w14:paraId="0CA0AB8B"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 xml:space="preserve">ΧΑΡΑΛΑΜΠΟΣ ΑΘΑΝΑΣΙΟΥ: </w:t>
      </w:r>
      <w:r>
        <w:rPr>
          <w:rFonts w:eastAsia="Times New Roman"/>
          <w:szCs w:val="24"/>
        </w:rPr>
        <w:t>Τι θα γίνει με την προηγούμενη;</w:t>
      </w:r>
    </w:p>
    <w:p w14:paraId="0CA0AB8C"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 xml:space="preserve">ΑΣΤΕΡΙΟΣ ΠΙΤΣΙΟΡΛΑΣ (Αναπληρωτής Υπουργός Οικονομίας και Ανάπτυξης): </w:t>
      </w:r>
      <w:r w:rsidRPr="004C6637">
        <w:rPr>
          <w:rFonts w:eastAsia="Times New Roman"/>
          <w:szCs w:val="24"/>
        </w:rPr>
        <w:t>Για την προηγούμενη προφανώς και συμφωνήσαμε και έκλεισε</w:t>
      </w:r>
      <w:r w:rsidRPr="00051FC7">
        <w:rPr>
          <w:rFonts w:eastAsia="Times New Roman"/>
          <w:szCs w:val="24"/>
        </w:rPr>
        <w:t xml:space="preserve"> </w:t>
      </w:r>
      <w:r w:rsidRPr="004C6637">
        <w:rPr>
          <w:rFonts w:eastAsia="Times New Roman"/>
          <w:szCs w:val="24"/>
        </w:rPr>
        <w:t xml:space="preserve">το </w:t>
      </w:r>
      <w:r>
        <w:rPr>
          <w:rFonts w:eastAsia="Times New Roman"/>
          <w:szCs w:val="24"/>
        </w:rPr>
        <w:t>θέμα. Εγώ δεν θέλω να επαναλάβω όσα ε</w:t>
      </w:r>
      <w:r>
        <w:rPr>
          <w:rFonts w:eastAsia="Times New Roman"/>
          <w:szCs w:val="24"/>
        </w:rPr>
        <w:t xml:space="preserve">ίπε ο κ. </w:t>
      </w:r>
      <w:proofErr w:type="spellStart"/>
      <w:r>
        <w:rPr>
          <w:rFonts w:eastAsia="Times New Roman"/>
          <w:szCs w:val="24"/>
        </w:rPr>
        <w:t>Ξυδάκης</w:t>
      </w:r>
      <w:proofErr w:type="spellEnd"/>
      <w:r>
        <w:rPr>
          <w:rFonts w:eastAsia="Times New Roman"/>
          <w:szCs w:val="24"/>
        </w:rPr>
        <w:t>. Απλώς διαβάστε την τροπολογία …</w:t>
      </w:r>
    </w:p>
    <w:p w14:paraId="0CA0AB8D"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ΧΑΡΑΛΑΜΠΟΣ ΑΘΑΝΑΣΙΟΥ:</w:t>
      </w:r>
      <w:r>
        <w:rPr>
          <w:rFonts w:eastAsia="Times New Roman"/>
          <w:szCs w:val="24"/>
        </w:rPr>
        <w:t xml:space="preserve"> Έχει διαφορές, δεν είναι όπως τα είπε ο κ. </w:t>
      </w:r>
      <w:proofErr w:type="spellStart"/>
      <w:r>
        <w:rPr>
          <w:rFonts w:eastAsia="Times New Roman"/>
          <w:szCs w:val="24"/>
        </w:rPr>
        <w:t>Ξυδάκης</w:t>
      </w:r>
      <w:proofErr w:type="spellEnd"/>
      <w:r>
        <w:rPr>
          <w:rFonts w:eastAsia="Times New Roman"/>
          <w:szCs w:val="24"/>
        </w:rPr>
        <w:t>.</w:t>
      </w:r>
    </w:p>
    <w:p w14:paraId="0CA0AB8E"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ΑΣΤΕΡΙΟΣ ΠΙΤΣΙΟΡΛΑΣ (Αναπληρωτής Υπουργός Οικονομίας και</w:t>
      </w:r>
      <w:r>
        <w:rPr>
          <w:rFonts w:eastAsia="Times New Roman"/>
          <w:szCs w:val="24"/>
        </w:rPr>
        <w:t xml:space="preserve"> </w:t>
      </w:r>
      <w:r w:rsidRPr="004C6637">
        <w:rPr>
          <w:rFonts w:eastAsia="Times New Roman"/>
          <w:b/>
          <w:szCs w:val="24"/>
        </w:rPr>
        <w:t>Ανάπτυξης):</w:t>
      </w:r>
      <w:r>
        <w:rPr>
          <w:rFonts w:eastAsia="Times New Roman"/>
          <w:szCs w:val="24"/>
        </w:rPr>
        <w:t xml:space="preserve"> Κύριε Αθανασίου, διαβάστε την προσεκτικά. Το προηγούμενο είχε π</w:t>
      </w:r>
      <w:r>
        <w:rPr>
          <w:rFonts w:eastAsia="Times New Roman"/>
          <w:szCs w:val="24"/>
        </w:rPr>
        <w:t>ροβλήματα. Αυτό δεν έχει, αλλά συμφωνήσαμε να μη συζητηθεί τώρα, επομένως θα τη φέρουμε αύριο ή μεθαύριο.</w:t>
      </w:r>
    </w:p>
    <w:p w14:paraId="0CA0AB8F"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lastRenderedPageBreak/>
        <w:t>ΠΡΟΕΔΡΕΥΩΝ (Αναστάσιος Κουράκης):</w:t>
      </w:r>
      <w:r>
        <w:rPr>
          <w:rFonts w:eastAsia="Times New Roman"/>
          <w:szCs w:val="24"/>
        </w:rPr>
        <w:t xml:space="preserve"> Πριν προχωρήσουμε στην ψηφοφορία, υπάρχει κάποιος συνάδελφος που θέλει να δευτερολογήσει;</w:t>
      </w:r>
    </w:p>
    <w:p w14:paraId="0CA0AB90"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ΔΗΜΗΤΡΙΟΣ ΔΗΜΗΤΡΙΑΔΗΣ:</w:t>
      </w:r>
      <w:r>
        <w:rPr>
          <w:rFonts w:eastAsia="Times New Roman"/>
          <w:szCs w:val="24"/>
        </w:rPr>
        <w:t xml:space="preserve"> Μάλ</w:t>
      </w:r>
      <w:r>
        <w:rPr>
          <w:rFonts w:eastAsia="Times New Roman"/>
          <w:szCs w:val="24"/>
        </w:rPr>
        <w:t>ιστα, κύριε Πρόεδρε.</w:t>
      </w:r>
    </w:p>
    <w:p w14:paraId="0CA0AB91"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ΠΡΟΕΔΡΕΥΩΝ (Αναστάσιος Κουράκης):</w:t>
      </w:r>
      <w:r w:rsidRPr="00B22211">
        <w:rPr>
          <w:rFonts w:eastAsia="Times New Roman"/>
          <w:szCs w:val="24"/>
        </w:rPr>
        <w:t xml:space="preserve"> </w:t>
      </w:r>
      <w:r>
        <w:rPr>
          <w:rFonts w:eastAsia="Times New Roman"/>
          <w:szCs w:val="24"/>
        </w:rPr>
        <w:t>Ορίστε, έχετε τον λόγο.</w:t>
      </w:r>
    </w:p>
    <w:p w14:paraId="0CA0AB92" w14:textId="77777777" w:rsidR="008679D8" w:rsidRDefault="00557822">
      <w:pPr>
        <w:tabs>
          <w:tab w:val="left" w:pos="709"/>
          <w:tab w:val="center" w:pos="4753"/>
        </w:tabs>
        <w:spacing w:line="600" w:lineRule="auto"/>
        <w:ind w:firstLine="709"/>
        <w:contextualSpacing/>
        <w:jc w:val="both"/>
        <w:rPr>
          <w:rFonts w:eastAsia="Times New Roman"/>
          <w:szCs w:val="24"/>
        </w:rPr>
      </w:pPr>
      <w:r w:rsidRPr="004C6637">
        <w:rPr>
          <w:rFonts w:eastAsia="Times New Roman"/>
          <w:b/>
          <w:szCs w:val="24"/>
        </w:rPr>
        <w:t>ΔΗΜΗΤΡΙΟΣ ΔΗΜΗΤΡΙΑΔΗΣ:</w:t>
      </w:r>
      <w:r>
        <w:rPr>
          <w:rFonts w:eastAsia="Times New Roman"/>
          <w:szCs w:val="24"/>
        </w:rPr>
        <w:t xml:space="preserve"> Λίγα λόγια θα πω, για να κλείσουμε τη διαδικασία.</w:t>
      </w:r>
    </w:p>
    <w:p w14:paraId="0CA0AB93"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έγινε μια τεκμηριωμένη συζήτηση</w:t>
      </w:r>
      <w:r>
        <w:rPr>
          <w:rFonts w:eastAsia="Times New Roman"/>
          <w:szCs w:val="24"/>
        </w:rPr>
        <w:t xml:space="preserve"> μια έγκυρη συζήτηση σ’ ένα κλίμα συνεννόησης και παραγωγικότητας. </w:t>
      </w:r>
    </w:p>
    <w:p w14:paraId="0CA0AB94"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Έχει σημασία να τονίσουμε δύο γεγονότα και κατά τη γνώμη μου αυτό είναι ένα παράδειγμα ορθής νομοθέτησης. Το πρώτο είναι ότι υπάρχει μια σύμφωνη γνώμη του συνόλου των κοινωνικών φορέων και</w:t>
      </w:r>
      <w:r>
        <w:rPr>
          <w:rFonts w:eastAsia="Times New Roman"/>
          <w:szCs w:val="24"/>
        </w:rPr>
        <w:t xml:space="preserve"> των παραγωγικών φορέων και όχι μόνο σύμφωνη γνώμη αλλά και αναγνωρίζεται η δική τους συμβολή στο συγκεκριμένο νομοθέτημα. </w:t>
      </w:r>
    </w:p>
    <w:p w14:paraId="0CA0AB95"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Το δεύτερο είναι ότι έχουν γίνει αποδεκτές από τον Υπουργό μια σειρά από συγκεκριμένες παρεμβάσεις της Αντιπολίτευσης. Έχουν γίνει π</w:t>
      </w:r>
      <w:r>
        <w:rPr>
          <w:rFonts w:eastAsia="Times New Roman"/>
          <w:szCs w:val="24"/>
        </w:rPr>
        <w:t xml:space="preserve">ερίπου </w:t>
      </w:r>
      <w:r>
        <w:rPr>
          <w:rFonts w:eastAsia="Times New Roman"/>
          <w:szCs w:val="24"/>
        </w:rPr>
        <w:t xml:space="preserve">σαράντα δύο </w:t>
      </w:r>
      <w:r>
        <w:rPr>
          <w:rFonts w:eastAsia="Times New Roman"/>
          <w:szCs w:val="24"/>
        </w:rPr>
        <w:t xml:space="preserve">με </w:t>
      </w:r>
      <w:r>
        <w:rPr>
          <w:rFonts w:eastAsia="Times New Roman"/>
          <w:szCs w:val="24"/>
        </w:rPr>
        <w:t>σαράντα πέντε</w:t>
      </w:r>
      <w:r>
        <w:rPr>
          <w:rFonts w:eastAsia="Times New Roman"/>
          <w:szCs w:val="24"/>
        </w:rPr>
        <w:t xml:space="preserve"> </w:t>
      </w:r>
      <w:r>
        <w:rPr>
          <w:rFonts w:eastAsia="Times New Roman"/>
          <w:szCs w:val="24"/>
        </w:rPr>
        <w:lastRenderedPageBreak/>
        <w:t xml:space="preserve">νομοτεχνικές βελτιώσεις και όλες αυτές ακριβώς μέσα σ’ ένα πνεύμα ορθής αντίληψης διαλόγου και νομοθετικής πρωτοβουλίας. </w:t>
      </w:r>
    </w:p>
    <w:p w14:paraId="0CA0AB96"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Απ’ αυτό το κλίμα για έναν λόγο ακατανόητο σε εμένα </w:t>
      </w:r>
      <w:proofErr w:type="spellStart"/>
      <w:r>
        <w:rPr>
          <w:rFonts w:eastAsia="Times New Roman"/>
          <w:szCs w:val="24"/>
        </w:rPr>
        <w:t>αυτοεξαιρέθηκε</w:t>
      </w:r>
      <w:proofErr w:type="spellEnd"/>
      <w:r>
        <w:rPr>
          <w:rFonts w:eastAsia="Times New Roman"/>
          <w:szCs w:val="24"/>
        </w:rPr>
        <w:t xml:space="preserve"> το ΚΙΝΑΛ. Το ΚΚΕ έχει μια συνεπή στάση και έχει ιδεολογικές διαφορές με ζητήματα επιχειρηματικότητας, αλλά το ΚΙΝΑΛ ήταν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μια έκπληξη για εμάς, γιατί απείχε ουσιαστικά από τη διαδικασία, δεν πήρε θέση μέχρι τελευταία στιγμή. Την τελευταία στιγ</w:t>
      </w:r>
      <w:r>
        <w:rPr>
          <w:rFonts w:eastAsia="Times New Roman"/>
          <w:szCs w:val="24"/>
        </w:rPr>
        <w:t>μή σήμερα, πριν από περίπου μισή ώρα, μάθαμε ότι θα καταψηφίσει το συγκεκριμένο νομοσχέδιο. Αυτό που έχω να παρατηρήσω</w:t>
      </w:r>
      <w:r>
        <w:rPr>
          <w:rFonts w:eastAsia="Times New Roman"/>
          <w:szCs w:val="24"/>
        </w:rPr>
        <w:t>,</w:t>
      </w:r>
      <w:r>
        <w:rPr>
          <w:rFonts w:eastAsia="Times New Roman"/>
          <w:szCs w:val="24"/>
        </w:rPr>
        <w:t xml:space="preserve"> είναι ότι μάλλον μπαίνουμε σε μια νέα πολιτική φάση γι’ αυτόν τον πολιτικό χώρο, όπου από τη φάση της </w:t>
      </w:r>
      <w:proofErr w:type="spellStart"/>
      <w:r>
        <w:rPr>
          <w:rFonts w:eastAsia="Times New Roman"/>
          <w:szCs w:val="24"/>
        </w:rPr>
        <w:t>αυτοπεριθωριοποίησης</w:t>
      </w:r>
      <w:proofErr w:type="spellEnd"/>
      <w:r>
        <w:rPr>
          <w:rFonts w:eastAsia="Times New Roman"/>
          <w:szCs w:val="24"/>
        </w:rPr>
        <w:t xml:space="preserve"> στην οποία έχ</w:t>
      </w:r>
      <w:r>
        <w:rPr>
          <w:rFonts w:eastAsia="Times New Roman"/>
          <w:szCs w:val="24"/>
        </w:rPr>
        <w:t>ει επέλθει, αναζητά πλέον μια στρατηγική αναχώρησης, διακρίνεται από έναν αναχωρητισμό.</w:t>
      </w:r>
    </w:p>
    <w:p w14:paraId="0CA0AB97"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Ε</w:t>
      </w:r>
      <w:r>
        <w:rPr>
          <w:rFonts w:eastAsia="Times New Roman"/>
          <w:szCs w:val="24"/>
        </w:rPr>
        <w:t>νώ</w:t>
      </w:r>
      <w:r>
        <w:rPr>
          <w:rFonts w:eastAsia="Times New Roman"/>
          <w:szCs w:val="24"/>
        </w:rPr>
        <w:t xml:space="preserve"> συζητάμε ένα νομοσχέδιο για τους μετασχηματισμούς των εταιρειών, η συζήτηση για τα πλεονάσματα και η κατηγορία προς εμάς ότι αποδεχθήκαμε πλεονάσματα 3,5%</w:t>
      </w:r>
      <w:r>
        <w:rPr>
          <w:rFonts w:eastAsia="Times New Roman"/>
          <w:szCs w:val="24"/>
        </w:rPr>
        <w:t>,</w:t>
      </w:r>
      <w:r>
        <w:rPr>
          <w:rFonts w:eastAsia="Times New Roman"/>
          <w:szCs w:val="24"/>
        </w:rPr>
        <w:t xml:space="preserve"> από </w:t>
      </w:r>
      <w:r>
        <w:rPr>
          <w:rFonts w:eastAsia="Times New Roman"/>
          <w:szCs w:val="24"/>
        </w:rPr>
        <w:lastRenderedPageBreak/>
        <w:t>πολι</w:t>
      </w:r>
      <w:r>
        <w:rPr>
          <w:rFonts w:eastAsia="Times New Roman"/>
          <w:szCs w:val="24"/>
        </w:rPr>
        <w:t xml:space="preserve">τικούς χώρους που αποδέχτηκαν πλεονάσματα 7,5% για βάθος δεκαετιών, είναι εκ των ων ουκ άνευ. </w:t>
      </w:r>
    </w:p>
    <w:p w14:paraId="0CA0AB98"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Ταυτόχρονα είναι σταθερή η προσήλωσή </w:t>
      </w:r>
      <w:r>
        <w:rPr>
          <w:rFonts w:eastAsia="Times New Roman"/>
          <w:szCs w:val="24"/>
        </w:rPr>
        <w:t>μας,</w:t>
      </w:r>
      <w:r>
        <w:rPr>
          <w:rFonts w:eastAsia="Times New Roman"/>
          <w:szCs w:val="24"/>
        </w:rPr>
        <w:t xml:space="preserve"> στο ότι τα πλεονάσματα πρέπει να είναι μικρότερα στον προϋπολογισμό της χώρας</w:t>
      </w:r>
      <w:r>
        <w:rPr>
          <w:rFonts w:eastAsia="Times New Roman"/>
          <w:szCs w:val="24"/>
        </w:rPr>
        <w:t>,</w:t>
      </w:r>
      <w:r>
        <w:rPr>
          <w:rFonts w:eastAsia="Times New Roman"/>
          <w:szCs w:val="24"/>
        </w:rPr>
        <w:t xml:space="preserve"> και εμείς καταφέραμε να έχουμε επί τρία </w:t>
      </w:r>
      <w:r>
        <w:rPr>
          <w:rFonts w:eastAsia="Times New Roman"/>
          <w:szCs w:val="24"/>
        </w:rPr>
        <w:t>συναπτά έτη πλεονάσματα της τάξεως του 3,5%, άρα μιλάμε εκ του ασφαλούς και μπορούμε μέχρι το 2022 να τα έχουμε. Σε κάθε περίπτωση είναι στρατηγική μας στόχευση αυτό το 3,5% να μειωθεί περαιτέρω</w:t>
      </w:r>
      <w:r>
        <w:rPr>
          <w:rFonts w:eastAsia="Times New Roman"/>
          <w:szCs w:val="24"/>
        </w:rPr>
        <w:t>,</w:t>
      </w:r>
      <w:r>
        <w:rPr>
          <w:rFonts w:eastAsia="Times New Roman"/>
          <w:szCs w:val="24"/>
        </w:rPr>
        <w:t xml:space="preserve"> και εφόσον υπάρχουν οι διεθνείς συνθήκες αλλά και οι εσωτερι</w:t>
      </w:r>
      <w:r>
        <w:rPr>
          <w:rFonts w:eastAsia="Times New Roman"/>
          <w:szCs w:val="24"/>
        </w:rPr>
        <w:t>κές συνθήκες να το πετύχουμε αυτό, ήταν, είναι και παραμένει στρατηγική μας στόχευση και άρα επ’ αυτού συνεχίζουμε να επιμένουμε.</w:t>
      </w:r>
    </w:p>
    <w:p w14:paraId="0CA0AB99"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Η τροπολογία που κατατέθηκε για τη δυνατότητα τού να γίνονται επενδύσεις και σε αγρούς πρώτης επιλογής για την κάνναβη γενικότ</w:t>
      </w:r>
      <w:r>
        <w:rPr>
          <w:rFonts w:eastAsia="Times New Roman"/>
          <w:szCs w:val="24"/>
        </w:rPr>
        <w:t>ερα, είναι στη σωστή κατεύθυνση. Δεν είναι τίποτε καινούργιο. Δεν δίνει κίνητρα για να πηγαίνουμε σε αγρούς πρώτης επιλογής και υψηλής παραγωγικότητας αλλά απλώς επιτρέπεται και εκεί, προφανώς γιατί αυτά είναι ζητήματα που προκύπτουν από την πραγματικότητα</w:t>
      </w:r>
      <w:r>
        <w:rPr>
          <w:rFonts w:eastAsia="Times New Roman"/>
          <w:szCs w:val="24"/>
        </w:rPr>
        <w:t>.</w:t>
      </w:r>
    </w:p>
    <w:p w14:paraId="0CA0AB9A"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Ταυτόχρονα έχει σημασία το γεγονός ότι επειδή η καλλιέργεια της κάνναβης και η βιομηχανική της παραγωγή –για τη φαρμακευτική μιλάω- είναι στενά συνυφασμένη, δηλαδή είναι ενιαίος ο χώρος και της αγροτικής παραγωγής αλλά και της βιομηχανικής παραγωγής, άρα</w:t>
      </w:r>
      <w:r>
        <w:rPr>
          <w:rFonts w:eastAsia="Times New Roman"/>
          <w:szCs w:val="24"/>
        </w:rPr>
        <w:t xml:space="preserve"> συνάγεται και συγκεκριμενοποιείται. Δεν προσφέρουμε κάτι καινούργιο. Το συγκεκριμενοποιούμε, ώστε να μην υπάρχουν προσκόμματα για τις επερχόμενες επενδύσεις, γιατί</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είναι ένας πολύ σημαντικός τομέας που μας ενδιαφέρει πάρα πολύ, γιατί ανοίγει με</w:t>
      </w:r>
      <w:r>
        <w:rPr>
          <w:rFonts w:eastAsia="Times New Roman"/>
          <w:szCs w:val="24"/>
        </w:rPr>
        <w:t>γάλες αναπτυξιακές δυνατότητες.</w:t>
      </w:r>
    </w:p>
    <w:p w14:paraId="0CA0AB9B"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Επίσης υπήρχε ένα αίτημα από τη μεριά της Αξιωματικής Αντιπολίτευσης με επιμονή, θα έλεγα. Εμείς αναγνωρίσαμε από την αρχή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τα φορολογικά κίνητρα είναι αρκετά σημαντικά αλλά είναι συμπληρωματικά της συγκεκριμέν</w:t>
      </w:r>
      <w:r>
        <w:rPr>
          <w:rFonts w:eastAsia="Times New Roman"/>
          <w:szCs w:val="24"/>
        </w:rPr>
        <w:t>ης νομοθετικής πρωτοβουλίας, δηλαδή δεν προτείνουμε τους μετασχηματισμούς και τις μεταβολές στις εταιρείες με κίνητρο τη φορολογία.</w:t>
      </w:r>
    </w:p>
    <w:p w14:paraId="0CA0AB9C"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Προτείνουμε τους μετασχηματισμούς, τη διευκόλυνση και την εγκατάσταση ενός συνολικού νομοθετικού πλαισίου για τη διευκόλυνση</w:t>
      </w:r>
      <w:r>
        <w:rPr>
          <w:rFonts w:eastAsia="Times New Roman"/>
          <w:szCs w:val="24"/>
        </w:rPr>
        <w:t xml:space="preserve"> των εταιρειών αυτών</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για τη διευκόλυνση </w:t>
      </w:r>
      <w:r>
        <w:rPr>
          <w:rFonts w:eastAsia="Times New Roman"/>
          <w:szCs w:val="24"/>
        </w:rPr>
        <w:lastRenderedPageBreak/>
        <w:t xml:space="preserve">της πραγματικής επιχειρηματικότητας. Το κίνητρο, δηλαδή, είναι η διευκόλυνση της επιχειρηματικότητας και η θεσμική θωράκιση αυτών των επερχόμενων μετασχηματισμών. </w:t>
      </w:r>
    </w:p>
    <w:p w14:paraId="0CA0AB9D"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Τα φορολογικά κίνητρα έπονται, είναι συμπλη</w:t>
      </w:r>
      <w:r>
        <w:rPr>
          <w:rFonts w:eastAsia="Times New Roman"/>
          <w:szCs w:val="24"/>
        </w:rPr>
        <w:t>ρώματα και είναι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συμπληρώματα όσον αφορά την ελάττωση του κόστους των μετασχηματισμών που ακριβώς απαιτούνται με βάση την πραγματικότητα της οικονομίας</w:t>
      </w:r>
      <w:r>
        <w:rPr>
          <w:rFonts w:eastAsia="Times New Roman"/>
          <w:szCs w:val="24"/>
        </w:rPr>
        <w:t>,</w:t>
      </w:r>
      <w:r>
        <w:rPr>
          <w:rFonts w:eastAsia="Times New Roman"/>
          <w:szCs w:val="24"/>
        </w:rPr>
        <w:t xml:space="preserve"> και όχι να προκύπτει ως κίνητρο για τους μετασχηματισμούς.</w:t>
      </w:r>
    </w:p>
    <w:p w14:paraId="0CA0AB9E"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Άρα έχουμε να πούμε πάνω σ’ αυτό ότ</w:t>
      </w:r>
      <w:r>
        <w:rPr>
          <w:rFonts w:eastAsia="Times New Roman"/>
          <w:szCs w:val="24"/>
        </w:rPr>
        <w:t xml:space="preserve">ι το φορολογικό, το οποίο έρχεται και δεσμευτήκαμε γι’ αυτό, θα συμπληρώσει και θα επιλύσει προβλήματα που προκύπτουν από τις αναγκαιότητες των μετασχηματισμών. </w:t>
      </w:r>
    </w:p>
    <w:p w14:paraId="0CA0AB9F"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Κάτι τελευταίο</w:t>
      </w:r>
      <w:r w:rsidRPr="006F2C1B">
        <w:rPr>
          <w:rFonts w:eastAsia="Times New Roman"/>
          <w:szCs w:val="24"/>
        </w:rPr>
        <w:t>:</w:t>
      </w:r>
      <w:r>
        <w:rPr>
          <w:rFonts w:eastAsia="Times New Roman"/>
          <w:szCs w:val="24"/>
        </w:rPr>
        <w:t xml:space="preserve"> Ο αγαπητός μου σύντροφος κ. </w:t>
      </w:r>
      <w:proofErr w:type="spellStart"/>
      <w:r>
        <w:rPr>
          <w:rFonts w:eastAsia="Times New Roman"/>
          <w:szCs w:val="24"/>
        </w:rPr>
        <w:t>Μπαλωμενάκης</w:t>
      </w:r>
      <w:proofErr w:type="spellEnd"/>
      <w:r>
        <w:rPr>
          <w:rFonts w:eastAsia="Times New Roman"/>
          <w:szCs w:val="24"/>
        </w:rPr>
        <w:t xml:space="preserve"> –νομίζω και το ΚΚΕ- έκανε μια τοποθέτ</w:t>
      </w:r>
      <w:r>
        <w:rPr>
          <w:rFonts w:eastAsia="Times New Roman"/>
          <w:szCs w:val="24"/>
        </w:rPr>
        <w:t>ηση που αφορά στη διασφάλιση των δικαιωμάτων των εργαζομένων</w:t>
      </w:r>
      <w:r>
        <w:rPr>
          <w:rFonts w:eastAsia="Times New Roman"/>
          <w:szCs w:val="24"/>
        </w:rPr>
        <w:t>,</w:t>
      </w:r>
      <w:r>
        <w:rPr>
          <w:rFonts w:eastAsia="Times New Roman"/>
          <w:szCs w:val="24"/>
        </w:rPr>
        <w:t xml:space="preserve"> σε ζητήματα που προκύπτουν μετά από μετασχηματισμούς εταιρειών. Είναι θεμιτή αυτή η παρέμβαση. </w:t>
      </w:r>
    </w:p>
    <w:p w14:paraId="0CA0ABA0"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Πιστεύουμε ότι έχουμε προβλέψει αυτή τη διαδικασία, άρα δεν μπορούμε να φανταστούμε κάτι επιπλέον.</w:t>
      </w:r>
      <w:r>
        <w:rPr>
          <w:rFonts w:eastAsia="Times New Roman"/>
          <w:szCs w:val="24"/>
        </w:rPr>
        <w:t xml:space="preserve"> Με το άρθρο 12</w:t>
      </w:r>
      <w:r>
        <w:rPr>
          <w:rFonts w:eastAsia="Times New Roman"/>
          <w:szCs w:val="24"/>
        </w:rPr>
        <w:t>,</w:t>
      </w:r>
      <w:r>
        <w:rPr>
          <w:rFonts w:eastAsia="Times New Roman"/>
          <w:szCs w:val="24"/>
        </w:rPr>
        <w:t xml:space="preserve"> </w:t>
      </w:r>
      <w:r>
        <w:rPr>
          <w:rFonts w:eastAsia="Times New Roman"/>
          <w:szCs w:val="24"/>
        </w:rPr>
        <w:lastRenderedPageBreak/>
        <w:t>προβλέπεται στην ουσία όλο το εργατικό δίκαιο που εφαρμόζεται στις περιπτώσεις των μετασχηματισμών. Τα δικαιώματα και η γνώση των εργαζομένων για τους πιθανούς μετασχηματισμούς είναι δεδομένα και έρχονται από το εργατικό δίκαιο. Το αναφέρο</w:t>
      </w:r>
      <w:r>
        <w:rPr>
          <w:rFonts w:eastAsia="Times New Roman"/>
          <w:szCs w:val="24"/>
        </w:rPr>
        <w:t>υμε στο άρθρο 12. Άρα πιστεύουμε ότι έχουμε μια ασφάλεια δικαίου και στο ζήτημα των δικαιωμάτων των εργαζομένων και δεν υπάρχει κανένα θέμα.</w:t>
      </w:r>
    </w:p>
    <w:p w14:paraId="0CA0ABA1"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Σ</w:t>
      </w:r>
      <w:r>
        <w:rPr>
          <w:rFonts w:eastAsia="Times New Roman"/>
          <w:szCs w:val="24"/>
        </w:rPr>
        <w:t>ας</w:t>
      </w:r>
      <w:r>
        <w:rPr>
          <w:rFonts w:eastAsia="Times New Roman"/>
          <w:szCs w:val="24"/>
        </w:rPr>
        <w:t xml:space="preserve"> ευχαριστώ.</w:t>
      </w:r>
    </w:p>
    <w:p w14:paraId="0CA0ABA2" w14:textId="77777777" w:rsidR="008679D8" w:rsidRDefault="00557822">
      <w:pPr>
        <w:tabs>
          <w:tab w:val="left" w:pos="709"/>
          <w:tab w:val="center" w:pos="4753"/>
        </w:tabs>
        <w:spacing w:line="600" w:lineRule="auto"/>
        <w:ind w:firstLine="709"/>
        <w:contextualSpacing/>
        <w:jc w:val="both"/>
        <w:rPr>
          <w:rFonts w:eastAsia="Times New Roman"/>
          <w:szCs w:val="24"/>
        </w:rPr>
      </w:pPr>
      <w:r w:rsidRPr="00617A19">
        <w:rPr>
          <w:rFonts w:eastAsia="Times New Roman"/>
          <w:b/>
          <w:szCs w:val="24"/>
        </w:rPr>
        <w:t>ΑΝΔΡΕΑΣ ΛΟΒΕΡΔΟΣ:</w:t>
      </w:r>
      <w:r>
        <w:rPr>
          <w:rFonts w:eastAsia="Times New Roman"/>
          <w:szCs w:val="24"/>
        </w:rPr>
        <w:t xml:space="preserve"> Κύριε Πρόεδρε, θα ήθελα τον λόγο επί προσωπικού.</w:t>
      </w:r>
    </w:p>
    <w:p w14:paraId="0CA0ABA3" w14:textId="77777777" w:rsidR="008679D8" w:rsidRDefault="00557822">
      <w:pPr>
        <w:tabs>
          <w:tab w:val="left" w:pos="709"/>
          <w:tab w:val="center" w:pos="4753"/>
        </w:tabs>
        <w:spacing w:line="600" w:lineRule="auto"/>
        <w:ind w:firstLine="709"/>
        <w:contextualSpacing/>
        <w:jc w:val="both"/>
        <w:rPr>
          <w:rFonts w:eastAsia="Times New Roman"/>
          <w:szCs w:val="24"/>
        </w:rPr>
      </w:pPr>
      <w:r w:rsidRPr="00617A19">
        <w:rPr>
          <w:rFonts w:eastAsia="Times New Roman"/>
          <w:b/>
          <w:szCs w:val="24"/>
        </w:rPr>
        <w:t>ΠΡΟΕΔΡΕΥΩΝ (Αναστάσιος Κουράκης):</w:t>
      </w:r>
      <w:r>
        <w:rPr>
          <w:rFonts w:eastAsia="Times New Roman"/>
          <w:szCs w:val="24"/>
        </w:rPr>
        <w:t xml:space="preserve"> Ορίστε, κύριε συνάδελφε, έχετε τον λόγο.</w:t>
      </w:r>
    </w:p>
    <w:p w14:paraId="0CA0ABA4" w14:textId="77777777" w:rsidR="008679D8" w:rsidRDefault="00557822">
      <w:pPr>
        <w:tabs>
          <w:tab w:val="left" w:pos="709"/>
          <w:tab w:val="center" w:pos="4753"/>
        </w:tabs>
        <w:spacing w:line="600" w:lineRule="auto"/>
        <w:ind w:firstLine="709"/>
        <w:contextualSpacing/>
        <w:jc w:val="both"/>
        <w:rPr>
          <w:rFonts w:eastAsia="Times New Roman"/>
          <w:szCs w:val="24"/>
        </w:rPr>
      </w:pPr>
      <w:r w:rsidRPr="00617A19">
        <w:rPr>
          <w:rFonts w:eastAsia="Times New Roman"/>
          <w:b/>
          <w:szCs w:val="24"/>
        </w:rPr>
        <w:t>ΑΝΔΡ</w:t>
      </w:r>
      <w:r>
        <w:rPr>
          <w:rFonts w:eastAsia="Times New Roman"/>
          <w:b/>
          <w:szCs w:val="24"/>
        </w:rPr>
        <w:t>ΕΑΣ</w:t>
      </w:r>
      <w:r w:rsidRPr="00617A19">
        <w:rPr>
          <w:rFonts w:eastAsia="Times New Roman"/>
          <w:b/>
          <w:szCs w:val="24"/>
        </w:rPr>
        <w:t xml:space="preserve"> ΛΟΒΕΡΔΟΣ:</w:t>
      </w:r>
      <w:r>
        <w:rPr>
          <w:rFonts w:eastAsia="Times New Roman"/>
          <w:szCs w:val="24"/>
        </w:rPr>
        <w:t xml:space="preserve"> Κύριε Πρόεδρε, είχα ενημερώσει ότι συνεδρίαζε το Διοικητικό Συμβούλιο του Ιδρύματος Κοινοβουλευτισμού και Δημοκρατίας και έπρεπε να πάω. </w:t>
      </w:r>
    </w:p>
    <w:p w14:paraId="0CA0ABA5"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Εν τη απουσία μου ο Κοινοβουλευτικός Εκπρόσωπος του ΣΥΡΙΖΑ μού επιτέθηκε για κάτι που έγινε χθες, συζητήθηκε εδώ επί δύο και πλέον ώρες και ξανασυζητήθηκε σήμερα στη συνεδρίαση του </w:t>
      </w:r>
      <w:r>
        <w:rPr>
          <w:rFonts w:eastAsia="Times New Roman"/>
          <w:szCs w:val="24"/>
        </w:rPr>
        <w:t>ι</w:t>
      </w:r>
      <w:r>
        <w:rPr>
          <w:rFonts w:eastAsia="Times New Roman"/>
          <w:szCs w:val="24"/>
        </w:rPr>
        <w:t xml:space="preserve">δρύματος. Κακώς το έκανε. Όμως αφού το έκανε, </w:t>
      </w:r>
      <w:r>
        <w:rPr>
          <w:rFonts w:eastAsia="Times New Roman"/>
          <w:szCs w:val="24"/>
        </w:rPr>
        <w:lastRenderedPageBreak/>
        <w:t>πρέπει να του απαντήσω και π</w:t>
      </w:r>
      <w:r>
        <w:rPr>
          <w:rFonts w:eastAsia="Times New Roman"/>
          <w:szCs w:val="24"/>
        </w:rPr>
        <w:t>άλι ως εκ περισσού αλλά οφείλω να το κάνω. Έχω κοινοβουλευτικό καθήκον να το κάνω γι’ αυτούς που μας ακούν.</w:t>
      </w:r>
    </w:p>
    <w:p w14:paraId="0CA0ABA6" w14:textId="77777777" w:rsidR="008679D8" w:rsidRDefault="00557822">
      <w:pPr>
        <w:tabs>
          <w:tab w:val="left" w:pos="709"/>
          <w:tab w:val="center" w:pos="4753"/>
        </w:tabs>
        <w:spacing w:line="600" w:lineRule="auto"/>
        <w:ind w:firstLine="709"/>
        <w:contextualSpacing/>
        <w:jc w:val="both"/>
        <w:rPr>
          <w:rFonts w:eastAsia="Times New Roman"/>
          <w:szCs w:val="24"/>
        </w:rPr>
      </w:pPr>
      <w:r>
        <w:rPr>
          <w:rFonts w:eastAsia="Times New Roman"/>
          <w:szCs w:val="24"/>
        </w:rPr>
        <w:t>Πρώτα απ’ όλα η αριθμητική του ήταν λάθος. Είπε ότι είπα τρία ψέματα -αλήθεια τι βάρβαρη λέξη «ψέματα»- ενώ ανέφερε δύο επιχειρήματα, τα οποία άρθρω</w:t>
      </w:r>
      <w:r>
        <w:rPr>
          <w:rFonts w:eastAsia="Times New Roman"/>
          <w:szCs w:val="24"/>
        </w:rPr>
        <w:t>σα και τα οποία επαληθεύτηκαν.</w:t>
      </w:r>
    </w:p>
    <w:p w14:paraId="0CA0ABA7" w14:textId="77777777" w:rsidR="008679D8" w:rsidRDefault="00557822">
      <w:pPr>
        <w:tabs>
          <w:tab w:val="left" w:pos="709"/>
          <w:tab w:val="center" w:pos="4753"/>
        </w:tabs>
        <w:spacing w:line="600" w:lineRule="auto"/>
        <w:ind w:firstLine="709"/>
        <w:contextualSpacing/>
        <w:jc w:val="both"/>
        <w:rPr>
          <w:rFonts w:eastAsia="Times New Roman"/>
          <w:szCs w:val="24"/>
        </w:rPr>
      </w:pPr>
      <w:r w:rsidRPr="00617A19">
        <w:rPr>
          <w:rFonts w:eastAsia="Times New Roman"/>
          <w:b/>
          <w:szCs w:val="24"/>
        </w:rPr>
        <w:t>ΝΙΚΟΛΑΟΣ ΞΥΔΑΚΗΣ</w:t>
      </w:r>
      <w:r w:rsidRPr="00051FC7">
        <w:rPr>
          <w:rFonts w:eastAsia="Times New Roman"/>
          <w:b/>
          <w:szCs w:val="24"/>
        </w:rPr>
        <w:t>:</w:t>
      </w:r>
      <w:r>
        <w:rPr>
          <w:rFonts w:eastAsia="Times New Roman"/>
          <w:szCs w:val="24"/>
        </w:rPr>
        <w:t xml:space="preserve"> Τρία ανέφερα.</w:t>
      </w:r>
    </w:p>
    <w:p w14:paraId="0CA0ABA8" w14:textId="77777777" w:rsidR="008679D8" w:rsidRDefault="00557822">
      <w:pPr>
        <w:tabs>
          <w:tab w:val="left" w:pos="709"/>
          <w:tab w:val="center" w:pos="4753"/>
        </w:tabs>
        <w:spacing w:line="600" w:lineRule="auto"/>
        <w:ind w:firstLine="709"/>
        <w:contextualSpacing/>
        <w:jc w:val="both"/>
        <w:rPr>
          <w:rFonts w:eastAsia="Times New Roman"/>
          <w:szCs w:val="24"/>
        </w:rPr>
      </w:pPr>
      <w:r w:rsidRPr="00617A19">
        <w:rPr>
          <w:rFonts w:eastAsia="Times New Roman"/>
          <w:b/>
          <w:szCs w:val="24"/>
        </w:rPr>
        <w:t>ΑΝΔΡΕΑΣ ΛΟΒΕΡΔΟΣ:</w:t>
      </w:r>
      <w:r>
        <w:rPr>
          <w:rFonts w:eastAsia="Times New Roman"/>
          <w:szCs w:val="24"/>
        </w:rPr>
        <w:t xml:space="preserve"> Το πρώτο επιχείρημα, κύριε Πρόεδρε, είναι ότι σε μια έκθεση για τον Ρήγα Φεραίο δεν πρέπει να ανακατεύονται τρέχοντα πολιτικά θέματα</w:t>
      </w:r>
      <w:r w:rsidRPr="00AC3203">
        <w:rPr>
          <w:rFonts w:eastAsia="Times New Roman"/>
          <w:szCs w:val="24"/>
        </w:rPr>
        <w:t>,</w:t>
      </w:r>
      <w:r>
        <w:rPr>
          <w:rFonts w:eastAsia="Times New Roman"/>
          <w:szCs w:val="24"/>
        </w:rPr>
        <w:t xml:space="preserve"> και ήταν λάθος όχι δικό σας, αλλά λάθος ε</w:t>
      </w:r>
      <w:r>
        <w:rPr>
          <w:rFonts w:eastAsia="Times New Roman"/>
          <w:szCs w:val="24"/>
        </w:rPr>
        <w:t xml:space="preserve">πιστημονική επιλογή το να είναι μέσα στις αφίσες της εκθέσεως </w:t>
      </w:r>
      <w:r w:rsidRPr="00AC3203">
        <w:rPr>
          <w:rFonts w:eastAsia="Times New Roman"/>
          <w:szCs w:val="24"/>
        </w:rPr>
        <w:t>αφ</w:t>
      </w:r>
      <w:r w:rsidRPr="00AC3203">
        <w:rPr>
          <w:rFonts w:eastAsia="Times New Roman"/>
          <w:szCs w:val="24"/>
        </w:rPr>
        <w:t xml:space="preserve">’ </w:t>
      </w:r>
      <w:r w:rsidRPr="00AC3203">
        <w:rPr>
          <w:rFonts w:eastAsia="Times New Roman"/>
          <w:szCs w:val="24"/>
        </w:rPr>
        <w:t>ενός</w:t>
      </w:r>
      <w:r>
        <w:rPr>
          <w:rFonts w:eastAsia="Times New Roman"/>
          <w:szCs w:val="24"/>
        </w:rPr>
        <w:t xml:space="preserve"> αφίσες της «ΕΚΟΝ Ρήγας Φεραίος», που αποσύρθηκαν πριν τα εγκαίνια της εκθέσεως, αλλά τις είχαμε δει και τις είχαμε φωτογραφίσει και </w:t>
      </w:r>
      <w:r w:rsidRPr="00AC3203">
        <w:rPr>
          <w:rFonts w:eastAsia="Times New Roman"/>
          <w:szCs w:val="24"/>
        </w:rPr>
        <w:t>αφ</w:t>
      </w:r>
      <w:r>
        <w:rPr>
          <w:rFonts w:eastAsia="Times New Roman"/>
          <w:szCs w:val="24"/>
        </w:rPr>
        <w:t xml:space="preserve">’ </w:t>
      </w:r>
      <w:r w:rsidRPr="00AC3203">
        <w:rPr>
          <w:rFonts w:eastAsia="Times New Roman"/>
          <w:szCs w:val="24"/>
        </w:rPr>
        <w:t>ετέρου</w:t>
      </w:r>
      <w:r>
        <w:rPr>
          <w:rFonts w:eastAsia="Times New Roman"/>
          <w:szCs w:val="24"/>
        </w:rPr>
        <w:t xml:space="preserve"> να παραμείνουν αφίσες του «Ρήγα Φεραίου» τ</w:t>
      </w:r>
      <w:r>
        <w:rPr>
          <w:rFonts w:eastAsia="Times New Roman"/>
          <w:szCs w:val="24"/>
        </w:rPr>
        <w:t xml:space="preserve">ου 1969 επ’ ευκαιρία διαδήλωσης για τον </w:t>
      </w:r>
      <w:proofErr w:type="spellStart"/>
      <w:r>
        <w:rPr>
          <w:rFonts w:eastAsia="Times New Roman"/>
          <w:szCs w:val="24"/>
        </w:rPr>
        <w:t>Πέτρουλα</w:t>
      </w:r>
      <w:proofErr w:type="spellEnd"/>
      <w:r>
        <w:rPr>
          <w:rFonts w:eastAsia="Times New Roman"/>
          <w:szCs w:val="24"/>
        </w:rPr>
        <w:t xml:space="preserve"> μνήμης αντιστασιακών ενεργειών.</w:t>
      </w:r>
    </w:p>
    <w:p w14:paraId="0CA0ABA9"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Ήταν </w:t>
      </w:r>
      <w:proofErr w:type="spellStart"/>
      <w:r>
        <w:rPr>
          <w:rFonts w:eastAsia="Times New Roman" w:cs="Times New Roman"/>
          <w:szCs w:val="24"/>
        </w:rPr>
        <w:t>ορθότατον</w:t>
      </w:r>
      <w:proofErr w:type="spellEnd"/>
      <w:r>
        <w:rPr>
          <w:rFonts w:eastAsia="Times New Roman" w:cs="Times New Roman"/>
          <w:szCs w:val="24"/>
        </w:rPr>
        <w:t xml:space="preserve">. Δεν </w:t>
      </w:r>
      <w:r w:rsidRPr="007E5425">
        <w:rPr>
          <w:rFonts w:eastAsia="Times New Roman" w:cs="Times New Roman"/>
          <w:szCs w:val="24"/>
        </w:rPr>
        <w:t>ταίριαζε</w:t>
      </w:r>
      <w:r>
        <w:rPr>
          <w:rFonts w:eastAsia="Times New Roman" w:cs="Times New Roman"/>
          <w:szCs w:val="24"/>
        </w:rPr>
        <w:t>, όμως,</w:t>
      </w:r>
      <w:r w:rsidRPr="007E5425">
        <w:rPr>
          <w:rFonts w:eastAsia="Times New Roman" w:cs="Times New Roman"/>
          <w:szCs w:val="24"/>
        </w:rPr>
        <w:t xml:space="preserve"> </w:t>
      </w:r>
      <w:r>
        <w:rPr>
          <w:rFonts w:eastAsia="Times New Roman" w:cs="Times New Roman"/>
          <w:szCs w:val="24"/>
        </w:rPr>
        <w:t>σε μι</w:t>
      </w:r>
      <w:r w:rsidRPr="007E5425">
        <w:rPr>
          <w:rFonts w:eastAsia="Times New Roman" w:cs="Times New Roman"/>
          <w:szCs w:val="24"/>
        </w:rPr>
        <w:t>α έκθεση για το</w:t>
      </w:r>
      <w:r>
        <w:rPr>
          <w:rFonts w:eastAsia="Times New Roman" w:cs="Times New Roman"/>
          <w:szCs w:val="24"/>
        </w:rPr>
        <w:t>ν</w:t>
      </w:r>
      <w:r w:rsidRPr="007E5425">
        <w:rPr>
          <w:rFonts w:eastAsia="Times New Roman" w:cs="Times New Roman"/>
          <w:szCs w:val="24"/>
        </w:rPr>
        <w:t xml:space="preserve"> Ρήγα Βελεστινλή</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ν</w:t>
      </w:r>
      <w:r w:rsidRPr="007E5425">
        <w:rPr>
          <w:rFonts w:eastAsia="Times New Roman" w:cs="Times New Roman"/>
          <w:szCs w:val="24"/>
        </w:rPr>
        <w:t xml:space="preserve">α ισχυρίζεται </w:t>
      </w:r>
      <w:r>
        <w:rPr>
          <w:rFonts w:eastAsia="Times New Roman" w:cs="Times New Roman"/>
          <w:szCs w:val="24"/>
        </w:rPr>
        <w:t>-</w:t>
      </w:r>
      <w:r w:rsidRPr="007E5425">
        <w:rPr>
          <w:rFonts w:eastAsia="Times New Roman" w:cs="Times New Roman"/>
          <w:szCs w:val="24"/>
        </w:rPr>
        <w:t>ας πούμε</w:t>
      </w:r>
      <w:r>
        <w:rPr>
          <w:rFonts w:eastAsia="Times New Roman" w:cs="Times New Roman"/>
          <w:szCs w:val="24"/>
        </w:rPr>
        <w:t>-</w:t>
      </w:r>
      <w:r w:rsidRPr="007E5425">
        <w:rPr>
          <w:rFonts w:eastAsia="Times New Roman" w:cs="Times New Roman"/>
          <w:szCs w:val="24"/>
        </w:rPr>
        <w:t xml:space="preserve"> ο νυν Υπουργός </w:t>
      </w:r>
      <w:r w:rsidRPr="007E5425">
        <w:rPr>
          <w:rFonts w:eastAsia="Times New Roman" w:cs="Times New Roman"/>
          <w:szCs w:val="24"/>
        </w:rPr>
        <w:lastRenderedPageBreak/>
        <w:t xml:space="preserve">ότι είναι και </w:t>
      </w:r>
      <w:r>
        <w:rPr>
          <w:rFonts w:eastAsia="Times New Roman" w:cs="Times New Roman"/>
          <w:szCs w:val="24"/>
        </w:rPr>
        <w:t xml:space="preserve">απόγονός του. </w:t>
      </w:r>
      <w:r w:rsidRPr="007E5425">
        <w:rPr>
          <w:rFonts w:eastAsia="Times New Roman" w:cs="Times New Roman"/>
          <w:szCs w:val="24"/>
        </w:rPr>
        <w:t>Όλοι είμαστε απόγονοι αυτών των</w:t>
      </w:r>
      <w:r w:rsidRPr="007E5425">
        <w:rPr>
          <w:rFonts w:eastAsia="Times New Roman" w:cs="Times New Roman"/>
          <w:szCs w:val="24"/>
        </w:rPr>
        <w:t xml:space="preserve"> ανθρώπων</w:t>
      </w:r>
      <w:r>
        <w:rPr>
          <w:rFonts w:eastAsia="Times New Roman" w:cs="Times New Roman"/>
          <w:szCs w:val="24"/>
        </w:rPr>
        <w:t>.</w:t>
      </w:r>
      <w:r w:rsidRPr="007E5425">
        <w:rPr>
          <w:rFonts w:eastAsia="Times New Roman" w:cs="Times New Roman"/>
          <w:szCs w:val="24"/>
        </w:rPr>
        <w:t xml:space="preserve"> Ήταν λάθος να γίνεται αναφορά σε μία οργάνωση και να μη </w:t>
      </w:r>
      <w:r>
        <w:rPr>
          <w:rFonts w:eastAsia="Times New Roman" w:cs="Times New Roman"/>
          <w:szCs w:val="24"/>
        </w:rPr>
        <w:t xml:space="preserve">γίνεται </w:t>
      </w:r>
      <w:r w:rsidRPr="007E5425">
        <w:rPr>
          <w:rFonts w:eastAsia="Times New Roman" w:cs="Times New Roman"/>
          <w:szCs w:val="24"/>
        </w:rPr>
        <w:t xml:space="preserve">αναφορά </w:t>
      </w:r>
      <w:r>
        <w:rPr>
          <w:rFonts w:eastAsia="Times New Roman" w:cs="Times New Roman"/>
          <w:szCs w:val="24"/>
        </w:rPr>
        <w:t xml:space="preserve">σε άλλες, </w:t>
      </w:r>
      <w:r w:rsidRPr="007E5425">
        <w:rPr>
          <w:rFonts w:eastAsia="Times New Roman" w:cs="Times New Roman"/>
          <w:szCs w:val="24"/>
        </w:rPr>
        <w:t>όπως λόγου χάρη στην α</w:t>
      </w:r>
      <w:r>
        <w:rPr>
          <w:rFonts w:eastAsia="Times New Roman" w:cs="Times New Roman"/>
          <w:szCs w:val="24"/>
        </w:rPr>
        <w:t>ντί</w:t>
      </w:r>
      <w:r w:rsidRPr="007E5425">
        <w:rPr>
          <w:rFonts w:eastAsia="Times New Roman" w:cs="Times New Roman"/>
          <w:szCs w:val="24"/>
        </w:rPr>
        <w:t>-ΕΦΕΕ</w:t>
      </w:r>
      <w:r>
        <w:rPr>
          <w:rFonts w:eastAsia="Times New Roman" w:cs="Times New Roman"/>
          <w:szCs w:val="24"/>
        </w:rPr>
        <w:t>.</w:t>
      </w:r>
    </w:p>
    <w:p w14:paraId="0CA0ABAA" w14:textId="77777777" w:rsidR="008679D8" w:rsidRDefault="00557822">
      <w:pPr>
        <w:tabs>
          <w:tab w:val="left" w:pos="6168"/>
        </w:tabs>
        <w:spacing w:line="600" w:lineRule="auto"/>
        <w:ind w:firstLine="720"/>
        <w:jc w:val="both"/>
        <w:rPr>
          <w:rFonts w:eastAsia="Times New Roman" w:cs="Times New Roman"/>
          <w:szCs w:val="24"/>
        </w:rPr>
      </w:pPr>
      <w:r w:rsidRPr="007E5425">
        <w:rPr>
          <w:rFonts w:eastAsia="Times New Roman" w:cs="Times New Roman"/>
          <w:szCs w:val="24"/>
        </w:rPr>
        <w:t xml:space="preserve">Το δεύτερο </w:t>
      </w:r>
      <w:r>
        <w:rPr>
          <w:rFonts w:eastAsia="Times New Roman" w:cs="Times New Roman"/>
          <w:szCs w:val="24"/>
        </w:rPr>
        <w:t xml:space="preserve">είχε </w:t>
      </w:r>
      <w:r w:rsidRPr="007E5425">
        <w:rPr>
          <w:rFonts w:eastAsia="Times New Roman" w:cs="Times New Roman"/>
          <w:szCs w:val="24"/>
        </w:rPr>
        <w:t xml:space="preserve">να κάνει με τις προσλήψεις στο </w:t>
      </w:r>
      <w:r>
        <w:rPr>
          <w:rFonts w:eastAsia="Times New Roman" w:cs="Times New Roman"/>
          <w:szCs w:val="24"/>
        </w:rPr>
        <w:t>ί</w:t>
      </w:r>
      <w:r w:rsidRPr="007E5425">
        <w:rPr>
          <w:rFonts w:eastAsia="Times New Roman" w:cs="Times New Roman"/>
          <w:szCs w:val="24"/>
        </w:rPr>
        <w:t>δρυμα</w:t>
      </w:r>
      <w:r>
        <w:rPr>
          <w:rFonts w:eastAsia="Times New Roman" w:cs="Times New Roman"/>
          <w:szCs w:val="24"/>
        </w:rPr>
        <w:t>.</w:t>
      </w:r>
      <w:r w:rsidRPr="007E5425">
        <w:rPr>
          <w:rFonts w:eastAsia="Times New Roman" w:cs="Times New Roman"/>
          <w:szCs w:val="24"/>
        </w:rPr>
        <w:t xml:space="preserve"> Η αναφορά </w:t>
      </w:r>
      <w:r>
        <w:rPr>
          <w:rFonts w:eastAsia="Times New Roman" w:cs="Times New Roman"/>
          <w:szCs w:val="24"/>
        </w:rPr>
        <w:t xml:space="preserve">πενήντα πέντε </w:t>
      </w:r>
      <w:r w:rsidRPr="007E5425">
        <w:rPr>
          <w:rFonts w:eastAsia="Times New Roman" w:cs="Times New Roman"/>
          <w:szCs w:val="24"/>
        </w:rPr>
        <w:t>οργανικών θέσεων</w:t>
      </w:r>
      <w:r>
        <w:rPr>
          <w:rFonts w:eastAsia="Times New Roman" w:cs="Times New Roman"/>
          <w:szCs w:val="24"/>
        </w:rPr>
        <w:t>,</w:t>
      </w:r>
      <w:r w:rsidRPr="007E5425">
        <w:rPr>
          <w:rFonts w:eastAsia="Times New Roman" w:cs="Times New Roman"/>
          <w:szCs w:val="24"/>
        </w:rPr>
        <w:t xml:space="preserve"> ενώ δεν υπήρχε κα</w:t>
      </w:r>
      <w:r>
        <w:rPr>
          <w:rFonts w:eastAsia="Times New Roman" w:cs="Times New Roman"/>
          <w:szCs w:val="24"/>
        </w:rPr>
        <w:t>μ</w:t>
      </w:r>
      <w:r w:rsidRPr="007E5425">
        <w:rPr>
          <w:rFonts w:eastAsia="Times New Roman" w:cs="Times New Roman"/>
          <w:szCs w:val="24"/>
        </w:rPr>
        <w:t xml:space="preserve">μία τέτοια </w:t>
      </w:r>
      <w:r w:rsidRPr="007E5425">
        <w:rPr>
          <w:rFonts w:eastAsia="Times New Roman" w:cs="Times New Roman"/>
          <w:szCs w:val="24"/>
        </w:rPr>
        <w:t>πρόβλεψη</w:t>
      </w:r>
      <w:r>
        <w:rPr>
          <w:rFonts w:eastAsia="Times New Roman" w:cs="Times New Roman"/>
          <w:szCs w:val="24"/>
        </w:rPr>
        <w:t>,</w:t>
      </w:r>
      <w:r w:rsidRPr="007E5425">
        <w:rPr>
          <w:rFonts w:eastAsia="Times New Roman" w:cs="Times New Roman"/>
          <w:szCs w:val="24"/>
        </w:rPr>
        <w:t xml:space="preserve"> ήταν μία αναφορά </w:t>
      </w:r>
      <w:r>
        <w:rPr>
          <w:rFonts w:eastAsia="Times New Roman" w:cs="Times New Roman"/>
          <w:szCs w:val="24"/>
        </w:rPr>
        <w:t xml:space="preserve">πολυτελέστατη, </w:t>
      </w:r>
      <w:proofErr w:type="spellStart"/>
      <w:r>
        <w:rPr>
          <w:rFonts w:eastAsia="Times New Roman" w:cs="Times New Roman"/>
          <w:szCs w:val="24"/>
        </w:rPr>
        <w:t>ερμηνευόμενη</w:t>
      </w:r>
      <w:proofErr w:type="spellEnd"/>
      <w:r>
        <w:rPr>
          <w:rFonts w:eastAsia="Times New Roman" w:cs="Times New Roman"/>
          <w:szCs w:val="24"/>
        </w:rPr>
        <w:t xml:space="preserve"> </w:t>
      </w:r>
      <w:r w:rsidRPr="007E5425">
        <w:rPr>
          <w:rFonts w:eastAsia="Times New Roman" w:cs="Times New Roman"/>
          <w:szCs w:val="24"/>
        </w:rPr>
        <w:t>με πάρα πολλούς τρόπους και συνδεόμενη με την πρακτική των τελευταίων ετών</w:t>
      </w:r>
      <w:r>
        <w:rPr>
          <w:rFonts w:eastAsia="Times New Roman" w:cs="Times New Roman"/>
          <w:szCs w:val="24"/>
        </w:rPr>
        <w:t>.</w:t>
      </w:r>
      <w:r w:rsidRPr="007E5425">
        <w:rPr>
          <w:rFonts w:eastAsia="Times New Roman" w:cs="Times New Roman"/>
          <w:szCs w:val="24"/>
        </w:rPr>
        <w:t xml:space="preserve"> </w:t>
      </w:r>
    </w:p>
    <w:p w14:paraId="0CA0ABAB" w14:textId="77777777" w:rsidR="008679D8" w:rsidRDefault="00557822">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Οι αριθμοί των επιπλέον προσλήψεων από το 2015 και μετά </w:t>
      </w:r>
      <w:r w:rsidRPr="007E5425">
        <w:rPr>
          <w:rFonts w:eastAsia="Times New Roman" w:cs="Times New Roman"/>
          <w:szCs w:val="24"/>
        </w:rPr>
        <w:t>στο τέλος της συνεδρίασης εμφανίζονται να είναι δύο</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Ή </w:t>
      </w:r>
      <w:proofErr w:type="spellStart"/>
      <w:r>
        <w:rPr>
          <w:rFonts w:eastAsia="Times New Roman" w:cs="Times New Roman"/>
          <w:szCs w:val="24"/>
        </w:rPr>
        <w:t>εκατόν</w:t>
      </w:r>
      <w:proofErr w:type="spellEnd"/>
      <w:r>
        <w:rPr>
          <w:rFonts w:eastAsia="Times New Roman" w:cs="Times New Roman"/>
          <w:szCs w:val="24"/>
        </w:rPr>
        <w:t xml:space="preserve"> δ</w:t>
      </w:r>
      <w:r>
        <w:rPr>
          <w:rFonts w:eastAsia="Times New Roman" w:cs="Times New Roman"/>
          <w:szCs w:val="24"/>
        </w:rPr>
        <w:t>ε</w:t>
      </w:r>
      <w:r>
        <w:rPr>
          <w:rFonts w:eastAsia="Times New Roman" w:cs="Times New Roman"/>
          <w:szCs w:val="24"/>
        </w:rPr>
        <w:t>κ</w:t>
      </w:r>
      <w:r>
        <w:rPr>
          <w:rFonts w:eastAsia="Times New Roman" w:cs="Times New Roman"/>
          <w:szCs w:val="24"/>
        </w:rPr>
        <w:t>α</w:t>
      </w:r>
      <w:r>
        <w:rPr>
          <w:rFonts w:eastAsia="Times New Roman" w:cs="Times New Roman"/>
          <w:szCs w:val="24"/>
        </w:rPr>
        <w:t>τρ</w:t>
      </w:r>
      <w:r>
        <w:rPr>
          <w:rFonts w:eastAsia="Times New Roman" w:cs="Times New Roman"/>
          <w:szCs w:val="24"/>
        </w:rPr>
        <w:t>ε</w:t>
      </w:r>
      <w:r>
        <w:rPr>
          <w:rFonts w:eastAsia="Times New Roman" w:cs="Times New Roman"/>
          <w:szCs w:val="24"/>
        </w:rPr>
        <w:t>ί</w:t>
      </w:r>
      <w:r>
        <w:rPr>
          <w:rFonts w:eastAsia="Times New Roman" w:cs="Times New Roman"/>
          <w:szCs w:val="24"/>
        </w:rPr>
        <w:t xml:space="preserve">ς </w:t>
      </w:r>
      <w:r w:rsidRPr="007E5425">
        <w:rPr>
          <w:rFonts w:eastAsia="Times New Roman" w:cs="Times New Roman"/>
          <w:szCs w:val="24"/>
        </w:rPr>
        <w:t xml:space="preserve">όπως λέει </w:t>
      </w:r>
      <w:r>
        <w:rPr>
          <w:rFonts w:eastAsia="Times New Roman" w:cs="Times New Roman"/>
          <w:szCs w:val="24"/>
        </w:rPr>
        <w:t xml:space="preserve">η πλειοψηφία, </w:t>
      </w:r>
      <w:r w:rsidRPr="007E5425">
        <w:rPr>
          <w:rFonts w:eastAsia="Times New Roman" w:cs="Times New Roman"/>
          <w:szCs w:val="24"/>
        </w:rPr>
        <w:t xml:space="preserve">ή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7E5425">
        <w:rPr>
          <w:rFonts w:eastAsia="Times New Roman" w:cs="Times New Roman"/>
          <w:szCs w:val="24"/>
        </w:rPr>
        <w:t xml:space="preserve"> </w:t>
      </w:r>
      <w:r>
        <w:rPr>
          <w:rFonts w:eastAsia="Times New Roman" w:cs="Times New Roman"/>
          <w:szCs w:val="24"/>
        </w:rPr>
        <w:t xml:space="preserve">όπως </w:t>
      </w:r>
      <w:r w:rsidRPr="007E5425">
        <w:rPr>
          <w:rFonts w:eastAsia="Times New Roman" w:cs="Times New Roman"/>
          <w:szCs w:val="24"/>
        </w:rPr>
        <w:t>λέμε εμείς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Π</w:t>
      </w:r>
      <w:r w:rsidRPr="007E5425">
        <w:rPr>
          <w:rFonts w:eastAsia="Times New Roman" w:cs="Times New Roman"/>
          <w:szCs w:val="24"/>
        </w:rPr>
        <w:t xml:space="preserve">άλι είναι περίπου </w:t>
      </w:r>
      <w:r>
        <w:rPr>
          <w:rFonts w:eastAsia="Times New Roman" w:cs="Times New Roman"/>
          <w:szCs w:val="24"/>
        </w:rPr>
        <w:t xml:space="preserve">σαράντα προσλήψεις </w:t>
      </w:r>
      <w:r w:rsidRPr="007E5425">
        <w:rPr>
          <w:rFonts w:eastAsia="Times New Roman" w:cs="Times New Roman"/>
          <w:szCs w:val="24"/>
        </w:rPr>
        <w:t>το</w:t>
      </w:r>
      <w:r>
        <w:rPr>
          <w:rFonts w:eastAsia="Times New Roman" w:cs="Times New Roman"/>
          <w:szCs w:val="24"/>
        </w:rPr>
        <w:t>ν</w:t>
      </w:r>
      <w:r w:rsidRPr="007E5425">
        <w:rPr>
          <w:rFonts w:eastAsia="Times New Roman" w:cs="Times New Roman"/>
          <w:szCs w:val="24"/>
        </w:rPr>
        <w:t xml:space="preserve"> χρόνο που δεν συνάδουν με την εποχή</w:t>
      </w:r>
      <w:r>
        <w:rPr>
          <w:rFonts w:eastAsia="Times New Roman" w:cs="Times New Roman"/>
          <w:szCs w:val="24"/>
        </w:rPr>
        <w:t xml:space="preserve"> αλλά</w:t>
      </w:r>
      <w:r w:rsidRPr="007E5425">
        <w:rPr>
          <w:rFonts w:eastAsia="Times New Roman" w:cs="Times New Roman"/>
          <w:szCs w:val="24"/>
        </w:rPr>
        <w:t xml:space="preserve"> συνάδουν με μία γενικότερη πολιτική μετακλητών υπαλλήλων του ΣΥΡΙΖΑ</w:t>
      </w:r>
      <w:r>
        <w:rPr>
          <w:rFonts w:eastAsia="Times New Roman" w:cs="Times New Roman"/>
          <w:szCs w:val="24"/>
        </w:rPr>
        <w:t>.</w:t>
      </w:r>
      <w:r w:rsidRPr="007E5425">
        <w:rPr>
          <w:rFonts w:eastAsia="Times New Roman" w:cs="Times New Roman"/>
          <w:szCs w:val="24"/>
        </w:rPr>
        <w:t xml:space="preserve"> Αυτά είπαμε χθες</w:t>
      </w:r>
      <w:r>
        <w:rPr>
          <w:rFonts w:eastAsia="Times New Roman" w:cs="Times New Roman"/>
          <w:szCs w:val="24"/>
        </w:rPr>
        <w:t>.</w:t>
      </w:r>
      <w:r w:rsidRPr="007E5425">
        <w:rPr>
          <w:rFonts w:eastAsia="Times New Roman" w:cs="Times New Roman"/>
          <w:szCs w:val="24"/>
        </w:rPr>
        <w:t xml:space="preserve"> Τα ξαναείπαμε</w:t>
      </w:r>
      <w:r>
        <w:rPr>
          <w:rFonts w:eastAsia="Times New Roman" w:cs="Times New Roman"/>
          <w:szCs w:val="24"/>
        </w:rPr>
        <w:t>.</w:t>
      </w:r>
      <w:r w:rsidRPr="007E5425">
        <w:rPr>
          <w:rFonts w:eastAsia="Times New Roman" w:cs="Times New Roman"/>
          <w:szCs w:val="24"/>
        </w:rPr>
        <w:t xml:space="preserve"> Τα ξαναεί</w:t>
      </w:r>
      <w:r w:rsidRPr="007E5425">
        <w:rPr>
          <w:rFonts w:eastAsia="Times New Roman" w:cs="Times New Roman"/>
          <w:szCs w:val="24"/>
        </w:rPr>
        <w:t>παμε</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Συγκρουστήκαμε. Ενδεχομένως η σύγκρουση είχε και </w:t>
      </w:r>
      <w:r w:rsidRPr="007E5425">
        <w:rPr>
          <w:rFonts w:eastAsia="Times New Roman" w:cs="Times New Roman"/>
          <w:szCs w:val="24"/>
        </w:rPr>
        <w:t xml:space="preserve">κακή όψη που δεν </w:t>
      </w:r>
      <w:r>
        <w:rPr>
          <w:rFonts w:eastAsia="Times New Roman" w:cs="Times New Roman"/>
          <w:szCs w:val="24"/>
        </w:rPr>
        <w:t xml:space="preserve">την θέλαμε. Πήραμε </w:t>
      </w:r>
      <w:r w:rsidRPr="007E5425">
        <w:rPr>
          <w:rFonts w:eastAsia="Times New Roman" w:cs="Times New Roman"/>
          <w:szCs w:val="24"/>
        </w:rPr>
        <w:t>πίσω τα λόγια</w:t>
      </w:r>
      <w:r>
        <w:rPr>
          <w:rFonts w:eastAsia="Times New Roman" w:cs="Times New Roman"/>
          <w:szCs w:val="24"/>
        </w:rPr>
        <w:t xml:space="preserve">. Και </w:t>
      </w:r>
      <w:r w:rsidRPr="007E5425">
        <w:rPr>
          <w:rFonts w:eastAsia="Times New Roman" w:cs="Times New Roman"/>
          <w:szCs w:val="24"/>
        </w:rPr>
        <w:t xml:space="preserve">ήρθε σήμερα ο συνάδελφος </w:t>
      </w:r>
      <w:r>
        <w:rPr>
          <w:rFonts w:eastAsia="Times New Roman" w:cs="Times New Roman"/>
          <w:szCs w:val="24"/>
        </w:rPr>
        <w:t>να τα επαναλάβει. Νομίζω ότι πρέπει και ο ίδιος να το σκέφτεται.</w:t>
      </w:r>
    </w:p>
    <w:p w14:paraId="0CA0ABAC"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Τον λόγο έχει ο κ. Χαράλαμπος Αθανασίου. </w:t>
      </w:r>
    </w:p>
    <w:p w14:paraId="0CA0ABAD"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0CA0ABA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Θα ήθελα να αναφερθώ στην επιφύλαξη την οποία είχε ο κ.</w:t>
      </w:r>
      <w:r w:rsidRPr="007E5425">
        <w:rPr>
          <w:rFonts w:eastAsia="Times New Roman" w:cs="Times New Roman"/>
          <w:szCs w:val="24"/>
        </w:rPr>
        <w:t xml:space="preserve"> Λοβέρδος</w:t>
      </w:r>
      <w:r>
        <w:rPr>
          <w:rFonts w:eastAsia="Times New Roman" w:cs="Times New Roman"/>
          <w:szCs w:val="24"/>
        </w:rPr>
        <w:t xml:space="preserve"> αλλά και ο κ. Κωνσταντινόπουλος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για τη </w:t>
      </w:r>
      <w:r w:rsidRPr="007E5425">
        <w:rPr>
          <w:rFonts w:eastAsia="Times New Roman" w:cs="Times New Roman"/>
          <w:szCs w:val="24"/>
        </w:rPr>
        <w:t>δυσκολία που θα αντιμετωπίσουν τα δικαστήρια από την ερμηνεί</w:t>
      </w:r>
      <w:r w:rsidRPr="007E5425">
        <w:rPr>
          <w:rFonts w:eastAsia="Times New Roman" w:cs="Times New Roman"/>
          <w:szCs w:val="24"/>
        </w:rPr>
        <w:t>α των διατάξεων</w:t>
      </w:r>
      <w:r>
        <w:rPr>
          <w:rFonts w:eastAsia="Times New Roman" w:cs="Times New Roman"/>
          <w:szCs w:val="24"/>
        </w:rPr>
        <w:t>.</w:t>
      </w:r>
      <w:r w:rsidRPr="007E5425">
        <w:rPr>
          <w:rFonts w:eastAsia="Times New Roman" w:cs="Times New Roman"/>
          <w:szCs w:val="24"/>
        </w:rPr>
        <w:t xml:space="preserve"> Πράγματι είναι ένα νομοσχέδιο</w:t>
      </w:r>
      <w:r>
        <w:rPr>
          <w:rFonts w:eastAsia="Times New Roman" w:cs="Times New Roman"/>
          <w:szCs w:val="24"/>
        </w:rPr>
        <w:t xml:space="preserve">, κύριε Λοβέρδο, πολύ μεγάλο, το οποίο </w:t>
      </w:r>
      <w:r w:rsidRPr="007E5425">
        <w:rPr>
          <w:rFonts w:eastAsia="Times New Roman" w:cs="Times New Roman"/>
          <w:szCs w:val="24"/>
        </w:rPr>
        <w:t>έχει ειδικές διατάξεις και έννοιες</w:t>
      </w:r>
      <w:r>
        <w:rPr>
          <w:rFonts w:eastAsia="Times New Roman" w:cs="Times New Roman"/>
          <w:szCs w:val="24"/>
        </w:rPr>
        <w:t>. Πιστεύω, όμως,</w:t>
      </w:r>
      <w:r w:rsidRPr="007E5425">
        <w:rPr>
          <w:rFonts w:eastAsia="Times New Roman" w:cs="Times New Roman"/>
          <w:szCs w:val="24"/>
        </w:rPr>
        <w:t xml:space="preserve"> </w:t>
      </w:r>
      <w:r>
        <w:rPr>
          <w:rFonts w:eastAsia="Times New Roman" w:cs="Times New Roman"/>
          <w:szCs w:val="24"/>
        </w:rPr>
        <w:t xml:space="preserve">ότι </w:t>
      </w:r>
      <w:r w:rsidRPr="007E5425">
        <w:rPr>
          <w:rFonts w:eastAsia="Times New Roman" w:cs="Times New Roman"/>
          <w:szCs w:val="24"/>
        </w:rPr>
        <w:t>τα δικαστήρια μας θα βρουν το δρόμο τους και θα τις απλοποιήσουν</w:t>
      </w:r>
      <w:r>
        <w:rPr>
          <w:rFonts w:eastAsia="Times New Roman" w:cs="Times New Roman"/>
          <w:szCs w:val="24"/>
        </w:rPr>
        <w:t>.</w:t>
      </w:r>
    </w:p>
    <w:p w14:paraId="0CA0ABAF"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Όμως μ</w:t>
      </w:r>
      <w:r w:rsidRPr="007E5425">
        <w:rPr>
          <w:rFonts w:eastAsia="Times New Roman" w:cs="Times New Roman"/>
          <w:szCs w:val="24"/>
        </w:rPr>
        <w:t>έχρι σήμερα ήταν δυσκολότερα τα πράγματα</w:t>
      </w:r>
      <w:r>
        <w:rPr>
          <w:rFonts w:eastAsia="Times New Roman" w:cs="Times New Roman"/>
          <w:szCs w:val="24"/>
        </w:rPr>
        <w:t>, δ</w:t>
      </w:r>
      <w:r w:rsidRPr="007E5425">
        <w:rPr>
          <w:rFonts w:eastAsia="Times New Roman" w:cs="Times New Roman"/>
          <w:szCs w:val="24"/>
        </w:rPr>
        <w:t xml:space="preserve">ιότι το </w:t>
      </w:r>
      <w:r>
        <w:rPr>
          <w:rFonts w:eastAsia="Times New Roman" w:cs="Times New Roman"/>
          <w:szCs w:val="24"/>
        </w:rPr>
        <w:t xml:space="preserve">δίκαιό </w:t>
      </w:r>
      <w:r w:rsidRPr="007E5425">
        <w:rPr>
          <w:rFonts w:eastAsia="Times New Roman" w:cs="Times New Roman"/>
          <w:szCs w:val="24"/>
        </w:rPr>
        <w:t>μας δεν προέβλεπε όλες τις μορφές των μετασχηματισμών</w:t>
      </w:r>
      <w:r>
        <w:rPr>
          <w:rFonts w:eastAsia="Times New Roman" w:cs="Times New Roman"/>
          <w:szCs w:val="24"/>
        </w:rPr>
        <w:t>…</w:t>
      </w:r>
    </w:p>
    <w:p w14:paraId="0CA0ABB0"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Σωστό. </w:t>
      </w:r>
    </w:p>
    <w:p w14:paraId="0CA0ABB1"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7E5425">
        <w:rPr>
          <w:rFonts w:eastAsia="Times New Roman" w:cs="Times New Roman"/>
          <w:szCs w:val="24"/>
        </w:rPr>
        <w:t xml:space="preserve"> </w:t>
      </w:r>
      <w:r>
        <w:rPr>
          <w:rFonts w:eastAsia="Times New Roman" w:cs="Times New Roman"/>
          <w:szCs w:val="24"/>
        </w:rPr>
        <w:t>…</w:t>
      </w:r>
      <w:r w:rsidRPr="007E5425">
        <w:rPr>
          <w:rFonts w:eastAsia="Times New Roman" w:cs="Times New Roman"/>
          <w:szCs w:val="24"/>
        </w:rPr>
        <w:t xml:space="preserve">και </w:t>
      </w:r>
      <w:r>
        <w:rPr>
          <w:rFonts w:eastAsia="Times New Roman" w:cs="Times New Roman"/>
          <w:szCs w:val="24"/>
        </w:rPr>
        <w:t xml:space="preserve">αναγκάζονταν </w:t>
      </w:r>
      <w:r w:rsidRPr="007E5425">
        <w:rPr>
          <w:rFonts w:eastAsia="Times New Roman" w:cs="Times New Roman"/>
          <w:szCs w:val="24"/>
        </w:rPr>
        <w:t>τ</w:t>
      </w:r>
      <w:r>
        <w:rPr>
          <w:rFonts w:eastAsia="Times New Roman" w:cs="Times New Roman"/>
          <w:szCs w:val="24"/>
        </w:rPr>
        <w:t>α δικαστήρια είτε με σκεπτικά της ταυτότητας του νομικού λόγου είτε γιατί ήταν ίδιο αντικείμενο τω</w:t>
      </w:r>
      <w:r w:rsidRPr="007E5425">
        <w:rPr>
          <w:rFonts w:eastAsia="Times New Roman" w:cs="Times New Roman"/>
          <w:szCs w:val="24"/>
        </w:rPr>
        <w:t xml:space="preserve">ν </w:t>
      </w:r>
      <w:proofErr w:type="spellStart"/>
      <w:r>
        <w:rPr>
          <w:rFonts w:eastAsia="Times New Roman" w:cs="Times New Roman"/>
          <w:szCs w:val="24"/>
        </w:rPr>
        <w:t>μετασχηματιζομένων</w:t>
      </w:r>
      <w:proofErr w:type="spellEnd"/>
      <w:r>
        <w:rPr>
          <w:rFonts w:eastAsia="Times New Roman" w:cs="Times New Roman"/>
          <w:szCs w:val="24"/>
        </w:rPr>
        <w:t xml:space="preserve"> </w:t>
      </w:r>
      <w:r w:rsidRPr="007E5425">
        <w:rPr>
          <w:rFonts w:eastAsia="Times New Roman" w:cs="Times New Roman"/>
          <w:szCs w:val="24"/>
        </w:rPr>
        <w:t>ε</w:t>
      </w:r>
      <w:r>
        <w:rPr>
          <w:rFonts w:eastAsia="Times New Roman" w:cs="Times New Roman"/>
          <w:szCs w:val="24"/>
        </w:rPr>
        <w:t>ταιρειών -</w:t>
      </w:r>
      <w:r>
        <w:rPr>
          <w:rFonts w:eastAsia="Times New Roman" w:cs="Times New Roman"/>
          <w:szCs w:val="24"/>
        </w:rPr>
        <w:lastRenderedPageBreak/>
        <w:t>ο</w:t>
      </w:r>
      <w:r w:rsidRPr="007E5425">
        <w:rPr>
          <w:rFonts w:eastAsia="Times New Roman" w:cs="Times New Roman"/>
          <w:szCs w:val="24"/>
        </w:rPr>
        <w:t xml:space="preserve"> σκοπός </w:t>
      </w:r>
      <w:r>
        <w:rPr>
          <w:rFonts w:eastAsia="Times New Roman" w:cs="Times New Roman"/>
          <w:szCs w:val="24"/>
        </w:rPr>
        <w:t>τους δηλαδή</w:t>
      </w:r>
      <w:r w:rsidRPr="007E5425">
        <w:rPr>
          <w:rFonts w:eastAsia="Times New Roman" w:cs="Times New Roman"/>
          <w:szCs w:val="24"/>
        </w:rPr>
        <w:t xml:space="preserve"> ήταν ο </w:t>
      </w:r>
      <w:r>
        <w:rPr>
          <w:rFonts w:eastAsia="Times New Roman" w:cs="Times New Roman"/>
          <w:szCs w:val="24"/>
        </w:rPr>
        <w:t>ίδιος-</w:t>
      </w:r>
      <w:r w:rsidRPr="007E5425">
        <w:rPr>
          <w:rFonts w:eastAsia="Times New Roman" w:cs="Times New Roman"/>
          <w:szCs w:val="24"/>
        </w:rPr>
        <w:t xml:space="preserve"> να προβαίνουν σε καταχρηστικές ερμηνείες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Αυτό </w:t>
      </w:r>
      <w:r w:rsidRPr="007E5425">
        <w:rPr>
          <w:rFonts w:eastAsia="Times New Roman" w:cs="Times New Roman"/>
          <w:szCs w:val="24"/>
        </w:rPr>
        <w:t xml:space="preserve">λεγόταν </w:t>
      </w:r>
      <w:r>
        <w:rPr>
          <w:rFonts w:eastAsia="Times New Roman" w:cs="Times New Roman"/>
          <w:szCs w:val="24"/>
        </w:rPr>
        <w:t>«</w:t>
      </w:r>
      <w:r w:rsidRPr="007E5425">
        <w:rPr>
          <w:rFonts w:eastAsia="Times New Roman" w:cs="Times New Roman"/>
          <w:szCs w:val="24"/>
        </w:rPr>
        <w:t>κατάχρηση του μετασχηματισμού</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w:t>
      </w:r>
      <w:r w:rsidRPr="007E5425">
        <w:rPr>
          <w:rFonts w:eastAsia="Times New Roman" w:cs="Times New Roman"/>
          <w:szCs w:val="24"/>
        </w:rPr>
        <w:t>καταχρηστικός μετασχηματισμός</w:t>
      </w:r>
      <w:r>
        <w:rPr>
          <w:rFonts w:eastAsia="Times New Roman" w:cs="Times New Roman"/>
          <w:szCs w:val="24"/>
        </w:rPr>
        <w:t>».</w:t>
      </w:r>
      <w:r w:rsidRPr="007E5425">
        <w:rPr>
          <w:rFonts w:eastAsia="Times New Roman" w:cs="Times New Roman"/>
          <w:szCs w:val="24"/>
        </w:rPr>
        <w:t xml:space="preserve"> Ενώ είχαμε</w:t>
      </w:r>
      <w:r>
        <w:rPr>
          <w:rFonts w:eastAsia="Times New Roman" w:cs="Times New Roman"/>
          <w:szCs w:val="24"/>
        </w:rPr>
        <w:t>,</w:t>
      </w:r>
      <w:r w:rsidRPr="007E5425">
        <w:rPr>
          <w:rFonts w:eastAsia="Times New Roman" w:cs="Times New Roman"/>
          <w:szCs w:val="24"/>
        </w:rPr>
        <w:t xml:space="preserve"> δηλαδή</w:t>
      </w:r>
      <w:r>
        <w:rPr>
          <w:rFonts w:eastAsia="Times New Roman" w:cs="Times New Roman"/>
          <w:szCs w:val="24"/>
        </w:rPr>
        <w:t>,</w:t>
      </w:r>
      <w:r w:rsidRPr="007E5425">
        <w:rPr>
          <w:rFonts w:eastAsia="Times New Roman" w:cs="Times New Roman"/>
          <w:szCs w:val="24"/>
        </w:rPr>
        <w:t xml:space="preserve"> αρκετά ικανό οπλοστάσιο</w:t>
      </w:r>
      <w:r>
        <w:rPr>
          <w:rFonts w:eastAsia="Times New Roman" w:cs="Times New Roman"/>
          <w:szCs w:val="24"/>
        </w:rPr>
        <w:t>, ό</w:t>
      </w:r>
      <w:r w:rsidRPr="007E5425">
        <w:rPr>
          <w:rFonts w:eastAsia="Times New Roman" w:cs="Times New Roman"/>
          <w:szCs w:val="24"/>
        </w:rPr>
        <w:t>σον αφορά τις μετατροπές</w:t>
      </w:r>
      <w:r>
        <w:rPr>
          <w:rFonts w:eastAsia="Times New Roman" w:cs="Times New Roman"/>
          <w:szCs w:val="24"/>
        </w:rPr>
        <w:t>,</w:t>
      </w:r>
      <w:r w:rsidRPr="007E5425">
        <w:rPr>
          <w:rFonts w:eastAsia="Times New Roman" w:cs="Times New Roman"/>
          <w:szCs w:val="24"/>
        </w:rPr>
        <w:t xml:space="preserve"> δεν είχαμε όμως γ</w:t>
      </w:r>
      <w:r w:rsidRPr="007E5425">
        <w:rPr>
          <w:rFonts w:eastAsia="Times New Roman" w:cs="Times New Roman"/>
          <w:szCs w:val="24"/>
        </w:rPr>
        <w:t>ια τις συγχωνεύσεις και για τις διασπάσεις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Είχαμε για </w:t>
      </w:r>
      <w:r w:rsidRPr="007E5425">
        <w:rPr>
          <w:rFonts w:eastAsia="Times New Roman" w:cs="Times New Roman"/>
          <w:szCs w:val="24"/>
        </w:rPr>
        <w:t>συγχωνεύσεις μεταξύ</w:t>
      </w:r>
      <w:r>
        <w:rPr>
          <w:rFonts w:eastAsia="Times New Roman" w:cs="Times New Roman"/>
          <w:szCs w:val="24"/>
        </w:rPr>
        <w:t>, όμως,</w:t>
      </w:r>
      <w:r w:rsidRPr="007E5425">
        <w:rPr>
          <w:rFonts w:eastAsia="Times New Roman" w:cs="Times New Roman"/>
          <w:szCs w:val="24"/>
        </w:rPr>
        <w:t xml:space="preserve"> του αυτού τύπου εταιρειών</w:t>
      </w:r>
      <w:r>
        <w:rPr>
          <w:rFonts w:eastAsia="Times New Roman" w:cs="Times New Roman"/>
          <w:szCs w:val="24"/>
        </w:rPr>
        <w:t>.</w:t>
      </w:r>
      <w:r w:rsidRPr="007E5425">
        <w:rPr>
          <w:rFonts w:eastAsia="Times New Roman" w:cs="Times New Roman"/>
          <w:szCs w:val="24"/>
        </w:rPr>
        <w:t xml:space="preserve"> Δεν είχαμε διαφορετικών εταιρειών</w:t>
      </w:r>
      <w:r>
        <w:rPr>
          <w:rFonts w:eastAsia="Times New Roman" w:cs="Times New Roman"/>
          <w:szCs w:val="24"/>
        </w:rPr>
        <w:t>.</w:t>
      </w:r>
      <w:r w:rsidRPr="007E5425">
        <w:rPr>
          <w:rFonts w:eastAsia="Times New Roman" w:cs="Times New Roman"/>
          <w:szCs w:val="24"/>
        </w:rPr>
        <w:t xml:space="preserve"> Δηλαδ</w:t>
      </w:r>
      <w:r>
        <w:rPr>
          <w:rFonts w:eastAsia="Times New Roman" w:cs="Times New Roman"/>
          <w:szCs w:val="24"/>
        </w:rPr>
        <w:t xml:space="preserve">ή δεν είχαμε συγχώνευση </w:t>
      </w:r>
      <w:r>
        <w:rPr>
          <w:rFonts w:eastAsia="Times New Roman" w:cs="Times New Roman"/>
          <w:szCs w:val="24"/>
        </w:rPr>
        <w:t>α</w:t>
      </w:r>
      <w:r>
        <w:rPr>
          <w:rFonts w:eastAsia="Times New Roman" w:cs="Times New Roman"/>
          <w:szCs w:val="24"/>
        </w:rPr>
        <w:t>νώνυμου με ΕΠΕ.</w:t>
      </w:r>
      <w:r w:rsidRPr="007E5425">
        <w:rPr>
          <w:rFonts w:eastAsia="Times New Roman" w:cs="Times New Roman"/>
          <w:szCs w:val="24"/>
        </w:rPr>
        <w:t xml:space="preserve"> Δεν είχαμε συγχώνευση </w:t>
      </w:r>
      <w:r>
        <w:rPr>
          <w:rFonts w:eastAsia="Times New Roman" w:cs="Times New Roman"/>
          <w:szCs w:val="24"/>
        </w:rPr>
        <w:t>ο</w:t>
      </w:r>
      <w:r w:rsidRPr="007E5425">
        <w:rPr>
          <w:rFonts w:eastAsia="Times New Roman" w:cs="Times New Roman"/>
          <w:szCs w:val="24"/>
        </w:rPr>
        <w:t xml:space="preserve">μόρρυθμο </w:t>
      </w:r>
      <w:r>
        <w:rPr>
          <w:rFonts w:eastAsia="Times New Roman" w:cs="Times New Roman"/>
          <w:szCs w:val="24"/>
        </w:rPr>
        <w:t xml:space="preserve">με </w:t>
      </w:r>
      <w:r>
        <w:rPr>
          <w:rFonts w:eastAsia="Times New Roman" w:cs="Times New Roman"/>
          <w:szCs w:val="24"/>
        </w:rPr>
        <w:t>ε</w:t>
      </w:r>
      <w:r>
        <w:rPr>
          <w:rFonts w:eastAsia="Times New Roman" w:cs="Times New Roman"/>
          <w:szCs w:val="24"/>
        </w:rPr>
        <w:t xml:space="preserve">τερόρρυθμό ή με ΕΠΕ. </w:t>
      </w:r>
      <w:r w:rsidRPr="007E5425">
        <w:rPr>
          <w:rFonts w:eastAsia="Times New Roman" w:cs="Times New Roman"/>
          <w:szCs w:val="24"/>
        </w:rPr>
        <w:t xml:space="preserve">Αυτά </w:t>
      </w:r>
      <w:r>
        <w:rPr>
          <w:rFonts w:eastAsia="Times New Roman" w:cs="Times New Roman"/>
          <w:szCs w:val="24"/>
        </w:rPr>
        <w:t>τα δ</w:t>
      </w:r>
      <w:r>
        <w:rPr>
          <w:rFonts w:eastAsia="Times New Roman" w:cs="Times New Roman"/>
          <w:szCs w:val="24"/>
        </w:rPr>
        <w:t xml:space="preserve">ικαστήρια τα ρύθμιζαν καταχρηστικά. </w:t>
      </w:r>
    </w:p>
    <w:p w14:paraId="0CA0ABB2"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Άρα</w:t>
      </w:r>
      <w:r>
        <w:rPr>
          <w:rFonts w:eastAsia="Times New Roman" w:cs="Times New Roman"/>
          <w:szCs w:val="24"/>
        </w:rPr>
        <w:t xml:space="preserve"> σήμερα το δίκαιο</w:t>
      </w:r>
      <w:r w:rsidRPr="007E5425">
        <w:rPr>
          <w:rFonts w:eastAsia="Times New Roman" w:cs="Times New Roman"/>
          <w:szCs w:val="24"/>
        </w:rPr>
        <w:t xml:space="preserve"> </w:t>
      </w:r>
      <w:r>
        <w:rPr>
          <w:rFonts w:eastAsia="Times New Roman" w:cs="Times New Roman"/>
          <w:szCs w:val="24"/>
        </w:rPr>
        <w:t>-</w:t>
      </w:r>
      <w:r w:rsidRPr="007E5425">
        <w:rPr>
          <w:rFonts w:eastAsia="Times New Roman" w:cs="Times New Roman"/>
          <w:szCs w:val="24"/>
        </w:rPr>
        <w:t xml:space="preserve">και </w:t>
      </w:r>
      <w:r>
        <w:rPr>
          <w:rFonts w:eastAsia="Times New Roman" w:cs="Times New Roman"/>
          <w:szCs w:val="24"/>
        </w:rPr>
        <w:t xml:space="preserve">γι’ αυτό </w:t>
      </w:r>
      <w:proofErr w:type="spellStart"/>
      <w:r>
        <w:rPr>
          <w:rFonts w:eastAsia="Times New Roman" w:cs="Times New Roman"/>
          <w:szCs w:val="24"/>
        </w:rPr>
        <w:t>υπεραμυνόμεθα</w:t>
      </w:r>
      <w:proofErr w:type="spellEnd"/>
      <w:r>
        <w:rPr>
          <w:rFonts w:eastAsia="Times New Roman" w:cs="Times New Roman"/>
          <w:szCs w:val="24"/>
        </w:rPr>
        <w:t xml:space="preserve"> εμείς, διότι </w:t>
      </w:r>
      <w:r w:rsidRPr="007E5425">
        <w:rPr>
          <w:rFonts w:eastAsia="Times New Roman" w:cs="Times New Roman"/>
          <w:szCs w:val="24"/>
        </w:rPr>
        <w:t>θα βοηθήσει στην ανάπτυξη της χώρας</w:t>
      </w:r>
      <w:r>
        <w:rPr>
          <w:rFonts w:eastAsia="Times New Roman" w:cs="Times New Roman"/>
          <w:szCs w:val="24"/>
        </w:rPr>
        <w:t>-</w:t>
      </w:r>
      <w:r w:rsidRPr="007E5425">
        <w:rPr>
          <w:rFonts w:eastAsia="Times New Roman" w:cs="Times New Roman"/>
          <w:szCs w:val="24"/>
        </w:rPr>
        <w:t xml:space="preserve"> έρχεται να ρυθμίσει αυτά τα ζητήματα με </w:t>
      </w:r>
      <w:r>
        <w:rPr>
          <w:rFonts w:eastAsia="Times New Roman" w:cs="Times New Roman"/>
          <w:szCs w:val="24"/>
        </w:rPr>
        <w:t xml:space="preserve">όσα </w:t>
      </w:r>
      <w:r w:rsidRPr="007E5425">
        <w:rPr>
          <w:rFonts w:eastAsia="Times New Roman" w:cs="Times New Roman"/>
          <w:szCs w:val="24"/>
        </w:rPr>
        <w:t>προβλήματα υπάρχουν</w:t>
      </w:r>
      <w:r>
        <w:rPr>
          <w:rFonts w:eastAsia="Times New Roman" w:cs="Times New Roman"/>
          <w:szCs w:val="24"/>
        </w:rPr>
        <w:t>.</w:t>
      </w:r>
      <w:r w:rsidRPr="007E5425">
        <w:rPr>
          <w:rFonts w:eastAsia="Times New Roman" w:cs="Times New Roman"/>
          <w:szCs w:val="24"/>
        </w:rPr>
        <w:t xml:space="preserve"> Είπα </w:t>
      </w:r>
      <w:r>
        <w:rPr>
          <w:rFonts w:eastAsia="Times New Roman" w:cs="Times New Roman"/>
          <w:szCs w:val="24"/>
        </w:rPr>
        <w:t xml:space="preserve">κι εγώ </w:t>
      </w:r>
      <w:r w:rsidRPr="007E5425">
        <w:rPr>
          <w:rFonts w:eastAsia="Times New Roman" w:cs="Times New Roman"/>
          <w:szCs w:val="24"/>
        </w:rPr>
        <w:t>τις επιφυλάξεις μου</w:t>
      </w:r>
      <w:r>
        <w:rPr>
          <w:rFonts w:eastAsia="Times New Roman" w:cs="Times New Roman"/>
          <w:szCs w:val="24"/>
        </w:rPr>
        <w:t xml:space="preserve">. Δεν μπορώ να πω ότι </w:t>
      </w:r>
      <w:r w:rsidRPr="007E5425">
        <w:rPr>
          <w:rFonts w:eastAsia="Times New Roman" w:cs="Times New Roman"/>
          <w:szCs w:val="24"/>
        </w:rPr>
        <w:t>είναι ένα τέλειο νομοθέτημα αλλά θα βρει το δρόμο τ</w:t>
      </w:r>
      <w:r>
        <w:rPr>
          <w:rFonts w:eastAsia="Times New Roman" w:cs="Times New Roman"/>
          <w:szCs w:val="24"/>
        </w:rPr>
        <w:t>ου</w:t>
      </w:r>
      <w:r w:rsidRPr="007E5425">
        <w:rPr>
          <w:rFonts w:eastAsia="Times New Roman" w:cs="Times New Roman"/>
          <w:szCs w:val="24"/>
        </w:rPr>
        <w:t xml:space="preserve"> από τα δικαστήρια</w:t>
      </w:r>
      <w:r>
        <w:rPr>
          <w:rFonts w:eastAsia="Times New Roman" w:cs="Times New Roman"/>
          <w:szCs w:val="24"/>
        </w:rPr>
        <w:t>.</w:t>
      </w:r>
    </w:p>
    <w:p w14:paraId="0CA0ABB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Υπουργέ, χαιρόμαστε </w:t>
      </w:r>
      <w:r w:rsidRPr="007E5425">
        <w:rPr>
          <w:rFonts w:eastAsia="Times New Roman" w:cs="Times New Roman"/>
          <w:szCs w:val="24"/>
        </w:rPr>
        <w:t xml:space="preserve">όσον αφορά τις νομοτεχνικές βελτιώσεις που </w:t>
      </w:r>
      <w:r>
        <w:rPr>
          <w:rFonts w:eastAsia="Times New Roman" w:cs="Times New Roman"/>
          <w:szCs w:val="24"/>
        </w:rPr>
        <w:t xml:space="preserve">καταθέσατε. Καταθέσατε δώδεκα </w:t>
      </w:r>
      <w:r>
        <w:rPr>
          <w:rFonts w:eastAsia="Times New Roman" w:cs="Times New Roman"/>
          <w:szCs w:val="24"/>
        </w:rPr>
        <w:t xml:space="preserve">νέες </w:t>
      </w:r>
      <w:r>
        <w:rPr>
          <w:rFonts w:eastAsia="Times New Roman" w:cs="Times New Roman"/>
          <w:szCs w:val="24"/>
        </w:rPr>
        <w:t xml:space="preserve">νομοτεχνικές βελτιώσεις. Από αυτές οι εννιά </w:t>
      </w:r>
      <w:r w:rsidRPr="007E5425">
        <w:rPr>
          <w:rFonts w:eastAsia="Times New Roman" w:cs="Times New Roman"/>
          <w:szCs w:val="24"/>
        </w:rPr>
        <w:t>είναι σύμφωνες με αυτά που είπα στη</w:t>
      </w:r>
      <w:r w:rsidRPr="007E5425">
        <w:rPr>
          <w:rFonts w:eastAsia="Times New Roman" w:cs="Times New Roman"/>
          <w:szCs w:val="24"/>
        </w:rPr>
        <w:t>ν ομιλία μου</w:t>
      </w:r>
      <w:r>
        <w:rPr>
          <w:rFonts w:eastAsia="Times New Roman" w:cs="Times New Roman"/>
          <w:szCs w:val="24"/>
        </w:rPr>
        <w:t>.</w:t>
      </w:r>
      <w:r w:rsidRPr="007E5425">
        <w:rPr>
          <w:rFonts w:eastAsia="Times New Roman" w:cs="Times New Roman"/>
          <w:szCs w:val="24"/>
        </w:rPr>
        <w:t xml:space="preserve"> Αυτ</w:t>
      </w:r>
      <w:r>
        <w:rPr>
          <w:rFonts w:eastAsia="Times New Roman" w:cs="Times New Roman"/>
          <w:szCs w:val="24"/>
        </w:rPr>
        <w:t>ές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βεβαίως, αφορούν το άρθρο</w:t>
      </w:r>
      <w:r w:rsidRPr="007E5425">
        <w:rPr>
          <w:rFonts w:eastAsia="Times New Roman" w:cs="Times New Roman"/>
          <w:szCs w:val="24"/>
        </w:rPr>
        <w:t xml:space="preserve"> </w:t>
      </w:r>
      <w:r w:rsidRPr="007E5425">
        <w:rPr>
          <w:rFonts w:eastAsia="Times New Roman" w:cs="Times New Roman"/>
          <w:szCs w:val="24"/>
        </w:rPr>
        <w:lastRenderedPageBreak/>
        <w:t>19</w:t>
      </w:r>
      <w:r>
        <w:rPr>
          <w:rFonts w:eastAsia="Times New Roman" w:cs="Times New Roman"/>
          <w:szCs w:val="24"/>
        </w:rPr>
        <w:t>,</w:t>
      </w:r>
      <w:r w:rsidRPr="007E5425">
        <w:rPr>
          <w:rFonts w:eastAsia="Times New Roman" w:cs="Times New Roman"/>
          <w:szCs w:val="24"/>
        </w:rPr>
        <w:t xml:space="preserve"> το οποίο θα ψηφίσουμε</w:t>
      </w:r>
      <w:r>
        <w:rPr>
          <w:rFonts w:eastAsia="Times New Roman" w:cs="Times New Roman"/>
          <w:szCs w:val="24"/>
        </w:rPr>
        <w:t>,</w:t>
      </w:r>
      <w:r w:rsidRPr="007E5425">
        <w:rPr>
          <w:rFonts w:eastAsia="Times New Roman" w:cs="Times New Roman"/>
          <w:szCs w:val="24"/>
        </w:rPr>
        <w:t xml:space="preserve"> το</w:t>
      </w:r>
      <w:r>
        <w:rPr>
          <w:rFonts w:eastAsia="Times New Roman" w:cs="Times New Roman"/>
          <w:szCs w:val="24"/>
        </w:rPr>
        <w:t xml:space="preserve"> άρθρο</w:t>
      </w:r>
      <w:r w:rsidRPr="007E5425">
        <w:rPr>
          <w:rFonts w:eastAsia="Times New Roman" w:cs="Times New Roman"/>
          <w:szCs w:val="24"/>
        </w:rPr>
        <w:t xml:space="preserve"> 21</w:t>
      </w:r>
      <w:r>
        <w:rPr>
          <w:rFonts w:eastAsia="Times New Roman" w:cs="Times New Roman"/>
          <w:szCs w:val="24"/>
        </w:rPr>
        <w:t>,</w:t>
      </w:r>
      <w:r w:rsidRPr="007E5425">
        <w:rPr>
          <w:rFonts w:eastAsia="Times New Roman" w:cs="Times New Roman"/>
          <w:szCs w:val="24"/>
        </w:rPr>
        <w:t xml:space="preserve"> το </w:t>
      </w:r>
      <w:r>
        <w:rPr>
          <w:rFonts w:eastAsia="Times New Roman" w:cs="Times New Roman"/>
          <w:szCs w:val="24"/>
        </w:rPr>
        <w:t xml:space="preserve">άρθρο </w:t>
      </w:r>
      <w:r w:rsidRPr="007E5425">
        <w:rPr>
          <w:rFonts w:eastAsia="Times New Roman" w:cs="Times New Roman"/>
          <w:szCs w:val="24"/>
        </w:rPr>
        <w:t>38</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το άρθρο 71, το άρθρο 115, το άρθρο 117, το άρθρο 147 και το άρθρο 154. </w:t>
      </w:r>
    </w:p>
    <w:p w14:paraId="0CA0ABB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Όμως δ</w:t>
      </w:r>
      <w:r w:rsidRPr="007E5425">
        <w:rPr>
          <w:rFonts w:eastAsia="Times New Roman" w:cs="Times New Roman"/>
          <w:szCs w:val="24"/>
        </w:rPr>
        <w:t>εν θα ψηφίσουμε</w:t>
      </w:r>
      <w:r>
        <w:rPr>
          <w:rFonts w:eastAsia="Times New Roman" w:cs="Times New Roman"/>
          <w:szCs w:val="24"/>
        </w:rPr>
        <w:t xml:space="preserve"> </w:t>
      </w:r>
      <w:r w:rsidRPr="007E5425">
        <w:rPr>
          <w:rFonts w:eastAsia="Times New Roman" w:cs="Times New Roman"/>
          <w:szCs w:val="24"/>
        </w:rPr>
        <w:t xml:space="preserve">το </w:t>
      </w:r>
      <w:r>
        <w:rPr>
          <w:rFonts w:eastAsia="Times New Roman" w:cs="Times New Roman"/>
          <w:szCs w:val="24"/>
        </w:rPr>
        <w:t xml:space="preserve">άρθρο </w:t>
      </w:r>
      <w:r w:rsidRPr="007E5425">
        <w:rPr>
          <w:rFonts w:eastAsia="Times New Roman" w:cs="Times New Roman"/>
          <w:szCs w:val="24"/>
        </w:rPr>
        <w:t>20</w:t>
      </w:r>
      <w:r>
        <w:rPr>
          <w:rFonts w:eastAsia="Times New Roman" w:cs="Times New Roman"/>
          <w:szCs w:val="24"/>
        </w:rPr>
        <w:t>, το άρθρο</w:t>
      </w:r>
      <w:r w:rsidRPr="007E5425">
        <w:rPr>
          <w:rFonts w:eastAsia="Times New Roman" w:cs="Times New Roman"/>
          <w:szCs w:val="24"/>
        </w:rPr>
        <w:t xml:space="preserve"> 72 και το </w:t>
      </w:r>
      <w:r>
        <w:rPr>
          <w:rFonts w:eastAsia="Times New Roman" w:cs="Times New Roman"/>
          <w:szCs w:val="24"/>
        </w:rPr>
        <w:t xml:space="preserve">άρθρο </w:t>
      </w:r>
      <w:r w:rsidRPr="007E5425">
        <w:rPr>
          <w:rFonts w:eastAsia="Times New Roman" w:cs="Times New Roman"/>
          <w:szCs w:val="24"/>
        </w:rPr>
        <w:t>116</w:t>
      </w:r>
      <w:r>
        <w:rPr>
          <w:rFonts w:eastAsia="Times New Roman" w:cs="Times New Roman"/>
          <w:szCs w:val="24"/>
        </w:rPr>
        <w:t>,</w:t>
      </w:r>
      <w:r w:rsidRPr="007E5425">
        <w:rPr>
          <w:rFonts w:eastAsia="Times New Roman" w:cs="Times New Roman"/>
          <w:szCs w:val="24"/>
        </w:rPr>
        <w:t xml:space="preserve"> τα οποία είναι παρ</w:t>
      </w:r>
      <w:r w:rsidRPr="007E5425">
        <w:rPr>
          <w:rFonts w:eastAsia="Times New Roman" w:cs="Times New Roman"/>
          <w:szCs w:val="24"/>
        </w:rPr>
        <w:t>εμφερή</w:t>
      </w:r>
      <w:r>
        <w:rPr>
          <w:rFonts w:eastAsia="Times New Roman" w:cs="Times New Roman"/>
          <w:szCs w:val="24"/>
        </w:rPr>
        <w:t xml:space="preserve">. Το ένα αφορά τις συγχωνεύσεις </w:t>
      </w:r>
      <w:r>
        <w:rPr>
          <w:rFonts w:eastAsia="Times New Roman" w:cs="Times New Roman"/>
          <w:szCs w:val="24"/>
        </w:rPr>
        <w:t xml:space="preserve">το άλλο </w:t>
      </w:r>
      <w:r>
        <w:rPr>
          <w:rFonts w:eastAsia="Times New Roman" w:cs="Times New Roman"/>
          <w:szCs w:val="24"/>
        </w:rPr>
        <w:t xml:space="preserve">τις μετατροπές και </w:t>
      </w:r>
      <w:r>
        <w:rPr>
          <w:rFonts w:eastAsia="Times New Roman" w:cs="Times New Roman"/>
          <w:szCs w:val="24"/>
        </w:rPr>
        <w:t xml:space="preserve">το άλλο </w:t>
      </w:r>
      <w:r>
        <w:rPr>
          <w:rFonts w:eastAsia="Times New Roman" w:cs="Times New Roman"/>
          <w:szCs w:val="24"/>
        </w:rPr>
        <w:t xml:space="preserve">τις διασπάσεις, διότι ναι μεν πολύ σωστά απαλείψατε την </w:t>
      </w:r>
      <w:r w:rsidRPr="007E5425">
        <w:rPr>
          <w:rFonts w:eastAsia="Times New Roman" w:cs="Times New Roman"/>
          <w:szCs w:val="24"/>
        </w:rPr>
        <w:t xml:space="preserve">παράγραφο 4 </w:t>
      </w:r>
      <w:r>
        <w:rPr>
          <w:rFonts w:eastAsia="Times New Roman" w:cs="Times New Roman"/>
          <w:szCs w:val="24"/>
        </w:rPr>
        <w:t xml:space="preserve">ως περιττή, διότι καλυπτόταν από τις άλλες, </w:t>
      </w:r>
      <w:r w:rsidRPr="007E5425">
        <w:rPr>
          <w:rFonts w:eastAsia="Times New Roman" w:cs="Times New Roman"/>
          <w:szCs w:val="24"/>
        </w:rPr>
        <w:t xml:space="preserve">αλλά δεν </w:t>
      </w:r>
      <w:r>
        <w:rPr>
          <w:rFonts w:eastAsia="Times New Roman" w:cs="Times New Roman"/>
          <w:szCs w:val="24"/>
        </w:rPr>
        <w:t>λύνεται τ</w:t>
      </w:r>
      <w:r w:rsidRPr="007E5425">
        <w:rPr>
          <w:rFonts w:eastAsia="Times New Roman" w:cs="Times New Roman"/>
          <w:szCs w:val="24"/>
        </w:rPr>
        <w:t xml:space="preserve">ο θέμα </w:t>
      </w:r>
      <w:r>
        <w:rPr>
          <w:rFonts w:eastAsia="Times New Roman" w:cs="Times New Roman"/>
          <w:szCs w:val="24"/>
        </w:rPr>
        <w:t xml:space="preserve">επακριβώς </w:t>
      </w:r>
      <w:r w:rsidRPr="007E5425">
        <w:rPr>
          <w:rFonts w:eastAsia="Times New Roman" w:cs="Times New Roman"/>
          <w:szCs w:val="24"/>
        </w:rPr>
        <w:t>της ακυρότητας</w:t>
      </w:r>
      <w:r>
        <w:rPr>
          <w:rFonts w:eastAsia="Times New Roman" w:cs="Times New Roman"/>
          <w:szCs w:val="24"/>
        </w:rPr>
        <w:t>,</w:t>
      </w:r>
      <w:r w:rsidRPr="007E5425">
        <w:rPr>
          <w:rFonts w:eastAsia="Times New Roman" w:cs="Times New Roman"/>
          <w:szCs w:val="24"/>
        </w:rPr>
        <w:t xml:space="preserve"> της </w:t>
      </w:r>
      <w:proofErr w:type="spellStart"/>
      <w:r>
        <w:rPr>
          <w:rFonts w:eastAsia="Times New Roman" w:cs="Times New Roman"/>
          <w:szCs w:val="24"/>
        </w:rPr>
        <w:t>ακυρωσίας</w:t>
      </w:r>
      <w:proofErr w:type="spellEnd"/>
      <w:r>
        <w:rPr>
          <w:rFonts w:eastAsia="Times New Roman" w:cs="Times New Roman"/>
          <w:szCs w:val="24"/>
        </w:rPr>
        <w:t xml:space="preserve"> </w:t>
      </w:r>
      <w:r w:rsidRPr="007E5425">
        <w:rPr>
          <w:rFonts w:eastAsia="Times New Roman" w:cs="Times New Roman"/>
          <w:szCs w:val="24"/>
        </w:rPr>
        <w:t>και το</w:t>
      </w:r>
      <w:r>
        <w:rPr>
          <w:rFonts w:eastAsia="Times New Roman" w:cs="Times New Roman"/>
          <w:szCs w:val="24"/>
        </w:rPr>
        <w:t>υ</w:t>
      </w:r>
      <w:r w:rsidRPr="007E5425">
        <w:rPr>
          <w:rFonts w:eastAsia="Times New Roman" w:cs="Times New Roman"/>
          <w:szCs w:val="24"/>
        </w:rPr>
        <w:t xml:space="preserve"> ανυπόστατο</w:t>
      </w:r>
      <w:r>
        <w:rPr>
          <w:rFonts w:eastAsia="Times New Roman" w:cs="Times New Roman"/>
          <w:szCs w:val="24"/>
        </w:rPr>
        <w:t>υ.</w:t>
      </w:r>
    </w:p>
    <w:p w14:paraId="0CA0ABB5"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Συνεπώς</w:t>
      </w:r>
      <w:r>
        <w:rPr>
          <w:rFonts w:eastAsia="Times New Roman" w:cs="Times New Roman"/>
          <w:szCs w:val="24"/>
        </w:rPr>
        <w:t xml:space="preserve"> χαιρόμαστε που δεχτήκατε τις παρατηρήσεις για όλες τις άλλες διατάξεις</w:t>
      </w:r>
      <w:r w:rsidRPr="007E5425">
        <w:rPr>
          <w:rFonts w:eastAsia="Times New Roman" w:cs="Times New Roman"/>
          <w:szCs w:val="24"/>
        </w:rPr>
        <w:t xml:space="preserve"> και έτσι θα ψηφιστούν</w:t>
      </w:r>
      <w:r>
        <w:rPr>
          <w:rFonts w:eastAsia="Times New Roman" w:cs="Times New Roman"/>
          <w:szCs w:val="24"/>
        </w:rPr>
        <w:t>.</w:t>
      </w:r>
    </w:p>
    <w:p w14:paraId="0CA0ABB6"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κύριος Υπουργός. </w:t>
      </w:r>
    </w:p>
    <w:p w14:paraId="0CA0ABB7"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ΑΣΤΕΡΙΟΣ ΠΙΤΣΙΟΡΛΑΣ (Αναπληρωτής Υπουργός Οικονομίας και Ανάπτυξης): </w:t>
      </w:r>
      <w:r>
        <w:rPr>
          <w:rFonts w:eastAsia="Times New Roman" w:cs="Times New Roman"/>
          <w:szCs w:val="24"/>
        </w:rPr>
        <w:t>Ευ</w:t>
      </w:r>
      <w:r>
        <w:rPr>
          <w:rFonts w:eastAsia="Times New Roman" w:cs="Times New Roman"/>
          <w:szCs w:val="24"/>
        </w:rPr>
        <w:t xml:space="preserve">χαριστώ, κύριε Πρόεδρε. </w:t>
      </w:r>
    </w:p>
    <w:p w14:paraId="0CA0ABB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Δυστυχώς έφυγε πάλι ο κ. Λοβέρδος και ήθελα να αναφερθώ σε εκείνον. </w:t>
      </w:r>
    </w:p>
    <w:p w14:paraId="0CA0ABB9"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Με πρόλαβε με αυτό που είπε ο κ. Αθανασίου. </w:t>
      </w:r>
      <w:r w:rsidRPr="007E5425">
        <w:rPr>
          <w:rFonts w:eastAsia="Times New Roman" w:cs="Times New Roman"/>
          <w:szCs w:val="24"/>
        </w:rPr>
        <w:t>Το νομοσχέδιο καλύπτει ένα μεγάλο κενό</w:t>
      </w:r>
      <w:r>
        <w:rPr>
          <w:rFonts w:eastAsia="Times New Roman" w:cs="Times New Roman"/>
          <w:szCs w:val="24"/>
        </w:rPr>
        <w:t>.</w:t>
      </w:r>
      <w:r w:rsidRPr="007E5425">
        <w:rPr>
          <w:rFonts w:eastAsia="Times New Roman" w:cs="Times New Roman"/>
          <w:szCs w:val="24"/>
        </w:rPr>
        <w:t xml:space="preserve"> Η ψύχραιμη ανάγνωση του νομοσχεδίου</w:t>
      </w:r>
      <w:r>
        <w:rPr>
          <w:rFonts w:eastAsia="Times New Roman" w:cs="Times New Roman"/>
          <w:szCs w:val="24"/>
        </w:rPr>
        <w:t xml:space="preserve"> θα </w:t>
      </w:r>
      <w:r w:rsidRPr="007E5425">
        <w:rPr>
          <w:rFonts w:eastAsia="Times New Roman" w:cs="Times New Roman"/>
          <w:szCs w:val="24"/>
        </w:rPr>
        <w:t>βοηθήσει πάρα πολύ</w:t>
      </w:r>
      <w:r>
        <w:rPr>
          <w:rFonts w:eastAsia="Times New Roman" w:cs="Times New Roman"/>
          <w:szCs w:val="24"/>
        </w:rPr>
        <w:t>.</w:t>
      </w:r>
      <w:r w:rsidRPr="007E5425">
        <w:rPr>
          <w:rFonts w:eastAsia="Times New Roman" w:cs="Times New Roman"/>
          <w:szCs w:val="24"/>
        </w:rPr>
        <w:t xml:space="preserve"> Επομένως</w:t>
      </w:r>
      <w:r w:rsidRPr="007E5425">
        <w:rPr>
          <w:rFonts w:eastAsia="Times New Roman" w:cs="Times New Roman"/>
          <w:szCs w:val="24"/>
        </w:rPr>
        <w:t xml:space="preserve"> είναι θετικό</w:t>
      </w:r>
      <w:r>
        <w:rPr>
          <w:rFonts w:eastAsia="Times New Roman" w:cs="Times New Roman"/>
          <w:szCs w:val="24"/>
        </w:rPr>
        <w:t>.</w:t>
      </w:r>
      <w:r w:rsidRPr="007E5425">
        <w:rPr>
          <w:rFonts w:eastAsia="Times New Roman" w:cs="Times New Roman"/>
          <w:szCs w:val="24"/>
        </w:rPr>
        <w:t xml:space="preserve"> </w:t>
      </w:r>
    </w:p>
    <w:p w14:paraId="0CA0ABBA"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Πρέπει να συγχαρώ </w:t>
      </w:r>
      <w:r>
        <w:rPr>
          <w:rFonts w:eastAsia="Times New Roman" w:cs="Times New Roman"/>
          <w:szCs w:val="24"/>
        </w:rPr>
        <w:t>και να ευχαριστήσω πάρα πολύ τη</w:t>
      </w:r>
      <w:r w:rsidRPr="007E5425">
        <w:rPr>
          <w:rFonts w:eastAsia="Times New Roman" w:cs="Times New Roman"/>
          <w:szCs w:val="24"/>
        </w:rPr>
        <w:t xml:space="preserve"> </w:t>
      </w:r>
      <w:r>
        <w:rPr>
          <w:rFonts w:eastAsia="Times New Roman" w:cs="Times New Roman"/>
          <w:szCs w:val="24"/>
        </w:rPr>
        <w:t xml:space="preserve">νομοπαρασκευαστική </w:t>
      </w:r>
      <w:r>
        <w:rPr>
          <w:rFonts w:eastAsia="Times New Roman" w:cs="Times New Roman"/>
          <w:szCs w:val="24"/>
        </w:rPr>
        <w:t>ε</w:t>
      </w:r>
      <w:r w:rsidRPr="007E5425">
        <w:rPr>
          <w:rFonts w:eastAsia="Times New Roman" w:cs="Times New Roman"/>
          <w:szCs w:val="24"/>
        </w:rPr>
        <w:t>πιτροπή</w:t>
      </w:r>
      <w:r>
        <w:rPr>
          <w:rFonts w:eastAsia="Times New Roman" w:cs="Times New Roman"/>
          <w:szCs w:val="24"/>
        </w:rPr>
        <w:t>,</w:t>
      </w:r>
      <w:r w:rsidRPr="007E5425">
        <w:rPr>
          <w:rFonts w:eastAsia="Times New Roman" w:cs="Times New Roman"/>
          <w:szCs w:val="24"/>
        </w:rPr>
        <w:t xml:space="preserve"> που δούλεψε υπό την </w:t>
      </w:r>
      <w:r>
        <w:rPr>
          <w:rFonts w:eastAsia="Times New Roman" w:cs="Times New Roman"/>
          <w:szCs w:val="24"/>
        </w:rPr>
        <w:t>π</w:t>
      </w:r>
      <w:r w:rsidRPr="007E5425">
        <w:rPr>
          <w:rFonts w:eastAsia="Times New Roman" w:cs="Times New Roman"/>
          <w:szCs w:val="24"/>
        </w:rPr>
        <w:t xml:space="preserve">ροεδρία του </w:t>
      </w:r>
      <w:r>
        <w:rPr>
          <w:rFonts w:eastAsia="Times New Roman" w:cs="Times New Roman"/>
          <w:szCs w:val="24"/>
        </w:rPr>
        <w:t xml:space="preserve">καθηγητή κ. </w:t>
      </w:r>
      <w:proofErr w:type="spellStart"/>
      <w:r>
        <w:rPr>
          <w:rFonts w:eastAsia="Times New Roman" w:cs="Times New Roman"/>
          <w:szCs w:val="24"/>
        </w:rPr>
        <w:t>Αυγητίδη</w:t>
      </w:r>
      <w:proofErr w:type="spellEnd"/>
      <w:r>
        <w:rPr>
          <w:rFonts w:eastAsia="Times New Roman" w:cs="Times New Roman"/>
          <w:szCs w:val="24"/>
        </w:rPr>
        <w:t xml:space="preserve">. </w:t>
      </w:r>
      <w:r w:rsidRPr="007E5425">
        <w:rPr>
          <w:rFonts w:eastAsia="Times New Roman" w:cs="Times New Roman"/>
          <w:szCs w:val="24"/>
        </w:rPr>
        <w:t xml:space="preserve">Πραγματικά επεξεργάστηκε ένα αναλυτικό νομοσχέδιο που προβλέπει τα πάντα και </w:t>
      </w:r>
      <w:r>
        <w:rPr>
          <w:rFonts w:eastAsia="Times New Roman" w:cs="Times New Roman"/>
          <w:szCs w:val="24"/>
        </w:rPr>
        <w:t xml:space="preserve">το οποίο, απεναντίας, </w:t>
      </w:r>
      <w:r w:rsidRPr="007E5425">
        <w:rPr>
          <w:rFonts w:eastAsia="Times New Roman" w:cs="Times New Roman"/>
          <w:szCs w:val="24"/>
        </w:rPr>
        <w:t>θα βοηθ</w:t>
      </w:r>
      <w:r w:rsidRPr="007E5425">
        <w:rPr>
          <w:rFonts w:eastAsia="Times New Roman" w:cs="Times New Roman"/>
          <w:szCs w:val="24"/>
        </w:rPr>
        <w:t>ήσει τα δικαστήρια να αντιμ</w:t>
      </w:r>
      <w:r>
        <w:rPr>
          <w:rFonts w:eastAsia="Times New Roman" w:cs="Times New Roman"/>
          <w:szCs w:val="24"/>
        </w:rPr>
        <w:t xml:space="preserve">ετωπίζουν τα προβλήματα και δεν θα τα </w:t>
      </w:r>
      <w:r w:rsidRPr="007E5425">
        <w:rPr>
          <w:rFonts w:eastAsia="Times New Roman" w:cs="Times New Roman"/>
          <w:szCs w:val="24"/>
        </w:rPr>
        <w:t>δυσκολέψει</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Υπήρχε </w:t>
      </w:r>
      <w:r w:rsidRPr="007E5425">
        <w:rPr>
          <w:rFonts w:eastAsia="Times New Roman" w:cs="Times New Roman"/>
          <w:szCs w:val="24"/>
        </w:rPr>
        <w:t>ένα κενό</w:t>
      </w:r>
      <w:r>
        <w:rPr>
          <w:rFonts w:eastAsia="Times New Roman" w:cs="Times New Roman"/>
          <w:szCs w:val="24"/>
        </w:rPr>
        <w:t>.</w:t>
      </w:r>
      <w:r w:rsidRPr="007E5425">
        <w:rPr>
          <w:rFonts w:eastAsia="Times New Roman" w:cs="Times New Roman"/>
          <w:szCs w:val="24"/>
        </w:rPr>
        <w:t xml:space="preserve"> Οφείλαμε να το καλύψουμε</w:t>
      </w:r>
      <w:r>
        <w:rPr>
          <w:rFonts w:eastAsia="Times New Roman" w:cs="Times New Roman"/>
          <w:szCs w:val="24"/>
        </w:rPr>
        <w:t>.</w:t>
      </w:r>
      <w:r w:rsidRPr="007E5425">
        <w:rPr>
          <w:rFonts w:eastAsia="Times New Roman" w:cs="Times New Roman"/>
          <w:szCs w:val="24"/>
        </w:rPr>
        <w:t xml:space="preserve"> Το καλύψαμε</w:t>
      </w:r>
      <w:r>
        <w:rPr>
          <w:rFonts w:eastAsia="Times New Roman" w:cs="Times New Roman"/>
          <w:szCs w:val="24"/>
        </w:rPr>
        <w:t>.</w:t>
      </w:r>
    </w:p>
    <w:p w14:paraId="0CA0ABBB"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Pr="007E5425">
        <w:rPr>
          <w:rFonts w:eastAsia="Times New Roman" w:cs="Times New Roman"/>
          <w:szCs w:val="24"/>
        </w:rPr>
        <w:t>το θέμα των κινήτρων</w:t>
      </w:r>
      <w:r>
        <w:rPr>
          <w:rFonts w:eastAsia="Times New Roman" w:cs="Times New Roman"/>
          <w:szCs w:val="24"/>
        </w:rPr>
        <w:t>, των</w:t>
      </w:r>
      <w:r w:rsidRPr="007E5425">
        <w:rPr>
          <w:rFonts w:eastAsia="Times New Roman" w:cs="Times New Roman"/>
          <w:szCs w:val="24"/>
        </w:rPr>
        <w:t xml:space="preserve"> φορολογικών διατάξεων των λεγόμενων αναπτυξιακών νόμων</w:t>
      </w:r>
      <w:r>
        <w:rPr>
          <w:rFonts w:eastAsia="Times New Roman" w:cs="Times New Roman"/>
          <w:szCs w:val="24"/>
        </w:rPr>
        <w:t xml:space="preserve"> του </w:t>
      </w:r>
      <w:r w:rsidRPr="007E5425">
        <w:rPr>
          <w:rFonts w:eastAsia="Times New Roman" w:cs="Times New Roman"/>
          <w:szCs w:val="24"/>
        </w:rPr>
        <w:t>Υπουργείου Οικονομικών</w:t>
      </w:r>
      <w:r>
        <w:rPr>
          <w:rFonts w:eastAsia="Times New Roman" w:cs="Times New Roman"/>
          <w:szCs w:val="24"/>
        </w:rPr>
        <w:t>,</w:t>
      </w:r>
      <w:r w:rsidRPr="007E5425">
        <w:rPr>
          <w:rFonts w:eastAsia="Times New Roman" w:cs="Times New Roman"/>
          <w:szCs w:val="24"/>
        </w:rPr>
        <w:t xml:space="preserve"> είπ</w:t>
      </w:r>
      <w:r w:rsidRPr="007E5425">
        <w:rPr>
          <w:rFonts w:eastAsia="Times New Roman" w:cs="Times New Roman"/>
          <w:szCs w:val="24"/>
        </w:rPr>
        <w:t>α ότι θα έρθουν σύντομα</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Όμως μ</w:t>
      </w:r>
      <w:r w:rsidRPr="007E5425">
        <w:rPr>
          <w:rFonts w:eastAsia="Times New Roman" w:cs="Times New Roman"/>
          <w:szCs w:val="24"/>
        </w:rPr>
        <w:t>έχρι να έρθει η καινούργια ρύθμιση</w:t>
      </w:r>
      <w:r>
        <w:rPr>
          <w:rFonts w:eastAsia="Times New Roman" w:cs="Times New Roman"/>
          <w:szCs w:val="24"/>
        </w:rPr>
        <w:t>,</w:t>
      </w:r>
      <w:r w:rsidRPr="007E5425">
        <w:rPr>
          <w:rFonts w:eastAsia="Times New Roman" w:cs="Times New Roman"/>
          <w:szCs w:val="24"/>
        </w:rPr>
        <w:t xml:space="preserve"> ισχύουν οι παλιότεροι νόμοι των προηγούμενων </w:t>
      </w:r>
      <w:r>
        <w:rPr>
          <w:rFonts w:eastAsia="Times New Roman" w:cs="Times New Roman"/>
          <w:szCs w:val="24"/>
        </w:rPr>
        <w:t>κ</w:t>
      </w:r>
      <w:r w:rsidRPr="007E5425">
        <w:rPr>
          <w:rFonts w:eastAsia="Times New Roman" w:cs="Times New Roman"/>
          <w:szCs w:val="24"/>
        </w:rPr>
        <w:t>υβερνήσεων</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τους οποίους θα βελτιώσουμε</w:t>
      </w:r>
      <w:r>
        <w:rPr>
          <w:rFonts w:eastAsia="Times New Roman" w:cs="Times New Roman"/>
          <w:szCs w:val="24"/>
        </w:rPr>
        <w:t>,</w:t>
      </w:r>
      <w:r>
        <w:rPr>
          <w:rFonts w:eastAsia="Times New Roman" w:cs="Times New Roman"/>
          <w:szCs w:val="24"/>
        </w:rPr>
        <w:t xml:space="preserve"> βεβαίως, διότι χρειάζονται </w:t>
      </w:r>
      <w:r w:rsidRPr="007E5425">
        <w:rPr>
          <w:rFonts w:eastAsia="Times New Roman" w:cs="Times New Roman"/>
          <w:szCs w:val="24"/>
        </w:rPr>
        <w:t>βελτίωση</w:t>
      </w:r>
      <w:r>
        <w:rPr>
          <w:rFonts w:eastAsia="Times New Roman" w:cs="Times New Roman"/>
          <w:szCs w:val="24"/>
        </w:rPr>
        <w:t>.</w:t>
      </w:r>
      <w:r w:rsidRPr="007E5425">
        <w:rPr>
          <w:rFonts w:eastAsia="Times New Roman" w:cs="Times New Roman"/>
          <w:szCs w:val="24"/>
        </w:rPr>
        <w:t xml:space="preserve"> Υπάρχει</w:t>
      </w:r>
      <w:r>
        <w:rPr>
          <w:rFonts w:eastAsia="Times New Roman" w:cs="Times New Roman"/>
          <w:szCs w:val="24"/>
        </w:rPr>
        <w:t>, όμως,</w:t>
      </w:r>
      <w:r w:rsidRPr="007E5425">
        <w:rPr>
          <w:rFonts w:eastAsia="Times New Roman" w:cs="Times New Roman"/>
          <w:szCs w:val="24"/>
        </w:rPr>
        <w:t xml:space="preserve"> ένα καθεστώς που ισχύει</w:t>
      </w:r>
      <w:r>
        <w:rPr>
          <w:rFonts w:eastAsia="Times New Roman" w:cs="Times New Roman"/>
          <w:szCs w:val="24"/>
        </w:rPr>
        <w:t>. Δεν υπάρχει κενό σε</w:t>
      </w:r>
      <w:r w:rsidRPr="007E5425">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Κενό υπήρχε ως προς τη </w:t>
      </w:r>
      <w:r w:rsidRPr="007E5425">
        <w:rPr>
          <w:rFonts w:eastAsia="Times New Roman" w:cs="Times New Roman"/>
          <w:szCs w:val="24"/>
        </w:rPr>
        <w:t>νομική πλευρά του θέματος</w:t>
      </w:r>
      <w:r>
        <w:rPr>
          <w:rFonts w:eastAsia="Times New Roman" w:cs="Times New Roman"/>
          <w:szCs w:val="24"/>
        </w:rPr>
        <w:t>, τ</w:t>
      </w:r>
      <w:r w:rsidRPr="007E5425">
        <w:rPr>
          <w:rFonts w:eastAsia="Times New Roman" w:cs="Times New Roman"/>
          <w:szCs w:val="24"/>
        </w:rPr>
        <w:t xml:space="preserve">ο οποίο </w:t>
      </w:r>
      <w:r>
        <w:rPr>
          <w:rFonts w:eastAsia="Times New Roman" w:cs="Times New Roman"/>
          <w:szCs w:val="24"/>
        </w:rPr>
        <w:t>καλύπτεται</w:t>
      </w:r>
      <w:r w:rsidRPr="007E5425">
        <w:rPr>
          <w:rFonts w:eastAsia="Times New Roman" w:cs="Times New Roman"/>
          <w:szCs w:val="24"/>
        </w:rPr>
        <w:t xml:space="preserve"> πλή</w:t>
      </w:r>
      <w:r w:rsidRPr="007E5425">
        <w:rPr>
          <w:rFonts w:eastAsia="Times New Roman" w:cs="Times New Roman"/>
          <w:szCs w:val="24"/>
        </w:rPr>
        <w:lastRenderedPageBreak/>
        <w:t>ρως</w:t>
      </w:r>
      <w:r>
        <w:rPr>
          <w:rFonts w:eastAsia="Times New Roman" w:cs="Times New Roman"/>
          <w:szCs w:val="24"/>
        </w:rPr>
        <w:t>.</w:t>
      </w:r>
      <w:r w:rsidRPr="007E5425">
        <w:rPr>
          <w:rFonts w:eastAsia="Times New Roman" w:cs="Times New Roman"/>
          <w:szCs w:val="24"/>
        </w:rPr>
        <w:t xml:space="preserve"> Θα καλυφθεί και το δεύτερο κομμάτι με βελτίωση των ισχυουσών διατάξεων ως προς τα κίνητρα σε σχέση με τους μετασχηματισμούς</w:t>
      </w:r>
      <w:r>
        <w:rPr>
          <w:rFonts w:eastAsia="Times New Roman" w:cs="Times New Roman"/>
          <w:szCs w:val="24"/>
        </w:rPr>
        <w:t>.</w:t>
      </w:r>
    </w:p>
    <w:p w14:paraId="0CA0ABBC"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Ειπώθηκαν και γενικότερες πολιτικές αναφορές</w:t>
      </w:r>
      <w:r>
        <w:rPr>
          <w:rFonts w:eastAsia="Times New Roman" w:cs="Times New Roman"/>
          <w:szCs w:val="24"/>
        </w:rPr>
        <w:t>.</w:t>
      </w:r>
      <w:r w:rsidRPr="007E5425">
        <w:rPr>
          <w:rFonts w:eastAsia="Times New Roman" w:cs="Times New Roman"/>
          <w:szCs w:val="24"/>
        </w:rPr>
        <w:t xml:space="preserve"> Δεν θέ</w:t>
      </w:r>
      <w:r w:rsidRPr="007E5425">
        <w:rPr>
          <w:rFonts w:eastAsia="Times New Roman" w:cs="Times New Roman"/>
          <w:szCs w:val="24"/>
        </w:rPr>
        <w:t xml:space="preserve">λω </w:t>
      </w:r>
      <w:r>
        <w:rPr>
          <w:rFonts w:eastAsia="Times New Roman" w:cs="Times New Roman"/>
          <w:szCs w:val="24"/>
        </w:rPr>
        <w:t>–</w:t>
      </w:r>
      <w:r w:rsidRPr="007E5425">
        <w:rPr>
          <w:rFonts w:eastAsia="Times New Roman" w:cs="Times New Roman"/>
          <w:szCs w:val="24"/>
        </w:rPr>
        <w:t>επαναλαμβ</w:t>
      </w:r>
      <w:r>
        <w:rPr>
          <w:rFonts w:eastAsia="Times New Roman" w:cs="Times New Roman"/>
          <w:szCs w:val="24"/>
        </w:rPr>
        <w:t>άνω-</w:t>
      </w:r>
      <w:r w:rsidRPr="007E5425">
        <w:rPr>
          <w:rFonts w:eastAsia="Times New Roman" w:cs="Times New Roman"/>
          <w:szCs w:val="24"/>
        </w:rPr>
        <w:t xml:space="preserve"> να μπω σε αυτή τη συζήτηση</w:t>
      </w:r>
      <w:r>
        <w:rPr>
          <w:rFonts w:eastAsia="Times New Roman" w:cs="Times New Roman"/>
          <w:szCs w:val="24"/>
        </w:rPr>
        <w:t>.</w:t>
      </w:r>
      <w:r w:rsidRPr="007E5425">
        <w:rPr>
          <w:rFonts w:eastAsia="Times New Roman" w:cs="Times New Roman"/>
          <w:szCs w:val="24"/>
        </w:rPr>
        <w:t xml:space="preserve"> Η Κυβέρνηση</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π</w:t>
      </w:r>
      <w:r w:rsidRPr="007E5425">
        <w:rPr>
          <w:rFonts w:eastAsia="Times New Roman" w:cs="Times New Roman"/>
          <w:szCs w:val="24"/>
        </w:rPr>
        <w:t>ροφανώς</w:t>
      </w:r>
      <w:r>
        <w:rPr>
          <w:rFonts w:eastAsia="Times New Roman" w:cs="Times New Roman"/>
          <w:szCs w:val="24"/>
        </w:rPr>
        <w:t>,</w:t>
      </w:r>
      <w:r w:rsidRPr="007E5425">
        <w:rPr>
          <w:rFonts w:eastAsia="Times New Roman" w:cs="Times New Roman"/>
          <w:szCs w:val="24"/>
        </w:rPr>
        <w:t xml:space="preserve"> παρακολουθεί και την υλοποίηση της Συμφωνίας των Πρεσπών και προφανώς υλοποιεί και ένα πρόγραμμα</w:t>
      </w:r>
      <w:r>
        <w:rPr>
          <w:rFonts w:eastAsia="Times New Roman" w:cs="Times New Roman"/>
          <w:szCs w:val="24"/>
        </w:rPr>
        <w:t>, αυτό</w:t>
      </w:r>
      <w:r w:rsidRPr="007E5425">
        <w:rPr>
          <w:rFonts w:eastAsia="Times New Roman" w:cs="Times New Roman"/>
          <w:szCs w:val="24"/>
        </w:rPr>
        <w:t xml:space="preserve"> το οποίο έχει εξαγγείλει από την Διεθνή Έκθεση Θεσσαλονίκης ο Πρωθυπουργός</w:t>
      </w:r>
      <w:r>
        <w:rPr>
          <w:rFonts w:eastAsia="Times New Roman" w:cs="Times New Roman"/>
          <w:szCs w:val="24"/>
        </w:rPr>
        <w:t>,</w:t>
      </w:r>
      <w:r w:rsidRPr="007E5425">
        <w:rPr>
          <w:rFonts w:eastAsia="Times New Roman" w:cs="Times New Roman"/>
          <w:szCs w:val="24"/>
        </w:rPr>
        <w:t xml:space="preserve"> ο κεντρι</w:t>
      </w:r>
      <w:r>
        <w:rPr>
          <w:rFonts w:eastAsia="Times New Roman" w:cs="Times New Roman"/>
          <w:szCs w:val="24"/>
        </w:rPr>
        <w:t xml:space="preserve">κός </w:t>
      </w:r>
      <w:r w:rsidRPr="007E5425">
        <w:rPr>
          <w:rFonts w:eastAsia="Times New Roman" w:cs="Times New Roman"/>
          <w:szCs w:val="24"/>
        </w:rPr>
        <w:t xml:space="preserve">κορμός </w:t>
      </w:r>
      <w:r>
        <w:rPr>
          <w:rFonts w:eastAsia="Times New Roman" w:cs="Times New Roman"/>
          <w:szCs w:val="24"/>
        </w:rPr>
        <w:t xml:space="preserve">του οποίου </w:t>
      </w:r>
      <w:r w:rsidRPr="007E5425">
        <w:rPr>
          <w:rFonts w:eastAsia="Times New Roman" w:cs="Times New Roman"/>
          <w:szCs w:val="24"/>
        </w:rPr>
        <w:t>λέει το εξής</w:t>
      </w:r>
      <w:r>
        <w:rPr>
          <w:rFonts w:eastAsia="Times New Roman" w:cs="Times New Roman"/>
          <w:szCs w:val="24"/>
        </w:rPr>
        <w:t>:</w:t>
      </w:r>
      <w:r w:rsidRPr="007E5425">
        <w:rPr>
          <w:rFonts w:eastAsia="Times New Roman" w:cs="Times New Roman"/>
          <w:szCs w:val="24"/>
        </w:rPr>
        <w:t xml:space="preserve"> </w:t>
      </w:r>
    </w:p>
    <w:p w14:paraId="0CA0ABBD"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Τώρα που ολ</w:t>
      </w:r>
      <w:r>
        <w:rPr>
          <w:rFonts w:eastAsia="Times New Roman" w:cs="Times New Roman"/>
          <w:szCs w:val="24"/>
        </w:rPr>
        <w:t>οκληρώθηκαν τα προγράμματα και β</w:t>
      </w:r>
      <w:r w:rsidRPr="007E5425">
        <w:rPr>
          <w:rFonts w:eastAsia="Times New Roman" w:cs="Times New Roman"/>
          <w:szCs w:val="24"/>
        </w:rPr>
        <w:t>γήκαμε από τα μνημόνια</w:t>
      </w:r>
      <w:r>
        <w:rPr>
          <w:rFonts w:eastAsia="Times New Roman" w:cs="Times New Roman"/>
          <w:szCs w:val="24"/>
        </w:rPr>
        <w:t>,</w:t>
      </w:r>
      <w:r w:rsidRPr="007E5425">
        <w:rPr>
          <w:rFonts w:eastAsia="Times New Roman" w:cs="Times New Roman"/>
          <w:szCs w:val="24"/>
        </w:rPr>
        <w:t xml:space="preserve"> η Κυβέρνηση έχει </w:t>
      </w:r>
      <w:r>
        <w:rPr>
          <w:rFonts w:eastAsia="Times New Roman" w:cs="Times New Roman"/>
          <w:szCs w:val="24"/>
        </w:rPr>
        <w:t xml:space="preserve">να αναπτύξει </w:t>
      </w:r>
      <w:r w:rsidRPr="007E5425">
        <w:rPr>
          <w:rFonts w:eastAsia="Times New Roman" w:cs="Times New Roman"/>
          <w:szCs w:val="24"/>
        </w:rPr>
        <w:t>ένα σύνολο πρωτοβουλιών</w:t>
      </w:r>
      <w:r>
        <w:rPr>
          <w:rFonts w:eastAsia="Times New Roman" w:cs="Times New Roman"/>
          <w:szCs w:val="24"/>
        </w:rPr>
        <w:t>,</w:t>
      </w:r>
      <w:r w:rsidRPr="007E5425">
        <w:rPr>
          <w:rFonts w:eastAsia="Times New Roman" w:cs="Times New Roman"/>
          <w:szCs w:val="24"/>
        </w:rPr>
        <w:t xml:space="preserve"> που στόχο έχουν την ενίσχυση της κοινωνικής συνοχής</w:t>
      </w:r>
      <w:r>
        <w:rPr>
          <w:rFonts w:eastAsia="Times New Roman" w:cs="Times New Roman"/>
          <w:szCs w:val="24"/>
        </w:rPr>
        <w:t xml:space="preserve"> και</w:t>
      </w:r>
      <w:r w:rsidRPr="007E5425">
        <w:rPr>
          <w:rFonts w:eastAsia="Times New Roman" w:cs="Times New Roman"/>
          <w:szCs w:val="24"/>
        </w:rPr>
        <w:t xml:space="preserve"> </w:t>
      </w:r>
      <w:r>
        <w:rPr>
          <w:rFonts w:eastAsia="Times New Roman" w:cs="Times New Roman"/>
          <w:szCs w:val="24"/>
        </w:rPr>
        <w:t>την αντιμετώπιση μεγάλων ανισοτήτων και α</w:t>
      </w:r>
      <w:r>
        <w:rPr>
          <w:rFonts w:eastAsia="Times New Roman" w:cs="Times New Roman"/>
          <w:szCs w:val="24"/>
        </w:rPr>
        <w:t>δικιών</w:t>
      </w:r>
      <w:r>
        <w:rPr>
          <w:rFonts w:eastAsia="Times New Roman" w:cs="Times New Roman"/>
          <w:szCs w:val="24"/>
        </w:rPr>
        <w:t>,</w:t>
      </w:r>
      <w:r>
        <w:rPr>
          <w:rFonts w:eastAsia="Times New Roman" w:cs="Times New Roman"/>
          <w:szCs w:val="24"/>
        </w:rPr>
        <w:t xml:space="preserve"> που </w:t>
      </w:r>
      <w:r w:rsidRPr="007E5425">
        <w:rPr>
          <w:rFonts w:eastAsia="Times New Roman" w:cs="Times New Roman"/>
          <w:szCs w:val="24"/>
        </w:rPr>
        <w:t>δημιουργήθηκαν την περίοδο των μνημονίων</w:t>
      </w:r>
      <w:r>
        <w:rPr>
          <w:rFonts w:eastAsia="Times New Roman" w:cs="Times New Roman"/>
          <w:szCs w:val="24"/>
        </w:rPr>
        <w:t>.</w:t>
      </w:r>
      <w:r w:rsidRPr="007E5425">
        <w:rPr>
          <w:rFonts w:eastAsia="Times New Roman" w:cs="Times New Roman"/>
          <w:szCs w:val="24"/>
        </w:rPr>
        <w:t xml:space="preserve"> Βεβαίως</w:t>
      </w:r>
      <w:r>
        <w:rPr>
          <w:rFonts w:eastAsia="Times New Roman" w:cs="Times New Roman"/>
          <w:szCs w:val="24"/>
        </w:rPr>
        <w:t xml:space="preserve"> βήμ</w:t>
      </w:r>
      <w:r>
        <w:rPr>
          <w:rFonts w:eastAsia="Times New Roman" w:cs="Times New Roman"/>
          <w:szCs w:val="24"/>
        </w:rPr>
        <w:t>α-</w:t>
      </w:r>
      <w:r w:rsidRPr="007E5425">
        <w:rPr>
          <w:rFonts w:eastAsia="Times New Roman" w:cs="Times New Roman"/>
          <w:szCs w:val="24"/>
        </w:rPr>
        <w:t>βήμα θα πάμε</w:t>
      </w:r>
      <w:r>
        <w:rPr>
          <w:rFonts w:eastAsia="Times New Roman" w:cs="Times New Roman"/>
          <w:szCs w:val="24"/>
        </w:rPr>
        <w:t>.</w:t>
      </w:r>
      <w:r w:rsidRPr="007E5425">
        <w:rPr>
          <w:rFonts w:eastAsia="Times New Roman" w:cs="Times New Roman"/>
          <w:szCs w:val="24"/>
        </w:rPr>
        <w:t xml:space="preserve"> Δεν πρόκειται </w:t>
      </w:r>
      <w:r>
        <w:rPr>
          <w:rFonts w:eastAsia="Times New Roman" w:cs="Times New Roman"/>
          <w:szCs w:val="24"/>
        </w:rPr>
        <w:t>για κα</w:t>
      </w:r>
      <w:r>
        <w:rPr>
          <w:rFonts w:eastAsia="Times New Roman" w:cs="Times New Roman"/>
          <w:szCs w:val="24"/>
        </w:rPr>
        <w:t>μ</w:t>
      </w:r>
      <w:r>
        <w:rPr>
          <w:rFonts w:eastAsia="Times New Roman" w:cs="Times New Roman"/>
          <w:szCs w:val="24"/>
        </w:rPr>
        <w:t xml:space="preserve">μία </w:t>
      </w:r>
      <w:r w:rsidRPr="007E5425">
        <w:rPr>
          <w:rFonts w:eastAsia="Times New Roman" w:cs="Times New Roman"/>
          <w:szCs w:val="24"/>
        </w:rPr>
        <w:t>επιδοματική πολιτική</w:t>
      </w:r>
      <w:r>
        <w:rPr>
          <w:rFonts w:eastAsia="Times New Roman" w:cs="Times New Roman"/>
          <w:szCs w:val="24"/>
        </w:rPr>
        <w:t>.</w:t>
      </w:r>
      <w:r w:rsidRPr="007E5425">
        <w:rPr>
          <w:rFonts w:eastAsia="Times New Roman" w:cs="Times New Roman"/>
          <w:szCs w:val="24"/>
        </w:rPr>
        <w:t xml:space="preserve"> Πρόκειται για αντιμετώπιση πραγματικών αναγκών </w:t>
      </w:r>
      <w:r>
        <w:rPr>
          <w:rFonts w:eastAsia="Times New Roman" w:cs="Times New Roman"/>
          <w:szCs w:val="24"/>
        </w:rPr>
        <w:t xml:space="preserve">και </w:t>
      </w:r>
      <w:r w:rsidRPr="007E5425">
        <w:rPr>
          <w:rFonts w:eastAsia="Times New Roman" w:cs="Times New Roman"/>
          <w:szCs w:val="24"/>
        </w:rPr>
        <w:t>προβλημάτων</w:t>
      </w:r>
      <w:r>
        <w:rPr>
          <w:rFonts w:eastAsia="Times New Roman" w:cs="Times New Roman"/>
          <w:szCs w:val="24"/>
        </w:rPr>
        <w:t xml:space="preserve">, τα οποία </w:t>
      </w:r>
      <w:r w:rsidRPr="007E5425">
        <w:rPr>
          <w:rFonts w:eastAsia="Times New Roman" w:cs="Times New Roman"/>
          <w:szCs w:val="24"/>
        </w:rPr>
        <w:t>είναι ενταγμένα σε ένα συνολικό σχέδιο</w:t>
      </w:r>
      <w:r>
        <w:rPr>
          <w:rFonts w:eastAsia="Times New Roman" w:cs="Times New Roman"/>
          <w:szCs w:val="24"/>
        </w:rPr>
        <w:t>.</w:t>
      </w:r>
      <w:r w:rsidRPr="007E5425">
        <w:rPr>
          <w:rFonts w:eastAsia="Times New Roman" w:cs="Times New Roman"/>
          <w:szCs w:val="24"/>
        </w:rPr>
        <w:t xml:space="preserve"> Αυτό θα υλοποιη</w:t>
      </w:r>
      <w:r w:rsidRPr="007E5425">
        <w:rPr>
          <w:rFonts w:eastAsia="Times New Roman" w:cs="Times New Roman"/>
          <w:szCs w:val="24"/>
        </w:rPr>
        <w:t>θεί μέχρι τελευταίας κεραίας</w:t>
      </w:r>
      <w:r>
        <w:rPr>
          <w:rFonts w:eastAsia="Times New Roman" w:cs="Times New Roman"/>
          <w:szCs w:val="24"/>
        </w:rPr>
        <w:t>.</w:t>
      </w:r>
      <w:r w:rsidRPr="007E5425">
        <w:rPr>
          <w:rFonts w:eastAsia="Times New Roman" w:cs="Times New Roman"/>
          <w:szCs w:val="24"/>
        </w:rPr>
        <w:t xml:space="preserve"> </w:t>
      </w:r>
    </w:p>
    <w:p w14:paraId="0CA0ABBE"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τον λόγο αυτό το διάστημα υπάρχει μια </w:t>
      </w:r>
      <w:r w:rsidRPr="007E5425">
        <w:rPr>
          <w:rFonts w:eastAsia="Times New Roman" w:cs="Times New Roman"/>
          <w:szCs w:val="24"/>
        </w:rPr>
        <w:t>πυκνότητα νομοθετικού έργου</w:t>
      </w:r>
      <w:r>
        <w:rPr>
          <w:rFonts w:eastAsia="Times New Roman" w:cs="Times New Roman"/>
          <w:szCs w:val="24"/>
        </w:rPr>
        <w:t>.</w:t>
      </w:r>
      <w:r w:rsidRPr="007E5425">
        <w:rPr>
          <w:rFonts w:eastAsia="Times New Roman" w:cs="Times New Roman"/>
          <w:szCs w:val="24"/>
        </w:rPr>
        <w:t xml:space="preserve"> Η Κυβέρνηση προσπαθεί να υλοποιήσει όλες αυτές τις δεσμεύσεις και να ψηφίσει όλα τα σχετικά νομοσχέδια</w:t>
      </w:r>
      <w:r>
        <w:rPr>
          <w:rFonts w:eastAsia="Times New Roman" w:cs="Times New Roman"/>
          <w:szCs w:val="24"/>
        </w:rPr>
        <w:t>.</w:t>
      </w:r>
    </w:p>
    <w:p w14:paraId="0CA0ABBF"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Και εδώ θέλουν να πω </w:t>
      </w:r>
      <w:r>
        <w:rPr>
          <w:rFonts w:eastAsia="Times New Roman" w:cs="Times New Roman"/>
          <w:szCs w:val="24"/>
        </w:rPr>
        <w:t>–</w:t>
      </w:r>
      <w:r w:rsidRPr="007E5425">
        <w:rPr>
          <w:rFonts w:eastAsia="Times New Roman" w:cs="Times New Roman"/>
          <w:szCs w:val="24"/>
        </w:rPr>
        <w:t>και να κλείσω</w:t>
      </w:r>
      <w:r>
        <w:rPr>
          <w:rFonts w:eastAsia="Times New Roman" w:cs="Times New Roman"/>
          <w:szCs w:val="24"/>
        </w:rPr>
        <w:t>- ότι</w:t>
      </w:r>
      <w:r w:rsidRPr="007E5425">
        <w:rPr>
          <w:rFonts w:eastAsia="Times New Roman" w:cs="Times New Roman"/>
          <w:szCs w:val="24"/>
        </w:rPr>
        <w:t xml:space="preserve"> για</w:t>
      </w:r>
      <w:r w:rsidRPr="007E5425">
        <w:rPr>
          <w:rFonts w:eastAsia="Times New Roman" w:cs="Times New Roman"/>
          <w:szCs w:val="24"/>
        </w:rPr>
        <w:t xml:space="preserve"> το</w:t>
      </w:r>
      <w:r>
        <w:rPr>
          <w:rFonts w:eastAsia="Times New Roman" w:cs="Times New Roman"/>
          <w:szCs w:val="24"/>
        </w:rPr>
        <w:t>ν λόγο α</w:t>
      </w:r>
      <w:r w:rsidRPr="007E5425">
        <w:rPr>
          <w:rFonts w:eastAsia="Times New Roman" w:cs="Times New Roman"/>
          <w:szCs w:val="24"/>
        </w:rPr>
        <w:t>κριβώς αυτό</w:t>
      </w:r>
      <w:r>
        <w:rPr>
          <w:rFonts w:eastAsia="Times New Roman" w:cs="Times New Roman"/>
          <w:szCs w:val="24"/>
        </w:rPr>
        <w:t>,</w:t>
      </w:r>
      <w:r w:rsidRPr="007E5425">
        <w:rPr>
          <w:rFonts w:eastAsia="Times New Roman" w:cs="Times New Roman"/>
          <w:szCs w:val="24"/>
        </w:rPr>
        <w:t xml:space="preserve"> για να μπορέσουμε να ολοκληρώσουμε το νομοθετικό μας έργο</w:t>
      </w:r>
      <w:r>
        <w:rPr>
          <w:rFonts w:eastAsia="Times New Roman" w:cs="Times New Roman"/>
          <w:szCs w:val="24"/>
        </w:rPr>
        <w:t>,</w:t>
      </w:r>
      <w:r w:rsidRPr="007E5425">
        <w:rPr>
          <w:rFonts w:eastAsia="Times New Roman" w:cs="Times New Roman"/>
          <w:szCs w:val="24"/>
        </w:rPr>
        <w:t xml:space="preserve"> υπάρχει και κάποια σύμπτυξη νομοσχεδίων</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Για παράδειγμα φέραμε μαζί </w:t>
      </w:r>
      <w:r w:rsidRPr="007E5425">
        <w:rPr>
          <w:rFonts w:eastAsia="Times New Roman" w:cs="Times New Roman"/>
          <w:szCs w:val="24"/>
        </w:rPr>
        <w:t xml:space="preserve">με </w:t>
      </w:r>
      <w:r>
        <w:rPr>
          <w:rFonts w:eastAsia="Times New Roman" w:cs="Times New Roman"/>
          <w:szCs w:val="24"/>
        </w:rPr>
        <w:t xml:space="preserve">τους μετασχηματισμούς και το θέμα το ηλεκτρονικού τιμολογίου, ακριβώς </w:t>
      </w:r>
      <w:r w:rsidRPr="007E5425">
        <w:rPr>
          <w:rFonts w:eastAsia="Times New Roman" w:cs="Times New Roman"/>
          <w:szCs w:val="24"/>
        </w:rPr>
        <w:t>για να μπορέσουμε παράλληλα να π</w:t>
      </w:r>
      <w:r w:rsidRPr="007E5425">
        <w:rPr>
          <w:rFonts w:eastAsia="Times New Roman" w:cs="Times New Roman"/>
          <w:szCs w:val="24"/>
        </w:rPr>
        <w:t>ροωθήσουμε πάρα πολλά ζητήματα που εκκρεμούν</w:t>
      </w:r>
      <w:r>
        <w:rPr>
          <w:rFonts w:eastAsia="Times New Roman" w:cs="Times New Roman"/>
          <w:szCs w:val="24"/>
        </w:rPr>
        <w:t>.</w:t>
      </w:r>
      <w:r w:rsidRPr="007E5425">
        <w:rPr>
          <w:rFonts w:eastAsia="Times New Roman" w:cs="Times New Roman"/>
          <w:szCs w:val="24"/>
        </w:rPr>
        <w:t xml:space="preserve"> </w:t>
      </w:r>
    </w:p>
    <w:p w14:paraId="0CA0ABC0"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Δυστυχώς αυτή η Κ</w:t>
      </w:r>
      <w:r w:rsidRPr="007E5425">
        <w:rPr>
          <w:rFonts w:eastAsia="Times New Roman" w:cs="Times New Roman"/>
          <w:szCs w:val="24"/>
        </w:rPr>
        <w:t>υβέρνηση έχει επωμιστεί την αντιμετώπιση εκκρεμοτήτων δεκαετιών</w:t>
      </w:r>
      <w:r>
        <w:rPr>
          <w:rFonts w:eastAsia="Times New Roman" w:cs="Times New Roman"/>
          <w:szCs w:val="24"/>
        </w:rPr>
        <w:t>.</w:t>
      </w:r>
      <w:r w:rsidRPr="007E5425">
        <w:rPr>
          <w:rFonts w:eastAsia="Times New Roman" w:cs="Times New Roman"/>
          <w:szCs w:val="24"/>
        </w:rPr>
        <w:t xml:space="preserve"> Σε ό</w:t>
      </w:r>
      <w:r>
        <w:rPr>
          <w:rFonts w:eastAsia="Times New Roman" w:cs="Times New Roman"/>
          <w:szCs w:val="24"/>
        </w:rPr>
        <w:t>,</w:t>
      </w:r>
      <w:r w:rsidRPr="007E5425">
        <w:rPr>
          <w:rFonts w:eastAsia="Times New Roman" w:cs="Times New Roman"/>
          <w:szCs w:val="24"/>
        </w:rPr>
        <w:t>τι αφορά το εταιρικό δίκαιο</w:t>
      </w:r>
      <w:r>
        <w:rPr>
          <w:rFonts w:eastAsia="Times New Roman" w:cs="Times New Roman"/>
          <w:szCs w:val="24"/>
        </w:rPr>
        <w:t>,</w:t>
      </w:r>
      <w:r w:rsidRPr="007E5425">
        <w:rPr>
          <w:rFonts w:eastAsia="Times New Roman" w:cs="Times New Roman"/>
          <w:szCs w:val="24"/>
        </w:rPr>
        <w:t xml:space="preserve"> ο νόμος για τις </w:t>
      </w:r>
      <w:r>
        <w:rPr>
          <w:rFonts w:eastAsia="Times New Roman" w:cs="Times New Roman"/>
          <w:szCs w:val="24"/>
        </w:rPr>
        <w:t>α</w:t>
      </w:r>
      <w:r w:rsidRPr="007E5425">
        <w:rPr>
          <w:rFonts w:eastAsia="Times New Roman" w:cs="Times New Roman"/>
          <w:szCs w:val="24"/>
        </w:rPr>
        <w:t>νώνυμες</w:t>
      </w:r>
      <w:r>
        <w:rPr>
          <w:rFonts w:eastAsia="Times New Roman" w:cs="Times New Roman"/>
          <w:szCs w:val="24"/>
        </w:rPr>
        <w:t>,</w:t>
      </w:r>
      <w:r w:rsidRPr="007E5425">
        <w:rPr>
          <w:rFonts w:eastAsia="Times New Roman" w:cs="Times New Roman"/>
          <w:szCs w:val="24"/>
        </w:rPr>
        <w:t xml:space="preserve"> ο νόμος τώρα για τους μετασχηματισμούς και αυτά που θα επακολουθήσουν για την εποπτεία των εταιρειών και για το ΓΕΜΗ ιδιαίτερα</w:t>
      </w:r>
      <w:r>
        <w:rPr>
          <w:rFonts w:eastAsia="Times New Roman" w:cs="Times New Roman"/>
          <w:szCs w:val="24"/>
        </w:rPr>
        <w:t>,</w:t>
      </w:r>
      <w:r w:rsidRPr="007E5425">
        <w:rPr>
          <w:rFonts w:eastAsia="Times New Roman" w:cs="Times New Roman"/>
          <w:szCs w:val="24"/>
        </w:rPr>
        <w:t xml:space="preserve"> είναι εκκρεμότητες που πρέπει να καλυφθούν</w:t>
      </w:r>
      <w:r>
        <w:rPr>
          <w:rFonts w:eastAsia="Times New Roman" w:cs="Times New Roman"/>
          <w:szCs w:val="24"/>
        </w:rPr>
        <w:t>,</w:t>
      </w:r>
      <w:r w:rsidRPr="007E5425">
        <w:rPr>
          <w:rFonts w:eastAsia="Times New Roman" w:cs="Times New Roman"/>
          <w:szCs w:val="24"/>
        </w:rPr>
        <w:t xml:space="preserve"> ανεξαρτήτως των σκοπιμοτήτων της κρι</w:t>
      </w:r>
      <w:r w:rsidRPr="007E5425">
        <w:rPr>
          <w:rFonts w:eastAsia="Times New Roman" w:cs="Times New Roman"/>
          <w:szCs w:val="24"/>
        </w:rPr>
        <w:lastRenderedPageBreak/>
        <w:t>τικής που ασκείται εδώ</w:t>
      </w:r>
      <w:r>
        <w:rPr>
          <w:rFonts w:eastAsia="Times New Roman" w:cs="Times New Roman"/>
          <w:szCs w:val="24"/>
        </w:rPr>
        <w:t>.</w:t>
      </w:r>
      <w:r w:rsidRPr="007E5425">
        <w:rPr>
          <w:rFonts w:eastAsia="Times New Roman" w:cs="Times New Roman"/>
          <w:szCs w:val="24"/>
        </w:rPr>
        <w:t xml:space="preserve"> Μεταξύ μας όταν μιλάμε </w:t>
      </w:r>
      <w:r w:rsidRPr="007E5425">
        <w:rPr>
          <w:rFonts w:eastAsia="Times New Roman" w:cs="Times New Roman"/>
          <w:szCs w:val="24"/>
        </w:rPr>
        <w:t xml:space="preserve">και όλοι </w:t>
      </w:r>
      <w:r>
        <w:rPr>
          <w:rFonts w:eastAsia="Times New Roman" w:cs="Times New Roman"/>
          <w:szCs w:val="24"/>
        </w:rPr>
        <w:t>οι πολίτες καταλαβαίνουν ότι α</w:t>
      </w:r>
      <w:r w:rsidRPr="007E5425">
        <w:rPr>
          <w:rFonts w:eastAsia="Times New Roman" w:cs="Times New Roman"/>
          <w:szCs w:val="24"/>
        </w:rPr>
        <w:t xml:space="preserve">υτά είναι προβλήματα που πρέπει να αντιμετωπιστούν και </w:t>
      </w:r>
      <w:r>
        <w:rPr>
          <w:rFonts w:eastAsia="Times New Roman" w:cs="Times New Roman"/>
          <w:szCs w:val="24"/>
        </w:rPr>
        <w:t xml:space="preserve">η </w:t>
      </w:r>
      <w:r w:rsidRPr="007E5425">
        <w:rPr>
          <w:rFonts w:eastAsia="Times New Roman" w:cs="Times New Roman"/>
          <w:szCs w:val="24"/>
        </w:rPr>
        <w:t>αντιμετώπισή τους θα βοηθήσει</w:t>
      </w:r>
      <w:r>
        <w:rPr>
          <w:rFonts w:eastAsia="Times New Roman" w:cs="Times New Roman"/>
          <w:szCs w:val="24"/>
        </w:rPr>
        <w:t>.</w:t>
      </w:r>
      <w:r w:rsidRPr="007E5425">
        <w:rPr>
          <w:rFonts w:eastAsia="Times New Roman" w:cs="Times New Roman"/>
          <w:szCs w:val="24"/>
        </w:rPr>
        <w:t xml:space="preserve"> </w:t>
      </w:r>
    </w:p>
    <w:p w14:paraId="0CA0ABC1"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π</w:t>
      </w:r>
      <w:r w:rsidRPr="007E5425">
        <w:rPr>
          <w:rFonts w:eastAsia="Times New Roman" w:cs="Times New Roman"/>
          <w:szCs w:val="24"/>
        </w:rPr>
        <w:t xml:space="preserve">ροφανώς υπάρχουν πάρα πολλοί ψηφοφόροι και στελέχη του </w:t>
      </w:r>
      <w:r>
        <w:rPr>
          <w:rFonts w:eastAsia="Times New Roman" w:cs="Times New Roman"/>
          <w:szCs w:val="24"/>
        </w:rPr>
        <w:t>ΚΚΕ που μετέχουν σε μικρομεσαίες επιχειρήσεις, σ</w:t>
      </w:r>
      <w:r w:rsidRPr="007E5425">
        <w:rPr>
          <w:rFonts w:eastAsia="Times New Roman" w:cs="Times New Roman"/>
          <w:szCs w:val="24"/>
        </w:rPr>
        <w:t>ε εταιρεί</w:t>
      </w:r>
      <w:r w:rsidRPr="007E5425">
        <w:rPr>
          <w:rFonts w:eastAsia="Times New Roman" w:cs="Times New Roman"/>
          <w:szCs w:val="24"/>
        </w:rPr>
        <w:t>ες και τους απασχολούν αυτά τα προβλήματα</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Ένας μεγάλος αριθμών των εργαζομένων, </w:t>
      </w:r>
      <w:r w:rsidRPr="007E5425">
        <w:rPr>
          <w:rFonts w:eastAsia="Times New Roman" w:cs="Times New Roman"/>
          <w:szCs w:val="24"/>
        </w:rPr>
        <w:t>ο κορμός</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εργάζεται σε τέτοιου είδους </w:t>
      </w:r>
      <w:r w:rsidRPr="007E5425">
        <w:rPr>
          <w:rFonts w:eastAsia="Times New Roman" w:cs="Times New Roman"/>
          <w:szCs w:val="24"/>
        </w:rPr>
        <w:t xml:space="preserve">εταιρείες </w:t>
      </w:r>
      <w:r>
        <w:rPr>
          <w:rFonts w:eastAsia="Times New Roman" w:cs="Times New Roman"/>
          <w:szCs w:val="24"/>
        </w:rPr>
        <w:t xml:space="preserve">και </w:t>
      </w:r>
      <w:r w:rsidRPr="007E5425">
        <w:rPr>
          <w:rFonts w:eastAsia="Times New Roman" w:cs="Times New Roman"/>
          <w:szCs w:val="24"/>
        </w:rPr>
        <w:t>τους απασχολεί το μέλλον των εταιρειών</w:t>
      </w:r>
      <w:r>
        <w:rPr>
          <w:rFonts w:eastAsia="Times New Roman" w:cs="Times New Roman"/>
          <w:szCs w:val="24"/>
        </w:rPr>
        <w:t>.</w:t>
      </w:r>
      <w:r w:rsidRPr="007E5425">
        <w:rPr>
          <w:rFonts w:eastAsia="Times New Roman" w:cs="Times New Roman"/>
          <w:szCs w:val="24"/>
        </w:rPr>
        <w:t xml:space="preserve"> Αν κανείς αδιαφορεί για αυτά τα μικρά πράγματα</w:t>
      </w:r>
      <w:r>
        <w:rPr>
          <w:rFonts w:eastAsia="Times New Roman" w:cs="Times New Roman"/>
          <w:szCs w:val="24"/>
        </w:rPr>
        <w:t xml:space="preserve">, αδιαφορεί για το σύνολο </w:t>
      </w:r>
      <w:r w:rsidRPr="007E5425">
        <w:rPr>
          <w:rFonts w:eastAsia="Times New Roman" w:cs="Times New Roman"/>
          <w:szCs w:val="24"/>
        </w:rPr>
        <w:t>της οικονομ</w:t>
      </w:r>
      <w:r w:rsidRPr="007E5425">
        <w:rPr>
          <w:rFonts w:eastAsia="Times New Roman" w:cs="Times New Roman"/>
          <w:szCs w:val="24"/>
        </w:rPr>
        <w:t>ίας και για το μέλλον της εργασίας στην Ελλάδα</w:t>
      </w:r>
      <w:r>
        <w:rPr>
          <w:rFonts w:eastAsia="Times New Roman" w:cs="Times New Roman"/>
          <w:szCs w:val="24"/>
        </w:rPr>
        <w:t>.</w:t>
      </w:r>
    </w:p>
    <w:p w14:paraId="0CA0ABC2"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Μιλάμε για την παρούσα ζωή </w:t>
      </w:r>
      <w:r>
        <w:rPr>
          <w:rFonts w:eastAsia="Times New Roman" w:cs="Times New Roman"/>
          <w:szCs w:val="24"/>
        </w:rPr>
        <w:t xml:space="preserve">και όχι για τη </w:t>
      </w:r>
      <w:r w:rsidRPr="007E5425">
        <w:rPr>
          <w:rFonts w:eastAsia="Times New Roman" w:cs="Times New Roman"/>
          <w:szCs w:val="24"/>
        </w:rPr>
        <w:t>μετά θάνατον</w:t>
      </w:r>
      <w:r>
        <w:rPr>
          <w:rFonts w:eastAsia="Times New Roman" w:cs="Times New Roman"/>
          <w:szCs w:val="24"/>
        </w:rPr>
        <w:t>.</w:t>
      </w:r>
      <w:r w:rsidRPr="007E5425">
        <w:rPr>
          <w:rFonts w:eastAsia="Times New Roman" w:cs="Times New Roman"/>
          <w:szCs w:val="24"/>
        </w:rPr>
        <w:t xml:space="preserve"> Στην παρούσα ζωή οφείλουμε να αντιμετωπίσουμε τα προβλήματα που υπάρχουν σήμερα</w:t>
      </w:r>
      <w:r>
        <w:rPr>
          <w:rFonts w:eastAsia="Times New Roman" w:cs="Times New Roman"/>
          <w:szCs w:val="24"/>
        </w:rPr>
        <w:t>.</w:t>
      </w:r>
      <w:r w:rsidRPr="007E5425">
        <w:rPr>
          <w:rFonts w:eastAsia="Times New Roman" w:cs="Times New Roman"/>
          <w:szCs w:val="24"/>
        </w:rPr>
        <w:t xml:space="preserve"> Και ανάμεσα στα προβλήματα </w:t>
      </w:r>
      <w:r>
        <w:rPr>
          <w:rFonts w:eastAsia="Times New Roman" w:cs="Times New Roman"/>
          <w:szCs w:val="24"/>
        </w:rPr>
        <w:t xml:space="preserve">που </w:t>
      </w:r>
      <w:r w:rsidRPr="007E5425">
        <w:rPr>
          <w:rFonts w:eastAsia="Times New Roman" w:cs="Times New Roman"/>
          <w:szCs w:val="24"/>
        </w:rPr>
        <w:t>υπάρχουν σήμερα</w:t>
      </w:r>
      <w:r>
        <w:rPr>
          <w:rFonts w:eastAsia="Times New Roman" w:cs="Times New Roman"/>
          <w:szCs w:val="24"/>
        </w:rPr>
        <w:t>,</w:t>
      </w:r>
      <w:r w:rsidRPr="007E5425">
        <w:rPr>
          <w:rFonts w:eastAsia="Times New Roman" w:cs="Times New Roman"/>
          <w:szCs w:val="24"/>
        </w:rPr>
        <w:t xml:space="preserve"> καλώς ή κακώς</w:t>
      </w:r>
      <w:r>
        <w:rPr>
          <w:rFonts w:eastAsia="Times New Roman" w:cs="Times New Roman"/>
          <w:szCs w:val="24"/>
        </w:rPr>
        <w:t>,</w:t>
      </w:r>
      <w:r w:rsidRPr="007E5425">
        <w:rPr>
          <w:rFonts w:eastAsia="Times New Roman" w:cs="Times New Roman"/>
          <w:szCs w:val="24"/>
        </w:rPr>
        <w:t xml:space="preserve"> είναι κα</w:t>
      </w:r>
      <w:r w:rsidRPr="007E5425">
        <w:rPr>
          <w:rFonts w:eastAsia="Times New Roman" w:cs="Times New Roman"/>
          <w:szCs w:val="24"/>
        </w:rPr>
        <w:t>ι αυτά</w:t>
      </w:r>
      <w:r>
        <w:rPr>
          <w:rFonts w:eastAsia="Times New Roman" w:cs="Times New Roman"/>
          <w:szCs w:val="24"/>
        </w:rPr>
        <w:t>.</w:t>
      </w:r>
      <w:r w:rsidRPr="007E5425">
        <w:rPr>
          <w:rFonts w:eastAsia="Times New Roman" w:cs="Times New Roman"/>
          <w:szCs w:val="24"/>
        </w:rPr>
        <w:t xml:space="preserve"> Επομένως η Κυβέρνηση θα συνεχίσει να τα αντιμετωπίζει</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Το νομοσχέδιο αυτό είναι ένα πολύ λ</w:t>
      </w:r>
      <w:r w:rsidRPr="007E5425">
        <w:rPr>
          <w:rFonts w:eastAsia="Times New Roman" w:cs="Times New Roman"/>
          <w:szCs w:val="24"/>
        </w:rPr>
        <w:t>αμπρό δείγμα</w:t>
      </w:r>
      <w:r>
        <w:rPr>
          <w:rFonts w:eastAsia="Times New Roman" w:cs="Times New Roman"/>
          <w:szCs w:val="24"/>
        </w:rPr>
        <w:t>,</w:t>
      </w:r>
      <w:r w:rsidRPr="007E5425">
        <w:rPr>
          <w:rFonts w:eastAsia="Times New Roman" w:cs="Times New Roman"/>
          <w:szCs w:val="24"/>
        </w:rPr>
        <w:t xml:space="preserve"> σε σχέση </w:t>
      </w:r>
      <w:r>
        <w:rPr>
          <w:rFonts w:eastAsia="Times New Roman" w:cs="Times New Roman"/>
          <w:szCs w:val="24"/>
        </w:rPr>
        <w:t>–επαναλαμβάνω- με</w:t>
      </w:r>
      <w:r w:rsidRPr="007E5425">
        <w:rPr>
          <w:rFonts w:eastAsia="Times New Roman" w:cs="Times New Roman"/>
          <w:szCs w:val="24"/>
        </w:rPr>
        <w:t xml:space="preserve"> το κενό που παραλάβαμε</w:t>
      </w:r>
      <w:r>
        <w:rPr>
          <w:rFonts w:eastAsia="Times New Roman" w:cs="Times New Roman"/>
          <w:szCs w:val="24"/>
        </w:rPr>
        <w:t>.</w:t>
      </w:r>
      <w:r w:rsidRPr="007E5425">
        <w:rPr>
          <w:rFonts w:eastAsia="Times New Roman" w:cs="Times New Roman"/>
          <w:szCs w:val="24"/>
        </w:rPr>
        <w:t xml:space="preserve"> </w:t>
      </w:r>
    </w:p>
    <w:p w14:paraId="0CA0ABC3"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όσον αφορά </w:t>
      </w:r>
      <w:r w:rsidRPr="007E5425">
        <w:rPr>
          <w:rFonts w:eastAsia="Times New Roman" w:cs="Times New Roman"/>
          <w:szCs w:val="24"/>
        </w:rPr>
        <w:t>τις τροπολογίες</w:t>
      </w:r>
      <w:r>
        <w:rPr>
          <w:rFonts w:eastAsia="Times New Roman" w:cs="Times New Roman"/>
          <w:szCs w:val="24"/>
        </w:rPr>
        <w:t>,</w:t>
      </w:r>
      <w:r w:rsidRPr="007E5425">
        <w:rPr>
          <w:rFonts w:eastAsia="Times New Roman" w:cs="Times New Roman"/>
          <w:szCs w:val="24"/>
        </w:rPr>
        <w:t xml:space="preserve"> επαναλαμβάνω </w:t>
      </w:r>
      <w:r>
        <w:rPr>
          <w:rFonts w:eastAsia="Times New Roman" w:cs="Times New Roman"/>
          <w:szCs w:val="24"/>
        </w:rPr>
        <w:t xml:space="preserve">ότι </w:t>
      </w:r>
      <w:r w:rsidRPr="007E5425">
        <w:rPr>
          <w:rFonts w:eastAsia="Times New Roman" w:cs="Times New Roman"/>
          <w:szCs w:val="24"/>
        </w:rPr>
        <w:t>σε συνενν</w:t>
      </w:r>
      <w:r>
        <w:rPr>
          <w:rFonts w:eastAsia="Times New Roman" w:cs="Times New Roman"/>
          <w:szCs w:val="24"/>
        </w:rPr>
        <w:t>όηση με τον κ.</w:t>
      </w:r>
      <w:r w:rsidRPr="007E5425">
        <w:rPr>
          <w:rFonts w:eastAsia="Times New Roman" w:cs="Times New Roman"/>
          <w:szCs w:val="24"/>
        </w:rPr>
        <w:t xml:space="preserve"> Κακλαμάνη</w:t>
      </w:r>
      <w:r>
        <w:rPr>
          <w:rFonts w:eastAsia="Times New Roman" w:cs="Times New Roman"/>
          <w:szCs w:val="24"/>
        </w:rPr>
        <w:t>,</w:t>
      </w:r>
      <w:r w:rsidRPr="007E5425">
        <w:rPr>
          <w:rFonts w:eastAsia="Times New Roman" w:cs="Times New Roman"/>
          <w:szCs w:val="24"/>
        </w:rPr>
        <w:t xml:space="preserve"> υπήρξε</w:t>
      </w:r>
      <w:r w:rsidRPr="007E5425">
        <w:rPr>
          <w:rFonts w:eastAsia="Times New Roman" w:cs="Times New Roman"/>
          <w:szCs w:val="24"/>
        </w:rPr>
        <w:t xml:space="preserve"> νομοτεχνική βελτίωση της τροπολογίας του</w:t>
      </w:r>
      <w:r>
        <w:rPr>
          <w:rFonts w:eastAsia="Times New Roman" w:cs="Times New Roman"/>
          <w:szCs w:val="24"/>
        </w:rPr>
        <w:t xml:space="preserve"> και</w:t>
      </w:r>
      <w:r w:rsidRPr="007E5425">
        <w:rPr>
          <w:rFonts w:eastAsia="Times New Roman" w:cs="Times New Roman"/>
          <w:szCs w:val="24"/>
        </w:rPr>
        <w:t xml:space="preserve"> την αποδέχεται</w:t>
      </w:r>
      <w:r>
        <w:rPr>
          <w:rFonts w:eastAsia="Times New Roman" w:cs="Times New Roman"/>
          <w:szCs w:val="24"/>
        </w:rPr>
        <w:t>.</w:t>
      </w:r>
      <w:r w:rsidRPr="007E5425">
        <w:rPr>
          <w:rFonts w:eastAsia="Times New Roman" w:cs="Times New Roman"/>
          <w:szCs w:val="24"/>
        </w:rPr>
        <w:t xml:space="preserve"> Θα πάει στις </w:t>
      </w:r>
      <w:r>
        <w:rPr>
          <w:rFonts w:eastAsia="Times New Roman" w:cs="Times New Roman"/>
          <w:szCs w:val="24"/>
        </w:rPr>
        <w:t xml:space="preserve">λοιπές </w:t>
      </w:r>
      <w:r w:rsidRPr="007E5425">
        <w:rPr>
          <w:rFonts w:eastAsia="Times New Roman" w:cs="Times New Roman"/>
          <w:szCs w:val="24"/>
        </w:rPr>
        <w:t xml:space="preserve">διατάξεις για να μη </w:t>
      </w:r>
      <w:r>
        <w:rPr>
          <w:rFonts w:eastAsia="Times New Roman" w:cs="Times New Roman"/>
          <w:szCs w:val="24"/>
        </w:rPr>
        <w:t xml:space="preserve">διασπάσουμε </w:t>
      </w:r>
      <w:r w:rsidRPr="007E5425">
        <w:rPr>
          <w:rFonts w:eastAsia="Times New Roman" w:cs="Times New Roman"/>
          <w:szCs w:val="24"/>
        </w:rPr>
        <w:t>την ενότητα του νομοσχεδίου πριν</w:t>
      </w:r>
      <w:r>
        <w:rPr>
          <w:rFonts w:eastAsia="Times New Roman" w:cs="Times New Roman"/>
          <w:szCs w:val="24"/>
        </w:rPr>
        <w:t>.</w:t>
      </w:r>
      <w:r w:rsidRPr="007E5425">
        <w:rPr>
          <w:rFonts w:eastAsia="Times New Roman" w:cs="Times New Roman"/>
          <w:szCs w:val="24"/>
        </w:rPr>
        <w:t xml:space="preserve"> </w:t>
      </w:r>
    </w:p>
    <w:p w14:paraId="0CA0ABC4"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Η </w:t>
      </w:r>
      <w:r w:rsidRPr="007E5425">
        <w:rPr>
          <w:rFonts w:eastAsia="Times New Roman" w:cs="Times New Roman"/>
          <w:szCs w:val="24"/>
        </w:rPr>
        <w:t xml:space="preserve">τροπολογία </w:t>
      </w:r>
      <w:r>
        <w:rPr>
          <w:rFonts w:eastAsia="Times New Roman" w:cs="Times New Roman"/>
          <w:szCs w:val="24"/>
        </w:rPr>
        <w:t xml:space="preserve">για τον ΟΟΣΑ, </w:t>
      </w:r>
      <w:r w:rsidRPr="007E5425">
        <w:rPr>
          <w:rFonts w:eastAsia="Times New Roman" w:cs="Times New Roman"/>
          <w:szCs w:val="24"/>
        </w:rPr>
        <w:t>για τη μόνιμη αντιπροσωπεία</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δ</w:t>
      </w:r>
      <w:r w:rsidRPr="007E5425">
        <w:rPr>
          <w:rFonts w:eastAsia="Times New Roman" w:cs="Times New Roman"/>
          <w:szCs w:val="24"/>
        </w:rPr>
        <w:t>εν θα συζητηθεί σήμερα</w:t>
      </w:r>
      <w:r>
        <w:rPr>
          <w:rFonts w:eastAsia="Times New Roman" w:cs="Times New Roman"/>
          <w:szCs w:val="24"/>
        </w:rPr>
        <w:t>. Την αποσύρουμε.</w:t>
      </w:r>
      <w:r w:rsidRPr="007E5425">
        <w:rPr>
          <w:rFonts w:eastAsia="Times New Roman" w:cs="Times New Roman"/>
          <w:szCs w:val="24"/>
        </w:rPr>
        <w:t xml:space="preserve"> </w:t>
      </w:r>
    </w:p>
    <w:p w14:paraId="0CA0ABC5"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Σε σχέση με την τροπολογία που κατέθεσε ο </w:t>
      </w:r>
      <w:r>
        <w:rPr>
          <w:rFonts w:eastAsia="Times New Roman" w:cs="Times New Roman"/>
          <w:szCs w:val="24"/>
        </w:rPr>
        <w:t xml:space="preserve">κ. </w:t>
      </w:r>
      <w:proofErr w:type="spellStart"/>
      <w:r>
        <w:rPr>
          <w:rFonts w:eastAsia="Times New Roman" w:cs="Times New Roman"/>
          <w:szCs w:val="24"/>
        </w:rPr>
        <w:t>Δένδιας</w:t>
      </w:r>
      <w:proofErr w:type="spellEnd"/>
      <w:r>
        <w:rPr>
          <w:rFonts w:eastAsia="Times New Roman" w:cs="Times New Roman"/>
          <w:szCs w:val="24"/>
        </w:rPr>
        <w:t>,</w:t>
      </w:r>
      <w:r>
        <w:rPr>
          <w:rFonts w:eastAsia="Times New Roman" w:cs="Times New Roman"/>
          <w:szCs w:val="24"/>
        </w:rPr>
        <w:t xml:space="preserve"> σας είπα </w:t>
      </w:r>
      <w:r w:rsidRPr="007E5425">
        <w:rPr>
          <w:rFonts w:eastAsia="Times New Roman" w:cs="Times New Roman"/>
          <w:szCs w:val="24"/>
        </w:rPr>
        <w:t>ότι μετά από συνεννόηση με το Υπουργείο Οικονομικών</w:t>
      </w:r>
      <w:r>
        <w:rPr>
          <w:rFonts w:eastAsia="Times New Roman" w:cs="Times New Roman"/>
          <w:szCs w:val="24"/>
        </w:rPr>
        <w:t>,</w:t>
      </w:r>
      <w:r w:rsidRPr="007E5425">
        <w:rPr>
          <w:rFonts w:eastAsia="Times New Roman" w:cs="Times New Roman"/>
          <w:szCs w:val="24"/>
        </w:rPr>
        <w:t xml:space="preserve"> θα δούμε τις πρωτοβουλίες που είναι σε </w:t>
      </w:r>
      <w:r>
        <w:rPr>
          <w:rFonts w:eastAsia="Times New Roman" w:cs="Times New Roman"/>
          <w:szCs w:val="24"/>
        </w:rPr>
        <w:t xml:space="preserve">εξέλιξη </w:t>
      </w:r>
      <w:r w:rsidRPr="007E5425">
        <w:rPr>
          <w:rFonts w:eastAsia="Times New Roman" w:cs="Times New Roman"/>
          <w:szCs w:val="24"/>
        </w:rPr>
        <w:t>σήμερα</w:t>
      </w:r>
      <w:r>
        <w:rPr>
          <w:rFonts w:eastAsia="Times New Roman" w:cs="Times New Roman"/>
          <w:szCs w:val="24"/>
        </w:rPr>
        <w:t>.</w:t>
      </w:r>
      <w:r w:rsidRPr="007E5425">
        <w:rPr>
          <w:rFonts w:eastAsia="Times New Roman" w:cs="Times New Roman"/>
          <w:szCs w:val="24"/>
        </w:rPr>
        <w:t xml:space="preserve"> Αν υπάρχει κενό</w:t>
      </w:r>
      <w:r>
        <w:rPr>
          <w:rFonts w:eastAsia="Times New Roman" w:cs="Times New Roman"/>
          <w:szCs w:val="24"/>
        </w:rPr>
        <w:t>, π</w:t>
      </w:r>
      <w:r w:rsidRPr="007E5425">
        <w:rPr>
          <w:rFonts w:eastAsia="Times New Roman" w:cs="Times New Roman"/>
          <w:szCs w:val="24"/>
        </w:rPr>
        <w:t>ροφανώς</w:t>
      </w:r>
      <w:r>
        <w:rPr>
          <w:rFonts w:eastAsia="Times New Roman" w:cs="Times New Roman"/>
          <w:szCs w:val="24"/>
        </w:rPr>
        <w:t>,</w:t>
      </w:r>
      <w:r w:rsidRPr="007E5425">
        <w:rPr>
          <w:rFonts w:eastAsia="Times New Roman" w:cs="Times New Roman"/>
          <w:szCs w:val="24"/>
        </w:rPr>
        <w:t xml:space="preserve"> θα επανέλθει η συζήτηση αύριο </w:t>
      </w:r>
      <w:r>
        <w:rPr>
          <w:rFonts w:eastAsia="Times New Roman" w:cs="Times New Roman"/>
          <w:szCs w:val="24"/>
        </w:rPr>
        <w:t xml:space="preserve">ή </w:t>
      </w:r>
      <w:r w:rsidRPr="007E5425">
        <w:rPr>
          <w:rFonts w:eastAsia="Times New Roman" w:cs="Times New Roman"/>
          <w:szCs w:val="24"/>
        </w:rPr>
        <w:t>μεθαύριο</w:t>
      </w:r>
      <w:r>
        <w:rPr>
          <w:rFonts w:eastAsia="Times New Roman" w:cs="Times New Roman"/>
          <w:szCs w:val="24"/>
        </w:rPr>
        <w:t>.</w:t>
      </w:r>
    </w:p>
    <w:p w14:paraId="0CA0ABC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A0ABC7" w14:textId="77777777" w:rsidR="008679D8" w:rsidRDefault="0055782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Κι εμείς ευχαριστούμε, κύριε Υπουργέ. </w:t>
      </w:r>
    </w:p>
    <w:p w14:paraId="0CA0ABC8"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μια ανακοίνωση προς το Σώμα. </w:t>
      </w:r>
    </w:p>
    <w:p w14:paraId="0CA0ABC9"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Ο Γενικός Γραμματέας του Κομμουνιστικού Κόμματος Ελλάδας και </w:t>
      </w:r>
      <w:r>
        <w:rPr>
          <w:rFonts w:eastAsia="Times New Roman" w:cs="Times New Roman"/>
          <w:szCs w:val="24"/>
        </w:rPr>
        <w:t xml:space="preserve">δεκατέσσερις </w:t>
      </w:r>
      <w:r w:rsidRPr="007E5425">
        <w:rPr>
          <w:rFonts w:eastAsia="Times New Roman" w:cs="Times New Roman"/>
          <w:szCs w:val="24"/>
        </w:rPr>
        <w:t xml:space="preserve">Βουλευτές </w:t>
      </w:r>
      <w:r>
        <w:rPr>
          <w:rFonts w:eastAsia="Times New Roman" w:cs="Times New Roman"/>
          <w:szCs w:val="24"/>
        </w:rPr>
        <w:t xml:space="preserve">του κόμματός του κατέθεσαν </w:t>
      </w:r>
      <w:r>
        <w:rPr>
          <w:rFonts w:eastAsia="Times New Roman" w:cs="Times New Roman"/>
          <w:szCs w:val="24"/>
        </w:rPr>
        <w:lastRenderedPageBreak/>
        <w:t>π</w:t>
      </w:r>
      <w:r w:rsidRPr="007E5425">
        <w:rPr>
          <w:rFonts w:eastAsia="Times New Roman" w:cs="Times New Roman"/>
          <w:szCs w:val="24"/>
        </w:rPr>
        <w:t>ρόταση νόμου</w:t>
      </w:r>
      <w:r>
        <w:rPr>
          <w:rFonts w:eastAsia="Times New Roman" w:cs="Times New Roman"/>
          <w:szCs w:val="24"/>
        </w:rPr>
        <w:t>:</w:t>
      </w:r>
      <w:r w:rsidRPr="007E5425">
        <w:rPr>
          <w:rFonts w:eastAsia="Times New Roman" w:cs="Times New Roman"/>
          <w:szCs w:val="24"/>
        </w:rPr>
        <w:t xml:space="preserve"> </w:t>
      </w:r>
      <w:r>
        <w:rPr>
          <w:rFonts w:eastAsia="Times New Roman" w:cs="Times New Roman"/>
          <w:szCs w:val="24"/>
        </w:rPr>
        <w:t xml:space="preserve">«Για τις ναυτεργατικές </w:t>
      </w:r>
      <w:r w:rsidRPr="007E5425">
        <w:rPr>
          <w:rFonts w:eastAsia="Times New Roman" w:cs="Times New Roman"/>
          <w:szCs w:val="24"/>
        </w:rPr>
        <w:t xml:space="preserve">συνδικαλιστικές οργανώσεις </w:t>
      </w:r>
      <w:r>
        <w:rPr>
          <w:rFonts w:eastAsia="Times New Roman" w:cs="Times New Roman"/>
          <w:szCs w:val="24"/>
        </w:rPr>
        <w:t>-</w:t>
      </w:r>
      <w:r w:rsidRPr="007E5425">
        <w:rPr>
          <w:rFonts w:eastAsia="Times New Roman" w:cs="Times New Roman"/>
          <w:szCs w:val="24"/>
        </w:rPr>
        <w:t>Τροποποίηση και συ</w:t>
      </w:r>
      <w:r>
        <w:rPr>
          <w:rFonts w:eastAsia="Times New Roman" w:cs="Times New Roman"/>
          <w:szCs w:val="24"/>
        </w:rPr>
        <w:t>μπλήρωση των διατάξεων του ν.1264/</w:t>
      </w:r>
      <w:r w:rsidRPr="007E5425">
        <w:rPr>
          <w:rFonts w:eastAsia="Times New Roman" w:cs="Times New Roman"/>
          <w:szCs w:val="24"/>
        </w:rPr>
        <w:t>1982</w:t>
      </w:r>
      <w:r>
        <w:rPr>
          <w:rFonts w:eastAsia="Times New Roman" w:cs="Times New Roman"/>
          <w:szCs w:val="24"/>
        </w:rPr>
        <w:t>,</w:t>
      </w:r>
      <w:r w:rsidRPr="007E5425">
        <w:rPr>
          <w:rFonts w:eastAsia="Times New Roman" w:cs="Times New Roman"/>
          <w:szCs w:val="24"/>
        </w:rPr>
        <w:t xml:space="preserve"> προκειμένου να υπάγονται στο κανονιστικό του </w:t>
      </w:r>
      <w:r>
        <w:rPr>
          <w:rFonts w:eastAsia="Times New Roman" w:cs="Times New Roman"/>
          <w:szCs w:val="24"/>
        </w:rPr>
        <w:t xml:space="preserve">πεδίο και οι </w:t>
      </w:r>
      <w:r w:rsidRPr="007E5425">
        <w:rPr>
          <w:rFonts w:eastAsia="Times New Roman" w:cs="Times New Roman"/>
          <w:szCs w:val="24"/>
        </w:rPr>
        <w:t>ναυτεργατικές συνδικαλιστές οργανώσεις</w:t>
      </w:r>
      <w:r>
        <w:rPr>
          <w:rFonts w:eastAsia="Times New Roman" w:cs="Times New Roman"/>
          <w:szCs w:val="24"/>
        </w:rPr>
        <w:t>».</w:t>
      </w:r>
    </w:p>
    <w:p w14:paraId="0CA0ABCA" w14:textId="77777777" w:rsidR="008679D8" w:rsidRDefault="00557822">
      <w:pPr>
        <w:spacing w:line="600" w:lineRule="auto"/>
        <w:ind w:firstLine="720"/>
        <w:jc w:val="both"/>
        <w:rPr>
          <w:rFonts w:eastAsia="Times New Roman" w:cs="Times New Roman"/>
          <w:szCs w:val="24"/>
        </w:rPr>
      </w:pPr>
      <w:r w:rsidRPr="007E5425">
        <w:rPr>
          <w:rFonts w:eastAsia="Times New Roman" w:cs="Times New Roman"/>
          <w:szCs w:val="24"/>
        </w:rPr>
        <w:t xml:space="preserve">Παραπέμπεται στην αρμόδια </w:t>
      </w:r>
      <w:r>
        <w:rPr>
          <w:rFonts w:eastAsia="Times New Roman" w:cs="Times New Roman"/>
          <w:szCs w:val="24"/>
        </w:rPr>
        <w:t>Δ</w:t>
      </w:r>
      <w:r w:rsidRPr="007E5425">
        <w:rPr>
          <w:rFonts w:eastAsia="Times New Roman" w:cs="Times New Roman"/>
          <w:szCs w:val="24"/>
        </w:rPr>
        <w:t>ιαρκή Επιτροπή</w:t>
      </w:r>
      <w:r>
        <w:rPr>
          <w:rFonts w:eastAsia="Times New Roman" w:cs="Times New Roman"/>
          <w:szCs w:val="24"/>
        </w:rPr>
        <w:t>.</w:t>
      </w:r>
      <w:r w:rsidRPr="007E5425">
        <w:rPr>
          <w:rFonts w:eastAsia="Times New Roman" w:cs="Times New Roman"/>
          <w:szCs w:val="24"/>
        </w:rPr>
        <w:t xml:space="preserve"> </w:t>
      </w:r>
    </w:p>
    <w:p w14:paraId="0CA0ABCB" w14:textId="77777777" w:rsidR="008679D8" w:rsidRDefault="00557822">
      <w:pPr>
        <w:spacing w:after="0" w:line="600" w:lineRule="auto"/>
        <w:ind w:firstLine="720"/>
        <w:jc w:val="both"/>
        <w:rPr>
          <w:rFonts w:eastAsiaTheme="minorHAnsi"/>
          <w:szCs w:val="24"/>
          <w:lang w:eastAsia="en-US"/>
        </w:rPr>
      </w:pPr>
      <w:r w:rsidRPr="00526212">
        <w:rPr>
          <w:rFonts w:eastAsiaTheme="minorHAnsi"/>
          <w:szCs w:val="24"/>
          <w:lang w:eastAsia="en-US"/>
        </w:rPr>
        <w:t>Κυρί</w:t>
      </w:r>
      <w:r w:rsidRPr="00526212">
        <w:rPr>
          <w:rFonts w:eastAsiaTheme="minorHAnsi"/>
          <w:szCs w:val="24"/>
          <w:lang w:eastAsia="en-US"/>
        </w:rPr>
        <w:t xml:space="preserve">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sidRPr="00526212">
        <w:rPr>
          <w:rFonts w:eastAsiaTheme="minorHAnsi"/>
          <w:szCs w:val="24"/>
          <w:lang w:eastAsia="en-US"/>
        </w:rPr>
        <w:t>τρόπο οργάνωσης</w:t>
      </w:r>
      <w:r>
        <w:rPr>
          <w:rFonts w:eastAsiaTheme="minorHAnsi"/>
          <w:szCs w:val="24"/>
          <w:lang w:eastAsia="en-US"/>
        </w:rPr>
        <w:t xml:space="preserve"> και λειτουργίας της Βουλής, είκοσι έξι μέλη από το ΚΕΘΕΕΑ.</w:t>
      </w:r>
    </w:p>
    <w:p w14:paraId="0CA0ABCC" w14:textId="77777777" w:rsidR="008679D8" w:rsidRDefault="00557822">
      <w:pPr>
        <w:spacing w:after="0" w:line="600" w:lineRule="auto"/>
        <w:ind w:firstLine="720"/>
        <w:jc w:val="both"/>
        <w:rPr>
          <w:rFonts w:eastAsia="SimSun"/>
          <w:szCs w:val="24"/>
          <w:lang w:eastAsia="zh-CN"/>
        </w:rPr>
      </w:pPr>
      <w:r>
        <w:rPr>
          <w:rFonts w:eastAsiaTheme="minorHAnsi"/>
          <w:szCs w:val="24"/>
          <w:lang w:eastAsia="en-US"/>
        </w:rPr>
        <w:t xml:space="preserve">Η </w:t>
      </w:r>
      <w:r w:rsidRPr="00526212">
        <w:rPr>
          <w:rFonts w:eastAsiaTheme="minorHAnsi"/>
          <w:szCs w:val="24"/>
          <w:lang w:eastAsia="en-US"/>
        </w:rPr>
        <w:t>Βουλή το</w:t>
      </w:r>
      <w:r>
        <w:rPr>
          <w:rFonts w:eastAsiaTheme="minorHAnsi"/>
          <w:szCs w:val="24"/>
          <w:lang w:eastAsia="en-US"/>
        </w:rPr>
        <w:t>ύ</w:t>
      </w:r>
      <w:r w:rsidRPr="00526212">
        <w:rPr>
          <w:rFonts w:eastAsiaTheme="minorHAnsi"/>
          <w:szCs w:val="24"/>
          <w:lang w:eastAsia="en-US"/>
        </w:rPr>
        <w:t>ς καλωσορίζει.</w:t>
      </w:r>
    </w:p>
    <w:p w14:paraId="0CA0ABCD" w14:textId="77777777" w:rsidR="008679D8" w:rsidRDefault="00557822">
      <w:pPr>
        <w:tabs>
          <w:tab w:val="left" w:pos="6787"/>
        </w:tabs>
        <w:spacing w:after="0" w:line="600" w:lineRule="auto"/>
        <w:ind w:firstLine="720"/>
        <w:jc w:val="center"/>
        <w:rPr>
          <w:rFonts w:eastAsiaTheme="minorHAnsi"/>
          <w:szCs w:val="24"/>
          <w:lang w:eastAsia="en-US"/>
        </w:rPr>
      </w:pPr>
      <w:r w:rsidRPr="00526212">
        <w:rPr>
          <w:rFonts w:eastAsiaTheme="minorHAnsi"/>
          <w:szCs w:val="24"/>
          <w:lang w:eastAsia="en-US"/>
        </w:rPr>
        <w:t>(Χειροκροτήματα απ</w:t>
      </w:r>
      <w:r>
        <w:rPr>
          <w:rFonts w:eastAsiaTheme="minorHAnsi"/>
          <w:szCs w:val="24"/>
          <w:lang w:eastAsia="en-US"/>
        </w:rPr>
        <w:t>’</w:t>
      </w:r>
      <w:r w:rsidRPr="00526212">
        <w:rPr>
          <w:rFonts w:eastAsiaTheme="minorHAnsi"/>
          <w:szCs w:val="24"/>
          <w:lang w:eastAsia="en-US"/>
        </w:rPr>
        <w:t xml:space="preserve"> όλες τις πτέρυγες της Βουλής)</w:t>
      </w:r>
    </w:p>
    <w:p w14:paraId="0CA0ABCE" w14:textId="77777777" w:rsidR="008679D8" w:rsidRDefault="00557822">
      <w:pPr>
        <w:tabs>
          <w:tab w:val="left" w:pos="6787"/>
        </w:tabs>
        <w:spacing w:after="0" w:line="600" w:lineRule="auto"/>
        <w:ind w:firstLine="720"/>
        <w:jc w:val="both"/>
        <w:rPr>
          <w:rFonts w:eastAsiaTheme="minorHAnsi"/>
          <w:szCs w:val="24"/>
          <w:lang w:eastAsia="en-US"/>
        </w:rPr>
      </w:pPr>
      <w:r>
        <w:rPr>
          <w:rFonts w:eastAsiaTheme="minorHAnsi"/>
          <w:szCs w:val="24"/>
          <w:lang w:eastAsia="en-US"/>
        </w:rPr>
        <w:t xml:space="preserve">Να ενημερώσουμε τις κυρίες και τους κυρίους που παρακολουθούν τώρα τη συνεδρίαση ότι είμαστε στο τέλος </w:t>
      </w:r>
      <w:r>
        <w:rPr>
          <w:rFonts w:eastAsiaTheme="minorHAnsi"/>
          <w:szCs w:val="24"/>
          <w:lang w:eastAsia="en-US"/>
        </w:rPr>
        <w:t>της συζήτησης ενός σχεδίου νόμου και τώρα θα διεξαχθεί η ψηφοφορία επ’ αυτού. Έχει ολοκληρωθεί η συζήτηση σε επίπεδο Ολομέλειας και τώρα θα ψηφίσουμε.</w:t>
      </w:r>
    </w:p>
    <w:p w14:paraId="0CA0ABCF" w14:textId="77777777" w:rsidR="008679D8" w:rsidRDefault="00557822">
      <w:pPr>
        <w:tabs>
          <w:tab w:val="left" w:pos="6787"/>
        </w:tabs>
        <w:spacing w:after="0" w:line="600" w:lineRule="auto"/>
        <w:ind w:firstLine="720"/>
        <w:jc w:val="both"/>
        <w:rPr>
          <w:rFonts w:eastAsiaTheme="minorHAnsi"/>
          <w:szCs w:val="24"/>
          <w:lang w:eastAsia="en-US"/>
        </w:rPr>
      </w:pPr>
      <w:r>
        <w:rPr>
          <w:rFonts w:eastAsiaTheme="minorHAnsi"/>
          <w:szCs w:val="24"/>
          <w:lang w:eastAsia="en-US"/>
        </w:rPr>
        <w:lastRenderedPageBreak/>
        <w:t>Η ψηφοφορία, εδώ και μερικούς μήνες, γίνεται με ηλεκτρονικό σύστημα. Δηλαδή οι Βουλευτές έχουν τις κάρτες</w:t>
      </w:r>
      <w:r>
        <w:rPr>
          <w:rFonts w:eastAsiaTheme="minorHAnsi"/>
          <w:szCs w:val="24"/>
          <w:lang w:eastAsia="en-US"/>
        </w:rPr>
        <w:t xml:space="preserve"> τους, ανοίγει το σύστημα ηλεκτρονικά, είναι οθόνες αφής, εμφανίζονται τα άρθρα και όπως εκτιμούν οι ίδιοι και βγαίνει το αποτέλεσμα πάρα πολύ γρήγορα. Αλλιώς είχαμε μια αρκετά χρονοβόρα διαδικασία.</w:t>
      </w:r>
    </w:p>
    <w:p w14:paraId="0CA0ABD0" w14:textId="77777777" w:rsidR="008679D8" w:rsidRDefault="00557822">
      <w:pPr>
        <w:spacing w:after="0" w:line="600" w:lineRule="auto"/>
        <w:ind w:firstLine="720"/>
        <w:jc w:val="both"/>
        <w:rPr>
          <w:rFonts w:eastAsia="SimSun"/>
          <w:szCs w:val="24"/>
          <w:lang w:eastAsia="zh-CN"/>
        </w:rPr>
      </w:pPr>
      <w:r>
        <w:rPr>
          <w:rFonts w:eastAsia="SimSun"/>
          <w:szCs w:val="24"/>
          <w:lang w:eastAsia="zh-CN"/>
        </w:rPr>
        <w:t>Κυρίες και κύριοι συνάδελφοι, κηρύσσεται περαιωμένη η συζ</w:t>
      </w:r>
      <w:r>
        <w:rPr>
          <w:rFonts w:eastAsia="SimSun"/>
          <w:szCs w:val="24"/>
          <w:lang w:eastAsia="zh-CN"/>
        </w:rPr>
        <w:t>ήτηση επί της αρχής, των άρθρων</w:t>
      </w:r>
      <w:r>
        <w:rPr>
          <w:rFonts w:eastAsia="SimSun"/>
          <w:szCs w:val="24"/>
          <w:lang w:eastAsia="zh-CN"/>
        </w:rPr>
        <w:t xml:space="preserve"> και </w:t>
      </w:r>
      <w:r>
        <w:rPr>
          <w:rFonts w:eastAsia="SimSun"/>
          <w:szCs w:val="24"/>
          <w:lang w:eastAsia="zh-CN"/>
        </w:rPr>
        <w:t xml:space="preserve">των τροπολογιών του σχεδίου νόμου του Υπουργείου Οικονομίας και Ανάπτυξης: </w:t>
      </w:r>
      <w:r w:rsidRPr="00C9390C">
        <w:rPr>
          <w:rFonts w:eastAsiaTheme="minorHAnsi"/>
          <w:szCs w:val="24"/>
          <w:lang w:eastAsia="en-US"/>
        </w:rPr>
        <w:t>«Εταιρικοί μετασχηματισμοί και εναρμόνιση του νομοθετικού πλαισίου με τις διατάξεις της Οδηγίας 2014/55/ΕΕ του Ευρωπαϊκού Κοινοβουλίου και του Συ</w:t>
      </w:r>
      <w:r w:rsidRPr="00C9390C">
        <w:rPr>
          <w:rFonts w:eastAsiaTheme="minorHAnsi"/>
          <w:szCs w:val="24"/>
          <w:lang w:eastAsia="en-US"/>
        </w:rPr>
        <w:t>μβουλίου της 16ης Απριλίου 2014 για την έκδοση ηλεκτρονικών τιμολογίων στο πλαίσιο δημόσιων συμβάσεων και λοιπές διατάξεις»</w:t>
      </w:r>
      <w:r>
        <w:rPr>
          <w:rFonts w:eastAsiaTheme="minorHAnsi"/>
          <w:szCs w:val="24"/>
          <w:lang w:eastAsia="en-US"/>
        </w:rPr>
        <w:t xml:space="preserve"> και η ψήφισή τους θα γίνει χωριστά.</w:t>
      </w:r>
    </w:p>
    <w:p w14:paraId="0CA0ABD1" w14:textId="77777777" w:rsidR="008679D8" w:rsidRDefault="00557822">
      <w:pPr>
        <w:tabs>
          <w:tab w:val="left" w:pos="6787"/>
        </w:tabs>
        <w:spacing w:after="0" w:line="600" w:lineRule="auto"/>
        <w:ind w:firstLine="720"/>
        <w:jc w:val="both"/>
        <w:rPr>
          <w:rFonts w:eastAsia="SimSun"/>
          <w:szCs w:val="24"/>
          <w:lang w:eastAsia="zh-CN"/>
        </w:rPr>
      </w:pPr>
      <w:r>
        <w:rPr>
          <w:rFonts w:eastAsia="SimSun"/>
          <w:szCs w:val="24"/>
          <w:lang w:eastAsia="zh-CN"/>
        </w:rPr>
        <w:t xml:space="preserve">Σας επισημαίνω ότι η ψηφοφορία περιλαμβάνει την αρχή του νομοσχεδίου, </w:t>
      </w:r>
      <w:proofErr w:type="spellStart"/>
      <w:r>
        <w:rPr>
          <w:rFonts w:eastAsia="SimSun"/>
          <w:szCs w:val="24"/>
          <w:lang w:eastAsia="zh-CN"/>
        </w:rPr>
        <w:t>εκατόν</w:t>
      </w:r>
      <w:proofErr w:type="spellEnd"/>
      <w:r>
        <w:rPr>
          <w:rFonts w:eastAsia="SimSun"/>
          <w:szCs w:val="24"/>
          <w:lang w:eastAsia="zh-CN"/>
        </w:rPr>
        <w:t xml:space="preserve"> πενήντα έξι άρθρα, </w:t>
      </w:r>
      <w:r>
        <w:rPr>
          <w:rFonts w:eastAsia="SimSun"/>
          <w:szCs w:val="24"/>
          <w:lang w:eastAsia="zh-CN"/>
        </w:rPr>
        <w:t>το ακροτελεύτιο άρθρο, καθώς και το σύνολο του νομοσχεδίου.</w:t>
      </w:r>
    </w:p>
    <w:p w14:paraId="0CA0ABD2" w14:textId="77777777" w:rsidR="008679D8" w:rsidRDefault="00557822">
      <w:pPr>
        <w:tabs>
          <w:tab w:val="left" w:pos="6787"/>
        </w:tabs>
        <w:spacing w:after="0" w:line="600" w:lineRule="auto"/>
        <w:ind w:firstLine="720"/>
        <w:jc w:val="both"/>
        <w:rPr>
          <w:rFonts w:eastAsia="SimSun"/>
          <w:szCs w:val="24"/>
          <w:lang w:eastAsia="zh-CN"/>
        </w:rPr>
      </w:pPr>
      <w:r>
        <w:rPr>
          <w:rFonts w:eastAsia="SimSun"/>
          <w:szCs w:val="24"/>
          <w:lang w:eastAsia="zh-CN"/>
        </w:rPr>
        <w:lastRenderedPageBreak/>
        <w:t>Κάθε φορά στην οθόνη εμφανίζονται: «Έως τέσσερα άρθρα προς ψήφιση». Για να ψηφίσετε και τα υπόλοιπα</w:t>
      </w:r>
      <w:r>
        <w:rPr>
          <w:rFonts w:eastAsia="SimSun"/>
          <w:szCs w:val="24"/>
          <w:lang w:eastAsia="zh-CN"/>
        </w:rPr>
        <w:t>,</w:t>
      </w:r>
      <w:r>
        <w:rPr>
          <w:rFonts w:eastAsia="SimSun"/>
          <w:szCs w:val="24"/>
          <w:lang w:eastAsia="zh-CN"/>
        </w:rPr>
        <w:t xml:space="preserve"> θα πρέπει να κυλήσετε την οθόνη αφής (</w:t>
      </w:r>
      <w:r>
        <w:rPr>
          <w:rFonts w:eastAsia="SimSun"/>
          <w:szCs w:val="24"/>
          <w:lang w:val="en-US" w:eastAsia="zh-CN"/>
        </w:rPr>
        <w:t>scroll</w:t>
      </w:r>
      <w:r w:rsidRPr="00C9390C">
        <w:rPr>
          <w:rFonts w:eastAsia="SimSun"/>
          <w:szCs w:val="24"/>
          <w:lang w:eastAsia="zh-CN"/>
        </w:rPr>
        <w:t xml:space="preserve"> </w:t>
      </w:r>
      <w:r>
        <w:rPr>
          <w:rFonts w:eastAsia="SimSun"/>
          <w:szCs w:val="24"/>
          <w:lang w:val="en-US" w:eastAsia="zh-CN"/>
        </w:rPr>
        <w:t>down</w:t>
      </w:r>
      <w:r w:rsidRPr="00D92FFF">
        <w:rPr>
          <w:rFonts w:eastAsia="SimSun"/>
          <w:szCs w:val="24"/>
          <w:lang w:eastAsia="zh-CN"/>
        </w:rPr>
        <w:t>).</w:t>
      </w:r>
      <w:r>
        <w:rPr>
          <w:rFonts w:eastAsia="SimSun"/>
          <w:szCs w:val="24"/>
          <w:lang w:eastAsia="zh-CN"/>
        </w:rPr>
        <w:t xml:space="preserve"> Στο πάνω δεξιά μέρος της οθόνης εμφανίζεται</w:t>
      </w:r>
      <w:r>
        <w:rPr>
          <w:rFonts w:eastAsia="SimSun"/>
          <w:szCs w:val="24"/>
          <w:lang w:eastAsia="zh-CN"/>
        </w:rPr>
        <w:t xml:space="preserve"> κάθε φορά ο αριθμός των άρθρων που απομένουν για ψήφιση. Βεβαιωθείτε στο τέλος ότι έχετε ψηφίσει όλα τα άρθρα, τις τροπολογίες, το ακροτελεύτιο άρθρο και το σύνολο. </w:t>
      </w:r>
    </w:p>
    <w:p w14:paraId="0CA0ABD3" w14:textId="77777777" w:rsidR="008679D8" w:rsidRDefault="00557822">
      <w:pPr>
        <w:tabs>
          <w:tab w:val="left" w:pos="6787"/>
        </w:tabs>
        <w:spacing w:after="0" w:line="600" w:lineRule="auto"/>
        <w:ind w:firstLine="720"/>
        <w:jc w:val="both"/>
        <w:rPr>
          <w:rFonts w:eastAsia="SimSun"/>
          <w:szCs w:val="24"/>
          <w:lang w:eastAsia="zh-CN"/>
        </w:rPr>
      </w:pPr>
      <w:r>
        <w:rPr>
          <w:rFonts w:eastAsia="SimSun"/>
          <w:szCs w:val="24"/>
          <w:lang w:eastAsia="zh-CN"/>
        </w:rPr>
        <w:t>Αφού καταχωρίσετε την ψήφο σας, έχετε τη δυνατότητα να την ελέγξετε ή και να την αναθεωρή</w:t>
      </w:r>
      <w:r>
        <w:rPr>
          <w:rFonts w:eastAsia="SimSun"/>
          <w:szCs w:val="24"/>
          <w:lang w:eastAsia="zh-CN"/>
        </w:rPr>
        <w:t xml:space="preserve">σετε έως τη λήξη της ψηφοφορίας. </w:t>
      </w:r>
    </w:p>
    <w:p w14:paraId="0CA0ABD4" w14:textId="77777777" w:rsidR="008679D8" w:rsidRDefault="00557822">
      <w:pPr>
        <w:tabs>
          <w:tab w:val="left" w:pos="6787"/>
        </w:tabs>
        <w:spacing w:after="0" w:line="600" w:lineRule="auto"/>
        <w:ind w:firstLine="720"/>
        <w:jc w:val="both"/>
        <w:rPr>
          <w:rFonts w:eastAsia="SimSun"/>
          <w:szCs w:val="24"/>
          <w:lang w:eastAsia="zh-CN"/>
        </w:rPr>
      </w:pPr>
      <w:r>
        <w:rPr>
          <w:rFonts w:eastAsia="SimSun"/>
          <w:szCs w:val="24"/>
          <w:lang w:eastAsia="zh-CN"/>
        </w:rPr>
        <w:t>Για οποιαδήποτε πληροφορία απευθυνθείτε στο Προεδρείο</w:t>
      </w:r>
      <w:r>
        <w:rPr>
          <w:rFonts w:eastAsia="SimSun"/>
          <w:szCs w:val="24"/>
          <w:lang w:eastAsia="zh-CN"/>
        </w:rPr>
        <w:t>,</w:t>
      </w:r>
      <w:r>
        <w:rPr>
          <w:rFonts w:eastAsia="SimSun"/>
          <w:szCs w:val="24"/>
          <w:lang w:eastAsia="zh-CN"/>
        </w:rPr>
        <w:t xml:space="preserve"> προκειμένου να σας συνδράμουν οι αρμόδιοι υπάλληλοι.</w:t>
      </w:r>
    </w:p>
    <w:p w14:paraId="0CA0ABD5" w14:textId="77777777" w:rsidR="008679D8" w:rsidRDefault="00557822">
      <w:pPr>
        <w:tabs>
          <w:tab w:val="left" w:pos="6787"/>
        </w:tabs>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CA0ABD6" w14:textId="77777777" w:rsidR="008679D8" w:rsidRDefault="00557822">
      <w:pPr>
        <w:autoSpaceDE w:val="0"/>
        <w:autoSpaceDN w:val="0"/>
        <w:adjustRightInd w:val="0"/>
        <w:spacing w:after="0" w:line="600" w:lineRule="auto"/>
        <w:ind w:firstLine="720"/>
        <w:jc w:val="center"/>
        <w:rPr>
          <w:rFonts w:eastAsia="SimSun"/>
          <w:szCs w:val="24"/>
          <w:lang w:eastAsia="zh-CN"/>
        </w:rPr>
      </w:pPr>
      <w:r w:rsidRPr="00EF3F89">
        <w:rPr>
          <w:rFonts w:eastAsia="SimSun"/>
          <w:szCs w:val="24"/>
          <w:lang w:eastAsia="zh-CN"/>
        </w:rPr>
        <w:t>(ΨΗΦΟΦΟΡΙΑ)</w:t>
      </w:r>
    </w:p>
    <w:p w14:paraId="0CA0ABD7" w14:textId="77777777" w:rsidR="008679D8" w:rsidRDefault="00557822">
      <w:pPr>
        <w:autoSpaceDE w:val="0"/>
        <w:autoSpaceDN w:val="0"/>
        <w:adjustRightInd w:val="0"/>
        <w:spacing w:after="0" w:line="600" w:lineRule="auto"/>
        <w:ind w:firstLine="720"/>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Αναστάσιος Κουράκης</w:t>
      </w:r>
      <w:r w:rsidRPr="00EF3F89">
        <w:rPr>
          <w:rFonts w:eastAsia="SimSun"/>
          <w:b/>
          <w:bCs/>
          <w:szCs w:val="24"/>
          <w:lang w:eastAsia="zh-CN"/>
        </w:rPr>
        <w:t xml:space="preserve">): </w:t>
      </w:r>
      <w:r>
        <w:rPr>
          <w:rFonts w:eastAsia="SimSun"/>
          <w:szCs w:val="24"/>
          <w:lang w:eastAsia="zh-CN"/>
        </w:rPr>
        <w:t xml:space="preserve">Εφόσον </w:t>
      </w:r>
      <w:r>
        <w:rPr>
          <w:rFonts w:eastAsia="SimSun"/>
          <w:szCs w:val="24"/>
          <w:lang w:eastAsia="zh-CN"/>
        </w:rPr>
        <w:t>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0CA0ABD8" w14:textId="77777777" w:rsidR="008679D8" w:rsidRDefault="00557822">
      <w:pPr>
        <w:tabs>
          <w:tab w:val="left" w:pos="2940"/>
        </w:tabs>
        <w:spacing w:after="0" w:line="600" w:lineRule="auto"/>
        <w:ind w:firstLine="709"/>
        <w:jc w:val="center"/>
        <w:rPr>
          <w:rFonts w:eastAsia="Times New Roman"/>
          <w:szCs w:val="24"/>
        </w:rPr>
      </w:pPr>
      <w:r w:rsidRPr="0001772E">
        <w:rPr>
          <w:rFonts w:eastAsia="Times New Roman"/>
          <w:szCs w:val="24"/>
        </w:rPr>
        <w:t>(ΗΛΕΚΤΡΟΝΙΚΗ ΚΑΤΑΜΕΤΡΗΣΗ)</w:t>
      </w:r>
    </w:p>
    <w:p w14:paraId="0CA0ABD9" w14:textId="77777777" w:rsidR="008679D8" w:rsidRDefault="00557822">
      <w:pPr>
        <w:spacing w:after="0" w:line="600" w:lineRule="auto"/>
        <w:ind w:firstLine="709"/>
        <w:jc w:val="center"/>
        <w:rPr>
          <w:rFonts w:eastAsia="Times New Roman" w:cs="Times New Roman"/>
          <w:szCs w:val="24"/>
        </w:rPr>
      </w:pPr>
      <w:r>
        <w:rPr>
          <w:rFonts w:eastAsia="Times New Roman" w:cs="Times New Roman"/>
          <w:szCs w:val="24"/>
        </w:rPr>
        <w:lastRenderedPageBreak/>
        <w:t>(</w:t>
      </w:r>
      <w:r w:rsidRPr="0001772E">
        <w:rPr>
          <w:rFonts w:eastAsia="Times New Roman" w:cs="Times New Roman"/>
          <w:szCs w:val="24"/>
        </w:rPr>
        <w:t>ΜΕΤΑ ΤΗΝ ΗΛΕΚΤΡΟΝΙΚΗ ΚΑΤΑΜΕΤΡΗΣΗ)</w:t>
      </w:r>
    </w:p>
    <w:p w14:paraId="0CA0ABDA" w14:textId="77777777" w:rsidR="008679D8" w:rsidRDefault="00557822">
      <w:pPr>
        <w:spacing w:after="0" w:line="600" w:lineRule="auto"/>
        <w:ind w:firstLine="709"/>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Αναστάσιος Κουράκης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w:t>
      </w:r>
      <w:r w:rsidRPr="0001772E">
        <w:rPr>
          <w:rFonts w:eastAsia="Times New Roman" w:cs="Times New Roman"/>
          <w:szCs w:val="24"/>
        </w:rPr>
        <w:t>ηλεκτρονικό σύστημα, καταχωρίζονται στα Πρακτικά της σημερινής συνεδρίασης και έχουν ως εξής:</w:t>
      </w:r>
    </w:p>
    <w:p w14:paraId="0CA0ABDB" w14:textId="77777777" w:rsidR="008679D8" w:rsidRDefault="00557822">
      <w:pPr>
        <w:spacing w:line="600" w:lineRule="auto"/>
        <w:ind w:firstLine="720"/>
        <w:jc w:val="center"/>
        <w:rPr>
          <w:rFonts w:eastAsia="Times New Roman" w:cs="Times New Roman"/>
          <w:color w:val="FF0000"/>
          <w:szCs w:val="24"/>
        </w:rPr>
      </w:pPr>
      <w:r w:rsidRPr="007615C4">
        <w:rPr>
          <w:rFonts w:eastAsia="Times New Roman" w:cs="Times New Roman"/>
          <w:color w:val="FF0000"/>
          <w:szCs w:val="24"/>
        </w:rPr>
        <w:t>(ΑΛΛΑΓΗ ΣΕΛΙΔΑΣ)</w:t>
      </w:r>
    </w:p>
    <w:tbl>
      <w:tblPr>
        <w:tblW w:w="7420" w:type="dxa"/>
        <w:tblInd w:w="10" w:type="dxa"/>
        <w:tblCellMar>
          <w:left w:w="10" w:type="dxa"/>
          <w:right w:w="10" w:type="dxa"/>
        </w:tblCellMar>
        <w:tblLook w:val="04A0" w:firstRow="1" w:lastRow="0" w:firstColumn="1" w:lastColumn="0" w:noHBand="0" w:noVBand="1"/>
      </w:tblPr>
      <w:tblGrid>
        <w:gridCol w:w="7420"/>
      </w:tblGrid>
      <w:tr w:rsidR="008679D8" w14:paraId="0CA0ABDD" w14:textId="77777777">
        <w:trPr>
          <w:trHeight w:val="1485"/>
        </w:trPr>
        <w:tc>
          <w:tcPr>
            <w:tcW w:w="7420" w:type="dxa"/>
            <w:tcBorders>
              <w:top w:val="nil"/>
              <w:left w:val="nil"/>
              <w:bottom w:val="nil"/>
              <w:right w:val="nil"/>
            </w:tcBorders>
            <w:shd w:val="clear" w:color="auto" w:fill="auto"/>
            <w:vAlign w:val="center"/>
            <w:hideMark/>
          </w:tcPr>
          <w:p w14:paraId="0CA0ABDC" w14:textId="77777777" w:rsidR="0013456A" w:rsidRPr="0029074D" w:rsidRDefault="00557822" w:rsidP="00F707AA">
            <w:pPr>
              <w:spacing w:after="0" w:line="240" w:lineRule="auto"/>
              <w:jc w:val="both"/>
              <w:rPr>
                <w:rFonts w:ascii="Calibri" w:eastAsia="Times New Roman" w:hAnsi="Calibri" w:cs="Calibri"/>
                <w:color w:val="000000"/>
                <w:sz w:val="22"/>
                <w:szCs w:val="22"/>
              </w:rPr>
            </w:pPr>
            <w:r w:rsidRPr="0029074D">
              <w:rPr>
                <w:rFonts w:ascii="Calibri" w:eastAsia="Times New Roman" w:hAnsi="Calibri" w:cs="Calibri"/>
                <w:color w:val="000000"/>
                <w:sz w:val="22"/>
                <w:szCs w:val="22"/>
              </w:rPr>
              <w:t>Εταιρικοί μετασχηματισμοί και εναρμόνιση του νομοθετικού πλαισίου με τις διατά</w:t>
            </w:r>
            <w:r>
              <w:rPr>
                <w:rFonts w:ascii="Calibri" w:eastAsia="Times New Roman" w:hAnsi="Calibri" w:cs="Calibri"/>
                <w:color w:val="000000"/>
                <w:sz w:val="22"/>
                <w:szCs w:val="22"/>
              </w:rPr>
              <w:t>ξεις της Οδηγίας 2014/55/ΕΕ</w:t>
            </w:r>
            <w:r w:rsidRPr="007D6026">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του Ευρωπαϊκού Κοινοβουλίου και του Συμβουλίου της 16ης Απριλίου 2014 </w:t>
            </w:r>
            <w:r w:rsidRPr="0029074D">
              <w:rPr>
                <w:rFonts w:ascii="Calibri" w:eastAsia="Times New Roman" w:hAnsi="Calibri" w:cs="Calibri"/>
                <w:color w:val="000000"/>
                <w:sz w:val="22"/>
                <w:szCs w:val="22"/>
              </w:rPr>
              <w:t>για την έκδοση ηλεκτρονικών τιμολογίων στο πλαίσιο δημόσιων συμβάσεων και λοιπές διατάξεις</w:t>
            </w:r>
          </w:p>
        </w:tc>
      </w:tr>
      <w:tr w:rsidR="008679D8" w14:paraId="0CA0ABDF" w14:textId="77777777">
        <w:trPr>
          <w:trHeight w:val="150"/>
        </w:trPr>
        <w:tc>
          <w:tcPr>
            <w:tcW w:w="7420" w:type="dxa"/>
            <w:tcBorders>
              <w:top w:val="nil"/>
              <w:left w:val="nil"/>
              <w:bottom w:val="nil"/>
              <w:right w:val="nil"/>
            </w:tcBorders>
            <w:shd w:val="clear" w:color="auto" w:fill="auto"/>
            <w:vAlign w:val="center"/>
            <w:hideMark/>
          </w:tcPr>
          <w:p w14:paraId="0CA0ABD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E1" w14:textId="77777777">
        <w:trPr>
          <w:trHeight w:val="330"/>
        </w:trPr>
        <w:tc>
          <w:tcPr>
            <w:tcW w:w="7420" w:type="dxa"/>
            <w:tcBorders>
              <w:top w:val="nil"/>
              <w:left w:val="nil"/>
              <w:bottom w:val="nil"/>
              <w:right w:val="nil"/>
            </w:tcBorders>
            <w:shd w:val="clear" w:color="auto" w:fill="auto"/>
            <w:vAlign w:val="center"/>
            <w:hideMark/>
          </w:tcPr>
          <w:p w14:paraId="0CA0AB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Επί της Αρχής     ΚΑΤΑ ΠΛΕΙΟΨΗΦΙΑ</w:t>
            </w:r>
          </w:p>
        </w:tc>
      </w:tr>
      <w:tr w:rsidR="008679D8" w14:paraId="0CA0ABE3" w14:textId="77777777">
        <w:trPr>
          <w:trHeight w:val="90"/>
        </w:trPr>
        <w:tc>
          <w:tcPr>
            <w:tcW w:w="7420" w:type="dxa"/>
            <w:tcBorders>
              <w:top w:val="nil"/>
              <w:left w:val="nil"/>
              <w:bottom w:val="nil"/>
              <w:right w:val="nil"/>
            </w:tcBorders>
            <w:shd w:val="clear" w:color="auto" w:fill="auto"/>
            <w:vAlign w:val="center"/>
            <w:hideMark/>
          </w:tcPr>
          <w:p w14:paraId="0CA0AB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E5" w14:textId="77777777">
        <w:trPr>
          <w:trHeight w:val="345"/>
        </w:trPr>
        <w:tc>
          <w:tcPr>
            <w:tcW w:w="7420" w:type="dxa"/>
            <w:tcBorders>
              <w:top w:val="nil"/>
              <w:left w:val="nil"/>
              <w:bottom w:val="nil"/>
              <w:right w:val="nil"/>
            </w:tcBorders>
            <w:shd w:val="clear" w:color="auto" w:fill="auto"/>
            <w:vAlign w:val="center"/>
            <w:hideMark/>
          </w:tcPr>
          <w:p w14:paraId="0CA0AB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BE7" w14:textId="77777777">
        <w:trPr>
          <w:trHeight w:val="30"/>
        </w:trPr>
        <w:tc>
          <w:tcPr>
            <w:tcW w:w="7420" w:type="dxa"/>
            <w:tcBorders>
              <w:top w:val="nil"/>
              <w:left w:val="nil"/>
              <w:bottom w:val="nil"/>
              <w:right w:val="nil"/>
            </w:tcBorders>
            <w:shd w:val="clear" w:color="auto" w:fill="auto"/>
            <w:vAlign w:val="center"/>
            <w:hideMark/>
          </w:tcPr>
          <w:p w14:paraId="0CA0AB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E9" w14:textId="77777777">
        <w:trPr>
          <w:trHeight w:val="330"/>
        </w:trPr>
        <w:tc>
          <w:tcPr>
            <w:tcW w:w="7420" w:type="dxa"/>
            <w:tcBorders>
              <w:top w:val="nil"/>
              <w:left w:val="nil"/>
              <w:bottom w:val="nil"/>
              <w:right w:val="nil"/>
            </w:tcBorders>
            <w:shd w:val="clear" w:color="auto" w:fill="auto"/>
            <w:vAlign w:val="center"/>
            <w:hideMark/>
          </w:tcPr>
          <w:p w14:paraId="0CA0AB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BEB" w14:textId="77777777">
        <w:trPr>
          <w:trHeight w:val="45"/>
        </w:trPr>
        <w:tc>
          <w:tcPr>
            <w:tcW w:w="7420" w:type="dxa"/>
            <w:tcBorders>
              <w:top w:val="nil"/>
              <w:left w:val="nil"/>
              <w:bottom w:val="nil"/>
              <w:right w:val="nil"/>
            </w:tcBorders>
            <w:shd w:val="clear" w:color="auto" w:fill="auto"/>
            <w:vAlign w:val="center"/>
            <w:hideMark/>
          </w:tcPr>
          <w:p w14:paraId="0CA0AB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ED" w14:textId="77777777">
        <w:trPr>
          <w:trHeight w:val="330"/>
        </w:trPr>
        <w:tc>
          <w:tcPr>
            <w:tcW w:w="7420" w:type="dxa"/>
            <w:tcBorders>
              <w:top w:val="nil"/>
              <w:left w:val="nil"/>
              <w:bottom w:val="nil"/>
              <w:right w:val="nil"/>
            </w:tcBorders>
            <w:shd w:val="clear" w:color="auto" w:fill="auto"/>
            <w:vAlign w:val="center"/>
            <w:hideMark/>
          </w:tcPr>
          <w:p w14:paraId="0CA0AB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BEF" w14:textId="77777777">
        <w:trPr>
          <w:trHeight w:val="45"/>
        </w:trPr>
        <w:tc>
          <w:tcPr>
            <w:tcW w:w="7420" w:type="dxa"/>
            <w:tcBorders>
              <w:top w:val="nil"/>
              <w:left w:val="nil"/>
              <w:bottom w:val="nil"/>
              <w:right w:val="nil"/>
            </w:tcBorders>
            <w:shd w:val="clear" w:color="auto" w:fill="auto"/>
            <w:vAlign w:val="center"/>
            <w:hideMark/>
          </w:tcPr>
          <w:p w14:paraId="0CA0AB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F1" w14:textId="77777777">
        <w:trPr>
          <w:trHeight w:val="330"/>
        </w:trPr>
        <w:tc>
          <w:tcPr>
            <w:tcW w:w="7420" w:type="dxa"/>
            <w:tcBorders>
              <w:top w:val="nil"/>
              <w:left w:val="nil"/>
              <w:bottom w:val="nil"/>
              <w:right w:val="nil"/>
            </w:tcBorders>
            <w:shd w:val="clear" w:color="auto" w:fill="auto"/>
            <w:vAlign w:val="center"/>
            <w:hideMark/>
          </w:tcPr>
          <w:p w14:paraId="0CA0AB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BF3" w14:textId="77777777">
        <w:trPr>
          <w:trHeight w:val="45"/>
        </w:trPr>
        <w:tc>
          <w:tcPr>
            <w:tcW w:w="7420" w:type="dxa"/>
            <w:tcBorders>
              <w:top w:val="nil"/>
              <w:left w:val="nil"/>
              <w:bottom w:val="nil"/>
              <w:right w:val="nil"/>
            </w:tcBorders>
            <w:shd w:val="clear" w:color="auto" w:fill="auto"/>
            <w:vAlign w:val="center"/>
            <w:hideMark/>
          </w:tcPr>
          <w:p w14:paraId="0CA0AB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F5" w14:textId="77777777">
        <w:trPr>
          <w:trHeight w:val="330"/>
        </w:trPr>
        <w:tc>
          <w:tcPr>
            <w:tcW w:w="7420" w:type="dxa"/>
            <w:tcBorders>
              <w:top w:val="nil"/>
              <w:left w:val="nil"/>
              <w:bottom w:val="nil"/>
              <w:right w:val="nil"/>
            </w:tcBorders>
            <w:shd w:val="clear" w:color="auto" w:fill="auto"/>
            <w:vAlign w:val="center"/>
            <w:hideMark/>
          </w:tcPr>
          <w:p w14:paraId="0CA0AB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BF7" w14:textId="77777777">
        <w:trPr>
          <w:trHeight w:val="30"/>
        </w:trPr>
        <w:tc>
          <w:tcPr>
            <w:tcW w:w="7420" w:type="dxa"/>
            <w:tcBorders>
              <w:top w:val="nil"/>
              <w:left w:val="nil"/>
              <w:bottom w:val="nil"/>
              <w:right w:val="nil"/>
            </w:tcBorders>
            <w:shd w:val="clear" w:color="auto" w:fill="auto"/>
            <w:vAlign w:val="center"/>
            <w:hideMark/>
          </w:tcPr>
          <w:p w14:paraId="0CA0AB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F9" w14:textId="77777777">
        <w:trPr>
          <w:trHeight w:val="345"/>
        </w:trPr>
        <w:tc>
          <w:tcPr>
            <w:tcW w:w="7420" w:type="dxa"/>
            <w:tcBorders>
              <w:top w:val="nil"/>
              <w:left w:val="nil"/>
              <w:bottom w:val="nil"/>
              <w:right w:val="nil"/>
            </w:tcBorders>
            <w:shd w:val="clear" w:color="auto" w:fill="auto"/>
            <w:vAlign w:val="center"/>
            <w:hideMark/>
          </w:tcPr>
          <w:p w14:paraId="0CA0AB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ΠΡΝ</w:t>
            </w:r>
          </w:p>
        </w:tc>
      </w:tr>
      <w:tr w:rsidR="008679D8" w14:paraId="0CA0ABFB" w14:textId="77777777">
        <w:trPr>
          <w:trHeight w:val="30"/>
        </w:trPr>
        <w:tc>
          <w:tcPr>
            <w:tcW w:w="7420" w:type="dxa"/>
            <w:tcBorders>
              <w:top w:val="nil"/>
              <w:left w:val="nil"/>
              <w:bottom w:val="nil"/>
              <w:right w:val="nil"/>
            </w:tcBorders>
            <w:shd w:val="clear" w:color="auto" w:fill="auto"/>
            <w:vAlign w:val="center"/>
            <w:hideMark/>
          </w:tcPr>
          <w:p w14:paraId="0CA0AB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BFD" w14:textId="77777777">
        <w:trPr>
          <w:trHeight w:val="150"/>
        </w:trPr>
        <w:tc>
          <w:tcPr>
            <w:tcW w:w="7420" w:type="dxa"/>
            <w:tcBorders>
              <w:top w:val="nil"/>
              <w:left w:val="nil"/>
              <w:bottom w:val="nil"/>
              <w:right w:val="nil"/>
            </w:tcBorders>
            <w:shd w:val="clear" w:color="auto" w:fill="auto"/>
            <w:vAlign w:val="center"/>
            <w:hideMark/>
          </w:tcPr>
          <w:p w14:paraId="0CA0AB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BFF" w14:textId="77777777">
        <w:trPr>
          <w:trHeight w:val="345"/>
        </w:trPr>
        <w:tc>
          <w:tcPr>
            <w:tcW w:w="7420" w:type="dxa"/>
            <w:tcBorders>
              <w:top w:val="nil"/>
              <w:left w:val="nil"/>
              <w:bottom w:val="nil"/>
              <w:right w:val="nil"/>
            </w:tcBorders>
            <w:shd w:val="clear" w:color="auto" w:fill="auto"/>
            <w:vAlign w:val="center"/>
            <w:hideMark/>
          </w:tcPr>
          <w:p w14:paraId="0CA0AB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01" w14:textId="77777777">
        <w:trPr>
          <w:trHeight w:val="330"/>
        </w:trPr>
        <w:tc>
          <w:tcPr>
            <w:tcW w:w="7420" w:type="dxa"/>
            <w:tcBorders>
              <w:top w:val="nil"/>
              <w:left w:val="nil"/>
              <w:bottom w:val="nil"/>
              <w:right w:val="nil"/>
            </w:tcBorders>
            <w:shd w:val="clear" w:color="auto" w:fill="auto"/>
            <w:vAlign w:val="center"/>
            <w:hideMark/>
          </w:tcPr>
          <w:p w14:paraId="0CA0AC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 ως έχει     ΚΑΤΑ ΠΛΕΙΟΨΗΦΙΑ</w:t>
            </w:r>
          </w:p>
        </w:tc>
      </w:tr>
      <w:tr w:rsidR="008679D8" w14:paraId="0CA0AC03" w14:textId="77777777">
        <w:trPr>
          <w:trHeight w:val="105"/>
        </w:trPr>
        <w:tc>
          <w:tcPr>
            <w:tcW w:w="7420" w:type="dxa"/>
            <w:tcBorders>
              <w:top w:val="nil"/>
              <w:left w:val="nil"/>
              <w:bottom w:val="nil"/>
              <w:right w:val="nil"/>
            </w:tcBorders>
            <w:shd w:val="clear" w:color="auto" w:fill="auto"/>
            <w:vAlign w:val="center"/>
            <w:hideMark/>
          </w:tcPr>
          <w:p w14:paraId="0CA0AC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05" w14:textId="77777777">
        <w:trPr>
          <w:trHeight w:val="330"/>
        </w:trPr>
        <w:tc>
          <w:tcPr>
            <w:tcW w:w="7420" w:type="dxa"/>
            <w:tcBorders>
              <w:top w:val="nil"/>
              <w:left w:val="nil"/>
              <w:bottom w:val="nil"/>
              <w:right w:val="nil"/>
            </w:tcBorders>
            <w:shd w:val="clear" w:color="auto" w:fill="auto"/>
            <w:vAlign w:val="center"/>
            <w:hideMark/>
          </w:tcPr>
          <w:p w14:paraId="0CA0AC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07" w14:textId="77777777">
        <w:trPr>
          <w:trHeight w:val="30"/>
        </w:trPr>
        <w:tc>
          <w:tcPr>
            <w:tcW w:w="7420" w:type="dxa"/>
            <w:tcBorders>
              <w:top w:val="nil"/>
              <w:left w:val="nil"/>
              <w:bottom w:val="nil"/>
              <w:right w:val="nil"/>
            </w:tcBorders>
            <w:shd w:val="clear" w:color="auto" w:fill="auto"/>
            <w:vAlign w:val="center"/>
            <w:hideMark/>
          </w:tcPr>
          <w:p w14:paraId="0CA0AC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09" w14:textId="77777777">
        <w:trPr>
          <w:trHeight w:val="330"/>
        </w:trPr>
        <w:tc>
          <w:tcPr>
            <w:tcW w:w="7420" w:type="dxa"/>
            <w:tcBorders>
              <w:top w:val="nil"/>
              <w:left w:val="nil"/>
              <w:bottom w:val="nil"/>
              <w:right w:val="nil"/>
            </w:tcBorders>
            <w:shd w:val="clear" w:color="auto" w:fill="auto"/>
            <w:vAlign w:val="center"/>
            <w:hideMark/>
          </w:tcPr>
          <w:p w14:paraId="0CA0AC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C0B" w14:textId="77777777">
        <w:trPr>
          <w:trHeight w:val="45"/>
        </w:trPr>
        <w:tc>
          <w:tcPr>
            <w:tcW w:w="7420" w:type="dxa"/>
            <w:tcBorders>
              <w:top w:val="nil"/>
              <w:left w:val="nil"/>
              <w:bottom w:val="nil"/>
              <w:right w:val="nil"/>
            </w:tcBorders>
            <w:shd w:val="clear" w:color="auto" w:fill="auto"/>
            <w:vAlign w:val="center"/>
            <w:hideMark/>
          </w:tcPr>
          <w:p w14:paraId="0CA0AC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0D" w14:textId="77777777">
        <w:trPr>
          <w:trHeight w:val="330"/>
        </w:trPr>
        <w:tc>
          <w:tcPr>
            <w:tcW w:w="7420" w:type="dxa"/>
            <w:tcBorders>
              <w:top w:val="nil"/>
              <w:left w:val="nil"/>
              <w:bottom w:val="nil"/>
              <w:right w:val="nil"/>
            </w:tcBorders>
            <w:shd w:val="clear" w:color="auto" w:fill="auto"/>
            <w:vAlign w:val="center"/>
            <w:hideMark/>
          </w:tcPr>
          <w:p w14:paraId="0CA0AC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0F" w14:textId="77777777">
        <w:trPr>
          <w:trHeight w:val="45"/>
        </w:trPr>
        <w:tc>
          <w:tcPr>
            <w:tcW w:w="7420" w:type="dxa"/>
            <w:tcBorders>
              <w:top w:val="nil"/>
              <w:left w:val="nil"/>
              <w:bottom w:val="nil"/>
              <w:right w:val="nil"/>
            </w:tcBorders>
            <w:shd w:val="clear" w:color="auto" w:fill="auto"/>
            <w:vAlign w:val="center"/>
            <w:hideMark/>
          </w:tcPr>
          <w:p w14:paraId="0CA0AC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11" w14:textId="77777777">
        <w:trPr>
          <w:trHeight w:val="330"/>
        </w:trPr>
        <w:tc>
          <w:tcPr>
            <w:tcW w:w="7420" w:type="dxa"/>
            <w:tcBorders>
              <w:top w:val="nil"/>
              <w:left w:val="nil"/>
              <w:bottom w:val="nil"/>
              <w:right w:val="nil"/>
            </w:tcBorders>
            <w:shd w:val="clear" w:color="auto" w:fill="auto"/>
            <w:vAlign w:val="center"/>
            <w:hideMark/>
          </w:tcPr>
          <w:p w14:paraId="0CA0AC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13" w14:textId="77777777">
        <w:trPr>
          <w:trHeight w:val="45"/>
        </w:trPr>
        <w:tc>
          <w:tcPr>
            <w:tcW w:w="7420" w:type="dxa"/>
            <w:tcBorders>
              <w:top w:val="nil"/>
              <w:left w:val="nil"/>
              <w:bottom w:val="nil"/>
              <w:right w:val="nil"/>
            </w:tcBorders>
            <w:shd w:val="clear" w:color="auto" w:fill="auto"/>
            <w:vAlign w:val="center"/>
            <w:hideMark/>
          </w:tcPr>
          <w:p w14:paraId="0CA0AC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15" w14:textId="77777777">
        <w:trPr>
          <w:trHeight w:val="330"/>
        </w:trPr>
        <w:tc>
          <w:tcPr>
            <w:tcW w:w="7420" w:type="dxa"/>
            <w:tcBorders>
              <w:top w:val="nil"/>
              <w:left w:val="nil"/>
              <w:bottom w:val="nil"/>
              <w:right w:val="nil"/>
            </w:tcBorders>
            <w:shd w:val="clear" w:color="auto" w:fill="auto"/>
            <w:vAlign w:val="center"/>
            <w:hideMark/>
          </w:tcPr>
          <w:p w14:paraId="0CA0AC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17" w14:textId="77777777">
        <w:trPr>
          <w:trHeight w:val="45"/>
        </w:trPr>
        <w:tc>
          <w:tcPr>
            <w:tcW w:w="7420" w:type="dxa"/>
            <w:tcBorders>
              <w:top w:val="nil"/>
              <w:left w:val="nil"/>
              <w:bottom w:val="nil"/>
              <w:right w:val="nil"/>
            </w:tcBorders>
            <w:shd w:val="clear" w:color="auto" w:fill="auto"/>
            <w:vAlign w:val="center"/>
            <w:hideMark/>
          </w:tcPr>
          <w:p w14:paraId="0CA0AC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19" w14:textId="77777777">
        <w:trPr>
          <w:trHeight w:val="330"/>
        </w:trPr>
        <w:tc>
          <w:tcPr>
            <w:tcW w:w="7420" w:type="dxa"/>
            <w:tcBorders>
              <w:top w:val="nil"/>
              <w:left w:val="nil"/>
              <w:bottom w:val="nil"/>
              <w:right w:val="nil"/>
            </w:tcBorders>
            <w:shd w:val="clear" w:color="auto" w:fill="auto"/>
            <w:vAlign w:val="center"/>
            <w:hideMark/>
          </w:tcPr>
          <w:p w14:paraId="0CA0AC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1B" w14:textId="77777777">
        <w:trPr>
          <w:trHeight w:val="30"/>
        </w:trPr>
        <w:tc>
          <w:tcPr>
            <w:tcW w:w="7420" w:type="dxa"/>
            <w:tcBorders>
              <w:top w:val="nil"/>
              <w:left w:val="nil"/>
              <w:bottom w:val="nil"/>
              <w:right w:val="nil"/>
            </w:tcBorders>
            <w:shd w:val="clear" w:color="auto" w:fill="auto"/>
            <w:vAlign w:val="center"/>
            <w:hideMark/>
          </w:tcPr>
          <w:p w14:paraId="0CA0AC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1D" w14:textId="77777777">
        <w:trPr>
          <w:trHeight w:val="150"/>
        </w:trPr>
        <w:tc>
          <w:tcPr>
            <w:tcW w:w="7420" w:type="dxa"/>
            <w:tcBorders>
              <w:top w:val="nil"/>
              <w:left w:val="nil"/>
              <w:bottom w:val="nil"/>
              <w:right w:val="nil"/>
            </w:tcBorders>
            <w:shd w:val="clear" w:color="auto" w:fill="auto"/>
            <w:vAlign w:val="center"/>
            <w:hideMark/>
          </w:tcPr>
          <w:p w14:paraId="0CA0AC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1F" w14:textId="77777777">
        <w:trPr>
          <w:trHeight w:val="345"/>
        </w:trPr>
        <w:tc>
          <w:tcPr>
            <w:tcW w:w="7420" w:type="dxa"/>
            <w:tcBorders>
              <w:top w:val="nil"/>
              <w:left w:val="nil"/>
              <w:bottom w:val="nil"/>
              <w:right w:val="nil"/>
            </w:tcBorders>
            <w:shd w:val="clear" w:color="auto" w:fill="auto"/>
            <w:vAlign w:val="center"/>
            <w:hideMark/>
          </w:tcPr>
          <w:p w14:paraId="0CA0AC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21" w14:textId="77777777">
        <w:trPr>
          <w:trHeight w:val="330"/>
        </w:trPr>
        <w:tc>
          <w:tcPr>
            <w:tcW w:w="7420" w:type="dxa"/>
            <w:tcBorders>
              <w:top w:val="nil"/>
              <w:left w:val="nil"/>
              <w:bottom w:val="nil"/>
              <w:right w:val="nil"/>
            </w:tcBorders>
            <w:shd w:val="clear" w:color="auto" w:fill="auto"/>
            <w:vAlign w:val="center"/>
            <w:hideMark/>
          </w:tcPr>
          <w:p w14:paraId="0CA0AC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 ως έχει     ΚΑΤΑ ΠΛΕΙΟΨΗΦΙΑ</w:t>
            </w:r>
          </w:p>
        </w:tc>
      </w:tr>
      <w:tr w:rsidR="008679D8" w14:paraId="0CA0AC23" w14:textId="77777777">
        <w:trPr>
          <w:trHeight w:val="105"/>
        </w:trPr>
        <w:tc>
          <w:tcPr>
            <w:tcW w:w="7420" w:type="dxa"/>
            <w:tcBorders>
              <w:top w:val="nil"/>
              <w:left w:val="nil"/>
              <w:bottom w:val="nil"/>
              <w:right w:val="nil"/>
            </w:tcBorders>
            <w:shd w:val="clear" w:color="auto" w:fill="auto"/>
            <w:vAlign w:val="center"/>
            <w:hideMark/>
          </w:tcPr>
          <w:p w14:paraId="0CA0AC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25" w14:textId="77777777">
        <w:trPr>
          <w:trHeight w:val="330"/>
        </w:trPr>
        <w:tc>
          <w:tcPr>
            <w:tcW w:w="7420" w:type="dxa"/>
            <w:tcBorders>
              <w:top w:val="nil"/>
              <w:left w:val="nil"/>
              <w:bottom w:val="nil"/>
              <w:right w:val="nil"/>
            </w:tcBorders>
            <w:shd w:val="clear" w:color="auto" w:fill="auto"/>
            <w:vAlign w:val="center"/>
            <w:hideMark/>
          </w:tcPr>
          <w:p w14:paraId="0CA0AC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27" w14:textId="77777777">
        <w:trPr>
          <w:trHeight w:val="30"/>
        </w:trPr>
        <w:tc>
          <w:tcPr>
            <w:tcW w:w="7420" w:type="dxa"/>
            <w:tcBorders>
              <w:top w:val="nil"/>
              <w:left w:val="nil"/>
              <w:bottom w:val="nil"/>
              <w:right w:val="nil"/>
            </w:tcBorders>
            <w:shd w:val="clear" w:color="auto" w:fill="auto"/>
            <w:vAlign w:val="center"/>
            <w:hideMark/>
          </w:tcPr>
          <w:p w14:paraId="0CA0AC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29" w14:textId="77777777">
        <w:trPr>
          <w:trHeight w:val="345"/>
        </w:trPr>
        <w:tc>
          <w:tcPr>
            <w:tcW w:w="7420" w:type="dxa"/>
            <w:tcBorders>
              <w:top w:val="nil"/>
              <w:left w:val="nil"/>
              <w:bottom w:val="nil"/>
              <w:right w:val="nil"/>
            </w:tcBorders>
            <w:shd w:val="clear" w:color="auto" w:fill="auto"/>
            <w:vAlign w:val="center"/>
            <w:hideMark/>
          </w:tcPr>
          <w:p w14:paraId="0CA0AC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C2B" w14:textId="77777777">
        <w:trPr>
          <w:trHeight w:val="30"/>
        </w:trPr>
        <w:tc>
          <w:tcPr>
            <w:tcW w:w="7420" w:type="dxa"/>
            <w:tcBorders>
              <w:top w:val="nil"/>
              <w:left w:val="nil"/>
              <w:bottom w:val="nil"/>
              <w:right w:val="nil"/>
            </w:tcBorders>
            <w:shd w:val="clear" w:color="auto" w:fill="auto"/>
            <w:vAlign w:val="center"/>
            <w:hideMark/>
          </w:tcPr>
          <w:p w14:paraId="0CA0AC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2D" w14:textId="77777777">
        <w:trPr>
          <w:trHeight w:val="330"/>
        </w:trPr>
        <w:tc>
          <w:tcPr>
            <w:tcW w:w="7420" w:type="dxa"/>
            <w:tcBorders>
              <w:top w:val="nil"/>
              <w:left w:val="nil"/>
              <w:bottom w:val="nil"/>
              <w:right w:val="nil"/>
            </w:tcBorders>
            <w:shd w:val="clear" w:color="auto" w:fill="auto"/>
            <w:vAlign w:val="center"/>
            <w:hideMark/>
          </w:tcPr>
          <w:p w14:paraId="0CA0AC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2F" w14:textId="77777777">
        <w:trPr>
          <w:trHeight w:val="45"/>
        </w:trPr>
        <w:tc>
          <w:tcPr>
            <w:tcW w:w="7420" w:type="dxa"/>
            <w:tcBorders>
              <w:top w:val="nil"/>
              <w:left w:val="nil"/>
              <w:bottom w:val="nil"/>
              <w:right w:val="nil"/>
            </w:tcBorders>
            <w:shd w:val="clear" w:color="auto" w:fill="auto"/>
            <w:vAlign w:val="center"/>
            <w:hideMark/>
          </w:tcPr>
          <w:p w14:paraId="0CA0AC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31" w14:textId="77777777">
        <w:trPr>
          <w:trHeight w:val="330"/>
        </w:trPr>
        <w:tc>
          <w:tcPr>
            <w:tcW w:w="7420" w:type="dxa"/>
            <w:tcBorders>
              <w:top w:val="nil"/>
              <w:left w:val="nil"/>
              <w:bottom w:val="nil"/>
              <w:right w:val="nil"/>
            </w:tcBorders>
            <w:shd w:val="clear" w:color="auto" w:fill="auto"/>
            <w:vAlign w:val="center"/>
            <w:hideMark/>
          </w:tcPr>
          <w:p w14:paraId="0CA0AC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w:t>
            </w:r>
            <w:r w:rsidRPr="0029074D">
              <w:rPr>
                <w:rFonts w:ascii="Calibri" w:eastAsia="Times New Roman" w:hAnsi="Calibri" w:cs="Calibri"/>
                <w:color w:val="000000"/>
                <w:sz w:val="22"/>
                <w:szCs w:val="22"/>
              </w:rPr>
              <w:t xml:space="preserve"> OXI</w:t>
            </w:r>
          </w:p>
        </w:tc>
      </w:tr>
      <w:tr w:rsidR="008679D8" w14:paraId="0CA0AC33" w14:textId="77777777">
        <w:trPr>
          <w:trHeight w:val="45"/>
        </w:trPr>
        <w:tc>
          <w:tcPr>
            <w:tcW w:w="7420" w:type="dxa"/>
            <w:tcBorders>
              <w:top w:val="nil"/>
              <w:left w:val="nil"/>
              <w:bottom w:val="nil"/>
              <w:right w:val="nil"/>
            </w:tcBorders>
            <w:shd w:val="clear" w:color="auto" w:fill="auto"/>
            <w:vAlign w:val="center"/>
            <w:hideMark/>
          </w:tcPr>
          <w:p w14:paraId="0CA0AC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35" w14:textId="77777777">
        <w:trPr>
          <w:trHeight w:val="330"/>
        </w:trPr>
        <w:tc>
          <w:tcPr>
            <w:tcW w:w="7420" w:type="dxa"/>
            <w:tcBorders>
              <w:top w:val="nil"/>
              <w:left w:val="nil"/>
              <w:bottom w:val="nil"/>
              <w:right w:val="nil"/>
            </w:tcBorders>
            <w:shd w:val="clear" w:color="auto" w:fill="auto"/>
            <w:vAlign w:val="center"/>
            <w:hideMark/>
          </w:tcPr>
          <w:p w14:paraId="0CA0AC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37" w14:textId="77777777">
        <w:trPr>
          <w:trHeight w:val="45"/>
        </w:trPr>
        <w:tc>
          <w:tcPr>
            <w:tcW w:w="7420" w:type="dxa"/>
            <w:tcBorders>
              <w:top w:val="nil"/>
              <w:left w:val="nil"/>
              <w:bottom w:val="nil"/>
              <w:right w:val="nil"/>
            </w:tcBorders>
            <w:shd w:val="clear" w:color="auto" w:fill="auto"/>
            <w:vAlign w:val="center"/>
            <w:hideMark/>
          </w:tcPr>
          <w:p w14:paraId="0CA0AC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39" w14:textId="77777777">
        <w:trPr>
          <w:trHeight w:val="330"/>
        </w:trPr>
        <w:tc>
          <w:tcPr>
            <w:tcW w:w="7420" w:type="dxa"/>
            <w:tcBorders>
              <w:top w:val="nil"/>
              <w:left w:val="nil"/>
              <w:bottom w:val="nil"/>
              <w:right w:val="nil"/>
            </w:tcBorders>
            <w:shd w:val="clear" w:color="auto" w:fill="auto"/>
            <w:vAlign w:val="center"/>
            <w:hideMark/>
          </w:tcPr>
          <w:p w14:paraId="0CA0AC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3B" w14:textId="77777777">
        <w:trPr>
          <w:trHeight w:val="30"/>
        </w:trPr>
        <w:tc>
          <w:tcPr>
            <w:tcW w:w="7420" w:type="dxa"/>
            <w:tcBorders>
              <w:top w:val="nil"/>
              <w:left w:val="nil"/>
              <w:bottom w:val="nil"/>
              <w:right w:val="nil"/>
            </w:tcBorders>
            <w:shd w:val="clear" w:color="auto" w:fill="auto"/>
            <w:vAlign w:val="center"/>
            <w:hideMark/>
          </w:tcPr>
          <w:p w14:paraId="0CA0AC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3D" w14:textId="77777777">
        <w:trPr>
          <w:trHeight w:val="150"/>
        </w:trPr>
        <w:tc>
          <w:tcPr>
            <w:tcW w:w="7420" w:type="dxa"/>
            <w:tcBorders>
              <w:top w:val="nil"/>
              <w:left w:val="nil"/>
              <w:bottom w:val="nil"/>
              <w:right w:val="nil"/>
            </w:tcBorders>
            <w:shd w:val="clear" w:color="auto" w:fill="auto"/>
            <w:vAlign w:val="center"/>
            <w:hideMark/>
          </w:tcPr>
          <w:p w14:paraId="0CA0AC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3F" w14:textId="77777777">
        <w:trPr>
          <w:trHeight w:val="345"/>
        </w:trPr>
        <w:tc>
          <w:tcPr>
            <w:tcW w:w="7420" w:type="dxa"/>
            <w:tcBorders>
              <w:top w:val="nil"/>
              <w:left w:val="nil"/>
              <w:bottom w:val="nil"/>
              <w:right w:val="nil"/>
            </w:tcBorders>
            <w:shd w:val="clear" w:color="auto" w:fill="auto"/>
            <w:vAlign w:val="center"/>
            <w:hideMark/>
          </w:tcPr>
          <w:p w14:paraId="0CA0AC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41" w14:textId="77777777">
        <w:trPr>
          <w:trHeight w:val="330"/>
        </w:trPr>
        <w:tc>
          <w:tcPr>
            <w:tcW w:w="7420" w:type="dxa"/>
            <w:tcBorders>
              <w:top w:val="nil"/>
              <w:left w:val="nil"/>
              <w:bottom w:val="nil"/>
              <w:right w:val="nil"/>
            </w:tcBorders>
            <w:shd w:val="clear" w:color="auto" w:fill="auto"/>
            <w:vAlign w:val="center"/>
            <w:hideMark/>
          </w:tcPr>
          <w:p w14:paraId="0CA0AC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 ως έχει     ΚΑΤΑ ΠΛΕΙΟΨΗΦΙΑ</w:t>
            </w:r>
          </w:p>
        </w:tc>
      </w:tr>
      <w:tr w:rsidR="008679D8" w14:paraId="0CA0AC43" w14:textId="77777777">
        <w:trPr>
          <w:trHeight w:val="105"/>
        </w:trPr>
        <w:tc>
          <w:tcPr>
            <w:tcW w:w="7420" w:type="dxa"/>
            <w:tcBorders>
              <w:top w:val="nil"/>
              <w:left w:val="nil"/>
              <w:bottom w:val="nil"/>
              <w:right w:val="nil"/>
            </w:tcBorders>
            <w:shd w:val="clear" w:color="auto" w:fill="auto"/>
            <w:vAlign w:val="center"/>
            <w:hideMark/>
          </w:tcPr>
          <w:p w14:paraId="0CA0AC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45" w14:textId="77777777">
        <w:trPr>
          <w:trHeight w:val="330"/>
        </w:trPr>
        <w:tc>
          <w:tcPr>
            <w:tcW w:w="7420" w:type="dxa"/>
            <w:tcBorders>
              <w:top w:val="nil"/>
              <w:left w:val="nil"/>
              <w:bottom w:val="nil"/>
              <w:right w:val="nil"/>
            </w:tcBorders>
            <w:shd w:val="clear" w:color="auto" w:fill="auto"/>
            <w:vAlign w:val="center"/>
            <w:hideMark/>
          </w:tcPr>
          <w:p w14:paraId="0CA0AC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47" w14:textId="77777777">
        <w:trPr>
          <w:trHeight w:val="45"/>
        </w:trPr>
        <w:tc>
          <w:tcPr>
            <w:tcW w:w="7420" w:type="dxa"/>
            <w:tcBorders>
              <w:top w:val="nil"/>
              <w:left w:val="nil"/>
              <w:bottom w:val="nil"/>
              <w:right w:val="nil"/>
            </w:tcBorders>
            <w:shd w:val="clear" w:color="auto" w:fill="auto"/>
            <w:vAlign w:val="center"/>
            <w:hideMark/>
          </w:tcPr>
          <w:p w14:paraId="0CA0AC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49" w14:textId="77777777">
        <w:trPr>
          <w:trHeight w:val="330"/>
        </w:trPr>
        <w:tc>
          <w:tcPr>
            <w:tcW w:w="7420" w:type="dxa"/>
            <w:tcBorders>
              <w:top w:val="nil"/>
              <w:left w:val="nil"/>
              <w:bottom w:val="nil"/>
              <w:right w:val="nil"/>
            </w:tcBorders>
            <w:shd w:val="clear" w:color="auto" w:fill="auto"/>
            <w:vAlign w:val="center"/>
            <w:hideMark/>
          </w:tcPr>
          <w:p w14:paraId="0CA0AC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C4B" w14:textId="77777777">
        <w:trPr>
          <w:trHeight w:val="30"/>
        </w:trPr>
        <w:tc>
          <w:tcPr>
            <w:tcW w:w="7420" w:type="dxa"/>
            <w:tcBorders>
              <w:top w:val="nil"/>
              <w:left w:val="nil"/>
              <w:bottom w:val="nil"/>
              <w:right w:val="nil"/>
            </w:tcBorders>
            <w:shd w:val="clear" w:color="auto" w:fill="auto"/>
            <w:vAlign w:val="center"/>
            <w:hideMark/>
          </w:tcPr>
          <w:p w14:paraId="0CA0AC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4D" w14:textId="77777777">
        <w:trPr>
          <w:trHeight w:val="330"/>
        </w:trPr>
        <w:tc>
          <w:tcPr>
            <w:tcW w:w="7420" w:type="dxa"/>
            <w:tcBorders>
              <w:top w:val="nil"/>
              <w:left w:val="nil"/>
              <w:bottom w:val="nil"/>
              <w:right w:val="nil"/>
            </w:tcBorders>
            <w:shd w:val="clear" w:color="auto" w:fill="auto"/>
            <w:vAlign w:val="center"/>
            <w:hideMark/>
          </w:tcPr>
          <w:p w14:paraId="0CA0AC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4F" w14:textId="77777777">
        <w:trPr>
          <w:trHeight w:val="45"/>
        </w:trPr>
        <w:tc>
          <w:tcPr>
            <w:tcW w:w="7420" w:type="dxa"/>
            <w:tcBorders>
              <w:top w:val="nil"/>
              <w:left w:val="nil"/>
              <w:bottom w:val="nil"/>
              <w:right w:val="nil"/>
            </w:tcBorders>
            <w:shd w:val="clear" w:color="auto" w:fill="auto"/>
            <w:vAlign w:val="center"/>
            <w:hideMark/>
          </w:tcPr>
          <w:p w14:paraId="0CA0AC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51" w14:textId="77777777">
        <w:trPr>
          <w:trHeight w:val="330"/>
        </w:trPr>
        <w:tc>
          <w:tcPr>
            <w:tcW w:w="7420" w:type="dxa"/>
            <w:tcBorders>
              <w:top w:val="nil"/>
              <w:left w:val="nil"/>
              <w:bottom w:val="nil"/>
              <w:right w:val="nil"/>
            </w:tcBorders>
            <w:shd w:val="clear" w:color="auto" w:fill="auto"/>
            <w:vAlign w:val="center"/>
            <w:hideMark/>
          </w:tcPr>
          <w:p w14:paraId="0CA0AC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53" w14:textId="77777777">
        <w:trPr>
          <w:trHeight w:val="45"/>
        </w:trPr>
        <w:tc>
          <w:tcPr>
            <w:tcW w:w="7420" w:type="dxa"/>
            <w:tcBorders>
              <w:top w:val="nil"/>
              <w:left w:val="nil"/>
              <w:bottom w:val="nil"/>
              <w:right w:val="nil"/>
            </w:tcBorders>
            <w:shd w:val="clear" w:color="auto" w:fill="auto"/>
            <w:vAlign w:val="center"/>
            <w:hideMark/>
          </w:tcPr>
          <w:p w14:paraId="0CA0AC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55" w14:textId="77777777">
        <w:trPr>
          <w:trHeight w:val="330"/>
        </w:trPr>
        <w:tc>
          <w:tcPr>
            <w:tcW w:w="7420" w:type="dxa"/>
            <w:tcBorders>
              <w:top w:val="nil"/>
              <w:left w:val="nil"/>
              <w:bottom w:val="nil"/>
              <w:right w:val="nil"/>
            </w:tcBorders>
            <w:shd w:val="clear" w:color="auto" w:fill="auto"/>
            <w:vAlign w:val="center"/>
            <w:hideMark/>
          </w:tcPr>
          <w:p w14:paraId="0CA0AC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57" w14:textId="77777777">
        <w:trPr>
          <w:trHeight w:val="45"/>
        </w:trPr>
        <w:tc>
          <w:tcPr>
            <w:tcW w:w="7420" w:type="dxa"/>
            <w:tcBorders>
              <w:top w:val="nil"/>
              <w:left w:val="nil"/>
              <w:bottom w:val="nil"/>
              <w:right w:val="nil"/>
            </w:tcBorders>
            <w:shd w:val="clear" w:color="auto" w:fill="auto"/>
            <w:vAlign w:val="center"/>
            <w:hideMark/>
          </w:tcPr>
          <w:p w14:paraId="0CA0AC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59" w14:textId="77777777">
        <w:trPr>
          <w:trHeight w:val="330"/>
        </w:trPr>
        <w:tc>
          <w:tcPr>
            <w:tcW w:w="7420" w:type="dxa"/>
            <w:tcBorders>
              <w:top w:val="nil"/>
              <w:left w:val="nil"/>
              <w:bottom w:val="nil"/>
              <w:right w:val="nil"/>
            </w:tcBorders>
            <w:shd w:val="clear" w:color="auto" w:fill="auto"/>
            <w:vAlign w:val="center"/>
            <w:hideMark/>
          </w:tcPr>
          <w:p w14:paraId="0CA0AC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5B" w14:textId="77777777">
        <w:trPr>
          <w:trHeight w:val="45"/>
        </w:trPr>
        <w:tc>
          <w:tcPr>
            <w:tcW w:w="7420" w:type="dxa"/>
            <w:tcBorders>
              <w:top w:val="nil"/>
              <w:left w:val="nil"/>
              <w:bottom w:val="nil"/>
              <w:right w:val="nil"/>
            </w:tcBorders>
            <w:shd w:val="clear" w:color="auto" w:fill="auto"/>
            <w:vAlign w:val="center"/>
            <w:hideMark/>
          </w:tcPr>
          <w:p w14:paraId="0CA0AC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5D" w14:textId="77777777">
        <w:trPr>
          <w:trHeight w:val="135"/>
        </w:trPr>
        <w:tc>
          <w:tcPr>
            <w:tcW w:w="7420" w:type="dxa"/>
            <w:tcBorders>
              <w:top w:val="nil"/>
              <w:left w:val="nil"/>
              <w:bottom w:val="nil"/>
              <w:right w:val="nil"/>
            </w:tcBorders>
            <w:shd w:val="clear" w:color="auto" w:fill="auto"/>
            <w:vAlign w:val="center"/>
            <w:hideMark/>
          </w:tcPr>
          <w:p w14:paraId="0CA0AC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5F" w14:textId="77777777">
        <w:trPr>
          <w:trHeight w:val="345"/>
        </w:trPr>
        <w:tc>
          <w:tcPr>
            <w:tcW w:w="7420" w:type="dxa"/>
            <w:tcBorders>
              <w:top w:val="nil"/>
              <w:left w:val="nil"/>
              <w:bottom w:val="nil"/>
              <w:right w:val="nil"/>
            </w:tcBorders>
            <w:shd w:val="clear" w:color="auto" w:fill="auto"/>
            <w:vAlign w:val="center"/>
            <w:hideMark/>
          </w:tcPr>
          <w:p w14:paraId="0CA0AC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61" w14:textId="77777777">
        <w:trPr>
          <w:trHeight w:val="330"/>
        </w:trPr>
        <w:tc>
          <w:tcPr>
            <w:tcW w:w="7420" w:type="dxa"/>
            <w:tcBorders>
              <w:top w:val="nil"/>
              <w:left w:val="nil"/>
              <w:bottom w:val="nil"/>
              <w:right w:val="nil"/>
            </w:tcBorders>
            <w:shd w:val="clear" w:color="auto" w:fill="auto"/>
            <w:vAlign w:val="center"/>
            <w:hideMark/>
          </w:tcPr>
          <w:p w14:paraId="0CA0AC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 ως έχει     ΚΑΤΑ ΠΛΕΙΟΨΗΦΙΑ</w:t>
            </w:r>
          </w:p>
        </w:tc>
      </w:tr>
      <w:tr w:rsidR="008679D8" w14:paraId="0CA0AC63" w14:textId="77777777">
        <w:trPr>
          <w:trHeight w:val="105"/>
        </w:trPr>
        <w:tc>
          <w:tcPr>
            <w:tcW w:w="7420" w:type="dxa"/>
            <w:tcBorders>
              <w:top w:val="nil"/>
              <w:left w:val="nil"/>
              <w:bottom w:val="nil"/>
              <w:right w:val="nil"/>
            </w:tcBorders>
            <w:shd w:val="clear" w:color="auto" w:fill="auto"/>
            <w:vAlign w:val="center"/>
            <w:hideMark/>
          </w:tcPr>
          <w:p w14:paraId="0CA0AC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65" w14:textId="77777777">
        <w:trPr>
          <w:trHeight w:val="330"/>
        </w:trPr>
        <w:tc>
          <w:tcPr>
            <w:tcW w:w="7420" w:type="dxa"/>
            <w:tcBorders>
              <w:top w:val="nil"/>
              <w:left w:val="nil"/>
              <w:bottom w:val="nil"/>
              <w:right w:val="nil"/>
            </w:tcBorders>
            <w:shd w:val="clear" w:color="auto" w:fill="auto"/>
            <w:vAlign w:val="center"/>
            <w:hideMark/>
          </w:tcPr>
          <w:p w14:paraId="0CA0AC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67" w14:textId="77777777">
        <w:trPr>
          <w:trHeight w:val="45"/>
        </w:trPr>
        <w:tc>
          <w:tcPr>
            <w:tcW w:w="7420" w:type="dxa"/>
            <w:tcBorders>
              <w:top w:val="nil"/>
              <w:left w:val="nil"/>
              <w:bottom w:val="nil"/>
              <w:right w:val="nil"/>
            </w:tcBorders>
            <w:shd w:val="clear" w:color="auto" w:fill="auto"/>
            <w:vAlign w:val="center"/>
            <w:hideMark/>
          </w:tcPr>
          <w:p w14:paraId="0CA0AC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69" w14:textId="77777777">
        <w:trPr>
          <w:trHeight w:val="330"/>
        </w:trPr>
        <w:tc>
          <w:tcPr>
            <w:tcW w:w="7420" w:type="dxa"/>
            <w:tcBorders>
              <w:top w:val="nil"/>
              <w:left w:val="nil"/>
              <w:bottom w:val="nil"/>
              <w:right w:val="nil"/>
            </w:tcBorders>
            <w:shd w:val="clear" w:color="auto" w:fill="auto"/>
            <w:vAlign w:val="center"/>
            <w:hideMark/>
          </w:tcPr>
          <w:p w14:paraId="0CA0AC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C6B" w14:textId="77777777">
        <w:trPr>
          <w:trHeight w:val="30"/>
        </w:trPr>
        <w:tc>
          <w:tcPr>
            <w:tcW w:w="7420" w:type="dxa"/>
            <w:tcBorders>
              <w:top w:val="nil"/>
              <w:left w:val="nil"/>
              <w:bottom w:val="nil"/>
              <w:right w:val="nil"/>
            </w:tcBorders>
            <w:shd w:val="clear" w:color="auto" w:fill="auto"/>
            <w:vAlign w:val="center"/>
            <w:hideMark/>
          </w:tcPr>
          <w:p w14:paraId="0CA0AC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6D" w14:textId="77777777">
        <w:trPr>
          <w:trHeight w:val="330"/>
        </w:trPr>
        <w:tc>
          <w:tcPr>
            <w:tcW w:w="7420" w:type="dxa"/>
            <w:tcBorders>
              <w:top w:val="nil"/>
              <w:left w:val="nil"/>
              <w:bottom w:val="nil"/>
              <w:right w:val="nil"/>
            </w:tcBorders>
            <w:shd w:val="clear" w:color="auto" w:fill="auto"/>
            <w:vAlign w:val="center"/>
            <w:hideMark/>
          </w:tcPr>
          <w:p w14:paraId="0CA0AC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6F" w14:textId="77777777">
        <w:trPr>
          <w:trHeight w:val="45"/>
        </w:trPr>
        <w:tc>
          <w:tcPr>
            <w:tcW w:w="7420" w:type="dxa"/>
            <w:tcBorders>
              <w:top w:val="nil"/>
              <w:left w:val="nil"/>
              <w:bottom w:val="nil"/>
              <w:right w:val="nil"/>
            </w:tcBorders>
            <w:shd w:val="clear" w:color="auto" w:fill="auto"/>
            <w:vAlign w:val="center"/>
            <w:hideMark/>
          </w:tcPr>
          <w:p w14:paraId="0CA0AC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71" w14:textId="77777777">
        <w:trPr>
          <w:trHeight w:val="330"/>
        </w:trPr>
        <w:tc>
          <w:tcPr>
            <w:tcW w:w="7420" w:type="dxa"/>
            <w:tcBorders>
              <w:top w:val="nil"/>
              <w:left w:val="nil"/>
              <w:bottom w:val="nil"/>
              <w:right w:val="nil"/>
            </w:tcBorders>
            <w:shd w:val="clear" w:color="auto" w:fill="auto"/>
            <w:vAlign w:val="center"/>
            <w:hideMark/>
          </w:tcPr>
          <w:p w14:paraId="0CA0AC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73" w14:textId="77777777">
        <w:trPr>
          <w:trHeight w:val="45"/>
        </w:trPr>
        <w:tc>
          <w:tcPr>
            <w:tcW w:w="7420" w:type="dxa"/>
            <w:tcBorders>
              <w:top w:val="nil"/>
              <w:left w:val="nil"/>
              <w:bottom w:val="nil"/>
              <w:right w:val="nil"/>
            </w:tcBorders>
            <w:shd w:val="clear" w:color="auto" w:fill="auto"/>
            <w:vAlign w:val="center"/>
            <w:hideMark/>
          </w:tcPr>
          <w:p w14:paraId="0CA0AC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75" w14:textId="77777777">
        <w:trPr>
          <w:trHeight w:val="330"/>
        </w:trPr>
        <w:tc>
          <w:tcPr>
            <w:tcW w:w="7420" w:type="dxa"/>
            <w:tcBorders>
              <w:top w:val="nil"/>
              <w:left w:val="nil"/>
              <w:bottom w:val="nil"/>
              <w:right w:val="nil"/>
            </w:tcBorders>
            <w:shd w:val="clear" w:color="auto" w:fill="auto"/>
            <w:vAlign w:val="center"/>
            <w:hideMark/>
          </w:tcPr>
          <w:p w14:paraId="0CA0AC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Κ.Κ.Ε: OXI</w:t>
            </w:r>
          </w:p>
        </w:tc>
      </w:tr>
      <w:tr w:rsidR="008679D8" w14:paraId="0CA0AC77" w14:textId="77777777">
        <w:trPr>
          <w:trHeight w:val="45"/>
        </w:trPr>
        <w:tc>
          <w:tcPr>
            <w:tcW w:w="7420" w:type="dxa"/>
            <w:tcBorders>
              <w:top w:val="nil"/>
              <w:left w:val="nil"/>
              <w:bottom w:val="nil"/>
              <w:right w:val="nil"/>
            </w:tcBorders>
            <w:shd w:val="clear" w:color="auto" w:fill="auto"/>
            <w:vAlign w:val="center"/>
            <w:hideMark/>
          </w:tcPr>
          <w:p w14:paraId="0CA0AC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79" w14:textId="77777777">
        <w:trPr>
          <w:trHeight w:val="330"/>
        </w:trPr>
        <w:tc>
          <w:tcPr>
            <w:tcW w:w="7420" w:type="dxa"/>
            <w:tcBorders>
              <w:top w:val="nil"/>
              <w:left w:val="nil"/>
              <w:bottom w:val="nil"/>
              <w:right w:val="nil"/>
            </w:tcBorders>
            <w:shd w:val="clear" w:color="auto" w:fill="auto"/>
            <w:vAlign w:val="center"/>
            <w:hideMark/>
          </w:tcPr>
          <w:p w14:paraId="0CA0AC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7B" w14:textId="77777777">
        <w:trPr>
          <w:trHeight w:val="45"/>
        </w:trPr>
        <w:tc>
          <w:tcPr>
            <w:tcW w:w="7420" w:type="dxa"/>
            <w:tcBorders>
              <w:top w:val="nil"/>
              <w:left w:val="nil"/>
              <w:bottom w:val="nil"/>
              <w:right w:val="nil"/>
            </w:tcBorders>
            <w:shd w:val="clear" w:color="auto" w:fill="auto"/>
            <w:vAlign w:val="center"/>
            <w:hideMark/>
          </w:tcPr>
          <w:p w14:paraId="0CA0AC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7D" w14:textId="77777777">
        <w:trPr>
          <w:trHeight w:val="135"/>
        </w:trPr>
        <w:tc>
          <w:tcPr>
            <w:tcW w:w="7420" w:type="dxa"/>
            <w:tcBorders>
              <w:top w:val="nil"/>
              <w:left w:val="nil"/>
              <w:bottom w:val="nil"/>
              <w:right w:val="nil"/>
            </w:tcBorders>
            <w:shd w:val="clear" w:color="auto" w:fill="auto"/>
            <w:vAlign w:val="center"/>
            <w:hideMark/>
          </w:tcPr>
          <w:p w14:paraId="0CA0AC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7F" w14:textId="77777777">
        <w:trPr>
          <w:trHeight w:val="345"/>
        </w:trPr>
        <w:tc>
          <w:tcPr>
            <w:tcW w:w="7420" w:type="dxa"/>
            <w:tcBorders>
              <w:top w:val="nil"/>
              <w:left w:val="nil"/>
              <w:bottom w:val="nil"/>
              <w:right w:val="nil"/>
            </w:tcBorders>
            <w:shd w:val="clear" w:color="auto" w:fill="auto"/>
            <w:vAlign w:val="center"/>
            <w:hideMark/>
          </w:tcPr>
          <w:p w14:paraId="0CA0AC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81" w14:textId="77777777">
        <w:trPr>
          <w:trHeight w:val="330"/>
        </w:trPr>
        <w:tc>
          <w:tcPr>
            <w:tcW w:w="7420" w:type="dxa"/>
            <w:tcBorders>
              <w:top w:val="nil"/>
              <w:left w:val="nil"/>
              <w:bottom w:val="nil"/>
              <w:right w:val="nil"/>
            </w:tcBorders>
            <w:shd w:val="clear" w:color="auto" w:fill="auto"/>
            <w:vAlign w:val="center"/>
            <w:hideMark/>
          </w:tcPr>
          <w:p w14:paraId="0CA0AC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 ως έχει     ΚΑΤΑ ΠΛΕΙΟΨΗΦΙΑ</w:t>
            </w:r>
          </w:p>
        </w:tc>
      </w:tr>
      <w:tr w:rsidR="008679D8" w14:paraId="0CA0AC83" w14:textId="77777777">
        <w:trPr>
          <w:trHeight w:val="105"/>
        </w:trPr>
        <w:tc>
          <w:tcPr>
            <w:tcW w:w="7420" w:type="dxa"/>
            <w:tcBorders>
              <w:top w:val="nil"/>
              <w:left w:val="nil"/>
              <w:bottom w:val="nil"/>
              <w:right w:val="nil"/>
            </w:tcBorders>
            <w:shd w:val="clear" w:color="auto" w:fill="auto"/>
            <w:vAlign w:val="center"/>
            <w:hideMark/>
          </w:tcPr>
          <w:p w14:paraId="0CA0AC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85" w14:textId="77777777">
        <w:trPr>
          <w:trHeight w:val="330"/>
        </w:trPr>
        <w:tc>
          <w:tcPr>
            <w:tcW w:w="7420" w:type="dxa"/>
            <w:tcBorders>
              <w:top w:val="nil"/>
              <w:left w:val="nil"/>
              <w:bottom w:val="nil"/>
              <w:right w:val="nil"/>
            </w:tcBorders>
            <w:shd w:val="clear" w:color="auto" w:fill="auto"/>
            <w:vAlign w:val="center"/>
            <w:hideMark/>
          </w:tcPr>
          <w:p w14:paraId="0CA0AC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87" w14:textId="77777777">
        <w:trPr>
          <w:trHeight w:val="45"/>
        </w:trPr>
        <w:tc>
          <w:tcPr>
            <w:tcW w:w="7420" w:type="dxa"/>
            <w:tcBorders>
              <w:top w:val="nil"/>
              <w:left w:val="nil"/>
              <w:bottom w:val="nil"/>
              <w:right w:val="nil"/>
            </w:tcBorders>
            <w:shd w:val="clear" w:color="auto" w:fill="auto"/>
            <w:vAlign w:val="center"/>
            <w:hideMark/>
          </w:tcPr>
          <w:p w14:paraId="0CA0AC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89" w14:textId="77777777">
        <w:trPr>
          <w:trHeight w:val="330"/>
        </w:trPr>
        <w:tc>
          <w:tcPr>
            <w:tcW w:w="7420" w:type="dxa"/>
            <w:tcBorders>
              <w:top w:val="nil"/>
              <w:left w:val="nil"/>
              <w:bottom w:val="nil"/>
              <w:right w:val="nil"/>
            </w:tcBorders>
            <w:shd w:val="clear" w:color="auto" w:fill="auto"/>
            <w:vAlign w:val="center"/>
            <w:hideMark/>
          </w:tcPr>
          <w:p w14:paraId="0CA0AC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C8B" w14:textId="77777777">
        <w:trPr>
          <w:trHeight w:val="30"/>
        </w:trPr>
        <w:tc>
          <w:tcPr>
            <w:tcW w:w="7420" w:type="dxa"/>
            <w:tcBorders>
              <w:top w:val="nil"/>
              <w:left w:val="nil"/>
              <w:bottom w:val="nil"/>
              <w:right w:val="nil"/>
            </w:tcBorders>
            <w:shd w:val="clear" w:color="auto" w:fill="auto"/>
            <w:vAlign w:val="center"/>
            <w:hideMark/>
          </w:tcPr>
          <w:p w14:paraId="0CA0AC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8D" w14:textId="77777777">
        <w:trPr>
          <w:trHeight w:val="345"/>
        </w:trPr>
        <w:tc>
          <w:tcPr>
            <w:tcW w:w="7420" w:type="dxa"/>
            <w:tcBorders>
              <w:top w:val="nil"/>
              <w:left w:val="nil"/>
              <w:bottom w:val="nil"/>
              <w:right w:val="nil"/>
            </w:tcBorders>
            <w:shd w:val="clear" w:color="auto" w:fill="auto"/>
            <w:vAlign w:val="center"/>
            <w:hideMark/>
          </w:tcPr>
          <w:p w14:paraId="0CA0AC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8F" w14:textId="77777777">
        <w:trPr>
          <w:trHeight w:val="30"/>
        </w:trPr>
        <w:tc>
          <w:tcPr>
            <w:tcW w:w="7420" w:type="dxa"/>
            <w:tcBorders>
              <w:top w:val="nil"/>
              <w:left w:val="nil"/>
              <w:bottom w:val="nil"/>
              <w:right w:val="nil"/>
            </w:tcBorders>
            <w:shd w:val="clear" w:color="auto" w:fill="auto"/>
            <w:vAlign w:val="center"/>
            <w:hideMark/>
          </w:tcPr>
          <w:p w14:paraId="0CA0AC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91" w14:textId="77777777">
        <w:trPr>
          <w:trHeight w:val="330"/>
        </w:trPr>
        <w:tc>
          <w:tcPr>
            <w:tcW w:w="7420" w:type="dxa"/>
            <w:tcBorders>
              <w:top w:val="nil"/>
              <w:left w:val="nil"/>
              <w:bottom w:val="nil"/>
              <w:right w:val="nil"/>
            </w:tcBorders>
            <w:shd w:val="clear" w:color="auto" w:fill="auto"/>
            <w:vAlign w:val="center"/>
            <w:hideMark/>
          </w:tcPr>
          <w:p w14:paraId="0CA0AC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93" w14:textId="77777777">
        <w:trPr>
          <w:trHeight w:val="45"/>
        </w:trPr>
        <w:tc>
          <w:tcPr>
            <w:tcW w:w="7420" w:type="dxa"/>
            <w:tcBorders>
              <w:top w:val="nil"/>
              <w:left w:val="nil"/>
              <w:bottom w:val="nil"/>
              <w:right w:val="nil"/>
            </w:tcBorders>
            <w:shd w:val="clear" w:color="auto" w:fill="auto"/>
            <w:vAlign w:val="center"/>
            <w:hideMark/>
          </w:tcPr>
          <w:p w14:paraId="0CA0AC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95" w14:textId="77777777">
        <w:trPr>
          <w:trHeight w:val="330"/>
        </w:trPr>
        <w:tc>
          <w:tcPr>
            <w:tcW w:w="7420" w:type="dxa"/>
            <w:tcBorders>
              <w:top w:val="nil"/>
              <w:left w:val="nil"/>
              <w:bottom w:val="nil"/>
              <w:right w:val="nil"/>
            </w:tcBorders>
            <w:shd w:val="clear" w:color="auto" w:fill="auto"/>
            <w:vAlign w:val="center"/>
            <w:hideMark/>
          </w:tcPr>
          <w:p w14:paraId="0CA0AC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97" w14:textId="77777777">
        <w:trPr>
          <w:trHeight w:val="45"/>
        </w:trPr>
        <w:tc>
          <w:tcPr>
            <w:tcW w:w="7420" w:type="dxa"/>
            <w:tcBorders>
              <w:top w:val="nil"/>
              <w:left w:val="nil"/>
              <w:bottom w:val="nil"/>
              <w:right w:val="nil"/>
            </w:tcBorders>
            <w:shd w:val="clear" w:color="auto" w:fill="auto"/>
            <w:vAlign w:val="center"/>
            <w:hideMark/>
          </w:tcPr>
          <w:p w14:paraId="0CA0AC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99" w14:textId="77777777">
        <w:trPr>
          <w:trHeight w:val="330"/>
        </w:trPr>
        <w:tc>
          <w:tcPr>
            <w:tcW w:w="7420" w:type="dxa"/>
            <w:tcBorders>
              <w:top w:val="nil"/>
              <w:left w:val="nil"/>
              <w:bottom w:val="nil"/>
              <w:right w:val="nil"/>
            </w:tcBorders>
            <w:shd w:val="clear" w:color="auto" w:fill="auto"/>
            <w:vAlign w:val="center"/>
            <w:hideMark/>
          </w:tcPr>
          <w:p w14:paraId="0CA0AC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9B" w14:textId="77777777">
        <w:trPr>
          <w:trHeight w:val="45"/>
        </w:trPr>
        <w:tc>
          <w:tcPr>
            <w:tcW w:w="7420" w:type="dxa"/>
            <w:tcBorders>
              <w:top w:val="nil"/>
              <w:left w:val="nil"/>
              <w:bottom w:val="nil"/>
              <w:right w:val="nil"/>
            </w:tcBorders>
            <w:shd w:val="clear" w:color="auto" w:fill="auto"/>
            <w:vAlign w:val="center"/>
            <w:hideMark/>
          </w:tcPr>
          <w:p w14:paraId="0CA0AC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9D" w14:textId="77777777">
        <w:trPr>
          <w:trHeight w:val="135"/>
        </w:trPr>
        <w:tc>
          <w:tcPr>
            <w:tcW w:w="7420" w:type="dxa"/>
            <w:tcBorders>
              <w:top w:val="nil"/>
              <w:left w:val="nil"/>
              <w:bottom w:val="nil"/>
              <w:right w:val="nil"/>
            </w:tcBorders>
            <w:shd w:val="clear" w:color="auto" w:fill="auto"/>
            <w:vAlign w:val="center"/>
            <w:hideMark/>
          </w:tcPr>
          <w:p w14:paraId="0CA0AC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9F" w14:textId="77777777">
        <w:trPr>
          <w:trHeight w:val="345"/>
        </w:trPr>
        <w:tc>
          <w:tcPr>
            <w:tcW w:w="7420" w:type="dxa"/>
            <w:tcBorders>
              <w:top w:val="nil"/>
              <w:left w:val="nil"/>
              <w:bottom w:val="nil"/>
              <w:right w:val="nil"/>
            </w:tcBorders>
            <w:shd w:val="clear" w:color="auto" w:fill="auto"/>
            <w:vAlign w:val="center"/>
            <w:hideMark/>
          </w:tcPr>
          <w:p w14:paraId="0CA0AC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A1" w14:textId="77777777">
        <w:trPr>
          <w:trHeight w:val="330"/>
        </w:trPr>
        <w:tc>
          <w:tcPr>
            <w:tcW w:w="7420" w:type="dxa"/>
            <w:tcBorders>
              <w:top w:val="nil"/>
              <w:left w:val="nil"/>
              <w:bottom w:val="nil"/>
              <w:right w:val="nil"/>
            </w:tcBorders>
            <w:shd w:val="clear" w:color="auto" w:fill="auto"/>
            <w:vAlign w:val="center"/>
            <w:hideMark/>
          </w:tcPr>
          <w:p w14:paraId="0CA0AC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 ως έχει     ΚΑΤΑ ΠΛΕΙΟΨΗΦΙΑ</w:t>
            </w:r>
          </w:p>
        </w:tc>
      </w:tr>
      <w:tr w:rsidR="008679D8" w14:paraId="0CA0ACA3" w14:textId="77777777">
        <w:trPr>
          <w:trHeight w:val="105"/>
        </w:trPr>
        <w:tc>
          <w:tcPr>
            <w:tcW w:w="7420" w:type="dxa"/>
            <w:tcBorders>
              <w:top w:val="nil"/>
              <w:left w:val="nil"/>
              <w:bottom w:val="nil"/>
              <w:right w:val="nil"/>
            </w:tcBorders>
            <w:shd w:val="clear" w:color="auto" w:fill="auto"/>
            <w:vAlign w:val="center"/>
            <w:hideMark/>
          </w:tcPr>
          <w:p w14:paraId="0CA0AC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A5" w14:textId="77777777">
        <w:trPr>
          <w:trHeight w:val="330"/>
        </w:trPr>
        <w:tc>
          <w:tcPr>
            <w:tcW w:w="7420" w:type="dxa"/>
            <w:tcBorders>
              <w:top w:val="nil"/>
              <w:left w:val="nil"/>
              <w:bottom w:val="nil"/>
              <w:right w:val="nil"/>
            </w:tcBorders>
            <w:shd w:val="clear" w:color="auto" w:fill="auto"/>
            <w:vAlign w:val="center"/>
            <w:hideMark/>
          </w:tcPr>
          <w:p w14:paraId="0CA0AC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A7" w14:textId="77777777">
        <w:trPr>
          <w:trHeight w:val="45"/>
        </w:trPr>
        <w:tc>
          <w:tcPr>
            <w:tcW w:w="7420" w:type="dxa"/>
            <w:tcBorders>
              <w:top w:val="nil"/>
              <w:left w:val="nil"/>
              <w:bottom w:val="nil"/>
              <w:right w:val="nil"/>
            </w:tcBorders>
            <w:shd w:val="clear" w:color="auto" w:fill="auto"/>
            <w:vAlign w:val="center"/>
            <w:hideMark/>
          </w:tcPr>
          <w:p w14:paraId="0CA0AC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A9" w14:textId="77777777">
        <w:trPr>
          <w:trHeight w:val="330"/>
        </w:trPr>
        <w:tc>
          <w:tcPr>
            <w:tcW w:w="7420" w:type="dxa"/>
            <w:tcBorders>
              <w:top w:val="nil"/>
              <w:left w:val="nil"/>
              <w:bottom w:val="nil"/>
              <w:right w:val="nil"/>
            </w:tcBorders>
            <w:shd w:val="clear" w:color="auto" w:fill="auto"/>
            <w:vAlign w:val="center"/>
            <w:hideMark/>
          </w:tcPr>
          <w:p w14:paraId="0CA0AC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CAB" w14:textId="77777777">
        <w:trPr>
          <w:trHeight w:val="45"/>
        </w:trPr>
        <w:tc>
          <w:tcPr>
            <w:tcW w:w="7420" w:type="dxa"/>
            <w:tcBorders>
              <w:top w:val="nil"/>
              <w:left w:val="nil"/>
              <w:bottom w:val="nil"/>
              <w:right w:val="nil"/>
            </w:tcBorders>
            <w:shd w:val="clear" w:color="auto" w:fill="auto"/>
            <w:vAlign w:val="center"/>
            <w:hideMark/>
          </w:tcPr>
          <w:p w14:paraId="0CA0AC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AD" w14:textId="77777777">
        <w:trPr>
          <w:trHeight w:val="330"/>
        </w:trPr>
        <w:tc>
          <w:tcPr>
            <w:tcW w:w="7420" w:type="dxa"/>
            <w:tcBorders>
              <w:top w:val="nil"/>
              <w:left w:val="nil"/>
              <w:bottom w:val="nil"/>
              <w:right w:val="nil"/>
            </w:tcBorders>
            <w:shd w:val="clear" w:color="auto" w:fill="auto"/>
            <w:vAlign w:val="center"/>
            <w:hideMark/>
          </w:tcPr>
          <w:p w14:paraId="0CA0AC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AF" w14:textId="77777777">
        <w:trPr>
          <w:trHeight w:val="30"/>
        </w:trPr>
        <w:tc>
          <w:tcPr>
            <w:tcW w:w="7420" w:type="dxa"/>
            <w:tcBorders>
              <w:top w:val="nil"/>
              <w:left w:val="nil"/>
              <w:bottom w:val="nil"/>
              <w:right w:val="nil"/>
            </w:tcBorders>
            <w:shd w:val="clear" w:color="auto" w:fill="auto"/>
            <w:vAlign w:val="center"/>
            <w:hideMark/>
          </w:tcPr>
          <w:p w14:paraId="0CA0AC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B1" w14:textId="77777777">
        <w:trPr>
          <w:trHeight w:val="330"/>
        </w:trPr>
        <w:tc>
          <w:tcPr>
            <w:tcW w:w="7420" w:type="dxa"/>
            <w:tcBorders>
              <w:top w:val="nil"/>
              <w:left w:val="nil"/>
              <w:bottom w:val="nil"/>
              <w:right w:val="nil"/>
            </w:tcBorders>
            <w:shd w:val="clear" w:color="auto" w:fill="auto"/>
            <w:vAlign w:val="center"/>
            <w:hideMark/>
          </w:tcPr>
          <w:p w14:paraId="0CA0AC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B3" w14:textId="77777777">
        <w:trPr>
          <w:trHeight w:val="45"/>
        </w:trPr>
        <w:tc>
          <w:tcPr>
            <w:tcW w:w="7420" w:type="dxa"/>
            <w:tcBorders>
              <w:top w:val="nil"/>
              <w:left w:val="nil"/>
              <w:bottom w:val="nil"/>
              <w:right w:val="nil"/>
            </w:tcBorders>
            <w:shd w:val="clear" w:color="auto" w:fill="auto"/>
            <w:vAlign w:val="center"/>
            <w:hideMark/>
          </w:tcPr>
          <w:p w14:paraId="0CA0AC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B5" w14:textId="77777777">
        <w:trPr>
          <w:trHeight w:val="330"/>
        </w:trPr>
        <w:tc>
          <w:tcPr>
            <w:tcW w:w="7420" w:type="dxa"/>
            <w:tcBorders>
              <w:top w:val="nil"/>
              <w:left w:val="nil"/>
              <w:bottom w:val="nil"/>
              <w:right w:val="nil"/>
            </w:tcBorders>
            <w:shd w:val="clear" w:color="auto" w:fill="auto"/>
            <w:vAlign w:val="center"/>
            <w:hideMark/>
          </w:tcPr>
          <w:p w14:paraId="0CA0AC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B7" w14:textId="77777777">
        <w:trPr>
          <w:trHeight w:val="45"/>
        </w:trPr>
        <w:tc>
          <w:tcPr>
            <w:tcW w:w="7420" w:type="dxa"/>
            <w:tcBorders>
              <w:top w:val="nil"/>
              <w:left w:val="nil"/>
              <w:bottom w:val="nil"/>
              <w:right w:val="nil"/>
            </w:tcBorders>
            <w:shd w:val="clear" w:color="auto" w:fill="auto"/>
            <w:vAlign w:val="center"/>
            <w:hideMark/>
          </w:tcPr>
          <w:p w14:paraId="0CA0AC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B9" w14:textId="77777777">
        <w:trPr>
          <w:trHeight w:val="330"/>
        </w:trPr>
        <w:tc>
          <w:tcPr>
            <w:tcW w:w="7420" w:type="dxa"/>
            <w:tcBorders>
              <w:top w:val="nil"/>
              <w:left w:val="nil"/>
              <w:bottom w:val="nil"/>
              <w:right w:val="nil"/>
            </w:tcBorders>
            <w:shd w:val="clear" w:color="auto" w:fill="auto"/>
            <w:vAlign w:val="center"/>
            <w:hideMark/>
          </w:tcPr>
          <w:p w14:paraId="0CA0AC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CBB" w14:textId="77777777">
        <w:trPr>
          <w:trHeight w:val="45"/>
        </w:trPr>
        <w:tc>
          <w:tcPr>
            <w:tcW w:w="7420" w:type="dxa"/>
            <w:tcBorders>
              <w:top w:val="nil"/>
              <w:left w:val="nil"/>
              <w:bottom w:val="nil"/>
              <w:right w:val="nil"/>
            </w:tcBorders>
            <w:shd w:val="clear" w:color="auto" w:fill="auto"/>
            <w:vAlign w:val="center"/>
            <w:hideMark/>
          </w:tcPr>
          <w:p w14:paraId="0CA0AC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BD" w14:textId="77777777">
        <w:trPr>
          <w:trHeight w:val="135"/>
        </w:trPr>
        <w:tc>
          <w:tcPr>
            <w:tcW w:w="7420" w:type="dxa"/>
            <w:tcBorders>
              <w:top w:val="nil"/>
              <w:left w:val="nil"/>
              <w:bottom w:val="nil"/>
              <w:right w:val="nil"/>
            </w:tcBorders>
            <w:shd w:val="clear" w:color="auto" w:fill="auto"/>
            <w:vAlign w:val="center"/>
            <w:hideMark/>
          </w:tcPr>
          <w:p w14:paraId="0CA0AC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BF" w14:textId="77777777">
        <w:trPr>
          <w:trHeight w:val="345"/>
        </w:trPr>
        <w:tc>
          <w:tcPr>
            <w:tcW w:w="7420" w:type="dxa"/>
            <w:tcBorders>
              <w:top w:val="nil"/>
              <w:left w:val="nil"/>
              <w:bottom w:val="nil"/>
              <w:right w:val="nil"/>
            </w:tcBorders>
            <w:shd w:val="clear" w:color="auto" w:fill="auto"/>
            <w:vAlign w:val="center"/>
            <w:hideMark/>
          </w:tcPr>
          <w:p w14:paraId="0CA0AC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C1" w14:textId="77777777">
        <w:trPr>
          <w:trHeight w:val="330"/>
        </w:trPr>
        <w:tc>
          <w:tcPr>
            <w:tcW w:w="7420" w:type="dxa"/>
            <w:tcBorders>
              <w:top w:val="nil"/>
              <w:left w:val="nil"/>
              <w:bottom w:val="nil"/>
              <w:right w:val="nil"/>
            </w:tcBorders>
            <w:shd w:val="clear" w:color="auto" w:fill="auto"/>
            <w:vAlign w:val="center"/>
            <w:hideMark/>
          </w:tcPr>
          <w:p w14:paraId="0CA0AC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 ως έχει     ΚΑΤΑ ΠΛΕΙΟΨΗΦΙΑ</w:t>
            </w:r>
          </w:p>
        </w:tc>
      </w:tr>
      <w:tr w:rsidR="008679D8" w14:paraId="0CA0ACC3" w14:textId="77777777">
        <w:trPr>
          <w:trHeight w:val="105"/>
        </w:trPr>
        <w:tc>
          <w:tcPr>
            <w:tcW w:w="7420" w:type="dxa"/>
            <w:tcBorders>
              <w:top w:val="nil"/>
              <w:left w:val="nil"/>
              <w:bottom w:val="nil"/>
              <w:right w:val="nil"/>
            </w:tcBorders>
            <w:shd w:val="clear" w:color="auto" w:fill="auto"/>
            <w:vAlign w:val="center"/>
            <w:hideMark/>
          </w:tcPr>
          <w:p w14:paraId="0CA0AC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C5" w14:textId="77777777">
        <w:trPr>
          <w:trHeight w:val="330"/>
        </w:trPr>
        <w:tc>
          <w:tcPr>
            <w:tcW w:w="7420" w:type="dxa"/>
            <w:tcBorders>
              <w:top w:val="nil"/>
              <w:left w:val="nil"/>
              <w:bottom w:val="nil"/>
              <w:right w:val="nil"/>
            </w:tcBorders>
            <w:shd w:val="clear" w:color="auto" w:fill="auto"/>
            <w:vAlign w:val="center"/>
            <w:hideMark/>
          </w:tcPr>
          <w:p w14:paraId="0CA0AC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C7" w14:textId="77777777">
        <w:trPr>
          <w:trHeight w:val="45"/>
        </w:trPr>
        <w:tc>
          <w:tcPr>
            <w:tcW w:w="7420" w:type="dxa"/>
            <w:tcBorders>
              <w:top w:val="nil"/>
              <w:left w:val="nil"/>
              <w:bottom w:val="nil"/>
              <w:right w:val="nil"/>
            </w:tcBorders>
            <w:shd w:val="clear" w:color="auto" w:fill="auto"/>
            <w:vAlign w:val="center"/>
            <w:hideMark/>
          </w:tcPr>
          <w:p w14:paraId="0CA0AC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C9" w14:textId="77777777">
        <w:trPr>
          <w:trHeight w:val="330"/>
        </w:trPr>
        <w:tc>
          <w:tcPr>
            <w:tcW w:w="7420" w:type="dxa"/>
            <w:tcBorders>
              <w:top w:val="nil"/>
              <w:left w:val="nil"/>
              <w:bottom w:val="nil"/>
              <w:right w:val="nil"/>
            </w:tcBorders>
            <w:shd w:val="clear" w:color="auto" w:fill="auto"/>
            <w:vAlign w:val="center"/>
            <w:hideMark/>
          </w:tcPr>
          <w:p w14:paraId="0CA0AC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ΠΡΝ</w:t>
            </w:r>
          </w:p>
        </w:tc>
      </w:tr>
      <w:tr w:rsidR="008679D8" w14:paraId="0CA0ACCB" w14:textId="77777777">
        <w:trPr>
          <w:trHeight w:val="45"/>
        </w:trPr>
        <w:tc>
          <w:tcPr>
            <w:tcW w:w="7420" w:type="dxa"/>
            <w:tcBorders>
              <w:top w:val="nil"/>
              <w:left w:val="nil"/>
              <w:bottom w:val="nil"/>
              <w:right w:val="nil"/>
            </w:tcBorders>
            <w:shd w:val="clear" w:color="auto" w:fill="auto"/>
            <w:vAlign w:val="center"/>
            <w:hideMark/>
          </w:tcPr>
          <w:p w14:paraId="0CA0AC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CD" w14:textId="77777777">
        <w:trPr>
          <w:trHeight w:val="330"/>
        </w:trPr>
        <w:tc>
          <w:tcPr>
            <w:tcW w:w="7420" w:type="dxa"/>
            <w:tcBorders>
              <w:top w:val="nil"/>
              <w:left w:val="nil"/>
              <w:bottom w:val="nil"/>
              <w:right w:val="nil"/>
            </w:tcBorders>
            <w:shd w:val="clear" w:color="auto" w:fill="auto"/>
            <w:vAlign w:val="center"/>
            <w:hideMark/>
          </w:tcPr>
          <w:p w14:paraId="0CA0AC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CF" w14:textId="77777777">
        <w:trPr>
          <w:trHeight w:val="30"/>
        </w:trPr>
        <w:tc>
          <w:tcPr>
            <w:tcW w:w="7420" w:type="dxa"/>
            <w:tcBorders>
              <w:top w:val="nil"/>
              <w:left w:val="nil"/>
              <w:bottom w:val="nil"/>
              <w:right w:val="nil"/>
            </w:tcBorders>
            <w:shd w:val="clear" w:color="auto" w:fill="auto"/>
            <w:vAlign w:val="center"/>
            <w:hideMark/>
          </w:tcPr>
          <w:p w14:paraId="0CA0AC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D1" w14:textId="77777777">
        <w:trPr>
          <w:trHeight w:val="345"/>
        </w:trPr>
        <w:tc>
          <w:tcPr>
            <w:tcW w:w="7420" w:type="dxa"/>
            <w:tcBorders>
              <w:top w:val="nil"/>
              <w:left w:val="nil"/>
              <w:bottom w:val="nil"/>
              <w:right w:val="nil"/>
            </w:tcBorders>
            <w:shd w:val="clear" w:color="auto" w:fill="auto"/>
            <w:vAlign w:val="center"/>
            <w:hideMark/>
          </w:tcPr>
          <w:p w14:paraId="0CA0AC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D3" w14:textId="77777777">
        <w:trPr>
          <w:trHeight w:val="30"/>
        </w:trPr>
        <w:tc>
          <w:tcPr>
            <w:tcW w:w="7420" w:type="dxa"/>
            <w:tcBorders>
              <w:top w:val="nil"/>
              <w:left w:val="nil"/>
              <w:bottom w:val="nil"/>
              <w:right w:val="nil"/>
            </w:tcBorders>
            <w:shd w:val="clear" w:color="auto" w:fill="auto"/>
            <w:vAlign w:val="center"/>
            <w:hideMark/>
          </w:tcPr>
          <w:p w14:paraId="0CA0AC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D5" w14:textId="77777777">
        <w:trPr>
          <w:trHeight w:val="330"/>
        </w:trPr>
        <w:tc>
          <w:tcPr>
            <w:tcW w:w="7420" w:type="dxa"/>
            <w:tcBorders>
              <w:top w:val="nil"/>
              <w:left w:val="nil"/>
              <w:bottom w:val="nil"/>
              <w:right w:val="nil"/>
            </w:tcBorders>
            <w:shd w:val="clear" w:color="auto" w:fill="auto"/>
            <w:vAlign w:val="center"/>
            <w:hideMark/>
          </w:tcPr>
          <w:p w14:paraId="0CA0AC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D7" w14:textId="77777777">
        <w:trPr>
          <w:trHeight w:val="45"/>
        </w:trPr>
        <w:tc>
          <w:tcPr>
            <w:tcW w:w="7420" w:type="dxa"/>
            <w:tcBorders>
              <w:top w:val="nil"/>
              <w:left w:val="nil"/>
              <w:bottom w:val="nil"/>
              <w:right w:val="nil"/>
            </w:tcBorders>
            <w:shd w:val="clear" w:color="auto" w:fill="auto"/>
            <w:vAlign w:val="center"/>
            <w:hideMark/>
          </w:tcPr>
          <w:p w14:paraId="0CA0AC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D9" w14:textId="77777777">
        <w:trPr>
          <w:trHeight w:val="330"/>
        </w:trPr>
        <w:tc>
          <w:tcPr>
            <w:tcW w:w="7420" w:type="dxa"/>
            <w:tcBorders>
              <w:top w:val="nil"/>
              <w:left w:val="nil"/>
              <w:bottom w:val="nil"/>
              <w:right w:val="nil"/>
            </w:tcBorders>
            <w:shd w:val="clear" w:color="auto" w:fill="auto"/>
            <w:vAlign w:val="center"/>
            <w:hideMark/>
          </w:tcPr>
          <w:p w14:paraId="0CA0AC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CDB" w14:textId="77777777">
        <w:trPr>
          <w:trHeight w:val="45"/>
        </w:trPr>
        <w:tc>
          <w:tcPr>
            <w:tcW w:w="7420" w:type="dxa"/>
            <w:tcBorders>
              <w:top w:val="nil"/>
              <w:left w:val="nil"/>
              <w:bottom w:val="nil"/>
              <w:right w:val="nil"/>
            </w:tcBorders>
            <w:shd w:val="clear" w:color="auto" w:fill="auto"/>
            <w:vAlign w:val="center"/>
            <w:hideMark/>
          </w:tcPr>
          <w:p w14:paraId="0CA0AC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DD" w14:textId="77777777">
        <w:trPr>
          <w:trHeight w:val="135"/>
        </w:trPr>
        <w:tc>
          <w:tcPr>
            <w:tcW w:w="7420" w:type="dxa"/>
            <w:tcBorders>
              <w:top w:val="nil"/>
              <w:left w:val="nil"/>
              <w:bottom w:val="nil"/>
              <w:right w:val="nil"/>
            </w:tcBorders>
            <w:shd w:val="clear" w:color="auto" w:fill="auto"/>
            <w:vAlign w:val="center"/>
            <w:hideMark/>
          </w:tcPr>
          <w:p w14:paraId="0CA0AC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DF" w14:textId="77777777">
        <w:trPr>
          <w:trHeight w:val="345"/>
        </w:trPr>
        <w:tc>
          <w:tcPr>
            <w:tcW w:w="7420" w:type="dxa"/>
            <w:tcBorders>
              <w:top w:val="nil"/>
              <w:left w:val="nil"/>
              <w:bottom w:val="nil"/>
              <w:right w:val="nil"/>
            </w:tcBorders>
            <w:shd w:val="clear" w:color="auto" w:fill="auto"/>
            <w:vAlign w:val="center"/>
            <w:hideMark/>
          </w:tcPr>
          <w:p w14:paraId="0CA0AC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E1" w14:textId="77777777">
        <w:trPr>
          <w:trHeight w:val="330"/>
        </w:trPr>
        <w:tc>
          <w:tcPr>
            <w:tcW w:w="7420" w:type="dxa"/>
            <w:tcBorders>
              <w:top w:val="nil"/>
              <w:left w:val="nil"/>
              <w:bottom w:val="nil"/>
              <w:right w:val="nil"/>
            </w:tcBorders>
            <w:shd w:val="clear" w:color="auto" w:fill="auto"/>
            <w:vAlign w:val="center"/>
            <w:hideMark/>
          </w:tcPr>
          <w:p w14:paraId="0CA0AC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 ως έχει     ΚΑΤΑ ΠΛΕΙΟΨΗΦΙΑ</w:t>
            </w:r>
          </w:p>
        </w:tc>
      </w:tr>
      <w:tr w:rsidR="008679D8" w14:paraId="0CA0ACE3" w14:textId="77777777">
        <w:trPr>
          <w:trHeight w:val="105"/>
        </w:trPr>
        <w:tc>
          <w:tcPr>
            <w:tcW w:w="7420" w:type="dxa"/>
            <w:tcBorders>
              <w:top w:val="nil"/>
              <w:left w:val="nil"/>
              <w:bottom w:val="nil"/>
              <w:right w:val="nil"/>
            </w:tcBorders>
            <w:shd w:val="clear" w:color="auto" w:fill="auto"/>
            <w:vAlign w:val="center"/>
            <w:hideMark/>
          </w:tcPr>
          <w:p w14:paraId="0CA0AC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E5" w14:textId="77777777">
        <w:trPr>
          <w:trHeight w:val="330"/>
        </w:trPr>
        <w:tc>
          <w:tcPr>
            <w:tcW w:w="7420" w:type="dxa"/>
            <w:tcBorders>
              <w:top w:val="nil"/>
              <w:left w:val="nil"/>
              <w:bottom w:val="nil"/>
              <w:right w:val="nil"/>
            </w:tcBorders>
            <w:shd w:val="clear" w:color="auto" w:fill="auto"/>
            <w:vAlign w:val="center"/>
            <w:hideMark/>
          </w:tcPr>
          <w:p w14:paraId="0CA0AC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CE7" w14:textId="77777777">
        <w:trPr>
          <w:trHeight w:val="45"/>
        </w:trPr>
        <w:tc>
          <w:tcPr>
            <w:tcW w:w="7420" w:type="dxa"/>
            <w:tcBorders>
              <w:top w:val="nil"/>
              <w:left w:val="nil"/>
              <w:bottom w:val="nil"/>
              <w:right w:val="nil"/>
            </w:tcBorders>
            <w:shd w:val="clear" w:color="auto" w:fill="auto"/>
            <w:vAlign w:val="center"/>
            <w:hideMark/>
          </w:tcPr>
          <w:p w14:paraId="0CA0AC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E9" w14:textId="77777777">
        <w:trPr>
          <w:trHeight w:val="330"/>
        </w:trPr>
        <w:tc>
          <w:tcPr>
            <w:tcW w:w="7420" w:type="dxa"/>
            <w:tcBorders>
              <w:top w:val="nil"/>
              <w:left w:val="nil"/>
              <w:bottom w:val="nil"/>
              <w:right w:val="nil"/>
            </w:tcBorders>
            <w:shd w:val="clear" w:color="auto" w:fill="auto"/>
            <w:vAlign w:val="center"/>
            <w:hideMark/>
          </w:tcPr>
          <w:p w14:paraId="0CA0AC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w:t>
            </w:r>
            <w:r w:rsidRPr="0029074D">
              <w:rPr>
                <w:rFonts w:ascii="Calibri" w:eastAsia="Times New Roman" w:hAnsi="Calibri" w:cs="Calibri"/>
                <w:color w:val="000000"/>
                <w:sz w:val="22"/>
                <w:szCs w:val="22"/>
              </w:rPr>
              <w:t xml:space="preserve"> ΝΑΙ</w:t>
            </w:r>
          </w:p>
        </w:tc>
      </w:tr>
      <w:tr w:rsidR="008679D8" w14:paraId="0CA0ACEB" w14:textId="77777777">
        <w:trPr>
          <w:trHeight w:val="45"/>
        </w:trPr>
        <w:tc>
          <w:tcPr>
            <w:tcW w:w="7420" w:type="dxa"/>
            <w:tcBorders>
              <w:top w:val="nil"/>
              <w:left w:val="nil"/>
              <w:bottom w:val="nil"/>
              <w:right w:val="nil"/>
            </w:tcBorders>
            <w:shd w:val="clear" w:color="auto" w:fill="auto"/>
            <w:vAlign w:val="center"/>
            <w:hideMark/>
          </w:tcPr>
          <w:p w14:paraId="0CA0AC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ED" w14:textId="77777777">
        <w:trPr>
          <w:trHeight w:val="330"/>
        </w:trPr>
        <w:tc>
          <w:tcPr>
            <w:tcW w:w="7420" w:type="dxa"/>
            <w:tcBorders>
              <w:top w:val="nil"/>
              <w:left w:val="nil"/>
              <w:bottom w:val="nil"/>
              <w:right w:val="nil"/>
            </w:tcBorders>
            <w:shd w:val="clear" w:color="auto" w:fill="auto"/>
            <w:vAlign w:val="center"/>
            <w:hideMark/>
          </w:tcPr>
          <w:p w14:paraId="0CA0AC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CEF" w14:textId="77777777">
        <w:trPr>
          <w:trHeight w:val="45"/>
        </w:trPr>
        <w:tc>
          <w:tcPr>
            <w:tcW w:w="7420" w:type="dxa"/>
            <w:tcBorders>
              <w:top w:val="nil"/>
              <w:left w:val="nil"/>
              <w:bottom w:val="nil"/>
              <w:right w:val="nil"/>
            </w:tcBorders>
            <w:shd w:val="clear" w:color="auto" w:fill="auto"/>
            <w:vAlign w:val="center"/>
            <w:hideMark/>
          </w:tcPr>
          <w:p w14:paraId="0CA0AC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F1" w14:textId="77777777">
        <w:trPr>
          <w:trHeight w:val="330"/>
        </w:trPr>
        <w:tc>
          <w:tcPr>
            <w:tcW w:w="7420" w:type="dxa"/>
            <w:tcBorders>
              <w:top w:val="nil"/>
              <w:left w:val="nil"/>
              <w:bottom w:val="nil"/>
              <w:right w:val="nil"/>
            </w:tcBorders>
            <w:shd w:val="clear" w:color="auto" w:fill="auto"/>
            <w:vAlign w:val="center"/>
            <w:hideMark/>
          </w:tcPr>
          <w:p w14:paraId="0CA0AC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CF3" w14:textId="77777777">
        <w:trPr>
          <w:trHeight w:val="30"/>
        </w:trPr>
        <w:tc>
          <w:tcPr>
            <w:tcW w:w="7420" w:type="dxa"/>
            <w:tcBorders>
              <w:top w:val="nil"/>
              <w:left w:val="nil"/>
              <w:bottom w:val="nil"/>
              <w:right w:val="nil"/>
            </w:tcBorders>
            <w:shd w:val="clear" w:color="auto" w:fill="auto"/>
            <w:vAlign w:val="center"/>
            <w:hideMark/>
          </w:tcPr>
          <w:p w14:paraId="0CA0AC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F5" w14:textId="77777777">
        <w:trPr>
          <w:trHeight w:val="330"/>
        </w:trPr>
        <w:tc>
          <w:tcPr>
            <w:tcW w:w="7420" w:type="dxa"/>
            <w:tcBorders>
              <w:top w:val="nil"/>
              <w:left w:val="nil"/>
              <w:bottom w:val="nil"/>
              <w:right w:val="nil"/>
            </w:tcBorders>
            <w:shd w:val="clear" w:color="auto" w:fill="auto"/>
            <w:vAlign w:val="center"/>
            <w:hideMark/>
          </w:tcPr>
          <w:p w14:paraId="0CA0AC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CF7" w14:textId="77777777">
        <w:trPr>
          <w:trHeight w:val="45"/>
        </w:trPr>
        <w:tc>
          <w:tcPr>
            <w:tcW w:w="7420" w:type="dxa"/>
            <w:tcBorders>
              <w:top w:val="nil"/>
              <w:left w:val="nil"/>
              <w:bottom w:val="nil"/>
              <w:right w:val="nil"/>
            </w:tcBorders>
            <w:shd w:val="clear" w:color="auto" w:fill="auto"/>
            <w:vAlign w:val="center"/>
            <w:hideMark/>
          </w:tcPr>
          <w:p w14:paraId="0CA0AC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F9" w14:textId="77777777">
        <w:trPr>
          <w:trHeight w:val="330"/>
        </w:trPr>
        <w:tc>
          <w:tcPr>
            <w:tcW w:w="7420" w:type="dxa"/>
            <w:tcBorders>
              <w:top w:val="nil"/>
              <w:left w:val="nil"/>
              <w:bottom w:val="nil"/>
              <w:right w:val="nil"/>
            </w:tcBorders>
            <w:shd w:val="clear" w:color="auto" w:fill="auto"/>
            <w:vAlign w:val="center"/>
            <w:hideMark/>
          </w:tcPr>
          <w:p w14:paraId="0CA0AC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CFB" w14:textId="77777777">
        <w:trPr>
          <w:trHeight w:val="45"/>
        </w:trPr>
        <w:tc>
          <w:tcPr>
            <w:tcW w:w="7420" w:type="dxa"/>
            <w:tcBorders>
              <w:top w:val="nil"/>
              <w:left w:val="nil"/>
              <w:bottom w:val="nil"/>
              <w:right w:val="nil"/>
            </w:tcBorders>
            <w:shd w:val="clear" w:color="auto" w:fill="auto"/>
            <w:vAlign w:val="center"/>
            <w:hideMark/>
          </w:tcPr>
          <w:p w14:paraId="0CA0AC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CFD" w14:textId="77777777">
        <w:trPr>
          <w:trHeight w:val="150"/>
        </w:trPr>
        <w:tc>
          <w:tcPr>
            <w:tcW w:w="7420" w:type="dxa"/>
            <w:tcBorders>
              <w:top w:val="nil"/>
              <w:left w:val="nil"/>
              <w:bottom w:val="nil"/>
              <w:right w:val="nil"/>
            </w:tcBorders>
            <w:shd w:val="clear" w:color="auto" w:fill="auto"/>
            <w:vAlign w:val="center"/>
            <w:hideMark/>
          </w:tcPr>
          <w:p w14:paraId="0CA0AC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CFF" w14:textId="77777777">
        <w:trPr>
          <w:trHeight w:val="330"/>
        </w:trPr>
        <w:tc>
          <w:tcPr>
            <w:tcW w:w="7420" w:type="dxa"/>
            <w:tcBorders>
              <w:top w:val="nil"/>
              <w:left w:val="nil"/>
              <w:bottom w:val="nil"/>
              <w:right w:val="nil"/>
            </w:tcBorders>
            <w:shd w:val="clear" w:color="auto" w:fill="auto"/>
            <w:vAlign w:val="center"/>
            <w:hideMark/>
          </w:tcPr>
          <w:p w14:paraId="0CA0AC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01" w14:textId="77777777">
        <w:trPr>
          <w:trHeight w:val="330"/>
        </w:trPr>
        <w:tc>
          <w:tcPr>
            <w:tcW w:w="7420" w:type="dxa"/>
            <w:tcBorders>
              <w:top w:val="nil"/>
              <w:left w:val="nil"/>
              <w:bottom w:val="nil"/>
              <w:right w:val="nil"/>
            </w:tcBorders>
            <w:shd w:val="clear" w:color="auto" w:fill="auto"/>
            <w:vAlign w:val="center"/>
            <w:hideMark/>
          </w:tcPr>
          <w:p w14:paraId="0CA0AD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 ως έχει     ΚΑΤΑ ΠΛΕΙΟΨΗΦΙΑ</w:t>
            </w:r>
          </w:p>
        </w:tc>
      </w:tr>
      <w:tr w:rsidR="008679D8" w14:paraId="0CA0AD03" w14:textId="77777777">
        <w:trPr>
          <w:trHeight w:val="105"/>
        </w:trPr>
        <w:tc>
          <w:tcPr>
            <w:tcW w:w="7420" w:type="dxa"/>
            <w:tcBorders>
              <w:top w:val="nil"/>
              <w:left w:val="nil"/>
              <w:bottom w:val="nil"/>
              <w:right w:val="nil"/>
            </w:tcBorders>
            <w:shd w:val="clear" w:color="auto" w:fill="auto"/>
            <w:vAlign w:val="center"/>
            <w:hideMark/>
          </w:tcPr>
          <w:p w14:paraId="0CA0AD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05" w14:textId="77777777">
        <w:trPr>
          <w:trHeight w:val="330"/>
        </w:trPr>
        <w:tc>
          <w:tcPr>
            <w:tcW w:w="7420" w:type="dxa"/>
            <w:tcBorders>
              <w:top w:val="nil"/>
              <w:left w:val="nil"/>
              <w:bottom w:val="nil"/>
              <w:right w:val="nil"/>
            </w:tcBorders>
            <w:shd w:val="clear" w:color="auto" w:fill="auto"/>
            <w:vAlign w:val="center"/>
            <w:hideMark/>
          </w:tcPr>
          <w:p w14:paraId="0CA0AD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07" w14:textId="77777777">
        <w:trPr>
          <w:trHeight w:val="45"/>
        </w:trPr>
        <w:tc>
          <w:tcPr>
            <w:tcW w:w="7420" w:type="dxa"/>
            <w:tcBorders>
              <w:top w:val="nil"/>
              <w:left w:val="nil"/>
              <w:bottom w:val="nil"/>
              <w:right w:val="nil"/>
            </w:tcBorders>
            <w:shd w:val="clear" w:color="auto" w:fill="auto"/>
            <w:vAlign w:val="center"/>
            <w:hideMark/>
          </w:tcPr>
          <w:p w14:paraId="0CA0AD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09" w14:textId="77777777">
        <w:trPr>
          <w:trHeight w:val="330"/>
        </w:trPr>
        <w:tc>
          <w:tcPr>
            <w:tcW w:w="7420" w:type="dxa"/>
            <w:tcBorders>
              <w:top w:val="nil"/>
              <w:left w:val="nil"/>
              <w:bottom w:val="nil"/>
              <w:right w:val="nil"/>
            </w:tcBorders>
            <w:shd w:val="clear" w:color="auto" w:fill="auto"/>
            <w:vAlign w:val="center"/>
            <w:hideMark/>
          </w:tcPr>
          <w:p w14:paraId="0CA0AD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D0B" w14:textId="77777777">
        <w:trPr>
          <w:trHeight w:val="45"/>
        </w:trPr>
        <w:tc>
          <w:tcPr>
            <w:tcW w:w="7420" w:type="dxa"/>
            <w:tcBorders>
              <w:top w:val="nil"/>
              <w:left w:val="nil"/>
              <w:bottom w:val="nil"/>
              <w:right w:val="nil"/>
            </w:tcBorders>
            <w:shd w:val="clear" w:color="auto" w:fill="auto"/>
            <w:vAlign w:val="center"/>
            <w:hideMark/>
          </w:tcPr>
          <w:p w14:paraId="0CA0AD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0D" w14:textId="77777777">
        <w:trPr>
          <w:trHeight w:val="330"/>
        </w:trPr>
        <w:tc>
          <w:tcPr>
            <w:tcW w:w="7420" w:type="dxa"/>
            <w:tcBorders>
              <w:top w:val="nil"/>
              <w:left w:val="nil"/>
              <w:bottom w:val="nil"/>
              <w:right w:val="nil"/>
            </w:tcBorders>
            <w:shd w:val="clear" w:color="auto" w:fill="auto"/>
            <w:vAlign w:val="center"/>
            <w:hideMark/>
          </w:tcPr>
          <w:p w14:paraId="0CA0AD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0F" w14:textId="77777777">
        <w:trPr>
          <w:trHeight w:val="45"/>
        </w:trPr>
        <w:tc>
          <w:tcPr>
            <w:tcW w:w="7420" w:type="dxa"/>
            <w:tcBorders>
              <w:top w:val="nil"/>
              <w:left w:val="nil"/>
              <w:bottom w:val="nil"/>
              <w:right w:val="nil"/>
            </w:tcBorders>
            <w:shd w:val="clear" w:color="auto" w:fill="auto"/>
            <w:vAlign w:val="center"/>
            <w:hideMark/>
          </w:tcPr>
          <w:p w14:paraId="0CA0AD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11" w14:textId="77777777">
        <w:trPr>
          <w:trHeight w:val="330"/>
        </w:trPr>
        <w:tc>
          <w:tcPr>
            <w:tcW w:w="7420" w:type="dxa"/>
            <w:tcBorders>
              <w:top w:val="nil"/>
              <w:left w:val="nil"/>
              <w:bottom w:val="nil"/>
              <w:right w:val="nil"/>
            </w:tcBorders>
            <w:shd w:val="clear" w:color="auto" w:fill="auto"/>
            <w:vAlign w:val="center"/>
            <w:hideMark/>
          </w:tcPr>
          <w:p w14:paraId="0CA0AD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13" w14:textId="77777777">
        <w:trPr>
          <w:trHeight w:val="30"/>
        </w:trPr>
        <w:tc>
          <w:tcPr>
            <w:tcW w:w="7420" w:type="dxa"/>
            <w:tcBorders>
              <w:top w:val="nil"/>
              <w:left w:val="nil"/>
              <w:bottom w:val="nil"/>
              <w:right w:val="nil"/>
            </w:tcBorders>
            <w:shd w:val="clear" w:color="auto" w:fill="auto"/>
            <w:vAlign w:val="center"/>
            <w:hideMark/>
          </w:tcPr>
          <w:p w14:paraId="0CA0AD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15" w14:textId="77777777">
        <w:trPr>
          <w:trHeight w:val="330"/>
        </w:trPr>
        <w:tc>
          <w:tcPr>
            <w:tcW w:w="7420" w:type="dxa"/>
            <w:tcBorders>
              <w:top w:val="nil"/>
              <w:left w:val="nil"/>
              <w:bottom w:val="nil"/>
              <w:right w:val="nil"/>
            </w:tcBorders>
            <w:shd w:val="clear" w:color="auto" w:fill="auto"/>
            <w:vAlign w:val="center"/>
            <w:hideMark/>
          </w:tcPr>
          <w:p w14:paraId="0CA0AD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17" w14:textId="77777777">
        <w:trPr>
          <w:trHeight w:val="45"/>
        </w:trPr>
        <w:tc>
          <w:tcPr>
            <w:tcW w:w="7420" w:type="dxa"/>
            <w:tcBorders>
              <w:top w:val="nil"/>
              <w:left w:val="nil"/>
              <w:bottom w:val="nil"/>
              <w:right w:val="nil"/>
            </w:tcBorders>
            <w:shd w:val="clear" w:color="auto" w:fill="auto"/>
            <w:vAlign w:val="center"/>
            <w:hideMark/>
          </w:tcPr>
          <w:p w14:paraId="0CA0AD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19" w14:textId="77777777">
        <w:trPr>
          <w:trHeight w:val="330"/>
        </w:trPr>
        <w:tc>
          <w:tcPr>
            <w:tcW w:w="7420" w:type="dxa"/>
            <w:tcBorders>
              <w:top w:val="nil"/>
              <w:left w:val="nil"/>
              <w:bottom w:val="nil"/>
              <w:right w:val="nil"/>
            </w:tcBorders>
            <w:shd w:val="clear" w:color="auto" w:fill="auto"/>
            <w:vAlign w:val="center"/>
            <w:hideMark/>
          </w:tcPr>
          <w:p w14:paraId="0CA0AD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D1B" w14:textId="77777777">
        <w:trPr>
          <w:trHeight w:val="45"/>
        </w:trPr>
        <w:tc>
          <w:tcPr>
            <w:tcW w:w="7420" w:type="dxa"/>
            <w:tcBorders>
              <w:top w:val="nil"/>
              <w:left w:val="nil"/>
              <w:bottom w:val="nil"/>
              <w:right w:val="nil"/>
            </w:tcBorders>
            <w:shd w:val="clear" w:color="auto" w:fill="auto"/>
            <w:vAlign w:val="center"/>
            <w:hideMark/>
          </w:tcPr>
          <w:p w14:paraId="0CA0AD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1D" w14:textId="77777777">
        <w:trPr>
          <w:trHeight w:val="150"/>
        </w:trPr>
        <w:tc>
          <w:tcPr>
            <w:tcW w:w="7420" w:type="dxa"/>
            <w:tcBorders>
              <w:top w:val="nil"/>
              <w:left w:val="nil"/>
              <w:bottom w:val="nil"/>
              <w:right w:val="nil"/>
            </w:tcBorders>
            <w:shd w:val="clear" w:color="auto" w:fill="auto"/>
            <w:vAlign w:val="center"/>
            <w:hideMark/>
          </w:tcPr>
          <w:p w14:paraId="0CA0AD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1F" w14:textId="77777777">
        <w:trPr>
          <w:trHeight w:val="330"/>
        </w:trPr>
        <w:tc>
          <w:tcPr>
            <w:tcW w:w="7420" w:type="dxa"/>
            <w:tcBorders>
              <w:top w:val="nil"/>
              <w:left w:val="nil"/>
              <w:bottom w:val="nil"/>
              <w:right w:val="nil"/>
            </w:tcBorders>
            <w:shd w:val="clear" w:color="auto" w:fill="auto"/>
            <w:vAlign w:val="center"/>
            <w:hideMark/>
          </w:tcPr>
          <w:p w14:paraId="0CA0AD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21" w14:textId="77777777">
        <w:trPr>
          <w:trHeight w:val="345"/>
        </w:trPr>
        <w:tc>
          <w:tcPr>
            <w:tcW w:w="7420" w:type="dxa"/>
            <w:tcBorders>
              <w:top w:val="nil"/>
              <w:left w:val="nil"/>
              <w:bottom w:val="nil"/>
              <w:right w:val="nil"/>
            </w:tcBorders>
            <w:shd w:val="clear" w:color="auto" w:fill="auto"/>
            <w:vAlign w:val="center"/>
            <w:hideMark/>
          </w:tcPr>
          <w:p w14:paraId="0CA0AD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 ως έχει     ΚΑΤΑ ΠΛΕΙΟΨΗΦΙΑ</w:t>
            </w:r>
          </w:p>
        </w:tc>
      </w:tr>
      <w:tr w:rsidR="008679D8" w14:paraId="0CA0AD23" w14:textId="77777777">
        <w:trPr>
          <w:trHeight w:val="90"/>
        </w:trPr>
        <w:tc>
          <w:tcPr>
            <w:tcW w:w="7420" w:type="dxa"/>
            <w:tcBorders>
              <w:top w:val="nil"/>
              <w:left w:val="nil"/>
              <w:bottom w:val="nil"/>
              <w:right w:val="nil"/>
            </w:tcBorders>
            <w:shd w:val="clear" w:color="auto" w:fill="auto"/>
            <w:vAlign w:val="center"/>
            <w:hideMark/>
          </w:tcPr>
          <w:p w14:paraId="0CA0AD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25" w14:textId="77777777">
        <w:trPr>
          <w:trHeight w:val="330"/>
        </w:trPr>
        <w:tc>
          <w:tcPr>
            <w:tcW w:w="7420" w:type="dxa"/>
            <w:tcBorders>
              <w:top w:val="nil"/>
              <w:left w:val="nil"/>
              <w:bottom w:val="nil"/>
              <w:right w:val="nil"/>
            </w:tcBorders>
            <w:shd w:val="clear" w:color="auto" w:fill="auto"/>
            <w:vAlign w:val="center"/>
            <w:hideMark/>
          </w:tcPr>
          <w:p w14:paraId="0CA0AD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27" w14:textId="77777777">
        <w:trPr>
          <w:trHeight w:val="45"/>
        </w:trPr>
        <w:tc>
          <w:tcPr>
            <w:tcW w:w="7420" w:type="dxa"/>
            <w:tcBorders>
              <w:top w:val="nil"/>
              <w:left w:val="nil"/>
              <w:bottom w:val="nil"/>
              <w:right w:val="nil"/>
            </w:tcBorders>
            <w:shd w:val="clear" w:color="auto" w:fill="auto"/>
            <w:vAlign w:val="center"/>
            <w:hideMark/>
          </w:tcPr>
          <w:p w14:paraId="0CA0AD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29" w14:textId="77777777">
        <w:trPr>
          <w:trHeight w:val="330"/>
        </w:trPr>
        <w:tc>
          <w:tcPr>
            <w:tcW w:w="7420" w:type="dxa"/>
            <w:tcBorders>
              <w:top w:val="nil"/>
              <w:left w:val="nil"/>
              <w:bottom w:val="nil"/>
              <w:right w:val="nil"/>
            </w:tcBorders>
            <w:shd w:val="clear" w:color="auto" w:fill="auto"/>
            <w:vAlign w:val="center"/>
            <w:hideMark/>
          </w:tcPr>
          <w:p w14:paraId="0CA0AD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2B" w14:textId="77777777">
        <w:trPr>
          <w:trHeight w:val="45"/>
        </w:trPr>
        <w:tc>
          <w:tcPr>
            <w:tcW w:w="7420" w:type="dxa"/>
            <w:tcBorders>
              <w:top w:val="nil"/>
              <w:left w:val="nil"/>
              <w:bottom w:val="nil"/>
              <w:right w:val="nil"/>
            </w:tcBorders>
            <w:shd w:val="clear" w:color="auto" w:fill="auto"/>
            <w:vAlign w:val="center"/>
            <w:hideMark/>
          </w:tcPr>
          <w:p w14:paraId="0CA0AD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2D" w14:textId="77777777">
        <w:trPr>
          <w:trHeight w:val="330"/>
        </w:trPr>
        <w:tc>
          <w:tcPr>
            <w:tcW w:w="7420" w:type="dxa"/>
            <w:tcBorders>
              <w:top w:val="nil"/>
              <w:left w:val="nil"/>
              <w:bottom w:val="nil"/>
              <w:right w:val="nil"/>
            </w:tcBorders>
            <w:shd w:val="clear" w:color="auto" w:fill="auto"/>
            <w:vAlign w:val="center"/>
            <w:hideMark/>
          </w:tcPr>
          <w:p w14:paraId="0CA0AD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2F" w14:textId="77777777">
        <w:trPr>
          <w:trHeight w:val="45"/>
        </w:trPr>
        <w:tc>
          <w:tcPr>
            <w:tcW w:w="7420" w:type="dxa"/>
            <w:tcBorders>
              <w:top w:val="nil"/>
              <w:left w:val="nil"/>
              <w:bottom w:val="nil"/>
              <w:right w:val="nil"/>
            </w:tcBorders>
            <w:shd w:val="clear" w:color="auto" w:fill="auto"/>
            <w:vAlign w:val="center"/>
            <w:hideMark/>
          </w:tcPr>
          <w:p w14:paraId="0CA0AD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31" w14:textId="77777777">
        <w:trPr>
          <w:trHeight w:val="330"/>
        </w:trPr>
        <w:tc>
          <w:tcPr>
            <w:tcW w:w="7420" w:type="dxa"/>
            <w:tcBorders>
              <w:top w:val="nil"/>
              <w:left w:val="nil"/>
              <w:bottom w:val="nil"/>
              <w:right w:val="nil"/>
            </w:tcBorders>
            <w:shd w:val="clear" w:color="auto" w:fill="auto"/>
            <w:vAlign w:val="center"/>
            <w:hideMark/>
          </w:tcPr>
          <w:p w14:paraId="0CA0AD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33" w14:textId="77777777">
        <w:trPr>
          <w:trHeight w:val="30"/>
        </w:trPr>
        <w:tc>
          <w:tcPr>
            <w:tcW w:w="7420" w:type="dxa"/>
            <w:tcBorders>
              <w:top w:val="nil"/>
              <w:left w:val="nil"/>
              <w:bottom w:val="nil"/>
              <w:right w:val="nil"/>
            </w:tcBorders>
            <w:shd w:val="clear" w:color="auto" w:fill="auto"/>
            <w:vAlign w:val="center"/>
            <w:hideMark/>
          </w:tcPr>
          <w:p w14:paraId="0CA0AD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35" w14:textId="77777777">
        <w:trPr>
          <w:trHeight w:val="345"/>
        </w:trPr>
        <w:tc>
          <w:tcPr>
            <w:tcW w:w="7420" w:type="dxa"/>
            <w:tcBorders>
              <w:top w:val="nil"/>
              <w:left w:val="nil"/>
              <w:bottom w:val="nil"/>
              <w:right w:val="nil"/>
            </w:tcBorders>
            <w:shd w:val="clear" w:color="auto" w:fill="auto"/>
            <w:vAlign w:val="center"/>
            <w:hideMark/>
          </w:tcPr>
          <w:p w14:paraId="0CA0AD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37" w14:textId="77777777">
        <w:trPr>
          <w:trHeight w:val="30"/>
        </w:trPr>
        <w:tc>
          <w:tcPr>
            <w:tcW w:w="7420" w:type="dxa"/>
            <w:tcBorders>
              <w:top w:val="nil"/>
              <w:left w:val="nil"/>
              <w:bottom w:val="nil"/>
              <w:right w:val="nil"/>
            </w:tcBorders>
            <w:shd w:val="clear" w:color="auto" w:fill="auto"/>
            <w:vAlign w:val="center"/>
            <w:hideMark/>
          </w:tcPr>
          <w:p w14:paraId="0CA0AD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39" w14:textId="77777777">
        <w:trPr>
          <w:trHeight w:val="330"/>
        </w:trPr>
        <w:tc>
          <w:tcPr>
            <w:tcW w:w="7420" w:type="dxa"/>
            <w:tcBorders>
              <w:top w:val="nil"/>
              <w:left w:val="nil"/>
              <w:bottom w:val="nil"/>
              <w:right w:val="nil"/>
            </w:tcBorders>
            <w:shd w:val="clear" w:color="auto" w:fill="auto"/>
            <w:vAlign w:val="center"/>
            <w:hideMark/>
          </w:tcPr>
          <w:p w14:paraId="0CA0AD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D3B" w14:textId="77777777">
        <w:trPr>
          <w:trHeight w:val="45"/>
        </w:trPr>
        <w:tc>
          <w:tcPr>
            <w:tcW w:w="7420" w:type="dxa"/>
            <w:tcBorders>
              <w:top w:val="nil"/>
              <w:left w:val="nil"/>
              <w:bottom w:val="nil"/>
              <w:right w:val="nil"/>
            </w:tcBorders>
            <w:shd w:val="clear" w:color="auto" w:fill="auto"/>
            <w:vAlign w:val="center"/>
            <w:hideMark/>
          </w:tcPr>
          <w:p w14:paraId="0CA0AD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3D" w14:textId="77777777">
        <w:trPr>
          <w:trHeight w:val="150"/>
        </w:trPr>
        <w:tc>
          <w:tcPr>
            <w:tcW w:w="7420" w:type="dxa"/>
            <w:tcBorders>
              <w:top w:val="nil"/>
              <w:left w:val="nil"/>
              <w:bottom w:val="nil"/>
              <w:right w:val="nil"/>
            </w:tcBorders>
            <w:shd w:val="clear" w:color="auto" w:fill="auto"/>
            <w:vAlign w:val="center"/>
            <w:hideMark/>
          </w:tcPr>
          <w:p w14:paraId="0CA0AD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3F" w14:textId="77777777">
        <w:trPr>
          <w:trHeight w:val="345"/>
        </w:trPr>
        <w:tc>
          <w:tcPr>
            <w:tcW w:w="7420" w:type="dxa"/>
            <w:tcBorders>
              <w:top w:val="nil"/>
              <w:left w:val="nil"/>
              <w:bottom w:val="nil"/>
              <w:right w:val="nil"/>
            </w:tcBorders>
            <w:shd w:val="clear" w:color="auto" w:fill="auto"/>
            <w:vAlign w:val="center"/>
            <w:hideMark/>
          </w:tcPr>
          <w:p w14:paraId="0CA0AD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41" w14:textId="77777777">
        <w:trPr>
          <w:trHeight w:val="330"/>
        </w:trPr>
        <w:tc>
          <w:tcPr>
            <w:tcW w:w="7420" w:type="dxa"/>
            <w:tcBorders>
              <w:top w:val="nil"/>
              <w:left w:val="nil"/>
              <w:bottom w:val="nil"/>
              <w:right w:val="nil"/>
            </w:tcBorders>
            <w:shd w:val="clear" w:color="auto" w:fill="auto"/>
            <w:vAlign w:val="center"/>
            <w:hideMark/>
          </w:tcPr>
          <w:p w14:paraId="0CA0AD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 ως έχει     ΚΑΤΑ ΠΛΕΙΟΨΗΦΙΑ</w:t>
            </w:r>
          </w:p>
        </w:tc>
      </w:tr>
      <w:tr w:rsidR="008679D8" w14:paraId="0CA0AD43" w14:textId="77777777">
        <w:trPr>
          <w:trHeight w:val="90"/>
        </w:trPr>
        <w:tc>
          <w:tcPr>
            <w:tcW w:w="7420" w:type="dxa"/>
            <w:tcBorders>
              <w:top w:val="nil"/>
              <w:left w:val="nil"/>
              <w:bottom w:val="nil"/>
              <w:right w:val="nil"/>
            </w:tcBorders>
            <w:shd w:val="clear" w:color="auto" w:fill="auto"/>
            <w:vAlign w:val="center"/>
            <w:hideMark/>
          </w:tcPr>
          <w:p w14:paraId="0CA0AD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45" w14:textId="77777777">
        <w:trPr>
          <w:trHeight w:val="330"/>
        </w:trPr>
        <w:tc>
          <w:tcPr>
            <w:tcW w:w="7420" w:type="dxa"/>
            <w:tcBorders>
              <w:top w:val="nil"/>
              <w:left w:val="nil"/>
              <w:bottom w:val="nil"/>
              <w:right w:val="nil"/>
            </w:tcBorders>
            <w:shd w:val="clear" w:color="auto" w:fill="auto"/>
            <w:vAlign w:val="center"/>
            <w:hideMark/>
          </w:tcPr>
          <w:p w14:paraId="0CA0AD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47" w14:textId="77777777">
        <w:trPr>
          <w:trHeight w:val="45"/>
        </w:trPr>
        <w:tc>
          <w:tcPr>
            <w:tcW w:w="7420" w:type="dxa"/>
            <w:tcBorders>
              <w:top w:val="nil"/>
              <w:left w:val="nil"/>
              <w:bottom w:val="nil"/>
              <w:right w:val="nil"/>
            </w:tcBorders>
            <w:shd w:val="clear" w:color="auto" w:fill="auto"/>
            <w:vAlign w:val="center"/>
            <w:hideMark/>
          </w:tcPr>
          <w:p w14:paraId="0CA0AD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49" w14:textId="77777777">
        <w:trPr>
          <w:trHeight w:val="330"/>
        </w:trPr>
        <w:tc>
          <w:tcPr>
            <w:tcW w:w="7420" w:type="dxa"/>
            <w:tcBorders>
              <w:top w:val="nil"/>
              <w:left w:val="nil"/>
              <w:bottom w:val="nil"/>
              <w:right w:val="nil"/>
            </w:tcBorders>
            <w:shd w:val="clear" w:color="auto" w:fill="auto"/>
            <w:vAlign w:val="center"/>
            <w:hideMark/>
          </w:tcPr>
          <w:p w14:paraId="0CA0AD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4B" w14:textId="77777777">
        <w:trPr>
          <w:trHeight w:val="45"/>
        </w:trPr>
        <w:tc>
          <w:tcPr>
            <w:tcW w:w="7420" w:type="dxa"/>
            <w:tcBorders>
              <w:top w:val="nil"/>
              <w:left w:val="nil"/>
              <w:bottom w:val="nil"/>
              <w:right w:val="nil"/>
            </w:tcBorders>
            <w:shd w:val="clear" w:color="auto" w:fill="auto"/>
            <w:vAlign w:val="center"/>
            <w:hideMark/>
          </w:tcPr>
          <w:p w14:paraId="0CA0AD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4D" w14:textId="77777777">
        <w:trPr>
          <w:trHeight w:val="330"/>
        </w:trPr>
        <w:tc>
          <w:tcPr>
            <w:tcW w:w="7420" w:type="dxa"/>
            <w:tcBorders>
              <w:top w:val="nil"/>
              <w:left w:val="nil"/>
              <w:bottom w:val="nil"/>
              <w:right w:val="nil"/>
            </w:tcBorders>
            <w:shd w:val="clear" w:color="auto" w:fill="auto"/>
            <w:vAlign w:val="center"/>
            <w:hideMark/>
          </w:tcPr>
          <w:p w14:paraId="0CA0AD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4F" w14:textId="77777777">
        <w:trPr>
          <w:trHeight w:val="45"/>
        </w:trPr>
        <w:tc>
          <w:tcPr>
            <w:tcW w:w="7420" w:type="dxa"/>
            <w:tcBorders>
              <w:top w:val="nil"/>
              <w:left w:val="nil"/>
              <w:bottom w:val="nil"/>
              <w:right w:val="nil"/>
            </w:tcBorders>
            <w:shd w:val="clear" w:color="auto" w:fill="auto"/>
            <w:vAlign w:val="center"/>
            <w:hideMark/>
          </w:tcPr>
          <w:p w14:paraId="0CA0AD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51" w14:textId="77777777">
        <w:trPr>
          <w:trHeight w:val="330"/>
        </w:trPr>
        <w:tc>
          <w:tcPr>
            <w:tcW w:w="7420" w:type="dxa"/>
            <w:tcBorders>
              <w:top w:val="nil"/>
              <w:left w:val="nil"/>
              <w:bottom w:val="nil"/>
              <w:right w:val="nil"/>
            </w:tcBorders>
            <w:shd w:val="clear" w:color="auto" w:fill="auto"/>
            <w:vAlign w:val="center"/>
            <w:hideMark/>
          </w:tcPr>
          <w:p w14:paraId="0CA0AD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53" w14:textId="77777777">
        <w:trPr>
          <w:trHeight w:val="45"/>
        </w:trPr>
        <w:tc>
          <w:tcPr>
            <w:tcW w:w="7420" w:type="dxa"/>
            <w:tcBorders>
              <w:top w:val="nil"/>
              <w:left w:val="nil"/>
              <w:bottom w:val="nil"/>
              <w:right w:val="nil"/>
            </w:tcBorders>
            <w:shd w:val="clear" w:color="auto" w:fill="auto"/>
            <w:vAlign w:val="center"/>
            <w:hideMark/>
          </w:tcPr>
          <w:p w14:paraId="0CA0AD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55" w14:textId="77777777">
        <w:trPr>
          <w:trHeight w:val="330"/>
        </w:trPr>
        <w:tc>
          <w:tcPr>
            <w:tcW w:w="7420" w:type="dxa"/>
            <w:tcBorders>
              <w:top w:val="nil"/>
              <w:left w:val="nil"/>
              <w:bottom w:val="nil"/>
              <w:right w:val="nil"/>
            </w:tcBorders>
            <w:shd w:val="clear" w:color="auto" w:fill="auto"/>
            <w:vAlign w:val="center"/>
            <w:hideMark/>
          </w:tcPr>
          <w:p w14:paraId="0CA0AD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57" w14:textId="77777777">
        <w:trPr>
          <w:trHeight w:val="30"/>
        </w:trPr>
        <w:tc>
          <w:tcPr>
            <w:tcW w:w="7420" w:type="dxa"/>
            <w:tcBorders>
              <w:top w:val="nil"/>
              <w:left w:val="nil"/>
              <w:bottom w:val="nil"/>
              <w:right w:val="nil"/>
            </w:tcBorders>
            <w:shd w:val="clear" w:color="auto" w:fill="auto"/>
            <w:vAlign w:val="center"/>
            <w:hideMark/>
          </w:tcPr>
          <w:p w14:paraId="0CA0AD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59" w14:textId="77777777">
        <w:trPr>
          <w:trHeight w:val="330"/>
        </w:trPr>
        <w:tc>
          <w:tcPr>
            <w:tcW w:w="7420" w:type="dxa"/>
            <w:tcBorders>
              <w:top w:val="nil"/>
              <w:left w:val="nil"/>
              <w:bottom w:val="nil"/>
              <w:right w:val="nil"/>
            </w:tcBorders>
            <w:shd w:val="clear" w:color="auto" w:fill="auto"/>
            <w:vAlign w:val="center"/>
            <w:hideMark/>
          </w:tcPr>
          <w:p w14:paraId="0CA0AD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D5B" w14:textId="77777777">
        <w:trPr>
          <w:trHeight w:val="45"/>
        </w:trPr>
        <w:tc>
          <w:tcPr>
            <w:tcW w:w="7420" w:type="dxa"/>
            <w:tcBorders>
              <w:top w:val="nil"/>
              <w:left w:val="nil"/>
              <w:bottom w:val="nil"/>
              <w:right w:val="nil"/>
            </w:tcBorders>
            <w:shd w:val="clear" w:color="auto" w:fill="auto"/>
            <w:vAlign w:val="center"/>
            <w:hideMark/>
          </w:tcPr>
          <w:p w14:paraId="0CA0AD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5D" w14:textId="77777777">
        <w:trPr>
          <w:trHeight w:val="150"/>
        </w:trPr>
        <w:tc>
          <w:tcPr>
            <w:tcW w:w="7420" w:type="dxa"/>
            <w:tcBorders>
              <w:top w:val="nil"/>
              <w:left w:val="nil"/>
              <w:bottom w:val="nil"/>
              <w:right w:val="nil"/>
            </w:tcBorders>
            <w:shd w:val="clear" w:color="auto" w:fill="auto"/>
            <w:vAlign w:val="center"/>
            <w:hideMark/>
          </w:tcPr>
          <w:p w14:paraId="0CA0AD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5F" w14:textId="77777777">
        <w:trPr>
          <w:trHeight w:val="345"/>
        </w:trPr>
        <w:tc>
          <w:tcPr>
            <w:tcW w:w="7420" w:type="dxa"/>
            <w:tcBorders>
              <w:top w:val="nil"/>
              <w:left w:val="nil"/>
              <w:bottom w:val="nil"/>
              <w:right w:val="nil"/>
            </w:tcBorders>
            <w:shd w:val="clear" w:color="auto" w:fill="auto"/>
            <w:vAlign w:val="center"/>
            <w:hideMark/>
          </w:tcPr>
          <w:p w14:paraId="0CA0AD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61" w14:textId="77777777">
        <w:trPr>
          <w:trHeight w:val="330"/>
        </w:trPr>
        <w:tc>
          <w:tcPr>
            <w:tcW w:w="7420" w:type="dxa"/>
            <w:tcBorders>
              <w:top w:val="nil"/>
              <w:left w:val="nil"/>
              <w:bottom w:val="nil"/>
              <w:right w:val="nil"/>
            </w:tcBorders>
            <w:shd w:val="clear" w:color="auto" w:fill="auto"/>
            <w:vAlign w:val="center"/>
            <w:hideMark/>
          </w:tcPr>
          <w:p w14:paraId="0CA0AD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 ως έχει     ΚΑΤΑ ΠΛΕΙΟΨΗΦΙΑ</w:t>
            </w:r>
          </w:p>
        </w:tc>
      </w:tr>
      <w:tr w:rsidR="008679D8" w14:paraId="0CA0AD63" w14:textId="77777777">
        <w:trPr>
          <w:trHeight w:val="90"/>
        </w:trPr>
        <w:tc>
          <w:tcPr>
            <w:tcW w:w="7420" w:type="dxa"/>
            <w:tcBorders>
              <w:top w:val="nil"/>
              <w:left w:val="nil"/>
              <w:bottom w:val="nil"/>
              <w:right w:val="nil"/>
            </w:tcBorders>
            <w:shd w:val="clear" w:color="auto" w:fill="auto"/>
            <w:vAlign w:val="center"/>
            <w:hideMark/>
          </w:tcPr>
          <w:p w14:paraId="0CA0AD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65" w14:textId="77777777">
        <w:trPr>
          <w:trHeight w:val="345"/>
        </w:trPr>
        <w:tc>
          <w:tcPr>
            <w:tcW w:w="7420" w:type="dxa"/>
            <w:tcBorders>
              <w:top w:val="nil"/>
              <w:left w:val="nil"/>
              <w:bottom w:val="nil"/>
              <w:right w:val="nil"/>
            </w:tcBorders>
            <w:shd w:val="clear" w:color="auto" w:fill="auto"/>
            <w:vAlign w:val="center"/>
            <w:hideMark/>
          </w:tcPr>
          <w:p w14:paraId="0CA0AD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67" w14:textId="77777777">
        <w:trPr>
          <w:trHeight w:val="30"/>
        </w:trPr>
        <w:tc>
          <w:tcPr>
            <w:tcW w:w="7420" w:type="dxa"/>
            <w:tcBorders>
              <w:top w:val="nil"/>
              <w:left w:val="nil"/>
              <w:bottom w:val="nil"/>
              <w:right w:val="nil"/>
            </w:tcBorders>
            <w:shd w:val="clear" w:color="auto" w:fill="auto"/>
            <w:vAlign w:val="center"/>
            <w:hideMark/>
          </w:tcPr>
          <w:p w14:paraId="0CA0AD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69" w14:textId="77777777">
        <w:trPr>
          <w:trHeight w:val="330"/>
        </w:trPr>
        <w:tc>
          <w:tcPr>
            <w:tcW w:w="7420" w:type="dxa"/>
            <w:tcBorders>
              <w:top w:val="nil"/>
              <w:left w:val="nil"/>
              <w:bottom w:val="nil"/>
              <w:right w:val="nil"/>
            </w:tcBorders>
            <w:shd w:val="clear" w:color="auto" w:fill="auto"/>
            <w:vAlign w:val="center"/>
            <w:hideMark/>
          </w:tcPr>
          <w:p w14:paraId="0CA0AD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Ν.Δ.: ΝΑΙ</w:t>
            </w:r>
          </w:p>
        </w:tc>
      </w:tr>
      <w:tr w:rsidR="008679D8" w14:paraId="0CA0AD6B" w14:textId="77777777">
        <w:trPr>
          <w:trHeight w:val="45"/>
        </w:trPr>
        <w:tc>
          <w:tcPr>
            <w:tcW w:w="7420" w:type="dxa"/>
            <w:tcBorders>
              <w:top w:val="nil"/>
              <w:left w:val="nil"/>
              <w:bottom w:val="nil"/>
              <w:right w:val="nil"/>
            </w:tcBorders>
            <w:shd w:val="clear" w:color="auto" w:fill="auto"/>
            <w:vAlign w:val="center"/>
            <w:hideMark/>
          </w:tcPr>
          <w:p w14:paraId="0CA0AD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6D" w14:textId="77777777">
        <w:trPr>
          <w:trHeight w:val="330"/>
        </w:trPr>
        <w:tc>
          <w:tcPr>
            <w:tcW w:w="7420" w:type="dxa"/>
            <w:tcBorders>
              <w:top w:val="nil"/>
              <w:left w:val="nil"/>
              <w:bottom w:val="nil"/>
              <w:right w:val="nil"/>
            </w:tcBorders>
            <w:shd w:val="clear" w:color="auto" w:fill="auto"/>
            <w:vAlign w:val="center"/>
            <w:hideMark/>
          </w:tcPr>
          <w:p w14:paraId="0CA0AD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6F" w14:textId="77777777">
        <w:trPr>
          <w:trHeight w:val="45"/>
        </w:trPr>
        <w:tc>
          <w:tcPr>
            <w:tcW w:w="7420" w:type="dxa"/>
            <w:tcBorders>
              <w:top w:val="nil"/>
              <w:left w:val="nil"/>
              <w:bottom w:val="nil"/>
              <w:right w:val="nil"/>
            </w:tcBorders>
            <w:shd w:val="clear" w:color="auto" w:fill="auto"/>
            <w:vAlign w:val="center"/>
            <w:hideMark/>
          </w:tcPr>
          <w:p w14:paraId="0CA0AD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71" w14:textId="77777777">
        <w:trPr>
          <w:trHeight w:val="330"/>
        </w:trPr>
        <w:tc>
          <w:tcPr>
            <w:tcW w:w="7420" w:type="dxa"/>
            <w:tcBorders>
              <w:top w:val="nil"/>
              <w:left w:val="nil"/>
              <w:bottom w:val="nil"/>
              <w:right w:val="nil"/>
            </w:tcBorders>
            <w:shd w:val="clear" w:color="auto" w:fill="auto"/>
            <w:vAlign w:val="center"/>
            <w:hideMark/>
          </w:tcPr>
          <w:p w14:paraId="0CA0AD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73" w14:textId="77777777">
        <w:trPr>
          <w:trHeight w:val="45"/>
        </w:trPr>
        <w:tc>
          <w:tcPr>
            <w:tcW w:w="7420" w:type="dxa"/>
            <w:tcBorders>
              <w:top w:val="nil"/>
              <w:left w:val="nil"/>
              <w:bottom w:val="nil"/>
              <w:right w:val="nil"/>
            </w:tcBorders>
            <w:shd w:val="clear" w:color="auto" w:fill="auto"/>
            <w:vAlign w:val="center"/>
            <w:hideMark/>
          </w:tcPr>
          <w:p w14:paraId="0CA0AD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75" w14:textId="77777777">
        <w:trPr>
          <w:trHeight w:val="330"/>
        </w:trPr>
        <w:tc>
          <w:tcPr>
            <w:tcW w:w="7420" w:type="dxa"/>
            <w:tcBorders>
              <w:top w:val="nil"/>
              <w:left w:val="nil"/>
              <w:bottom w:val="nil"/>
              <w:right w:val="nil"/>
            </w:tcBorders>
            <w:shd w:val="clear" w:color="auto" w:fill="auto"/>
            <w:vAlign w:val="center"/>
            <w:hideMark/>
          </w:tcPr>
          <w:p w14:paraId="0CA0AD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77" w14:textId="77777777">
        <w:trPr>
          <w:trHeight w:val="30"/>
        </w:trPr>
        <w:tc>
          <w:tcPr>
            <w:tcW w:w="7420" w:type="dxa"/>
            <w:tcBorders>
              <w:top w:val="nil"/>
              <w:left w:val="nil"/>
              <w:bottom w:val="nil"/>
              <w:right w:val="nil"/>
            </w:tcBorders>
            <w:shd w:val="clear" w:color="auto" w:fill="auto"/>
            <w:vAlign w:val="center"/>
            <w:hideMark/>
          </w:tcPr>
          <w:p w14:paraId="0CA0AD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79" w14:textId="77777777">
        <w:trPr>
          <w:trHeight w:val="345"/>
        </w:trPr>
        <w:tc>
          <w:tcPr>
            <w:tcW w:w="7420" w:type="dxa"/>
            <w:tcBorders>
              <w:top w:val="nil"/>
              <w:left w:val="nil"/>
              <w:bottom w:val="nil"/>
              <w:right w:val="nil"/>
            </w:tcBorders>
            <w:shd w:val="clear" w:color="auto" w:fill="auto"/>
            <w:vAlign w:val="center"/>
            <w:hideMark/>
          </w:tcPr>
          <w:p w14:paraId="0CA0AD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D7B" w14:textId="77777777">
        <w:trPr>
          <w:trHeight w:val="30"/>
        </w:trPr>
        <w:tc>
          <w:tcPr>
            <w:tcW w:w="7420" w:type="dxa"/>
            <w:tcBorders>
              <w:top w:val="nil"/>
              <w:left w:val="nil"/>
              <w:bottom w:val="nil"/>
              <w:right w:val="nil"/>
            </w:tcBorders>
            <w:shd w:val="clear" w:color="auto" w:fill="auto"/>
            <w:vAlign w:val="center"/>
            <w:hideMark/>
          </w:tcPr>
          <w:p w14:paraId="0CA0AD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7D" w14:textId="77777777">
        <w:trPr>
          <w:trHeight w:val="150"/>
        </w:trPr>
        <w:tc>
          <w:tcPr>
            <w:tcW w:w="7420" w:type="dxa"/>
            <w:tcBorders>
              <w:top w:val="nil"/>
              <w:left w:val="nil"/>
              <w:bottom w:val="nil"/>
              <w:right w:val="nil"/>
            </w:tcBorders>
            <w:shd w:val="clear" w:color="auto" w:fill="auto"/>
            <w:vAlign w:val="center"/>
            <w:hideMark/>
          </w:tcPr>
          <w:p w14:paraId="0CA0AD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7F" w14:textId="77777777">
        <w:trPr>
          <w:trHeight w:val="345"/>
        </w:trPr>
        <w:tc>
          <w:tcPr>
            <w:tcW w:w="7420" w:type="dxa"/>
            <w:tcBorders>
              <w:top w:val="nil"/>
              <w:left w:val="nil"/>
              <w:bottom w:val="nil"/>
              <w:right w:val="nil"/>
            </w:tcBorders>
            <w:shd w:val="clear" w:color="auto" w:fill="auto"/>
            <w:vAlign w:val="center"/>
            <w:hideMark/>
          </w:tcPr>
          <w:p w14:paraId="0CA0AD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81" w14:textId="77777777">
        <w:trPr>
          <w:trHeight w:val="330"/>
        </w:trPr>
        <w:tc>
          <w:tcPr>
            <w:tcW w:w="7420" w:type="dxa"/>
            <w:tcBorders>
              <w:top w:val="nil"/>
              <w:left w:val="nil"/>
              <w:bottom w:val="nil"/>
              <w:right w:val="nil"/>
            </w:tcBorders>
            <w:shd w:val="clear" w:color="auto" w:fill="auto"/>
            <w:vAlign w:val="center"/>
            <w:hideMark/>
          </w:tcPr>
          <w:p w14:paraId="0CA0AD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 ως έχει     ΚΑΤΑ ΠΛΕΙΟΨΗΦΙΑ</w:t>
            </w:r>
          </w:p>
        </w:tc>
      </w:tr>
      <w:tr w:rsidR="008679D8" w14:paraId="0CA0AD83" w14:textId="77777777">
        <w:trPr>
          <w:trHeight w:val="105"/>
        </w:trPr>
        <w:tc>
          <w:tcPr>
            <w:tcW w:w="7420" w:type="dxa"/>
            <w:tcBorders>
              <w:top w:val="nil"/>
              <w:left w:val="nil"/>
              <w:bottom w:val="nil"/>
              <w:right w:val="nil"/>
            </w:tcBorders>
            <w:shd w:val="clear" w:color="auto" w:fill="auto"/>
            <w:vAlign w:val="center"/>
            <w:hideMark/>
          </w:tcPr>
          <w:p w14:paraId="0CA0AD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85" w14:textId="77777777">
        <w:trPr>
          <w:trHeight w:val="330"/>
        </w:trPr>
        <w:tc>
          <w:tcPr>
            <w:tcW w:w="7420" w:type="dxa"/>
            <w:tcBorders>
              <w:top w:val="nil"/>
              <w:left w:val="nil"/>
              <w:bottom w:val="nil"/>
              <w:right w:val="nil"/>
            </w:tcBorders>
            <w:shd w:val="clear" w:color="auto" w:fill="auto"/>
            <w:vAlign w:val="center"/>
            <w:hideMark/>
          </w:tcPr>
          <w:p w14:paraId="0CA0AD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87" w14:textId="77777777">
        <w:trPr>
          <w:trHeight w:val="30"/>
        </w:trPr>
        <w:tc>
          <w:tcPr>
            <w:tcW w:w="7420" w:type="dxa"/>
            <w:tcBorders>
              <w:top w:val="nil"/>
              <w:left w:val="nil"/>
              <w:bottom w:val="nil"/>
              <w:right w:val="nil"/>
            </w:tcBorders>
            <w:shd w:val="clear" w:color="auto" w:fill="auto"/>
            <w:vAlign w:val="center"/>
            <w:hideMark/>
          </w:tcPr>
          <w:p w14:paraId="0CA0AD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89" w14:textId="77777777">
        <w:trPr>
          <w:trHeight w:val="330"/>
        </w:trPr>
        <w:tc>
          <w:tcPr>
            <w:tcW w:w="7420" w:type="dxa"/>
            <w:tcBorders>
              <w:top w:val="nil"/>
              <w:left w:val="nil"/>
              <w:bottom w:val="nil"/>
              <w:right w:val="nil"/>
            </w:tcBorders>
            <w:shd w:val="clear" w:color="auto" w:fill="auto"/>
            <w:vAlign w:val="center"/>
            <w:hideMark/>
          </w:tcPr>
          <w:p w14:paraId="0CA0AD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8B" w14:textId="77777777">
        <w:trPr>
          <w:trHeight w:val="45"/>
        </w:trPr>
        <w:tc>
          <w:tcPr>
            <w:tcW w:w="7420" w:type="dxa"/>
            <w:tcBorders>
              <w:top w:val="nil"/>
              <w:left w:val="nil"/>
              <w:bottom w:val="nil"/>
              <w:right w:val="nil"/>
            </w:tcBorders>
            <w:shd w:val="clear" w:color="auto" w:fill="auto"/>
            <w:vAlign w:val="center"/>
            <w:hideMark/>
          </w:tcPr>
          <w:p w14:paraId="0CA0AD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8D" w14:textId="77777777">
        <w:trPr>
          <w:trHeight w:val="330"/>
        </w:trPr>
        <w:tc>
          <w:tcPr>
            <w:tcW w:w="7420" w:type="dxa"/>
            <w:tcBorders>
              <w:top w:val="nil"/>
              <w:left w:val="nil"/>
              <w:bottom w:val="nil"/>
              <w:right w:val="nil"/>
            </w:tcBorders>
            <w:shd w:val="clear" w:color="auto" w:fill="auto"/>
            <w:vAlign w:val="center"/>
            <w:hideMark/>
          </w:tcPr>
          <w:p w14:paraId="0CA0AD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8F" w14:textId="77777777">
        <w:trPr>
          <w:trHeight w:val="45"/>
        </w:trPr>
        <w:tc>
          <w:tcPr>
            <w:tcW w:w="7420" w:type="dxa"/>
            <w:tcBorders>
              <w:top w:val="nil"/>
              <w:left w:val="nil"/>
              <w:bottom w:val="nil"/>
              <w:right w:val="nil"/>
            </w:tcBorders>
            <w:shd w:val="clear" w:color="auto" w:fill="auto"/>
            <w:vAlign w:val="center"/>
            <w:hideMark/>
          </w:tcPr>
          <w:p w14:paraId="0CA0AD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91" w14:textId="77777777">
        <w:trPr>
          <w:trHeight w:val="330"/>
        </w:trPr>
        <w:tc>
          <w:tcPr>
            <w:tcW w:w="7420" w:type="dxa"/>
            <w:tcBorders>
              <w:top w:val="nil"/>
              <w:left w:val="nil"/>
              <w:bottom w:val="nil"/>
              <w:right w:val="nil"/>
            </w:tcBorders>
            <w:shd w:val="clear" w:color="auto" w:fill="auto"/>
            <w:vAlign w:val="center"/>
            <w:hideMark/>
          </w:tcPr>
          <w:p w14:paraId="0CA0AD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93" w14:textId="77777777">
        <w:trPr>
          <w:trHeight w:val="45"/>
        </w:trPr>
        <w:tc>
          <w:tcPr>
            <w:tcW w:w="7420" w:type="dxa"/>
            <w:tcBorders>
              <w:top w:val="nil"/>
              <w:left w:val="nil"/>
              <w:bottom w:val="nil"/>
              <w:right w:val="nil"/>
            </w:tcBorders>
            <w:shd w:val="clear" w:color="auto" w:fill="auto"/>
            <w:vAlign w:val="center"/>
            <w:hideMark/>
          </w:tcPr>
          <w:p w14:paraId="0CA0AD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95" w14:textId="77777777">
        <w:trPr>
          <w:trHeight w:val="330"/>
        </w:trPr>
        <w:tc>
          <w:tcPr>
            <w:tcW w:w="7420" w:type="dxa"/>
            <w:tcBorders>
              <w:top w:val="nil"/>
              <w:left w:val="nil"/>
              <w:bottom w:val="nil"/>
              <w:right w:val="nil"/>
            </w:tcBorders>
            <w:shd w:val="clear" w:color="auto" w:fill="auto"/>
            <w:vAlign w:val="center"/>
            <w:hideMark/>
          </w:tcPr>
          <w:p w14:paraId="0CA0AD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97" w14:textId="77777777">
        <w:trPr>
          <w:trHeight w:val="45"/>
        </w:trPr>
        <w:tc>
          <w:tcPr>
            <w:tcW w:w="7420" w:type="dxa"/>
            <w:tcBorders>
              <w:top w:val="nil"/>
              <w:left w:val="nil"/>
              <w:bottom w:val="nil"/>
              <w:right w:val="nil"/>
            </w:tcBorders>
            <w:shd w:val="clear" w:color="auto" w:fill="auto"/>
            <w:vAlign w:val="center"/>
            <w:hideMark/>
          </w:tcPr>
          <w:p w14:paraId="0CA0AD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99" w14:textId="77777777">
        <w:trPr>
          <w:trHeight w:val="330"/>
        </w:trPr>
        <w:tc>
          <w:tcPr>
            <w:tcW w:w="7420" w:type="dxa"/>
            <w:tcBorders>
              <w:top w:val="nil"/>
              <w:left w:val="nil"/>
              <w:bottom w:val="nil"/>
              <w:right w:val="nil"/>
            </w:tcBorders>
            <w:shd w:val="clear" w:color="auto" w:fill="auto"/>
            <w:vAlign w:val="center"/>
            <w:hideMark/>
          </w:tcPr>
          <w:p w14:paraId="0CA0AD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ΠΡΝ</w:t>
            </w:r>
          </w:p>
        </w:tc>
      </w:tr>
      <w:tr w:rsidR="008679D8" w14:paraId="0CA0AD9B" w14:textId="77777777">
        <w:trPr>
          <w:trHeight w:val="30"/>
        </w:trPr>
        <w:tc>
          <w:tcPr>
            <w:tcW w:w="7420" w:type="dxa"/>
            <w:tcBorders>
              <w:top w:val="nil"/>
              <w:left w:val="nil"/>
              <w:bottom w:val="nil"/>
              <w:right w:val="nil"/>
            </w:tcBorders>
            <w:shd w:val="clear" w:color="auto" w:fill="auto"/>
            <w:vAlign w:val="center"/>
            <w:hideMark/>
          </w:tcPr>
          <w:p w14:paraId="0CA0AD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9D" w14:textId="77777777">
        <w:trPr>
          <w:trHeight w:val="150"/>
        </w:trPr>
        <w:tc>
          <w:tcPr>
            <w:tcW w:w="7420" w:type="dxa"/>
            <w:tcBorders>
              <w:top w:val="nil"/>
              <w:left w:val="nil"/>
              <w:bottom w:val="nil"/>
              <w:right w:val="nil"/>
            </w:tcBorders>
            <w:shd w:val="clear" w:color="auto" w:fill="auto"/>
            <w:vAlign w:val="center"/>
            <w:hideMark/>
          </w:tcPr>
          <w:p w14:paraId="0CA0AD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9F" w14:textId="77777777">
        <w:trPr>
          <w:trHeight w:val="345"/>
        </w:trPr>
        <w:tc>
          <w:tcPr>
            <w:tcW w:w="7420" w:type="dxa"/>
            <w:tcBorders>
              <w:top w:val="nil"/>
              <w:left w:val="nil"/>
              <w:bottom w:val="nil"/>
              <w:right w:val="nil"/>
            </w:tcBorders>
            <w:shd w:val="clear" w:color="auto" w:fill="auto"/>
            <w:vAlign w:val="center"/>
            <w:hideMark/>
          </w:tcPr>
          <w:p w14:paraId="0CA0AD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A1" w14:textId="77777777">
        <w:trPr>
          <w:trHeight w:val="330"/>
        </w:trPr>
        <w:tc>
          <w:tcPr>
            <w:tcW w:w="7420" w:type="dxa"/>
            <w:tcBorders>
              <w:top w:val="nil"/>
              <w:left w:val="nil"/>
              <w:bottom w:val="nil"/>
              <w:right w:val="nil"/>
            </w:tcBorders>
            <w:shd w:val="clear" w:color="auto" w:fill="auto"/>
            <w:vAlign w:val="center"/>
            <w:hideMark/>
          </w:tcPr>
          <w:p w14:paraId="0CA0AD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14 ως έχει     ΚΑΤΑ </w:t>
            </w:r>
            <w:r w:rsidRPr="0029074D">
              <w:rPr>
                <w:rFonts w:ascii="Calibri" w:eastAsia="Times New Roman" w:hAnsi="Calibri" w:cs="Calibri"/>
                <w:color w:val="000000"/>
                <w:sz w:val="22"/>
                <w:szCs w:val="22"/>
              </w:rPr>
              <w:t>ΠΛΕΙΟΨΗΦΙΑ</w:t>
            </w:r>
          </w:p>
        </w:tc>
      </w:tr>
      <w:tr w:rsidR="008679D8" w14:paraId="0CA0ADA3" w14:textId="77777777">
        <w:trPr>
          <w:trHeight w:val="105"/>
        </w:trPr>
        <w:tc>
          <w:tcPr>
            <w:tcW w:w="7420" w:type="dxa"/>
            <w:tcBorders>
              <w:top w:val="nil"/>
              <w:left w:val="nil"/>
              <w:bottom w:val="nil"/>
              <w:right w:val="nil"/>
            </w:tcBorders>
            <w:shd w:val="clear" w:color="auto" w:fill="auto"/>
            <w:vAlign w:val="center"/>
            <w:hideMark/>
          </w:tcPr>
          <w:p w14:paraId="0CA0AD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A5" w14:textId="77777777">
        <w:trPr>
          <w:trHeight w:val="330"/>
        </w:trPr>
        <w:tc>
          <w:tcPr>
            <w:tcW w:w="7420" w:type="dxa"/>
            <w:tcBorders>
              <w:top w:val="nil"/>
              <w:left w:val="nil"/>
              <w:bottom w:val="nil"/>
              <w:right w:val="nil"/>
            </w:tcBorders>
            <w:shd w:val="clear" w:color="auto" w:fill="auto"/>
            <w:vAlign w:val="center"/>
            <w:hideMark/>
          </w:tcPr>
          <w:p w14:paraId="0CA0AD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A7" w14:textId="77777777">
        <w:trPr>
          <w:trHeight w:val="30"/>
        </w:trPr>
        <w:tc>
          <w:tcPr>
            <w:tcW w:w="7420" w:type="dxa"/>
            <w:tcBorders>
              <w:top w:val="nil"/>
              <w:left w:val="nil"/>
              <w:bottom w:val="nil"/>
              <w:right w:val="nil"/>
            </w:tcBorders>
            <w:shd w:val="clear" w:color="auto" w:fill="auto"/>
            <w:vAlign w:val="center"/>
            <w:hideMark/>
          </w:tcPr>
          <w:p w14:paraId="0CA0AD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A9" w14:textId="77777777">
        <w:trPr>
          <w:trHeight w:val="330"/>
        </w:trPr>
        <w:tc>
          <w:tcPr>
            <w:tcW w:w="7420" w:type="dxa"/>
            <w:tcBorders>
              <w:top w:val="nil"/>
              <w:left w:val="nil"/>
              <w:bottom w:val="nil"/>
              <w:right w:val="nil"/>
            </w:tcBorders>
            <w:shd w:val="clear" w:color="auto" w:fill="auto"/>
            <w:vAlign w:val="center"/>
            <w:hideMark/>
          </w:tcPr>
          <w:p w14:paraId="0CA0AD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AB" w14:textId="77777777">
        <w:trPr>
          <w:trHeight w:val="45"/>
        </w:trPr>
        <w:tc>
          <w:tcPr>
            <w:tcW w:w="7420" w:type="dxa"/>
            <w:tcBorders>
              <w:top w:val="nil"/>
              <w:left w:val="nil"/>
              <w:bottom w:val="nil"/>
              <w:right w:val="nil"/>
            </w:tcBorders>
            <w:shd w:val="clear" w:color="auto" w:fill="auto"/>
            <w:vAlign w:val="center"/>
            <w:hideMark/>
          </w:tcPr>
          <w:p w14:paraId="0CA0AD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AD" w14:textId="77777777">
        <w:trPr>
          <w:trHeight w:val="330"/>
        </w:trPr>
        <w:tc>
          <w:tcPr>
            <w:tcW w:w="7420" w:type="dxa"/>
            <w:tcBorders>
              <w:top w:val="nil"/>
              <w:left w:val="nil"/>
              <w:bottom w:val="nil"/>
              <w:right w:val="nil"/>
            </w:tcBorders>
            <w:shd w:val="clear" w:color="auto" w:fill="auto"/>
            <w:vAlign w:val="center"/>
            <w:hideMark/>
          </w:tcPr>
          <w:p w14:paraId="0CA0AD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AF" w14:textId="77777777">
        <w:trPr>
          <w:trHeight w:val="45"/>
        </w:trPr>
        <w:tc>
          <w:tcPr>
            <w:tcW w:w="7420" w:type="dxa"/>
            <w:tcBorders>
              <w:top w:val="nil"/>
              <w:left w:val="nil"/>
              <w:bottom w:val="nil"/>
              <w:right w:val="nil"/>
            </w:tcBorders>
            <w:shd w:val="clear" w:color="auto" w:fill="auto"/>
            <w:vAlign w:val="center"/>
            <w:hideMark/>
          </w:tcPr>
          <w:p w14:paraId="0CA0AD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B1" w14:textId="77777777">
        <w:trPr>
          <w:trHeight w:val="330"/>
        </w:trPr>
        <w:tc>
          <w:tcPr>
            <w:tcW w:w="7420" w:type="dxa"/>
            <w:tcBorders>
              <w:top w:val="nil"/>
              <w:left w:val="nil"/>
              <w:bottom w:val="nil"/>
              <w:right w:val="nil"/>
            </w:tcBorders>
            <w:shd w:val="clear" w:color="auto" w:fill="auto"/>
            <w:vAlign w:val="center"/>
            <w:hideMark/>
          </w:tcPr>
          <w:p w14:paraId="0CA0AD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B3" w14:textId="77777777">
        <w:trPr>
          <w:trHeight w:val="45"/>
        </w:trPr>
        <w:tc>
          <w:tcPr>
            <w:tcW w:w="7420" w:type="dxa"/>
            <w:tcBorders>
              <w:top w:val="nil"/>
              <w:left w:val="nil"/>
              <w:bottom w:val="nil"/>
              <w:right w:val="nil"/>
            </w:tcBorders>
            <w:shd w:val="clear" w:color="auto" w:fill="auto"/>
            <w:vAlign w:val="center"/>
            <w:hideMark/>
          </w:tcPr>
          <w:p w14:paraId="0CA0AD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B5" w14:textId="77777777">
        <w:trPr>
          <w:trHeight w:val="330"/>
        </w:trPr>
        <w:tc>
          <w:tcPr>
            <w:tcW w:w="7420" w:type="dxa"/>
            <w:tcBorders>
              <w:top w:val="nil"/>
              <w:left w:val="nil"/>
              <w:bottom w:val="nil"/>
              <w:right w:val="nil"/>
            </w:tcBorders>
            <w:shd w:val="clear" w:color="auto" w:fill="auto"/>
            <w:vAlign w:val="center"/>
            <w:hideMark/>
          </w:tcPr>
          <w:p w14:paraId="0CA0AD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B7" w14:textId="77777777">
        <w:trPr>
          <w:trHeight w:val="45"/>
        </w:trPr>
        <w:tc>
          <w:tcPr>
            <w:tcW w:w="7420" w:type="dxa"/>
            <w:tcBorders>
              <w:top w:val="nil"/>
              <w:left w:val="nil"/>
              <w:bottom w:val="nil"/>
              <w:right w:val="nil"/>
            </w:tcBorders>
            <w:shd w:val="clear" w:color="auto" w:fill="auto"/>
            <w:vAlign w:val="center"/>
            <w:hideMark/>
          </w:tcPr>
          <w:p w14:paraId="0CA0AD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B9" w14:textId="77777777">
        <w:trPr>
          <w:trHeight w:val="330"/>
        </w:trPr>
        <w:tc>
          <w:tcPr>
            <w:tcW w:w="7420" w:type="dxa"/>
            <w:tcBorders>
              <w:top w:val="nil"/>
              <w:left w:val="nil"/>
              <w:bottom w:val="nil"/>
              <w:right w:val="nil"/>
            </w:tcBorders>
            <w:shd w:val="clear" w:color="auto" w:fill="auto"/>
            <w:vAlign w:val="center"/>
            <w:hideMark/>
          </w:tcPr>
          <w:p w14:paraId="0CA0AD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DBB" w14:textId="77777777">
        <w:trPr>
          <w:trHeight w:val="30"/>
        </w:trPr>
        <w:tc>
          <w:tcPr>
            <w:tcW w:w="7420" w:type="dxa"/>
            <w:tcBorders>
              <w:top w:val="nil"/>
              <w:left w:val="nil"/>
              <w:bottom w:val="nil"/>
              <w:right w:val="nil"/>
            </w:tcBorders>
            <w:shd w:val="clear" w:color="auto" w:fill="auto"/>
            <w:vAlign w:val="center"/>
            <w:hideMark/>
          </w:tcPr>
          <w:p w14:paraId="0CA0AD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BD" w14:textId="77777777">
        <w:trPr>
          <w:trHeight w:val="150"/>
        </w:trPr>
        <w:tc>
          <w:tcPr>
            <w:tcW w:w="7420" w:type="dxa"/>
            <w:tcBorders>
              <w:top w:val="nil"/>
              <w:left w:val="nil"/>
              <w:bottom w:val="nil"/>
              <w:right w:val="nil"/>
            </w:tcBorders>
            <w:shd w:val="clear" w:color="auto" w:fill="auto"/>
            <w:vAlign w:val="center"/>
            <w:hideMark/>
          </w:tcPr>
          <w:p w14:paraId="0CA0AD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BF" w14:textId="77777777">
        <w:trPr>
          <w:trHeight w:val="345"/>
        </w:trPr>
        <w:tc>
          <w:tcPr>
            <w:tcW w:w="7420" w:type="dxa"/>
            <w:tcBorders>
              <w:top w:val="nil"/>
              <w:left w:val="nil"/>
              <w:bottom w:val="nil"/>
              <w:right w:val="nil"/>
            </w:tcBorders>
            <w:shd w:val="clear" w:color="auto" w:fill="auto"/>
            <w:vAlign w:val="center"/>
            <w:hideMark/>
          </w:tcPr>
          <w:p w14:paraId="0CA0AD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C1" w14:textId="77777777">
        <w:trPr>
          <w:trHeight w:val="330"/>
        </w:trPr>
        <w:tc>
          <w:tcPr>
            <w:tcW w:w="7420" w:type="dxa"/>
            <w:tcBorders>
              <w:top w:val="nil"/>
              <w:left w:val="nil"/>
              <w:bottom w:val="nil"/>
              <w:right w:val="nil"/>
            </w:tcBorders>
            <w:shd w:val="clear" w:color="auto" w:fill="auto"/>
            <w:vAlign w:val="center"/>
            <w:hideMark/>
          </w:tcPr>
          <w:p w14:paraId="0CA0AD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15 ως έχει     ΚΑΤΑ ΠΛΕΙΟΨΗΦΙΑ</w:t>
            </w:r>
          </w:p>
        </w:tc>
      </w:tr>
      <w:tr w:rsidR="008679D8" w14:paraId="0CA0ADC3" w14:textId="77777777">
        <w:trPr>
          <w:trHeight w:val="105"/>
        </w:trPr>
        <w:tc>
          <w:tcPr>
            <w:tcW w:w="7420" w:type="dxa"/>
            <w:tcBorders>
              <w:top w:val="nil"/>
              <w:left w:val="nil"/>
              <w:bottom w:val="nil"/>
              <w:right w:val="nil"/>
            </w:tcBorders>
            <w:shd w:val="clear" w:color="auto" w:fill="auto"/>
            <w:vAlign w:val="center"/>
            <w:hideMark/>
          </w:tcPr>
          <w:p w14:paraId="0CA0AD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C5" w14:textId="77777777">
        <w:trPr>
          <w:trHeight w:val="330"/>
        </w:trPr>
        <w:tc>
          <w:tcPr>
            <w:tcW w:w="7420" w:type="dxa"/>
            <w:tcBorders>
              <w:top w:val="nil"/>
              <w:left w:val="nil"/>
              <w:bottom w:val="nil"/>
              <w:right w:val="nil"/>
            </w:tcBorders>
            <w:shd w:val="clear" w:color="auto" w:fill="auto"/>
            <w:vAlign w:val="center"/>
            <w:hideMark/>
          </w:tcPr>
          <w:p w14:paraId="0CA0AD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C7" w14:textId="77777777">
        <w:trPr>
          <w:trHeight w:val="30"/>
        </w:trPr>
        <w:tc>
          <w:tcPr>
            <w:tcW w:w="7420" w:type="dxa"/>
            <w:tcBorders>
              <w:top w:val="nil"/>
              <w:left w:val="nil"/>
              <w:bottom w:val="nil"/>
              <w:right w:val="nil"/>
            </w:tcBorders>
            <w:shd w:val="clear" w:color="auto" w:fill="auto"/>
            <w:vAlign w:val="center"/>
            <w:hideMark/>
          </w:tcPr>
          <w:p w14:paraId="0CA0AD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C9" w14:textId="77777777">
        <w:trPr>
          <w:trHeight w:val="345"/>
        </w:trPr>
        <w:tc>
          <w:tcPr>
            <w:tcW w:w="7420" w:type="dxa"/>
            <w:tcBorders>
              <w:top w:val="nil"/>
              <w:left w:val="nil"/>
              <w:bottom w:val="nil"/>
              <w:right w:val="nil"/>
            </w:tcBorders>
            <w:shd w:val="clear" w:color="auto" w:fill="auto"/>
            <w:vAlign w:val="center"/>
            <w:hideMark/>
          </w:tcPr>
          <w:p w14:paraId="0CA0AD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CB" w14:textId="77777777">
        <w:trPr>
          <w:trHeight w:val="30"/>
        </w:trPr>
        <w:tc>
          <w:tcPr>
            <w:tcW w:w="7420" w:type="dxa"/>
            <w:tcBorders>
              <w:top w:val="nil"/>
              <w:left w:val="nil"/>
              <w:bottom w:val="nil"/>
              <w:right w:val="nil"/>
            </w:tcBorders>
            <w:shd w:val="clear" w:color="auto" w:fill="auto"/>
            <w:vAlign w:val="center"/>
            <w:hideMark/>
          </w:tcPr>
          <w:p w14:paraId="0CA0AD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CD" w14:textId="77777777">
        <w:trPr>
          <w:trHeight w:val="330"/>
        </w:trPr>
        <w:tc>
          <w:tcPr>
            <w:tcW w:w="7420" w:type="dxa"/>
            <w:tcBorders>
              <w:top w:val="nil"/>
              <w:left w:val="nil"/>
              <w:bottom w:val="nil"/>
              <w:right w:val="nil"/>
            </w:tcBorders>
            <w:shd w:val="clear" w:color="auto" w:fill="auto"/>
            <w:vAlign w:val="center"/>
            <w:hideMark/>
          </w:tcPr>
          <w:p w14:paraId="0CA0AD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CF" w14:textId="77777777">
        <w:trPr>
          <w:trHeight w:val="45"/>
        </w:trPr>
        <w:tc>
          <w:tcPr>
            <w:tcW w:w="7420" w:type="dxa"/>
            <w:tcBorders>
              <w:top w:val="nil"/>
              <w:left w:val="nil"/>
              <w:bottom w:val="nil"/>
              <w:right w:val="nil"/>
            </w:tcBorders>
            <w:shd w:val="clear" w:color="auto" w:fill="auto"/>
            <w:vAlign w:val="center"/>
            <w:hideMark/>
          </w:tcPr>
          <w:p w14:paraId="0CA0AD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D1" w14:textId="77777777">
        <w:trPr>
          <w:trHeight w:val="330"/>
        </w:trPr>
        <w:tc>
          <w:tcPr>
            <w:tcW w:w="7420" w:type="dxa"/>
            <w:tcBorders>
              <w:top w:val="nil"/>
              <w:left w:val="nil"/>
              <w:bottom w:val="nil"/>
              <w:right w:val="nil"/>
            </w:tcBorders>
            <w:shd w:val="clear" w:color="auto" w:fill="auto"/>
            <w:vAlign w:val="center"/>
            <w:hideMark/>
          </w:tcPr>
          <w:p w14:paraId="0CA0AD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D3" w14:textId="77777777">
        <w:trPr>
          <w:trHeight w:val="45"/>
        </w:trPr>
        <w:tc>
          <w:tcPr>
            <w:tcW w:w="7420" w:type="dxa"/>
            <w:tcBorders>
              <w:top w:val="nil"/>
              <w:left w:val="nil"/>
              <w:bottom w:val="nil"/>
              <w:right w:val="nil"/>
            </w:tcBorders>
            <w:shd w:val="clear" w:color="auto" w:fill="auto"/>
            <w:vAlign w:val="center"/>
            <w:hideMark/>
          </w:tcPr>
          <w:p w14:paraId="0CA0AD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D5" w14:textId="77777777">
        <w:trPr>
          <w:trHeight w:val="330"/>
        </w:trPr>
        <w:tc>
          <w:tcPr>
            <w:tcW w:w="7420" w:type="dxa"/>
            <w:tcBorders>
              <w:top w:val="nil"/>
              <w:left w:val="nil"/>
              <w:bottom w:val="nil"/>
              <w:right w:val="nil"/>
            </w:tcBorders>
            <w:shd w:val="clear" w:color="auto" w:fill="auto"/>
            <w:vAlign w:val="center"/>
            <w:hideMark/>
          </w:tcPr>
          <w:p w14:paraId="0CA0AD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D7" w14:textId="77777777">
        <w:trPr>
          <w:trHeight w:val="45"/>
        </w:trPr>
        <w:tc>
          <w:tcPr>
            <w:tcW w:w="7420" w:type="dxa"/>
            <w:tcBorders>
              <w:top w:val="nil"/>
              <w:left w:val="nil"/>
              <w:bottom w:val="nil"/>
              <w:right w:val="nil"/>
            </w:tcBorders>
            <w:shd w:val="clear" w:color="auto" w:fill="auto"/>
            <w:vAlign w:val="center"/>
            <w:hideMark/>
          </w:tcPr>
          <w:p w14:paraId="0CA0AD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D9" w14:textId="77777777">
        <w:trPr>
          <w:trHeight w:val="330"/>
        </w:trPr>
        <w:tc>
          <w:tcPr>
            <w:tcW w:w="7420" w:type="dxa"/>
            <w:tcBorders>
              <w:top w:val="nil"/>
              <w:left w:val="nil"/>
              <w:bottom w:val="nil"/>
              <w:right w:val="nil"/>
            </w:tcBorders>
            <w:shd w:val="clear" w:color="auto" w:fill="auto"/>
            <w:vAlign w:val="center"/>
            <w:hideMark/>
          </w:tcPr>
          <w:p w14:paraId="0CA0AD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DDB" w14:textId="77777777">
        <w:trPr>
          <w:trHeight w:val="30"/>
        </w:trPr>
        <w:tc>
          <w:tcPr>
            <w:tcW w:w="7420" w:type="dxa"/>
            <w:tcBorders>
              <w:top w:val="nil"/>
              <w:left w:val="nil"/>
              <w:bottom w:val="nil"/>
              <w:right w:val="nil"/>
            </w:tcBorders>
            <w:shd w:val="clear" w:color="auto" w:fill="auto"/>
            <w:vAlign w:val="center"/>
            <w:hideMark/>
          </w:tcPr>
          <w:p w14:paraId="0CA0AD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DD" w14:textId="77777777">
        <w:trPr>
          <w:trHeight w:val="150"/>
        </w:trPr>
        <w:tc>
          <w:tcPr>
            <w:tcW w:w="7420" w:type="dxa"/>
            <w:tcBorders>
              <w:top w:val="nil"/>
              <w:left w:val="nil"/>
              <w:bottom w:val="nil"/>
              <w:right w:val="nil"/>
            </w:tcBorders>
            <w:shd w:val="clear" w:color="auto" w:fill="auto"/>
            <w:vAlign w:val="center"/>
            <w:hideMark/>
          </w:tcPr>
          <w:p w14:paraId="0CA0AD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DF" w14:textId="77777777">
        <w:trPr>
          <w:trHeight w:val="345"/>
        </w:trPr>
        <w:tc>
          <w:tcPr>
            <w:tcW w:w="7420" w:type="dxa"/>
            <w:tcBorders>
              <w:top w:val="nil"/>
              <w:left w:val="nil"/>
              <w:bottom w:val="nil"/>
              <w:right w:val="nil"/>
            </w:tcBorders>
            <w:shd w:val="clear" w:color="auto" w:fill="auto"/>
            <w:vAlign w:val="center"/>
            <w:hideMark/>
          </w:tcPr>
          <w:p w14:paraId="0CA0AD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E1" w14:textId="77777777">
        <w:trPr>
          <w:trHeight w:val="330"/>
        </w:trPr>
        <w:tc>
          <w:tcPr>
            <w:tcW w:w="7420" w:type="dxa"/>
            <w:tcBorders>
              <w:top w:val="nil"/>
              <w:left w:val="nil"/>
              <w:bottom w:val="nil"/>
              <w:right w:val="nil"/>
            </w:tcBorders>
            <w:shd w:val="clear" w:color="auto" w:fill="auto"/>
            <w:vAlign w:val="center"/>
            <w:hideMark/>
          </w:tcPr>
          <w:p w14:paraId="0CA0AD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16 ως έχει</w:t>
            </w:r>
            <w:r w:rsidRPr="0029074D">
              <w:rPr>
                <w:rFonts w:ascii="Calibri" w:eastAsia="Times New Roman" w:hAnsi="Calibri" w:cs="Calibri"/>
                <w:color w:val="000000"/>
                <w:sz w:val="22"/>
                <w:szCs w:val="22"/>
              </w:rPr>
              <w:t xml:space="preserve">     ΚΑΤΑ ΠΛΕΙΟΨΗΦΙΑ</w:t>
            </w:r>
          </w:p>
        </w:tc>
      </w:tr>
      <w:tr w:rsidR="008679D8" w14:paraId="0CA0ADE3" w14:textId="77777777">
        <w:trPr>
          <w:trHeight w:val="105"/>
        </w:trPr>
        <w:tc>
          <w:tcPr>
            <w:tcW w:w="7420" w:type="dxa"/>
            <w:tcBorders>
              <w:top w:val="nil"/>
              <w:left w:val="nil"/>
              <w:bottom w:val="nil"/>
              <w:right w:val="nil"/>
            </w:tcBorders>
            <w:shd w:val="clear" w:color="auto" w:fill="auto"/>
            <w:vAlign w:val="center"/>
            <w:hideMark/>
          </w:tcPr>
          <w:p w14:paraId="0CA0AD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E5" w14:textId="77777777">
        <w:trPr>
          <w:trHeight w:val="330"/>
        </w:trPr>
        <w:tc>
          <w:tcPr>
            <w:tcW w:w="7420" w:type="dxa"/>
            <w:tcBorders>
              <w:top w:val="nil"/>
              <w:left w:val="nil"/>
              <w:bottom w:val="nil"/>
              <w:right w:val="nil"/>
            </w:tcBorders>
            <w:shd w:val="clear" w:color="auto" w:fill="auto"/>
            <w:vAlign w:val="center"/>
            <w:hideMark/>
          </w:tcPr>
          <w:p w14:paraId="0CA0AD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DE7" w14:textId="77777777">
        <w:trPr>
          <w:trHeight w:val="45"/>
        </w:trPr>
        <w:tc>
          <w:tcPr>
            <w:tcW w:w="7420" w:type="dxa"/>
            <w:tcBorders>
              <w:top w:val="nil"/>
              <w:left w:val="nil"/>
              <w:bottom w:val="nil"/>
              <w:right w:val="nil"/>
            </w:tcBorders>
            <w:shd w:val="clear" w:color="auto" w:fill="auto"/>
            <w:vAlign w:val="center"/>
            <w:hideMark/>
          </w:tcPr>
          <w:p w14:paraId="0CA0AD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E9" w14:textId="77777777">
        <w:trPr>
          <w:trHeight w:val="330"/>
        </w:trPr>
        <w:tc>
          <w:tcPr>
            <w:tcW w:w="7420" w:type="dxa"/>
            <w:tcBorders>
              <w:top w:val="nil"/>
              <w:left w:val="nil"/>
              <w:bottom w:val="nil"/>
              <w:right w:val="nil"/>
            </w:tcBorders>
            <w:shd w:val="clear" w:color="auto" w:fill="auto"/>
            <w:vAlign w:val="center"/>
            <w:hideMark/>
          </w:tcPr>
          <w:p w14:paraId="0CA0AD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DEB" w14:textId="77777777">
        <w:trPr>
          <w:trHeight w:val="30"/>
        </w:trPr>
        <w:tc>
          <w:tcPr>
            <w:tcW w:w="7420" w:type="dxa"/>
            <w:tcBorders>
              <w:top w:val="nil"/>
              <w:left w:val="nil"/>
              <w:bottom w:val="nil"/>
              <w:right w:val="nil"/>
            </w:tcBorders>
            <w:shd w:val="clear" w:color="auto" w:fill="auto"/>
            <w:vAlign w:val="center"/>
            <w:hideMark/>
          </w:tcPr>
          <w:p w14:paraId="0CA0AD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ED" w14:textId="77777777">
        <w:trPr>
          <w:trHeight w:val="330"/>
        </w:trPr>
        <w:tc>
          <w:tcPr>
            <w:tcW w:w="7420" w:type="dxa"/>
            <w:tcBorders>
              <w:top w:val="nil"/>
              <w:left w:val="nil"/>
              <w:bottom w:val="nil"/>
              <w:right w:val="nil"/>
            </w:tcBorders>
            <w:shd w:val="clear" w:color="auto" w:fill="auto"/>
            <w:vAlign w:val="center"/>
            <w:hideMark/>
          </w:tcPr>
          <w:p w14:paraId="0CA0AD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DEF" w14:textId="77777777">
        <w:trPr>
          <w:trHeight w:val="45"/>
        </w:trPr>
        <w:tc>
          <w:tcPr>
            <w:tcW w:w="7420" w:type="dxa"/>
            <w:tcBorders>
              <w:top w:val="nil"/>
              <w:left w:val="nil"/>
              <w:bottom w:val="nil"/>
              <w:right w:val="nil"/>
            </w:tcBorders>
            <w:shd w:val="clear" w:color="auto" w:fill="auto"/>
            <w:vAlign w:val="center"/>
            <w:hideMark/>
          </w:tcPr>
          <w:p w14:paraId="0CA0AD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F1" w14:textId="77777777">
        <w:trPr>
          <w:trHeight w:val="330"/>
        </w:trPr>
        <w:tc>
          <w:tcPr>
            <w:tcW w:w="7420" w:type="dxa"/>
            <w:tcBorders>
              <w:top w:val="nil"/>
              <w:left w:val="nil"/>
              <w:bottom w:val="nil"/>
              <w:right w:val="nil"/>
            </w:tcBorders>
            <w:shd w:val="clear" w:color="auto" w:fill="auto"/>
            <w:vAlign w:val="center"/>
            <w:hideMark/>
          </w:tcPr>
          <w:p w14:paraId="0CA0AD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DF3" w14:textId="77777777">
        <w:trPr>
          <w:trHeight w:val="45"/>
        </w:trPr>
        <w:tc>
          <w:tcPr>
            <w:tcW w:w="7420" w:type="dxa"/>
            <w:tcBorders>
              <w:top w:val="nil"/>
              <w:left w:val="nil"/>
              <w:bottom w:val="nil"/>
              <w:right w:val="nil"/>
            </w:tcBorders>
            <w:shd w:val="clear" w:color="auto" w:fill="auto"/>
            <w:vAlign w:val="center"/>
            <w:hideMark/>
          </w:tcPr>
          <w:p w14:paraId="0CA0AD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F5" w14:textId="77777777">
        <w:trPr>
          <w:trHeight w:val="330"/>
        </w:trPr>
        <w:tc>
          <w:tcPr>
            <w:tcW w:w="7420" w:type="dxa"/>
            <w:tcBorders>
              <w:top w:val="nil"/>
              <w:left w:val="nil"/>
              <w:bottom w:val="nil"/>
              <w:right w:val="nil"/>
            </w:tcBorders>
            <w:shd w:val="clear" w:color="auto" w:fill="auto"/>
            <w:vAlign w:val="center"/>
            <w:hideMark/>
          </w:tcPr>
          <w:p w14:paraId="0CA0AD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DF7" w14:textId="77777777">
        <w:trPr>
          <w:trHeight w:val="45"/>
        </w:trPr>
        <w:tc>
          <w:tcPr>
            <w:tcW w:w="7420" w:type="dxa"/>
            <w:tcBorders>
              <w:top w:val="nil"/>
              <w:left w:val="nil"/>
              <w:bottom w:val="nil"/>
              <w:right w:val="nil"/>
            </w:tcBorders>
            <w:shd w:val="clear" w:color="auto" w:fill="auto"/>
            <w:vAlign w:val="center"/>
            <w:hideMark/>
          </w:tcPr>
          <w:p w14:paraId="0CA0AD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F9" w14:textId="77777777">
        <w:trPr>
          <w:trHeight w:val="330"/>
        </w:trPr>
        <w:tc>
          <w:tcPr>
            <w:tcW w:w="7420" w:type="dxa"/>
            <w:tcBorders>
              <w:top w:val="nil"/>
              <w:left w:val="nil"/>
              <w:bottom w:val="nil"/>
              <w:right w:val="nil"/>
            </w:tcBorders>
            <w:shd w:val="clear" w:color="auto" w:fill="auto"/>
            <w:vAlign w:val="center"/>
            <w:hideMark/>
          </w:tcPr>
          <w:p w14:paraId="0CA0AD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DFB" w14:textId="77777777">
        <w:trPr>
          <w:trHeight w:val="45"/>
        </w:trPr>
        <w:tc>
          <w:tcPr>
            <w:tcW w:w="7420" w:type="dxa"/>
            <w:tcBorders>
              <w:top w:val="nil"/>
              <w:left w:val="nil"/>
              <w:bottom w:val="nil"/>
              <w:right w:val="nil"/>
            </w:tcBorders>
            <w:shd w:val="clear" w:color="auto" w:fill="auto"/>
            <w:vAlign w:val="center"/>
            <w:hideMark/>
          </w:tcPr>
          <w:p w14:paraId="0CA0AD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DFD" w14:textId="77777777">
        <w:trPr>
          <w:trHeight w:val="135"/>
        </w:trPr>
        <w:tc>
          <w:tcPr>
            <w:tcW w:w="7420" w:type="dxa"/>
            <w:tcBorders>
              <w:top w:val="nil"/>
              <w:left w:val="nil"/>
              <w:bottom w:val="nil"/>
              <w:right w:val="nil"/>
            </w:tcBorders>
            <w:shd w:val="clear" w:color="auto" w:fill="auto"/>
            <w:vAlign w:val="center"/>
            <w:hideMark/>
          </w:tcPr>
          <w:p w14:paraId="0CA0AD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DFF" w14:textId="77777777">
        <w:trPr>
          <w:trHeight w:val="345"/>
        </w:trPr>
        <w:tc>
          <w:tcPr>
            <w:tcW w:w="7420" w:type="dxa"/>
            <w:tcBorders>
              <w:top w:val="nil"/>
              <w:left w:val="nil"/>
              <w:bottom w:val="nil"/>
              <w:right w:val="nil"/>
            </w:tcBorders>
            <w:shd w:val="clear" w:color="auto" w:fill="auto"/>
            <w:vAlign w:val="center"/>
            <w:hideMark/>
          </w:tcPr>
          <w:p w14:paraId="0CA0AD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01" w14:textId="77777777">
        <w:trPr>
          <w:trHeight w:val="330"/>
        </w:trPr>
        <w:tc>
          <w:tcPr>
            <w:tcW w:w="7420" w:type="dxa"/>
            <w:tcBorders>
              <w:top w:val="nil"/>
              <w:left w:val="nil"/>
              <w:bottom w:val="nil"/>
              <w:right w:val="nil"/>
            </w:tcBorders>
            <w:shd w:val="clear" w:color="auto" w:fill="auto"/>
            <w:vAlign w:val="center"/>
            <w:hideMark/>
          </w:tcPr>
          <w:p w14:paraId="0CA0AE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17 ως έχει     ΚΑΤΑ ΠΛΕΙΟΨΗΦΙΑ</w:t>
            </w:r>
          </w:p>
        </w:tc>
      </w:tr>
      <w:tr w:rsidR="008679D8" w14:paraId="0CA0AE03" w14:textId="77777777">
        <w:trPr>
          <w:trHeight w:val="105"/>
        </w:trPr>
        <w:tc>
          <w:tcPr>
            <w:tcW w:w="7420" w:type="dxa"/>
            <w:tcBorders>
              <w:top w:val="nil"/>
              <w:left w:val="nil"/>
              <w:bottom w:val="nil"/>
              <w:right w:val="nil"/>
            </w:tcBorders>
            <w:shd w:val="clear" w:color="auto" w:fill="auto"/>
            <w:vAlign w:val="center"/>
            <w:hideMark/>
          </w:tcPr>
          <w:p w14:paraId="0CA0AE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05" w14:textId="77777777">
        <w:trPr>
          <w:trHeight w:val="330"/>
        </w:trPr>
        <w:tc>
          <w:tcPr>
            <w:tcW w:w="7420" w:type="dxa"/>
            <w:tcBorders>
              <w:top w:val="nil"/>
              <w:left w:val="nil"/>
              <w:bottom w:val="nil"/>
              <w:right w:val="nil"/>
            </w:tcBorders>
            <w:shd w:val="clear" w:color="auto" w:fill="auto"/>
            <w:vAlign w:val="center"/>
            <w:hideMark/>
          </w:tcPr>
          <w:p w14:paraId="0CA0AE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07" w14:textId="77777777">
        <w:trPr>
          <w:trHeight w:val="45"/>
        </w:trPr>
        <w:tc>
          <w:tcPr>
            <w:tcW w:w="7420" w:type="dxa"/>
            <w:tcBorders>
              <w:top w:val="nil"/>
              <w:left w:val="nil"/>
              <w:bottom w:val="nil"/>
              <w:right w:val="nil"/>
            </w:tcBorders>
            <w:shd w:val="clear" w:color="auto" w:fill="auto"/>
            <w:vAlign w:val="center"/>
            <w:hideMark/>
          </w:tcPr>
          <w:p w14:paraId="0CA0AE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09" w14:textId="77777777">
        <w:trPr>
          <w:trHeight w:val="330"/>
        </w:trPr>
        <w:tc>
          <w:tcPr>
            <w:tcW w:w="7420" w:type="dxa"/>
            <w:tcBorders>
              <w:top w:val="nil"/>
              <w:left w:val="nil"/>
              <w:bottom w:val="nil"/>
              <w:right w:val="nil"/>
            </w:tcBorders>
            <w:shd w:val="clear" w:color="auto" w:fill="auto"/>
            <w:vAlign w:val="center"/>
            <w:hideMark/>
          </w:tcPr>
          <w:p w14:paraId="0CA0AE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ΠΡΝ</w:t>
            </w:r>
          </w:p>
        </w:tc>
      </w:tr>
      <w:tr w:rsidR="008679D8" w14:paraId="0CA0AE0B" w14:textId="77777777">
        <w:trPr>
          <w:trHeight w:val="30"/>
        </w:trPr>
        <w:tc>
          <w:tcPr>
            <w:tcW w:w="7420" w:type="dxa"/>
            <w:tcBorders>
              <w:top w:val="nil"/>
              <w:left w:val="nil"/>
              <w:bottom w:val="nil"/>
              <w:right w:val="nil"/>
            </w:tcBorders>
            <w:shd w:val="clear" w:color="auto" w:fill="auto"/>
            <w:vAlign w:val="center"/>
            <w:hideMark/>
          </w:tcPr>
          <w:p w14:paraId="0CA0AE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0D" w14:textId="77777777">
        <w:trPr>
          <w:trHeight w:val="345"/>
        </w:trPr>
        <w:tc>
          <w:tcPr>
            <w:tcW w:w="7420" w:type="dxa"/>
            <w:tcBorders>
              <w:top w:val="nil"/>
              <w:left w:val="nil"/>
              <w:bottom w:val="nil"/>
              <w:right w:val="nil"/>
            </w:tcBorders>
            <w:shd w:val="clear" w:color="auto" w:fill="auto"/>
            <w:vAlign w:val="center"/>
            <w:hideMark/>
          </w:tcPr>
          <w:p w14:paraId="0CA0AE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0F" w14:textId="77777777">
        <w:trPr>
          <w:trHeight w:val="30"/>
        </w:trPr>
        <w:tc>
          <w:tcPr>
            <w:tcW w:w="7420" w:type="dxa"/>
            <w:tcBorders>
              <w:top w:val="nil"/>
              <w:left w:val="nil"/>
              <w:bottom w:val="nil"/>
              <w:right w:val="nil"/>
            </w:tcBorders>
            <w:shd w:val="clear" w:color="auto" w:fill="auto"/>
            <w:vAlign w:val="center"/>
            <w:hideMark/>
          </w:tcPr>
          <w:p w14:paraId="0CA0AE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11" w14:textId="77777777">
        <w:trPr>
          <w:trHeight w:val="330"/>
        </w:trPr>
        <w:tc>
          <w:tcPr>
            <w:tcW w:w="7420" w:type="dxa"/>
            <w:tcBorders>
              <w:top w:val="nil"/>
              <w:left w:val="nil"/>
              <w:bottom w:val="nil"/>
              <w:right w:val="nil"/>
            </w:tcBorders>
            <w:shd w:val="clear" w:color="auto" w:fill="auto"/>
            <w:vAlign w:val="center"/>
            <w:hideMark/>
          </w:tcPr>
          <w:p w14:paraId="0CA0AE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13" w14:textId="77777777">
        <w:trPr>
          <w:trHeight w:val="45"/>
        </w:trPr>
        <w:tc>
          <w:tcPr>
            <w:tcW w:w="7420" w:type="dxa"/>
            <w:tcBorders>
              <w:top w:val="nil"/>
              <w:left w:val="nil"/>
              <w:bottom w:val="nil"/>
              <w:right w:val="nil"/>
            </w:tcBorders>
            <w:shd w:val="clear" w:color="auto" w:fill="auto"/>
            <w:vAlign w:val="center"/>
            <w:hideMark/>
          </w:tcPr>
          <w:p w14:paraId="0CA0AE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15" w14:textId="77777777">
        <w:trPr>
          <w:trHeight w:val="330"/>
        </w:trPr>
        <w:tc>
          <w:tcPr>
            <w:tcW w:w="7420" w:type="dxa"/>
            <w:tcBorders>
              <w:top w:val="nil"/>
              <w:left w:val="nil"/>
              <w:bottom w:val="nil"/>
              <w:right w:val="nil"/>
            </w:tcBorders>
            <w:shd w:val="clear" w:color="auto" w:fill="auto"/>
            <w:vAlign w:val="center"/>
            <w:hideMark/>
          </w:tcPr>
          <w:p w14:paraId="0CA0AE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17" w14:textId="77777777">
        <w:trPr>
          <w:trHeight w:val="45"/>
        </w:trPr>
        <w:tc>
          <w:tcPr>
            <w:tcW w:w="7420" w:type="dxa"/>
            <w:tcBorders>
              <w:top w:val="nil"/>
              <w:left w:val="nil"/>
              <w:bottom w:val="nil"/>
              <w:right w:val="nil"/>
            </w:tcBorders>
            <w:shd w:val="clear" w:color="auto" w:fill="auto"/>
            <w:vAlign w:val="center"/>
            <w:hideMark/>
          </w:tcPr>
          <w:p w14:paraId="0CA0AE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19" w14:textId="77777777">
        <w:trPr>
          <w:trHeight w:val="330"/>
        </w:trPr>
        <w:tc>
          <w:tcPr>
            <w:tcW w:w="7420" w:type="dxa"/>
            <w:tcBorders>
              <w:top w:val="nil"/>
              <w:left w:val="nil"/>
              <w:bottom w:val="nil"/>
              <w:right w:val="nil"/>
            </w:tcBorders>
            <w:shd w:val="clear" w:color="auto" w:fill="auto"/>
            <w:vAlign w:val="center"/>
            <w:hideMark/>
          </w:tcPr>
          <w:p w14:paraId="0CA0AE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E1B" w14:textId="77777777">
        <w:trPr>
          <w:trHeight w:val="45"/>
        </w:trPr>
        <w:tc>
          <w:tcPr>
            <w:tcW w:w="7420" w:type="dxa"/>
            <w:tcBorders>
              <w:top w:val="nil"/>
              <w:left w:val="nil"/>
              <w:bottom w:val="nil"/>
              <w:right w:val="nil"/>
            </w:tcBorders>
            <w:shd w:val="clear" w:color="auto" w:fill="auto"/>
            <w:vAlign w:val="center"/>
            <w:hideMark/>
          </w:tcPr>
          <w:p w14:paraId="0CA0AE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1D" w14:textId="77777777">
        <w:trPr>
          <w:trHeight w:val="135"/>
        </w:trPr>
        <w:tc>
          <w:tcPr>
            <w:tcW w:w="7420" w:type="dxa"/>
            <w:tcBorders>
              <w:top w:val="nil"/>
              <w:left w:val="nil"/>
              <w:bottom w:val="nil"/>
              <w:right w:val="nil"/>
            </w:tcBorders>
            <w:shd w:val="clear" w:color="auto" w:fill="auto"/>
            <w:vAlign w:val="center"/>
            <w:hideMark/>
          </w:tcPr>
          <w:p w14:paraId="0CA0AE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1F" w14:textId="77777777">
        <w:trPr>
          <w:trHeight w:val="345"/>
        </w:trPr>
        <w:tc>
          <w:tcPr>
            <w:tcW w:w="7420" w:type="dxa"/>
            <w:tcBorders>
              <w:top w:val="nil"/>
              <w:left w:val="nil"/>
              <w:bottom w:val="nil"/>
              <w:right w:val="nil"/>
            </w:tcBorders>
            <w:shd w:val="clear" w:color="auto" w:fill="auto"/>
            <w:vAlign w:val="center"/>
            <w:hideMark/>
          </w:tcPr>
          <w:p w14:paraId="0CA0AE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21" w14:textId="77777777">
        <w:trPr>
          <w:trHeight w:val="330"/>
        </w:trPr>
        <w:tc>
          <w:tcPr>
            <w:tcW w:w="7420" w:type="dxa"/>
            <w:tcBorders>
              <w:top w:val="nil"/>
              <w:left w:val="nil"/>
              <w:bottom w:val="nil"/>
              <w:right w:val="nil"/>
            </w:tcBorders>
            <w:shd w:val="clear" w:color="auto" w:fill="auto"/>
            <w:vAlign w:val="center"/>
            <w:hideMark/>
          </w:tcPr>
          <w:p w14:paraId="0CA0AE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w:t>
            </w:r>
            <w:r w:rsidRPr="0029074D">
              <w:rPr>
                <w:rFonts w:ascii="Calibri" w:eastAsia="Times New Roman" w:hAnsi="Calibri" w:cs="Calibri"/>
                <w:color w:val="000000"/>
                <w:sz w:val="22"/>
                <w:szCs w:val="22"/>
              </w:rPr>
              <w:t>18 ως έχει     ΚΑΤΑ ΠΛΕΙΟΨΗΦΙΑ</w:t>
            </w:r>
          </w:p>
        </w:tc>
      </w:tr>
      <w:tr w:rsidR="008679D8" w14:paraId="0CA0AE23" w14:textId="77777777">
        <w:trPr>
          <w:trHeight w:val="105"/>
        </w:trPr>
        <w:tc>
          <w:tcPr>
            <w:tcW w:w="7420" w:type="dxa"/>
            <w:tcBorders>
              <w:top w:val="nil"/>
              <w:left w:val="nil"/>
              <w:bottom w:val="nil"/>
              <w:right w:val="nil"/>
            </w:tcBorders>
            <w:shd w:val="clear" w:color="auto" w:fill="auto"/>
            <w:vAlign w:val="center"/>
            <w:hideMark/>
          </w:tcPr>
          <w:p w14:paraId="0CA0AE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25" w14:textId="77777777">
        <w:trPr>
          <w:trHeight w:val="330"/>
        </w:trPr>
        <w:tc>
          <w:tcPr>
            <w:tcW w:w="7420" w:type="dxa"/>
            <w:tcBorders>
              <w:top w:val="nil"/>
              <w:left w:val="nil"/>
              <w:bottom w:val="nil"/>
              <w:right w:val="nil"/>
            </w:tcBorders>
            <w:shd w:val="clear" w:color="auto" w:fill="auto"/>
            <w:vAlign w:val="center"/>
            <w:hideMark/>
          </w:tcPr>
          <w:p w14:paraId="0CA0AE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27" w14:textId="77777777">
        <w:trPr>
          <w:trHeight w:val="45"/>
        </w:trPr>
        <w:tc>
          <w:tcPr>
            <w:tcW w:w="7420" w:type="dxa"/>
            <w:tcBorders>
              <w:top w:val="nil"/>
              <w:left w:val="nil"/>
              <w:bottom w:val="nil"/>
              <w:right w:val="nil"/>
            </w:tcBorders>
            <w:shd w:val="clear" w:color="auto" w:fill="auto"/>
            <w:vAlign w:val="center"/>
            <w:hideMark/>
          </w:tcPr>
          <w:p w14:paraId="0CA0AE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29" w14:textId="77777777">
        <w:trPr>
          <w:trHeight w:val="330"/>
        </w:trPr>
        <w:tc>
          <w:tcPr>
            <w:tcW w:w="7420" w:type="dxa"/>
            <w:tcBorders>
              <w:top w:val="nil"/>
              <w:left w:val="nil"/>
              <w:bottom w:val="nil"/>
              <w:right w:val="nil"/>
            </w:tcBorders>
            <w:shd w:val="clear" w:color="auto" w:fill="auto"/>
            <w:vAlign w:val="center"/>
            <w:hideMark/>
          </w:tcPr>
          <w:p w14:paraId="0CA0AE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E2B" w14:textId="77777777">
        <w:trPr>
          <w:trHeight w:val="45"/>
        </w:trPr>
        <w:tc>
          <w:tcPr>
            <w:tcW w:w="7420" w:type="dxa"/>
            <w:tcBorders>
              <w:top w:val="nil"/>
              <w:left w:val="nil"/>
              <w:bottom w:val="nil"/>
              <w:right w:val="nil"/>
            </w:tcBorders>
            <w:shd w:val="clear" w:color="auto" w:fill="auto"/>
            <w:vAlign w:val="center"/>
            <w:hideMark/>
          </w:tcPr>
          <w:p w14:paraId="0CA0AE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2D" w14:textId="77777777">
        <w:trPr>
          <w:trHeight w:val="330"/>
        </w:trPr>
        <w:tc>
          <w:tcPr>
            <w:tcW w:w="7420" w:type="dxa"/>
            <w:tcBorders>
              <w:top w:val="nil"/>
              <w:left w:val="nil"/>
              <w:bottom w:val="nil"/>
              <w:right w:val="nil"/>
            </w:tcBorders>
            <w:shd w:val="clear" w:color="auto" w:fill="auto"/>
            <w:vAlign w:val="center"/>
            <w:hideMark/>
          </w:tcPr>
          <w:p w14:paraId="0CA0AE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2F" w14:textId="77777777">
        <w:trPr>
          <w:trHeight w:val="30"/>
        </w:trPr>
        <w:tc>
          <w:tcPr>
            <w:tcW w:w="7420" w:type="dxa"/>
            <w:tcBorders>
              <w:top w:val="nil"/>
              <w:left w:val="nil"/>
              <w:bottom w:val="nil"/>
              <w:right w:val="nil"/>
            </w:tcBorders>
            <w:shd w:val="clear" w:color="auto" w:fill="auto"/>
            <w:vAlign w:val="center"/>
            <w:hideMark/>
          </w:tcPr>
          <w:p w14:paraId="0CA0AE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31" w14:textId="77777777">
        <w:trPr>
          <w:trHeight w:val="330"/>
        </w:trPr>
        <w:tc>
          <w:tcPr>
            <w:tcW w:w="7420" w:type="dxa"/>
            <w:tcBorders>
              <w:top w:val="nil"/>
              <w:left w:val="nil"/>
              <w:bottom w:val="nil"/>
              <w:right w:val="nil"/>
            </w:tcBorders>
            <w:shd w:val="clear" w:color="auto" w:fill="auto"/>
            <w:vAlign w:val="center"/>
            <w:hideMark/>
          </w:tcPr>
          <w:p w14:paraId="0CA0AE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33" w14:textId="77777777">
        <w:trPr>
          <w:trHeight w:val="45"/>
        </w:trPr>
        <w:tc>
          <w:tcPr>
            <w:tcW w:w="7420" w:type="dxa"/>
            <w:tcBorders>
              <w:top w:val="nil"/>
              <w:left w:val="nil"/>
              <w:bottom w:val="nil"/>
              <w:right w:val="nil"/>
            </w:tcBorders>
            <w:shd w:val="clear" w:color="auto" w:fill="auto"/>
            <w:vAlign w:val="center"/>
            <w:hideMark/>
          </w:tcPr>
          <w:p w14:paraId="0CA0AE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35" w14:textId="77777777">
        <w:trPr>
          <w:trHeight w:val="330"/>
        </w:trPr>
        <w:tc>
          <w:tcPr>
            <w:tcW w:w="7420" w:type="dxa"/>
            <w:tcBorders>
              <w:top w:val="nil"/>
              <w:left w:val="nil"/>
              <w:bottom w:val="nil"/>
              <w:right w:val="nil"/>
            </w:tcBorders>
            <w:shd w:val="clear" w:color="auto" w:fill="auto"/>
            <w:vAlign w:val="center"/>
            <w:hideMark/>
          </w:tcPr>
          <w:p w14:paraId="0CA0AE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37" w14:textId="77777777">
        <w:trPr>
          <w:trHeight w:val="45"/>
        </w:trPr>
        <w:tc>
          <w:tcPr>
            <w:tcW w:w="7420" w:type="dxa"/>
            <w:tcBorders>
              <w:top w:val="nil"/>
              <w:left w:val="nil"/>
              <w:bottom w:val="nil"/>
              <w:right w:val="nil"/>
            </w:tcBorders>
            <w:shd w:val="clear" w:color="auto" w:fill="auto"/>
            <w:vAlign w:val="center"/>
            <w:hideMark/>
          </w:tcPr>
          <w:p w14:paraId="0CA0AE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39" w14:textId="77777777">
        <w:trPr>
          <w:trHeight w:val="330"/>
        </w:trPr>
        <w:tc>
          <w:tcPr>
            <w:tcW w:w="7420" w:type="dxa"/>
            <w:tcBorders>
              <w:top w:val="nil"/>
              <w:left w:val="nil"/>
              <w:bottom w:val="nil"/>
              <w:right w:val="nil"/>
            </w:tcBorders>
            <w:shd w:val="clear" w:color="auto" w:fill="auto"/>
            <w:vAlign w:val="center"/>
            <w:hideMark/>
          </w:tcPr>
          <w:p w14:paraId="0CA0AE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AE3B" w14:textId="77777777">
        <w:trPr>
          <w:trHeight w:val="45"/>
        </w:trPr>
        <w:tc>
          <w:tcPr>
            <w:tcW w:w="7420" w:type="dxa"/>
            <w:tcBorders>
              <w:top w:val="nil"/>
              <w:left w:val="nil"/>
              <w:bottom w:val="nil"/>
              <w:right w:val="nil"/>
            </w:tcBorders>
            <w:shd w:val="clear" w:color="auto" w:fill="auto"/>
            <w:vAlign w:val="center"/>
            <w:hideMark/>
          </w:tcPr>
          <w:p w14:paraId="0CA0AE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3D" w14:textId="77777777">
        <w:trPr>
          <w:trHeight w:val="135"/>
        </w:trPr>
        <w:tc>
          <w:tcPr>
            <w:tcW w:w="7420" w:type="dxa"/>
            <w:tcBorders>
              <w:top w:val="nil"/>
              <w:left w:val="nil"/>
              <w:bottom w:val="nil"/>
              <w:right w:val="nil"/>
            </w:tcBorders>
            <w:shd w:val="clear" w:color="auto" w:fill="auto"/>
            <w:vAlign w:val="center"/>
            <w:hideMark/>
          </w:tcPr>
          <w:p w14:paraId="0CA0AE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3F" w14:textId="77777777">
        <w:trPr>
          <w:trHeight w:val="345"/>
        </w:trPr>
        <w:tc>
          <w:tcPr>
            <w:tcW w:w="7420" w:type="dxa"/>
            <w:tcBorders>
              <w:top w:val="nil"/>
              <w:left w:val="nil"/>
              <w:bottom w:val="nil"/>
              <w:right w:val="nil"/>
            </w:tcBorders>
            <w:shd w:val="clear" w:color="auto" w:fill="auto"/>
            <w:vAlign w:val="center"/>
            <w:hideMark/>
          </w:tcPr>
          <w:p w14:paraId="0CA0AE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41" w14:textId="77777777">
        <w:trPr>
          <w:trHeight w:val="330"/>
        </w:trPr>
        <w:tc>
          <w:tcPr>
            <w:tcW w:w="7420" w:type="dxa"/>
            <w:tcBorders>
              <w:top w:val="nil"/>
              <w:left w:val="nil"/>
              <w:bottom w:val="nil"/>
              <w:right w:val="nil"/>
            </w:tcBorders>
            <w:shd w:val="clear" w:color="auto" w:fill="auto"/>
            <w:vAlign w:val="center"/>
            <w:hideMark/>
          </w:tcPr>
          <w:p w14:paraId="0CA0AE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19 όπως τροπ.     ΚΑΤΑ ΠΛΕΙΟΨΗΦΙΑ</w:t>
            </w:r>
          </w:p>
        </w:tc>
      </w:tr>
      <w:tr w:rsidR="008679D8" w14:paraId="0CA0AE43" w14:textId="77777777">
        <w:trPr>
          <w:trHeight w:val="105"/>
        </w:trPr>
        <w:tc>
          <w:tcPr>
            <w:tcW w:w="7420" w:type="dxa"/>
            <w:tcBorders>
              <w:top w:val="nil"/>
              <w:left w:val="nil"/>
              <w:bottom w:val="nil"/>
              <w:right w:val="nil"/>
            </w:tcBorders>
            <w:shd w:val="clear" w:color="auto" w:fill="auto"/>
            <w:vAlign w:val="center"/>
            <w:hideMark/>
          </w:tcPr>
          <w:p w14:paraId="0CA0AE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45" w14:textId="77777777">
        <w:trPr>
          <w:trHeight w:val="330"/>
        </w:trPr>
        <w:tc>
          <w:tcPr>
            <w:tcW w:w="7420" w:type="dxa"/>
            <w:tcBorders>
              <w:top w:val="nil"/>
              <w:left w:val="nil"/>
              <w:bottom w:val="nil"/>
              <w:right w:val="nil"/>
            </w:tcBorders>
            <w:shd w:val="clear" w:color="auto" w:fill="auto"/>
            <w:vAlign w:val="center"/>
            <w:hideMark/>
          </w:tcPr>
          <w:p w14:paraId="0CA0AE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47" w14:textId="77777777">
        <w:trPr>
          <w:trHeight w:val="45"/>
        </w:trPr>
        <w:tc>
          <w:tcPr>
            <w:tcW w:w="7420" w:type="dxa"/>
            <w:tcBorders>
              <w:top w:val="nil"/>
              <w:left w:val="nil"/>
              <w:bottom w:val="nil"/>
              <w:right w:val="nil"/>
            </w:tcBorders>
            <w:shd w:val="clear" w:color="auto" w:fill="auto"/>
            <w:vAlign w:val="center"/>
            <w:hideMark/>
          </w:tcPr>
          <w:p w14:paraId="0CA0AE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49" w14:textId="77777777">
        <w:trPr>
          <w:trHeight w:val="330"/>
        </w:trPr>
        <w:tc>
          <w:tcPr>
            <w:tcW w:w="7420" w:type="dxa"/>
            <w:tcBorders>
              <w:top w:val="nil"/>
              <w:left w:val="nil"/>
              <w:bottom w:val="nil"/>
              <w:right w:val="nil"/>
            </w:tcBorders>
            <w:shd w:val="clear" w:color="auto" w:fill="auto"/>
            <w:vAlign w:val="center"/>
            <w:hideMark/>
          </w:tcPr>
          <w:p w14:paraId="0CA0AE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E4B" w14:textId="77777777">
        <w:trPr>
          <w:trHeight w:val="45"/>
        </w:trPr>
        <w:tc>
          <w:tcPr>
            <w:tcW w:w="7420" w:type="dxa"/>
            <w:tcBorders>
              <w:top w:val="nil"/>
              <w:left w:val="nil"/>
              <w:bottom w:val="nil"/>
              <w:right w:val="nil"/>
            </w:tcBorders>
            <w:shd w:val="clear" w:color="auto" w:fill="auto"/>
            <w:vAlign w:val="center"/>
            <w:hideMark/>
          </w:tcPr>
          <w:p w14:paraId="0CA0AE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4D" w14:textId="77777777">
        <w:trPr>
          <w:trHeight w:val="330"/>
        </w:trPr>
        <w:tc>
          <w:tcPr>
            <w:tcW w:w="7420" w:type="dxa"/>
            <w:tcBorders>
              <w:top w:val="nil"/>
              <w:left w:val="nil"/>
              <w:bottom w:val="nil"/>
              <w:right w:val="nil"/>
            </w:tcBorders>
            <w:shd w:val="clear" w:color="auto" w:fill="auto"/>
            <w:vAlign w:val="center"/>
            <w:hideMark/>
          </w:tcPr>
          <w:p w14:paraId="0CA0AE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4F" w14:textId="77777777">
        <w:trPr>
          <w:trHeight w:val="30"/>
        </w:trPr>
        <w:tc>
          <w:tcPr>
            <w:tcW w:w="7420" w:type="dxa"/>
            <w:tcBorders>
              <w:top w:val="nil"/>
              <w:left w:val="nil"/>
              <w:bottom w:val="nil"/>
              <w:right w:val="nil"/>
            </w:tcBorders>
            <w:shd w:val="clear" w:color="auto" w:fill="auto"/>
            <w:vAlign w:val="center"/>
            <w:hideMark/>
          </w:tcPr>
          <w:p w14:paraId="0CA0AE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51" w14:textId="77777777">
        <w:trPr>
          <w:trHeight w:val="330"/>
        </w:trPr>
        <w:tc>
          <w:tcPr>
            <w:tcW w:w="7420" w:type="dxa"/>
            <w:tcBorders>
              <w:top w:val="nil"/>
              <w:left w:val="nil"/>
              <w:bottom w:val="nil"/>
              <w:right w:val="nil"/>
            </w:tcBorders>
            <w:shd w:val="clear" w:color="auto" w:fill="auto"/>
            <w:vAlign w:val="center"/>
            <w:hideMark/>
          </w:tcPr>
          <w:p w14:paraId="0CA0AE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53" w14:textId="77777777">
        <w:trPr>
          <w:trHeight w:val="45"/>
        </w:trPr>
        <w:tc>
          <w:tcPr>
            <w:tcW w:w="7420" w:type="dxa"/>
            <w:tcBorders>
              <w:top w:val="nil"/>
              <w:left w:val="nil"/>
              <w:bottom w:val="nil"/>
              <w:right w:val="nil"/>
            </w:tcBorders>
            <w:shd w:val="clear" w:color="auto" w:fill="auto"/>
            <w:vAlign w:val="center"/>
            <w:hideMark/>
          </w:tcPr>
          <w:p w14:paraId="0CA0AE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55" w14:textId="77777777">
        <w:trPr>
          <w:trHeight w:val="330"/>
        </w:trPr>
        <w:tc>
          <w:tcPr>
            <w:tcW w:w="7420" w:type="dxa"/>
            <w:tcBorders>
              <w:top w:val="nil"/>
              <w:left w:val="nil"/>
              <w:bottom w:val="nil"/>
              <w:right w:val="nil"/>
            </w:tcBorders>
            <w:shd w:val="clear" w:color="auto" w:fill="auto"/>
            <w:vAlign w:val="center"/>
            <w:hideMark/>
          </w:tcPr>
          <w:p w14:paraId="0CA0AE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57" w14:textId="77777777">
        <w:trPr>
          <w:trHeight w:val="45"/>
        </w:trPr>
        <w:tc>
          <w:tcPr>
            <w:tcW w:w="7420" w:type="dxa"/>
            <w:tcBorders>
              <w:top w:val="nil"/>
              <w:left w:val="nil"/>
              <w:bottom w:val="nil"/>
              <w:right w:val="nil"/>
            </w:tcBorders>
            <w:shd w:val="clear" w:color="auto" w:fill="auto"/>
            <w:vAlign w:val="center"/>
            <w:hideMark/>
          </w:tcPr>
          <w:p w14:paraId="0CA0AE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59" w14:textId="77777777">
        <w:trPr>
          <w:trHeight w:val="330"/>
        </w:trPr>
        <w:tc>
          <w:tcPr>
            <w:tcW w:w="7420" w:type="dxa"/>
            <w:tcBorders>
              <w:top w:val="nil"/>
              <w:left w:val="nil"/>
              <w:bottom w:val="nil"/>
              <w:right w:val="nil"/>
            </w:tcBorders>
            <w:shd w:val="clear" w:color="auto" w:fill="auto"/>
            <w:vAlign w:val="center"/>
            <w:hideMark/>
          </w:tcPr>
          <w:p w14:paraId="0CA0AE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5B" w14:textId="77777777">
        <w:trPr>
          <w:trHeight w:val="45"/>
        </w:trPr>
        <w:tc>
          <w:tcPr>
            <w:tcW w:w="7420" w:type="dxa"/>
            <w:tcBorders>
              <w:top w:val="nil"/>
              <w:left w:val="nil"/>
              <w:bottom w:val="nil"/>
              <w:right w:val="nil"/>
            </w:tcBorders>
            <w:shd w:val="clear" w:color="auto" w:fill="auto"/>
            <w:vAlign w:val="center"/>
            <w:hideMark/>
          </w:tcPr>
          <w:p w14:paraId="0CA0AE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5D" w14:textId="77777777">
        <w:trPr>
          <w:trHeight w:val="135"/>
        </w:trPr>
        <w:tc>
          <w:tcPr>
            <w:tcW w:w="7420" w:type="dxa"/>
            <w:tcBorders>
              <w:top w:val="nil"/>
              <w:left w:val="nil"/>
              <w:bottom w:val="nil"/>
              <w:right w:val="nil"/>
            </w:tcBorders>
            <w:shd w:val="clear" w:color="auto" w:fill="auto"/>
            <w:vAlign w:val="center"/>
            <w:hideMark/>
          </w:tcPr>
          <w:p w14:paraId="0CA0AE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5F" w14:textId="77777777">
        <w:trPr>
          <w:trHeight w:val="345"/>
        </w:trPr>
        <w:tc>
          <w:tcPr>
            <w:tcW w:w="7420" w:type="dxa"/>
            <w:tcBorders>
              <w:top w:val="nil"/>
              <w:left w:val="nil"/>
              <w:bottom w:val="nil"/>
              <w:right w:val="nil"/>
            </w:tcBorders>
            <w:shd w:val="clear" w:color="auto" w:fill="auto"/>
            <w:vAlign w:val="center"/>
            <w:hideMark/>
          </w:tcPr>
          <w:p w14:paraId="0CA0AE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61" w14:textId="77777777">
        <w:trPr>
          <w:trHeight w:val="330"/>
        </w:trPr>
        <w:tc>
          <w:tcPr>
            <w:tcW w:w="7420" w:type="dxa"/>
            <w:tcBorders>
              <w:top w:val="nil"/>
              <w:left w:val="nil"/>
              <w:bottom w:val="nil"/>
              <w:right w:val="nil"/>
            </w:tcBorders>
            <w:shd w:val="clear" w:color="auto" w:fill="auto"/>
            <w:vAlign w:val="center"/>
            <w:hideMark/>
          </w:tcPr>
          <w:p w14:paraId="0CA0AE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20 όπως τροπ.     ΚΑΤΑ ΠΛΕΙΟΨΗΦΙΑ</w:t>
            </w:r>
          </w:p>
        </w:tc>
      </w:tr>
      <w:tr w:rsidR="008679D8" w14:paraId="0CA0AE63" w14:textId="77777777">
        <w:trPr>
          <w:trHeight w:val="105"/>
        </w:trPr>
        <w:tc>
          <w:tcPr>
            <w:tcW w:w="7420" w:type="dxa"/>
            <w:tcBorders>
              <w:top w:val="nil"/>
              <w:left w:val="nil"/>
              <w:bottom w:val="nil"/>
              <w:right w:val="nil"/>
            </w:tcBorders>
            <w:shd w:val="clear" w:color="auto" w:fill="auto"/>
            <w:vAlign w:val="center"/>
            <w:hideMark/>
          </w:tcPr>
          <w:p w14:paraId="0CA0AE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65" w14:textId="77777777">
        <w:trPr>
          <w:trHeight w:val="330"/>
        </w:trPr>
        <w:tc>
          <w:tcPr>
            <w:tcW w:w="7420" w:type="dxa"/>
            <w:tcBorders>
              <w:top w:val="nil"/>
              <w:left w:val="nil"/>
              <w:bottom w:val="nil"/>
              <w:right w:val="nil"/>
            </w:tcBorders>
            <w:shd w:val="clear" w:color="auto" w:fill="auto"/>
            <w:vAlign w:val="center"/>
            <w:hideMark/>
          </w:tcPr>
          <w:p w14:paraId="0CA0AE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67" w14:textId="77777777">
        <w:trPr>
          <w:trHeight w:val="45"/>
        </w:trPr>
        <w:tc>
          <w:tcPr>
            <w:tcW w:w="7420" w:type="dxa"/>
            <w:tcBorders>
              <w:top w:val="nil"/>
              <w:left w:val="nil"/>
              <w:bottom w:val="nil"/>
              <w:right w:val="nil"/>
            </w:tcBorders>
            <w:shd w:val="clear" w:color="auto" w:fill="auto"/>
            <w:vAlign w:val="center"/>
            <w:hideMark/>
          </w:tcPr>
          <w:p w14:paraId="0CA0AE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69" w14:textId="77777777">
        <w:trPr>
          <w:trHeight w:val="330"/>
        </w:trPr>
        <w:tc>
          <w:tcPr>
            <w:tcW w:w="7420" w:type="dxa"/>
            <w:tcBorders>
              <w:top w:val="nil"/>
              <w:left w:val="nil"/>
              <w:bottom w:val="nil"/>
              <w:right w:val="nil"/>
            </w:tcBorders>
            <w:shd w:val="clear" w:color="auto" w:fill="auto"/>
            <w:vAlign w:val="center"/>
            <w:hideMark/>
          </w:tcPr>
          <w:p w14:paraId="0CA0AE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E6B" w14:textId="77777777">
        <w:trPr>
          <w:trHeight w:val="45"/>
        </w:trPr>
        <w:tc>
          <w:tcPr>
            <w:tcW w:w="7420" w:type="dxa"/>
            <w:tcBorders>
              <w:top w:val="nil"/>
              <w:left w:val="nil"/>
              <w:bottom w:val="nil"/>
              <w:right w:val="nil"/>
            </w:tcBorders>
            <w:shd w:val="clear" w:color="auto" w:fill="auto"/>
            <w:vAlign w:val="center"/>
            <w:hideMark/>
          </w:tcPr>
          <w:p w14:paraId="0CA0AE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6D" w14:textId="77777777">
        <w:trPr>
          <w:trHeight w:val="330"/>
        </w:trPr>
        <w:tc>
          <w:tcPr>
            <w:tcW w:w="7420" w:type="dxa"/>
            <w:tcBorders>
              <w:top w:val="nil"/>
              <w:left w:val="nil"/>
              <w:bottom w:val="nil"/>
              <w:right w:val="nil"/>
            </w:tcBorders>
            <w:shd w:val="clear" w:color="auto" w:fill="auto"/>
            <w:vAlign w:val="center"/>
            <w:hideMark/>
          </w:tcPr>
          <w:p w14:paraId="0CA0AE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6F" w14:textId="77777777">
        <w:trPr>
          <w:trHeight w:val="30"/>
        </w:trPr>
        <w:tc>
          <w:tcPr>
            <w:tcW w:w="7420" w:type="dxa"/>
            <w:tcBorders>
              <w:top w:val="nil"/>
              <w:left w:val="nil"/>
              <w:bottom w:val="nil"/>
              <w:right w:val="nil"/>
            </w:tcBorders>
            <w:shd w:val="clear" w:color="auto" w:fill="auto"/>
            <w:vAlign w:val="center"/>
            <w:hideMark/>
          </w:tcPr>
          <w:p w14:paraId="0CA0AE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71" w14:textId="77777777">
        <w:trPr>
          <w:trHeight w:val="345"/>
        </w:trPr>
        <w:tc>
          <w:tcPr>
            <w:tcW w:w="7420" w:type="dxa"/>
            <w:tcBorders>
              <w:top w:val="nil"/>
              <w:left w:val="nil"/>
              <w:bottom w:val="nil"/>
              <w:right w:val="nil"/>
            </w:tcBorders>
            <w:shd w:val="clear" w:color="auto" w:fill="auto"/>
            <w:vAlign w:val="center"/>
            <w:hideMark/>
          </w:tcPr>
          <w:p w14:paraId="0CA0AE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73" w14:textId="77777777">
        <w:trPr>
          <w:trHeight w:val="30"/>
        </w:trPr>
        <w:tc>
          <w:tcPr>
            <w:tcW w:w="7420" w:type="dxa"/>
            <w:tcBorders>
              <w:top w:val="nil"/>
              <w:left w:val="nil"/>
              <w:bottom w:val="nil"/>
              <w:right w:val="nil"/>
            </w:tcBorders>
            <w:shd w:val="clear" w:color="auto" w:fill="auto"/>
            <w:vAlign w:val="center"/>
            <w:hideMark/>
          </w:tcPr>
          <w:p w14:paraId="0CA0AE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75" w14:textId="77777777">
        <w:trPr>
          <w:trHeight w:val="330"/>
        </w:trPr>
        <w:tc>
          <w:tcPr>
            <w:tcW w:w="7420" w:type="dxa"/>
            <w:tcBorders>
              <w:top w:val="nil"/>
              <w:left w:val="nil"/>
              <w:bottom w:val="nil"/>
              <w:right w:val="nil"/>
            </w:tcBorders>
            <w:shd w:val="clear" w:color="auto" w:fill="auto"/>
            <w:vAlign w:val="center"/>
            <w:hideMark/>
          </w:tcPr>
          <w:p w14:paraId="0CA0AE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77" w14:textId="77777777">
        <w:trPr>
          <w:trHeight w:val="45"/>
        </w:trPr>
        <w:tc>
          <w:tcPr>
            <w:tcW w:w="7420" w:type="dxa"/>
            <w:tcBorders>
              <w:top w:val="nil"/>
              <w:left w:val="nil"/>
              <w:bottom w:val="nil"/>
              <w:right w:val="nil"/>
            </w:tcBorders>
            <w:shd w:val="clear" w:color="auto" w:fill="auto"/>
            <w:vAlign w:val="center"/>
            <w:hideMark/>
          </w:tcPr>
          <w:p w14:paraId="0CA0AE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79" w14:textId="77777777">
        <w:trPr>
          <w:trHeight w:val="330"/>
        </w:trPr>
        <w:tc>
          <w:tcPr>
            <w:tcW w:w="7420" w:type="dxa"/>
            <w:tcBorders>
              <w:top w:val="nil"/>
              <w:left w:val="nil"/>
              <w:bottom w:val="nil"/>
              <w:right w:val="nil"/>
            </w:tcBorders>
            <w:shd w:val="clear" w:color="auto" w:fill="auto"/>
            <w:vAlign w:val="center"/>
            <w:hideMark/>
          </w:tcPr>
          <w:p w14:paraId="0CA0AE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7B" w14:textId="77777777">
        <w:trPr>
          <w:trHeight w:val="45"/>
        </w:trPr>
        <w:tc>
          <w:tcPr>
            <w:tcW w:w="7420" w:type="dxa"/>
            <w:tcBorders>
              <w:top w:val="nil"/>
              <w:left w:val="nil"/>
              <w:bottom w:val="nil"/>
              <w:right w:val="nil"/>
            </w:tcBorders>
            <w:shd w:val="clear" w:color="auto" w:fill="auto"/>
            <w:vAlign w:val="center"/>
            <w:hideMark/>
          </w:tcPr>
          <w:p w14:paraId="0CA0AE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7D" w14:textId="77777777">
        <w:trPr>
          <w:trHeight w:val="135"/>
        </w:trPr>
        <w:tc>
          <w:tcPr>
            <w:tcW w:w="7420" w:type="dxa"/>
            <w:tcBorders>
              <w:top w:val="nil"/>
              <w:left w:val="nil"/>
              <w:bottom w:val="nil"/>
              <w:right w:val="nil"/>
            </w:tcBorders>
            <w:shd w:val="clear" w:color="auto" w:fill="auto"/>
            <w:vAlign w:val="center"/>
            <w:hideMark/>
          </w:tcPr>
          <w:p w14:paraId="0CA0AE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7F" w14:textId="77777777">
        <w:trPr>
          <w:trHeight w:val="345"/>
        </w:trPr>
        <w:tc>
          <w:tcPr>
            <w:tcW w:w="7420" w:type="dxa"/>
            <w:tcBorders>
              <w:top w:val="nil"/>
              <w:left w:val="nil"/>
              <w:bottom w:val="nil"/>
              <w:right w:val="nil"/>
            </w:tcBorders>
            <w:shd w:val="clear" w:color="auto" w:fill="auto"/>
            <w:vAlign w:val="center"/>
            <w:hideMark/>
          </w:tcPr>
          <w:p w14:paraId="0CA0AE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81" w14:textId="77777777">
        <w:trPr>
          <w:trHeight w:val="330"/>
        </w:trPr>
        <w:tc>
          <w:tcPr>
            <w:tcW w:w="7420" w:type="dxa"/>
            <w:tcBorders>
              <w:top w:val="nil"/>
              <w:left w:val="nil"/>
              <w:bottom w:val="nil"/>
              <w:right w:val="nil"/>
            </w:tcBorders>
            <w:shd w:val="clear" w:color="auto" w:fill="auto"/>
            <w:vAlign w:val="center"/>
            <w:hideMark/>
          </w:tcPr>
          <w:p w14:paraId="0CA0AE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21 όπως τροπ.     ΚΑΤΑ ΠΛΕΙΟΨΗΦΙΑ</w:t>
            </w:r>
          </w:p>
        </w:tc>
      </w:tr>
      <w:tr w:rsidR="008679D8" w14:paraId="0CA0AE83" w14:textId="77777777">
        <w:trPr>
          <w:trHeight w:val="105"/>
        </w:trPr>
        <w:tc>
          <w:tcPr>
            <w:tcW w:w="7420" w:type="dxa"/>
            <w:tcBorders>
              <w:top w:val="nil"/>
              <w:left w:val="nil"/>
              <w:bottom w:val="nil"/>
              <w:right w:val="nil"/>
            </w:tcBorders>
            <w:shd w:val="clear" w:color="auto" w:fill="auto"/>
            <w:vAlign w:val="center"/>
            <w:hideMark/>
          </w:tcPr>
          <w:p w14:paraId="0CA0AE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85" w14:textId="77777777">
        <w:trPr>
          <w:trHeight w:val="330"/>
        </w:trPr>
        <w:tc>
          <w:tcPr>
            <w:tcW w:w="7420" w:type="dxa"/>
            <w:tcBorders>
              <w:top w:val="nil"/>
              <w:left w:val="nil"/>
              <w:bottom w:val="nil"/>
              <w:right w:val="nil"/>
            </w:tcBorders>
            <w:shd w:val="clear" w:color="auto" w:fill="auto"/>
            <w:vAlign w:val="center"/>
            <w:hideMark/>
          </w:tcPr>
          <w:p w14:paraId="0CA0AE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87" w14:textId="77777777">
        <w:trPr>
          <w:trHeight w:val="45"/>
        </w:trPr>
        <w:tc>
          <w:tcPr>
            <w:tcW w:w="7420" w:type="dxa"/>
            <w:tcBorders>
              <w:top w:val="nil"/>
              <w:left w:val="nil"/>
              <w:bottom w:val="nil"/>
              <w:right w:val="nil"/>
            </w:tcBorders>
            <w:shd w:val="clear" w:color="auto" w:fill="auto"/>
            <w:vAlign w:val="center"/>
            <w:hideMark/>
          </w:tcPr>
          <w:p w14:paraId="0CA0AE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89" w14:textId="77777777">
        <w:trPr>
          <w:trHeight w:val="330"/>
        </w:trPr>
        <w:tc>
          <w:tcPr>
            <w:tcW w:w="7420" w:type="dxa"/>
            <w:tcBorders>
              <w:top w:val="nil"/>
              <w:left w:val="nil"/>
              <w:bottom w:val="nil"/>
              <w:right w:val="nil"/>
            </w:tcBorders>
            <w:shd w:val="clear" w:color="auto" w:fill="auto"/>
            <w:vAlign w:val="center"/>
            <w:hideMark/>
          </w:tcPr>
          <w:p w14:paraId="0CA0AE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E8B" w14:textId="77777777">
        <w:trPr>
          <w:trHeight w:val="45"/>
        </w:trPr>
        <w:tc>
          <w:tcPr>
            <w:tcW w:w="7420" w:type="dxa"/>
            <w:tcBorders>
              <w:top w:val="nil"/>
              <w:left w:val="nil"/>
              <w:bottom w:val="nil"/>
              <w:right w:val="nil"/>
            </w:tcBorders>
            <w:shd w:val="clear" w:color="auto" w:fill="auto"/>
            <w:vAlign w:val="center"/>
            <w:hideMark/>
          </w:tcPr>
          <w:p w14:paraId="0CA0AE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8D" w14:textId="77777777">
        <w:trPr>
          <w:trHeight w:val="330"/>
        </w:trPr>
        <w:tc>
          <w:tcPr>
            <w:tcW w:w="7420" w:type="dxa"/>
            <w:tcBorders>
              <w:top w:val="nil"/>
              <w:left w:val="nil"/>
              <w:bottom w:val="nil"/>
              <w:right w:val="nil"/>
            </w:tcBorders>
            <w:shd w:val="clear" w:color="auto" w:fill="auto"/>
            <w:vAlign w:val="center"/>
            <w:hideMark/>
          </w:tcPr>
          <w:p w14:paraId="0CA0AE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8F" w14:textId="77777777">
        <w:trPr>
          <w:trHeight w:val="45"/>
        </w:trPr>
        <w:tc>
          <w:tcPr>
            <w:tcW w:w="7420" w:type="dxa"/>
            <w:tcBorders>
              <w:top w:val="nil"/>
              <w:left w:val="nil"/>
              <w:bottom w:val="nil"/>
              <w:right w:val="nil"/>
            </w:tcBorders>
            <w:shd w:val="clear" w:color="auto" w:fill="auto"/>
            <w:vAlign w:val="center"/>
            <w:hideMark/>
          </w:tcPr>
          <w:p w14:paraId="0CA0AE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91" w14:textId="77777777">
        <w:trPr>
          <w:trHeight w:val="330"/>
        </w:trPr>
        <w:tc>
          <w:tcPr>
            <w:tcW w:w="7420" w:type="dxa"/>
            <w:tcBorders>
              <w:top w:val="nil"/>
              <w:left w:val="nil"/>
              <w:bottom w:val="nil"/>
              <w:right w:val="nil"/>
            </w:tcBorders>
            <w:shd w:val="clear" w:color="auto" w:fill="auto"/>
            <w:vAlign w:val="center"/>
            <w:hideMark/>
          </w:tcPr>
          <w:p w14:paraId="0CA0AE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93" w14:textId="77777777">
        <w:trPr>
          <w:trHeight w:val="30"/>
        </w:trPr>
        <w:tc>
          <w:tcPr>
            <w:tcW w:w="7420" w:type="dxa"/>
            <w:tcBorders>
              <w:top w:val="nil"/>
              <w:left w:val="nil"/>
              <w:bottom w:val="nil"/>
              <w:right w:val="nil"/>
            </w:tcBorders>
            <w:shd w:val="clear" w:color="auto" w:fill="auto"/>
            <w:vAlign w:val="center"/>
            <w:hideMark/>
          </w:tcPr>
          <w:p w14:paraId="0CA0AE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95" w14:textId="77777777">
        <w:trPr>
          <w:trHeight w:val="330"/>
        </w:trPr>
        <w:tc>
          <w:tcPr>
            <w:tcW w:w="7420" w:type="dxa"/>
            <w:tcBorders>
              <w:top w:val="nil"/>
              <w:left w:val="nil"/>
              <w:bottom w:val="nil"/>
              <w:right w:val="nil"/>
            </w:tcBorders>
            <w:shd w:val="clear" w:color="auto" w:fill="auto"/>
            <w:vAlign w:val="center"/>
            <w:hideMark/>
          </w:tcPr>
          <w:p w14:paraId="0CA0AE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97" w14:textId="77777777">
        <w:trPr>
          <w:trHeight w:val="45"/>
        </w:trPr>
        <w:tc>
          <w:tcPr>
            <w:tcW w:w="7420" w:type="dxa"/>
            <w:tcBorders>
              <w:top w:val="nil"/>
              <w:left w:val="nil"/>
              <w:bottom w:val="nil"/>
              <w:right w:val="nil"/>
            </w:tcBorders>
            <w:shd w:val="clear" w:color="auto" w:fill="auto"/>
            <w:vAlign w:val="center"/>
            <w:hideMark/>
          </w:tcPr>
          <w:p w14:paraId="0CA0AE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99" w14:textId="77777777">
        <w:trPr>
          <w:trHeight w:val="330"/>
        </w:trPr>
        <w:tc>
          <w:tcPr>
            <w:tcW w:w="7420" w:type="dxa"/>
            <w:tcBorders>
              <w:top w:val="nil"/>
              <w:left w:val="nil"/>
              <w:bottom w:val="nil"/>
              <w:right w:val="nil"/>
            </w:tcBorders>
            <w:shd w:val="clear" w:color="auto" w:fill="auto"/>
            <w:vAlign w:val="center"/>
            <w:hideMark/>
          </w:tcPr>
          <w:p w14:paraId="0CA0AE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9B" w14:textId="77777777">
        <w:trPr>
          <w:trHeight w:val="45"/>
        </w:trPr>
        <w:tc>
          <w:tcPr>
            <w:tcW w:w="7420" w:type="dxa"/>
            <w:tcBorders>
              <w:top w:val="nil"/>
              <w:left w:val="nil"/>
              <w:bottom w:val="nil"/>
              <w:right w:val="nil"/>
            </w:tcBorders>
            <w:shd w:val="clear" w:color="auto" w:fill="auto"/>
            <w:vAlign w:val="center"/>
            <w:hideMark/>
          </w:tcPr>
          <w:p w14:paraId="0CA0AE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9D" w14:textId="77777777">
        <w:trPr>
          <w:trHeight w:val="150"/>
        </w:trPr>
        <w:tc>
          <w:tcPr>
            <w:tcW w:w="7420" w:type="dxa"/>
            <w:tcBorders>
              <w:top w:val="nil"/>
              <w:left w:val="nil"/>
              <w:bottom w:val="nil"/>
              <w:right w:val="nil"/>
            </w:tcBorders>
            <w:shd w:val="clear" w:color="auto" w:fill="auto"/>
            <w:vAlign w:val="center"/>
            <w:hideMark/>
          </w:tcPr>
          <w:p w14:paraId="0CA0AE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9F" w14:textId="77777777">
        <w:trPr>
          <w:trHeight w:val="330"/>
        </w:trPr>
        <w:tc>
          <w:tcPr>
            <w:tcW w:w="7420" w:type="dxa"/>
            <w:tcBorders>
              <w:top w:val="nil"/>
              <w:left w:val="nil"/>
              <w:bottom w:val="nil"/>
              <w:right w:val="nil"/>
            </w:tcBorders>
            <w:shd w:val="clear" w:color="auto" w:fill="auto"/>
            <w:vAlign w:val="center"/>
            <w:hideMark/>
          </w:tcPr>
          <w:p w14:paraId="0CA0AE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A1" w14:textId="77777777">
        <w:trPr>
          <w:trHeight w:val="345"/>
        </w:trPr>
        <w:tc>
          <w:tcPr>
            <w:tcW w:w="7420" w:type="dxa"/>
            <w:tcBorders>
              <w:top w:val="nil"/>
              <w:left w:val="nil"/>
              <w:bottom w:val="nil"/>
              <w:right w:val="nil"/>
            </w:tcBorders>
            <w:shd w:val="clear" w:color="auto" w:fill="auto"/>
            <w:vAlign w:val="center"/>
            <w:hideMark/>
          </w:tcPr>
          <w:p w14:paraId="0CA0AE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22 ως έχει     ΚΑΤΑ ΠΛΕΙΟΨΗΦΙΑ</w:t>
            </w:r>
          </w:p>
        </w:tc>
      </w:tr>
      <w:tr w:rsidR="008679D8" w14:paraId="0CA0AEA3" w14:textId="77777777">
        <w:trPr>
          <w:trHeight w:val="90"/>
        </w:trPr>
        <w:tc>
          <w:tcPr>
            <w:tcW w:w="7420" w:type="dxa"/>
            <w:tcBorders>
              <w:top w:val="nil"/>
              <w:left w:val="nil"/>
              <w:bottom w:val="nil"/>
              <w:right w:val="nil"/>
            </w:tcBorders>
            <w:shd w:val="clear" w:color="auto" w:fill="auto"/>
            <w:vAlign w:val="center"/>
            <w:hideMark/>
          </w:tcPr>
          <w:p w14:paraId="0CA0AE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A5" w14:textId="77777777">
        <w:trPr>
          <w:trHeight w:val="330"/>
        </w:trPr>
        <w:tc>
          <w:tcPr>
            <w:tcW w:w="7420" w:type="dxa"/>
            <w:tcBorders>
              <w:top w:val="nil"/>
              <w:left w:val="nil"/>
              <w:bottom w:val="nil"/>
              <w:right w:val="nil"/>
            </w:tcBorders>
            <w:shd w:val="clear" w:color="auto" w:fill="auto"/>
            <w:vAlign w:val="center"/>
            <w:hideMark/>
          </w:tcPr>
          <w:p w14:paraId="0CA0AE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A7" w14:textId="77777777">
        <w:trPr>
          <w:trHeight w:val="45"/>
        </w:trPr>
        <w:tc>
          <w:tcPr>
            <w:tcW w:w="7420" w:type="dxa"/>
            <w:tcBorders>
              <w:top w:val="nil"/>
              <w:left w:val="nil"/>
              <w:bottom w:val="nil"/>
              <w:right w:val="nil"/>
            </w:tcBorders>
            <w:shd w:val="clear" w:color="auto" w:fill="auto"/>
            <w:vAlign w:val="center"/>
            <w:hideMark/>
          </w:tcPr>
          <w:p w14:paraId="0CA0AE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A9" w14:textId="77777777">
        <w:trPr>
          <w:trHeight w:val="330"/>
        </w:trPr>
        <w:tc>
          <w:tcPr>
            <w:tcW w:w="7420" w:type="dxa"/>
            <w:tcBorders>
              <w:top w:val="nil"/>
              <w:left w:val="nil"/>
              <w:bottom w:val="nil"/>
              <w:right w:val="nil"/>
            </w:tcBorders>
            <w:shd w:val="clear" w:color="auto" w:fill="auto"/>
            <w:vAlign w:val="center"/>
            <w:hideMark/>
          </w:tcPr>
          <w:p w14:paraId="0CA0AE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EAB" w14:textId="77777777">
        <w:trPr>
          <w:trHeight w:val="45"/>
        </w:trPr>
        <w:tc>
          <w:tcPr>
            <w:tcW w:w="7420" w:type="dxa"/>
            <w:tcBorders>
              <w:top w:val="nil"/>
              <w:left w:val="nil"/>
              <w:bottom w:val="nil"/>
              <w:right w:val="nil"/>
            </w:tcBorders>
            <w:shd w:val="clear" w:color="auto" w:fill="auto"/>
            <w:vAlign w:val="center"/>
            <w:hideMark/>
          </w:tcPr>
          <w:p w14:paraId="0CA0AE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AD" w14:textId="77777777">
        <w:trPr>
          <w:trHeight w:val="330"/>
        </w:trPr>
        <w:tc>
          <w:tcPr>
            <w:tcW w:w="7420" w:type="dxa"/>
            <w:tcBorders>
              <w:top w:val="nil"/>
              <w:left w:val="nil"/>
              <w:bottom w:val="nil"/>
              <w:right w:val="nil"/>
            </w:tcBorders>
            <w:shd w:val="clear" w:color="auto" w:fill="auto"/>
            <w:vAlign w:val="center"/>
            <w:hideMark/>
          </w:tcPr>
          <w:p w14:paraId="0CA0AE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AF" w14:textId="77777777">
        <w:trPr>
          <w:trHeight w:val="45"/>
        </w:trPr>
        <w:tc>
          <w:tcPr>
            <w:tcW w:w="7420" w:type="dxa"/>
            <w:tcBorders>
              <w:top w:val="nil"/>
              <w:left w:val="nil"/>
              <w:bottom w:val="nil"/>
              <w:right w:val="nil"/>
            </w:tcBorders>
            <w:shd w:val="clear" w:color="auto" w:fill="auto"/>
            <w:vAlign w:val="center"/>
            <w:hideMark/>
          </w:tcPr>
          <w:p w14:paraId="0CA0AE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B1" w14:textId="77777777">
        <w:trPr>
          <w:trHeight w:val="330"/>
        </w:trPr>
        <w:tc>
          <w:tcPr>
            <w:tcW w:w="7420" w:type="dxa"/>
            <w:tcBorders>
              <w:top w:val="nil"/>
              <w:left w:val="nil"/>
              <w:bottom w:val="nil"/>
              <w:right w:val="nil"/>
            </w:tcBorders>
            <w:shd w:val="clear" w:color="auto" w:fill="auto"/>
            <w:vAlign w:val="center"/>
            <w:hideMark/>
          </w:tcPr>
          <w:p w14:paraId="0CA0AE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B3" w14:textId="77777777">
        <w:trPr>
          <w:trHeight w:val="30"/>
        </w:trPr>
        <w:tc>
          <w:tcPr>
            <w:tcW w:w="7420" w:type="dxa"/>
            <w:tcBorders>
              <w:top w:val="nil"/>
              <w:left w:val="nil"/>
              <w:bottom w:val="nil"/>
              <w:right w:val="nil"/>
            </w:tcBorders>
            <w:shd w:val="clear" w:color="auto" w:fill="auto"/>
            <w:vAlign w:val="center"/>
            <w:hideMark/>
          </w:tcPr>
          <w:p w14:paraId="0CA0AE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B5" w14:textId="77777777">
        <w:trPr>
          <w:trHeight w:val="345"/>
        </w:trPr>
        <w:tc>
          <w:tcPr>
            <w:tcW w:w="7420" w:type="dxa"/>
            <w:tcBorders>
              <w:top w:val="nil"/>
              <w:left w:val="nil"/>
              <w:bottom w:val="nil"/>
              <w:right w:val="nil"/>
            </w:tcBorders>
            <w:shd w:val="clear" w:color="auto" w:fill="auto"/>
            <w:vAlign w:val="center"/>
            <w:hideMark/>
          </w:tcPr>
          <w:p w14:paraId="0CA0AE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B7" w14:textId="77777777">
        <w:trPr>
          <w:trHeight w:val="30"/>
        </w:trPr>
        <w:tc>
          <w:tcPr>
            <w:tcW w:w="7420" w:type="dxa"/>
            <w:tcBorders>
              <w:top w:val="nil"/>
              <w:left w:val="nil"/>
              <w:bottom w:val="nil"/>
              <w:right w:val="nil"/>
            </w:tcBorders>
            <w:shd w:val="clear" w:color="auto" w:fill="auto"/>
            <w:vAlign w:val="center"/>
            <w:hideMark/>
          </w:tcPr>
          <w:p w14:paraId="0CA0AE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B9" w14:textId="77777777">
        <w:trPr>
          <w:trHeight w:val="330"/>
        </w:trPr>
        <w:tc>
          <w:tcPr>
            <w:tcW w:w="7420" w:type="dxa"/>
            <w:tcBorders>
              <w:top w:val="nil"/>
              <w:left w:val="nil"/>
              <w:bottom w:val="nil"/>
              <w:right w:val="nil"/>
            </w:tcBorders>
            <w:shd w:val="clear" w:color="auto" w:fill="auto"/>
            <w:vAlign w:val="center"/>
            <w:hideMark/>
          </w:tcPr>
          <w:p w14:paraId="0CA0AE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BB" w14:textId="77777777">
        <w:trPr>
          <w:trHeight w:val="45"/>
        </w:trPr>
        <w:tc>
          <w:tcPr>
            <w:tcW w:w="7420" w:type="dxa"/>
            <w:tcBorders>
              <w:top w:val="nil"/>
              <w:left w:val="nil"/>
              <w:bottom w:val="nil"/>
              <w:right w:val="nil"/>
            </w:tcBorders>
            <w:shd w:val="clear" w:color="auto" w:fill="auto"/>
            <w:vAlign w:val="center"/>
            <w:hideMark/>
          </w:tcPr>
          <w:p w14:paraId="0CA0AE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BD" w14:textId="77777777">
        <w:trPr>
          <w:trHeight w:val="150"/>
        </w:trPr>
        <w:tc>
          <w:tcPr>
            <w:tcW w:w="7420" w:type="dxa"/>
            <w:tcBorders>
              <w:top w:val="nil"/>
              <w:left w:val="nil"/>
              <w:bottom w:val="nil"/>
              <w:right w:val="nil"/>
            </w:tcBorders>
            <w:shd w:val="clear" w:color="auto" w:fill="auto"/>
            <w:vAlign w:val="center"/>
            <w:hideMark/>
          </w:tcPr>
          <w:p w14:paraId="0CA0AE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BF" w14:textId="77777777">
        <w:trPr>
          <w:trHeight w:val="345"/>
        </w:trPr>
        <w:tc>
          <w:tcPr>
            <w:tcW w:w="7420" w:type="dxa"/>
            <w:tcBorders>
              <w:top w:val="nil"/>
              <w:left w:val="nil"/>
              <w:bottom w:val="nil"/>
              <w:right w:val="nil"/>
            </w:tcBorders>
            <w:shd w:val="clear" w:color="auto" w:fill="auto"/>
            <w:vAlign w:val="center"/>
            <w:hideMark/>
          </w:tcPr>
          <w:p w14:paraId="0CA0AE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C1" w14:textId="77777777">
        <w:trPr>
          <w:trHeight w:val="330"/>
        </w:trPr>
        <w:tc>
          <w:tcPr>
            <w:tcW w:w="7420" w:type="dxa"/>
            <w:tcBorders>
              <w:top w:val="nil"/>
              <w:left w:val="nil"/>
              <w:bottom w:val="nil"/>
              <w:right w:val="nil"/>
            </w:tcBorders>
            <w:shd w:val="clear" w:color="auto" w:fill="auto"/>
            <w:vAlign w:val="center"/>
            <w:hideMark/>
          </w:tcPr>
          <w:p w14:paraId="0CA0AE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23 ως έχει     ΚΑΤΑ ΠΛΕΙΟΨΗΦΙΑ</w:t>
            </w:r>
          </w:p>
        </w:tc>
      </w:tr>
      <w:tr w:rsidR="008679D8" w14:paraId="0CA0AEC3" w14:textId="77777777">
        <w:trPr>
          <w:trHeight w:val="90"/>
        </w:trPr>
        <w:tc>
          <w:tcPr>
            <w:tcW w:w="7420" w:type="dxa"/>
            <w:tcBorders>
              <w:top w:val="nil"/>
              <w:left w:val="nil"/>
              <w:bottom w:val="nil"/>
              <w:right w:val="nil"/>
            </w:tcBorders>
            <w:shd w:val="clear" w:color="auto" w:fill="auto"/>
            <w:vAlign w:val="center"/>
            <w:hideMark/>
          </w:tcPr>
          <w:p w14:paraId="0CA0AE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C5" w14:textId="77777777">
        <w:trPr>
          <w:trHeight w:val="330"/>
        </w:trPr>
        <w:tc>
          <w:tcPr>
            <w:tcW w:w="7420" w:type="dxa"/>
            <w:tcBorders>
              <w:top w:val="nil"/>
              <w:left w:val="nil"/>
              <w:bottom w:val="nil"/>
              <w:right w:val="nil"/>
            </w:tcBorders>
            <w:shd w:val="clear" w:color="auto" w:fill="auto"/>
            <w:vAlign w:val="center"/>
            <w:hideMark/>
          </w:tcPr>
          <w:p w14:paraId="0CA0AE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C7" w14:textId="77777777">
        <w:trPr>
          <w:trHeight w:val="45"/>
        </w:trPr>
        <w:tc>
          <w:tcPr>
            <w:tcW w:w="7420" w:type="dxa"/>
            <w:tcBorders>
              <w:top w:val="nil"/>
              <w:left w:val="nil"/>
              <w:bottom w:val="nil"/>
              <w:right w:val="nil"/>
            </w:tcBorders>
            <w:shd w:val="clear" w:color="auto" w:fill="auto"/>
            <w:vAlign w:val="center"/>
            <w:hideMark/>
          </w:tcPr>
          <w:p w14:paraId="0CA0AE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C9" w14:textId="77777777">
        <w:trPr>
          <w:trHeight w:val="330"/>
        </w:trPr>
        <w:tc>
          <w:tcPr>
            <w:tcW w:w="7420" w:type="dxa"/>
            <w:tcBorders>
              <w:top w:val="nil"/>
              <w:left w:val="nil"/>
              <w:bottom w:val="nil"/>
              <w:right w:val="nil"/>
            </w:tcBorders>
            <w:shd w:val="clear" w:color="auto" w:fill="auto"/>
            <w:vAlign w:val="center"/>
            <w:hideMark/>
          </w:tcPr>
          <w:p w14:paraId="0CA0AE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ECB" w14:textId="77777777">
        <w:trPr>
          <w:trHeight w:val="45"/>
        </w:trPr>
        <w:tc>
          <w:tcPr>
            <w:tcW w:w="7420" w:type="dxa"/>
            <w:tcBorders>
              <w:top w:val="nil"/>
              <w:left w:val="nil"/>
              <w:bottom w:val="nil"/>
              <w:right w:val="nil"/>
            </w:tcBorders>
            <w:shd w:val="clear" w:color="auto" w:fill="auto"/>
            <w:vAlign w:val="center"/>
            <w:hideMark/>
          </w:tcPr>
          <w:p w14:paraId="0CA0AE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CD" w14:textId="77777777">
        <w:trPr>
          <w:trHeight w:val="330"/>
        </w:trPr>
        <w:tc>
          <w:tcPr>
            <w:tcW w:w="7420" w:type="dxa"/>
            <w:tcBorders>
              <w:top w:val="nil"/>
              <w:left w:val="nil"/>
              <w:bottom w:val="nil"/>
              <w:right w:val="nil"/>
            </w:tcBorders>
            <w:shd w:val="clear" w:color="auto" w:fill="auto"/>
            <w:vAlign w:val="center"/>
            <w:hideMark/>
          </w:tcPr>
          <w:p w14:paraId="0CA0AE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CF" w14:textId="77777777">
        <w:trPr>
          <w:trHeight w:val="45"/>
        </w:trPr>
        <w:tc>
          <w:tcPr>
            <w:tcW w:w="7420" w:type="dxa"/>
            <w:tcBorders>
              <w:top w:val="nil"/>
              <w:left w:val="nil"/>
              <w:bottom w:val="nil"/>
              <w:right w:val="nil"/>
            </w:tcBorders>
            <w:shd w:val="clear" w:color="auto" w:fill="auto"/>
            <w:vAlign w:val="center"/>
            <w:hideMark/>
          </w:tcPr>
          <w:p w14:paraId="0CA0AE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D1" w14:textId="77777777">
        <w:trPr>
          <w:trHeight w:val="330"/>
        </w:trPr>
        <w:tc>
          <w:tcPr>
            <w:tcW w:w="7420" w:type="dxa"/>
            <w:tcBorders>
              <w:top w:val="nil"/>
              <w:left w:val="nil"/>
              <w:bottom w:val="nil"/>
              <w:right w:val="nil"/>
            </w:tcBorders>
            <w:shd w:val="clear" w:color="auto" w:fill="auto"/>
            <w:vAlign w:val="center"/>
            <w:hideMark/>
          </w:tcPr>
          <w:p w14:paraId="0CA0AE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D3" w14:textId="77777777">
        <w:trPr>
          <w:trHeight w:val="45"/>
        </w:trPr>
        <w:tc>
          <w:tcPr>
            <w:tcW w:w="7420" w:type="dxa"/>
            <w:tcBorders>
              <w:top w:val="nil"/>
              <w:left w:val="nil"/>
              <w:bottom w:val="nil"/>
              <w:right w:val="nil"/>
            </w:tcBorders>
            <w:shd w:val="clear" w:color="auto" w:fill="auto"/>
            <w:vAlign w:val="center"/>
            <w:hideMark/>
          </w:tcPr>
          <w:p w14:paraId="0CA0AE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D5" w14:textId="77777777">
        <w:trPr>
          <w:trHeight w:val="330"/>
        </w:trPr>
        <w:tc>
          <w:tcPr>
            <w:tcW w:w="7420" w:type="dxa"/>
            <w:tcBorders>
              <w:top w:val="nil"/>
              <w:left w:val="nil"/>
              <w:bottom w:val="nil"/>
              <w:right w:val="nil"/>
            </w:tcBorders>
            <w:shd w:val="clear" w:color="auto" w:fill="auto"/>
            <w:vAlign w:val="center"/>
            <w:hideMark/>
          </w:tcPr>
          <w:p w14:paraId="0CA0AE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D7" w14:textId="77777777">
        <w:trPr>
          <w:trHeight w:val="30"/>
        </w:trPr>
        <w:tc>
          <w:tcPr>
            <w:tcW w:w="7420" w:type="dxa"/>
            <w:tcBorders>
              <w:top w:val="nil"/>
              <w:left w:val="nil"/>
              <w:bottom w:val="nil"/>
              <w:right w:val="nil"/>
            </w:tcBorders>
            <w:shd w:val="clear" w:color="auto" w:fill="auto"/>
            <w:vAlign w:val="center"/>
            <w:hideMark/>
          </w:tcPr>
          <w:p w14:paraId="0CA0AE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D9" w14:textId="77777777">
        <w:trPr>
          <w:trHeight w:val="330"/>
        </w:trPr>
        <w:tc>
          <w:tcPr>
            <w:tcW w:w="7420" w:type="dxa"/>
            <w:tcBorders>
              <w:top w:val="nil"/>
              <w:left w:val="nil"/>
              <w:bottom w:val="nil"/>
              <w:right w:val="nil"/>
            </w:tcBorders>
            <w:shd w:val="clear" w:color="auto" w:fill="auto"/>
            <w:vAlign w:val="center"/>
            <w:hideMark/>
          </w:tcPr>
          <w:p w14:paraId="0CA0AE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DB" w14:textId="77777777">
        <w:trPr>
          <w:trHeight w:val="45"/>
        </w:trPr>
        <w:tc>
          <w:tcPr>
            <w:tcW w:w="7420" w:type="dxa"/>
            <w:tcBorders>
              <w:top w:val="nil"/>
              <w:left w:val="nil"/>
              <w:bottom w:val="nil"/>
              <w:right w:val="nil"/>
            </w:tcBorders>
            <w:shd w:val="clear" w:color="auto" w:fill="auto"/>
            <w:vAlign w:val="center"/>
            <w:hideMark/>
          </w:tcPr>
          <w:p w14:paraId="0CA0AE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DD" w14:textId="77777777">
        <w:trPr>
          <w:trHeight w:val="150"/>
        </w:trPr>
        <w:tc>
          <w:tcPr>
            <w:tcW w:w="7420" w:type="dxa"/>
            <w:tcBorders>
              <w:top w:val="nil"/>
              <w:left w:val="nil"/>
              <w:bottom w:val="nil"/>
              <w:right w:val="nil"/>
            </w:tcBorders>
            <w:shd w:val="clear" w:color="auto" w:fill="auto"/>
            <w:vAlign w:val="center"/>
            <w:hideMark/>
          </w:tcPr>
          <w:p w14:paraId="0CA0AE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DF" w14:textId="77777777">
        <w:trPr>
          <w:trHeight w:val="345"/>
        </w:trPr>
        <w:tc>
          <w:tcPr>
            <w:tcW w:w="7420" w:type="dxa"/>
            <w:tcBorders>
              <w:top w:val="nil"/>
              <w:left w:val="nil"/>
              <w:bottom w:val="nil"/>
              <w:right w:val="nil"/>
            </w:tcBorders>
            <w:shd w:val="clear" w:color="auto" w:fill="auto"/>
            <w:vAlign w:val="center"/>
            <w:hideMark/>
          </w:tcPr>
          <w:p w14:paraId="0CA0AE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E1" w14:textId="77777777">
        <w:trPr>
          <w:trHeight w:val="330"/>
        </w:trPr>
        <w:tc>
          <w:tcPr>
            <w:tcW w:w="7420" w:type="dxa"/>
            <w:tcBorders>
              <w:top w:val="nil"/>
              <w:left w:val="nil"/>
              <w:bottom w:val="nil"/>
              <w:right w:val="nil"/>
            </w:tcBorders>
            <w:shd w:val="clear" w:color="auto" w:fill="auto"/>
            <w:vAlign w:val="center"/>
            <w:hideMark/>
          </w:tcPr>
          <w:p w14:paraId="0CA0AE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24 ως έχει     ΚΑΤΑ ΠΛΕΙΟΨΗΦΙΑ</w:t>
            </w:r>
          </w:p>
        </w:tc>
      </w:tr>
      <w:tr w:rsidR="008679D8" w14:paraId="0CA0AEE3" w14:textId="77777777">
        <w:trPr>
          <w:trHeight w:val="90"/>
        </w:trPr>
        <w:tc>
          <w:tcPr>
            <w:tcW w:w="7420" w:type="dxa"/>
            <w:tcBorders>
              <w:top w:val="nil"/>
              <w:left w:val="nil"/>
              <w:bottom w:val="nil"/>
              <w:right w:val="nil"/>
            </w:tcBorders>
            <w:shd w:val="clear" w:color="auto" w:fill="auto"/>
            <w:vAlign w:val="center"/>
            <w:hideMark/>
          </w:tcPr>
          <w:p w14:paraId="0CA0AE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E5" w14:textId="77777777">
        <w:trPr>
          <w:trHeight w:val="330"/>
        </w:trPr>
        <w:tc>
          <w:tcPr>
            <w:tcW w:w="7420" w:type="dxa"/>
            <w:tcBorders>
              <w:top w:val="nil"/>
              <w:left w:val="nil"/>
              <w:bottom w:val="nil"/>
              <w:right w:val="nil"/>
            </w:tcBorders>
            <w:shd w:val="clear" w:color="auto" w:fill="auto"/>
            <w:vAlign w:val="center"/>
            <w:hideMark/>
          </w:tcPr>
          <w:p w14:paraId="0CA0AE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EE7" w14:textId="77777777">
        <w:trPr>
          <w:trHeight w:val="45"/>
        </w:trPr>
        <w:tc>
          <w:tcPr>
            <w:tcW w:w="7420" w:type="dxa"/>
            <w:tcBorders>
              <w:top w:val="nil"/>
              <w:left w:val="nil"/>
              <w:bottom w:val="nil"/>
              <w:right w:val="nil"/>
            </w:tcBorders>
            <w:shd w:val="clear" w:color="auto" w:fill="auto"/>
            <w:vAlign w:val="center"/>
            <w:hideMark/>
          </w:tcPr>
          <w:p w14:paraId="0CA0AE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E9" w14:textId="77777777">
        <w:trPr>
          <w:trHeight w:val="330"/>
        </w:trPr>
        <w:tc>
          <w:tcPr>
            <w:tcW w:w="7420" w:type="dxa"/>
            <w:tcBorders>
              <w:top w:val="nil"/>
              <w:left w:val="nil"/>
              <w:bottom w:val="nil"/>
              <w:right w:val="nil"/>
            </w:tcBorders>
            <w:shd w:val="clear" w:color="auto" w:fill="auto"/>
            <w:vAlign w:val="center"/>
            <w:hideMark/>
          </w:tcPr>
          <w:p w14:paraId="0CA0AE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EEB" w14:textId="77777777">
        <w:trPr>
          <w:trHeight w:val="45"/>
        </w:trPr>
        <w:tc>
          <w:tcPr>
            <w:tcW w:w="7420" w:type="dxa"/>
            <w:tcBorders>
              <w:top w:val="nil"/>
              <w:left w:val="nil"/>
              <w:bottom w:val="nil"/>
              <w:right w:val="nil"/>
            </w:tcBorders>
            <w:shd w:val="clear" w:color="auto" w:fill="auto"/>
            <w:vAlign w:val="center"/>
            <w:hideMark/>
          </w:tcPr>
          <w:p w14:paraId="0CA0AE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ED" w14:textId="77777777">
        <w:trPr>
          <w:trHeight w:val="330"/>
        </w:trPr>
        <w:tc>
          <w:tcPr>
            <w:tcW w:w="7420" w:type="dxa"/>
            <w:tcBorders>
              <w:top w:val="nil"/>
              <w:left w:val="nil"/>
              <w:bottom w:val="nil"/>
              <w:right w:val="nil"/>
            </w:tcBorders>
            <w:shd w:val="clear" w:color="auto" w:fill="auto"/>
            <w:vAlign w:val="center"/>
            <w:hideMark/>
          </w:tcPr>
          <w:p w14:paraId="0CA0AE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EEF" w14:textId="77777777">
        <w:trPr>
          <w:trHeight w:val="45"/>
        </w:trPr>
        <w:tc>
          <w:tcPr>
            <w:tcW w:w="7420" w:type="dxa"/>
            <w:tcBorders>
              <w:top w:val="nil"/>
              <w:left w:val="nil"/>
              <w:bottom w:val="nil"/>
              <w:right w:val="nil"/>
            </w:tcBorders>
            <w:shd w:val="clear" w:color="auto" w:fill="auto"/>
            <w:vAlign w:val="center"/>
            <w:hideMark/>
          </w:tcPr>
          <w:p w14:paraId="0CA0AE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F1" w14:textId="77777777">
        <w:trPr>
          <w:trHeight w:val="330"/>
        </w:trPr>
        <w:tc>
          <w:tcPr>
            <w:tcW w:w="7420" w:type="dxa"/>
            <w:tcBorders>
              <w:top w:val="nil"/>
              <w:left w:val="nil"/>
              <w:bottom w:val="nil"/>
              <w:right w:val="nil"/>
            </w:tcBorders>
            <w:shd w:val="clear" w:color="auto" w:fill="auto"/>
            <w:vAlign w:val="center"/>
            <w:hideMark/>
          </w:tcPr>
          <w:p w14:paraId="0CA0AE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EF3" w14:textId="77777777">
        <w:trPr>
          <w:trHeight w:val="45"/>
        </w:trPr>
        <w:tc>
          <w:tcPr>
            <w:tcW w:w="7420" w:type="dxa"/>
            <w:tcBorders>
              <w:top w:val="nil"/>
              <w:left w:val="nil"/>
              <w:bottom w:val="nil"/>
              <w:right w:val="nil"/>
            </w:tcBorders>
            <w:shd w:val="clear" w:color="auto" w:fill="auto"/>
            <w:vAlign w:val="center"/>
            <w:hideMark/>
          </w:tcPr>
          <w:p w14:paraId="0CA0AE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F5" w14:textId="77777777">
        <w:trPr>
          <w:trHeight w:val="330"/>
        </w:trPr>
        <w:tc>
          <w:tcPr>
            <w:tcW w:w="7420" w:type="dxa"/>
            <w:tcBorders>
              <w:top w:val="nil"/>
              <w:left w:val="nil"/>
              <w:bottom w:val="nil"/>
              <w:right w:val="nil"/>
            </w:tcBorders>
            <w:shd w:val="clear" w:color="auto" w:fill="auto"/>
            <w:vAlign w:val="center"/>
            <w:hideMark/>
          </w:tcPr>
          <w:p w14:paraId="0CA0AE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EF7" w14:textId="77777777">
        <w:trPr>
          <w:trHeight w:val="30"/>
        </w:trPr>
        <w:tc>
          <w:tcPr>
            <w:tcW w:w="7420" w:type="dxa"/>
            <w:tcBorders>
              <w:top w:val="nil"/>
              <w:left w:val="nil"/>
              <w:bottom w:val="nil"/>
              <w:right w:val="nil"/>
            </w:tcBorders>
            <w:shd w:val="clear" w:color="auto" w:fill="auto"/>
            <w:vAlign w:val="center"/>
            <w:hideMark/>
          </w:tcPr>
          <w:p w14:paraId="0CA0AE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F9" w14:textId="77777777">
        <w:trPr>
          <w:trHeight w:val="330"/>
        </w:trPr>
        <w:tc>
          <w:tcPr>
            <w:tcW w:w="7420" w:type="dxa"/>
            <w:tcBorders>
              <w:top w:val="nil"/>
              <w:left w:val="nil"/>
              <w:bottom w:val="nil"/>
              <w:right w:val="nil"/>
            </w:tcBorders>
            <w:shd w:val="clear" w:color="auto" w:fill="auto"/>
            <w:vAlign w:val="center"/>
            <w:hideMark/>
          </w:tcPr>
          <w:p w14:paraId="0CA0AE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EFB" w14:textId="77777777">
        <w:trPr>
          <w:trHeight w:val="45"/>
        </w:trPr>
        <w:tc>
          <w:tcPr>
            <w:tcW w:w="7420" w:type="dxa"/>
            <w:tcBorders>
              <w:top w:val="nil"/>
              <w:left w:val="nil"/>
              <w:bottom w:val="nil"/>
              <w:right w:val="nil"/>
            </w:tcBorders>
            <w:shd w:val="clear" w:color="auto" w:fill="auto"/>
            <w:vAlign w:val="center"/>
            <w:hideMark/>
          </w:tcPr>
          <w:p w14:paraId="0CA0AE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EFD" w14:textId="77777777">
        <w:trPr>
          <w:trHeight w:val="150"/>
        </w:trPr>
        <w:tc>
          <w:tcPr>
            <w:tcW w:w="7420" w:type="dxa"/>
            <w:tcBorders>
              <w:top w:val="nil"/>
              <w:left w:val="nil"/>
              <w:bottom w:val="nil"/>
              <w:right w:val="nil"/>
            </w:tcBorders>
            <w:shd w:val="clear" w:color="auto" w:fill="auto"/>
            <w:vAlign w:val="center"/>
            <w:hideMark/>
          </w:tcPr>
          <w:p w14:paraId="0CA0AE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EFF" w14:textId="77777777">
        <w:trPr>
          <w:trHeight w:val="345"/>
        </w:trPr>
        <w:tc>
          <w:tcPr>
            <w:tcW w:w="7420" w:type="dxa"/>
            <w:tcBorders>
              <w:top w:val="nil"/>
              <w:left w:val="nil"/>
              <w:bottom w:val="nil"/>
              <w:right w:val="nil"/>
            </w:tcBorders>
            <w:shd w:val="clear" w:color="auto" w:fill="auto"/>
            <w:vAlign w:val="center"/>
            <w:hideMark/>
          </w:tcPr>
          <w:p w14:paraId="0CA0AE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01" w14:textId="77777777">
        <w:trPr>
          <w:trHeight w:val="330"/>
        </w:trPr>
        <w:tc>
          <w:tcPr>
            <w:tcW w:w="7420" w:type="dxa"/>
            <w:tcBorders>
              <w:top w:val="nil"/>
              <w:left w:val="nil"/>
              <w:bottom w:val="nil"/>
              <w:right w:val="nil"/>
            </w:tcBorders>
            <w:shd w:val="clear" w:color="auto" w:fill="auto"/>
            <w:vAlign w:val="center"/>
            <w:hideMark/>
          </w:tcPr>
          <w:p w14:paraId="0CA0AF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25 ως έχει     ΚΑΤΑ ΠΛΕΙΟΨΗΦΙΑ</w:t>
            </w:r>
          </w:p>
        </w:tc>
      </w:tr>
      <w:tr w:rsidR="008679D8" w14:paraId="0CA0AF03" w14:textId="77777777">
        <w:trPr>
          <w:trHeight w:val="90"/>
        </w:trPr>
        <w:tc>
          <w:tcPr>
            <w:tcW w:w="7420" w:type="dxa"/>
            <w:tcBorders>
              <w:top w:val="nil"/>
              <w:left w:val="nil"/>
              <w:bottom w:val="nil"/>
              <w:right w:val="nil"/>
            </w:tcBorders>
            <w:shd w:val="clear" w:color="auto" w:fill="auto"/>
            <w:vAlign w:val="center"/>
            <w:hideMark/>
          </w:tcPr>
          <w:p w14:paraId="0CA0AF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05" w14:textId="77777777">
        <w:trPr>
          <w:trHeight w:val="345"/>
        </w:trPr>
        <w:tc>
          <w:tcPr>
            <w:tcW w:w="7420" w:type="dxa"/>
            <w:tcBorders>
              <w:top w:val="nil"/>
              <w:left w:val="nil"/>
              <w:bottom w:val="nil"/>
              <w:right w:val="nil"/>
            </w:tcBorders>
            <w:shd w:val="clear" w:color="auto" w:fill="auto"/>
            <w:vAlign w:val="center"/>
            <w:hideMark/>
          </w:tcPr>
          <w:p w14:paraId="0CA0AF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07" w14:textId="77777777">
        <w:trPr>
          <w:trHeight w:val="30"/>
        </w:trPr>
        <w:tc>
          <w:tcPr>
            <w:tcW w:w="7420" w:type="dxa"/>
            <w:tcBorders>
              <w:top w:val="nil"/>
              <w:left w:val="nil"/>
              <w:bottom w:val="nil"/>
              <w:right w:val="nil"/>
            </w:tcBorders>
            <w:shd w:val="clear" w:color="auto" w:fill="auto"/>
            <w:vAlign w:val="center"/>
            <w:hideMark/>
          </w:tcPr>
          <w:p w14:paraId="0CA0AF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09" w14:textId="77777777">
        <w:trPr>
          <w:trHeight w:val="330"/>
        </w:trPr>
        <w:tc>
          <w:tcPr>
            <w:tcW w:w="7420" w:type="dxa"/>
            <w:tcBorders>
              <w:top w:val="nil"/>
              <w:left w:val="nil"/>
              <w:bottom w:val="nil"/>
              <w:right w:val="nil"/>
            </w:tcBorders>
            <w:shd w:val="clear" w:color="auto" w:fill="auto"/>
            <w:vAlign w:val="center"/>
            <w:hideMark/>
          </w:tcPr>
          <w:p w14:paraId="0CA0AF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0B" w14:textId="77777777">
        <w:trPr>
          <w:trHeight w:val="45"/>
        </w:trPr>
        <w:tc>
          <w:tcPr>
            <w:tcW w:w="7420" w:type="dxa"/>
            <w:tcBorders>
              <w:top w:val="nil"/>
              <w:left w:val="nil"/>
              <w:bottom w:val="nil"/>
              <w:right w:val="nil"/>
            </w:tcBorders>
            <w:shd w:val="clear" w:color="auto" w:fill="auto"/>
            <w:vAlign w:val="center"/>
            <w:hideMark/>
          </w:tcPr>
          <w:p w14:paraId="0CA0AF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0D" w14:textId="77777777">
        <w:trPr>
          <w:trHeight w:val="330"/>
        </w:trPr>
        <w:tc>
          <w:tcPr>
            <w:tcW w:w="7420" w:type="dxa"/>
            <w:tcBorders>
              <w:top w:val="nil"/>
              <w:left w:val="nil"/>
              <w:bottom w:val="nil"/>
              <w:right w:val="nil"/>
            </w:tcBorders>
            <w:shd w:val="clear" w:color="auto" w:fill="auto"/>
            <w:vAlign w:val="center"/>
            <w:hideMark/>
          </w:tcPr>
          <w:p w14:paraId="0CA0AF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0F" w14:textId="77777777">
        <w:trPr>
          <w:trHeight w:val="45"/>
        </w:trPr>
        <w:tc>
          <w:tcPr>
            <w:tcW w:w="7420" w:type="dxa"/>
            <w:tcBorders>
              <w:top w:val="nil"/>
              <w:left w:val="nil"/>
              <w:bottom w:val="nil"/>
              <w:right w:val="nil"/>
            </w:tcBorders>
            <w:shd w:val="clear" w:color="auto" w:fill="auto"/>
            <w:vAlign w:val="center"/>
            <w:hideMark/>
          </w:tcPr>
          <w:p w14:paraId="0CA0AF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11" w14:textId="77777777">
        <w:trPr>
          <w:trHeight w:val="330"/>
        </w:trPr>
        <w:tc>
          <w:tcPr>
            <w:tcW w:w="7420" w:type="dxa"/>
            <w:tcBorders>
              <w:top w:val="nil"/>
              <w:left w:val="nil"/>
              <w:bottom w:val="nil"/>
              <w:right w:val="nil"/>
            </w:tcBorders>
            <w:shd w:val="clear" w:color="auto" w:fill="auto"/>
            <w:vAlign w:val="center"/>
            <w:hideMark/>
          </w:tcPr>
          <w:p w14:paraId="0CA0AF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13" w14:textId="77777777">
        <w:trPr>
          <w:trHeight w:val="45"/>
        </w:trPr>
        <w:tc>
          <w:tcPr>
            <w:tcW w:w="7420" w:type="dxa"/>
            <w:tcBorders>
              <w:top w:val="nil"/>
              <w:left w:val="nil"/>
              <w:bottom w:val="nil"/>
              <w:right w:val="nil"/>
            </w:tcBorders>
            <w:shd w:val="clear" w:color="auto" w:fill="auto"/>
            <w:vAlign w:val="center"/>
            <w:hideMark/>
          </w:tcPr>
          <w:p w14:paraId="0CA0AF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15" w14:textId="77777777">
        <w:trPr>
          <w:trHeight w:val="330"/>
        </w:trPr>
        <w:tc>
          <w:tcPr>
            <w:tcW w:w="7420" w:type="dxa"/>
            <w:tcBorders>
              <w:top w:val="nil"/>
              <w:left w:val="nil"/>
              <w:bottom w:val="nil"/>
              <w:right w:val="nil"/>
            </w:tcBorders>
            <w:shd w:val="clear" w:color="auto" w:fill="auto"/>
            <w:vAlign w:val="center"/>
            <w:hideMark/>
          </w:tcPr>
          <w:p w14:paraId="0CA0AF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17" w14:textId="77777777">
        <w:trPr>
          <w:trHeight w:val="30"/>
        </w:trPr>
        <w:tc>
          <w:tcPr>
            <w:tcW w:w="7420" w:type="dxa"/>
            <w:tcBorders>
              <w:top w:val="nil"/>
              <w:left w:val="nil"/>
              <w:bottom w:val="nil"/>
              <w:right w:val="nil"/>
            </w:tcBorders>
            <w:shd w:val="clear" w:color="auto" w:fill="auto"/>
            <w:vAlign w:val="center"/>
            <w:hideMark/>
          </w:tcPr>
          <w:p w14:paraId="0CA0AF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19" w14:textId="77777777">
        <w:trPr>
          <w:trHeight w:val="345"/>
        </w:trPr>
        <w:tc>
          <w:tcPr>
            <w:tcW w:w="7420" w:type="dxa"/>
            <w:tcBorders>
              <w:top w:val="nil"/>
              <w:left w:val="nil"/>
              <w:bottom w:val="nil"/>
              <w:right w:val="nil"/>
            </w:tcBorders>
            <w:shd w:val="clear" w:color="auto" w:fill="auto"/>
            <w:vAlign w:val="center"/>
            <w:hideMark/>
          </w:tcPr>
          <w:p w14:paraId="0CA0AF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1B" w14:textId="77777777">
        <w:trPr>
          <w:trHeight w:val="30"/>
        </w:trPr>
        <w:tc>
          <w:tcPr>
            <w:tcW w:w="7420" w:type="dxa"/>
            <w:tcBorders>
              <w:top w:val="nil"/>
              <w:left w:val="nil"/>
              <w:bottom w:val="nil"/>
              <w:right w:val="nil"/>
            </w:tcBorders>
            <w:shd w:val="clear" w:color="auto" w:fill="auto"/>
            <w:vAlign w:val="center"/>
            <w:hideMark/>
          </w:tcPr>
          <w:p w14:paraId="0CA0AF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1D" w14:textId="77777777">
        <w:trPr>
          <w:trHeight w:val="150"/>
        </w:trPr>
        <w:tc>
          <w:tcPr>
            <w:tcW w:w="7420" w:type="dxa"/>
            <w:tcBorders>
              <w:top w:val="nil"/>
              <w:left w:val="nil"/>
              <w:bottom w:val="nil"/>
              <w:right w:val="nil"/>
            </w:tcBorders>
            <w:shd w:val="clear" w:color="auto" w:fill="auto"/>
            <w:vAlign w:val="center"/>
            <w:hideMark/>
          </w:tcPr>
          <w:p w14:paraId="0CA0AF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1F" w14:textId="77777777">
        <w:trPr>
          <w:trHeight w:val="345"/>
        </w:trPr>
        <w:tc>
          <w:tcPr>
            <w:tcW w:w="7420" w:type="dxa"/>
            <w:tcBorders>
              <w:top w:val="nil"/>
              <w:left w:val="nil"/>
              <w:bottom w:val="nil"/>
              <w:right w:val="nil"/>
            </w:tcBorders>
            <w:shd w:val="clear" w:color="auto" w:fill="auto"/>
            <w:vAlign w:val="center"/>
            <w:hideMark/>
          </w:tcPr>
          <w:p w14:paraId="0CA0AF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21" w14:textId="77777777">
        <w:trPr>
          <w:trHeight w:val="330"/>
        </w:trPr>
        <w:tc>
          <w:tcPr>
            <w:tcW w:w="7420" w:type="dxa"/>
            <w:tcBorders>
              <w:top w:val="nil"/>
              <w:left w:val="nil"/>
              <w:bottom w:val="nil"/>
              <w:right w:val="nil"/>
            </w:tcBorders>
            <w:shd w:val="clear" w:color="auto" w:fill="auto"/>
            <w:vAlign w:val="center"/>
            <w:hideMark/>
          </w:tcPr>
          <w:p w14:paraId="0CA0AF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26 ως έχει     ΚΑΤΑ ΠΛΕΙΟΨΗΦΙΑ</w:t>
            </w:r>
          </w:p>
        </w:tc>
      </w:tr>
      <w:tr w:rsidR="008679D8" w14:paraId="0CA0AF23" w14:textId="77777777">
        <w:trPr>
          <w:trHeight w:val="105"/>
        </w:trPr>
        <w:tc>
          <w:tcPr>
            <w:tcW w:w="7420" w:type="dxa"/>
            <w:tcBorders>
              <w:top w:val="nil"/>
              <w:left w:val="nil"/>
              <w:bottom w:val="nil"/>
              <w:right w:val="nil"/>
            </w:tcBorders>
            <w:shd w:val="clear" w:color="auto" w:fill="auto"/>
            <w:vAlign w:val="center"/>
            <w:hideMark/>
          </w:tcPr>
          <w:p w14:paraId="0CA0AF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25" w14:textId="77777777">
        <w:trPr>
          <w:trHeight w:val="330"/>
        </w:trPr>
        <w:tc>
          <w:tcPr>
            <w:tcW w:w="7420" w:type="dxa"/>
            <w:tcBorders>
              <w:top w:val="nil"/>
              <w:left w:val="nil"/>
              <w:bottom w:val="nil"/>
              <w:right w:val="nil"/>
            </w:tcBorders>
            <w:shd w:val="clear" w:color="auto" w:fill="auto"/>
            <w:vAlign w:val="center"/>
            <w:hideMark/>
          </w:tcPr>
          <w:p w14:paraId="0CA0AF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27" w14:textId="77777777">
        <w:trPr>
          <w:trHeight w:val="30"/>
        </w:trPr>
        <w:tc>
          <w:tcPr>
            <w:tcW w:w="7420" w:type="dxa"/>
            <w:tcBorders>
              <w:top w:val="nil"/>
              <w:left w:val="nil"/>
              <w:bottom w:val="nil"/>
              <w:right w:val="nil"/>
            </w:tcBorders>
            <w:shd w:val="clear" w:color="auto" w:fill="auto"/>
            <w:vAlign w:val="center"/>
            <w:hideMark/>
          </w:tcPr>
          <w:p w14:paraId="0CA0AF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29" w14:textId="77777777">
        <w:trPr>
          <w:trHeight w:val="330"/>
        </w:trPr>
        <w:tc>
          <w:tcPr>
            <w:tcW w:w="7420" w:type="dxa"/>
            <w:tcBorders>
              <w:top w:val="nil"/>
              <w:left w:val="nil"/>
              <w:bottom w:val="nil"/>
              <w:right w:val="nil"/>
            </w:tcBorders>
            <w:shd w:val="clear" w:color="auto" w:fill="auto"/>
            <w:vAlign w:val="center"/>
            <w:hideMark/>
          </w:tcPr>
          <w:p w14:paraId="0CA0AF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2B" w14:textId="77777777">
        <w:trPr>
          <w:trHeight w:val="45"/>
        </w:trPr>
        <w:tc>
          <w:tcPr>
            <w:tcW w:w="7420" w:type="dxa"/>
            <w:tcBorders>
              <w:top w:val="nil"/>
              <w:left w:val="nil"/>
              <w:bottom w:val="nil"/>
              <w:right w:val="nil"/>
            </w:tcBorders>
            <w:shd w:val="clear" w:color="auto" w:fill="auto"/>
            <w:vAlign w:val="center"/>
            <w:hideMark/>
          </w:tcPr>
          <w:p w14:paraId="0CA0AF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2D" w14:textId="77777777">
        <w:trPr>
          <w:trHeight w:val="330"/>
        </w:trPr>
        <w:tc>
          <w:tcPr>
            <w:tcW w:w="7420" w:type="dxa"/>
            <w:tcBorders>
              <w:top w:val="nil"/>
              <w:left w:val="nil"/>
              <w:bottom w:val="nil"/>
              <w:right w:val="nil"/>
            </w:tcBorders>
            <w:shd w:val="clear" w:color="auto" w:fill="auto"/>
            <w:vAlign w:val="center"/>
            <w:hideMark/>
          </w:tcPr>
          <w:p w14:paraId="0CA0AF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2F" w14:textId="77777777">
        <w:trPr>
          <w:trHeight w:val="45"/>
        </w:trPr>
        <w:tc>
          <w:tcPr>
            <w:tcW w:w="7420" w:type="dxa"/>
            <w:tcBorders>
              <w:top w:val="nil"/>
              <w:left w:val="nil"/>
              <w:bottom w:val="nil"/>
              <w:right w:val="nil"/>
            </w:tcBorders>
            <w:shd w:val="clear" w:color="auto" w:fill="auto"/>
            <w:vAlign w:val="center"/>
            <w:hideMark/>
          </w:tcPr>
          <w:p w14:paraId="0CA0AF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31" w14:textId="77777777">
        <w:trPr>
          <w:trHeight w:val="330"/>
        </w:trPr>
        <w:tc>
          <w:tcPr>
            <w:tcW w:w="7420" w:type="dxa"/>
            <w:tcBorders>
              <w:top w:val="nil"/>
              <w:left w:val="nil"/>
              <w:bottom w:val="nil"/>
              <w:right w:val="nil"/>
            </w:tcBorders>
            <w:shd w:val="clear" w:color="auto" w:fill="auto"/>
            <w:vAlign w:val="center"/>
            <w:hideMark/>
          </w:tcPr>
          <w:p w14:paraId="0CA0AF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33" w14:textId="77777777">
        <w:trPr>
          <w:trHeight w:val="45"/>
        </w:trPr>
        <w:tc>
          <w:tcPr>
            <w:tcW w:w="7420" w:type="dxa"/>
            <w:tcBorders>
              <w:top w:val="nil"/>
              <w:left w:val="nil"/>
              <w:bottom w:val="nil"/>
              <w:right w:val="nil"/>
            </w:tcBorders>
            <w:shd w:val="clear" w:color="auto" w:fill="auto"/>
            <w:vAlign w:val="center"/>
            <w:hideMark/>
          </w:tcPr>
          <w:p w14:paraId="0CA0AF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35" w14:textId="77777777">
        <w:trPr>
          <w:trHeight w:val="330"/>
        </w:trPr>
        <w:tc>
          <w:tcPr>
            <w:tcW w:w="7420" w:type="dxa"/>
            <w:tcBorders>
              <w:top w:val="nil"/>
              <w:left w:val="nil"/>
              <w:bottom w:val="nil"/>
              <w:right w:val="nil"/>
            </w:tcBorders>
            <w:shd w:val="clear" w:color="auto" w:fill="auto"/>
            <w:vAlign w:val="center"/>
            <w:hideMark/>
          </w:tcPr>
          <w:p w14:paraId="0CA0AF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37" w14:textId="77777777">
        <w:trPr>
          <w:trHeight w:val="45"/>
        </w:trPr>
        <w:tc>
          <w:tcPr>
            <w:tcW w:w="7420" w:type="dxa"/>
            <w:tcBorders>
              <w:top w:val="nil"/>
              <w:left w:val="nil"/>
              <w:bottom w:val="nil"/>
              <w:right w:val="nil"/>
            </w:tcBorders>
            <w:shd w:val="clear" w:color="auto" w:fill="auto"/>
            <w:vAlign w:val="center"/>
            <w:hideMark/>
          </w:tcPr>
          <w:p w14:paraId="0CA0AF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39" w14:textId="77777777">
        <w:trPr>
          <w:trHeight w:val="330"/>
        </w:trPr>
        <w:tc>
          <w:tcPr>
            <w:tcW w:w="7420" w:type="dxa"/>
            <w:tcBorders>
              <w:top w:val="nil"/>
              <w:left w:val="nil"/>
              <w:bottom w:val="nil"/>
              <w:right w:val="nil"/>
            </w:tcBorders>
            <w:shd w:val="clear" w:color="auto" w:fill="auto"/>
            <w:vAlign w:val="center"/>
            <w:hideMark/>
          </w:tcPr>
          <w:p w14:paraId="0CA0AF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3B" w14:textId="77777777">
        <w:trPr>
          <w:trHeight w:val="30"/>
        </w:trPr>
        <w:tc>
          <w:tcPr>
            <w:tcW w:w="7420" w:type="dxa"/>
            <w:tcBorders>
              <w:top w:val="nil"/>
              <w:left w:val="nil"/>
              <w:bottom w:val="nil"/>
              <w:right w:val="nil"/>
            </w:tcBorders>
            <w:shd w:val="clear" w:color="auto" w:fill="auto"/>
            <w:vAlign w:val="center"/>
            <w:hideMark/>
          </w:tcPr>
          <w:p w14:paraId="0CA0AF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3D" w14:textId="77777777">
        <w:trPr>
          <w:trHeight w:val="150"/>
        </w:trPr>
        <w:tc>
          <w:tcPr>
            <w:tcW w:w="7420" w:type="dxa"/>
            <w:tcBorders>
              <w:top w:val="nil"/>
              <w:left w:val="nil"/>
              <w:bottom w:val="nil"/>
              <w:right w:val="nil"/>
            </w:tcBorders>
            <w:shd w:val="clear" w:color="auto" w:fill="auto"/>
            <w:vAlign w:val="center"/>
            <w:hideMark/>
          </w:tcPr>
          <w:p w14:paraId="0CA0AF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3F" w14:textId="77777777">
        <w:trPr>
          <w:trHeight w:val="345"/>
        </w:trPr>
        <w:tc>
          <w:tcPr>
            <w:tcW w:w="7420" w:type="dxa"/>
            <w:tcBorders>
              <w:top w:val="nil"/>
              <w:left w:val="nil"/>
              <w:bottom w:val="nil"/>
              <w:right w:val="nil"/>
            </w:tcBorders>
            <w:shd w:val="clear" w:color="auto" w:fill="auto"/>
            <w:vAlign w:val="center"/>
            <w:hideMark/>
          </w:tcPr>
          <w:p w14:paraId="0CA0AF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41" w14:textId="77777777">
        <w:trPr>
          <w:trHeight w:val="330"/>
        </w:trPr>
        <w:tc>
          <w:tcPr>
            <w:tcW w:w="7420" w:type="dxa"/>
            <w:tcBorders>
              <w:top w:val="nil"/>
              <w:left w:val="nil"/>
              <w:bottom w:val="nil"/>
              <w:right w:val="nil"/>
            </w:tcBorders>
            <w:shd w:val="clear" w:color="auto" w:fill="auto"/>
            <w:vAlign w:val="center"/>
            <w:hideMark/>
          </w:tcPr>
          <w:p w14:paraId="0CA0AF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27 ως έχει     ΚΑΤΑ ΠΛΕΙΟΨΗΦΙΑ</w:t>
            </w:r>
          </w:p>
        </w:tc>
      </w:tr>
      <w:tr w:rsidR="008679D8" w14:paraId="0CA0AF43" w14:textId="77777777">
        <w:trPr>
          <w:trHeight w:val="105"/>
        </w:trPr>
        <w:tc>
          <w:tcPr>
            <w:tcW w:w="7420" w:type="dxa"/>
            <w:tcBorders>
              <w:top w:val="nil"/>
              <w:left w:val="nil"/>
              <w:bottom w:val="nil"/>
              <w:right w:val="nil"/>
            </w:tcBorders>
            <w:shd w:val="clear" w:color="auto" w:fill="auto"/>
            <w:vAlign w:val="center"/>
            <w:hideMark/>
          </w:tcPr>
          <w:p w14:paraId="0CA0AF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45" w14:textId="77777777">
        <w:trPr>
          <w:trHeight w:val="330"/>
        </w:trPr>
        <w:tc>
          <w:tcPr>
            <w:tcW w:w="7420" w:type="dxa"/>
            <w:tcBorders>
              <w:top w:val="nil"/>
              <w:left w:val="nil"/>
              <w:bottom w:val="nil"/>
              <w:right w:val="nil"/>
            </w:tcBorders>
            <w:shd w:val="clear" w:color="auto" w:fill="auto"/>
            <w:vAlign w:val="center"/>
            <w:hideMark/>
          </w:tcPr>
          <w:p w14:paraId="0CA0AF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47" w14:textId="77777777">
        <w:trPr>
          <w:trHeight w:val="30"/>
        </w:trPr>
        <w:tc>
          <w:tcPr>
            <w:tcW w:w="7420" w:type="dxa"/>
            <w:tcBorders>
              <w:top w:val="nil"/>
              <w:left w:val="nil"/>
              <w:bottom w:val="nil"/>
              <w:right w:val="nil"/>
            </w:tcBorders>
            <w:shd w:val="clear" w:color="auto" w:fill="auto"/>
            <w:vAlign w:val="center"/>
            <w:hideMark/>
          </w:tcPr>
          <w:p w14:paraId="0CA0AF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49" w14:textId="77777777">
        <w:trPr>
          <w:trHeight w:val="345"/>
        </w:trPr>
        <w:tc>
          <w:tcPr>
            <w:tcW w:w="7420" w:type="dxa"/>
            <w:tcBorders>
              <w:top w:val="nil"/>
              <w:left w:val="nil"/>
              <w:bottom w:val="nil"/>
              <w:right w:val="nil"/>
            </w:tcBorders>
            <w:shd w:val="clear" w:color="auto" w:fill="auto"/>
            <w:vAlign w:val="center"/>
            <w:hideMark/>
          </w:tcPr>
          <w:p w14:paraId="0CA0AF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4B" w14:textId="77777777">
        <w:trPr>
          <w:trHeight w:val="30"/>
        </w:trPr>
        <w:tc>
          <w:tcPr>
            <w:tcW w:w="7420" w:type="dxa"/>
            <w:tcBorders>
              <w:top w:val="nil"/>
              <w:left w:val="nil"/>
              <w:bottom w:val="nil"/>
              <w:right w:val="nil"/>
            </w:tcBorders>
            <w:shd w:val="clear" w:color="auto" w:fill="auto"/>
            <w:vAlign w:val="center"/>
            <w:hideMark/>
          </w:tcPr>
          <w:p w14:paraId="0CA0AF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4D" w14:textId="77777777">
        <w:trPr>
          <w:trHeight w:val="330"/>
        </w:trPr>
        <w:tc>
          <w:tcPr>
            <w:tcW w:w="7420" w:type="dxa"/>
            <w:tcBorders>
              <w:top w:val="nil"/>
              <w:left w:val="nil"/>
              <w:bottom w:val="nil"/>
              <w:right w:val="nil"/>
            </w:tcBorders>
            <w:shd w:val="clear" w:color="auto" w:fill="auto"/>
            <w:vAlign w:val="center"/>
            <w:hideMark/>
          </w:tcPr>
          <w:p w14:paraId="0CA0AF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4F" w14:textId="77777777">
        <w:trPr>
          <w:trHeight w:val="45"/>
        </w:trPr>
        <w:tc>
          <w:tcPr>
            <w:tcW w:w="7420" w:type="dxa"/>
            <w:tcBorders>
              <w:top w:val="nil"/>
              <w:left w:val="nil"/>
              <w:bottom w:val="nil"/>
              <w:right w:val="nil"/>
            </w:tcBorders>
            <w:shd w:val="clear" w:color="auto" w:fill="auto"/>
            <w:vAlign w:val="center"/>
            <w:hideMark/>
          </w:tcPr>
          <w:p w14:paraId="0CA0AF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51" w14:textId="77777777">
        <w:trPr>
          <w:trHeight w:val="330"/>
        </w:trPr>
        <w:tc>
          <w:tcPr>
            <w:tcW w:w="7420" w:type="dxa"/>
            <w:tcBorders>
              <w:top w:val="nil"/>
              <w:left w:val="nil"/>
              <w:bottom w:val="nil"/>
              <w:right w:val="nil"/>
            </w:tcBorders>
            <w:shd w:val="clear" w:color="auto" w:fill="auto"/>
            <w:vAlign w:val="center"/>
            <w:hideMark/>
          </w:tcPr>
          <w:p w14:paraId="0CA0AF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Χ.Α: OXI</w:t>
            </w:r>
          </w:p>
        </w:tc>
      </w:tr>
      <w:tr w:rsidR="008679D8" w14:paraId="0CA0AF53" w14:textId="77777777">
        <w:trPr>
          <w:trHeight w:val="45"/>
        </w:trPr>
        <w:tc>
          <w:tcPr>
            <w:tcW w:w="7420" w:type="dxa"/>
            <w:tcBorders>
              <w:top w:val="nil"/>
              <w:left w:val="nil"/>
              <w:bottom w:val="nil"/>
              <w:right w:val="nil"/>
            </w:tcBorders>
            <w:shd w:val="clear" w:color="auto" w:fill="auto"/>
            <w:vAlign w:val="center"/>
            <w:hideMark/>
          </w:tcPr>
          <w:p w14:paraId="0CA0AF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55" w14:textId="77777777">
        <w:trPr>
          <w:trHeight w:val="330"/>
        </w:trPr>
        <w:tc>
          <w:tcPr>
            <w:tcW w:w="7420" w:type="dxa"/>
            <w:tcBorders>
              <w:top w:val="nil"/>
              <w:left w:val="nil"/>
              <w:bottom w:val="nil"/>
              <w:right w:val="nil"/>
            </w:tcBorders>
            <w:shd w:val="clear" w:color="auto" w:fill="auto"/>
            <w:vAlign w:val="center"/>
            <w:hideMark/>
          </w:tcPr>
          <w:p w14:paraId="0CA0AF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57" w14:textId="77777777">
        <w:trPr>
          <w:trHeight w:val="45"/>
        </w:trPr>
        <w:tc>
          <w:tcPr>
            <w:tcW w:w="7420" w:type="dxa"/>
            <w:tcBorders>
              <w:top w:val="nil"/>
              <w:left w:val="nil"/>
              <w:bottom w:val="nil"/>
              <w:right w:val="nil"/>
            </w:tcBorders>
            <w:shd w:val="clear" w:color="auto" w:fill="auto"/>
            <w:vAlign w:val="center"/>
            <w:hideMark/>
          </w:tcPr>
          <w:p w14:paraId="0CA0AF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59" w14:textId="77777777">
        <w:trPr>
          <w:trHeight w:val="330"/>
        </w:trPr>
        <w:tc>
          <w:tcPr>
            <w:tcW w:w="7420" w:type="dxa"/>
            <w:tcBorders>
              <w:top w:val="nil"/>
              <w:left w:val="nil"/>
              <w:bottom w:val="nil"/>
              <w:right w:val="nil"/>
            </w:tcBorders>
            <w:shd w:val="clear" w:color="auto" w:fill="auto"/>
            <w:vAlign w:val="center"/>
            <w:hideMark/>
          </w:tcPr>
          <w:p w14:paraId="0CA0AF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5B" w14:textId="77777777">
        <w:trPr>
          <w:trHeight w:val="30"/>
        </w:trPr>
        <w:tc>
          <w:tcPr>
            <w:tcW w:w="7420" w:type="dxa"/>
            <w:tcBorders>
              <w:top w:val="nil"/>
              <w:left w:val="nil"/>
              <w:bottom w:val="nil"/>
              <w:right w:val="nil"/>
            </w:tcBorders>
            <w:shd w:val="clear" w:color="auto" w:fill="auto"/>
            <w:vAlign w:val="center"/>
            <w:hideMark/>
          </w:tcPr>
          <w:p w14:paraId="0CA0AF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5D" w14:textId="77777777">
        <w:trPr>
          <w:trHeight w:val="150"/>
        </w:trPr>
        <w:tc>
          <w:tcPr>
            <w:tcW w:w="7420" w:type="dxa"/>
            <w:tcBorders>
              <w:top w:val="nil"/>
              <w:left w:val="nil"/>
              <w:bottom w:val="nil"/>
              <w:right w:val="nil"/>
            </w:tcBorders>
            <w:shd w:val="clear" w:color="auto" w:fill="auto"/>
            <w:vAlign w:val="center"/>
            <w:hideMark/>
          </w:tcPr>
          <w:p w14:paraId="0CA0AF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5F" w14:textId="77777777">
        <w:trPr>
          <w:trHeight w:val="345"/>
        </w:trPr>
        <w:tc>
          <w:tcPr>
            <w:tcW w:w="7420" w:type="dxa"/>
            <w:tcBorders>
              <w:top w:val="nil"/>
              <w:left w:val="nil"/>
              <w:bottom w:val="nil"/>
              <w:right w:val="nil"/>
            </w:tcBorders>
            <w:shd w:val="clear" w:color="auto" w:fill="auto"/>
            <w:vAlign w:val="center"/>
            <w:hideMark/>
          </w:tcPr>
          <w:p w14:paraId="0CA0AF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61" w14:textId="77777777">
        <w:trPr>
          <w:trHeight w:val="330"/>
        </w:trPr>
        <w:tc>
          <w:tcPr>
            <w:tcW w:w="7420" w:type="dxa"/>
            <w:tcBorders>
              <w:top w:val="nil"/>
              <w:left w:val="nil"/>
              <w:bottom w:val="nil"/>
              <w:right w:val="nil"/>
            </w:tcBorders>
            <w:shd w:val="clear" w:color="auto" w:fill="auto"/>
            <w:vAlign w:val="center"/>
            <w:hideMark/>
          </w:tcPr>
          <w:p w14:paraId="0CA0AF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28 ως έχει     ΚΑΤΑ ΠΛΕΙΟΨΗΦΙΑ</w:t>
            </w:r>
          </w:p>
        </w:tc>
      </w:tr>
      <w:tr w:rsidR="008679D8" w14:paraId="0CA0AF63" w14:textId="77777777">
        <w:trPr>
          <w:trHeight w:val="105"/>
        </w:trPr>
        <w:tc>
          <w:tcPr>
            <w:tcW w:w="7420" w:type="dxa"/>
            <w:tcBorders>
              <w:top w:val="nil"/>
              <w:left w:val="nil"/>
              <w:bottom w:val="nil"/>
              <w:right w:val="nil"/>
            </w:tcBorders>
            <w:shd w:val="clear" w:color="auto" w:fill="auto"/>
            <w:vAlign w:val="center"/>
            <w:hideMark/>
          </w:tcPr>
          <w:p w14:paraId="0CA0AF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65" w14:textId="77777777">
        <w:trPr>
          <w:trHeight w:val="330"/>
        </w:trPr>
        <w:tc>
          <w:tcPr>
            <w:tcW w:w="7420" w:type="dxa"/>
            <w:tcBorders>
              <w:top w:val="nil"/>
              <w:left w:val="nil"/>
              <w:bottom w:val="nil"/>
              <w:right w:val="nil"/>
            </w:tcBorders>
            <w:shd w:val="clear" w:color="auto" w:fill="auto"/>
            <w:vAlign w:val="center"/>
            <w:hideMark/>
          </w:tcPr>
          <w:p w14:paraId="0CA0AF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67" w14:textId="77777777">
        <w:trPr>
          <w:trHeight w:val="45"/>
        </w:trPr>
        <w:tc>
          <w:tcPr>
            <w:tcW w:w="7420" w:type="dxa"/>
            <w:tcBorders>
              <w:top w:val="nil"/>
              <w:left w:val="nil"/>
              <w:bottom w:val="nil"/>
              <w:right w:val="nil"/>
            </w:tcBorders>
            <w:shd w:val="clear" w:color="auto" w:fill="auto"/>
            <w:vAlign w:val="center"/>
            <w:hideMark/>
          </w:tcPr>
          <w:p w14:paraId="0CA0AF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69" w14:textId="77777777">
        <w:trPr>
          <w:trHeight w:val="330"/>
        </w:trPr>
        <w:tc>
          <w:tcPr>
            <w:tcW w:w="7420" w:type="dxa"/>
            <w:tcBorders>
              <w:top w:val="nil"/>
              <w:left w:val="nil"/>
              <w:bottom w:val="nil"/>
              <w:right w:val="nil"/>
            </w:tcBorders>
            <w:shd w:val="clear" w:color="auto" w:fill="auto"/>
            <w:vAlign w:val="center"/>
            <w:hideMark/>
          </w:tcPr>
          <w:p w14:paraId="0CA0AF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AF6B" w14:textId="77777777">
        <w:trPr>
          <w:trHeight w:val="30"/>
        </w:trPr>
        <w:tc>
          <w:tcPr>
            <w:tcW w:w="7420" w:type="dxa"/>
            <w:tcBorders>
              <w:top w:val="nil"/>
              <w:left w:val="nil"/>
              <w:bottom w:val="nil"/>
              <w:right w:val="nil"/>
            </w:tcBorders>
            <w:shd w:val="clear" w:color="auto" w:fill="auto"/>
            <w:vAlign w:val="center"/>
            <w:hideMark/>
          </w:tcPr>
          <w:p w14:paraId="0CA0AF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6D" w14:textId="77777777">
        <w:trPr>
          <w:trHeight w:val="330"/>
        </w:trPr>
        <w:tc>
          <w:tcPr>
            <w:tcW w:w="7420" w:type="dxa"/>
            <w:tcBorders>
              <w:top w:val="nil"/>
              <w:left w:val="nil"/>
              <w:bottom w:val="nil"/>
              <w:right w:val="nil"/>
            </w:tcBorders>
            <w:shd w:val="clear" w:color="auto" w:fill="auto"/>
            <w:vAlign w:val="center"/>
            <w:hideMark/>
          </w:tcPr>
          <w:p w14:paraId="0CA0AF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6F" w14:textId="77777777">
        <w:trPr>
          <w:trHeight w:val="45"/>
        </w:trPr>
        <w:tc>
          <w:tcPr>
            <w:tcW w:w="7420" w:type="dxa"/>
            <w:tcBorders>
              <w:top w:val="nil"/>
              <w:left w:val="nil"/>
              <w:bottom w:val="nil"/>
              <w:right w:val="nil"/>
            </w:tcBorders>
            <w:shd w:val="clear" w:color="auto" w:fill="auto"/>
            <w:vAlign w:val="center"/>
            <w:hideMark/>
          </w:tcPr>
          <w:p w14:paraId="0CA0AF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71" w14:textId="77777777">
        <w:trPr>
          <w:trHeight w:val="330"/>
        </w:trPr>
        <w:tc>
          <w:tcPr>
            <w:tcW w:w="7420" w:type="dxa"/>
            <w:tcBorders>
              <w:top w:val="nil"/>
              <w:left w:val="nil"/>
              <w:bottom w:val="nil"/>
              <w:right w:val="nil"/>
            </w:tcBorders>
            <w:shd w:val="clear" w:color="auto" w:fill="auto"/>
            <w:vAlign w:val="center"/>
            <w:hideMark/>
          </w:tcPr>
          <w:p w14:paraId="0CA0AF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73" w14:textId="77777777">
        <w:trPr>
          <w:trHeight w:val="45"/>
        </w:trPr>
        <w:tc>
          <w:tcPr>
            <w:tcW w:w="7420" w:type="dxa"/>
            <w:tcBorders>
              <w:top w:val="nil"/>
              <w:left w:val="nil"/>
              <w:bottom w:val="nil"/>
              <w:right w:val="nil"/>
            </w:tcBorders>
            <w:shd w:val="clear" w:color="auto" w:fill="auto"/>
            <w:vAlign w:val="center"/>
            <w:hideMark/>
          </w:tcPr>
          <w:p w14:paraId="0CA0AF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75" w14:textId="77777777">
        <w:trPr>
          <w:trHeight w:val="330"/>
        </w:trPr>
        <w:tc>
          <w:tcPr>
            <w:tcW w:w="7420" w:type="dxa"/>
            <w:tcBorders>
              <w:top w:val="nil"/>
              <w:left w:val="nil"/>
              <w:bottom w:val="nil"/>
              <w:right w:val="nil"/>
            </w:tcBorders>
            <w:shd w:val="clear" w:color="auto" w:fill="auto"/>
            <w:vAlign w:val="center"/>
            <w:hideMark/>
          </w:tcPr>
          <w:p w14:paraId="0CA0AF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77" w14:textId="77777777">
        <w:trPr>
          <w:trHeight w:val="45"/>
        </w:trPr>
        <w:tc>
          <w:tcPr>
            <w:tcW w:w="7420" w:type="dxa"/>
            <w:tcBorders>
              <w:top w:val="nil"/>
              <w:left w:val="nil"/>
              <w:bottom w:val="nil"/>
              <w:right w:val="nil"/>
            </w:tcBorders>
            <w:shd w:val="clear" w:color="auto" w:fill="auto"/>
            <w:vAlign w:val="center"/>
            <w:hideMark/>
          </w:tcPr>
          <w:p w14:paraId="0CA0AF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79" w14:textId="77777777">
        <w:trPr>
          <w:trHeight w:val="330"/>
        </w:trPr>
        <w:tc>
          <w:tcPr>
            <w:tcW w:w="7420" w:type="dxa"/>
            <w:tcBorders>
              <w:top w:val="nil"/>
              <w:left w:val="nil"/>
              <w:bottom w:val="nil"/>
              <w:right w:val="nil"/>
            </w:tcBorders>
            <w:shd w:val="clear" w:color="auto" w:fill="auto"/>
            <w:vAlign w:val="center"/>
            <w:hideMark/>
          </w:tcPr>
          <w:p w14:paraId="0CA0AF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7B" w14:textId="77777777">
        <w:trPr>
          <w:trHeight w:val="45"/>
        </w:trPr>
        <w:tc>
          <w:tcPr>
            <w:tcW w:w="7420" w:type="dxa"/>
            <w:tcBorders>
              <w:top w:val="nil"/>
              <w:left w:val="nil"/>
              <w:bottom w:val="nil"/>
              <w:right w:val="nil"/>
            </w:tcBorders>
            <w:shd w:val="clear" w:color="auto" w:fill="auto"/>
            <w:vAlign w:val="center"/>
            <w:hideMark/>
          </w:tcPr>
          <w:p w14:paraId="0CA0AF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7D" w14:textId="77777777">
        <w:trPr>
          <w:trHeight w:val="135"/>
        </w:trPr>
        <w:tc>
          <w:tcPr>
            <w:tcW w:w="7420" w:type="dxa"/>
            <w:tcBorders>
              <w:top w:val="nil"/>
              <w:left w:val="nil"/>
              <w:bottom w:val="nil"/>
              <w:right w:val="nil"/>
            </w:tcBorders>
            <w:shd w:val="clear" w:color="auto" w:fill="auto"/>
            <w:vAlign w:val="center"/>
            <w:hideMark/>
          </w:tcPr>
          <w:p w14:paraId="0CA0AF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7F" w14:textId="77777777">
        <w:trPr>
          <w:trHeight w:val="345"/>
        </w:trPr>
        <w:tc>
          <w:tcPr>
            <w:tcW w:w="7420" w:type="dxa"/>
            <w:tcBorders>
              <w:top w:val="nil"/>
              <w:left w:val="nil"/>
              <w:bottom w:val="nil"/>
              <w:right w:val="nil"/>
            </w:tcBorders>
            <w:shd w:val="clear" w:color="auto" w:fill="auto"/>
            <w:vAlign w:val="center"/>
            <w:hideMark/>
          </w:tcPr>
          <w:p w14:paraId="0CA0AF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81" w14:textId="77777777">
        <w:trPr>
          <w:trHeight w:val="330"/>
        </w:trPr>
        <w:tc>
          <w:tcPr>
            <w:tcW w:w="7420" w:type="dxa"/>
            <w:tcBorders>
              <w:top w:val="nil"/>
              <w:left w:val="nil"/>
              <w:bottom w:val="nil"/>
              <w:right w:val="nil"/>
            </w:tcBorders>
            <w:shd w:val="clear" w:color="auto" w:fill="auto"/>
            <w:vAlign w:val="center"/>
            <w:hideMark/>
          </w:tcPr>
          <w:p w14:paraId="0CA0AF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29 ως έχει     ΚΑΤΑ ΠΛΕΙΟΨΗΦΙΑ</w:t>
            </w:r>
          </w:p>
        </w:tc>
      </w:tr>
      <w:tr w:rsidR="008679D8" w14:paraId="0CA0AF83" w14:textId="77777777">
        <w:trPr>
          <w:trHeight w:val="105"/>
        </w:trPr>
        <w:tc>
          <w:tcPr>
            <w:tcW w:w="7420" w:type="dxa"/>
            <w:tcBorders>
              <w:top w:val="nil"/>
              <w:left w:val="nil"/>
              <w:bottom w:val="nil"/>
              <w:right w:val="nil"/>
            </w:tcBorders>
            <w:shd w:val="clear" w:color="auto" w:fill="auto"/>
            <w:vAlign w:val="center"/>
            <w:hideMark/>
          </w:tcPr>
          <w:p w14:paraId="0CA0AF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85" w14:textId="77777777">
        <w:trPr>
          <w:trHeight w:val="330"/>
        </w:trPr>
        <w:tc>
          <w:tcPr>
            <w:tcW w:w="7420" w:type="dxa"/>
            <w:tcBorders>
              <w:top w:val="nil"/>
              <w:left w:val="nil"/>
              <w:bottom w:val="nil"/>
              <w:right w:val="nil"/>
            </w:tcBorders>
            <w:shd w:val="clear" w:color="auto" w:fill="auto"/>
            <w:vAlign w:val="center"/>
            <w:hideMark/>
          </w:tcPr>
          <w:p w14:paraId="0CA0AF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87" w14:textId="77777777">
        <w:trPr>
          <w:trHeight w:val="45"/>
        </w:trPr>
        <w:tc>
          <w:tcPr>
            <w:tcW w:w="7420" w:type="dxa"/>
            <w:tcBorders>
              <w:top w:val="nil"/>
              <w:left w:val="nil"/>
              <w:bottom w:val="nil"/>
              <w:right w:val="nil"/>
            </w:tcBorders>
            <w:shd w:val="clear" w:color="auto" w:fill="auto"/>
            <w:vAlign w:val="center"/>
            <w:hideMark/>
          </w:tcPr>
          <w:p w14:paraId="0CA0AF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89" w14:textId="77777777">
        <w:trPr>
          <w:trHeight w:val="330"/>
        </w:trPr>
        <w:tc>
          <w:tcPr>
            <w:tcW w:w="7420" w:type="dxa"/>
            <w:tcBorders>
              <w:top w:val="nil"/>
              <w:left w:val="nil"/>
              <w:bottom w:val="nil"/>
              <w:right w:val="nil"/>
            </w:tcBorders>
            <w:shd w:val="clear" w:color="auto" w:fill="auto"/>
            <w:vAlign w:val="center"/>
            <w:hideMark/>
          </w:tcPr>
          <w:p w14:paraId="0CA0AF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8B" w14:textId="77777777">
        <w:trPr>
          <w:trHeight w:val="30"/>
        </w:trPr>
        <w:tc>
          <w:tcPr>
            <w:tcW w:w="7420" w:type="dxa"/>
            <w:tcBorders>
              <w:top w:val="nil"/>
              <w:left w:val="nil"/>
              <w:bottom w:val="nil"/>
              <w:right w:val="nil"/>
            </w:tcBorders>
            <w:shd w:val="clear" w:color="auto" w:fill="auto"/>
            <w:vAlign w:val="center"/>
            <w:hideMark/>
          </w:tcPr>
          <w:p w14:paraId="0CA0AF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8D" w14:textId="77777777">
        <w:trPr>
          <w:trHeight w:val="330"/>
        </w:trPr>
        <w:tc>
          <w:tcPr>
            <w:tcW w:w="7420" w:type="dxa"/>
            <w:tcBorders>
              <w:top w:val="nil"/>
              <w:left w:val="nil"/>
              <w:bottom w:val="nil"/>
              <w:right w:val="nil"/>
            </w:tcBorders>
            <w:shd w:val="clear" w:color="auto" w:fill="auto"/>
            <w:vAlign w:val="center"/>
            <w:hideMark/>
          </w:tcPr>
          <w:p w14:paraId="0CA0AF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8F" w14:textId="77777777">
        <w:trPr>
          <w:trHeight w:val="45"/>
        </w:trPr>
        <w:tc>
          <w:tcPr>
            <w:tcW w:w="7420" w:type="dxa"/>
            <w:tcBorders>
              <w:top w:val="nil"/>
              <w:left w:val="nil"/>
              <w:bottom w:val="nil"/>
              <w:right w:val="nil"/>
            </w:tcBorders>
            <w:shd w:val="clear" w:color="auto" w:fill="auto"/>
            <w:vAlign w:val="center"/>
            <w:hideMark/>
          </w:tcPr>
          <w:p w14:paraId="0CA0AF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91" w14:textId="77777777">
        <w:trPr>
          <w:trHeight w:val="330"/>
        </w:trPr>
        <w:tc>
          <w:tcPr>
            <w:tcW w:w="7420" w:type="dxa"/>
            <w:tcBorders>
              <w:top w:val="nil"/>
              <w:left w:val="nil"/>
              <w:bottom w:val="nil"/>
              <w:right w:val="nil"/>
            </w:tcBorders>
            <w:shd w:val="clear" w:color="auto" w:fill="auto"/>
            <w:vAlign w:val="center"/>
            <w:hideMark/>
          </w:tcPr>
          <w:p w14:paraId="0CA0AF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93" w14:textId="77777777">
        <w:trPr>
          <w:trHeight w:val="45"/>
        </w:trPr>
        <w:tc>
          <w:tcPr>
            <w:tcW w:w="7420" w:type="dxa"/>
            <w:tcBorders>
              <w:top w:val="nil"/>
              <w:left w:val="nil"/>
              <w:bottom w:val="nil"/>
              <w:right w:val="nil"/>
            </w:tcBorders>
            <w:shd w:val="clear" w:color="auto" w:fill="auto"/>
            <w:vAlign w:val="center"/>
            <w:hideMark/>
          </w:tcPr>
          <w:p w14:paraId="0CA0AF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95" w14:textId="77777777">
        <w:trPr>
          <w:trHeight w:val="330"/>
        </w:trPr>
        <w:tc>
          <w:tcPr>
            <w:tcW w:w="7420" w:type="dxa"/>
            <w:tcBorders>
              <w:top w:val="nil"/>
              <w:left w:val="nil"/>
              <w:bottom w:val="nil"/>
              <w:right w:val="nil"/>
            </w:tcBorders>
            <w:shd w:val="clear" w:color="auto" w:fill="auto"/>
            <w:vAlign w:val="center"/>
            <w:hideMark/>
          </w:tcPr>
          <w:p w14:paraId="0CA0AF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97" w14:textId="77777777">
        <w:trPr>
          <w:trHeight w:val="45"/>
        </w:trPr>
        <w:tc>
          <w:tcPr>
            <w:tcW w:w="7420" w:type="dxa"/>
            <w:tcBorders>
              <w:top w:val="nil"/>
              <w:left w:val="nil"/>
              <w:bottom w:val="nil"/>
              <w:right w:val="nil"/>
            </w:tcBorders>
            <w:shd w:val="clear" w:color="auto" w:fill="auto"/>
            <w:vAlign w:val="center"/>
            <w:hideMark/>
          </w:tcPr>
          <w:p w14:paraId="0CA0AF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99" w14:textId="77777777">
        <w:trPr>
          <w:trHeight w:val="330"/>
        </w:trPr>
        <w:tc>
          <w:tcPr>
            <w:tcW w:w="7420" w:type="dxa"/>
            <w:tcBorders>
              <w:top w:val="nil"/>
              <w:left w:val="nil"/>
              <w:bottom w:val="nil"/>
              <w:right w:val="nil"/>
            </w:tcBorders>
            <w:shd w:val="clear" w:color="auto" w:fill="auto"/>
            <w:vAlign w:val="center"/>
            <w:hideMark/>
          </w:tcPr>
          <w:p w14:paraId="0CA0AF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ΠΡΝ</w:t>
            </w:r>
          </w:p>
        </w:tc>
      </w:tr>
      <w:tr w:rsidR="008679D8" w14:paraId="0CA0AF9B" w14:textId="77777777">
        <w:trPr>
          <w:trHeight w:val="45"/>
        </w:trPr>
        <w:tc>
          <w:tcPr>
            <w:tcW w:w="7420" w:type="dxa"/>
            <w:tcBorders>
              <w:top w:val="nil"/>
              <w:left w:val="nil"/>
              <w:bottom w:val="nil"/>
              <w:right w:val="nil"/>
            </w:tcBorders>
            <w:shd w:val="clear" w:color="auto" w:fill="auto"/>
            <w:vAlign w:val="center"/>
            <w:hideMark/>
          </w:tcPr>
          <w:p w14:paraId="0CA0AF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9D" w14:textId="77777777">
        <w:trPr>
          <w:trHeight w:val="135"/>
        </w:trPr>
        <w:tc>
          <w:tcPr>
            <w:tcW w:w="7420" w:type="dxa"/>
            <w:tcBorders>
              <w:top w:val="nil"/>
              <w:left w:val="nil"/>
              <w:bottom w:val="nil"/>
              <w:right w:val="nil"/>
            </w:tcBorders>
            <w:shd w:val="clear" w:color="auto" w:fill="auto"/>
            <w:vAlign w:val="center"/>
            <w:hideMark/>
          </w:tcPr>
          <w:p w14:paraId="0CA0AF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9F" w14:textId="77777777">
        <w:trPr>
          <w:trHeight w:val="345"/>
        </w:trPr>
        <w:tc>
          <w:tcPr>
            <w:tcW w:w="7420" w:type="dxa"/>
            <w:tcBorders>
              <w:top w:val="nil"/>
              <w:left w:val="nil"/>
              <w:bottom w:val="nil"/>
              <w:right w:val="nil"/>
            </w:tcBorders>
            <w:shd w:val="clear" w:color="auto" w:fill="auto"/>
            <w:vAlign w:val="center"/>
            <w:hideMark/>
          </w:tcPr>
          <w:p w14:paraId="0CA0AF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A1" w14:textId="77777777">
        <w:trPr>
          <w:trHeight w:val="330"/>
        </w:trPr>
        <w:tc>
          <w:tcPr>
            <w:tcW w:w="7420" w:type="dxa"/>
            <w:tcBorders>
              <w:top w:val="nil"/>
              <w:left w:val="nil"/>
              <w:bottom w:val="nil"/>
              <w:right w:val="nil"/>
            </w:tcBorders>
            <w:shd w:val="clear" w:color="auto" w:fill="auto"/>
            <w:vAlign w:val="center"/>
            <w:hideMark/>
          </w:tcPr>
          <w:p w14:paraId="0CA0AF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30 ως έχει     ΚΑΤΑ ΠΛΕΙΟΨΗΦΙΑ</w:t>
            </w:r>
          </w:p>
        </w:tc>
      </w:tr>
      <w:tr w:rsidR="008679D8" w14:paraId="0CA0AFA3" w14:textId="77777777">
        <w:trPr>
          <w:trHeight w:val="105"/>
        </w:trPr>
        <w:tc>
          <w:tcPr>
            <w:tcW w:w="7420" w:type="dxa"/>
            <w:tcBorders>
              <w:top w:val="nil"/>
              <w:left w:val="nil"/>
              <w:bottom w:val="nil"/>
              <w:right w:val="nil"/>
            </w:tcBorders>
            <w:shd w:val="clear" w:color="auto" w:fill="auto"/>
            <w:vAlign w:val="center"/>
            <w:hideMark/>
          </w:tcPr>
          <w:p w14:paraId="0CA0AF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A5" w14:textId="77777777">
        <w:trPr>
          <w:trHeight w:val="330"/>
        </w:trPr>
        <w:tc>
          <w:tcPr>
            <w:tcW w:w="7420" w:type="dxa"/>
            <w:tcBorders>
              <w:top w:val="nil"/>
              <w:left w:val="nil"/>
              <w:bottom w:val="nil"/>
              <w:right w:val="nil"/>
            </w:tcBorders>
            <w:shd w:val="clear" w:color="auto" w:fill="auto"/>
            <w:vAlign w:val="center"/>
            <w:hideMark/>
          </w:tcPr>
          <w:p w14:paraId="0CA0AF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A7" w14:textId="77777777">
        <w:trPr>
          <w:trHeight w:val="45"/>
        </w:trPr>
        <w:tc>
          <w:tcPr>
            <w:tcW w:w="7420" w:type="dxa"/>
            <w:tcBorders>
              <w:top w:val="nil"/>
              <w:left w:val="nil"/>
              <w:bottom w:val="nil"/>
              <w:right w:val="nil"/>
            </w:tcBorders>
            <w:shd w:val="clear" w:color="auto" w:fill="auto"/>
            <w:vAlign w:val="center"/>
            <w:hideMark/>
          </w:tcPr>
          <w:p w14:paraId="0CA0AF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A9" w14:textId="77777777">
        <w:trPr>
          <w:trHeight w:val="330"/>
        </w:trPr>
        <w:tc>
          <w:tcPr>
            <w:tcW w:w="7420" w:type="dxa"/>
            <w:tcBorders>
              <w:top w:val="nil"/>
              <w:left w:val="nil"/>
              <w:bottom w:val="nil"/>
              <w:right w:val="nil"/>
            </w:tcBorders>
            <w:shd w:val="clear" w:color="auto" w:fill="auto"/>
            <w:vAlign w:val="center"/>
            <w:hideMark/>
          </w:tcPr>
          <w:p w14:paraId="0CA0AF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AB" w14:textId="77777777">
        <w:trPr>
          <w:trHeight w:val="30"/>
        </w:trPr>
        <w:tc>
          <w:tcPr>
            <w:tcW w:w="7420" w:type="dxa"/>
            <w:tcBorders>
              <w:top w:val="nil"/>
              <w:left w:val="nil"/>
              <w:bottom w:val="nil"/>
              <w:right w:val="nil"/>
            </w:tcBorders>
            <w:shd w:val="clear" w:color="auto" w:fill="auto"/>
            <w:vAlign w:val="center"/>
            <w:hideMark/>
          </w:tcPr>
          <w:p w14:paraId="0CA0AF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AD" w14:textId="77777777">
        <w:trPr>
          <w:trHeight w:val="345"/>
        </w:trPr>
        <w:tc>
          <w:tcPr>
            <w:tcW w:w="7420" w:type="dxa"/>
            <w:tcBorders>
              <w:top w:val="nil"/>
              <w:left w:val="nil"/>
              <w:bottom w:val="nil"/>
              <w:right w:val="nil"/>
            </w:tcBorders>
            <w:shd w:val="clear" w:color="auto" w:fill="auto"/>
            <w:vAlign w:val="center"/>
            <w:hideMark/>
          </w:tcPr>
          <w:p w14:paraId="0CA0AF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AF" w14:textId="77777777">
        <w:trPr>
          <w:trHeight w:val="30"/>
        </w:trPr>
        <w:tc>
          <w:tcPr>
            <w:tcW w:w="7420" w:type="dxa"/>
            <w:tcBorders>
              <w:top w:val="nil"/>
              <w:left w:val="nil"/>
              <w:bottom w:val="nil"/>
              <w:right w:val="nil"/>
            </w:tcBorders>
            <w:shd w:val="clear" w:color="auto" w:fill="auto"/>
            <w:vAlign w:val="center"/>
            <w:hideMark/>
          </w:tcPr>
          <w:p w14:paraId="0CA0AF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B1" w14:textId="77777777">
        <w:trPr>
          <w:trHeight w:val="330"/>
        </w:trPr>
        <w:tc>
          <w:tcPr>
            <w:tcW w:w="7420" w:type="dxa"/>
            <w:tcBorders>
              <w:top w:val="nil"/>
              <w:left w:val="nil"/>
              <w:bottom w:val="nil"/>
              <w:right w:val="nil"/>
            </w:tcBorders>
            <w:shd w:val="clear" w:color="auto" w:fill="auto"/>
            <w:vAlign w:val="center"/>
            <w:hideMark/>
          </w:tcPr>
          <w:p w14:paraId="0CA0AF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B3" w14:textId="77777777">
        <w:trPr>
          <w:trHeight w:val="45"/>
        </w:trPr>
        <w:tc>
          <w:tcPr>
            <w:tcW w:w="7420" w:type="dxa"/>
            <w:tcBorders>
              <w:top w:val="nil"/>
              <w:left w:val="nil"/>
              <w:bottom w:val="nil"/>
              <w:right w:val="nil"/>
            </w:tcBorders>
            <w:shd w:val="clear" w:color="auto" w:fill="auto"/>
            <w:vAlign w:val="center"/>
            <w:hideMark/>
          </w:tcPr>
          <w:p w14:paraId="0CA0AF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B5" w14:textId="77777777">
        <w:trPr>
          <w:trHeight w:val="330"/>
        </w:trPr>
        <w:tc>
          <w:tcPr>
            <w:tcW w:w="7420" w:type="dxa"/>
            <w:tcBorders>
              <w:top w:val="nil"/>
              <w:left w:val="nil"/>
              <w:bottom w:val="nil"/>
              <w:right w:val="nil"/>
            </w:tcBorders>
            <w:shd w:val="clear" w:color="auto" w:fill="auto"/>
            <w:vAlign w:val="center"/>
            <w:hideMark/>
          </w:tcPr>
          <w:p w14:paraId="0CA0AF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B7" w14:textId="77777777">
        <w:trPr>
          <w:trHeight w:val="45"/>
        </w:trPr>
        <w:tc>
          <w:tcPr>
            <w:tcW w:w="7420" w:type="dxa"/>
            <w:tcBorders>
              <w:top w:val="nil"/>
              <w:left w:val="nil"/>
              <w:bottom w:val="nil"/>
              <w:right w:val="nil"/>
            </w:tcBorders>
            <w:shd w:val="clear" w:color="auto" w:fill="auto"/>
            <w:vAlign w:val="center"/>
            <w:hideMark/>
          </w:tcPr>
          <w:p w14:paraId="0CA0AF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B9" w14:textId="77777777">
        <w:trPr>
          <w:trHeight w:val="330"/>
        </w:trPr>
        <w:tc>
          <w:tcPr>
            <w:tcW w:w="7420" w:type="dxa"/>
            <w:tcBorders>
              <w:top w:val="nil"/>
              <w:left w:val="nil"/>
              <w:bottom w:val="nil"/>
              <w:right w:val="nil"/>
            </w:tcBorders>
            <w:shd w:val="clear" w:color="auto" w:fill="auto"/>
            <w:vAlign w:val="center"/>
            <w:hideMark/>
          </w:tcPr>
          <w:p w14:paraId="0CA0AF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BB" w14:textId="77777777">
        <w:trPr>
          <w:trHeight w:val="45"/>
        </w:trPr>
        <w:tc>
          <w:tcPr>
            <w:tcW w:w="7420" w:type="dxa"/>
            <w:tcBorders>
              <w:top w:val="nil"/>
              <w:left w:val="nil"/>
              <w:bottom w:val="nil"/>
              <w:right w:val="nil"/>
            </w:tcBorders>
            <w:shd w:val="clear" w:color="auto" w:fill="auto"/>
            <w:vAlign w:val="center"/>
            <w:hideMark/>
          </w:tcPr>
          <w:p w14:paraId="0CA0AF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BD" w14:textId="77777777">
        <w:trPr>
          <w:trHeight w:val="135"/>
        </w:trPr>
        <w:tc>
          <w:tcPr>
            <w:tcW w:w="7420" w:type="dxa"/>
            <w:tcBorders>
              <w:top w:val="nil"/>
              <w:left w:val="nil"/>
              <w:bottom w:val="nil"/>
              <w:right w:val="nil"/>
            </w:tcBorders>
            <w:shd w:val="clear" w:color="auto" w:fill="auto"/>
            <w:vAlign w:val="center"/>
            <w:hideMark/>
          </w:tcPr>
          <w:p w14:paraId="0CA0AF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BF" w14:textId="77777777">
        <w:trPr>
          <w:trHeight w:val="345"/>
        </w:trPr>
        <w:tc>
          <w:tcPr>
            <w:tcW w:w="7420" w:type="dxa"/>
            <w:tcBorders>
              <w:top w:val="nil"/>
              <w:left w:val="nil"/>
              <w:bottom w:val="nil"/>
              <w:right w:val="nil"/>
            </w:tcBorders>
            <w:shd w:val="clear" w:color="auto" w:fill="auto"/>
            <w:vAlign w:val="center"/>
            <w:hideMark/>
          </w:tcPr>
          <w:p w14:paraId="0CA0AF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C1" w14:textId="77777777">
        <w:trPr>
          <w:trHeight w:val="330"/>
        </w:trPr>
        <w:tc>
          <w:tcPr>
            <w:tcW w:w="7420" w:type="dxa"/>
            <w:tcBorders>
              <w:top w:val="nil"/>
              <w:left w:val="nil"/>
              <w:bottom w:val="nil"/>
              <w:right w:val="nil"/>
            </w:tcBorders>
            <w:shd w:val="clear" w:color="auto" w:fill="auto"/>
            <w:vAlign w:val="center"/>
            <w:hideMark/>
          </w:tcPr>
          <w:p w14:paraId="0CA0AF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31 ως έχει     ΚΑΤΑ ΠΛΕΙΟΨΗΦΙΑ</w:t>
            </w:r>
          </w:p>
        </w:tc>
      </w:tr>
      <w:tr w:rsidR="008679D8" w14:paraId="0CA0AFC3" w14:textId="77777777">
        <w:trPr>
          <w:trHeight w:val="105"/>
        </w:trPr>
        <w:tc>
          <w:tcPr>
            <w:tcW w:w="7420" w:type="dxa"/>
            <w:tcBorders>
              <w:top w:val="nil"/>
              <w:left w:val="nil"/>
              <w:bottom w:val="nil"/>
              <w:right w:val="nil"/>
            </w:tcBorders>
            <w:shd w:val="clear" w:color="auto" w:fill="auto"/>
            <w:vAlign w:val="center"/>
            <w:hideMark/>
          </w:tcPr>
          <w:p w14:paraId="0CA0AF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C5" w14:textId="77777777">
        <w:trPr>
          <w:trHeight w:val="330"/>
        </w:trPr>
        <w:tc>
          <w:tcPr>
            <w:tcW w:w="7420" w:type="dxa"/>
            <w:tcBorders>
              <w:top w:val="nil"/>
              <w:left w:val="nil"/>
              <w:bottom w:val="nil"/>
              <w:right w:val="nil"/>
            </w:tcBorders>
            <w:shd w:val="clear" w:color="auto" w:fill="auto"/>
            <w:vAlign w:val="center"/>
            <w:hideMark/>
          </w:tcPr>
          <w:p w14:paraId="0CA0AF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C7" w14:textId="77777777">
        <w:trPr>
          <w:trHeight w:val="45"/>
        </w:trPr>
        <w:tc>
          <w:tcPr>
            <w:tcW w:w="7420" w:type="dxa"/>
            <w:tcBorders>
              <w:top w:val="nil"/>
              <w:left w:val="nil"/>
              <w:bottom w:val="nil"/>
              <w:right w:val="nil"/>
            </w:tcBorders>
            <w:shd w:val="clear" w:color="auto" w:fill="auto"/>
            <w:vAlign w:val="center"/>
            <w:hideMark/>
          </w:tcPr>
          <w:p w14:paraId="0CA0AF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C9" w14:textId="77777777">
        <w:trPr>
          <w:trHeight w:val="330"/>
        </w:trPr>
        <w:tc>
          <w:tcPr>
            <w:tcW w:w="7420" w:type="dxa"/>
            <w:tcBorders>
              <w:top w:val="nil"/>
              <w:left w:val="nil"/>
              <w:bottom w:val="nil"/>
              <w:right w:val="nil"/>
            </w:tcBorders>
            <w:shd w:val="clear" w:color="auto" w:fill="auto"/>
            <w:vAlign w:val="center"/>
            <w:hideMark/>
          </w:tcPr>
          <w:p w14:paraId="0CA0AF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CB" w14:textId="77777777">
        <w:trPr>
          <w:trHeight w:val="45"/>
        </w:trPr>
        <w:tc>
          <w:tcPr>
            <w:tcW w:w="7420" w:type="dxa"/>
            <w:tcBorders>
              <w:top w:val="nil"/>
              <w:left w:val="nil"/>
              <w:bottom w:val="nil"/>
              <w:right w:val="nil"/>
            </w:tcBorders>
            <w:shd w:val="clear" w:color="auto" w:fill="auto"/>
            <w:vAlign w:val="center"/>
            <w:hideMark/>
          </w:tcPr>
          <w:p w14:paraId="0CA0AF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CD" w14:textId="77777777">
        <w:trPr>
          <w:trHeight w:val="330"/>
        </w:trPr>
        <w:tc>
          <w:tcPr>
            <w:tcW w:w="7420" w:type="dxa"/>
            <w:tcBorders>
              <w:top w:val="nil"/>
              <w:left w:val="nil"/>
              <w:bottom w:val="nil"/>
              <w:right w:val="nil"/>
            </w:tcBorders>
            <w:shd w:val="clear" w:color="auto" w:fill="auto"/>
            <w:vAlign w:val="center"/>
            <w:hideMark/>
          </w:tcPr>
          <w:p w14:paraId="0CA0AF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CF" w14:textId="77777777">
        <w:trPr>
          <w:trHeight w:val="30"/>
        </w:trPr>
        <w:tc>
          <w:tcPr>
            <w:tcW w:w="7420" w:type="dxa"/>
            <w:tcBorders>
              <w:top w:val="nil"/>
              <w:left w:val="nil"/>
              <w:bottom w:val="nil"/>
              <w:right w:val="nil"/>
            </w:tcBorders>
            <w:shd w:val="clear" w:color="auto" w:fill="auto"/>
            <w:vAlign w:val="center"/>
            <w:hideMark/>
          </w:tcPr>
          <w:p w14:paraId="0CA0AF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D1" w14:textId="77777777">
        <w:trPr>
          <w:trHeight w:val="330"/>
        </w:trPr>
        <w:tc>
          <w:tcPr>
            <w:tcW w:w="7420" w:type="dxa"/>
            <w:tcBorders>
              <w:top w:val="nil"/>
              <w:left w:val="nil"/>
              <w:bottom w:val="nil"/>
              <w:right w:val="nil"/>
            </w:tcBorders>
            <w:shd w:val="clear" w:color="auto" w:fill="auto"/>
            <w:vAlign w:val="center"/>
            <w:hideMark/>
          </w:tcPr>
          <w:p w14:paraId="0CA0AF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D3" w14:textId="77777777">
        <w:trPr>
          <w:trHeight w:val="45"/>
        </w:trPr>
        <w:tc>
          <w:tcPr>
            <w:tcW w:w="7420" w:type="dxa"/>
            <w:tcBorders>
              <w:top w:val="nil"/>
              <w:left w:val="nil"/>
              <w:bottom w:val="nil"/>
              <w:right w:val="nil"/>
            </w:tcBorders>
            <w:shd w:val="clear" w:color="auto" w:fill="auto"/>
            <w:vAlign w:val="center"/>
            <w:hideMark/>
          </w:tcPr>
          <w:p w14:paraId="0CA0AF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D5" w14:textId="77777777">
        <w:trPr>
          <w:trHeight w:val="330"/>
        </w:trPr>
        <w:tc>
          <w:tcPr>
            <w:tcW w:w="7420" w:type="dxa"/>
            <w:tcBorders>
              <w:top w:val="nil"/>
              <w:left w:val="nil"/>
              <w:bottom w:val="nil"/>
              <w:right w:val="nil"/>
            </w:tcBorders>
            <w:shd w:val="clear" w:color="auto" w:fill="auto"/>
            <w:vAlign w:val="center"/>
            <w:hideMark/>
          </w:tcPr>
          <w:p w14:paraId="0CA0AF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D7" w14:textId="77777777">
        <w:trPr>
          <w:trHeight w:val="45"/>
        </w:trPr>
        <w:tc>
          <w:tcPr>
            <w:tcW w:w="7420" w:type="dxa"/>
            <w:tcBorders>
              <w:top w:val="nil"/>
              <w:left w:val="nil"/>
              <w:bottom w:val="nil"/>
              <w:right w:val="nil"/>
            </w:tcBorders>
            <w:shd w:val="clear" w:color="auto" w:fill="auto"/>
            <w:vAlign w:val="center"/>
            <w:hideMark/>
          </w:tcPr>
          <w:p w14:paraId="0CA0AF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D9" w14:textId="77777777">
        <w:trPr>
          <w:trHeight w:val="330"/>
        </w:trPr>
        <w:tc>
          <w:tcPr>
            <w:tcW w:w="7420" w:type="dxa"/>
            <w:tcBorders>
              <w:top w:val="nil"/>
              <w:left w:val="nil"/>
              <w:bottom w:val="nil"/>
              <w:right w:val="nil"/>
            </w:tcBorders>
            <w:shd w:val="clear" w:color="auto" w:fill="auto"/>
            <w:vAlign w:val="center"/>
            <w:hideMark/>
          </w:tcPr>
          <w:p w14:paraId="0CA0AF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DB" w14:textId="77777777">
        <w:trPr>
          <w:trHeight w:val="45"/>
        </w:trPr>
        <w:tc>
          <w:tcPr>
            <w:tcW w:w="7420" w:type="dxa"/>
            <w:tcBorders>
              <w:top w:val="nil"/>
              <w:left w:val="nil"/>
              <w:bottom w:val="nil"/>
              <w:right w:val="nil"/>
            </w:tcBorders>
            <w:shd w:val="clear" w:color="auto" w:fill="auto"/>
            <w:vAlign w:val="center"/>
            <w:hideMark/>
          </w:tcPr>
          <w:p w14:paraId="0CA0AF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DD" w14:textId="77777777">
        <w:trPr>
          <w:trHeight w:val="135"/>
        </w:trPr>
        <w:tc>
          <w:tcPr>
            <w:tcW w:w="7420" w:type="dxa"/>
            <w:tcBorders>
              <w:top w:val="nil"/>
              <w:left w:val="nil"/>
              <w:bottom w:val="nil"/>
              <w:right w:val="nil"/>
            </w:tcBorders>
            <w:shd w:val="clear" w:color="auto" w:fill="auto"/>
            <w:vAlign w:val="center"/>
            <w:hideMark/>
          </w:tcPr>
          <w:p w14:paraId="0CA0AF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DF" w14:textId="77777777">
        <w:trPr>
          <w:trHeight w:val="345"/>
        </w:trPr>
        <w:tc>
          <w:tcPr>
            <w:tcW w:w="7420" w:type="dxa"/>
            <w:tcBorders>
              <w:top w:val="nil"/>
              <w:left w:val="nil"/>
              <w:bottom w:val="nil"/>
              <w:right w:val="nil"/>
            </w:tcBorders>
            <w:shd w:val="clear" w:color="auto" w:fill="auto"/>
            <w:vAlign w:val="center"/>
            <w:hideMark/>
          </w:tcPr>
          <w:p w14:paraId="0CA0AF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E1" w14:textId="77777777">
        <w:trPr>
          <w:trHeight w:val="330"/>
        </w:trPr>
        <w:tc>
          <w:tcPr>
            <w:tcW w:w="7420" w:type="dxa"/>
            <w:tcBorders>
              <w:top w:val="nil"/>
              <w:left w:val="nil"/>
              <w:bottom w:val="nil"/>
              <w:right w:val="nil"/>
            </w:tcBorders>
            <w:shd w:val="clear" w:color="auto" w:fill="auto"/>
            <w:vAlign w:val="center"/>
            <w:hideMark/>
          </w:tcPr>
          <w:p w14:paraId="0CA0AF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32 ως έχει     ΚΑΤΑ ΠΛΕΙΟΨΗΦΙΑ</w:t>
            </w:r>
          </w:p>
        </w:tc>
      </w:tr>
      <w:tr w:rsidR="008679D8" w14:paraId="0CA0AFE3" w14:textId="77777777">
        <w:trPr>
          <w:trHeight w:val="105"/>
        </w:trPr>
        <w:tc>
          <w:tcPr>
            <w:tcW w:w="7420" w:type="dxa"/>
            <w:tcBorders>
              <w:top w:val="nil"/>
              <w:left w:val="nil"/>
              <w:bottom w:val="nil"/>
              <w:right w:val="nil"/>
            </w:tcBorders>
            <w:shd w:val="clear" w:color="auto" w:fill="auto"/>
            <w:vAlign w:val="center"/>
            <w:hideMark/>
          </w:tcPr>
          <w:p w14:paraId="0CA0AF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E5" w14:textId="77777777">
        <w:trPr>
          <w:trHeight w:val="330"/>
        </w:trPr>
        <w:tc>
          <w:tcPr>
            <w:tcW w:w="7420" w:type="dxa"/>
            <w:tcBorders>
              <w:top w:val="nil"/>
              <w:left w:val="nil"/>
              <w:bottom w:val="nil"/>
              <w:right w:val="nil"/>
            </w:tcBorders>
            <w:shd w:val="clear" w:color="auto" w:fill="auto"/>
            <w:vAlign w:val="center"/>
            <w:hideMark/>
          </w:tcPr>
          <w:p w14:paraId="0CA0AF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AFE7" w14:textId="77777777">
        <w:trPr>
          <w:trHeight w:val="45"/>
        </w:trPr>
        <w:tc>
          <w:tcPr>
            <w:tcW w:w="7420" w:type="dxa"/>
            <w:tcBorders>
              <w:top w:val="nil"/>
              <w:left w:val="nil"/>
              <w:bottom w:val="nil"/>
              <w:right w:val="nil"/>
            </w:tcBorders>
            <w:shd w:val="clear" w:color="auto" w:fill="auto"/>
            <w:vAlign w:val="center"/>
            <w:hideMark/>
          </w:tcPr>
          <w:p w14:paraId="0CA0AF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E9" w14:textId="77777777">
        <w:trPr>
          <w:trHeight w:val="330"/>
        </w:trPr>
        <w:tc>
          <w:tcPr>
            <w:tcW w:w="7420" w:type="dxa"/>
            <w:tcBorders>
              <w:top w:val="nil"/>
              <w:left w:val="nil"/>
              <w:bottom w:val="nil"/>
              <w:right w:val="nil"/>
            </w:tcBorders>
            <w:shd w:val="clear" w:color="auto" w:fill="auto"/>
            <w:vAlign w:val="center"/>
            <w:hideMark/>
          </w:tcPr>
          <w:p w14:paraId="0CA0AF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AFEB" w14:textId="77777777">
        <w:trPr>
          <w:trHeight w:val="45"/>
        </w:trPr>
        <w:tc>
          <w:tcPr>
            <w:tcW w:w="7420" w:type="dxa"/>
            <w:tcBorders>
              <w:top w:val="nil"/>
              <w:left w:val="nil"/>
              <w:bottom w:val="nil"/>
              <w:right w:val="nil"/>
            </w:tcBorders>
            <w:shd w:val="clear" w:color="auto" w:fill="auto"/>
            <w:vAlign w:val="center"/>
            <w:hideMark/>
          </w:tcPr>
          <w:p w14:paraId="0CA0AF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ED" w14:textId="77777777">
        <w:trPr>
          <w:trHeight w:val="330"/>
        </w:trPr>
        <w:tc>
          <w:tcPr>
            <w:tcW w:w="7420" w:type="dxa"/>
            <w:tcBorders>
              <w:top w:val="nil"/>
              <w:left w:val="nil"/>
              <w:bottom w:val="nil"/>
              <w:right w:val="nil"/>
            </w:tcBorders>
            <w:shd w:val="clear" w:color="auto" w:fill="auto"/>
            <w:vAlign w:val="center"/>
            <w:hideMark/>
          </w:tcPr>
          <w:p w14:paraId="0CA0AF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AFEF" w14:textId="77777777">
        <w:trPr>
          <w:trHeight w:val="30"/>
        </w:trPr>
        <w:tc>
          <w:tcPr>
            <w:tcW w:w="7420" w:type="dxa"/>
            <w:tcBorders>
              <w:top w:val="nil"/>
              <w:left w:val="nil"/>
              <w:bottom w:val="nil"/>
              <w:right w:val="nil"/>
            </w:tcBorders>
            <w:shd w:val="clear" w:color="auto" w:fill="auto"/>
            <w:vAlign w:val="center"/>
            <w:hideMark/>
          </w:tcPr>
          <w:p w14:paraId="0CA0AF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F1" w14:textId="77777777">
        <w:trPr>
          <w:trHeight w:val="345"/>
        </w:trPr>
        <w:tc>
          <w:tcPr>
            <w:tcW w:w="7420" w:type="dxa"/>
            <w:tcBorders>
              <w:top w:val="nil"/>
              <w:left w:val="nil"/>
              <w:bottom w:val="nil"/>
              <w:right w:val="nil"/>
            </w:tcBorders>
            <w:shd w:val="clear" w:color="auto" w:fill="auto"/>
            <w:vAlign w:val="center"/>
            <w:hideMark/>
          </w:tcPr>
          <w:p w14:paraId="0CA0AF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AFF3" w14:textId="77777777">
        <w:trPr>
          <w:trHeight w:val="30"/>
        </w:trPr>
        <w:tc>
          <w:tcPr>
            <w:tcW w:w="7420" w:type="dxa"/>
            <w:tcBorders>
              <w:top w:val="nil"/>
              <w:left w:val="nil"/>
              <w:bottom w:val="nil"/>
              <w:right w:val="nil"/>
            </w:tcBorders>
            <w:shd w:val="clear" w:color="auto" w:fill="auto"/>
            <w:vAlign w:val="center"/>
            <w:hideMark/>
          </w:tcPr>
          <w:p w14:paraId="0CA0AF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F5" w14:textId="77777777">
        <w:trPr>
          <w:trHeight w:val="330"/>
        </w:trPr>
        <w:tc>
          <w:tcPr>
            <w:tcW w:w="7420" w:type="dxa"/>
            <w:tcBorders>
              <w:top w:val="nil"/>
              <w:left w:val="nil"/>
              <w:bottom w:val="nil"/>
              <w:right w:val="nil"/>
            </w:tcBorders>
            <w:shd w:val="clear" w:color="auto" w:fill="auto"/>
            <w:vAlign w:val="center"/>
            <w:hideMark/>
          </w:tcPr>
          <w:p w14:paraId="0CA0AF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AFF7" w14:textId="77777777">
        <w:trPr>
          <w:trHeight w:val="45"/>
        </w:trPr>
        <w:tc>
          <w:tcPr>
            <w:tcW w:w="7420" w:type="dxa"/>
            <w:tcBorders>
              <w:top w:val="nil"/>
              <w:left w:val="nil"/>
              <w:bottom w:val="nil"/>
              <w:right w:val="nil"/>
            </w:tcBorders>
            <w:shd w:val="clear" w:color="auto" w:fill="auto"/>
            <w:vAlign w:val="center"/>
            <w:hideMark/>
          </w:tcPr>
          <w:p w14:paraId="0CA0AF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F9" w14:textId="77777777">
        <w:trPr>
          <w:trHeight w:val="330"/>
        </w:trPr>
        <w:tc>
          <w:tcPr>
            <w:tcW w:w="7420" w:type="dxa"/>
            <w:tcBorders>
              <w:top w:val="nil"/>
              <w:left w:val="nil"/>
              <w:bottom w:val="nil"/>
              <w:right w:val="nil"/>
            </w:tcBorders>
            <w:shd w:val="clear" w:color="auto" w:fill="auto"/>
            <w:vAlign w:val="center"/>
            <w:hideMark/>
          </w:tcPr>
          <w:p w14:paraId="0CA0AF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AFFB" w14:textId="77777777">
        <w:trPr>
          <w:trHeight w:val="45"/>
        </w:trPr>
        <w:tc>
          <w:tcPr>
            <w:tcW w:w="7420" w:type="dxa"/>
            <w:tcBorders>
              <w:top w:val="nil"/>
              <w:left w:val="nil"/>
              <w:bottom w:val="nil"/>
              <w:right w:val="nil"/>
            </w:tcBorders>
            <w:shd w:val="clear" w:color="auto" w:fill="auto"/>
            <w:vAlign w:val="center"/>
            <w:hideMark/>
          </w:tcPr>
          <w:p w14:paraId="0CA0AF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AFFD" w14:textId="77777777">
        <w:trPr>
          <w:trHeight w:val="135"/>
        </w:trPr>
        <w:tc>
          <w:tcPr>
            <w:tcW w:w="7420" w:type="dxa"/>
            <w:tcBorders>
              <w:top w:val="nil"/>
              <w:left w:val="nil"/>
              <w:bottom w:val="nil"/>
              <w:right w:val="nil"/>
            </w:tcBorders>
            <w:shd w:val="clear" w:color="auto" w:fill="auto"/>
            <w:vAlign w:val="center"/>
            <w:hideMark/>
          </w:tcPr>
          <w:p w14:paraId="0CA0AF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AFFF" w14:textId="77777777">
        <w:trPr>
          <w:trHeight w:val="345"/>
        </w:trPr>
        <w:tc>
          <w:tcPr>
            <w:tcW w:w="7420" w:type="dxa"/>
            <w:tcBorders>
              <w:top w:val="nil"/>
              <w:left w:val="nil"/>
              <w:bottom w:val="nil"/>
              <w:right w:val="nil"/>
            </w:tcBorders>
            <w:shd w:val="clear" w:color="auto" w:fill="auto"/>
            <w:vAlign w:val="center"/>
            <w:hideMark/>
          </w:tcPr>
          <w:p w14:paraId="0CA0AF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01" w14:textId="77777777">
        <w:trPr>
          <w:trHeight w:val="330"/>
        </w:trPr>
        <w:tc>
          <w:tcPr>
            <w:tcW w:w="7420" w:type="dxa"/>
            <w:tcBorders>
              <w:top w:val="nil"/>
              <w:left w:val="nil"/>
              <w:bottom w:val="nil"/>
              <w:right w:val="nil"/>
            </w:tcBorders>
            <w:shd w:val="clear" w:color="auto" w:fill="auto"/>
            <w:vAlign w:val="center"/>
            <w:hideMark/>
          </w:tcPr>
          <w:p w14:paraId="0CA0B0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33 ως έχει     ΚΑΤΑ </w:t>
            </w:r>
            <w:r w:rsidRPr="0029074D">
              <w:rPr>
                <w:rFonts w:ascii="Calibri" w:eastAsia="Times New Roman" w:hAnsi="Calibri" w:cs="Calibri"/>
                <w:color w:val="000000"/>
                <w:sz w:val="22"/>
                <w:szCs w:val="22"/>
              </w:rPr>
              <w:t>ΠΛΕΙΟΨΗΦΙΑ</w:t>
            </w:r>
          </w:p>
        </w:tc>
      </w:tr>
      <w:tr w:rsidR="008679D8" w14:paraId="0CA0B003" w14:textId="77777777">
        <w:trPr>
          <w:trHeight w:val="105"/>
        </w:trPr>
        <w:tc>
          <w:tcPr>
            <w:tcW w:w="7420" w:type="dxa"/>
            <w:tcBorders>
              <w:top w:val="nil"/>
              <w:left w:val="nil"/>
              <w:bottom w:val="nil"/>
              <w:right w:val="nil"/>
            </w:tcBorders>
            <w:shd w:val="clear" w:color="auto" w:fill="auto"/>
            <w:vAlign w:val="center"/>
            <w:hideMark/>
          </w:tcPr>
          <w:p w14:paraId="0CA0B0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05" w14:textId="77777777">
        <w:trPr>
          <w:trHeight w:val="330"/>
        </w:trPr>
        <w:tc>
          <w:tcPr>
            <w:tcW w:w="7420" w:type="dxa"/>
            <w:tcBorders>
              <w:top w:val="nil"/>
              <w:left w:val="nil"/>
              <w:bottom w:val="nil"/>
              <w:right w:val="nil"/>
            </w:tcBorders>
            <w:shd w:val="clear" w:color="auto" w:fill="auto"/>
            <w:vAlign w:val="center"/>
            <w:hideMark/>
          </w:tcPr>
          <w:p w14:paraId="0CA0B0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07" w14:textId="77777777">
        <w:trPr>
          <w:trHeight w:val="45"/>
        </w:trPr>
        <w:tc>
          <w:tcPr>
            <w:tcW w:w="7420" w:type="dxa"/>
            <w:tcBorders>
              <w:top w:val="nil"/>
              <w:left w:val="nil"/>
              <w:bottom w:val="nil"/>
              <w:right w:val="nil"/>
            </w:tcBorders>
            <w:shd w:val="clear" w:color="auto" w:fill="auto"/>
            <w:vAlign w:val="center"/>
            <w:hideMark/>
          </w:tcPr>
          <w:p w14:paraId="0CA0B0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09" w14:textId="77777777">
        <w:trPr>
          <w:trHeight w:val="330"/>
        </w:trPr>
        <w:tc>
          <w:tcPr>
            <w:tcW w:w="7420" w:type="dxa"/>
            <w:tcBorders>
              <w:top w:val="nil"/>
              <w:left w:val="nil"/>
              <w:bottom w:val="nil"/>
              <w:right w:val="nil"/>
            </w:tcBorders>
            <w:shd w:val="clear" w:color="auto" w:fill="auto"/>
            <w:vAlign w:val="center"/>
            <w:hideMark/>
          </w:tcPr>
          <w:p w14:paraId="0CA0B0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0B" w14:textId="77777777">
        <w:trPr>
          <w:trHeight w:val="45"/>
        </w:trPr>
        <w:tc>
          <w:tcPr>
            <w:tcW w:w="7420" w:type="dxa"/>
            <w:tcBorders>
              <w:top w:val="nil"/>
              <w:left w:val="nil"/>
              <w:bottom w:val="nil"/>
              <w:right w:val="nil"/>
            </w:tcBorders>
            <w:shd w:val="clear" w:color="auto" w:fill="auto"/>
            <w:vAlign w:val="center"/>
            <w:hideMark/>
          </w:tcPr>
          <w:p w14:paraId="0CA0B0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0D" w14:textId="77777777">
        <w:trPr>
          <w:trHeight w:val="330"/>
        </w:trPr>
        <w:tc>
          <w:tcPr>
            <w:tcW w:w="7420" w:type="dxa"/>
            <w:tcBorders>
              <w:top w:val="nil"/>
              <w:left w:val="nil"/>
              <w:bottom w:val="nil"/>
              <w:right w:val="nil"/>
            </w:tcBorders>
            <w:shd w:val="clear" w:color="auto" w:fill="auto"/>
            <w:vAlign w:val="center"/>
            <w:hideMark/>
          </w:tcPr>
          <w:p w14:paraId="0CA0B0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0F" w14:textId="77777777">
        <w:trPr>
          <w:trHeight w:val="45"/>
        </w:trPr>
        <w:tc>
          <w:tcPr>
            <w:tcW w:w="7420" w:type="dxa"/>
            <w:tcBorders>
              <w:top w:val="nil"/>
              <w:left w:val="nil"/>
              <w:bottom w:val="nil"/>
              <w:right w:val="nil"/>
            </w:tcBorders>
            <w:shd w:val="clear" w:color="auto" w:fill="auto"/>
            <w:vAlign w:val="center"/>
            <w:hideMark/>
          </w:tcPr>
          <w:p w14:paraId="0CA0B0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11" w14:textId="77777777">
        <w:trPr>
          <w:trHeight w:val="330"/>
        </w:trPr>
        <w:tc>
          <w:tcPr>
            <w:tcW w:w="7420" w:type="dxa"/>
            <w:tcBorders>
              <w:top w:val="nil"/>
              <w:left w:val="nil"/>
              <w:bottom w:val="nil"/>
              <w:right w:val="nil"/>
            </w:tcBorders>
            <w:shd w:val="clear" w:color="auto" w:fill="auto"/>
            <w:vAlign w:val="center"/>
            <w:hideMark/>
          </w:tcPr>
          <w:p w14:paraId="0CA0B0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13" w14:textId="77777777">
        <w:trPr>
          <w:trHeight w:val="30"/>
        </w:trPr>
        <w:tc>
          <w:tcPr>
            <w:tcW w:w="7420" w:type="dxa"/>
            <w:tcBorders>
              <w:top w:val="nil"/>
              <w:left w:val="nil"/>
              <w:bottom w:val="nil"/>
              <w:right w:val="nil"/>
            </w:tcBorders>
            <w:shd w:val="clear" w:color="auto" w:fill="auto"/>
            <w:vAlign w:val="center"/>
            <w:hideMark/>
          </w:tcPr>
          <w:p w14:paraId="0CA0B0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15" w14:textId="77777777">
        <w:trPr>
          <w:trHeight w:val="330"/>
        </w:trPr>
        <w:tc>
          <w:tcPr>
            <w:tcW w:w="7420" w:type="dxa"/>
            <w:tcBorders>
              <w:top w:val="nil"/>
              <w:left w:val="nil"/>
              <w:bottom w:val="nil"/>
              <w:right w:val="nil"/>
            </w:tcBorders>
            <w:shd w:val="clear" w:color="auto" w:fill="auto"/>
            <w:vAlign w:val="center"/>
            <w:hideMark/>
          </w:tcPr>
          <w:p w14:paraId="0CA0B0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17" w14:textId="77777777">
        <w:trPr>
          <w:trHeight w:val="45"/>
        </w:trPr>
        <w:tc>
          <w:tcPr>
            <w:tcW w:w="7420" w:type="dxa"/>
            <w:tcBorders>
              <w:top w:val="nil"/>
              <w:left w:val="nil"/>
              <w:bottom w:val="nil"/>
              <w:right w:val="nil"/>
            </w:tcBorders>
            <w:shd w:val="clear" w:color="auto" w:fill="auto"/>
            <w:vAlign w:val="center"/>
            <w:hideMark/>
          </w:tcPr>
          <w:p w14:paraId="0CA0B0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19" w14:textId="77777777">
        <w:trPr>
          <w:trHeight w:val="330"/>
        </w:trPr>
        <w:tc>
          <w:tcPr>
            <w:tcW w:w="7420" w:type="dxa"/>
            <w:tcBorders>
              <w:top w:val="nil"/>
              <w:left w:val="nil"/>
              <w:bottom w:val="nil"/>
              <w:right w:val="nil"/>
            </w:tcBorders>
            <w:shd w:val="clear" w:color="auto" w:fill="auto"/>
            <w:vAlign w:val="center"/>
            <w:hideMark/>
          </w:tcPr>
          <w:p w14:paraId="0CA0B0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1B" w14:textId="77777777">
        <w:trPr>
          <w:trHeight w:val="45"/>
        </w:trPr>
        <w:tc>
          <w:tcPr>
            <w:tcW w:w="7420" w:type="dxa"/>
            <w:tcBorders>
              <w:top w:val="nil"/>
              <w:left w:val="nil"/>
              <w:bottom w:val="nil"/>
              <w:right w:val="nil"/>
            </w:tcBorders>
            <w:shd w:val="clear" w:color="auto" w:fill="auto"/>
            <w:vAlign w:val="center"/>
            <w:hideMark/>
          </w:tcPr>
          <w:p w14:paraId="0CA0B0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1D" w14:textId="77777777">
        <w:trPr>
          <w:trHeight w:val="150"/>
        </w:trPr>
        <w:tc>
          <w:tcPr>
            <w:tcW w:w="7420" w:type="dxa"/>
            <w:tcBorders>
              <w:top w:val="nil"/>
              <w:left w:val="nil"/>
              <w:bottom w:val="nil"/>
              <w:right w:val="nil"/>
            </w:tcBorders>
            <w:shd w:val="clear" w:color="auto" w:fill="auto"/>
            <w:vAlign w:val="center"/>
            <w:hideMark/>
          </w:tcPr>
          <w:p w14:paraId="0CA0B0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1F" w14:textId="77777777">
        <w:trPr>
          <w:trHeight w:val="330"/>
        </w:trPr>
        <w:tc>
          <w:tcPr>
            <w:tcW w:w="7420" w:type="dxa"/>
            <w:tcBorders>
              <w:top w:val="nil"/>
              <w:left w:val="nil"/>
              <w:bottom w:val="nil"/>
              <w:right w:val="nil"/>
            </w:tcBorders>
            <w:shd w:val="clear" w:color="auto" w:fill="auto"/>
            <w:vAlign w:val="center"/>
            <w:hideMark/>
          </w:tcPr>
          <w:p w14:paraId="0CA0B0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21" w14:textId="77777777">
        <w:trPr>
          <w:trHeight w:val="330"/>
        </w:trPr>
        <w:tc>
          <w:tcPr>
            <w:tcW w:w="7420" w:type="dxa"/>
            <w:tcBorders>
              <w:top w:val="nil"/>
              <w:left w:val="nil"/>
              <w:bottom w:val="nil"/>
              <w:right w:val="nil"/>
            </w:tcBorders>
            <w:shd w:val="clear" w:color="auto" w:fill="auto"/>
            <w:vAlign w:val="center"/>
            <w:hideMark/>
          </w:tcPr>
          <w:p w14:paraId="0CA0B0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34 ως έχει     ΚΑΤΑ ΠΛΕΙΟΨΗΦΙΑ</w:t>
            </w:r>
          </w:p>
        </w:tc>
      </w:tr>
      <w:tr w:rsidR="008679D8" w14:paraId="0CA0B023" w14:textId="77777777">
        <w:trPr>
          <w:trHeight w:val="105"/>
        </w:trPr>
        <w:tc>
          <w:tcPr>
            <w:tcW w:w="7420" w:type="dxa"/>
            <w:tcBorders>
              <w:top w:val="nil"/>
              <w:left w:val="nil"/>
              <w:bottom w:val="nil"/>
              <w:right w:val="nil"/>
            </w:tcBorders>
            <w:shd w:val="clear" w:color="auto" w:fill="auto"/>
            <w:vAlign w:val="center"/>
            <w:hideMark/>
          </w:tcPr>
          <w:p w14:paraId="0CA0B0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25" w14:textId="77777777">
        <w:trPr>
          <w:trHeight w:val="330"/>
        </w:trPr>
        <w:tc>
          <w:tcPr>
            <w:tcW w:w="7420" w:type="dxa"/>
            <w:tcBorders>
              <w:top w:val="nil"/>
              <w:left w:val="nil"/>
              <w:bottom w:val="nil"/>
              <w:right w:val="nil"/>
            </w:tcBorders>
            <w:shd w:val="clear" w:color="auto" w:fill="auto"/>
            <w:vAlign w:val="center"/>
            <w:hideMark/>
          </w:tcPr>
          <w:p w14:paraId="0CA0B0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27" w14:textId="77777777">
        <w:trPr>
          <w:trHeight w:val="45"/>
        </w:trPr>
        <w:tc>
          <w:tcPr>
            <w:tcW w:w="7420" w:type="dxa"/>
            <w:tcBorders>
              <w:top w:val="nil"/>
              <w:left w:val="nil"/>
              <w:bottom w:val="nil"/>
              <w:right w:val="nil"/>
            </w:tcBorders>
            <w:shd w:val="clear" w:color="auto" w:fill="auto"/>
            <w:vAlign w:val="center"/>
            <w:hideMark/>
          </w:tcPr>
          <w:p w14:paraId="0CA0B0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29" w14:textId="77777777">
        <w:trPr>
          <w:trHeight w:val="330"/>
        </w:trPr>
        <w:tc>
          <w:tcPr>
            <w:tcW w:w="7420" w:type="dxa"/>
            <w:tcBorders>
              <w:top w:val="nil"/>
              <w:left w:val="nil"/>
              <w:bottom w:val="nil"/>
              <w:right w:val="nil"/>
            </w:tcBorders>
            <w:shd w:val="clear" w:color="auto" w:fill="auto"/>
            <w:vAlign w:val="center"/>
            <w:hideMark/>
          </w:tcPr>
          <w:p w14:paraId="0CA0B0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2B" w14:textId="77777777">
        <w:trPr>
          <w:trHeight w:val="45"/>
        </w:trPr>
        <w:tc>
          <w:tcPr>
            <w:tcW w:w="7420" w:type="dxa"/>
            <w:tcBorders>
              <w:top w:val="nil"/>
              <w:left w:val="nil"/>
              <w:bottom w:val="nil"/>
              <w:right w:val="nil"/>
            </w:tcBorders>
            <w:shd w:val="clear" w:color="auto" w:fill="auto"/>
            <w:vAlign w:val="center"/>
            <w:hideMark/>
          </w:tcPr>
          <w:p w14:paraId="0CA0B0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2D" w14:textId="77777777">
        <w:trPr>
          <w:trHeight w:val="330"/>
        </w:trPr>
        <w:tc>
          <w:tcPr>
            <w:tcW w:w="7420" w:type="dxa"/>
            <w:tcBorders>
              <w:top w:val="nil"/>
              <w:left w:val="nil"/>
              <w:bottom w:val="nil"/>
              <w:right w:val="nil"/>
            </w:tcBorders>
            <w:shd w:val="clear" w:color="auto" w:fill="auto"/>
            <w:vAlign w:val="center"/>
            <w:hideMark/>
          </w:tcPr>
          <w:p w14:paraId="0CA0B0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2F" w14:textId="77777777">
        <w:trPr>
          <w:trHeight w:val="45"/>
        </w:trPr>
        <w:tc>
          <w:tcPr>
            <w:tcW w:w="7420" w:type="dxa"/>
            <w:tcBorders>
              <w:top w:val="nil"/>
              <w:left w:val="nil"/>
              <w:bottom w:val="nil"/>
              <w:right w:val="nil"/>
            </w:tcBorders>
            <w:shd w:val="clear" w:color="auto" w:fill="auto"/>
            <w:vAlign w:val="center"/>
            <w:hideMark/>
          </w:tcPr>
          <w:p w14:paraId="0CA0B0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31" w14:textId="77777777">
        <w:trPr>
          <w:trHeight w:val="330"/>
        </w:trPr>
        <w:tc>
          <w:tcPr>
            <w:tcW w:w="7420" w:type="dxa"/>
            <w:tcBorders>
              <w:top w:val="nil"/>
              <w:left w:val="nil"/>
              <w:bottom w:val="nil"/>
              <w:right w:val="nil"/>
            </w:tcBorders>
            <w:shd w:val="clear" w:color="auto" w:fill="auto"/>
            <w:vAlign w:val="center"/>
            <w:hideMark/>
          </w:tcPr>
          <w:p w14:paraId="0CA0B0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33" w14:textId="77777777">
        <w:trPr>
          <w:trHeight w:val="30"/>
        </w:trPr>
        <w:tc>
          <w:tcPr>
            <w:tcW w:w="7420" w:type="dxa"/>
            <w:tcBorders>
              <w:top w:val="nil"/>
              <w:left w:val="nil"/>
              <w:bottom w:val="nil"/>
              <w:right w:val="nil"/>
            </w:tcBorders>
            <w:shd w:val="clear" w:color="auto" w:fill="auto"/>
            <w:vAlign w:val="center"/>
            <w:hideMark/>
          </w:tcPr>
          <w:p w14:paraId="0CA0B0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35" w14:textId="77777777">
        <w:trPr>
          <w:trHeight w:val="330"/>
        </w:trPr>
        <w:tc>
          <w:tcPr>
            <w:tcW w:w="7420" w:type="dxa"/>
            <w:tcBorders>
              <w:top w:val="nil"/>
              <w:left w:val="nil"/>
              <w:bottom w:val="nil"/>
              <w:right w:val="nil"/>
            </w:tcBorders>
            <w:shd w:val="clear" w:color="auto" w:fill="auto"/>
            <w:vAlign w:val="center"/>
            <w:hideMark/>
          </w:tcPr>
          <w:p w14:paraId="0CA0B0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37" w14:textId="77777777">
        <w:trPr>
          <w:trHeight w:val="45"/>
        </w:trPr>
        <w:tc>
          <w:tcPr>
            <w:tcW w:w="7420" w:type="dxa"/>
            <w:tcBorders>
              <w:top w:val="nil"/>
              <w:left w:val="nil"/>
              <w:bottom w:val="nil"/>
              <w:right w:val="nil"/>
            </w:tcBorders>
            <w:shd w:val="clear" w:color="auto" w:fill="auto"/>
            <w:vAlign w:val="center"/>
            <w:hideMark/>
          </w:tcPr>
          <w:p w14:paraId="0CA0B0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39" w14:textId="77777777">
        <w:trPr>
          <w:trHeight w:val="330"/>
        </w:trPr>
        <w:tc>
          <w:tcPr>
            <w:tcW w:w="7420" w:type="dxa"/>
            <w:tcBorders>
              <w:top w:val="nil"/>
              <w:left w:val="nil"/>
              <w:bottom w:val="nil"/>
              <w:right w:val="nil"/>
            </w:tcBorders>
            <w:shd w:val="clear" w:color="auto" w:fill="auto"/>
            <w:vAlign w:val="center"/>
            <w:hideMark/>
          </w:tcPr>
          <w:p w14:paraId="0CA0B0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3B" w14:textId="77777777">
        <w:trPr>
          <w:trHeight w:val="45"/>
        </w:trPr>
        <w:tc>
          <w:tcPr>
            <w:tcW w:w="7420" w:type="dxa"/>
            <w:tcBorders>
              <w:top w:val="nil"/>
              <w:left w:val="nil"/>
              <w:bottom w:val="nil"/>
              <w:right w:val="nil"/>
            </w:tcBorders>
            <w:shd w:val="clear" w:color="auto" w:fill="auto"/>
            <w:vAlign w:val="center"/>
            <w:hideMark/>
          </w:tcPr>
          <w:p w14:paraId="0CA0B0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3D" w14:textId="77777777">
        <w:trPr>
          <w:trHeight w:val="150"/>
        </w:trPr>
        <w:tc>
          <w:tcPr>
            <w:tcW w:w="7420" w:type="dxa"/>
            <w:tcBorders>
              <w:top w:val="nil"/>
              <w:left w:val="nil"/>
              <w:bottom w:val="nil"/>
              <w:right w:val="nil"/>
            </w:tcBorders>
            <w:shd w:val="clear" w:color="auto" w:fill="auto"/>
            <w:vAlign w:val="center"/>
            <w:hideMark/>
          </w:tcPr>
          <w:p w14:paraId="0CA0B0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3F" w14:textId="77777777">
        <w:trPr>
          <w:trHeight w:val="330"/>
        </w:trPr>
        <w:tc>
          <w:tcPr>
            <w:tcW w:w="7420" w:type="dxa"/>
            <w:tcBorders>
              <w:top w:val="nil"/>
              <w:left w:val="nil"/>
              <w:bottom w:val="nil"/>
              <w:right w:val="nil"/>
            </w:tcBorders>
            <w:shd w:val="clear" w:color="auto" w:fill="auto"/>
            <w:vAlign w:val="center"/>
            <w:hideMark/>
          </w:tcPr>
          <w:p w14:paraId="0CA0B0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41" w14:textId="77777777">
        <w:trPr>
          <w:trHeight w:val="345"/>
        </w:trPr>
        <w:tc>
          <w:tcPr>
            <w:tcW w:w="7420" w:type="dxa"/>
            <w:tcBorders>
              <w:top w:val="nil"/>
              <w:left w:val="nil"/>
              <w:bottom w:val="nil"/>
              <w:right w:val="nil"/>
            </w:tcBorders>
            <w:shd w:val="clear" w:color="auto" w:fill="auto"/>
            <w:vAlign w:val="center"/>
            <w:hideMark/>
          </w:tcPr>
          <w:p w14:paraId="0CA0B0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35 ως έχει</w:t>
            </w:r>
            <w:r w:rsidRPr="0029074D">
              <w:rPr>
                <w:rFonts w:ascii="Calibri" w:eastAsia="Times New Roman" w:hAnsi="Calibri" w:cs="Calibri"/>
                <w:color w:val="000000"/>
                <w:sz w:val="22"/>
                <w:szCs w:val="22"/>
              </w:rPr>
              <w:t xml:space="preserve">     ΚΑΤΑ ΠΛΕΙΟΨΗΦΙΑ</w:t>
            </w:r>
          </w:p>
        </w:tc>
      </w:tr>
      <w:tr w:rsidR="008679D8" w14:paraId="0CA0B043" w14:textId="77777777">
        <w:trPr>
          <w:trHeight w:val="90"/>
        </w:trPr>
        <w:tc>
          <w:tcPr>
            <w:tcW w:w="7420" w:type="dxa"/>
            <w:tcBorders>
              <w:top w:val="nil"/>
              <w:left w:val="nil"/>
              <w:bottom w:val="nil"/>
              <w:right w:val="nil"/>
            </w:tcBorders>
            <w:shd w:val="clear" w:color="auto" w:fill="auto"/>
            <w:vAlign w:val="center"/>
            <w:hideMark/>
          </w:tcPr>
          <w:p w14:paraId="0CA0B0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45" w14:textId="77777777">
        <w:trPr>
          <w:trHeight w:val="330"/>
        </w:trPr>
        <w:tc>
          <w:tcPr>
            <w:tcW w:w="7420" w:type="dxa"/>
            <w:tcBorders>
              <w:top w:val="nil"/>
              <w:left w:val="nil"/>
              <w:bottom w:val="nil"/>
              <w:right w:val="nil"/>
            </w:tcBorders>
            <w:shd w:val="clear" w:color="auto" w:fill="auto"/>
            <w:vAlign w:val="center"/>
            <w:hideMark/>
          </w:tcPr>
          <w:p w14:paraId="0CA0B0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ΣΥΡΙΖΑ: ΝΑΙ</w:t>
            </w:r>
          </w:p>
        </w:tc>
      </w:tr>
      <w:tr w:rsidR="008679D8" w14:paraId="0CA0B047" w14:textId="77777777">
        <w:trPr>
          <w:trHeight w:val="45"/>
        </w:trPr>
        <w:tc>
          <w:tcPr>
            <w:tcW w:w="7420" w:type="dxa"/>
            <w:tcBorders>
              <w:top w:val="nil"/>
              <w:left w:val="nil"/>
              <w:bottom w:val="nil"/>
              <w:right w:val="nil"/>
            </w:tcBorders>
            <w:shd w:val="clear" w:color="auto" w:fill="auto"/>
            <w:vAlign w:val="center"/>
            <w:hideMark/>
          </w:tcPr>
          <w:p w14:paraId="0CA0B0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49" w14:textId="77777777">
        <w:trPr>
          <w:trHeight w:val="330"/>
        </w:trPr>
        <w:tc>
          <w:tcPr>
            <w:tcW w:w="7420" w:type="dxa"/>
            <w:tcBorders>
              <w:top w:val="nil"/>
              <w:left w:val="nil"/>
              <w:bottom w:val="nil"/>
              <w:right w:val="nil"/>
            </w:tcBorders>
            <w:shd w:val="clear" w:color="auto" w:fill="auto"/>
            <w:vAlign w:val="center"/>
            <w:hideMark/>
          </w:tcPr>
          <w:p w14:paraId="0CA0B0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4B" w14:textId="77777777">
        <w:trPr>
          <w:trHeight w:val="45"/>
        </w:trPr>
        <w:tc>
          <w:tcPr>
            <w:tcW w:w="7420" w:type="dxa"/>
            <w:tcBorders>
              <w:top w:val="nil"/>
              <w:left w:val="nil"/>
              <w:bottom w:val="nil"/>
              <w:right w:val="nil"/>
            </w:tcBorders>
            <w:shd w:val="clear" w:color="auto" w:fill="auto"/>
            <w:vAlign w:val="center"/>
            <w:hideMark/>
          </w:tcPr>
          <w:p w14:paraId="0CA0B0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4D" w14:textId="77777777">
        <w:trPr>
          <w:trHeight w:val="330"/>
        </w:trPr>
        <w:tc>
          <w:tcPr>
            <w:tcW w:w="7420" w:type="dxa"/>
            <w:tcBorders>
              <w:top w:val="nil"/>
              <w:left w:val="nil"/>
              <w:bottom w:val="nil"/>
              <w:right w:val="nil"/>
            </w:tcBorders>
            <w:shd w:val="clear" w:color="auto" w:fill="auto"/>
            <w:vAlign w:val="center"/>
            <w:hideMark/>
          </w:tcPr>
          <w:p w14:paraId="0CA0B0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4F" w14:textId="77777777">
        <w:trPr>
          <w:trHeight w:val="45"/>
        </w:trPr>
        <w:tc>
          <w:tcPr>
            <w:tcW w:w="7420" w:type="dxa"/>
            <w:tcBorders>
              <w:top w:val="nil"/>
              <w:left w:val="nil"/>
              <w:bottom w:val="nil"/>
              <w:right w:val="nil"/>
            </w:tcBorders>
            <w:shd w:val="clear" w:color="auto" w:fill="auto"/>
            <w:vAlign w:val="center"/>
            <w:hideMark/>
          </w:tcPr>
          <w:p w14:paraId="0CA0B0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51" w14:textId="77777777">
        <w:trPr>
          <w:trHeight w:val="330"/>
        </w:trPr>
        <w:tc>
          <w:tcPr>
            <w:tcW w:w="7420" w:type="dxa"/>
            <w:tcBorders>
              <w:top w:val="nil"/>
              <w:left w:val="nil"/>
              <w:bottom w:val="nil"/>
              <w:right w:val="nil"/>
            </w:tcBorders>
            <w:shd w:val="clear" w:color="auto" w:fill="auto"/>
            <w:vAlign w:val="center"/>
            <w:hideMark/>
          </w:tcPr>
          <w:p w14:paraId="0CA0B0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53" w14:textId="77777777">
        <w:trPr>
          <w:trHeight w:val="30"/>
        </w:trPr>
        <w:tc>
          <w:tcPr>
            <w:tcW w:w="7420" w:type="dxa"/>
            <w:tcBorders>
              <w:top w:val="nil"/>
              <w:left w:val="nil"/>
              <w:bottom w:val="nil"/>
              <w:right w:val="nil"/>
            </w:tcBorders>
            <w:shd w:val="clear" w:color="auto" w:fill="auto"/>
            <w:vAlign w:val="center"/>
            <w:hideMark/>
          </w:tcPr>
          <w:p w14:paraId="0CA0B0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55" w14:textId="77777777">
        <w:trPr>
          <w:trHeight w:val="345"/>
        </w:trPr>
        <w:tc>
          <w:tcPr>
            <w:tcW w:w="7420" w:type="dxa"/>
            <w:tcBorders>
              <w:top w:val="nil"/>
              <w:left w:val="nil"/>
              <w:bottom w:val="nil"/>
              <w:right w:val="nil"/>
            </w:tcBorders>
            <w:shd w:val="clear" w:color="auto" w:fill="auto"/>
            <w:vAlign w:val="center"/>
            <w:hideMark/>
          </w:tcPr>
          <w:p w14:paraId="0CA0B0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57" w14:textId="77777777">
        <w:trPr>
          <w:trHeight w:val="30"/>
        </w:trPr>
        <w:tc>
          <w:tcPr>
            <w:tcW w:w="7420" w:type="dxa"/>
            <w:tcBorders>
              <w:top w:val="nil"/>
              <w:left w:val="nil"/>
              <w:bottom w:val="nil"/>
              <w:right w:val="nil"/>
            </w:tcBorders>
            <w:shd w:val="clear" w:color="auto" w:fill="auto"/>
            <w:vAlign w:val="center"/>
            <w:hideMark/>
          </w:tcPr>
          <w:p w14:paraId="0CA0B0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59" w14:textId="77777777">
        <w:trPr>
          <w:trHeight w:val="330"/>
        </w:trPr>
        <w:tc>
          <w:tcPr>
            <w:tcW w:w="7420" w:type="dxa"/>
            <w:tcBorders>
              <w:top w:val="nil"/>
              <w:left w:val="nil"/>
              <w:bottom w:val="nil"/>
              <w:right w:val="nil"/>
            </w:tcBorders>
            <w:shd w:val="clear" w:color="auto" w:fill="auto"/>
            <w:vAlign w:val="center"/>
            <w:hideMark/>
          </w:tcPr>
          <w:p w14:paraId="0CA0B0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5B" w14:textId="77777777">
        <w:trPr>
          <w:trHeight w:val="45"/>
        </w:trPr>
        <w:tc>
          <w:tcPr>
            <w:tcW w:w="7420" w:type="dxa"/>
            <w:tcBorders>
              <w:top w:val="nil"/>
              <w:left w:val="nil"/>
              <w:bottom w:val="nil"/>
              <w:right w:val="nil"/>
            </w:tcBorders>
            <w:shd w:val="clear" w:color="auto" w:fill="auto"/>
            <w:vAlign w:val="center"/>
            <w:hideMark/>
          </w:tcPr>
          <w:p w14:paraId="0CA0B0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5D" w14:textId="77777777">
        <w:trPr>
          <w:trHeight w:val="150"/>
        </w:trPr>
        <w:tc>
          <w:tcPr>
            <w:tcW w:w="7420" w:type="dxa"/>
            <w:tcBorders>
              <w:top w:val="nil"/>
              <w:left w:val="nil"/>
              <w:bottom w:val="nil"/>
              <w:right w:val="nil"/>
            </w:tcBorders>
            <w:shd w:val="clear" w:color="auto" w:fill="auto"/>
            <w:vAlign w:val="center"/>
            <w:hideMark/>
          </w:tcPr>
          <w:p w14:paraId="0CA0B0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5F" w14:textId="77777777">
        <w:trPr>
          <w:trHeight w:val="345"/>
        </w:trPr>
        <w:tc>
          <w:tcPr>
            <w:tcW w:w="7420" w:type="dxa"/>
            <w:tcBorders>
              <w:top w:val="nil"/>
              <w:left w:val="nil"/>
              <w:bottom w:val="nil"/>
              <w:right w:val="nil"/>
            </w:tcBorders>
            <w:shd w:val="clear" w:color="auto" w:fill="auto"/>
            <w:vAlign w:val="center"/>
            <w:hideMark/>
          </w:tcPr>
          <w:p w14:paraId="0CA0B0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61" w14:textId="77777777">
        <w:trPr>
          <w:trHeight w:val="330"/>
        </w:trPr>
        <w:tc>
          <w:tcPr>
            <w:tcW w:w="7420" w:type="dxa"/>
            <w:tcBorders>
              <w:top w:val="nil"/>
              <w:left w:val="nil"/>
              <w:bottom w:val="nil"/>
              <w:right w:val="nil"/>
            </w:tcBorders>
            <w:shd w:val="clear" w:color="auto" w:fill="auto"/>
            <w:vAlign w:val="center"/>
            <w:hideMark/>
          </w:tcPr>
          <w:p w14:paraId="0CA0B0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36 ως έχει     ΚΑΤΑ ΠΛΕΙΟΨΗΦΙΑ</w:t>
            </w:r>
          </w:p>
        </w:tc>
      </w:tr>
      <w:tr w:rsidR="008679D8" w14:paraId="0CA0B063" w14:textId="77777777">
        <w:trPr>
          <w:trHeight w:val="90"/>
        </w:trPr>
        <w:tc>
          <w:tcPr>
            <w:tcW w:w="7420" w:type="dxa"/>
            <w:tcBorders>
              <w:top w:val="nil"/>
              <w:left w:val="nil"/>
              <w:bottom w:val="nil"/>
              <w:right w:val="nil"/>
            </w:tcBorders>
            <w:shd w:val="clear" w:color="auto" w:fill="auto"/>
            <w:vAlign w:val="center"/>
            <w:hideMark/>
          </w:tcPr>
          <w:p w14:paraId="0CA0B0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65" w14:textId="77777777">
        <w:trPr>
          <w:trHeight w:val="330"/>
        </w:trPr>
        <w:tc>
          <w:tcPr>
            <w:tcW w:w="7420" w:type="dxa"/>
            <w:tcBorders>
              <w:top w:val="nil"/>
              <w:left w:val="nil"/>
              <w:bottom w:val="nil"/>
              <w:right w:val="nil"/>
            </w:tcBorders>
            <w:shd w:val="clear" w:color="auto" w:fill="auto"/>
            <w:vAlign w:val="center"/>
            <w:hideMark/>
          </w:tcPr>
          <w:p w14:paraId="0CA0B0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67" w14:textId="77777777">
        <w:trPr>
          <w:trHeight w:val="45"/>
        </w:trPr>
        <w:tc>
          <w:tcPr>
            <w:tcW w:w="7420" w:type="dxa"/>
            <w:tcBorders>
              <w:top w:val="nil"/>
              <w:left w:val="nil"/>
              <w:bottom w:val="nil"/>
              <w:right w:val="nil"/>
            </w:tcBorders>
            <w:shd w:val="clear" w:color="auto" w:fill="auto"/>
            <w:vAlign w:val="center"/>
            <w:hideMark/>
          </w:tcPr>
          <w:p w14:paraId="0CA0B0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69" w14:textId="77777777">
        <w:trPr>
          <w:trHeight w:val="330"/>
        </w:trPr>
        <w:tc>
          <w:tcPr>
            <w:tcW w:w="7420" w:type="dxa"/>
            <w:tcBorders>
              <w:top w:val="nil"/>
              <w:left w:val="nil"/>
              <w:bottom w:val="nil"/>
              <w:right w:val="nil"/>
            </w:tcBorders>
            <w:shd w:val="clear" w:color="auto" w:fill="auto"/>
            <w:vAlign w:val="center"/>
            <w:hideMark/>
          </w:tcPr>
          <w:p w14:paraId="0CA0B0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6B" w14:textId="77777777">
        <w:trPr>
          <w:trHeight w:val="45"/>
        </w:trPr>
        <w:tc>
          <w:tcPr>
            <w:tcW w:w="7420" w:type="dxa"/>
            <w:tcBorders>
              <w:top w:val="nil"/>
              <w:left w:val="nil"/>
              <w:bottom w:val="nil"/>
              <w:right w:val="nil"/>
            </w:tcBorders>
            <w:shd w:val="clear" w:color="auto" w:fill="auto"/>
            <w:vAlign w:val="center"/>
            <w:hideMark/>
          </w:tcPr>
          <w:p w14:paraId="0CA0B0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6D" w14:textId="77777777">
        <w:trPr>
          <w:trHeight w:val="330"/>
        </w:trPr>
        <w:tc>
          <w:tcPr>
            <w:tcW w:w="7420" w:type="dxa"/>
            <w:tcBorders>
              <w:top w:val="nil"/>
              <w:left w:val="nil"/>
              <w:bottom w:val="nil"/>
              <w:right w:val="nil"/>
            </w:tcBorders>
            <w:shd w:val="clear" w:color="auto" w:fill="auto"/>
            <w:vAlign w:val="center"/>
            <w:hideMark/>
          </w:tcPr>
          <w:p w14:paraId="0CA0B0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6F" w14:textId="77777777">
        <w:trPr>
          <w:trHeight w:val="45"/>
        </w:trPr>
        <w:tc>
          <w:tcPr>
            <w:tcW w:w="7420" w:type="dxa"/>
            <w:tcBorders>
              <w:top w:val="nil"/>
              <w:left w:val="nil"/>
              <w:bottom w:val="nil"/>
              <w:right w:val="nil"/>
            </w:tcBorders>
            <w:shd w:val="clear" w:color="auto" w:fill="auto"/>
            <w:vAlign w:val="center"/>
            <w:hideMark/>
          </w:tcPr>
          <w:p w14:paraId="0CA0B0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71" w14:textId="77777777">
        <w:trPr>
          <w:trHeight w:val="330"/>
        </w:trPr>
        <w:tc>
          <w:tcPr>
            <w:tcW w:w="7420" w:type="dxa"/>
            <w:tcBorders>
              <w:top w:val="nil"/>
              <w:left w:val="nil"/>
              <w:bottom w:val="nil"/>
              <w:right w:val="nil"/>
            </w:tcBorders>
            <w:shd w:val="clear" w:color="auto" w:fill="auto"/>
            <w:vAlign w:val="center"/>
            <w:hideMark/>
          </w:tcPr>
          <w:p w14:paraId="0CA0B0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73" w14:textId="77777777">
        <w:trPr>
          <w:trHeight w:val="45"/>
        </w:trPr>
        <w:tc>
          <w:tcPr>
            <w:tcW w:w="7420" w:type="dxa"/>
            <w:tcBorders>
              <w:top w:val="nil"/>
              <w:left w:val="nil"/>
              <w:bottom w:val="nil"/>
              <w:right w:val="nil"/>
            </w:tcBorders>
            <w:shd w:val="clear" w:color="auto" w:fill="auto"/>
            <w:vAlign w:val="center"/>
            <w:hideMark/>
          </w:tcPr>
          <w:p w14:paraId="0CA0B0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75" w14:textId="77777777">
        <w:trPr>
          <w:trHeight w:val="330"/>
        </w:trPr>
        <w:tc>
          <w:tcPr>
            <w:tcW w:w="7420" w:type="dxa"/>
            <w:tcBorders>
              <w:top w:val="nil"/>
              <w:left w:val="nil"/>
              <w:bottom w:val="nil"/>
              <w:right w:val="nil"/>
            </w:tcBorders>
            <w:shd w:val="clear" w:color="auto" w:fill="auto"/>
            <w:vAlign w:val="center"/>
            <w:hideMark/>
          </w:tcPr>
          <w:p w14:paraId="0CA0B0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77" w14:textId="77777777">
        <w:trPr>
          <w:trHeight w:val="30"/>
        </w:trPr>
        <w:tc>
          <w:tcPr>
            <w:tcW w:w="7420" w:type="dxa"/>
            <w:tcBorders>
              <w:top w:val="nil"/>
              <w:left w:val="nil"/>
              <w:bottom w:val="nil"/>
              <w:right w:val="nil"/>
            </w:tcBorders>
            <w:shd w:val="clear" w:color="auto" w:fill="auto"/>
            <w:vAlign w:val="center"/>
            <w:hideMark/>
          </w:tcPr>
          <w:p w14:paraId="0CA0B0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79" w14:textId="77777777">
        <w:trPr>
          <w:trHeight w:val="330"/>
        </w:trPr>
        <w:tc>
          <w:tcPr>
            <w:tcW w:w="7420" w:type="dxa"/>
            <w:tcBorders>
              <w:top w:val="nil"/>
              <w:left w:val="nil"/>
              <w:bottom w:val="nil"/>
              <w:right w:val="nil"/>
            </w:tcBorders>
            <w:shd w:val="clear" w:color="auto" w:fill="auto"/>
            <w:vAlign w:val="center"/>
            <w:hideMark/>
          </w:tcPr>
          <w:p w14:paraId="0CA0B0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7B" w14:textId="77777777">
        <w:trPr>
          <w:trHeight w:val="45"/>
        </w:trPr>
        <w:tc>
          <w:tcPr>
            <w:tcW w:w="7420" w:type="dxa"/>
            <w:tcBorders>
              <w:top w:val="nil"/>
              <w:left w:val="nil"/>
              <w:bottom w:val="nil"/>
              <w:right w:val="nil"/>
            </w:tcBorders>
            <w:shd w:val="clear" w:color="auto" w:fill="auto"/>
            <w:vAlign w:val="center"/>
            <w:hideMark/>
          </w:tcPr>
          <w:p w14:paraId="0CA0B0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7D" w14:textId="77777777">
        <w:trPr>
          <w:trHeight w:val="150"/>
        </w:trPr>
        <w:tc>
          <w:tcPr>
            <w:tcW w:w="7420" w:type="dxa"/>
            <w:tcBorders>
              <w:top w:val="nil"/>
              <w:left w:val="nil"/>
              <w:bottom w:val="nil"/>
              <w:right w:val="nil"/>
            </w:tcBorders>
            <w:shd w:val="clear" w:color="auto" w:fill="auto"/>
            <w:vAlign w:val="center"/>
            <w:hideMark/>
          </w:tcPr>
          <w:p w14:paraId="0CA0B0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7F" w14:textId="77777777">
        <w:trPr>
          <w:trHeight w:val="345"/>
        </w:trPr>
        <w:tc>
          <w:tcPr>
            <w:tcW w:w="7420" w:type="dxa"/>
            <w:tcBorders>
              <w:top w:val="nil"/>
              <w:left w:val="nil"/>
              <w:bottom w:val="nil"/>
              <w:right w:val="nil"/>
            </w:tcBorders>
            <w:shd w:val="clear" w:color="auto" w:fill="auto"/>
            <w:vAlign w:val="center"/>
            <w:hideMark/>
          </w:tcPr>
          <w:p w14:paraId="0CA0B0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81" w14:textId="77777777">
        <w:trPr>
          <w:trHeight w:val="330"/>
        </w:trPr>
        <w:tc>
          <w:tcPr>
            <w:tcW w:w="7420" w:type="dxa"/>
            <w:tcBorders>
              <w:top w:val="nil"/>
              <w:left w:val="nil"/>
              <w:bottom w:val="nil"/>
              <w:right w:val="nil"/>
            </w:tcBorders>
            <w:shd w:val="clear" w:color="auto" w:fill="auto"/>
            <w:vAlign w:val="center"/>
            <w:hideMark/>
          </w:tcPr>
          <w:p w14:paraId="0CA0B0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w:t>
            </w:r>
            <w:r w:rsidRPr="0029074D">
              <w:rPr>
                <w:rFonts w:ascii="Calibri" w:eastAsia="Times New Roman" w:hAnsi="Calibri" w:cs="Calibri"/>
                <w:color w:val="000000"/>
                <w:sz w:val="22"/>
                <w:szCs w:val="22"/>
              </w:rPr>
              <w:t>37 ως έχει     ΚΑΤΑ ΠΛΕΙΟΨΗΦΙΑ</w:t>
            </w:r>
          </w:p>
        </w:tc>
      </w:tr>
      <w:tr w:rsidR="008679D8" w14:paraId="0CA0B083" w14:textId="77777777">
        <w:trPr>
          <w:trHeight w:val="90"/>
        </w:trPr>
        <w:tc>
          <w:tcPr>
            <w:tcW w:w="7420" w:type="dxa"/>
            <w:tcBorders>
              <w:top w:val="nil"/>
              <w:left w:val="nil"/>
              <w:bottom w:val="nil"/>
              <w:right w:val="nil"/>
            </w:tcBorders>
            <w:shd w:val="clear" w:color="auto" w:fill="auto"/>
            <w:vAlign w:val="center"/>
            <w:hideMark/>
          </w:tcPr>
          <w:p w14:paraId="0CA0B0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85" w14:textId="77777777">
        <w:trPr>
          <w:trHeight w:val="345"/>
        </w:trPr>
        <w:tc>
          <w:tcPr>
            <w:tcW w:w="7420" w:type="dxa"/>
            <w:tcBorders>
              <w:top w:val="nil"/>
              <w:left w:val="nil"/>
              <w:bottom w:val="nil"/>
              <w:right w:val="nil"/>
            </w:tcBorders>
            <w:shd w:val="clear" w:color="auto" w:fill="auto"/>
            <w:vAlign w:val="center"/>
            <w:hideMark/>
          </w:tcPr>
          <w:p w14:paraId="0CA0B0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87" w14:textId="77777777">
        <w:trPr>
          <w:trHeight w:val="30"/>
        </w:trPr>
        <w:tc>
          <w:tcPr>
            <w:tcW w:w="7420" w:type="dxa"/>
            <w:tcBorders>
              <w:top w:val="nil"/>
              <w:left w:val="nil"/>
              <w:bottom w:val="nil"/>
              <w:right w:val="nil"/>
            </w:tcBorders>
            <w:shd w:val="clear" w:color="auto" w:fill="auto"/>
            <w:vAlign w:val="center"/>
            <w:hideMark/>
          </w:tcPr>
          <w:p w14:paraId="0CA0B0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89" w14:textId="77777777">
        <w:trPr>
          <w:trHeight w:val="330"/>
        </w:trPr>
        <w:tc>
          <w:tcPr>
            <w:tcW w:w="7420" w:type="dxa"/>
            <w:tcBorders>
              <w:top w:val="nil"/>
              <w:left w:val="nil"/>
              <w:bottom w:val="nil"/>
              <w:right w:val="nil"/>
            </w:tcBorders>
            <w:shd w:val="clear" w:color="auto" w:fill="auto"/>
            <w:vAlign w:val="center"/>
            <w:hideMark/>
          </w:tcPr>
          <w:p w14:paraId="0CA0B0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8B" w14:textId="77777777">
        <w:trPr>
          <w:trHeight w:val="45"/>
        </w:trPr>
        <w:tc>
          <w:tcPr>
            <w:tcW w:w="7420" w:type="dxa"/>
            <w:tcBorders>
              <w:top w:val="nil"/>
              <w:left w:val="nil"/>
              <w:bottom w:val="nil"/>
              <w:right w:val="nil"/>
            </w:tcBorders>
            <w:shd w:val="clear" w:color="auto" w:fill="auto"/>
            <w:vAlign w:val="center"/>
            <w:hideMark/>
          </w:tcPr>
          <w:p w14:paraId="0CA0B0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8D" w14:textId="77777777">
        <w:trPr>
          <w:trHeight w:val="330"/>
        </w:trPr>
        <w:tc>
          <w:tcPr>
            <w:tcW w:w="7420" w:type="dxa"/>
            <w:tcBorders>
              <w:top w:val="nil"/>
              <w:left w:val="nil"/>
              <w:bottom w:val="nil"/>
              <w:right w:val="nil"/>
            </w:tcBorders>
            <w:shd w:val="clear" w:color="auto" w:fill="auto"/>
            <w:vAlign w:val="center"/>
            <w:hideMark/>
          </w:tcPr>
          <w:p w14:paraId="0CA0B0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8F" w14:textId="77777777">
        <w:trPr>
          <w:trHeight w:val="45"/>
        </w:trPr>
        <w:tc>
          <w:tcPr>
            <w:tcW w:w="7420" w:type="dxa"/>
            <w:tcBorders>
              <w:top w:val="nil"/>
              <w:left w:val="nil"/>
              <w:bottom w:val="nil"/>
              <w:right w:val="nil"/>
            </w:tcBorders>
            <w:shd w:val="clear" w:color="auto" w:fill="auto"/>
            <w:vAlign w:val="center"/>
            <w:hideMark/>
          </w:tcPr>
          <w:p w14:paraId="0CA0B0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91" w14:textId="77777777">
        <w:trPr>
          <w:trHeight w:val="330"/>
        </w:trPr>
        <w:tc>
          <w:tcPr>
            <w:tcW w:w="7420" w:type="dxa"/>
            <w:tcBorders>
              <w:top w:val="nil"/>
              <w:left w:val="nil"/>
              <w:bottom w:val="nil"/>
              <w:right w:val="nil"/>
            </w:tcBorders>
            <w:shd w:val="clear" w:color="auto" w:fill="auto"/>
            <w:vAlign w:val="center"/>
            <w:hideMark/>
          </w:tcPr>
          <w:p w14:paraId="0CA0B0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93" w14:textId="77777777">
        <w:trPr>
          <w:trHeight w:val="45"/>
        </w:trPr>
        <w:tc>
          <w:tcPr>
            <w:tcW w:w="7420" w:type="dxa"/>
            <w:tcBorders>
              <w:top w:val="nil"/>
              <w:left w:val="nil"/>
              <w:bottom w:val="nil"/>
              <w:right w:val="nil"/>
            </w:tcBorders>
            <w:shd w:val="clear" w:color="auto" w:fill="auto"/>
            <w:vAlign w:val="center"/>
            <w:hideMark/>
          </w:tcPr>
          <w:p w14:paraId="0CA0B0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95" w14:textId="77777777">
        <w:trPr>
          <w:trHeight w:val="330"/>
        </w:trPr>
        <w:tc>
          <w:tcPr>
            <w:tcW w:w="7420" w:type="dxa"/>
            <w:tcBorders>
              <w:top w:val="nil"/>
              <w:left w:val="nil"/>
              <w:bottom w:val="nil"/>
              <w:right w:val="nil"/>
            </w:tcBorders>
            <w:shd w:val="clear" w:color="auto" w:fill="auto"/>
            <w:vAlign w:val="center"/>
            <w:hideMark/>
          </w:tcPr>
          <w:p w14:paraId="0CA0B0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97" w14:textId="77777777">
        <w:trPr>
          <w:trHeight w:val="30"/>
        </w:trPr>
        <w:tc>
          <w:tcPr>
            <w:tcW w:w="7420" w:type="dxa"/>
            <w:tcBorders>
              <w:top w:val="nil"/>
              <w:left w:val="nil"/>
              <w:bottom w:val="nil"/>
              <w:right w:val="nil"/>
            </w:tcBorders>
            <w:shd w:val="clear" w:color="auto" w:fill="auto"/>
            <w:vAlign w:val="center"/>
            <w:hideMark/>
          </w:tcPr>
          <w:p w14:paraId="0CA0B0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99" w14:textId="77777777">
        <w:trPr>
          <w:trHeight w:val="345"/>
        </w:trPr>
        <w:tc>
          <w:tcPr>
            <w:tcW w:w="7420" w:type="dxa"/>
            <w:tcBorders>
              <w:top w:val="nil"/>
              <w:left w:val="nil"/>
              <w:bottom w:val="nil"/>
              <w:right w:val="nil"/>
            </w:tcBorders>
            <w:shd w:val="clear" w:color="auto" w:fill="auto"/>
            <w:vAlign w:val="center"/>
            <w:hideMark/>
          </w:tcPr>
          <w:p w14:paraId="0CA0B0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9B" w14:textId="77777777">
        <w:trPr>
          <w:trHeight w:val="30"/>
        </w:trPr>
        <w:tc>
          <w:tcPr>
            <w:tcW w:w="7420" w:type="dxa"/>
            <w:tcBorders>
              <w:top w:val="nil"/>
              <w:left w:val="nil"/>
              <w:bottom w:val="nil"/>
              <w:right w:val="nil"/>
            </w:tcBorders>
            <w:shd w:val="clear" w:color="auto" w:fill="auto"/>
            <w:vAlign w:val="center"/>
            <w:hideMark/>
          </w:tcPr>
          <w:p w14:paraId="0CA0B0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9D" w14:textId="77777777">
        <w:trPr>
          <w:trHeight w:val="150"/>
        </w:trPr>
        <w:tc>
          <w:tcPr>
            <w:tcW w:w="7420" w:type="dxa"/>
            <w:tcBorders>
              <w:top w:val="nil"/>
              <w:left w:val="nil"/>
              <w:bottom w:val="nil"/>
              <w:right w:val="nil"/>
            </w:tcBorders>
            <w:shd w:val="clear" w:color="auto" w:fill="auto"/>
            <w:vAlign w:val="center"/>
            <w:hideMark/>
          </w:tcPr>
          <w:p w14:paraId="0CA0B0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9F" w14:textId="77777777">
        <w:trPr>
          <w:trHeight w:val="345"/>
        </w:trPr>
        <w:tc>
          <w:tcPr>
            <w:tcW w:w="7420" w:type="dxa"/>
            <w:tcBorders>
              <w:top w:val="nil"/>
              <w:left w:val="nil"/>
              <w:bottom w:val="nil"/>
              <w:right w:val="nil"/>
            </w:tcBorders>
            <w:shd w:val="clear" w:color="auto" w:fill="auto"/>
            <w:vAlign w:val="center"/>
            <w:hideMark/>
          </w:tcPr>
          <w:p w14:paraId="0CA0B0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A1" w14:textId="77777777">
        <w:trPr>
          <w:trHeight w:val="330"/>
        </w:trPr>
        <w:tc>
          <w:tcPr>
            <w:tcW w:w="7420" w:type="dxa"/>
            <w:tcBorders>
              <w:top w:val="nil"/>
              <w:left w:val="nil"/>
              <w:bottom w:val="nil"/>
              <w:right w:val="nil"/>
            </w:tcBorders>
            <w:shd w:val="clear" w:color="auto" w:fill="auto"/>
            <w:vAlign w:val="center"/>
            <w:hideMark/>
          </w:tcPr>
          <w:p w14:paraId="0CA0B0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38 όπως τροπ.     ΚΑΤΑ ΠΛΕΙΟΨΗΦΙΑ</w:t>
            </w:r>
          </w:p>
        </w:tc>
      </w:tr>
      <w:tr w:rsidR="008679D8" w14:paraId="0CA0B0A3" w14:textId="77777777">
        <w:trPr>
          <w:trHeight w:val="105"/>
        </w:trPr>
        <w:tc>
          <w:tcPr>
            <w:tcW w:w="7420" w:type="dxa"/>
            <w:tcBorders>
              <w:top w:val="nil"/>
              <w:left w:val="nil"/>
              <w:bottom w:val="nil"/>
              <w:right w:val="nil"/>
            </w:tcBorders>
            <w:shd w:val="clear" w:color="auto" w:fill="auto"/>
            <w:vAlign w:val="center"/>
            <w:hideMark/>
          </w:tcPr>
          <w:p w14:paraId="0CA0B0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A5" w14:textId="77777777">
        <w:trPr>
          <w:trHeight w:val="330"/>
        </w:trPr>
        <w:tc>
          <w:tcPr>
            <w:tcW w:w="7420" w:type="dxa"/>
            <w:tcBorders>
              <w:top w:val="nil"/>
              <w:left w:val="nil"/>
              <w:bottom w:val="nil"/>
              <w:right w:val="nil"/>
            </w:tcBorders>
            <w:shd w:val="clear" w:color="auto" w:fill="auto"/>
            <w:vAlign w:val="center"/>
            <w:hideMark/>
          </w:tcPr>
          <w:p w14:paraId="0CA0B0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A7" w14:textId="77777777">
        <w:trPr>
          <w:trHeight w:val="30"/>
        </w:trPr>
        <w:tc>
          <w:tcPr>
            <w:tcW w:w="7420" w:type="dxa"/>
            <w:tcBorders>
              <w:top w:val="nil"/>
              <w:left w:val="nil"/>
              <w:bottom w:val="nil"/>
              <w:right w:val="nil"/>
            </w:tcBorders>
            <w:shd w:val="clear" w:color="auto" w:fill="auto"/>
            <w:vAlign w:val="center"/>
            <w:hideMark/>
          </w:tcPr>
          <w:p w14:paraId="0CA0B0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A9" w14:textId="77777777">
        <w:trPr>
          <w:trHeight w:val="330"/>
        </w:trPr>
        <w:tc>
          <w:tcPr>
            <w:tcW w:w="7420" w:type="dxa"/>
            <w:tcBorders>
              <w:top w:val="nil"/>
              <w:left w:val="nil"/>
              <w:bottom w:val="nil"/>
              <w:right w:val="nil"/>
            </w:tcBorders>
            <w:shd w:val="clear" w:color="auto" w:fill="auto"/>
            <w:vAlign w:val="center"/>
            <w:hideMark/>
          </w:tcPr>
          <w:p w14:paraId="0CA0B0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AB" w14:textId="77777777">
        <w:trPr>
          <w:trHeight w:val="45"/>
        </w:trPr>
        <w:tc>
          <w:tcPr>
            <w:tcW w:w="7420" w:type="dxa"/>
            <w:tcBorders>
              <w:top w:val="nil"/>
              <w:left w:val="nil"/>
              <w:bottom w:val="nil"/>
              <w:right w:val="nil"/>
            </w:tcBorders>
            <w:shd w:val="clear" w:color="auto" w:fill="auto"/>
            <w:vAlign w:val="center"/>
            <w:hideMark/>
          </w:tcPr>
          <w:p w14:paraId="0CA0B0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AD" w14:textId="77777777">
        <w:trPr>
          <w:trHeight w:val="330"/>
        </w:trPr>
        <w:tc>
          <w:tcPr>
            <w:tcW w:w="7420" w:type="dxa"/>
            <w:tcBorders>
              <w:top w:val="nil"/>
              <w:left w:val="nil"/>
              <w:bottom w:val="nil"/>
              <w:right w:val="nil"/>
            </w:tcBorders>
            <w:shd w:val="clear" w:color="auto" w:fill="auto"/>
            <w:vAlign w:val="center"/>
            <w:hideMark/>
          </w:tcPr>
          <w:p w14:paraId="0CA0B0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AF" w14:textId="77777777">
        <w:trPr>
          <w:trHeight w:val="45"/>
        </w:trPr>
        <w:tc>
          <w:tcPr>
            <w:tcW w:w="7420" w:type="dxa"/>
            <w:tcBorders>
              <w:top w:val="nil"/>
              <w:left w:val="nil"/>
              <w:bottom w:val="nil"/>
              <w:right w:val="nil"/>
            </w:tcBorders>
            <w:shd w:val="clear" w:color="auto" w:fill="auto"/>
            <w:vAlign w:val="center"/>
            <w:hideMark/>
          </w:tcPr>
          <w:p w14:paraId="0CA0B0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B1" w14:textId="77777777">
        <w:trPr>
          <w:trHeight w:val="330"/>
        </w:trPr>
        <w:tc>
          <w:tcPr>
            <w:tcW w:w="7420" w:type="dxa"/>
            <w:tcBorders>
              <w:top w:val="nil"/>
              <w:left w:val="nil"/>
              <w:bottom w:val="nil"/>
              <w:right w:val="nil"/>
            </w:tcBorders>
            <w:shd w:val="clear" w:color="auto" w:fill="auto"/>
            <w:vAlign w:val="center"/>
            <w:hideMark/>
          </w:tcPr>
          <w:p w14:paraId="0CA0B0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B3" w14:textId="77777777">
        <w:trPr>
          <w:trHeight w:val="45"/>
        </w:trPr>
        <w:tc>
          <w:tcPr>
            <w:tcW w:w="7420" w:type="dxa"/>
            <w:tcBorders>
              <w:top w:val="nil"/>
              <w:left w:val="nil"/>
              <w:bottom w:val="nil"/>
              <w:right w:val="nil"/>
            </w:tcBorders>
            <w:shd w:val="clear" w:color="auto" w:fill="auto"/>
            <w:vAlign w:val="center"/>
            <w:hideMark/>
          </w:tcPr>
          <w:p w14:paraId="0CA0B0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B5" w14:textId="77777777">
        <w:trPr>
          <w:trHeight w:val="330"/>
        </w:trPr>
        <w:tc>
          <w:tcPr>
            <w:tcW w:w="7420" w:type="dxa"/>
            <w:tcBorders>
              <w:top w:val="nil"/>
              <w:left w:val="nil"/>
              <w:bottom w:val="nil"/>
              <w:right w:val="nil"/>
            </w:tcBorders>
            <w:shd w:val="clear" w:color="auto" w:fill="auto"/>
            <w:vAlign w:val="center"/>
            <w:hideMark/>
          </w:tcPr>
          <w:p w14:paraId="0CA0B0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B7" w14:textId="77777777">
        <w:trPr>
          <w:trHeight w:val="45"/>
        </w:trPr>
        <w:tc>
          <w:tcPr>
            <w:tcW w:w="7420" w:type="dxa"/>
            <w:tcBorders>
              <w:top w:val="nil"/>
              <w:left w:val="nil"/>
              <w:bottom w:val="nil"/>
              <w:right w:val="nil"/>
            </w:tcBorders>
            <w:shd w:val="clear" w:color="auto" w:fill="auto"/>
            <w:vAlign w:val="center"/>
            <w:hideMark/>
          </w:tcPr>
          <w:p w14:paraId="0CA0B0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B9" w14:textId="77777777">
        <w:trPr>
          <w:trHeight w:val="330"/>
        </w:trPr>
        <w:tc>
          <w:tcPr>
            <w:tcW w:w="7420" w:type="dxa"/>
            <w:tcBorders>
              <w:top w:val="nil"/>
              <w:left w:val="nil"/>
              <w:bottom w:val="nil"/>
              <w:right w:val="nil"/>
            </w:tcBorders>
            <w:shd w:val="clear" w:color="auto" w:fill="auto"/>
            <w:vAlign w:val="center"/>
            <w:hideMark/>
          </w:tcPr>
          <w:p w14:paraId="0CA0B0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BB" w14:textId="77777777">
        <w:trPr>
          <w:trHeight w:val="30"/>
        </w:trPr>
        <w:tc>
          <w:tcPr>
            <w:tcW w:w="7420" w:type="dxa"/>
            <w:tcBorders>
              <w:top w:val="nil"/>
              <w:left w:val="nil"/>
              <w:bottom w:val="nil"/>
              <w:right w:val="nil"/>
            </w:tcBorders>
            <w:shd w:val="clear" w:color="auto" w:fill="auto"/>
            <w:vAlign w:val="center"/>
            <w:hideMark/>
          </w:tcPr>
          <w:p w14:paraId="0CA0B0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BD" w14:textId="77777777">
        <w:trPr>
          <w:trHeight w:val="150"/>
        </w:trPr>
        <w:tc>
          <w:tcPr>
            <w:tcW w:w="7420" w:type="dxa"/>
            <w:tcBorders>
              <w:top w:val="nil"/>
              <w:left w:val="nil"/>
              <w:bottom w:val="nil"/>
              <w:right w:val="nil"/>
            </w:tcBorders>
            <w:shd w:val="clear" w:color="auto" w:fill="auto"/>
            <w:vAlign w:val="center"/>
            <w:hideMark/>
          </w:tcPr>
          <w:p w14:paraId="0CA0B0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BF" w14:textId="77777777">
        <w:trPr>
          <w:trHeight w:val="345"/>
        </w:trPr>
        <w:tc>
          <w:tcPr>
            <w:tcW w:w="7420" w:type="dxa"/>
            <w:tcBorders>
              <w:top w:val="nil"/>
              <w:left w:val="nil"/>
              <w:bottom w:val="nil"/>
              <w:right w:val="nil"/>
            </w:tcBorders>
            <w:shd w:val="clear" w:color="auto" w:fill="auto"/>
            <w:vAlign w:val="center"/>
            <w:hideMark/>
          </w:tcPr>
          <w:p w14:paraId="0CA0B0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C1" w14:textId="77777777">
        <w:trPr>
          <w:trHeight w:val="330"/>
        </w:trPr>
        <w:tc>
          <w:tcPr>
            <w:tcW w:w="7420" w:type="dxa"/>
            <w:tcBorders>
              <w:top w:val="nil"/>
              <w:left w:val="nil"/>
              <w:bottom w:val="nil"/>
              <w:right w:val="nil"/>
            </w:tcBorders>
            <w:shd w:val="clear" w:color="auto" w:fill="auto"/>
            <w:vAlign w:val="center"/>
            <w:hideMark/>
          </w:tcPr>
          <w:p w14:paraId="0CA0B0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39 ως έχει     ΚΑΤΑ ΠΛΕΙΟΨΗΦΙΑ</w:t>
            </w:r>
          </w:p>
        </w:tc>
      </w:tr>
      <w:tr w:rsidR="008679D8" w14:paraId="0CA0B0C3" w14:textId="77777777">
        <w:trPr>
          <w:trHeight w:val="105"/>
        </w:trPr>
        <w:tc>
          <w:tcPr>
            <w:tcW w:w="7420" w:type="dxa"/>
            <w:tcBorders>
              <w:top w:val="nil"/>
              <w:left w:val="nil"/>
              <w:bottom w:val="nil"/>
              <w:right w:val="nil"/>
            </w:tcBorders>
            <w:shd w:val="clear" w:color="auto" w:fill="auto"/>
            <w:vAlign w:val="center"/>
            <w:hideMark/>
          </w:tcPr>
          <w:p w14:paraId="0CA0B0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C5" w14:textId="77777777">
        <w:trPr>
          <w:trHeight w:val="330"/>
        </w:trPr>
        <w:tc>
          <w:tcPr>
            <w:tcW w:w="7420" w:type="dxa"/>
            <w:tcBorders>
              <w:top w:val="nil"/>
              <w:left w:val="nil"/>
              <w:bottom w:val="nil"/>
              <w:right w:val="nil"/>
            </w:tcBorders>
            <w:shd w:val="clear" w:color="auto" w:fill="auto"/>
            <w:vAlign w:val="center"/>
            <w:hideMark/>
          </w:tcPr>
          <w:p w14:paraId="0CA0B0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C7" w14:textId="77777777">
        <w:trPr>
          <w:trHeight w:val="30"/>
        </w:trPr>
        <w:tc>
          <w:tcPr>
            <w:tcW w:w="7420" w:type="dxa"/>
            <w:tcBorders>
              <w:top w:val="nil"/>
              <w:left w:val="nil"/>
              <w:bottom w:val="nil"/>
              <w:right w:val="nil"/>
            </w:tcBorders>
            <w:shd w:val="clear" w:color="auto" w:fill="auto"/>
            <w:vAlign w:val="center"/>
            <w:hideMark/>
          </w:tcPr>
          <w:p w14:paraId="0CA0B0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C9" w14:textId="77777777">
        <w:trPr>
          <w:trHeight w:val="330"/>
        </w:trPr>
        <w:tc>
          <w:tcPr>
            <w:tcW w:w="7420" w:type="dxa"/>
            <w:tcBorders>
              <w:top w:val="nil"/>
              <w:left w:val="nil"/>
              <w:bottom w:val="nil"/>
              <w:right w:val="nil"/>
            </w:tcBorders>
            <w:shd w:val="clear" w:color="auto" w:fill="auto"/>
            <w:vAlign w:val="center"/>
            <w:hideMark/>
          </w:tcPr>
          <w:p w14:paraId="0CA0B0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CB" w14:textId="77777777">
        <w:trPr>
          <w:trHeight w:val="45"/>
        </w:trPr>
        <w:tc>
          <w:tcPr>
            <w:tcW w:w="7420" w:type="dxa"/>
            <w:tcBorders>
              <w:top w:val="nil"/>
              <w:left w:val="nil"/>
              <w:bottom w:val="nil"/>
              <w:right w:val="nil"/>
            </w:tcBorders>
            <w:shd w:val="clear" w:color="auto" w:fill="auto"/>
            <w:vAlign w:val="center"/>
            <w:hideMark/>
          </w:tcPr>
          <w:p w14:paraId="0CA0B0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CD" w14:textId="77777777">
        <w:trPr>
          <w:trHeight w:val="330"/>
        </w:trPr>
        <w:tc>
          <w:tcPr>
            <w:tcW w:w="7420" w:type="dxa"/>
            <w:tcBorders>
              <w:top w:val="nil"/>
              <w:left w:val="nil"/>
              <w:bottom w:val="nil"/>
              <w:right w:val="nil"/>
            </w:tcBorders>
            <w:shd w:val="clear" w:color="auto" w:fill="auto"/>
            <w:vAlign w:val="center"/>
            <w:hideMark/>
          </w:tcPr>
          <w:p w14:paraId="0CA0B0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CF" w14:textId="77777777">
        <w:trPr>
          <w:trHeight w:val="45"/>
        </w:trPr>
        <w:tc>
          <w:tcPr>
            <w:tcW w:w="7420" w:type="dxa"/>
            <w:tcBorders>
              <w:top w:val="nil"/>
              <w:left w:val="nil"/>
              <w:bottom w:val="nil"/>
              <w:right w:val="nil"/>
            </w:tcBorders>
            <w:shd w:val="clear" w:color="auto" w:fill="auto"/>
            <w:vAlign w:val="center"/>
            <w:hideMark/>
          </w:tcPr>
          <w:p w14:paraId="0CA0B0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D1" w14:textId="77777777">
        <w:trPr>
          <w:trHeight w:val="330"/>
        </w:trPr>
        <w:tc>
          <w:tcPr>
            <w:tcW w:w="7420" w:type="dxa"/>
            <w:tcBorders>
              <w:top w:val="nil"/>
              <w:left w:val="nil"/>
              <w:bottom w:val="nil"/>
              <w:right w:val="nil"/>
            </w:tcBorders>
            <w:shd w:val="clear" w:color="auto" w:fill="auto"/>
            <w:vAlign w:val="center"/>
            <w:hideMark/>
          </w:tcPr>
          <w:p w14:paraId="0CA0B0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D3" w14:textId="77777777">
        <w:trPr>
          <w:trHeight w:val="45"/>
        </w:trPr>
        <w:tc>
          <w:tcPr>
            <w:tcW w:w="7420" w:type="dxa"/>
            <w:tcBorders>
              <w:top w:val="nil"/>
              <w:left w:val="nil"/>
              <w:bottom w:val="nil"/>
              <w:right w:val="nil"/>
            </w:tcBorders>
            <w:shd w:val="clear" w:color="auto" w:fill="auto"/>
            <w:vAlign w:val="center"/>
            <w:hideMark/>
          </w:tcPr>
          <w:p w14:paraId="0CA0B0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D5" w14:textId="77777777">
        <w:trPr>
          <w:trHeight w:val="330"/>
        </w:trPr>
        <w:tc>
          <w:tcPr>
            <w:tcW w:w="7420" w:type="dxa"/>
            <w:tcBorders>
              <w:top w:val="nil"/>
              <w:left w:val="nil"/>
              <w:bottom w:val="nil"/>
              <w:right w:val="nil"/>
            </w:tcBorders>
            <w:shd w:val="clear" w:color="auto" w:fill="auto"/>
            <w:vAlign w:val="center"/>
            <w:hideMark/>
          </w:tcPr>
          <w:p w14:paraId="0CA0B0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D7" w14:textId="77777777">
        <w:trPr>
          <w:trHeight w:val="45"/>
        </w:trPr>
        <w:tc>
          <w:tcPr>
            <w:tcW w:w="7420" w:type="dxa"/>
            <w:tcBorders>
              <w:top w:val="nil"/>
              <w:left w:val="nil"/>
              <w:bottom w:val="nil"/>
              <w:right w:val="nil"/>
            </w:tcBorders>
            <w:shd w:val="clear" w:color="auto" w:fill="auto"/>
            <w:vAlign w:val="center"/>
            <w:hideMark/>
          </w:tcPr>
          <w:p w14:paraId="0CA0B0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D9" w14:textId="77777777">
        <w:trPr>
          <w:trHeight w:val="330"/>
        </w:trPr>
        <w:tc>
          <w:tcPr>
            <w:tcW w:w="7420" w:type="dxa"/>
            <w:tcBorders>
              <w:top w:val="nil"/>
              <w:left w:val="nil"/>
              <w:bottom w:val="nil"/>
              <w:right w:val="nil"/>
            </w:tcBorders>
            <w:shd w:val="clear" w:color="auto" w:fill="auto"/>
            <w:vAlign w:val="center"/>
            <w:hideMark/>
          </w:tcPr>
          <w:p w14:paraId="0CA0B0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0DB" w14:textId="77777777">
        <w:trPr>
          <w:trHeight w:val="30"/>
        </w:trPr>
        <w:tc>
          <w:tcPr>
            <w:tcW w:w="7420" w:type="dxa"/>
            <w:tcBorders>
              <w:top w:val="nil"/>
              <w:left w:val="nil"/>
              <w:bottom w:val="nil"/>
              <w:right w:val="nil"/>
            </w:tcBorders>
            <w:shd w:val="clear" w:color="auto" w:fill="auto"/>
            <w:vAlign w:val="center"/>
            <w:hideMark/>
          </w:tcPr>
          <w:p w14:paraId="0CA0B0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DD" w14:textId="77777777">
        <w:trPr>
          <w:trHeight w:val="150"/>
        </w:trPr>
        <w:tc>
          <w:tcPr>
            <w:tcW w:w="7420" w:type="dxa"/>
            <w:tcBorders>
              <w:top w:val="nil"/>
              <w:left w:val="nil"/>
              <w:bottom w:val="nil"/>
              <w:right w:val="nil"/>
            </w:tcBorders>
            <w:shd w:val="clear" w:color="auto" w:fill="auto"/>
            <w:vAlign w:val="center"/>
            <w:hideMark/>
          </w:tcPr>
          <w:p w14:paraId="0CA0B0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DF" w14:textId="77777777">
        <w:trPr>
          <w:trHeight w:val="345"/>
        </w:trPr>
        <w:tc>
          <w:tcPr>
            <w:tcW w:w="7420" w:type="dxa"/>
            <w:tcBorders>
              <w:top w:val="nil"/>
              <w:left w:val="nil"/>
              <w:bottom w:val="nil"/>
              <w:right w:val="nil"/>
            </w:tcBorders>
            <w:shd w:val="clear" w:color="auto" w:fill="auto"/>
            <w:vAlign w:val="center"/>
            <w:hideMark/>
          </w:tcPr>
          <w:p w14:paraId="0CA0B0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E1" w14:textId="77777777">
        <w:trPr>
          <w:trHeight w:val="330"/>
        </w:trPr>
        <w:tc>
          <w:tcPr>
            <w:tcW w:w="7420" w:type="dxa"/>
            <w:tcBorders>
              <w:top w:val="nil"/>
              <w:left w:val="nil"/>
              <w:bottom w:val="nil"/>
              <w:right w:val="nil"/>
            </w:tcBorders>
            <w:shd w:val="clear" w:color="auto" w:fill="auto"/>
            <w:vAlign w:val="center"/>
            <w:hideMark/>
          </w:tcPr>
          <w:p w14:paraId="0CA0B0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40 ως έχει     ΚΑΤΑ ΠΛΕΙΟΨΗΦΙΑ</w:t>
            </w:r>
          </w:p>
        </w:tc>
      </w:tr>
      <w:tr w:rsidR="008679D8" w14:paraId="0CA0B0E3" w14:textId="77777777">
        <w:trPr>
          <w:trHeight w:val="105"/>
        </w:trPr>
        <w:tc>
          <w:tcPr>
            <w:tcW w:w="7420" w:type="dxa"/>
            <w:tcBorders>
              <w:top w:val="nil"/>
              <w:left w:val="nil"/>
              <w:bottom w:val="nil"/>
              <w:right w:val="nil"/>
            </w:tcBorders>
            <w:shd w:val="clear" w:color="auto" w:fill="auto"/>
            <w:vAlign w:val="center"/>
            <w:hideMark/>
          </w:tcPr>
          <w:p w14:paraId="0CA0B0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E5" w14:textId="77777777">
        <w:trPr>
          <w:trHeight w:val="330"/>
        </w:trPr>
        <w:tc>
          <w:tcPr>
            <w:tcW w:w="7420" w:type="dxa"/>
            <w:tcBorders>
              <w:top w:val="nil"/>
              <w:left w:val="nil"/>
              <w:bottom w:val="nil"/>
              <w:right w:val="nil"/>
            </w:tcBorders>
            <w:shd w:val="clear" w:color="auto" w:fill="auto"/>
            <w:vAlign w:val="center"/>
            <w:hideMark/>
          </w:tcPr>
          <w:p w14:paraId="0CA0B0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0E7" w14:textId="77777777">
        <w:trPr>
          <w:trHeight w:val="30"/>
        </w:trPr>
        <w:tc>
          <w:tcPr>
            <w:tcW w:w="7420" w:type="dxa"/>
            <w:tcBorders>
              <w:top w:val="nil"/>
              <w:left w:val="nil"/>
              <w:bottom w:val="nil"/>
              <w:right w:val="nil"/>
            </w:tcBorders>
            <w:shd w:val="clear" w:color="auto" w:fill="auto"/>
            <w:vAlign w:val="center"/>
            <w:hideMark/>
          </w:tcPr>
          <w:p w14:paraId="0CA0B0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E9" w14:textId="77777777">
        <w:trPr>
          <w:trHeight w:val="345"/>
        </w:trPr>
        <w:tc>
          <w:tcPr>
            <w:tcW w:w="7420" w:type="dxa"/>
            <w:tcBorders>
              <w:top w:val="nil"/>
              <w:left w:val="nil"/>
              <w:bottom w:val="nil"/>
              <w:right w:val="nil"/>
            </w:tcBorders>
            <w:shd w:val="clear" w:color="auto" w:fill="auto"/>
            <w:vAlign w:val="center"/>
            <w:hideMark/>
          </w:tcPr>
          <w:p w14:paraId="0CA0B0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0EB" w14:textId="77777777">
        <w:trPr>
          <w:trHeight w:val="30"/>
        </w:trPr>
        <w:tc>
          <w:tcPr>
            <w:tcW w:w="7420" w:type="dxa"/>
            <w:tcBorders>
              <w:top w:val="nil"/>
              <w:left w:val="nil"/>
              <w:bottom w:val="nil"/>
              <w:right w:val="nil"/>
            </w:tcBorders>
            <w:shd w:val="clear" w:color="auto" w:fill="auto"/>
            <w:vAlign w:val="center"/>
            <w:hideMark/>
          </w:tcPr>
          <w:p w14:paraId="0CA0B0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ED" w14:textId="77777777">
        <w:trPr>
          <w:trHeight w:val="330"/>
        </w:trPr>
        <w:tc>
          <w:tcPr>
            <w:tcW w:w="7420" w:type="dxa"/>
            <w:tcBorders>
              <w:top w:val="nil"/>
              <w:left w:val="nil"/>
              <w:bottom w:val="nil"/>
              <w:right w:val="nil"/>
            </w:tcBorders>
            <w:shd w:val="clear" w:color="auto" w:fill="auto"/>
            <w:vAlign w:val="center"/>
            <w:hideMark/>
          </w:tcPr>
          <w:p w14:paraId="0CA0B0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0EF" w14:textId="77777777">
        <w:trPr>
          <w:trHeight w:val="45"/>
        </w:trPr>
        <w:tc>
          <w:tcPr>
            <w:tcW w:w="7420" w:type="dxa"/>
            <w:tcBorders>
              <w:top w:val="nil"/>
              <w:left w:val="nil"/>
              <w:bottom w:val="nil"/>
              <w:right w:val="nil"/>
            </w:tcBorders>
            <w:shd w:val="clear" w:color="auto" w:fill="auto"/>
            <w:vAlign w:val="center"/>
            <w:hideMark/>
          </w:tcPr>
          <w:p w14:paraId="0CA0B0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F1" w14:textId="77777777">
        <w:trPr>
          <w:trHeight w:val="330"/>
        </w:trPr>
        <w:tc>
          <w:tcPr>
            <w:tcW w:w="7420" w:type="dxa"/>
            <w:tcBorders>
              <w:top w:val="nil"/>
              <w:left w:val="nil"/>
              <w:bottom w:val="nil"/>
              <w:right w:val="nil"/>
            </w:tcBorders>
            <w:shd w:val="clear" w:color="auto" w:fill="auto"/>
            <w:vAlign w:val="center"/>
            <w:hideMark/>
          </w:tcPr>
          <w:p w14:paraId="0CA0B0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0F3" w14:textId="77777777">
        <w:trPr>
          <w:trHeight w:val="45"/>
        </w:trPr>
        <w:tc>
          <w:tcPr>
            <w:tcW w:w="7420" w:type="dxa"/>
            <w:tcBorders>
              <w:top w:val="nil"/>
              <w:left w:val="nil"/>
              <w:bottom w:val="nil"/>
              <w:right w:val="nil"/>
            </w:tcBorders>
            <w:shd w:val="clear" w:color="auto" w:fill="auto"/>
            <w:vAlign w:val="center"/>
            <w:hideMark/>
          </w:tcPr>
          <w:p w14:paraId="0CA0B0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F5" w14:textId="77777777">
        <w:trPr>
          <w:trHeight w:val="330"/>
        </w:trPr>
        <w:tc>
          <w:tcPr>
            <w:tcW w:w="7420" w:type="dxa"/>
            <w:tcBorders>
              <w:top w:val="nil"/>
              <w:left w:val="nil"/>
              <w:bottom w:val="nil"/>
              <w:right w:val="nil"/>
            </w:tcBorders>
            <w:shd w:val="clear" w:color="auto" w:fill="auto"/>
            <w:vAlign w:val="center"/>
            <w:hideMark/>
          </w:tcPr>
          <w:p w14:paraId="0CA0B0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0F7" w14:textId="77777777">
        <w:trPr>
          <w:trHeight w:val="45"/>
        </w:trPr>
        <w:tc>
          <w:tcPr>
            <w:tcW w:w="7420" w:type="dxa"/>
            <w:tcBorders>
              <w:top w:val="nil"/>
              <w:left w:val="nil"/>
              <w:bottom w:val="nil"/>
              <w:right w:val="nil"/>
            </w:tcBorders>
            <w:shd w:val="clear" w:color="auto" w:fill="auto"/>
            <w:vAlign w:val="center"/>
            <w:hideMark/>
          </w:tcPr>
          <w:p w14:paraId="0CA0B0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F9" w14:textId="77777777">
        <w:trPr>
          <w:trHeight w:val="330"/>
        </w:trPr>
        <w:tc>
          <w:tcPr>
            <w:tcW w:w="7420" w:type="dxa"/>
            <w:tcBorders>
              <w:top w:val="nil"/>
              <w:left w:val="nil"/>
              <w:bottom w:val="nil"/>
              <w:right w:val="nil"/>
            </w:tcBorders>
            <w:shd w:val="clear" w:color="auto" w:fill="auto"/>
            <w:vAlign w:val="center"/>
            <w:hideMark/>
          </w:tcPr>
          <w:p w14:paraId="0CA0B0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ΕΝ. </w:t>
            </w:r>
            <w:r w:rsidRPr="0029074D">
              <w:rPr>
                <w:rFonts w:ascii="Calibri" w:eastAsia="Times New Roman" w:hAnsi="Calibri" w:cs="Calibri"/>
                <w:color w:val="000000"/>
                <w:sz w:val="22"/>
                <w:szCs w:val="22"/>
              </w:rPr>
              <w:t>ΚΕΝΤΡΩΩΝ: ΝΑΙ</w:t>
            </w:r>
          </w:p>
        </w:tc>
      </w:tr>
      <w:tr w:rsidR="008679D8" w14:paraId="0CA0B0FB" w14:textId="77777777">
        <w:trPr>
          <w:trHeight w:val="30"/>
        </w:trPr>
        <w:tc>
          <w:tcPr>
            <w:tcW w:w="7420" w:type="dxa"/>
            <w:tcBorders>
              <w:top w:val="nil"/>
              <w:left w:val="nil"/>
              <w:bottom w:val="nil"/>
              <w:right w:val="nil"/>
            </w:tcBorders>
            <w:shd w:val="clear" w:color="auto" w:fill="auto"/>
            <w:vAlign w:val="center"/>
            <w:hideMark/>
          </w:tcPr>
          <w:p w14:paraId="0CA0B0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0FD" w14:textId="77777777">
        <w:trPr>
          <w:trHeight w:val="150"/>
        </w:trPr>
        <w:tc>
          <w:tcPr>
            <w:tcW w:w="7420" w:type="dxa"/>
            <w:tcBorders>
              <w:top w:val="nil"/>
              <w:left w:val="nil"/>
              <w:bottom w:val="nil"/>
              <w:right w:val="nil"/>
            </w:tcBorders>
            <w:shd w:val="clear" w:color="auto" w:fill="auto"/>
            <w:vAlign w:val="center"/>
            <w:hideMark/>
          </w:tcPr>
          <w:p w14:paraId="0CA0B0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0FF" w14:textId="77777777">
        <w:trPr>
          <w:trHeight w:val="345"/>
        </w:trPr>
        <w:tc>
          <w:tcPr>
            <w:tcW w:w="7420" w:type="dxa"/>
            <w:tcBorders>
              <w:top w:val="nil"/>
              <w:left w:val="nil"/>
              <w:bottom w:val="nil"/>
              <w:right w:val="nil"/>
            </w:tcBorders>
            <w:shd w:val="clear" w:color="auto" w:fill="auto"/>
            <w:vAlign w:val="center"/>
            <w:hideMark/>
          </w:tcPr>
          <w:p w14:paraId="0CA0B0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01" w14:textId="77777777">
        <w:trPr>
          <w:trHeight w:val="330"/>
        </w:trPr>
        <w:tc>
          <w:tcPr>
            <w:tcW w:w="7420" w:type="dxa"/>
            <w:tcBorders>
              <w:top w:val="nil"/>
              <w:left w:val="nil"/>
              <w:bottom w:val="nil"/>
              <w:right w:val="nil"/>
            </w:tcBorders>
            <w:shd w:val="clear" w:color="auto" w:fill="auto"/>
            <w:vAlign w:val="center"/>
            <w:hideMark/>
          </w:tcPr>
          <w:p w14:paraId="0CA0B1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41 ως έχει     ΚΑΤΑ ΠΛΕΙΟΨΗΦΙΑ</w:t>
            </w:r>
          </w:p>
        </w:tc>
      </w:tr>
      <w:tr w:rsidR="008679D8" w14:paraId="0CA0B103" w14:textId="77777777">
        <w:trPr>
          <w:trHeight w:val="105"/>
        </w:trPr>
        <w:tc>
          <w:tcPr>
            <w:tcW w:w="7420" w:type="dxa"/>
            <w:tcBorders>
              <w:top w:val="nil"/>
              <w:left w:val="nil"/>
              <w:bottom w:val="nil"/>
              <w:right w:val="nil"/>
            </w:tcBorders>
            <w:shd w:val="clear" w:color="auto" w:fill="auto"/>
            <w:vAlign w:val="center"/>
            <w:hideMark/>
          </w:tcPr>
          <w:p w14:paraId="0CA0B1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05" w14:textId="77777777">
        <w:trPr>
          <w:trHeight w:val="330"/>
        </w:trPr>
        <w:tc>
          <w:tcPr>
            <w:tcW w:w="7420" w:type="dxa"/>
            <w:tcBorders>
              <w:top w:val="nil"/>
              <w:left w:val="nil"/>
              <w:bottom w:val="nil"/>
              <w:right w:val="nil"/>
            </w:tcBorders>
            <w:shd w:val="clear" w:color="auto" w:fill="auto"/>
            <w:vAlign w:val="center"/>
            <w:hideMark/>
          </w:tcPr>
          <w:p w14:paraId="0CA0B1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07" w14:textId="77777777">
        <w:trPr>
          <w:trHeight w:val="45"/>
        </w:trPr>
        <w:tc>
          <w:tcPr>
            <w:tcW w:w="7420" w:type="dxa"/>
            <w:tcBorders>
              <w:top w:val="nil"/>
              <w:left w:val="nil"/>
              <w:bottom w:val="nil"/>
              <w:right w:val="nil"/>
            </w:tcBorders>
            <w:shd w:val="clear" w:color="auto" w:fill="auto"/>
            <w:vAlign w:val="center"/>
            <w:hideMark/>
          </w:tcPr>
          <w:p w14:paraId="0CA0B1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09" w14:textId="77777777">
        <w:trPr>
          <w:trHeight w:val="330"/>
        </w:trPr>
        <w:tc>
          <w:tcPr>
            <w:tcW w:w="7420" w:type="dxa"/>
            <w:tcBorders>
              <w:top w:val="nil"/>
              <w:left w:val="nil"/>
              <w:bottom w:val="nil"/>
              <w:right w:val="nil"/>
            </w:tcBorders>
            <w:shd w:val="clear" w:color="auto" w:fill="auto"/>
            <w:vAlign w:val="center"/>
            <w:hideMark/>
          </w:tcPr>
          <w:p w14:paraId="0CA0B1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0B" w14:textId="77777777">
        <w:trPr>
          <w:trHeight w:val="30"/>
        </w:trPr>
        <w:tc>
          <w:tcPr>
            <w:tcW w:w="7420" w:type="dxa"/>
            <w:tcBorders>
              <w:top w:val="nil"/>
              <w:left w:val="nil"/>
              <w:bottom w:val="nil"/>
              <w:right w:val="nil"/>
            </w:tcBorders>
            <w:shd w:val="clear" w:color="auto" w:fill="auto"/>
            <w:vAlign w:val="center"/>
            <w:hideMark/>
          </w:tcPr>
          <w:p w14:paraId="0CA0B1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0D" w14:textId="77777777">
        <w:trPr>
          <w:trHeight w:val="330"/>
        </w:trPr>
        <w:tc>
          <w:tcPr>
            <w:tcW w:w="7420" w:type="dxa"/>
            <w:tcBorders>
              <w:top w:val="nil"/>
              <w:left w:val="nil"/>
              <w:bottom w:val="nil"/>
              <w:right w:val="nil"/>
            </w:tcBorders>
            <w:shd w:val="clear" w:color="auto" w:fill="auto"/>
            <w:vAlign w:val="center"/>
            <w:hideMark/>
          </w:tcPr>
          <w:p w14:paraId="0CA0B1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0F" w14:textId="77777777">
        <w:trPr>
          <w:trHeight w:val="45"/>
        </w:trPr>
        <w:tc>
          <w:tcPr>
            <w:tcW w:w="7420" w:type="dxa"/>
            <w:tcBorders>
              <w:top w:val="nil"/>
              <w:left w:val="nil"/>
              <w:bottom w:val="nil"/>
              <w:right w:val="nil"/>
            </w:tcBorders>
            <w:shd w:val="clear" w:color="auto" w:fill="auto"/>
            <w:vAlign w:val="center"/>
            <w:hideMark/>
          </w:tcPr>
          <w:p w14:paraId="0CA0B1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11" w14:textId="77777777">
        <w:trPr>
          <w:trHeight w:val="330"/>
        </w:trPr>
        <w:tc>
          <w:tcPr>
            <w:tcW w:w="7420" w:type="dxa"/>
            <w:tcBorders>
              <w:top w:val="nil"/>
              <w:left w:val="nil"/>
              <w:bottom w:val="nil"/>
              <w:right w:val="nil"/>
            </w:tcBorders>
            <w:shd w:val="clear" w:color="auto" w:fill="auto"/>
            <w:vAlign w:val="center"/>
            <w:hideMark/>
          </w:tcPr>
          <w:p w14:paraId="0CA0B1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13" w14:textId="77777777">
        <w:trPr>
          <w:trHeight w:val="45"/>
        </w:trPr>
        <w:tc>
          <w:tcPr>
            <w:tcW w:w="7420" w:type="dxa"/>
            <w:tcBorders>
              <w:top w:val="nil"/>
              <w:left w:val="nil"/>
              <w:bottom w:val="nil"/>
              <w:right w:val="nil"/>
            </w:tcBorders>
            <w:shd w:val="clear" w:color="auto" w:fill="auto"/>
            <w:vAlign w:val="center"/>
            <w:hideMark/>
          </w:tcPr>
          <w:p w14:paraId="0CA0B1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15" w14:textId="77777777">
        <w:trPr>
          <w:trHeight w:val="330"/>
        </w:trPr>
        <w:tc>
          <w:tcPr>
            <w:tcW w:w="7420" w:type="dxa"/>
            <w:tcBorders>
              <w:top w:val="nil"/>
              <w:left w:val="nil"/>
              <w:bottom w:val="nil"/>
              <w:right w:val="nil"/>
            </w:tcBorders>
            <w:shd w:val="clear" w:color="auto" w:fill="auto"/>
            <w:vAlign w:val="center"/>
            <w:hideMark/>
          </w:tcPr>
          <w:p w14:paraId="0CA0B1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17" w14:textId="77777777">
        <w:trPr>
          <w:trHeight w:val="45"/>
        </w:trPr>
        <w:tc>
          <w:tcPr>
            <w:tcW w:w="7420" w:type="dxa"/>
            <w:tcBorders>
              <w:top w:val="nil"/>
              <w:left w:val="nil"/>
              <w:bottom w:val="nil"/>
              <w:right w:val="nil"/>
            </w:tcBorders>
            <w:shd w:val="clear" w:color="auto" w:fill="auto"/>
            <w:vAlign w:val="center"/>
            <w:hideMark/>
          </w:tcPr>
          <w:p w14:paraId="0CA0B1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19" w14:textId="77777777">
        <w:trPr>
          <w:trHeight w:val="330"/>
        </w:trPr>
        <w:tc>
          <w:tcPr>
            <w:tcW w:w="7420" w:type="dxa"/>
            <w:tcBorders>
              <w:top w:val="nil"/>
              <w:left w:val="nil"/>
              <w:bottom w:val="nil"/>
              <w:right w:val="nil"/>
            </w:tcBorders>
            <w:shd w:val="clear" w:color="auto" w:fill="auto"/>
            <w:vAlign w:val="center"/>
            <w:hideMark/>
          </w:tcPr>
          <w:p w14:paraId="0CA0B1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1B" w14:textId="77777777">
        <w:trPr>
          <w:trHeight w:val="45"/>
        </w:trPr>
        <w:tc>
          <w:tcPr>
            <w:tcW w:w="7420" w:type="dxa"/>
            <w:tcBorders>
              <w:top w:val="nil"/>
              <w:left w:val="nil"/>
              <w:bottom w:val="nil"/>
              <w:right w:val="nil"/>
            </w:tcBorders>
            <w:shd w:val="clear" w:color="auto" w:fill="auto"/>
            <w:vAlign w:val="center"/>
            <w:hideMark/>
          </w:tcPr>
          <w:p w14:paraId="0CA0B1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1D" w14:textId="77777777">
        <w:trPr>
          <w:trHeight w:val="135"/>
        </w:trPr>
        <w:tc>
          <w:tcPr>
            <w:tcW w:w="7420" w:type="dxa"/>
            <w:tcBorders>
              <w:top w:val="nil"/>
              <w:left w:val="nil"/>
              <w:bottom w:val="nil"/>
              <w:right w:val="nil"/>
            </w:tcBorders>
            <w:shd w:val="clear" w:color="auto" w:fill="auto"/>
            <w:vAlign w:val="center"/>
            <w:hideMark/>
          </w:tcPr>
          <w:p w14:paraId="0CA0B1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1F" w14:textId="77777777">
        <w:trPr>
          <w:trHeight w:val="345"/>
        </w:trPr>
        <w:tc>
          <w:tcPr>
            <w:tcW w:w="7420" w:type="dxa"/>
            <w:tcBorders>
              <w:top w:val="nil"/>
              <w:left w:val="nil"/>
              <w:bottom w:val="nil"/>
              <w:right w:val="nil"/>
            </w:tcBorders>
            <w:shd w:val="clear" w:color="auto" w:fill="auto"/>
            <w:vAlign w:val="center"/>
            <w:hideMark/>
          </w:tcPr>
          <w:p w14:paraId="0CA0B1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21" w14:textId="77777777">
        <w:trPr>
          <w:trHeight w:val="330"/>
        </w:trPr>
        <w:tc>
          <w:tcPr>
            <w:tcW w:w="7420" w:type="dxa"/>
            <w:tcBorders>
              <w:top w:val="nil"/>
              <w:left w:val="nil"/>
              <w:bottom w:val="nil"/>
              <w:right w:val="nil"/>
            </w:tcBorders>
            <w:shd w:val="clear" w:color="auto" w:fill="auto"/>
            <w:vAlign w:val="center"/>
            <w:hideMark/>
          </w:tcPr>
          <w:p w14:paraId="0CA0B1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42 ως έχει     ΚΑΤΑ ΠΛΕΙΟΨΗΦΙΑ</w:t>
            </w:r>
          </w:p>
        </w:tc>
      </w:tr>
      <w:tr w:rsidR="008679D8" w14:paraId="0CA0B123" w14:textId="77777777">
        <w:trPr>
          <w:trHeight w:val="105"/>
        </w:trPr>
        <w:tc>
          <w:tcPr>
            <w:tcW w:w="7420" w:type="dxa"/>
            <w:tcBorders>
              <w:top w:val="nil"/>
              <w:left w:val="nil"/>
              <w:bottom w:val="nil"/>
              <w:right w:val="nil"/>
            </w:tcBorders>
            <w:shd w:val="clear" w:color="auto" w:fill="auto"/>
            <w:vAlign w:val="center"/>
            <w:hideMark/>
          </w:tcPr>
          <w:p w14:paraId="0CA0B1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25" w14:textId="77777777">
        <w:trPr>
          <w:trHeight w:val="330"/>
        </w:trPr>
        <w:tc>
          <w:tcPr>
            <w:tcW w:w="7420" w:type="dxa"/>
            <w:tcBorders>
              <w:top w:val="nil"/>
              <w:left w:val="nil"/>
              <w:bottom w:val="nil"/>
              <w:right w:val="nil"/>
            </w:tcBorders>
            <w:shd w:val="clear" w:color="auto" w:fill="auto"/>
            <w:vAlign w:val="center"/>
            <w:hideMark/>
          </w:tcPr>
          <w:p w14:paraId="0CA0B1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27" w14:textId="77777777">
        <w:trPr>
          <w:trHeight w:val="45"/>
        </w:trPr>
        <w:tc>
          <w:tcPr>
            <w:tcW w:w="7420" w:type="dxa"/>
            <w:tcBorders>
              <w:top w:val="nil"/>
              <w:left w:val="nil"/>
              <w:bottom w:val="nil"/>
              <w:right w:val="nil"/>
            </w:tcBorders>
            <w:shd w:val="clear" w:color="auto" w:fill="auto"/>
            <w:vAlign w:val="center"/>
            <w:hideMark/>
          </w:tcPr>
          <w:p w14:paraId="0CA0B1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29" w14:textId="77777777">
        <w:trPr>
          <w:trHeight w:val="330"/>
        </w:trPr>
        <w:tc>
          <w:tcPr>
            <w:tcW w:w="7420" w:type="dxa"/>
            <w:tcBorders>
              <w:top w:val="nil"/>
              <w:left w:val="nil"/>
              <w:bottom w:val="nil"/>
              <w:right w:val="nil"/>
            </w:tcBorders>
            <w:shd w:val="clear" w:color="auto" w:fill="auto"/>
            <w:vAlign w:val="center"/>
            <w:hideMark/>
          </w:tcPr>
          <w:p w14:paraId="0CA0B1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2B" w14:textId="77777777">
        <w:trPr>
          <w:trHeight w:val="30"/>
        </w:trPr>
        <w:tc>
          <w:tcPr>
            <w:tcW w:w="7420" w:type="dxa"/>
            <w:tcBorders>
              <w:top w:val="nil"/>
              <w:left w:val="nil"/>
              <w:bottom w:val="nil"/>
              <w:right w:val="nil"/>
            </w:tcBorders>
            <w:shd w:val="clear" w:color="auto" w:fill="auto"/>
            <w:vAlign w:val="center"/>
            <w:hideMark/>
          </w:tcPr>
          <w:p w14:paraId="0CA0B1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2D" w14:textId="77777777">
        <w:trPr>
          <w:trHeight w:val="345"/>
        </w:trPr>
        <w:tc>
          <w:tcPr>
            <w:tcW w:w="7420" w:type="dxa"/>
            <w:tcBorders>
              <w:top w:val="nil"/>
              <w:left w:val="nil"/>
              <w:bottom w:val="nil"/>
              <w:right w:val="nil"/>
            </w:tcBorders>
            <w:shd w:val="clear" w:color="auto" w:fill="auto"/>
            <w:vAlign w:val="center"/>
            <w:hideMark/>
          </w:tcPr>
          <w:p w14:paraId="0CA0B1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2F" w14:textId="77777777">
        <w:trPr>
          <w:trHeight w:val="30"/>
        </w:trPr>
        <w:tc>
          <w:tcPr>
            <w:tcW w:w="7420" w:type="dxa"/>
            <w:tcBorders>
              <w:top w:val="nil"/>
              <w:left w:val="nil"/>
              <w:bottom w:val="nil"/>
              <w:right w:val="nil"/>
            </w:tcBorders>
            <w:shd w:val="clear" w:color="auto" w:fill="auto"/>
            <w:vAlign w:val="center"/>
            <w:hideMark/>
          </w:tcPr>
          <w:p w14:paraId="0CA0B1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31" w14:textId="77777777">
        <w:trPr>
          <w:trHeight w:val="330"/>
        </w:trPr>
        <w:tc>
          <w:tcPr>
            <w:tcW w:w="7420" w:type="dxa"/>
            <w:tcBorders>
              <w:top w:val="nil"/>
              <w:left w:val="nil"/>
              <w:bottom w:val="nil"/>
              <w:right w:val="nil"/>
            </w:tcBorders>
            <w:shd w:val="clear" w:color="auto" w:fill="auto"/>
            <w:vAlign w:val="center"/>
            <w:hideMark/>
          </w:tcPr>
          <w:p w14:paraId="0CA0B1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33" w14:textId="77777777">
        <w:trPr>
          <w:trHeight w:val="45"/>
        </w:trPr>
        <w:tc>
          <w:tcPr>
            <w:tcW w:w="7420" w:type="dxa"/>
            <w:tcBorders>
              <w:top w:val="nil"/>
              <w:left w:val="nil"/>
              <w:bottom w:val="nil"/>
              <w:right w:val="nil"/>
            </w:tcBorders>
            <w:shd w:val="clear" w:color="auto" w:fill="auto"/>
            <w:vAlign w:val="center"/>
            <w:hideMark/>
          </w:tcPr>
          <w:p w14:paraId="0CA0B1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35" w14:textId="77777777">
        <w:trPr>
          <w:trHeight w:val="330"/>
        </w:trPr>
        <w:tc>
          <w:tcPr>
            <w:tcW w:w="7420" w:type="dxa"/>
            <w:tcBorders>
              <w:top w:val="nil"/>
              <w:left w:val="nil"/>
              <w:bottom w:val="nil"/>
              <w:right w:val="nil"/>
            </w:tcBorders>
            <w:shd w:val="clear" w:color="auto" w:fill="auto"/>
            <w:vAlign w:val="center"/>
            <w:hideMark/>
          </w:tcPr>
          <w:p w14:paraId="0CA0B1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Κ.Κ.Ε: </w:t>
            </w:r>
            <w:r w:rsidRPr="0029074D">
              <w:rPr>
                <w:rFonts w:ascii="Calibri" w:eastAsia="Times New Roman" w:hAnsi="Calibri" w:cs="Calibri"/>
                <w:color w:val="000000"/>
                <w:sz w:val="22"/>
                <w:szCs w:val="22"/>
              </w:rPr>
              <w:t>OXI</w:t>
            </w:r>
          </w:p>
        </w:tc>
      </w:tr>
      <w:tr w:rsidR="008679D8" w14:paraId="0CA0B137" w14:textId="77777777">
        <w:trPr>
          <w:trHeight w:val="45"/>
        </w:trPr>
        <w:tc>
          <w:tcPr>
            <w:tcW w:w="7420" w:type="dxa"/>
            <w:tcBorders>
              <w:top w:val="nil"/>
              <w:left w:val="nil"/>
              <w:bottom w:val="nil"/>
              <w:right w:val="nil"/>
            </w:tcBorders>
            <w:shd w:val="clear" w:color="auto" w:fill="auto"/>
            <w:vAlign w:val="center"/>
            <w:hideMark/>
          </w:tcPr>
          <w:p w14:paraId="0CA0B1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39" w14:textId="77777777">
        <w:trPr>
          <w:trHeight w:val="330"/>
        </w:trPr>
        <w:tc>
          <w:tcPr>
            <w:tcW w:w="7420" w:type="dxa"/>
            <w:tcBorders>
              <w:top w:val="nil"/>
              <w:left w:val="nil"/>
              <w:bottom w:val="nil"/>
              <w:right w:val="nil"/>
            </w:tcBorders>
            <w:shd w:val="clear" w:color="auto" w:fill="auto"/>
            <w:vAlign w:val="center"/>
            <w:hideMark/>
          </w:tcPr>
          <w:p w14:paraId="0CA0B1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ΕΝ. ΚΕΝΤΡΩΩΝ: ΝΑΙ</w:t>
            </w:r>
          </w:p>
        </w:tc>
      </w:tr>
      <w:tr w:rsidR="008679D8" w14:paraId="0CA0B13B" w14:textId="77777777">
        <w:trPr>
          <w:trHeight w:val="45"/>
        </w:trPr>
        <w:tc>
          <w:tcPr>
            <w:tcW w:w="7420" w:type="dxa"/>
            <w:tcBorders>
              <w:top w:val="nil"/>
              <w:left w:val="nil"/>
              <w:bottom w:val="nil"/>
              <w:right w:val="nil"/>
            </w:tcBorders>
            <w:shd w:val="clear" w:color="auto" w:fill="auto"/>
            <w:vAlign w:val="center"/>
            <w:hideMark/>
          </w:tcPr>
          <w:p w14:paraId="0CA0B1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3D" w14:textId="77777777">
        <w:trPr>
          <w:trHeight w:val="135"/>
        </w:trPr>
        <w:tc>
          <w:tcPr>
            <w:tcW w:w="7420" w:type="dxa"/>
            <w:tcBorders>
              <w:top w:val="nil"/>
              <w:left w:val="nil"/>
              <w:bottom w:val="nil"/>
              <w:right w:val="nil"/>
            </w:tcBorders>
            <w:shd w:val="clear" w:color="auto" w:fill="auto"/>
            <w:vAlign w:val="center"/>
            <w:hideMark/>
          </w:tcPr>
          <w:p w14:paraId="0CA0B1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3F" w14:textId="77777777">
        <w:trPr>
          <w:trHeight w:val="345"/>
        </w:trPr>
        <w:tc>
          <w:tcPr>
            <w:tcW w:w="7420" w:type="dxa"/>
            <w:tcBorders>
              <w:top w:val="nil"/>
              <w:left w:val="nil"/>
              <w:bottom w:val="nil"/>
              <w:right w:val="nil"/>
            </w:tcBorders>
            <w:shd w:val="clear" w:color="auto" w:fill="auto"/>
            <w:vAlign w:val="center"/>
            <w:hideMark/>
          </w:tcPr>
          <w:p w14:paraId="0CA0B1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41" w14:textId="77777777">
        <w:trPr>
          <w:trHeight w:val="330"/>
        </w:trPr>
        <w:tc>
          <w:tcPr>
            <w:tcW w:w="7420" w:type="dxa"/>
            <w:tcBorders>
              <w:top w:val="nil"/>
              <w:left w:val="nil"/>
              <w:bottom w:val="nil"/>
              <w:right w:val="nil"/>
            </w:tcBorders>
            <w:shd w:val="clear" w:color="auto" w:fill="auto"/>
            <w:vAlign w:val="center"/>
            <w:hideMark/>
          </w:tcPr>
          <w:p w14:paraId="0CA0B1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43 ως έχει     ΚΑΤΑ ΠΛΕΙΟΨΗΦΙΑ</w:t>
            </w:r>
          </w:p>
        </w:tc>
      </w:tr>
      <w:tr w:rsidR="008679D8" w14:paraId="0CA0B143" w14:textId="77777777">
        <w:trPr>
          <w:trHeight w:val="105"/>
        </w:trPr>
        <w:tc>
          <w:tcPr>
            <w:tcW w:w="7420" w:type="dxa"/>
            <w:tcBorders>
              <w:top w:val="nil"/>
              <w:left w:val="nil"/>
              <w:bottom w:val="nil"/>
              <w:right w:val="nil"/>
            </w:tcBorders>
            <w:shd w:val="clear" w:color="auto" w:fill="auto"/>
            <w:vAlign w:val="center"/>
            <w:hideMark/>
          </w:tcPr>
          <w:p w14:paraId="0CA0B1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45" w14:textId="77777777">
        <w:trPr>
          <w:trHeight w:val="330"/>
        </w:trPr>
        <w:tc>
          <w:tcPr>
            <w:tcW w:w="7420" w:type="dxa"/>
            <w:tcBorders>
              <w:top w:val="nil"/>
              <w:left w:val="nil"/>
              <w:bottom w:val="nil"/>
              <w:right w:val="nil"/>
            </w:tcBorders>
            <w:shd w:val="clear" w:color="auto" w:fill="auto"/>
            <w:vAlign w:val="center"/>
            <w:hideMark/>
          </w:tcPr>
          <w:p w14:paraId="0CA0B1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47" w14:textId="77777777">
        <w:trPr>
          <w:trHeight w:val="45"/>
        </w:trPr>
        <w:tc>
          <w:tcPr>
            <w:tcW w:w="7420" w:type="dxa"/>
            <w:tcBorders>
              <w:top w:val="nil"/>
              <w:left w:val="nil"/>
              <w:bottom w:val="nil"/>
              <w:right w:val="nil"/>
            </w:tcBorders>
            <w:shd w:val="clear" w:color="auto" w:fill="auto"/>
            <w:vAlign w:val="center"/>
            <w:hideMark/>
          </w:tcPr>
          <w:p w14:paraId="0CA0B1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49" w14:textId="77777777">
        <w:trPr>
          <w:trHeight w:val="330"/>
        </w:trPr>
        <w:tc>
          <w:tcPr>
            <w:tcW w:w="7420" w:type="dxa"/>
            <w:tcBorders>
              <w:top w:val="nil"/>
              <w:left w:val="nil"/>
              <w:bottom w:val="nil"/>
              <w:right w:val="nil"/>
            </w:tcBorders>
            <w:shd w:val="clear" w:color="auto" w:fill="auto"/>
            <w:vAlign w:val="center"/>
            <w:hideMark/>
          </w:tcPr>
          <w:p w14:paraId="0CA0B1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4B" w14:textId="77777777">
        <w:trPr>
          <w:trHeight w:val="45"/>
        </w:trPr>
        <w:tc>
          <w:tcPr>
            <w:tcW w:w="7420" w:type="dxa"/>
            <w:tcBorders>
              <w:top w:val="nil"/>
              <w:left w:val="nil"/>
              <w:bottom w:val="nil"/>
              <w:right w:val="nil"/>
            </w:tcBorders>
            <w:shd w:val="clear" w:color="auto" w:fill="auto"/>
            <w:vAlign w:val="center"/>
            <w:hideMark/>
          </w:tcPr>
          <w:p w14:paraId="0CA0B1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4D" w14:textId="77777777">
        <w:trPr>
          <w:trHeight w:val="330"/>
        </w:trPr>
        <w:tc>
          <w:tcPr>
            <w:tcW w:w="7420" w:type="dxa"/>
            <w:tcBorders>
              <w:top w:val="nil"/>
              <w:left w:val="nil"/>
              <w:bottom w:val="nil"/>
              <w:right w:val="nil"/>
            </w:tcBorders>
            <w:shd w:val="clear" w:color="auto" w:fill="auto"/>
            <w:vAlign w:val="center"/>
            <w:hideMark/>
          </w:tcPr>
          <w:p w14:paraId="0CA0B1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4F" w14:textId="77777777">
        <w:trPr>
          <w:trHeight w:val="30"/>
        </w:trPr>
        <w:tc>
          <w:tcPr>
            <w:tcW w:w="7420" w:type="dxa"/>
            <w:tcBorders>
              <w:top w:val="nil"/>
              <w:left w:val="nil"/>
              <w:bottom w:val="nil"/>
              <w:right w:val="nil"/>
            </w:tcBorders>
            <w:shd w:val="clear" w:color="auto" w:fill="auto"/>
            <w:vAlign w:val="center"/>
            <w:hideMark/>
          </w:tcPr>
          <w:p w14:paraId="0CA0B1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51" w14:textId="77777777">
        <w:trPr>
          <w:trHeight w:val="330"/>
        </w:trPr>
        <w:tc>
          <w:tcPr>
            <w:tcW w:w="7420" w:type="dxa"/>
            <w:tcBorders>
              <w:top w:val="nil"/>
              <w:left w:val="nil"/>
              <w:bottom w:val="nil"/>
              <w:right w:val="nil"/>
            </w:tcBorders>
            <w:shd w:val="clear" w:color="auto" w:fill="auto"/>
            <w:vAlign w:val="center"/>
            <w:hideMark/>
          </w:tcPr>
          <w:p w14:paraId="0CA0B1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53" w14:textId="77777777">
        <w:trPr>
          <w:trHeight w:val="45"/>
        </w:trPr>
        <w:tc>
          <w:tcPr>
            <w:tcW w:w="7420" w:type="dxa"/>
            <w:tcBorders>
              <w:top w:val="nil"/>
              <w:left w:val="nil"/>
              <w:bottom w:val="nil"/>
              <w:right w:val="nil"/>
            </w:tcBorders>
            <w:shd w:val="clear" w:color="auto" w:fill="auto"/>
            <w:vAlign w:val="center"/>
            <w:hideMark/>
          </w:tcPr>
          <w:p w14:paraId="0CA0B1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55" w14:textId="77777777">
        <w:trPr>
          <w:trHeight w:val="330"/>
        </w:trPr>
        <w:tc>
          <w:tcPr>
            <w:tcW w:w="7420" w:type="dxa"/>
            <w:tcBorders>
              <w:top w:val="nil"/>
              <w:left w:val="nil"/>
              <w:bottom w:val="nil"/>
              <w:right w:val="nil"/>
            </w:tcBorders>
            <w:shd w:val="clear" w:color="auto" w:fill="auto"/>
            <w:vAlign w:val="center"/>
            <w:hideMark/>
          </w:tcPr>
          <w:p w14:paraId="0CA0B1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57" w14:textId="77777777">
        <w:trPr>
          <w:trHeight w:val="45"/>
        </w:trPr>
        <w:tc>
          <w:tcPr>
            <w:tcW w:w="7420" w:type="dxa"/>
            <w:tcBorders>
              <w:top w:val="nil"/>
              <w:left w:val="nil"/>
              <w:bottom w:val="nil"/>
              <w:right w:val="nil"/>
            </w:tcBorders>
            <w:shd w:val="clear" w:color="auto" w:fill="auto"/>
            <w:vAlign w:val="center"/>
            <w:hideMark/>
          </w:tcPr>
          <w:p w14:paraId="0CA0B1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59" w14:textId="77777777">
        <w:trPr>
          <w:trHeight w:val="330"/>
        </w:trPr>
        <w:tc>
          <w:tcPr>
            <w:tcW w:w="7420" w:type="dxa"/>
            <w:tcBorders>
              <w:top w:val="nil"/>
              <w:left w:val="nil"/>
              <w:bottom w:val="nil"/>
              <w:right w:val="nil"/>
            </w:tcBorders>
            <w:shd w:val="clear" w:color="auto" w:fill="auto"/>
            <w:vAlign w:val="center"/>
            <w:hideMark/>
          </w:tcPr>
          <w:p w14:paraId="0CA0B1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5B" w14:textId="77777777">
        <w:trPr>
          <w:trHeight w:val="45"/>
        </w:trPr>
        <w:tc>
          <w:tcPr>
            <w:tcW w:w="7420" w:type="dxa"/>
            <w:tcBorders>
              <w:top w:val="nil"/>
              <w:left w:val="nil"/>
              <w:bottom w:val="nil"/>
              <w:right w:val="nil"/>
            </w:tcBorders>
            <w:shd w:val="clear" w:color="auto" w:fill="auto"/>
            <w:vAlign w:val="center"/>
            <w:hideMark/>
          </w:tcPr>
          <w:p w14:paraId="0CA0B1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5D" w14:textId="77777777">
        <w:trPr>
          <w:trHeight w:val="135"/>
        </w:trPr>
        <w:tc>
          <w:tcPr>
            <w:tcW w:w="7420" w:type="dxa"/>
            <w:tcBorders>
              <w:top w:val="nil"/>
              <w:left w:val="nil"/>
              <w:bottom w:val="nil"/>
              <w:right w:val="nil"/>
            </w:tcBorders>
            <w:shd w:val="clear" w:color="auto" w:fill="auto"/>
            <w:vAlign w:val="center"/>
            <w:hideMark/>
          </w:tcPr>
          <w:p w14:paraId="0CA0B1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5F" w14:textId="77777777">
        <w:trPr>
          <w:trHeight w:val="345"/>
        </w:trPr>
        <w:tc>
          <w:tcPr>
            <w:tcW w:w="7420" w:type="dxa"/>
            <w:tcBorders>
              <w:top w:val="nil"/>
              <w:left w:val="nil"/>
              <w:bottom w:val="nil"/>
              <w:right w:val="nil"/>
            </w:tcBorders>
            <w:shd w:val="clear" w:color="auto" w:fill="auto"/>
            <w:vAlign w:val="center"/>
            <w:hideMark/>
          </w:tcPr>
          <w:p w14:paraId="0CA0B1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61" w14:textId="77777777">
        <w:trPr>
          <w:trHeight w:val="330"/>
        </w:trPr>
        <w:tc>
          <w:tcPr>
            <w:tcW w:w="7420" w:type="dxa"/>
            <w:tcBorders>
              <w:top w:val="nil"/>
              <w:left w:val="nil"/>
              <w:bottom w:val="nil"/>
              <w:right w:val="nil"/>
            </w:tcBorders>
            <w:shd w:val="clear" w:color="auto" w:fill="auto"/>
            <w:vAlign w:val="center"/>
            <w:hideMark/>
          </w:tcPr>
          <w:p w14:paraId="0CA0B1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44 ως έχει     ΚΑΤΑ ΠΛΕΙΟΨΗΦΙΑ</w:t>
            </w:r>
          </w:p>
        </w:tc>
      </w:tr>
      <w:tr w:rsidR="008679D8" w14:paraId="0CA0B163" w14:textId="77777777">
        <w:trPr>
          <w:trHeight w:val="105"/>
        </w:trPr>
        <w:tc>
          <w:tcPr>
            <w:tcW w:w="7420" w:type="dxa"/>
            <w:tcBorders>
              <w:top w:val="nil"/>
              <w:left w:val="nil"/>
              <w:bottom w:val="nil"/>
              <w:right w:val="nil"/>
            </w:tcBorders>
            <w:shd w:val="clear" w:color="auto" w:fill="auto"/>
            <w:vAlign w:val="center"/>
            <w:hideMark/>
          </w:tcPr>
          <w:p w14:paraId="0CA0B1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65" w14:textId="77777777">
        <w:trPr>
          <w:trHeight w:val="330"/>
        </w:trPr>
        <w:tc>
          <w:tcPr>
            <w:tcW w:w="7420" w:type="dxa"/>
            <w:tcBorders>
              <w:top w:val="nil"/>
              <w:left w:val="nil"/>
              <w:bottom w:val="nil"/>
              <w:right w:val="nil"/>
            </w:tcBorders>
            <w:shd w:val="clear" w:color="auto" w:fill="auto"/>
            <w:vAlign w:val="center"/>
            <w:hideMark/>
          </w:tcPr>
          <w:p w14:paraId="0CA0B1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67" w14:textId="77777777">
        <w:trPr>
          <w:trHeight w:val="45"/>
        </w:trPr>
        <w:tc>
          <w:tcPr>
            <w:tcW w:w="7420" w:type="dxa"/>
            <w:tcBorders>
              <w:top w:val="nil"/>
              <w:left w:val="nil"/>
              <w:bottom w:val="nil"/>
              <w:right w:val="nil"/>
            </w:tcBorders>
            <w:shd w:val="clear" w:color="auto" w:fill="auto"/>
            <w:vAlign w:val="center"/>
            <w:hideMark/>
          </w:tcPr>
          <w:p w14:paraId="0CA0B1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69" w14:textId="77777777">
        <w:trPr>
          <w:trHeight w:val="330"/>
        </w:trPr>
        <w:tc>
          <w:tcPr>
            <w:tcW w:w="7420" w:type="dxa"/>
            <w:tcBorders>
              <w:top w:val="nil"/>
              <w:left w:val="nil"/>
              <w:bottom w:val="nil"/>
              <w:right w:val="nil"/>
            </w:tcBorders>
            <w:shd w:val="clear" w:color="auto" w:fill="auto"/>
            <w:vAlign w:val="center"/>
            <w:hideMark/>
          </w:tcPr>
          <w:p w14:paraId="0CA0B1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6B" w14:textId="77777777">
        <w:trPr>
          <w:trHeight w:val="45"/>
        </w:trPr>
        <w:tc>
          <w:tcPr>
            <w:tcW w:w="7420" w:type="dxa"/>
            <w:tcBorders>
              <w:top w:val="nil"/>
              <w:left w:val="nil"/>
              <w:bottom w:val="nil"/>
              <w:right w:val="nil"/>
            </w:tcBorders>
            <w:shd w:val="clear" w:color="auto" w:fill="auto"/>
            <w:vAlign w:val="center"/>
            <w:hideMark/>
          </w:tcPr>
          <w:p w14:paraId="0CA0B1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6D" w14:textId="77777777">
        <w:trPr>
          <w:trHeight w:val="330"/>
        </w:trPr>
        <w:tc>
          <w:tcPr>
            <w:tcW w:w="7420" w:type="dxa"/>
            <w:tcBorders>
              <w:top w:val="nil"/>
              <w:left w:val="nil"/>
              <w:bottom w:val="nil"/>
              <w:right w:val="nil"/>
            </w:tcBorders>
            <w:shd w:val="clear" w:color="auto" w:fill="auto"/>
            <w:vAlign w:val="center"/>
            <w:hideMark/>
          </w:tcPr>
          <w:p w14:paraId="0CA0B1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6F" w14:textId="77777777">
        <w:trPr>
          <w:trHeight w:val="30"/>
        </w:trPr>
        <w:tc>
          <w:tcPr>
            <w:tcW w:w="7420" w:type="dxa"/>
            <w:tcBorders>
              <w:top w:val="nil"/>
              <w:left w:val="nil"/>
              <w:bottom w:val="nil"/>
              <w:right w:val="nil"/>
            </w:tcBorders>
            <w:shd w:val="clear" w:color="auto" w:fill="auto"/>
            <w:vAlign w:val="center"/>
            <w:hideMark/>
          </w:tcPr>
          <w:p w14:paraId="0CA0B1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71" w14:textId="77777777">
        <w:trPr>
          <w:trHeight w:val="330"/>
        </w:trPr>
        <w:tc>
          <w:tcPr>
            <w:tcW w:w="7420" w:type="dxa"/>
            <w:tcBorders>
              <w:top w:val="nil"/>
              <w:left w:val="nil"/>
              <w:bottom w:val="nil"/>
              <w:right w:val="nil"/>
            </w:tcBorders>
            <w:shd w:val="clear" w:color="auto" w:fill="auto"/>
            <w:vAlign w:val="center"/>
            <w:hideMark/>
          </w:tcPr>
          <w:p w14:paraId="0CA0B1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73" w14:textId="77777777">
        <w:trPr>
          <w:trHeight w:val="45"/>
        </w:trPr>
        <w:tc>
          <w:tcPr>
            <w:tcW w:w="7420" w:type="dxa"/>
            <w:tcBorders>
              <w:top w:val="nil"/>
              <w:left w:val="nil"/>
              <w:bottom w:val="nil"/>
              <w:right w:val="nil"/>
            </w:tcBorders>
            <w:shd w:val="clear" w:color="auto" w:fill="auto"/>
            <w:vAlign w:val="center"/>
            <w:hideMark/>
          </w:tcPr>
          <w:p w14:paraId="0CA0B1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75" w14:textId="77777777">
        <w:trPr>
          <w:trHeight w:val="330"/>
        </w:trPr>
        <w:tc>
          <w:tcPr>
            <w:tcW w:w="7420" w:type="dxa"/>
            <w:tcBorders>
              <w:top w:val="nil"/>
              <w:left w:val="nil"/>
              <w:bottom w:val="nil"/>
              <w:right w:val="nil"/>
            </w:tcBorders>
            <w:shd w:val="clear" w:color="auto" w:fill="auto"/>
            <w:vAlign w:val="center"/>
            <w:hideMark/>
          </w:tcPr>
          <w:p w14:paraId="0CA0B1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77" w14:textId="77777777">
        <w:trPr>
          <w:trHeight w:val="45"/>
        </w:trPr>
        <w:tc>
          <w:tcPr>
            <w:tcW w:w="7420" w:type="dxa"/>
            <w:tcBorders>
              <w:top w:val="nil"/>
              <w:left w:val="nil"/>
              <w:bottom w:val="nil"/>
              <w:right w:val="nil"/>
            </w:tcBorders>
            <w:shd w:val="clear" w:color="auto" w:fill="auto"/>
            <w:vAlign w:val="center"/>
            <w:hideMark/>
          </w:tcPr>
          <w:p w14:paraId="0CA0B1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79" w14:textId="77777777">
        <w:trPr>
          <w:trHeight w:val="330"/>
        </w:trPr>
        <w:tc>
          <w:tcPr>
            <w:tcW w:w="7420" w:type="dxa"/>
            <w:tcBorders>
              <w:top w:val="nil"/>
              <w:left w:val="nil"/>
              <w:bottom w:val="nil"/>
              <w:right w:val="nil"/>
            </w:tcBorders>
            <w:shd w:val="clear" w:color="auto" w:fill="auto"/>
            <w:vAlign w:val="center"/>
            <w:hideMark/>
          </w:tcPr>
          <w:p w14:paraId="0CA0B1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7B" w14:textId="77777777">
        <w:trPr>
          <w:trHeight w:val="45"/>
        </w:trPr>
        <w:tc>
          <w:tcPr>
            <w:tcW w:w="7420" w:type="dxa"/>
            <w:tcBorders>
              <w:top w:val="nil"/>
              <w:left w:val="nil"/>
              <w:bottom w:val="nil"/>
              <w:right w:val="nil"/>
            </w:tcBorders>
            <w:shd w:val="clear" w:color="auto" w:fill="auto"/>
            <w:vAlign w:val="center"/>
            <w:hideMark/>
          </w:tcPr>
          <w:p w14:paraId="0CA0B1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7D" w14:textId="77777777">
        <w:trPr>
          <w:trHeight w:val="135"/>
        </w:trPr>
        <w:tc>
          <w:tcPr>
            <w:tcW w:w="7420" w:type="dxa"/>
            <w:tcBorders>
              <w:top w:val="nil"/>
              <w:left w:val="nil"/>
              <w:bottom w:val="nil"/>
              <w:right w:val="nil"/>
            </w:tcBorders>
            <w:shd w:val="clear" w:color="auto" w:fill="auto"/>
            <w:vAlign w:val="center"/>
            <w:hideMark/>
          </w:tcPr>
          <w:p w14:paraId="0CA0B1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7F" w14:textId="77777777">
        <w:trPr>
          <w:trHeight w:val="345"/>
        </w:trPr>
        <w:tc>
          <w:tcPr>
            <w:tcW w:w="7420" w:type="dxa"/>
            <w:tcBorders>
              <w:top w:val="nil"/>
              <w:left w:val="nil"/>
              <w:bottom w:val="nil"/>
              <w:right w:val="nil"/>
            </w:tcBorders>
            <w:shd w:val="clear" w:color="auto" w:fill="auto"/>
            <w:vAlign w:val="center"/>
            <w:hideMark/>
          </w:tcPr>
          <w:p w14:paraId="0CA0B1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81" w14:textId="77777777">
        <w:trPr>
          <w:trHeight w:val="330"/>
        </w:trPr>
        <w:tc>
          <w:tcPr>
            <w:tcW w:w="7420" w:type="dxa"/>
            <w:tcBorders>
              <w:top w:val="nil"/>
              <w:left w:val="nil"/>
              <w:bottom w:val="nil"/>
              <w:right w:val="nil"/>
            </w:tcBorders>
            <w:shd w:val="clear" w:color="auto" w:fill="auto"/>
            <w:vAlign w:val="center"/>
            <w:hideMark/>
          </w:tcPr>
          <w:p w14:paraId="0CA0B1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45 ως έχει     ΚΑΤΑ ΠΛΕΙΟΨΗΦΙΑ</w:t>
            </w:r>
          </w:p>
        </w:tc>
      </w:tr>
      <w:tr w:rsidR="008679D8" w14:paraId="0CA0B183" w14:textId="77777777">
        <w:trPr>
          <w:trHeight w:val="105"/>
        </w:trPr>
        <w:tc>
          <w:tcPr>
            <w:tcW w:w="7420" w:type="dxa"/>
            <w:tcBorders>
              <w:top w:val="nil"/>
              <w:left w:val="nil"/>
              <w:bottom w:val="nil"/>
              <w:right w:val="nil"/>
            </w:tcBorders>
            <w:shd w:val="clear" w:color="auto" w:fill="auto"/>
            <w:vAlign w:val="center"/>
            <w:hideMark/>
          </w:tcPr>
          <w:p w14:paraId="0CA0B1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85" w14:textId="77777777">
        <w:trPr>
          <w:trHeight w:val="330"/>
        </w:trPr>
        <w:tc>
          <w:tcPr>
            <w:tcW w:w="7420" w:type="dxa"/>
            <w:tcBorders>
              <w:top w:val="nil"/>
              <w:left w:val="nil"/>
              <w:bottom w:val="nil"/>
              <w:right w:val="nil"/>
            </w:tcBorders>
            <w:shd w:val="clear" w:color="auto" w:fill="auto"/>
            <w:vAlign w:val="center"/>
            <w:hideMark/>
          </w:tcPr>
          <w:p w14:paraId="0CA0B1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87" w14:textId="77777777">
        <w:trPr>
          <w:trHeight w:val="45"/>
        </w:trPr>
        <w:tc>
          <w:tcPr>
            <w:tcW w:w="7420" w:type="dxa"/>
            <w:tcBorders>
              <w:top w:val="nil"/>
              <w:left w:val="nil"/>
              <w:bottom w:val="nil"/>
              <w:right w:val="nil"/>
            </w:tcBorders>
            <w:shd w:val="clear" w:color="auto" w:fill="auto"/>
            <w:vAlign w:val="center"/>
            <w:hideMark/>
          </w:tcPr>
          <w:p w14:paraId="0CA0B1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89" w14:textId="77777777">
        <w:trPr>
          <w:trHeight w:val="330"/>
        </w:trPr>
        <w:tc>
          <w:tcPr>
            <w:tcW w:w="7420" w:type="dxa"/>
            <w:tcBorders>
              <w:top w:val="nil"/>
              <w:left w:val="nil"/>
              <w:bottom w:val="nil"/>
              <w:right w:val="nil"/>
            </w:tcBorders>
            <w:shd w:val="clear" w:color="auto" w:fill="auto"/>
            <w:vAlign w:val="center"/>
            <w:hideMark/>
          </w:tcPr>
          <w:p w14:paraId="0CA0B1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8B" w14:textId="77777777">
        <w:trPr>
          <w:trHeight w:val="45"/>
        </w:trPr>
        <w:tc>
          <w:tcPr>
            <w:tcW w:w="7420" w:type="dxa"/>
            <w:tcBorders>
              <w:top w:val="nil"/>
              <w:left w:val="nil"/>
              <w:bottom w:val="nil"/>
              <w:right w:val="nil"/>
            </w:tcBorders>
            <w:shd w:val="clear" w:color="auto" w:fill="auto"/>
            <w:vAlign w:val="center"/>
            <w:hideMark/>
          </w:tcPr>
          <w:p w14:paraId="0CA0B1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8D" w14:textId="77777777">
        <w:trPr>
          <w:trHeight w:val="330"/>
        </w:trPr>
        <w:tc>
          <w:tcPr>
            <w:tcW w:w="7420" w:type="dxa"/>
            <w:tcBorders>
              <w:top w:val="nil"/>
              <w:left w:val="nil"/>
              <w:bottom w:val="nil"/>
              <w:right w:val="nil"/>
            </w:tcBorders>
            <w:shd w:val="clear" w:color="auto" w:fill="auto"/>
            <w:vAlign w:val="center"/>
            <w:hideMark/>
          </w:tcPr>
          <w:p w14:paraId="0CA0B1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8F" w14:textId="77777777">
        <w:trPr>
          <w:trHeight w:val="30"/>
        </w:trPr>
        <w:tc>
          <w:tcPr>
            <w:tcW w:w="7420" w:type="dxa"/>
            <w:tcBorders>
              <w:top w:val="nil"/>
              <w:left w:val="nil"/>
              <w:bottom w:val="nil"/>
              <w:right w:val="nil"/>
            </w:tcBorders>
            <w:shd w:val="clear" w:color="auto" w:fill="auto"/>
            <w:vAlign w:val="center"/>
            <w:hideMark/>
          </w:tcPr>
          <w:p w14:paraId="0CA0B1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91" w14:textId="77777777">
        <w:trPr>
          <w:trHeight w:val="345"/>
        </w:trPr>
        <w:tc>
          <w:tcPr>
            <w:tcW w:w="7420" w:type="dxa"/>
            <w:tcBorders>
              <w:top w:val="nil"/>
              <w:left w:val="nil"/>
              <w:bottom w:val="nil"/>
              <w:right w:val="nil"/>
            </w:tcBorders>
            <w:shd w:val="clear" w:color="auto" w:fill="auto"/>
            <w:vAlign w:val="center"/>
            <w:hideMark/>
          </w:tcPr>
          <w:p w14:paraId="0CA0B1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93" w14:textId="77777777">
        <w:trPr>
          <w:trHeight w:val="30"/>
        </w:trPr>
        <w:tc>
          <w:tcPr>
            <w:tcW w:w="7420" w:type="dxa"/>
            <w:tcBorders>
              <w:top w:val="nil"/>
              <w:left w:val="nil"/>
              <w:bottom w:val="nil"/>
              <w:right w:val="nil"/>
            </w:tcBorders>
            <w:shd w:val="clear" w:color="auto" w:fill="auto"/>
            <w:vAlign w:val="center"/>
            <w:hideMark/>
          </w:tcPr>
          <w:p w14:paraId="0CA0B1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95" w14:textId="77777777">
        <w:trPr>
          <w:trHeight w:val="330"/>
        </w:trPr>
        <w:tc>
          <w:tcPr>
            <w:tcW w:w="7420" w:type="dxa"/>
            <w:tcBorders>
              <w:top w:val="nil"/>
              <w:left w:val="nil"/>
              <w:bottom w:val="nil"/>
              <w:right w:val="nil"/>
            </w:tcBorders>
            <w:shd w:val="clear" w:color="auto" w:fill="auto"/>
            <w:vAlign w:val="center"/>
            <w:hideMark/>
          </w:tcPr>
          <w:p w14:paraId="0CA0B1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97" w14:textId="77777777">
        <w:trPr>
          <w:trHeight w:val="45"/>
        </w:trPr>
        <w:tc>
          <w:tcPr>
            <w:tcW w:w="7420" w:type="dxa"/>
            <w:tcBorders>
              <w:top w:val="nil"/>
              <w:left w:val="nil"/>
              <w:bottom w:val="nil"/>
              <w:right w:val="nil"/>
            </w:tcBorders>
            <w:shd w:val="clear" w:color="auto" w:fill="auto"/>
            <w:vAlign w:val="center"/>
            <w:hideMark/>
          </w:tcPr>
          <w:p w14:paraId="0CA0B1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99" w14:textId="77777777">
        <w:trPr>
          <w:trHeight w:val="330"/>
        </w:trPr>
        <w:tc>
          <w:tcPr>
            <w:tcW w:w="7420" w:type="dxa"/>
            <w:tcBorders>
              <w:top w:val="nil"/>
              <w:left w:val="nil"/>
              <w:bottom w:val="nil"/>
              <w:right w:val="nil"/>
            </w:tcBorders>
            <w:shd w:val="clear" w:color="auto" w:fill="auto"/>
            <w:vAlign w:val="center"/>
            <w:hideMark/>
          </w:tcPr>
          <w:p w14:paraId="0CA0B1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9B" w14:textId="77777777">
        <w:trPr>
          <w:trHeight w:val="45"/>
        </w:trPr>
        <w:tc>
          <w:tcPr>
            <w:tcW w:w="7420" w:type="dxa"/>
            <w:tcBorders>
              <w:top w:val="nil"/>
              <w:left w:val="nil"/>
              <w:bottom w:val="nil"/>
              <w:right w:val="nil"/>
            </w:tcBorders>
            <w:shd w:val="clear" w:color="auto" w:fill="auto"/>
            <w:vAlign w:val="center"/>
            <w:hideMark/>
          </w:tcPr>
          <w:p w14:paraId="0CA0B1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9D" w14:textId="77777777">
        <w:trPr>
          <w:trHeight w:val="135"/>
        </w:trPr>
        <w:tc>
          <w:tcPr>
            <w:tcW w:w="7420" w:type="dxa"/>
            <w:tcBorders>
              <w:top w:val="nil"/>
              <w:left w:val="nil"/>
              <w:bottom w:val="nil"/>
              <w:right w:val="nil"/>
            </w:tcBorders>
            <w:shd w:val="clear" w:color="auto" w:fill="auto"/>
            <w:vAlign w:val="center"/>
            <w:hideMark/>
          </w:tcPr>
          <w:p w14:paraId="0CA0B1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9F" w14:textId="77777777">
        <w:trPr>
          <w:trHeight w:val="345"/>
        </w:trPr>
        <w:tc>
          <w:tcPr>
            <w:tcW w:w="7420" w:type="dxa"/>
            <w:tcBorders>
              <w:top w:val="nil"/>
              <w:left w:val="nil"/>
              <w:bottom w:val="nil"/>
              <w:right w:val="nil"/>
            </w:tcBorders>
            <w:shd w:val="clear" w:color="auto" w:fill="auto"/>
            <w:vAlign w:val="center"/>
            <w:hideMark/>
          </w:tcPr>
          <w:p w14:paraId="0CA0B1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A1" w14:textId="77777777">
        <w:trPr>
          <w:trHeight w:val="330"/>
        </w:trPr>
        <w:tc>
          <w:tcPr>
            <w:tcW w:w="7420" w:type="dxa"/>
            <w:tcBorders>
              <w:top w:val="nil"/>
              <w:left w:val="nil"/>
              <w:bottom w:val="nil"/>
              <w:right w:val="nil"/>
            </w:tcBorders>
            <w:shd w:val="clear" w:color="auto" w:fill="auto"/>
            <w:vAlign w:val="center"/>
            <w:hideMark/>
          </w:tcPr>
          <w:p w14:paraId="0CA0B1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46 ως έχει     ΚΑΤΑ ΠΛΕΙΟΨΗΦΙΑ</w:t>
            </w:r>
          </w:p>
        </w:tc>
      </w:tr>
      <w:tr w:rsidR="008679D8" w14:paraId="0CA0B1A3" w14:textId="77777777">
        <w:trPr>
          <w:trHeight w:val="105"/>
        </w:trPr>
        <w:tc>
          <w:tcPr>
            <w:tcW w:w="7420" w:type="dxa"/>
            <w:tcBorders>
              <w:top w:val="nil"/>
              <w:left w:val="nil"/>
              <w:bottom w:val="nil"/>
              <w:right w:val="nil"/>
            </w:tcBorders>
            <w:shd w:val="clear" w:color="auto" w:fill="auto"/>
            <w:vAlign w:val="center"/>
            <w:hideMark/>
          </w:tcPr>
          <w:p w14:paraId="0CA0B1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A5" w14:textId="77777777">
        <w:trPr>
          <w:trHeight w:val="330"/>
        </w:trPr>
        <w:tc>
          <w:tcPr>
            <w:tcW w:w="7420" w:type="dxa"/>
            <w:tcBorders>
              <w:top w:val="nil"/>
              <w:left w:val="nil"/>
              <w:bottom w:val="nil"/>
              <w:right w:val="nil"/>
            </w:tcBorders>
            <w:shd w:val="clear" w:color="auto" w:fill="auto"/>
            <w:vAlign w:val="center"/>
            <w:hideMark/>
          </w:tcPr>
          <w:p w14:paraId="0CA0B1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A7" w14:textId="77777777">
        <w:trPr>
          <w:trHeight w:val="45"/>
        </w:trPr>
        <w:tc>
          <w:tcPr>
            <w:tcW w:w="7420" w:type="dxa"/>
            <w:tcBorders>
              <w:top w:val="nil"/>
              <w:left w:val="nil"/>
              <w:bottom w:val="nil"/>
              <w:right w:val="nil"/>
            </w:tcBorders>
            <w:shd w:val="clear" w:color="auto" w:fill="auto"/>
            <w:vAlign w:val="center"/>
            <w:hideMark/>
          </w:tcPr>
          <w:p w14:paraId="0CA0B1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A9" w14:textId="77777777">
        <w:trPr>
          <w:trHeight w:val="330"/>
        </w:trPr>
        <w:tc>
          <w:tcPr>
            <w:tcW w:w="7420" w:type="dxa"/>
            <w:tcBorders>
              <w:top w:val="nil"/>
              <w:left w:val="nil"/>
              <w:bottom w:val="nil"/>
              <w:right w:val="nil"/>
            </w:tcBorders>
            <w:shd w:val="clear" w:color="auto" w:fill="auto"/>
            <w:vAlign w:val="center"/>
            <w:hideMark/>
          </w:tcPr>
          <w:p w14:paraId="0CA0B1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AB" w14:textId="77777777">
        <w:trPr>
          <w:trHeight w:val="45"/>
        </w:trPr>
        <w:tc>
          <w:tcPr>
            <w:tcW w:w="7420" w:type="dxa"/>
            <w:tcBorders>
              <w:top w:val="nil"/>
              <w:left w:val="nil"/>
              <w:bottom w:val="nil"/>
              <w:right w:val="nil"/>
            </w:tcBorders>
            <w:shd w:val="clear" w:color="auto" w:fill="auto"/>
            <w:vAlign w:val="center"/>
            <w:hideMark/>
          </w:tcPr>
          <w:p w14:paraId="0CA0B1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AD" w14:textId="77777777">
        <w:trPr>
          <w:trHeight w:val="330"/>
        </w:trPr>
        <w:tc>
          <w:tcPr>
            <w:tcW w:w="7420" w:type="dxa"/>
            <w:tcBorders>
              <w:top w:val="nil"/>
              <w:left w:val="nil"/>
              <w:bottom w:val="nil"/>
              <w:right w:val="nil"/>
            </w:tcBorders>
            <w:shd w:val="clear" w:color="auto" w:fill="auto"/>
            <w:vAlign w:val="center"/>
            <w:hideMark/>
          </w:tcPr>
          <w:p w14:paraId="0CA0B1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AF" w14:textId="77777777">
        <w:trPr>
          <w:trHeight w:val="45"/>
        </w:trPr>
        <w:tc>
          <w:tcPr>
            <w:tcW w:w="7420" w:type="dxa"/>
            <w:tcBorders>
              <w:top w:val="nil"/>
              <w:left w:val="nil"/>
              <w:bottom w:val="nil"/>
              <w:right w:val="nil"/>
            </w:tcBorders>
            <w:shd w:val="clear" w:color="auto" w:fill="auto"/>
            <w:vAlign w:val="center"/>
            <w:hideMark/>
          </w:tcPr>
          <w:p w14:paraId="0CA0B1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B1" w14:textId="77777777">
        <w:trPr>
          <w:trHeight w:val="330"/>
        </w:trPr>
        <w:tc>
          <w:tcPr>
            <w:tcW w:w="7420" w:type="dxa"/>
            <w:tcBorders>
              <w:top w:val="nil"/>
              <w:left w:val="nil"/>
              <w:bottom w:val="nil"/>
              <w:right w:val="nil"/>
            </w:tcBorders>
            <w:shd w:val="clear" w:color="auto" w:fill="auto"/>
            <w:vAlign w:val="center"/>
            <w:hideMark/>
          </w:tcPr>
          <w:p w14:paraId="0CA0B1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B3" w14:textId="77777777">
        <w:trPr>
          <w:trHeight w:val="30"/>
        </w:trPr>
        <w:tc>
          <w:tcPr>
            <w:tcW w:w="7420" w:type="dxa"/>
            <w:tcBorders>
              <w:top w:val="nil"/>
              <w:left w:val="nil"/>
              <w:bottom w:val="nil"/>
              <w:right w:val="nil"/>
            </w:tcBorders>
            <w:shd w:val="clear" w:color="auto" w:fill="auto"/>
            <w:vAlign w:val="center"/>
            <w:hideMark/>
          </w:tcPr>
          <w:p w14:paraId="0CA0B1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B5" w14:textId="77777777">
        <w:trPr>
          <w:trHeight w:val="330"/>
        </w:trPr>
        <w:tc>
          <w:tcPr>
            <w:tcW w:w="7420" w:type="dxa"/>
            <w:tcBorders>
              <w:top w:val="nil"/>
              <w:left w:val="nil"/>
              <w:bottom w:val="nil"/>
              <w:right w:val="nil"/>
            </w:tcBorders>
            <w:shd w:val="clear" w:color="auto" w:fill="auto"/>
            <w:vAlign w:val="center"/>
            <w:hideMark/>
          </w:tcPr>
          <w:p w14:paraId="0CA0B1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B7" w14:textId="77777777">
        <w:trPr>
          <w:trHeight w:val="45"/>
        </w:trPr>
        <w:tc>
          <w:tcPr>
            <w:tcW w:w="7420" w:type="dxa"/>
            <w:tcBorders>
              <w:top w:val="nil"/>
              <w:left w:val="nil"/>
              <w:bottom w:val="nil"/>
              <w:right w:val="nil"/>
            </w:tcBorders>
            <w:shd w:val="clear" w:color="auto" w:fill="auto"/>
            <w:vAlign w:val="center"/>
            <w:hideMark/>
          </w:tcPr>
          <w:p w14:paraId="0CA0B1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B9" w14:textId="77777777">
        <w:trPr>
          <w:trHeight w:val="330"/>
        </w:trPr>
        <w:tc>
          <w:tcPr>
            <w:tcW w:w="7420" w:type="dxa"/>
            <w:tcBorders>
              <w:top w:val="nil"/>
              <w:left w:val="nil"/>
              <w:bottom w:val="nil"/>
              <w:right w:val="nil"/>
            </w:tcBorders>
            <w:shd w:val="clear" w:color="auto" w:fill="auto"/>
            <w:vAlign w:val="center"/>
            <w:hideMark/>
          </w:tcPr>
          <w:p w14:paraId="0CA0B1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BB" w14:textId="77777777">
        <w:trPr>
          <w:trHeight w:val="45"/>
        </w:trPr>
        <w:tc>
          <w:tcPr>
            <w:tcW w:w="7420" w:type="dxa"/>
            <w:tcBorders>
              <w:top w:val="nil"/>
              <w:left w:val="nil"/>
              <w:bottom w:val="nil"/>
              <w:right w:val="nil"/>
            </w:tcBorders>
            <w:shd w:val="clear" w:color="auto" w:fill="auto"/>
            <w:vAlign w:val="center"/>
            <w:hideMark/>
          </w:tcPr>
          <w:p w14:paraId="0CA0B1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BD" w14:textId="77777777">
        <w:trPr>
          <w:trHeight w:val="150"/>
        </w:trPr>
        <w:tc>
          <w:tcPr>
            <w:tcW w:w="7420" w:type="dxa"/>
            <w:tcBorders>
              <w:top w:val="nil"/>
              <w:left w:val="nil"/>
              <w:bottom w:val="nil"/>
              <w:right w:val="nil"/>
            </w:tcBorders>
            <w:shd w:val="clear" w:color="auto" w:fill="auto"/>
            <w:vAlign w:val="center"/>
            <w:hideMark/>
          </w:tcPr>
          <w:p w14:paraId="0CA0B1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BF" w14:textId="77777777">
        <w:trPr>
          <w:trHeight w:val="330"/>
        </w:trPr>
        <w:tc>
          <w:tcPr>
            <w:tcW w:w="7420" w:type="dxa"/>
            <w:tcBorders>
              <w:top w:val="nil"/>
              <w:left w:val="nil"/>
              <w:bottom w:val="nil"/>
              <w:right w:val="nil"/>
            </w:tcBorders>
            <w:shd w:val="clear" w:color="auto" w:fill="auto"/>
            <w:vAlign w:val="center"/>
            <w:hideMark/>
          </w:tcPr>
          <w:p w14:paraId="0CA0B1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C1" w14:textId="77777777">
        <w:trPr>
          <w:trHeight w:val="345"/>
        </w:trPr>
        <w:tc>
          <w:tcPr>
            <w:tcW w:w="7420" w:type="dxa"/>
            <w:tcBorders>
              <w:top w:val="nil"/>
              <w:left w:val="nil"/>
              <w:bottom w:val="nil"/>
              <w:right w:val="nil"/>
            </w:tcBorders>
            <w:shd w:val="clear" w:color="auto" w:fill="auto"/>
            <w:vAlign w:val="center"/>
            <w:hideMark/>
          </w:tcPr>
          <w:p w14:paraId="0CA0B1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47 ως έχει     ΚΑΤΑ ΠΛΕΙΟΨΗΦΙΑ</w:t>
            </w:r>
          </w:p>
        </w:tc>
      </w:tr>
      <w:tr w:rsidR="008679D8" w14:paraId="0CA0B1C3" w14:textId="77777777">
        <w:trPr>
          <w:trHeight w:val="90"/>
        </w:trPr>
        <w:tc>
          <w:tcPr>
            <w:tcW w:w="7420" w:type="dxa"/>
            <w:tcBorders>
              <w:top w:val="nil"/>
              <w:left w:val="nil"/>
              <w:bottom w:val="nil"/>
              <w:right w:val="nil"/>
            </w:tcBorders>
            <w:shd w:val="clear" w:color="auto" w:fill="auto"/>
            <w:vAlign w:val="center"/>
            <w:hideMark/>
          </w:tcPr>
          <w:p w14:paraId="0CA0B1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C5" w14:textId="77777777">
        <w:trPr>
          <w:trHeight w:val="330"/>
        </w:trPr>
        <w:tc>
          <w:tcPr>
            <w:tcW w:w="7420" w:type="dxa"/>
            <w:tcBorders>
              <w:top w:val="nil"/>
              <w:left w:val="nil"/>
              <w:bottom w:val="nil"/>
              <w:right w:val="nil"/>
            </w:tcBorders>
            <w:shd w:val="clear" w:color="auto" w:fill="auto"/>
            <w:vAlign w:val="center"/>
            <w:hideMark/>
          </w:tcPr>
          <w:p w14:paraId="0CA0B1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C7" w14:textId="77777777">
        <w:trPr>
          <w:trHeight w:val="45"/>
        </w:trPr>
        <w:tc>
          <w:tcPr>
            <w:tcW w:w="7420" w:type="dxa"/>
            <w:tcBorders>
              <w:top w:val="nil"/>
              <w:left w:val="nil"/>
              <w:bottom w:val="nil"/>
              <w:right w:val="nil"/>
            </w:tcBorders>
            <w:shd w:val="clear" w:color="auto" w:fill="auto"/>
            <w:vAlign w:val="center"/>
            <w:hideMark/>
          </w:tcPr>
          <w:p w14:paraId="0CA0B1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C9" w14:textId="77777777">
        <w:trPr>
          <w:trHeight w:val="330"/>
        </w:trPr>
        <w:tc>
          <w:tcPr>
            <w:tcW w:w="7420" w:type="dxa"/>
            <w:tcBorders>
              <w:top w:val="nil"/>
              <w:left w:val="nil"/>
              <w:bottom w:val="nil"/>
              <w:right w:val="nil"/>
            </w:tcBorders>
            <w:shd w:val="clear" w:color="auto" w:fill="auto"/>
            <w:vAlign w:val="center"/>
            <w:hideMark/>
          </w:tcPr>
          <w:p w14:paraId="0CA0B1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CB" w14:textId="77777777">
        <w:trPr>
          <w:trHeight w:val="45"/>
        </w:trPr>
        <w:tc>
          <w:tcPr>
            <w:tcW w:w="7420" w:type="dxa"/>
            <w:tcBorders>
              <w:top w:val="nil"/>
              <w:left w:val="nil"/>
              <w:bottom w:val="nil"/>
              <w:right w:val="nil"/>
            </w:tcBorders>
            <w:shd w:val="clear" w:color="auto" w:fill="auto"/>
            <w:vAlign w:val="center"/>
            <w:hideMark/>
          </w:tcPr>
          <w:p w14:paraId="0CA0B1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CD" w14:textId="77777777">
        <w:trPr>
          <w:trHeight w:val="330"/>
        </w:trPr>
        <w:tc>
          <w:tcPr>
            <w:tcW w:w="7420" w:type="dxa"/>
            <w:tcBorders>
              <w:top w:val="nil"/>
              <w:left w:val="nil"/>
              <w:bottom w:val="nil"/>
              <w:right w:val="nil"/>
            </w:tcBorders>
            <w:shd w:val="clear" w:color="auto" w:fill="auto"/>
            <w:vAlign w:val="center"/>
            <w:hideMark/>
          </w:tcPr>
          <w:p w14:paraId="0CA0B1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CF" w14:textId="77777777">
        <w:trPr>
          <w:trHeight w:val="45"/>
        </w:trPr>
        <w:tc>
          <w:tcPr>
            <w:tcW w:w="7420" w:type="dxa"/>
            <w:tcBorders>
              <w:top w:val="nil"/>
              <w:left w:val="nil"/>
              <w:bottom w:val="nil"/>
              <w:right w:val="nil"/>
            </w:tcBorders>
            <w:shd w:val="clear" w:color="auto" w:fill="auto"/>
            <w:vAlign w:val="center"/>
            <w:hideMark/>
          </w:tcPr>
          <w:p w14:paraId="0CA0B1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D1" w14:textId="77777777">
        <w:trPr>
          <w:trHeight w:val="330"/>
        </w:trPr>
        <w:tc>
          <w:tcPr>
            <w:tcW w:w="7420" w:type="dxa"/>
            <w:tcBorders>
              <w:top w:val="nil"/>
              <w:left w:val="nil"/>
              <w:bottom w:val="nil"/>
              <w:right w:val="nil"/>
            </w:tcBorders>
            <w:shd w:val="clear" w:color="auto" w:fill="auto"/>
            <w:vAlign w:val="center"/>
            <w:hideMark/>
          </w:tcPr>
          <w:p w14:paraId="0CA0B1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D3" w14:textId="77777777">
        <w:trPr>
          <w:trHeight w:val="30"/>
        </w:trPr>
        <w:tc>
          <w:tcPr>
            <w:tcW w:w="7420" w:type="dxa"/>
            <w:tcBorders>
              <w:top w:val="nil"/>
              <w:left w:val="nil"/>
              <w:bottom w:val="nil"/>
              <w:right w:val="nil"/>
            </w:tcBorders>
            <w:shd w:val="clear" w:color="auto" w:fill="auto"/>
            <w:vAlign w:val="center"/>
            <w:hideMark/>
          </w:tcPr>
          <w:p w14:paraId="0CA0B1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D5" w14:textId="77777777">
        <w:trPr>
          <w:trHeight w:val="345"/>
        </w:trPr>
        <w:tc>
          <w:tcPr>
            <w:tcW w:w="7420" w:type="dxa"/>
            <w:tcBorders>
              <w:top w:val="nil"/>
              <w:left w:val="nil"/>
              <w:bottom w:val="nil"/>
              <w:right w:val="nil"/>
            </w:tcBorders>
            <w:shd w:val="clear" w:color="auto" w:fill="auto"/>
            <w:vAlign w:val="center"/>
            <w:hideMark/>
          </w:tcPr>
          <w:p w14:paraId="0CA0B1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D7" w14:textId="77777777">
        <w:trPr>
          <w:trHeight w:val="30"/>
        </w:trPr>
        <w:tc>
          <w:tcPr>
            <w:tcW w:w="7420" w:type="dxa"/>
            <w:tcBorders>
              <w:top w:val="nil"/>
              <w:left w:val="nil"/>
              <w:bottom w:val="nil"/>
              <w:right w:val="nil"/>
            </w:tcBorders>
            <w:shd w:val="clear" w:color="auto" w:fill="auto"/>
            <w:vAlign w:val="center"/>
            <w:hideMark/>
          </w:tcPr>
          <w:p w14:paraId="0CA0B1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D9" w14:textId="77777777">
        <w:trPr>
          <w:trHeight w:val="330"/>
        </w:trPr>
        <w:tc>
          <w:tcPr>
            <w:tcW w:w="7420" w:type="dxa"/>
            <w:tcBorders>
              <w:top w:val="nil"/>
              <w:left w:val="nil"/>
              <w:bottom w:val="nil"/>
              <w:right w:val="nil"/>
            </w:tcBorders>
            <w:shd w:val="clear" w:color="auto" w:fill="auto"/>
            <w:vAlign w:val="center"/>
            <w:hideMark/>
          </w:tcPr>
          <w:p w14:paraId="0CA0B1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DB" w14:textId="77777777">
        <w:trPr>
          <w:trHeight w:val="45"/>
        </w:trPr>
        <w:tc>
          <w:tcPr>
            <w:tcW w:w="7420" w:type="dxa"/>
            <w:tcBorders>
              <w:top w:val="nil"/>
              <w:left w:val="nil"/>
              <w:bottom w:val="nil"/>
              <w:right w:val="nil"/>
            </w:tcBorders>
            <w:shd w:val="clear" w:color="auto" w:fill="auto"/>
            <w:vAlign w:val="center"/>
            <w:hideMark/>
          </w:tcPr>
          <w:p w14:paraId="0CA0B1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DD" w14:textId="77777777">
        <w:trPr>
          <w:trHeight w:val="150"/>
        </w:trPr>
        <w:tc>
          <w:tcPr>
            <w:tcW w:w="7420" w:type="dxa"/>
            <w:tcBorders>
              <w:top w:val="nil"/>
              <w:left w:val="nil"/>
              <w:bottom w:val="nil"/>
              <w:right w:val="nil"/>
            </w:tcBorders>
            <w:shd w:val="clear" w:color="auto" w:fill="auto"/>
            <w:vAlign w:val="center"/>
            <w:hideMark/>
          </w:tcPr>
          <w:p w14:paraId="0CA0B1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DF" w14:textId="77777777">
        <w:trPr>
          <w:trHeight w:val="345"/>
        </w:trPr>
        <w:tc>
          <w:tcPr>
            <w:tcW w:w="7420" w:type="dxa"/>
            <w:tcBorders>
              <w:top w:val="nil"/>
              <w:left w:val="nil"/>
              <w:bottom w:val="nil"/>
              <w:right w:val="nil"/>
            </w:tcBorders>
            <w:shd w:val="clear" w:color="auto" w:fill="auto"/>
            <w:vAlign w:val="center"/>
            <w:hideMark/>
          </w:tcPr>
          <w:p w14:paraId="0CA0B1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E1" w14:textId="77777777">
        <w:trPr>
          <w:trHeight w:val="330"/>
        </w:trPr>
        <w:tc>
          <w:tcPr>
            <w:tcW w:w="7420" w:type="dxa"/>
            <w:tcBorders>
              <w:top w:val="nil"/>
              <w:left w:val="nil"/>
              <w:bottom w:val="nil"/>
              <w:right w:val="nil"/>
            </w:tcBorders>
            <w:shd w:val="clear" w:color="auto" w:fill="auto"/>
            <w:vAlign w:val="center"/>
            <w:hideMark/>
          </w:tcPr>
          <w:p w14:paraId="0CA0B1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48 ως έχει     ΚΑΤΑ ΠΛΕΙΟΨΗΦΙΑ</w:t>
            </w:r>
          </w:p>
        </w:tc>
      </w:tr>
      <w:tr w:rsidR="008679D8" w14:paraId="0CA0B1E3" w14:textId="77777777">
        <w:trPr>
          <w:trHeight w:val="90"/>
        </w:trPr>
        <w:tc>
          <w:tcPr>
            <w:tcW w:w="7420" w:type="dxa"/>
            <w:tcBorders>
              <w:top w:val="nil"/>
              <w:left w:val="nil"/>
              <w:bottom w:val="nil"/>
              <w:right w:val="nil"/>
            </w:tcBorders>
            <w:shd w:val="clear" w:color="auto" w:fill="auto"/>
            <w:vAlign w:val="center"/>
            <w:hideMark/>
          </w:tcPr>
          <w:p w14:paraId="0CA0B1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E5" w14:textId="77777777">
        <w:trPr>
          <w:trHeight w:val="330"/>
        </w:trPr>
        <w:tc>
          <w:tcPr>
            <w:tcW w:w="7420" w:type="dxa"/>
            <w:tcBorders>
              <w:top w:val="nil"/>
              <w:left w:val="nil"/>
              <w:bottom w:val="nil"/>
              <w:right w:val="nil"/>
            </w:tcBorders>
            <w:shd w:val="clear" w:color="auto" w:fill="auto"/>
            <w:vAlign w:val="center"/>
            <w:hideMark/>
          </w:tcPr>
          <w:p w14:paraId="0CA0B1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1E7" w14:textId="77777777">
        <w:trPr>
          <w:trHeight w:val="45"/>
        </w:trPr>
        <w:tc>
          <w:tcPr>
            <w:tcW w:w="7420" w:type="dxa"/>
            <w:tcBorders>
              <w:top w:val="nil"/>
              <w:left w:val="nil"/>
              <w:bottom w:val="nil"/>
              <w:right w:val="nil"/>
            </w:tcBorders>
            <w:shd w:val="clear" w:color="auto" w:fill="auto"/>
            <w:vAlign w:val="center"/>
            <w:hideMark/>
          </w:tcPr>
          <w:p w14:paraId="0CA0B1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E9" w14:textId="77777777">
        <w:trPr>
          <w:trHeight w:val="330"/>
        </w:trPr>
        <w:tc>
          <w:tcPr>
            <w:tcW w:w="7420" w:type="dxa"/>
            <w:tcBorders>
              <w:top w:val="nil"/>
              <w:left w:val="nil"/>
              <w:bottom w:val="nil"/>
              <w:right w:val="nil"/>
            </w:tcBorders>
            <w:shd w:val="clear" w:color="auto" w:fill="auto"/>
            <w:vAlign w:val="center"/>
            <w:hideMark/>
          </w:tcPr>
          <w:p w14:paraId="0CA0B1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1EB" w14:textId="77777777">
        <w:trPr>
          <w:trHeight w:val="45"/>
        </w:trPr>
        <w:tc>
          <w:tcPr>
            <w:tcW w:w="7420" w:type="dxa"/>
            <w:tcBorders>
              <w:top w:val="nil"/>
              <w:left w:val="nil"/>
              <w:bottom w:val="nil"/>
              <w:right w:val="nil"/>
            </w:tcBorders>
            <w:shd w:val="clear" w:color="auto" w:fill="auto"/>
            <w:vAlign w:val="center"/>
            <w:hideMark/>
          </w:tcPr>
          <w:p w14:paraId="0CA0B1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ED" w14:textId="77777777">
        <w:trPr>
          <w:trHeight w:val="330"/>
        </w:trPr>
        <w:tc>
          <w:tcPr>
            <w:tcW w:w="7420" w:type="dxa"/>
            <w:tcBorders>
              <w:top w:val="nil"/>
              <w:left w:val="nil"/>
              <w:bottom w:val="nil"/>
              <w:right w:val="nil"/>
            </w:tcBorders>
            <w:shd w:val="clear" w:color="auto" w:fill="auto"/>
            <w:vAlign w:val="center"/>
            <w:hideMark/>
          </w:tcPr>
          <w:p w14:paraId="0CA0B1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1EF" w14:textId="77777777">
        <w:trPr>
          <w:trHeight w:val="45"/>
        </w:trPr>
        <w:tc>
          <w:tcPr>
            <w:tcW w:w="7420" w:type="dxa"/>
            <w:tcBorders>
              <w:top w:val="nil"/>
              <w:left w:val="nil"/>
              <w:bottom w:val="nil"/>
              <w:right w:val="nil"/>
            </w:tcBorders>
            <w:shd w:val="clear" w:color="auto" w:fill="auto"/>
            <w:vAlign w:val="center"/>
            <w:hideMark/>
          </w:tcPr>
          <w:p w14:paraId="0CA0B1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F1" w14:textId="77777777">
        <w:trPr>
          <w:trHeight w:val="330"/>
        </w:trPr>
        <w:tc>
          <w:tcPr>
            <w:tcW w:w="7420" w:type="dxa"/>
            <w:tcBorders>
              <w:top w:val="nil"/>
              <w:left w:val="nil"/>
              <w:bottom w:val="nil"/>
              <w:right w:val="nil"/>
            </w:tcBorders>
            <w:shd w:val="clear" w:color="auto" w:fill="auto"/>
            <w:vAlign w:val="center"/>
            <w:hideMark/>
          </w:tcPr>
          <w:p w14:paraId="0CA0B1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1F3" w14:textId="77777777">
        <w:trPr>
          <w:trHeight w:val="45"/>
        </w:trPr>
        <w:tc>
          <w:tcPr>
            <w:tcW w:w="7420" w:type="dxa"/>
            <w:tcBorders>
              <w:top w:val="nil"/>
              <w:left w:val="nil"/>
              <w:bottom w:val="nil"/>
              <w:right w:val="nil"/>
            </w:tcBorders>
            <w:shd w:val="clear" w:color="auto" w:fill="auto"/>
            <w:vAlign w:val="center"/>
            <w:hideMark/>
          </w:tcPr>
          <w:p w14:paraId="0CA0B1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F5" w14:textId="77777777">
        <w:trPr>
          <w:trHeight w:val="330"/>
        </w:trPr>
        <w:tc>
          <w:tcPr>
            <w:tcW w:w="7420" w:type="dxa"/>
            <w:tcBorders>
              <w:top w:val="nil"/>
              <w:left w:val="nil"/>
              <w:bottom w:val="nil"/>
              <w:right w:val="nil"/>
            </w:tcBorders>
            <w:shd w:val="clear" w:color="auto" w:fill="auto"/>
            <w:vAlign w:val="center"/>
            <w:hideMark/>
          </w:tcPr>
          <w:p w14:paraId="0CA0B1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1F7" w14:textId="77777777">
        <w:trPr>
          <w:trHeight w:val="30"/>
        </w:trPr>
        <w:tc>
          <w:tcPr>
            <w:tcW w:w="7420" w:type="dxa"/>
            <w:tcBorders>
              <w:top w:val="nil"/>
              <w:left w:val="nil"/>
              <w:bottom w:val="nil"/>
              <w:right w:val="nil"/>
            </w:tcBorders>
            <w:shd w:val="clear" w:color="auto" w:fill="auto"/>
            <w:vAlign w:val="center"/>
            <w:hideMark/>
          </w:tcPr>
          <w:p w14:paraId="0CA0B1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F9" w14:textId="77777777">
        <w:trPr>
          <w:trHeight w:val="330"/>
        </w:trPr>
        <w:tc>
          <w:tcPr>
            <w:tcW w:w="7420" w:type="dxa"/>
            <w:tcBorders>
              <w:top w:val="nil"/>
              <w:left w:val="nil"/>
              <w:bottom w:val="nil"/>
              <w:right w:val="nil"/>
            </w:tcBorders>
            <w:shd w:val="clear" w:color="auto" w:fill="auto"/>
            <w:vAlign w:val="center"/>
            <w:hideMark/>
          </w:tcPr>
          <w:p w14:paraId="0CA0B1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1FB" w14:textId="77777777">
        <w:trPr>
          <w:trHeight w:val="45"/>
        </w:trPr>
        <w:tc>
          <w:tcPr>
            <w:tcW w:w="7420" w:type="dxa"/>
            <w:tcBorders>
              <w:top w:val="nil"/>
              <w:left w:val="nil"/>
              <w:bottom w:val="nil"/>
              <w:right w:val="nil"/>
            </w:tcBorders>
            <w:shd w:val="clear" w:color="auto" w:fill="auto"/>
            <w:vAlign w:val="center"/>
            <w:hideMark/>
          </w:tcPr>
          <w:p w14:paraId="0CA0B1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1FD" w14:textId="77777777">
        <w:trPr>
          <w:trHeight w:val="150"/>
        </w:trPr>
        <w:tc>
          <w:tcPr>
            <w:tcW w:w="7420" w:type="dxa"/>
            <w:tcBorders>
              <w:top w:val="nil"/>
              <w:left w:val="nil"/>
              <w:bottom w:val="nil"/>
              <w:right w:val="nil"/>
            </w:tcBorders>
            <w:shd w:val="clear" w:color="auto" w:fill="auto"/>
            <w:vAlign w:val="center"/>
            <w:hideMark/>
          </w:tcPr>
          <w:p w14:paraId="0CA0B1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1FF" w14:textId="77777777">
        <w:trPr>
          <w:trHeight w:val="345"/>
        </w:trPr>
        <w:tc>
          <w:tcPr>
            <w:tcW w:w="7420" w:type="dxa"/>
            <w:tcBorders>
              <w:top w:val="nil"/>
              <w:left w:val="nil"/>
              <w:bottom w:val="nil"/>
              <w:right w:val="nil"/>
            </w:tcBorders>
            <w:shd w:val="clear" w:color="auto" w:fill="auto"/>
            <w:vAlign w:val="center"/>
            <w:hideMark/>
          </w:tcPr>
          <w:p w14:paraId="0CA0B1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01" w14:textId="77777777">
        <w:trPr>
          <w:trHeight w:val="330"/>
        </w:trPr>
        <w:tc>
          <w:tcPr>
            <w:tcW w:w="7420" w:type="dxa"/>
            <w:tcBorders>
              <w:top w:val="nil"/>
              <w:left w:val="nil"/>
              <w:bottom w:val="nil"/>
              <w:right w:val="nil"/>
            </w:tcBorders>
            <w:shd w:val="clear" w:color="auto" w:fill="auto"/>
            <w:vAlign w:val="center"/>
            <w:hideMark/>
          </w:tcPr>
          <w:p w14:paraId="0CA0B2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49 ως έχει     ΚΑΤΑ ΠΛΕΙΟΨΗΦΙΑ</w:t>
            </w:r>
          </w:p>
        </w:tc>
      </w:tr>
      <w:tr w:rsidR="008679D8" w14:paraId="0CA0B203" w14:textId="77777777">
        <w:trPr>
          <w:trHeight w:val="90"/>
        </w:trPr>
        <w:tc>
          <w:tcPr>
            <w:tcW w:w="7420" w:type="dxa"/>
            <w:tcBorders>
              <w:top w:val="nil"/>
              <w:left w:val="nil"/>
              <w:bottom w:val="nil"/>
              <w:right w:val="nil"/>
            </w:tcBorders>
            <w:shd w:val="clear" w:color="auto" w:fill="auto"/>
            <w:vAlign w:val="center"/>
            <w:hideMark/>
          </w:tcPr>
          <w:p w14:paraId="0CA0B2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05" w14:textId="77777777">
        <w:trPr>
          <w:trHeight w:val="330"/>
        </w:trPr>
        <w:tc>
          <w:tcPr>
            <w:tcW w:w="7420" w:type="dxa"/>
            <w:tcBorders>
              <w:top w:val="nil"/>
              <w:left w:val="nil"/>
              <w:bottom w:val="nil"/>
              <w:right w:val="nil"/>
            </w:tcBorders>
            <w:shd w:val="clear" w:color="auto" w:fill="auto"/>
            <w:vAlign w:val="center"/>
            <w:hideMark/>
          </w:tcPr>
          <w:p w14:paraId="0CA0B2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07" w14:textId="77777777">
        <w:trPr>
          <w:trHeight w:val="45"/>
        </w:trPr>
        <w:tc>
          <w:tcPr>
            <w:tcW w:w="7420" w:type="dxa"/>
            <w:tcBorders>
              <w:top w:val="nil"/>
              <w:left w:val="nil"/>
              <w:bottom w:val="nil"/>
              <w:right w:val="nil"/>
            </w:tcBorders>
            <w:shd w:val="clear" w:color="auto" w:fill="auto"/>
            <w:vAlign w:val="center"/>
            <w:hideMark/>
          </w:tcPr>
          <w:p w14:paraId="0CA0B2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09" w14:textId="77777777">
        <w:trPr>
          <w:trHeight w:val="330"/>
        </w:trPr>
        <w:tc>
          <w:tcPr>
            <w:tcW w:w="7420" w:type="dxa"/>
            <w:tcBorders>
              <w:top w:val="nil"/>
              <w:left w:val="nil"/>
              <w:bottom w:val="nil"/>
              <w:right w:val="nil"/>
            </w:tcBorders>
            <w:shd w:val="clear" w:color="auto" w:fill="auto"/>
            <w:vAlign w:val="center"/>
            <w:hideMark/>
          </w:tcPr>
          <w:p w14:paraId="0CA0B2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0B" w14:textId="77777777">
        <w:trPr>
          <w:trHeight w:val="45"/>
        </w:trPr>
        <w:tc>
          <w:tcPr>
            <w:tcW w:w="7420" w:type="dxa"/>
            <w:tcBorders>
              <w:top w:val="nil"/>
              <w:left w:val="nil"/>
              <w:bottom w:val="nil"/>
              <w:right w:val="nil"/>
            </w:tcBorders>
            <w:shd w:val="clear" w:color="auto" w:fill="auto"/>
            <w:vAlign w:val="center"/>
            <w:hideMark/>
          </w:tcPr>
          <w:p w14:paraId="0CA0B2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0D" w14:textId="77777777">
        <w:trPr>
          <w:trHeight w:val="330"/>
        </w:trPr>
        <w:tc>
          <w:tcPr>
            <w:tcW w:w="7420" w:type="dxa"/>
            <w:tcBorders>
              <w:top w:val="nil"/>
              <w:left w:val="nil"/>
              <w:bottom w:val="nil"/>
              <w:right w:val="nil"/>
            </w:tcBorders>
            <w:shd w:val="clear" w:color="auto" w:fill="auto"/>
            <w:vAlign w:val="center"/>
            <w:hideMark/>
          </w:tcPr>
          <w:p w14:paraId="0CA0B2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0F" w14:textId="77777777">
        <w:trPr>
          <w:trHeight w:val="45"/>
        </w:trPr>
        <w:tc>
          <w:tcPr>
            <w:tcW w:w="7420" w:type="dxa"/>
            <w:tcBorders>
              <w:top w:val="nil"/>
              <w:left w:val="nil"/>
              <w:bottom w:val="nil"/>
              <w:right w:val="nil"/>
            </w:tcBorders>
            <w:shd w:val="clear" w:color="auto" w:fill="auto"/>
            <w:vAlign w:val="center"/>
            <w:hideMark/>
          </w:tcPr>
          <w:p w14:paraId="0CA0B2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11" w14:textId="77777777">
        <w:trPr>
          <w:trHeight w:val="330"/>
        </w:trPr>
        <w:tc>
          <w:tcPr>
            <w:tcW w:w="7420" w:type="dxa"/>
            <w:tcBorders>
              <w:top w:val="nil"/>
              <w:left w:val="nil"/>
              <w:bottom w:val="nil"/>
              <w:right w:val="nil"/>
            </w:tcBorders>
            <w:shd w:val="clear" w:color="auto" w:fill="auto"/>
            <w:vAlign w:val="center"/>
            <w:hideMark/>
          </w:tcPr>
          <w:p w14:paraId="0CA0B2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13" w14:textId="77777777">
        <w:trPr>
          <w:trHeight w:val="45"/>
        </w:trPr>
        <w:tc>
          <w:tcPr>
            <w:tcW w:w="7420" w:type="dxa"/>
            <w:tcBorders>
              <w:top w:val="nil"/>
              <w:left w:val="nil"/>
              <w:bottom w:val="nil"/>
              <w:right w:val="nil"/>
            </w:tcBorders>
            <w:shd w:val="clear" w:color="auto" w:fill="auto"/>
            <w:vAlign w:val="center"/>
            <w:hideMark/>
          </w:tcPr>
          <w:p w14:paraId="0CA0B2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15" w14:textId="77777777">
        <w:trPr>
          <w:trHeight w:val="330"/>
        </w:trPr>
        <w:tc>
          <w:tcPr>
            <w:tcW w:w="7420" w:type="dxa"/>
            <w:tcBorders>
              <w:top w:val="nil"/>
              <w:left w:val="nil"/>
              <w:bottom w:val="nil"/>
              <w:right w:val="nil"/>
            </w:tcBorders>
            <w:shd w:val="clear" w:color="auto" w:fill="auto"/>
            <w:vAlign w:val="center"/>
            <w:hideMark/>
          </w:tcPr>
          <w:p w14:paraId="0CA0B2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17" w14:textId="77777777">
        <w:trPr>
          <w:trHeight w:val="30"/>
        </w:trPr>
        <w:tc>
          <w:tcPr>
            <w:tcW w:w="7420" w:type="dxa"/>
            <w:tcBorders>
              <w:top w:val="nil"/>
              <w:left w:val="nil"/>
              <w:bottom w:val="nil"/>
              <w:right w:val="nil"/>
            </w:tcBorders>
            <w:shd w:val="clear" w:color="auto" w:fill="auto"/>
            <w:vAlign w:val="center"/>
            <w:hideMark/>
          </w:tcPr>
          <w:p w14:paraId="0CA0B2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19" w14:textId="77777777">
        <w:trPr>
          <w:trHeight w:val="330"/>
        </w:trPr>
        <w:tc>
          <w:tcPr>
            <w:tcW w:w="7420" w:type="dxa"/>
            <w:tcBorders>
              <w:top w:val="nil"/>
              <w:left w:val="nil"/>
              <w:bottom w:val="nil"/>
              <w:right w:val="nil"/>
            </w:tcBorders>
            <w:shd w:val="clear" w:color="auto" w:fill="auto"/>
            <w:vAlign w:val="center"/>
            <w:hideMark/>
          </w:tcPr>
          <w:p w14:paraId="0CA0B2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1B" w14:textId="77777777">
        <w:trPr>
          <w:trHeight w:val="45"/>
        </w:trPr>
        <w:tc>
          <w:tcPr>
            <w:tcW w:w="7420" w:type="dxa"/>
            <w:tcBorders>
              <w:top w:val="nil"/>
              <w:left w:val="nil"/>
              <w:bottom w:val="nil"/>
              <w:right w:val="nil"/>
            </w:tcBorders>
            <w:shd w:val="clear" w:color="auto" w:fill="auto"/>
            <w:vAlign w:val="center"/>
            <w:hideMark/>
          </w:tcPr>
          <w:p w14:paraId="0CA0B2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1D" w14:textId="77777777">
        <w:trPr>
          <w:trHeight w:val="150"/>
        </w:trPr>
        <w:tc>
          <w:tcPr>
            <w:tcW w:w="7420" w:type="dxa"/>
            <w:tcBorders>
              <w:top w:val="nil"/>
              <w:left w:val="nil"/>
              <w:bottom w:val="nil"/>
              <w:right w:val="nil"/>
            </w:tcBorders>
            <w:shd w:val="clear" w:color="auto" w:fill="auto"/>
            <w:vAlign w:val="center"/>
            <w:hideMark/>
          </w:tcPr>
          <w:p w14:paraId="0CA0B2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1F" w14:textId="77777777">
        <w:trPr>
          <w:trHeight w:val="345"/>
        </w:trPr>
        <w:tc>
          <w:tcPr>
            <w:tcW w:w="7420" w:type="dxa"/>
            <w:tcBorders>
              <w:top w:val="nil"/>
              <w:left w:val="nil"/>
              <w:bottom w:val="nil"/>
              <w:right w:val="nil"/>
            </w:tcBorders>
            <w:shd w:val="clear" w:color="auto" w:fill="auto"/>
            <w:vAlign w:val="center"/>
            <w:hideMark/>
          </w:tcPr>
          <w:p w14:paraId="0CA0B2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21" w14:textId="77777777">
        <w:trPr>
          <w:trHeight w:val="330"/>
        </w:trPr>
        <w:tc>
          <w:tcPr>
            <w:tcW w:w="7420" w:type="dxa"/>
            <w:tcBorders>
              <w:top w:val="nil"/>
              <w:left w:val="nil"/>
              <w:bottom w:val="nil"/>
              <w:right w:val="nil"/>
            </w:tcBorders>
            <w:shd w:val="clear" w:color="auto" w:fill="auto"/>
            <w:vAlign w:val="center"/>
            <w:hideMark/>
          </w:tcPr>
          <w:p w14:paraId="0CA0B2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50 ως έχει     ΚΑΤΑ ΠΛΕΙΟΨΗΦΙΑ</w:t>
            </w:r>
          </w:p>
        </w:tc>
      </w:tr>
      <w:tr w:rsidR="008679D8" w14:paraId="0CA0B223" w14:textId="77777777">
        <w:trPr>
          <w:trHeight w:val="90"/>
        </w:trPr>
        <w:tc>
          <w:tcPr>
            <w:tcW w:w="7420" w:type="dxa"/>
            <w:tcBorders>
              <w:top w:val="nil"/>
              <w:left w:val="nil"/>
              <w:bottom w:val="nil"/>
              <w:right w:val="nil"/>
            </w:tcBorders>
            <w:shd w:val="clear" w:color="auto" w:fill="auto"/>
            <w:vAlign w:val="center"/>
            <w:hideMark/>
          </w:tcPr>
          <w:p w14:paraId="0CA0B2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25" w14:textId="77777777">
        <w:trPr>
          <w:trHeight w:val="345"/>
        </w:trPr>
        <w:tc>
          <w:tcPr>
            <w:tcW w:w="7420" w:type="dxa"/>
            <w:tcBorders>
              <w:top w:val="nil"/>
              <w:left w:val="nil"/>
              <w:bottom w:val="nil"/>
              <w:right w:val="nil"/>
            </w:tcBorders>
            <w:shd w:val="clear" w:color="auto" w:fill="auto"/>
            <w:vAlign w:val="center"/>
            <w:hideMark/>
          </w:tcPr>
          <w:p w14:paraId="0CA0B2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27" w14:textId="77777777">
        <w:trPr>
          <w:trHeight w:val="30"/>
        </w:trPr>
        <w:tc>
          <w:tcPr>
            <w:tcW w:w="7420" w:type="dxa"/>
            <w:tcBorders>
              <w:top w:val="nil"/>
              <w:left w:val="nil"/>
              <w:bottom w:val="nil"/>
              <w:right w:val="nil"/>
            </w:tcBorders>
            <w:shd w:val="clear" w:color="auto" w:fill="auto"/>
            <w:vAlign w:val="center"/>
            <w:hideMark/>
          </w:tcPr>
          <w:p w14:paraId="0CA0B2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29" w14:textId="77777777">
        <w:trPr>
          <w:trHeight w:val="330"/>
        </w:trPr>
        <w:tc>
          <w:tcPr>
            <w:tcW w:w="7420" w:type="dxa"/>
            <w:tcBorders>
              <w:top w:val="nil"/>
              <w:left w:val="nil"/>
              <w:bottom w:val="nil"/>
              <w:right w:val="nil"/>
            </w:tcBorders>
            <w:shd w:val="clear" w:color="auto" w:fill="auto"/>
            <w:vAlign w:val="center"/>
            <w:hideMark/>
          </w:tcPr>
          <w:p w14:paraId="0CA0B2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2B" w14:textId="77777777">
        <w:trPr>
          <w:trHeight w:val="45"/>
        </w:trPr>
        <w:tc>
          <w:tcPr>
            <w:tcW w:w="7420" w:type="dxa"/>
            <w:tcBorders>
              <w:top w:val="nil"/>
              <w:left w:val="nil"/>
              <w:bottom w:val="nil"/>
              <w:right w:val="nil"/>
            </w:tcBorders>
            <w:shd w:val="clear" w:color="auto" w:fill="auto"/>
            <w:vAlign w:val="center"/>
            <w:hideMark/>
          </w:tcPr>
          <w:p w14:paraId="0CA0B2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2D" w14:textId="77777777">
        <w:trPr>
          <w:trHeight w:val="330"/>
        </w:trPr>
        <w:tc>
          <w:tcPr>
            <w:tcW w:w="7420" w:type="dxa"/>
            <w:tcBorders>
              <w:top w:val="nil"/>
              <w:left w:val="nil"/>
              <w:bottom w:val="nil"/>
              <w:right w:val="nil"/>
            </w:tcBorders>
            <w:shd w:val="clear" w:color="auto" w:fill="auto"/>
            <w:vAlign w:val="center"/>
            <w:hideMark/>
          </w:tcPr>
          <w:p w14:paraId="0CA0B2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ΔΗ.ΣΥ: ΠΡΝ</w:t>
            </w:r>
          </w:p>
        </w:tc>
      </w:tr>
      <w:tr w:rsidR="008679D8" w14:paraId="0CA0B22F" w14:textId="77777777">
        <w:trPr>
          <w:trHeight w:val="45"/>
        </w:trPr>
        <w:tc>
          <w:tcPr>
            <w:tcW w:w="7420" w:type="dxa"/>
            <w:tcBorders>
              <w:top w:val="nil"/>
              <w:left w:val="nil"/>
              <w:bottom w:val="nil"/>
              <w:right w:val="nil"/>
            </w:tcBorders>
            <w:shd w:val="clear" w:color="auto" w:fill="auto"/>
            <w:vAlign w:val="center"/>
            <w:hideMark/>
          </w:tcPr>
          <w:p w14:paraId="0CA0B2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31" w14:textId="77777777">
        <w:trPr>
          <w:trHeight w:val="330"/>
        </w:trPr>
        <w:tc>
          <w:tcPr>
            <w:tcW w:w="7420" w:type="dxa"/>
            <w:tcBorders>
              <w:top w:val="nil"/>
              <w:left w:val="nil"/>
              <w:bottom w:val="nil"/>
              <w:right w:val="nil"/>
            </w:tcBorders>
            <w:shd w:val="clear" w:color="auto" w:fill="auto"/>
            <w:vAlign w:val="center"/>
            <w:hideMark/>
          </w:tcPr>
          <w:p w14:paraId="0CA0B2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33" w14:textId="77777777">
        <w:trPr>
          <w:trHeight w:val="45"/>
        </w:trPr>
        <w:tc>
          <w:tcPr>
            <w:tcW w:w="7420" w:type="dxa"/>
            <w:tcBorders>
              <w:top w:val="nil"/>
              <w:left w:val="nil"/>
              <w:bottom w:val="nil"/>
              <w:right w:val="nil"/>
            </w:tcBorders>
            <w:shd w:val="clear" w:color="auto" w:fill="auto"/>
            <w:vAlign w:val="center"/>
            <w:hideMark/>
          </w:tcPr>
          <w:p w14:paraId="0CA0B2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35" w14:textId="77777777">
        <w:trPr>
          <w:trHeight w:val="330"/>
        </w:trPr>
        <w:tc>
          <w:tcPr>
            <w:tcW w:w="7420" w:type="dxa"/>
            <w:tcBorders>
              <w:top w:val="nil"/>
              <w:left w:val="nil"/>
              <w:bottom w:val="nil"/>
              <w:right w:val="nil"/>
            </w:tcBorders>
            <w:shd w:val="clear" w:color="auto" w:fill="auto"/>
            <w:vAlign w:val="center"/>
            <w:hideMark/>
          </w:tcPr>
          <w:p w14:paraId="0CA0B2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37" w14:textId="77777777">
        <w:trPr>
          <w:trHeight w:val="30"/>
        </w:trPr>
        <w:tc>
          <w:tcPr>
            <w:tcW w:w="7420" w:type="dxa"/>
            <w:tcBorders>
              <w:top w:val="nil"/>
              <w:left w:val="nil"/>
              <w:bottom w:val="nil"/>
              <w:right w:val="nil"/>
            </w:tcBorders>
            <w:shd w:val="clear" w:color="auto" w:fill="auto"/>
            <w:vAlign w:val="center"/>
            <w:hideMark/>
          </w:tcPr>
          <w:p w14:paraId="0CA0B2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39" w14:textId="77777777">
        <w:trPr>
          <w:trHeight w:val="345"/>
        </w:trPr>
        <w:tc>
          <w:tcPr>
            <w:tcW w:w="7420" w:type="dxa"/>
            <w:tcBorders>
              <w:top w:val="nil"/>
              <w:left w:val="nil"/>
              <w:bottom w:val="nil"/>
              <w:right w:val="nil"/>
            </w:tcBorders>
            <w:shd w:val="clear" w:color="auto" w:fill="auto"/>
            <w:vAlign w:val="center"/>
            <w:hideMark/>
          </w:tcPr>
          <w:p w14:paraId="0CA0B2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3B" w14:textId="77777777">
        <w:trPr>
          <w:trHeight w:val="30"/>
        </w:trPr>
        <w:tc>
          <w:tcPr>
            <w:tcW w:w="7420" w:type="dxa"/>
            <w:tcBorders>
              <w:top w:val="nil"/>
              <w:left w:val="nil"/>
              <w:bottom w:val="nil"/>
              <w:right w:val="nil"/>
            </w:tcBorders>
            <w:shd w:val="clear" w:color="auto" w:fill="auto"/>
            <w:vAlign w:val="center"/>
            <w:hideMark/>
          </w:tcPr>
          <w:p w14:paraId="0CA0B2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3D" w14:textId="77777777">
        <w:trPr>
          <w:trHeight w:val="150"/>
        </w:trPr>
        <w:tc>
          <w:tcPr>
            <w:tcW w:w="7420" w:type="dxa"/>
            <w:tcBorders>
              <w:top w:val="nil"/>
              <w:left w:val="nil"/>
              <w:bottom w:val="nil"/>
              <w:right w:val="nil"/>
            </w:tcBorders>
            <w:shd w:val="clear" w:color="auto" w:fill="auto"/>
            <w:vAlign w:val="center"/>
            <w:hideMark/>
          </w:tcPr>
          <w:p w14:paraId="0CA0B2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3F" w14:textId="77777777">
        <w:trPr>
          <w:trHeight w:val="345"/>
        </w:trPr>
        <w:tc>
          <w:tcPr>
            <w:tcW w:w="7420" w:type="dxa"/>
            <w:tcBorders>
              <w:top w:val="nil"/>
              <w:left w:val="nil"/>
              <w:bottom w:val="nil"/>
              <w:right w:val="nil"/>
            </w:tcBorders>
            <w:shd w:val="clear" w:color="auto" w:fill="auto"/>
            <w:vAlign w:val="center"/>
            <w:hideMark/>
          </w:tcPr>
          <w:p w14:paraId="0CA0B2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41" w14:textId="77777777">
        <w:trPr>
          <w:trHeight w:val="330"/>
        </w:trPr>
        <w:tc>
          <w:tcPr>
            <w:tcW w:w="7420" w:type="dxa"/>
            <w:tcBorders>
              <w:top w:val="nil"/>
              <w:left w:val="nil"/>
              <w:bottom w:val="nil"/>
              <w:right w:val="nil"/>
            </w:tcBorders>
            <w:shd w:val="clear" w:color="auto" w:fill="auto"/>
            <w:vAlign w:val="center"/>
            <w:hideMark/>
          </w:tcPr>
          <w:p w14:paraId="0CA0B2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51 ως έχει     ΚΑΤΑ ΠΛΕΙΟΨΗΦΙΑ</w:t>
            </w:r>
          </w:p>
        </w:tc>
      </w:tr>
      <w:tr w:rsidR="008679D8" w14:paraId="0CA0B243" w14:textId="77777777">
        <w:trPr>
          <w:trHeight w:val="105"/>
        </w:trPr>
        <w:tc>
          <w:tcPr>
            <w:tcW w:w="7420" w:type="dxa"/>
            <w:tcBorders>
              <w:top w:val="nil"/>
              <w:left w:val="nil"/>
              <w:bottom w:val="nil"/>
              <w:right w:val="nil"/>
            </w:tcBorders>
            <w:shd w:val="clear" w:color="auto" w:fill="auto"/>
            <w:vAlign w:val="center"/>
            <w:hideMark/>
          </w:tcPr>
          <w:p w14:paraId="0CA0B2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45" w14:textId="77777777">
        <w:trPr>
          <w:trHeight w:val="330"/>
        </w:trPr>
        <w:tc>
          <w:tcPr>
            <w:tcW w:w="7420" w:type="dxa"/>
            <w:tcBorders>
              <w:top w:val="nil"/>
              <w:left w:val="nil"/>
              <w:bottom w:val="nil"/>
              <w:right w:val="nil"/>
            </w:tcBorders>
            <w:shd w:val="clear" w:color="auto" w:fill="auto"/>
            <w:vAlign w:val="center"/>
            <w:hideMark/>
          </w:tcPr>
          <w:p w14:paraId="0CA0B2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47" w14:textId="77777777">
        <w:trPr>
          <w:trHeight w:val="30"/>
        </w:trPr>
        <w:tc>
          <w:tcPr>
            <w:tcW w:w="7420" w:type="dxa"/>
            <w:tcBorders>
              <w:top w:val="nil"/>
              <w:left w:val="nil"/>
              <w:bottom w:val="nil"/>
              <w:right w:val="nil"/>
            </w:tcBorders>
            <w:shd w:val="clear" w:color="auto" w:fill="auto"/>
            <w:vAlign w:val="center"/>
            <w:hideMark/>
          </w:tcPr>
          <w:p w14:paraId="0CA0B2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49" w14:textId="77777777">
        <w:trPr>
          <w:trHeight w:val="330"/>
        </w:trPr>
        <w:tc>
          <w:tcPr>
            <w:tcW w:w="7420" w:type="dxa"/>
            <w:tcBorders>
              <w:top w:val="nil"/>
              <w:left w:val="nil"/>
              <w:bottom w:val="nil"/>
              <w:right w:val="nil"/>
            </w:tcBorders>
            <w:shd w:val="clear" w:color="auto" w:fill="auto"/>
            <w:vAlign w:val="center"/>
            <w:hideMark/>
          </w:tcPr>
          <w:p w14:paraId="0CA0B2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4B" w14:textId="77777777">
        <w:trPr>
          <w:trHeight w:val="45"/>
        </w:trPr>
        <w:tc>
          <w:tcPr>
            <w:tcW w:w="7420" w:type="dxa"/>
            <w:tcBorders>
              <w:top w:val="nil"/>
              <w:left w:val="nil"/>
              <w:bottom w:val="nil"/>
              <w:right w:val="nil"/>
            </w:tcBorders>
            <w:shd w:val="clear" w:color="auto" w:fill="auto"/>
            <w:vAlign w:val="center"/>
            <w:hideMark/>
          </w:tcPr>
          <w:p w14:paraId="0CA0B2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4D" w14:textId="77777777">
        <w:trPr>
          <w:trHeight w:val="330"/>
        </w:trPr>
        <w:tc>
          <w:tcPr>
            <w:tcW w:w="7420" w:type="dxa"/>
            <w:tcBorders>
              <w:top w:val="nil"/>
              <w:left w:val="nil"/>
              <w:bottom w:val="nil"/>
              <w:right w:val="nil"/>
            </w:tcBorders>
            <w:shd w:val="clear" w:color="auto" w:fill="auto"/>
            <w:vAlign w:val="center"/>
            <w:hideMark/>
          </w:tcPr>
          <w:p w14:paraId="0CA0B2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4F" w14:textId="77777777">
        <w:trPr>
          <w:trHeight w:val="45"/>
        </w:trPr>
        <w:tc>
          <w:tcPr>
            <w:tcW w:w="7420" w:type="dxa"/>
            <w:tcBorders>
              <w:top w:val="nil"/>
              <w:left w:val="nil"/>
              <w:bottom w:val="nil"/>
              <w:right w:val="nil"/>
            </w:tcBorders>
            <w:shd w:val="clear" w:color="auto" w:fill="auto"/>
            <w:vAlign w:val="center"/>
            <w:hideMark/>
          </w:tcPr>
          <w:p w14:paraId="0CA0B2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51" w14:textId="77777777">
        <w:trPr>
          <w:trHeight w:val="330"/>
        </w:trPr>
        <w:tc>
          <w:tcPr>
            <w:tcW w:w="7420" w:type="dxa"/>
            <w:tcBorders>
              <w:top w:val="nil"/>
              <w:left w:val="nil"/>
              <w:bottom w:val="nil"/>
              <w:right w:val="nil"/>
            </w:tcBorders>
            <w:shd w:val="clear" w:color="auto" w:fill="auto"/>
            <w:vAlign w:val="center"/>
            <w:hideMark/>
          </w:tcPr>
          <w:p w14:paraId="0CA0B2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53" w14:textId="77777777">
        <w:trPr>
          <w:trHeight w:val="45"/>
        </w:trPr>
        <w:tc>
          <w:tcPr>
            <w:tcW w:w="7420" w:type="dxa"/>
            <w:tcBorders>
              <w:top w:val="nil"/>
              <w:left w:val="nil"/>
              <w:bottom w:val="nil"/>
              <w:right w:val="nil"/>
            </w:tcBorders>
            <w:shd w:val="clear" w:color="auto" w:fill="auto"/>
            <w:vAlign w:val="center"/>
            <w:hideMark/>
          </w:tcPr>
          <w:p w14:paraId="0CA0B2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55" w14:textId="77777777">
        <w:trPr>
          <w:trHeight w:val="330"/>
        </w:trPr>
        <w:tc>
          <w:tcPr>
            <w:tcW w:w="7420" w:type="dxa"/>
            <w:tcBorders>
              <w:top w:val="nil"/>
              <w:left w:val="nil"/>
              <w:bottom w:val="nil"/>
              <w:right w:val="nil"/>
            </w:tcBorders>
            <w:shd w:val="clear" w:color="auto" w:fill="auto"/>
            <w:vAlign w:val="center"/>
            <w:hideMark/>
          </w:tcPr>
          <w:p w14:paraId="0CA0B2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57" w14:textId="77777777">
        <w:trPr>
          <w:trHeight w:val="45"/>
        </w:trPr>
        <w:tc>
          <w:tcPr>
            <w:tcW w:w="7420" w:type="dxa"/>
            <w:tcBorders>
              <w:top w:val="nil"/>
              <w:left w:val="nil"/>
              <w:bottom w:val="nil"/>
              <w:right w:val="nil"/>
            </w:tcBorders>
            <w:shd w:val="clear" w:color="auto" w:fill="auto"/>
            <w:vAlign w:val="center"/>
            <w:hideMark/>
          </w:tcPr>
          <w:p w14:paraId="0CA0B2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59" w14:textId="77777777">
        <w:trPr>
          <w:trHeight w:val="330"/>
        </w:trPr>
        <w:tc>
          <w:tcPr>
            <w:tcW w:w="7420" w:type="dxa"/>
            <w:tcBorders>
              <w:top w:val="nil"/>
              <w:left w:val="nil"/>
              <w:bottom w:val="nil"/>
              <w:right w:val="nil"/>
            </w:tcBorders>
            <w:shd w:val="clear" w:color="auto" w:fill="auto"/>
            <w:vAlign w:val="center"/>
            <w:hideMark/>
          </w:tcPr>
          <w:p w14:paraId="0CA0B2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5B" w14:textId="77777777">
        <w:trPr>
          <w:trHeight w:val="30"/>
        </w:trPr>
        <w:tc>
          <w:tcPr>
            <w:tcW w:w="7420" w:type="dxa"/>
            <w:tcBorders>
              <w:top w:val="nil"/>
              <w:left w:val="nil"/>
              <w:bottom w:val="nil"/>
              <w:right w:val="nil"/>
            </w:tcBorders>
            <w:shd w:val="clear" w:color="auto" w:fill="auto"/>
            <w:vAlign w:val="center"/>
            <w:hideMark/>
          </w:tcPr>
          <w:p w14:paraId="0CA0B2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5D" w14:textId="77777777">
        <w:trPr>
          <w:trHeight w:val="150"/>
        </w:trPr>
        <w:tc>
          <w:tcPr>
            <w:tcW w:w="7420" w:type="dxa"/>
            <w:tcBorders>
              <w:top w:val="nil"/>
              <w:left w:val="nil"/>
              <w:bottom w:val="nil"/>
              <w:right w:val="nil"/>
            </w:tcBorders>
            <w:shd w:val="clear" w:color="auto" w:fill="auto"/>
            <w:vAlign w:val="center"/>
            <w:hideMark/>
          </w:tcPr>
          <w:p w14:paraId="0CA0B2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5F" w14:textId="77777777">
        <w:trPr>
          <w:trHeight w:val="345"/>
        </w:trPr>
        <w:tc>
          <w:tcPr>
            <w:tcW w:w="7420" w:type="dxa"/>
            <w:tcBorders>
              <w:top w:val="nil"/>
              <w:left w:val="nil"/>
              <w:bottom w:val="nil"/>
              <w:right w:val="nil"/>
            </w:tcBorders>
            <w:shd w:val="clear" w:color="auto" w:fill="auto"/>
            <w:vAlign w:val="center"/>
            <w:hideMark/>
          </w:tcPr>
          <w:p w14:paraId="0CA0B2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61" w14:textId="77777777">
        <w:trPr>
          <w:trHeight w:val="330"/>
        </w:trPr>
        <w:tc>
          <w:tcPr>
            <w:tcW w:w="7420" w:type="dxa"/>
            <w:tcBorders>
              <w:top w:val="nil"/>
              <w:left w:val="nil"/>
              <w:bottom w:val="nil"/>
              <w:right w:val="nil"/>
            </w:tcBorders>
            <w:shd w:val="clear" w:color="auto" w:fill="auto"/>
            <w:vAlign w:val="center"/>
            <w:hideMark/>
          </w:tcPr>
          <w:p w14:paraId="0CA0B2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52 ως έχει     ΚΑΤΑ ΠΛΕΙΟΨΗΦΙΑ</w:t>
            </w:r>
          </w:p>
        </w:tc>
      </w:tr>
      <w:tr w:rsidR="008679D8" w14:paraId="0CA0B263" w14:textId="77777777">
        <w:trPr>
          <w:trHeight w:val="105"/>
        </w:trPr>
        <w:tc>
          <w:tcPr>
            <w:tcW w:w="7420" w:type="dxa"/>
            <w:tcBorders>
              <w:top w:val="nil"/>
              <w:left w:val="nil"/>
              <w:bottom w:val="nil"/>
              <w:right w:val="nil"/>
            </w:tcBorders>
            <w:shd w:val="clear" w:color="auto" w:fill="auto"/>
            <w:vAlign w:val="center"/>
            <w:hideMark/>
          </w:tcPr>
          <w:p w14:paraId="0CA0B2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65" w14:textId="77777777">
        <w:trPr>
          <w:trHeight w:val="330"/>
        </w:trPr>
        <w:tc>
          <w:tcPr>
            <w:tcW w:w="7420" w:type="dxa"/>
            <w:tcBorders>
              <w:top w:val="nil"/>
              <w:left w:val="nil"/>
              <w:bottom w:val="nil"/>
              <w:right w:val="nil"/>
            </w:tcBorders>
            <w:shd w:val="clear" w:color="auto" w:fill="auto"/>
            <w:vAlign w:val="center"/>
            <w:hideMark/>
          </w:tcPr>
          <w:p w14:paraId="0CA0B2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67" w14:textId="77777777">
        <w:trPr>
          <w:trHeight w:val="30"/>
        </w:trPr>
        <w:tc>
          <w:tcPr>
            <w:tcW w:w="7420" w:type="dxa"/>
            <w:tcBorders>
              <w:top w:val="nil"/>
              <w:left w:val="nil"/>
              <w:bottom w:val="nil"/>
              <w:right w:val="nil"/>
            </w:tcBorders>
            <w:shd w:val="clear" w:color="auto" w:fill="auto"/>
            <w:vAlign w:val="center"/>
            <w:hideMark/>
          </w:tcPr>
          <w:p w14:paraId="0CA0B2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69" w14:textId="77777777">
        <w:trPr>
          <w:trHeight w:val="345"/>
        </w:trPr>
        <w:tc>
          <w:tcPr>
            <w:tcW w:w="7420" w:type="dxa"/>
            <w:tcBorders>
              <w:top w:val="nil"/>
              <w:left w:val="nil"/>
              <w:bottom w:val="nil"/>
              <w:right w:val="nil"/>
            </w:tcBorders>
            <w:shd w:val="clear" w:color="auto" w:fill="auto"/>
            <w:vAlign w:val="center"/>
            <w:hideMark/>
          </w:tcPr>
          <w:p w14:paraId="0CA0B2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6B" w14:textId="77777777">
        <w:trPr>
          <w:trHeight w:val="30"/>
        </w:trPr>
        <w:tc>
          <w:tcPr>
            <w:tcW w:w="7420" w:type="dxa"/>
            <w:tcBorders>
              <w:top w:val="nil"/>
              <w:left w:val="nil"/>
              <w:bottom w:val="nil"/>
              <w:right w:val="nil"/>
            </w:tcBorders>
            <w:shd w:val="clear" w:color="auto" w:fill="auto"/>
            <w:vAlign w:val="center"/>
            <w:hideMark/>
          </w:tcPr>
          <w:p w14:paraId="0CA0B2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6D" w14:textId="77777777">
        <w:trPr>
          <w:trHeight w:val="330"/>
        </w:trPr>
        <w:tc>
          <w:tcPr>
            <w:tcW w:w="7420" w:type="dxa"/>
            <w:tcBorders>
              <w:top w:val="nil"/>
              <w:left w:val="nil"/>
              <w:bottom w:val="nil"/>
              <w:right w:val="nil"/>
            </w:tcBorders>
            <w:shd w:val="clear" w:color="auto" w:fill="auto"/>
            <w:vAlign w:val="center"/>
            <w:hideMark/>
          </w:tcPr>
          <w:p w14:paraId="0CA0B2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6F" w14:textId="77777777">
        <w:trPr>
          <w:trHeight w:val="45"/>
        </w:trPr>
        <w:tc>
          <w:tcPr>
            <w:tcW w:w="7420" w:type="dxa"/>
            <w:tcBorders>
              <w:top w:val="nil"/>
              <w:left w:val="nil"/>
              <w:bottom w:val="nil"/>
              <w:right w:val="nil"/>
            </w:tcBorders>
            <w:shd w:val="clear" w:color="auto" w:fill="auto"/>
            <w:vAlign w:val="center"/>
            <w:hideMark/>
          </w:tcPr>
          <w:p w14:paraId="0CA0B2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71" w14:textId="77777777">
        <w:trPr>
          <w:trHeight w:val="330"/>
        </w:trPr>
        <w:tc>
          <w:tcPr>
            <w:tcW w:w="7420" w:type="dxa"/>
            <w:tcBorders>
              <w:top w:val="nil"/>
              <w:left w:val="nil"/>
              <w:bottom w:val="nil"/>
              <w:right w:val="nil"/>
            </w:tcBorders>
            <w:shd w:val="clear" w:color="auto" w:fill="auto"/>
            <w:vAlign w:val="center"/>
            <w:hideMark/>
          </w:tcPr>
          <w:p w14:paraId="0CA0B2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73" w14:textId="77777777">
        <w:trPr>
          <w:trHeight w:val="45"/>
        </w:trPr>
        <w:tc>
          <w:tcPr>
            <w:tcW w:w="7420" w:type="dxa"/>
            <w:tcBorders>
              <w:top w:val="nil"/>
              <w:left w:val="nil"/>
              <w:bottom w:val="nil"/>
              <w:right w:val="nil"/>
            </w:tcBorders>
            <w:shd w:val="clear" w:color="auto" w:fill="auto"/>
            <w:vAlign w:val="center"/>
            <w:hideMark/>
          </w:tcPr>
          <w:p w14:paraId="0CA0B2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75" w14:textId="77777777">
        <w:trPr>
          <w:trHeight w:val="330"/>
        </w:trPr>
        <w:tc>
          <w:tcPr>
            <w:tcW w:w="7420" w:type="dxa"/>
            <w:tcBorders>
              <w:top w:val="nil"/>
              <w:left w:val="nil"/>
              <w:bottom w:val="nil"/>
              <w:right w:val="nil"/>
            </w:tcBorders>
            <w:shd w:val="clear" w:color="auto" w:fill="auto"/>
            <w:vAlign w:val="center"/>
            <w:hideMark/>
          </w:tcPr>
          <w:p w14:paraId="0CA0B2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77" w14:textId="77777777">
        <w:trPr>
          <w:trHeight w:val="45"/>
        </w:trPr>
        <w:tc>
          <w:tcPr>
            <w:tcW w:w="7420" w:type="dxa"/>
            <w:tcBorders>
              <w:top w:val="nil"/>
              <w:left w:val="nil"/>
              <w:bottom w:val="nil"/>
              <w:right w:val="nil"/>
            </w:tcBorders>
            <w:shd w:val="clear" w:color="auto" w:fill="auto"/>
            <w:vAlign w:val="center"/>
            <w:hideMark/>
          </w:tcPr>
          <w:p w14:paraId="0CA0B2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79" w14:textId="77777777">
        <w:trPr>
          <w:trHeight w:val="330"/>
        </w:trPr>
        <w:tc>
          <w:tcPr>
            <w:tcW w:w="7420" w:type="dxa"/>
            <w:tcBorders>
              <w:top w:val="nil"/>
              <w:left w:val="nil"/>
              <w:bottom w:val="nil"/>
              <w:right w:val="nil"/>
            </w:tcBorders>
            <w:shd w:val="clear" w:color="auto" w:fill="auto"/>
            <w:vAlign w:val="center"/>
            <w:hideMark/>
          </w:tcPr>
          <w:p w14:paraId="0CA0B2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7B" w14:textId="77777777">
        <w:trPr>
          <w:trHeight w:val="30"/>
        </w:trPr>
        <w:tc>
          <w:tcPr>
            <w:tcW w:w="7420" w:type="dxa"/>
            <w:tcBorders>
              <w:top w:val="nil"/>
              <w:left w:val="nil"/>
              <w:bottom w:val="nil"/>
              <w:right w:val="nil"/>
            </w:tcBorders>
            <w:shd w:val="clear" w:color="auto" w:fill="auto"/>
            <w:vAlign w:val="center"/>
            <w:hideMark/>
          </w:tcPr>
          <w:p w14:paraId="0CA0B2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7D" w14:textId="77777777">
        <w:trPr>
          <w:trHeight w:val="150"/>
        </w:trPr>
        <w:tc>
          <w:tcPr>
            <w:tcW w:w="7420" w:type="dxa"/>
            <w:tcBorders>
              <w:top w:val="nil"/>
              <w:left w:val="nil"/>
              <w:bottom w:val="nil"/>
              <w:right w:val="nil"/>
            </w:tcBorders>
            <w:shd w:val="clear" w:color="auto" w:fill="auto"/>
            <w:vAlign w:val="center"/>
            <w:hideMark/>
          </w:tcPr>
          <w:p w14:paraId="0CA0B2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7F" w14:textId="77777777">
        <w:trPr>
          <w:trHeight w:val="345"/>
        </w:trPr>
        <w:tc>
          <w:tcPr>
            <w:tcW w:w="7420" w:type="dxa"/>
            <w:tcBorders>
              <w:top w:val="nil"/>
              <w:left w:val="nil"/>
              <w:bottom w:val="nil"/>
              <w:right w:val="nil"/>
            </w:tcBorders>
            <w:shd w:val="clear" w:color="auto" w:fill="auto"/>
            <w:vAlign w:val="center"/>
            <w:hideMark/>
          </w:tcPr>
          <w:p w14:paraId="0CA0B2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81" w14:textId="77777777">
        <w:trPr>
          <w:trHeight w:val="330"/>
        </w:trPr>
        <w:tc>
          <w:tcPr>
            <w:tcW w:w="7420" w:type="dxa"/>
            <w:tcBorders>
              <w:top w:val="nil"/>
              <w:left w:val="nil"/>
              <w:bottom w:val="nil"/>
              <w:right w:val="nil"/>
            </w:tcBorders>
            <w:shd w:val="clear" w:color="auto" w:fill="auto"/>
            <w:vAlign w:val="center"/>
            <w:hideMark/>
          </w:tcPr>
          <w:p w14:paraId="0CA0B2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53 ως έχει     ΚΑΤΑ ΠΛΕΙΟΨΗΦΙΑ</w:t>
            </w:r>
          </w:p>
        </w:tc>
      </w:tr>
      <w:tr w:rsidR="008679D8" w14:paraId="0CA0B283" w14:textId="77777777">
        <w:trPr>
          <w:trHeight w:val="105"/>
        </w:trPr>
        <w:tc>
          <w:tcPr>
            <w:tcW w:w="7420" w:type="dxa"/>
            <w:tcBorders>
              <w:top w:val="nil"/>
              <w:left w:val="nil"/>
              <w:bottom w:val="nil"/>
              <w:right w:val="nil"/>
            </w:tcBorders>
            <w:shd w:val="clear" w:color="auto" w:fill="auto"/>
            <w:vAlign w:val="center"/>
            <w:hideMark/>
          </w:tcPr>
          <w:p w14:paraId="0CA0B2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85" w14:textId="77777777">
        <w:trPr>
          <w:trHeight w:val="330"/>
        </w:trPr>
        <w:tc>
          <w:tcPr>
            <w:tcW w:w="7420" w:type="dxa"/>
            <w:tcBorders>
              <w:top w:val="nil"/>
              <w:left w:val="nil"/>
              <w:bottom w:val="nil"/>
              <w:right w:val="nil"/>
            </w:tcBorders>
            <w:shd w:val="clear" w:color="auto" w:fill="auto"/>
            <w:vAlign w:val="center"/>
            <w:hideMark/>
          </w:tcPr>
          <w:p w14:paraId="0CA0B2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87" w14:textId="77777777">
        <w:trPr>
          <w:trHeight w:val="45"/>
        </w:trPr>
        <w:tc>
          <w:tcPr>
            <w:tcW w:w="7420" w:type="dxa"/>
            <w:tcBorders>
              <w:top w:val="nil"/>
              <w:left w:val="nil"/>
              <w:bottom w:val="nil"/>
              <w:right w:val="nil"/>
            </w:tcBorders>
            <w:shd w:val="clear" w:color="auto" w:fill="auto"/>
            <w:vAlign w:val="center"/>
            <w:hideMark/>
          </w:tcPr>
          <w:p w14:paraId="0CA0B2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89" w14:textId="77777777">
        <w:trPr>
          <w:trHeight w:val="330"/>
        </w:trPr>
        <w:tc>
          <w:tcPr>
            <w:tcW w:w="7420" w:type="dxa"/>
            <w:tcBorders>
              <w:top w:val="nil"/>
              <w:left w:val="nil"/>
              <w:bottom w:val="nil"/>
              <w:right w:val="nil"/>
            </w:tcBorders>
            <w:shd w:val="clear" w:color="auto" w:fill="auto"/>
            <w:vAlign w:val="center"/>
            <w:hideMark/>
          </w:tcPr>
          <w:p w14:paraId="0CA0B2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8B" w14:textId="77777777">
        <w:trPr>
          <w:trHeight w:val="30"/>
        </w:trPr>
        <w:tc>
          <w:tcPr>
            <w:tcW w:w="7420" w:type="dxa"/>
            <w:tcBorders>
              <w:top w:val="nil"/>
              <w:left w:val="nil"/>
              <w:bottom w:val="nil"/>
              <w:right w:val="nil"/>
            </w:tcBorders>
            <w:shd w:val="clear" w:color="auto" w:fill="auto"/>
            <w:vAlign w:val="center"/>
            <w:hideMark/>
          </w:tcPr>
          <w:p w14:paraId="0CA0B2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8D" w14:textId="77777777">
        <w:trPr>
          <w:trHeight w:val="330"/>
        </w:trPr>
        <w:tc>
          <w:tcPr>
            <w:tcW w:w="7420" w:type="dxa"/>
            <w:tcBorders>
              <w:top w:val="nil"/>
              <w:left w:val="nil"/>
              <w:bottom w:val="nil"/>
              <w:right w:val="nil"/>
            </w:tcBorders>
            <w:shd w:val="clear" w:color="auto" w:fill="auto"/>
            <w:vAlign w:val="center"/>
            <w:hideMark/>
          </w:tcPr>
          <w:p w14:paraId="0CA0B2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8F" w14:textId="77777777">
        <w:trPr>
          <w:trHeight w:val="45"/>
        </w:trPr>
        <w:tc>
          <w:tcPr>
            <w:tcW w:w="7420" w:type="dxa"/>
            <w:tcBorders>
              <w:top w:val="nil"/>
              <w:left w:val="nil"/>
              <w:bottom w:val="nil"/>
              <w:right w:val="nil"/>
            </w:tcBorders>
            <w:shd w:val="clear" w:color="auto" w:fill="auto"/>
            <w:vAlign w:val="center"/>
            <w:hideMark/>
          </w:tcPr>
          <w:p w14:paraId="0CA0B2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91" w14:textId="77777777">
        <w:trPr>
          <w:trHeight w:val="330"/>
        </w:trPr>
        <w:tc>
          <w:tcPr>
            <w:tcW w:w="7420" w:type="dxa"/>
            <w:tcBorders>
              <w:top w:val="nil"/>
              <w:left w:val="nil"/>
              <w:bottom w:val="nil"/>
              <w:right w:val="nil"/>
            </w:tcBorders>
            <w:shd w:val="clear" w:color="auto" w:fill="auto"/>
            <w:vAlign w:val="center"/>
            <w:hideMark/>
          </w:tcPr>
          <w:p w14:paraId="0CA0B2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93" w14:textId="77777777">
        <w:trPr>
          <w:trHeight w:val="45"/>
        </w:trPr>
        <w:tc>
          <w:tcPr>
            <w:tcW w:w="7420" w:type="dxa"/>
            <w:tcBorders>
              <w:top w:val="nil"/>
              <w:left w:val="nil"/>
              <w:bottom w:val="nil"/>
              <w:right w:val="nil"/>
            </w:tcBorders>
            <w:shd w:val="clear" w:color="auto" w:fill="auto"/>
            <w:vAlign w:val="center"/>
            <w:hideMark/>
          </w:tcPr>
          <w:p w14:paraId="0CA0B2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95" w14:textId="77777777">
        <w:trPr>
          <w:trHeight w:val="330"/>
        </w:trPr>
        <w:tc>
          <w:tcPr>
            <w:tcW w:w="7420" w:type="dxa"/>
            <w:tcBorders>
              <w:top w:val="nil"/>
              <w:left w:val="nil"/>
              <w:bottom w:val="nil"/>
              <w:right w:val="nil"/>
            </w:tcBorders>
            <w:shd w:val="clear" w:color="auto" w:fill="auto"/>
            <w:vAlign w:val="center"/>
            <w:hideMark/>
          </w:tcPr>
          <w:p w14:paraId="0CA0B2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97" w14:textId="77777777">
        <w:trPr>
          <w:trHeight w:val="45"/>
        </w:trPr>
        <w:tc>
          <w:tcPr>
            <w:tcW w:w="7420" w:type="dxa"/>
            <w:tcBorders>
              <w:top w:val="nil"/>
              <w:left w:val="nil"/>
              <w:bottom w:val="nil"/>
              <w:right w:val="nil"/>
            </w:tcBorders>
            <w:shd w:val="clear" w:color="auto" w:fill="auto"/>
            <w:vAlign w:val="center"/>
            <w:hideMark/>
          </w:tcPr>
          <w:p w14:paraId="0CA0B2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99" w14:textId="77777777">
        <w:trPr>
          <w:trHeight w:val="330"/>
        </w:trPr>
        <w:tc>
          <w:tcPr>
            <w:tcW w:w="7420" w:type="dxa"/>
            <w:tcBorders>
              <w:top w:val="nil"/>
              <w:left w:val="nil"/>
              <w:bottom w:val="nil"/>
              <w:right w:val="nil"/>
            </w:tcBorders>
            <w:shd w:val="clear" w:color="auto" w:fill="auto"/>
            <w:vAlign w:val="center"/>
            <w:hideMark/>
          </w:tcPr>
          <w:p w14:paraId="0CA0B2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9B" w14:textId="77777777">
        <w:trPr>
          <w:trHeight w:val="45"/>
        </w:trPr>
        <w:tc>
          <w:tcPr>
            <w:tcW w:w="7420" w:type="dxa"/>
            <w:tcBorders>
              <w:top w:val="nil"/>
              <w:left w:val="nil"/>
              <w:bottom w:val="nil"/>
              <w:right w:val="nil"/>
            </w:tcBorders>
            <w:shd w:val="clear" w:color="auto" w:fill="auto"/>
            <w:vAlign w:val="center"/>
            <w:hideMark/>
          </w:tcPr>
          <w:p w14:paraId="0CA0B2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9D" w14:textId="77777777">
        <w:trPr>
          <w:trHeight w:val="135"/>
        </w:trPr>
        <w:tc>
          <w:tcPr>
            <w:tcW w:w="7420" w:type="dxa"/>
            <w:tcBorders>
              <w:top w:val="nil"/>
              <w:left w:val="nil"/>
              <w:bottom w:val="nil"/>
              <w:right w:val="nil"/>
            </w:tcBorders>
            <w:shd w:val="clear" w:color="auto" w:fill="auto"/>
            <w:vAlign w:val="center"/>
            <w:hideMark/>
          </w:tcPr>
          <w:p w14:paraId="0CA0B2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9F" w14:textId="77777777">
        <w:trPr>
          <w:trHeight w:val="345"/>
        </w:trPr>
        <w:tc>
          <w:tcPr>
            <w:tcW w:w="7420" w:type="dxa"/>
            <w:tcBorders>
              <w:top w:val="nil"/>
              <w:left w:val="nil"/>
              <w:bottom w:val="nil"/>
              <w:right w:val="nil"/>
            </w:tcBorders>
            <w:shd w:val="clear" w:color="auto" w:fill="auto"/>
            <w:vAlign w:val="center"/>
            <w:hideMark/>
          </w:tcPr>
          <w:p w14:paraId="0CA0B2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A1" w14:textId="77777777">
        <w:trPr>
          <w:trHeight w:val="330"/>
        </w:trPr>
        <w:tc>
          <w:tcPr>
            <w:tcW w:w="7420" w:type="dxa"/>
            <w:tcBorders>
              <w:top w:val="nil"/>
              <w:left w:val="nil"/>
              <w:bottom w:val="nil"/>
              <w:right w:val="nil"/>
            </w:tcBorders>
            <w:shd w:val="clear" w:color="auto" w:fill="auto"/>
            <w:vAlign w:val="center"/>
            <w:hideMark/>
          </w:tcPr>
          <w:p w14:paraId="0CA0B2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54 ως έχει     ΚΑΤΑ </w:t>
            </w:r>
            <w:r w:rsidRPr="0029074D">
              <w:rPr>
                <w:rFonts w:ascii="Calibri" w:eastAsia="Times New Roman" w:hAnsi="Calibri" w:cs="Calibri"/>
                <w:color w:val="000000"/>
                <w:sz w:val="22"/>
                <w:szCs w:val="22"/>
              </w:rPr>
              <w:t>ΠΛΕΙΟΨΗΦΙΑ</w:t>
            </w:r>
          </w:p>
        </w:tc>
      </w:tr>
      <w:tr w:rsidR="008679D8" w14:paraId="0CA0B2A3" w14:textId="77777777">
        <w:trPr>
          <w:trHeight w:val="105"/>
        </w:trPr>
        <w:tc>
          <w:tcPr>
            <w:tcW w:w="7420" w:type="dxa"/>
            <w:tcBorders>
              <w:top w:val="nil"/>
              <w:left w:val="nil"/>
              <w:bottom w:val="nil"/>
              <w:right w:val="nil"/>
            </w:tcBorders>
            <w:shd w:val="clear" w:color="auto" w:fill="auto"/>
            <w:vAlign w:val="center"/>
            <w:hideMark/>
          </w:tcPr>
          <w:p w14:paraId="0CA0B2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A5" w14:textId="77777777">
        <w:trPr>
          <w:trHeight w:val="330"/>
        </w:trPr>
        <w:tc>
          <w:tcPr>
            <w:tcW w:w="7420" w:type="dxa"/>
            <w:tcBorders>
              <w:top w:val="nil"/>
              <w:left w:val="nil"/>
              <w:bottom w:val="nil"/>
              <w:right w:val="nil"/>
            </w:tcBorders>
            <w:shd w:val="clear" w:color="auto" w:fill="auto"/>
            <w:vAlign w:val="center"/>
            <w:hideMark/>
          </w:tcPr>
          <w:p w14:paraId="0CA0B2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A7" w14:textId="77777777">
        <w:trPr>
          <w:trHeight w:val="45"/>
        </w:trPr>
        <w:tc>
          <w:tcPr>
            <w:tcW w:w="7420" w:type="dxa"/>
            <w:tcBorders>
              <w:top w:val="nil"/>
              <w:left w:val="nil"/>
              <w:bottom w:val="nil"/>
              <w:right w:val="nil"/>
            </w:tcBorders>
            <w:shd w:val="clear" w:color="auto" w:fill="auto"/>
            <w:vAlign w:val="center"/>
            <w:hideMark/>
          </w:tcPr>
          <w:p w14:paraId="0CA0B2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A9" w14:textId="77777777">
        <w:trPr>
          <w:trHeight w:val="330"/>
        </w:trPr>
        <w:tc>
          <w:tcPr>
            <w:tcW w:w="7420" w:type="dxa"/>
            <w:tcBorders>
              <w:top w:val="nil"/>
              <w:left w:val="nil"/>
              <w:bottom w:val="nil"/>
              <w:right w:val="nil"/>
            </w:tcBorders>
            <w:shd w:val="clear" w:color="auto" w:fill="auto"/>
            <w:vAlign w:val="center"/>
            <w:hideMark/>
          </w:tcPr>
          <w:p w14:paraId="0CA0B2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AB" w14:textId="77777777">
        <w:trPr>
          <w:trHeight w:val="30"/>
        </w:trPr>
        <w:tc>
          <w:tcPr>
            <w:tcW w:w="7420" w:type="dxa"/>
            <w:tcBorders>
              <w:top w:val="nil"/>
              <w:left w:val="nil"/>
              <w:bottom w:val="nil"/>
              <w:right w:val="nil"/>
            </w:tcBorders>
            <w:shd w:val="clear" w:color="auto" w:fill="auto"/>
            <w:vAlign w:val="center"/>
            <w:hideMark/>
          </w:tcPr>
          <w:p w14:paraId="0CA0B2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AD" w14:textId="77777777">
        <w:trPr>
          <w:trHeight w:val="330"/>
        </w:trPr>
        <w:tc>
          <w:tcPr>
            <w:tcW w:w="7420" w:type="dxa"/>
            <w:tcBorders>
              <w:top w:val="nil"/>
              <w:left w:val="nil"/>
              <w:bottom w:val="nil"/>
              <w:right w:val="nil"/>
            </w:tcBorders>
            <w:shd w:val="clear" w:color="auto" w:fill="auto"/>
            <w:vAlign w:val="center"/>
            <w:hideMark/>
          </w:tcPr>
          <w:p w14:paraId="0CA0B2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AF" w14:textId="77777777">
        <w:trPr>
          <w:trHeight w:val="45"/>
        </w:trPr>
        <w:tc>
          <w:tcPr>
            <w:tcW w:w="7420" w:type="dxa"/>
            <w:tcBorders>
              <w:top w:val="nil"/>
              <w:left w:val="nil"/>
              <w:bottom w:val="nil"/>
              <w:right w:val="nil"/>
            </w:tcBorders>
            <w:shd w:val="clear" w:color="auto" w:fill="auto"/>
            <w:vAlign w:val="center"/>
            <w:hideMark/>
          </w:tcPr>
          <w:p w14:paraId="0CA0B2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B1" w14:textId="77777777">
        <w:trPr>
          <w:trHeight w:val="330"/>
        </w:trPr>
        <w:tc>
          <w:tcPr>
            <w:tcW w:w="7420" w:type="dxa"/>
            <w:tcBorders>
              <w:top w:val="nil"/>
              <w:left w:val="nil"/>
              <w:bottom w:val="nil"/>
              <w:right w:val="nil"/>
            </w:tcBorders>
            <w:shd w:val="clear" w:color="auto" w:fill="auto"/>
            <w:vAlign w:val="center"/>
            <w:hideMark/>
          </w:tcPr>
          <w:p w14:paraId="0CA0B2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B3" w14:textId="77777777">
        <w:trPr>
          <w:trHeight w:val="45"/>
        </w:trPr>
        <w:tc>
          <w:tcPr>
            <w:tcW w:w="7420" w:type="dxa"/>
            <w:tcBorders>
              <w:top w:val="nil"/>
              <w:left w:val="nil"/>
              <w:bottom w:val="nil"/>
              <w:right w:val="nil"/>
            </w:tcBorders>
            <w:shd w:val="clear" w:color="auto" w:fill="auto"/>
            <w:vAlign w:val="center"/>
            <w:hideMark/>
          </w:tcPr>
          <w:p w14:paraId="0CA0B2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B5" w14:textId="77777777">
        <w:trPr>
          <w:trHeight w:val="330"/>
        </w:trPr>
        <w:tc>
          <w:tcPr>
            <w:tcW w:w="7420" w:type="dxa"/>
            <w:tcBorders>
              <w:top w:val="nil"/>
              <w:left w:val="nil"/>
              <w:bottom w:val="nil"/>
              <w:right w:val="nil"/>
            </w:tcBorders>
            <w:shd w:val="clear" w:color="auto" w:fill="auto"/>
            <w:vAlign w:val="center"/>
            <w:hideMark/>
          </w:tcPr>
          <w:p w14:paraId="0CA0B2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B7" w14:textId="77777777">
        <w:trPr>
          <w:trHeight w:val="45"/>
        </w:trPr>
        <w:tc>
          <w:tcPr>
            <w:tcW w:w="7420" w:type="dxa"/>
            <w:tcBorders>
              <w:top w:val="nil"/>
              <w:left w:val="nil"/>
              <w:bottom w:val="nil"/>
              <w:right w:val="nil"/>
            </w:tcBorders>
            <w:shd w:val="clear" w:color="auto" w:fill="auto"/>
            <w:vAlign w:val="center"/>
            <w:hideMark/>
          </w:tcPr>
          <w:p w14:paraId="0CA0B2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B9" w14:textId="77777777">
        <w:trPr>
          <w:trHeight w:val="330"/>
        </w:trPr>
        <w:tc>
          <w:tcPr>
            <w:tcW w:w="7420" w:type="dxa"/>
            <w:tcBorders>
              <w:top w:val="nil"/>
              <w:left w:val="nil"/>
              <w:bottom w:val="nil"/>
              <w:right w:val="nil"/>
            </w:tcBorders>
            <w:shd w:val="clear" w:color="auto" w:fill="auto"/>
            <w:vAlign w:val="center"/>
            <w:hideMark/>
          </w:tcPr>
          <w:p w14:paraId="0CA0B2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BB" w14:textId="77777777">
        <w:trPr>
          <w:trHeight w:val="45"/>
        </w:trPr>
        <w:tc>
          <w:tcPr>
            <w:tcW w:w="7420" w:type="dxa"/>
            <w:tcBorders>
              <w:top w:val="nil"/>
              <w:left w:val="nil"/>
              <w:bottom w:val="nil"/>
              <w:right w:val="nil"/>
            </w:tcBorders>
            <w:shd w:val="clear" w:color="auto" w:fill="auto"/>
            <w:vAlign w:val="center"/>
            <w:hideMark/>
          </w:tcPr>
          <w:p w14:paraId="0CA0B2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BD" w14:textId="77777777">
        <w:trPr>
          <w:trHeight w:val="135"/>
        </w:trPr>
        <w:tc>
          <w:tcPr>
            <w:tcW w:w="7420" w:type="dxa"/>
            <w:tcBorders>
              <w:top w:val="nil"/>
              <w:left w:val="nil"/>
              <w:bottom w:val="nil"/>
              <w:right w:val="nil"/>
            </w:tcBorders>
            <w:shd w:val="clear" w:color="auto" w:fill="auto"/>
            <w:vAlign w:val="center"/>
            <w:hideMark/>
          </w:tcPr>
          <w:p w14:paraId="0CA0B2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BF" w14:textId="77777777">
        <w:trPr>
          <w:trHeight w:val="345"/>
        </w:trPr>
        <w:tc>
          <w:tcPr>
            <w:tcW w:w="7420" w:type="dxa"/>
            <w:tcBorders>
              <w:top w:val="nil"/>
              <w:left w:val="nil"/>
              <w:bottom w:val="nil"/>
              <w:right w:val="nil"/>
            </w:tcBorders>
            <w:shd w:val="clear" w:color="auto" w:fill="auto"/>
            <w:vAlign w:val="center"/>
            <w:hideMark/>
          </w:tcPr>
          <w:p w14:paraId="0CA0B2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C1" w14:textId="77777777">
        <w:trPr>
          <w:trHeight w:val="330"/>
        </w:trPr>
        <w:tc>
          <w:tcPr>
            <w:tcW w:w="7420" w:type="dxa"/>
            <w:tcBorders>
              <w:top w:val="nil"/>
              <w:left w:val="nil"/>
              <w:bottom w:val="nil"/>
              <w:right w:val="nil"/>
            </w:tcBorders>
            <w:shd w:val="clear" w:color="auto" w:fill="auto"/>
            <w:vAlign w:val="center"/>
            <w:hideMark/>
          </w:tcPr>
          <w:p w14:paraId="0CA0B2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55 ως έχει     ΚΑΤΑ ΠΛΕΙΟΨΗΦΙΑ</w:t>
            </w:r>
          </w:p>
        </w:tc>
      </w:tr>
      <w:tr w:rsidR="008679D8" w14:paraId="0CA0B2C3" w14:textId="77777777">
        <w:trPr>
          <w:trHeight w:val="105"/>
        </w:trPr>
        <w:tc>
          <w:tcPr>
            <w:tcW w:w="7420" w:type="dxa"/>
            <w:tcBorders>
              <w:top w:val="nil"/>
              <w:left w:val="nil"/>
              <w:bottom w:val="nil"/>
              <w:right w:val="nil"/>
            </w:tcBorders>
            <w:shd w:val="clear" w:color="auto" w:fill="auto"/>
            <w:vAlign w:val="center"/>
            <w:hideMark/>
          </w:tcPr>
          <w:p w14:paraId="0CA0B2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C5" w14:textId="77777777">
        <w:trPr>
          <w:trHeight w:val="330"/>
        </w:trPr>
        <w:tc>
          <w:tcPr>
            <w:tcW w:w="7420" w:type="dxa"/>
            <w:tcBorders>
              <w:top w:val="nil"/>
              <w:left w:val="nil"/>
              <w:bottom w:val="nil"/>
              <w:right w:val="nil"/>
            </w:tcBorders>
            <w:shd w:val="clear" w:color="auto" w:fill="auto"/>
            <w:vAlign w:val="center"/>
            <w:hideMark/>
          </w:tcPr>
          <w:p w14:paraId="0CA0B2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C7" w14:textId="77777777">
        <w:trPr>
          <w:trHeight w:val="45"/>
        </w:trPr>
        <w:tc>
          <w:tcPr>
            <w:tcW w:w="7420" w:type="dxa"/>
            <w:tcBorders>
              <w:top w:val="nil"/>
              <w:left w:val="nil"/>
              <w:bottom w:val="nil"/>
              <w:right w:val="nil"/>
            </w:tcBorders>
            <w:shd w:val="clear" w:color="auto" w:fill="auto"/>
            <w:vAlign w:val="center"/>
            <w:hideMark/>
          </w:tcPr>
          <w:p w14:paraId="0CA0B2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C9" w14:textId="77777777">
        <w:trPr>
          <w:trHeight w:val="330"/>
        </w:trPr>
        <w:tc>
          <w:tcPr>
            <w:tcW w:w="7420" w:type="dxa"/>
            <w:tcBorders>
              <w:top w:val="nil"/>
              <w:left w:val="nil"/>
              <w:bottom w:val="nil"/>
              <w:right w:val="nil"/>
            </w:tcBorders>
            <w:shd w:val="clear" w:color="auto" w:fill="auto"/>
            <w:vAlign w:val="center"/>
            <w:hideMark/>
          </w:tcPr>
          <w:p w14:paraId="0CA0B2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CB" w14:textId="77777777">
        <w:trPr>
          <w:trHeight w:val="30"/>
        </w:trPr>
        <w:tc>
          <w:tcPr>
            <w:tcW w:w="7420" w:type="dxa"/>
            <w:tcBorders>
              <w:top w:val="nil"/>
              <w:left w:val="nil"/>
              <w:bottom w:val="nil"/>
              <w:right w:val="nil"/>
            </w:tcBorders>
            <w:shd w:val="clear" w:color="auto" w:fill="auto"/>
            <w:vAlign w:val="center"/>
            <w:hideMark/>
          </w:tcPr>
          <w:p w14:paraId="0CA0B2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CD" w14:textId="77777777">
        <w:trPr>
          <w:trHeight w:val="345"/>
        </w:trPr>
        <w:tc>
          <w:tcPr>
            <w:tcW w:w="7420" w:type="dxa"/>
            <w:tcBorders>
              <w:top w:val="nil"/>
              <w:left w:val="nil"/>
              <w:bottom w:val="nil"/>
              <w:right w:val="nil"/>
            </w:tcBorders>
            <w:shd w:val="clear" w:color="auto" w:fill="auto"/>
            <w:vAlign w:val="center"/>
            <w:hideMark/>
          </w:tcPr>
          <w:p w14:paraId="0CA0B2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CF" w14:textId="77777777">
        <w:trPr>
          <w:trHeight w:val="30"/>
        </w:trPr>
        <w:tc>
          <w:tcPr>
            <w:tcW w:w="7420" w:type="dxa"/>
            <w:tcBorders>
              <w:top w:val="nil"/>
              <w:left w:val="nil"/>
              <w:bottom w:val="nil"/>
              <w:right w:val="nil"/>
            </w:tcBorders>
            <w:shd w:val="clear" w:color="auto" w:fill="auto"/>
            <w:vAlign w:val="center"/>
            <w:hideMark/>
          </w:tcPr>
          <w:p w14:paraId="0CA0B2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D1" w14:textId="77777777">
        <w:trPr>
          <w:trHeight w:val="330"/>
        </w:trPr>
        <w:tc>
          <w:tcPr>
            <w:tcW w:w="7420" w:type="dxa"/>
            <w:tcBorders>
              <w:top w:val="nil"/>
              <w:left w:val="nil"/>
              <w:bottom w:val="nil"/>
              <w:right w:val="nil"/>
            </w:tcBorders>
            <w:shd w:val="clear" w:color="auto" w:fill="auto"/>
            <w:vAlign w:val="center"/>
            <w:hideMark/>
          </w:tcPr>
          <w:p w14:paraId="0CA0B2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D3" w14:textId="77777777">
        <w:trPr>
          <w:trHeight w:val="45"/>
        </w:trPr>
        <w:tc>
          <w:tcPr>
            <w:tcW w:w="7420" w:type="dxa"/>
            <w:tcBorders>
              <w:top w:val="nil"/>
              <w:left w:val="nil"/>
              <w:bottom w:val="nil"/>
              <w:right w:val="nil"/>
            </w:tcBorders>
            <w:shd w:val="clear" w:color="auto" w:fill="auto"/>
            <w:vAlign w:val="center"/>
            <w:hideMark/>
          </w:tcPr>
          <w:p w14:paraId="0CA0B2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D5" w14:textId="77777777">
        <w:trPr>
          <w:trHeight w:val="330"/>
        </w:trPr>
        <w:tc>
          <w:tcPr>
            <w:tcW w:w="7420" w:type="dxa"/>
            <w:tcBorders>
              <w:top w:val="nil"/>
              <w:left w:val="nil"/>
              <w:bottom w:val="nil"/>
              <w:right w:val="nil"/>
            </w:tcBorders>
            <w:shd w:val="clear" w:color="auto" w:fill="auto"/>
            <w:vAlign w:val="center"/>
            <w:hideMark/>
          </w:tcPr>
          <w:p w14:paraId="0CA0B2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D7" w14:textId="77777777">
        <w:trPr>
          <w:trHeight w:val="45"/>
        </w:trPr>
        <w:tc>
          <w:tcPr>
            <w:tcW w:w="7420" w:type="dxa"/>
            <w:tcBorders>
              <w:top w:val="nil"/>
              <w:left w:val="nil"/>
              <w:bottom w:val="nil"/>
              <w:right w:val="nil"/>
            </w:tcBorders>
            <w:shd w:val="clear" w:color="auto" w:fill="auto"/>
            <w:vAlign w:val="center"/>
            <w:hideMark/>
          </w:tcPr>
          <w:p w14:paraId="0CA0B2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D9" w14:textId="77777777">
        <w:trPr>
          <w:trHeight w:val="330"/>
        </w:trPr>
        <w:tc>
          <w:tcPr>
            <w:tcW w:w="7420" w:type="dxa"/>
            <w:tcBorders>
              <w:top w:val="nil"/>
              <w:left w:val="nil"/>
              <w:bottom w:val="nil"/>
              <w:right w:val="nil"/>
            </w:tcBorders>
            <w:shd w:val="clear" w:color="auto" w:fill="auto"/>
            <w:vAlign w:val="center"/>
            <w:hideMark/>
          </w:tcPr>
          <w:p w14:paraId="0CA0B2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DB" w14:textId="77777777">
        <w:trPr>
          <w:trHeight w:val="45"/>
        </w:trPr>
        <w:tc>
          <w:tcPr>
            <w:tcW w:w="7420" w:type="dxa"/>
            <w:tcBorders>
              <w:top w:val="nil"/>
              <w:left w:val="nil"/>
              <w:bottom w:val="nil"/>
              <w:right w:val="nil"/>
            </w:tcBorders>
            <w:shd w:val="clear" w:color="auto" w:fill="auto"/>
            <w:vAlign w:val="center"/>
            <w:hideMark/>
          </w:tcPr>
          <w:p w14:paraId="0CA0B2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DD" w14:textId="77777777">
        <w:trPr>
          <w:trHeight w:val="135"/>
        </w:trPr>
        <w:tc>
          <w:tcPr>
            <w:tcW w:w="7420" w:type="dxa"/>
            <w:tcBorders>
              <w:top w:val="nil"/>
              <w:left w:val="nil"/>
              <w:bottom w:val="nil"/>
              <w:right w:val="nil"/>
            </w:tcBorders>
            <w:shd w:val="clear" w:color="auto" w:fill="auto"/>
            <w:vAlign w:val="center"/>
            <w:hideMark/>
          </w:tcPr>
          <w:p w14:paraId="0CA0B2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DF" w14:textId="77777777">
        <w:trPr>
          <w:trHeight w:val="345"/>
        </w:trPr>
        <w:tc>
          <w:tcPr>
            <w:tcW w:w="7420" w:type="dxa"/>
            <w:tcBorders>
              <w:top w:val="nil"/>
              <w:left w:val="nil"/>
              <w:bottom w:val="nil"/>
              <w:right w:val="nil"/>
            </w:tcBorders>
            <w:shd w:val="clear" w:color="auto" w:fill="auto"/>
            <w:vAlign w:val="center"/>
            <w:hideMark/>
          </w:tcPr>
          <w:p w14:paraId="0CA0B2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E1" w14:textId="77777777">
        <w:trPr>
          <w:trHeight w:val="330"/>
        </w:trPr>
        <w:tc>
          <w:tcPr>
            <w:tcW w:w="7420" w:type="dxa"/>
            <w:tcBorders>
              <w:top w:val="nil"/>
              <w:left w:val="nil"/>
              <w:bottom w:val="nil"/>
              <w:right w:val="nil"/>
            </w:tcBorders>
            <w:shd w:val="clear" w:color="auto" w:fill="auto"/>
            <w:vAlign w:val="center"/>
            <w:hideMark/>
          </w:tcPr>
          <w:p w14:paraId="0CA0B2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56 ως έχει</w:t>
            </w:r>
            <w:r w:rsidRPr="0029074D">
              <w:rPr>
                <w:rFonts w:ascii="Calibri" w:eastAsia="Times New Roman" w:hAnsi="Calibri" w:cs="Calibri"/>
                <w:color w:val="000000"/>
                <w:sz w:val="22"/>
                <w:szCs w:val="22"/>
              </w:rPr>
              <w:t xml:space="preserve">     ΚΑΤΑ ΠΛΕΙΟΨΗΦΙΑ</w:t>
            </w:r>
          </w:p>
        </w:tc>
      </w:tr>
      <w:tr w:rsidR="008679D8" w14:paraId="0CA0B2E3" w14:textId="77777777">
        <w:trPr>
          <w:trHeight w:val="105"/>
        </w:trPr>
        <w:tc>
          <w:tcPr>
            <w:tcW w:w="7420" w:type="dxa"/>
            <w:tcBorders>
              <w:top w:val="nil"/>
              <w:left w:val="nil"/>
              <w:bottom w:val="nil"/>
              <w:right w:val="nil"/>
            </w:tcBorders>
            <w:shd w:val="clear" w:color="auto" w:fill="auto"/>
            <w:vAlign w:val="center"/>
            <w:hideMark/>
          </w:tcPr>
          <w:p w14:paraId="0CA0B2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E5" w14:textId="77777777">
        <w:trPr>
          <w:trHeight w:val="330"/>
        </w:trPr>
        <w:tc>
          <w:tcPr>
            <w:tcW w:w="7420" w:type="dxa"/>
            <w:tcBorders>
              <w:top w:val="nil"/>
              <w:left w:val="nil"/>
              <w:bottom w:val="nil"/>
              <w:right w:val="nil"/>
            </w:tcBorders>
            <w:shd w:val="clear" w:color="auto" w:fill="auto"/>
            <w:vAlign w:val="center"/>
            <w:hideMark/>
          </w:tcPr>
          <w:p w14:paraId="0CA0B2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2E7" w14:textId="77777777">
        <w:trPr>
          <w:trHeight w:val="45"/>
        </w:trPr>
        <w:tc>
          <w:tcPr>
            <w:tcW w:w="7420" w:type="dxa"/>
            <w:tcBorders>
              <w:top w:val="nil"/>
              <w:left w:val="nil"/>
              <w:bottom w:val="nil"/>
              <w:right w:val="nil"/>
            </w:tcBorders>
            <w:shd w:val="clear" w:color="auto" w:fill="auto"/>
            <w:vAlign w:val="center"/>
            <w:hideMark/>
          </w:tcPr>
          <w:p w14:paraId="0CA0B2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E9" w14:textId="77777777">
        <w:trPr>
          <w:trHeight w:val="330"/>
        </w:trPr>
        <w:tc>
          <w:tcPr>
            <w:tcW w:w="7420" w:type="dxa"/>
            <w:tcBorders>
              <w:top w:val="nil"/>
              <w:left w:val="nil"/>
              <w:bottom w:val="nil"/>
              <w:right w:val="nil"/>
            </w:tcBorders>
            <w:shd w:val="clear" w:color="auto" w:fill="auto"/>
            <w:vAlign w:val="center"/>
            <w:hideMark/>
          </w:tcPr>
          <w:p w14:paraId="0CA0B2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2EB" w14:textId="77777777">
        <w:trPr>
          <w:trHeight w:val="45"/>
        </w:trPr>
        <w:tc>
          <w:tcPr>
            <w:tcW w:w="7420" w:type="dxa"/>
            <w:tcBorders>
              <w:top w:val="nil"/>
              <w:left w:val="nil"/>
              <w:bottom w:val="nil"/>
              <w:right w:val="nil"/>
            </w:tcBorders>
            <w:shd w:val="clear" w:color="auto" w:fill="auto"/>
            <w:vAlign w:val="center"/>
            <w:hideMark/>
          </w:tcPr>
          <w:p w14:paraId="0CA0B2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ED" w14:textId="77777777">
        <w:trPr>
          <w:trHeight w:val="330"/>
        </w:trPr>
        <w:tc>
          <w:tcPr>
            <w:tcW w:w="7420" w:type="dxa"/>
            <w:tcBorders>
              <w:top w:val="nil"/>
              <w:left w:val="nil"/>
              <w:bottom w:val="nil"/>
              <w:right w:val="nil"/>
            </w:tcBorders>
            <w:shd w:val="clear" w:color="auto" w:fill="auto"/>
            <w:vAlign w:val="center"/>
            <w:hideMark/>
          </w:tcPr>
          <w:p w14:paraId="0CA0B2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2EF" w14:textId="77777777">
        <w:trPr>
          <w:trHeight w:val="30"/>
        </w:trPr>
        <w:tc>
          <w:tcPr>
            <w:tcW w:w="7420" w:type="dxa"/>
            <w:tcBorders>
              <w:top w:val="nil"/>
              <w:left w:val="nil"/>
              <w:bottom w:val="nil"/>
              <w:right w:val="nil"/>
            </w:tcBorders>
            <w:shd w:val="clear" w:color="auto" w:fill="auto"/>
            <w:vAlign w:val="center"/>
            <w:hideMark/>
          </w:tcPr>
          <w:p w14:paraId="0CA0B2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F1" w14:textId="77777777">
        <w:trPr>
          <w:trHeight w:val="330"/>
        </w:trPr>
        <w:tc>
          <w:tcPr>
            <w:tcW w:w="7420" w:type="dxa"/>
            <w:tcBorders>
              <w:top w:val="nil"/>
              <w:left w:val="nil"/>
              <w:bottom w:val="nil"/>
              <w:right w:val="nil"/>
            </w:tcBorders>
            <w:shd w:val="clear" w:color="auto" w:fill="auto"/>
            <w:vAlign w:val="center"/>
            <w:hideMark/>
          </w:tcPr>
          <w:p w14:paraId="0CA0B2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2F3" w14:textId="77777777">
        <w:trPr>
          <w:trHeight w:val="45"/>
        </w:trPr>
        <w:tc>
          <w:tcPr>
            <w:tcW w:w="7420" w:type="dxa"/>
            <w:tcBorders>
              <w:top w:val="nil"/>
              <w:left w:val="nil"/>
              <w:bottom w:val="nil"/>
              <w:right w:val="nil"/>
            </w:tcBorders>
            <w:shd w:val="clear" w:color="auto" w:fill="auto"/>
            <w:vAlign w:val="center"/>
            <w:hideMark/>
          </w:tcPr>
          <w:p w14:paraId="0CA0B2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F5" w14:textId="77777777">
        <w:trPr>
          <w:trHeight w:val="330"/>
        </w:trPr>
        <w:tc>
          <w:tcPr>
            <w:tcW w:w="7420" w:type="dxa"/>
            <w:tcBorders>
              <w:top w:val="nil"/>
              <w:left w:val="nil"/>
              <w:bottom w:val="nil"/>
              <w:right w:val="nil"/>
            </w:tcBorders>
            <w:shd w:val="clear" w:color="auto" w:fill="auto"/>
            <w:vAlign w:val="center"/>
            <w:hideMark/>
          </w:tcPr>
          <w:p w14:paraId="0CA0B2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2F7" w14:textId="77777777">
        <w:trPr>
          <w:trHeight w:val="45"/>
        </w:trPr>
        <w:tc>
          <w:tcPr>
            <w:tcW w:w="7420" w:type="dxa"/>
            <w:tcBorders>
              <w:top w:val="nil"/>
              <w:left w:val="nil"/>
              <w:bottom w:val="nil"/>
              <w:right w:val="nil"/>
            </w:tcBorders>
            <w:shd w:val="clear" w:color="auto" w:fill="auto"/>
            <w:vAlign w:val="center"/>
            <w:hideMark/>
          </w:tcPr>
          <w:p w14:paraId="0CA0B2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F9" w14:textId="77777777">
        <w:trPr>
          <w:trHeight w:val="330"/>
        </w:trPr>
        <w:tc>
          <w:tcPr>
            <w:tcW w:w="7420" w:type="dxa"/>
            <w:tcBorders>
              <w:top w:val="nil"/>
              <w:left w:val="nil"/>
              <w:bottom w:val="nil"/>
              <w:right w:val="nil"/>
            </w:tcBorders>
            <w:shd w:val="clear" w:color="auto" w:fill="auto"/>
            <w:vAlign w:val="center"/>
            <w:hideMark/>
          </w:tcPr>
          <w:p w14:paraId="0CA0B2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2FB" w14:textId="77777777">
        <w:trPr>
          <w:trHeight w:val="45"/>
        </w:trPr>
        <w:tc>
          <w:tcPr>
            <w:tcW w:w="7420" w:type="dxa"/>
            <w:tcBorders>
              <w:top w:val="nil"/>
              <w:left w:val="nil"/>
              <w:bottom w:val="nil"/>
              <w:right w:val="nil"/>
            </w:tcBorders>
            <w:shd w:val="clear" w:color="auto" w:fill="auto"/>
            <w:vAlign w:val="center"/>
            <w:hideMark/>
          </w:tcPr>
          <w:p w14:paraId="0CA0B2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2FD" w14:textId="77777777">
        <w:trPr>
          <w:trHeight w:val="135"/>
        </w:trPr>
        <w:tc>
          <w:tcPr>
            <w:tcW w:w="7420" w:type="dxa"/>
            <w:tcBorders>
              <w:top w:val="nil"/>
              <w:left w:val="nil"/>
              <w:bottom w:val="nil"/>
              <w:right w:val="nil"/>
            </w:tcBorders>
            <w:shd w:val="clear" w:color="auto" w:fill="auto"/>
            <w:vAlign w:val="center"/>
            <w:hideMark/>
          </w:tcPr>
          <w:p w14:paraId="0CA0B2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2FF" w14:textId="77777777">
        <w:trPr>
          <w:trHeight w:val="345"/>
        </w:trPr>
        <w:tc>
          <w:tcPr>
            <w:tcW w:w="7420" w:type="dxa"/>
            <w:tcBorders>
              <w:top w:val="nil"/>
              <w:left w:val="nil"/>
              <w:bottom w:val="nil"/>
              <w:right w:val="nil"/>
            </w:tcBorders>
            <w:shd w:val="clear" w:color="auto" w:fill="auto"/>
            <w:vAlign w:val="center"/>
            <w:hideMark/>
          </w:tcPr>
          <w:p w14:paraId="0CA0B2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01" w14:textId="77777777">
        <w:trPr>
          <w:trHeight w:val="330"/>
        </w:trPr>
        <w:tc>
          <w:tcPr>
            <w:tcW w:w="7420" w:type="dxa"/>
            <w:tcBorders>
              <w:top w:val="nil"/>
              <w:left w:val="nil"/>
              <w:bottom w:val="nil"/>
              <w:right w:val="nil"/>
            </w:tcBorders>
            <w:shd w:val="clear" w:color="auto" w:fill="auto"/>
            <w:vAlign w:val="center"/>
            <w:hideMark/>
          </w:tcPr>
          <w:p w14:paraId="0CA0B3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57 ως έχει     ΚΑΤΑ ΠΛΕΙΟΨΗΦΙΑ</w:t>
            </w:r>
          </w:p>
        </w:tc>
      </w:tr>
      <w:tr w:rsidR="008679D8" w14:paraId="0CA0B303" w14:textId="77777777">
        <w:trPr>
          <w:trHeight w:val="105"/>
        </w:trPr>
        <w:tc>
          <w:tcPr>
            <w:tcW w:w="7420" w:type="dxa"/>
            <w:tcBorders>
              <w:top w:val="nil"/>
              <w:left w:val="nil"/>
              <w:bottom w:val="nil"/>
              <w:right w:val="nil"/>
            </w:tcBorders>
            <w:shd w:val="clear" w:color="auto" w:fill="auto"/>
            <w:vAlign w:val="center"/>
            <w:hideMark/>
          </w:tcPr>
          <w:p w14:paraId="0CA0B3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05" w14:textId="77777777">
        <w:trPr>
          <w:trHeight w:val="330"/>
        </w:trPr>
        <w:tc>
          <w:tcPr>
            <w:tcW w:w="7420" w:type="dxa"/>
            <w:tcBorders>
              <w:top w:val="nil"/>
              <w:left w:val="nil"/>
              <w:bottom w:val="nil"/>
              <w:right w:val="nil"/>
            </w:tcBorders>
            <w:shd w:val="clear" w:color="auto" w:fill="auto"/>
            <w:vAlign w:val="center"/>
            <w:hideMark/>
          </w:tcPr>
          <w:p w14:paraId="0CA0B3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07" w14:textId="77777777">
        <w:trPr>
          <w:trHeight w:val="45"/>
        </w:trPr>
        <w:tc>
          <w:tcPr>
            <w:tcW w:w="7420" w:type="dxa"/>
            <w:tcBorders>
              <w:top w:val="nil"/>
              <w:left w:val="nil"/>
              <w:bottom w:val="nil"/>
              <w:right w:val="nil"/>
            </w:tcBorders>
            <w:shd w:val="clear" w:color="auto" w:fill="auto"/>
            <w:vAlign w:val="center"/>
            <w:hideMark/>
          </w:tcPr>
          <w:p w14:paraId="0CA0B3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09" w14:textId="77777777">
        <w:trPr>
          <w:trHeight w:val="330"/>
        </w:trPr>
        <w:tc>
          <w:tcPr>
            <w:tcW w:w="7420" w:type="dxa"/>
            <w:tcBorders>
              <w:top w:val="nil"/>
              <w:left w:val="nil"/>
              <w:bottom w:val="nil"/>
              <w:right w:val="nil"/>
            </w:tcBorders>
            <w:shd w:val="clear" w:color="auto" w:fill="auto"/>
            <w:vAlign w:val="center"/>
            <w:hideMark/>
          </w:tcPr>
          <w:p w14:paraId="0CA0B3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0B" w14:textId="77777777">
        <w:trPr>
          <w:trHeight w:val="45"/>
        </w:trPr>
        <w:tc>
          <w:tcPr>
            <w:tcW w:w="7420" w:type="dxa"/>
            <w:tcBorders>
              <w:top w:val="nil"/>
              <w:left w:val="nil"/>
              <w:bottom w:val="nil"/>
              <w:right w:val="nil"/>
            </w:tcBorders>
            <w:shd w:val="clear" w:color="auto" w:fill="auto"/>
            <w:vAlign w:val="center"/>
            <w:hideMark/>
          </w:tcPr>
          <w:p w14:paraId="0CA0B3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0D" w14:textId="77777777">
        <w:trPr>
          <w:trHeight w:val="330"/>
        </w:trPr>
        <w:tc>
          <w:tcPr>
            <w:tcW w:w="7420" w:type="dxa"/>
            <w:tcBorders>
              <w:top w:val="nil"/>
              <w:left w:val="nil"/>
              <w:bottom w:val="nil"/>
              <w:right w:val="nil"/>
            </w:tcBorders>
            <w:shd w:val="clear" w:color="auto" w:fill="auto"/>
            <w:vAlign w:val="center"/>
            <w:hideMark/>
          </w:tcPr>
          <w:p w14:paraId="0CA0B3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0F" w14:textId="77777777">
        <w:trPr>
          <w:trHeight w:val="30"/>
        </w:trPr>
        <w:tc>
          <w:tcPr>
            <w:tcW w:w="7420" w:type="dxa"/>
            <w:tcBorders>
              <w:top w:val="nil"/>
              <w:left w:val="nil"/>
              <w:bottom w:val="nil"/>
              <w:right w:val="nil"/>
            </w:tcBorders>
            <w:shd w:val="clear" w:color="auto" w:fill="auto"/>
            <w:vAlign w:val="center"/>
            <w:hideMark/>
          </w:tcPr>
          <w:p w14:paraId="0CA0B3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11" w14:textId="77777777">
        <w:trPr>
          <w:trHeight w:val="345"/>
        </w:trPr>
        <w:tc>
          <w:tcPr>
            <w:tcW w:w="7420" w:type="dxa"/>
            <w:tcBorders>
              <w:top w:val="nil"/>
              <w:left w:val="nil"/>
              <w:bottom w:val="nil"/>
              <w:right w:val="nil"/>
            </w:tcBorders>
            <w:shd w:val="clear" w:color="auto" w:fill="auto"/>
            <w:vAlign w:val="center"/>
            <w:hideMark/>
          </w:tcPr>
          <w:p w14:paraId="0CA0B3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13" w14:textId="77777777">
        <w:trPr>
          <w:trHeight w:val="30"/>
        </w:trPr>
        <w:tc>
          <w:tcPr>
            <w:tcW w:w="7420" w:type="dxa"/>
            <w:tcBorders>
              <w:top w:val="nil"/>
              <w:left w:val="nil"/>
              <w:bottom w:val="nil"/>
              <w:right w:val="nil"/>
            </w:tcBorders>
            <w:shd w:val="clear" w:color="auto" w:fill="auto"/>
            <w:vAlign w:val="center"/>
            <w:hideMark/>
          </w:tcPr>
          <w:p w14:paraId="0CA0B3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15" w14:textId="77777777">
        <w:trPr>
          <w:trHeight w:val="330"/>
        </w:trPr>
        <w:tc>
          <w:tcPr>
            <w:tcW w:w="7420" w:type="dxa"/>
            <w:tcBorders>
              <w:top w:val="nil"/>
              <w:left w:val="nil"/>
              <w:bottom w:val="nil"/>
              <w:right w:val="nil"/>
            </w:tcBorders>
            <w:shd w:val="clear" w:color="auto" w:fill="auto"/>
            <w:vAlign w:val="center"/>
            <w:hideMark/>
          </w:tcPr>
          <w:p w14:paraId="0CA0B3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17" w14:textId="77777777">
        <w:trPr>
          <w:trHeight w:val="45"/>
        </w:trPr>
        <w:tc>
          <w:tcPr>
            <w:tcW w:w="7420" w:type="dxa"/>
            <w:tcBorders>
              <w:top w:val="nil"/>
              <w:left w:val="nil"/>
              <w:bottom w:val="nil"/>
              <w:right w:val="nil"/>
            </w:tcBorders>
            <w:shd w:val="clear" w:color="auto" w:fill="auto"/>
            <w:vAlign w:val="center"/>
            <w:hideMark/>
          </w:tcPr>
          <w:p w14:paraId="0CA0B3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19" w14:textId="77777777">
        <w:trPr>
          <w:trHeight w:val="330"/>
        </w:trPr>
        <w:tc>
          <w:tcPr>
            <w:tcW w:w="7420" w:type="dxa"/>
            <w:tcBorders>
              <w:top w:val="nil"/>
              <w:left w:val="nil"/>
              <w:bottom w:val="nil"/>
              <w:right w:val="nil"/>
            </w:tcBorders>
            <w:shd w:val="clear" w:color="auto" w:fill="auto"/>
            <w:vAlign w:val="center"/>
            <w:hideMark/>
          </w:tcPr>
          <w:p w14:paraId="0CA0B3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1B" w14:textId="77777777">
        <w:trPr>
          <w:trHeight w:val="45"/>
        </w:trPr>
        <w:tc>
          <w:tcPr>
            <w:tcW w:w="7420" w:type="dxa"/>
            <w:tcBorders>
              <w:top w:val="nil"/>
              <w:left w:val="nil"/>
              <w:bottom w:val="nil"/>
              <w:right w:val="nil"/>
            </w:tcBorders>
            <w:shd w:val="clear" w:color="auto" w:fill="auto"/>
            <w:vAlign w:val="center"/>
            <w:hideMark/>
          </w:tcPr>
          <w:p w14:paraId="0CA0B3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1D" w14:textId="77777777">
        <w:trPr>
          <w:trHeight w:val="135"/>
        </w:trPr>
        <w:tc>
          <w:tcPr>
            <w:tcW w:w="7420" w:type="dxa"/>
            <w:tcBorders>
              <w:top w:val="nil"/>
              <w:left w:val="nil"/>
              <w:bottom w:val="nil"/>
              <w:right w:val="nil"/>
            </w:tcBorders>
            <w:shd w:val="clear" w:color="auto" w:fill="auto"/>
            <w:vAlign w:val="center"/>
            <w:hideMark/>
          </w:tcPr>
          <w:p w14:paraId="0CA0B3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1F" w14:textId="77777777">
        <w:trPr>
          <w:trHeight w:val="345"/>
        </w:trPr>
        <w:tc>
          <w:tcPr>
            <w:tcW w:w="7420" w:type="dxa"/>
            <w:tcBorders>
              <w:top w:val="nil"/>
              <w:left w:val="nil"/>
              <w:bottom w:val="nil"/>
              <w:right w:val="nil"/>
            </w:tcBorders>
            <w:shd w:val="clear" w:color="auto" w:fill="auto"/>
            <w:vAlign w:val="center"/>
            <w:hideMark/>
          </w:tcPr>
          <w:p w14:paraId="0CA0B3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21" w14:textId="77777777">
        <w:trPr>
          <w:trHeight w:val="330"/>
        </w:trPr>
        <w:tc>
          <w:tcPr>
            <w:tcW w:w="7420" w:type="dxa"/>
            <w:tcBorders>
              <w:top w:val="nil"/>
              <w:left w:val="nil"/>
              <w:bottom w:val="nil"/>
              <w:right w:val="nil"/>
            </w:tcBorders>
            <w:shd w:val="clear" w:color="auto" w:fill="auto"/>
            <w:vAlign w:val="center"/>
            <w:hideMark/>
          </w:tcPr>
          <w:p w14:paraId="0CA0B3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 xml:space="preserve">Άρθρο </w:t>
            </w:r>
            <w:r w:rsidRPr="0029074D">
              <w:rPr>
                <w:rFonts w:ascii="Calibri" w:eastAsia="Times New Roman" w:hAnsi="Calibri" w:cs="Calibri"/>
                <w:color w:val="000000"/>
                <w:sz w:val="22"/>
                <w:szCs w:val="22"/>
              </w:rPr>
              <w:t>58 ως έχει     ΚΑΤΑ ΠΛΕΙΟΨΗΦΙΑ</w:t>
            </w:r>
          </w:p>
        </w:tc>
      </w:tr>
      <w:tr w:rsidR="008679D8" w14:paraId="0CA0B323" w14:textId="77777777">
        <w:trPr>
          <w:trHeight w:val="105"/>
        </w:trPr>
        <w:tc>
          <w:tcPr>
            <w:tcW w:w="7420" w:type="dxa"/>
            <w:tcBorders>
              <w:top w:val="nil"/>
              <w:left w:val="nil"/>
              <w:bottom w:val="nil"/>
              <w:right w:val="nil"/>
            </w:tcBorders>
            <w:shd w:val="clear" w:color="auto" w:fill="auto"/>
            <w:vAlign w:val="center"/>
            <w:hideMark/>
          </w:tcPr>
          <w:p w14:paraId="0CA0B3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25" w14:textId="77777777">
        <w:trPr>
          <w:trHeight w:val="330"/>
        </w:trPr>
        <w:tc>
          <w:tcPr>
            <w:tcW w:w="7420" w:type="dxa"/>
            <w:tcBorders>
              <w:top w:val="nil"/>
              <w:left w:val="nil"/>
              <w:bottom w:val="nil"/>
              <w:right w:val="nil"/>
            </w:tcBorders>
            <w:shd w:val="clear" w:color="auto" w:fill="auto"/>
            <w:vAlign w:val="center"/>
            <w:hideMark/>
          </w:tcPr>
          <w:p w14:paraId="0CA0B3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27" w14:textId="77777777">
        <w:trPr>
          <w:trHeight w:val="45"/>
        </w:trPr>
        <w:tc>
          <w:tcPr>
            <w:tcW w:w="7420" w:type="dxa"/>
            <w:tcBorders>
              <w:top w:val="nil"/>
              <w:left w:val="nil"/>
              <w:bottom w:val="nil"/>
              <w:right w:val="nil"/>
            </w:tcBorders>
            <w:shd w:val="clear" w:color="auto" w:fill="auto"/>
            <w:vAlign w:val="center"/>
            <w:hideMark/>
          </w:tcPr>
          <w:p w14:paraId="0CA0B3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29" w14:textId="77777777">
        <w:trPr>
          <w:trHeight w:val="330"/>
        </w:trPr>
        <w:tc>
          <w:tcPr>
            <w:tcW w:w="7420" w:type="dxa"/>
            <w:tcBorders>
              <w:top w:val="nil"/>
              <w:left w:val="nil"/>
              <w:bottom w:val="nil"/>
              <w:right w:val="nil"/>
            </w:tcBorders>
            <w:shd w:val="clear" w:color="auto" w:fill="auto"/>
            <w:vAlign w:val="center"/>
            <w:hideMark/>
          </w:tcPr>
          <w:p w14:paraId="0CA0B3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2B" w14:textId="77777777">
        <w:trPr>
          <w:trHeight w:val="45"/>
        </w:trPr>
        <w:tc>
          <w:tcPr>
            <w:tcW w:w="7420" w:type="dxa"/>
            <w:tcBorders>
              <w:top w:val="nil"/>
              <w:left w:val="nil"/>
              <w:bottom w:val="nil"/>
              <w:right w:val="nil"/>
            </w:tcBorders>
            <w:shd w:val="clear" w:color="auto" w:fill="auto"/>
            <w:vAlign w:val="center"/>
            <w:hideMark/>
          </w:tcPr>
          <w:p w14:paraId="0CA0B3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2D" w14:textId="77777777">
        <w:trPr>
          <w:trHeight w:val="330"/>
        </w:trPr>
        <w:tc>
          <w:tcPr>
            <w:tcW w:w="7420" w:type="dxa"/>
            <w:tcBorders>
              <w:top w:val="nil"/>
              <w:left w:val="nil"/>
              <w:bottom w:val="nil"/>
              <w:right w:val="nil"/>
            </w:tcBorders>
            <w:shd w:val="clear" w:color="auto" w:fill="auto"/>
            <w:vAlign w:val="center"/>
            <w:hideMark/>
          </w:tcPr>
          <w:p w14:paraId="0CA0B3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2F" w14:textId="77777777">
        <w:trPr>
          <w:trHeight w:val="45"/>
        </w:trPr>
        <w:tc>
          <w:tcPr>
            <w:tcW w:w="7420" w:type="dxa"/>
            <w:tcBorders>
              <w:top w:val="nil"/>
              <w:left w:val="nil"/>
              <w:bottom w:val="nil"/>
              <w:right w:val="nil"/>
            </w:tcBorders>
            <w:shd w:val="clear" w:color="auto" w:fill="auto"/>
            <w:vAlign w:val="center"/>
            <w:hideMark/>
          </w:tcPr>
          <w:p w14:paraId="0CA0B3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31" w14:textId="77777777">
        <w:trPr>
          <w:trHeight w:val="330"/>
        </w:trPr>
        <w:tc>
          <w:tcPr>
            <w:tcW w:w="7420" w:type="dxa"/>
            <w:tcBorders>
              <w:top w:val="nil"/>
              <w:left w:val="nil"/>
              <w:bottom w:val="nil"/>
              <w:right w:val="nil"/>
            </w:tcBorders>
            <w:shd w:val="clear" w:color="auto" w:fill="auto"/>
            <w:vAlign w:val="center"/>
            <w:hideMark/>
          </w:tcPr>
          <w:p w14:paraId="0CA0B3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33" w14:textId="77777777">
        <w:trPr>
          <w:trHeight w:val="30"/>
        </w:trPr>
        <w:tc>
          <w:tcPr>
            <w:tcW w:w="7420" w:type="dxa"/>
            <w:tcBorders>
              <w:top w:val="nil"/>
              <w:left w:val="nil"/>
              <w:bottom w:val="nil"/>
              <w:right w:val="nil"/>
            </w:tcBorders>
            <w:shd w:val="clear" w:color="auto" w:fill="auto"/>
            <w:vAlign w:val="center"/>
            <w:hideMark/>
          </w:tcPr>
          <w:p w14:paraId="0CA0B3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35" w14:textId="77777777">
        <w:trPr>
          <w:trHeight w:val="330"/>
        </w:trPr>
        <w:tc>
          <w:tcPr>
            <w:tcW w:w="7420" w:type="dxa"/>
            <w:tcBorders>
              <w:top w:val="nil"/>
              <w:left w:val="nil"/>
              <w:bottom w:val="nil"/>
              <w:right w:val="nil"/>
            </w:tcBorders>
            <w:shd w:val="clear" w:color="auto" w:fill="auto"/>
            <w:vAlign w:val="center"/>
            <w:hideMark/>
          </w:tcPr>
          <w:p w14:paraId="0CA0B3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37" w14:textId="77777777">
        <w:trPr>
          <w:trHeight w:val="45"/>
        </w:trPr>
        <w:tc>
          <w:tcPr>
            <w:tcW w:w="7420" w:type="dxa"/>
            <w:tcBorders>
              <w:top w:val="nil"/>
              <w:left w:val="nil"/>
              <w:bottom w:val="nil"/>
              <w:right w:val="nil"/>
            </w:tcBorders>
            <w:shd w:val="clear" w:color="auto" w:fill="auto"/>
            <w:vAlign w:val="center"/>
            <w:hideMark/>
          </w:tcPr>
          <w:p w14:paraId="0CA0B3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39" w14:textId="77777777">
        <w:trPr>
          <w:trHeight w:val="330"/>
        </w:trPr>
        <w:tc>
          <w:tcPr>
            <w:tcW w:w="7420" w:type="dxa"/>
            <w:tcBorders>
              <w:top w:val="nil"/>
              <w:left w:val="nil"/>
              <w:bottom w:val="nil"/>
              <w:right w:val="nil"/>
            </w:tcBorders>
            <w:shd w:val="clear" w:color="auto" w:fill="auto"/>
            <w:vAlign w:val="center"/>
            <w:hideMark/>
          </w:tcPr>
          <w:p w14:paraId="0CA0B3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3B" w14:textId="77777777">
        <w:trPr>
          <w:trHeight w:val="45"/>
        </w:trPr>
        <w:tc>
          <w:tcPr>
            <w:tcW w:w="7420" w:type="dxa"/>
            <w:tcBorders>
              <w:top w:val="nil"/>
              <w:left w:val="nil"/>
              <w:bottom w:val="nil"/>
              <w:right w:val="nil"/>
            </w:tcBorders>
            <w:shd w:val="clear" w:color="auto" w:fill="auto"/>
            <w:vAlign w:val="center"/>
            <w:hideMark/>
          </w:tcPr>
          <w:p w14:paraId="0CA0B3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3D" w14:textId="77777777">
        <w:trPr>
          <w:trHeight w:val="150"/>
        </w:trPr>
        <w:tc>
          <w:tcPr>
            <w:tcW w:w="7420" w:type="dxa"/>
            <w:tcBorders>
              <w:top w:val="nil"/>
              <w:left w:val="nil"/>
              <w:bottom w:val="nil"/>
              <w:right w:val="nil"/>
            </w:tcBorders>
            <w:shd w:val="clear" w:color="auto" w:fill="auto"/>
            <w:vAlign w:val="center"/>
            <w:hideMark/>
          </w:tcPr>
          <w:p w14:paraId="0CA0B3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3F" w14:textId="77777777">
        <w:trPr>
          <w:trHeight w:val="330"/>
        </w:trPr>
        <w:tc>
          <w:tcPr>
            <w:tcW w:w="7420" w:type="dxa"/>
            <w:tcBorders>
              <w:top w:val="nil"/>
              <w:left w:val="nil"/>
              <w:bottom w:val="nil"/>
              <w:right w:val="nil"/>
            </w:tcBorders>
            <w:shd w:val="clear" w:color="auto" w:fill="auto"/>
            <w:vAlign w:val="center"/>
            <w:hideMark/>
          </w:tcPr>
          <w:p w14:paraId="0CA0B3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41" w14:textId="77777777">
        <w:trPr>
          <w:trHeight w:val="330"/>
        </w:trPr>
        <w:tc>
          <w:tcPr>
            <w:tcW w:w="7420" w:type="dxa"/>
            <w:tcBorders>
              <w:top w:val="nil"/>
              <w:left w:val="nil"/>
              <w:bottom w:val="nil"/>
              <w:right w:val="nil"/>
            </w:tcBorders>
            <w:shd w:val="clear" w:color="auto" w:fill="auto"/>
            <w:vAlign w:val="center"/>
            <w:hideMark/>
          </w:tcPr>
          <w:p w14:paraId="0CA0B3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59 ως έχει     ΚΑΤΑ ΠΛΕΙΟΨΗΦΙΑ</w:t>
            </w:r>
          </w:p>
        </w:tc>
      </w:tr>
      <w:tr w:rsidR="008679D8" w14:paraId="0CA0B343" w14:textId="77777777">
        <w:trPr>
          <w:trHeight w:val="105"/>
        </w:trPr>
        <w:tc>
          <w:tcPr>
            <w:tcW w:w="7420" w:type="dxa"/>
            <w:tcBorders>
              <w:top w:val="nil"/>
              <w:left w:val="nil"/>
              <w:bottom w:val="nil"/>
              <w:right w:val="nil"/>
            </w:tcBorders>
            <w:shd w:val="clear" w:color="auto" w:fill="auto"/>
            <w:vAlign w:val="center"/>
            <w:hideMark/>
          </w:tcPr>
          <w:p w14:paraId="0CA0B3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45" w14:textId="77777777">
        <w:trPr>
          <w:trHeight w:val="330"/>
        </w:trPr>
        <w:tc>
          <w:tcPr>
            <w:tcW w:w="7420" w:type="dxa"/>
            <w:tcBorders>
              <w:top w:val="nil"/>
              <w:left w:val="nil"/>
              <w:bottom w:val="nil"/>
              <w:right w:val="nil"/>
            </w:tcBorders>
            <w:shd w:val="clear" w:color="auto" w:fill="auto"/>
            <w:vAlign w:val="center"/>
            <w:hideMark/>
          </w:tcPr>
          <w:p w14:paraId="0CA0B3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47" w14:textId="77777777">
        <w:trPr>
          <w:trHeight w:val="45"/>
        </w:trPr>
        <w:tc>
          <w:tcPr>
            <w:tcW w:w="7420" w:type="dxa"/>
            <w:tcBorders>
              <w:top w:val="nil"/>
              <w:left w:val="nil"/>
              <w:bottom w:val="nil"/>
              <w:right w:val="nil"/>
            </w:tcBorders>
            <w:shd w:val="clear" w:color="auto" w:fill="auto"/>
            <w:vAlign w:val="center"/>
            <w:hideMark/>
          </w:tcPr>
          <w:p w14:paraId="0CA0B3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49" w14:textId="77777777">
        <w:trPr>
          <w:trHeight w:val="330"/>
        </w:trPr>
        <w:tc>
          <w:tcPr>
            <w:tcW w:w="7420" w:type="dxa"/>
            <w:tcBorders>
              <w:top w:val="nil"/>
              <w:left w:val="nil"/>
              <w:bottom w:val="nil"/>
              <w:right w:val="nil"/>
            </w:tcBorders>
            <w:shd w:val="clear" w:color="auto" w:fill="auto"/>
            <w:vAlign w:val="center"/>
            <w:hideMark/>
          </w:tcPr>
          <w:p w14:paraId="0CA0B3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4B" w14:textId="77777777">
        <w:trPr>
          <w:trHeight w:val="45"/>
        </w:trPr>
        <w:tc>
          <w:tcPr>
            <w:tcW w:w="7420" w:type="dxa"/>
            <w:tcBorders>
              <w:top w:val="nil"/>
              <w:left w:val="nil"/>
              <w:bottom w:val="nil"/>
              <w:right w:val="nil"/>
            </w:tcBorders>
            <w:shd w:val="clear" w:color="auto" w:fill="auto"/>
            <w:vAlign w:val="center"/>
            <w:hideMark/>
          </w:tcPr>
          <w:p w14:paraId="0CA0B3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4D" w14:textId="77777777">
        <w:trPr>
          <w:trHeight w:val="330"/>
        </w:trPr>
        <w:tc>
          <w:tcPr>
            <w:tcW w:w="7420" w:type="dxa"/>
            <w:tcBorders>
              <w:top w:val="nil"/>
              <w:left w:val="nil"/>
              <w:bottom w:val="nil"/>
              <w:right w:val="nil"/>
            </w:tcBorders>
            <w:shd w:val="clear" w:color="auto" w:fill="auto"/>
            <w:vAlign w:val="center"/>
            <w:hideMark/>
          </w:tcPr>
          <w:p w14:paraId="0CA0B3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4F" w14:textId="77777777">
        <w:trPr>
          <w:trHeight w:val="45"/>
        </w:trPr>
        <w:tc>
          <w:tcPr>
            <w:tcW w:w="7420" w:type="dxa"/>
            <w:tcBorders>
              <w:top w:val="nil"/>
              <w:left w:val="nil"/>
              <w:bottom w:val="nil"/>
              <w:right w:val="nil"/>
            </w:tcBorders>
            <w:shd w:val="clear" w:color="auto" w:fill="auto"/>
            <w:vAlign w:val="center"/>
            <w:hideMark/>
          </w:tcPr>
          <w:p w14:paraId="0CA0B3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51" w14:textId="77777777">
        <w:trPr>
          <w:trHeight w:val="330"/>
        </w:trPr>
        <w:tc>
          <w:tcPr>
            <w:tcW w:w="7420" w:type="dxa"/>
            <w:tcBorders>
              <w:top w:val="nil"/>
              <w:left w:val="nil"/>
              <w:bottom w:val="nil"/>
              <w:right w:val="nil"/>
            </w:tcBorders>
            <w:shd w:val="clear" w:color="auto" w:fill="auto"/>
            <w:vAlign w:val="center"/>
            <w:hideMark/>
          </w:tcPr>
          <w:p w14:paraId="0CA0B3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53" w14:textId="77777777">
        <w:trPr>
          <w:trHeight w:val="30"/>
        </w:trPr>
        <w:tc>
          <w:tcPr>
            <w:tcW w:w="7420" w:type="dxa"/>
            <w:tcBorders>
              <w:top w:val="nil"/>
              <w:left w:val="nil"/>
              <w:bottom w:val="nil"/>
              <w:right w:val="nil"/>
            </w:tcBorders>
            <w:shd w:val="clear" w:color="auto" w:fill="auto"/>
            <w:vAlign w:val="center"/>
            <w:hideMark/>
          </w:tcPr>
          <w:p w14:paraId="0CA0B3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55" w14:textId="77777777">
        <w:trPr>
          <w:trHeight w:val="330"/>
        </w:trPr>
        <w:tc>
          <w:tcPr>
            <w:tcW w:w="7420" w:type="dxa"/>
            <w:tcBorders>
              <w:top w:val="nil"/>
              <w:left w:val="nil"/>
              <w:bottom w:val="nil"/>
              <w:right w:val="nil"/>
            </w:tcBorders>
            <w:shd w:val="clear" w:color="auto" w:fill="auto"/>
            <w:vAlign w:val="center"/>
            <w:hideMark/>
          </w:tcPr>
          <w:p w14:paraId="0CA0B3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57" w14:textId="77777777">
        <w:trPr>
          <w:trHeight w:val="45"/>
        </w:trPr>
        <w:tc>
          <w:tcPr>
            <w:tcW w:w="7420" w:type="dxa"/>
            <w:tcBorders>
              <w:top w:val="nil"/>
              <w:left w:val="nil"/>
              <w:bottom w:val="nil"/>
              <w:right w:val="nil"/>
            </w:tcBorders>
            <w:shd w:val="clear" w:color="auto" w:fill="auto"/>
            <w:vAlign w:val="center"/>
            <w:hideMark/>
          </w:tcPr>
          <w:p w14:paraId="0CA0B3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59" w14:textId="77777777">
        <w:trPr>
          <w:trHeight w:val="330"/>
        </w:trPr>
        <w:tc>
          <w:tcPr>
            <w:tcW w:w="7420" w:type="dxa"/>
            <w:tcBorders>
              <w:top w:val="nil"/>
              <w:left w:val="nil"/>
              <w:bottom w:val="nil"/>
              <w:right w:val="nil"/>
            </w:tcBorders>
            <w:shd w:val="clear" w:color="auto" w:fill="auto"/>
            <w:vAlign w:val="center"/>
            <w:hideMark/>
          </w:tcPr>
          <w:p w14:paraId="0CA0B3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5B" w14:textId="77777777">
        <w:trPr>
          <w:trHeight w:val="45"/>
        </w:trPr>
        <w:tc>
          <w:tcPr>
            <w:tcW w:w="7420" w:type="dxa"/>
            <w:tcBorders>
              <w:top w:val="nil"/>
              <w:left w:val="nil"/>
              <w:bottom w:val="nil"/>
              <w:right w:val="nil"/>
            </w:tcBorders>
            <w:shd w:val="clear" w:color="auto" w:fill="auto"/>
            <w:vAlign w:val="center"/>
            <w:hideMark/>
          </w:tcPr>
          <w:p w14:paraId="0CA0B3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5D" w14:textId="77777777">
        <w:trPr>
          <w:trHeight w:val="150"/>
        </w:trPr>
        <w:tc>
          <w:tcPr>
            <w:tcW w:w="7420" w:type="dxa"/>
            <w:tcBorders>
              <w:top w:val="nil"/>
              <w:left w:val="nil"/>
              <w:bottom w:val="nil"/>
              <w:right w:val="nil"/>
            </w:tcBorders>
            <w:shd w:val="clear" w:color="auto" w:fill="auto"/>
            <w:vAlign w:val="center"/>
            <w:hideMark/>
          </w:tcPr>
          <w:p w14:paraId="0CA0B3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5F" w14:textId="77777777">
        <w:trPr>
          <w:trHeight w:val="330"/>
        </w:trPr>
        <w:tc>
          <w:tcPr>
            <w:tcW w:w="7420" w:type="dxa"/>
            <w:tcBorders>
              <w:top w:val="nil"/>
              <w:left w:val="nil"/>
              <w:bottom w:val="nil"/>
              <w:right w:val="nil"/>
            </w:tcBorders>
            <w:shd w:val="clear" w:color="auto" w:fill="auto"/>
            <w:vAlign w:val="center"/>
            <w:hideMark/>
          </w:tcPr>
          <w:p w14:paraId="0CA0B3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61" w14:textId="77777777">
        <w:trPr>
          <w:trHeight w:val="345"/>
        </w:trPr>
        <w:tc>
          <w:tcPr>
            <w:tcW w:w="7420" w:type="dxa"/>
            <w:tcBorders>
              <w:top w:val="nil"/>
              <w:left w:val="nil"/>
              <w:bottom w:val="nil"/>
              <w:right w:val="nil"/>
            </w:tcBorders>
            <w:shd w:val="clear" w:color="auto" w:fill="auto"/>
            <w:vAlign w:val="center"/>
            <w:hideMark/>
          </w:tcPr>
          <w:p w14:paraId="0CA0B3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60 ως έχει     ΚΑΤΑ ΠΛΕΙΟΨΗΦΙΑ</w:t>
            </w:r>
          </w:p>
        </w:tc>
      </w:tr>
      <w:tr w:rsidR="008679D8" w14:paraId="0CA0B363" w14:textId="77777777">
        <w:trPr>
          <w:trHeight w:val="90"/>
        </w:trPr>
        <w:tc>
          <w:tcPr>
            <w:tcW w:w="7420" w:type="dxa"/>
            <w:tcBorders>
              <w:top w:val="nil"/>
              <w:left w:val="nil"/>
              <w:bottom w:val="nil"/>
              <w:right w:val="nil"/>
            </w:tcBorders>
            <w:shd w:val="clear" w:color="auto" w:fill="auto"/>
            <w:vAlign w:val="center"/>
            <w:hideMark/>
          </w:tcPr>
          <w:p w14:paraId="0CA0B3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65" w14:textId="77777777">
        <w:trPr>
          <w:trHeight w:val="330"/>
        </w:trPr>
        <w:tc>
          <w:tcPr>
            <w:tcW w:w="7420" w:type="dxa"/>
            <w:tcBorders>
              <w:top w:val="nil"/>
              <w:left w:val="nil"/>
              <w:bottom w:val="nil"/>
              <w:right w:val="nil"/>
            </w:tcBorders>
            <w:shd w:val="clear" w:color="auto" w:fill="auto"/>
            <w:vAlign w:val="center"/>
            <w:hideMark/>
          </w:tcPr>
          <w:p w14:paraId="0CA0B3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67" w14:textId="77777777">
        <w:trPr>
          <w:trHeight w:val="45"/>
        </w:trPr>
        <w:tc>
          <w:tcPr>
            <w:tcW w:w="7420" w:type="dxa"/>
            <w:tcBorders>
              <w:top w:val="nil"/>
              <w:left w:val="nil"/>
              <w:bottom w:val="nil"/>
              <w:right w:val="nil"/>
            </w:tcBorders>
            <w:shd w:val="clear" w:color="auto" w:fill="auto"/>
            <w:vAlign w:val="center"/>
            <w:hideMark/>
          </w:tcPr>
          <w:p w14:paraId="0CA0B3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69" w14:textId="77777777">
        <w:trPr>
          <w:trHeight w:val="330"/>
        </w:trPr>
        <w:tc>
          <w:tcPr>
            <w:tcW w:w="7420" w:type="dxa"/>
            <w:tcBorders>
              <w:top w:val="nil"/>
              <w:left w:val="nil"/>
              <w:bottom w:val="nil"/>
              <w:right w:val="nil"/>
            </w:tcBorders>
            <w:shd w:val="clear" w:color="auto" w:fill="auto"/>
            <w:vAlign w:val="center"/>
            <w:hideMark/>
          </w:tcPr>
          <w:p w14:paraId="0CA0B3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6B" w14:textId="77777777">
        <w:trPr>
          <w:trHeight w:val="45"/>
        </w:trPr>
        <w:tc>
          <w:tcPr>
            <w:tcW w:w="7420" w:type="dxa"/>
            <w:tcBorders>
              <w:top w:val="nil"/>
              <w:left w:val="nil"/>
              <w:bottom w:val="nil"/>
              <w:right w:val="nil"/>
            </w:tcBorders>
            <w:shd w:val="clear" w:color="auto" w:fill="auto"/>
            <w:vAlign w:val="center"/>
            <w:hideMark/>
          </w:tcPr>
          <w:p w14:paraId="0CA0B3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6D" w14:textId="77777777">
        <w:trPr>
          <w:trHeight w:val="330"/>
        </w:trPr>
        <w:tc>
          <w:tcPr>
            <w:tcW w:w="7420" w:type="dxa"/>
            <w:tcBorders>
              <w:top w:val="nil"/>
              <w:left w:val="nil"/>
              <w:bottom w:val="nil"/>
              <w:right w:val="nil"/>
            </w:tcBorders>
            <w:shd w:val="clear" w:color="auto" w:fill="auto"/>
            <w:vAlign w:val="center"/>
            <w:hideMark/>
          </w:tcPr>
          <w:p w14:paraId="0CA0B3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6F" w14:textId="77777777">
        <w:trPr>
          <w:trHeight w:val="45"/>
        </w:trPr>
        <w:tc>
          <w:tcPr>
            <w:tcW w:w="7420" w:type="dxa"/>
            <w:tcBorders>
              <w:top w:val="nil"/>
              <w:left w:val="nil"/>
              <w:bottom w:val="nil"/>
              <w:right w:val="nil"/>
            </w:tcBorders>
            <w:shd w:val="clear" w:color="auto" w:fill="auto"/>
            <w:vAlign w:val="center"/>
            <w:hideMark/>
          </w:tcPr>
          <w:p w14:paraId="0CA0B3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71" w14:textId="77777777">
        <w:trPr>
          <w:trHeight w:val="330"/>
        </w:trPr>
        <w:tc>
          <w:tcPr>
            <w:tcW w:w="7420" w:type="dxa"/>
            <w:tcBorders>
              <w:top w:val="nil"/>
              <w:left w:val="nil"/>
              <w:bottom w:val="nil"/>
              <w:right w:val="nil"/>
            </w:tcBorders>
            <w:shd w:val="clear" w:color="auto" w:fill="auto"/>
            <w:vAlign w:val="center"/>
            <w:hideMark/>
          </w:tcPr>
          <w:p w14:paraId="0CA0B3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73" w14:textId="77777777">
        <w:trPr>
          <w:trHeight w:val="30"/>
        </w:trPr>
        <w:tc>
          <w:tcPr>
            <w:tcW w:w="7420" w:type="dxa"/>
            <w:tcBorders>
              <w:top w:val="nil"/>
              <w:left w:val="nil"/>
              <w:bottom w:val="nil"/>
              <w:right w:val="nil"/>
            </w:tcBorders>
            <w:shd w:val="clear" w:color="auto" w:fill="auto"/>
            <w:vAlign w:val="center"/>
            <w:hideMark/>
          </w:tcPr>
          <w:p w14:paraId="0CA0B3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75" w14:textId="77777777">
        <w:trPr>
          <w:trHeight w:val="345"/>
        </w:trPr>
        <w:tc>
          <w:tcPr>
            <w:tcW w:w="7420" w:type="dxa"/>
            <w:tcBorders>
              <w:top w:val="nil"/>
              <w:left w:val="nil"/>
              <w:bottom w:val="nil"/>
              <w:right w:val="nil"/>
            </w:tcBorders>
            <w:shd w:val="clear" w:color="auto" w:fill="auto"/>
            <w:vAlign w:val="center"/>
            <w:hideMark/>
          </w:tcPr>
          <w:p w14:paraId="0CA0B3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77" w14:textId="77777777">
        <w:trPr>
          <w:trHeight w:val="30"/>
        </w:trPr>
        <w:tc>
          <w:tcPr>
            <w:tcW w:w="7420" w:type="dxa"/>
            <w:tcBorders>
              <w:top w:val="nil"/>
              <w:left w:val="nil"/>
              <w:bottom w:val="nil"/>
              <w:right w:val="nil"/>
            </w:tcBorders>
            <w:shd w:val="clear" w:color="auto" w:fill="auto"/>
            <w:vAlign w:val="center"/>
            <w:hideMark/>
          </w:tcPr>
          <w:p w14:paraId="0CA0B3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79" w14:textId="77777777">
        <w:trPr>
          <w:trHeight w:val="330"/>
        </w:trPr>
        <w:tc>
          <w:tcPr>
            <w:tcW w:w="7420" w:type="dxa"/>
            <w:tcBorders>
              <w:top w:val="nil"/>
              <w:left w:val="nil"/>
              <w:bottom w:val="nil"/>
              <w:right w:val="nil"/>
            </w:tcBorders>
            <w:shd w:val="clear" w:color="auto" w:fill="auto"/>
            <w:vAlign w:val="center"/>
            <w:hideMark/>
          </w:tcPr>
          <w:p w14:paraId="0CA0B3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7B" w14:textId="77777777">
        <w:trPr>
          <w:trHeight w:val="45"/>
        </w:trPr>
        <w:tc>
          <w:tcPr>
            <w:tcW w:w="7420" w:type="dxa"/>
            <w:tcBorders>
              <w:top w:val="nil"/>
              <w:left w:val="nil"/>
              <w:bottom w:val="nil"/>
              <w:right w:val="nil"/>
            </w:tcBorders>
            <w:shd w:val="clear" w:color="auto" w:fill="auto"/>
            <w:vAlign w:val="center"/>
            <w:hideMark/>
          </w:tcPr>
          <w:p w14:paraId="0CA0B3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7D" w14:textId="77777777">
        <w:trPr>
          <w:trHeight w:val="150"/>
        </w:trPr>
        <w:tc>
          <w:tcPr>
            <w:tcW w:w="7420" w:type="dxa"/>
            <w:tcBorders>
              <w:top w:val="nil"/>
              <w:left w:val="nil"/>
              <w:bottom w:val="nil"/>
              <w:right w:val="nil"/>
            </w:tcBorders>
            <w:shd w:val="clear" w:color="auto" w:fill="auto"/>
            <w:vAlign w:val="center"/>
            <w:hideMark/>
          </w:tcPr>
          <w:p w14:paraId="0CA0B3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7F" w14:textId="77777777">
        <w:trPr>
          <w:trHeight w:val="345"/>
        </w:trPr>
        <w:tc>
          <w:tcPr>
            <w:tcW w:w="7420" w:type="dxa"/>
            <w:tcBorders>
              <w:top w:val="nil"/>
              <w:left w:val="nil"/>
              <w:bottom w:val="nil"/>
              <w:right w:val="nil"/>
            </w:tcBorders>
            <w:shd w:val="clear" w:color="auto" w:fill="auto"/>
            <w:vAlign w:val="center"/>
            <w:hideMark/>
          </w:tcPr>
          <w:p w14:paraId="0CA0B3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81" w14:textId="77777777">
        <w:trPr>
          <w:trHeight w:val="330"/>
        </w:trPr>
        <w:tc>
          <w:tcPr>
            <w:tcW w:w="7420" w:type="dxa"/>
            <w:tcBorders>
              <w:top w:val="nil"/>
              <w:left w:val="nil"/>
              <w:bottom w:val="nil"/>
              <w:right w:val="nil"/>
            </w:tcBorders>
            <w:shd w:val="clear" w:color="auto" w:fill="auto"/>
            <w:vAlign w:val="center"/>
            <w:hideMark/>
          </w:tcPr>
          <w:p w14:paraId="0CA0B3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61 ως έχει     ΚΑΤΑ ΠΛΕΙΟΨΗΦΙΑ</w:t>
            </w:r>
          </w:p>
        </w:tc>
      </w:tr>
      <w:tr w:rsidR="008679D8" w14:paraId="0CA0B383" w14:textId="77777777">
        <w:trPr>
          <w:trHeight w:val="90"/>
        </w:trPr>
        <w:tc>
          <w:tcPr>
            <w:tcW w:w="7420" w:type="dxa"/>
            <w:tcBorders>
              <w:top w:val="nil"/>
              <w:left w:val="nil"/>
              <w:bottom w:val="nil"/>
              <w:right w:val="nil"/>
            </w:tcBorders>
            <w:shd w:val="clear" w:color="auto" w:fill="auto"/>
            <w:vAlign w:val="center"/>
            <w:hideMark/>
          </w:tcPr>
          <w:p w14:paraId="0CA0B3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85" w14:textId="77777777">
        <w:trPr>
          <w:trHeight w:val="330"/>
        </w:trPr>
        <w:tc>
          <w:tcPr>
            <w:tcW w:w="7420" w:type="dxa"/>
            <w:tcBorders>
              <w:top w:val="nil"/>
              <w:left w:val="nil"/>
              <w:bottom w:val="nil"/>
              <w:right w:val="nil"/>
            </w:tcBorders>
            <w:shd w:val="clear" w:color="auto" w:fill="auto"/>
            <w:vAlign w:val="center"/>
            <w:hideMark/>
          </w:tcPr>
          <w:p w14:paraId="0CA0B3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87" w14:textId="77777777">
        <w:trPr>
          <w:trHeight w:val="45"/>
        </w:trPr>
        <w:tc>
          <w:tcPr>
            <w:tcW w:w="7420" w:type="dxa"/>
            <w:tcBorders>
              <w:top w:val="nil"/>
              <w:left w:val="nil"/>
              <w:bottom w:val="nil"/>
              <w:right w:val="nil"/>
            </w:tcBorders>
            <w:shd w:val="clear" w:color="auto" w:fill="auto"/>
            <w:vAlign w:val="center"/>
            <w:hideMark/>
          </w:tcPr>
          <w:p w14:paraId="0CA0B3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89" w14:textId="77777777">
        <w:trPr>
          <w:trHeight w:val="330"/>
        </w:trPr>
        <w:tc>
          <w:tcPr>
            <w:tcW w:w="7420" w:type="dxa"/>
            <w:tcBorders>
              <w:top w:val="nil"/>
              <w:left w:val="nil"/>
              <w:bottom w:val="nil"/>
              <w:right w:val="nil"/>
            </w:tcBorders>
            <w:shd w:val="clear" w:color="auto" w:fill="auto"/>
            <w:vAlign w:val="center"/>
            <w:hideMark/>
          </w:tcPr>
          <w:p w14:paraId="0CA0B3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38B" w14:textId="77777777">
        <w:trPr>
          <w:trHeight w:val="45"/>
        </w:trPr>
        <w:tc>
          <w:tcPr>
            <w:tcW w:w="7420" w:type="dxa"/>
            <w:tcBorders>
              <w:top w:val="nil"/>
              <w:left w:val="nil"/>
              <w:bottom w:val="nil"/>
              <w:right w:val="nil"/>
            </w:tcBorders>
            <w:shd w:val="clear" w:color="auto" w:fill="auto"/>
            <w:vAlign w:val="center"/>
            <w:hideMark/>
          </w:tcPr>
          <w:p w14:paraId="0CA0B3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8D" w14:textId="77777777">
        <w:trPr>
          <w:trHeight w:val="330"/>
        </w:trPr>
        <w:tc>
          <w:tcPr>
            <w:tcW w:w="7420" w:type="dxa"/>
            <w:tcBorders>
              <w:top w:val="nil"/>
              <w:left w:val="nil"/>
              <w:bottom w:val="nil"/>
              <w:right w:val="nil"/>
            </w:tcBorders>
            <w:shd w:val="clear" w:color="auto" w:fill="auto"/>
            <w:vAlign w:val="center"/>
            <w:hideMark/>
          </w:tcPr>
          <w:p w14:paraId="0CA0B3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8F" w14:textId="77777777">
        <w:trPr>
          <w:trHeight w:val="45"/>
        </w:trPr>
        <w:tc>
          <w:tcPr>
            <w:tcW w:w="7420" w:type="dxa"/>
            <w:tcBorders>
              <w:top w:val="nil"/>
              <w:left w:val="nil"/>
              <w:bottom w:val="nil"/>
              <w:right w:val="nil"/>
            </w:tcBorders>
            <w:shd w:val="clear" w:color="auto" w:fill="auto"/>
            <w:vAlign w:val="center"/>
            <w:hideMark/>
          </w:tcPr>
          <w:p w14:paraId="0CA0B3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91" w14:textId="77777777">
        <w:trPr>
          <w:trHeight w:val="330"/>
        </w:trPr>
        <w:tc>
          <w:tcPr>
            <w:tcW w:w="7420" w:type="dxa"/>
            <w:tcBorders>
              <w:top w:val="nil"/>
              <w:left w:val="nil"/>
              <w:bottom w:val="nil"/>
              <w:right w:val="nil"/>
            </w:tcBorders>
            <w:shd w:val="clear" w:color="auto" w:fill="auto"/>
            <w:vAlign w:val="center"/>
            <w:hideMark/>
          </w:tcPr>
          <w:p w14:paraId="0CA0B3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93" w14:textId="77777777">
        <w:trPr>
          <w:trHeight w:val="45"/>
        </w:trPr>
        <w:tc>
          <w:tcPr>
            <w:tcW w:w="7420" w:type="dxa"/>
            <w:tcBorders>
              <w:top w:val="nil"/>
              <w:left w:val="nil"/>
              <w:bottom w:val="nil"/>
              <w:right w:val="nil"/>
            </w:tcBorders>
            <w:shd w:val="clear" w:color="auto" w:fill="auto"/>
            <w:vAlign w:val="center"/>
            <w:hideMark/>
          </w:tcPr>
          <w:p w14:paraId="0CA0B3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95" w14:textId="77777777">
        <w:trPr>
          <w:trHeight w:val="330"/>
        </w:trPr>
        <w:tc>
          <w:tcPr>
            <w:tcW w:w="7420" w:type="dxa"/>
            <w:tcBorders>
              <w:top w:val="nil"/>
              <w:left w:val="nil"/>
              <w:bottom w:val="nil"/>
              <w:right w:val="nil"/>
            </w:tcBorders>
            <w:shd w:val="clear" w:color="auto" w:fill="auto"/>
            <w:vAlign w:val="center"/>
            <w:hideMark/>
          </w:tcPr>
          <w:p w14:paraId="0CA0B3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97" w14:textId="77777777">
        <w:trPr>
          <w:trHeight w:val="30"/>
        </w:trPr>
        <w:tc>
          <w:tcPr>
            <w:tcW w:w="7420" w:type="dxa"/>
            <w:tcBorders>
              <w:top w:val="nil"/>
              <w:left w:val="nil"/>
              <w:bottom w:val="nil"/>
              <w:right w:val="nil"/>
            </w:tcBorders>
            <w:shd w:val="clear" w:color="auto" w:fill="auto"/>
            <w:vAlign w:val="center"/>
            <w:hideMark/>
          </w:tcPr>
          <w:p w14:paraId="0CA0B3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99" w14:textId="77777777">
        <w:trPr>
          <w:trHeight w:val="330"/>
        </w:trPr>
        <w:tc>
          <w:tcPr>
            <w:tcW w:w="7420" w:type="dxa"/>
            <w:tcBorders>
              <w:top w:val="nil"/>
              <w:left w:val="nil"/>
              <w:bottom w:val="nil"/>
              <w:right w:val="nil"/>
            </w:tcBorders>
            <w:shd w:val="clear" w:color="auto" w:fill="auto"/>
            <w:vAlign w:val="center"/>
            <w:hideMark/>
          </w:tcPr>
          <w:p w14:paraId="0CA0B3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ΕΝ. </w:t>
            </w:r>
            <w:r w:rsidRPr="0029074D">
              <w:rPr>
                <w:rFonts w:ascii="Calibri" w:eastAsia="Times New Roman" w:hAnsi="Calibri" w:cs="Calibri"/>
                <w:color w:val="000000"/>
                <w:sz w:val="22"/>
                <w:szCs w:val="22"/>
              </w:rPr>
              <w:t>ΚΕΝΤΡΩΩΝ: ΝΑΙ</w:t>
            </w:r>
          </w:p>
        </w:tc>
      </w:tr>
      <w:tr w:rsidR="008679D8" w14:paraId="0CA0B39B" w14:textId="77777777">
        <w:trPr>
          <w:trHeight w:val="45"/>
        </w:trPr>
        <w:tc>
          <w:tcPr>
            <w:tcW w:w="7420" w:type="dxa"/>
            <w:tcBorders>
              <w:top w:val="nil"/>
              <w:left w:val="nil"/>
              <w:bottom w:val="nil"/>
              <w:right w:val="nil"/>
            </w:tcBorders>
            <w:shd w:val="clear" w:color="auto" w:fill="auto"/>
            <w:vAlign w:val="center"/>
            <w:hideMark/>
          </w:tcPr>
          <w:p w14:paraId="0CA0B3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9D" w14:textId="77777777">
        <w:trPr>
          <w:trHeight w:val="150"/>
        </w:trPr>
        <w:tc>
          <w:tcPr>
            <w:tcW w:w="7420" w:type="dxa"/>
            <w:tcBorders>
              <w:top w:val="nil"/>
              <w:left w:val="nil"/>
              <w:bottom w:val="nil"/>
              <w:right w:val="nil"/>
            </w:tcBorders>
            <w:shd w:val="clear" w:color="auto" w:fill="auto"/>
            <w:vAlign w:val="center"/>
            <w:hideMark/>
          </w:tcPr>
          <w:p w14:paraId="0CA0B3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9F" w14:textId="77777777">
        <w:trPr>
          <w:trHeight w:val="345"/>
        </w:trPr>
        <w:tc>
          <w:tcPr>
            <w:tcW w:w="7420" w:type="dxa"/>
            <w:tcBorders>
              <w:top w:val="nil"/>
              <w:left w:val="nil"/>
              <w:bottom w:val="nil"/>
              <w:right w:val="nil"/>
            </w:tcBorders>
            <w:shd w:val="clear" w:color="auto" w:fill="auto"/>
            <w:vAlign w:val="center"/>
            <w:hideMark/>
          </w:tcPr>
          <w:p w14:paraId="0CA0B3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A1" w14:textId="77777777">
        <w:trPr>
          <w:trHeight w:val="330"/>
        </w:trPr>
        <w:tc>
          <w:tcPr>
            <w:tcW w:w="7420" w:type="dxa"/>
            <w:tcBorders>
              <w:top w:val="nil"/>
              <w:left w:val="nil"/>
              <w:bottom w:val="nil"/>
              <w:right w:val="nil"/>
            </w:tcBorders>
            <w:shd w:val="clear" w:color="auto" w:fill="auto"/>
            <w:vAlign w:val="center"/>
            <w:hideMark/>
          </w:tcPr>
          <w:p w14:paraId="0CA0B3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62 ως έχει     ΚΑΤΑ ΠΛΕΙΟΨΗΦΙΑ</w:t>
            </w:r>
          </w:p>
        </w:tc>
      </w:tr>
      <w:tr w:rsidR="008679D8" w14:paraId="0CA0B3A3" w14:textId="77777777">
        <w:trPr>
          <w:trHeight w:val="90"/>
        </w:trPr>
        <w:tc>
          <w:tcPr>
            <w:tcW w:w="7420" w:type="dxa"/>
            <w:tcBorders>
              <w:top w:val="nil"/>
              <w:left w:val="nil"/>
              <w:bottom w:val="nil"/>
              <w:right w:val="nil"/>
            </w:tcBorders>
            <w:shd w:val="clear" w:color="auto" w:fill="auto"/>
            <w:vAlign w:val="center"/>
            <w:hideMark/>
          </w:tcPr>
          <w:p w14:paraId="0CA0B3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A5" w14:textId="77777777">
        <w:trPr>
          <w:trHeight w:val="345"/>
        </w:trPr>
        <w:tc>
          <w:tcPr>
            <w:tcW w:w="7420" w:type="dxa"/>
            <w:tcBorders>
              <w:top w:val="nil"/>
              <w:left w:val="nil"/>
              <w:bottom w:val="nil"/>
              <w:right w:val="nil"/>
            </w:tcBorders>
            <w:shd w:val="clear" w:color="auto" w:fill="auto"/>
            <w:vAlign w:val="center"/>
            <w:hideMark/>
          </w:tcPr>
          <w:p w14:paraId="0CA0B3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A7" w14:textId="77777777">
        <w:trPr>
          <w:trHeight w:val="30"/>
        </w:trPr>
        <w:tc>
          <w:tcPr>
            <w:tcW w:w="7420" w:type="dxa"/>
            <w:tcBorders>
              <w:top w:val="nil"/>
              <w:left w:val="nil"/>
              <w:bottom w:val="nil"/>
              <w:right w:val="nil"/>
            </w:tcBorders>
            <w:shd w:val="clear" w:color="auto" w:fill="auto"/>
            <w:vAlign w:val="center"/>
            <w:hideMark/>
          </w:tcPr>
          <w:p w14:paraId="0CA0B3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A9" w14:textId="77777777">
        <w:trPr>
          <w:trHeight w:val="330"/>
        </w:trPr>
        <w:tc>
          <w:tcPr>
            <w:tcW w:w="7420" w:type="dxa"/>
            <w:tcBorders>
              <w:top w:val="nil"/>
              <w:left w:val="nil"/>
              <w:bottom w:val="nil"/>
              <w:right w:val="nil"/>
            </w:tcBorders>
            <w:shd w:val="clear" w:color="auto" w:fill="auto"/>
            <w:vAlign w:val="center"/>
            <w:hideMark/>
          </w:tcPr>
          <w:p w14:paraId="0CA0B3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3AB" w14:textId="77777777">
        <w:trPr>
          <w:trHeight w:val="45"/>
        </w:trPr>
        <w:tc>
          <w:tcPr>
            <w:tcW w:w="7420" w:type="dxa"/>
            <w:tcBorders>
              <w:top w:val="nil"/>
              <w:left w:val="nil"/>
              <w:bottom w:val="nil"/>
              <w:right w:val="nil"/>
            </w:tcBorders>
            <w:shd w:val="clear" w:color="auto" w:fill="auto"/>
            <w:vAlign w:val="center"/>
            <w:hideMark/>
          </w:tcPr>
          <w:p w14:paraId="0CA0B3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AD" w14:textId="77777777">
        <w:trPr>
          <w:trHeight w:val="330"/>
        </w:trPr>
        <w:tc>
          <w:tcPr>
            <w:tcW w:w="7420" w:type="dxa"/>
            <w:tcBorders>
              <w:top w:val="nil"/>
              <w:left w:val="nil"/>
              <w:bottom w:val="nil"/>
              <w:right w:val="nil"/>
            </w:tcBorders>
            <w:shd w:val="clear" w:color="auto" w:fill="auto"/>
            <w:vAlign w:val="center"/>
            <w:hideMark/>
          </w:tcPr>
          <w:p w14:paraId="0CA0B3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AF" w14:textId="77777777">
        <w:trPr>
          <w:trHeight w:val="45"/>
        </w:trPr>
        <w:tc>
          <w:tcPr>
            <w:tcW w:w="7420" w:type="dxa"/>
            <w:tcBorders>
              <w:top w:val="nil"/>
              <w:left w:val="nil"/>
              <w:bottom w:val="nil"/>
              <w:right w:val="nil"/>
            </w:tcBorders>
            <w:shd w:val="clear" w:color="auto" w:fill="auto"/>
            <w:vAlign w:val="center"/>
            <w:hideMark/>
          </w:tcPr>
          <w:p w14:paraId="0CA0B3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B1" w14:textId="77777777">
        <w:trPr>
          <w:trHeight w:val="330"/>
        </w:trPr>
        <w:tc>
          <w:tcPr>
            <w:tcW w:w="7420" w:type="dxa"/>
            <w:tcBorders>
              <w:top w:val="nil"/>
              <w:left w:val="nil"/>
              <w:bottom w:val="nil"/>
              <w:right w:val="nil"/>
            </w:tcBorders>
            <w:shd w:val="clear" w:color="auto" w:fill="auto"/>
            <w:vAlign w:val="center"/>
            <w:hideMark/>
          </w:tcPr>
          <w:p w14:paraId="0CA0B3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B3" w14:textId="77777777">
        <w:trPr>
          <w:trHeight w:val="45"/>
        </w:trPr>
        <w:tc>
          <w:tcPr>
            <w:tcW w:w="7420" w:type="dxa"/>
            <w:tcBorders>
              <w:top w:val="nil"/>
              <w:left w:val="nil"/>
              <w:bottom w:val="nil"/>
              <w:right w:val="nil"/>
            </w:tcBorders>
            <w:shd w:val="clear" w:color="auto" w:fill="auto"/>
            <w:vAlign w:val="center"/>
            <w:hideMark/>
          </w:tcPr>
          <w:p w14:paraId="0CA0B3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B5" w14:textId="77777777">
        <w:trPr>
          <w:trHeight w:val="330"/>
        </w:trPr>
        <w:tc>
          <w:tcPr>
            <w:tcW w:w="7420" w:type="dxa"/>
            <w:tcBorders>
              <w:top w:val="nil"/>
              <w:left w:val="nil"/>
              <w:bottom w:val="nil"/>
              <w:right w:val="nil"/>
            </w:tcBorders>
            <w:shd w:val="clear" w:color="auto" w:fill="auto"/>
            <w:vAlign w:val="center"/>
            <w:hideMark/>
          </w:tcPr>
          <w:p w14:paraId="0CA0B3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B7" w14:textId="77777777">
        <w:trPr>
          <w:trHeight w:val="30"/>
        </w:trPr>
        <w:tc>
          <w:tcPr>
            <w:tcW w:w="7420" w:type="dxa"/>
            <w:tcBorders>
              <w:top w:val="nil"/>
              <w:left w:val="nil"/>
              <w:bottom w:val="nil"/>
              <w:right w:val="nil"/>
            </w:tcBorders>
            <w:shd w:val="clear" w:color="auto" w:fill="auto"/>
            <w:vAlign w:val="center"/>
            <w:hideMark/>
          </w:tcPr>
          <w:p w14:paraId="0CA0B3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B9" w14:textId="77777777">
        <w:trPr>
          <w:trHeight w:val="345"/>
        </w:trPr>
        <w:tc>
          <w:tcPr>
            <w:tcW w:w="7420" w:type="dxa"/>
            <w:tcBorders>
              <w:top w:val="nil"/>
              <w:left w:val="nil"/>
              <w:bottom w:val="nil"/>
              <w:right w:val="nil"/>
            </w:tcBorders>
            <w:shd w:val="clear" w:color="auto" w:fill="auto"/>
            <w:vAlign w:val="center"/>
            <w:hideMark/>
          </w:tcPr>
          <w:p w14:paraId="0CA0B3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BB" w14:textId="77777777">
        <w:trPr>
          <w:trHeight w:val="30"/>
        </w:trPr>
        <w:tc>
          <w:tcPr>
            <w:tcW w:w="7420" w:type="dxa"/>
            <w:tcBorders>
              <w:top w:val="nil"/>
              <w:left w:val="nil"/>
              <w:bottom w:val="nil"/>
              <w:right w:val="nil"/>
            </w:tcBorders>
            <w:shd w:val="clear" w:color="auto" w:fill="auto"/>
            <w:vAlign w:val="center"/>
            <w:hideMark/>
          </w:tcPr>
          <w:p w14:paraId="0CA0B3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BD" w14:textId="77777777">
        <w:trPr>
          <w:trHeight w:val="150"/>
        </w:trPr>
        <w:tc>
          <w:tcPr>
            <w:tcW w:w="7420" w:type="dxa"/>
            <w:tcBorders>
              <w:top w:val="nil"/>
              <w:left w:val="nil"/>
              <w:bottom w:val="nil"/>
              <w:right w:val="nil"/>
            </w:tcBorders>
            <w:shd w:val="clear" w:color="auto" w:fill="auto"/>
            <w:vAlign w:val="center"/>
            <w:hideMark/>
          </w:tcPr>
          <w:p w14:paraId="0CA0B3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BF" w14:textId="77777777">
        <w:trPr>
          <w:trHeight w:val="345"/>
        </w:trPr>
        <w:tc>
          <w:tcPr>
            <w:tcW w:w="7420" w:type="dxa"/>
            <w:tcBorders>
              <w:top w:val="nil"/>
              <w:left w:val="nil"/>
              <w:bottom w:val="nil"/>
              <w:right w:val="nil"/>
            </w:tcBorders>
            <w:shd w:val="clear" w:color="auto" w:fill="auto"/>
            <w:vAlign w:val="center"/>
            <w:hideMark/>
          </w:tcPr>
          <w:p w14:paraId="0CA0B3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C1" w14:textId="77777777">
        <w:trPr>
          <w:trHeight w:val="330"/>
        </w:trPr>
        <w:tc>
          <w:tcPr>
            <w:tcW w:w="7420" w:type="dxa"/>
            <w:tcBorders>
              <w:top w:val="nil"/>
              <w:left w:val="nil"/>
              <w:bottom w:val="nil"/>
              <w:right w:val="nil"/>
            </w:tcBorders>
            <w:shd w:val="clear" w:color="auto" w:fill="auto"/>
            <w:vAlign w:val="center"/>
            <w:hideMark/>
          </w:tcPr>
          <w:p w14:paraId="0CA0B3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63 ως έχει     ΚΑΤΑ ΠΛΕΙΟΨΗΦΙΑ</w:t>
            </w:r>
          </w:p>
        </w:tc>
      </w:tr>
      <w:tr w:rsidR="008679D8" w14:paraId="0CA0B3C3" w14:textId="77777777">
        <w:trPr>
          <w:trHeight w:val="105"/>
        </w:trPr>
        <w:tc>
          <w:tcPr>
            <w:tcW w:w="7420" w:type="dxa"/>
            <w:tcBorders>
              <w:top w:val="nil"/>
              <w:left w:val="nil"/>
              <w:bottom w:val="nil"/>
              <w:right w:val="nil"/>
            </w:tcBorders>
            <w:shd w:val="clear" w:color="auto" w:fill="auto"/>
            <w:vAlign w:val="center"/>
            <w:hideMark/>
          </w:tcPr>
          <w:p w14:paraId="0CA0B3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C5" w14:textId="77777777">
        <w:trPr>
          <w:trHeight w:val="330"/>
        </w:trPr>
        <w:tc>
          <w:tcPr>
            <w:tcW w:w="7420" w:type="dxa"/>
            <w:tcBorders>
              <w:top w:val="nil"/>
              <w:left w:val="nil"/>
              <w:bottom w:val="nil"/>
              <w:right w:val="nil"/>
            </w:tcBorders>
            <w:shd w:val="clear" w:color="auto" w:fill="auto"/>
            <w:vAlign w:val="center"/>
            <w:hideMark/>
          </w:tcPr>
          <w:p w14:paraId="0CA0B3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C7" w14:textId="77777777">
        <w:trPr>
          <w:trHeight w:val="30"/>
        </w:trPr>
        <w:tc>
          <w:tcPr>
            <w:tcW w:w="7420" w:type="dxa"/>
            <w:tcBorders>
              <w:top w:val="nil"/>
              <w:left w:val="nil"/>
              <w:bottom w:val="nil"/>
              <w:right w:val="nil"/>
            </w:tcBorders>
            <w:shd w:val="clear" w:color="auto" w:fill="auto"/>
            <w:vAlign w:val="center"/>
            <w:hideMark/>
          </w:tcPr>
          <w:p w14:paraId="0CA0B3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C9" w14:textId="77777777">
        <w:trPr>
          <w:trHeight w:val="330"/>
        </w:trPr>
        <w:tc>
          <w:tcPr>
            <w:tcW w:w="7420" w:type="dxa"/>
            <w:tcBorders>
              <w:top w:val="nil"/>
              <w:left w:val="nil"/>
              <w:bottom w:val="nil"/>
              <w:right w:val="nil"/>
            </w:tcBorders>
            <w:shd w:val="clear" w:color="auto" w:fill="auto"/>
            <w:vAlign w:val="center"/>
            <w:hideMark/>
          </w:tcPr>
          <w:p w14:paraId="0CA0B3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CB" w14:textId="77777777">
        <w:trPr>
          <w:trHeight w:val="45"/>
        </w:trPr>
        <w:tc>
          <w:tcPr>
            <w:tcW w:w="7420" w:type="dxa"/>
            <w:tcBorders>
              <w:top w:val="nil"/>
              <w:left w:val="nil"/>
              <w:bottom w:val="nil"/>
              <w:right w:val="nil"/>
            </w:tcBorders>
            <w:shd w:val="clear" w:color="auto" w:fill="auto"/>
            <w:vAlign w:val="center"/>
            <w:hideMark/>
          </w:tcPr>
          <w:p w14:paraId="0CA0B3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CD" w14:textId="77777777">
        <w:trPr>
          <w:trHeight w:val="330"/>
        </w:trPr>
        <w:tc>
          <w:tcPr>
            <w:tcW w:w="7420" w:type="dxa"/>
            <w:tcBorders>
              <w:top w:val="nil"/>
              <w:left w:val="nil"/>
              <w:bottom w:val="nil"/>
              <w:right w:val="nil"/>
            </w:tcBorders>
            <w:shd w:val="clear" w:color="auto" w:fill="auto"/>
            <w:vAlign w:val="center"/>
            <w:hideMark/>
          </w:tcPr>
          <w:p w14:paraId="0CA0B3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CF" w14:textId="77777777">
        <w:trPr>
          <w:trHeight w:val="45"/>
        </w:trPr>
        <w:tc>
          <w:tcPr>
            <w:tcW w:w="7420" w:type="dxa"/>
            <w:tcBorders>
              <w:top w:val="nil"/>
              <w:left w:val="nil"/>
              <w:bottom w:val="nil"/>
              <w:right w:val="nil"/>
            </w:tcBorders>
            <w:shd w:val="clear" w:color="auto" w:fill="auto"/>
            <w:vAlign w:val="center"/>
            <w:hideMark/>
          </w:tcPr>
          <w:p w14:paraId="0CA0B3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D1" w14:textId="77777777">
        <w:trPr>
          <w:trHeight w:val="330"/>
        </w:trPr>
        <w:tc>
          <w:tcPr>
            <w:tcW w:w="7420" w:type="dxa"/>
            <w:tcBorders>
              <w:top w:val="nil"/>
              <w:left w:val="nil"/>
              <w:bottom w:val="nil"/>
              <w:right w:val="nil"/>
            </w:tcBorders>
            <w:shd w:val="clear" w:color="auto" w:fill="auto"/>
            <w:vAlign w:val="center"/>
            <w:hideMark/>
          </w:tcPr>
          <w:p w14:paraId="0CA0B3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D3" w14:textId="77777777">
        <w:trPr>
          <w:trHeight w:val="45"/>
        </w:trPr>
        <w:tc>
          <w:tcPr>
            <w:tcW w:w="7420" w:type="dxa"/>
            <w:tcBorders>
              <w:top w:val="nil"/>
              <w:left w:val="nil"/>
              <w:bottom w:val="nil"/>
              <w:right w:val="nil"/>
            </w:tcBorders>
            <w:shd w:val="clear" w:color="auto" w:fill="auto"/>
            <w:vAlign w:val="center"/>
            <w:hideMark/>
          </w:tcPr>
          <w:p w14:paraId="0CA0B3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D5" w14:textId="77777777">
        <w:trPr>
          <w:trHeight w:val="330"/>
        </w:trPr>
        <w:tc>
          <w:tcPr>
            <w:tcW w:w="7420" w:type="dxa"/>
            <w:tcBorders>
              <w:top w:val="nil"/>
              <w:left w:val="nil"/>
              <w:bottom w:val="nil"/>
              <w:right w:val="nil"/>
            </w:tcBorders>
            <w:shd w:val="clear" w:color="auto" w:fill="auto"/>
            <w:vAlign w:val="center"/>
            <w:hideMark/>
          </w:tcPr>
          <w:p w14:paraId="0CA0B3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Κ.Κ.Ε: </w:t>
            </w:r>
            <w:r w:rsidRPr="0029074D">
              <w:rPr>
                <w:rFonts w:ascii="Calibri" w:eastAsia="Times New Roman" w:hAnsi="Calibri" w:cs="Calibri"/>
                <w:color w:val="000000"/>
                <w:sz w:val="22"/>
                <w:szCs w:val="22"/>
              </w:rPr>
              <w:t>OXI</w:t>
            </w:r>
          </w:p>
        </w:tc>
      </w:tr>
      <w:tr w:rsidR="008679D8" w14:paraId="0CA0B3D7" w14:textId="77777777">
        <w:trPr>
          <w:trHeight w:val="45"/>
        </w:trPr>
        <w:tc>
          <w:tcPr>
            <w:tcW w:w="7420" w:type="dxa"/>
            <w:tcBorders>
              <w:top w:val="nil"/>
              <w:left w:val="nil"/>
              <w:bottom w:val="nil"/>
              <w:right w:val="nil"/>
            </w:tcBorders>
            <w:shd w:val="clear" w:color="auto" w:fill="auto"/>
            <w:vAlign w:val="center"/>
            <w:hideMark/>
          </w:tcPr>
          <w:p w14:paraId="0CA0B3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D9" w14:textId="77777777">
        <w:trPr>
          <w:trHeight w:val="330"/>
        </w:trPr>
        <w:tc>
          <w:tcPr>
            <w:tcW w:w="7420" w:type="dxa"/>
            <w:tcBorders>
              <w:top w:val="nil"/>
              <w:left w:val="nil"/>
              <w:bottom w:val="nil"/>
              <w:right w:val="nil"/>
            </w:tcBorders>
            <w:shd w:val="clear" w:color="auto" w:fill="auto"/>
            <w:vAlign w:val="center"/>
            <w:hideMark/>
          </w:tcPr>
          <w:p w14:paraId="0CA0B3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DB" w14:textId="77777777">
        <w:trPr>
          <w:trHeight w:val="30"/>
        </w:trPr>
        <w:tc>
          <w:tcPr>
            <w:tcW w:w="7420" w:type="dxa"/>
            <w:tcBorders>
              <w:top w:val="nil"/>
              <w:left w:val="nil"/>
              <w:bottom w:val="nil"/>
              <w:right w:val="nil"/>
            </w:tcBorders>
            <w:shd w:val="clear" w:color="auto" w:fill="auto"/>
            <w:vAlign w:val="center"/>
            <w:hideMark/>
          </w:tcPr>
          <w:p w14:paraId="0CA0B3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DD" w14:textId="77777777">
        <w:trPr>
          <w:trHeight w:val="150"/>
        </w:trPr>
        <w:tc>
          <w:tcPr>
            <w:tcW w:w="7420" w:type="dxa"/>
            <w:tcBorders>
              <w:top w:val="nil"/>
              <w:left w:val="nil"/>
              <w:bottom w:val="nil"/>
              <w:right w:val="nil"/>
            </w:tcBorders>
            <w:shd w:val="clear" w:color="auto" w:fill="auto"/>
            <w:vAlign w:val="center"/>
            <w:hideMark/>
          </w:tcPr>
          <w:p w14:paraId="0CA0B3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DF" w14:textId="77777777">
        <w:trPr>
          <w:trHeight w:val="345"/>
        </w:trPr>
        <w:tc>
          <w:tcPr>
            <w:tcW w:w="7420" w:type="dxa"/>
            <w:tcBorders>
              <w:top w:val="nil"/>
              <w:left w:val="nil"/>
              <w:bottom w:val="nil"/>
              <w:right w:val="nil"/>
            </w:tcBorders>
            <w:shd w:val="clear" w:color="auto" w:fill="auto"/>
            <w:vAlign w:val="center"/>
            <w:hideMark/>
          </w:tcPr>
          <w:p w14:paraId="0CA0B3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E1" w14:textId="77777777">
        <w:trPr>
          <w:trHeight w:val="330"/>
        </w:trPr>
        <w:tc>
          <w:tcPr>
            <w:tcW w:w="7420" w:type="dxa"/>
            <w:tcBorders>
              <w:top w:val="nil"/>
              <w:left w:val="nil"/>
              <w:bottom w:val="nil"/>
              <w:right w:val="nil"/>
            </w:tcBorders>
            <w:shd w:val="clear" w:color="auto" w:fill="auto"/>
            <w:vAlign w:val="center"/>
            <w:hideMark/>
          </w:tcPr>
          <w:p w14:paraId="0CA0B3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64 ως έχει     ΚΑΤΑ ΠΛΕΙΟΨΗΦΙΑ</w:t>
            </w:r>
          </w:p>
        </w:tc>
      </w:tr>
      <w:tr w:rsidR="008679D8" w14:paraId="0CA0B3E3" w14:textId="77777777">
        <w:trPr>
          <w:trHeight w:val="105"/>
        </w:trPr>
        <w:tc>
          <w:tcPr>
            <w:tcW w:w="7420" w:type="dxa"/>
            <w:tcBorders>
              <w:top w:val="nil"/>
              <w:left w:val="nil"/>
              <w:bottom w:val="nil"/>
              <w:right w:val="nil"/>
            </w:tcBorders>
            <w:shd w:val="clear" w:color="auto" w:fill="auto"/>
            <w:vAlign w:val="center"/>
            <w:hideMark/>
          </w:tcPr>
          <w:p w14:paraId="0CA0B3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E5" w14:textId="77777777">
        <w:trPr>
          <w:trHeight w:val="330"/>
        </w:trPr>
        <w:tc>
          <w:tcPr>
            <w:tcW w:w="7420" w:type="dxa"/>
            <w:tcBorders>
              <w:top w:val="nil"/>
              <w:left w:val="nil"/>
              <w:bottom w:val="nil"/>
              <w:right w:val="nil"/>
            </w:tcBorders>
            <w:shd w:val="clear" w:color="auto" w:fill="auto"/>
            <w:vAlign w:val="center"/>
            <w:hideMark/>
          </w:tcPr>
          <w:p w14:paraId="0CA0B3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3E7" w14:textId="77777777">
        <w:trPr>
          <w:trHeight w:val="30"/>
        </w:trPr>
        <w:tc>
          <w:tcPr>
            <w:tcW w:w="7420" w:type="dxa"/>
            <w:tcBorders>
              <w:top w:val="nil"/>
              <w:left w:val="nil"/>
              <w:bottom w:val="nil"/>
              <w:right w:val="nil"/>
            </w:tcBorders>
            <w:shd w:val="clear" w:color="auto" w:fill="auto"/>
            <w:vAlign w:val="center"/>
            <w:hideMark/>
          </w:tcPr>
          <w:p w14:paraId="0CA0B3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E9" w14:textId="77777777">
        <w:trPr>
          <w:trHeight w:val="330"/>
        </w:trPr>
        <w:tc>
          <w:tcPr>
            <w:tcW w:w="7420" w:type="dxa"/>
            <w:tcBorders>
              <w:top w:val="nil"/>
              <w:left w:val="nil"/>
              <w:bottom w:val="nil"/>
              <w:right w:val="nil"/>
            </w:tcBorders>
            <w:shd w:val="clear" w:color="auto" w:fill="auto"/>
            <w:vAlign w:val="center"/>
            <w:hideMark/>
          </w:tcPr>
          <w:p w14:paraId="0CA0B3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3EB" w14:textId="77777777">
        <w:trPr>
          <w:trHeight w:val="45"/>
        </w:trPr>
        <w:tc>
          <w:tcPr>
            <w:tcW w:w="7420" w:type="dxa"/>
            <w:tcBorders>
              <w:top w:val="nil"/>
              <w:left w:val="nil"/>
              <w:bottom w:val="nil"/>
              <w:right w:val="nil"/>
            </w:tcBorders>
            <w:shd w:val="clear" w:color="auto" w:fill="auto"/>
            <w:vAlign w:val="center"/>
            <w:hideMark/>
          </w:tcPr>
          <w:p w14:paraId="0CA0B3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ED" w14:textId="77777777">
        <w:trPr>
          <w:trHeight w:val="330"/>
        </w:trPr>
        <w:tc>
          <w:tcPr>
            <w:tcW w:w="7420" w:type="dxa"/>
            <w:tcBorders>
              <w:top w:val="nil"/>
              <w:left w:val="nil"/>
              <w:bottom w:val="nil"/>
              <w:right w:val="nil"/>
            </w:tcBorders>
            <w:shd w:val="clear" w:color="auto" w:fill="auto"/>
            <w:vAlign w:val="center"/>
            <w:hideMark/>
          </w:tcPr>
          <w:p w14:paraId="0CA0B3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3EF" w14:textId="77777777">
        <w:trPr>
          <w:trHeight w:val="45"/>
        </w:trPr>
        <w:tc>
          <w:tcPr>
            <w:tcW w:w="7420" w:type="dxa"/>
            <w:tcBorders>
              <w:top w:val="nil"/>
              <w:left w:val="nil"/>
              <w:bottom w:val="nil"/>
              <w:right w:val="nil"/>
            </w:tcBorders>
            <w:shd w:val="clear" w:color="auto" w:fill="auto"/>
            <w:vAlign w:val="center"/>
            <w:hideMark/>
          </w:tcPr>
          <w:p w14:paraId="0CA0B3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F1" w14:textId="77777777">
        <w:trPr>
          <w:trHeight w:val="330"/>
        </w:trPr>
        <w:tc>
          <w:tcPr>
            <w:tcW w:w="7420" w:type="dxa"/>
            <w:tcBorders>
              <w:top w:val="nil"/>
              <w:left w:val="nil"/>
              <w:bottom w:val="nil"/>
              <w:right w:val="nil"/>
            </w:tcBorders>
            <w:shd w:val="clear" w:color="auto" w:fill="auto"/>
            <w:vAlign w:val="center"/>
            <w:hideMark/>
          </w:tcPr>
          <w:p w14:paraId="0CA0B3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3F3" w14:textId="77777777">
        <w:trPr>
          <w:trHeight w:val="45"/>
        </w:trPr>
        <w:tc>
          <w:tcPr>
            <w:tcW w:w="7420" w:type="dxa"/>
            <w:tcBorders>
              <w:top w:val="nil"/>
              <w:left w:val="nil"/>
              <w:bottom w:val="nil"/>
              <w:right w:val="nil"/>
            </w:tcBorders>
            <w:shd w:val="clear" w:color="auto" w:fill="auto"/>
            <w:vAlign w:val="center"/>
            <w:hideMark/>
          </w:tcPr>
          <w:p w14:paraId="0CA0B3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F5" w14:textId="77777777">
        <w:trPr>
          <w:trHeight w:val="330"/>
        </w:trPr>
        <w:tc>
          <w:tcPr>
            <w:tcW w:w="7420" w:type="dxa"/>
            <w:tcBorders>
              <w:top w:val="nil"/>
              <w:left w:val="nil"/>
              <w:bottom w:val="nil"/>
              <w:right w:val="nil"/>
            </w:tcBorders>
            <w:shd w:val="clear" w:color="auto" w:fill="auto"/>
            <w:vAlign w:val="center"/>
            <w:hideMark/>
          </w:tcPr>
          <w:p w14:paraId="0CA0B3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3F7" w14:textId="77777777">
        <w:trPr>
          <w:trHeight w:val="45"/>
        </w:trPr>
        <w:tc>
          <w:tcPr>
            <w:tcW w:w="7420" w:type="dxa"/>
            <w:tcBorders>
              <w:top w:val="nil"/>
              <w:left w:val="nil"/>
              <w:bottom w:val="nil"/>
              <w:right w:val="nil"/>
            </w:tcBorders>
            <w:shd w:val="clear" w:color="auto" w:fill="auto"/>
            <w:vAlign w:val="center"/>
            <w:hideMark/>
          </w:tcPr>
          <w:p w14:paraId="0CA0B3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F9" w14:textId="77777777">
        <w:trPr>
          <w:trHeight w:val="330"/>
        </w:trPr>
        <w:tc>
          <w:tcPr>
            <w:tcW w:w="7420" w:type="dxa"/>
            <w:tcBorders>
              <w:top w:val="nil"/>
              <w:left w:val="nil"/>
              <w:bottom w:val="nil"/>
              <w:right w:val="nil"/>
            </w:tcBorders>
            <w:shd w:val="clear" w:color="auto" w:fill="auto"/>
            <w:vAlign w:val="center"/>
            <w:hideMark/>
          </w:tcPr>
          <w:p w14:paraId="0CA0B3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3FB" w14:textId="77777777">
        <w:trPr>
          <w:trHeight w:val="30"/>
        </w:trPr>
        <w:tc>
          <w:tcPr>
            <w:tcW w:w="7420" w:type="dxa"/>
            <w:tcBorders>
              <w:top w:val="nil"/>
              <w:left w:val="nil"/>
              <w:bottom w:val="nil"/>
              <w:right w:val="nil"/>
            </w:tcBorders>
            <w:shd w:val="clear" w:color="auto" w:fill="auto"/>
            <w:vAlign w:val="center"/>
            <w:hideMark/>
          </w:tcPr>
          <w:p w14:paraId="0CA0B3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3FD" w14:textId="77777777">
        <w:trPr>
          <w:trHeight w:val="150"/>
        </w:trPr>
        <w:tc>
          <w:tcPr>
            <w:tcW w:w="7420" w:type="dxa"/>
            <w:tcBorders>
              <w:top w:val="nil"/>
              <w:left w:val="nil"/>
              <w:bottom w:val="nil"/>
              <w:right w:val="nil"/>
            </w:tcBorders>
            <w:shd w:val="clear" w:color="auto" w:fill="auto"/>
            <w:vAlign w:val="center"/>
            <w:hideMark/>
          </w:tcPr>
          <w:p w14:paraId="0CA0B3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3FF" w14:textId="77777777">
        <w:trPr>
          <w:trHeight w:val="345"/>
        </w:trPr>
        <w:tc>
          <w:tcPr>
            <w:tcW w:w="7420" w:type="dxa"/>
            <w:tcBorders>
              <w:top w:val="nil"/>
              <w:left w:val="nil"/>
              <w:bottom w:val="nil"/>
              <w:right w:val="nil"/>
            </w:tcBorders>
            <w:shd w:val="clear" w:color="auto" w:fill="auto"/>
            <w:vAlign w:val="center"/>
            <w:hideMark/>
          </w:tcPr>
          <w:p w14:paraId="0CA0B3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01" w14:textId="77777777">
        <w:trPr>
          <w:trHeight w:val="330"/>
        </w:trPr>
        <w:tc>
          <w:tcPr>
            <w:tcW w:w="7420" w:type="dxa"/>
            <w:tcBorders>
              <w:top w:val="nil"/>
              <w:left w:val="nil"/>
              <w:bottom w:val="nil"/>
              <w:right w:val="nil"/>
            </w:tcBorders>
            <w:shd w:val="clear" w:color="auto" w:fill="auto"/>
            <w:vAlign w:val="center"/>
            <w:hideMark/>
          </w:tcPr>
          <w:p w14:paraId="0CA0B4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65 ως έχει     ΚΑΤΑ ΠΛΕΙΟΨΗΦΙΑ</w:t>
            </w:r>
          </w:p>
        </w:tc>
      </w:tr>
      <w:tr w:rsidR="008679D8" w14:paraId="0CA0B403" w14:textId="77777777">
        <w:trPr>
          <w:trHeight w:val="105"/>
        </w:trPr>
        <w:tc>
          <w:tcPr>
            <w:tcW w:w="7420" w:type="dxa"/>
            <w:tcBorders>
              <w:top w:val="nil"/>
              <w:left w:val="nil"/>
              <w:bottom w:val="nil"/>
              <w:right w:val="nil"/>
            </w:tcBorders>
            <w:shd w:val="clear" w:color="auto" w:fill="auto"/>
            <w:vAlign w:val="center"/>
            <w:hideMark/>
          </w:tcPr>
          <w:p w14:paraId="0CA0B4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05" w14:textId="77777777">
        <w:trPr>
          <w:trHeight w:val="330"/>
        </w:trPr>
        <w:tc>
          <w:tcPr>
            <w:tcW w:w="7420" w:type="dxa"/>
            <w:tcBorders>
              <w:top w:val="nil"/>
              <w:left w:val="nil"/>
              <w:bottom w:val="nil"/>
              <w:right w:val="nil"/>
            </w:tcBorders>
            <w:shd w:val="clear" w:color="auto" w:fill="auto"/>
            <w:vAlign w:val="center"/>
            <w:hideMark/>
          </w:tcPr>
          <w:p w14:paraId="0CA0B4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07" w14:textId="77777777">
        <w:trPr>
          <w:trHeight w:val="30"/>
        </w:trPr>
        <w:tc>
          <w:tcPr>
            <w:tcW w:w="7420" w:type="dxa"/>
            <w:tcBorders>
              <w:top w:val="nil"/>
              <w:left w:val="nil"/>
              <w:bottom w:val="nil"/>
              <w:right w:val="nil"/>
            </w:tcBorders>
            <w:shd w:val="clear" w:color="auto" w:fill="auto"/>
            <w:vAlign w:val="center"/>
            <w:hideMark/>
          </w:tcPr>
          <w:p w14:paraId="0CA0B4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09" w14:textId="77777777">
        <w:trPr>
          <w:trHeight w:val="345"/>
        </w:trPr>
        <w:tc>
          <w:tcPr>
            <w:tcW w:w="7420" w:type="dxa"/>
            <w:tcBorders>
              <w:top w:val="nil"/>
              <w:left w:val="nil"/>
              <w:bottom w:val="nil"/>
              <w:right w:val="nil"/>
            </w:tcBorders>
            <w:shd w:val="clear" w:color="auto" w:fill="auto"/>
            <w:vAlign w:val="center"/>
            <w:hideMark/>
          </w:tcPr>
          <w:p w14:paraId="0CA0B4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0B" w14:textId="77777777">
        <w:trPr>
          <w:trHeight w:val="30"/>
        </w:trPr>
        <w:tc>
          <w:tcPr>
            <w:tcW w:w="7420" w:type="dxa"/>
            <w:tcBorders>
              <w:top w:val="nil"/>
              <w:left w:val="nil"/>
              <w:bottom w:val="nil"/>
              <w:right w:val="nil"/>
            </w:tcBorders>
            <w:shd w:val="clear" w:color="auto" w:fill="auto"/>
            <w:vAlign w:val="center"/>
            <w:hideMark/>
          </w:tcPr>
          <w:p w14:paraId="0CA0B4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0D" w14:textId="77777777">
        <w:trPr>
          <w:trHeight w:val="330"/>
        </w:trPr>
        <w:tc>
          <w:tcPr>
            <w:tcW w:w="7420" w:type="dxa"/>
            <w:tcBorders>
              <w:top w:val="nil"/>
              <w:left w:val="nil"/>
              <w:bottom w:val="nil"/>
              <w:right w:val="nil"/>
            </w:tcBorders>
            <w:shd w:val="clear" w:color="auto" w:fill="auto"/>
            <w:vAlign w:val="center"/>
            <w:hideMark/>
          </w:tcPr>
          <w:p w14:paraId="0CA0B4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0F" w14:textId="77777777">
        <w:trPr>
          <w:trHeight w:val="45"/>
        </w:trPr>
        <w:tc>
          <w:tcPr>
            <w:tcW w:w="7420" w:type="dxa"/>
            <w:tcBorders>
              <w:top w:val="nil"/>
              <w:left w:val="nil"/>
              <w:bottom w:val="nil"/>
              <w:right w:val="nil"/>
            </w:tcBorders>
            <w:shd w:val="clear" w:color="auto" w:fill="auto"/>
            <w:vAlign w:val="center"/>
            <w:hideMark/>
          </w:tcPr>
          <w:p w14:paraId="0CA0B4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11" w14:textId="77777777">
        <w:trPr>
          <w:trHeight w:val="330"/>
        </w:trPr>
        <w:tc>
          <w:tcPr>
            <w:tcW w:w="7420" w:type="dxa"/>
            <w:tcBorders>
              <w:top w:val="nil"/>
              <w:left w:val="nil"/>
              <w:bottom w:val="nil"/>
              <w:right w:val="nil"/>
            </w:tcBorders>
            <w:shd w:val="clear" w:color="auto" w:fill="auto"/>
            <w:vAlign w:val="center"/>
            <w:hideMark/>
          </w:tcPr>
          <w:p w14:paraId="0CA0B4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13" w14:textId="77777777">
        <w:trPr>
          <w:trHeight w:val="45"/>
        </w:trPr>
        <w:tc>
          <w:tcPr>
            <w:tcW w:w="7420" w:type="dxa"/>
            <w:tcBorders>
              <w:top w:val="nil"/>
              <w:left w:val="nil"/>
              <w:bottom w:val="nil"/>
              <w:right w:val="nil"/>
            </w:tcBorders>
            <w:shd w:val="clear" w:color="auto" w:fill="auto"/>
            <w:vAlign w:val="center"/>
            <w:hideMark/>
          </w:tcPr>
          <w:p w14:paraId="0CA0B4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15" w14:textId="77777777">
        <w:trPr>
          <w:trHeight w:val="330"/>
        </w:trPr>
        <w:tc>
          <w:tcPr>
            <w:tcW w:w="7420" w:type="dxa"/>
            <w:tcBorders>
              <w:top w:val="nil"/>
              <w:left w:val="nil"/>
              <w:bottom w:val="nil"/>
              <w:right w:val="nil"/>
            </w:tcBorders>
            <w:shd w:val="clear" w:color="auto" w:fill="auto"/>
            <w:vAlign w:val="center"/>
            <w:hideMark/>
          </w:tcPr>
          <w:p w14:paraId="0CA0B4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Κ.Κ.Ε: OXI</w:t>
            </w:r>
          </w:p>
        </w:tc>
      </w:tr>
      <w:tr w:rsidR="008679D8" w14:paraId="0CA0B417" w14:textId="77777777">
        <w:trPr>
          <w:trHeight w:val="45"/>
        </w:trPr>
        <w:tc>
          <w:tcPr>
            <w:tcW w:w="7420" w:type="dxa"/>
            <w:tcBorders>
              <w:top w:val="nil"/>
              <w:left w:val="nil"/>
              <w:bottom w:val="nil"/>
              <w:right w:val="nil"/>
            </w:tcBorders>
            <w:shd w:val="clear" w:color="auto" w:fill="auto"/>
            <w:vAlign w:val="center"/>
            <w:hideMark/>
          </w:tcPr>
          <w:p w14:paraId="0CA0B4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19" w14:textId="77777777">
        <w:trPr>
          <w:trHeight w:val="330"/>
        </w:trPr>
        <w:tc>
          <w:tcPr>
            <w:tcW w:w="7420" w:type="dxa"/>
            <w:tcBorders>
              <w:top w:val="nil"/>
              <w:left w:val="nil"/>
              <w:bottom w:val="nil"/>
              <w:right w:val="nil"/>
            </w:tcBorders>
            <w:shd w:val="clear" w:color="auto" w:fill="auto"/>
            <w:vAlign w:val="center"/>
            <w:hideMark/>
          </w:tcPr>
          <w:p w14:paraId="0CA0B4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B41B" w14:textId="77777777">
        <w:trPr>
          <w:trHeight w:val="30"/>
        </w:trPr>
        <w:tc>
          <w:tcPr>
            <w:tcW w:w="7420" w:type="dxa"/>
            <w:tcBorders>
              <w:top w:val="nil"/>
              <w:left w:val="nil"/>
              <w:bottom w:val="nil"/>
              <w:right w:val="nil"/>
            </w:tcBorders>
            <w:shd w:val="clear" w:color="auto" w:fill="auto"/>
            <w:vAlign w:val="center"/>
            <w:hideMark/>
          </w:tcPr>
          <w:p w14:paraId="0CA0B4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1D" w14:textId="77777777">
        <w:trPr>
          <w:trHeight w:val="150"/>
        </w:trPr>
        <w:tc>
          <w:tcPr>
            <w:tcW w:w="7420" w:type="dxa"/>
            <w:tcBorders>
              <w:top w:val="nil"/>
              <w:left w:val="nil"/>
              <w:bottom w:val="nil"/>
              <w:right w:val="nil"/>
            </w:tcBorders>
            <w:shd w:val="clear" w:color="auto" w:fill="auto"/>
            <w:vAlign w:val="center"/>
            <w:hideMark/>
          </w:tcPr>
          <w:p w14:paraId="0CA0B4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1F" w14:textId="77777777">
        <w:trPr>
          <w:trHeight w:val="345"/>
        </w:trPr>
        <w:tc>
          <w:tcPr>
            <w:tcW w:w="7420" w:type="dxa"/>
            <w:tcBorders>
              <w:top w:val="nil"/>
              <w:left w:val="nil"/>
              <w:bottom w:val="nil"/>
              <w:right w:val="nil"/>
            </w:tcBorders>
            <w:shd w:val="clear" w:color="auto" w:fill="auto"/>
            <w:vAlign w:val="center"/>
            <w:hideMark/>
          </w:tcPr>
          <w:p w14:paraId="0CA0B4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21" w14:textId="77777777">
        <w:trPr>
          <w:trHeight w:val="330"/>
        </w:trPr>
        <w:tc>
          <w:tcPr>
            <w:tcW w:w="7420" w:type="dxa"/>
            <w:tcBorders>
              <w:top w:val="nil"/>
              <w:left w:val="nil"/>
              <w:bottom w:val="nil"/>
              <w:right w:val="nil"/>
            </w:tcBorders>
            <w:shd w:val="clear" w:color="auto" w:fill="auto"/>
            <w:vAlign w:val="center"/>
            <w:hideMark/>
          </w:tcPr>
          <w:p w14:paraId="0CA0B4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66 ως έχει     ΚΑΤΑ ΠΛΕΙΟΨΗΦΙΑ</w:t>
            </w:r>
          </w:p>
        </w:tc>
      </w:tr>
      <w:tr w:rsidR="008679D8" w14:paraId="0CA0B423" w14:textId="77777777">
        <w:trPr>
          <w:trHeight w:val="105"/>
        </w:trPr>
        <w:tc>
          <w:tcPr>
            <w:tcW w:w="7420" w:type="dxa"/>
            <w:tcBorders>
              <w:top w:val="nil"/>
              <w:left w:val="nil"/>
              <w:bottom w:val="nil"/>
              <w:right w:val="nil"/>
            </w:tcBorders>
            <w:shd w:val="clear" w:color="auto" w:fill="auto"/>
            <w:vAlign w:val="center"/>
            <w:hideMark/>
          </w:tcPr>
          <w:p w14:paraId="0CA0B4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25" w14:textId="77777777">
        <w:trPr>
          <w:trHeight w:val="330"/>
        </w:trPr>
        <w:tc>
          <w:tcPr>
            <w:tcW w:w="7420" w:type="dxa"/>
            <w:tcBorders>
              <w:top w:val="nil"/>
              <w:left w:val="nil"/>
              <w:bottom w:val="nil"/>
              <w:right w:val="nil"/>
            </w:tcBorders>
            <w:shd w:val="clear" w:color="auto" w:fill="auto"/>
            <w:vAlign w:val="center"/>
            <w:hideMark/>
          </w:tcPr>
          <w:p w14:paraId="0CA0B4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27" w14:textId="77777777">
        <w:trPr>
          <w:trHeight w:val="45"/>
        </w:trPr>
        <w:tc>
          <w:tcPr>
            <w:tcW w:w="7420" w:type="dxa"/>
            <w:tcBorders>
              <w:top w:val="nil"/>
              <w:left w:val="nil"/>
              <w:bottom w:val="nil"/>
              <w:right w:val="nil"/>
            </w:tcBorders>
            <w:shd w:val="clear" w:color="auto" w:fill="auto"/>
            <w:vAlign w:val="center"/>
            <w:hideMark/>
          </w:tcPr>
          <w:p w14:paraId="0CA0B4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29" w14:textId="77777777">
        <w:trPr>
          <w:trHeight w:val="330"/>
        </w:trPr>
        <w:tc>
          <w:tcPr>
            <w:tcW w:w="7420" w:type="dxa"/>
            <w:tcBorders>
              <w:top w:val="nil"/>
              <w:left w:val="nil"/>
              <w:bottom w:val="nil"/>
              <w:right w:val="nil"/>
            </w:tcBorders>
            <w:shd w:val="clear" w:color="auto" w:fill="auto"/>
            <w:vAlign w:val="center"/>
            <w:hideMark/>
          </w:tcPr>
          <w:p w14:paraId="0CA0B4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2B" w14:textId="77777777">
        <w:trPr>
          <w:trHeight w:val="30"/>
        </w:trPr>
        <w:tc>
          <w:tcPr>
            <w:tcW w:w="7420" w:type="dxa"/>
            <w:tcBorders>
              <w:top w:val="nil"/>
              <w:left w:val="nil"/>
              <w:bottom w:val="nil"/>
              <w:right w:val="nil"/>
            </w:tcBorders>
            <w:shd w:val="clear" w:color="auto" w:fill="auto"/>
            <w:vAlign w:val="center"/>
            <w:hideMark/>
          </w:tcPr>
          <w:p w14:paraId="0CA0B4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2D" w14:textId="77777777">
        <w:trPr>
          <w:trHeight w:val="330"/>
        </w:trPr>
        <w:tc>
          <w:tcPr>
            <w:tcW w:w="7420" w:type="dxa"/>
            <w:tcBorders>
              <w:top w:val="nil"/>
              <w:left w:val="nil"/>
              <w:bottom w:val="nil"/>
              <w:right w:val="nil"/>
            </w:tcBorders>
            <w:shd w:val="clear" w:color="auto" w:fill="auto"/>
            <w:vAlign w:val="center"/>
            <w:hideMark/>
          </w:tcPr>
          <w:p w14:paraId="0CA0B4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2F" w14:textId="77777777">
        <w:trPr>
          <w:trHeight w:val="45"/>
        </w:trPr>
        <w:tc>
          <w:tcPr>
            <w:tcW w:w="7420" w:type="dxa"/>
            <w:tcBorders>
              <w:top w:val="nil"/>
              <w:left w:val="nil"/>
              <w:bottom w:val="nil"/>
              <w:right w:val="nil"/>
            </w:tcBorders>
            <w:shd w:val="clear" w:color="auto" w:fill="auto"/>
            <w:vAlign w:val="center"/>
            <w:hideMark/>
          </w:tcPr>
          <w:p w14:paraId="0CA0B4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31" w14:textId="77777777">
        <w:trPr>
          <w:trHeight w:val="330"/>
        </w:trPr>
        <w:tc>
          <w:tcPr>
            <w:tcW w:w="7420" w:type="dxa"/>
            <w:tcBorders>
              <w:top w:val="nil"/>
              <w:left w:val="nil"/>
              <w:bottom w:val="nil"/>
              <w:right w:val="nil"/>
            </w:tcBorders>
            <w:shd w:val="clear" w:color="auto" w:fill="auto"/>
            <w:vAlign w:val="center"/>
            <w:hideMark/>
          </w:tcPr>
          <w:p w14:paraId="0CA0B4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33" w14:textId="77777777">
        <w:trPr>
          <w:trHeight w:val="45"/>
        </w:trPr>
        <w:tc>
          <w:tcPr>
            <w:tcW w:w="7420" w:type="dxa"/>
            <w:tcBorders>
              <w:top w:val="nil"/>
              <w:left w:val="nil"/>
              <w:bottom w:val="nil"/>
              <w:right w:val="nil"/>
            </w:tcBorders>
            <w:shd w:val="clear" w:color="auto" w:fill="auto"/>
            <w:vAlign w:val="center"/>
            <w:hideMark/>
          </w:tcPr>
          <w:p w14:paraId="0CA0B4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35" w14:textId="77777777">
        <w:trPr>
          <w:trHeight w:val="330"/>
        </w:trPr>
        <w:tc>
          <w:tcPr>
            <w:tcW w:w="7420" w:type="dxa"/>
            <w:tcBorders>
              <w:top w:val="nil"/>
              <w:left w:val="nil"/>
              <w:bottom w:val="nil"/>
              <w:right w:val="nil"/>
            </w:tcBorders>
            <w:shd w:val="clear" w:color="auto" w:fill="auto"/>
            <w:vAlign w:val="center"/>
            <w:hideMark/>
          </w:tcPr>
          <w:p w14:paraId="0CA0B4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37" w14:textId="77777777">
        <w:trPr>
          <w:trHeight w:val="45"/>
        </w:trPr>
        <w:tc>
          <w:tcPr>
            <w:tcW w:w="7420" w:type="dxa"/>
            <w:tcBorders>
              <w:top w:val="nil"/>
              <w:left w:val="nil"/>
              <w:bottom w:val="nil"/>
              <w:right w:val="nil"/>
            </w:tcBorders>
            <w:shd w:val="clear" w:color="auto" w:fill="auto"/>
            <w:vAlign w:val="center"/>
            <w:hideMark/>
          </w:tcPr>
          <w:p w14:paraId="0CA0B4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39" w14:textId="77777777">
        <w:trPr>
          <w:trHeight w:val="330"/>
        </w:trPr>
        <w:tc>
          <w:tcPr>
            <w:tcW w:w="7420" w:type="dxa"/>
            <w:tcBorders>
              <w:top w:val="nil"/>
              <w:left w:val="nil"/>
              <w:bottom w:val="nil"/>
              <w:right w:val="nil"/>
            </w:tcBorders>
            <w:shd w:val="clear" w:color="auto" w:fill="auto"/>
            <w:vAlign w:val="center"/>
            <w:hideMark/>
          </w:tcPr>
          <w:p w14:paraId="0CA0B4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3B" w14:textId="77777777">
        <w:trPr>
          <w:trHeight w:val="45"/>
        </w:trPr>
        <w:tc>
          <w:tcPr>
            <w:tcW w:w="7420" w:type="dxa"/>
            <w:tcBorders>
              <w:top w:val="nil"/>
              <w:left w:val="nil"/>
              <w:bottom w:val="nil"/>
              <w:right w:val="nil"/>
            </w:tcBorders>
            <w:shd w:val="clear" w:color="auto" w:fill="auto"/>
            <w:vAlign w:val="center"/>
            <w:hideMark/>
          </w:tcPr>
          <w:p w14:paraId="0CA0B4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3D" w14:textId="77777777">
        <w:trPr>
          <w:trHeight w:val="135"/>
        </w:trPr>
        <w:tc>
          <w:tcPr>
            <w:tcW w:w="7420" w:type="dxa"/>
            <w:tcBorders>
              <w:top w:val="nil"/>
              <w:left w:val="nil"/>
              <w:bottom w:val="nil"/>
              <w:right w:val="nil"/>
            </w:tcBorders>
            <w:shd w:val="clear" w:color="auto" w:fill="auto"/>
            <w:vAlign w:val="center"/>
            <w:hideMark/>
          </w:tcPr>
          <w:p w14:paraId="0CA0B4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3F" w14:textId="77777777">
        <w:trPr>
          <w:trHeight w:val="345"/>
        </w:trPr>
        <w:tc>
          <w:tcPr>
            <w:tcW w:w="7420" w:type="dxa"/>
            <w:tcBorders>
              <w:top w:val="nil"/>
              <w:left w:val="nil"/>
              <w:bottom w:val="nil"/>
              <w:right w:val="nil"/>
            </w:tcBorders>
            <w:shd w:val="clear" w:color="auto" w:fill="auto"/>
            <w:vAlign w:val="center"/>
            <w:hideMark/>
          </w:tcPr>
          <w:p w14:paraId="0CA0B4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41" w14:textId="77777777">
        <w:trPr>
          <w:trHeight w:val="330"/>
        </w:trPr>
        <w:tc>
          <w:tcPr>
            <w:tcW w:w="7420" w:type="dxa"/>
            <w:tcBorders>
              <w:top w:val="nil"/>
              <w:left w:val="nil"/>
              <w:bottom w:val="nil"/>
              <w:right w:val="nil"/>
            </w:tcBorders>
            <w:shd w:val="clear" w:color="auto" w:fill="auto"/>
            <w:vAlign w:val="center"/>
            <w:hideMark/>
          </w:tcPr>
          <w:p w14:paraId="0CA0B4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67 ως έχει     ΚΑΤΑ ΠΛΕΙΟΨΗΦΙΑ</w:t>
            </w:r>
          </w:p>
        </w:tc>
      </w:tr>
      <w:tr w:rsidR="008679D8" w14:paraId="0CA0B443" w14:textId="77777777">
        <w:trPr>
          <w:trHeight w:val="105"/>
        </w:trPr>
        <w:tc>
          <w:tcPr>
            <w:tcW w:w="7420" w:type="dxa"/>
            <w:tcBorders>
              <w:top w:val="nil"/>
              <w:left w:val="nil"/>
              <w:bottom w:val="nil"/>
              <w:right w:val="nil"/>
            </w:tcBorders>
            <w:shd w:val="clear" w:color="auto" w:fill="auto"/>
            <w:vAlign w:val="center"/>
            <w:hideMark/>
          </w:tcPr>
          <w:p w14:paraId="0CA0B4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45" w14:textId="77777777">
        <w:trPr>
          <w:trHeight w:val="330"/>
        </w:trPr>
        <w:tc>
          <w:tcPr>
            <w:tcW w:w="7420" w:type="dxa"/>
            <w:tcBorders>
              <w:top w:val="nil"/>
              <w:left w:val="nil"/>
              <w:bottom w:val="nil"/>
              <w:right w:val="nil"/>
            </w:tcBorders>
            <w:shd w:val="clear" w:color="auto" w:fill="auto"/>
            <w:vAlign w:val="center"/>
            <w:hideMark/>
          </w:tcPr>
          <w:p w14:paraId="0CA0B4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47" w14:textId="77777777">
        <w:trPr>
          <w:trHeight w:val="45"/>
        </w:trPr>
        <w:tc>
          <w:tcPr>
            <w:tcW w:w="7420" w:type="dxa"/>
            <w:tcBorders>
              <w:top w:val="nil"/>
              <w:left w:val="nil"/>
              <w:bottom w:val="nil"/>
              <w:right w:val="nil"/>
            </w:tcBorders>
            <w:shd w:val="clear" w:color="auto" w:fill="auto"/>
            <w:vAlign w:val="center"/>
            <w:hideMark/>
          </w:tcPr>
          <w:p w14:paraId="0CA0B4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49" w14:textId="77777777">
        <w:trPr>
          <w:trHeight w:val="330"/>
        </w:trPr>
        <w:tc>
          <w:tcPr>
            <w:tcW w:w="7420" w:type="dxa"/>
            <w:tcBorders>
              <w:top w:val="nil"/>
              <w:left w:val="nil"/>
              <w:bottom w:val="nil"/>
              <w:right w:val="nil"/>
            </w:tcBorders>
            <w:shd w:val="clear" w:color="auto" w:fill="auto"/>
            <w:vAlign w:val="center"/>
            <w:hideMark/>
          </w:tcPr>
          <w:p w14:paraId="0CA0B4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4B" w14:textId="77777777">
        <w:trPr>
          <w:trHeight w:val="30"/>
        </w:trPr>
        <w:tc>
          <w:tcPr>
            <w:tcW w:w="7420" w:type="dxa"/>
            <w:tcBorders>
              <w:top w:val="nil"/>
              <w:left w:val="nil"/>
              <w:bottom w:val="nil"/>
              <w:right w:val="nil"/>
            </w:tcBorders>
            <w:shd w:val="clear" w:color="auto" w:fill="auto"/>
            <w:vAlign w:val="center"/>
            <w:hideMark/>
          </w:tcPr>
          <w:p w14:paraId="0CA0B4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4D" w14:textId="77777777">
        <w:trPr>
          <w:trHeight w:val="345"/>
        </w:trPr>
        <w:tc>
          <w:tcPr>
            <w:tcW w:w="7420" w:type="dxa"/>
            <w:tcBorders>
              <w:top w:val="nil"/>
              <w:left w:val="nil"/>
              <w:bottom w:val="nil"/>
              <w:right w:val="nil"/>
            </w:tcBorders>
            <w:shd w:val="clear" w:color="auto" w:fill="auto"/>
            <w:vAlign w:val="center"/>
            <w:hideMark/>
          </w:tcPr>
          <w:p w14:paraId="0CA0B4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4F" w14:textId="77777777">
        <w:trPr>
          <w:trHeight w:val="30"/>
        </w:trPr>
        <w:tc>
          <w:tcPr>
            <w:tcW w:w="7420" w:type="dxa"/>
            <w:tcBorders>
              <w:top w:val="nil"/>
              <w:left w:val="nil"/>
              <w:bottom w:val="nil"/>
              <w:right w:val="nil"/>
            </w:tcBorders>
            <w:shd w:val="clear" w:color="auto" w:fill="auto"/>
            <w:vAlign w:val="center"/>
            <w:hideMark/>
          </w:tcPr>
          <w:p w14:paraId="0CA0B4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51" w14:textId="77777777">
        <w:trPr>
          <w:trHeight w:val="330"/>
        </w:trPr>
        <w:tc>
          <w:tcPr>
            <w:tcW w:w="7420" w:type="dxa"/>
            <w:tcBorders>
              <w:top w:val="nil"/>
              <w:left w:val="nil"/>
              <w:bottom w:val="nil"/>
              <w:right w:val="nil"/>
            </w:tcBorders>
            <w:shd w:val="clear" w:color="auto" w:fill="auto"/>
            <w:vAlign w:val="center"/>
            <w:hideMark/>
          </w:tcPr>
          <w:p w14:paraId="0CA0B4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53" w14:textId="77777777">
        <w:trPr>
          <w:trHeight w:val="45"/>
        </w:trPr>
        <w:tc>
          <w:tcPr>
            <w:tcW w:w="7420" w:type="dxa"/>
            <w:tcBorders>
              <w:top w:val="nil"/>
              <w:left w:val="nil"/>
              <w:bottom w:val="nil"/>
              <w:right w:val="nil"/>
            </w:tcBorders>
            <w:shd w:val="clear" w:color="auto" w:fill="auto"/>
            <w:vAlign w:val="center"/>
            <w:hideMark/>
          </w:tcPr>
          <w:p w14:paraId="0CA0B4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55" w14:textId="77777777">
        <w:trPr>
          <w:trHeight w:val="330"/>
        </w:trPr>
        <w:tc>
          <w:tcPr>
            <w:tcW w:w="7420" w:type="dxa"/>
            <w:tcBorders>
              <w:top w:val="nil"/>
              <w:left w:val="nil"/>
              <w:bottom w:val="nil"/>
              <w:right w:val="nil"/>
            </w:tcBorders>
            <w:shd w:val="clear" w:color="auto" w:fill="auto"/>
            <w:vAlign w:val="center"/>
            <w:hideMark/>
          </w:tcPr>
          <w:p w14:paraId="0CA0B4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57" w14:textId="77777777">
        <w:trPr>
          <w:trHeight w:val="45"/>
        </w:trPr>
        <w:tc>
          <w:tcPr>
            <w:tcW w:w="7420" w:type="dxa"/>
            <w:tcBorders>
              <w:top w:val="nil"/>
              <w:left w:val="nil"/>
              <w:bottom w:val="nil"/>
              <w:right w:val="nil"/>
            </w:tcBorders>
            <w:shd w:val="clear" w:color="auto" w:fill="auto"/>
            <w:vAlign w:val="center"/>
            <w:hideMark/>
          </w:tcPr>
          <w:p w14:paraId="0CA0B4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59" w14:textId="77777777">
        <w:trPr>
          <w:trHeight w:val="330"/>
        </w:trPr>
        <w:tc>
          <w:tcPr>
            <w:tcW w:w="7420" w:type="dxa"/>
            <w:tcBorders>
              <w:top w:val="nil"/>
              <w:left w:val="nil"/>
              <w:bottom w:val="nil"/>
              <w:right w:val="nil"/>
            </w:tcBorders>
            <w:shd w:val="clear" w:color="auto" w:fill="auto"/>
            <w:vAlign w:val="center"/>
            <w:hideMark/>
          </w:tcPr>
          <w:p w14:paraId="0CA0B4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5B" w14:textId="77777777">
        <w:trPr>
          <w:trHeight w:val="45"/>
        </w:trPr>
        <w:tc>
          <w:tcPr>
            <w:tcW w:w="7420" w:type="dxa"/>
            <w:tcBorders>
              <w:top w:val="nil"/>
              <w:left w:val="nil"/>
              <w:bottom w:val="nil"/>
              <w:right w:val="nil"/>
            </w:tcBorders>
            <w:shd w:val="clear" w:color="auto" w:fill="auto"/>
            <w:vAlign w:val="center"/>
            <w:hideMark/>
          </w:tcPr>
          <w:p w14:paraId="0CA0B4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5D" w14:textId="77777777">
        <w:trPr>
          <w:trHeight w:val="135"/>
        </w:trPr>
        <w:tc>
          <w:tcPr>
            <w:tcW w:w="7420" w:type="dxa"/>
            <w:tcBorders>
              <w:top w:val="nil"/>
              <w:left w:val="nil"/>
              <w:bottom w:val="nil"/>
              <w:right w:val="nil"/>
            </w:tcBorders>
            <w:shd w:val="clear" w:color="auto" w:fill="auto"/>
            <w:vAlign w:val="center"/>
            <w:hideMark/>
          </w:tcPr>
          <w:p w14:paraId="0CA0B4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5F" w14:textId="77777777">
        <w:trPr>
          <w:trHeight w:val="345"/>
        </w:trPr>
        <w:tc>
          <w:tcPr>
            <w:tcW w:w="7420" w:type="dxa"/>
            <w:tcBorders>
              <w:top w:val="nil"/>
              <w:left w:val="nil"/>
              <w:bottom w:val="nil"/>
              <w:right w:val="nil"/>
            </w:tcBorders>
            <w:shd w:val="clear" w:color="auto" w:fill="auto"/>
            <w:vAlign w:val="center"/>
            <w:hideMark/>
          </w:tcPr>
          <w:p w14:paraId="0CA0B4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61" w14:textId="77777777">
        <w:trPr>
          <w:trHeight w:val="330"/>
        </w:trPr>
        <w:tc>
          <w:tcPr>
            <w:tcW w:w="7420" w:type="dxa"/>
            <w:tcBorders>
              <w:top w:val="nil"/>
              <w:left w:val="nil"/>
              <w:bottom w:val="nil"/>
              <w:right w:val="nil"/>
            </w:tcBorders>
            <w:shd w:val="clear" w:color="auto" w:fill="auto"/>
            <w:vAlign w:val="center"/>
            <w:hideMark/>
          </w:tcPr>
          <w:p w14:paraId="0CA0B4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68 ως έχει     ΚΑΤΑ ΠΛΕΙΟΨΗΦΙΑ</w:t>
            </w:r>
          </w:p>
        </w:tc>
      </w:tr>
      <w:tr w:rsidR="008679D8" w14:paraId="0CA0B463" w14:textId="77777777">
        <w:trPr>
          <w:trHeight w:val="105"/>
        </w:trPr>
        <w:tc>
          <w:tcPr>
            <w:tcW w:w="7420" w:type="dxa"/>
            <w:tcBorders>
              <w:top w:val="nil"/>
              <w:left w:val="nil"/>
              <w:bottom w:val="nil"/>
              <w:right w:val="nil"/>
            </w:tcBorders>
            <w:shd w:val="clear" w:color="auto" w:fill="auto"/>
            <w:vAlign w:val="center"/>
            <w:hideMark/>
          </w:tcPr>
          <w:p w14:paraId="0CA0B4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65" w14:textId="77777777">
        <w:trPr>
          <w:trHeight w:val="330"/>
        </w:trPr>
        <w:tc>
          <w:tcPr>
            <w:tcW w:w="7420" w:type="dxa"/>
            <w:tcBorders>
              <w:top w:val="nil"/>
              <w:left w:val="nil"/>
              <w:bottom w:val="nil"/>
              <w:right w:val="nil"/>
            </w:tcBorders>
            <w:shd w:val="clear" w:color="auto" w:fill="auto"/>
            <w:vAlign w:val="center"/>
            <w:hideMark/>
          </w:tcPr>
          <w:p w14:paraId="0CA0B4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67" w14:textId="77777777">
        <w:trPr>
          <w:trHeight w:val="45"/>
        </w:trPr>
        <w:tc>
          <w:tcPr>
            <w:tcW w:w="7420" w:type="dxa"/>
            <w:tcBorders>
              <w:top w:val="nil"/>
              <w:left w:val="nil"/>
              <w:bottom w:val="nil"/>
              <w:right w:val="nil"/>
            </w:tcBorders>
            <w:shd w:val="clear" w:color="auto" w:fill="auto"/>
            <w:vAlign w:val="center"/>
            <w:hideMark/>
          </w:tcPr>
          <w:p w14:paraId="0CA0B4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69" w14:textId="77777777">
        <w:trPr>
          <w:trHeight w:val="330"/>
        </w:trPr>
        <w:tc>
          <w:tcPr>
            <w:tcW w:w="7420" w:type="dxa"/>
            <w:tcBorders>
              <w:top w:val="nil"/>
              <w:left w:val="nil"/>
              <w:bottom w:val="nil"/>
              <w:right w:val="nil"/>
            </w:tcBorders>
            <w:shd w:val="clear" w:color="auto" w:fill="auto"/>
            <w:vAlign w:val="center"/>
            <w:hideMark/>
          </w:tcPr>
          <w:p w14:paraId="0CA0B4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6B" w14:textId="77777777">
        <w:trPr>
          <w:trHeight w:val="45"/>
        </w:trPr>
        <w:tc>
          <w:tcPr>
            <w:tcW w:w="7420" w:type="dxa"/>
            <w:tcBorders>
              <w:top w:val="nil"/>
              <w:left w:val="nil"/>
              <w:bottom w:val="nil"/>
              <w:right w:val="nil"/>
            </w:tcBorders>
            <w:shd w:val="clear" w:color="auto" w:fill="auto"/>
            <w:vAlign w:val="center"/>
            <w:hideMark/>
          </w:tcPr>
          <w:p w14:paraId="0CA0B4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6D" w14:textId="77777777">
        <w:trPr>
          <w:trHeight w:val="330"/>
        </w:trPr>
        <w:tc>
          <w:tcPr>
            <w:tcW w:w="7420" w:type="dxa"/>
            <w:tcBorders>
              <w:top w:val="nil"/>
              <w:left w:val="nil"/>
              <w:bottom w:val="nil"/>
              <w:right w:val="nil"/>
            </w:tcBorders>
            <w:shd w:val="clear" w:color="auto" w:fill="auto"/>
            <w:vAlign w:val="center"/>
            <w:hideMark/>
          </w:tcPr>
          <w:p w14:paraId="0CA0B4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6F" w14:textId="77777777">
        <w:trPr>
          <w:trHeight w:val="30"/>
        </w:trPr>
        <w:tc>
          <w:tcPr>
            <w:tcW w:w="7420" w:type="dxa"/>
            <w:tcBorders>
              <w:top w:val="nil"/>
              <w:left w:val="nil"/>
              <w:bottom w:val="nil"/>
              <w:right w:val="nil"/>
            </w:tcBorders>
            <w:shd w:val="clear" w:color="auto" w:fill="auto"/>
            <w:vAlign w:val="center"/>
            <w:hideMark/>
          </w:tcPr>
          <w:p w14:paraId="0CA0B4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71" w14:textId="77777777">
        <w:trPr>
          <w:trHeight w:val="330"/>
        </w:trPr>
        <w:tc>
          <w:tcPr>
            <w:tcW w:w="7420" w:type="dxa"/>
            <w:tcBorders>
              <w:top w:val="nil"/>
              <w:left w:val="nil"/>
              <w:bottom w:val="nil"/>
              <w:right w:val="nil"/>
            </w:tcBorders>
            <w:shd w:val="clear" w:color="auto" w:fill="auto"/>
            <w:vAlign w:val="center"/>
            <w:hideMark/>
          </w:tcPr>
          <w:p w14:paraId="0CA0B4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73" w14:textId="77777777">
        <w:trPr>
          <w:trHeight w:val="45"/>
        </w:trPr>
        <w:tc>
          <w:tcPr>
            <w:tcW w:w="7420" w:type="dxa"/>
            <w:tcBorders>
              <w:top w:val="nil"/>
              <w:left w:val="nil"/>
              <w:bottom w:val="nil"/>
              <w:right w:val="nil"/>
            </w:tcBorders>
            <w:shd w:val="clear" w:color="auto" w:fill="auto"/>
            <w:vAlign w:val="center"/>
            <w:hideMark/>
          </w:tcPr>
          <w:p w14:paraId="0CA0B4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75" w14:textId="77777777">
        <w:trPr>
          <w:trHeight w:val="330"/>
        </w:trPr>
        <w:tc>
          <w:tcPr>
            <w:tcW w:w="7420" w:type="dxa"/>
            <w:tcBorders>
              <w:top w:val="nil"/>
              <w:left w:val="nil"/>
              <w:bottom w:val="nil"/>
              <w:right w:val="nil"/>
            </w:tcBorders>
            <w:shd w:val="clear" w:color="auto" w:fill="auto"/>
            <w:vAlign w:val="center"/>
            <w:hideMark/>
          </w:tcPr>
          <w:p w14:paraId="0CA0B4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77" w14:textId="77777777">
        <w:trPr>
          <w:trHeight w:val="45"/>
        </w:trPr>
        <w:tc>
          <w:tcPr>
            <w:tcW w:w="7420" w:type="dxa"/>
            <w:tcBorders>
              <w:top w:val="nil"/>
              <w:left w:val="nil"/>
              <w:bottom w:val="nil"/>
              <w:right w:val="nil"/>
            </w:tcBorders>
            <w:shd w:val="clear" w:color="auto" w:fill="auto"/>
            <w:vAlign w:val="center"/>
            <w:hideMark/>
          </w:tcPr>
          <w:p w14:paraId="0CA0B4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79" w14:textId="77777777">
        <w:trPr>
          <w:trHeight w:val="330"/>
        </w:trPr>
        <w:tc>
          <w:tcPr>
            <w:tcW w:w="7420" w:type="dxa"/>
            <w:tcBorders>
              <w:top w:val="nil"/>
              <w:left w:val="nil"/>
              <w:bottom w:val="nil"/>
              <w:right w:val="nil"/>
            </w:tcBorders>
            <w:shd w:val="clear" w:color="auto" w:fill="auto"/>
            <w:vAlign w:val="center"/>
            <w:hideMark/>
          </w:tcPr>
          <w:p w14:paraId="0CA0B4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7B" w14:textId="77777777">
        <w:trPr>
          <w:trHeight w:val="45"/>
        </w:trPr>
        <w:tc>
          <w:tcPr>
            <w:tcW w:w="7420" w:type="dxa"/>
            <w:tcBorders>
              <w:top w:val="nil"/>
              <w:left w:val="nil"/>
              <w:bottom w:val="nil"/>
              <w:right w:val="nil"/>
            </w:tcBorders>
            <w:shd w:val="clear" w:color="auto" w:fill="auto"/>
            <w:vAlign w:val="center"/>
            <w:hideMark/>
          </w:tcPr>
          <w:p w14:paraId="0CA0B4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7D" w14:textId="77777777">
        <w:trPr>
          <w:trHeight w:val="135"/>
        </w:trPr>
        <w:tc>
          <w:tcPr>
            <w:tcW w:w="7420" w:type="dxa"/>
            <w:tcBorders>
              <w:top w:val="nil"/>
              <w:left w:val="nil"/>
              <w:bottom w:val="nil"/>
              <w:right w:val="nil"/>
            </w:tcBorders>
            <w:shd w:val="clear" w:color="auto" w:fill="auto"/>
            <w:vAlign w:val="center"/>
            <w:hideMark/>
          </w:tcPr>
          <w:p w14:paraId="0CA0B4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7F" w14:textId="77777777">
        <w:trPr>
          <w:trHeight w:val="345"/>
        </w:trPr>
        <w:tc>
          <w:tcPr>
            <w:tcW w:w="7420" w:type="dxa"/>
            <w:tcBorders>
              <w:top w:val="nil"/>
              <w:left w:val="nil"/>
              <w:bottom w:val="nil"/>
              <w:right w:val="nil"/>
            </w:tcBorders>
            <w:shd w:val="clear" w:color="auto" w:fill="auto"/>
            <w:vAlign w:val="center"/>
            <w:hideMark/>
          </w:tcPr>
          <w:p w14:paraId="0CA0B4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81" w14:textId="77777777">
        <w:trPr>
          <w:trHeight w:val="330"/>
        </w:trPr>
        <w:tc>
          <w:tcPr>
            <w:tcW w:w="7420" w:type="dxa"/>
            <w:tcBorders>
              <w:top w:val="nil"/>
              <w:left w:val="nil"/>
              <w:bottom w:val="nil"/>
              <w:right w:val="nil"/>
            </w:tcBorders>
            <w:shd w:val="clear" w:color="auto" w:fill="auto"/>
            <w:vAlign w:val="center"/>
            <w:hideMark/>
          </w:tcPr>
          <w:p w14:paraId="0CA0B4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69 ως έχει     ΚΑΤΑ ΠΛΕΙΟΨΗΦΙΑ</w:t>
            </w:r>
          </w:p>
        </w:tc>
      </w:tr>
      <w:tr w:rsidR="008679D8" w14:paraId="0CA0B483" w14:textId="77777777">
        <w:trPr>
          <w:trHeight w:val="105"/>
        </w:trPr>
        <w:tc>
          <w:tcPr>
            <w:tcW w:w="7420" w:type="dxa"/>
            <w:tcBorders>
              <w:top w:val="nil"/>
              <w:left w:val="nil"/>
              <w:bottom w:val="nil"/>
              <w:right w:val="nil"/>
            </w:tcBorders>
            <w:shd w:val="clear" w:color="auto" w:fill="auto"/>
            <w:vAlign w:val="center"/>
            <w:hideMark/>
          </w:tcPr>
          <w:p w14:paraId="0CA0B4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85" w14:textId="77777777">
        <w:trPr>
          <w:trHeight w:val="330"/>
        </w:trPr>
        <w:tc>
          <w:tcPr>
            <w:tcW w:w="7420" w:type="dxa"/>
            <w:tcBorders>
              <w:top w:val="nil"/>
              <w:left w:val="nil"/>
              <w:bottom w:val="nil"/>
              <w:right w:val="nil"/>
            </w:tcBorders>
            <w:shd w:val="clear" w:color="auto" w:fill="auto"/>
            <w:vAlign w:val="center"/>
            <w:hideMark/>
          </w:tcPr>
          <w:p w14:paraId="0CA0B4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87" w14:textId="77777777">
        <w:trPr>
          <w:trHeight w:val="45"/>
        </w:trPr>
        <w:tc>
          <w:tcPr>
            <w:tcW w:w="7420" w:type="dxa"/>
            <w:tcBorders>
              <w:top w:val="nil"/>
              <w:left w:val="nil"/>
              <w:bottom w:val="nil"/>
              <w:right w:val="nil"/>
            </w:tcBorders>
            <w:shd w:val="clear" w:color="auto" w:fill="auto"/>
            <w:vAlign w:val="center"/>
            <w:hideMark/>
          </w:tcPr>
          <w:p w14:paraId="0CA0B4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89" w14:textId="77777777">
        <w:trPr>
          <w:trHeight w:val="330"/>
        </w:trPr>
        <w:tc>
          <w:tcPr>
            <w:tcW w:w="7420" w:type="dxa"/>
            <w:tcBorders>
              <w:top w:val="nil"/>
              <w:left w:val="nil"/>
              <w:bottom w:val="nil"/>
              <w:right w:val="nil"/>
            </w:tcBorders>
            <w:shd w:val="clear" w:color="auto" w:fill="auto"/>
            <w:vAlign w:val="center"/>
            <w:hideMark/>
          </w:tcPr>
          <w:p w14:paraId="0CA0B4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ΠΡΝ</w:t>
            </w:r>
          </w:p>
        </w:tc>
      </w:tr>
      <w:tr w:rsidR="008679D8" w14:paraId="0CA0B48B" w14:textId="77777777">
        <w:trPr>
          <w:trHeight w:val="45"/>
        </w:trPr>
        <w:tc>
          <w:tcPr>
            <w:tcW w:w="7420" w:type="dxa"/>
            <w:tcBorders>
              <w:top w:val="nil"/>
              <w:left w:val="nil"/>
              <w:bottom w:val="nil"/>
              <w:right w:val="nil"/>
            </w:tcBorders>
            <w:shd w:val="clear" w:color="auto" w:fill="auto"/>
            <w:vAlign w:val="center"/>
            <w:hideMark/>
          </w:tcPr>
          <w:p w14:paraId="0CA0B4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8D" w14:textId="77777777">
        <w:trPr>
          <w:trHeight w:val="330"/>
        </w:trPr>
        <w:tc>
          <w:tcPr>
            <w:tcW w:w="7420" w:type="dxa"/>
            <w:tcBorders>
              <w:top w:val="nil"/>
              <w:left w:val="nil"/>
              <w:bottom w:val="nil"/>
              <w:right w:val="nil"/>
            </w:tcBorders>
            <w:shd w:val="clear" w:color="auto" w:fill="auto"/>
            <w:vAlign w:val="center"/>
            <w:hideMark/>
          </w:tcPr>
          <w:p w14:paraId="0CA0B4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8F" w14:textId="77777777">
        <w:trPr>
          <w:trHeight w:val="30"/>
        </w:trPr>
        <w:tc>
          <w:tcPr>
            <w:tcW w:w="7420" w:type="dxa"/>
            <w:tcBorders>
              <w:top w:val="nil"/>
              <w:left w:val="nil"/>
              <w:bottom w:val="nil"/>
              <w:right w:val="nil"/>
            </w:tcBorders>
            <w:shd w:val="clear" w:color="auto" w:fill="auto"/>
            <w:vAlign w:val="center"/>
            <w:hideMark/>
          </w:tcPr>
          <w:p w14:paraId="0CA0B4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91" w14:textId="77777777">
        <w:trPr>
          <w:trHeight w:val="330"/>
        </w:trPr>
        <w:tc>
          <w:tcPr>
            <w:tcW w:w="7420" w:type="dxa"/>
            <w:tcBorders>
              <w:top w:val="nil"/>
              <w:left w:val="nil"/>
              <w:bottom w:val="nil"/>
              <w:right w:val="nil"/>
            </w:tcBorders>
            <w:shd w:val="clear" w:color="auto" w:fill="auto"/>
            <w:vAlign w:val="center"/>
            <w:hideMark/>
          </w:tcPr>
          <w:p w14:paraId="0CA0B4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93" w14:textId="77777777">
        <w:trPr>
          <w:trHeight w:val="45"/>
        </w:trPr>
        <w:tc>
          <w:tcPr>
            <w:tcW w:w="7420" w:type="dxa"/>
            <w:tcBorders>
              <w:top w:val="nil"/>
              <w:left w:val="nil"/>
              <w:bottom w:val="nil"/>
              <w:right w:val="nil"/>
            </w:tcBorders>
            <w:shd w:val="clear" w:color="auto" w:fill="auto"/>
            <w:vAlign w:val="center"/>
            <w:hideMark/>
          </w:tcPr>
          <w:p w14:paraId="0CA0B4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95" w14:textId="77777777">
        <w:trPr>
          <w:trHeight w:val="330"/>
        </w:trPr>
        <w:tc>
          <w:tcPr>
            <w:tcW w:w="7420" w:type="dxa"/>
            <w:tcBorders>
              <w:top w:val="nil"/>
              <w:left w:val="nil"/>
              <w:bottom w:val="nil"/>
              <w:right w:val="nil"/>
            </w:tcBorders>
            <w:shd w:val="clear" w:color="auto" w:fill="auto"/>
            <w:vAlign w:val="center"/>
            <w:hideMark/>
          </w:tcPr>
          <w:p w14:paraId="0CA0B4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97" w14:textId="77777777">
        <w:trPr>
          <w:trHeight w:val="45"/>
        </w:trPr>
        <w:tc>
          <w:tcPr>
            <w:tcW w:w="7420" w:type="dxa"/>
            <w:tcBorders>
              <w:top w:val="nil"/>
              <w:left w:val="nil"/>
              <w:bottom w:val="nil"/>
              <w:right w:val="nil"/>
            </w:tcBorders>
            <w:shd w:val="clear" w:color="auto" w:fill="auto"/>
            <w:vAlign w:val="center"/>
            <w:hideMark/>
          </w:tcPr>
          <w:p w14:paraId="0CA0B4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99" w14:textId="77777777">
        <w:trPr>
          <w:trHeight w:val="330"/>
        </w:trPr>
        <w:tc>
          <w:tcPr>
            <w:tcW w:w="7420" w:type="dxa"/>
            <w:tcBorders>
              <w:top w:val="nil"/>
              <w:left w:val="nil"/>
              <w:bottom w:val="nil"/>
              <w:right w:val="nil"/>
            </w:tcBorders>
            <w:shd w:val="clear" w:color="auto" w:fill="auto"/>
            <w:vAlign w:val="center"/>
            <w:hideMark/>
          </w:tcPr>
          <w:p w14:paraId="0CA0B4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9B" w14:textId="77777777">
        <w:trPr>
          <w:trHeight w:val="45"/>
        </w:trPr>
        <w:tc>
          <w:tcPr>
            <w:tcW w:w="7420" w:type="dxa"/>
            <w:tcBorders>
              <w:top w:val="nil"/>
              <w:left w:val="nil"/>
              <w:bottom w:val="nil"/>
              <w:right w:val="nil"/>
            </w:tcBorders>
            <w:shd w:val="clear" w:color="auto" w:fill="auto"/>
            <w:vAlign w:val="center"/>
            <w:hideMark/>
          </w:tcPr>
          <w:p w14:paraId="0CA0B4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9D" w14:textId="77777777">
        <w:trPr>
          <w:trHeight w:val="135"/>
        </w:trPr>
        <w:tc>
          <w:tcPr>
            <w:tcW w:w="7420" w:type="dxa"/>
            <w:tcBorders>
              <w:top w:val="nil"/>
              <w:left w:val="nil"/>
              <w:bottom w:val="nil"/>
              <w:right w:val="nil"/>
            </w:tcBorders>
            <w:shd w:val="clear" w:color="auto" w:fill="auto"/>
            <w:vAlign w:val="center"/>
            <w:hideMark/>
          </w:tcPr>
          <w:p w14:paraId="0CA0B4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9F" w14:textId="77777777">
        <w:trPr>
          <w:trHeight w:val="345"/>
        </w:trPr>
        <w:tc>
          <w:tcPr>
            <w:tcW w:w="7420" w:type="dxa"/>
            <w:tcBorders>
              <w:top w:val="nil"/>
              <w:left w:val="nil"/>
              <w:bottom w:val="nil"/>
              <w:right w:val="nil"/>
            </w:tcBorders>
            <w:shd w:val="clear" w:color="auto" w:fill="auto"/>
            <w:vAlign w:val="center"/>
            <w:hideMark/>
          </w:tcPr>
          <w:p w14:paraId="0CA0B4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A1" w14:textId="77777777">
        <w:trPr>
          <w:trHeight w:val="330"/>
        </w:trPr>
        <w:tc>
          <w:tcPr>
            <w:tcW w:w="7420" w:type="dxa"/>
            <w:tcBorders>
              <w:top w:val="nil"/>
              <w:left w:val="nil"/>
              <w:bottom w:val="nil"/>
              <w:right w:val="nil"/>
            </w:tcBorders>
            <w:shd w:val="clear" w:color="auto" w:fill="auto"/>
            <w:vAlign w:val="center"/>
            <w:hideMark/>
          </w:tcPr>
          <w:p w14:paraId="0CA0B4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70 ως έχει     ΚΑΤΑ ΠΛΕΙΟΨΗΦΙΑ</w:t>
            </w:r>
          </w:p>
        </w:tc>
      </w:tr>
      <w:tr w:rsidR="008679D8" w14:paraId="0CA0B4A3" w14:textId="77777777">
        <w:trPr>
          <w:trHeight w:val="105"/>
        </w:trPr>
        <w:tc>
          <w:tcPr>
            <w:tcW w:w="7420" w:type="dxa"/>
            <w:tcBorders>
              <w:top w:val="nil"/>
              <w:left w:val="nil"/>
              <w:bottom w:val="nil"/>
              <w:right w:val="nil"/>
            </w:tcBorders>
            <w:shd w:val="clear" w:color="auto" w:fill="auto"/>
            <w:vAlign w:val="center"/>
            <w:hideMark/>
          </w:tcPr>
          <w:p w14:paraId="0CA0B4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A5" w14:textId="77777777">
        <w:trPr>
          <w:trHeight w:val="330"/>
        </w:trPr>
        <w:tc>
          <w:tcPr>
            <w:tcW w:w="7420" w:type="dxa"/>
            <w:tcBorders>
              <w:top w:val="nil"/>
              <w:left w:val="nil"/>
              <w:bottom w:val="nil"/>
              <w:right w:val="nil"/>
            </w:tcBorders>
            <w:shd w:val="clear" w:color="auto" w:fill="auto"/>
            <w:vAlign w:val="center"/>
            <w:hideMark/>
          </w:tcPr>
          <w:p w14:paraId="0CA0B4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A7" w14:textId="77777777">
        <w:trPr>
          <w:trHeight w:val="45"/>
        </w:trPr>
        <w:tc>
          <w:tcPr>
            <w:tcW w:w="7420" w:type="dxa"/>
            <w:tcBorders>
              <w:top w:val="nil"/>
              <w:left w:val="nil"/>
              <w:bottom w:val="nil"/>
              <w:right w:val="nil"/>
            </w:tcBorders>
            <w:shd w:val="clear" w:color="auto" w:fill="auto"/>
            <w:vAlign w:val="center"/>
            <w:hideMark/>
          </w:tcPr>
          <w:p w14:paraId="0CA0B4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A9" w14:textId="77777777">
        <w:trPr>
          <w:trHeight w:val="330"/>
        </w:trPr>
        <w:tc>
          <w:tcPr>
            <w:tcW w:w="7420" w:type="dxa"/>
            <w:tcBorders>
              <w:top w:val="nil"/>
              <w:left w:val="nil"/>
              <w:bottom w:val="nil"/>
              <w:right w:val="nil"/>
            </w:tcBorders>
            <w:shd w:val="clear" w:color="auto" w:fill="auto"/>
            <w:vAlign w:val="center"/>
            <w:hideMark/>
          </w:tcPr>
          <w:p w14:paraId="0CA0B4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AB" w14:textId="77777777">
        <w:trPr>
          <w:trHeight w:val="45"/>
        </w:trPr>
        <w:tc>
          <w:tcPr>
            <w:tcW w:w="7420" w:type="dxa"/>
            <w:tcBorders>
              <w:top w:val="nil"/>
              <w:left w:val="nil"/>
              <w:bottom w:val="nil"/>
              <w:right w:val="nil"/>
            </w:tcBorders>
            <w:shd w:val="clear" w:color="auto" w:fill="auto"/>
            <w:vAlign w:val="center"/>
            <w:hideMark/>
          </w:tcPr>
          <w:p w14:paraId="0CA0B4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AD" w14:textId="77777777">
        <w:trPr>
          <w:trHeight w:val="330"/>
        </w:trPr>
        <w:tc>
          <w:tcPr>
            <w:tcW w:w="7420" w:type="dxa"/>
            <w:tcBorders>
              <w:top w:val="nil"/>
              <w:left w:val="nil"/>
              <w:bottom w:val="nil"/>
              <w:right w:val="nil"/>
            </w:tcBorders>
            <w:shd w:val="clear" w:color="auto" w:fill="auto"/>
            <w:vAlign w:val="center"/>
            <w:hideMark/>
          </w:tcPr>
          <w:p w14:paraId="0CA0B4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AF" w14:textId="77777777">
        <w:trPr>
          <w:trHeight w:val="30"/>
        </w:trPr>
        <w:tc>
          <w:tcPr>
            <w:tcW w:w="7420" w:type="dxa"/>
            <w:tcBorders>
              <w:top w:val="nil"/>
              <w:left w:val="nil"/>
              <w:bottom w:val="nil"/>
              <w:right w:val="nil"/>
            </w:tcBorders>
            <w:shd w:val="clear" w:color="auto" w:fill="auto"/>
            <w:vAlign w:val="center"/>
            <w:hideMark/>
          </w:tcPr>
          <w:p w14:paraId="0CA0B4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B1" w14:textId="77777777">
        <w:trPr>
          <w:trHeight w:val="345"/>
        </w:trPr>
        <w:tc>
          <w:tcPr>
            <w:tcW w:w="7420" w:type="dxa"/>
            <w:tcBorders>
              <w:top w:val="nil"/>
              <w:left w:val="nil"/>
              <w:bottom w:val="nil"/>
              <w:right w:val="nil"/>
            </w:tcBorders>
            <w:shd w:val="clear" w:color="auto" w:fill="auto"/>
            <w:vAlign w:val="center"/>
            <w:hideMark/>
          </w:tcPr>
          <w:p w14:paraId="0CA0B4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B3" w14:textId="77777777">
        <w:trPr>
          <w:trHeight w:val="30"/>
        </w:trPr>
        <w:tc>
          <w:tcPr>
            <w:tcW w:w="7420" w:type="dxa"/>
            <w:tcBorders>
              <w:top w:val="nil"/>
              <w:left w:val="nil"/>
              <w:bottom w:val="nil"/>
              <w:right w:val="nil"/>
            </w:tcBorders>
            <w:shd w:val="clear" w:color="auto" w:fill="auto"/>
            <w:vAlign w:val="center"/>
            <w:hideMark/>
          </w:tcPr>
          <w:p w14:paraId="0CA0B4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B5" w14:textId="77777777">
        <w:trPr>
          <w:trHeight w:val="330"/>
        </w:trPr>
        <w:tc>
          <w:tcPr>
            <w:tcW w:w="7420" w:type="dxa"/>
            <w:tcBorders>
              <w:top w:val="nil"/>
              <w:left w:val="nil"/>
              <w:bottom w:val="nil"/>
              <w:right w:val="nil"/>
            </w:tcBorders>
            <w:shd w:val="clear" w:color="auto" w:fill="auto"/>
            <w:vAlign w:val="center"/>
            <w:hideMark/>
          </w:tcPr>
          <w:p w14:paraId="0CA0B4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B7" w14:textId="77777777">
        <w:trPr>
          <w:trHeight w:val="45"/>
        </w:trPr>
        <w:tc>
          <w:tcPr>
            <w:tcW w:w="7420" w:type="dxa"/>
            <w:tcBorders>
              <w:top w:val="nil"/>
              <w:left w:val="nil"/>
              <w:bottom w:val="nil"/>
              <w:right w:val="nil"/>
            </w:tcBorders>
            <w:shd w:val="clear" w:color="auto" w:fill="auto"/>
            <w:vAlign w:val="center"/>
            <w:hideMark/>
          </w:tcPr>
          <w:p w14:paraId="0CA0B4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B9" w14:textId="77777777">
        <w:trPr>
          <w:trHeight w:val="330"/>
        </w:trPr>
        <w:tc>
          <w:tcPr>
            <w:tcW w:w="7420" w:type="dxa"/>
            <w:tcBorders>
              <w:top w:val="nil"/>
              <w:left w:val="nil"/>
              <w:bottom w:val="nil"/>
              <w:right w:val="nil"/>
            </w:tcBorders>
            <w:shd w:val="clear" w:color="auto" w:fill="auto"/>
            <w:vAlign w:val="center"/>
            <w:hideMark/>
          </w:tcPr>
          <w:p w14:paraId="0CA0B4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BB" w14:textId="77777777">
        <w:trPr>
          <w:trHeight w:val="45"/>
        </w:trPr>
        <w:tc>
          <w:tcPr>
            <w:tcW w:w="7420" w:type="dxa"/>
            <w:tcBorders>
              <w:top w:val="nil"/>
              <w:left w:val="nil"/>
              <w:bottom w:val="nil"/>
              <w:right w:val="nil"/>
            </w:tcBorders>
            <w:shd w:val="clear" w:color="auto" w:fill="auto"/>
            <w:vAlign w:val="center"/>
            <w:hideMark/>
          </w:tcPr>
          <w:p w14:paraId="0CA0B4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BD" w14:textId="77777777">
        <w:trPr>
          <w:trHeight w:val="135"/>
        </w:trPr>
        <w:tc>
          <w:tcPr>
            <w:tcW w:w="7420" w:type="dxa"/>
            <w:tcBorders>
              <w:top w:val="nil"/>
              <w:left w:val="nil"/>
              <w:bottom w:val="nil"/>
              <w:right w:val="nil"/>
            </w:tcBorders>
            <w:shd w:val="clear" w:color="auto" w:fill="auto"/>
            <w:vAlign w:val="center"/>
            <w:hideMark/>
          </w:tcPr>
          <w:p w14:paraId="0CA0B4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BF" w14:textId="77777777">
        <w:trPr>
          <w:trHeight w:val="345"/>
        </w:trPr>
        <w:tc>
          <w:tcPr>
            <w:tcW w:w="7420" w:type="dxa"/>
            <w:tcBorders>
              <w:top w:val="nil"/>
              <w:left w:val="nil"/>
              <w:bottom w:val="nil"/>
              <w:right w:val="nil"/>
            </w:tcBorders>
            <w:shd w:val="clear" w:color="auto" w:fill="auto"/>
            <w:vAlign w:val="center"/>
            <w:hideMark/>
          </w:tcPr>
          <w:p w14:paraId="0CA0B4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C1" w14:textId="77777777">
        <w:trPr>
          <w:trHeight w:val="330"/>
        </w:trPr>
        <w:tc>
          <w:tcPr>
            <w:tcW w:w="7420" w:type="dxa"/>
            <w:tcBorders>
              <w:top w:val="nil"/>
              <w:left w:val="nil"/>
              <w:bottom w:val="nil"/>
              <w:right w:val="nil"/>
            </w:tcBorders>
            <w:shd w:val="clear" w:color="auto" w:fill="auto"/>
            <w:vAlign w:val="center"/>
            <w:hideMark/>
          </w:tcPr>
          <w:p w14:paraId="0CA0B4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71 όπως τροπ.     ΚΑΤΑ ΠΛΕΙΟΨΗΦΙΑ</w:t>
            </w:r>
          </w:p>
        </w:tc>
      </w:tr>
      <w:tr w:rsidR="008679D8" w14:paraId="0CA0B4C3" w14:textId="77777777">
        <w:trPr>
          <w:trHeight w:val="105"/>
        </w:trPr>
        <w:tc>
          <w:tcPr>
            <w:tcW w:w="7420" w:type="dxa"/>
            <w:tcBorders>
              <w:top w:val="nil"/>
              <w:left w:val="nil"/>
              <w:bottom w:val="nil"/>
              <w:right w:val="nil"/>
            </w:tcBorders>
            <w:shd w:val="clear" w:color="auto" w:fill="auto"/>
            <w:vAlign w:val="center"/>
            <w:hideMark/>
          </w:tcPr>
          <w:p w14:paraId="0CA0B4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C5" w14:textId="77777777">
        <w:trPr>
          <w:trHeight w:val="330"/>
        </w:trPr>
        <w:tc>
          <w:tcPr>
            <w:tcW w:w="7420" w:type="dxa"/>
            <w:tcBorders>
              <w:top w:val="nil"/>
              <w:left w:val="nil"/>
              <w:bottom w:val="nil"/>
              <w:right w:val="nil"/>
            </w:tcBorders>
            <w:shd w:val="clear" w:color="auto" w:fill="auto"/>
            <w:vAlign w:val="center"/>
            <w:hideMark/>
          </w:tcPr>
          <w:p w14:paraId="0CA0B4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C7" w14:textId="77777777">
        <w:trPr>
          <w:trHeight w:val="45"/>
        </w:trPr>
        <w:tc>
          <w:tcPr>
            <w:tcW w:w="7420" w:type="dxa"/>
            <w:tcBorders>
              <w:top w:val="nil"/>
              <w:left w:val="nil"/>
              <w:bottom w:val="nil"/>
              <w:right w:val="nil"/>
            </w:tcBorders>
            <w:shd w:val="clear" w:color="auto" w:fill="auto"/>
            <w:vAlign w:val="center"/>
            <w:hideMark/>
          </w:tcPr>
          <w:p w14:paraId="0CA0B4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C9" w14:textId="77777777">
        <w:trPr>
          <w:trHeight w:val="330"/>
        </w:trPr>
        <w:tc>
          <w:tcPr>
            <w:tcW w:w="7420" w:type="dxa"/>
            <w:tcBorders>
              <w:top w:val="nil"/>
              <w:left w:val="nil"/>
              <w:bottom w:val="nil"/>
              <w:right w:val="nil"/>
            </w:tcBorders>
            <w:shd w:val="clear" w:color="auto" w:fill="auto"/>
            <w:vAlign w:val="center"/>
            <w:hideMark/>
          </w:tcPr>
          <w:p w14:paraId="0CA0B4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4CB" w14:textId="77777777">
        <w:trPr>
          <w:trHeight w:val="45"/>
        </w:trPr>
        <w:tc>
          <w:tcPr>
            <w:tcW w:w="7420" w:type="dxa"/>
            <w:tcBorders>
              <w:top w:val="nil"/>
              <w:left w:val="nil"/>
              <w:bottom w:val="nil"/>
              <w:right w:val="nil"/>
            </w:tcBorders>
            <w:shd w:val="clear" w:color="auto" w:fill="auto"/>
            <w:vAlign w:val="center"/>
            <w:hideMark/>
          </w:tcPr>
          <w:p w14:paraId="0CA0B4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CD" w14:textId="77777777">
        <w:trPr>
          <w:trHeight w:val="330"/>
        </w:trPr>
        <w:tc>
          <w:tcPr>
            <w:tcW w:w="7420" w:type="dxa"/>
            <w:tcBorders>
              <w:top w:val="nil"/>
              <w:left w:val="nil"/>
              <w:bottom w:val="nil"/>
              <w:right w:val="nil"/>
            </w:tcBorders>
            <w:shd w:val="clear" w:color="auto" w:fill="auto"/>
            <w:vAlign w:val="center"/>
            <w:hideMark/>
          </w:tcPr>
          <w:p w14:paraId="0CA0B4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CF" w14:textId="77777777">
        <w:trPr>
          <w:trHeight w:val="45"/>
        </w:trPr>
        <w:tc>
          <w:tcPr>
            <w:tcW w:w="7420" w:type="dxa"/>
            <w:tcBorders>
              <w:top w:val="nil"/>
              <w:left w:val="nil"/>
              <w:bottom w:val="nil"/>
              <w:right w:val="nil"/>
            </w:tcBorders>
            <w:shd w:val="clear" w:color="auto" w:fill="auto"/>
            <w:vAlign w:val="center"/>
            <w:hideMark/>
          </w:tcPr>
          <w:p w14:paraId="0CA0B4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D1" w14:textId="77777777">
        <w:trPr>
          <w:trHeight w:val="330"/>
        </w:trPr>
        <w:tc>
          <w:tcPr>
            <w:tcW w:w="7420" w:type="dxa"/>
            <w:tcBorders>
              <w:top w:val="nil"/>
              <w:left w:val="nil"/>
              <w:bottom w:val="nil"/>
              <w:right w:val="nil"/>
            </w:tcBorders>
            <w:shd w:val="clear" w:color="auto" w:fill="auto"/>
            <w:vAlign w:val="center"/>
            <w:hideMark/>
          </w:tcPr>
          <w:p w14:paraId="0CA0B4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D3" w14:textId="77777777">
        <w:trPr>
          <w:trHeight w:val="30"/>
        </w:trPr>
        <w:tc>
          <w:tcPr>
            <w:tcW w:w="7420" w:type="dxa"/>
            <w:tcBorders>
              <w:top w:val="nil"/>
              <w:left w:val="nil"/>
              <w:bottom w:val="nil"/>
              <w:right w:val="nil"/>
            </w:tcBorders>
            <w:shd w:val="clear" w:color="auto" w:fill="auto"/>
            <w:vAlign w:val="center"/>
            <w:hideMark/>
          </w:tcPr>
          <w:p w14:paraId="0CA0B4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D5" w14:textId="77777777">
        <w:trPr>
          <w:trHeight w:val="330"/>
        </w:trPr>
        <w:tc>
          <w:tcPr>
            <w:tcW w:w="7420" w:type="dxa"/>
            <w:tcBorders>
              <w:top w:val="nil"/>
              <w:left w:val="nil"/>
              <w:bottom w:val="nil"/>
              <w:right w:val="nil"/>
            </w:tcBorders>
            <w:shd w:val="clear" w:color="auto" w:fill="auto"/>
            <w:vAlign w:val="center"/>
            <w:hideMark/>
          </w:tcPr>
          <w:p w14:paraId="0CA0B4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D7" w14:textId="77777777">
        <w:trPr>
          <w:trHeight w:val="45"/>
        </w:trPr>
        <w:tc>
          <w:tcPr>
            <w:tcW w:w="7420" w:type="dxa"/>
            <w:tcBorders>
              <w:top w:val="nil"/>
              <w:left w:val="nil"/>
              <w:bottom w:val="nil"/>
              <w:right w:val="nil"/>
            </w:tcBorders>
            <w:shd w:val="clear" w:color="auto" w:fill="auto"/>
            <w:vAlign w:val="center"/>
            <w:hideMark/>
          </w:tcPr>
          <w:p w14:paraId="0CA0B4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D9" w14:textId="77777777">
        <w:trPr>
          <w:trHeight w:val="330"/>
        </w:trPr>
        <w:tc>
          <w:tcPr>
            <w:tcW w:w="7420" w:type="dxa"/>
            <w:tcBorders>
              <w:top w:val="nil"/>
              <w:left w:val="nil"/>
              <w:bottom w:val="nil"/>
              <w:right w:val="nil"/>
            </w:tcBorders>
            <w:shd w:val="clear" w:color="auto" w:fill="auto"/>
            <w:vAlign w:val="center"/>
            <w:hideMark/>
          </w:tcPr>
          <w:p w14:paraId="0CA0B4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DB" w14:textId="77777777">
        <w:trPr>
          <w:trHeight w:val="45"/>
        </w:trPr>
        <w:tc>
          <w:tcPr>
            <w:tcW w:w="7420" w:type="dxa"/>
            <w:tcBorders>
              <w:top w:val="nil"/>
              <w:left w:val="nil"/>
              <w:bottom w:val="nil"/>
              <w:right w:val="nil"/>
            </w:tcBorders>
            <w:shd w:val="clear" w:color="auto" w:fill="auto"/>
            <w:vAlign w:val="center"/>
            <w:hideMark/>
          </w:tcPr>
          <w:p w14:paraId="0CA0B4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DD" w14:textId="77777777">
        <w:trPr>
          <w:trHeight w:val="150"/>
        </w:trPr>
        <w:tc>
          <w:tcPr>
            <w:tcW w:w="7420" w:type="dxa"/>
            <w:tcBorders>
              <w:top w:val="nil"/>
              <w:left w:val="nil"/>
              <w:bottom w:val="nil"/>
              <w:right w:val="nil"/>
            </w:tcBorders>
            <w:shd w:val="clear" w:color="auto" w:fill="auto"/>
            <w:vAlign w:val="center"/>
            <w:hideMark/>
          </w:tcPr>
          <w:p w14:paraId="0CA0B4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DF" w14:textId="77777777">
        <w:trPr>
          <w:trHeight w:val="330"/>
        </w:trPr>
        <w:tc>
          <w:tcPr>
            <w:tcW w:w="7420" w:type="dxa"/>
            <w:tcBorders>
              <w:top w:val="nil"/>
              <w:left w:val="nil"/>
              <w:bottom w:val="nil"/>
              <w:right w:val="nil"/>
            </w:tcBorders>
            <w:shd w:val="clear" w:color="auto" w:fill="auto"/>
            <w:vAlign w:val="center"/>
            <w:hideMark/>
          </w:tcPr>
          <w:p w14:paraId="0CA0B4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E1" w14:textId="77777777">
        <w:trPr>
          <w:trHeight w:val="345"/>
        </w:trPr>
        <w:tc>
          <w:tcPr>
            <w:tcW w:w="7420" w:type="dxa"/>
            <w:tcBorders>
              <w:top w:val="nil"/>
              <w:left w:val="nil"/>
              <w:bottom w:val="nil"/>
              <w:right w:val="nil"/>
            </w:tcBorders>
            <w:shd w:val="clear" w:color="auto" w:fill="auto"/>
            <w:vAlign w:val="center"/>
            <w:hideMark/>
          </w:tcPr>
          <w:p w14:paraId="0CA0B4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72 όπως τροπ.     ΚΑΤΑ ΠΛΕΙΟΨΗΦΙΑ</w:t>
            </w:r>
          </w:p>
        </w:tc>
      </w:tr>
      <w:tr w:rsidR="008679D8" w14:paraId="0CA0B4E3" w14:textId="77777777">
        <w:trPr>
          <w:trHeight w:val="90"/>
        </w:trPr>
        <w:tc>
          <w:tcPr>
            <w:tcW w:w="7420" w:type="dxa"/>
            <w:tcBorders>
              <w:top w:val="nil"/>
              <w:left w:val="nil"/>
              <w:bottom w:val="nil"/>
              <w:right w:val="nil"/>
            </w:tcBorders>
            <w:shd w:val="clear" w:color="auto" w:fill="auto"/>
            <w:vAlign w:val="center"/>
            <w:hideMark/>
          </w:tcPr>
          <w:p w14:paraId="0CA0B4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E5" w14:textId="77777777">
        <w:trPr>
          <w:trHeight w:val="330"/>
        </w:trPr>
        <w:tc>
          <w:tcPr>
            <w:tcW w:w="7420" w:type="dxa"/>
            <w:tcBorders>
              <w:top w:val="nil"/>
              <w:left w:val="nil"/>
              <w:bottom w:val="nil"/>
              <w:right w:val="nil"/>
            </w:tcBorders>
            <w:shd w:val="clear" w:color="auto" w:fill="auto"/>
            <w:vAlign w:val="center"/>
            <w:hideMark/>
          </w:tcPr>
          <w:p w14:paraId="0CA0B4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4E7" w14:textId="77777777">
        <w:trPr>
          <w:trHeight w:val="45"/>
        </w:trPr>
        <w:tc>
          <w:tcPr>
            <w:tcW w:w="7420" w:type="dxa"/>
            <w:tcBorders>
              <w:top w:val="nil"/>
              <w:left w:val="nil"/>
              <w:bottom w:val="nil"/>
              <w:right w:val="nil"/>
            </w:tcBorders>
            <w:shd w:val="clear" w:color="auto" w:fill="auto"/>
            <w:vAlign w:val="center"/>
            <w:hideMark/>
          </w:tcPr>
          <w:p w14:paraId="0CA0B4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E9" w14:textId="77777777">
        <w:trPr>
          <w:trHeight w:val="330"/>
        </w:trPr>
        <w:tc>
          <w:tcPr>
            <w:tcW w:w="7420" w:type="dxa"/>
            <w:tcBorders>
              <w:top w:val="nil"/>
              <w:left w:val="nil"/>
              <w:bottom w:val="nil"/>
              <w:right w:val="nil"/>
            </w:tcBorders>
            <w:shd w:val="clear" w:color="auto" w:fill="auto"/>
            <w:vAlign w:val="center"/>
            <w:hideMark/>
          </w:tcPr>
          <w:p w14:paraId="0CA0B4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4EB" w14:textId="77777777">
        <w:trPr>
          <w:trHeight w:val="45"/>
        </w:trPr>
        <w:tc>
          <w:tcPr>
            <w:tcW w:w="7420" w:type="dxa"/>
            <w:tcBorders>
              <w:top w:val="nil"/>
              <w:left w:val="nil"/>
              <w:bottom w:val="nil"/>
              <w:right w:val="nil"/>
            </w:tcBorders>
            <w:shd w:val="clear" w:color="auto" w:fill="auto"/>
            <w:vAlign w:val="center"/>
            <w:hideMark/>
          </w:tcPr>
          <w:p w14:paraId="0CA0B4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ED" w14:textId="77777777">
        <w:trPr>
          <w:trHeight w:val="330"/>
        </w:trPr>
        <w:tc>
          <w:tcPr>
            <w:tcW w:w="7420" w:type="dxa"/>
            <w:tcBorders>
              <w:top w:val="nil"/>
              <w:left w:val="nil"/>
              <w:bottom w:val="nil"/>
              <w:right w:val="nil"/>
            </w:tcBorders>
            <w:shd w:val="clear" w:color="auto" w:fill="auto"/>
            <w:vAlign w:val="center"/>
            <w:hideMark/>
          </w:tcPr>
          <w:p w14:paraId="0CA0B4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4EF" w14:textId="77777777">
        <w:trPr>
          <w:trHeight w:val="45"/>
        </w:trPr>
        <w:tc>
          <w:tcPr>
            <w:tcW w:w="7420" w:type="dxa"/>
            <w:tcBorders>
              <w:top w:val="nil"/>
              <w:left w:val="nil"/>
              <w:bottom w:val="nil"/>
              <w:right w:val="nil"/>
            </w:tcBorders>
            <w:shd w:val="clear" w:color="auto" w:fill="auto"/>
            <w:vAlign w:val="center"/>
            <w:hideMark/>
          </w:tcPr>
          <w:p w14:paraId="0CA0B4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F1" w14:textId="77777777">
        <w:trPr>
          <w:trHeight w:val="330"/>
        </w:trPr>
        <w:tc>
          <w:tcPr>
            <w:tcW w:w="7420" w:type="dxa"/>
            <w:tcBorders>
              <w:top w:val="nil"/>
              <w:left w:val="nil"/>
              <w:bottom w:val="nil"/>
              <w:right w:val="nil"/>
            </w:tcBorders>
            <w:shd w:val="clear" w:color="auto" w:fill="auto"/>
            <w:vAlign w:val="center"/>
            <w:hideMark/>
          </w:tcPr>
          <w:p w14:paraId="0CA0B4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4F3" w14:textId="77777777">
        <w:trPr>
          <w:trHeight w:val="30"/>
        </w:trPr>
        <w:tc>
          <w:tcPr>
            <w:tcW w:w="7420" w:type="dxa"/>
            <w:tcBorders>
              <w:top w:val="nil"/>
              <w:left w:val="nil"/>
              <w:bottom w:val="nil"/>
              <w:right w:val="nil"/>
            </w:tcBorders>
            <w:shd w:val="clear" w:color="auto" w:fill="auto"/>
            <w:vAlign w:val="center"/>
            <w:hideMark/>
          </w:tcPr>
          <w:p w14:paraId="0CA0B4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F5" w14:textId="77777777">
        <w:trPr>
          <w:trHeight w:val="345"/>
        </w:trPr>
        <w:tc>
          <w:tcPr>
            <w:tcW w:w="7420" w:type="dxa"/>
            <w:tcBorders>
              <w:top w:val="nil"/>
              <w:left w:val="nil"/>
              <w:bottom w:val="nil"/>
              <w:right w:val="nil"/>
            </w:tcBorders>
            <w:shd w:val="clear" w:color="auto" w:fill="auto"/>
            <w:vAlign w:val="center"/>
            <w:hideMark/>
          </w:tcPr>
          <w:p w14:paraId="0CA0B4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4F7" w14:textId="77777777">
        <w:trPr>
          <w:trHeight w:val="30"/>
        </w:trPr>
        <w:tc>
          <w:tcPr>
            <w:tcW w:w="7420" w:type="dxa"/>
            <w:tcBorders>
              <w:top w:val="nil"/>
              <w:left w:val="nil"/>
              <w:bottom w:val="nil"/>
              <w:right w:val="nil"/>
            </w:tcBorders>
            <w:shd w:val="clear" w:color="auto" w:fill="auto"/>
            <w:vAlign w:val="center"/>
            <w:hideMark/>
          </w:tcPr>
          <w:p w14:paraId="0CA0B4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F9" w14:textId="77777777">
        <w:trPr>
          <w:trHeight w:val="330"/>
        </w:trPr>
        <w:tc>
          <w:tcPr>
            <w:tcW w:w="7420" w:type="dxa"/>
            <w:tcBorders>
              <w:top w:val="nil"/>
              <w:left w:val="nil"/>
              <w:bottom w:val="nil"/>
              <w:right w:val="nil"/>
            </w:tcBorders>
            <w:shd w:val="clear" w:color="auto" w:fill="auto"/>
            <w:vAlign w:val="center"/>
            <w:hideMark/>
          </w:tcPr>
          <w:p w14:paraId="0CA0B4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4FB" w14:textId="77777777">
        <w:trPr>
          <w:trHeight w:val="45"/>
        </w:trPr>
        <w:tc>
          <w:tcPr>
            <w:tcW w:w="7420" w:type="dxa"/>
            <w:tcBorders>
              <w:top w:val="nil"/>
              <w:left w:val="nil"/>
              <w:bottom w:val="nil"/>
              <w:right w:val="nil"/>
            </w:tcBorders>
            <w:shd w:val="clear" w:color="auto" w:fill="auto"/>
            <w:vAlign w:val="center"/>
            <w:hideMark/>
          </w:tcPr>
          <w:p w14:paraId="0CA0B4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4FD" w14:textId="77777777">
        <w:trPr>
          <w:trHeight w:val="150"/>
        </w:trPr>
        <w:tc>
          <w:tcPr>
            <w:tcW w:w="7420" w:type="dxa"/>
            <w:tcBorders>
              <w:top w:val="nil"/>
              <w:left w:val="nil"/>
              <w:bottom w:val="nil"/>
              <w:right w:val="nil"/>
            </w:tcBorders>
            <w:shd w:val="clear" w:color="auto" w:fill="auto"/>
            <w:vAlign w:val="center"/>
            <w:hideMark/>
          </w:tcPr>
          <w:p w14:paraId="0CA0B4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4FF" w14:textId="77777777">
        <w:trPr>
          <w:trHeight w:val="345"/>
        </w:trPr>
        <w:tc>
          <w:tcPr>
            <w:tcW w:w="7420" w:type="dxa"/>
            <w:tcBorders>
              <w:top w:val="nil"/>
              <w:left w:val="nil"/>
              <w:bottom w:val="nil"/>
              <w:right w:val="nil"/>
            </w:tcBorders>
            <w:shd w:val="clear" w:color="auto" w:fill="auto"/>
            <w:vAlign w:val="center"/>
            <w:hideMark/>
          </w:tcPr>
          <w:p w14:paraId="0CA0B4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01" w14:textId="77777777">
        <w:trPr>
          <w:trHeight w:val="330"/>
        </w:trPr>
        <w:tc>
          <w:tcPr>
            <w:tcW w:w="7420" w:type="dxa"/>
            <w:tcBorders>
              <w:top w:val="nil"/>
              <w:left w:val="nil"/>
              <w:bottom w:val="nil"/>
              <w:right w:val="nil"/>
            </w:tcBorders>
            <w:shd w:val="clear" w:color="auto" w:fill="auto"/>
            <w:vAlign w:val="center"/>
            <w:hideMark/>
          </w:tcPr>
          <w:p w14:paraId="0CA0B5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73 όπως τροπ.     ΚΑΤΑ ΠΛΕΙΟΨΗΦΙΑ</w:t>
            </w:r>
          </w:p>
        </w:tc>
      </w:tr>
      <w:tr w:rsidR="008679D8" w14:paraId="0CA0B503" w14:textId="77777777">
        <w:trPr>
          <w:trHeight w:val="90"/>
        </w:trPr>
        <w:tc>
          <w:tcPr>
            <w:tcW w:w="7420" w:type="dxa"/>
            <w:tcBorders>
              <w:top w:val="nil"/>
              <w:left w:val="nil"/>
              <w:bottom w:val="nil"/>
              <w:right w:val="nil"/>
            </w:tcBorders>
            <w:shd w:val="clear" w:color="auto" w:fill="auto"/>
            <w:vAlign w:val="center"/>
            <w:hideMark/>
          </w:tcPr>
          <w:p w14:paraId="0CA0B5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05" w14:textId="77777777">
        <w:trPr>
          <w:trHeight w:val="330"/>
        </w:trPr>
        <w:tc>
          <w:tcPr>
            <w:tcW w:w="7420" w:type="dxa"/>
            <w:tcBorders>
              <w:top w:val="nil"/>
              <w:left w:val="nil"/>
              <w:bottom w:val="nil"/>
              <w:right w:val="nil"/>
            </w:tcBorders>
            <w:shd w:val="clear" w:color="auto" w:fill="auto"/>
            <w:vAlign w:val="center"/>
            <w:hideMark/>
          </w:tcPr>
          <w:p w14:paraId="0CA0B5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07" w14:textId="77777777">
        <w:trPr>
          <w:trHeight w:val="45"/>
        </w:trPr>
        <w:tc>
          <w:tcPr>
            <w:tcW w:w="7420" w:type="dxa"/>
            <w:tcBorders>
              <w:top w:val="nil"/>
              <w:left w:val="nil"/>
              <w:bottom w:val="nil"/>
              <w:right w:val="nil"/>
            </w:tcBorders>
            <w:shd w:val="clear" w:color="auto" w:fill="auto"/>
            <w:vAlign w:val="center"/>
            <w:hideMark/>
          </w:tcPr>
          <w:p w14:paraId="0CA0B5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09" w14:textId="77777777">
        <w:trPr>
          <w:trHeight w:val="330"/>
        </w:trPr>
        <w:tc>
          <w:tcPr>
            <w:tcW w:w="7420" w:type="dxa"/>
            <w:tcBorders>
              <w:top w:val="nil"/>
              <w:left w:val="nil"/>
              <w:bottom w:val="nil"/>
              <w:right w:val="nil"/>
            </w:tcBorders>
            <w:shd w:val="clear" w:color="auto" w:fill="auto"/>
            <w:vAlign w:val="center"/>
            <w:hideMark/>
          </w:tcPr>
          <w:p w14:paraId="0CA0B5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Ν.Δ.: ΝΑΙ</w:t>
            </w:r>
          </w:p>
        </w:tc>
      </w:tr>
      <w:tr w:rsidR="008679D8" w14:paraId="0CA0B50B" w14:textId="77777777">
        <w:trPr>
          <w:trHeight w:val="45"/>
        </w:trPr>
        <w:tc>
          <w:tcPr>
            <w:tcW w:w="7420" w:type="dxa"/>
            <w:tcBorders>
              <w:top w:val="nil"/>
              <w:left w:val="nil"/>
              <w:bottom w:val="nil"/>
              <w:right w:val="nil"/>
            </w:tcBorders>
            <w:shd w:val="clear" w:color="auto" w:fill="auto"/>
            <w:vAlign w:val="center"/>
            <w:hideMark/>
          </w:tcPr>
          <w:p w14:paraId="0CA0B5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0D" w14:textId="77777777">
        <w:trPr>
          <w:trHeight w:val="330"/>
        </w:trPr>
        <w:tc>
          <w:tcPr>
            <w:tcW w:w="7420" w:type="dxa"/>
            <w:tcBorders>
              <w:top w:val="nil"/>
              <w:left w:val="nil"/>
              <w:bottom w:val="nil"/>
              <w:right w:val="nil"/>
            </w:tcBorders>
            <w:shd w:val="clear" w:color="auto" w:fill="auto"/>
            <w:vAlign w:val="center"/>
            <w:hideMark/>
          </w:tcPr>
          <w:p w14:paraId="0CA0B5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0F" w14:textId="77777777">
        <w:trPr>
          <w:trHeight w:val="45"/>
        </w:trPr>
        <w:tc>
          <w:tcPr>
            <w:tcW w:w="7420" w:type="dxa"/>
            <w:tcBorders>
              <w:top w:val="nil"/>
              <w:left w:val="nil"/>
              <w:bottom w:val="nil"/>
              <w:right w:val="nil"/>
            </w:tcBorders>
            <w:shd w:val="clear" w:color="auto" w:fill="auto"/>
            <w:vAlign w:val="center"/>
            <w:hideMark/>
          </w:tcPr>
          <w:p w14:paraId="0CA0B5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11" w14:textId="77777777">
        <w:trPr>
          <w:trHeight w:val="330"/>
        </w:trPr>
        <w:tc>
          <w:tcPr>
            <w:tcW w:w="7420" w:type="dxa"/>
            <w:tcBorders>
              <w:top w:val="nil"/>
              <w:left w:val="nil"/>
              <w:bottom w:val="nil"/>
              <w:right w:val="nil"/>
            </w:tcBorders>
            <w:shd w:val="clear" w:color="auto" w:fill="auto"/>
            <w:vAlign w:val="center"/>
            <w:hideMark/>
          </w:tcPr>
          <w:p w14:paraId="0CA0B5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13" w14:textId="77777777">
        <w:trPr>
          <w:trHeight w:val="45"/>
        </w:trPr>
        <w:tc>
          <w:tcPr>
            <w:tcW w:w="7420" w:type="dxa"/>
            <w:tcBorders>
              <w:top w:val="nil"/>
              <w:left w:val="nil"/>
              <w:bottom w:val="nil"/>
              <w:right w:val="nil"/>
            </w:tcBorders>
            <w:shd w:val="clear" w:color="auto" w:fill="auto"/>
            <w:vAlign w:val="center"/>
            <w:hideMark/>
          </w:tcPr>
          <w:p w14:paraId="0CA0B5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15" w14:textId="77777777">
        <w:trPr>
          <w:trHeight w:val="330"/>
        </w:trPr>
        <w:tc>
          <w:tcPr>
            <w:tcW w:w="7420" w:type="dxa"/>
            <w:tcBorders>
              <w:top w:val="nil"/>
              <w:left w:val="nil"/>
              <w:bottom w:val="nil"/>
              <w:right w:val="nil"/>
            </w:tcBorders>
            <w:shd w:val="clear" w:color="auto" w:fill="auto"/>
            <w:vAlign w:val="center"/>
            <w:hideMark/>
          </w:tcPr>
          <w:p w14:paraId="0CA0B5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17" w14:textId="77777777">
        <w:trPr>
          <w:trHeight w:val="30"/>
        </w:trPr>
        <w:tc>
          <w:tcPr>
            <w:tcW w:w="7420" w:type="dxa"/>
            <w:tcBorders>
              <w:top w:val="nil"/>
              <w:left w:val="nil"/>
              <w:bottom w:val="nil"/>
              <w:right w:val="nil"/>
            </w:tcBorders>
            <w:shd w:val="clear" w:color="auto" w:fill="auto"/>
            <w:vAlign w:val="center"/>
            <w:hideMark/>
          </w:tcPr>
          <w:p w14:paraId="0CA0B5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19" w14:textId="77777777">
        <w:trPr>
          <w:trHeight w:val="330"/>
        </w:trPr>
        <w:tc>
          <w:tcPr>
            <w:tcW w:w="7420" w:type="dxa"/>
            <w:tcBorders>
              <w:top w:val="nil"/>
              <w:left w:val="nil"/>
              <w:bottom w:val="nil"/>
              <w:right w:val="nil"/>
            </w:tcBorders>
            <w:shd w:val="clear" w:color="auto" w:fill="auto"/>
            <w:vAlign w:val="center"/>
            <w:hideMark/>
          </w:tcPr>
          <w:p w14:paraId="0CA0B5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1B" w14:textId="77777777">
        <w:trPr>
          <w:trHeight w:val="45"/>
        </w:trPr>
        <w:tc>
          <w:tcPr>
            <w:tcW w:w="7420" w:type="dxa"/>
            <w:tcBorders>
              <w:top w:val="nil"/>
              <w:left w:val="nil"/>
              <w:bottom w:val="nil"/>
              <w:right w:val="nil"/>
            </w:tcBorders>
            <w:shd w:val="clear" w:color="auto" w:fill="auto"/>
            <w:vAlign w:val="center"/>
            <w:hideMark/>
          </w:tcPr>
          <w:p w14:paraId="0CA0B5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1D" w14:textId="77777777">
        <w:trPr>
          <w:trHeight w:val="150"/>
        </w:trPr>
        <w:tc>
          <w:tcPr>
            <w:tcW w:w="7420" w:type="dxa"/>
            <w:tcBorders>
              <w:top w:val="nil"/>
              <w:left w:val="nil"/>
              <w:bottom w:val="nil"/>
              <w:right w:val="nil"/>
            </w:tcBorders>
            <w:shd w:val="clear" w:color="auto" w:fill="auto"/>
            <w:vAlign w:val="center"/>
            <w:hideMark/>
          </w:tcPr>
          <w:p w14:paraId="0CA0B5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1F" w14:textId="77777777">
        <w:trPr>
          <w:trHeight w:val="345"/>
        </w:trPr>
        <w:tc>
          <w:tcPr>
            <w:tcW w:w="7420" w:type="dxa"/>
            <w:tcBorders>
              <w:top w:val="nil"/>
              <w:left w:val="nil"/>
              <w:bottom w:val="nil"/>
              <w:right w:val="nil"/>
            </w:tcBorders>
            <w:shd w:val="clear" w:color="auto" w:fill="auto"/>
            <w:vAlign w:val="center"/>
            <w:hideMark/>
          </w:tcPr>
          <w:p w14:paraId="0CA0B5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21" w14:textId="77777777">
        <w:trPr>
          <w:trHeight w:val="330"/>
        </w:trPr>
        <w:tc>
          <w:tcPr>
            <w:tcW w:w="7420" w:type="dxa"/>
            <w:tcBorders>
              <w:top w:val="nil"/>
              <w:left w:val="nil"/>
              <w:bottom w:val="nil"/>
              <w:right w:val="nil"/>
            </w:tcBorders>
            <w:shd w:val="clear" w:color="auto" w:fill="auto"/>
            <w:vAlign w:val="center"/>
            <w:hideMark/>
          </w:tcPr>
          <w:p w14:paraId="0CA0B5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74 ως έχει     ΚΑΤΑ ΠΛΕΙΟΨΗΦΙΑ</w:t>
            </w:r>
          </w:p>
        </w:tc>
      </w:tr>
      <w:tr w:rsidR="008679D8" w14:paraId="0CA0B523" w14:textId="77777777">
        <w:trPr>
          <w:trHeight w:val="90"/>
        </w:trPr>
        <w:tc>
          <w:tcPr>
            <w:tcW w:w="7420" w:type="dxa"/>
            <w:tcBorders>
              <w:top w:val="nil"/>
              <w:left w:val="nil"/>
              <w:bottom w:val="nil"/>
              <w:right w:val="nil"/>
            </w:tcBorders>
            <w:shd w:val="clear" w:color="auto" w:fill="auto"/>
            <w:vAlign w:val="center"/>
            <w:hideMark/>
          </w:tcPr>
          <w:p w14:paraId="0CA0B5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25" w14:textId="77777777">
        <w:trPr>
          <w:trHeight w:val="330"/>
        </w:trPr>
        <w:tc>
          <w:tcPr>
            <w:tcW w:w="7420" w:type="dxa"/>
            <w:tcBorders>
              <w:top w:val="nil"/>
              <w:left w:val="nil"/>
              <w:bottom w:val="nil"/>
              <w:right w:val="nil"/>
            </w:tcBorders>
            <w:shd w:val="clear" w:color="auto" w:fill="auto"/>
            <w:vAlign w:val="center"/>
            <w:hideMark/>
          </w:tcPr>
          <w:p w14:paraId="0CA0B5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27" w14:textId="77777777">
        <w:trPr>
          <w:trHeight w:val="45"/>
        </w:trPr>
        <w:tc>
          <w:tcPr>
            <w:tcW w:w="7420" w:type="dxa"/>
            <w:tcBorders>
              <w:top w:val="nil"/>
              <w:left w:val="nil"/>
              <w:bottom w:val="nil"/>
              <w:right w:val="nil"/>
            </w:tcBorders>
            <w:shd w:val="clear" w:color="auto" w:fill="auto"/>
            <w:vAlign w:val="center"/>
            <w:hideMark/>
          </w:tcPr>
          <w:p w14:paraId="0CA0B5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29" w14:textId="77777777">
        <w:trPr>
          <w:trHeight w:val="330"/>
        </w:trPr>
        <w:tc>
          <w:tcPr>
            <w:tcW w:w="7420" w:type="dxa"/>
            <w:tcBorders>
              <w:top w:val="nil"/>
              <w:left w:val="nil"/>
              <w:bottom w:val="nil"/>
              <w:right w:val="nil"/>
            </w:tcBorders>
            <w:shd w:val="clear" w:color="auto" w:fill="auto"/>
            <w:vAlign w:val="center"/>
            <w:hideMark/>
          </w:tcPr>
          <w:p w14:paraId="0CA0B5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52B" w14:textId="77777777">
        <w:trPr>
          <w:trHeight w:val="45"/>
        </w:trPr>
        <w:tc>
          <w:tcPr>
            <w:tcW w:w="7420" w:type="dxa"/>
            <w:tcBorders>
              <w:top w:val="nil"/>
              <w:left w:val="nil"/>
              <w:bottom w:val="nil"/>
              <w:right w:val="nil"/>
            </w:tcBorders>
            <w:shd w:val="clear" w:color="auto" w:fill="auto"/>
            <w:vAlign w:val="center"/>
            <w:hideMark/>
          </w:tcPr>
          <w:p w14:paraId="0CA0B5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2D" w14:textId="77777777">
        <w:trPr>
          <w:trHeight w:val="330"/>
        </w:trPr>
        <w:tc>
          <w:tcPr>
            <w:tcW w:w="7420" w:type="dxa"/>
            <w:tcBorders>
              <w:top w:val="nil"/>
              <w:left w:val="nil"/>
              <w:bottom w:val="nil"/>
              <w:right w:val="nil"/>
            </w:tcBorders>
            <w:shd w:val="clear" w:color="auto" w:fill="auto"/>
            <w:vAlign w:val="center"/>
            <w:hideMark/>
          </w:tcPr>
          <w:p w14:paraId="0CA0B5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2F" w14:textId="77777777">
        <w:trPr>
          <w:trHeight w:val="45"/>
        </w:trPr>
        <w:tc>
          <w:tcPr>
            <w:tcW w:w="7420" w:type="dxa"/>
            <w:tcBorders>
              <w:top w:val="nil"/>
              <w:left w:val="nil"/>
              <w:bottom w:val="nil"/>
              <w:right w:val="nil"/>
            </w:tcBorders>
            <w:shd w:val="clear" w:color="auto" w:fill="auto"/>
            <w:vAlign w:val="center"/>
            <w:hideMark/>
          </w:tcPr>
          <w:p w14:paraId="0CA0B5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31" w14:textId="77777777">
        <w:trPr>
          <w:trHeight w:val="330"/>
        </w:trPr>
        <w:tc>
          <w:tcPr>
            <w:tcW w:w="7420" w:type="dxa"/>
            <w:tcBorders>
              <w:top w:val="nil"/>
              <w:left w:val="nil"/>
              <w:bottom w:val="nil"/>
              <w:right w:val="nil"/>
            </w:tcBorders>
            <w:shd w:val="clear" w:color="auto" w:fill="auto"/>
            <w:vAlign w:val="center"/>
            <w:hideMark/>
          </w:tcPr>
          <w:p w14:paraId="0CA0B5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33" w14:textId="77777777">
        <w:trPr>
          <w:trHeight w:val="45"/>
        </w:trPr>
        <w:tc>
          <w:tcPr>
            <w:tcW w:w="7420" w:type="dxa"/>
            <w:tcBorders>
              <w:top w:val="nil"/>
              <w:left w:val="nil"/>
              <w:bottom w:val="nil"/>
              <w:right w:val="nil"/>
            </w:tcBorders>
            <w:shd w:val="clear" w:color="auto" w:fill="auto"/>
            <w:vAlign w:val="center"/>
            <w:hideMark/>
          </w:tcPr>
          <w:p w14:paraId="0CA0B5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35" w14:textId="77777777">
        <w:trPr>
          <w:trHeight w:val="330"/>
        </w:trPr>
        <w:tc>
          <w:tcPr>
            <w:tcW w:w="7420" w:type="dxa"/>
            <w:tcBorders>
              <w:top w:val="nil"/>
              <w:left w:val="nil"/>
              <w:bottom w:val="nil"/>
              <w:right w:val="nil"/>
            </w:tcBorders>
            <w:shd w:val="clear" w:color="auto" w:fill="auto"/>
            <w:vAlign w:val="center"/>
            <w:hideMark/>
          </w:tcPr>
          <w:p w14:paraId="0CA0B5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37" w14:textId="77777777">
        <w:trPr>
          <w:trHeight w:val="30"/>
        </w:trPr>
        <w:tc>
          <w:tcPr>
            <w:tcW w:w="7420" w:type="dxa"/>
            <w:tcBorders>
              <w:top w:val="nil"/>
              <w:left w:val="nil"/>
              <w:bottom w:val="nil"/>
              <w:right w:val="nil"/>
            </w:tcBorders>
            <w:shd w:val="clear" w:color="auto" w:fill="auto"/>
            <w:vAlign w:val="center"/>
            <w:hideMark/>
          </w:tcPr>
          <w:p w14:paraId="0CA0B5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39" w14:textId="77777777">
        <w:trPr>
          <w:trHeight w:val="330"/>
        </w:trPr>
        <w:tc>
          <w:tcPr>
            <w:tcW w:w="7420" w:type="dxa"/>
            <w:tcBorders>
              <w:top w:val="nil"/>
              <w:left w:val="nil"/>
              <w:bottom w:val="nil"/>
              <w:right w:val="nil"/>
            </w:tcBorders>
            <w:shd w:val="clear" w:color="auto" w:fill="auto"/>
            <w:vAlign w:val="center"/>
            <w:hideMark/>
          </w:tcPr>
          <w:p w14:paraId="0CA0B5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3B" w14:textId="77777777">
        <w:trPr>
          <w:trHeight w:val="45"/>
        </w:trPr>
        <w:tc>
          <w:tcPr>
            <w:tcW w:w="7420" w:type="dxa"/>
            <w:tcBorders>
              <w:top w:val="nil"/>
              <w:left w:val="nil"/>
              <w:bottom w:val="nil"/>
              <w:right w:val="nil"/>
            </w:tcBorders>
            <w:shd w:val="clear" w:color="auto" w:fill="auto"/>
            <w:vAlign w:val="center"/>
            <w:hideMark/>
          </w:tcPr>
          <w:p w14:paraId="0CA0B5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3D" w14:textId="77777777">
        <w:trPr>
          <w:trHeight w:val="150"/>
        </w:trPr>
        <w:tc>
          <w:tcPr>
            <w:tcW w:w="7420" w:type="dxa"/>
            <w:tcBorders>
              <w:top w:val="nil"/>
              <w:left w:val="nil"/>
              <w:bottom w:val="nil"/>
              <w:right w:val="nil"/>
            </w:tcBorders>
            <w:shd w:val="clear" w:color="auto" w:fill="auto"/>
            <w:vAlign w:val="center"/>
            <w:hideMark/>
          </w:tcPr>
          <w:p w14:paraId="0CA0B5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3F" w14:textId="77777777">
        <w:trPr>
          <w:trHeight w:val="345"/>
        </w:trPr>
        <w:tc>
          <w:tcPr>
            <w:tcW w:w="7420" w:type="dxa"/>
            <w:tcBorders>
              <w:top w:val="nil"/>
              <w:left w:val="nil"/>
              <w:bottom w:val="nil"/>
              <w:right w:val="nil"/>
            </w:tcBorders>
            <w:shd w:val="clear" w:color="auto" w:fill="auto"/>
            <w:vAlign w:val="center"/>
            <w:hideMark/>
          </w:tcPr>
          <w:p w14:paraId="0CA0B5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41" w14:textId="77777777">
        <w:trPr>
          <w:trHeight w:val="330"/>
        </w:trPr>
        <w:tc>
          <w:tcPr>
            <w:tcW w:w="7420" w:type="dxa"/>
            <w:tcBorders>
              <w:top w:val="nil"/>
              <w:left w:val="nil"/>
              <w:bottom w:val="nil"/>
              <w:right w:val="nil"/>
            </w:tcBorders>
            <w:shd w:val="clear" w:color="auto" w:fill="auto"/>
            <w:vAlign w:val="center"/>
            <w:hideMark/>
          </w:tcPr>
          <w:p w14:paraId="0CA0B5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75 ως έχει     ΚΑΤΑ </w:t>
            </w:r>
            <w:r w:rsidRPr="0029074D">
              <w:rPr>
                <w:rFonts w:ascii="Calibri" w:eastAsia="Times New Roman" w:hAnsi="Calibri" w:cs="Calibri"/>
                <w:color w:val="000000"/>
                <w:sz w:val="22"/>
                <w:szCs w:val="22"/>
              </w:rPr>
              <w:t>ΠΛΕΙΟΨΗΦΙΑ</w:t>
            </w:r>
          </w:p>
        </w:tc>
      </w:tr>
      <w:tr w:rsidR="008679D8" w14:paraId="0CA0B543" w14:textId="77777777">
        <w:trPr>
          <w:trHeight w:val="90"/>
        </w:trPr>
        <w:tc>
          <w:tcPr>
            <w:tcW w:w="7420" w:type="dxa"/>
            <w:tcBorders>
              <w:top w:val="nil"/>
              <w:left w:val="nil"/>
              <w:bottom w:val="nil"/>
              <w:right w:val="nil"/>
            </w:tcBorders>
            <w:shd w:val="clear" w:color="auto" w:fill="auto"/>
            <w:vAlign w:val="center"/>
            <w:hideMark/>
          </w:tcPr>
          <w:p w14:paraId="0CA0B5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45" w14:textId="77777777">
        <w:trPr>
          <w:trHeight w:val="345"/>
        </w:trPr>
        <w:tc>
          <w:tcPr>
            <w:tcW w:w="7420" w:type="dxa"/>
            <w:tcBorders>
              <w:top w:val="nil"/>
              <w:left w:val="nil"/>
              <w:bottom w:val="nil"/>
              <w:right w:val="nil"/>
            </w:tcBorders>
            <w:shd w:val="clear" w:color="auto" w:fill="auto"/>
            <w:vAlign w:val="center"/>
            <w:hideMark/>
          </w:tcPr>
          <w:p w14:paraId="0CA0B5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47" w14:textId="77777777">
        <w:trPr>
          <w:trHeight w:val="30"/>
        </w:trPr>
        <w:tc>
          <w:tcPr>
            <w:tcW w:w="7420" w:type="dxa"/>
            <w:tcBorders>
              <w:top w:val="nil"/>
              <w:left w:val="nil"/>
              <w:bottom w:val="nil"/>
              <w:right w:val="nil"/>
            </w:tcBorders>
            <w:shd w:val="clear" w:color="auto" w:fill="auto"/>
            <w:vAlign w:val="center"/>
            <w:hideMark/>
          </w:tcPr>
          <w:p w14:paraId="0CA0B5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49" w14:textId="77777777">
        <w:trPr>
          <w:trHeight w:val="330"/>
        </w:trPr>
        <w:tc>
          <w:tcPr>
            <w:tcW w:w="7420" w:type="dxa"/>
            <w:tcBorders>
              <w:top w:val="nil"/>
              <w:left w:val="nil"/>
              <w:bottom w:val="nil"/>
              <w:right w:val="nil"/>
            </w:tcBorders>
            <w:shd w:val="clear" w:color="auto" w:fill="auto"/>
            <w:vAlign w:val="center"/>
            <w:hideMark/>
          </w:tcPr>
          <w:p w14:paraId="0CA0B5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54B" w14:textId="77777777">
        <w:trPr>
          <w:trHeight w:val="45"/>
        </w:trPr>
        <w:tc>
          <w:tcPr>
            <w:tcW w:w="7420" w:type="dxa"/>
            <w:tcBorders>
              <w:top w:val="nil"/>
              <w:left w:val="nil"/>
              <w:bottom w:val="nil"/>
              <w:right w:val="nil"/>
            </w:tcBorders>
            <w:shd w:val="clear" w:color="auto" w:fill="auto"/>
            <w:vAlign w:val="center"/>
            <w:hideMark/>
          </w:tcPr>
          <w:p w14:paraId="0CA0B5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4D" w14:textId="77777777">
        <w:trPr>
          <w:trHeight w:val="330"/>
        </w:trPr>
        <w:tc>
          <w:tcPr>
            <w:tcW w:w="7420" w:type="dxa"/>
            <w:tcBorders>
              <w:top w:val="nil"/>
              <w:left w:val="nil"/>
              <w:bottom w:val="nil"/>
              <w:right w:val="nil"/>
            </w:tcBorders>
            <w:shd w:val="clear" w:color="auto" w:fill="auto"/>
            <w:vAlign w:val="center"/>
            <w:hideMark/>
          </w:tcPr>
          <w:p w14:paraId="0CA0B5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4F" w14:textId="77777777">
        <w:trPr>
          <w:trHeight w:val="45"/>
        </w:trPr>
        <w:tc>
          <w:tcPr>
            <w:tcW w:w="7420" w:type="dxa"/>
            <w:tcBorders>
              <w:top w:val="nil"/>
              <w:left w:val="nil"/>
              <w:bottom w:val="nil"/>
              <w:right w:val="nil"/>
            </w:tcBorders>
            <w:shd w:val="clear" w:color="auto" w:fill="auto"/>
            <w:vAlign w:val="center"/>
            <w:hideMark/>
          </w:tcPr>
          <w:p w14:paraId="0CA0B5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51" w14:textId="77777777">
        <w:trPr>
          <w:trHeight w:val="330"/>
        </w:trPr>
        <w:tc>
          <w:tcPr>
            <w:tcW w:w="7420" w:type="dxa"/>
            <w:tcBorders>
              <w:top w:val="nil"/>
              <w:left w:val="nil"/>
              <w:bottom w:val="nil"/>
              <w:right w:val="nil"/>
            </w:tcBorders>
            <w:shd w:val="clear" w:color="auto" w:fill="auto"/>
            <w:vAlign w:val="center"/>
            <w:hideMark/>
          </w:tcPr>
          <w:p w14:paraId="0CA0B5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53" w14:textId="77777777">
        <w:trPr>
          <w:trHeight w:val="45"/>
        </w:trPr>
        <w:tc>
          <w:tcPr>
            <w:tcW w:w="7420" w:type="dxa"/>
            <w:tcBorders>
              <w:top w:val="nil"/>
              <w:left w:val="nil"/>
              <w:bottom w:val="nil"/>
              <w:right w:val="nil"/>
            </w:tcBorders>
            <w:shd w:val="clear" w:color="auto" w:fill="auto"/>
            <w:vAlign w:val="center"/>
            <w:hideMark/>
          </w:tcPr>
          <w:p w14:paraId="0CA0B5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55" w14:textId="77777777">
        <w:trPr>
          <w:trHeight w:val="330"/>
        </w:trPr>
        <w:tc>
          <w:tcPr>
            <w:tcW w:w="7420" w:type="dxa"/>
            <w:tcBorders>
              <w:top w:val="nil"/>
              <w:left w:val="nil"/>
              <w:bottom w:val="nil"/>
              <w:right w:val="nil"/>
            </w:tcBorders>
            <w:shd w:val="clear" w:color="auto" w:fill="auto"/>
            <w:vAlign w:val="center"/>
            <w:hideMark/>
          </w:tcPr>
          <w:p w14:paraId="0CA0B5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57" w14:textId="77777777">
        <w:trPr>
          <w:trHeight w:val="30"/>
        </w:trPr>
        <w:tc>
          <w:tcPr>
            <w:tcW w:w="7420" w:type="dxa"/>
            <w:tcBorders>
              <w:top w:val="nil"/>
              <w:left w:val="nil"/>
              <w:bottom w:val="nil"/>
              <w:right w:val="nil"/>
            </w:tcBorders>
            <w:shd w:val="clear" w:color="auto" w:fill="auto"/>
            <w:vAlign w:val="center"/>
            <w:hideMark/>
          </w:tcPr>
          <w:p w14:paraId="0CA0B5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59" w14:textId="77777777">
        <w:trPr>
          <w:trHeight w:val="345"/>
        </w:trPr>
        <w:tc>
          <w:tcPr>
            <w:tcW w:w="7420" w:type="dxa"/>
            <w:tcBorders>
              <w:top w:val="nil"/>
              <w:left w:val="nil"/>
              <w:bottom w:val="nil"/>
              <w:right w:val="nil"/>
            </w:tcBorders>
            <w:shd w:val="clear" w:color="auto" w:fill="auto"/>
            <w:vAlign w:val="center"/>
            <w:hideMark/>
          </w:tcPr>
          <w:p w14:paraId="0CA0B5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5B" w14:textId="77777777">
        <w:trPr>
          <w:trHeight w:val="30"/>
        </w:trPr>
        <w:tc>
          <w:tcPr>
            <w:tcW w:w="7420" w:type="dxa"/>
            <w:tcBorders>
              <w:top w:val="nil"/>
              <w:left w:val="nil"/>
              <w:bottom w:val="nil"/>
              <w:right w:val="nil"/>
            </w:tcBorders>
            <w:shd w:val="clear" w:color="auto" w:fill="auto"/>
            <w:vAlign w:val="center"/>
            <w:hideMark/>
          </w:tcPr>
          <w:p w14:paraId="0CA0B5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5D" w14:textId="77777777">
        <w:trPr>
          <w:trHeight w:val="150"/>
        </w:trPr>
        <w:tc>
          <w:tcPr>
            <w:tcW w:w="7420" w:type="dxa"/>
            <w:tcBorders>
              <w:top w:val="nil"/>
              <w:left w:val="nil"/>
              <w:bottom w:val="nil"/>
              <w:right w:val="nil"/>
            </w:tcBorders>
            <w:shd w:val="clear" w:color="auto" w:fill="auto"/>
            <w:vAlign w:val="center"/>
            <w:hideMark/>
          </w:tcPr>
          <w:p w14:paraId="0CA0B5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5F" w14:textId="77777777">
        <w:trPr>
          <w:trHeight w:val="345"/>
        </w:trPr>
        <w:tc>
          <w:tcPr>
            <w:tcW w:w="7420" w:type="dxa"/>
            <w:tcBorders>
              <w:top w:val="nil"/>
              <w:left w:val="nil"/>
              <w:bottom w:val="nil"/>
              <w:right w:val="nil"/>
            </w:tcBorders>
            <w:shd w:val="clear" w:color="auto" w:fill="auto"/>
            <w:vAlign w:val="center"/>
            <w:hideMark/>
          </w:tcPr>
          <w:p w14:paraId="0CA0B5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61" w14:textId="77777777">
        <w:trPr>
          <w:trHeight w:val="330"/>
        </w:trPr>
        <w:tc>
          <w:tcPr>
            <w:tcW w:w="7420" w:type="dxa"/>
            <w:tcBorders>
              <w:top w:val="nil"/>
              <w:left w:val="nil"/>
              <w:bottom w:val="nil"/>
              <w:right w:val="nil"/>
            </w:tcBorders>
            <w:shd w:val="clear" w:color="auto" w:fill="auto"/>
            <w:vAlign w:val="center"/>
            <w:hideMark/>
          </w:tcPr>
          <w:p w14:paraId="0CA0B5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76 ως έχει     ΚΑΤΑ ΠΛΕΙΟΨΗΦΙΑ</w:t>
            </w:r>
          </w:p>
        </w:tc>
      </w:tr>
      <w:tr w:rsidR="008679D8" w14:paraId="0CA0B563" w14:textId="77777777">
        <w:trPr>
          <w:trHeight w:val="105"/>
        </w:trPr>
        <w:tc>
          <w:tcPr>
            <w:tcW w:w="7420" w:type="dxa"/>
            <w:tcBorders>
              <w:top w:val="nil"/>
              <w:left w:val="nil"/>
              <w:bottom w:val="nil"/>
              <w:right w:val="nil"/>
            </w:tcBorders>
            <w:shd w:val="clear" w:color="auto" w:fill="auto"/>
            <w:vAlign w:val="center"/>
            <w:hideMark/>
          </w:tcPr>
          <w:p w14:paraId="0CA0B5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65" w14:textId="77777777">
        <w:trPr>
          <w:trHeight w:val="330"/>
        </w:trPr>
        <w:tc>
          <w:tcPr>
            <w:tcW w:w="7420" w:type="dxa"/>
            <w:tcBorders>
              <w:top w:val="nil"/>
              <w:left w:val="nil"/>
              <w:bottom w:val="nil"/>
              <w:right w:val="nil"/>
            </w:tcBorders>
            <w:shd w:val="clear" w:color="auto" w:fill="auto"/>
            <w:vAlign w:val="center"/>
            <w:hideMark/>
          </w:tcPr>
          <w:p w14:paraId="0CA0B5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67" w14:textId="77777777">
        <w:trPr>
          <w:trHeight w:val="30"/>
        </w:trPr>
        <w:tc>
          <w:tcPr>
            <w:tcW w:w="7420" w:type="dxa"/>
            <w:tcBorders>
              <w:top w:val="nil"/>
              <w:left w:val="nil"/>
              <w:bottom w:val="nil"/>
              <w:right w:val="nil"/>
            </w:tcBorders>
            <w:shd w:val="clear" w:color="auto" w:fill="auto"/>
            <w:vAlign w:val="center"/>
            <w:hideMark/>
          </w:tcPr>
          <w:p w14:paraId="0CA0B5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69" w14:textId="77777777">
        <w:trPr>
          <w:trHeight w:val="330"/>
        </w:trPr>
        <w:tc>
          <w:tcPr>
            <w:tcW w:w="7420" w:type="dxa"/>
            <w:tcBorders>
              <w:top w:val="nil"/>
              <w:left w:val="nil"/>
              <w:bottom w:val="nil"/>
              <w:right w:val="nil"/>
            </w:tcBorders>
            <w:shd w:val="clear" w:color="auto" w:fill="auto"/>
            <w:vAlign w:val="center"/>
            <w:hideMark/>
          </w:tcPr>
          <w:p w14:paraId="0CA0B5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56B" w14:textId="77777777">
        <w:trPr>
          <w:trHeight w:val="45"/>
        </w:trPr>
        <w:tc>
          <w:tcPr>
            <w:tcW w:w="7420" w:type="dxa"/>
            <w:tcBorders>
              <w:top w:val="nil"/>
              <w:left w:val="nil"/>
              <w:bottom w:val="nil"/>
              <w:right w:val="nil"/>
            </w:tcBorders>
            <w:shd w:val="clear" w:color="auto" w:fill="auto"/>
            <w:vAlign w:val="center"/>
            <w:hideMark/>
          </w:tcPr>
          <w:p w14:paraId="0CA0B5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6D" w14:textId="77777777">
        <w:trPr>
          <w:trHeight w:val="330"/>
        </w:trPr>
        <w:tc>
          <w:tcPr>
            <w:tcW w:w="7420" w:type="dxa"/>
            <w:tcBorders>
              <w:top w:val="nil"/>
              <w:left w:val="nil"/>
              <w:bottom w:val="nil"/>
              <w:right w:val="nil"/>
            </w:tcBorders>
            <w:shd w:val="clear" w:color="auto" w:fill="auto"/>
            <w:vAlign w:val="center"/>
            <w:hideMark/>
          </w:tcPr>
          <w:p w14:paraId="0CA0B5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6F" w14:textId="77777777">
        <w:trPr>
          <w:trHeight w:val="45"/>
        </w:trPr>
        <w:tc>
          <w:tcPr>
            <w:tcW w:w="7420" w:type="dxa"/>
            <w:tcBorders>
              <w:top w:val="nil"/>
              <w:left w:val="nil"/>
              <w:bottom w:val="nil"/>
              <w:right w:val="nil"/>
            </w:tcBorders>
            <w:shd w:val="clear" w:color="auto" w:fill="auto"/>
            <w:vAlign w:val="center"/>
            <w:hideMark/>
          </w:tcPr>
          <w:p w14:paraId="0CA0B5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71" w14:textId="77777777">
        <w:trPr>
          <w:trHeight w:val="330"/>
        </w:trPr>
        <w:tc>
          <w:tcPr>
            <w:tcW w:w="7420" w:type="dxa"/>
            <w:tcBorders>
              <w:top w:val="nil"/>
              <w:left w:val="nil"/>
              <w:bottom w:val="nil"/>
              <w:right w:val="nil"/>
            </w:tcBorders>
            <w:shd w:val="clear" w:color="auto" w:fill="auto"/>
            <w:vAlign w:val="center"/>
            <w:hideMark/>
          </w:tcPr>
          <w:p w14:paraId="0CA0B5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73" w14:textId="77777777">
        <w:trPr>
          <w:trHeight w:val="45"/>
        </w:trPr>
        <w:tc>
          <w:tcPr>
            <w:tcW w:w="7420" w:type="dxa"/>
            <w:tcBorders>
              <w:top w:val="nil"/>
              <w:left w:val="nil"/>
              <w:bottom w:val="nil"/>
              <w:right w:val="nil"/>
            </w:tcBorders>
            <w:shd w:val="clear" w:color="auto" w:fill="auto"/>
            <w:vAlign w:val="center"/>
            <w:hideMark/>
          </w:tcPr>
          <w:p w14:paraId="0CA0B5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75" w14:textId="77777777">
        <w:trPr>
          <w:trHeight w:val="330"/>
        </w:trPr>
        <w:tc>
          <w:tcPr>
            <w:tcW w:w="7420" w:type="dxa"/>
            <w:tcBorders>
              <w:top w:val="nil"/>
              <w:left w:val="nil"/>
              <w:bottom w:val="nil"/>
              <w:right w:val="nil"/>
            </w:tcBorders>
            <w:shd w:val="clear" w:color="auto" w:fill="auto"/>
            <w:vAlign w:val="center"/>
            <w:hideMark/>
          </w:tcPr>
          <w:p w14:paraId="0CA0B5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77" w14:textId="77777777">
        <w:trPr>
          <w:trHeight w:val="45"/>
        </w:trPr>
        <w:tc>
          <w:tcPr>
            <w:tcW w:w="7420" w:type="dxa"/>
            <w:tcBorders>
              <w:top w:val="nil"/>
              <w:left w:val="nil"/>
              <w:bottom w:val="nil"/>
              <w:right w:val="nil"/>
            </w:tcBorders>
            <w:shd w:val="clear" w:color="auto" w:fill="auto"/>
            <w:vAlign w:val="center"/>
            <w:hideMark/>
          </w:tcPr>
          <w:p w14:paraId="0CA0B5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79" w14:textId="77777777">
        <w:trPr>
          <w:trHeight w:val="330"/>
        </w:trPr>
        <w:tc>
          <w:tcPr>
            <w:tcW w:w="7420" w:type="dxa"/>
            <w:tcBorders>
              <w:top w:val="nil"/>
              <w:left w:val="nil"/>
              <w:bottom w:val="nil"/>
              <w:right w:val="nil"/>
            </w:tcBorders>
            <w:shd w:val="clear" w:color="auto" w:fill="auto"/>
            <w:vAlign w:val="center"/>
            <w:hideMark/>
          </w:tcPr>
          <w:p w14:paraId="0CA0B5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7B" w14:textId="77777777">
        <w:trPr>
          <w:trHeight w:val="30"/>
        </w:trPr>
        <w:tc>
          <w:tcPr>
            <w:tcW w:w="7420" w:type="dxa"/>
            <w:tcBorders>
              <w:top w:val="nil"/>
              <w:left w:val="nil"/>
              <w:bottom w:val="nil"/>
              <w:right w:val="nil"/>
            </w:tcBorders>
            <w:shd w:val="clear" w:color="auto" w:fill="auto"/>
            <w:vAlign w:val="center"/>
            <w:hideMark/>
          </w:tcPr>
          <w:p w14:paraId="0CA0B5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7D" w14:textId="77777777">
        <w:trPr>
          <w:trHeight w:val="150"/>
        </w:trPr>
        <w:tc>
          <w:tcPr>
            <w:tcW w:w="7420" w:type="dxa"/>
            <w:tcBorders>
              <w:top w:val="nil"/>
              <w:left w:val="nil"/>
              <w:bottom w:val="nil"/>
              <w:right w:val="nil"/>
            </w:tcBorders>
            <w:shd w:val="clear" w:color="auto" w:fill="auto"/>
            <w:vAlign w:val="center"/>
            <w:hideMark/>
          </w:tcPr>
          <w:p w14:paraId="0CA0B5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7F" w14:textId="77777777">
        <w:trPr>
          <w:trHeight w:val="345"/>
        </w:trPr>
        <w:tc>
          <w:tcPr>
            <w:tcW w:w="7420" w:type="dxa"/>
            <w:tcBorders>
              <w:top w:val="nil"/>
              <w:left w:val="nil"/>
              <w:bottom w:val="nil"/>
              <w:right w:val="nil"/>
            </w:tcBorders>
            <w:shd w:val="clear" w:color="auto" w:fill="auto"/>
            <w:vAlign w:val="center"/>
            <w:hideMark/>
          </w:tcPr>
          <w:p w14:paraId="0CA0B5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81" w14:textId="77777777">
        <w:trPr>
          <w:trHeight w:val="330"/>
        </w:trPr>
        <w:tc>
          <w:tcPr>
            <w:tcW w:w="7420" w:type="dxa"/>
            <w:tcBorders>
              <w:top w:val="nil"/>
              <w:left w:val="nil"/>
              <w:bottom w:val="nil"/>
              <w:right w:val="nil"/>
            </w:tcBorders>
            <w:shd w:val="clear" w:color="auto" w:fill="auto"/>
            <w:vAlign w:val="center"/>
            <w:hideMark/>
          </w:tcPr>
          <w:p w14:paraId="0CA0B5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77 ως έχει</w:t>
            </w:r>
            <w:r w:rsidRPr="0029074D">
              <w:rPr>
                <w:rFonts w:ascii="Calibri" w:eastAsia="Times New Roman" w:hAnsi="Calibri" w:cs="Calibri"/>
                <w:color w:val="000000"/>
                <w:sz w:val="22"/>
                <w:szCs w:val="22"/>
              </w:rPr>
              <w:t xml:space="preserve">     ΚΑΤΑ ΠΛΕΙΟΨΗΦΙΑ</w:t>
            </w:r>
          </w:p>
        </w:tc>
      </w:tr>
      <w:tr w:rsidR="008679D8" w14:paraId="0CA0B583" w14:textId="77777777">
        <w:trPr>
          <w:trHeight w:val="105"/>
        </w:trPr>
        <w:tc>
          <w:tcPr>
            <w:tcW w:w="7420" w:type="dxa"/>
            <w:tcBorders>
              <w:top w:val="nil"/>
              <w:left w:val="nil"/>
              <w:bottom w:val="nil"/>
              <w:right w:val="nil"/>
            </w:tcBorders>
            <w:shd w:val="clear" w:color="auto" w:fill="auto"/>
            <w:vAlign w:val="center"/>
            <w:hideMark/>
          </w:tcPr>
          <w:p w14:paraId="0CA0B5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85" w14:textId="77777777">
        <w:trPr>
          <w:trHeight w:val="330"/>
        </w:trPr>
        <w:tc>
          <w:tcPr>
            <w:tcW w:w="7420" w:type="dxa"/>
            <w:tcBorders>
              <w:top w:val="nil"/>
              <w:left w:val="nil"/>
              <w:bottom w:val="nil"/>
              <w:right w:val="nil"/>
            </w:tcBorders>
            <w:shd w:val="clear" w:color="auto" w:fill="auto"/>
            <w:vAlign w:val="center"/>
            <w:hideMark/>
          </w:tcPr>
          <w:p w14:paraId="0CA0B5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87" w14:textId="77777777">
        <w:trPr>
          <w:trHeight w:val="30"/>
        </w:trPr>
        <w:tc>
          <w:tcPr>
            <w:tcW w:w="7420" w:type="dxa"/>
            <w:tcBorders>
              <w:top w:val="nil"/>
              <w:left w:val="nil"/>
              <w:bottom w:val="nil"/>
              <w:right w:val="nil"/>
            </w:tcBorders>
            <w:shd w:val="clear" w:color="auto" w:fill="auto"/>
            <w:vAlign w:val="center"/>
            <w:hideMark/>
          </w:tcPr>
          <w:p w14:paraId="0CA0B5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89" w14:textId="77777777">
        <w:trPr>
          <w:trHeight w:val="345"/>
        </w:trPr>
        <w:tc>
          <w:tcPr>
            <w:tcW w:w="7420" w:type="dxa"/>
            <w:tcBorders>
              <w:top w:val="nil"/>
              <w:left w:val="nil"/>
              <w:bottom w:val="nil"/>
              <w:right w:val="nil"/>
            </w:tcBorders>
            <w:shd w:val="clear" w:color="auto" w:fill="auto"/>
            <w:vAlign w:val="center"/>
            <w:hideMark/>
          </w:tcPr>
          <w:p w14:paraId="0CA0B5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58B" w14:textId="77777777">
        <w:trPr>
          <w:trHeight w:val="30"/>
        </w:trPr>
        <w:tc>
          <w:tcPr>
            <w:tcW w:w="7420" w:type="dxa"/>
            <w:tcBorders>
              <w:top w:val="nil"/>
              <w:left w:val="nil"/>
              <w:bottom w:val="nil"/>
              <w:right w:val="nil"/>
            </w:tcBorders>
            <w:shd w:val="clear" w:color="auto" w:fill="auto"/>
            <w:vAlign w:val="center"/>
            <w:hideMark/>
          </w:tcPr>
          <w:p w14:paraId="0CA0B5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8D" w14:textId="77777777">
        <w:trPr>
          <w:trHeight w:val="330"/>
        </w:trPr>
        <w:tc>
          <w:tcPr>
            <w:tcW w:w="7420" w:type="dxa"/>
            <w:tcBorders>
              <w:top w:val="nil"/>
              <w:left w:val="nil"/>
              <w:bottom w:val="nil"/>
              <w:right w:val="nil"/>
            </w:tcBorders>
            <w:shd w:val="clear" w:color="auto" w:fill="auto"/>
            <w:vAlign w:val="center"/>
            <w:hideMark/>
          </w:tcPr>
          <w:p w14:paraId="0CA0B5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8F" w14:textId="77777777">
        <w:trPr>
          <w:trHeight w:val="45"/>
        </w:trPr>
        <w:tc>
          <w:tcPr>
            <w:tcW w:w="7420" w:type="dxa"/>
            <w:tcBorders>
              <w:top w:val="nil"/>
              <w:left w:val="nil"/>
              <w:bottom w:val="nil"/>
              <w:right w:val="nil"/>
            </w:tcBorders>
            <w:shd w:val="clear" w:color="auto" w:fill="auto"/>
            <w:vAlign w:val="center"/>
            <w:hideMark/>
          </w:tcPr>
          <w:p w14:paraId="0CA0B5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91" w14:textId="77777777">
        <w:trPr>
          <w:trHeight w:val="330"/>
        </w:trPr>
        <w:tc>
          <w:tcPr>
            <w:tcW w:w="7420" w:type="dxa"/>
            <w:tcBorders>
              <w:top w:val="nil"/>
              <w:left w:val="nil"/>
              <w:bottom w:val="nil"/>
              <w:right w:val="nil"/>
            </w:tcBorders>
            <w:shd w:val="clear" w:color="auto" w:fill="auto"/>
            <w:vAlign w:val="center"/>
            <w:hideMark/>
          </w:tcPr>
          <w:p w14:paraId="0CA0B5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93" w14:textId="77777777">
        <w:trPr>
          <w:trHeight w:val="45"/>
        </w:trPr>
        <w:tc>
          <w:tcPr>
            <w:tcW w:w="7420" w:type="dxa"/>
            <w:tcBorders>
              <w:top w:val="nil"/>
              <w:left w:val="nil"/>
              <w:bottom w:val="nil"/>
              <w:right w:val="nil"/>
            </w:tcBorders>
            <w:shd w:val="clear" w:color="auto" w:fill="auto"/>
            <w:vAlign w:val="center"/>
            <w:hideMark/>
          </w:tcPr>
          <w:p w14:paraId="0CA0B5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95" w14:textId="77777777">
        <w:trPr>
          <w:trHeight w:val="330"/>
        </w:trPr>
        <w:tc>
          <w:tcPr>
            <w:tcW w:w="7420" w:type="dxa"/>
            <w:tcBorders>
              <w:top w:val="nil"/>
              <w:left w:val="nil"/>
              <w:bottom w:val="nil"/>
              <w:right w:val="nil"/>
            </w:tcBorders>
            <w:shd w:val="clear" w:color="auto" w:fill="auto"/>
            <w:vAlign w:val="center"/>
            <w:hideMark/>
          </w:tcPr>
          <w:p w14:paraId="0CA0B5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97" w14:textId="77777777">
        <w:trPr>
          <w:trHeight w:val="45"/>
        </w:trPr>
        <w:tc>
          <w:tcPr>
            <w:tcW w:w="7420" w:type="dxa"/>
            <w:tcBorders>
              <w:top w:val="nil"/>
              <w:left w:val="nil"/>
              <w:bottom w:val="nil"/>
              <w:right w:val="nil"/>
            </w:tcBorders>
            <w:shd w:val="clear" w:color="auto" w:fill="auto"/>
            <w:vAlign w:val="center"/>
            <w:hideMark/>
          </w:tcPr>
          <w:p w14:paraId="0CA0B5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99" w14:textId="77777777">
        <w:trPr>
          <w:trHeight w:val="330"/>
        </w:trPr>
        <w:tc>
          <w:tcPr>
            <w:tcW w:w="7420" w:type="dxa"/>
            <w:tcBorders>
              <w:top w:val="nil"/>
              <w:left w:val="nil"/>
              <w:bottom w:val="nil"/>
              <w:right w:val="nil"/>
            </w:tcBorders>
            <w:shd w:val="clear" w:color="auto" w:fill="auto"/>
            <w:vAlign w:val="center"/>
            <w:hideMark/>
          </w:tcPr>
          <w:p w14:paraId="0CA0B5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9B" w14:textId="77777777">
        <w:trPr>
          <w:trHeight w:val="30"/>
        </w:trPr>
        <w:tc>
          <w:tcPr>
            <w:tcW w:w="7420" w:type="dxa"/>
            <w:tcBorders>
              <w:top w:val="nil"/>
              <w:left w:val="nil"/>
              <w:bottom w:val="nil"/>
              <w:right w:val="nil"/>
            </w:tcBorders>
            <w:shd w:val="clear" w:color="auto" w:fill="auto"/>
            <w:vAlign w:val="center"/>
            <w:hideMark/>
          </w:tcPr>
          <w:p w14:paraId="0CA0B5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9D" w14:textId="77777777">
        <w:trPr>
          <w:trHeight w:val="150"/>
        </w:trPr>
        <w:tc>
          <w:tcPr>
            <w:tcW w:w="7420" w:type="dxa"/>
            <w:tcBorders>
              <w:top w:val="nil"/>
              <w:left w:val="nil"/>
              <w:bottom w:val="nil"/>
              <w:right w:val="nil"/>
            </w:tcBorders>
            <w:shd w:val="clear" w:color="auto" w:fill="auto"/>
            <w:vAlign w:val="center"/>
            <w:hideMark/>
          </w:tcPr>
          <w:p w14:paraId="0CA0B5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9F" w14:textId="77777777">
        <w:trPr>
          <w:trHeight w:val="345"/>
        </w:trPr>
        <w:tc>
          <w:tcPr>
            <w:tcW w:w="7420" w:type="dxa"/>
            <w:tcBorders>
              <w:top w:val="nil"/>
              <w:left w:val="nil"/>
              <w:bottom w:val="nil"/>
              <w:right w:val="nil"/>
            </w:tcBorders>
            <w:shd w:val="clear" w:color="auto" w:fill="auto"/>
            <w:vAlign w:val="center"/>
            <w:hideMark/>
          </w:tcPr>
          <w:p w14:paraId="0CA0B5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A1" w14:textId="77777777">
        <w:trPr>
          <w:trHeight w:val="330"/>
        </w:trPr>
        <w:tc>
          <w:tcPr>
            <w:tcW w:w="7420" w:type="dxa"/>
            <w:tcBorders>
              <w:top w:val="nil"/>
              <w:left w:val="nil"/>
              <w:bottom w:val="nil"/>
              <w:right w:val="nil"/>
            </w:tcBorders>
            <w:shd w:val="clear" w:color="auto" w:fill="auto"/>
            <w:vAlign w:val="center"/>
            <w:hideMark/>
          </w:tcPr>
          <w:p w14:paraId="0CA0B5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78 ως έχει     ΚΑΤΑ ΠΛΕΙΟΨΗΦΙΑ</w:t>
            </w:r>
          </w:p>
        </w:tc>
      </w:tr>
      <w:tr w:rsidR="008679D8" w14:paraId="0CA0B5A3" w14:textId="77777777">
        <w:trPr>
          <w:trHeight w:val="105"/>
        </w:trPr>
        <w:tc>
          <w:tcPr>
            <w:tcW w:w="7420" w:type="dxa"/>
            <w:tcBorders>
              <w:top w:val="nil"/>
              <w:left w:val="nil"/>
              <w:bottom w:val="nil"/>
              <w:right w:val="nil"/>
            </w:tcBorders>
            <w:shd w:val="clear" w:color="auto" w:fill="auto"/>
            <w:vAlign w:val="center"/>
            <w:hideMark/>
          </w:tcPr>
          <w:p w14:paraId="0CA0B5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A5" w14:textId="77777777">
        <w:trPr>
          <w:trHeight w:val="330"/>
        </w:trPr>
        <w:tc>
          <w:tcPr>
            <w:tcW w:w="7420" w:type="dxa"/>
            <w:tcBorders>
              <w:top w:val="nil"/>
              <w:left w:val="nil"/>
              <w:bottom w:val="nil"/>
              <w:right w:val="nil"/>
            </w:tcBorders>
            <w:shd w:val="clear" w:color="auto" w:fill="auto"/>
            <w:vAlign w:val="center"/>
            <w:hideMark/>
          </w:tcPr>
          <w:p w14:paraId="0CA0B5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A7" w14:textId="77777777">
        <w:trPr>
          <w:trHeight w:val="45"/>
        </w:trPr>
        <w:tc>
          <w:tcPr>
            <w:tcW w:w="7420" w:type="dxa"/>
            <w:tcBorders>
              <w:top w:val="nil"/>
              <w:left w:val="nil"/>
              <w:bottom w:val="nil"/>
              <w:right w:val="nil"/>
            </w:tcBorders>
            <w:shd w:val="clear" w:color="auto" w:fill="auto"/>
            <w:vAlign w:val="center"/>
            <w:hideMark/>
          </w:tcPr>
          <w:p w14:paraId="0CA0B5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A9" w14:textId="77777777">
        <w:trPr>
          <w:trHeight w:val="330"/>
        </w:trPr>
        <w:tc>
          <w:tcPr>
            <w:tcW w:w="7420" w:type="dxa"/>
            <w:tcBorders>
              <w:top w:val="nil"/>
              <w:left w:val="nil"/>
              <w:bottom w:val="nil"/>
              <w:right w:val="nil"/>
            </w:tcBorders>
            <w:shd w:val="clear" w:color="auto" w:fill="auto"/>
            <w:vAlign w:val="center"/>
            <w:hideMark/>
          </w:tcPr>
          <w:p w14:paraId="0CA0B5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5AB" w14:textId="77777777">
        <w:trPr>
          <w:trHeight w:val="30"/>
        </w:trPr>
        <w:tc>
          <w:tcPr>
            <w:tcW w:w="7420" w:type="dxa"/>
            <w:tcBorders>
              <w:top w:val="nil"/>
              <w:left w:val="nil"/>
              <w:bottom w:val="nil"/>
              <w:right w:val="nil"/>
            </w:tcBorders>
            <w:shd w:val="clear" w:color="auto" w:fill="auto"/>
            <w:vAlign w:val="center"/>
            <w:hideMark/>
          </w:tcPr>
          <w:p w14:paraId="0CA0B5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AD" w14:textId="77777777">
        <w:trPr>
          <w:trHeight w:val="330"/>
        </w:trPr>
        <w:tc>
          <w:tcPr>
            <w:tcW w:w="7420" w:type="dxa"/>
            <w:tcBorders>
              <w:top w:val="nil"/>
              <w:left w:val="nil"/>
              <w:bottom w:val="nil"/>
              <w:right w:val="nil"/>
            </w:tcBorders>
            <w:shd w:val="clear" w:color="auto" w:fill="auto"/>
            <w:vAlign w:val="center"/>
            <w:hideMark/>
          </w:tcPr>
          <w:p w14:paraId="0CA0B5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AF" w14:textId="77777777">
        <w:trPr>
          <w:trHeight w:val="45"/>
        </w:trPr>
        <w:tc>
          <w:tcPr>
            <w:tcW w:w="7420" w:type="dxa"/>
            <w:tcBorders>
              <w:top w:val="nil"/>
              <w:left w:val="nil"/>
              <w:bottom w:val="nil"/>
              <w:right w:val="nil"/>
            </w:tcBorders>
            <w:shd w:val="clear" w:color="auto" w:fill="auto"/>
            <w:vAlign w:val="center"/>
            <w:hideMark/>
          </w:tcPr>
          <w:p w14:paraId="0CA0B5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B1" w14:textId="77777777">
        <w:trPr>
          <w:trHeight w:val="330"/>
        </w:trPr>
        <w:tc>
          <w:tcPr>
            <w:tcW w:w="7420" w:type="dxa"/>
            <w:tcBorders>
              <w:top w:val="nil"/>
              <w:left w:val="nil"/>
              <w:bottom w:val="nil"/>
              <w:right w:val="nil"/>
            </w:tcBorders>
            <w:shd w:val="clear" w:color="auto" w:fill="auto"/>
            <w:vAlign w:val="center"/>
            <w:hideMark/>
          </w:tcPr>
          <w:p w14:paraId="0CA0B5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B3" w14:textId="77777777">
        <w:trPr>
          <w:trHeight w:val="45"/>
        </w:trPr>
        <w:tc>
          <w:tcPr>
            <w:tcW w:w="7420" w:type="dxa"/>
            <w:tcBorders>
              <w:top w:val="nil"/>
              <w:left w:val="nil"/>
              <w:bottom w:val="nil"/>
              <w:right w:val="nil"/>
            </w:tcBorders>
            <w:shd w:val="clear" w:color="auto" w:fill="auto"/>
            <w:vAlign w:val="center"/>
            <w:hideMark/>
          </w:tcPr>
          <w:p w14:paraId="0CA0B5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B5" w14:textId="77777777">
        <w:trPr>
          <w:trHeight w:val="330"/>
        </w:trPr>
        <w:tc>
          <w:tcPr>
            <w:tcW w:w="7420" w:type="dxa"/>
            <w:tcBorders>
              <w:top w:val="nil"/>
              <w:left w:val="nil"/>
              <w:bottom w:val="nil"/>
              <w:right w:val="nil"/>
            </w:tcBorders>
            <w:shd w:val="clear" w:color="auto" w:fill="auto"/>
            <w:vAlign w:val="center"/>
            <w:hideMark/>
          </w:tcPr>
          <w:p w14:paraId="0CA0B5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B7" w14:textId="77777777">
        <w:trPr>
          <w:trHeight w:val="45"/>
        </w:trPr>
        <w:tc>
          <w:tcPr>
            <w:tcW w:w="7420" w:type="dxa"/>
            <w:tcBorders>
              <w:top w:val="nil"/>
              <w:left w:val="nil"/>
              <w:bottom w:val="nil"/>
              <w:right w:val="nil"/>
            </w:tcBorders>
            <w:shd w:val="clear" w:color="auto" w:fill="auto"/>
            <w:vAlign w:val="center"/>
            <w:hideMark/>
          </w:tcPr>
          <w:p w14:paraId="0CA0B5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B9" w14:textId="77777777">
        <w:trPr>
          <w:trHeight w:val="330"/>
        </w:trPr>
        <w:tc>
          <w:tcPr>
            <w:tcW w:w="7420" w:type="dxa"/>
            <w:tcBorders>
              <w:top w:val="nil"/>
              <w:left w:val="nil"/>
              <w:bottom w:val="nil"/>
              <w:right w:val="nil"/>
            </w:tcBorders>
            <w:shd w:val="clear" w:color="auto" w:fill="auto"/>
            <w:vAlign w:val="center"/>
            <w:hideMark/>
          </w:tcPr>
          <w:p w14:paraId="0CA0B5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BB" w14:textId="77777777">
        <w:trPr>
          <w:trHeight w:val="45"/>
        </w:trPr>
        <w:tc>
          <w:tcPr>
            <w:tcW w:w="7420" w:type="dxa"/>
            <w:tcBorders>
              <w:top w:val="nil"/>
              <w:left w:val="nil"/>
              <w:bottom w:val="nil"/>
              <w:right w:val="nil"/>
            </w:tcBorders>
            <w:shd w:val="clear" w:color="auto" w:fill="auto"/>
            <w:vAlign w:val="center"/>
            <w:hideMark/>
          </w:tcPr>
          <w:p w14:paraId="0CA0B5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BD" w14:textId="77777777">
        <w:trPr>
          <w:trHeight w:val="135"/>
        </w:trPr>
        <w:tc>
          <w:tcPr>
            <w:tcW w:w="7420" w:type="dxa"/>
            <w:tcBorders>
              <w:top w:val="nil"/>
              <w:left w:val="nil"/>
              <w:bottom w:val="nil"/>
              <w:right w:val="nil"/>
            </w:tcBorders>
            <w:shd w:val="clear" w:color="auto" w:fill="auto"/>
            <w:vAlign w:val="center"/>
            <w:hideMark/>
          </w:tcPr>
          <w:p w14:paraId="0CA0B5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BF" w14:textId="77777777">
        <w:trPr>
          <w:trHeight w:val="345"/>
        </w:trPr>
        <w:tc>
          <w:tcPr>
            <w:tcW w:w="7420" w:type="dxa"/>
            <w:tcBorders>
              <w:top w:val="nil"/>
              <w:left w:val="nil"/>
              <w:bottom w:val="nil"/>
              <w:right w:val="nil"/>
            </w:tcBorders>
            <w:shd w:val="clear" w:color="auto" w:fill="auto"/>
            <w:vAlign w:val="center"/>
            <w:hideMark/>
          </w:tcPr>
          <w:p w14:paraId="0CA0B5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C1" w14:textId="77777777">
        <w:trPr>
          <w:trHeight w:val="330"/>
        </w:trPr>
        <w:tc>
          <w:tcPr>
            <w:tcW w:w="7420" w:type="dxa"/>
            <w:tcBorders>
              <w:top w:val="nil"/>
              <w:left w:val="nil"/>
              <w:bottom w:val="nil"/>
              <w:right w:val="nil"/>
            </w:tcBorders>
            <w:shd w:val="clear" w:color="auto" w:fill="auto"/>
            <w:vAlign w:val="center"/>
            <w:hideMark/>
          </w:tcPr>
          <w:p w14:paraId="0CA0B5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w:t>
            </w:r>
            <w:r w:rsidRPr="0029074D">
              <w:rPr>
                <w:rFonts w:ascii="Calibri" w:eastAsia="Times New Roman" w:hAnsi="Calibri" w:cs="Calibri"/>
                <w:color w:val="000000"/>
                <w:sz w:val="22"/>
                <w:szCs w:val="22"/>
              </w:rPr>
              <w:t>79 ως έχει     ΚΑΤΑ ΠΛΕΙΟΨΗΦΙΑ</w:t>
            </w:r>
          </w:p>
        </w:tc>
      </w:tr>
      <w:tr w:rsidR="008679D8" w14:paraId="0CA0B5C3" w14:textId="77777777">
        <w:trPr>
          <w:trHeight w:val="105"/>
        </w:trPr>
        <w:tc>
          <w:tcPr>
            <w:tcW w:w="7420" w:type="dxa"/>
            <w:tcBorders>
              <w:top w:val="nil"/>
              <w:left w:val="nil"/>
              <w:bottom w:val="nil"/>
              <w:right w:val="nil"/>
            </w:tcBorders>
            <w:shd w:val="clear" w:color="auto" w:fill="auto"/>
            <w:vAlign w:val="center"/>
            <w:hideMark/>
          </w:tcPr>
          <w:p w14:paraId="0CA0B5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C5" w14:textId="77777777">
        <w:trPr>
          <w:trHeight w:val="330"/>
        </w:trPr>
        <w:tc>
          <w:tcPr>
            <w:tcW w:w="7420" w:type="dxa"/>
            <w:tcBorders>
              <w:top w:val="nil"/>
              <w:left w:val="nil"/>
              <w:bottom w:val="nil"/>
              <w:right w:val="nil"/>
            </w:tcBorders>
            <w:shd w:val="clear" w:color="auto" w:fill="auto"/>
            <w:vAlign w:val="center"/>
            <w:hideMark/>
          </w:tcPr>
          <w:p w14:paraId="0CA0B5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C7" w14:textId="77777777">
        <w:trPr>
          <w:trHeight w:val="45"/>
        </w:trPr>
        <w:tc>
          <w:tcPr>
            <w:tcW w:w="7420" w:type="dxa"/>
            <w:tcBorders>
              <w:top w:val="nil"/>
              <w:left w:val="nil"/>
              <w:bottom w:val="nil"/>
              <w:right w:val="nil"/>
            </w:tcBorders>
            <w:shd w:val="clear" w:color="auto" w:fill="auto"/>
            <w:vAlign w:val="center"/>
            <w:hideMark/>
          </w:tcPr>
          <w:p w14:paraId="0CA0B5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C9" w14:textId="77777777">
        <w:trPr>
          <w:trHeight w:val="330"/>
        </w:trPr>
        <w:tc>
          <w:tcPr>
            <w:tcW w:w="7420" w:type="dxa"/>
            <w:tcBorders>
              <w:top w:val="nil"/>
              <w:left w:val="nil"/>
              <w:bottom w:val="nil"/>
              <w:right w:val="nil"/>
            </w:tcBorders>
            <w:shd w:val="clear" w:color="auto" w:fill="auto"/>
            <w:vAlign w:val="center"/>
            <w:hideMark/>
          </w:tcPr>
          <w:p w14:paraId="0CA0B5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5CB" w14:textId="77777777">
        <w:trPr>
          <w:trHeight w:val="30"/>
        </w:trPr>
        <w:tc>
          <w:tcPr>
            <w:tcW w:w="7420" w:type="dxa"/>
            <w:tcBorders>
              <w:top w:val="nil"/>
              <w:left w:val="nil"/>
              <w:bottom w:val="nil"/>
              <w:right w:val="nil"/>
            </w:tcBorders>
            <w:shd w:val="clear" w:color="auto" w:fill="auto"/>
            <w:vAlign w:val="center"/>
            <w:hideMark/>
          </w:tcPr>
          <w:p w14:paraId="0CA0B5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CD" w14:textId="77777777">
        <w:trPr>
          <w:trHeight w:val="330"/>
        </w:trPr>
        <w:tc>
          <w:tcPr>
            <w:tcW w:w="7420" w:type="dxa"/>
            <w:tcBorders>
              <w:top w:val="nil"/>
              <w:left w:val="nil"/>
              <w:bottom w:val="nil"/>
              <w:right w:val="nil"/>
            </w:tcBorders>
            <w:shd w:val="clear" w:color="auto" w:fill="auto"/>
            <w:vAlign w:val="center"/>
            <w:hideMark/>
          </w:tcPr>
          <w:p w14:paraId="0CA0B5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CF" w14:textId="77777777">
        <w:trPr>
          <w:trHeight w:val="45"/>
        </w:trPr>
        <w:tc>
          <w:tcPr>
            <w:tcW w:w="7420" w:type="dxa"/>
            <w:tcBorders>
              <w:top w:val="nil"/>
              <w:left w:val="nil"/>
              <w:bottom w:val="nil"/>
              <w:right w:val="nil"/>
            </w:tcBorders>
            <w:shd w:val="clear" w:color="auto" w:fill="auto"/>
            <w:vAlign w:val="center"/>
            <w:hideMark/>
          </w:tcPr>
          <w:p w14:paraId="0CA0B5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D1" w14:textId="77777777">
        <w:trPr>
          <w:trHeight w:val="330"/>
        </w:trPr>
        <w:tc>
          <w:tcPr>
            <w:tcW w:w="7420" w:type="dxa"/>
            <w:tcBorders>
              <w:top w:val="nil"/>
              <w:left w:val="nil"/>
              <w:bottom w:val="nil"/>
              <w:right w:val="nil"/>
            </w:tcBorders>
            <w:shd w:val="clear" w:color="auto" w:fill="auto"/>
            <w:vAlign w:val="center"/>
            <w:hideMark/>
          </w:tcPr>
          <w:p w14:paraId="0CA0B5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D3" w14:textId="77777777">
        <w:trPr>
          <w:trHeight w:val="45"/>
        </w:trPr>
        <w:tc>
          <w:tcPr>
            <w:tcW w:w="7420" w:type="dxa"/>
            <w:tcBorders>
              <w:top w:val="nil"/>
              <w:left w:val="nil"/>
              <w:bottom w:val="nil"/>
              <w:right w:val="nil"/>
            </w:tcBorders>
            <w:shd w:val="clear" w:color="auto" w:fill="auto"/>
            <w:vAlign w:val="center"/>
            <w:hideMark/>
          </w:tcPr>
          <w:p w14:paraId="0CA0B5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D5" w14:textId="77777777">
        <w:trPr>
          <w:trHeight w:val="330"/>
        </w:trPr>
        <w:tc>
          <w:tcPr>
            <w:tcW w:w="7420" w:type="dxa"/>
            <w:tcBorders>
              <w:top w:val="nil"/>
              <w:left w:val="nil"/>
              <w:bottom w:val="nil"/>
              <w:right w:val="nil"/>
            </w:tcBorders>
            <w:shd w:val="clear" w:color="auto" w:fill="auto"/>
            <w:vAlign w:val="center"/>
            <w:hideMark/>
          </w:tcPr>
          <w:p w14:paraId="0CA0B5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D7" w14:textId="77777777">
        <w:trPr>
          <w:trHeight w:val="45"/>
        </w:trPr>
        <w:tc>
          <w:tcPr>
            <w:tcW w:w="7420" w:type="dxa"/>
            <w:tcBorders>
              <w:top w:val="nil"/>
              <w:left w:val="nil"/>
              <w:bottom w:val="nil"/>
              <w:right w:val="nil"/>
            </w:tcBorders>
            <w:shd w:val="clear" w:color="auto" w:fill="auto"/>
            <w:vAlign w:val="center"/>
            <w:hideMark/>
          </w:tcPr>
          <w:p w14:paraId="0CA0B5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D9" w14:textId="77777777">
        <w:trPr>
          <w:trHeight w:val="330"/>
        </w:trPr>
        <w:tc>
          <w:tcPr>
            <w:tcW w:w="7420" w:type="dxa"/>
            <w:tcBorders>
              <w:top w:val="nil"/>
              <w:left w:val="nil"/>
              <w:bottom w:val="nil"/>
              <w:right w:val="nil"/>
            </w:tcBorders>
            <w:shd w:val="clear" w:color="auto" w:fill="auto"/>
            <w:vAlign w:val="center"/>
            <w:hideMark/>
          </w:tcPr>
          <w:p w14:paraId="0CA0B5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DB" w14:textId="77777777">
        <w:trPr>
          <w:trHeight w:val="45"/>
        </w:trPr>
        <w:tc>
          <w:tcPr>
            <w:tcW w:w="7420" w:type="dxa"/>
            <w:tcBorders>
              <w:top w:val="nil"/>
              <w:left w:val="nil"/>
              <w:bottom w:val="nil"/>
              <w:right w:val="nil"/>
            </w:tcBorders>
            <w:shd w:val="clear" w:color="auto" w:fill="auto"/>
            <w:vAlign w:val="center"/>
            <w:hideMark/>
          </w:tcPr>
          <w:p w14:paraId="0CA0B5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DD" w14:textId="77777777">
        <w:trPr>
          <w:trHeight w:val="135"/>
        </w:trPr>
        <w:tc>
          <w:tcPr>
            <w:tcW w:w="7420" w:type="dxa"/>
            <w:tcBorders>
              <w:top w:val="nil"/>
              <w:left w:val="nil"/>
              <w:bottom w:val="nil"/>
              <w:right w:val="nil"/>
            </w:tcBorders>
            <w:shd w:val="clear" w:color="auto" w:fill="auto"/>
            <w:vAlign w:val="center"/>
            <w:hideMark/>
          </w:tcPr>
          <w:p w14:paraId="0CA0B5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DF" w14:textId="77777777">
        <w:trPr>
          <w:trHeight w:val="345"/>
        </w:trPr>
        <w:tc>
          <w:tcPr>
            <w:tcW w:w="7420" w:type="dxa"/>
            <w:tcBorders>
              <w:top w:val="nil"/>
              <w:left w:val="nil"/>
              <w:bottom w:val="nil"/>
              <w:right w:val="nil"/>
            </w:tcBorders>
            <w:shd w:val="clear" w:color="auto" w:fill="auto"/>
            <w:vAlign w:val="center"/>
            <w:hideMark/>
          </w:tcPr>
          <w:p w14:paraId="0CA0B5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E1" w14:textId="77777777">
        <w:trPr>
          <w:trHeight w:val="330"/>
        </w:trPr>
        <w:tc>
          <w:tcPr>
            <w:tcW w:w="7420" w:type="dxa"/>
            <w:tcBorders>
              <w:top w:val="nil"/>
              <w:left w:val="nil"/>
              <w:bottom w:val="nil"/>
              <w:right w:val="nil"/>
            </w:tcBorders>
            <w:shd w:val="clear" w:color="auto" w:fill="auto"/>
            <w:vAlign w:val="center"/>
            <w:hideMark/>
          </w:tcPr>
          <w:p w14:paraId="0CA0B5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80 ως έχει     ΚΑΤΑ ΠΛΕΙΟΨΗΦΙΑ</w:t>
            </w:r>
          </w:p>
        </w:tc>
      </w:tr>
      <w:tr w:rsidR="008679D8" w14:paraId="0CA0B5E3" w14:textId="77777777">
        <w:trPr>
          <w:trHeight w:val="105"/>
        </w:trPr>
        <w:tc>
          <w:tcPr>
            <w:tcW w:w="7420" w:type="dxa"/>
            <w:tcBorders>
              <w:top w:val="nil"/>
              <w:left w:val="nil"/>
              <w:bottom w:val="nil"/>
              <w:right w:val="nil"/>
            </w:tcBorders>
            <w:shd w:val="clear" w:color="auto" w:fill="auto"/>
            <w:vAlign w:val="center"/>
            <w:hideMark/>
          </w:tcPr>
          <w:p w14:paraId="0CA0B5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E5" w14:textId="77777777">
        <w:trPr>
          <w:trHeight w:val="330"/>
        </w:trPr>
        <w:tc>
          <w:tcPr>
            <w:tcW w:w="7420" w:type="dxa"/>
            <w:tcBorders>
              <w:top w:val="nil"/>
              <w:left w:val="nil"/>
              <w:bottom w:val="nil"/>
              <w:right w:val="nil"/>
            </w:tcBorders>
            <w:shd w:val="clear" w:color="auto" w:fill="auto"/>
            <w:vAlign w:val="center"/>
            <w:hideMark/>
          </w:tcPr>
          <w:p w14:paraId="0CA0B5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5E7" w14:textId="77777777">
        <w:trPr>
          <w:trHeight w:val="45"/>
        </w:trPr>
        <w:tc>
          <w:tcPr>
            <w:tcW w:w="7420" w:type="dxa"/>
            <w:tcBorders>
              <w:top w:val="nil"/>
              <w:left w:val="nil"/>
              <w:bottom w:val="nil"/>
              <w:right w:val="nil"/>
            </w:tcBorders>
            <w:shd w:val="clear" w:color="auto" w:fill="auto"/>
            <w:vAlign w:val="center"/>
            <w:hideMark/>
          </w:tcPr>
          <w:p w14:paraId="0CA0B5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E9" w14:textId="77777777">
        <w:trPr>
          <w:trHeight w:val="330"/>
        </w:trPr>
        <w:tc>
          <w:tcPr>
            <w:tcW w:w="7420" w:type="dxa"/>
            <w:tcBorders>
              <w:top w:val="nil"/>
              <w:left w:val="nil"/>
              <w:bottom w:val="nil"/>
              <w:right w:val="nil"/>
            </w:tcBorders>
            <w:shd w:val="clear" w:color="auto" w:fill="auto"/>
            <w:vAlign w:val="center"/>
            <w:hideMark/>
          </w:tcPr>
          <w:p w14:paraId="0CA0B5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5EB" w14:textId="77777777">
        <w:trPr>
          <w:trHeight w:val="30"/>
        </w:trPr>
        <w:tc>
          <w:tcPr>
            <w:tcW w:w="7420" w:type="dxa"/>
            <w:tcBorders>
              <w:top w:val="nil"/>
              <w:left w:val="nil"/>
              <w:bottom w:val="nil"/>
              <w:right w:val="nil"/>
            </w:tcBorders>
            <w:shd w:val="clear" w:color="auto" w:fill="auto"/>
            <w:vAlign w:val="center"/>
            <w:hideMark/>
          </w:tcPr>
          <w:p w14:paraId="0CA0B5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ED" w14:textId="77777777">
        <w:trPr>
          <w:trHeight w:val="345"/>
        </w:trPr>
        <w:tc>
          <w:tcPr>
            <w:tcW w:w="7420" w:type="dxa"/>
            <w:tcBorders>
              <w:top w:val="nil"/>
              <w:left w:val="nil"/>
              <w:bottom w:val="nil"/>
              <w:right w:val="nil"/>
            </w:tcBorders>
            <w:shd w:val="clear" w:color="auto" w:fill="auto"/>
            <w:vAlign w:val="center"/>
            <w:hideMark/>
          </w:tcPr>
          <w:p w14:paraId="0CA0B5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5EF" w14:textId="77777777">
        <w:trPr>
          <w:trHeight w:val="30"/>
        </w:trPr>
        <w:tc>
          <w:tcPr>
            <w:tcW w:w="7420" w:type="dxa"/>
            <w:tcBorders>
              <w:top w:val="nil"/>
              <w:left w:val="nil"/>
              <w:bottom w:val="nil"/>
              <w:right w:val="nil"/>
            </w:tcBorders>
            <w:shd w:val="clear" w:color="auto" w:fill="auto"/>
            <w:vAlign w:val="center"/>
            <w:hideMark/>
          </w:tcPr>
          <w:p w14:paraId="0CA0B5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F1" w14:textId="77777777">
        <w:trPr>
          <w:trHeight w:val="330"/>
        </w:trPr>
        <w:tc>
          <w:tcPr>
            <w:tcW w:w="7420" w:type="dxa"/>
            <w:tcBorders>
              <w:top w:val="nil"/>
              <w:left w:val="nil"/>
              <w:bottom w:val="nil"/>
              <w:right w:val="nil"/>
            </w:tcBorders>
            <w:shd w:val="clear" w:color="auto" w:fill="auto"/>
            <w:vAlign w:val="center"/>
            <w:hideMark/>
          </w:tcPr>
          <w:p w14:paraId="0CA0B5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5F3" w14:textId="77777777">
        <w:trPr>
          <w:trHeight w:val="45"/>
        </w:trPr>
        <w:tc>
          <w:tcPr>
            <w:tcW w:w="7420" w:type="dxa"/>
            <w:tcBorders>
              <w:top w:val="nil"/>
              <w:left w:val="nil"/>
              <w:bottom w:val="nil"/>
              <w:right w:val="nil"/>
            </w:tcBorders>
            <w:shd w:val="clear" w:color="auto" w:fill="auto"/>
            <w:vAlign w:val="center"/>
            <w:hideMark/>
          </w:tcPr>
          <w:p w14:paraId="0CA0B5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F5" w14:textId="77777777">
        <w:trPr>
          <w:trHeight w:val="330"/>
        </w:trPr>
        <w:tc>
          <w:tcPr>
            <w:tcW w:w="7420" w:type="dxa"/>
            <w:tcBorders>
              <w:top w:val="nil"/>
              <w:left w:val="nil"/>
              <w:bottom w:val="nil"/>
              <w:right w:val="nil"/>
            </w:tcBorders>
            <w:shd w:val="clear" w:color="auto" w:fill="auto"/>
            <w:vAlign w:val="center"/>
            <w:hideMark/>
          </w:tcPr>
          <w:p w14:paraId="0CA0B5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5F7" w14:textId="77777777">
        <w:trPr>
          <w:trHeight w:val="45"/>
        </w:trPr>
        <w:tc>
          <w:tcPr>
            <w:tcW w:w="7420" w:type="dxa"/>
            <w:tcBorders>
              <w:top w:val="nil"/>
              <w:left w:val="nil"/>
              <w:bottom w:val="nil"/>
              <w:right w:val="nil"/>
            </w:tcBorders>
            <w:shd w:val="clear" w:color="auto" w:fill="auto"/>
            <w:vAlign w:val="center"/>
            <w:hideMark/>
          </w:tcPr>
          <w:p w14:paraId="0CA0B5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F9" w14:textId="77777777">
        <w:trPr>
          <w:trHeight w:val="330"/>
        </w:trPr>
        <w:tc>
          <w:tcPr>
            <w:tcW w:w="7420" w:type="dxa"/>
            <w:tcBorders>
              <w:top w:val="nil"/>
              <w:left w:val="nil"/>
              <w:bottom w:val="nil"/>
              <w:right w:val="nil"/>
            </w:tcBorders>
            <w:shd w:val="clear" w:color="auto" w:fill="auto"/>
            <w:vAlign w:val="center"/>
            <w:hideMark/>
          </w:tcPr>
          <w:p w14:paraId="0CA0B5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5FB" w14:textId="77777777">
        <w:trPr>
          <w:trHeight w:val="45"/>
        </w:trPr>
        <w:tc>
          <w:tcPr>
            <w:tcW w:w="7420" w:type="dxa"/>
            <w:tcBorders>
              <w:top w:val="nil"/>
              <w:left w:val="nil"/>
              <w:bottom w:val="nil"/>
              <w:right w:val="nil"/>
            </w:tcBorders>
            <w:shd w:val="clear" w:color="auto" w:fill="auto"/>
            <w:vAlign w:val="center"/>
            <w:hideMark/>
          </w:tcPr>
          <w:p w14:paraId="0CA0B5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5FD" w14:textId="77777777">
        <w:trPr>
          <w:trHeight w:val="135"/>
        </w:trPr>
        <w:tc>
          <w:tcPr>
            <w:tcW w:w="7420" w:type="dxa"/>
            <w:tcBorders>
              <w:top w:val="nil"/>
              <w:left w:val="nil"/>
              <w:bottom w:val="nil"/>
              <w:right w:val="nil"/>
            </w:tcBorders>
            <w:shd w:val="clear" w:color="auto" w:fill="auto"/>
            <w:vAlign w:val="center"/>
            <w:hideMark/>
          </w:tcPr>
          <w:p w14:paraId="0CA0B5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5FF" w14:textId="77777777">
        <w:trPr>
          <w:trHeight w:val="345"/>
        </w:trPr>
        <w:tc>
          <w:tcPr>
            <w:tcW w:w="7420" w:type="dxa"/>
            <w:tcBorders>
              <w:top w:val="nil"/>
              <w:left w:val="nil"/>
              <w:bottom w:val="nil"/>
              <w:right w:val="nil"/>
            </w:tcBorders>
            <w:shd w:val="clear" w:color="auto" w:fill="auto"/>
            <w:vAlign w:val="center"/>
            <w:hideMark/>
          </w:tcPr>
          <w:p w14:paraId="0CA0B5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01" w14:textId="77777777">
        <w:trPr>
          <w:trHeight w:val="330"/>
        </w:trPr>
        <w:tc>
          <w:tcPr>
            <w:tcW w:w="7420" w:type="dxa"/>
            <w:tcBorders>
              <w:top w:val="nil"/>
              <w:left w:val="nil"/>
              <w:bottom w:val="nil"/>
              <w:right w:val="nil"/>
            </w:tcBorders>
            <w:shd w:val="clear" w:color="auto" w:fill="auto"/>
            <w:vAlign w:val="center"/>
            <w:hideMark/>
          </w:tcPr>
          <w:p w14:paraId="0CA0B6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81 ως έχει     ΚΑΤΑ ΠΛΕΙΟΨΗΦΙΑ</w:t>
            </w:r>
          </w:p>
        </w:tc>
      </w:tr>
      <w:tr w:rsidR="008679D8" w14:paraId="0CA0B603" w14:textId="77777777">
        <w:trPr>
          <w:trHeight w:val="105"/>
        </w:trPr>
        <w:tc>
          <w:tcPr>
            <w:tcW w:w="7420" w:type="dxa"/>
            <w:tcBorders>
              <w:top w:val="nil"/>
              <w:left w:val="nil"/>
              <w:bottom w:val="nil"/>
              <w:right w:val="nil"/>
            </w:tcBorders>
            <w:shd w:val="clear" w:color="auto" w:fill="auto"/>
            <w:vAlign w:val="center"/>
            <w:hideMark/>
          </w:tcPr>
          <w:p w14:paraId="0CA0B6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05" w14:textId="77777777">
        <w:trPr>
          <w:trHeight w:val="330"/>
        </w:trPr>
        <w:tc>
          <w:tcPr>
            <w:tcW w:w="7420" w:type="dxa"/>
            <w:tcBorders>
              <w:top w:val="nil"/>
              <w:left w:val="nil"/>
              <w:bottom w:val="nil"/>
              <w:right w:val="nil"/>
            </w:tcBorders>
            <w:shd w:val="clear" w:color="auto" w:fill="auto"/>
            <w:vAlign w:val="center"/>
            <w:hideMark/>
          </w:tcPr>
          <w:p w14:paraId="0CA0B6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07" w14:textId="77777777">
        <w:trPr>
          <w:trHeight w:val="45"/>
        </w:trPr>
        <w:tc>
          <w:tcPr>
            <w:tcW w:w="7420" w:type="dxa"/>
            <w:tcBorders>
              <w:top w:val="nil"/>
              <w:left w:val="nil"/>
              <w:bottom w:val="nil"/>
              <w:right w:val="nil"/>
            </w:tcBorders>
            <w:shd w:val="clear" w:color="auto" w:fill="auto"/>
            <w:vAlign w:val="center"/>
            <w:hideMark/>
          </w:tcPr>
          <w:p w14:paraId="0CA0B6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09" w14:textId="77777777">
        <w:trPr>
          <w:trHeight w:val="330"/>
        </w:trPr>
        <w:tc>
          <w:tcPr>
            <w:tcW w:w="7420" w:type="dxa"/>
            <w:tcBorders>
              <w:top w:val="nil"/>
              <w:left w:val="nil"/>
              <w:bottom w:val="nil"/>
              <w:right w:val="nil"/>
            </w:tcBorders>
            <w:shd w:val="clear" w:color="auto" w:fill="auto"/>
            <w:vAlign w:val="center"/>
            <w:hideMark/>
          </w:tcPr>
          <w:p w14:paraId="0CA0B6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60B" w14:textId="77777777">
        <w:trPr>
          <w:trHeight w:val="45"/>
        </w:trPr>
        <w:tc>
          <w:tcPr>
            <w:tcW w:w="7420" w:type="dxa"/>
            <w:tcBorders>
              <w:top w:val="nil"/>
              <w:left w:val="nil"/>
              <w:bottom w:val="nil"/>
              <w:right w:val="nil"/>
            </w:tcBorders>
            <w:shd w:val="clear" w:color="auto" w:fill="auto"/>
            <w:vAlign w:val="center"/>
            <w:hideMark/>
          </w:tcPr>
          <w:p w14:paraId="0CA0B6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0D" w14:textId="77777777">
        <w:trPr>
          <w:trHeight w:val="330"/>
        </w:trPr>
        <w:tc>
          <w:tcPr>
            <w:tcW w:w="7420" w:type="dxa"/>
            <w:tcBorders>
              <w:top w:val="nil"/>
              <w:left w:val="nil"/>
              <w:bottom w:val="nil"/>
              <w:right w:val="nil"/>
            </w:tcBorders>
            <w:shd w:val="clear" w:color="auto" w:fill="auto"/>
            <w:vAlign w:val="center"/>
            <w:hideMark/>
          </w:tcPr>
          <w:p w14:paraId="0CA0B6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0F" w14:textId="77777777">
        <w:trPr>
          <w:trHeight w:val="30"/>
        </w:trPr>
        <w:tc>
          <w:tcPr>
            <w:tcW w:w="7420" w:type="dxa"/>
            <w:tcBorders>
              <w:top w:val="nil"/>
              <w:left w:val="nil"/>
              <w:bottom w:val="nil"/>
              <w:right w:val="nil"/>
            </w:tcBorders>
            <w:shd w:val="clear" w:color="auto" w:fill="auto"/>
            <w:vAlign w:val="center"/>
            <w:hideMark/>
          </w:tcPr>
          <w:p w14:paraId="0CA0B6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11" w14:textId="77777777">
        <w:trPr>
          <w:trHeight w:val="330"/>
        </w:trPr>
        <w:tc>
          <w:tcPr>
            <w:tcW w:w="7420" w:type="dxa"/>
            <w:tcBorders>
              <w:top w:val="nil"/>
              <w:left w:val="nil"/>
              <w:bottom w:val="nil"/>
              <w:right w:val="nil"/>
            </w:tcBorders>
            <w:shd w:val="clear" w:color="auto" w:fill="auto"/>
            <w:vAlign w:val="center"/>
            <w:hideMark/>
          </w:tcPr>
          <w:p w14:paraId="0CA0B6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13" w14:textId="77777777">
        <w:trPr>
          <w:trHeight w:val="45"/>
        </w:trPr>
        <w:tc>
          <w:tcPr>
            <w:tcW w:w="7420" w:type="dxa"/>
            <w:tcBorders>
              <w:top w:val="nil"/>
              <w:left w:val="nil"/>
              <w:bottom w:val="nil"/>
              <w:right w:val="nil"/>
            </w:tcBorders>
            <w:shd w:val="clear" w:color="auto" w:fill="auto"/>
            <w:vAlign w:val="center"/>
            <w:hideMark/>
          </w:tcPr>
          <w:p w14:paraId="0CA0B6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15" w14:textId="77777777">
        <w:trPr>
          <w:trHeight w:val="330"/>
        </w:trPr>
        <w:tc>
          <w:tcPr>
            <w:tcW w:w="7420" w:type="dxa"/>
            <w:tcBorders>
              <w:top w:val="nil"/>
              <w:left w:val="nil"/>
              <w:bottom w:val="nil"/>
              <w:right w:val="nil"/>
            </w:tcBorders>
            <w:shd w:val="clear" w:color="auto" w:fill="auto"/>
            <w:vAlign w:val="center"/>
            <w:hideMark/>
          </w:tcPr>
          <w:p w14:paraId="0CA0B6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17" w14:textId="77777777">
        <w:trPr>
          <w:trHeight w:val="45"/>
        </w:trPr>
        <w:tc>
          <w:tcPr>
            <w:tcW w:w="7420" w:type="dxa"/>
            <w:tcBorders>
              <w:top w:val="nil"/>
              <w:left w:val="nil"/>
              <w:bottom w:val="nil"/>
              <w:right w:val="nil"/>
            </w:tcBorders>
            <w:shd w:val="clear" w:color="auto" w:fill="auto"/>
            <w:vAlign w:val="center"/>
            <w:hideMark/>
          </w:tcPr>
          <w:p w14:paraId="0CA0B6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19" w14:textId="77777777">
        <w:trPr>
          <w:trHeight w:val="330"/>
        </w:trPr>
        <w:tc>
          <w:tcPr>
            <w:tcW w:w="7420" w:type="dxa"/>
            <w:tcBorders>
              <w:top w:val="nil"/>
              <w:left w:val="nil"/>
              <w:bottom w:val="nil"/>
              <w:right w:val="nil"/>
            </w:tcBorders>
            <w:shd w:val="clear" w:color="auto" w:fill="auto"/>
            <w:vAlign w:val="center"/>
            <w:hideMark/>
          </w:tcPr>
          <w:p w14:paraId="0CA0B6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1B" w14:textId="77777777">
        <w:trPr>
          <w:trHeight w:val="45"/>
        </w:trPr>
        <w:tc>
          <w:tcPr>
            <w:tcW w:w="7420" w:type="dxa"/>
            <w:tcBorders>
              <w:top w:val="nil"/>
              <w:left w:val="nil"/>
              <w:bottom w:val="nil"/>
              <w:right w:val="nil"/>
            </w:tcBorders>
            <w:shd w:val="clear" w:color="auto" w:fill="auto"/>
            <w:vAlign w:val="center"/>
            <w:hideMark/>
          </w:tcPr>
          <w:p w14:paraId="0CA0B6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1D" w14:textId="77777777">
        <w:trPr>
          <w:trHeight w:val="135"/>
        </w:trPr>
        <w:tc>
          <w:tcPr>
            <w:tcW w:w="7420" w:type="dxa"/>
            <w:tcBorders>
              <w:top w:val="nil"/>
              <w:left w:val="nil"/>
              <w:bottom w:val="nil"/>
              <w:right w:val="nil"/>
            </w:tcBorders>
            <w:shd w:val="clear" w:color="auto" w:fill="auto"/>
            <w:vAlign w:val="center"/>
            <w:hideMark/>
          </w:tcPr>
          <w:p w14:paraId="0CA0B6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1F" w14:textId="77777777">
        <w:trPr>
          <w:trHeight w:val="345"/>
        </w:trPr>
        <w:tc>
          <w:tcPr>
            <w:tcW w:w="7420" w:type="dxa"/>
            <w:tcBorders>
              <w:top w:val="nil"/>
              <w:left w:val="nil"/>
              <w:bottom w:val="nil"/>
              <w:right w:val="nil"/>
            </w:tcBorders>
            <w:shd w:val="clear" w:color="auto" w:fill="auto"/>
            <w:vAlign w:val="center"/>
            <w:hideMark/>
          </w:tcPr>
          <w:p w14:paraId="0CA0B6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21" w14:textId="77777777">
        <w:trPr>
          <w:trHeight w:val="330"/>
        </w:trPr>
        <w:tc>
          <w:tcPr>
            <w:tcW w:w="7420" w:type="dxa"/>
            <w:tcBorders>
              <w:top w:val="nil"/>
              <w:left w:val="nil"/>
              <w:bottom w:val="nil"/>
              <w:right w:val="nil"/>
            </w:tcBorders>
            <w:shd w:val="clear" w:color="auto" w:fill="auto"/>
            <w:vAlign w:val="center"/>
            <w:hideMark/>
          </w:tcPr>
          <w:p w14:paraId="0CA0B6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82 ως έχει     ΚΑΤΑ ΠΛΕΙΟΨΗΦΙΑ</w:t>
            </w:r>
          </w:p>
        </w:tc>
      </w:tr>
      <w:tr w:rsidR="008679D8" w14:paraId="0CA0B623" w14:textId="77777777">
        <w:trPr>
          <w:trHeight w:val="105"/>
        </w:trPr>
        <w:tc>
          <w:tcPr>
            <w:tcW w:w="7420" w:type="dxa"/>
            <w:tcBorders>
              <w:top w:val="nil"/>
              <w:left w:val="nil"/>
              <w:bottom w:val="nil"/>
              <w:right w:val="nil"/>
            </w:tcBorders>
            <w:shd w:val="clear" w:color="auto" w:fill="auto"/>
            <w:vAlign w:val="center"/>
            <w:hideMark/>
          </w:tcPr>
          <w:p w14:paraId="0CA0B6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25" w14:textId="77777777">
        <w:trPr>
          <w:trHeight w:val="330"/>
        </w:trPr>
        <w:tc>
          <w:tcPr>
            <w:tcW w:w="7420" w:type="dxa"/>
            <w:tcBorders>
              <w:top w:val="nil"/>
              <w:left w:val="nil"/>
              <w:bottom w:val="nil"/>
              <w:right w:val="nil"/>
            </w:tcBorders>
            <w:shd w:val="clear" w:color="auto" w:fill="auto"/>
            <w:vAlign w:val="center"/>
            <w:hideMark/>
          </w:tcPr>
          <w:p w14:paraId="0CA0B6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27" w14:textId="77777777">
        <w:trPr>
          <w:trHeight w:val="45"/>
        </w:trPr>
        <w:tc>
          <w:tcPr>
            <w:tcW w:w="7420" w:type="dxa"/>
            <w:tcBorders>
              <w:top w:val="nil"/>
              <w:left w:val="nil"/>
              <w:bottom w:val="nil"/>
              <w:right w:val="nil"/>
            </w:tcBorders>
            <w:shd w:val="clear" w:color="auto" w:fill="auto"/>
            <w:vAlign w:val="center"/>
            <w:hideMark/>
          </w:tcPr>
          <w:p w14:paraId="0CA0B6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29" w14:textId="77777777">
        <w:trPr>
          <w:trHeight w:val="330"/>
        </w:trPr>
        <w:tc>
          <w:tcPr>
            <w:tcW w:w="7420" w:type="dxa"/>
            <w:tcBorders>
              <w:top w:val="nil"/>
              <w:left w:val="nil"/>
              <w:bottom w:val="nil"/>
              <w:right w:val="nil"/>
            </w:tcBorders>
            <w:shd w:val="clear" w:color="auto" w:fill="auto"/>
            <w:vAlign w:val="center"/>
            <w:hideMark/>
          </w:tcPr>
          <w:p w14:paraId="0CA0B6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2B" w14:textId="77777777">
        <w:trPr>
          <w:trHeight w:val="45"/>
        </w:trPr>
        <w:tc>
          <w:tcPr>
            <w:tcW w:w="7420" w:type="dxa"/>
            <w:tcBorders>
              <w:top w:val="nil"/>
              <w:left w:val="nil"/>
              <w:bottom w:val="nil"/>
              <w:right w:val="nil"/>
            </w:tcBorders>
            <w:shd w:val="clear" w:color="auto" w:fill="auto"/>
            <w:vAlign w:val="center"/>
            <w:hideMark/>
          </w:tcPr>
          <w:p w14:paraId="0CA0B6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2D" w14:textId="77777777">
        <w:trPr>
          <w:trHeight w:val="330"/>
        </w:trPr>
        <w:tc>
          <w:tcPr>
            <w:tcW w:w="7420" w:type="dxa"/>
            <w:tcBorders>
              <w:top w:val="nil"/>
              <w:left w:val="nil"/>
              <w:bottom w:val="nil"/>
              <w:right w:val="nil"/>
            </w:tcBorders>
            <w:shd w:val="clear" w:color="auto" w:fill="auto"/>
            <w:vAlign w:val="center"/>
            <w:hideMark/>
          </w:tcPr>
          <w:p w14:paraId="0CA0B6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2F" w14:textId="77777777">
        <w:trPr>
          <w:trHeight w:val="30"/>
        </w:trPr>
        <w:tc>
          <w:tcPr>
            <w:tcW w:w="7420" w:type="dxa"/>
            <w:tcBorders>
              <w:top w:val="nil"/>
              <w:left w:val="nil"/>
              <w:bottom w:val="nil"/>
              <w:right w:val="nil"/>
            </w:tcBorders>
            <w:shd w:val="clear" w:color="auto" w:fill="auto"/>
            <w:vAlign w:val="center"/>
            <w:hideMark/>
          </w:tcPr>
          <w:p w14:paraId="0CA0B6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31" w14:textId="77777777">
        <w:trPr>
          <w:trHeight w:val="345"/>
        </w:trPr>
        <w:tc>
          <w:tcPr>
            <w:tcW w:w="7420" w:type="dxa"/>
            <w:tcBorders>
              <w:top w:val="nil"/>
              <w:left w:val="nil"/>
              <w:bottom w:val="nil"/>
              <w:right w:val="nil"/>
            </w:tcBorders>
            <w:shd w:val="clear" w:color="auto" w:fill="auto"/>
            <w:vAlign w:val="center"/>
            <w:hideMark/>
          </w:tcPr>
          <w:p w14:paraId="0CA0B6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33" w14:textId="77777777">
        <w:trPr>
          <w:trHeight w:val="30"/>
        </w:trPr>
        <w:tc>
          <w:tcPr>
            <w:tcW w:w="7420" w:type="dxa"/>
            <w:tcBorders>
              <w:top w:val="nil"/>
              <w:left w:val="nil"/>
              <w:bottom w:val="nil"/>
              <w:right w:val="nil"/>
            </w:tcBorders>
            <w:shd w:val="clear" w:color="auto" w:fill="auto"/>
            <w:vAlign w:val="center"/>
            <w:hideMark/>
          </w:tcPr>
          <w:p w14:paraId="0CA0B6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35" w14:textId="77777777">
        <w:trPr>
          <w:trHeight w:val="330"/>
        </w:trPr>
        <w:tc>
          <w:tcPr>
            <w:tcW w:w="7420" w:type="dxa"/>
            <w:tcBorders>
              <w:top w:val="nil"/>
              <w:left w:val="nil"/>
              <w:bottom w:val="nil"/>
              <w:right w:val="nil"/>
            </w:tcBorders>
            <w:shd w:val="clear" w:color="auto" w:fill="auto"/>
            <w:vAlign w:val="center"/>
            <w:hideMark/>
          </w:tcPr>
          <w:p w14:paraId="0CA0B6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37" w14:textId="77777777">
        <w:trPr>
          <w:trHeight w:val="45"/>
        </w:trPr>
        <w:tc>
          <w:tcPr>
            <w:tcW w:w="7420" w:type="dxa"/>
            <w:tcBorders>
              <w:top w:val="nil"/>
              <w:left w:val="nil"/>
              <w:bottom w:val="nil"/>
              <w:right w:val="nil"/>
            </w:tcBorders>
            <w:shd w:val="clear" w:color="auto" w:fill="auto"/>
            <w:vAlign w:val="center"/>
            <w:hideMark/>
          </w:tcPr>
          <w:p w14:paraId="0CA0B6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39" w14:textId="77777777">
        <w:trPr>
          <w:trHeight w:val="330"/>
        </w:trPr>
        <w:tc>
          <w:tcPr>
            <w:tcW w:w="7420" w:type="dxa"/>
            <w:tcBorders>
              <w:top w:val="nil"/>
              <w:left w:val="nil"/>
              <w:bottom w:val="nil"/>
              <w:right w:val="nil"/>
            </w:tcBorders>
            <w:shd w:val="clear" w:color="auto" w:fill="auto"/>
            <w:vAlign w:val="center"/>
            <w:hideMark/>
          </w:tcPr>
          <w:p w14:paraId="0CA0B6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ΕΝ. </w:t>
            </w:r>
            <w:r w:rsidRPr="0029074D">
              <w:rPr>
                <w:rFonts w:ascii="Calibri" w:eastAsia="Times New Roman" w:hAnsi="Calibri" w:cs="Calibri"/>
                <w:color w:val="000000"/>
                <w:sz w:val="22"/>
                <w:szCs w:val="22"/>
              </w:rPr>
              <w:t>ΚΕΝΤΡΩΩΝ: ΝΑΙ</w:t>
            </w:r>
          </w:p>
        </w:tc>
      </w:tr>
      <w:tr w:rsidR="008679D8" w14:paraId="0CA0B63B" w14:textId="77777777">
        <w:trPr>
          <w:trHeight w:val="45"/>
        </w:trPr>
        <w:tc>
          <w:tcPr>
            <w:tcW w:w="7420" w:type="dxa"/>
            <w:tcBorders>
              <w:top w:val="nil"/>
              <w:left w:val="nil"/>
              <w:bottom w:val="nil"/>
              <w:right w:val="nil"/>
            </w:tcBorders>
            <w:shd w:val="clear" w:color="auto" w:fill="auto"/>
            <w:vAlign w:val="center"/>
            <w:hideMark/>
          </w:tcPr>
          <w:p w14:paraId="0CA0B6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3D" w14:textId="77777777">
        <w:trPr>
          <w:trHeight w:val="135"/>
        </w:trPr>
        <w:tc>
          <w:tcPr>
            <w:tcW w:w="7420" w:type="dxa"/>
            <w:tcBorders>
              <w:top w:val="nil"/>
              <w:left w:val="nil"/>
              <w:bottom w:val="nil"/>
              <w:right w:val="nil"/>
            </w:tcBorders>
            <w:shd w:val="clear" w:color="auto" w:fill="auto"/>
            <w:vAlign w:val="center"/>
            <w:hideMark/>
          </w:tcPr>
          <w:p w14:paraId="0CA0B6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3F" w14:textId="77777777">
        <w:trPr>
          <w:trHeight w:val="345"/>
        </w:trPr>
        <w:tc>
          <w:tcPr>
            <w:tcW w:w="7420" w:type="dxa"/>
            <w:tcBorders>
              <w:top w:val="nil"/>
              <w:left w:val="nil"/>
              <w:bottom w:val="nil"/>
              <w:right w:val="nil"/>
            </w:tcBorders>
            <w:shd w:val="clear" w:color="auto" w:fill="auto"/>
            <w:vAlign w:val="center"/>
            <w:hideMark/>
          </w:tcPr>
          <w:p w14:paraId="0CA0B6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41" w14:textId="77777777">
        <w:trPr>
          <w:trHeight w:val="330"/>
        </w:trPr>
        <w:tc>
          <w:tcPr>
            <w:tcW w:w="7420" w:type="dxa"/>
            <w:tcBorders>
              <w:top w:val="nil"/>
              <w:left w:val="nil"/>
              <w:bottom w:val="nil"/>
              <w:right w:val="nil"/>
            </w:tcBorders>
            <w:shd w:val="clear" w:color="auto" w:fill="auto"/>
            <w:vAlign w:val="center"/>
            <w:hideMark/>
          </w:tcPr>
          <w:p w14:paraId="0CA0B6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83 ως έχει     ΚΑΤΑ ΠΛΕΙΟΨΗΦΙΑ</w:t>
            </w:r>
          </w:p>
        </w:tc>
      </w:tr>
      <w:tr w:rsidR="008679D8" w14:paraId="0CA0B643" w14:textId="77777777">
        <w:trPr>
          <w:trHeight w:val="105"/>
        </w:trPr>
        <w:tc>
          <w:tcPr>
            <w:tcW w:w="7420" w:type="dxa"/>
            <w:tcBorders>
              <w:top w:val="nil"/>
              <w:left w:val="nil"/>
              <w:bottom w:val="nil"/>
              <w:right w:val="nil"/>
            </w:tcBorders>
            <w:shd w:val="clear" w:color="auto" w:fill="auto"/>
            <w:vAlign w:val="center"/>
            <w:hideMark/>
          </w:tcPr>
          <w:p w14:paraId="0CA0B6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45" w14:textId="77777777">
        <w:trPr>
          <w:trHeight w:val="330"/>
        </w:trPr>
        <w:tc>
          <w:tcPr>
            <w:tcW w:w="7420" w:type="dxa"/>
            <w:tcBorders>
              <w:top w:val="nil"/>
              <w:left w:val="nil"/>
              <w:bottom w:val="nil"/>
              <w:right w:val="nil"/>
            </w:tcBorders>
            <w:shd w:val="clear" w:color="auto" w:fill="auto"/>
            <w:vAlign w:val="center"/>
            <w:hideMark/>
          </w:tcPr>
          <w:p w14:paraId="0CA0B6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47" w14:textId="77777777">
        <w:trPr>
          <w:trHeight w:val="45"/>
        </w:trPr>
        <w:tc>
          <w:tcPr>
            <w:tcW w:w="7420" w:type="dxa"/>
            <w:tcBorders>
              <w:top w:val="nil"/>
              <w:left w:val="nil"/>
              <w:bottom w:val="nil"/>
              <w:right w:val="nil"/>
            </w:tcBorders>
            <w:shd w:val="clear" w:color="auto" w:fill="auto"/>
            <w:vAlign w:val="center"/>
            <w:hideMark/>
          </w:tcPr>
          <w:p w14:paraId="0CA0B6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49" w14:textId="77777777">
        <w:trPr>
          <w:trHeight w:val="330"/>
        </w:trPr>
        <w:tc>
          <w:tcPr>
            <w:tcW w:w="7420" w:type="dxa"/>
            <w:tcBorders>
              <w:top w:val="nil"/>
              <w:left w:val="nil"/>
              <w:bottom w:val="nil"/>
              <w:right w:val="nil"/>
            </w:tcBorders>
            <w:shd w:val="clear" w:color="auto" w:fill="auto"/>
            <w:vAlign w:val="center"/>
            <w:hideMark/>
          </w:tcPr>
          <w:p w14:paraId="0CA0B6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4B" w14:textId="77777777">
        <w:trPr>
          <w:trHeight w:val="45"/>
        </w:trPr>
        <w:tc>
          <w:tcPr>
            <w:tcW w:w="7420" w:type="dxa"/>
            <w:tcBorders>
              <w:top w:val="nil"/>
              <w:left w:val="nil"/>
              <w:bottom w:val="nil"/>
              <w:right w:val="nil"/>
            </w:tcBorders>
            <w:shd w:val="clear" w:color="auto" w:fill="auto"/>
            <w:vAlign w:val="center"/>
            <w:hideMark/>
          </w:tcPr>
          <w:p w14:paraId="0CA0B6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4D" w14:textId="77777777">
        <w:trPr>
          <w:trHeight w:val="330"/>
        </w:trPr>
        <w:tc>
          <w:tcPr>
            <w:tcW w:w="7420" w:type="dxa"/>
            <w:tcBorders>
              <w:top w:val="nil"/>
              <w:left w:val="nil"/>
              <w:bottom w:val="nil"/>
              <w:right w:val="nil"/>
            </w:tcBorders>
            <w:shd w:val="clear" w:color="auto" w:fill="auto"/>
            <w:vAlign w:val="center"/>
            <w:hideMark/>
          </w:tcPr>
          <w:p w14:paraId="0CA0B6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4F" w14:textId="77777777">
        <w:trPr>
          <w:trHeight w:val="45"/>
        </w:trPr>
        <w:tc>
          <w:tcPr>
            <w:tcW w:w="7420" w:type="dxa"/>
            <w:tcBorders>
              <w:top w:val="nil"/>
              <w:left w:val="nil"/>
              <w:bottom w:val="nil"/>
              <w:right w:val="nil"/>
            </w:tcBorders>
            <w:shd w:val="clear" w:color="auto" w:fill="auto"/>
            <w:vAlign w:val="center"/>
            <w:hideMark/>
          </w:tcPr>
          <w:p w14:paraId="0CA0B6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51" w14:textId="77777777">
        <w:trPr>
          <w:trHeight w:val="330"/>
        </w:trPr>
        <w:tc>
          <w:tcPr>
            <w:tcW w:w="7420" w:type="dxa"/>
            <w:tcBorders>
              <w:top w:val="nil"/>
              <w:left w:val="nil"/>
              <w:bottom w:val="nil"/>
              <w:right w:val="nil"/>
            </w:tcBorders>
            <w:shd w:val="clear" w:color="auto" w:fill="auto"/>
            <w:vAlign w:val="center"/>
            <w:hideMark/>
          </w:tcPr>
          <w:p w14:paraId="0CA0B6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53" w14:textId="77777777">
        <w:trPr>
          <w:trHeight w:val="30"/>
        </w:trPr>
        <w:tc>
          <w:tcPr>
            <w:tcW w:w="7420" w:type="dxa"/>
            <w:tcBorders>
              <w:top w:val="nil"/>
              <w:left w:val="nil"/>
              <w:bottom w:val="nil"/>
              <w:right w:val="nil"/>
            </w:tcBorders>
            <w:shd w:val="clear" w:color="auto" w:fill="auto"/>
            <w:vAlign w:val="center"/>
            <w:hideMark/>
          </w:tcPr>
          <w:p w14:paraId="0CA0B6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55" w14:textId="77777777">
        <w:trPr>
          <w:trHeight w:val="330"/>
        </w:trPr>
        <w:tc>
          <w:tcPr>
            <w:tcW w:w="7420" w:type="dxa"/>
            <w:tcBorders>
              <w:top w:val="nil"/>
              <w:left w:val="nil"/>
              <w:bottom w:val="nil"/>
              <w:right w:val="nil"/>
            </w:tcBorders>
            <w:shd w:val="clear" w:color="auto" w:fill="auto"/>
            <w:vAlign w:val="center"/>
            <w:hideMark/>
          </w:tcPr>
          <w:p w14:paraId="0CA0B6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57" w14:textId="77777777">
        <w:trPr>
          <w:trHeight w:val="45"/>
        </w:trPr>
        <w:tc>
          <w:tcPr>
            <w:tcW w:w="7420" w:type="dxa"/>
            <w:tcBorders>
              <w:top w:val="nil"/>
              <w:left w:val="nil"/>
              <w:bottom w:val="nil"/>
              <w:right w:val="nil"/>
            </w:tcBorders>
            <w:shd w:val="clear" w:color="auto" w:fill="auto"/>
            <w:vAlign w:val="center"/>
            <w:hideMark/>
          </w:tcPr>
          <w:p w14:paraId="0CA0B6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59" w14:textId="77777777">
        <w:trPr>
          <w:trHeight w:val="330"/>
        </w:trPr>
        <w:tc>
          <w:tcPr>
            <w:tcW w:w="7420" w:type="dxa"/>
            <w:tcBorders>
              <w:top w:val="nil"/>
              <w:left w:val="nil"/>
              <w:bottom w:val="nil"/>
              <w:right w:val="nil"/>
            </w:tcBorders>
            <w:shd w:val="clear" w:color="auto" w:fill="auto"/>
            <w:vAlign w:val="center"/>
            <w:hideMark/>
          </w:tcPr>
          <w:p w14:paraId="0CA0B6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5B" w14:textId="77777777">
        <w:trPr>
          <w:trHeight w:val="45"/>
        </w:trPr>
        <w:tc>
          <w:tcPr>
            <w:tcW w:w="7420" w:type="dxa"/>
            <w:tcBorders>
              <w:top w:val="nil"/>
              <w:left w:val="nil"/>
              <w:bottom w:val="nil"/>
              <w:right w:val="nil"/>
            </w:tcBorders>
            <w:shd w:val="clear" w:color="auto" w:fill="auto"/>
            <w:vAlign w:val="center"/>
            <w:hideMark/>
          </w:tcPr>
          <w:p w14:paraId="0CA0B6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5D" w14:textId="77777777">
        <w:trPr>
          <w:trHeight w:val="150"/>
        </w:trPr>
        <w:tc>
          <w:tcPr>
            <w:tcW w:w="7420" w:type="dxa"/>
            <w:tcBorders>
              <w:top w:val="nil"/>
              <w:left w:val="nil"/>
              <w:bottom w:val="nil"/>
              <w:right w:val="nil"/>
            </w:tcBorders>
            <w:shd w:val="clear" w:color="auto" w:fill="auto"/>
            <w:vAlign w:val="center"/>
            <w:hideMark/>
          </w:tcPr>
          <w:p w14:paraId="0CA0B6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5F" w14:textId="77777777">
        <w:trPr>
          <w:trHeight w:val="330"/>
        </w:trPr>
        <w:tc>
          <w:tcPr>
            <w:tcW w:w="7420" w:type="dxa"/>
            <w:tcBorders>
              <w:top w:val="nil"/>
              <w:left w:val="nil"/>
              <w:bottom w:val="nil"/>
              <w:right w:val="nil"/>
            </w:tcBorders>
            <w:shd w:val="clear" w:color="auto" w:fill="auto"/>
            <w:vAlign w:val="center"/>
            <w:hideMark/>
          </w:tcPr>
          <w:p w14:paraId="0CA0B6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61" w14:textId="77777777">
        <w:trPr>
          <w:trHeight w:val="330"/>
        </w:trPr>
        <w:tc>
          <w:tcPr>
            <w:tcW w:w="7420" w:type="dxa"/>
            <w:tcBorders>
              <w:top w:val="nil"/>
              <w:left w:val="nil"/>
              <w:bottom w:val="nil"/>
              <w:right w:val="nil"/>
            </w:tcBorders>
            <w:shd w:val="clear" w:color="auto" w:fill="auto"/>
            <w:vAlign w:val="center"/>
            <w:hideMark/>
          </w:tcPr>
          <w:p w14:paraId="0CA0B6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84 ως έχει     ΚΑΤΑ ΠΛΕΙΟΨΗΦΙΑ</w:t>
            </w:r>
          </w:p>
        </w:tc>
      </w:tr>
      <w:tr w:rsidR="008679D8" w14:paraId="0CA0B663" w14:textId="77777777">
        <w:trPr>
          <w:trHeight w:val="105"/>
        </w:trPr>
        <w:tc>
          <w:tcPr>
            <w:tcW w:w="7420" w:type="dxa"/>
            <w:tcBorders>
              <w:top w:val="nil"/>
              <w:left w:val="nil"/>
              <w:bottom w:val="nil"/>
              <w:right w:val="nil"/>
            </w:tcBorders>
            <w:shd w:val="clear" w:color="auto" w:fill="auto"/>
            <w:vAlign w:val="center"/>
            <w:hideMark/>
          </w:tcPr>
          <w:p w14:paraId="0CA0B6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65" w14:textId="77777777">
        <w:trPr>
          <w:trHeight w:val="330"/>
        </w:trPr>
        <w:tc>
          <w:tcPr>
            <w:tcW w:w="7420" w:type="dxa"/>
            <w:tcBorders>
              <w:top w:val="nil"/>
              <w:left w:val="nil"/>
              <w:bottom w:val="nil"/>
              <w:right w:val="nil"/>
            </w:tcBorders>
            <w:shd w:val="clear" w:color="auto" w:fill="auto"/>
            <w:vAlign w:val="center"/>
            <w:hideMark/>
          </w:tcPr>
          <w:p w14:paraId="0CA0B6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67" w14:textId="77777777">
        <w:trPr>
          <w:trHeight w:val="45"/>
        </w:trPr>
        <w:tc>
          <w:tcPr>
            <w:tcW w:w="7420" w:type="dxa"/>
            <w:tcBorders>
              <w:top w:val="nil"/>
              <w:left w:val="nil"/>
              <w:bottom w:val="nil"/>
              <w:right w:val="nil"/>
            </w:tcBorders>
            <w:shd w:val="clear" w:color="auto" w:fill="auto"/>
            <w:vAlign w:val="center"/>
            <w:hideMark/>
          </w:tcPr>
          <w:p w14:paraId="0CA0B6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69" w14:textId="77777777">
        <w:trPr>
          <w:trHeight w:val="330"/>
        </w:trPr>
        <w:tc>
          <w:tcPr>
            <w:tcW w:w="7420" w:type="dxa"/>
            <w:tcBorders>
              <w:top w:val="nil"/>
              <w:left w:val="nil"/>
              <w:bottom w:val="nil"/>
              <w:right w:val="nil"/>
            </w:tcBorders>
            <w:shd w:val="clear" w:color="auto" w:fill="auto"/>
            <w:vAlign w:val="center"/>
            <w:hideMark/>
          </w:tcPr>
          <w:p w14:paraId="0CA0B6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6B" w14:textId="77777777">
        <w:trPr>
          <w:trHeight w:val="45"/>
        </w:trPr>
        <w:tc>
          <w:tcPr>
            <w:tcW w:w="7420" w:type="dxa"/>
            <w:tcBorders>
              <w:top w:val="nil"/>
              <w:left w:val="nil"/>
              <w:bottom w:val="nil"/>
              <w:right w:val="nil"/>
            </w:tcBorders>
            <w:shd w:val="clear" w:color="auto" w:fill="auto"/>
            <w:vAlign w:val="center"/>
            <w:hideMark/>
          </w:tcPr>
          <w:p w14:paraId="0CA0B6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6D" w14:textId="77777777">
        <w:trPr>
          <w:trHeight w:val="330"/>
        </w:trPr>
        <w:tc>
          <w:tcPr>
            <w:tcW w:w="7420" w:type="dxa"/>
            <w:tcBorders>
              <w:top w:val="nil"/>
              <w:left w:val="nil"/>
              <w:bottom w:val="nil"/>
              <w:right w:val="nil"/>
            </w:tcBorders>
            <w:shd w:val="clear" w:color="auto" w:fill="auto"/>
            <w:vAlign w:val="center"/>
            <w:hideMark/>
          </w:tcPr>
          <w:p w14:paraId="0CA0B6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6F" w14:textId="77777777">
        <w:trPr>
          <w:trHeight w:val="45"/>
        </w:trPr>
        <w:tc>
          <w:tcPr>
            <w:tcW w:w="7420" w:type="dxa"/>
            <w:tcBorders>
              <w:top w:val="nil"/>
              <w:left w:val="nil"/>
              <w:bottom w:val="nil"/>
              <w:right w:val="nil"/>
            </w:tcBorders>
            <w:shd w:val="clear" w:color="auto" w:fill="auto"/>
            <w:vAlign w:val="center"/>
            <w:hideMark/>
          </w:tcPr>
          <w:p w14:paraId="0CA0B6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71" w14:textId="77777777">
        <w:trPr>
          <w:trHeight w:val="330"/>
        </w:trPr>
        <w:tc>
          <w:tcPr>
            <w:tcW w:w="7420" w:type="dxa"/>
            <w:tcBorders>
              <w:top w:val="nil"/>
              <w:left w:val="nil"/>
              <w:bottom w:val="nil"/>
              <w:right w:val="nil"/>
            </w:tcBorders>
            <w:shd w:val="clear" w:color="auto" w:fill="auto"/>
            <w:vAlign w:val="center"/>
            <w:hideMark/>
          </w:tcPr>
          <w:p w14:paraId="0CA0B6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73" w14:textId="77777777">
        <w:trPr>
          <w:trHeight w:val="30"/>
        </w:trPr>
        <w:tc>
          <w:tcPr>
            <w:tcW w:w="7420" w:type="dxa"/>
            <w:tcBorders>
              <w:top w:val="nil"/>
              <w:left w:val="nil"/>
              <w:bottom w:val="nil"/>
              <w:right w:val="nil"/>
            </w:tcBorders>
            <w:shd w:val="clear" w:color="auto" w:fill="auto"/>
            <w:vAlign w:val="center"/>
            <w:hideMark/>
          </w:tcPr>
          <w:p w14:paraId="0CA0B6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75" w14:textId="77777777">
        <w:trPr>
          <w:trHeight w:val="330"/>
        </w:trPr>
        <w:tc>
          <w:tcPr>
            <w:tcW w:w="7420" w:type="dxa"/>
            <w:tcBorders>
              <w:top w:val="nil"/>
              <w:left w:val="nil"/>
              <w:bottom w:val="nil"/>
              <w:right w:val="nil"/>
            </w:tcBorders>
            <w:shd w:val="clear" w:color="auto" w:fill="auto"/>
            <w:vAlign w:val="center"/>
            <w:hideMark/>
          </w:tcPr>
          <w:p w14:paraId="0CA0B6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Κ.Κ.Ε: </w:t>
            </w:r>
            <w:r w:rsidRPr="0029074D">
              <w:rPr>
                <w:rFonts w:ascii="Calibri" w:eastAsia="Times New Roman" w:hAnsi="Calibri" w:cs="Calibri"/>
                <w:color w:val="000000"/>
                <w:sz w:val="22"/>
                <w:szCs w:val="22"/>
              </w:rPr>
              <w:t>OXI</w:t>
            </w:r>
          </w:p>
        </w:tc>
      </w:tr>
      <w:tr w:rsidR="008679D8" w14:paraId="0CA0B677" w14:textId="77777777">
        <w:trPr>
          <w:trHeight w:val="45"/>
        </w:trPr>
        <w:tc>
          <w:tcPr>
            <w:tcW w:w="7420" w:type="dxa"/>
            <w:tcBorders>
              <w:top w:val="nil"/>
              <w:left w:val="nil"/>
              <w:bottom w:val="nil"/>
              <w:right w:val="nil"/>
            </w:tcBorders>
            <w:shd w:val="clear" w:color="auto" w:fill="auto"/>
            <w:vAlign w:val="center"/>
            <w:hideMark/>
          </w:tcPr>
          <w:p w14:paraId="0CA0B6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79" w14:textId="77777777">
        <w:trPr>
          <w:trHeight w:val="330"/>
        </w:trPr>
        <w:tc>
          <w:tcPr>
            <w:tcW w:w="7420" w:type="dxa"/>
            <w:tcBorders>
              <w:top w:val="nil"/>
              <w:left w:val="nil"/>
              <w:bottom w:val="nil"/>
              <w:right w:val="nil"/>
            </w:tcBorders>
            <w:shd w:val="clear" w:color="auto" w:fill="auto"/>
            <w:vAlign w:val="center"/>
            <w:hideMark/>
          </w:tcPr>
          <w:p w14:paraId="0CA0B6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7B" w14:textId="77777777">
        <w:trPr>
          <w:trHeight w:val="45"/>
        </w:trPr>
        <w:tc>
          <w:tcPr>
            <w:tcW w:w="7420" w:type="dxa"/>
            <w:tcBorders>
              <w:top w:val="nil"/>
              <w:left w:val="nil"/>
              <w:bottom w:val="nil"/>
              <w:right w:val="nil"/>
            </w:tcBorders>
            <w:shd w:val="clear" w:color="auto" w:fill="auto"/>
            <w:vAlign w:val="center"/>
            <w:hideMark/>
          </w:tcPr>
          <w:p w14:paraId="0CA0B6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7D" w14:textId="77777777">
        <w:trPr>
          <w:trHeight w:val="150"/>
        </w:trPr>
        <w:tc>
          <w:tcPr>
            <w:tcW w:w="7420" w:type="dxa"/>
            <w:tcBorders>
              <w:top w:val="nil"/>
              <w:left w:val="nil"/>
              <w:bottom w:val="nil"/>
              <w:right w:val="nil"/>
            </w:tcBorders>
            <w:shd w:val="clear" w:color="auto" w:fill="auto"/>
            <w:vAlign w:val="center"/>
            <w:hideMark/>
          </w:tcPr>
          <w:p w14:paraId="0CA0B6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7F" w14:textId="77777777">
        <w:trPr>
          <w:trHeight w:val="330"/>
        </w:trPr>
        <w:tc>
          <w:tcPr>
            <w:tcW w:w="7420" w:type="dxa"/>
            <w:tcBorders>
              <w:top w:val="nil"/>
              <w:left w:val="nil"/>
              <w:bottom w:val="nil"/>
              <w:right w:val="nil"/>
            </w:tcBorders>
            <w:shd w:val="clear" w:color="auto" w:fill="auto"/>
            <w:vAlign w:val="center"/>
            <w:hideMark/>
          </w:tcPr>
          <w:p w14:paraId="0CA0B6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81" w14:textId="77777777">
        <w:trPr>
          <w:trHeight w:val="345"/>
        </w:trPr>
        <w:tc>
          <w:tcPr>
            <w:tcW w:w="7420" w:type="dxa"/>
            <w:tcBorders>
              <w:top w:val="nil"/>
              <w:left w:val="nil"/>
              <w:bottom w:val="nil"/>
              <w:right w:val="nil"/>
            </w:tcBorders>
            <w:shd w:val="clear" w:color="auto" w:fill="auto"/>
            <w:vAlign w:val="center"/>
            <w:hideMark/>
          </w:tcPr>
          <w:p w14:paraId="0CA0B6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85 ως έχει     ΚΑΤΑ ΠΛΕΙΟΨΗΦΙΑ</w:t>
            </w:r>
          </w:p>
        </w:tc>
      </w:tr>
      <w:tr w:rsidR="008679D8" w14:paraId="0CA0B683" w14:textId="77777777">
        <w:trPr>
          <w:trHeight w:val="90"/>
        </w:trPr>
        <w:tc>
          <w:tcPr>
            <w:tcW w:w="7420" w:type="dxa"/>
            <w:tcBorders>
              <w:top w:val="nil"/>
              <w:left w:val="nil"/>
              <w:bottom w:val="nil"/>
              <w:right w:val="nil"/>
            </w:tcBorders>
            <w:shd w:val="clear" w:color="auto" w:fill="auto"/>
            <w:vAlign w:val="center"/>
            <w:hideMark/>
          </w:tcPr>
          <w:p w14:paraId="0CA0B6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85" w14:textId="77777777">
        <w:trPr>
          <w:trHeight w:val="330"/>
        </w:trPr>
        <w:tc>
          <w:tcPr>
            <w:tcW w:w="7420" w:type="dxa"/>
            <w:tcBorders>
              <w:top w:val="nil"/>
              <w:left w:val="nil"/>
              <w:bottom w:val="nil"/>
              <w:right w:val="nil"/>
            </w:tcBorders>
            <w:shd w:val="clear" w:color="auto" w:fill="auto"/>
            <w:vAlign w:val="center"/>
            <w:hideMark/>
          </w:tcPr>
          <w:p w14:paraId="0CA0B6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87" w14:textId="77777777">
        <w:trPr>
          <w:trHeight w:val="45"/>
        </w:trPr>
        <w:tc>
          <w:tcPr>
            <w:tcW w:w="7420" w:type="dxa"/>
            <w:tcBorders>
              <w:top w:val="nil"/>
              <w:left w:val="nil"/>
              <w:bottom w:val="nil"/>
              <w:right w:val="nil"/>
            </w:tcBorders>
            <w:shd w:val="clear" w:color="auto" w:fill="auto"/>
            <w:vAlign w:val="center"/>
            <w:hideMark/>
          </w:tcPr>
          <w:p w14:paraId="0CA0B6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89" w14:textId="77777777">
        <w:trPr>
          <w:trHeight w:val="330"/>
        </w:trPr>
        <w:tc>
          <w:tcPr>
            <w:tcW w:w="7420" w:type="dxa"/>
            <w:tcBorders>
              <w:top w:val="nil"/>
              <w:left w:val="nil"/>
              <w:bottom w:val="nil"/>
              <w:right w:val="nil"/>
            </w:tcBorders>
            <w:shd w:val="clear" w:color="auto" w:fill="auto"/>
            <w:vAlign w:val="center"/>
            <w:hideMark/>
          </w:tcPr>
          <w:p w14:paraId="0CA0B6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8B" w14:textId="77777777">
        <w:trPr>
          <w:trHeight w:val="45"/>
        </w:trPr>
        <w:tc>
          <w:tcPr>
            <w:tcW w:w="7420" w:type="dxa"/>
            <w:tcBorders>
              <w:top w:val="nil"/>
              <w:left w:val="nil"/>
              <w:bottom w:val="nil"/>
              <w:right w:val="nil"/>
            </w:tcBorders>
            <w:shd w:val="clear" w:color="auto" w:fill="auto"/>
            <w:vAlign w:val="center"/>
            <w:hideMark/>
          </w:tcPr>
          <w:p w14:paraId="0CA0B6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8D" w14:textId="77777777">
        <w:trPr>
          <w:trHeight w:val="330"/>
        </w:trPr>
        <w:tc>
          <w:tcPr>
            <w:tcW w:w="7420" w:type="dxa"/>
            <w:tcBorders>
              <w:top w:val="nil"/>
              <w:left w:val="nil"/>
              <w:bottom w:val="nil"/>
              <w:right w:val="nil"/>
            </w:tcBorders>
            <w:shd w:val="clear" w:color="auto" w:fill="auto"/>
            <w:vAlign w:val="center"/>
            <w:hideMark/>
          </w:tcPr>
          <w:p w14:paraId="0CA0B6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8F" w14:textId="77777777">
        <w:trPr>
          <w:trHeight w:val="45"/>
        </w:trPr>
        <w:tc>
          <w:tcPr>
            <w:tcW w:w="7420" w:type="dxa"/>
            <w:tcBorders>
              <w:top w:val="nil"/>
              <w:left w:val="nil"/>
              <w:bottom w:val="nil"/>
              <w:right w:val="nil"/>
            </w:tcBorders>
            <w:shd w:val="clear" w:color="auto" w:fill="auto"/>
            <w:vAlign w:val="center"/>
            <w:hideMark/>
          </w:tcPr>
          <w:p w14:paraId="0CA0B6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91" w14:textId="77777777">
        <w:trPr>
          <w:trHeight w:val="330"/>
        </w:trPr>
        <w:tc>
          <w:tcPr>
            <w:tcW w:w="7420" w:type="dxa"/>
            <w:tcBorders>
              <w:top w:val="nil"/>
              <w:left w:val="nil"/>
              <w:bottom w:val="nil"/>
              <w:right w:val="nil"/>
            </w:tcBorders>
            <w:shd w:val="clear" w:color="auto" w:fill="auto"/>
            <w:vAlign w:val="center"/>
            <w:hideMark/>
          </w:tcPr>
          <w:p w14:paraId="0CA0B6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93" w14:textId="77777777">
        <w:trPr>
          <w:trHeight w:val="30"/>
        </w:trPr>
        <w:tc>
          <w:tcPr>
            <w:tcW w:w="7420" w:type="dxa"/>
            <w:tcBorders>
              <w:top w:val="nil"/>
              <w:left w:val="nil"/>
              <w:bottom w:val="nil"/>
              <w:right w:val="nil"/>
            </w:tcBorders>
            <w:shd w:val="clear" w:color="auto" w:fill="auto"/>
            <w:vAlign w:val="center"/>
            <w:hideMark/>
          </w:tcPr>
          <w:p w14:paraId="0CA0B6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95" w14:textId="77777777">
        <w:trPr>
          <w:trHeight w:val="345"/>
        </w:trPr>
        <w:tc>
          <w:tcPr>
            <w:tcW w:w="7420" w:type="dxa"/>
            <w:tcBorders>
              <w:top w:val="nil"/>
              <w:left w:val="nil"/>
              <w:bottom w:val="nil"/>
              <w:right w:val="nil"/>
            </w:tcBorders>
            <w:shd w:val="clear" w:color="auto" w:fill="auto"/>
            <w:vAlign w:val="center"/>
            <w:hideMark/>
          </w:tcPr>
          <w:p w14:paraId="0CA0B6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97" w14:textId="77777777">
        <w:trPr>
          <w:trHeight w:val="30"/>
        </w:trPr>
        <w:tc>
          <w:tcPr>
            <w:tcW w:w="7420" w:type="dxa"/>
            <w:tcBorders>
              <w:top w:val="nil"/>
              <w:left w:val="nil"/>
              <w:bottom w:val="nil"/>
              <w:right w:val="nil"/>
            </w:tcBorders>
            <w:shd w:val="clear" w:color="auto" w:fill="auto"/>
            <w:vAlign w:val="center"/>
            <w:hideMark/>
          </w:tcPr>
          <w:p w14:paraId="0CA0B6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99" w14:textId="77777777">
        <w:trPr>
          <w:trHeight w:val="330"/>
        </w:trPr>
        <w:tc>
          <w:tcPr>
            <w:tcW w:w="7420" w:type="dxa"/>
            <w:tcBorders>
              <w:top w:val="nil"/>
              <w:left w:val="nil"/>
              <w:bottom w:val="nil"/>
              <w:right w:val="nil"/>
            </w:tcBorders>
            <w:shd w:val="clear" w:color="auto" w:fill="auto"/>
            <w:vAlign w:val="center"/>
            <w:hideMark/>
          </w:tcPr>
          <w:p w14:paraId="0CA0B6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9B" w14:textId="77777777">
        <w:trPr>
          <w:trHeight w:val="45"/>
        </w:trPr>
        <w:tc>
          <w:tcPr>
            <w:tcW w:w="7420" w:type="dxa"/>
            <w:tcBorders>
              <w:top w:val="nil"/>
              <w:left w:val="nil"/>
              <w:bottom w:val="nil"/>
              <w:right w:val="nil"/>
            </w:tcBorders>
            <w:shd w:val="clear" w:color="auto" w:fill="auto"/>
            <w:vAlign w:val="center"/>
            <w:hideMark/>
          </w:tcPr>
          <w:p w14:paraId="0CA0B6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9D" w14:textId="77777777">
        <w:trPr>
          <w:trHeight w:val="150"/>
        </w:trPr>
        <w:tc>
          <w:tcPr>
            <w:tcW w:w="7420" w:type="dxa"/>
            <w:tcBorders>
              <w:top w:val="nil"/>
              <w:left w:val="nil"/>
              <w:bottom w:val="nil"/>
              <w:right w:val="nil"/>
            </w:tcBorders>
            <w:shd w:val="clear" w:color="auto" w:fill="auto"/>
            <w:vAlign w:val="center"/>
            <w:hideMark/>
          </w:tcPr>
          <w:p w14:paraId="0CA0B6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9F" w14:textId="77777777">
        <w:trPr>
          <w:trHeight w:val="345"/>
        </w:trPr>
        <w:tc>
          <w:tcPr>
            <w:tcW w:w="7420" w:type="dxa"/>
            <w:tcBorders>
              <w:top w:val="nil"/>
              <w:left w:val="nil"/>
              <w:bottom w:val="nil"/>
              <w:right w:val="nil"/>
            </w:tcBorders>
            <w:shd w:val="clear" w:color="auto" w:fill="auto"/>
            <w:vAlign w:val="center"/>
            <w:hideMark/>
          </w:tcPr>
          <w:p w14:paraId="0CA0B6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A1" w14:textId="77777777">
        <w:trPr>
          <w:trHeight w:val="330"/>
        </w:trPr>
        <w:tc>
          <w:tcPr>
            <w:tcW w:w="7420" w:type="dxa"/>
            <w:tcBorders>
              <w:top w:val="nil"/>
              <w:left w:val="nil"/>
              <w:bottom w:val="nil"/>
              <w:right w:val="nil"/>
            </w:tcBorders>
            <w:shd w:val="clear" w:color="auto" w:fill="auto"/>
            <w:vAlign w:val="center"/>
            <w:hideMark/>
          </w:tcPr>
          <w:p w14:paraId="0CA0B6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86 ως έχει     ΚΑΤΑ ΠΛΕΙΟΨΗΦΙΑ</w:t>
            </w:r>
          </w:p>
        </w:tc>
      </w:tr>
      <w:tr w:rsidR="008679D8" w14:paraId="0CA0B6A3" w14:textId="77777777">
        <w:trPr>
          <w:trHeight w:val="90"/>
        </w:trPr>
        <w:tc>
          <w:tcPr>
            <w:tcW w:w="7420" w:type="dxa"/>
            <w:tcBorders>
              <w:top w:val="nil"/>
              <w:left w:val="nil"/>
              <w:bottom w:val="nil"/>
              <w:right w:val="nil"/>
            </w:tcBorders>
            <w:shd w:val="clear" w:color="auto" w:fill="auto"/>
            <w:vAlign w:val="center"/>
            <w:hideMark/>
          </w:tcPr>
          <w:p w14:paraId="0CA0B6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A5" w14:textId="77777777">
        <w:trPr>
          <w:trHeight w:val="330"/>
        </w:trPr>
        <w:tc>
          <w:tcPr>
            <w:tcW w:w="7420" w:type="dxa"/>
            <w:tcBorders>
              <w:top w:val="nil"/>
              <w:left w:val="nil"/>
              <w:bottom w:val="nil"/>
              <w:right w:val="nil"/>
            </w:tcBorders>
            <w:shd w:val="clear" w:color="auto" w:fill="auto"/>
            <w:vAlign w:val="center"/>
            <w:hideMark/>
          </w:tcPr>
          <w:p w14:paraId="0CA0B6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A7" w14:textId="77777777">
        <w:trPr>
          <w:trHeight w:val="45"/>
        </w:trPr>
        <w:tc>
          <w:tcPr>
            <w:tcW w:w="7420" w:type="dxa"/>
            <w:tcBorders>
              <w:top w:val="nil"/>
              <w:left w:val="nil"/>
              <w:bottom w:val="nil"/>
              <w:right w:val="nil"/>
            </w:tcBorders>
            <w:shd w:val="clear" w:color="auto" w:fill="auto"/>
            <w:vAlign w:val="center"/>
            <w:hideMark/>
          </w:tcPr>
          <w:p w14:paraId="0CA0B6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A9" w14:textId="77777777">
        <w:trPr>
          <w:trHeight w:val="330"/>
        </w:trPr>
        <w:tc>
          <w:tcPr>
            <w:tcW w:w="7420" w:type="dxa"/>
            <w:tcBorders>
              <w:top w:val="nil"/>
              <w:left w:val="nil"/>
              <w:bottom w:val="nil"/>
              <w:right w:val="nil"/>
            </w:tcBorders>
            <w:shd w:val="clear" w:color="auto" w:fill="auto"/>
            <w:vAlign w:val="center"/>
            <w:hideMark/>
          </w:tcPr>
          <w:p w14:paraId="0CA0B6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AB" w14:textId="77777777">
        <w:trPr>
          <w:trHeight w:val="45"/>
        </w:trPr>
        <w:tc>
          <w:tcPr>
            <w:tcW w:w="7420" w:type="dxa"/>
            <w:tcBorders>
              <w:top w:val="nil"/>
              <w:left w:val="nil"/>
              <w:bottom w:val="nil"/>
              <w:right w:val="nil"/>
            </w:tcBorders>
            <w:shd w:val="clear" w:color="auto" w:fill="auto"/>
            <w:vAlign w:val="center"/>
            <w:hideMark/>
          </w:tcPr>
          <w:p w14:paraId="0CA0B6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AD" w14:textId="77777777">
        <w:trPr>
          <w:trHeight w:val="330"/>
        </w:trPr>
        <w:tc>
          <w:tcPr>
            <w:tcW w:w="7420" w:type="dxa"/>
            <w:tcBorders>
              <w:top w:val="nil"/>
              <w:left w:val="nil"/>
              <w:bottom w:val="nil"/>
              <w:right w:val="nil"/>
            </w:tcBorders>
            <w:shd w:val="clear" w:color="auto" w:fill="auto"/>
            <w:vAlign w:val="center"/>
            <w:hideMark/>
          </w:tcPr>
          <w:p w14:paraId="0CA0B6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AF" w14:textId="77777777">
        <w:trPr>
          <w:trHeight w:val="45"/>
        </w:trPr>
        <w:tc>
          <w:tcPr>
            <w:tcW w:w="7420" w:type="dxa"/>
            <w:tcBorders>
              <w:top w:val="nil"/>
              <w:left w:val="nil"/>
              <w:bottom w:val="nil"/>
              <w:right w:val="nil"/>
            </w:tcBorders>
            <w:shd w:val="clear" w:color="auto" w:fill="auto"/>
            <w:vAlign w:val="center"/>
            <w:hideMark/>
          </w:tcPr>
          <w:p w14:paraId="0CA0B6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B1" w14:textId="77777777">
        <w:trPr>
          <w:trHeight w:val="330"/>
        </w:trPr>
        <w:tc>
          <w:tcPr>
            <w:tcW w:w="7420" w:type="dxa"/>
            <w:tcBorders>
              <w:top w:val="nil"/>
              <w:left w:val="nil"/>
              <w:bottom w:val="nil"/>
              <w:right w:val="nil"/>
            </w:tcBorders>
            <w:shd w:val="clear" w:color="auto" w:fill="auto"/>
            <w:vAlign w:val="center"/>
            <w:hideMark/>
          </w:tcPr>
          <w:p w14:paraId="0CA0B6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B3" w14:textId="77777777">
        <w:trPr>
          <w:trHeight w:val="45"/>
        </w:trPr>
        <w:tc>
          <w:tcPr>
            <w:tcW w:w="7420" w:type="dxa"/>
            <w:tcBorders>
              <w:top w:val="nil"/>
              <w:left w:val="nil"/>
              <w:bottom w:val="nil"/>
              <w:right w:val="nil"/>
            </w:tcBorders>
            <w:shd w:val="clear" w:color="auto" w:fill="auto"/>
            <w:vAlign w:val="center"/>
            <w:hideMark/>
          </w:tcPr>
          <w:p w14:paraId="0CA0B6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B5" w14:textId="77777777">
        <w:trPr>
          <w:trHeight w:val="330"/>
        </w:trPr>
        <w:tc>
          <w:tcPr>
            <w:tcW w:w="7420" w:type="dxa"/>
            <w:tcBorders>
              <w:top w:val="nil"/>
              <w:left w:val="nil"/>
              <w:bottom w:val="nil"/>
              <w:right w:val="nil"/>
            </w:tcBorders>
            <w:shd w:val="clear" w:color="auto" w:fill="auto"/>
            <w:vAlign w:val="center"/>
            <w:hideMark/>
          </w:tcPr>
          <w:p w14:paraId="0CA0B6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B7" w14:textId="77777777">
        <w:trPr>
          <w:trHeight w:val="30"/>
        </w:trPr>
        <w:tc>
          <w:tcPr>
            <w:tcW w:w="7420" w:type="dxa"/>
            <w:tcBorders>
              <w:top w:val="nil"/>
              <w:left w:val="nil"/>
              <w:bottom w:val="nil"/>
              <w:right w:val="nil"/>
            </w:tcBorders>
            <w:shd w:val="clear" w:color="auto" w:fill="auto"/>
            <w:vAlign w:val="center"/>
            <w:hideMark/>
          </w:tcPr>
          <w:p w14:paraId="0CA0B6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B9" w14:textId="77777777">
        <w:trPr>
          <w:trHeight w:val="330"/>
        </w:trPr>
        <w:tc>
          <w:tcPr>
            <w:tcW w:w="7420" w:type="dxa"/>
            <w:tcBorders>
              <w:top w:val="nil"/>
              <w:left w:val="nil"/>
              <w:bottom w:val="nil"/>
              <w:right w:val="nil"/>
            </w:tcBorders>
            <w:shd w:val="clear" w:color="auto" w:fill="auto"/>
            <w:vAlign w:val="center"/>
            <w:hideMark/>
          </w:tcPr>
          <w:p w14:paraId="0CA0B6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BB" w14:textId="77777777">
        <w:trPr>
          <w:trHeight w:val="45"/>
        </w:trPr>
        <w:tc>
          <w:tcPr>
            <w:tcW w:w="7420" w:type="dxa"/>
            <w:tcBorders>
              <w:top w:val="nil"/>
              <w:left w:val="nil"/>
              <w:bottom w:val="nil"/>
              <w:right w:val="nil"/>
            </w:tcBorders>
            <w:shd w:val="clear" w:color="auto" w:fill="auto"/>
            <w:vAlign w:val="center"/>
            <w:hideMark/>
          </w:tcPr>
          <w:p w14:paraId="0CA0B6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BD" w14:textId="77777777">
        <w:trPr>
          <w:trHeight w:val="150"/>
        </w:trPr>
        <w:tc>
          <w:tcPr>
            <w:tcW w:w="7420" w:type="dxa"/>
            <w:tcBorders>
              <w:top w:val="nil"/>
              <w:left w:val="nil"/>
              <w:bottom w:val="nil"/>
              <w:right w:val="nil"/>
            </w:tcBorders>
            <w:shd w:val="clear" w:color="auto" w:fill="auto"/>
            <w:vAlign w:val="center"/>
            <w:hideMark/>
          </w:tcPr>
          <w:p w14:paraId="0CA0B6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BF" w14:textId="77777777">
        <w:trPr>
          <w:trHeight w:val="345"/>
        </w:trPr>
        <w:tc>
          <w:tcPr>
            <w:tcW w:w="7420" w:type="dxa"/>
            <w:tcBorders>
              <w:top w:val="nil"/>
              <w:left w:val="nil"/>
              <w:bottom w:val="nil"/>
              <w:right w:val="nil"/>
            </w:tcBorders>
            <w:shd w:val="clear" w:color="auto" w:fill="auto"/>
            <w:vAlign w:val="center"/>
            <w:hideMark/>
          </w:tcPr>
          <w:p w14:paraId="0CA0B6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C1" w14:textId="77777777">
        <w:trPr>
          <w:trHeight w:val="330"/>
        </w:trPr>
        <w:tc>
          <w:tcPr>
            <w:tcW w:w="7420" w:type="dxa"/>
            <w:tcBorders>
              <w:top w:val="nil"/>
              <w:left w:val="nil"/>
              <w:bottom w:val="nil"/>
              <w:right w:val="nil"/>
            </w:tcBorders>
            <w:shd w:val="clear" w:color="auto" w:fill="auto"/>
            <w:vAlign w:val="center"/>
            <w:hideMark/>
          </w:tcPr>
          <w:p w14:paraId="0CA0B6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87 ως έχει     ΚΑΤΑ ΠΛΕΙΟΨΗΦΙΑ</w:t>
            </w:r>
          </w:p>
        </w:tc>
      </w:tr>
      <w:tr w:rsidR="008679D8" w14:paraId="0CA0B6C3" w14:textId="77777777">
        <w:trPr>
          <w:trHeight w:val="90"/>
        </w:trPr>
        <w:tc>
          <w:tcPr>
            <w:tcW w:w="7420" w:type="dxa"/>
            <w:tcBorders>
              <w:top w:val="nil"/>
              <w:left w:val="nil"/>
              <w:bottom w:val="nil"/>
              <w:right w:val="nil"/>
            </w:tcBorders>
            <w:shd w:val="clear" w:color="auto" w:fill="auto"/>
            <w:vAlign w:val="center"/>
            <w:hideMark/>
          </w:tcPr>
          <w:p w14:paraId="0CA0B6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C5" w14:textId="77777777">
        <w:trPr>
          <w:trHeight w:val="345"/>
        </w:trPr>
        <w:tc>
          <w:tcPr>
            <w:tcW w:w="7420" w:type="dxa"/>
            <w:tcBorders>
              <w:top w:val="nil"/>
              <w:left w:val="nil"/>
              <w:bottom w:val="nil"/>
              <w:right w:val="nil"/>
            </w:tcBorders>
            <w:shd w:val="clear" w:color="auto" w:fill="auto"/>
            <w:vAlign w:val="center"/>
            <w:hideMark/>
          </w:tcPr>
          <w:p w14:paraId="0CA0B6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C7" w14:textId="77777777">
        <w:trPr>
          <w:trHeight w:val="30"/>
        </w:trPr>
        <w:tc>
          <w:tcPr>
            <w:tcW w:w="7420" w:type="dxa"/>
            <w:tcBorders>
              <w:top w:val="nil"/>
              <w:left w:val="nil"/>
              <w:bottom w:val="nil"/>
              <w:right w:val="nil"/>
            </w:tcBorders>
            <w:shd w:val="clear" w:color="auto" w:fill="auto"/>
            <w:vAlign w:val="center"/>
            <w:hideMark/>
          </w:tcPr>
          <w:p w14:paraId="0CA0B6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C9" w14:textId="77777777">
        <w:trPr>
          <w:trHeight w:val="330"/>
        </w:trPr>
        <w:tc>
          <w:tcPr>
            <w:tcW w:w="7420" w:type="dxa"/>
            <w:tcBorders>
              <w:top w:val="nil"/>
              <w:left w:val="nil"/>
              <w:bottom w:val="nil"/>
              <w:right w:val="nil"/>
            </w:tcBorders>
            <w:shd w:val="clear" w:color="auto" w:fill="auto"/>
            <w:vAlign w:val="center"/>
            <w:hideMark/>
          </w:tcPr>
          <w:p w14:paraId="0CA0B6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CB" w14:textId="77777777">
        <w:trPr>
          <w:trHeight w:val="45"/>
        </w:trPr>
        <w:tc>
          <w:tcPr>
            <w:tcW w:w="7420" w:type="dxa"/>
            <w:tcBorders>
              <w:top w:val="nil"/>
              <w:left w:val="nil"/>
              <w:bottom w:val="nil"/>
              <w:right w:val="nil"/>
            </w:tcBorders>
            <w:shd w:val="clear" w:color="auto" w:fill="auto"/>
            <w:vAlign w:val="center"/>
            <w:hideMark/>
          </w:tcPr>
          <w:p w14:paraId="0CA0B6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CD" w14:textId="77777777">
        <w:trPr>
          <w:trHeight w:val="330"/>
        </w:trPr>
        <w:tc>
          <w:tcPr>
            <w:tcW w:w="7420" w:type="dxa"/>
            <w:tcBorders>
              <w:top w:val="nil"/>
              <w:left w:val="nil"/>
              <w:bottom w:val="nil"/>
              <w:right w:val="nil"/>
            </w:tcBorders>
            <w:shd w:val="clear" w:color="auto" w:fill="auto"/>
            <w:vAlign w:val="center"/>
            <w:hideMark/>
          </w:tcPr>
          <w:p w14:paraId="0CA0B6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CF" w14:textId="77777777">
        <w:trPr>
          <w:trHeight w:val="45"/>
        </w:trPr>
        <w:tc>
          <w:tcPr>
            <w:tcW w:w="7420" w:type="dxa"/>
            <w:tcBorders>
              <w:top w:val="nil"/>
              <w:left w:val="nil"/>
              <w:bottom w:val="nil"/>
              <w:right w:val="nil"/>
            </w:tcBorders>
            <w:shd w:val="clear" w:color="auto" w:fill="auto"/>
            <w:vAlign w:val="center"/>
            <w:hideMark/>
          </w:tcPr>
          <w:p w14:paraId="0CA0B6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D1" w14:textId="77777777">
        <w:trPr>
          <w:trHeight w:val="330"/>
        </w:trPr>
        <w:tc>
          <w:tcPr>
            <w:tcW w:w="7420" w:type="dxa"/>
            <w:tcBorders>
              <w:top w:val="nil"/>
              <w:left w:val="nil"/>
              <w:bottom w:val="nil"/>
              <w:right w:val="nil"/>
            </w:tcBorders>
            <w:shd w:val="clear" w:color="auto" w:fill="auto"/>
            <w:vAlign w:val="center"/>
            <w:hideMark/>
          </w:tcPr>
          <w:p w14:paraId="0CA0B6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6D3" w14:textId="77777777">
        <w:trPr>
          <w:trHeight w:val="45"/>
        </w:trPr>
        <w:tc>
          <w:tcPr>
            <w:tcW w:w="7420" w:type="dxa"/>
            <w:tcBorders>
              <w:top w:val="nil"/>
              <w:left w:val="nil"/>
              <w:bottom w:val="nil"/>
              <w:right w:val="nil"/>
            </w:tcBorders>
            <w:shd w:val="clear" w:color="auto" w:fill="auto"/>
            <w:vAlign w:val="center"/>
            <w:hideMark/>
          </w:tcPr>
          <w:p w14:paraId="0CA0B6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D5" w14:textId="77777777">
        <w:trPr>
          <w:trHeight w:val="330"/>
        </w:trPr>
        <w:tc>
          <w:tcPr>
            <w:tcW w:w="7420" w:type="dxa"/>
            <w:tcBorders>
              <w:top w:val="nil"/>
              <w:left w:val="nil"/>
              <w:bottom w:val="nil"/>
              <w:right w:val="nil"/>
            </w:tcBorders>
            <w:shd w:val="clear" w:color="auto" w:fill="auto"/>
            <w:vAlign w:val="center"/>
            <w:hideMark/>
          </w:tcPr>
          <w:p w14:paraId="0CA0B6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D7" w14:textId="77777777">
        <w:trPr>
          <w:trHeight w:val="30"/>
        </w:trPr>
        <w:tc>
          <w:tcPr>
            <w:tcW w:w="7420" w:type="dxa"/>
            <w:tcBorders>
              <w:top w:val="nil"/>
              <w:left w:val="nil"/>
              <w:bottom w:val="nil"/>
              <w:right w:val="nil"/>
            </w:tcBorders>
            <w:shd w:val="clear" w:color="auto" w:fill="auto"/>
            <w:vAlign w:val="center"/>
            <w:hideMark/>
          </w:tcPr>
          <w:p w14:paraId="0CA0B6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D9" w14:textId="77777777">
        <w:trPr>
          <w:trHeight w:val="345"/>
        </w:trPr>
        <w:tc>
          <w:tcPr>
            <w:tcW w:w="7420" w:type="dxa"/>
            <w:tcBorders>
              <w:top w:val="nil"/>
              <w:left w:val="nil"/>
              <w:bottom w:val="nil"/>
              <w:right w:val="nil"/>
            </w:tcBorders>
            <w:shd w:val="clear" w:color="auto" w:fill="auto"/>
            <w:vAlign w:val="center"/>
            <w:hideMark/>
          </w:tcPr>
          <w:p w14:paraId="0CA0B6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DB" w14:textId="77777777">
        <w:trPr>
          <w:trHeight w:val="30"/>
        </w:trPr>
        <w:tc>
          <w:tcPr>
            <w:tcW w:w="7420" w:type="dxa"/>
            <w:tcBorders>
              <w:top w:val="nil"/>
              <w:left w:val="nil"/>
              <w:bottom w:val="nil"/>
              <w:right w:val="nil"/>
            </w:tcBorders>
            <w:shd w:val="clear" w:color="auto" w:fill="auto"/>
            <w:vAlign w:val="center"/>
            <w:hideMark/>
          </w:tcPr>
          <w:p w14:paraId="0CA0B6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DD" w14:textId="77777777">
        <w:trPr>
          <w:trHeight w:val="150"/>
        </w:trPr>
        <w:tc>
          <w:tcPr>
            <w:tcW w:w="7420" w:type="dxa"/>
            <w:tcBorders>
              <w:top w:val="nil"/>
              <w:left w:val="nil"/>
              <w:bottom w:val="nil"/>
              <w:right w:val="nil"/>
            </w:tcBorders>
            <w:shd w:val="clear" w:color="auto" w:fill="auto"/>
            <w:vAlign w:val="center"/>
            <w:hideMark/>
          </w:tcPr>
          <w:p w14:paraId="0CA0B6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DF" w14:textId="77777777">
        <w:trPr>
          <w:trHeight w:val="345"/>
        </w:trPr>
        <w:tc>
          <w:tcPr>
            <w:tcW w:w="7420" w:type="dxa"/>
            <w:tcBorders>
              <w:top w:val="nil"/>
              <w:left w:val="nil"/>
              <w:bottom w:val="nil"/>
              <w:right w:val="nil"/>
            </w:tcBorders>
            <w:shd w:val="clear" w:color="auto" w:fill="auto"/>
            <w:vAlign w:val="center"/>
            <w:hideMark/>
          </w:tcPr>
          <w:p w14:paraId="0CA0B6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E1" w14:textId="77777777">
        <w:trPr>
          <w:trHeight w:val="330"/>
        </w:trPr>
        <w:tc>
          <w:tcPr>
            <w:tcW w:w="7420" w:type="dxa"/>
            <w:tcBorders>
              <w:top w:val="nil"/>
              <w:left w:val="nil"/>
              <w:bottom w:val="nil"/>
              <w:right w:val="nil"/>
            </w:tcBorders>
            <w:shd w:val="clear" w:color="auto" w:fill="auto"/>
            <w:vAlign w:val="center"/>
            <w:hideMark/>
          </w:tcPr>
          <w:p w14:paraId="0CA0B6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88 ως έχει     ΚΑΤΑ ΠΛΕΙΟΨΗΦΙΑ</w:t>
            </w:r>
          </w:p>
        </w:tc>
      </w:tr>
      <w:tr w:rsidR="008679D8" w14:paraId="0CA0B6E3" w14:textId="77777777">
        <w:trPr>
          <w:trHeight w:val="105"/>
        </w:trPr>
        <w:tc>
          <w:tcPr>
            <w:tcW w:w="7420" w:type="dxa"/>
            <w:tcBorders>
              <w:top w:val="nil"/>
              <w:left w:val="nil"/>
              <w:bottom w:val="nil"/>
              <w:right w:val="nil"/>
            </w:tcBorders>
            <w:shd w:val="clear" w:color="auto" w:fill="auto"/>
            <w:vAlign w:val="center"/>
            <w:hideMark/>
          </w:tcPr>
          <w:p w14:paraId="0CA0B6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E5" w14:textId="77777777">
        <w:trPr>
          <w:trHeight w:val="330"/>
        </w:trPr>
        <w:tc>
          <w:tcPr>
            <w:tcW w:w="7420" w:type="dxa"/>
            <w:tcBorders>
              <w:top w:val="nil"/>
              <w:left w:val="nil"/>
              <w:bottom w:val="nil"/>
              <w:right w:val="nil"/>
            </w:tcBorders>
            <w:shd w:val="clear" w:color="auto" w:fill="auto"/>
            <w:vAlign w:val="center"/>
            <w:hideMark/>
          </w:tcPr>
          <w:p w14:paraId="0CA0B6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6E7" w14:textId="77777777">
        <w:trPr>
          <w:trHeight w:val="30"/>
        </w:trPr>
        <w:tc>
          <w:tcPr>
            <w:tcW w:w="7420" w:type="dxa"/>
            <w:tcBorders>
              <w:top w:val="nil"/>
              <w:left w:val="nil"/>
              <w:bottom w:val="nil"/>
              <w:right w:val="nil"/>
            </w:tcBorders>
            <w:shd w:val="clear" w:color="auto" w:fill="auto"/>
            <w:vAlign w:val="center"/>
            <w:hideMark/>
          </w:tcPr>
          <w:p w14:paraId="0CA0B6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E9" w14:textId="77777777">
        <w:trPr>
          <w:trHeight w:val="330"/>
        </w:trPr>
        <w:tc>
          <w:tcPr>
            <w:tcW w:w="7420" w:type="dxa"/>
            <w:tcBorders>
              <w:top w:val="nil"/>
              <w:left w:val="nil"/>
              <w:bottom w:val="nil"/>
              <w:right w:val="nil"/>
            </w:tcBorders>
            <w:shd w:val="clear" w:color="auto" w:fill="auto"/>
            <w:vAlign w:val="center"/>
            <w:hideMark/>
          </w:tcPr>
          <w:p w14:paraId="0CA0B6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6EB" w14:textId="77777777">
        <w:trPr>
          <w:trHeight w:val="45"/>
        </w:trPr>
        <w:tc>
          <w:tcPr>
            <w:tcW w:w="7420" w:type="dxa"/>
            <w:tcBorders>
              <w:top w:val="nil"/>
              <w:left w:val="nil"/>
              <w:bottom w:val="nil"/>
              <w:right w:val="nil"/>
            </w:tcBorders>
            <w:shd w:val="clear" w:color="auto" w:fill="auto"/>
            <w:vAlign w:val="center"/>
            <w:hideMark/>
          </w:tcPr>
          <w:p w14:paraId="0CA0B6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ED" w14:textId="77777777">
        <w:trPr>
          <w:trHeight w:val="330"/>
        </w:trPr>
        <w:tc>
          <w:tcPr>
            <w:tcW w:w="7420" w:type="dxa"/>
            <w:tcBorders>
              <w:top w:val="nil"/>
              <w:left w:val="nil"/>
              <w:bottom w:val="nil"/>
              <w:right w:val="nil"/>
            </w:tcBorders>
            <w:shd w:val="clear" w:color="auto" w:fill="auto"/>
            <w:vAlign w:val="center"/>
            <w:hideMark/>
          </w:tcPr>
          <w:p w14:paraId="0CA0B6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6EF" w14:textId="77777777">
        <w:trPr>
          <w:trHeight w:val="45"/>
        </w:trPr>
        <w:tc>
          <w:tcPr>
            <w:tcW w:w="7420" w:type="dxa"/>
            <w:tcBorders>
              <w:top w:val="nil"/>
              <w:left w:val="nil"/>
              <w:bottom w:val="nil"/>
              <w:right w:val="nil"/>
            </w:tcBorders>
            <w:shd w:val="clear" w:color="auto" w:fill="auto"/>
            <w:vAlign w:val="center"/>
            <w:hideMark/>
          </w:tcPr>
          <w:p w14:paraId="0CA0B6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F1" w14:textId="77777777">
        <w:trPr>
          <w:trHeight w:val="330"/>
        </w:trPr>
        <w:tc>
          <w:tcPr>
            <w:tcW w:w="7420" w:type="dxa"/>
            <w:tcBorders>
              <w:top w:val="nil"/>
              <w:left w:val="nil"/>
              <w:bottom w:val="nil"/>
              <w:right w:val="nil"/>
            </w:tcBorders>
            <w:shd w:val="clear" w:color="auto" w:fill="auto"/>
            <w:vAlign w:val="center"/>
            <w:hideMark/>
          </w:tcPr>
          <w:p w14:paraId="0CA0B6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Χ.Α: OXI</w:t>
            </w:r>
          </w:p>
        </w:tc>
      </w:tr>
      <w:tr w:rsidR="008679D8" w14:paraId="0CA0B6F3" w14:textId="77777777">
        <w:trPr>
          <w:trHeight w:val="45"/>
        </w:trPr>
        <w:tc>
          <w:tcPr>
            <w:tcW w:w="7420" w:type="dxa"/>
            <w:tcBorders>
              <w:top w:val="nil"/>
              <w:left w:val="nil"/>
              <w:bottom w:val="nil"/>
              <w:right w:val="nil"/>
            </w:tcBorders>
            <w:shd w:val="clear" w:color="auto" w:fill="auto"/>
            <w:vAlign w:val="center"/>
            <w:hideMark/>
          </w:tcPr>
          <w:p w14:paraId="0CA0B6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F5" w14:textId="77777777">
        <w:trPr>
          <w:trHeight w:val="330"/>
        </w:trPr>
        <w:tc>
          <w:tcPr>
            <w:tcW w:w="7420" w:type="dxa"/>
            <w:tcBorders>
              <w:top w:val="nil"/>
              <w:left w:val="nil"/>
              <w:bottom w:val="nil"/>
              <w:right w:val="nil"/>
            </w:tcBorders>
            <w:shd w:val="clear" w:color="auto" w:fill="auto"/>
            <w:vAlign w:val="center"/>
            <w:hideMark/>
          </w:tcPr>
          <w:p w14:paraId="0CA0B6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6F7" w14:textId="77777777">
        <w:trPr>
          <w:trHeight w:val="45"/>
        </w:trPr>
        <w:tc>
          <w:tcPr>
            <w:tcW w:w="7420" w:type="dxa"/>
            <w:tcBorders>
              <w:top w:val="nil"/>
              <w:left w:val="nil"/>
              <w:bottom w:val="nil"/>
              <w:right w:val="nil"/>
            </w:tcBorders>
            <w:shd w:val="clear" w:color="auto" w:fill="auto"/>
            <w:vAlign w:val="center"/>
            <w:hideMark/>
          </w:tcPr>
          <w:p w14:paraId="0CA0B6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F9" w14:textId="77777777">
        <w:trPr>
          <w:trHeight w:val="330"/>
        </w:trPr>
        <w:tc>
          <w:tcPr>
            <w:tcW w:w="7420" w:type="dxa"/>
            <w:tcBorders>
              <w:top w:val="nil"/>
              <w:left w:val="nil"/>
              <w:bottom w:val="nil"/>
              <w:right w:val="nil"/>
            </w:tcBorders>
            <w:shd w:val="clear" w:color="auto" w:fill="auto"/>
            <w:vAlign w:val="center"/>
            <w:hideMark/>
          </w:tcPr>
          <w:p w14:paraId="0CA0B6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6FB" w14:textId="77777777">
        <w:trPr>
          <w:trHeight w:val="30"/>
        </w:trPr>
        <w:tc>
          <w:tcPr>
            <w:tcW w:w="7420" w:type="dxa"/>
            <w:tcBorders>
              <w:top w:val="nil"/>
              <w:left w:val="nil"/>
              <w:bottom w:val="nil"/>
              <w:right w:val="nil"/>
            </w:tcBorders>
            <w:shd w:val="clear" w:color="auto" w:fill="auto"/>
            <w:vAlign w:val="center"/>
            <w:hideMark/>
          </w:tcPr>
          <w:p w14:paraId="0CA0B6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6FD" w14:textId="77777777">
        <w:trPr>
          <w:trHeight w:val="150"/>
        </w:trPr>
        <w:tc>
          <w:tcPr>
            <w:tcW w:w="7420" w:type="dxa"/>
            <w:tcBorders>
              <w:top w:val="nil"/>
              <w:left w:val="nil"/>
              <w:bottom w:val="nil"/>
              <w:right w:val="nil"/>
            </w:tcBorders>
            <w:shd w:val="clear" w:color="auto" w:fill="auto"/>
            <w:vAlign w:val="center"/>
            <w:hideMark/>
          </w:tcPr>
          <w:p w14:paraId="0CA0B6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6FF" w14:textId="77777777">
        <w:trPr>
          <w:trHeight w:val="345"/>
        </w:trPr>
        <w:tc>
          <w:tcPr>
            <w:tcW w:w="7420" w:type="dxa"/>
            <w:tcBorders>
              <w:top w:val="nil"/>
              <w:left w:val="nil"/>
              <w:bottom w:val="nil"/>
              <w:right w:val="nil"/>
            </w:tcBorders>
            <w:shd w:val="clear" w:color="auto" w:fill="auto"/>
            <w:vAlign w:val="center"/>
            <w:hideMark/>
          </w:tcPr>
          <w:p w14:paraId="0CA0B6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01" w14:textId="77777777">
        <w:trPr>
          <w:trHeight w:val="330"/>
        </w:trPr>
        <w:tc>
          <w:tcPr>
            <w:tcW w:w="7420" w:type="dxa"/>
            <w:tcBorders>
              <w:top w:val="nil"/>
              <w:left w:val="nil"/>
              <w:bottom w:val="nil"/>
              <w:right w:val="nil"/>
            </w:tcBorders>
            <w:shd w:val="clear" w:color="auto" w:fill="auto"/>
            <w:vAlign w:val="center"/>
            <w:hideMark/>
          </w:tcPr>
          <w:p w14:paraId="0CA0B7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89 ως έχει     ΚΑΤΑ ΠΛΕΙΟΨΗΦΙΑ</w:t>
            </w:r>
          </w:p>
        </w:tc>
      </w:tr>
      <w:tr w:rsidR="008679D8" w14:paraId="0CA0B703" w14:textId="77777777">
        <w:trPr>
          <w:trHeight w:val="105"/>
        </w:trPr>
        <w:tc>
          <w:tcPr>
            <w:tcW w:w="7420" w:type="dxa"/>
            <w:tcBorders>
              <w:top w:val="nil"/>
              <w:left w:val="nil"/>
              <w:bottom w:val="nil"/>
              <w:right w:val="nil"/>
            </w:tcBorders>
            <w:shd w:val="clear" w:color="auto" w:fill="auto"/>
            <w:vAlign w:val="center"/>
            <w:hideMark/>
          </w:tcPr>
          <w:p w14:paraId="0CA0B7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05" w14:textId="77777777">
        <w:trPr>
          <w:trHeight w:val="330"/>
        </w:trPr>
        <w:tc>
          <w:tcPr>
            <w:tcW w:w="7420" w:type="dxa"/>
            <w:tcBorders>
              <w:top w:val="nil"/>
              <w:left w:val="nil"/>
              <w:bottom w:val="nil"/>
              <w:right w:val="nil"/>
            </w:tcBorders>
            <w:shd w:val="clear" w:color="auto" w:fill="auto"/>
            <w:vAlign w:val="center"/>
            <w:hideMark/>
          </w:tcPr>
          <w:p w14:paraId="0CA0B7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07" w14:textId="77777777">
        <w:trPr>
          <w:trHeight w:val="30"/>
        </w:trPr>
        <w:tc>
          <w:tcPr>
            <w:tcW w:w="7420" w:type="dxa"/>
            <w:tcBorders>
              <w:top w:val="nil"/>
              <w:left w:val="nil"/>
              <w:bottom w:val="nil"/>
              <w:right w:val="nil"/>
            </w:tcBorders>
            <w:shd w:val="clear" w:color="auto" w:fill="auto"/>
            <w:vAlign w:val="center"/>
            <w:hideMark/>
          </w:tcPr>
          <w:p w14:paraId="0CA0B7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09" w14:textId="77777777">
        <w:trPr>
          <w:trHeight w:val="330"/>
        </w:trPr>
        <w:tc>
          <w:tcPr>
            <w:tcW w:w="7420" w:type="dxa"/>
            <w:tcBorders>
              <w:top w:val="nil"/>
              <w:left w:val="nil"/>
              <w:bottom w:val="nil"/>
              <w:right w:val="nil"/>
            </w:tcBorders>
            <w:shd w:val="clear" w:color="auto" w:fill="auto"/>
            <w:vAlign w:val="center"/>
            <w:hideMark/>
          </w:tcPr>
          <w:p w14:paraId="0CA0B7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0B" w14:textId="77777777">
        <w:trPr>
          <w:trHeight w:val="45"/>
        </w:trPr>
        <w:tc>
          <w:tcPr>
            <w:tcW w:w="7420" w:type="dxa"/>
            <w:tcBorders>
              <w:top w:val="nil"/>
              <w:left w:val="nil"/>
              <w:bottom w:val="nil"/>
              <w:right w:val="nil"/>
            </w:tcBorders>
            <w:shd w:val="clear" w:color="auto" w:fill="auto"/>
            <w:vAlign w:val="center"/>
            <w:hideMark/>
          </w:tcPr>
          <w:p w14:paraId="0CA0B7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0D" w14:textId="77777777">
        <w:trPr>
          <w:trHeight w:val="330"/>
        </w:trPr>
        <w:tc>
          <w:tcPr>
            <w:tcW w:w="7420" w:type="dxa"/>
            <w:tcBorders>
              <w:top w:val="nil"/>
              <w:left w:val="nil"/>
              <w:bottom w:val="nil"/>
              <w:right w:val="nil"/>
            </w:tcBorders>
            <w:shd w:val="clear" w:color="auto" w:fill="auto"/>
            <w:vAlign w:val="center"/>
            <w:hideMark/>
          </w:tcPr>
          <w:p w14:paraId="0CA0B7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0F" w14:textId="77777777">
        <w:trPr>
          <w:trHeight w:val="45"/>
        </w:trPr>
        <w:tc>
          <w:tcPr>
            <w:tcW w:w="7420" w:type="dxa"/>
            <w:tcBorders>
              <w:top w:val="nil"/>
              <w:left w:val="nil"/>
              <w:bottom w:val="nil"/>
              <w:right w:val="nil"/>
            </w:tcBorders>
            <w:shd w:val="clear" w:color="auto" w:fill="auto"/>
            <w:vAlign w:val="center"/>
            <w:hideMark/>
          </w:tcPr>
          <w:p w14:paraId="0CA0B7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11" w14:textId="77777777">
        <w:trPr>
          <w:trHeight w:val="330"/>
        </w:trPr>
        <w:tc>
          <w:tcPr>
            <w:tcW w:w="7420" w:type="dxa"/>
            <w:tcBorders>
              <w:top w:val="nil"/>
              <w:left w:val="nil"/>
              <w:bottom w:val="nil"/>
              <w:right w:val="nil"/>
            </w:tcBorders>
            <w:shd w:val="clear" w:color="auto" w:fill="auto"/>
            <w:vAlign w:val="center"/>
            <w:hideMark/>
          </w:tcPr>
          <w:p w14:paraId="0CA0B7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13" w14:textId="77777777">
        <w:trPr>
          <w:trHeight w:val="45"/>
        </w:trPr>
        <w:tc>
          <w:tcPr>
            <w:tcW w:w="7420" w:type="dxa"/>
            <w:tcBorders>
              <w:top w:val="nil"/>
              <w:left w:val="nil"/>
              <w:bottom w:val="nil"/>
              <w:right w:val="nil"/>
            </w:tcBorders>
            <w:shd w:val="clear" w:color="auto" w:fill="auto"/>
            <w:vAlign w:val="center"/>
            <w:hideMark/>
          </w:tcPr>
          <w:p w14:paraId="0CA0B7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15" w14:textId="77777777">
        <w:trPr>
          <w:trHeight w:val="330"/>
        </w:trPr>
        <w:tc>
          <w:tcPr>
            <w:tcW w:w="7420" w:type="dxa"/>
            <w:tcBorders>
              <w:top w:val="nil"/>
              <w:left w:val="nil"/>
              <w:bottom w:val="nil"/>
              <w:right w:val="nil"/>
            </w:tcBorders>
            <w:shd w:val="clear" w:color="auto" w:fill="auto"/>
            <w:vAlign w:val="center"/>
            <w:hideMark/>
          </w:tcPr>
          <w:p w14:paraId="0CA0B7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17" w14:textId="77777777">
        <w:trPr>
          <w:trHeight w:val="45"/>
        </w:trPr>
        <w:tc>
          <w:tcPr>
            <w:tcW w:w="7420" w:type="dxa"/>
            <w:tcBorders>
              <w:top w:val="nil"/>
              <w:left w:val="nil"/>
              <w:bottom w:val="nil"/>
              <w:right w:val="nil"/>
            </w:tcBorders>
            <w:shd w:val="clear" w:color="auto" w:fill="auto"/>
            <w:vAlign w:val="center"/>
            <w:hideMark/>
          </w:tcPr>
          <w:p w14:paraId="0CA0B7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19" w14:textId="77777777">
        <w:trPr>
          <w:trHeight w:val="330"/>
        </w:trPr>
        <w:tc>
          <w:tcPr>
            <w:tcW w:w="7420" w:type="dxa"/>
            <w:tcBorders>
              <w:top w:val="nil"/>
              <w:left w:val="nil"/>
              <w:bottom w:val="nil"/>
              <w:right w:val="nil"/>
            </w:tcBorders>
            <w:shd w:val="clear" w:color="auto" w:fill="auto"/>
            <w:vAlign w:val="center"/>
            <w:hideMark/>
          </w:tcPr>
          <w:p w14:paraId="0CA0B7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1B" w14:textId="77777777">
        <w:trPr>
          <w:trHeight w:val="30"/>
        </w:trPr>
        <w:tc>
          <w:tcPr>
            <w:tcW w:w="7420" w:type="dxa"/>
            <w:tcBorders>
              <w:top w:val="nil"/>
              <w:left w:val="nil"/>
              <w:bottom w:val="nil"/>
              <w:right w:val="nil"/>
            </w:tcBorders>
            <w:shd w:val="clear" w:color="auto" w:fill="auto"/>
            <w:vAlign w:val="center"/>
            <w:hideMark/>
          </w:tcPr>
          <w:p w14:paraId="0CA0B7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1D" w14:textId="77777777">
        <w:trPr>
          <w:trHeight w:val="150"/>
        </w:trPr>
        <w:tc>
          <w:tcPr>
            <w:tcW w:w="7420" w:type="dxa"/>
            <w:tcBorders>
              <w:top w:val="nil"/>
              <w:left w:val="nil"/>
              <w:bottom w:val="nil"/>
              <w:right w:val="nil"/>
            </w:tcBorders>
            <w:shd w:val="clear" w:color="auto" w:fill="auto"/>
            <w:vAlign w:val="center"/>
            <w:hideMark/>
          </w:tcPr>
          <w:p w14:paraId="0CA0B7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1F" w14:textId="77777777">
        <w:trPr>
          <w:trHeight w:val="345"/>
        </w:trPr>
        <w:tc>
          <w:tcPr>
            <w:tcW w:w="7420" w:type="dxa"/>
            <w:tcBorders>
              <w:top w:val="nil"/>
              <w:left w:val="nil"/>
              <w:bottom w:val="nil"/>
              <w:right w:val="nil"/>
            </w:tcBorders>
            <w:shd w:val="clear" w:color="auto" w:fill="auto"/>
            <w:vAlign w:val="center"/>
            <w:hideMark/>
          </w:tcPr>
          <w:p w14:paraId="0CA0B7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21" w14:textId="77777777">
        <w:trPr>
          <w:trHeight w:val="330"/>
        </w:trPr>
        <w:tc>
          <w:tcPr>
            <w:tcW w:w="7420" w:type="dxa"/>
            <w:tcBorders>
              <w:top w:val="nil"/>
              <w:left w:val="nil"/>
              <w:bottom w:val="nil"/>
              <w:right w:val="nil"/>
            </w:tcBorders>
            <w:shd w:val="clear" w:color="auto" w:fill="auto"/>
            <w:vAlign w:val="center"/>
            <w:hideMark/>
          </w:tcPr>
          <w:p w14:paraId="0CA0B7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90 ως έχει     ΚΑΤΑ ΠΛΕΙΟΨΗΦΙΑ</w:t>
            </w:r>
          </w:p>
        </w:tc>
      </w:tr>
      <w:tr w:rsidR="008679D8" w14:paraId="0CA0B723" w14:textId="77777777">
        <w:trPr>
          <w:trHeight w:val="105"/>
        </w:trPr>
        <w:tc>
          <w:tcPr>
            <w:tcW w:w="7420" w:type="dxa"/>
            <w:tcBorders>
              <w:top w:val="nil"/>
              <w:left w:val="nil"/>
              <w:bottom w:val="nil"/>
              <w:right w:val="nil"/>
            </w:tcBorders>
            <w:shd w:val="clear" w:color="auto" w:fill="auto"/>
            <w:vAlign w:val="center"/>
            <w:hideMark/>
          </w:tcPr>
          <w:p w14:paraId="0CA0B7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25" w14:textId="77777777">
        <w:trPr>
          <w:trHeight w:val="330"/>
        </w:trPr>
        <w:tc>
          <w:tcPr>
            <w:tcW w:w="7420" w:type="dxa"/>
            <w:tcBorders>
              <w:top w:val="nil"/>
              <w:left w:val="nil"/>
              <w:bottom w:val="nil"/>
              <w:right w:val="nil"/>
            </w:tcBorders>
            <w:shd w:val="clear" w:color="auto" w:fill="auto"/>
            <w:vAlign w:val="center"/>
            <w:hideMark/>
          </w:tcPr>
          <w:p w14:paraId="0CA0B7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27" w14:textId="77777777">
        <w:trPr>
          <w:trHeight w:val="30"/>
        </w:trPr>
        <w:tc>
          <w:tcPr>
            <w:tcW w:w="7420" w:type="dxa"/>
            <w:tcBorders>
              <w:top w:val="nil"/>
              <w:left w:val="nil"/>
              <w:bottom w:val="nil"/>
              <w:right w:val="nil"/>
            </w:tcBorders>
            <w:shd w:val="clear" w:color="auto" w:fill="auto"/>
            <w:vAlign w:val="center"/>
            <w:hideMark/>
          </w:tcPr>
          <w:p w14:paraId="0CA0B7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29" w14:textId="77777777">
        <w:trPr>
          <w:trHeight w:val="345"/>
        </w:trPr>
        <w:tc>
          <w:tcPr>
            <w:tcW w:w="7420" w:type="dxa"/>
            <w:tcBorders>
              <w:top w:val="nil"/>
              <w:left w:val="nil"/>
              <w:bottom w:val="nil"/>
              <w:right w:val="nil"/>
            </w:tcBorders>
            <w:shd w:val="clear" w:color="auto" w:fill="auto"/>
            <w:vAlign w:val="center"/>
            <w:hideMark/>
          </w:tcPr>
          <w:p w14:paraId="0CA0B7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2B" w14:textId="77777777">
        <w:trPr>
          <w:trHeight w:val="30"/>
        </w:trPr>
        <w:tc>
          <w:tcPr>
            <w:tcW w:w="7420" w:type="dxa"/>
            <w:tcBorders>
              <w:top w:val="nil"/>
              <w:left w:val="nil"/>
              <w:bottom w:val="nil"/>
              <w:right w:val="nil"/>
            </w:tcBorders>
            <w:shd w:val="clear" w:color="auto" w:fill="auto"/>
            <w:vAlign w:val="center"/>
            <w:hideMark/>
          </w:tcPr>
          <w:p w14:paraId="0CA0B7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2D" w14:textId="77777777">
        <w:trPr>
          <w:trHeight w:val="330"/>
        </w:trPr>
        <w:tc>
          <w:tcPr>
            <w:tcW w:w="7420" w:type="dxa"/>
            <w:tcBorders>
              <w:top w:val="nil"/>
              <w:left w:val="nil"/>
              <w:bottom w:val="nil"/>
              <w:right w:val="nil"/>
            </w:tcBorders>
            <w:shd w:val="clear" w:color="auto" w:fill="auto"/>
            <w:vAlign w:val="center"/>
            <w:hideMark/>
          </w:tcPr>
          <w:p w14:paraId="0CA0B7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2F" w14:textId="77777777">
        <w:trPr>
          <w:trHeight w:val="45"/>
        </w:trPr>
        <w:tc>
          <w:tcPr>
            <w:tcW w:w="7420" w:type="dxa"/>
            <w:tcBorders>
              <w:top w:val="nil"/>
              <w:left w:val="nil"/>
              <w:bottom w:val="nil"/>
              <w:right w:val="nil"/>
            </w:tcBorders>
            <w:shd w:val="clear" w:color="auto" w:fill="auto"/>
            <w:vAlign w:val="center"/>
            <w:hideMark/>
          </w:tcPr>
          <w:p w14:paraId="0CA0B7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31" w14:textId="77777777">
        <w:trPr>
          <w:trHeight w:val="330"/>
        </w:trPr>
        <w:tc>
          <w:tcPr>
            <w:tcW w:w="7420" w:type="dxa"/>
            <w:tcBorders>
              <w:top w:val="nil"/>
              <w:left w:val="nil"/>
              <w:bottom w:val="nil"/>
              <w:right w:val="nil"/>
            </w:tcBorders>
            <w:shd w:val="clear" w:color="auto" w:fill="auto"/>
            <w:vAlign w:val="center"/>
            <w:hideMark/>
          </w:tcPr>
          <w:p w14:paraId="0CA0B7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33" w14:textId="77777777">
        <w:trPr>
          <w:trHeight w:val="45"/>
        </w:trPr>
        <w:tc>
          <w:tcPr>
            <w:tcW w:w="7420" w:type="dxa"/>
            <w:tcBorders>
              <w:top w:val="nil"/>
              <w:left w:val="nil"/>
              <w:bottom w:val="nil"/>
              <w:right w:val="nil"/>
            </w:tcBorders>
            <w:shd w:val="clear" w:color="auto" w:fill="auto"/>
            <w:vAlign w:val="center"/>
            <w:hideMark/>
          </w:tcPr>
          <w:p w14:paraId="0CA0B7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35" w14:textId="77777777">
        <w:trPr>
          <w:trHeight w:val="330"/>
        </w:trPr>
        <w:tc>
          <w:tcPr>
            <w:tcW w:w="7420" w:type="dxa"/>
            <w:tcBorders>
              <w:top w:val="nil"/>
              <w:left w:val="nil"/>
              <w:bottom w:val="nil"/>
              <w:right w:val="nil"/>
            </w:tcBorders>
            <w:shd w:val="clear" w:color="auto" w:fill="auto"/>
            <w:vAlign w:val="center"/>
            <w:hideMark/>
          </w:tcPr>
          <w:p w14:paraId="0CA0B7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37" w14:textId="77777777">
        <w:trPr>
          <w:trHeight w:val="45"/>
        </w:trPr>
        <w:tc>
          <w:tcPr>
            <w:tcW w:w="7420" w:type="dxa"/>
            <w:tcBorders>
              <w:top w:val="nil"/>
              <w:left w:val="nil"/>
              <w:bottom w:val="nil"/>
              <w:right w:val="nil"/>
            </w:tcBorders>
            <w:shd w:val="clear" w:color="auto" w:fill="auto"/>
            <w:vAlign w:val="center"/>
            <w:hideMark/>
          </w:tcPr>
          <w:p w14:paraId="0CA0B7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39" w14:textId="77777777">
        <w:trPr>
          <w:trHeight w:val="330"/>
        </w:trPr>
        <w:tc>
          <w:tcPr>
            <w:tcW w:w="7420" w:type="dxa"/>
            <w:tcBorders>
              <w:top w:val="nil"/>
              <w:left w:val="nil"/>
              <w:bottom w:val="nil"/>
              <w:right w:val="nil"/>
            </w:tcBorders>
            <w:shd w:val="clear" w:color="auto" w:fill="auto"/>
            <w:vAlign w:val="center"/>
            <w:hideMark/>
          </w:tcPr>
          <w:p w14:paraId="0CA0B7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3B" w14:textId="77777777">
        <w:trPr>
          <w:trHeight w:val="30"/>
        </w:trPr>
        <w:tc>
          <w:tcPr>
            <w:tcW w:w="7420" w:type="dxa"/>
            <w:tcBorders>
              <w:top w:val="nil"/>
              <w:left w:val="nil"/>
              <w:bottom w:val="nil"/>
              <w:right w:val="nil"/>
            </w:tcBorders>
            <w:shd w:val="clear" w:color="auto" w:fill="auto"/>
            <w:vAlign w:val="center"/>
            <w:hideMark/>
          </w:tcPr>
          <w:p w14:paraId="0CA0B7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3D" w14:textId="77777777">
        <w:trPr>
          <w:trHeight w:val="150"/>
        </w:trPr>
        <w:tc>
          <w:tcPr>
            <w:tcW w:w="7420" w:type="dxa"/>
            <w:tcBorders>
              <w:top w:val="nil"/>
              <w:left w:val="nil"/>
              <w:bottom w:val="nil"/>
              <w:right w:val="nil"/>
            </w:tcBorders>
            <w:shd w:val="clear" w:color="auto" w:fill="auto"/>
            <w:vAlign w:val="center"/>
            <w:hideMark/>
          </w:tcPr>
          <w:p w14:paraId="0CA0B7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3F" w14:textId="77777777">
        <w:trPr>
          <w:trHeight w:val="345"/>
        </w:trPr>
        <w:tc>
          <w:tcPr>
            <w:tcW w:w="7420" w:type="dxa"/>
            <w:tcBorders>
              <w:top w:val="nil"/>
              <w:left w:val="nil"/>
              <w:bottom w:val="nil"/>
              <w:right w:val="nil"/>
            </w:tcBorders>
            <w:shd w:val="clear" w:color="auto" w:fill="auto"/>
            <w:vAlign w:val="center"/>
            <w:hideMark/>
          </w:tcPr>
          <w:p w14:paraId="0CA0B7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41" w14:textId="77777777">
        <w:trPr>
          <w:trHeight w:val="330"/>
        </w:trPr>
        <w:tc>
          <w:tcPr>
            <w:tcW w:w="7420" w:type="dxa"/>
            <w:tcBorders>
              <w:top w:val="nil"/>
              <w:left w:val="nil"/>
              <w:bottom w:val="nil"/>
              <w:right w:val="nil"/>
            </w:tcBorders>
            <w:shd w:val="clear" w:color="auto" w:fill="auto"/>
            <w:vAlign w:val="center"/>
            <w:hideMark/>
          </w:tcPr>
          <w:p w14:paraId="0CA0B7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91 ως έχει     ΚΑΤΑ ΠΛΕΙΟΨΗΦΙΑ</w:t>
            </w:r>
          </w:p>
        </w:tc>
      </w:tr>
      <w:tr w:rsidR="008679D8" w14:paraId="0CA0B743" w14:textId="77777777">
        <w:trPr>
          <w:trHeight w:val="105"/>
        </w:trPr>
        <w:tc>
          <w:tcPr>
            <w:tcW w:w="7420" w:type="dxa"/>
            <w:tcBorders>
              <w:top w:val="nil"/>
              <w:left w:val="nil"/>
              <w:bottom w:val="nil"/>
              <w:right w:val="nil"/>
            </w:tcBorders>
            <w:shd w:val="clear" w:color="auto" w:fill="auto"/>
            <w:vAlign w:val="center"/>
            <w:hideMark/>
          </w:tcPr>
          <w:p w14:paraId="0CA0B7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45" w14:textId="77777777">
        <w:trPr>
          <w:trHeight w:val="330"/>
        </w:trPr>
        <w:tc>
          <w:tcPr>
            <w:tcW w:w="7420" w:type="dxa"/>
            <w:tcBorders>
              <w:top w:val="nil"/>
              <w:left w:val="nil"/>
              <w:bottom w:val="nil"/>
              <w:right w:val="nil"/>
            </w:tcBorders>
            <w:shd w:val="clear" w:color="auto" w:fill="auto"/>
            <w:vAlign w:val="center"/>
            <w:hideMark/>
          </w:tcPr>
          <w:p w14:paraId="0CA0B7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47" w14:textId="77777777">
        <w:trPr>
          <w:trHeight w:val="45"/>
        </w:trPr>
        <w:tc>
          <w:tcPr>
            <w:tcW w:w="7420" w:type="dxa"/>
            <w:tcBorders>
              <w:top w:val="nil"/>
              <w:left w:val="nil"/>
              <w:bottom w:val="nil"/>
              <w:right w:val="nil"/>
            </w:tcBorders>
            <w:shd w:val="clear" w:color="auto" w:fill="auto"/>
            <w:vAlign w:val="center"/>
            <w:hideMark/>
          </w:tcPr>
          <w:p w14:paraId="0CA0B7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49" w14:textId="77777777">
        <w:trPr>
          <w:trHeight w:val="330"/>
        </w:trPr>
        <w:tc>
          <w:tcPr>
            <w:tcW w:w="7420" w:type="dxa"/>
            <w:tcBorders>
              <w:top w:val="nil"/>
              <w:left w:val="nil"/>
              <w:bottom w:val="nil"/>
              <w:right w:val="nil"/>
            </w:tcBorders>
            <w:shd w:val="clear" w:color="auto" w:fill="auto"/>
            <w:vAlign w:val="center"/>
            <w:hideMark/>
          </w:tcPr>
          <w:p w14:paraId="0CA0B7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4B" w14:textId="77777777">
        <w:trPr>
          <w:trHeight w:val="30"/>
        </w:trPr>
        <w:tc>
          <w:tcPr>
            <w:tcW w:w="7420" w:type="dxa"/>
            <w:tcBorders>
              <w:top w:val="nil"/>
              <w:left w:val="nil"/>
              <w:bottom w:val="nil"/>
              <w:right w:val="nil"/>
            </w:tcBorders>
            <w:shd w:val="clear" w:color="auto" w:fill="auto"/>
            <w:vAlign w:val="center"/>
            <w:hideMark/>
          </w:tcPr>
          <w:p w14:paraId="0CA0B7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4D" w14:textId="77777777">
        <w:trPr>
          <w:trHeight w:val="330"/>
        </w:trPr>
        <w:tc>
          <w:tcPr>
            <w:tcW w:w="7420" w:type="dxa"/>
            <w:tcBorders>
              <w:top w:val="nil"/>
              <w:left w:val="nil"/>
              <w:bottom w:val="nil"/>
              <w:right w:val="nil"/>
            </w:tcBorders>
            <w:shd w:val="clear" w:color="auto" w:fill="auto"/>
            <w:vAlign w:val="center"/>
            <w:hideMark/>
          </w:tcPr>
          <w:p w14:paraId="0CA0B7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4F" w14:textId="77777777">
        <w:trPr>
          <w:trHeight w:val="45"/>
        </w:trPr>
        <w:tc>
          <w:tcPr>
            <w:tcW w:w="7420" w:type="dxa"/>
            <w:tcBorders>
              <w:top w:val="nil"/>
              <w:left w:val="nil"/>
              <w:bottom w:val="nil"/>
              <w:right w:val="nil"/>
            </w:tcBorders>
            <w:shd w:val="clear" w:color="auto" w:fill="auto"/>
            <w:vAlign w:val="center"/>
            <w:hideMark/>
          </w:tcPr>
          <w:p w14:paraId="0CA0B7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51" w14:textId="77777777">
        <w:trPr>
          <w:trHeight w:val="330"/>
        </w:trPr>
        <w:tc>
          <w:tcPr>
            <w:tcW w:w="7420" w:type="dxa"/>
            <w:tcBorders>
              <w:top w:val="nil"/>
              <w:left w:val="nil"/>
              <w:bottom w:val="nil"/>
              <w:right w:val="nil"/>
            </w:tcBorders>
            <w:shd w:val="clear" w:color="auto" w:fill="auto"/>
            <w:vAlign w:val="center"/>
            <w:hideMark/>
          </w:tcPr>
          <w:p w14:paraId="0CA0B7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53" w14:textId="77777777">
        <w:trPr>
          <w:trHeight w:val="45"/>
        </w:trPr>
        <w:tc>
          <w:tcPr>
            <w:tcW w:w="7420" w:type="dxa"/>
            <w:tcBorders>
              <w:top w:val="nil"/>
              <w:left w:val="nil"/>
              <w:bottom w:val="nil"/>
              <w:right w:val="nil"/>
            </w:tcBorders>
            <w:shd w:val="clear" w:color="auto" w:fill="auto"/>
            <w:vAlign w:val="center"/>
            <w:hideMark/>
          </w:tcPr>
          <w:p w14:paraId="0CA0B7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55" w14:textId="77777777">
        <w:trPr>
          <w:trHeight w:val="330"/>
        </w:trPr>
        <w:tc>
          <w:tcPr>
            <w:tcW w:w="7420" w:type="dxa"/>
            <w:tcBorders>
              <w:top w:val="nil"/>
              <w:left w:val="nil"/>
              <w:bottom w:val="nil"/>
              <w:right w:val="nil"/>
            </w:tcBorders>
            <w:shd w:val="clear" w:color="auto" w:fill="auto"/>
            <w:vAlign w:val="center"/>
            <w:hideMark/>
          </w:tcPr>
          <w:p w14:paraId="0CA0B7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57" w14:textId="77777777">
        <w:trPr>
          <w:trHeight w:val="45"/>
        </w:trPr>
        <w:tc>
          <w:tcPr>
            <w:tcW w:w="7420" w:type="dxa"/>
            <w:tcBorders>
              <w:top w:val="nil"/>
              <w:left w:val="nil"/>
              <w:bottom w:val="nil"/>
              <w:right w:val="nil"/>
            </w:tcBorders>
            <w:shd w:val="clear" w:color="auto" w:fill="auto"/>
            <w:vAlign w:val="center"/>
            <w:hideMark/>
          </w:tcPr>
          <w:p w14:paraId="0CA0B7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59" w14:textId="77777777">
        <w:trPr>
          <w:trHeight w:val="330"/>
        </w:trPr>
        <w:tc>
          <w:tcPr>
            <w:tcW w:w="7420" w:type="dxa"/>
            <w:tcBorders>
              <w:top w:val="nil"/>
              <w:left w:val="nil"/>
              <w:bottom w:val="nil"/>
              <w:right w:val="nil"/>
            </w:tcBorders>
            <w:shd w:val="clear" w:color="auto" w:fill="auto"/>
            <w:vAlign w:val="center"/>
            <w:hideMark/>
          </w:tcPr>
          <w:p w14:paraId="0CA0B7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5B" w14:textId="77777777">
        <w:trPr>
          <w:trHeight w:val="45"/>
        </w:trPr>
        <w:tc>
          <w:tcPr>
            <w:tcW w:w="7420" w:type="dxa"/>
            <w:tcBorders>
              <w:top w:val="nil"/>
              <w:left w:val="nil"/>
              <w:bottom w:val="nil"/>
              <w:right w:val="nil"/>
            </w:tcBorders>
            <w:shd w:val="clear" w:color="auto" w:fill="auto"/>
            <w:vAlign w:val="center"/>
            <w:hideMark/>
          </w:tcPr>
          <w:p w14:paraId="0CA0B7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5D" w14:textId="77777777">
        <w:trPr>
          <w:trHeight w:val="135"/>
        </w:trPr>
        <w:tc>
          <w:tcPr>
            <w:tcW w:w="7420" w:type="dxa"/>
            <w:tcBorders>
              <w:top w:val="nil"/>
              <w:left w:val="nil"/>
              <w:bottom w:val="nil"/>
              <w:right w:val="nil"/>
            </w:tcBorders>
            <w:shd w:val="clear" w:color="auto" w:fill="auto"/>
            <w:vAlign w:val="center"/>
            <w:hideMark/>
          </w:tcPr>
          <w:p w14:paraId="0CA0B7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5F" w14:textId="77777777">
        <w:trPr>
          <w:trHeight w:val="345"/>
        </w:trPr>
        <w:tc>
          <w:tcPr>
            <w:tcW w:w="7420" w:type="dxa"/>
            <w:tcBorders>
              <w:top w:val="nil"/>
              <w:left w:val="nil"/>
              <w:bottom w:val="nil"/>
              <w:right w:val="nil"/>
            </w:tcBorders>
            <w:shd w:val="clear" w:color="auto" w:fill="auto"/>
            <w:vAlign w:val="center"/>
            <w:hideMark/>
          </w:tcPr>
          <w:p w14:paraId="0CA0B7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61" w14:textId="77777777">
        <w:trPr>
          <w:trHeight w:val="330"/>
        </w:trPr>
        <w:tc>
          <w:tcPr>
            <w:tcW w:w="7420" w:type="dxa"/>
            <w:tcBorders>
              <w:top w:val="nil"/>
              <w:left w:val="nil"/>
              <w:bottom w:val="nil"/>
              <w:right w:val="nil"/>
            </w:tcBorders>
            <w:shd w:val="clear" w:color="auto" w:fill="auto"/>
            <w:vAlign w:val="center"/>
            <w:hideMark/>
          </w:tcPr>
          <w:p w14:paraId="0CA0B7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92 ως έχει     ΚΑΤΑ ΠΛΕΙΟΨΗΦΙΑ</w:t>
            </w:r>
          </w:p>
        </w:tc>
      </w:tr>
      <w:tr w:rsidR="008679D8" w14:paraId="0CA0B763" w14:textId="77777777">
        <w:trPr>
          <w:trHeight w:val="105"/>
        </w:trPr>
        <w:tc>
          <w:tcPr>
            <w:tcW w:w="7420" w:type="dxa"/>
            <w:tcBorders>
              <w:top w:val="nil"/>
              <w:left w:val="nil"/>
              <w:bottom w:val="nil"/>
              <w:right w:val="nil"/>
            </w:tcBorders>
            <w:shd w:val="clear" w:color="auto" w:fill="auto"/>
            <w:vAlign w:val="center"/>
            <w:hideMark/>
          </w:tcPr>
          <w:p w14:paraId="0CA0B7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65" w14:textId="77777777">
        <w:trPr>
          <w:trHeight w:val="330"/>
        </w:trPr>
        <w:tc>
          <w:tcPr>
            <w:tcW w:w="7420" w:type="dxa"/>
            <w:tcBorders>
              <w:top w:val="nil"/>
              <w:left w:val="nil"/>
              <w:bottom w:val="nil"/>
              <w:right w:val="nil"/>
            </w:tcBorders>
            <w:shd w:val="clear" w:color="auto" w:fill="auto"/>
            <w:vAlign w:val="center"/>
            <w:hideMark/>
          </w:tcPr>
          <w:p w14:paraId="0CA0B7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67" w14:textId="77777777">
        <w:trPr>
          <w:trHeight w:val="45"/>
        </w:trPr>
        <w:tc>
          <w:tcPr>
            <w:tcW w:w="7420" w:type="dxa"/>
            <w:tcBorders>
              <w:top w:val="nil"/>
              <w:left w:val="nil"/>
              <w:bottom w:val="nil"/>
              <w:right w:val="nil"/>
            </w:tcBorders>
            <w:shd w:val="clear" w:color="auto" w:fill="auto"/>
            <w:vAlign w:val="center"/>
            <w:hideMark/>
          </w:tcPr>
          <w:p w14:paraId="0CA0B7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69" w14:textId="77777777">
        <w:trPr>
          <w:trHeight w:val="330"/>
        </w:trPr>
        <w:tc>
          <w:tcPr>
            <w:tcW w:w="7420" w:type="dxa"/>
            <w:tcBorders>
              <w:top w:val="nil"/>
              <w:left w:val="nil"/>
              <w:bottom w:val="nil"/>
              <w:right w:val="nil"/>
            </w:tcBorders>
            <w:shd w:val="clear" w:color="auto" w:fill="auto"/>
            <w:vAlign w:val="center"/>
            <w:hideMark/>
          </w:tcPr>
          <w:p w14:paraId="0CA0B7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6B" w14:textId="77777777">
        <w:trPr>
          <w:trHeight w:val="30"/>
        </w:trPr>
        <w:tc>
          <w:tcPr>
            <w:tcW w:w="7420" w:type="dxa"/>
            <w:tcBorders>
              <w:top w:val="nil"/>
              <w:left w:val="nil"/>
              <w:bottom w:val="nil"/>
              <w:right w:val="nil"/>
            </w:tcBorders>
            <w:shd w:val="clear" w:color="auto" w:fill="auto"/>
            <w:vAlign w:val="center"/>
            <w:hideMark/>
          </w:tcPr>
          <w:p w14:paraId="0CA0B7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6D" w14:textId="77777777">
        <w:trPr>
          <w:trHeight w:val="345"/>
        </w:trPr>
        <w:tc>
          <w:tcPr>
            <w:tcW w:w="7420" w:type="dxa"/>
            <w:tcBorders>
              <w:top w:val="nil"/>
              <w:left w:val="nil"/>
              <w:bottom w:val="nil"/>
              <w:right w:val="nil"/>
            </w:tcBorders>
            <w:shd w:val="clear" w:color="auto" w:fill="auto"/>
            <w:vAlign w:val="center"/>
            <w:hideMark/>
          </w:tcPr>
          <w:p w14:paraId="0CA0B7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6F" w14:textId="77777777">
        <w:trPr>
          <w:trHeight w:val="30"/>
        </w:trPr>
        <w:tc>
          <w:tcPr>
            <w:tcW w:w="7420" w:type="dxa"/>
            <w:tcBorders>
              <w:top w:val="nil"/>
              <w:left w:val="nil"/>
              <w:bottom w:val="nil"/>
              <w:right w:val="nil"/>
            </w:tcBorders>
            <w:shd w:val="clear" w:color="auto" w:fill="auto"/>
            <w:vAlign w:val="center"/>
            <w:hideMark/>
          </w:tcPr>
          <w:p w14:paraId="0CA0B7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71" w14:textId="77777777">
        <w:trPr>
          <w:trHeight w:val="330"/>
        </w:trPr>
        <w:tc>
          <w:tcPr>
            <w:tcW w:w="7420" w:type="dxa"/>
            <w:tcBorders>
              <w:top w:val="nil"/>
              <w:left w:val="nil"/>
              <w:bottom w:val="nil"/>
              <w:right w:val="nil"/>
            </w:tcBorders>
            <w:shd w:val="clear" w:color="auto" w:fill="auto"/>
            <w:vAlign w:val="center"/>
            <w:hideMark/>
          </w:tcPr>
          <w:p w14:paraId="0CA0B7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73" w14:textId="77777777">
        <w:trPr>
          <w:trHeight w:val="45"/>
        </w:trPr>
        <w:tc>
          <w:tcPr>
            <w:tcW w:w="7420" w:type="dxa"/>
            <w:tcBorders>
              <w:top w:val="nil"/>
              <w:left w:val="nil"/>
              <w:bottom w:val="nil"/>
              <w:right w:val="nil"/>
            </w:tcBorders>
            <w:shd w:val="clear" w:color="auto" w:fill="auto"/>
            <w:vAlign w:val="center"/>
            <w:hideMark/>
          </w:tcPr>
          <w:p w14:paraId="0CA0B7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75" w14:textId="77777777">
        <w:trPr>
          <w:trHeight w:val="330"/>
        </w:trPr>
        <w:tc>
          <w:tcPr>
            <w:tcW w:w="7420" w:type="dxa"/>
            <w:tcBorders>
              <w:top w:val="nil"/>
              <w:left w:val="nil"/>
              <w:bottom w:val="nil"/>
              <w:right w:val="nil"/>
            </w:tcBorders>
            <w:shd w:val="clear" w:color="auto" w:fill="auto"/>
            <w:vAlign w:val="center"/>
            <w:hideMark/>
          </w:tcPr>
          <w:p w14:paraId="0CA0B7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77" w14:textId="77777777">
        <w:trPr>
          <w:trHeight w:val="45"/>
        </w:trPr>
        <w:tc>
          <w:tcPr>
            <w:tcW w:w="7420" w:type="dxa"/>
            <w:tcBorders>
              <w:top w:val="nil"/>
              <w:left w:val="nil"/>
              <w:bottom w:val="nil"/>
              <w:right w:val="nil"/>
            </w:tcBorders>
            <w:shd w:val="clear" w:color="auto" w:fill="auto"/>
            <w:vAlign w:val="center"/>
            <w:hideMark/>
          </w:tcPr>
          <w:p w14:paraId="0CA0B7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79" w14:textId="77777777">
        <w:trPr>
          <w:trHeight w:val="330"/>
        </w:trPr>
        <w:tc>
          <w:tcPr>
            <w:tcW w:w="7420" w:type="dxa"/>
            <w:tcBorders>
              <w:top w:val="nil"/>
              <w:left w:val="nil"/>
              <w:bottom w:val="nil"/>
              <w:right w:val="nil"/>
            </w:tcBorders>
            <w:shd w:val="clear" w:color="auto" w:fill="auto"/>
            <w:vAlign w:val="center"/>
            <w:hideMark/>
          </w:tcPr>
          <w:p w14:paraId="0CA0B7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7B" w14:textId="77777777">
        <w:trPr>
          <w:trHeight w:val="45"/>
        </w:trPr>
        <w:tc>
          <w:tcPr>
            <w:tcW w:w="7420" w:type="dxa"/>
            <w:tcBorders>
              <w:top w:val="nil"/>
              <w:left w:val="nil"/>
              <w:bottom w:val="nil"/>
              <w:right w:val="nil"/>
            </w:tcBorders>
            <w:shd w:val="clear" w:color="auto" w:fill="auto"/>
            <w:vAlign w:val="center"/>
            <w:hideMark/>
          </w:tcPr>
          <w:p w14:paraId="0CA0B7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7D" w14:textId="77777777">
        <w:trPr>
          <w:trHeight w:val="135"/>
        </w:trPr>
        <w:tc>
          <w:tcPr>
            <w:tcW w:w="7420" w:type="dxa"/>
            <w:tcBorders>
              <w:top w:val="nil"/>
              <w:left w:val="nil"/>
              <w:bottom w:val="nil"/>
              <w:right w:val="nil"/>
            </w:tcBorders>
            <w:shd w:val="clear" w:color="auto" w:fill="auto"/>
            <w:vAlign w:val="center"/>
            <w:hideMark/>
          </w:tcPr>
          <w:p w14:paraId="0CA0B7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7F" w14:textId="77777777">
        <w:trPr>
          <w:trHeight w:val="345"/>
        </w:trPr>
        <w:tc>
          <w:tcPr>
            <w:tcW w:w="7420" w:type="dxa"/>
            <w:tcBorders>
              <w:top w:val="nil"/>
              <w:left w:val="nil"/>
              <w:bottom w:val="nil"/>
              <w:right w:val="nil"/>
            </w:tcBorders>
            <w:shd w:val="clear" w:color="auto" w:fill="auto"/>
            <w:vAlign w:val="center"/>
            <w:hideMark/>
          </w:tcPr>
          <w:p w14:paraId="0CA0B7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81" w14:textId="77777777">
        <w:trPr>
          <w:trHeight w:val="330"/>
        </w:trPr>
        <w:tc>
          <w:tcPr>
            <w:tcW w:w="7420" w:type="dxa"/>
            <w:tcBorders>
              <w:top w:val="nil"/>
              <w:left w:val="nil"/>
              <w:bottom w:val="nil"/>
              <w:right w:val="nil"/>
            </w:tcBorders>
            <w:shd w:val="clear" w:color="auto" w:fill="auto"/>
            <w:vAlign w:val="center"/>
            <w:hideMark/>
          </w:tcPr>
          <w:p w14:paraId="0CA0B7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93 ως έχει     ΚΑΤΑ ΠΛΕΙΟΨΗΦΙΑ</w:t>
            </w:r>
          </w:p>
        </w:tc>
      </w:tr>
      <w:tr w:rsidR="008679D8" w14:paraId="0CA0B783" w14:textId="77777777">
        <w:trPr>
          <w:trHeight w:val="105"/>
        </w:trPr>
        <w:tc>
          <w:tcPr>
            <w:tcW w:w="7420" w:type="dxa"/>
            <w:tcBorders>
              <w:top w:val="nil"/>
              <w:left w:val="nil"/>
              <w:bottom w:val="nil"/>
              <w:right w:val="nil"/>
            </w:tcBorders>
            <w:shd w:val="clear" w:color="auto" w:fill="auto"/>
            <w:vAlign w:val="center"/>
            <w:hideMark/>
          </w:tcPr>
          <w:p w14:paraId="0CA0B7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85" w14:textId="77777777">
        <w:trPr>
          <w:trHeight w:val="330"/>
        </w:trPr>
        <w:tc>
          <w:tcPr>
            <w:tcW w:w="7420" w:type="dxa"/>
            <w:tcBorders>
              <w:top w:val="nil"/>
              <w:left w:val="nil"/>
              <w:bottom w:val="nil"/>
              <w:right w:val="nil"/>
            </w:tcBorders>
            <w:shd w:val="clear" w:color="auto" w:fill="auto"/>
            <w:vAlign w:val="center"/>
            <w:hideMark/>
          </w:tcPr>
          <w:p w14:paraId="0CA0B7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87" w14:textId="77777777">
        <w:trPr>
          <w:trHeight w:val="45"/>
        </w:trPr>
        <w:tc>
          <w:tcPr>
            <w:tcW w:w="7420" w:type="dxa"/>
            <w:tcBorders>
              <w:top w:val="nil"/>
              <w:left w:val="nil"/>
              <w:bottom w:val="nil"/>
              <w:right w:val="nil"/>
            </w:tcBorders>
            <w:shd w:val="clear" w:color="auto" w:fill="auto"/>
            <w:vAlign w:val="center"/>
            <w:hideMark/>
          </w:tcPr>
          <w:p w14:paraId="0CA0B7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89" w14:textId="77777777">
        <w:trPr>
          <w:trHeight w:val="330"/>
        </w:trPr>
        <w:tc>
          <w:tcPr>
            <w:tcW w:w="7420" w:type="dxa"/>
            <w:tcBorders>
              <w:top w:val="nil"/>
              <w:left w:val="nil"/>
              <w:bottom w:val="nil"/>
              <w:right w:val="nil"/>
            </w:tcBorders>
            <w:shd w:val="clear" w:color="auto" w:fill="auto"/>
            <w:vAlign w:val="center"/>
            <w:hideMark/>
          </w:tcPr>
          <w:p w14:paraId="0CA0B7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8B" w14:textId="77777777">
        <w:trPr>
          <w:trHeight w:val="45"/>
        </w:trPr>
        <w:tc>
          <w:tcPr>
            <w:tcW w:w="7420" w:type="dxa"/>
            <w:tcBorders>
              <w:top w:val="nil"/>
              <w:left w:val="nil"/>
              <w:bottom w:val="nil"/>
              <w:right w:val="nil"/>
            </w:tcBorders>
            <w:shd w:val="clear" w:color="auto" w:fill="auto"/>
            <w:vAlign w:val="center"/>
            <w:hideMark/>
          </w:tcPr>
          <w:p w14:paraId="0CA0B7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8D" w14:textId="77777777">
        <w:trPr>
          <w:trHeight w:val="330"/>
        </w:trPr>
        <w:tc>
          <w:tcPr>
            <w:tcW w:w="7420" w:type="dxa"/>
            <w:tcBorders>
              <w:top w:val="nil"/>
              <w:left w:val="nil"/>
              <w:bottom w:val="nil"/>
              <w:right w:val="nil"/>
            </w:tcBorders>
            <w:shd w:val="clear" w:color="auto" w:fill="auto"/>
            <w:vAlign w:val="center"/>
            <w:hideMark/>
          </w:tcPr>
          <w:p w14:paraId="0CA0B7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8F" w14:textId="77777777">
        <w:trPr>
          <w:trHeight w:val="30"/>
        </w:trPr>
        <w:tc>
          <w:tcPr>
            <w:tcW w:w="7420" w:type="dxa"/>
            <w:tcBorders>
              <w:top w:val="nil"/>
              <w:left w:val="nil"/>
              <w:bottom w:val="nil"/>
              <w:right w:val="nil"/>
            </w:tcBorders>
            <w:shd w:val="clear" w:color="auto" w:fill="auto"/>
            <w:vAlign w:val="center"/>
            <w:hideMark/>
          </w:tcPr>
          <w:p w14:paraId="0CA0B7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91" w14:textId="77777777">
        <w:trPr>
          <w:trHeight w:val="330"/>
        </w:trPr>
        <w:tc>
          <w:tcPr>
            <w:tcW w:w="7420" w:type="dxa"/>
            <w:tcBorders>
              <w:top w:val="nil"/>
              <w:left w:val="nil"/>
              <w:bottom w:val="nil"/>
              <w:right w:val="nil"/>
            </w:tcBorders>
            <w:shd w:val="clear" w:color="auto" w:fill="auto"/>
            <w:vAlign w:val="center"/>
            <w:hideMark/>
          </w:tcPr>
          <w:p w14:paraId="0CA0B7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93" w14:textId="77777777">
        <w:trPr>
          <w:trHeight w:val="45"/>
        </w:trPr>
        <w:tc>
          <w:tcPr>
            <w:tcW w:w="7420" w:type="dxa"/>
            <w:tcBorders>
              <w:top w:val="nil"/>
              <w:left w:val="nil"/>
              <w:bottom w:val="nil"/>
              <w:right w:val="nil"/>
            </w:tcBorders>
            <w:shd w:val="clear" w:color="auto" w:fill="auto"/>
            <w:vAlign w:val="center"/>
            <w:hideMark/>
          </w:tcPr>
          <w:p w14:paraId="0CA0B7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95" w14:textId="77777777">
        <w:trPr>
          <w:trHeight w:val="330"/>
        </w:trPr>
        <w:tc>
          <w:tcPr>
            <w:tcW w:w="7420" w:type="dxa"/>
            <w:tcBorders>
              <w:top w:val="nil"/>
              <w:left w:val="nil"/>
              <w:bottom w:val="nil"/>
              <w:right w:val="nil"/>
            </w:tcBorders>
            <w:shd w:val="clear" w:color="auto" w:fill="auto"/>
            <w:vAlign w:val="center"/>
            <w:hideMark/>
          </w:tcPr>
          <w:p w14:paraId="0CA0B7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97" w14:textId="77777777">
        <w:trPr>
          <w:trHeight w:val="45"/>
        </w:trPr>
        <w:tc>
          <w:tcPr>
            <w:tcW w:w="7420" w:type="dxa"/>
            <w:tcBorders>
              <w:top w:val="nil"/>
              <w:left w:val="nil"/>
              <w:bottom w:val="nil"/>
              <w:right w:val="nil"/>
            </w:tcBorders>
            <w:shd w:val="clear" w:color="auto" w:fill="auto"/>
            <w:vAlign w:val="center"/>
            <w:hideMark/>
          </w:tcPr>
          <w:p w14:paraId="0CA0B7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99" w14:textId="77777777">
        <w:trPr>
          <w:trHeight w:val="330"/>
        </w:trPr>
        <w:tc>
          <w:tcPr>
            <w:tcW w:w="7420" w:type="dxa"/>
            <w:tcBorders>
              <w:top w:val="nil"/>
              <w:left w:val="nil"/>
              <w:bottom w:val="nil"/>
              <w:right w:val="nil"/>
            </w:tcBorders>
            <w:shd w:val="clear" w:color="auto" w:fill="auto"/>
            <w:vAlign w:val="center"/>
            <w:hideMark/>
          </w:tcPr>
          <w:p w14:paraId="0CA0B7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9B" w14:textId="77777777">
        <w:trPr>
          <w:trHeight w:val="45"/>
        </w:trPr>
        <w:tc>
          <w:tcPr>
            <w:tcW w:w="7420" w:type="dxa"/>
            <w:tcBorders>
              <w:top w:val="nil"/>
              <w:left w:val="nil"/>
              <w:bottom w:val="nil"/>
              <w:right w:val="nil"/>
            </w:tcBorders>
            <w:shd w:val="clear" w:color="auto" w:fill="auto"/>
            <w:vAlign w:val="center"/>
            <w:hideMark/>
          </w:tcPr>
          <w:p w14:paraId="0CA0B7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9D" w14:textId="77777777">
        <w:trPr>
          <w:trHeight w:val="135"/>
        </w:trPr>
        <w:tc>
          <w:tcPr>
            <w:tcW w:w="7420" w:type="dxa"/>
            <w:tcBorders>
              <w:top w:val="nil"/>
              <w:left w:val="nil"/>
              <w:bottom w:val="nil"/>
              <w:right w:val="nil"/>
            </w:tcBorders>
            <w:shd w:val="clear" w:color="auto" w:fill="auto"/>
            <w:vAlign w:val="center"/>
            <w:hideMark/>
          </w:tcPr>
          <w:p w14:paraId="0CA0B7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9F" w14:textId="77777777">
        <w:trPr>
          <w:trHeight w:val="345"/>
        </w:trPr>
        <w:tc>
          <w:tcPr>
            <w:tcW w:w="7420" w:type="dxa"/>
            <w:tcBorders>
              <w:top w:val="nil"/>
              <w:left w:val="nil"/>
              <w:bottom w:val="nil"/>
              <w:right w:val="nil"/>
            </w:tcBorders>
            <w:shd w:val="clear" w:color="auto" w:fill="auto"/>
            <w:vAlign w:val="center"/>
            <w:hideMark/>
          </w:tcPr>
          <w:p w14:paraId="0CA0B7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A1" w14:textId="77777777">
        <w:trPr>
          <w:trHeight w:val="330"/>
        </w:trPr>
        <w:tc>
          <w:tcPr>
            <w:tcW w:w="7420" w:type="dxa"/>
            <w:tcBorders>
              <w:top w:val="nil"/>
              <w:left w:val="nil"/>
              <w:bottom w:val="nil"/>
              <w:right w:val="nil"/>
            </w:tcBorders>
            <w:shd w:val="clear" w:color="auto" w:fill="auto"/>
            <w:vAlign w:val="center"/>
            <w:hideMark/>
          </w:tcPr>
          <w:p w14:paraId="0CA0B7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94 ως έχει     ΚΑΤΑ ΠΛΕΙΟΨΗΦΙΑ</w:t>
            </w:r>
          </w:p>
        </w:tc>
      </w:tr>
      <w:tr w:rsidR="008679D8" w14:paraId="0CA0B7A3" w14:textId="77777777">
        <w:trPr>
          <w:trHeight w:val="105"/>
        </w:trPr>
        <w:tc>
          <w:tcPr>
            <w:tcW w:w="7420" w:type="dxa"/>
            <w:tcBorders>
              <w:top w:val="nil"/>
              <w:left w:val="nil"/>
              <w:bottom w:val="nil"/>
              <w:right w:val="nil"/>
            </w:tcBorders>
            <w:shd w:val="clear" w:color="auto" w:fill="auto"/>
            <w:vAlign w:val="center"/>
            <w:hideMark/>
          </w:tcPr>
          <w:p w14:paraId="0CA0B7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A5" w14:textId="77777777">
        <w:trPr>
          <w:trHeight w:val="330"/>
        </w:trPr>
        <w:tc>
          <w:tcPr>
            <w:tcW w:w="7420" w:type="dxa"/>
            <w:tcBorders>
              <w:top w:val="nil"/>
              <w:left w:val="nil"/>
              <w:bottom w:val="nil"/>
              <w:right w:val="nil"/>
            </w:tcBorders>
            <w:shd w:val="clear" w:color="auto" w:fill="auto"/>
            <w:vAlign w:val="center"/>
            <w:hideMark/>
          </w:tcPr>
          <w:p w14:paraId="0CA0B7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A7" w14:textId="77777777">
        <w:trPr>
          <w:trHeight w:val="45"/>
        </w:trPr>
        <w:tc>
          <w:tcPr>
            <w:tcW w:w="7420" w:type="dxa"/>
            <w:tcBorders>
              <w:top w:val="nil"/>
              <w:left w:val="nil"/>
              <w:bottom w:val="nil"/>
              <w:right w:val="nil"/>
            </w:tcBorders>
            <w:shd w:val="clear" w:color="auto" w:fill="auto"/>
            <w:vAlign w:val="center"/>
            <w:hideMark/>
          </w:tcPr>
          <w:p w14:paraId="0CA0B7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A9" w14:textId="77777777">
        <w:trPr>
          <w:trHeight w:val="330"/>
        </w:trPr>
        <w:tc>
          <w:tcPr>
            <w:tcW w:w="7420" w:type="dxa"/>
            <w:tcBorders>
              <w:top w:val="nil"/>
              <w:left w:val="nil"/>
              <w:bottom w:val="nil"/>
              <w:right w:val="nil"/>
            </w:tcBorders>
            <w:shd w:val="clear" w:color="auto" w:fill="auto"/>
            <w:vAlign w:val="center"/>
            <w:hideMark/>
          </w:tcPr>
          <w:p w14:paraId="0CA0B7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AB" w14:textId="77777777">
        <w:trPr>
          <w:trHeight w:val="45"/>
        </w:trPr>
        <w:tc>
          <w:tcPr>
            <w:tcW w:w="7420" w:type="dxa"/>
            <w:tcBorders>
              <w:top w:val="nil"/>
              <w:left w:val="nil"/>
              <w:bottom w:val="nil"/>
              <w:right w:val="nil"/>
            </w:tcBorders>
            <w:shd w:val="clear" w:color="auto" w:fill="auto"/>
            <w:vAlign w:val="center"/>
            <w:hideMark/>
          </w:tcPr>
          <w:p w14:paraId="0CA0B7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AD" w14:textId="77777777">
        <w:trPr>
          <w:trHeight w:val="330"/>
        </w:trPr>
        <w:tc>
          <w:tcPr>
            <w:tcW w:w="7420" w:type="dxa"/>
            <w:tcBorders>
              <w:top w:val="nil"/>
              <w:left w:val="nil"/>
              <w:bottom w:val="nil"/>
              <w:right w:val="nil"/>
            </w:tcBorders>
            <w:shd w:val="clear" w:color="auto" w:fill="auto"/>
            <w:vAlign w:val="center"/>
            <w:hideMark/>
          </w:tcPr>
          <w:p w14:paraId="0CA0B7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AF" w14:textId="77777777">
        <w:trPr>
          <w:trHeight w:val="30"/>
        </w:trPr>
        <w:tc>
          <w:tcPr>
            <w:tcW w:w="7420" w:type="dxa"/>
            <w:tcBorders>
              <w:top w:val="nil"/>
              <w:left w:val="nil"/>
              <w:bottom w:val="nil"/>
              <w:right w:val="nil"/>
            </w:tcBorders>
            <w:shd w:val="clear" w:color="auto" w:fill="auto"/>
            <w:vAlign w:val="center"/>
            <w:hideMark/>
          </w:tcPr>
          <w:p w14:paraId="0CA0B7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B1" w14:textId="77777777">
        <w:trPr>
          <w:trHeight w:val="330"/>
        </w:trPr>
        <w:tc>
          <w:tcPr>
            <w:tcW w:w="7420" w:type="dxa"/>
            <w:tcBorders>
              <w:top w:val="nil"/>
              <w:left w:val="nil"/>
              <w:bottom w:val="nil"/>
              <w:right w:val="nil"/>
            </w:tcBorders>
            <w:shd w:val="clear" w:color="auto" w:fill="auto"/>
            <w:vAlign w:val="center"/>
            <w:hideMark/>
          </w:tcPr>
          <w:p w14:paraId="0CA0B7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B3" w14:textId="77777777">
        <w:trPr>
          <w:trHeight w:val="45"/>
        </w:trPr>
        <w:tc>
          <w:tcPr>
            <w:tcW w:w="7420" w:type="dxa"/>
            <w:tcBorders>
              <w:top w:val="nil"/>
              <w:left w:val="nil"/>
              <w:bottom w:val="nil"/>
              <w:right w:val="nil"/>
            </w:tcBorders>
            <w:shd w:val="clear" w:color="auto" w:fill="auto"/>
            <w:vAlign w:val="center"/>
            <w:hideMark/>
          </w:tcPr>
          <w:p w14:paraId="0CA0B7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B5" w14:textId="77777777">
        <w:trPr>
          <w:trHeight w:val="330"/>
        </w:trPr>
        <w:tc>
          <w:tcPr>
            <w:tcW w:w="7420" w:type="dxa"/>
            <w:tcBorders>
              <w:top w:val="nil"/>
              <w:left w:val="nil"/>
              <w:bottom w:val="nil"/>
              <w:right w:val="nil"/>
            </w:tcBorders>
            <w:shd w:val="clear" w:color="auto" w:fill="auto"/>
            <w:vAlign w:val="center"/>
            <w:hideMark/>
          </w:tcPr>
          <w:p w14:paraId="0CA0B7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B7" w14:textId="77777777">
        <w:trPr>
          <w:trHeight w:val="45"/>
        </w:trPr>
        <w:tc>
          <w:tcPr>
            <w:tcW w:w="7420" w:type="dxa"/>
            <w:tcBorders>
              <w:top w:val="nil"/>
              <w:left w:val="nil"/>
              <w:bottom w:val="nil"/>
              <w:right w:val="nil"/>
            </w:tcBorders>
            <w:shd w:val="clear" w:color="auto" w:fill="auto"/>
            <w:vAlign w:val="center"/>
            <w:hideMark/>
          </w:tcPr>
          <w:p w14:paraId="0CA0B7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B9" w14:textId="77777777">
        <w:trPr>
          <w:trHeight w:val="330"/>
        </w:trPr>
        <w:tc>
          <w:tcPr>
            <w:tcW w:w="7420" w:type="dxa"/>
            <w:tcBorders>
              <w:top w:val="nil"/>
              <w:left w:val="nil"/>
              <w:bottom w:val="nil"/>
              <w:right w:val="nil"/>
            </w:tcBorders>
            <w:shd w:val="clear" w:color="auto" w:fill="auto"/>
            <w:vAlign w:val="center"/>
            <w:hideMark/>
          </w:tcPr>
          <w:p w14:paraId="0CA0B7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BB" w14:textId="77777777">
        <w:trPr>
          <w:trHeight w:val="45"/>
        </w:trPr>
        <w:tc>
          <w:tcPr>
            <w:tcW w:w="7420" w:type="dxa"/>
            <w:tcBorders>
              <w:top w:val="nil"/>
              <w:left w:val="nil"/>
              <w:bottom w:val="nil"/>
              <w:right w:val="nil"/>
            </w:tcBorders>
            <w:shd w:val="clear" w:color="auto" w:fill="auto"/>
            <w:vAlign w:val="center"/>
            <w:hideMark/>
          </w:tcPr>
          <w:p w14:paraId="0CA0B7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BD" w14:textId="77777777">
        <w:trPr>
          <w:trHeight w:val="135"/>
        </w:trPr>
        <w:tc>
          <w:tcPr>
            <w:tcW w:w="7420" w:type="dxa"/>
            <w:tcBorders>
              <w:top w:val="nil"/>
              <w:left w:val="nil"/>
              <w:bottom w:val="nil"/>
              <w:right w:val="nil"/>
            </w:tcBorders>
            <w:shd w:val="clear" w:color="auto" w:fill="auto"/>
            <w:vAlign w:val="center"/>
            <w:hideMark/>
          </w:tcPr>
          <w:p w14:paraId="0CA0B7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BF" w14:textId="77777777">
        <w:trPr>
          <w:trHeight w:val="345"/>
        </w:trPr>
        <w:tc>
          <w:tcPr>
            <w:tcW w:w="7420" w:type="dxa"/>
            <w:tcBorders>
              <w:top w:val="nil"/>
              <w:left w:val="nil"/>
              <w:bottom w:val="nil"/>
              <w:right w:val="nil"/>
            </w:tcBorders>
            <w:shd w:val="clear" w:color="auto" w:fill="auto"/>
            <w:vAlign w:val="center"/>
            <w:hideMark/>
          </w:tcPr>
          <w:p w14:paraId="0CA0B7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C1" w14:textId="77777777">
        <w:trPr>
          <w:trHeight w:val="330"/>
        </w:trPr>
        <w:tc>
          <w:tcPr>
            <w:tcW w:w="7420" w:type="dxa"/>
            <w:tcBorders>
              <w:top w:val="nil"/>
              <w:left w:val="nil"/>
              <w:bottom w:val="nil"/>
              <w:right w:val="nil"/>
            </w:tcBorders>
            <w:shd w:val="clear" w:color="auto" w:fill="auto"/>
            <w:vAlign w:val="center"/>
            <w:hideMark/>
          </w:tcPr>
          <w:p w14:paraId="0CA0B7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95 ως έχει     ΚΑΤΑ ΠΛΕΙΟΨΗΦΙΑ</w:t>
            </w:r>
          </w:p>
        </w:tc>
      </w:tr>
      <w:tr w:rsidR="008679D8" w14:paraId="0CA0B7C3" w14:textId="77777777">
        <w:trPr>
          <w:trHeight w:val="105"/>
        </w:trPr>
        <w:tc>
          <w:tcPr>
            <w:tcW w:w="7420" w:type="dxa"/>
            <w:tcBorders>
              <w:top w:val="nil"/>
              <w:left w:val="nil"/>
              <w:bottom w:val="nil"/>
              <w:right w:val="nil"/>
            </w:tcBorders>
            <w:shd w:val="clear" w:color="auto" w:fill="auto"/>
            <w:vAlign w:val="center"/>
            <w:hideMark/>
          </w:tcPr>
          <w:p w14:paraId="0CA0B7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C5" w14:textId="77777777">
        <w:trPr>
          <w:trHeight w:val="330"/>
        </w:trPr>
        <w:tc>
          <w:tcPr>
            <w:tcW w:w="7420" w:type="dxa"/>
            <w:tcBorders>
              <w:top w:val="nil"/>
              <w:left w:val="nil"/>
              <w:bottom w:val="nil"/>
              <w:right w:val="nil"/>
            </w:tcBorders>
            <w:shd w:val="clear" w:color="auto" w:fill="auto"/>
            <w:vAlign w:val="center"/>
            <w:hideMark/>
          </w:tcPr>
          <w:p w14:paraId="0CA0B7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7C7" w14:textId="77777777">
        <w:trPr>
          <w:trHeight w:val="45"/>
        </w:trPr>
        <w:tc>
          <w:tcPr>
            <w:tcW w:w="7420" w:type="dxa"/>
            <w:tcBorders>
              <w:top w:val="nil"/>
              <w:left w:val="nil"/>
              <w:bottom w:val="nil"/>
              <w:right w:val="nil"/>
            </w:tcBorders>
            <w:shd w:val="clear" w:color="auto" w:fill="auto"/>
            <w:vAlign w:val="center"/>
            <w:hideMark/>
          </w:tcPr>
          <w:p w14:paraId="0CA0B7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C9" w14:textId="77777777">
        <w:trPr>
          <w:trHeight w:val="330"/>
        </w:trPr>
        <w:tc>
          <w:tcPr>
            <w:tcW w:w="7420" w:type="dxa"/>
            <w:tcBorders>
              <w:top w:val="nil"/>
              <w:left w:val="nil"/>
              <w:bottom w:val="nil"/>
              <w:right w:val="nil"/>
            </w:tcBorders>
            <w:shd w:val="clear" w:color="auto" w:fill="auto"/>
            <w:vAlign w:val="center"/>
            <w:hideMark/>
          </w:tcPr>
          <w:p w14:paraId="0CA0B7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CB" w14:textId="77777777">
        <w:trPr>
          <w:trHeight w:val="45"/>
        </w:trPr>
        <w:tc>
          <w:tcPr>
            <w:tcW w:w="7420" w:type="dxa"/>
            <w:tcBorders>
              <w:top w:val="nil"/>
              <w:left w:val="nil"/>
              <w:bottom w:val="nil"/>
              <w:right w:val="nil"/>
            </w:tcBorders>
            <w:shd w:val="clear" w:color="auto" w:fill="auto"/>
            <w:vAlign w:val="center"/>
            <w:hideMark/>
          </w:tcPr>
          <w:p w14:paraId="0CA0B7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CD" w14:textId="77777777">
        <w:trPr>
          <w:trHeight w:val="330"/>
        </w:trPr>
        <w:tc>
          <w:tcPr>
            <w:tcW w:w="7420" w:type="dxa"/>
            <w:tcBorders>
              <w:top w:val="nil"/>
              <w:left w:val="nil"/>
              <w:bottom w:val="nil"/>
              <w:right w:val="nil"/>
            </w:tcBorders>
            <w:shd w:val="clear" w:color="auto" w:fill="auto"/>
            <w:vAlign w:val="center"/>
            <w:hideMark/>
          </w:tcPr>
          <w:p w14:paraId="0CA0B7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CF" w14:textId="77777777">
        <w:trPr>
          <w:trHeight w:val="30"/>
        </w:trPr>
        <w:tc>
          <w:tcPr>
            <w:tcW w:w="7420" w:type="dxa"/>
            <w:tcBorders>
              <w:top w:val="nil"/>
              <w:left w:val="nil"/>
              <w:bottom w:val="nil"/>
              <w:right w:val="nil"/>
            </w:tcBorders>
            <w:shd w:val="clear" w:color="auto" w:fill="auto"/>
            <w:vAlign w:val="center"/>
            <w:hideMark/>
          </w:tcPr>
          <w:p w14:paraId="0CA0B7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D1" w14:textId="77777777">
        <w:trPr>
          <w:trHeight w:val="345"/>
        </w:trPr>
        <w:tc>
          <w:tcPr>
            <w:tcW w:w="7420" w:type="dxa"/>
            <w:tcBorders>
              <w:top w:val="nil"/>
              <w:left w:val="nil"/>
              <w:bottom w:val="nil"/>
              <w:right w:val="nil"/>
            </w:tcBorders>
            <w:shd w:val="clear" w:color="auto" w:fill="auto"/>
            <w:vAlign w:val="center"/>
            <w:hideMark/>
          </w:tcPr>
          <w:p w14:paraId="0CA0B7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D3" w14:textId="77777777">
        <w:trPr>
          <w:trHeight w:val="30"/>
        </w:trPr>
        <w:tc>
          <w:tcPr>
            <w:tcW w:w="7420" w:type="dxa"/>
            <w:tcBorders>
              <w:top w:val="nil"/>
              <w:left w:val="nil"/>
              <w:bottom w:val="nil"/>
              <w:right w:val="nil"/>
            </w:tcBorders>
            <w:shd w:val="clear" w:color="auto" w:fill="auto"/>
            <w:vAlign w:val="center"/>
            <w:hideMark/>
          </w:tcPr>
          <w:p w14:paraId="0CA0B7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D5" w14:textId="77777777">
        <w:trPr>
          <w:trHeight w:val="330"/>
        </w:trPr>
        <w:tc>
          <w:tcPr>
            <w:tcW w:w="7420" w:type="dxa"/>
            <w:tcBorders>
              <w:top w:val="nil"/>
              <w:left w:val="nil"/>
              <w:bottom w:val="nil"/>
              <w:right w:val="nil"/>
            </w:tcBorders>
            <w:shd w:val="clear" w:color="auto" w:fill="auto"/>
            <w:vAlign w:val="center"/>
            <w:hideMark/>
          </w:tcPr>
          <w:p w14:paraId="0CA0B7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D7" w14:textId="77777777">
        <w:trPr>
          <w:trHeight w:val="45"/>
        </w:trPr>
        <w:tc>
          <w:tcPr>
            <w:tcW w:w="7420" w:type="dxa"/>
            <w:tcBorders>
              <w:top w:val="nil"/>
              <w:left w:val="nil"/>
              <w:bottom w:val="nil"/>
              <w:right w:val="nil"/>
            </w:tcBorders>
            <w:shd w:val="clear" w:color="auto" w:fill="auto"/>
            <w:vAlign w:val="center"/>
            <w:hideMark/>
          </w:tcPr>
          <w:p w14:paraId="0CA0B7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D9" w14:textId="77777777">
        <w:trPr>
          <w:trHeight w:val="330"/>
        </w:trPr>
        <w:tc>
          <w:tcPr>
            <w:tcW w:w="7420" w:type="dxa"/>
            <w:tcBorders>
              <w:top w:val="nil"/>
              <w:left w:val="nil"/>
              <w:bottom w:val="nil"/>
              <w:right w:val="nil"/>
            </w:tcBorders>
            <w:shd w:val="clear" w:color="auto" w:fill="auto"/>
            <w:vAlign w:val="center"/>
            <w:hideMark/>
          </w:tcPr>
          <w:p w14:paraId="0CA0B7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DB" w14:textId="77777777">
        <w:trPr>
          <w:trHeight w:val="45"/>
        </w:trPr>
        <w:tc>
          <w:tcPr>
            <w:tcW w:w="7420" w:type="dxa"/>
            <w:tcBorders>
              <w:top w:val="nil"/>
              <w:left w:val="nil"/>
              <w:bottom w:val="nil"/>
              <w:right w:val="nil"/>
            </w:tcBorders>
            <w:shd w:val="clear" w:color="auto" w:fill="auto"/>
            <w:vAlign w:val="center"/>
            <w:hideMark/>
          </w:tcPr>
          <w:p w14:paraId="0CA0B7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DD" w14:textId="77777777">
        <w:trPr>
          <w:trHeight w:val="135"/>
        </w:trPr>
        <w:tc>
          <w:tcPr>
            <w:tcW w:w="7420" w:type="dxa"/>
            <w:tcBorders>
              <w:top w:val="nil"/>
              <w:left w:val="nil"/>
              <w:bottom w:val="nil"/>
              <w:right w:val="nil"/>
            </w:tcBorders>
            <w:shd w:val="clear" w:color="auto" w:fill="auto"/>
            <w:vAlign w:val="center"/>
            <w:hideMark/>
          </w:tcPr>
          <w:p w14:paraId="0CA0B7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DF" w14:textId="77777777">
        <w:trPr>
          <w:trHeight w:val="345"/>
        </w:trPr>
        <w:tc>
          <w:tcPr>
            <w:tcW w:w="7420" w:type="dxa"/>
            <w:tcBorders>
              <w:top w:val="nil"/>
              <w:left w:val="nil"/>
              <w:bottom w:val="nil"/>
              <w:right w:val="nil"/>
            </w:tcBorders>
            <w:shd w:val="clear" w:color="auto" w:fill="auto"/>
            <w:vAlign w:val="center"/>
            <w:hideMark/>
          </w:tcPr>
          <w:p w14:paraId="0CA0B7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E1" w14:textId="77777777">
        <w:trPr>
          <w:trHeight w:val="330"/>
        </w:trPr>
        <w:tc>
          <w:tcPr>
            <w:tcW w:w="7420" w:type="dxa"/>
            <w:tcBorders>
              <w:top w:val="nil"/>
              <w:left w:val="nil"/>
              <w:bottom w:val="nil"/>
              <w:right w:val="nil"/>
            </w:tcBorders>
            <w:shd w:val="clear" w:color="auto" w:fill="auto"/>
            <w:vAlign w:val="center"/>
            <w:hideMark/>
          </w:tcPr>
          <w:p w14:paraId="0CA0B7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96 ως έχει     ΚΑΤΑ </w:t>
            </w:r>
            <w:r w:rsidRPr="0029074D">
              <w:rPr>
                <w:rFonts w:ascii="Calibri" w:eastAsia="Times New Roman" w:hAnsi="Calibri" w:cs="Calibri"/>
                <w:color w:val="000000"/>
                <w:sz w:val="22"/>
                <w:szCs w:val="22"/>
              </w:rPr>
              <w:t>ΠΛΕΙΟΨΗΦΙΑ</w:t>
            </w:r>
          </w:p>
        </w:tc>
      </w:tr>
      <w:tr w:rsidR="008679D8" w14:paraId="0CA0B7E3" w14:textId="77777777">
        <w:trPr>
          <w:trHeight w:val="105"/>
        </w:trPr>
        <w:tc>
          <w:tcPr>
            <w:tcW w:w="7420" w:type="dxa"/>
            <w:tcBorders>
              <w:top w:val="nil"/>
              <w:left w:val="nil"/>
              <w:bottom w:val="nil"/>
              <w:right w:val="nil"/>
            </w:tcBorders>
            <w:shd w:val="clear" w:color="auto" w:fill="auto"/>
            <w:vAlign w:val="center"/>
            <w:hideMark/>
          </w:tcPr>
          <w:p w14:paraId="0CA0B7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E5" w14:textId="77777777">
        <w:trPr>
          <w:trHeight w:val="330"/>
        </w:trPr>
        <w:tc>
          <w:tcPr>
            <w:tcW w:w="7420" w:type="dxa"/>
            <w:tcBorders>
              <w:top w:val="nil"/>
              <w:left w:val="nil"/>
              <w:bottom w:val="nil"/>
              <w:right w:val="nil"/>
            </w:tcBorders>
            <w:shd w:val="clear" w:color="auto" w:fill="auto"/>
            <w:vAlign w:val="center"/>
            <w:hideMark/>
          </w:tcPr>
          <w:p w14:paraId="0CA0B7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ΣΥΡΙΖΑ: ΝΑΙ</w:t>
            </w:r>
          </w:p>
        </w:tc>
      </w:tr>
      <w:tr w:rsidR="008679D8" w14:paraId="0CA0B7E7" w14:textId="77777777">
        <w:trPr>
          <w:trHeight w:val="45"/>
        </w:trPr>
        <w:tc>
          <w:tcPr>
            <w:tcW w:w="7420" w:type="dxa"/>
            <w:tcBorders>
              <w:top w:val="nil"/>
              <w:left w:val="nil"/>
              <w:bottom w:val="nil"/>
              <w:right w:val="nil"/>
            </w:tcBorders>
            <w:shd w:val="clear" w:color="auto" w:fill="auto"/>
            <w:vAlign w:val="center"/>
            <w:hideMark/>
          </w:tcPr>
          <w:p w14:paraId="0CA0B7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E9" w14:textId="77777777">
        <w:trPr>
          <w:trHeight w:val="330"/>
        </w:trPr>
        <w:tc>
          <w:tcPr>
            <w:tcW w:w="7420" w:type="dxa"/>
            <w:tcBorders>
              <w:top w:val="nil"/>
              <w:left w:val="nil"/>
              <w:bottom w:val="nil"/>
              <w:right w:val="nil"/>
            </w:tcBorders>
            <w:shd w:val="clear" w:color="auto" w:fill="auto"/>
            <w:vAlign w:val="center"/>
            <w:hideMark/>
          </w:tcPr>
          <w:p w14:paraId="0CA0B7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7EB" w14:textId="77777777">
        <w:trPr>
          <w:trHeight w:val="45"/>
        </w:trPr>
        <w:tc>
          <w:tcPr>
            <w:tcW w:w="7420" w:type="dxa"/>
            <w:tcBorders>
              <w:top w:val="nil"/>
              <w:left w:val="nil"/>
              <w:bottom w:val="nil"/>
              <w:right w:val="nil"/>
            </w:tcBorders>
            <w:shd w:val="clear" w:color="auto" w:fill="auto"/>
            <w:vAlign w:val="center"/>
            <w:hideMark/>
          </w:tcPr>
          <w:p w14:paraId="0CA0B7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ED" w14:textId="77777777">
        <w:trPr>
          <w:trHeight w:val="330"/>
        </w:trPr>
        <w:tc>
          <w:tcPr>
            <w:tcW w:w="7420" w:type="dxa"/>
            <w:tcBorders>
              <w:top w:val="nil"/>
              <w:left w:val="nil"/>
              <w:bottom w:val="nil"/>
              <w:right w:val="nil"/>
            </w:tcBorders>
            <w:shd w:val="clear" w:color="auto" w:fill="auto"/>
            <w:vAlign w:val="center"/>
            <w:hideMark/>
          </w:tcPr>
          <w:p w14:paraId="0CA0B7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7EF" w14:textId="77777777">
        <w:trPr>
          <w:trHeight w:val="45"/>
        </w:trPr>
        <w:tc>
          <w:tcPr>
            <w:tcW w:w="7420" w:type="dxa"/>
            <w:tcBorders>
              <w:top w:val="nil"/>
              <w:left w:val="nil"/>
              <w:bottom w:val="nil"/>
              <w:right w:val="nil"/>
            </w:tcBorders>
            <w:shd w:val="clear" w:color="auto" w:fill="auto"/>
            <w:vAlign w:val="center"/>
            <w:hideMark/>
          </w:tcPr>
          <w:p w14:paraId="0CA0B7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F1" w14:textId="77777777">
        <w:trPr>
          <w:trHeight w:val="330"/>
        </w:trPr>
        <w:tc>
          <w:tcPr>
            <w:tcW w:w="7420" w:type="dxa"/>
            <w:tcBorders>
              <w:top w:val="nil"/>
              <w:left w:val="nil"/>
              <w:bottom w:val="nil"/>
              <w:right w:val="nil"/>
            </w:tcBorders>
            <w:shd w:val="clear" w:color="auto" w:fill="auto"/>
            <w:vAlign w:val="center"/>
            <w:hideMark/>
          </w:tcPr>
          <w:p w14:paraId="0CA0B7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7F3" w14:textId="77777777">
        <w:trPr>
          <w:trHeight w:val="30"/>
        </w:trPr>
        <w:tc>
          <w:tcPr>
            <w:tcW w:w="7420" w:type="dxa"/>
            <w:tcBorders>
              <w:top w:val="nil"/>
              <w:left w:val="nil"/>
              <w:bottom w:val="nil"/>
              <w:right w:val="nil"/>
            </w:tcBorders>
            <w:shd w:val="clear" w:color="auto" w:fill="auto"/>
            <w:vAlign w:val="center"/>
            <w:hideMark/>
          </w:tcPr>
          <w:p w14:paraId="0CA0B7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F5" w14:textId="77777777">
        <w:trPr>
          <w:trHeight w:val="330"/>
        </w:trPr>
        <w:tc>
          <w:tcPr>
            <w:tcW w:w="7420" w:type="dxa"/>
            <w:tcBorders>
              <w:top w:val="nil"/>
              <w:left w:val="nil"/>
              <w:bottom w:val="nil"/>
              <w:right w:val="nil"/>
            </w:tcBorders>
            <w:shd w:val="clear" w:color="auto" w:fill="auto"/>
            <w:vAlign w:val="center"/>
            <w:hideMark/>
          </w:tcPr>
          <w:p w14:paraId="0CA0B7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7F7" w14:textId="77777777">
        <w:trPr>
          <w:trHeight w:val="45"/>
        </w:trPr>
        <w:tc>
          <w:tcPr>
            <w:tcW w:w="7420" w:type="dxa"/>
            <w:tcBorders>
              <w:top w:val="nil"/>
              <w:left w:val="nil"/>
              <w:bottom w:val="nil"/>
              <w:right w:val="nil"/>
            </w:tcBorders>
            <w:shd w:val="clear" w:color="auto" w:fill="auto"/>
            <w:vAlign w:val="center"/>
            <w:hideMark/>
          </w:tcPr>
          <w:p w14:paraId="0CA0B7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F9" w14:textId="77777777">
        <w:trPr>
          <w:trHeight w:val="330"/>
        </w:trPr>
        <w:tc>
          <w:tcPr>
            <w:tcW w:w="7420" w:type="dxa"/>
            <w:tcBorders>
              <w:top w:val="nil"/>
              <w:left w:val="nil"/>
              <w:bottom w:val="nil"/>
              <w:right w:val="nil"/>
            </w:tcBorders>
            <w:shd w:val="clear" w:color="auto" w:fill="auto"/>
            <w:vAlign w:val="center"/>
            <w:hideMark/>
          </w:tcPr>
          <w:p w14:paraId="0CA0B7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7FB" w14:textId="77777777">
        <w:trPr>
          <w:trHeight w:val="45"/>
        </w:trPr>
        <w:tc>
          <w:tcPr>
            <w:tcW w:w="7420" w:type="dxa"/>
            <w:tcBorders>
              <w:top w:val="nil"/>
              <w:left w:val="nil"/>
              <w:bottom w:val="nil"/>
              <w:right w:val="nil"/>
            </w:tcBorders>
            <w:shd w:val="clear" w:color="auto" w:fill="auto"/>
            <w:vAlign w:val="center"/>
            <w:hideMark/>
          </w:tcPr>
          <w:p w14:paraId="0CA0B7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7FD" w14:textId="77777777">
        <w:trPr>
          <w:trHeight w:val="150"/>
        </w:trPr>
        <w:tc>
          <w:tcPr>
            <w:tcW w:w="7420" w:type="dxa"/>
            <w:tcBorders>
              <w:top w:val="nil"/>
              <w:left w:val="nil"/>
              <w:bottom w:val="nil"/>
              <w:right w:val="nil"/>
            </w:tcBorders>
            <w:shd w:val="clear" w:color="auto" w:fill="auto"/>
            <w:vAlign w:val="center"/>
            <w:hideMark/>
          </w:tcPr>
          <w:p w14:paraId="0CA0B7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7FF" w14:textId="77777777">
        <w:trPr>
          <w:trHeight w:val="330"/>
        </w:trPr>
        <w:tc>
          <w:tcPr>
            <w:tcW w:w="7420" w:type="dxa"/>
            <w:tcBorders>
              <w:top w:val="nil"/>
              <w:left w:val="nil"/>
              <w:bottom w:val="nil"/>
              <w:right w:val="nil"/>
            </w:tcBorders>
            <w:shd w:val="clear" w:color="auto" w:fill="auto"/>
            <w:vAlign w:val="center"/>
            <w:hideMark/>
          </w:tcPr>
          <w:p w14:paraId="0CA0B7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01" w14:textId="77777777">
        <w:trPr>
          <w:trHeight w:val="345"/>
        </w:trPr>
        <w:tc>
          <w:tcPr>
            <w:tcW w:w="7420" w:type="dxa"/>
            <w:tcBorders>
              <w:top w:val="nil"/>
              <w:left w:val="nil"/>
              <w:bottom w:val="nil"/>
              <w:right w:val="nil"/>
            </w:tcBorders>
            <w:shd w:val="clear" w:color="auto" w:fill="auto"/>
            <w:vAlign w:val="center"/>
            <w:hideMark/>
          </w:tcPr>
          <w:p w14:paraId="0CA0B8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97 ως έχει     ΚΑΤΑ ΠΛΕΙΟΨΗΦΙΑ</w:t>
            </w:r>
          </w:p>
        </w:tc>
      </w:tr>
      <w:tr w:rsidR="008679D8" w14:paraId="0CA0B803" w14:textId="77777777">
        <w:trPr>
          <w:trHeight w:val="90"/>
        </w:trPr>
        <w:tc>
          <w:tcPr>
            <w:tcW w:w="7420" w:type="dxa"/>
            <w:tcBorders>
              <w:top w:val="nil"/>
              <w:left w:val="nil"/>
              <w:bottom w:val="nil"/>
              <w:right w:val="nil"/>
            </w:tcBorders>
            <w:shd w:val="clear" w:color="auto" w:fill="auto"/>
            <w:vAlign w:val="center"/>
            <w:hideMark/>
          </w:tcPr>
          <w:p w14:paraId="0CA0B8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05" w14:textId="77777777">
        <w:trPr>
          <w:trHeight w:val="330"/>
        </w:trPr>
        <w:tc>
          <w:tcPr>
            <w:tcW w:w="7420" w:type="dxa"/>
            <w:tcBorders>
              <w:top w:val="nil"/>
              <w:left w:val="nil"/>
              <w:bottom w:val="nil"/>
              <w:right w:val="nil"/>
            </w:tcBorders>
            <w:shd w:val="clear" w:color="auto" w:fill="auto"/>
            <w:vAlign w:val="center"/>
            <w:hideMark/>
          </w:tcPr>
          <w:p w14:paraId="0CA0B8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07" w14:textId="77777777">
        <w:trPr>
          <w:trHeight w:val="45"/>
        </w:trPr>
        <w:tc>
          <w:tcPr>
            <w:tcW w:w="7420" w:type="dxa"/>
            <w:tcBorders>
              <w:top w:val="nil"/>
              <w:left w:val="nil"/>
              <w:bottom w:val="nil"/>
              <w:right w:val="nil"/>
            </w:tcBorders>
            <w:shd w:val="clear" w:color="auto" w:fill="auto"/>
            <w:vAlign w:val="center"/>
            <w:hideMark/>
          </w:tcPr>
          <w:p w14:paraId="0CA0B8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09" w14:textId="77777777">
        <w:trPr>
          <w:trHeight w:val="330"/>
        </w:trPr>
        <w:tc>
          <w:tcPr>
            <w:tcW w:w="7420" w:type="dxa"/>
            <w:tcBorders>
              <w:top w:val="nil"/>
              <w:left w:val="nil"/>
              <w:bottom w:val="nil"/>
              <w:right w:val="nil"/>
            </w:tcBorders>
            <w:shd w:val="clear" w:color="auto" w:fill="auto"/>
            <w:vAlign w:val="center"/>
            <w:hideMark/>
          </w:tcPr>
          <w:p w14:paraId="0CA0B8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0B" w14:textId="77777777">
        <w:trPr>
          <w:trHeight w:val="45"/>
        </w:trPr>
        <w:tc>
          <w:tcPr>
            <w:tcW w:w="7420" w:type="dxa"/>
            <w:tcBorders>
              <w:top w:val="nil"/>
              <w:left w:val="nil"/>
              <w:bottom w:val="nil"/>
              <w:right w:val="nil"/>
            </w:tcBorders>
            <w:shd w:val="clear" w:color="auto" w:fill="auto"/>
            <w:vAlign w:val="center"/>
            <w:hideMark/>
          </w:tcPr>
          <w:p w14:paraId="0CA0B8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0D" w14:textId="77777777">
        <w:trPr>
          <w:trHeight w:val="330"/>
        </w:trPr>
        <w:tc>
          <w:tcPr>
            <w:tcW w:w="7420" w:type="dxa"/>
            <w:tcBorders>
              <w:top w:val="nil"/>
              <w:left w:val="nil"/>
              <w:bottom w:val="nil"/>
              <w:right w:val="nil"/>
            </w:tcBorders>
            <w:shd w:val="clear" w:color="auto" w:fill="auto"/>
            <w:vAlign w:val="center"/>
            <w:hideMark/>
          </w:tcPr>
          <w:p w14:paraId="0CA0B8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0F" w14:textId="77777777">
        <w:trPr>
          <w:trHeight w:val="45"/>
        </w:trPr>
        <w:tc>
          <w:tcPr>
            <w:tcW w:w="7420" w:type="dxa"/>
            <w:tcBorders>
              <w:top w:val="nil"/>
              <w:left w:val="nil"/>
              <w:bottom w:val="nil"/>
              <w:right w:val="nil"/>
            </w:tcBorders>
            <w:shd w:val="clear" w:color="auto" w:fill="auto"/>
            <w:vAlign w:val="center"/>
            <w:hideMark/>
          </w:tcPr>
          <w:p w14:paraId="0CA0B8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11" w14:textId="77777777">
        <w:trPr>
          <w:trHeight w:val="330"/>
        </w:trPr>
        <w:tc>
          <w:tcPr>
            <w:tcW w:w="7420" w:type="dxa"/>
            <w:tcBorders>
              <w:top w:val="nil"/>
              <w:left w:val="nil"/>
              <w:bottom w:val="nil"/>
              <w:right w:val="nil"/>
            </w:tcBorders>
            <w:shd w:val="clear" w:color="auto" w:fill="auto"/>
            <w:vAlign w:val="center"/>
            <w:hideMark/>
          </w:tcPr>
          <w:p w14:paraId="0CA0B8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13" w14:textId="77777777">
        <w:trPr>
          <w:trHeight w:val="30"/>
        </w:trPr>
        <w:tc>
          <w:tcPr>
            <w:tcW w:w="7420" w:type="dxa"/>
            <w:tcBorders>
              <w:top w:val="nil"/>
              <w:left w:val="nil"/>
              <w:bottom w:val="nil"/>
              <w:right w:val="nil"/>
            </w:tcBorders>
            <w:shd w:val="clear" w:color="auto" w:fill="auto"/>
            <w:vAlign w:val="center"/>
            <w:hideMark/>
          </w:tcPr>
          <w:p w14:paraId="0CA0B8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15" w14:textId="77777777">
        <w:trPr>
          <w:trHeight w:val="345"/>
        </w:trPr>
        <w:tc>
          <w:tcPr>
            <w:tcW w:w="7420" w:type="dxa"/>
            <w:tcBorders>
              <w:top w:val="nil"/>
              <w:left w:val="nil"/>
              <w:bottom w:val="nil"/>
              <w:right w:val="nil"/>
            </w:tcBorders>
            <w:shd w:val="clear" w:color="auto" w:fill="auto"/>
            <w:vAlign w:val="center"/>
            <w:hideMark/>
          </w:tcPr>
          <w:p w14:paraId="0CA0B8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17" w14:textId="77777777">
        <w:trPr>
          <w:trHeight w:val="30"/>
        </w:trPr>
        <w:tc>
          <w:tcPr>
            <w:tcW w:w="7420" w:type="dxa"/>
            <w:tcBorders>
              <w:top w:val="nil"/>
              <w:left w:val="nil"/>
              <w:bottom w:val="nil"/>
              <w:right w:val="nil"/>
            </w:tcBorders>
            <w:shd w:val="clear" w:color="auto" w:fill="auto"/>
            <w:vAlign w:val="center"/>
            <w:hideMark/>
          </w:tcPr>
          <w:p w14:paraId="0CA0B8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19" w14:textId="77777777">
        <w:trPr>
          <w:trHeight w:val="330"/>
        </w:trPr>
        <w:tc>
          <w:tcPr>
            <w:tcW w:w="7420" w:type="dxa"/>
            <w:tcBorders>
              <w:top w:val="nil"/>
              <w:left w:val="nil"/>
              <w:bottom w:val="nil"/>
              <w:right w:val="nil"/>
            </w:tcBorders>
            <w:shd w:val="clear" w:color="auto" w:fill="auto"/>
            <w:vAlign w:val="center"/>
            <w:hideMark/>
          </w:tcPr>
          <w:p w14:paraId="0CA0B8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1B" w14:textId="77777777">
        <w:trPr>
          <w:trHeight w:val="45"/>
        </w:trPr>
        <w:tc>
          <w:tcPr>
            <w:tcW w:w="7420" w:type="dxa"/>
            <w:tcBorders>
              <w:top w:val="nil"/>
              <w:left w:val="nil"/>
              <w:bottom w:val="nil"/>
              <w:right w:val="nil"/>
            </w:tcBorders>
            <w:shd w:val="clear" w:color="auto" w:fill="auto"/>
            <w:vAlign w:val="center"/>
            <w:hideMark/>
          </w:tcPr>
          <w:p w14:paraId="0CA0B8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1D" w14:textId="77777777">
        <w:trPr>
          <w:trHeight w:val="150"/>
        </w:trPr>
        <w:tc>
          <w:tcPr>
            <w:tcW w:w="7420" w:type="dxa"/>
            <w:tcBorders>
              <w:top w:val="nil"/>
              <w:left w:val="nil"/>
              <w:bottom w:val="nil"/>
              <w:right w:val="nil"/>
            </w:tcBorders>
            <w:shd w:val="clear" w:color="auto" w:fill="auto"/>
            <w:vAlign w:val="center"/>
            <w:hideMark/>
          </w:tcPr>
          <w:p w14:paraId="0CA0B8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1F" w14:textId="77777777">
        <w:trPr>
          <w:trHeight w:val="345"/>
        </w:trPr>
        <w:tc>
          <w:tcPr>
            <w:tcW w:w="7420" w:type="dxa"/>
            <w:tcBorders>
              <w:top w:val="nil"/>
              <w:left w:val="nil"/>
              <w:bottom w:val="nil"/>
              <w:right w:val="nil"/>
            </w:tcBorders>
            <w:shd w:val="clear" w:color="auto" w:fill="auto"/>
            <w:vAlign w:val="center"/>
            <w:hideMark/>
          </w:tcPr>
          <w:p w14:paraId="0CA0B8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21" w14:textId="77777777">
        <w:trPr>
          <w:trHeight w:val="330"/>
        </w:trPr>
        <w:tc>
          <w:tcPr>
            <w:tcW w:w="7420" w:type="dxa"/>
            <w:tcBorders>
              <w:top w:val="nil"/>
              <w:left w:val="nil"/>
              <w:bottom w:val="nil"/>
              <w:right w:val="nil"/>
            </w:tcBorders>
            <w:shd w:val="clear" w:color="auto" w:fill="auto"/>
            <w:vAlign w:val="center"/>
            <w:hideMark/>
          </w:tcPr>
          <w:p w14:paraId="0CA0B8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98 ως έχει</w:t>
            </w:r>
            <w:r w:rsidRPr="0029074D">
              <w:rPr>
                <w:rFonts w:ascii="Calibri" w:eastAsia="Times New Roman" w:hAnsi="Calibri" w:cs="Calibri"/>
                <w:color w:val="000000"/>
                <w:sz w:val="22"/>
                <w:szCs w:val="22"/>
              </w:rPr>
              <w:t xml:space="preserve">     ΚΑΤΑ ΠΛΕΙΟΨΗΦΙΑ</w:t>
            </w:r>
          </w:p>
        </w:tc>
      </w:tr>
      <w:tr w:rsidR="008679D8" w14:paraId="0CA0B823" w14:textId="77777777">
        <w:trPr>
          <w:trHeight w:val="90"/>
        </w:trPr>
        <w:tc>
          <w:tcPr>
            <w:tcW w:w="7420" w:type="dxa"/>
            <w:tcBorders>
              <w:top w:val="nil"/>
              <w:left w:val="nil"/>
              <w:bottom w:val="nil"/>
              <w:right w:val="nil"/>
            </w:tcBorders>
            <w:shd w:val="clear" w:color="auto" w:fill="auto"/>
            <w:vAlign w:val="center"/>
            <w:hideMark/>
          </w:tcPr>
          <w:p w14:paraId="0CA0B8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25" w14:textId="77777777">
        <w:trPr>
          <w:trHeight w:val="330"/>
        </w:trPr>
        <w:tc>
          <w:tcPr>
            <w:tcW w:w="7420" w:type="dxa"/>
            <w:tcBorders>
              <w:top w:val="nil"/>
              <w:left w:val="nil"/>
              <w:bottom w:val="nil"/>
              <w:right w:val="nil"/>
            </w:tcBorders>
            <w:shd w:val="clear" w:color="auto" w:fill="auto"/>
            <w:vAlign w:val="center"/>
            <w:hideMark/>
          </w:tcPr>
          <w:p w14:paraId="0CA0B8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27" w14:textId="77777777">
        <w:trPr>
          <w:trHeight w:val="45"/>
        </w:trPr>
        <w:tc>
          <w:tcPr>
            <w:tcW w:w="7420" w:type="dxa"/>
            <w:tcBorders>
              <w:top w:val="nil"/>
              <w:left w:val="nil"/>
              <w:bottom w:val="nil"/>
              <w:right w:val="nil"/>
            </w:tcBorders>
            <w:shd w:val="clear" w:color="auto" w:fill="auto"/>
            <w:vAlign w:val="center"/>
            <w:hideMark/>
          </w:tcPr>
          <w:p w14:paraId="0CA0B8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29" w14:textId="77777777">
        <w:trPr>
          <w:trHeight w:val="330"/>
        </w:trPr>
        <w:tc>
          <w:tcPr>
            <w:tcW w:w="7420" w:type="dxa"/>
            <w:tcBorders>
              <w:top w:val="nil"/>
              <w:left w:val="nil"/>
              <w:bottom w:val="nil"/>
              <w:right w:val="nil"/>
            </w:tcBorders>
            <w:shd w:val="clear" w:color="auto" w:fill="auto"/>
            <w:vAlign w:val="center"/>
            <w:hideMark/>
          </w:tcPr>
          <w:p w14:paraId="0CA0B8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2B" w14:textId="77777777">
        <w:trPr>
          <w:trHeight w:val="45"/>
        </w:trPr>
        <w:tc>
          <w:tcPr>
            <w:tcW w:w="7420" w:type="dxa"/>
            <w:tcBorders>
              <w:top w:val="nil"/>
              <w:left w:val="nil"/>
              <w:bottom w:val="nil"/>
              <w:right w:val="nil"/>
            </w:tcBorders>
            <w:shd w:val="clear" w:color="auto" w:fill="auto"/>
            <w:vAlign w:val="center"/>
            <w:hideMark/>
          </w:tcPr>
          <w:p w14:paraId="0CA0B8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2D" w14:textId="77777777">
        <w:trPr>
          <w:trHeight w:val="330"/>
        </w:trPr>
        <w:tc>
          <w:tcPr>
            <w:tcW w:w="7420" w:type="dxa"/>
            <w:tcBorders>
              <w:top w:val="nil"/>
              <w:left w:val="nil"/>
              <w:bottom w:val="nil"/>
              <w:right w:val="nil"/>
            </w:tcBorders>
            <w:shd w:val="clear" w:color="auto" w:fill="auto"/>
            <w:vAlign w:val="center"/>
            <w:hideMark/>
          </w:tcPr>
          <w:p w14:paraId="0CA0B8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2F" w14:textId="77777777">
        <w:trPr>
          <w:trHeight w:val="45"/>
        </w:trPr>
        <w:tc>
          <w:tcPr>
            <w:tcW w:w="7420" w:type="dxa"/>
            <w:tcBorders>
              <w:top w:val="nil"/>
              <w:left w:val="nil"/>
              <w:bottom w:val="nil"/>
              <w:right w:val="nil"/>
            </w:tcBorders>
            <w:shd w:val="clear" w:color="auto" w:fill="auto"/>
            <w:vAlign w:val="center"/>
            <w:hideMark/>
          </w:tcPr>
          <w:p w14:paraId="0CA0B8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31" w14:textId="77777777">
        <w:trPr>
          <w:trHeight w:val="330"/>
        </w:trPr>
        <w:tc>
          <w:tcPr>
            <w:tcW w:w="7420" w:type="dxa"/>
            <w:tcBorders>
              <w:top w:val="nil"/>
              <w:left w:val="nil"/>
              <w:bottom w:val="nil"/>
              <w:right w:val="nil"/>
            </w:tcBorders>
            <w:shd w:val="clear" w:color="auto" w:fill="auto"/>
            <w:vAlign w:val="center"/>
            <w:hideMark/>
          </w:tcPr>
          <w:p w14:paraId="0CA0B8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33" w14:textId="77777777">
        <w:trPr>
          <w:trHeight w:val="45"/>
        </w:trPr>
        <w:tc>
          <w:tcPr>
            <w:tcW w:w="7420" w:type="dxa"/>
            <w:tcBorders>
              <w:top w:val="nil"/>
              <w:left w:val="nil"/>
              <w:bottom w:val="nil"/>
              <w:right w:val="nil"/>
            </w:tcBorders>
            <w:shd w:val="clear" w:color="auto" w:fill="auto"/>
            <w:vAlign w:val="center"/>
            <w:hideMark/>
          </w:tcPr>
          <w:p w14:paraId="0CA0B8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35" w14:textId="77777777">
        <w:trPr>
          <w:trHeight w:val="330"/>
        </w:trPr>
        <w:tc>
          <w:tcPr>
            <w:tcW w:w="7420" w:type="dxa"/>
            <w:tcBorders>
              <w:top w:val="nil"/>
              <w:left w:val="nil"/>
              <w:bottom w:val="nil"/>
              <w:right w:val="nil"/>
            </w:tcBorders>
            <w:shd w:val="clear" w:color="auto" w:fill="auto"/>
            <w:vAlign w:val="center"/>
            <w:hideMark/>
          </w:tcPr>
          <w:p w14:paraId="0CA0B8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37" w14:textId="77777777">
        <w:trPr>
          <w:trHeight w:val="30"/>
        </w:trPr>
        <w:tc>
          <w:tcPr>
            <w:tcW w:w="7420" w:type="dxa"/>
            <w:tcBorders>
              <w:top w:val="nil"/>
              <w:left w:val="nil"/>
              <w:bottom w:val="nil"/>
              <w:right w:val="nil"/>
            </w:tcBorders>
            <w:shd w:val="clear" w:color="auto" w:fill="auto"/>
            <w:vAlign w:val="center"/>
            <w:hideMark/>
          </w:tcPr>
          <w:p w14:paraId="0CA0B8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39" w14:textId="77777777">
        <w:trPr>
          <w:trHeight w:val="330"/>
        </w:trPr>
        <w:tc>
          <w:tcPr>
            <w:tcW w:w="7420" w:type="dxa"/>
            <w:tcBorders>
              <w:top w:val="nil"/>
              <w:left w:val="nil"/>
              <w:bottom w:val="nil"/>
              <w:right w:val="nil"/>
            </w:tcBorders>
            <w:shd w:val="clear" w:color="auto" w:fill="auto"/>
            <w:vAlign w:val="center"/>
            <w:hideMark/>
          </w:tcPr>
          <w:p w14:paraId="0CA0B8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3B" w14:textId="77777777">
        <w:trPr>
          <w:trHeight w:val="45"/>
        </w:trPr>
        <w:tc>
          <w:tcPr>
            <w:tcW w:w="7420" w:type="dxa"/>
            <w:tcBorders>
              <w:top w:val="nil"/>
              <w:left w:val="nil"/>
              <w:bottom w:val="nil"/>
              <w:right w:val="nil"/>
            </w:tcBorders>
            <w:shd w:val="clear" w:color="auto" w:fill="auto"/>
            <w:vAlign w:val="center"/>
            <w:hideMark/>
          </w:tcPr>
          <w:p w14:paraId="0CA0B8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3D" w14:textId="77777777">
        <w:trPr>
          <w:trHeight w:val="150"/>
        </w:trPr>
        <w:tc>
          <w:tcPr>
            <w:tcW w:w="7420" w:type="dxa"/>
            <w:tcBorders>
              <w:top w:val="nil"/>
              <w:left w:val="nil"/>
              <w:bottom w:val="nil"/>
              <w:right w:val="nil"/>
            </w:tcBorders>
            <w:shd w:val="clear" w:color="auto" w:fill="auto"/>
            <w:vAlign w:val="center"/>
            <w:hideMark/>
          </w:tcPr>
          <w:p w14:paraId="0CA0B8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3F" w14:textId="77777777">
        <w:trPr>
          <w:trHeight w:val="345"/>
        </w:trPr>
        <w:tc>
          <w:tcPr>
            <w:tcW w:w="7420" w:type="dxa"/>
            <w:tcBorders>
              <w:top w:val="nil"/>
              <w:left w:val="nil"/>
              <w:bottom w:val="nil"/>
              <w:right w:val="nil"/>
            </w:tcBorders>
            <w:shd w:val="clear" w:color="auto" w:fill="auto"/>
            <w:vAlign w:val="center"/>
            <w:hideMark/>
          </w:tcPr>
          <w:p w14:paraId="0CA0B8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41" w14:textId="77777777">
        <w:trPr>
          <w:trHeight w:val="330"/>
        </w:trPr>
        <w:tc>
          <w:tcPr>
            <w:tcW w:w="7420" w:type="dxa"/>
            <w:tcBorders>
              <w:top w:val="nil"/>
              <w:left w:val="nil"/>
              <w:bottom w:val="nil"/>
              <w:right w:val="nil"/>
            </w:tcBorders>
            <w:shd w:val="clear" w:color="auto" w:fill="auto"/>
            <w:vAlign w:val="center"/>
            <w:hideMark/>
          </w:tcPr>
          <w:p w14:paraId="0CA0B8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99 ως έχει     ΚΑΤΑ ΠΛΕΙΟΨΗΦΙΑ</w:t>
            </w:r>
          </w:p>
        </w:tc>
      </w:tr>
      <w:tr w:rsidR="008679D8" w14:paraId="0CA0B843" w14:textId="77777777">
        <w:trPr>
          <w:trHeight w:val="90"/>
        </w:trPr>
        <w:tc>
          <w:tcPr>
            <w:tcW w:w="7420" w:type="dxa"/>
            <w:tcBorders>
              <w:top w:val="nil"/>
              <w:left w:val="nil"/>
              <w:bottom w:val="nil"/>
              <w:right w:val="nil"/>
            </w:tcBorders>
            <w:shd w:val="clear" w:color="auto" w:fill="auto"/>
            <w:vAlign w:val="center"/>
            <w:hideMark/>
          </w:tcPr>
          <w:p w14:paraId="0CA0B8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45" w14:textId="77777777">
        <w:trPr>
          <w:trHeight w:val="330"/>
        </w:trPr>
        <w:tc>
          <w:tcPr>
            <w:tcW w:w="7420" w:type="dxa"/>
            <w:tcBorders>
              <w:top w:val="nil"/>
              <w:left w:val="nil"/>
              <w:bottom w:val="nil"/>
              <w:right w:val="nil"/>
            </w:tcBorders>
            <w:shd w:val="clear" w:color="auto" w:fill="auto"/>
            <w:vAlign w:val="center"/>
            <w:hideMark/>
          </w:tcPr>
          <w:p w14:paraId="0CA0B8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47" w14:textId="77777777">
        <w:trPr>
          <w:trHeight w:val="45"/>
        </w:trPr>
        <w:tc>
          <w:tcPr>
            <w:tcW w:w="7420" w:type="dxa"/>
            <w:tcBorders>
              <w:top w:val="nil"/>
              <w:left w:val="nil"/>
              <w:bottom w:val="nil"/>
              <w:right w:val="nil"/>
            </w:tcBorders>
            <w:shd w:val="clear" w:color="auto" w:fill="auto"/>
            <w:vAlign w:val="center"/>
            <w:hideMark/>
          </w:tcPr>
          <w:p w14:paraId="0CA0B8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49" w14:textId="77777777">
        <w:trPr>
          <w:trHeight w:val="330"/>
        </w:trPr>
        <w:tc>
          <w:tcPr>
            <w:tcW w:w="7420" w:type="dxa"/>
            <w:tcBorders>
              <w:top w:val="nil"/>
              <w:left w:val="nil"/>
              <w:bottom w:val="nil"/>
              <w:right w:val="nil"/>
            </w:tcBorders>
            <w:shd w:val="clear" w:color="auto" w:fill="auto"/>
            <w:vAlign w:val="center"/>
            <w:hideMark/>
          </w:tcPr>
          <w:p w14:paraId="0CA0B8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4B" w14:textId="77777777">
        <w:trPr>
          <w:trHeight w:val="45"/>
        </w:trPr>
        <w:tc>
          <w:tcPr>
            <w:tcW w:w="7420" w:type="dxa"/>
            <w:tcBorders>
              <w:top w:val="nil"/>
              <w:left w:val="nil"/>
              <w:bottom w:val="nil"/>
              <w:right w:val="nil"/>
            </w:tcBorders>
            <w:shd w:val="clear" w:color="auto" w:fill="auto"/>
            <w:vAlign w:val="center"/>
            <w:hideMark/>
          </w:tcPr>
          <w:p w14:paraId="0CA0B8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4D" w14:textId="77777777">
        <w:trPr>
          <w:trHeight w:val="330"/>
        </w:trPr>
        <w:tc>
          <w:tcPr>
            <w:tcW w:w="7420" w:type="dxa"/>
            <w:tcBorders>
              <w:top w:val="nil"/>
              <w:left w:val="nil"/>
              <w:bottom w:val="nil"/>
              <w:right w:val="nil"/>
            </w:tcBorders>
            <w:shd w:val="clear" w:color="auto" w:fill="auto"/>
            <w:vAlign w:val="center"/>
            <w:hideMark/>
          </w:tcPr>
          <w:p w14:paraId="0CA0B8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4F" w14:textId="77777777">
        <w:trPr>
          <w:trHeight w:val="45"/>
        </w:trPr>
        <w:tc>
          <w:tcPr>
            <w:tcW w:w="7420" w:type="dxa"/>
            <w:tcBorders>
              <w:top w:val="nil"/>
              <w:left w:val="nil"/>
              <w:bottom w:val="nil"/>
              <w:right w:val="nil"/>
            </w:tcBorders>
            <w:shd w:val="clear" w:color="auto" w:fill="auto"/>
            <w:vAlign w:val="center"/>
            <w:hideMark/>
          </w:tcPr>
          <w:p w14:paraId="0CA0B8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51" w14:textId="77777777">
        <w:trPr>
          <w:trHeight w:val="330"/>
        </w:trPr>
        <w:tc>
          <w:tcPr>
            <w:tcW w:w="7420" w:type="dxa"/>
            <w:tcBorders>
              <w:top w:val="nil"/>
              <w:left w:val="nil"/>
              <w:bottom w:val="nil"/>
              <w:right w:val="nil"/>
            </w:tcBorders>
            <w:shd w:val="clear" w:color="auto" w:fill="auto"/>
            <w:vAlign w:val="center"/>
            <w:hideMark/>
          </w:tcPr>
          <w:p w14:paraId="0CA0B8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53" w14:textId="77777777">
        <w:trPr>
          <w:trHeight w:val="45"/>
        </w:trPr>
        <w:tc>
          <w:tcPr>
            <w:tcW w:w="7420" w:type="dxa"/>
            <w:tcBorders>
              <w:top w:val="nil"/>
              <w:left w:val="nil"/>
              <w:bottom w:val="nil"/>
              <w:right w:val="nil"/>
            </w:tcBorders>
            <w:shd w:val="clear" w:color="auto" w:fill="auto"/>
            <w:vAlign w:val="center"/>
            <w:hideMark/>
          </w:tcPr>
          <w:p w14:paraId="0CA0B8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55" w14:textId="77777777">
        <w:trPr>
          <w:trHeight w:val="330"/>
        </w:trPr>
        <w:tc>
          <w:tcPr>
            <w:tcW w:w="7420" w:type="dxa"/>
            <w:tcBorders>
              <w:top w:val="nil"/>
              <w:left w:val="nil"/>
              <w:bottom w:val="nil"/>
              <w:right w:val="nil"/>
            </w:tcBorders>
            <w:shd w:val="clear" w:color="auto" w:fill="auto"/>
            <w:vAlign w:val="center"/>
            <w:hideMark/>
          </w:tcPr>
          <w:p w14:paraId="0CA0B8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57" w14:textId="77777777">
        <w:trPr>
          <w:trHeight w:val="30"/>
        </w:trPr>
        <w:tc>
          <w:tcPr>
            <w:tcW w:w="7420" w:type="dxa"/>
            <w:tcBorders>
              <w:top w:val="nil"/>
              <w:left w:val="nil"/>
              <w:bottom w:val="nil"/>
              <w:right w:val="nil"/>
            </w:tcBorders>
            <w:shd w:val="clear" w:color="auto" w:fill="auto"/>
            <w:vAlign w:val="center"/>
            <w:hideMark/>
          </w:tcPr>
          <w:p w14:paraId="0CA0B8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59" w14:textId="77777777">
        <w:trPr>
          <w:trHeight w:val="330"/>
        </w:trPr>
        <w:tc>
          <w:tcPr>
            <w:tcW w:w="7420" w:type="dxa"/>
            <w:tcBorders>
              <w:top w:val="nil"/>
              <w:left w:val="nil"/>
              <w:bottom w:val="nil"/>
              <w:right w:val="nil"/>
            </w:tcBorders>
            <w:shd w:val="clear" w:color="auto" w:fill="auto"/>
            <w:vAlign w:val="center"/>
            <w:hideMark/>
          </w:tcPr>
          <w:p w14:paraId="0CA0B8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5B" w14:textId="77777777">
        <w:trPr>
          <w:trHeight w:val="45"/>
        </w:trPr>
        <w:tc>
          <w:tcPr>
            <w:tcW w:w="7420" w:type="dxa"/>
            <w:tcBorders>
              <w:top w:val="nil"/>
              <w:left w:val="nil"/>
              <w:bottom w:val="nil"/>
              <w:right w:val="nil"/>
            </w:tcBorders>
            <w:shd w:val="clear" w:color="auto" w:fill="auto"/>
            <w:vAlign w:val="center"/>
            <w:hideMark/>
          </w:tcPr>
          <w:p w14:paraId="0CA0B8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5D" w14:textId="77777777">
        <w:trPr>
          <w:trHeight w:val="150"/>
        </w:trPr>
        <w:tc>
          <w:tcPr>
            <w:tcW w:w="7420" w:type="dxa"/>
            <w:tcBorders>
              <w:top w:val="nil"/>
              <w:left w:val="nil"/>
              <w:bottom w:val="nil"/>
              <w:right w:val="nil"/>
            </w:tcBorders>
            <w:shd w:val="clear" w:color="auto" w:fill="auto"/>
            <w:vAlign w:val="center"/>
            <w:hideMark/>
          </w:tcPr>
          <w:p w14:paraId="0CA0B8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5F" w14:textId="77777777">
        <w:trPr>
          <w:trHeight w:val="345"/>
        </w:trPr>
        <w:tc>
          <w:tcPr>
            <w:tcW w:w="7420" w:type="dxa"/>
            <w:tcBorders>
              <w:top w:val="nil"/>
              <w:left w:val="nil"/>
              <w:bottom w:val="nil"/>
              <w:right w:val="nil"/>
            </w:tcBorders>
            <w:shd w:val="clear" w:color="auto" w:fill="auto"/>
            <w:vAlign w:val="center"/>
            <w:hideMark/>
          </w:tcPr>
          <w:p w14:paraId="0CA0B8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61" w14:textId="77777777">
        <w:trPr>
          <w:trHeight w:val="330"/>
        </w:trPr>
        <w:tc>
          <w:tcPr>
            <w:tcW w:w="7420" w:type="dxa"/>
            <w:tcBorders>
              <w:top w:val="nil"/>
              <w:left w:val="nil"/>
              <w:bottom w:val="nil"/>
              <w:right w:val="nil"/>
            </w:tcBorders>
            <w:shd w:val="clear" w:color="auto" w:fill="auto"/>
            <w:vAlign w:val="center"/>
            <w:hideMark/>
          </w:tcPr>
          <w:p w14:paraId="0CA0B8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w:t>
            </w:r>
            <w:r w:rsidRPr="0029074D">
              <w:rPr>
                <w:rFonts w:ascii="Calibri" w:eastAsia="Times New Roman" w:hAnsi="Calibri" w:cs="Calibri"/>
                <w:color w:val="000000"/>
                <w:sz w:val="22"/>
                <w:szCs w:val="22"/>
              </w:rPr>
              <w:t>100 ως έχει     ΚΑΤΑ ΠΛΕΙΟΨΗΦΙΑ</w:t>
            </w:r>
          </w:p>
        </w:tc>
      </w:tr>
      <w:tr w:rsidR="008679D8" w14:paraId="0CA0B863" w14:textId="77777777">
        <w:trPr>
          <w:trHeight w:val="90"/>
        </w:trPr>
        <w:tc>
          <w:tcPr>
            <w:tcW w:w="7420" w:type="dxa"/>
            <w:tcBorders>
              <w:top w:val="nil"/>
              <w:left w:val="nil"/>
              <w:bottom w:val="nil"/>
              <w:right w:val="nil"/>
            </w:tcBorders>
            <w:shd w:val="clear" w:color="auto" w:fill="auto"/>
            <w:vAlign w:val="center"/>
            <w:hideMark/>
          </w:tcPr>
          <w:p w14:paraId="0CA0B8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65" w14:textId="77777777">
        <w:trPr>
          <w:trHeight w:val="345"/>
        </w:trPr>
        <w:tc>
          <w:tcPr>
            <w:tcW w:w="7420" w:type="dxa"/>
            <w:tcBorders>
              <w:top w:val="nil"/>
              <w:left w:val="nil"/>
              <w:bottom w:val="nil"/>
              <w:right w:val="nil"/>
            </w:tcBorders>
            <w:shd w:val="clear" w:color="auto" w:fill="auto"/>
            <w:vAlign w:val="center"/>
            <w:hideMark/>
          </w:tcPr>
          <w:p w14:paraId="0CA0B8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67" w14:textId="77777777">
        <w:trPr>
          <w:trHeight w:val="30"/>
        </w:trPr>
        <w:tc>
          <w:tcPr>
            <w:tcW w:w="7420" w:type="dxa"/>
            <w:tcBorders>
              <w:top w:val="nil"/>
              <w:left w:val="nil"/>
              <w:bottom w:val="nil"/>
              <w:right w:val="nil"/>
            </w:tcBorders>
            <w:shd w:val="clear" w:color="auto" w:fill="auto"/>
            <w:vAlign w:val="center"/>
            <w:hideMark/>
          </w:tcPr>
          <w:p w14:paraId="0CA0B8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69" w14:textId="77777777">
        <w:trPr>
          <w:trHeight w:val="330"/>
        </w:trPr>
        <w:tc>
          <w:tcPr>
            <w:tcW w:w="7420" w:type="dxa"/>
            <w:tcBorders>
              <w:top w:val="nil"/>
              <w:left w:val="nil"/>
              <w:bottom w:val="nil"/>
              <w:right w:val="nil"/>
            </w:tcBorders>
            <w:shd w:val="clear" w:color="auto" w:fill="auto"/>
            <w:vAlign w:val="center"/>
            <w:hideMark/>
          </w:tcPr>
          <w:p w14:paraId="0CA0B8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6B" w14:textId="77777777">
        <w:trPr>
          <w:trHeight w:val="45"/>
        </w:trPr>
        <w:tc>
          <w:tcPr>
            <w:tcW w:w="7420" w:type="dxa"/>
            <w:tcBorders>
              <w:top w:val="nil"/>
              <w:left w:val="nil"/>
              <w:bottom w:val="nil"/>
              <w:right w:val="nil"/>
            </w:tcBorders>
            <w:shd w:val="clear" w:color="auto" w:fill="auto"/>
            <w:vAlign w:val="center"/>
            <w:hideMark/>
          </w:tcPr>
          <w:p w14:paraId="0CA0B8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6D" w14:textId="77777777">
        <w:trPr>
          <w:trHeight w:val="330"/>
        </w:trPr>
        <w:tc>
          <w:tcPr>
            <w:tcW w:w="7420" w:type="dxa"/>
            <w:tcBorders>
              <w:top w:val="nil"/>
              <w:left w:val="nil"/>
              <w:bottom w:val="nil"/>
              <w:right w:val="nil"/>
            </w:tcBorders>
            <w:shd w:val="clear" w:color="auto" w:fill="auto"/>
            <w:vAlign w:val="center"/>
            <w:hideMark/>
          </w:tcPr>
          <w:p w14:paraId="0CA0B8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6F" w14:textId="77777777">
        <w:trPr>
          <w:trHeight w:val="45"/>
        </w:trPr>
        <w:tc>
          <w:tcPr>
            <w:tcW w:w="7420" w:type="dxa"/>
            <w:tcBorders>
              <w:top w:val="nil"/>
              <w:left w:val="nil"/>
              <w:bottom w:val="nil"/>
              <w:right w:val="nil"/>
            </w:tcBorders>
            <w:shd w:val="clear" w:color="auto" w:fill="auto"/>
            <w:vAlign w:val="center"/>
            <w:hideMark/>
          </w:tcPr>
          <w:p w14:paraId="0CA0B8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71" w14:textId="77777777">
        <w:trPr>
          <w:trHeight w:val="330"/>
        </w:trPr>
        <w:tc>
          <w:tcPr>
            <w:tcW w:w="7420" w:type="dxa"/>
            <w:tcBorders>
              <w:top w:val="nil"/>
              <w:left w:val="nil"/>
              <w:bottom w:val="nil"/>
              <w:right w:val="nil"/>
            </w:tcBorders>
            <w:shd w:val="clear" w:color="auto" w:fill="auto"/>
            <w:vAlign w:val="center"/>
            <w:hideMark/>
          </w:tcPr>
          <w:p w14:paraId="0CA0B8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73" w14:textId="77777777">
        <w:trPr>
          <w:trHeight w:val="45"/>
        </w:trPr>
        <w:tc>
          <w:tcPr>
            <w:tcW w:w="7420" w:type="dxa"/>
            <w:tcBorders>
              <w:top w:val="nil"/>
              <w:left w:val="nil"/>
              <w:bottom w:val="nil"/>
              <w:right w:val="nil"/>
            </w:tcBorders>
            <w:shd w:val="clear" w:color="auto" w:fill="auto"/>
            <w:vAlign w:val="center"/>
            <w:hideMark/>
          </w:tcPr>
          <w:p w14:paraId="0CA0B8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75" w14:textId="77777777">
        <w:trPr>
          <w:trHeight w:val="330"/>
        </w:trPr>
        <w:tc>
          <w:tcPr>
            <w:tcW w:w="7420" w:type="dxa"/>
            <w:tcBorders>
              <w:top w:val="nil"/>
              <w:left w:val="nil"/>
              <w:bottom w:val="nil"/>
              <w:right w:val="nil"/>
            </w:tcBorders>
            <w:shd w:val="clear" w:color="auto" w:fill="auto"/>
            <w:vAlign w:val="center"/>
            <w:hideMark/>
          </w:tcPr>
          <w:p w14:paraId="0CA0B8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77" w14:textId="77777777">
        <w:trPr>
          <w:trHeight w:val="30"/>
        </w:trPr>
        <w:tc>
          <w:tcPr>
            <w:tcW w:w="7420" w:type="dxa"/>
            <w:tcBorders>
              <w:top w:val="nil"/>
              <w:left w:val="nil"/>
              <w:bottom w:val="nil"/>
              <w:right w:val="nil"/>
            </w:tcBorders>
            <w:shd w:val="clear" w:color="auto" w:fill="auto"/>
            <w:vAlign w:val="center"/>
            <w:hideMark/>
          </w:tcPr>
          <w:p w14:paraId="0CA0B8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79" w14:textId="77777777">
        <w:trPr>
          <w:trHeight w:val="345"/>
        </w:trPr>
        <w:tc>
          <w:tcPr>
            <w:tcW w:w="7420" w:type="dxa"/>
            <w:tcBorders>
              <w:top w:val="nil"/>
              <w:left w:val="nil"/>
              <w:bottom w:val="nil"/>
              <w:right w:val="nil"/>
            </w:tcBorders>
            <w:shd w:val="clear" w:color="auto" w:fill="auto"/>
            <w:vAlign w:val="center"/>
            <w:hideMark/>
          </w:tcPr>
          <w:p w14:paraId="0CA0B8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7B" w14:textId="77777777">
        <w:trPr>
          <w:trHeight w:val="30"/>
        </w:trPr>
        <w:tc>
          <w:tcPr>
            <w:tcW w:w="7420" w:type="dxa"/>
            <w:tcBorders>
              <w:top w:val="nil"/>
              <w:left w:val="nil"/>
              <w:bottom w:val="nil"/>
              <w:right w:val="nil"/>
            </w:tcBorders>
            <w:shd w:val="clear" w:color="auto" w:fill="auto"/>
            <w:vAlign w:val="center"/>
            <w:hideMark/>
          </w:tcPr>
          <w:p w14:paraId="0CA0B8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7D" w14:textId="77777777">
        <w:trPr>
          <w:trHeight w:val="150"/>
        </w:trPr>
        <w:tc>
          <w:tcPr>
            <w:tcW w:w="7420" w:type="dxa"/>
            <w:tcBorders>
              <w:top w:val="nil"/>
              <w:left w:val="nil"/>
              <w:bottom w:val="nil"/>
              <w:right w:val="nil"/>
            </w:tcBorders>
            <w:shd w:val="clear" w:color="auto" w:fill="auto"/>
            <w:vAlign w:val="center"/>
            <w:hideMark/>
          </w:tcPr>
          <w:p w14:paraId="0CA0B8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7F" w14:textId="77777777">
        <w:trPr>
          <w:trHeight w:val="345"/>
        </w:trPr>
        <w:tc>
          <w:tcPr>
            <w:tcW w:w="7420" w:type="dxa"/>
            <w:tcBorders>
              <w:top w:val="nil"/>
              <w:left w:val="nil"/>
              <w:bottom w:val="nil"/>
              <w:right w:val="nil"/>
            </w:tcBorders>
            <w:shd w:val="clear" w:color="auto" w:fill="auto"/>
            <w:vAlign w:val="center"/>
            <w:hideMark/>
          </w:tcPr>
          <w:p w14:paraId="0CA0B8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81" w14:textId="77777777">
        <w:trPr>
          <w:trHeight w:val="330"/>
        </w:trPr>
        <w:tc>
          <w:tcPr>
            <w:tcW w:w="7420" w:type="dxa"/>
            <w:tcBorders>
              <w:top w:val="nil"/>
              <w:left w:val="nil"/>
              <w:bottom w:val="nil"/>
              <w:right w:val="nil"/>
            </w:tcBorders>
            <w:shd w:val="clear" w:color="auto" w:fill="auto"/>
            <w:vAlign w:val="center"/>
            <w:hideMark/>
          </w:tcPr>
          <w:p w14:paraId="0CA0B8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101 ως έχει     ΚΑΤΑ ΠΛΕΙΟΨΗΦΙΑ</w:t>
            </w:r>
          </w:p>
        </w:tc>
      </w:tr>
      <w:tr w:rsidR="008679D8" w14:paraId="0CA0B883" w14:textId="77777777">
        <w:trPr>
          <w:trHeight w:val="105"/>
        </w:trPr>
        <w:tc>
          <w:tcPr>
            <w:tcW w:w="7420" w:type="dxa"/>
            <w:tcBorders>
              <w:top w:val="nil"/>
              <w:left w:val="nil"/>
              <w:bottom w:val="nil"/>
              <w:right w:val="nil"/>
            </w:tcBorders>
            <w:shd w:val="clear" w:color="auto" w:fill="auto"/>
            <w:vAlign w:val="center"/>
            <w:hideMark/>
          </w:tcPr>
          <w:p w14:paraId="0CA0B8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85" w14:textId="77777777">
        <w:trPr>
          <w:trHeight w:val="330"/>
        </w:trPr>
        <w:tc>
          <w:tcPr>
            <w:tcW w:w="7420" w:type="dxa"/>
            <w:tcBorders>
              <w:top w:val="nil"/>
              <w:left w:val="nil"/>
              <w:bottom w:val="nil"/>
              <w:right w:val="nil"/>
            </w:tcBorders>
            <w:shd w:val="clear" w:color="auto" w:fill="auto"/>
            <w:vAlign w:val="center"/>
            <w:hideMark/>
          </w:tcPr>
          <w:p w14:paraId="0CA0B8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87" w14:textId="77777777">
        <w:trPr>
          <w:trHeight w:val="30"/>
        </w:trPr>
        <w:tc>
          <w:tcPr>
            <w:tcW w:w="7420" w:type="dxa"/>
            <w:tcBorders>
              <w:top w:val="nil"/>
              <w:left w:val="nil"/>
              <w:bottom w:val="nil"/>
              <w:right w:val="nil"/>
            </w:tcBorders>
            <w:shd w:val="clear" w:color="auto" w:fill="auto"/>
            <w:vAlign w:val="center"/>
            <w:hideMark/>
          </w:tcPr>
          <w:p w14:paraId="0CA0B8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89" w14:textId="77777777">
        <w:trPr>
          <w:trHeight w:val="330"/>
        </w:trPr>
        <w:tc>
          <w:tcPr>
            <w:tcW w:w="7420" w:type="dxa"/>
            <w:tcBorders>
              <w:top w:val="nil"/>
              <w:left w:val="nil"/>
              <w:bottom w:val="nil"/>
              <w:right w:val="nil"/>
            </w:tcBorders>
            <w:shd w:val="clear" w:color="auto" w:fill="auto"/>
            <w:vAlign w:val="center"/>
            <w:hideMark/>
          </w:tcPr>
          <w:p w14:paraId="0CA0B8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8B" w14:textId="77777777">
        <w:trPr>
          <w:trHeight w:val="45"/>
        </w:trPr>
        <w:tc>
          <w:tcPr>
            <w:tcW w:w="7420" w:type="dxa"/>
            <w:tcBorders>
              <w:top w:val="nil"/>
              <w:left w:val="nil"/>
              <w:bottom w:val="nil"/>
              <w:right w:val="nil"/>
            </w:tcBorders>
            <w:shd w:val="clear" w:color="auto" w:fill="auto"/>
            <w:vAlign w:val="center"/>
            <w:hideMark/>
          </w:tcPr>
          <w:p w14:paraId="0CA0B8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8D" w14:textId="77777777">
        <w:trPr>
          <w:trHeight w:val="330"/>
        </w:trPr>
        <w:tc>
          <w:tcPr>
            <w:tcW w:w="7420" w:type="dxa"/>
            <w:tcBorders>
              <w:top w:val="nil"/>
              <w:left w:val="nil"/>
              <w:bottom w:val="nil"/>
              <w:right w:val="nil"/>
            </w:tcBorders>
            <w:shd w:val="clear" w:color="auto" w:fill="auto"/>
            <w:vAlign w:val="center"/>
            <w:hideMark/>
          </w:tcPr>
          <w:p w14:paraId="0CA0B8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8F" w14:textId="77777777">
        <w:trPr>
          <w:trHeight w:val="45"/>
        </w:trPr>
        <w:tc>
          <w:tcPr>
            <w:tcW w:w="7420" w:type="dxa"/>
            <w:tcBorders>
              <w:top w:val="nil"/>
              <w:left w:val="nil"/>
              <w:bottom w:val="nil"/>
              <w:right w:val="nil"/>
            </w:tcBorders>
            <w:shd w:val="clear" w:color="auto" w:fill="auto"/>
            <w:vAlign w:val="center"/>
            <w:hideMark/>
          </w:tcPr>
          <w:p w14:paraId="0CA0B8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91" w14:textId="77777777">
        <w:trPr>
          <w:trHeight w:val="330"/>
        </w:trPr>
        <w:tc>
          <w:tcPr>
            <w:tcW w:w="7420" w:type="dxa"/>
            <w:tcBorders>
              <w:top w:val="nil"/>
              <w:left w:val="nil"/>
              <w:bottom w:val="nil"/>
              <w:right w:val="nil"/>
            </w:tcBorders>
            <w:shd w:val="clear" w:color="auto" w:fill="auto"/>
            <w:vAlign w:val="center"/>
            <w:hideMark/>
          </w:tcPr>
          <w:p w14:paraId="0CA0B8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93" w14:textId="77777777">
        <w:trPr>
          <w:trHeight w:val="45"/>
        </w:trPr>
        <w:tc>
          <w:tcPr>
            <w:tcW w:w="7420" w:type="dxa"/>
            <w:tcBorders>
              <w:top w:val="nil"/>
              <w:left w:val="nil"/>
              <w:bottom w:val="nil"/>
              <w:right w:val="nil"/>
            </w:tcBorders>
            <w:shd w:val="clear" w:color="auto" w:fill="auto"/>
            <w:vAlign w:val="center"/>
            <w:hideMark/>
          </w:tcPr>
          <w:p w14:paraId="0CA0B8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95" w14:textId="77777777">
        <w:trPr>
          <w:trHeight w:val="330"/>
        </w:trPr>
        <w:tc>
          <w:tcPr>
            <w:tcW w:w="7420" w:type="dxa"/>
            <w:tcBorders>
              <w:top w:val="nil"/>
              <w:left w:val="nil"/>
              <w:bottom w:val="nil"/>
              <w:right w:val="nil"/>
            </w:tcBorders>
            <w:shd w:val="clear" w:color="auto" w:fill="auto"/>
            <w:vAlign w:val="center"/>
            <w:hideMark/>
          </w:tcPr>
          <w:p w14:paraId="0CA0B8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97" w14:textId="77777777">
        <w:trPr>
          <w:trHeight w:val="45"/>
        </w:trPr>
        <w:tc>
          <w:tcPr>
            <w:tcW w:w="7420" w:type="dxa"/>
            <w:tcBorders>
              <w:top w:val="nil"/>
              <w:left w:val="nil"/>
              <w:bottom w:val="nil"/>
              <w:right w:val="nil"/>
            </w:tcBorders>
            <w:shd w:val="clear" w:color="auto" w:fill="auto"/>
            <w:vAlign w:val="center"/>
            <w:hideMark/>
          </w:tcPr>
          <w:p w14:paraId="0CA0B8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99" w14:textId="77777777">
        <w:trPr>
          <w:trHeight w:val="330"/>
        </w:trPr>
        <w:tc>
          <w:tcPr>
            <w:tcW w:w="7420" w:type="dxa"/>
            <w:tcBorders>
              <w:top w:val="nil"/>
              <w:left w:val="nil"/>
              <w:bottom w:val="nil"/>
              <w:right w:val="nil"/>
            </w:tcBorders>
            <w:shd w:val="clear" w:color="auto" w:fill="auto"/>
            <w:vAlign w:val="center"/>
            <w:hideMark/>
          </w:tcPr>
          <w:p w14:paraId="0CA0B8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9B" w14:textId="77777777">
        <w:trPr>
          <w:trHeight w:val="30"/>
        </w:trPr>
        <w:tc>
          <w:tcPr>
            <w:tcW w:w="7420" w:type="dxa"/>
            <w:tcBorders>
              <w:top w:val="nil"/>
              <w:left w:val="nil"/>
              <w:bottom w:val="nil"/>
              <w:right w:val="nil"/>
            </w:tcBorders>
            <w:shd w:val="clear" w:color="auto" w:fill="auto"/>
            <w:vAlign w:val="center"/>
            <w:hideMark/>
          </w:tcPr>
          <w:p w14:paraId="0CA0B8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9D" w14:textId="77777777">
        <w:trPr>
          <w:trHeight w:val="150"/>
        </w:trPr>
        <w:tc>
          <w:tcPr>
            <w:tcW w:w="7420" w:type="dxa"/>
            <w:tcBorders>
              <w:top w:val="nil"/>
              <w:left w:val="nil"/>
              <w:bottom w:val="nil"/>
              <w:right w:val="nil"/>
            </w:tcBorders>
            <w:shd w:val="clear" w:color="auto" w:fill="auto"/>
            <w:vAlign w:val="center"/>
            <w:hideMark/>
          </w:tcPr>
          <w:p w14:paraId="0CA0B8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9F" w14:textId="77777777">
        <w:trPr>
          <w:trHeight w:val="345"/>
        </w:trPr>
        <w:tc>
          <w:tcPr>
            <w:tcW w:w="7420" w:type="dxa"/>
            <w:tcBorders>
              <w:top w:val="nil"/>
              <w:left w:val="nil"/>
              <w:bottom w:val="nil"/>
              <w:right w:val="nil"/>
            </w:tcBorders>
            <w:shd w:val="clear" w:color="auto" w:fill="auto"/>
            <w:vAlign w:val="center"/>
            <w:hideMark/>
          </w:tcPr>
          <w:p w14:paraId="0CA0B8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A1" w14:textId="77777777">
        <w:trPr>
          <w:trHeight w:val="330"/>
        </w:trPr>
        <w:tc>
          <w:tcPr>
            <w:tcW w:w="7420" w:type="dxa"/>
            <w:tcBorders>
              <w:top w:val="nil"/>
              <w:left w:val="nil"/>
              <w:bottom w:val="nil"/>
              <w:right w:val="nil"/>
            </w:tcBorders>
            <w:shd w:val="clear" w:color="auto" w:fill="auto"/>
            <w:vAlign w:val="center"/>
            <w:hideMark/>
          </w:tcPr>
          <w:p w14:paraId="0CA0B8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102 ως έχει     ΚΑΤΑ ΠΛΕΙΟΨΗΦΙΑ</w:t>
            </w:r>
          </w:p>
        </w:tc>
      </w:tr>
      <w:tr w:rsidR="008679D8" w14:paraId="0CA0B8A3" w14:textId="77777777">
        <w:trPr>
          <w:trHeight w:val="105"/>
        </w:trPr>
        <w:tc>
          <w:tcPr>
            <w:tcW w:w="7420" w:type="dxa"/>
            <w:tcBorders>
              <w:top w:val="nil"/>
              <w:left w:val="nil"/>
              <w:bottom w:val="nil"/>
              <w:right w:val="nil"/>
            </w:tcBorders>
            <w:shd w:val="clear" w:color="auto" w:fill="auto"/>
            <w:vAlign w:val="center"/>
            <w:hideMark/>
          </w:tcPr>
          <w:p w14:paraId="0CA0B8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A5" w14:textId="77777777">
        <w:trPr>
          <w:trHeight w:val="330"/>
        </w:trPr>
        <w:tc>
          <w:tcPr>
            <w:tcW w:w="7420" w:type="dxa"/>
            <w:tcBorders>
              <w:top w:val="nil"/>
              <w:left w:val="nil"/>
              <w:bottom w:val="nil"/>
              <w:right w:val="nil"/>
            </w:tcBorders>
            <w:shd w:val="clear" w:color="auto" w:fill="auto"/>
            <w:vAlign w:val="center"/>
            <w:hideMark/>
          </w:tcPr>
          <w:p w14:paraId="0CA0B8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A7" w14:textId="77777777">
        <w:trPr>
          <w:trHeight w:val="30"/>
        </w:trPr>
        <w:tc>
          <w:tcPr>
            <w:tcW w:w="7420" w:type="dxa"/>
            <w:tcBorders>
              <w:top w:val="nil"/>
              <w:left w:val="nil"/>
              <w:bottom w:val="nil"/>
              <w:right w:val="nil"/>
            </w:tcBorders>
            <w:shd w:val="clear" w:color="auto" w:fill="auto"/>
            <w:vAlign w:val="center"/>
            <w:hideMark/>
          </w:tcPr>
          <w:p w14:paraId="0CA0B8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A9" w14:textId="77777777">
        <w:trPr>
          <w:trHeight w:val="345"/>
        </w:trPr>
        <w:tc>
          <w:tcPr>
            <w:tcW w:w="7420" w:type="dxa"/>
            <w:tcBorders>
              <w:top w:val="nil"/>
              <w:left w:val="nil"/>
              <w:bottom w:val="nil"/>
              <w:right w:val="nil"/>
            </w:tcBorders>
            <w:shd w:val="clear" w:color="auto" w:fill="auto"/>
            <w:vAlign w:val="center"/>
            <w:hideMark/>
          </w:tcPr>
          <w:p w14:paraId="0CA0B8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AB" w14:textId="77777777">
        <w:trPr>
          <w:trHeight w:val="30"/>
        </w:trPr>
        <w:tc>
          <w:tcPr>
            <w:tcW w:w="7420" w:type="dxa"/>
            <w:tcBorders>
              <w:top w:val="nil"/>
              <w:left w:val="nil"/>
              <w:bottom w:val="nil"/>
              <w:right w:val="nil"/>
            </w:tcBorders>
            <w:shd w:val="clear" w:color="auto" w:fill="auto"/>
            <w:vAlign w:val="center"/>
            <w:hideMark/>
          </w:tcPr>
          <w:p w14:paraId="0CA0B8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AD" w14:textId="77777777">
        <w:trPr>
          <w:trHeight w:val="330"/>
        </w:trPr>
        <w:tc>
          <w:tcPr>
            <w:tcW w:w="7420" w:type="dxa"/>
            <w:tcBorders>
              <w:top w:val="nil"/>
              <w:left w:val="nil"/>
              <w:bottom w:val="nil"/>
              <w:right w:val="nil"/>
            </w:tcBorders>
            <w:shd w:val="clear" w:color="auto" w:fill="auto"/>
            <w:vAlign w:val="center"/>
            <w:hideMark/>
          </w:tcPr>
          <w:p w14:paraId="0CA0B8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AF" w14:textId="77777777">
        <w:trPr>
          <w:trHeight w:val="45"/>
        </w:trPr>
        <w:tc>
          <w:tcPr>
            <w:tcW w:w="7420" w:type="dxa"/>
            <w:tcBorders>
              <w:top w:val="nil"/>
              <w:left w:val="nil"/>
              <w:bottom w:val="nil"/>
              <w:right w:val="nil"/>
            </w:tcBorders>
            <w:shd w:val="clear" w:color="auto" w:fill="auto"/>
            <w:vAlign w:val="center"/>
            <w:hideMark/>
          </w:tcPr>
          <w:p w14:paraId="0CA0B8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B1" w14:textId="77777777">
        <w:trPr>
          <w:trHeight w:val="330"/>
        </w:trPr>
        <w:tc>
          <w:tcPr>
            <w:tcW w:w="7420" w:type="dxa"/>
            <w:tcBorders>
              <w:top w:val="nil"/>
              <w:left w:val="nil"/>
              <w:bottom w:val="nil"/>
              <w:right w:val="nil"/>
            </w:tcBorders>
            <w:shd w:val="clear" w:color="auto" w:fill="auto"/>
            <w:vAlign w:val="center"/>
            <w:hideMark/>
          </w:tcPr>
          <w:p w14:paraId="0CA0B8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B3" w14:textId="77777777">
        <w:trPr>
          <w:trHeight w:val="45"/>
        </w:trPr>
        <w:tc>
          <w:tcPr>
            <w:tcW w:w="7420" w:type="dxa"/>
            <w:tcBorders>
              <w:top w:val="nil"/>
              <w:left w:val="nil"/>
              <w:bottom w:val="nil"/>
              <w:right w:val="nil"/>
            </w:tcBorders>
            <w:shd w:val="clear" w:color="auto" w:fill="auto"/>
            <w:vAlign w:val="center"/>
            <w:hideMark/>
          </w:tcPr>
          <w:p w14:paraId="0CA0B8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B5" w14:textId="77777777">
        <w:trPr>
          <w:trHeight w:val="330"/>
        </w:trPr>
        <w:tc>
          <w:tcPr>
            <w:tcW w:w="7420" w:type="dxa"/>
            <w:tcBorders>
              <w:top w:val="nil"/>
              <w:left w:val="nil"/>
              <w:bottom w:val="nil"/>
              <w:right w:val="nil"/>
            </w:tcBorders>
            <w:shd w:val="clear" w:color="auto" w:fill="auto"/>
            <w:vAlign w:val="center"/>
            <w:hideMark/>
          </w:tcPr>
          <w:p w14:paraId="0CA0B8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B7" w14:textId="77777777">
        <w:trPr>
          <w:trHeight w:val="45"/>
        </w:trPr>
        <w:tc>
          <w:tcPr>
            <w:tcW w:w="7420" w:type="dxa"/>
            <w:tcBorders>
              <w:top w:val="nil"/>
              <w:left w:val="nil"/>
              <w:bottom w:val="nil"/>
              <w:right w:val="nil"/>
            </w:tcBorders>
            <w:shd w:val="clear" w:color="auto" w:fill="auto"/>
            <w:vAlign w:val="center"/>
            <w:hideMark/>
          </w:tcPr>
          <w:p w14:paraId="0CA0B8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B9" w14:textId="77777777">
        <w:trPr>
          <w:trHeight w:val="330"/>
        </w:trPr>
        <w:tc>
          <w:tcPr>
            <w:tcW w:w="7420" w:type="dxa"/>
            <w:tcBorders>
              <w:top w:val="nil"/>
              <w:left w:val="nil"/>
              <w:bottom w:val="nil"/>
              <w:right w:val="nil"/>
            </w:tcBorders>
            <w:shd w:val="clear" w:color="auto" w:fill="auto"/>
            <w:vAlign w:val="center"/>
            <w:hideMark/>
          </w:tcPr>
          <w:p w14:paraId="0CA0B8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BB" w14:textId="77777777">
        <w:trPr>
          <w:trHeight w:val="30"/>
        </w:trPr>
        <w:tc>
          <w:tcPr>
            <w:tcW w:w="7420" w:type="dxa"/>
            <w:tcBorders>
              <w:top w:val="nil"/>
              <w:left w:val="nil"/>
              <w:bottom w:val="nil"/>
              <w:right w:val="nil"/>
            </w:tcBorders>
            <w:shd w:val="clear" w:color="auto" w:fill="auto"/>
            <w:vAlign w:val="center"/>
            <w:hideMark/>
          </w:tcPr>
          <w:p w14:paraId="0CA0B8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BD" w14:textId="77777777">
        <w:trPr>
          <w:trHeight w:val="150"/>
        </w:trPr>
        <w:tc>
          <w:tcPr>
            <w:tcW w:w="7420" w:type="dxa"/>
            <w:tcBorders>
              <w:top w:val="nil"/>
              <w:left w:val="nil"/>
              <w:bottom w:val="nil"/>
              <w:right w:val="nil"/>
            </w:tcBorders>
            <w:shd w:val="clear" w:color="auto" w:fill="auto"/>
            <w:vAlign w:val="center"/>
            <w:hideMark/>
          </w:tcPr>
          <w:p w14:paraId="0CA0B8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BF" w14:textId="77777777">
        <w:trPr>
          <w:trHeight w:val="345"/>
        </w:trPr>
        <w:tc>
          <w:tcPr>
            <w:tcW w:w="7420" w:type="dxa"/>
            <w:tcBorders>
              <w:top w:val="nil"/>
              <w:left w:val="nil"/>
              <w:bottom w:val="nil"/>
              <w:right w:val="nil"/>
            </w:tcBorders>
            <w:shd w:val="clear" w:color="auto" w:fill="auto"/>
            <w:vAlign w:val="center"/>
            <w:hideMark/>
          </w:tcPr>
          <w:p w14:paraId="0CA0B8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C1" w14:textId="77777777">
        <w:trPr>
          <w:trHeight w:val="330"/>
        </w:trPr>
        <w:tc>
          <w:tcPr>
            <w:tcW w:w="7420" w:type="dxa"/>
            <w:tcBorders>
              <w:top w:val="nil"/>
              <w:left w:val="nil"/>
              <w:bottom w:val="nil"/>
              <w:right w:val="nil"/>
            </w:tcBorders>
            <w:shd w:val="clear" w:color="auto" w:fill="auto"/>
            <w:vAlign w:val="center"/>
            <w:hideMark/>
          </w:tcPr>
          <w:p w14:paraId="0CA0B8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103 ως έχει     ΚΑΤΑ ΠΛΕΙΟΨΗΦΙΑ</w:t>
            </w:r>
          </w:p>
        </w:tc>
      </w:tr>
      <w:tr w:rsidR="008679D8" w14:paraId="0CA0B8C3" w14:textId="77777777">
        <w:trPr>
          <w:trHeight w:val="105"/>
        </w:trPr>
        <w:tc>
          <w:tcPr>
            <w:tcW w:w="7420" w:type="dxa"/>
            <w:tcBorders>
              <w:top w:val="nil"/>
              <w:left w:val="nil"/>
              <w:bottom w:val="nil"/>
              <w:right w:val="nil"/>
            </w:tcBorders>
            <w:shd w:val="clear" w:color="auto" w:fill="auto"/>
            <w:vAlign w:val="center"/>
            <w:hideMark/>
          </w:tcPr>
          <w:p w14:paraId="0CA0B8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C5" w14:textId="77777777">
        <w:trPr>
          <w:trHeight w:val="330"/>
        </w:trPr>
        <w:tc>
          <w:tcPr>
            <w:tcW w:w="7420" w:type="dxa"/>
            <w:tcBorders>
              <w:top w:val="nil"/>
              <w:left w:val="nil"/>
              <w:bottom w:val="nil"/>
              <w:right w:val="nil"/>
            </w:tcBorders>
            <w:shd w:val="clear" w:color="auto" w:fill="auto"/>
            <w:vAlign w:val="center"/>
            <w:hideMark/>
          </w:tcPr>
          <w:p w14:paraId="0CA0B8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C7" w14:textId="77777777">
        <w:trPr>
          <w:trHeight w:val="45"/>
        </w:trPr>
        <w:tc>
          <w:tcPr>
            <w:tcW w:w="7420" w:type="dxa"/>
            <w:tcBorders>
              <w:top w:val="nil"/>
              <w:left w:val="nil"/>
              <w:bottom w:val="nil"/>
              <w:right w:val="nil"/>
            </w:tcBorders>
            <w:shd w:val="clear" w:color="auto" w:fill="auto"/>
            <w:vAlign w:val="center"/>
            <w:hideMark/>
          </w:tcPr>
          <w:p w14:paraId="0CA0B8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C9" w14:textId="77777777">
        <w:trPr>
          <w:trHeight w:val="330"/>
        </w:trPr>
        <w:tc>
          <w:tcPr>
            <w:tcW w:w="7420" w:type="dxa"/>
            <w:tcBorders>
              <w:top w:val="nil"/>
              <w:left w:val="nil"/>
              <w:bottom w:val="nil"/>
              <w:right w:val="nil"/>
            </w:tcBorders>
            <w:shd w:val="clear" w:color="auto" w:fill="auto"/>
            <w:vAlign w:val="center"/>
            <w:hideMark/>
          </w:tcPr>
          <w:p w14:paraId="0CA0B8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CB" w14:textId="77777777">
        <w:trPr>
          <w:trHeight w:val="30"/>
        </w:trPr>
        <w:tc>
          <w:tcPr>
            <w:tcW w:w="7420" w:type="dxa"/>
            <w:tcBorders>
              <w:top w:val="nil"/>
              <w:left w:val="nil"/>
              <w:bottom w:val="nil"/>
              <w:right w:val="nil"/>
            </w:tcBorders>
            <w:shd w:val="clear" w:color="auto" w:fill="auto"/>
            <w:vAlign w:val="center"/>
            <w:hideMark/>
          </w:tcPr>
          <w:p w14:paraId="0CA0B8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CD" w14:textId="77777777">
        <w:trPr>
          <w:trHeight w:val="330"/>
        </w:trPr>
        <w:tc>
          <w:tcPr>
            <w:tcW w:w="7420" w:type="dxa"/>
            <w:tcBorders>
              <w:top w:val="nil"/>
              <w:left w:val="nil"/>
              <w:bottom w:val="nil"/>
              <w:right w:val="nil"/>
            </w:tcBorders>
            <w:shd w:val="clear" w:color="auto" w:fill="auto"/>
            <w:vAlign w:val="center"/>
            <w:hideMark/>
          </w:tcPr>
          <w:p w14:paraId="0CA0B8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CF" w14:textId="77777777">
        <w:trPr>
          <w:trHeight w:val="45"/>
        </w:trPr>
        <w:tc>
          <w:tcPr>
            <w:tcW w:w="7420" w:type="dxa"/>
            <w:tcBorders>
              <w:top w:val="nil"/>
              <w:left w:val="nil"/>
              <w:bottom w:val="nil"/>
              <w:right w:val="nil"/>
            </w:tcBorders>
            <w:shd w:val="clear" w:color="auto" w:fill="auto"/>
            <w:vAlign w:val="center"/>
            <w:hideMark/>
          </w:tcPr>
          <w:p w14:paraId="0CA0B8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D1" w14:textId="77777777">
        <w:trPr>
          <w:trHeight w:val="330"/>
        </w:trPr>
        <w:tc>
          <w:tcPr>
            <w:tcW w:w="7420" w:type="dxa"/>
            <w:tcBorders>
              <w:top w:val="nil"/>
              <w:left w:val="nil"/>
              <w:bottom w:val="nil"/>
              <w:right w:val="nil"/>
            </w:tcBorders>
            <w:shd w:val="clear" w:color="auto" w:fill="auto"/>
            <w:vAlign w:val="center"/>
            <w:hideMark/>
          </w:tcPr>
          <w:p w14:paraId="0CA0B8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D3" w14:textId="77777777">
        <w:trPr>
          <w:trHeight w:val="45"/>
        </w:trPr>
        <w:tc>
          <w:tcPr>
            <w:tcW w:w="7420" w:type="dxa"/>
            <w:tcBorders>
              <w:top w:val="nil"/>
              <w:left w:val="nil"/>
              <w:bottom w:val="nil"/>
              <w:right w:val="nil"/>
            </w:tcBorders>
            <w:shd w:val="clear" w:color="auto" w:fill="auto"/>
            <w:vAlign w:val="center"/>
            <w:hideMark/>
          </w:tcPr>
          <w:p w14:paraId="0CA0B8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D5" w14:textId="77777777">
        <w:trPr>
          <w:trHeight w:val="330"/>
        </w:trPr>
        <w:tc>
          <w:tcPr>
            <w:tcW w:w="7420" w:type="dxa"/>
            <w:tcBorders>
              <w:top w:val="nil"/>
              <w:left w:val="nil"/>
              <w:bottom w:val="nil"/>
              <w:right w:val="nil"/>
            </w:tcBorders>
            <w:shd w:val="clear" w:color="auto" w:fill="auto"/>
            <w:vAlign w:val="center"/>
            <w:hideMark/>
          </w:tcPr>
          <w:p w14:paraId="0CA0B8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D7" w14:textId="77777777">
        <w:trPr>
          <w:trHeight w:val="45"/>
        </w:trPr>
        <w:tc>
          <w:tcPr>
            <w:tcW w:w="7420" w:type="dxa"/>
            <w:tcBorders>
              <w:top w:val="nil"/>
              <w:left w:val="nil"/>
              <w:bottom w:val="nil"/>
              <w:right w:val="nil"/>
            </w:tcBorders>
            <w:shd w:val="clear" w:color="auto" w:fill="auto"/>
            <w:vAlign w:val="center"/>
            <w:hideMark/>
          </w:tcPr>
          <w:p w14:paraId="0CA0B8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D9" w14:textId="77777777">
        <w:trPr>
          <w:trHeight w:val="330"/>
        </w:trPr>
        <w:tc>
          <w:tcPr>
            <w:tcW w:w="7420" w:type="dxa"/>
            <w:tcBorders>
              <w:top w:val="nil"/>
              <w:left w:val="nil"/>
              <w:bottom w:val="nil"/>
              <w:right w:val="nil"/>
            </w:tcBorders>
            <w:shd w:val="clear" w:color="auto" w:fill="auto"/>
            <w:vAlign w:val="center"/>
            <w:hideMark/>
          </w:tcPr>
          <w:p w14:paraId="0CA0B8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 xml:space="preserve">ΕΝ. </w:t>
            </w:r>
            <w:r w:rsidRPr="0029074D">
              <w:rPr>
                <w:rFonts w:ascii="Calibri" w:eastAsia="Times New Roman" w:hAnsi="Calibri" w:cs="Calibri"/>
                <w:color w:val="000000"/>
                <w:sz w:val="22"/>
                <w:szCs w:val="22"/>
              </w:rPr>
              <w:t>ΚΕΝΤΡΩΩΝ: ΝΑΙ</w:t>
            </w:r>
          </w:p>
        </w:tc>
      </w:tr>
      <w:tr w:rsidR="008679D8" w14:paraId="0CA0B8DB" w14:textId="77777777">
        <w:trPr>
          <w:trHeight w:val="45"/>
        </w:trPr>
        <w:tc>
          <w:tcPr>
            <w:tcW w:w="7420" w:type="dxa"/>
            <w:tcBorders>
              <w:top w:val="nil"/>
              <w:left w:val="nil"/>
              <w:bottom w:val="nil"/>
              <w:right w:val="nil"/>
            </w:tcBorders>
            <w:shd w:val="clear" w:color="auto" w:fill="auto"/>
            <w:vAlign w:val="center"/>
            <w:hideMark/>
          </w:tcPr>
          <w:p w14:paraId="0CA0B8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DD" w14:textId="77777777">
        <w:trPr>
          <w:trHeight w:val="135"/>
        </w:trPr>
        <w:tc>
          <w:tcPr>
            <w:tcW w:w="7420" w:type="dxa"/>
            <w:tcBorders>
              <w:top w:val="nil"/>
              <w:left w:val="nil"/>
              <w:bottom w:val="nil"/>
              <w:right w:val="nil"/>
            </w:tcBorders>
            <w:shd w:val="clear" w:color="auto" w:fill="auto"/>
            <w:vAlign w:val="center"/>
            <w:hideMark/>
          </w:tcPr>
          <w:p w14:paraId="0CA0B8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DF" w14:textId="77777777">
        <w:trPr>
          <w:trHeight w:val="345"/>
        </w:trPr>
        <w:tc>
          <w:tcPr>
            <w:tcW w:w="7420" w:type="dxa"/>
            <w:tcBorders>
              <w:top w:val="nil"/>
              <w:left w:val="nil"/>
              <w:bottom w:val="nil"/>
              <w:right w:val="nil"/>
            </w:tcBorders>
            <w:shd w:val="clear" w:color="auto" w:fill="auto"/>
            <w:vAlign w:val="center"/>
            <w:hideMark/>
          </w:tcPr>
          <w:p w14:paraId="0CA0B8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E1" w14:textId="77777777">
        <w:trPr>
          <w:trHeight w:val="330"/>
        </w:trPr>
        <w:tc>
          <w:tcPr>
            <w:tcW w:w="7420" w:type="dxa"/>
            <w:tcBorders>
              <w:top w:val="nil"/>
              <w:left w:val="nil"/>
              <w:bottom w:val="nil"/>
              <w:right w:val="nil"/>
            </w:tcBorders>
            <w:shd w:val="clear" w:color="auto" w:fill="auto"/>
            <w:vAlign w:val="center"/>
            <w:hideMark/>
          </w:tcPr>
          <w:p w14:paraId="0CA0B8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104 ως έχει     ΚΑΤΑ ΠΛΕΙΟΨΗΦΙΑ</w:t>
            </w:r>
          </w:p>
        </w:tc>
      </w:tr>
      <w:tr w:rsidR="008679D8" w14:paraId="0CA0B8E3" w14:textId="77777777">
        <w:trPr>
          <w:trHeight w:val="105"/>
        </w:trPr>
        <w:tc>
          <w:tcPr>
            <w:tcW w:w="7420" w:type="dxa"/>
            <w:tcBorders>
              <w:top w:val="nil"/>
              <w:left w:val="nil"/>
              <w:bottom w:val="nil"/>
              <w:right w:val="nil"/>
            </w:tcBorders>
            <w:shd w:val="clear" w:color="auto" w:fill="auto"/>
            <w:vAlign w:val="center"/>
            <w:hideMark/>
          </w:tcPr>
          <w:p w14:paraId="0CA0B8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E5" w14:textId="77777777">
        <w:trPr>
          <w:trHeight w:val="330"/>
        </w:trPr>
        <w:tc>
          <w:tcPr>
            <w:tcW w:w="7420" w:type="dxa"/>
            <w:tcBorders>
              <w:top w:val="nil"/>
              <w:left w:val="nil"/>
              <w:bottom w:val="nil"/>
              <w:right w:val="nil"/>
            </w:tcBorders>
            <w:shd w:val="clear" w:color="auto" w:fill="auto"/>
            <w:vAlign w:val="center"/>
            <w:hideMark/>
          </w:tcPr>
          <w:p w14:paraId="0CA0B8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8E7" w14:textId="77777777">
        <w:trPr>
          <w:trHeight w:val="45"/>
        </w:trPr>
        <w:tc>
          <w:tcPr>
            <w:tcW w:w="7420" w:type="dxa"/>
            <w:tcBorders>
              <w:top w:val="nil"/>
              <w:left w:val="nil"/>
              <w:bottom w:val="nil"/>
              <w:right w:val="nil"/>
            </w:tcBorders>
            <w:shd w:val="clear" w:color="auto" w:fill="auto"/>
            <w:vAlign w:val="center"/>
            <w:hideMark/>
          </w:tcPr>
          <w:p w14:paraId="0CA0B8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E9" w14:textId="77777777">
        <w:trPr>
          <w:trHeight w:val="330"/>
        </w:trPr>
        <w:tc>
          <w:tcPr>
            <w:tcW w:w="7420" w:type="dxa"/>
            <w:tcBorders>
              <w:top w:val="nil"/>
              <w:left w:val="nil"/>
              <w:bottom w:val="nil"/>
              <w:right w:val="nil"/>
            </w:tcBorders>
            <w:shd w:val="clear" w:color="auto" w:fill="auto"/>
            <w:vAlign w:val="center"/>
            <w:hideMark/>
          </w:tcPr>
          <w:p w14:paraId="0CA0B8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8EB" w14:textId="77777777">
        <w:trPr>
          <w:trHeight w:val="30"/>
        </w:trPr>
        <w:tc>
          <w:tcPr>
            <w:tcW w:w="7420" w:type="dxa"/>
            <w:tcBorders>
              <w:top w:val="nil"/>
              <w:left w:val="nil"/>
              <w:bottom w:val="nil"/>
              <w:right w:val="nil"/>
            </w:tcBorders>
            <w:shd w:val="clear" w:color="auto" w:fill="auto"/>
            <w:vAlign w:val="center"/>
            <w:hideMark/>
          </w:tcPr>
          <w:p w14:paraId="0CA0B8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ED" w14:textId="77777777">
        <w:trPr>
          <w:trHeight w:val="330"/>
        </w:trPr>
        <w:tc>
          <w:tcPr>
            <w:tcW w:w="7420" w:type="dxa"/>
            <w:tcBorders>
              <w:top w:val="nil"/>
              <w:left w:val="nil"/>
              <w:bottom w:val="nil"/>
              <w:right w:val="nil"/>
            </w:tcBorders>
            <w:shd w:val="clear" w:color="auto" w:fill="auto"/>
            <w:vAlign w:val="center"/>
            <w:hideMark/>
          </w:tcPr>
          <w:p w14:paraId="0CA0B8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8EF" w14:textId="77777777">
        <w:trPr>
          <w:trHeight w:val="45"/>
        </w:trPr>
        <w:tc>
          <w:tcPr>
            <w:tcW w:w="7420" w:type="dxa"/>
            <w:tcBorders>
              <w:top w:val="nil"/>
              <w:left w:val="nil"/>
              <w:bottom w:val="nil"/>
              <w:right w:val="nil"/>
            </w:tcBorders>
            <w:shd w:val="clear" w:color="auto" w:fill="auto"/>
            <w:vAlign w:val="center"/>
            <w:hideMark/>
          </w:tcPr>
          <w:p w14:paraId="0CA0B8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F1" w14:textId="77777777">
        <w:trPr>
          <w:trHeight w:val="330"/>
        </w:trPr>
        <w:tc>
          <w:tcPr>
            <w:tcW w:w="7420" w:type="dxa"/>
            <w:tcBorders>
              <w:top w:val="nil"/>
              <w:left w:val="nil"/>
              <w:bottom w:val="nil"/>
              <w:right w:val="nil"/>
            </w:tcBorders>
            <w:shd w:val="clear" w:color="auto" w:fill="auto"/>
            <w:vAlign w:val="center"/>
            <w:hideMark/>
          </w:tcPr>
          <w:p w14:paraId="0CA0B8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8F3" w14:textId="77777777">
        <w:trPr>
          <w:trHeight w:val="45"/>
        </w:trPr>
        <w:tc>
          <w:tcPr>
            <w:tcW w:w="7420" w:type="dxa"/>
            <w:tcBorders>
              <w:top w:val="nil"/>
              <w:left w:val="nil"/>
              <w:bottom w:val="nil"/>
              <w:right w:val="nil"/>
            </w:tcBorders>
            <w:shd w:val="clear" w:color="auto" w:fill="auto"/>
            <w:vAlign w:val="center"/>
            <w:hideMark/>
          </w:tcPr>
          <w:p w14:paraId="0CA0B8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F5" w14:textId="77777777">
        <w:trPr>
          <w:trHeight w:val="330"/>
        </w:trPr>
        <w:tc>
          <w:tcPr>
            <w:tcW w:w="7420" w:type="dxa"/>
            <w:tcBorders>
              <w:top w:val="nil"/>
              <w:left w:val="nil"/>
              <w:bottom w:val="nil"/>
              <w:right w:val="nil"/>
            </w:tcBorders>
            <w:shd w:val="clear" w:color="auto" w:fill="auto"/>
            <w:vAlign w:val="center"/>
            <w:hideMark/>
          </w:tcPr>
          <w:p w14:paraId="0CA0B8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8F7" w14:textId="77777777">
        <w:trPr>
          <w:trHeight w:val="45"/>
        </w:trPr>
        <w:tc>
          <w:tcPr>
            <w:tcW w:w="7420" w:type="dxa"/>
            <w:tcBorders>
              <w:top w:val="nil"/>
              <w:left w:val="nil"/>
              <w:bottom w:val="nil"/>
              <w:right w:val="nil"/>
            </w:tcBorders>
            <w:shd w:val="clear" w:color="auto" w:fill="auto"/>
            <w:vAlign w:val="center"/>
            <w:hideMark/>
          </w:tcPr>
          <w:p w14:paraId="0CA0B8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F9" w14:textId="77777777">
        <w:trPr>
          <w:trHeight w:val="330"/>
        </w:trPr>
        <w:tc>
          <w:tcPr>
            <w:tcW w:w="7420" w:type="dxa"/>
            <w:tcBorders>
              <w:top w:val="nil"/>
              <w:left w:val="nil"/>
              <w:bottom w:val="nil"/>
              <w:right w:val="nil"/>
            </w:tcBorders>
            <w:shd w:val="clear" w:color="auto" w:fill="auto"/>
            <w:vAlign w:val="center"/>
            <w:hideMark/>
          </w:tcPr>
          <w:p w14:paraId="0CA0B8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8FB" w14:textId="77777777">
        <w:trPr>
          <w:trHeight w:val="45"/>
        </w:trPr>
        <w:tc>
          <w:tcPr>
            <w:tcW w:w="7420" w:type="dxa"/>
            <w:tcBorders>
              <w:top w:val="nil"/>
              <w:left w:val="nil"/>
              <w:bottom w:val="nil"/>
              <w:right w:val="nil"/>
            </w:tcBorders>
            <w:shd w:val="clear" w:color="auto" w:fill="auto"/>
            <w:vAlign w:val="center"/>
            <w:hideMark/>
          </w:tcPr>
          <w:p w14:paraId="0CA0B8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8FD" w14:textId="77777777">
        <w:trPr>
          <w:trHeight w:val="135"/>
        </w:trPr>
        <w:tc>
          <w:tcPr>
            <w:tcW w:w="7420" w:type="dxa"/>
            <w:tcBorders>
              <w:top w:val="nil"/>
              <w:left w:val="nil"/>
              <w:bottom w:val="nil"/>
              <w:right w:val="nil"/>
            </w:tcBorders>
            <w:shd w:val="clear" w:color="auto" w:fill="auto"/>
            <w:vAlign w:val="center"/>
            <w:hideMark/>
          </w:tcPr>
          <w:p w14:paraId="0CA0B8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8FF" w14:textId="77777777">
        <w:trPr>
          <w:trHeight w:val="345"/>
        </w:trPr>
        <w:tc>
          <w:tcPr>
            <w:tcW w:w="7420" w:type="dxa"/>
            <w:tcBorders>
              <w:top w:val="nil"/>
              <w:left w:val="nil"/>
              <w:bottom w:val="nil"/>
              <w:right w:val="nil"/>
            </w:tcBorders>
            <w:shd w:val="clear" w:color="auto" w:fill="auto"/>
            <w:vAlign w:val="center"/>
            <w:hideMark/>
          </w:tcPr>
          <w:p w14:paraId="0CA0B8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01" w14:textId="77777777">
        <w:trPr>
          <w:trHeight w:val="330"/>
        </w:trPr>
        <w:tc>
          <w:tcPr>
            <w:tcW w:w="7420" w:type="dxa"/>
            <w:tcBorders>
              <w:top w:val="nil"/>
              <w:left w:val="nil"/>
              <w:bottom w:val="nil"/>
              <w:right w:val="nil"/>
            </w:tcBorders>
            <w:shd w:val="clear" w:color="auto" w:fill="auto"/>
            <w:vAlign w:val="center"/>
            <w:hideMark/>
          </w:tcPr>
          <w:p w14:paraId="0CA0B9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105 ως έχει     ΚΑΤΑ ΠΛΕΙΟΨΗΦΙΑ</w:t>
            </w:r>
          </w:p>
        </w:tc>
      </w:tr>
      <w:tr w:rsidR="008679D8" w14:paraId="0CA0B903" w14:textId="77777777">
        <w:trPr>
          <w:trHeight w:val="105"/>
        </w:trPr>
        <w:tc>
          <w:tcPr>
            <w:tcW w:w="7420" w:type="dxa"/>
            <w:tcBorders>
              <w:top w:val="nil"/>
              <w:left w:val="nil"/>
              <w:bottom w:val="nil"/>
              <w:right w:val="nil"/>
            </w:tcBorders>
            <w:shd w:val="clear" w:color="auto" w:fill="auto"/>
            <w:vAlign w:val="center"/>
            <w:hideMark/>
          </w:tcPr>
          <w:p w14:paraId="0CA0B9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05" w14:textId="77777777">
        <w:trPr>
          <w:trHeight w:val="330"/>
        </w:trPr>
        <w:tc>
          <w:tcPr>
            <w:tcW w:w="7420" w:type="dxa"/>
            <w:tcBorders>
              <w:top w:val="nil"/>
              <w:left w:val="nil"/>
              <w:bottom w:val="nil"/>
              <w:right w:val="nil"/>
            </w:tcBorders>
            <w:shd w:val="clear" w:color="auto" w:fill="auto"/>
            <w:vAlign w:val="center"/>
            <w:hideMark/>
          </w:tcPr>
          <w:p w14:paraId="0CA0B9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07" w14:textId="77777777">
        <w:trPr>
          <w:trHeight w:val="45"/>
        </w:trPr>
        <w:tc>
          <w:tcPr>
            <w:tcW w:w="7420" w:type="dxa"/>
            <w:tcBorders>
              <w:top w:val="nil"/>
              <w:left w:val="nil"/>
              <w:bottom w:val="nil"/>
              <w:right w:val="nil"/>
            </w:tcBorders>
            <w:shd w:val="clear" w:color="auto" w:fill="auto"/>
            <w:vAlign w:val="center"/>
            <w:hideMark/>
          </w:tcPr>
          <w:p w14:paraId="0CA0B9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09" w14:textId="77777777">
        <w:trPr>
          <w:trHeight w:val="330"/>
        </w:trPr>
        <w:tc>
          <w:tcPr>
            <w:tcW w:w="7420" w:type="dxa"/>
            <w:tcBorders>
              <w:top w:val="nil"/>
              <w:left w:val="nil"/>
              <w:bottom w:val="nil"/>
              <w:right w:val="nil"/>
            </w:tcBorders>
            <w:shd w:val="clear" w:color="auto" w:fill="auto"/>
            <w:vAlign w:val="center"/>
            <w:hideMark/>
          </w:tcPr>
          <w:p w14:paraId="0CA0B9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90B" w14:textId="77777777">
        <w:trPr>
          <w:trHeight w:val="30"/>
        </w:trPr>
        <w:tc>
          <w:tcPr>
            <w:tcW w:w="7420" w:type="dxa"/>
            <w:tcBorders>
              <w:top w:val="nil"/>
              <w:left w:val="nil"/>
              <w:bottom w:val="nil"/>
              <w:right w:val="nil"/>
            </w:tcBorders>
            <w:shd w:val="clear" w:color="auto" w:fill="auto"/>
            <w:vAlign w:val="center"/>
            <w:hideMark/>
          </w:tcPr>
          <w:p w14:paraId="0CA0B9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0D" w14:textId="77777777">
        <w:trPr>
          <w:trHeight w:val="345"/>
        </w:trPr>
        <w:tc>
          <w:tcPr>
            <w:tcW w:w="7420" w:type="dxa"/>
            <w:tcBorders>
              <w:top w:val="nil"/>
              <w:left w:val="nil"/>
              <w:bottom w:val="nil"/>
              <w:right w:val="nil"/>
            </w:tcBorders>
            <w:shd w:val="clear" w:color="auto" w:fill="auto"/>
            <w:vAlign w:val="center"/>
            <w:hideMark/>
          </w:tcPr>
          <w:p w14:paraId="0CA0B9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0F" w14:textId="77777777">
        <w:trPr>
          <w:trHeight w:val="30"/>
        </w:trPr>
        <w:tc>
          <w:tcPr>
            <w:tcW w:w="7420" w:type="dxa"/>
            <w:tcBorders>
              <w:top w:val="nil"/>
              <w:left w:val="nil"/>
              <w:bottom w:val="nil"/>
              <w:right w:val="nil"/>
            </w:tcBorders>
            <w:shd w:val="clear" w:color="auto" w:fill="auto"/>
            <w:vAlign w:val="center"/>
            <w:hideMark/>
          </w:tcPr>
          <w:p w14:paraId="0CA0B9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11" w14:textId="77777777">
        <w:trPr>
          <w:trHeight w:val="330"/>
        </w:trPr>
        <w:tc>
          <w:tcPr>
            <w:tcW w:w="7420" w:type="dxa"/>
            <w:tcBorders>
              <w:top w:val="nil"/>
              <w:left w:val="nil"/>
              <w:bottom w:val="nil"/>
              <w:right w:val="nil"/>
            </w:tcBorders>
            <w:shd w:val="clear" w:color="auto" w:fill="auto"/>
            <w:vAlign w:val="center"/>
            <w:hideMark/>
          </w:tcPr>
          <w:p w14:paraId="0CA0B9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13" w14:textId="77777777">
        <w:trPr>
          <w:trHeight w:val="45"/>
        </w:trPr>
        <w:tc>
          <w:tcPr>
            <w:tcW w:w="7420" w:type="dxa"/>
            <w:tcBorders>
              <w:top w:val="nil"/>
              <w:left w:val="nil"/>
              <w:bottom w:val="nil"/>
              <w:right w:val="nil"/>
            </w:tcBorders>
            <w:shd w:val="clear" w:color="auto" w:fill="auto"/>
            <w:vAlign w:val="center"/>
            <w:hideMark/>
          </w:tcPr>
          <w:p w14:paraId="0CA0B9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15" w14:textId="77777777">
        <w:trPr>
          <w:trHeight w:val="330"/>
        </w:trPr>
        <w:tc>
          <w:tcPr>
            <w:tcW w:w="7420" w:type="dxa"/>
            <w:tcBorders>
              <w:top w:val="nil"/>
              <w:left w:val="nil"/>
              <w:bottom w:val="nil"/>
              <w:right w:val="nil"/>
            </w:tcBorders>
            <w:shd w:val="clear" w:color="auto" w:fill="auto"/>
            <w:vAlign w:val="center"/>
            <w:hideMark/>
          </w:tcPr>
          <w:p w14:paraId="0CA0B9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w:t>
            </w:r>
            <w:r w:rsidRPr="0029074D">
              <w:rPr>
                <w:rFonts w:ascii="Calibri" w:eastAsia="Times New Roman" w:hAnsi="Calibri" w:cs="Calibri"/>
                <w:color w:val="000000"/>
                <w:sz w:val="22"/>
                <w:szCs w:val="22"/>
              </w:rPr>
              <w:t xml:space="preserve"> OXI</w:t>
            </w:r>
          </w:p>
        </w:tc>
      </w:tr>
      <w:tr w:rsidR="008679D8" w14:paraId="0CA0B917" w14:textId="77777777">
        <w:trPr>
          <w:trHeight w:val="45"/>
        </w:trPr>
        <w:tc>
          <w:tcPr>
            <w:tcW w:w="7420" w:type="dxa"/>
            <w:tcBorders>
              <w:top w:val="nil"/>
              <w:left w:val="nil"/>
              <w:bottom w:val="nil"/>
              <w:right w:val="nil"/>
            </w:tcBorders>
            <w:shd w:val="clear" w:color="auto" w:fill="auto"/>
            <w:vAlign w:val="center"/>
            <w:hideMark/>
          </w:tcPr>
          <w:p w14:paraId="0CA0B9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19" w14:textId="77777777">
        <w:trPr>
          <w:trHeight w:val="330"/>
        </w:trPr>
        <w:tc>
          <w:tcPr>
            <w:tcW w:w="7420" w:type="dxa"/>
            <w:tcBorders>
              <w:top w:val="nil"/>
              <w:left w:val="nil"/>
              <w:bottom w:val="nil"/>
              <w:right w:val="nil"/>
            </w:tcBorders>
            <w:shd w:val="clear" w:color="auto" w:fill="auto"/>
            <w:vAlign w:val="center"/>
            <w:hideMark/>
          </w:tcPr>
          <w:p w14:paraId="0CA0B9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1B" w14:textId="77777777">
        <w:trPr>
          <w:trHeight w:val="45"/>
        </w:trPr>
        <w:tc>
          <w:tcPr>
            <w:tcW w:w="7420" w:type="dxa"/>
            <w:tcBorders>
              <w:top w:val="nil"/>
              <w:left w:val="nil"/>
              <w:bottom w:val="nil"/>
              <w:right w:val="nil"/>
            </w:tcBorders>
            <w:shd w:val="clear" w:color="auto" w:fill="auto"/>
            <w:vAlign w:val="center"/>
            <w:hideMark/>
          </w:tcPr>
          <w:p w14:paraId="0CA0B9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1D" w14:textId="77777777">
        <w:trPr>
          <w:trHeight w:val="135"/>
        </w:trPr>
        <w:tc>
          <w:tcPr>
            <w:tcW w:w="7420" w:type="dxa"/>
            <w:tcBorders>
              <w:top w:val="nil"/>
              <w:left w:val="nil"/>
              <w:bottom w:val="nil"/>
              <w:right w:val="nil"/>
            </w:tcBorders>
            <w:shd w:val="clear" w:color="auto" w:fill="auto"/>
            <w:vAlign w:val="center"/>
            <w:hideMark/>
          </w:tcPr>
          <w:p w14:paraId="0CA0B9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1F" w14:textId="77777777">
        <w:trPr>
          <w:trHeight w:val="345"/>
        </w:trPr>
        <w:tc>
          <w:tcPr>
            <w:tcW w:w="7420" w:type="dxa"/>
            <w:tcBorders>
              <w:top w:val="nil"/>
              <w:left w:val="nil"/>
              <w:bottom w:val="nil"/>
              <w:right w:val="nil"/>
            </w:tcBorders>
            <w:shd w:val="clear" w:color="auto" w:fill="auto"/>
            <w:vAlign w:val="center"/>
            <w:hideMark/>
          </w:tcPr>
          <w:p w14:paraId="0CA0B9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21" w14:textId="77777777">
        <w:trPr>
          <w:trHeight w:val="330"/>
        </w:trPr>
        <w:tc>
          <w:tcPr>
            <w:tcW w:w="7420" w:type="dxa"/>
            <w:tcBorders>
              <w:top w:val="nil"/>
              <w:left w:val="nil"/>
              <w:bottom w:val="nil"/>
              <w:right w:val="nil"/>
            </w:tcBorders>
            <w:shd w:val="clear" w:color="auto" w:fill="auto"/>
            <w:vAlign w:val="center"/>
            <w:hideMark/>
          </w:tcPr>
          <w:p w14:paraId="0CA0B9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106 ως έχει     ΚΑΤΑ ΠΛΕΙΟΨΗΦΙΑ</w:t>
            </w:r>
          </w:p>
        </w:tc>
      </w:tr>
      <w:tr w:rsidR="008679D8" w14:paraId="0CA0B923" w14:textId="77777777">
        <w:trPr>
          <w:trHeight w:val="105"/>
        </w:trPr>
        <w:tc>
          <w:tcPr>
            <w:tcW w:w="7420" w:type="dxa"/>
            <w:tcBorders>
              <w:top w:val="nil"/>
              <w:left w:val="nil"/>
              <w:bottom w:val="nil"/>
              <w:right w:val="nil"/>
            </w:tcBorders>
            <w:shd w:val="clear" w:color="auto" w:fill="auto"/>
            <w:vAlign w:val="center"/>
            <w:hideMark/>
          </w:tcPr>
          <w:p w14:paraId="0CA0B9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25" w14:textId="77777777">
        <w:trPr>
          <w:trHeight w:val="330"/>
        </w:trPr>
        <w:tc>
          <w:tcPr>
            <w:tcW w:w="7420" w:type="dxa"/>
            <w:tcBorders>
              <w:top w:val="nil"/>
              <w:left w:val="nil"/>
              <w:bottom w:val="nil"/>
              <w:right w:val="nil"/>
            </w:tcBorders>
            <w:shd w:val="clear" w:color="auto" w:fill="auto"/>
            <w:vAlign w:val="center"/>
            <w:hideMark/>
          </w:tcPr>
          <w:p w14:paraId="0CA0B9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27" w14:textId="77777777">
        <w:trPr>
          <w:trHeight w:val="45"/>
        </w:trPr>
        <w:tc>
          <w:tcPr>
            <w:tcW w:w="7420" w:type="dxa"/>
            <w:tcBorders>
              <w:top w:val="nil"/>
              <w:left w:val="nil"/>
              <w:bottom w:val="nil"/>
              <w:right w:val="nil"/>
            </w:tcBorders>
            <w:shd w:val="clear" w:color="auto" w:fill="auto"/>
            <w:vAlign w:val="center"/>
            <w:hideMark/>
          </w:tcPr>
          <w:p w14:paraId="0CA0B9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29" w14:textId="77777777">
        <w:trPr>
          <w:trHeight w:val="330"/>
        </w:trPr>
        <w:tc>
          <w:tcPr>
            <w:tcW w:w="7420" w:type="dxa"/>
            <w:tcBorders>
              <w:top w:val="nil"/>
              <w:left w:val="nil"/>
              <w:bottom w:val="nil"/>
              <w:right w:val="nil"/>
            </w:tcBorders>
            <w:shd w:val="clear" w:color="auto" w:fill="auto"/>
            <w:vAlign w:val="center"/>
            <w:hideMark/>
          </w:tcPr>
          <w:p w14:paraId="0CA0B9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92B" w14:textId="77777777">
        <w:trPr>
          <w:trHeight w:val="45"/>
        </w:trPr>
        <w:tc>
          <w:tcPr>
            <w:tcW w:w="7420" w:type="dxa"/>
            <w:tcBorders>
              <w:top w:val="nil"/>
              <w:left w:val="nil"/>
              <w:bottom w:val="nil"/>
              <w:right w:val="nil"/>
            </w:tcBorders>
            <w:shd w:val="clear" w:color="auto" w:fill="auto"/>
            <w:vAlign w:val="center"/>
            <w:hideMark/>
          </w:tcPr>
          <w:p w14:paraId="0CA0B9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2D" w14:textId="77777777">
        <w:trPr>
          <w:trHeight w:val="330"/>
        </w:trPr>
        <w:tc>
          <w:tcPr>
            <w:tcW w:w="7420" w:type="dxa"/>
            <w:tcBorders>
              <w:top w:val="nil"/>
              <w:left w:val="nil"/>
              <w:bottom w:val="nil"/>
              <w:right w:val="nil"/>
            </w:tcBorders>
            <w:shd w:val="clear" w:color="auto" w:fill="auto"/>
            <w:vAlign w:val="center"/>
            <w:hideMark/>
          </w:tcPr>
          <w:p w14:paraId="0CA0B9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2F" w14:textId="77777777">
        <w:trPr>
          <w:trHeight w:val="30"/>
        </w:trPr>
        <w:tc>
          <w:tcPr>
            <w:tcW w:w="7420" w:type="dxa"/>
            <w:tcBorders>
              <w:top w:val="nil"/>
              <w:left w:val="nil"/>
              <w:bottom w:val="nil"/>
              <w:right w:val="nil"/>
            </w:tcBorders>
            <w:shd w:val="clear" w:color="auto" w:fill="auto"/>
            <w:vAlign w:val="center"/>
            <w:hideMark/>
          </w:tcPr>
          <w:p w14:paraId="0CA0B9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31" w14:textId="77777777">
        <w:trPr>
          <w:trHeight w:val="330"/>
        </w:trPr>
        <w:tc>
          <w:tcPr>
            <w:tcW w:w="7420" w:type="dxa"/>
            <w:tcBorders>
              <w:top w:val="nil"/>
              <w:left w:val="nil"/>
              <w:bottom w:val="nil"/>
              <w:right w:val="nil"/>
            </w:tcBorders>
            <w:shd w:val="clear" w:color="auto" w:fill="auto"/>
            <w:vAlign w:val="center"/>
            <w:hideMark/>
          </w:tcPr>
          <w:p w14:paraId="0CA0B9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33" w14:textId="77777777">
        <w:trPr>
          <w:trHeight w:val="45"/>
        </w:trPr>
        <w:tc>
          <w:tcPr>
            <w:tcW w:w="7420" w:type="dxa"/>
            <w:tcBorders>
              <w:top w:val="nil"/>
              <w:left w:val="nil"/>
              <w:bottom w:val="nil"/>
              <w:right w:val="nil"/>
            </w:tcBorders>
            <w:shd w:val="clear" w:color="auto" w:fill="auto"/>
            <w:vAlign w:val="center"/>
            <w:hideMark/>
          </w:tcPr>
          <w:p w14:paraId="0CA0B9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35" w14:textId="77777777">
        <w:trPr>
          <w:trHeight w:val="330"/>
        </w:trPr>
        <w:tc>
          <w:tcPr>
            <w:tcW w:w="7420" w:type="dxa"/>
            <w:tcBorders>
              <w:top w:val="nil"/>
              <w:left w:val="nil"/>
              <w:bottom w:val="nil"/>
              <w:right w:val="nil"/>
            </w:tcBorders>
            <w:shd w:val="clear" w:color="auto" w:fill="auto"/>
            <w:vAlign w:val="center"/>
            <w:hideMark/>
          </w:tcPr>
          <w:p w14:paraId="0CA0B9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37" w14:textId="77777777">
        <w:trPr>
          <w:trHeight w:val="45"/>
        </w:trPr>
        <w:tc>
          <w:tcPr>
            <w:tcW w:w="7420" w:type="dxa"/>
            <w:tcBorders>
              <w:top w:val="nil"/>
              <w:left w:val="nil"/>
              <w:bottom w:val="nil"/>
              <w:right w:val="nil"/>
            </w:tcBorders>
            <w:shd w:val="clear" w:color="auto" w:fill="auto"/>
            <w:vAlign w:val="center"/>
            <w:hideMark/>
          </w:tcPr>
          <w:p w14:paraId="0CA0B9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39" w14:textId="77777777">
        <w:trPr>
          <w:trHeight w:val="330"/>
        </w:trPr>
        <w:tc>
          <w:tcPr>
            <w:tcW w:w="7420" w:type="dxa"/>
            <w:tcBorders>
              <w:top w:val="nil"/>
              <w:left w:val="nil"/>
              <w:bottom w:val="nil"/>
              <w:right w:val="nil"/>
            </w:tcBorders>
            <w:shd w:val="clear" w:color="auto" w:fill="auto"/>
            <w:vAlign w:val="center"/>
            <w:hideMark/>
          </w:tcPr>
          <w:p w14:paraId="0CA0B9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3B" w14:textId="77777777">
        <w:trPr>
          <w:trHeight w:val="45"/>
        </w:trPr>
        <w:tc>
          <w:tcPr>
            <w:tcW w:w="7420" w:type="dxa"/>
            <w:tcBorders>
              <w:top w:val="nil"/>
              <w:left w:val="nil"/>
              <w:bottom w:val="nil"/>
              <w:right w:val="nil"/>
            </w:tcBorders>
            <w:shd w:val="clear" w:color="auto" w:fill="auto"/>
            <w:vAlign w:val="center"/>
            <w:hideMark/>
          </w:tcPr>
          <w:p w14:paraId="0CA0B9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3D" w14:textId="77777777">
        <w:trPr>
          <w:trHeight w:val="135"/>
        </w:trPr>
        <w:tc>
          <w:tcPr>
            <w:tcW w:w="7420" w:type="dxa"/>
            <w:tcBorders>
              <w:top w:val="nil"/>
              <w:left w:val="nil"/>
              <w:bottom w:val="nil"/>
              <w:right w:val="nil"/>
            </w:tcBorders>
            <w:shd w:val="clear" w:color="auto" w:fill="auto"/>
            <w:vAlign w:val="center"/>
            <w:hideMark/>
          </w:tcPr>
          <w:p w14:paraId="0CA0B9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3F" w14:textId="77777777">
        <w:trPr>
          <w:trHeight w:val="345"/>
        </w:trPr>
        <w:tc>
          <w:tcPr>
            <w:tcW w:w="7420" w:type="dxa"/>
            <w:tcBorders>
              <w:top w:val="nil"/>
              <w:left w:val="nil"/>
              <w:bottom w:val="nil"/>
              <w:right w:val="nil"/>
            </w:tcBorders>
            <w:shd w:val="clear" w:color="auto" w:fill="auto"/>
            <w:vAlign w:val="center"/>
            <w:hideMark/>
          </w:tcPr>
          <w:p w14:paraId="0CA0B9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41" w14:textId="77777777">
        <w:trPr>
          <w:trHeight w:val="330"/>
        </w:trPr>
        <w:tc>
          <w:tcPr>
            <w:tcW w:w="7420" w:type="dxa"/>
            <w:tcBorders>
              <w:top w:val="nil"/>
              <w:left w:val="nil"/>
              <w:bottom w:val="nil"/>
              <w:right w:val="nil"/>
            </w:tcBorders>
            <w:shd w:val="clear" w:color="auto" w:fill="auto"/>
            <w:vAlign w:val="center"/>
            <w:hideMark/>
          </w:tcPr>
          <w:p w14:paraId="0CA0B9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107 ως έχει     ΚΑΤΑ ΠΛΕΙΟΨΗΦΙΑ</w:t>
            </w:r>
          </w:p>
        </w:tc>
      </w:tr>
      <w:tr w:rsidR="008679D8" w14:paraId="0CA0B943" w14:textId="77777777">
        <w:trPr>
          <w:trHeight w:val="105"/>
        </w:trPr>
        <w:tc>
          <w:tcPr>
            <w:tcW w:w="7420" w:type="dxa"/>
            <w:tcBorders>
              <w:top w:val="nil"/>
              <w:left w:val="nil"/>
              <w:bottom w:val="nil"/>
              <w:right w:val="nil"/>
            </w:tcBorders>
            <w:shd w:val="clear" w:color="auto" w:fill="auto"/>
            <w:vAlign w:val="center"/>
            <w:hideMark/>
          </w:tcPr>
          <w:p w14:paraId="0CA0B9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45" w14:textId="77777777">
        <w:trPr>
          <w:trHeight w:val="330"/>
        </w:trPr>
        <w:tc>
          <w:tcPr>
            <w:tcW w:w="7420" w:type="dxa"/>
            <w:tcBorders>
              <w:top w:val="nil"/>
              <w:left w:val="nil"/>
              <w:bottom w:val="nil"/>
              <w:right w:val="nil"/>
            </w:tcBorders>
            <w:shd w:val="clear" w:color="auto" w:fill="auto"/>
            <w:vAlign w:val="center"/>
            <w:hideMark/>
          </w:tcPr>
          <w:p w14:paraId="0CA0B9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47" w14:textId="77777777">
        <w:trPr>
          <w:trHeight w:val="45"/>
        </w:trPr>
        <w:tc>
          <w:tcPr>
            <w:tcW w:w="7420" w:type="dxa"/>
            <w:tcBorders>
              <w:top w:val="nil"/>
              <w:left w:val="nil"/>
              <w:bottom w:val="nil"/>
              <w:right w:val="nil"/>
            </w:tcBorders>
            <w:shd w:val="clear" w:color="auto" w:fill="auto"/>
            <w:vAlign w:val="center"/>
            <w:hideMark/>
          </w:tcPr>
          <w:p w14:paraId="0CA0B9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49" w14:textId="77777777">
        <w:trPr>
          <w:trHeight w:val="330"/>
        </w:trPr>
        <w:tc>
          <w:tcPr>
            <w:tcW w:w="7420" w:type="dxa"/>
            <w:tcBorders>
              <w:top w:val="nil"/>
              <w:left w:val="nil"/>
              <w:bottom w:val="nil"/>
              <w:right w:val="nil"/>
            </w:tcBorders>
            <w:shd w:val="clear" w:color="auto" w:fill="auto"/>
            <w:vAlign w:val="center"/>
            <w:hideMark/>
          </w:tcPr>
          <w:p w14:paraId="0CA0B9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94B" w14:textId="77777777">
        <w:trPr>
          <w:trHeight w:val="45"/>
        </w:trPr>
        <w:tc>
          <w:tcPr>
            <w:tcW w:w="7420" w:type="dxa"/>
            <w:tcBorders>
              <w:top w:val="nil"/>
              <w:left w:val="nil"/>
              <w:bottom w:val="nil"/>
              <w:right w:val="nil"/>
            </w:tcBorders>
            <w:shd w:val="clear" w:color="auto" w:fill="auto"/>
            <w:vAlign w:val="center"/>
            <w:hideMark/>
          </w:tcPr>
          <w:p w14:paraId="0CA0B9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4D" w14:textId="77777777">
        <w:trPr>
          <w:trHeight w:val="330"/>
        </w:trPr>
        <w:tc>
          <w:tcPr>
            <w:tcW w:w="7420" w:type="dxa"/>
            <w:tcBorders>
              <w:top w:val="nil"/>
              <w:left w:val="nil"/>
              <w:bottom w:val="nil"/>
              <w:right w:val="nil"/>
            </w:tcBorders>
            <w:shd w:val="clear" w:color="auto" w:fill="auto"/>
            <w:vAlign w:val="center"/>
            <w:hideMark/>
          </w:tcPr>
          <w:p w14:paraId="0CA0B9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4F" w14:textId="77777777">
        <w:trPr>
          <w:trHeight w:val="30"/>
        </w:trPr>
        <w:tc>
          <w:tcPr>
            <w:tcW w:w="7420" w:type="dxa"/>
            <w:tcBorders>
              <w:top w:val="nil"/>
              <w:left w:val="nil"/>
              <w:bottom w:val="nil"/>
              <w:right w:val="nil"/>
            </w:tcBorders>
            <w:shd w:val="clear" w:color="auto" w:fill="auto"/>
            <w:vAlign w:val="center"/>
            <w:hideMark/>
          </w:tcPr>
          <w:p w14:paraId="0CA0B9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51" w14:textId="77777777">
        <w:trPr>
          <w:trHeight w:val="345"/>
        </w:trPr>
        <w:tc>
          <w:tcPr>
            <w:tcW w:w="7420" w:type="dxa"/>
            <w:tcBorders>
              <w:top w:val="nil"/>
              <w:left w:val="nil"/>
              <w:bottom w:val="nil"/>
              <w:right w:val="nil"/>
            </w:tcBorders>
            <w:shd w:val="clear" w:color="auto" w:fill="auto"/>
            <w:vAlign w:val="center"/>
            <w:hideMark/>
          </w:tcPr>
          <w:p w14:paraId="0CA0B9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Χ.Α: </w:t>
            </w:r>
            <w:r w:rsidRPr="0029074D">
              <w:rPr>
                <w:rFonts w:ascii="Calibri" w:eastAsia="Times New Roman" w:hAnsi="Calibri" w:cs="Calibri"/>
                <w:color w:val="000000"/>
                <w:sz w:val="22"/>
                <w:szCs w:val="22"/>
              </w:rPr>
              <w:t>OXI</w:t>
            </w:r>
          </w:p>
        </w:tc>
      </w:tr>
      <w:tr w:rsidR="008679D8" w14:paraId="0CA0B953" w14:textId="77777777">
        <w:trPr>
          <w:trHeight w:val="30"/>
        </w:trPr>
        <w:tc>
          <w:tcPr>
            <w:tcW w:w="7420" w:type="dxa"/>
            <w:tcBorders>
              <w:top w:val="nil"/>
              <w:left w:val="nil"/>
              <w:bottom w:val="nil"/>
              <w:right w:val="nil"/>
            </w:tcBorders>
            <w:shd w:val="clear" w:color="auto" w:fill="auto"/>
            <w:vAlign w:val="center"/>
            <w:hideMark/>
          </w:tcPr>
          <w:p w14:paraId="0CA0B9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55" w14:textId="77777777">
        <w:trPr>
          <w:trHeight w:val="330"/>
        </w:trPr>
        <w:tc>
          <w:tcPr>
            <w:tcW w:w="7420" w:type="dxa"/>
            <w:tcBorders>
              <w:top w:val="nil"/>
              <w:left w:val="nil"/>
              <w:bottom w:val="nil"/>
              <w:right w:val="nil"/>
            </w:tcBorders>
            <w:shd w:val="clear" w:color="auto" w:fill="auto"/>
            <w:vAlign w:val="center"/>
            <w:hideMark/>
          </w:tcPr>
          <w:p w14:paraId="0CA0B9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57" w14:textId="77777777">
        <w:trPr>
          <w:trHeight w:val="45"/>
        </w:trPr>
        <w:tc>
          <w:tcPr>
            <w:tcW w:w="7420" w:type="dxa"/>
            <w:tcBorders>
              <w:top w:val="nil"/>
              <w:left w:val="nil"/>
              <w:bottom w:val="nil"/>
              <w:right w:val="nil"/>
            </w:tcBorders>
            <w:shd w:val="clear" w:color="auto" w:fill="auto"/>
            <w:vAlign w:val="center"/>
            <w:hideMark/>
          </w:tcPr>
          <w:p w14:paraId="0CA0B9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59" w14:textId="77777777">
        <w:trPr>
          <w:trHeight w:val="330"/>
        </w:trPr>
        <w:tc>
          <w:tcPr>
            <w:tcW w:w="7420" w:type="dxa"/>
            <w:tcBorders>
              <w:top w:val="nil"/>
              <w:left w:val="nil"/>
              <w:bottom w:val="nil"/>
              <w:right w:val="nil"/>
            </w:tcBorders>
            <w:shd w:val="clear" w:color="auto" w:fill="auto"/>
            <w:vAlign w:val="center"/>
            <w:hideMark/>
          </w:tcPr>
          <w:p w14:paraId="0CA0B9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5B" w14:textId="77777777">
        <w:trPr>
          <w:trHeight w:val="45"/>
        </w:trPr>
        <w:tc>
          <w:tcPr>
            <w:tcW w:w="7420" w:type="dxa"/>
            <w:tcBorders>
              <w:top w:val="nil"/>
              <w:left w:val="nil"/>
              <w:bottom w:val="nil"/>
              <w:right w:val="nil"/>
            </w:tcBorders>
            <w:shd w:val="clear" w:color="auto" w:fill="auto"/>
            <w:vAlign w:val="center"/>
            <w:hideMark/>
          </w:tcPr>
          <w:p w14:paraId="0CA0B9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5D" w14:textId="77777777">
        <w:trPr>
          <w:trHeight w:val="135"/>
        </w:trPr>
        <w:tc>
          <w:tcPr>
            <w:tcW w:w="7420" w:type="dxa"/>
            <w:tcBorders>
              <w:top w:val="nil"/>
              <w:left w:val="nil"/>
              <w:bottom w:val="nil"/>
              <w:right w:val="nil"/>
            </w:tcBorders>
            <w:shd w:val="clear" w:color="auto" w:fill="auto"/>
            <w:vAlign w:val="center"/>
            <w:hideMark/>
          </w:tcPr>
          <w:p w14:paraId="0CA0B9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5F" w14:textId="77777777">
        <w:trPr>
          <w:trHeight w:val="345"/>
        </w:trPr>
        <w:tc>
          <w:tcPr>
            <w:tcW w:w="7420" w:type="dxa"/>
            <w:tcBorders>
              <w:top w:val="nil"/>
              <w:left w:val="nil"/>
              <w:bottom w:val="nil"/>
              <w:right w:val="nil"/>
            </w:tcBorders>
            <w:shd w:val="clear" w:color="auto" w:fill="auto"/>
            <w:vAlign w:val="center"/>
            <w:hideMark/>
          </w:tcPr>
          <w:p w14:paraId="0CA0B9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61" w14:textId="77777777">
        <w:trPr>
          <w:trHeight w:val="330"/>
        </w:trPr>
        <w:tc>
          <w:tcPr>
            <w:tcW w:w="7420" w:type="dxa"/>
            <w:tcBorders>
              <w:top w:val="nil"/>
              <w:left w:val="nil"/>
              <w:bottom w:val="nil"/>
              <w:right w:val="nil"/>
            </w:tcBorders>
            <w:shd w:val="clear" w:color="auto" w:fill="auto"/>
            <w:vAlign w:val="center"/>
            <w:hideMark/>
          </w:tcPr>
          <w:p w14:paraId="0CA0B9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108 ως έχει     ΚΑΤΑ ΠΛΕΙΟΨΗΦΙΑ</w:t>
            </w:r>
          </w:p>
        </w:tc>
      </w:tr>
      <w:tr w:rsidR="008679D8" w14:paraId="0CA0B963" w14:textId="77777777">
        <w:trPr>
          <w:trHeight w:val="105"/>
        </w:trPr>
        <w:tc>
          <w:tcPr>
            <w:tcW w:w="7420" w:type="dxa"/>
            <w:tcBorders>
              <w:top w:val="nil"/>
              <w:left w:val="nil"/>
              <w:bottom w:val="nil"/>
              <w:right w:val="nil"/>
            </w:tcBorders>
            <w:shd w:val="clear" w:color="auto" w:fill="auto"/>
            <w:vAlign w:val="center"/>
            <w:hideMark/>
          </w:tcPr>
          <w:p w14:paraId="0CA0B9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65" w14:textId="77777777">
        <w:trPr>
          <w:trHeight w:val="330"/>
        </w:trPr>
        <w:tc>
          <w:tcPr>
            <w:tcW w:w="7420" w:type="dxa"/>
            <w:tcBorders>
              <w:top w:val="nil"/>
              <w:left w:val="nil"/>
              <w:bottom w:val="nil"/>
              <w:right w:val="nil"/>
            </w:tcBorders>
            <w:shd w:val="clear" w:color="auto" w:fill="auto"/>
            <w:vAlign w:val="center"/>
            <w:hideMark/>
          </w:tcPr>
          <w:p w14:paraId="0CA0B9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67" w14:textId="77777777">
        <w:trPr>
          <w:trHeight w:val="45"/>
        </w:trPr>
        <w:tc>
          <w:tcPr>
            <w:tcW w:w="7420" w:type="dxa"/>
            <w:tcBorders>
              <w:top w:val="nil"/>
              <w:left w:val="nil"/>
              <w:bottom w:val="nil"/>
              <w:right w:val="nil"/>
            </w:tcBorders>
            <w:shd w:val="clear" w:color="auto" w:fill="auto"/>
            <w:vAlign w:val="center"/>
            <w:hideMark/>
          </w:tcPr>
          <w:p w14:paraId="0CA0B9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69" w14:textId="77777777">
        <w:trPr>
          <w:trHeight w:val="330"/>
        </w:trPr>
        <w:tc>
          <w:tcPr>
            <w:tcW w:w="7420" w:type="dxa"/>
            <w:tcBorders>
              <w:top w:val="nil"/>
              <w:left w:val="nil"/>
              <w:bottom w:val="nil"/>
              <w:right w:val="nil"/>
            </w:tcBorders>
            <w:shd w:val="clear" w:color="auto" w:fill="auto"/>
            <w:vAlign w:val="center"/>
            <w:hideMark/>
          </w:tcPr>
          <w:p w14:paraId="0CA0B9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96B" w14:textId="77777777">
        <w:trPr>
          <w:trHeight w:val="45"/>
        </w:trPr>
        <w:tc>
          <w:tcPr>
            <w:tcW w:w="7420" w:type="dxa"/>
            <w:tcBorders>
              <w:top w:val="nil"/>
              <w:left w:val="nil"/>
              <w:bottom w:val="nil"/>
              <w:right w:val="nil"/>
            </w:tcBorders>
            <w:shd w:val="clear" w:color="auto" w:fill="auto"/>
            <w:vAlign w:val="center"/>
            <w:hideMark/>
          </w:tcPr>
          <w:p w14:paraId="0CA0B9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6D" w14:textId="77777777">
        <w:trPr>
          <w:trHeight w:val="330"/>
        </w:trPr>
        <w:tc>
          <w:tcPr>
            <w:tcW w:w="7420" w:type="dxa"/>
            <w:tcBorders>
              <w:top w:val="nil"/>
              <w:left w:val="nil"/>
              <w:bottom w:val="nil"/>
              <w:right w:val="nil"/>
            </w:tcBorders>
            <w:shd w:val="clear" w:color="auto" w:fill="auto"/>
            <w:vAlign w:val="center"/>
            <w:hideMark/>
          </w:tcPr>
          <w:p w14:paraId="0CA0B9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6F" w14:textId="77777777">
        <w:trPr>
          <w:trHeight w:val="45"/>
        </w:trPr>
        <w:tc>
          <w:tcPr>
            <w:tcW w:w="7420" w:type="dxa"/>
            <w:tcBorders>
              <w:top w:val="nil"/>
              <w:left w:val="nil"/>
              <w:bottom w:val="nil"/>
              <w:right w:val="nil"/>
            </w:tcBorders>
            <w:shd w:val="clear" w:color="auto" w:fill="auto"/>
            <w:vAlign w:val="center"/>
            <w:hideMark/>
          </w:tcPr>
          <w:p w14:paraId="0CA0B9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71" w14:textId="77777777">
        <w:trPr>
          <w:trHeight w:val="330"/>
        </w:trPr>
        <w:tc>
          <w:tcPr>
            <w:tcW w:w="7420" w:type="dxa"/>
            <w:tcBorders>
              <w:top w:val="nil"/>
              <w:left w:val="nil"/>
              <w:bottom w:val="nil"/>
              <w:right w:val="nil"/>
            </w:tcBorders>
            <w:shd w:val="clear" w:color="auto" w:fill="auto"/>
            <w:vAlign w:val="center"/>
            <w:hideMark/>
          </w:tcPr>
          <w:p w14:paraId="0CA0B9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73" w14:textId="77777777">
        <w:trPr>
          <w:trHeight w:val="30"/>
        </w:trPr>
        <w:tc>
          <w:tcPr>
            <w:tcW w:w="7420" w:type="dxa"/>
            <w:tcBorders>
              <w:top w:val="nil"/>
              <w:left w:val="nil"/>
              <w:bottom w:val="nil"/>
              <w:right w:val="nil"/>
            </w:tcBorders>
            <w:shd w:val="clear" w:color="auto" w:fill="auto"/>
            <w:vAlign w:val="center"/>
            <w:hideMark/>
          </w:tcPr>
          <w:p w14:paraId="0CA0B9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75" w14:textId="77777777">
        <w:trPr>
          <w:trHeight w:val="330"/>
        </w:trPr>
        <w:tc>
          <w:tcPr>
            <w:tcW w:w="7420" w:type="dxa"/>
            <w:tcBorders>
              <w:top w:val="nil"/>
              <w:left w:val="nil"/>
              <w:bottom w:val="nil"/>
              <w:right w:val="nil"/>
            </w:tcBorders>
            <w:shd w:val="clear" w:color="auto" w:fill="auto"/>
            <w:vAlign w:val="center"/>
            <w:hideMark/>
          </w:tcPr>
          <w:p w14:paraId="0CA0B9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77" w14:textId="77777777">
        <w:trPr>
          <w:trHeight w:val="45"/>
        </w:trPr>
        <w:tc>
          <w:tcPr>
            <w:tcW w:w="7420" w:type="dxa"/>
            <w:tcBorders>
              <w:top w:val="nil"/>
              <w:left w:val="nil"/>
              <w:bottom w:val="nil"/>
              <w:right w:val="nil"/>
            </w:tcBorders>
            <w:shd w:val="clear" w:color="auto" w:fill="auto"/>
            <w:vAlign w:val="center"/>
            <w:hideMark/>
          </w:tcPr>
          <w:p w14:paraId="0CA0B9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79" w14:textId="77777777">
        <w:trPr>
          <w:trHeight w:val="330"/>
        </w:trPr>
        <w:tc>
          <w:tcPr>
            <w:tcW w:w="7420" w:type="dxa"/>
            <w:tcBorders>
              <w:top w:val="nil"/>
              <w:left w:val="nil"/>
              <w:bottom w:val="nil"/>
              <w:right w:val="nil"/>
            </w:tcBorders>
            <w:shd w:val="clear" w:color="auto" w:fill="auto"/>
            <w:vAlign w:val="center"/>
            <w:hideMark/>
          </w:tcPr>
          <w:p w14:paraId="0CA0B9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7B" w14:textId="77777777">
        <w:trPr>
          <w:trHeight w:val="45"/>
        </w:trPr>
        <w:tc>
          <w:tcPr>
            <w:tcW w:w="7420" w:type="dxa"/>
            <w:tcBorders>
              <w:top w:val="nil"/>
              <w:left w:val="nil"/>
              <w:bottom w:val="nil"/>
              <w:right w:val="nil"/>
            </w:tcBorders>
            <w:shd w:val="clear" w:color="auto" w:fill="auto"/>
            <w:vAlign w:val="center"/>
            <w:hideMark/>
          </w:tcPr>
          <w:p w14:paraId="0CA0B9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7D" w14:textId="77777777">
        <w:trPr>
          <w:trHeight w:val="150"/>
        </w:trPr>
        <w:tc>
          <w:tcPr>
            <w:tcW w:w="7420" w:type="dxa"/>
            <w:tcBorders>
              <w:top w:val="nil"/>
              <w:left w:val="nil"/>
              <w:bottom w:val="nil"/>
              <w:right w:val="nil"/>
            </w:tcBorders>
            <w:shd w:val="clear" w:color="auto" w:fill="auto"/>
            <w:vAlign w:val="center"/>
            <w:hideMark/>
          </w:tcPr>
          <w:p w14:paraId="0CA0B9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7F" w14:textId="77777777">
        <w:trPr>
          <w:trHeight w:val="330"/>
        </w:trPr>
        <w:tc>
          <w:tcPr>
            <w:tcW w:w="7420" w:type="dxa"/>
            <w:tcBorders>
              <w:top w:val="nil"/>
              <w:left w:val="nil"/>
              <w:bottom w:val="nil"/>
              <w:right w:val="nil"/>
            </w:tcBorders>
            <w:shd w:val="clear" w:color="auto" w:fill="auto"/>
            <w:vAlign w:val="center"/>
            <w:hideMark/>
          </w:tcPr>
          <w:p w14:paraId="0CA0B9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81" w14:textId="77777777">
        <w:trPr>
          <w:trHeight w:val="330"/>
        </w:trPr>
        <w:tc>
          <w:tcPr>
            <w:tcW w:w="7420" w:type="dxa"/>
            <w:tcBorders>
              <w:top w:val="nil"/>
              <w:left w:val="nil"/>
              <w:bottom w:val="nil"/>
              <w:right w:val="nil"/>
            </w:tcBorders>
            <w:shd w:val="clear" w:color="auto" w:fill="auto"/>
            <w:vAlign w:val="center"/>
            <w:hideMark/>
          </w:tcPr>
          <w:p w14:paraId="0CA0B9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109 ως έχει     ΚΑΤΑ ΠΛΕΙΟΨΗΦΙΑ</w:t>
            </w:r>
          </w:p>
        </w:tc>
      </w:tr>
      <w:tr w:rsidR="008679D8" w14:paraId="0CA0B983" w14:textId="77777777">
        <w:trPr>
          <w:trHeight w:val="105"/>
        </w:trPr>
        <w:tc>
          <w:tcPr>
            <w:tcW w:w="7420" w:type="dxa"/>
            <w:tcBorders>
              <w:top w:val="nil"/>
              <w:left w:val="nil"/>
              <w:bottom w:val="nil"/>
              <w:right w:val="nil"/>
            </w:tcBorders>
            <w:shd w:val="clear" w:color="auto" w:fill="auto"/>
            <w:vAlign w:val="center"/>
            <w:hideMark/>
          </w:tcPr>
          <w:p w14:paraId="0CA0B9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85" w14:textId="77777777">
        <w:trPr>
          <w:trHeight w:val="330"/>
        </w:trPr>
        <w:tc>
          <w:tcPr>
            <w:tcW w:w="7420" w:type="dxa"/>
            <w:tcBorders>
              <w:top w:val="nil"/>
              <w:left w:val="nil"/>
              <w:bottom w:val="nil"/>
              <w:right w:val="nil"/>
            </w:tcBorders>
            <w:shd w:val="clear" w:color="auto" w:fill="auto"/>
            <w:vAlign w:val="center"/>
            <w:hideMark/>
          </w:tcPr>
          <w:p w14:paraId="0CA0B9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87" w14:textId="77777777">
        <w:trPr>
          <w:trHeight w:val="45"/>
        </w:trPr>
        <w:tc>
          <w:tcPr>
            <w:tcW w:w="7420" w:type="dxa"/>
            <w:tcBorders>
              <w:top w:val="nil"/>
              <w:left w:val="nil"/>
              <w:bottom w:val="nil"/>
              <w:right w:val="nil"/>
            </w:tcBorders>
            <w:shd w:val="clear" w:color="auto" w:fill="auto"/>
            <w:vAlign w:val="center"/>
            <w:hideMark/>
          </w:tcPr>
          <w:p w14:paraId="0CA0B9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89" w14:textId="77777777">
        <w:trPr>
          <w:trHeight w:val="330"/>
        </w:trPr>
        <w:tc>
          <w:tcPr>
            <w:tcW w:w="7420" w:type="dxa"/>
            <w:tcBorders>
              <w:top w:val="nil"/>
              <w:left w:val="nil"/>
              <w:bottom w:val="nil"/>
              <w:right w:val="nil"/>
            </w:tcBorders>
            <w:shd w:val="clear" w:color="auto" w:fill="auto"/>
            <w:vAlign w:val="center"/>
            <w:hideMark/>
          </w:tcPr>
          <w:p w14:paraId="0CA0B9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98B" w14:textId="77777777">
        <w:trPr>
          <w:trHeight w:val="45"/>
        </w:trPr>
        <w:tc>
          <w:tcPr>
            <w:tcW w:w="7420" w:type="dxa"/>
            <w:tcBorders>
              <w:top w:val="nil"/>
              <w:left w:val="nil"/>
              <w:bottom w:val="nil"/>
              <w:right w:val="nil"/>
            </w:tcBorders>
            <w:shd w:val="clear" w:color="auto" w:fill="auto"/>
            <w:vAlign w:val="center"/>
            <w:hideMark/>
          </w:tcPr>
          <w:p w14:paraId="0CA0B9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8D" w14:textId="77777777">
        <w:trPr>
          <w:trHeight w:val="330"/>
        </w:trPr>
        <w:tc>
          <w:tcPr>
            <w:tcW w:w="7420" w:type="dxa"/>
            <w:tcBorders>
              <w:top w:val="nil"/>
              <w:left w:val="nil"/>
              <w:bottom w:val="nil"/>
              <w:right w:val="nil"/>
            </w:tcBorders>
            <w:shd w:val="clear" w:color="auto" w:fill="auto"/>
            <w:vAlign w:val="center"/>
            <w:hideMark/>
          </w:tcPr>
          <w:p w14:paraId="0CA0B9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ΔΗ.ΣΥ: </w:t>
            </w:r>
            <w:r w:rsidRPr="0029074D">
              <w:rPr>
                <w:rFonts w:ascii="Calibri" w:eastAsia="Times New Roman" w:hAnsi="Calibri" w:cs="Calibri"/>
                <w:color w:val="000000"/>
                <w:sz w:val="22"/>
                <w:szCs w:val="22"/>
              </w:rPr>
              <w:t>ΠΡΝ</w:t>
            </w:r>
          </w:p>
        </w:tc>
      </w:tr>
      <w:tr w:rsidR="008679D8" w14:paraId="0CA0B98F" w14:textId="77777777">
        <w:trPr>
          <w:trHeight w:val="45"/>
        </w:trPr>
        <w:tc>
          <w:tcPr>
            <w:tcW w:w="7420" w:type="dxa"/>
            <w:tcBorders>
              <w:top w:val="nil"/>
              <w:left w:val="nil"/>
              <w:bottom w:val="nil"/>
              <w:right w:val="nil"/>
            </w:tcBorders>
            <w:shd w:val="clear" w:color="auto" w:fill="auto"/>
            <w:vAlign w:val="center"/>
            <w:hideMark/>
          </w:tcPr>
          <w:p w14:paraId="0CA0B9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91" w14:textId="77777777">
        <w:trPr>
          <w:trHeight w:val="330"/>
        </w:trPr>
        <w:tc>
          <w:tcPr>
            <w:tcW w:w="7420" w:type="dxa"/>
            <w:tcBorders>
              <w:top w:val="nil"/>
              <w:left w:val="nil"/>
              <w:bottom w:val="nil"/>
              <w:right w:val="nil"/>
            </w:tcBorders>
            <w:shd w:val="clear" w:color="auto" w:fill="auto"/>
            <w:vAlign w:val="center"/>
            <w:hideMark/>
          </w:tcPr>
          <w:p w14:paraId="0CA0B9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93" w14:textId="77777777">
        <w:trPr>
          <w:trHeight w:val="30"/>
        </w:trPr>
        <w:tc>
          <w:tcPr>
            <w:tcW w:w="7420" w:type="dxa"/>
            <w:tcBorders>
              <w:top w:val="nil"/>
              <w:left w:val="nil"/>
              <w:bottom w:val="nil"/>
              <w:right w:val="nil"/>
            </w:tcBorders>
            <w:shd w:val="clear" w:color="auto" w:fill="auto"/>
            <w:vAlign w:val="center"/>
            <w:hideMark/>
          </w:tcPr>
          <w:p w14:paraId="0CA0B9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95" w14:textId="77777777">
        <w:trPr>
          <w:trHeight w:val="330"/>
        </w:trPr>
        <w:tc>
          <w:tcPr>
            <w:tcW w:w="7420" w:type="dxa"/>
            <w:tcBorders>
              <w:top w:val="nil"/>
              <w:left w:val="nil"/>
              <w:bottom w:val="nil"/>
              <w:right w:val="nil"/>
            </w:tcBorders>
            <w:shd w:val="clear" w:color="auto" w:fill="auto"/>
            <w:vAlign w:val="center"/>
            <w:hideMark/>
          </w:tcPr>
          <w:p w14:paraId="0CA0B9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97" w14:textId="77777777">
        <w:trPr>
          <w:trHeight w:val="45"/>
        </w:trPr>
        <w:tc>
          <w:tcPr>
            <w:tcW w:w="7420" w:type="dxa"/>
            <w:tcBorders>
              <w:top w:val="nil"/>
              <w:left w:val="nil"/>
              <w:bottom w:val="nil"/>
              <w:right w:val="nil"/>
            </w:tcBorders>
            <w:shd w:val="clear" w:color="auto" w:fill="auto"/>
            <w:vAlign w:val="center"/>
            <w:hideMark/>
          </w:tcPr>
          <w:p w14:paraId="0CA0B9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99" w14:textId="77777777">
        <w:trPr>
          <w:trHeight w:val="330"/>
        </w:trPr>
        <w:tc>
          <w:tcPr>
            <w:tcW w:w="7420" w:type="dxa"/>
            <w:tcBorders>
              <w:top w:val="nil"/>
              <w:left w:val="nil"/>
              <w:bottom w:val="nil"/>
              <w:right w:val="nil"/>
            </w:tcBorders>
            <w:shd w:val="clear" w:color="auto" w:fill="auto"/>
            <w:vAlign w:val="center"/>
            <w:hideMark/>
          </w:tcPr>
          <w:p w14:paraId="0CA0B9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B99B" w14:textId="77777777">
        <w:trPr>
          <w:trHeight w:val="45"/>
        </w:trPr>
        <w:tc>
          <w:tcPr>
            <w:tcW w:w="7420" w:type="dxa"/>
            <w:tcBorders>
              <w:top w:val="nil"/>
              <w:left w:val="nil"/>
              <w:bottom w:val="nil"/>
              <w:right w:val="nil"/>
            </w:tcBorders>
            <w:shd w:val="clear" w:color="auto" w:fill="auto"/>
            <w:vAlign w:val="center"/>
            <w:hideMark/>
          </w:tcPr>
          <w:p w14:paraId="0CA0B9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9D" w14:textId="77777777">
        <w:trPr>
          <w:trHeight w:val="150"/>
        </w:trPr>
        <w:tc>
          <w:tcPr>
            <w:tcW w:w="7420" w:type="dxa"/>
            <w:tcBorders>
              <w:top w:val="nil"/>
              <w:left w:val="nil"/>
              <w:bottom w:val="nil"/>
              <w:right w:val="nil"/>
            </w:tcBorders>
            <w:shd w:val="clear" w:color="auto" w:fill="auto"/>
            <w:vAlign w:val="center"/>
            <w:hideMark/>
          </w:tcPr>
          <w:p w14:paraId="0CA0B9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9F" w14:textId="77777777">
        <w:trPr>
          <w:trHeight w:val="330"/>
        </w:trPr>
        <w:tc>
          <w:tcPr>
            <w:tcW w:w="7420" w:type="dxa"/>
            <w:tcBorders>
              <w:top w:val="nil"/>
              <w:left w:val="nil"/>
              <w:bottom w:val="nil"/>
              <w:right w:val="nil"/>
            </w:tcBorders>
            <w:shd w:val="clear" w:color="auto" w:fill="auto"/>
            <w:vAlign w:val="center"/>
            <w:hideMark/>
          </w:tcPr>
          <w:p w14:paraId="0CA0B9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A1" w14:textId="77777777">
        <w:trPr>
          <w:trHeight w:val="345"/>
        </w:trPr>
        <w:tc>
          <w:tcPr>
            <w:tcW w:w="7420" w:type="dxa"/>
            <w:tcBorders>
              <w:top w:val="nil"/>
              <w:left w:val="nil"/>
              <w:bottom w:val="nil"/>
              <w:right w:val="nil"/>
            </w:tcBorders>
            <w:shd w:val="clear" w:color="auto" w:fill="auto"/>
            <w:vAlign w:val="center"/>
            <w:hideMark/>
          </w:tcPr>
          <w:p w14:paraId="0CA0B9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110 ως έχει     ΚΑΤΑ ΠΛΕΙΟΨΗΦΙΑ</w:t>
            </w:r>
          </w:p>
        </w:tc>
      </w:tr>
      <w:tr w:rsidR="008679D8" w14:paraId="0CA0B9A3" w14:textId="77777777">
        <w:trPr>
          <w:trHeight w:val="90"/>
        </w:trPr>
        <w:tc>
          <w:tcPr>
            <w:tcW w:w="7420" w:type="dxa"/>
            <w:tcBorders>
              <w:top w:val="nil"/>
              <w:left w:val="nil"/>
              <w:bottom w:val="nil"/>
              <w:right w:val="nil"/>
            </w:tcBorders>
            <w:shd w:val="clear" w:color="auto" w:fill="auto"/>
            <w:vAlign w:val="center"/>
            <w:hideMark/>
          </w:tcPr>
          <w:p w14:paraId="0CA0B9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A5" w14:textId="77777777">
        <w:trPr>
          <w:trHeight w:val="330"/>
        </w:trPr>
        <w:tc>
          <w:tcPr>
            <w:tcW w:w="7420" w:type="dxa"/>
            <w:tcBorders>
              <w:top w:val="nil"/>
              <w:left w:val="nil"/>
              <w:bottom w:val="nil"/>
              <w:right w:val="nil"/>
            </w:tcBorders>
            <w:shd w:val="clear" w:color="auto" w:fill="auto"/>
            <w:vAlign w:val="center"/>
            <w:hideMark/>
          </w:tcPr>
          <w:p w14:paraId="0CA0B9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A7" w14:textId="77777777">
        <w:trPr>
          <w:trHeight w:val="45"/>
        </w:trPr>
        <w:tc>
          <w:tcPr>
            <w:tcW w:w="7420" w:type="dxa"/>
            <w:tcBorders>
              <w:top w:val="nil"/>
              <w:left w:val="nil"/>
              <w:bottom w:val="nil"/>
              <w:right w:val="nil"/>
            </w:tcBorders>
            <w:shd w:val="clear" w:color="auto" w:fill="auto"/>
            <w:vAlign w:val="center"/>
            <w:hideMark/>
          </w:tcPr>
          <w:p w14:paraId="0CA0B9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A9" w14:textId="77777777">
        <w:trPr>
          <w:trHeight w:val="330"/>
        </w:trPr>
        <w:tc>
          <w:tcPr>
            <w:tcW w:w="7420" w:type="dxa"/>
            <w:tcBorders>
              <w:top w:val="nil"/>
              <w:left w:val="nil"/>
              <w:bottom w:val="nil"/>
              <w:right w:val="nil"/>
            </w:tcBorders>
            <w:shd w:val="clear" w:color="auto" w:fill="auto"/>
            <w:vAlign w:val="center"/>
            <w:hideMark/>
          </w:tcPr>
          <w:p w14:paraId="0CA0B9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9AB" w14:textId="77777777">
        <w:trPr>
          <w:trHeight w:val="45"/>
        </w:trPr>
        <w:tc>
          <w:tcPr>
            <w:tcW w:w="7420" w:type="dxa"/>
            <w:tcBorders>
              <w:top w:val="nil"/>
              <w:left w:val="nil"/>
              <w:bottom w:val="nil"/>
              <w:right w:val="nil"/>
            </w:tcBorders>
            <w:shd w:val="clear" w:color="auto" w:fill="auto"/>
            <w:vAlign w:val="center"/>
            <w:hideMark/>
          </w:tcPr>
          <w:p w14:paraId="0CA0B9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AD" w14:textId="77777777">
        <w:trPr>
          <w:trHeight w:val="330"/>
        </w:trPr>
        <w:tc>
          <w:tcPr>
            <w:tcW w:w="7420" w:type="dxa"/>
            <w:tcBorders>
              <w:top w:val="nil"/>
              <w:left w:val="nil"/>
              <w:bottom w:val="nil"/>
              <w:right w:val="nil"/>
            </w:tcBorders>
            <w:shd w:val="clear" w:color="auto" w:fill="auto"/>
            <w:vAlign w:val="center"/>
            <w:hideMark/>
          </w:tcPr>
          <w:p w14:paraId="0CA0B9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AF" w14:textId="77777777">
        <w:trPr>
          <w:trHeight w:val="45"/>
        </w:trPr>
        <w:tc>
          <w:tcPr>
            <w:tcW w:w="7420" w:type="dxa"/>
            <w:tcBorders>
              <w:top w:val="nil"/>
              <w:left w:val="nil"/>
              <w:bottom w:val="nil"/>
              <w:right w:val="nil"/>
            </w:tcBorders>
            <w:shd w:val="clear" w:color="auto" w:fill="auto"/>
            <w:vAlign w:val="center"/>
            <w:hideMark/>
          </w:tcPr>
          <w:p w14:paraId="0CA0B9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B1" w14:textId="77777777">
        <w:trPr>
          <w:trHeight w:val="330"/>
        </w:trPr>
        <w:tc>
          <w:tcPr>
            <w:tcW w:w="7420" w:type="dxa"/>
            <w:tcBorders>
              <w:top w:val="nil"/>
              <w:left w:val="nil"/>
              <w:bottom w:val="nil"/>
              <w:right w:val="nil"/>
            </w:tcBorders>
            <w:shd w:val="clear" w:color="auto" w:fill="auto"/>
            <w:vAlign w:val="center"/>
            <w:hideMark/>
          </w:tcPr>
          <w:p w14:paraId="0CA0B9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B3" w14:textId="77777777">
        <w:trPr>
          <w:trHeight w:val="30"/>
        </w:trPr>
        <w:tc>
          <w:tcPr>
            <w:tcW w:w="7420" w:type="dxa"/>
            <w:tcBorders>
              <w:top w:val="nil"/>
              <w:left w:val="nil"/>
              <w:bottom w:val="nil"/>
              <w:right w:val="nil"/>
            </w:tcBorders>
            <w:shd w:val="clear" w:color="auto" w:fill="auto"/>
            <w:vAlign w:val="center"/>
            <w:hideMark/>
          </w:tcPr>
          <w:p w14:paraId="0CA0B9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B5" w14:textId="77777777">
        <w:trPr>
          <w:trHeight w:val="345"/>
        </w:trPr>
        <w:tc>
          <w:tcPr>
            <w:tcW w:w="7420" w:type="dxa"/>
            <w:tcBorders>
              <w:top w:val="nil"/>
              <w:left w:val="nil"/>
              <w:bottom w:val="nil"/>
              <w:right w:val="nil"/>
            </w:tcBorders>
            <w:shd w:val="clear" w:color="auto" w:fill="auto"/>
            <w:vAlign w:val="center"/>
            <w:hideMark/>
          </w:tcPr>
          <w:p w14:paraId="0CA0B9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B7" w14:textId="77777777">
        <w:trPr>
          <w:trHeight w:val="30"/>
        </w:trPr>
        <w:tc>
          <w:tcPr>
            <w:tcW w:w="7420" w:type="dxa"/>
            <w:tcBorders>
              <w:top w:val="nil"/>
              <w:left w:val="nil"/>
              <w:bottom w:val="nil"/>
              <w:right w:val="nil"/>
            </w:tcBorders>
            <w:shd w:val="clear" w:color="auto" w:fill="auto"/>
            <w:vAlign w:val="center"/>
            <w:hideMark/>
          </w:tcPr>
          <w:p w14:paraId="0CA0B9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B9" w14:textId="77777777">
        <w:trPr>
          <w:trHeight w:val="330"/>
        </w:trPr>
        <w:tc>
          <w:tcPr>
            <w:tcW w:w="7420" w:type="dxa"/>
            <w:tcBorders>
              <w:top w:val="nil"/>
              <w:left w:val="nil"/>
              <w:bottom w:val="nil"/>
              <w:right w:val="nil"/>
            </w:tcBorders>
            <w:shd w:val="clear" w:color="auto" w:fill="auto"/>
            <w:vAlign w:val="center"/>
            <w:hideMark/>
          </w:tcPr>
          <w:p w14:paraId="0CA0B9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BB" w14:textId="77777777">
        <w:trPr>
          <w:trHeight w:val="45"/>
        </w:trPr>
        <w:tc>
          <w:tcPr>
            <w:tcW w:w="7420" w:type="dxa"/>
            <w:tcBorders>
              <w:top w:val="nil"/>
              <w:left w:val="nil"/>
              <w:bottom w:val="nil"/>
              <w:right w:val="nil"/>
            </w:tcBorders>
            <w:shd w:val="clear" w:color="auto" w:fill="auto"/>
            <w:vAlign w:val="center"/>
            <w:hideMark/>
          </w:tcPr>
          <w:p w14:paraId="0CA0B9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BD" w14:textId="77777777">
        <w:trPr>
          <w:trHeight w:val="150"/>
        </w:trPr>
        <w:tc>
          <w:tcPr>
            <w:tcW w:w="7420" w:type="dxa"/>
            <w:tcBorders>
              <w:top w:val="nil"/>
              <w:left w:val="nil"/>
              <w:bottom w:val="nil"/>
              <w:right w:val="nil"/>
            </w:tcBorders>
            <w:shd w:val="clear" w:color="auto" w:fill="auto"/>
            <w:vAlign w:val="center"/>
            <w:hideMark/>
          </w:tcPr>
          <w:p w14:paraId="0CA0B9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BF" w14:textId="77777777">
        <w:trPr>
          <w:trHeight w:val="345"/>
        </w:trPr>
        <w:tc>
          <w:tcPr>
            <w:tcW w:w="7420" w:type="dxa"/>
            <w:tcBorders>
              <w:top w:val="nil"/>
              <w:left w:val="nil"/>
              <w:bottom w:val="nil"/>
              <w:right w:val="nil"/>
            </w:tcBorders>
            <w:shd w:val="clear" w:color="auto" w:fill="auto"/>
            <w:vAlign w:val="center"/>
            <w:hideMark/>
          </w:tcPr>
          <w:p w14:paraId="0CA0B9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C1" w14:textId="77777777">
        <w:trPr>
          <w:trHeight w:val="330"/>
        </w:trPr>
        <w:tc>
          <w:tcPr>
            <w:tcW w:w="7420" w:type="dxa"/>
            <w:tcBorders>
              <w:top w:val="nil"/>
              <w:left w:val="nil"/>
              <w:bottom w:val="nil"/>
              <w:right w:val="nil"/>
            </w:tcBorders>
            <w:shd w:val="clear" w:color="auto" w:fill="auto"/>
            <w:vAlign w:val="center"/>
            <w:hideMark/>
          </w:tcPr>
          <w:p w14:paraId="0CA0B9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111 ως έχει     ΚΑΤΑ ΠΛΕΙΟΨΗΦΙΑ</w:t>
            </w:r>
          </w:p>
        </w:tc>
      </w:tr>
      <w:tr w:rsidR="008679D8" w14:paraId="0CA0B9C3" w14:textId="77777777">
        <w:trPr>
          <w:trHeight w:val="90"/>
        </w:trPr>
        <w:tc>
          <w:tcPr>
            <w:tcW w:w="7420" w:type="dxa"/>
            <w:tcBorders>
              <w:top w:val="nil"/>
              <w:left w:val="nil"/>
              <w:bottom w:val="nil"/>
              <w:right w:val="nil"/>
            </w:tcBorders>
            <w:shd w:val="clear" w:color="auto" w:fill="auto"/>
            <w:vAlign w:val="center"/>
            <w:hideMark/>
          </w:tcPr>
          <w:p w14:paraId="0CA0B9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C5" w14:textId="77777777">
        <w:trPr>
          <w:trHeight w:val="330"/>
        </w:trPr>
        <w:tc>
          <w:tcPr>
            <w:tcW w:w="7420" w:type="dxa"/>
            <w:tcBorders>
              <w:top w:val="nil"/>
              <w:left w:val="nil"/>
              <w:bottom w:val="nil"/>
              <w:right w:val="nil"/>
            </w:tcBorders>
            <w:shd w:val="clear" w:color="auto" w:fill="auto"/>
            <w:vAlign w:val="center"/>
            <w:hideMark/>
          </w:tcPr>
          <w:p w14:paraId="0CA0B9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C7" w14:textId="77777777">
        <w:trPr>
          <w:trHeight w:val="45"/>
        </w:trPr>
        <w:tc>
          <w:tcPr>
            <w:tcW w:w="7420" w:type="dxa"/>
            <w:tcBorders>
              <w:top w:val="nil"/>
              <w:left w:val="nil"/>
              <w:bottom w:val="nil"/>
              <w:right w:val="nil"/>
            </w:tcBorders>
            <w:shd w:val="clear" w:color="auto" w:fill="auto"/>
            <w:vAlign w:val="center"/>
            <w:hideMark/>
          </w:tcPr>
          <w:p w14:paraId="0CA0B9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C9" w14:textId="77777777">
        <w:trPr>
          <w:trHeight w:val="330"/>
        </w:trPr>
        <w:tc>
          <w:tcPr>
            <w:tcW w:w="7420" w:type="dxa"/>
            <w:tcBorders>
              <w:top w:val="nil"/>
              <w:left w:val="nil"/>
              <w:bottom w:val="nil"/>
              <w:right w:val="nil"/>
            </w:tcBorders>
            <w:shd w:val="clear" w:color="auto" w:fill="auto"/>
            <w:vAlign w:val="center"/>
            <w:hideMark/>
          </w:tcPr>
          <w:p w14:paraId="0CA0B9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Ν.Δ.: </w:t>
            </w:r>
            <w:r w:rsidRPr="0029074D">
              <w:rPr>
                <w:rFonts w:ascii="Calibri" w:eastAsia="Times New Roman" w:hAnsi="Calibri" w:cs="Calibri"/>
                <w:color w:val="000000"/>
                <w:sz w:val="22"/>
                <w:szCs w:val="22"/>
              </w:rPr>
              <w:t>ΝΑΙ</w:t>
            </w:r>
          </w:p>
        </w:tc>
      </w:tr>
      <w:tr w:rsidR="008679D8" w14:paraId="0CA0B9CB" w14:textId="77777777">
        <w:trPr>
          <w:trHeight w:val="45"/>
        </w:trPr>
        <w:tc>
          <w:tcPr>
            <w:tcW w:w="7420" w:type="dxa"/>
            <w:tcBorders>
              <w:top w:val="nil"/>
              <w:left w:val="nil"/>
              <w:bottom w:val="nil"/>
              <w:right w:val="nil"/>
            </w:tcBorders>
            <w:shd w:val="clear" w:color="auto" w:fill="auto"/>
            <w:vAlign w:val="center"/>
            <w:hideMark/>
          </w:tcPr>
          <w:p w14:paraId="0CA0B9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CD" w14:textId="77777777">
        <w:trPr>
          <w:trHeight w:val="330"/>
        </w:trPr>
        <w:tc>
          <w:tcPr>
            <w:tcW w:w="7420" w:type="dxa"/>
            <w:tcBorders>
              <w:top w:val="nil"/>
              <w:left w:val="nil"/>
              <w:bottom w:val="nil"/>
              <w:right w:val="nil"/>
            </w:tcBorders>
            <w:shd w:val="clear" w:color="auto" w:fill="auto"/>
            <w:vAlign w:val="center"/>
            <w:hideMark/>
          </w:tcPr>
          <w:p w14:paraId="0CA0B9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ΔΗ.ΣΥ: ΠΡΝ</w:t>
            </w:r>
          </w:p>
        </w:tc>
      </w:tr>
      <w:tr w:rsidR="008679D8" w14:paraId="0CA0B9CF" w14:textId="77777777">
        <w:trPr>
          <w:trHeight w:val="45"/>
        </w:trPr>
        <w:tc>
          <w:tcPr>
            <w:tcW w:w="7420" w:type="dxa"/>
            <w:tcBorders>
              <w:top w:val="nil"/>
              <w:left w:val="nil"/>
              <w:bottom w:val="nil"/>
              <w:right w:val="nil"/>
            </w:tcBorders>
            <w:shd w:val="clear" w:color="auto" w:fill="auto"/>
            <w:vAlign w:val="center"/>
            <w:hideMark/>
          </w:tcPr>
          <w:p w14:paraId="0CA0B9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D1" w14:textId="77777777">
        <w:trPr>
          <w:trHeight w:val="330"/>
        </w:trPr>
        <w:tc>
          <w:tcPr>
            <w:tcW w:w="7420" w:type="dxa"/>
            <w:tcBorders>
              <w:top w:val="nil"/>
              <w:left w:val="nil"/>
              <w:bottom w:val="nil"/>
              <w:right w:val="nil"/>
            </w:tcBorders>
            <w:shd w:val="clear" w:color="auto" w:fill="auto"/>
            <w:vAlign w:val="center"/>
            <w:hideMark/>
          </w:tcPr>
          <w:p w14:paraId="0CA0B9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D3" w14:textId="77777777">
        <w:trPr>
          <w:trHeight w:val="45"/>
        </w:trPr>
        <w:tc>
          <w:tcPr>
            <w:tcW w:w="7420" w:type="dxa"/>
            <w:tcBorders>
              <w:top w:val="nil"/>
              <w:left w:val="nil"/>
              <w:bottom w:val="nil"/>
              <w:right w:val="nil"/>
            </w:tcBorders>
            <w:shd w:val="clear" w:color="auto" w:fill="auto"/>
            <w:vAlign w:val="center"/>
            <w:hideMark/>
          </w:tcPr>
          <w:p w14:paraId="0CA0B9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D5" w14:textId="77777777">
        <w:trPr>
          <w:trHeight w:val="330"/>
        </w:trPr>
        <w:tc>
          <w:tcPr>
            <w:tcW w:w="7420" w:type="dxa"/>
            <w:tcBorders>
              <w:top w:val="nil"/>
              <w:left w:val="nil"/>
              <w:bottom w:val="nil"/>
              <w:right w:val="nil"/>
            </w:tcBorders>
            <w:shd w:val="clear" w:color="auto" w:fill="auto"/>
            <w:vAlign w:val="center"/>
            <w:hideMark/>
          </w:tcPr>
          <w:p w14:paraId="0CA0B9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D7" w14:textId="77777777">
        <w:trPr>
          <w:trHeight w:val="30"/>
        </w:trPr>
        <w:tc>
          <w:tcPr>
            <w:tcW w:w="7420" w:type="dxa"/>
            <w:tcBorders>
              <w:top w:val="nil"/>
              <w:left w:val="nil"/>
              <w:bottom w:val="nil"/>
              <w:right w:val="nil"/>
            </w:tcBorders>
            <w:shd w:val="clear" w:color="auto" w:fill="auto"/>
            <w:vAlign w:val="center"/>
            <w:hideMark/>
          </w:tcPr>
          <w:p w14:paraId="0CA0B9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D9" w14:textId="77777777">
        <w:trPr>
          <w:trHeight w:val="330"/>
        </w:trPr>
        <w:tc>
          <w:tcPr>
            <w:tcW w:w="7420" w:type="dxa"/>
            <w:tcBorders>
              <w:top w:val="nil"/>
              <w:left w:val="nil"/>
              <w:bottom w:val="nil"/>
              <w:right w:val="nil"/>
            </w:tcBorders>
            <w:shd w:val="clear" w:color="auto" w:fill="auto"/>
            <w:vAlign w:val="center"/>
            <w:hideMark/>
          </w:tcPr>
          <w:p w14:paraId="0CA0B9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DB" w14:textId="77777777">
        <w:trPr>
          <w:trHeight w:val="45"/>
        </w:trPr>
        <w:tc>
          <w:tcPr>
            <w:tcW w:w="7420" w:type="dxa"/>
            <w:tcBorders>
              <w:top w:val="nil"/>
              <w:left w:val="nil"/>
              <w:bottom w:val="nil"/>
              <w:right w:val="nil"/>
            </w:tcBorders>
            <w:shd w:val="clear" w:color="auto" w:fill="auto"/>
            <w:vAlign w:val="center"/>
            <w:hideMark/>
          </w:tcPr>
          <w:p w14:paraId="0CA0B9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DD" w14:textId="77777777">
        <w:trPr>
          <w:trHeight w:val="150"/>
        </w:trPr>
        <w:tc>
          <w:tcPr>
            <w:tcW w:w="7420" w:type="dxa"/>
            <w:tcBorders>
              <w:top w:val="nil"/>
              <w:left w:val="nil"/>
              <w:bottom w:val="nil"/>
              <w:right w:val="nil"/>
            </w:tcBorders>
            <w:shd w:val="clear" w:color="auto" w:fill="auto"/>
            <w:vAlign w:val="center"/>
            <w:hideMark/>
          </w:tcPr>
          <w:p w14:paraId="0CA0B9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DF" w14:textId="77777777">
        <w:trPr>
          <w:trHeight w:val="345"/>
        </w:trPr>
        <w:tc>
          <w:tcPr>
            <w:tcW w:w="7420" w:type="dxa"/>
            <w:tcBorders>
              <w:top w:val="nil"/>
              <w:left w:val="nil"/>
              <w:bottom w:val="nil"/>
              <w:right w:val="nil"/>
            </w:tcBorders>
            <w:shd w:val="clear" w:color="auto" w:fill="auto"/>
            <w:vAlign w:val="center"/>
            <w:hideMark/>
          </w:tcPr>
          <w:p w14:paraId="0CA0B9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E1" w14:textId="77777777">
        <w:trPr>
          <w:trHeight w:val="330"/>
        </w:trPr>
        <w:tc>
          <w:tcPr>
            <w:tcW w:w="7420" w:type="dxa"/>
            <w:tcBorders>
              <w:top w:val="nil"/>
              <w:left w:val="nil"/>
              <w:bottom w:val="nil"/>
              <w:right w:val="nil"/>
            </w:tcBorders>
            <w:shd w:val="clear" w:color="auto" w:fill="auto"/>
            <w:vAlign w:val="center"/>
            <w:hideMark/>
          </w:tcPr>
          <w:p w14:paraId="0CA0B9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112 ως έχει     ΚΑΤΑ ΠΛΕΙΟΨΗΦΙΑ</w:t>
            </w:r>
          </w:p>
        </w:tc>
      </w:tr>
      <w:tr w:rsidR="008679D8" w14:paraId="0CA0B9E3" w14:textId="77777777">
        <w:trPr>
          <w:trHeight w:val="90"/>
        </w:trPr>
        <w:tc>
          <w:tcPr>
            <w:tcW w:w="7420" w:type="dxa"/>
            <w:tcBorders>
              <w:top w:val="nil"/>
              <w:left w:val="nil"/>
              <w:bottom w:val="nil"/>
              <w:right w:val="nil"/>
            </w:tcBorders>
            <w:shd w:val="clear" w:color="auto" w:fill="auto"/>
            <w:vAlign w:val="center"/>
            <w:hideMark/>
          </w:tcPr>
          <w:p w14:paraId="0CA0B9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E5" w14:textId="77777777">
        <w:trPr>
          <w:trHeight w:val="345"/>
        </w:trPr>
        <w:tc>
          <w:tcPr>
            <w:tcW w:w="7420" w:type="dxa"/>
            <w:tcBorders>
              <w:top w:val="nil"/>
              <w:left w:val="nil"/>
              <w:bottom w:val="nil"/>
              <w:right w:val="nil"/>
            </w:tcBorders>
            <w:shd w:val="clear" w:color="auto" w:fill="auto"/>
            <w:vAlign w:val="center"/>
            <w:hideMark/>
          </w:tcPr>
          <w:p w14:paraId="0CA0B9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9E7" w14:textId="77777777">
        <w:trPr>
          <w:trHeight w:val="30"/>
        </w:trPr>
        <w:tc>
          <w:tcPr>
            <w:tcW w:w="7420" w:type="dxa"/>
            <w:tcBorders>
              <w:top w:val="nil"/>
              <w:left w:val="nil"/>
              <w:bottom w:val="nil"/>
              <w:right w:val="nil"/>
            </w:tcBorders>
            <w:shd w:val="clear" w:color="auto" w:fill="auto"/>
            <w:vAlign w:val="center"/>
            <w:hideMark/>
          </w:tcPr>
          <w:p w14:paraId="0CA0B9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E9" w14:textId="77777777">
        <w:trPr>
          <w:trHeight w:val="330"/>
        </w:trPr>
        <w:tc>
          <w:tcPr>
            <w:tcW w:w="7420" w:type="dxa"/>
            <w:tcBorders>
              <w:top w:val="nil"/>
              <w:left w:val="nil"/>
              <w:bottom w:val="nil"/>
              <w:right w:val="nil"/>
            </w:tcBorders>
            <w:shd w:val="clear" w:color="auto" w:fill="auto"/>
            <w:vAlign w:val="center"/>
            <w:hideMark/>
          </w:tcPr>
          <w:p w14:paraId="0CA0B9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ΠΡΝ</w:t>
            </w:r>
          </w:p>
        </w:tc>
      </w:tr>
      <w:tr w:rsidR="008679D8" w14:paraId="0CA0B9EB" w14:textId="77777777">
        <w:trPr>
          <w:trHeight w:val="45"/>
        </w:trPr>
        <w:tc>
          <w:tcPr>
            <w:tcW w:w="7420" w:type="dxa"/>
            <w:tcBorders>
              <w:top w:val="nil"/>
              <w:left w:val="nil"/>
              <w:bottom w:val="nil"/>
              <w:right w:val="nil"/>
            </w:tcBorders>
            <w:shd w:val="clear" w:color="auto" w:fill="auto"/>
            <w:vAlign w:val="center"/>
            <w:hideMark/>
          </w:tcPr>
          <w:p w14:paraId="0CA0B9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ED" w14:textId="77777777">
        <w:trPr>
          <w:trHeight w:val="330"/>
        </w:trPr>
        <w:tc>
          <w:tcPr>
            <w:tcW w:w="7420" w:type="dxa"/>
            <w:tcBorders>
              <w:top w:val="nil"/>
              <w:left w:val="nil"/>
              <w:bottom w:val="nil"/>
              <w:right w:val="nil"/>
            </w:tcBorders>
            <w:shd w:val="clear" w:color="auto" w:fill="auto"/>
            <w:vAlign w:val="center"/>
            <w:hideMark/>
          </w:tcPr>
          <w:p w14:paraId="0CA0B9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9EF" w14:textId="77777777">
        <w:trPr>
          <w:trHeight w:val="45"/>
        </w:trPr>
        <w:tc>
          <w:tcPr>
            <w:tcW w:w="7420" w:type="dxa"/>
            <w:tcBorders>
              <w:top w:val="nil"/>
              <w:left w:val="nil"/>
              <w:bottom w:val="nil"/>
              <w:right w:val="nil"/>
            </w:tcBorders>
            <w:shd w:val="clear" w:color="auto" w:fill="auto"/>
            <w:vAlign w:val="center"/>
            <w:hideMark/>
          </w:tcPr>
          <w:p w14:paraId="0CA0B9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F1" w14:textId="77777777">
        <w:trPr>
          <w:trHeight w:val="330"/>
        </w:trPr>
        <w:tc>
          <w:tcPr>
            <w:tcW w:w="7420" w:type="dxa"/>
            <w:tcBorders>
              <w:top w:val="nil"/>
              <w:left w:val="nil"/>
              <w:bottom w:val="nil"/>
              <w:right w:val="nil"/>
            </w:tcBorders>
            <w:shd w:val="clear" w:color="auto" w:fill="auto"/>
            <w:vAlign w:val="center"/>
            <w:hideMark/>
          </w:tcPr>
          <w:p w14:paraId="0CA0B9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9F3" w14:textId="77777777">
        <w:trPr>
          <w:trHeight w:val="45"/>
        </w:trPr>
        <w:tc>
          <w:tcPr>
            <w:tcW w:w="7420" w:type="dxa"/>
            <w:tcBorders>
              <w:top w:val="nil"/>
              <w:left w:val="nil"/>
              <w:bottom w:val="nil"/>
              <w:right w:val="nil"/>
            </w:tcBorders>
            <w:shd w:val="clear" w:color="auto" w:fill="auto"/>
            <w:vAlign w:val="center"/>
            <w:hideMark/>
          </w:tcPr>
          <w:p w14:paraId="0CA0B9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F5" w14:textId="77777777">
        <w:trPr>
          <w:trHeight w:val="330"/>
        </w:trPr>
        <w:tc>
          <w:tcPr>
            <w:tcW w:w="7420" w:type="dxa"/>
            <w:tcBorders>
              <w:top w:val="nil"/>
              <w:left w:val="nil"/>
              <w:bottom w:val="nil"/>
              <w:right w:val="nil"/>
            </w:tcBorders>
            <w:shd w:val="clear" w:color="auto" w:fill="auto"/>
            <w:vAlign w:val="center"/>
            <w:hideMark/>
          </w:tcPr>
          <w:p w14:paraId="0CA0B9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9F7" w14:textId="77777777">
        <w:trPr>
          <w:trHeight w:val="30"/>
        </w:trPr>
        <w:tc>
          <w:tcPr>
            <w:tcW w:w="7420" w:type="dxa"/>
            <w:tcBorders>
              <w:top w:val="nil"/>
              <w:left w:val="nil"/>
              <w:bottom w:val="nil"/>
              <w:right w:val="nil"/>
            </w:tcBorders>
            <w:shd w:val="clear" w:color="auto" w:fill="auto"/>
            <w:vAlign w:val="center"/>
            <w:hideMark/>
          </w:tcPr>
          <w:p w14:paraId="0CA0B9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F9" w14:textId="77777777">
        <w:trPr>
          <w:trHeight w:val="345"/>
        </w:trPr>
        <w:tc>
          <w:tcPr>
            <w:tcW w:w="7420" w:type="dxa"/>
            <w:tcBorders>
              <w:top w:val="nil"/>
              <w:left w:val="nil"/>
              <w:bottom w:val="nil"/>
              <w:right w:val="nil"/>
            </w:tcBorders>
            <w:shd w:val="clear" w:color="auto" w:fill="auto"/>
            <w:vAlign w:val="center"/>
            <w:hideMark/>
          </w:tcPr>
          <w:p w14:paraId="0CA0B9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9FB" w14:textId="77777777">
        <w:trPr>
          <w:trHeight w:val="30"/>
        </w:trPr>
        <w:tc>
          <w:tcPr>
            <w:tcW w:w="7420" w:type="dxa"/>
            <w:tcBorders>
              <w:top w:val="nil"/>
              <w:left w:val="nil"/>
              <w:bottom w:val="nil"/>
              <w:right w:val="nil"/>
            </w:tcBorders>
            <w:shd w:val="clear" w:color="auto" w:fill="auto"/>
            <w:vAlign w:val="center"/>
            <w:hideMark/>
          </w:tcPr>
          <w:p w14:paraId="0CA0B9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9FD" w14:textId="77777777">
        <w:trPr>
          <w:trHeight w:val="150"/>
        </w:trPr>
        <w:tc>
          <w:tcPr>
            <w:tcW w:w="7420" w:type="dxa"/>
            <w:tcBorders>
              <w:top w:val="nil"/>
              <w:left w:val="nil"/>
              <w:bottom w:val="nil"/>
              <w:right w:val="nil"/>
            </w:tcBorders>
            <w:shd w:val="clear" w:color="auto" w:fill="auto"/>
            <w:vAlign w:val="center"/>
            <w:hideMark/>
          </w:tcPr>
          <w:p w14:paraId="0CA0B9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9FF" w14:textId="77777777">
        <w:trPr>
          <w:trHeight w:val="345"/>
        </w:trPr>
        <w:tc>
          <w:tcPr>
            <w:tcW w:w="7420" w:type="dxa"/>
            <w:tcBorders>
              <w:top w:val="nil"/>
              <w:left w:val="nil"/>
              <w:bottom w:val="nil"/>
              <w:right w:val="nil"/>
            </w:tcBorders>
            <w:shd w:val="clear" w:color="auto" w:fill="auto"/>
            <w:vAlign w:val="center"/>
            <w:hideMark/>
          </w:tcPr>
          <w:p w14:paraId="0CA0B9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01" w14:textId="77777777">
        <w:trPr>
          <w:trHeight w:val="330"/>
        </w:trPr>
        <w:tc>
          <w:tcPr>
            <w:tcW w:w="7420" w:type="dxa"/>
            <w:tcBorders>
              <w:top w:val="nil"/>
              <w:left w:val="nil"/>
              <w:bottom w:val="nil"/>
              <w:right w:val="nil"/>
            </w:tcBorders>
            <w:shd w:val="clear" w:color="auto" w:fill="auto"/>
            <w:vAlign w:val="center"/>
            <w:hideMark/>
          </w:tcPr>
          <w:p w14:paraId="0CA0BA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113 ως έχει     ΚΑΤΑ ΠΛΕΙΟΨΗΦΙΑ</w:t>
            </w:r>
          </w:p>
        </w:tc>
      </w:tr>
      <w:tr w:rsidR="008679D8" w14:paraId="0CA0BA03" w14:textId="77777777">
        <w:trPr>
          <w:trHeight w:val="105"/>
        </w:trPr>
        <w:tc>
          <w:tcPr>
            <w:tcW w:w="7420" w:type="dxa"/>
            <w:tcBorders>
              <w:top w:val="nil"/>
              <w:left w:val="nil"/>
              <w:bottom w:val="nil"/>
              <w:right w:val="nil"/>
            </w:tcBorders>
            <w:shd w:val="clear" w:color="auto" w:fill="auto"/>
            <w:vAlign w:val="center"/>
            <w:hideMark/>
          </w:tcPr>
          <w:p w14:paraId="0CA0BA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05" w14:textId="77777777">
        <w:trPr>
          <w:trHeight w:val="330"/>
        </w:trPr>
        <w:tc>
          <w:tcPr>
            <w:tcW w:w="7420" w:type="dxa"/>
            <w:tcBorders>
              <w:top w:val="nil"/>
              <w:left w:val="nil"/>
              <w:bottom w:val="nil"/>
              <w:right w:val="nil"/>
            </w:tcBorders>
            <w:shd w:val="clear" w:color="auto" w:fill="auto"/>
            <w:vAlign w:val="center"/>
            <w:hideMark/>
          </w:tcPr>
          <w:p w14:paraId="0CA0BA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ΣΥΡΙΖΑ: </w:t>
            </w:r>
            <w:r w:rsidRPr="0029074D">
              <w:rPr>
                <w:rFonts w:ascii="Calibri" w:eastAsia="Times New Roman" w:hAnsi="Calibri" w:cs="Calibri"/>
                <w:color w:val="000000"/>
                <w:sz w:val="22"/>
                <w:szCs w:val="22"/>
              </w:rPr>
              <w:t>ΝΑΙ</w:t>
            </w:r>
          </w:p>
        </w:tc>
      </w:tr>
      <w:tr w:rsidR="008679D8" w14:paraId="0CA0BA07" w14:textId="77777777">
        <w:trPr>
          <w:trHeight w:val="30"/>
        </w:trPr>
        <w:tc>
          <w:tcPr>
            <w:tcW w:w="7420" w:type="dxa"/>
            <w:tcBorders>
              <w:top w:val="nil"/>
              <w:left w:val="nil"/>
              <w:bottom w:val="nil"/>
              <w:right w:val="nil"/>
            </w:tcBorders>
            <w:shd w:val="clear" w:color="auto" w:fill="auto"/>
            <w:vAlign w:val="center"/>
            <w:hideMark/>
          </w:tcPr>
          <w:p w14:paraId="0CA0BA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09" w14:textId="77777777">
        <w:trPr>
          <w:trHeight w:val="330"/>
        </w:trPr>
        <w:tc>
          <w:tcPr>
            <w:tcW w:w="7420" w:type="dxa"/>
            <w:tcBorders>
              <w:top w:val="nil"/>
              <w:left w:val="nil"/>
              <w:bottom w:val="nil"/>
              <w:right w:val="nil"/>
            </w:tcBorders>
            <w:shd w:val="clear" w:color="auto" w:fill="auto"/>
            <w:vAlign w:val="center"/>
            <w:hideMark/>
          </w:tcPr>
          <w:p w14:paraId="0CA0BA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0B" w14:textId="77777777">
        <w:trPr>
          <w:trHeight w:val="45"/>
        </w:trPr>
        <w:tc>
          <w:tcPr>
            <w:tcW w:w="7420" w:type="dxa"/>
            <w:tcBorders>
              <w:top w:val="nil"/>
              <w:left w:val="nil"/>
              <w:bottom w:val="nil"/>
              <w:right w:val="nil"/>
            </w:tcBorders>
            <w:shd w:val="clear" w:color="auto" w:fill="auto"/>
            <w:vAlign w:val="center"/>
            <w:hideMark/>
          </w:tcPr>
          <w:p w14:paraId="0CA0BA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0D" w14:textId="77777777">
        <w:trPr>
          <w:trHeight w:val="330"/>
        </w:trPr>
        <w:tc>
          <w:tcPr>
            <w:tcW w:w="7420" w:type="dxa"/>
            <w:tcBorders>
              <w:top w:val="nil"/>
              <w:left w:val="nil"/>
              <w:bottom w:val="nil"/>
              <w:right w:val="nil"/>
            </w:tcBorders>
            <w:shd w:val="clear" w:color="auto" w:fill="auto"/>
            <w:vAlign w:val="center"/>
            <w:hideMark/>
          </w:tcPr>
          <w:p w14:paraId="0CA0BA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0F" w14:textId="77777777">
        <w:trPr>
          <w:trHeight w:val="45"/>
        </w:trPr>
        <w:tc>
          <w:tcPr>
            <w:tcW w:w="7420" w:type="dxa"/>
            <w:tcBorders>
              <w:top w:val="nil"/>
              <w:left w:val="nil"/>
              <w:bottom w:val="nil"/>
              <w:right w:val="nil"/>
            </w:tcBorders>
            <w:shd w:val="clear" w:color="auto" w:fill="auto"/>
            <w:vAlign w:val="center"/>
            <w:hideMark/>
          </w:tcPr>
          <w:p w14:paraId="0CA0BA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11" w14:textId="77777777">
        <w:trPr>
          <w:trHeight w:val="330"/>
        </w:trPr>
        <w:tc>
          <w:tcPr>
            <w:tcW w:w="7420" w:type="dxa"/>
            <w:tcBorders>
              <w:top w:val="nil"/>
              <w:left w:val="nil"/>
              <w:bottom w:val="nil"/>
              <w:right w:val="nil"/>
            </w:tcBorders>
            <w:shd w:val="clear" w:color="auto" w:fill="auto"/>
            <w:vAlign w:val="center"/>
            <w:hideMark/>
          </w:tcPr>
          <w:p w14:paraId="0CA0BA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13" w14:textId="77777777">
        <w:trPr>
          <w:trHeight w:val="45"/>
        </w:trPr>
        <w:tc>
          <w:tcPr>
            <w:tcW w:w="7420" w:type="dxa"/>
            <w:tcBorders>
              <w:top w:val="nil"/>
              <w:left w:val="nil"/>
              <w:bottom w:val="nil"/>
              <w:right w:val="nil"/>
            </w:tcBorders>
            <w:shd w:val="clear" w:color="auto" w:fill="auto"/>
            <w:vAlign w:val="center"/>
            <w:hideMark/>
          </w:tcPr>
          <w:p w14:paraId="0CA0BA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15" w14:textId="77777777">
        <w:trPr>
          <w:trHeight w:val="330"/>
        </w:trPr>
        <w:tc>
          <w:tcPr>
            <w:tcW w:w="7420" w:type="dxa"/>
            <w:tcBorders>
              <w:top w:val="nil"/>
              <w:left w:val="nil"/>
              <w:bottom w:val="nil"/>
              <w:right w:val="nil"/>
            </w:tcBorders>
            <w:shd w:val="clear" w:color="auto" w:fill="auto"/>
            <w:vAlign w:val="center"/>
            <w:hideMark/>
          </w:tcPr>
          <w:p w14:paraId="0CA0BA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17" w14:textId="77777777">
        <w:trPr>
          <w:trHeight w:val="45"/>
        </w:trPr>
        <w:tc>
          <w:tcPr>
            <w:tcW w:w="7420" w:type="dxa"/>
            <w:tcBorders>
              <w:top w:val="nil"/>
              <w:left w:val="nil"/>
              <w:bottom w:val="nil"/>
              <w:right w:val="nil"/>
            </w:tcBorders>
            <w:shd w:val="clear" w:color="auto" w:fill="auto"/>
            <w:vAlign w:val="center"/>
            <w:hideMark/>
          </w:tcPr>
          <w:p w14:paraId="0CA0BA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19" w14:textId="77777777">
        <w:trPr>
          <w:trHeight w:val="330"/>
        </w:trPr>
        <w:tc>
          <w:tcPr>
            <w:tcW w:w="7420" w:type="dxa"/>
            <w:tcBorders>
              <w:top w:val="nil"/>
              <w:left w:val="nil"/>
              <w:bottom w:val="nil"/>
              <w:right w:val="nil"/>
            </w:tcBorders>
            <w:shd w:val="clear" w:color="auto" w:fill="auto"/>
            <w:vAlign w:val="center"/>
            <w:hideMark/>
          </w:tcPr>
          <w:p w14:paraId="0CA0BA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BA1B" w14:textId="77777777">
        <w:trPr>
          <w:trHeight w:val="30"/>
        </w:trPr>
        <w:tc>
          <w:tcPr>
            <w:tcW w:w="7420" w:type="dxa"/>
            <w:tcBorders>
              <w:top w:val="nil"/>
              <w:left w:val="nil"/>
              <w:bottom w:val="nil"/>
              <w:right w:val="nil"/>
            </w:tcBorders>
            <w:shd w:val="clear" w:color="auto" w:fill="auto"/>
            <w:vAlign w:val="center"/>
            <w:hideMark/>
          </w:tcPr>
          <w:p w14:paraId="0CA0BA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1D" w14:textId="77777777">
        <w:trPr>
          <w:trHeight w:val="150"/>
        </w:trPr>
        <w:tc>
          <w:tcPr>
            <w:tcW w:w="7420" w:type="dxa"/>
            <w:tcBorders>
              <w:top w:val="nil"/>
              <w:left w:val="nil"/>
              <w:bottom w:val="nil"/>
              <w:right w:val="nil"/>
            </w:tcBorders>
            <w:shd w:val="clear" w:color="auto" w:fill="auto"/>
            <w:vAlign w:val="center"/>
            <w:hideMark/>
          </w:tcPr>
          <w:p w14:paraId="0CA0BA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1F" w14:textId="77777777">
        <w:trPr>
          <w:trHeight w:val="345"/>
        </w:trPr>
        <w:tc>
          <w:tcPr>
            <w:tcW w:w="7420" w:type="dxa"/>
            <w:tcBorders>
              <w:top w:val="nil"/>
              <w:left w:val="nil"/>
              <w:bottom w:val="nil"/>
              <w:right w:val="nil"/>
            </w:tcBorders>
            <w:shd w:val="clear" w:color="auto" w:fill="auto"/>
            <w:vAlign w:val="center"/>
            <w:hideMark/>
          </w:tcPr>
          <w:p w14:paraId="0CA0BA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21" w14:textId="77777777">
        <w:trPr>
          <w:trHeight w:val="330"/>
        </w:trPr>
        <w:tc>
          <w:tcPr>
            <w:tcW w:w="7420" w:type="dxa"/>
            <w:tcBorders>
              <w:top w:val="nil"/>
              <w:left w:val="nil"/>
              <w:bottom w:val="nil"/>
              <w:right w:val="nil"/>
            </w:tcBorders>
            <w:shd w:val="clear" w:color="auto" w:fill="auto"/>
            <w:vAlign w:val="center"/>
            <w:hideMark/>
          </w:tcPr>
          <w:p w14:paraId="0CA0BA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114 ως έχει     ΚΑΤΑ ΠΛΕΙΟΨΗΦΙΑ</w:t>
            </w:r>
          </w:p>
        </w:tc>
      </w:tr>
      <w:tr w:rsidR="008679D8" w14:paraId="0CA0BA23" w14:textId="77777777">
        <w:trPr>
          <w:trHeight w:val="105"/>
        </w:trPr>
        <w:tc>
          <w:tcPr>
            <w:tcW w:w="7420" w:type="dxa"/>
            <w:tcBorders>
              <w:top w:val="nil"/>
              <w:left w:val="nil"/>
              <w:bottom w:val="nil"/>
              <w:right w:val="nil"/>
            </w:tcBorders>
            <w:shd w:val="clear" w:color="auto" w:fill="auto"/>
            <w:vAlign w:val="center"/>
            <w:hideMark/>
          </w:tcPr>
          <w:p w14:paraId="0CA0BA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25" w14:textId="77777777">
        <w:trPr>
          <w:trHeight w:val="330"/>
        </w:trPr>
        <w:tc>
          <w:tcPr>
            <w:tcW w:w="7420" w:type="dxa"/>
            <w:tcBorders>
              <w:top w:val="nil"/>
              <w:left w:val="nil"/>
              <w:bottom w:val="nil"/>
              <w:right w:val="nil"/>
            </w:tcBorders>
            <w:shd w:val="clear" w:color="auto" w:fill="auto"/>
            <w:vAlign w:val="center"/>
            <w:hideMark/>
          </w:tcPr>
          <w:p w14:paraId="0CA0BA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27" w14:textId="77777777">
        <w:trPr>
          <w:trHeight w:val="30"/>
        </w:trPr>
        <w:tc>
          <w:tcPr>
            <w:tcW w:w="7420" w:type="dxa"/>
            <w:tcBorders>
              <w:top w:val="nil"/>
              <w:left w:val="nil"/>
              <w:bottom w:val="nil"/>
              <w:right w:val="nil"/>
            </w:tcBorders>
            <w:shd w:val="clear" w:color="auto" w:fill="auto"/>
            <w:vAlign w:val="center"/>
            <w:hideMark/>
          </w:tcPr>
          <w:p w14:paraId="0CA0BA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29" w14:textId="77777777">
        <w:trPr>
          <w:trHeight w:val="330"/>
        </w:trPr>
        <w:tc>
          <w:tcPr>
            <w:tcW w:w="7420" w:type="dxa"/>
            <w:tcBorders>
              <w:top w:val="nil"/>
              <w:left w:val="nil"/>
              <w:bottom w:val="nil"/>
              <w:right w:val="nil"/>
            </w:tcBorders>
            <w:shd w:val="clear" w:color="auto" w:fill="auto"/>
            <w:vAlign w:val="center"/>
            <w:hideMark/>
          </w:tcPr>
          <w:p w14:paraId="0CA0BA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2B" w14:textId="77777777">
        <w:trPr>
          <w:trHeight w:val="45"/>
        </w:trPr>
        <w:tc>
          <w:tcPr>
            <w:tcW w:w="7420" w:type="dxa"/>
            <w:tcBorders>
              <w:top w:val="nil"/>
              <w:left w:val="nil"/>
              <w:bottom w:val="nil"/>
              <w:right w:val="nil"/>
            </w:tcBorders>
            <w:shd w:val="clear" w:color="auto" w:fill="auto"/>
            <w:vAlign w:val="center"/>
            <w:hideMark/>
          </w:tcPr>
          <w:p w14:paraId="0CA0BA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2D" w14:textId="77777777">
        <w:trPr>
          <w:trHeight w:val="330"/>
        </w:trPr>
        <w:tc>
          <w:tcPr>
            <w:tcW w:w="7420" w:type="dxa"/>
            <w:tcBorders>
              <w:top w:val="nil"/>
              <w:left w:val="nil"/>
              <w:bottom w:val="nil"/>
              <w:right w:val="nil"/>
            </w:tcBorders>
            <w:shd w:val="clear" w:color="auto" w:fill="auto"/>
            <w:vAlign w:val="center"/>
            <w:hideMark/>
          </w:tcPr>
          <w:p w14:paraId="0CA0BA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2F" w14:textId="77777777">
        <w:trPr>
          <w:trHeight w:val="45"/>
        </w:trPr>
        <w:tc>
          <w:tcPr>
            <w:tcW w:w="7420" w:type="dxa"/>
            <w:tcBorders>
              <w:top w:val="nil"/>
              <w:left w:val="nil"/>
              <w:bottom w:val="nil"/>
              <w:right w:val="nil"/>
            </w:tcBorders>
            <w:shd w:val="clear" w:color="auto" w:fill="auto"/>
            <w:vAlign w:val="center"/>
            <w:hideMark/>
          </w:tcPr>
          <w:p w14:paraId="0CA0BA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31" w14:textId="77777777">
        <w:trPr>
          <w:trHeight w:val="330"/>
        </w:trPr>
        <w:tc>
          <w:tcPr>
            <w:tcW w:w="7420" w:type="dxa"/>
            <w:tcBorders>
              <w:top w:val="nil"/>
              <w:left w:val="nil"/>
              <w:bottom w:val="nil"/>
              <w:right w:val="nil"/>
            </w:tcBorders>
            <w:shd w:val="clear" w:color="auto" w:fill="auto"/>
            <w:vAlign w:val="center"/>
            <w:hideMark/>
          </w:tcPr>
          <w:p w14:paraId="0CA0BA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33" w14:textId="77777777">
        <w:trPr>
          <w:trHeight w:val="45"/>
        </w:trPr>
        <w:tc>
          <w:tcPr>
            <w:tcW w:w="7420" w:type="dxa"/>
            <w:tcBorders>
              <w:top w:val="nil"/>
              <w:left w:val="nil"/>
              <w:bottom w:val="nil"/>
              <w:right w:val="nil"/>
            </w:tcBorders>
            <w:shd w:val="clear" w:color="auto" w:fill="auto"/>
            <w:vAlign w:val="center"/>
            <w:hideMark/>
          </w:tcPr>
          <w:p w14:paraId="0CA0BA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35" w14:textId="77777777">
        <w:trPr>
          <w:trHeight w:val="330"/>
        </w:trPr>
        <w:tc>
          <w:tcPr>
            <w:tcW w:w="7420" w:type="dxa"/>
            <w:tcBorders>
              <w:top w:val="nil"/>
              <w:left w:val="nil"/>
              <w:bottom w:val="nil"/>
              <w:right w:val="nil"/>
            </w:tcBorders>
            <w:shd w:val="clear" w:color="auto" w:fill="auto"/>
            <w:vAlign w:val="center"/>
            <w:hideMark/>
          </w:tcPr>
          <w:p w14:paraId="0CA0BA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37" w14:textId="77777777">
        <w:trPr>
          <w:trHeight w:val="45"/>
        </w:trPr>
        <w:tc>
          <w:tcPr>
            <w:tcW w:w="7420" w:type="dxa"/>
            <w:tcBorders>
              <w:top w:val="nil"/>
              <w:left w:val="nil"/>
              <w:bottom w:val="nil"/>
              <w:right w:val="nil"/>
            </w:tcBorders>
            <w:shd w:val="clear" w:color="auto" w:fill="auto"/>
            <w:vAlign w:val="center"/>
            <w:hideMark/>
          </w:tcPr>
          <w:p w14:paraId="0CA0BA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39" w14:textId="77777777">
        <w:trPr>
          <w:trHeight w:val="330"/>
        </w:trPr>
        <w:tc>
          <w:tcPr>
            <w:tcW w:w="7420" w:type="dxa"/>
            <w:tcBorders>
              <w:top w:val="nil"/>
              <w:left w:val="nil"/>
              <w:bottom w:val="nil"/>
              <w:right w:val="nil"/>
            </w:tcBorders>
            <w:shd w:val="clear" w:color="auto" w:fill="auto"/>
            <w:vAlign w:val="center"/>
            <w:hideMark/>
          </w:tcPr>
          <w:p w14:paraId="0CA0BA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A3B" w14:textId="77777777">
        <w:trPr>
          <w:trHeight w:val="30"/>
        </w:trPr>
        <w:tc>
          <w:tcPr>
            <w:tcW w:w="7420" w:type="dxa"/>
            <w:tcBorders>
              <w:top w:val="nil"/>
              <w:left w:val="nil"/>
              <w:bottom w:val="nil"/>
              <w:right w:val="nil"/>
            </w:tcBorders>
            <w:shd w:val="clear" w:color="auto" w:fill="auto"/>
            <w:vAlign w:val="center"/>
            <w:hideMark/>
          </w:tcPr>
          <w:p w14:paraId="0CA0BA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3D" w14:textId="77777777">
        <w:trPr>
          <w:trHeight w:val="150"/>
        </w:trPr>
        <w:tc>
          <w:tcPr>
            <w:tcW w:w="7420" w:type="dxa"/>
            <w:tcBorders>
              <w:top w:val="nil"/>
              <w:left w:val="nil"/>
              <w:bottom w:val="nil"/>
              <w:right w:val="nil"/>
            </w:tcBorders>
            <w:shd w:val="clear" w:color="auto" w:fill="auto"/>
            <w:vAlign w:val="center"/>
            <w:hideMark/>
          </w:tcPr>
          <w:p w14:paraId="0CA0BA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3F" w14:textId="77777777">
        <w:trPr>
          <w:trHeight w:val="345"/>
        </w:trPr>
        <w:tc>
          <w:tcPr>
            <w:tcW w:w="7420" w:type="dxa"/>
            <w:tcBorders>
              <w:top w:val="nil"/>
              <w:left w:val="nil"/>
              <w:bottom w:val="nil"/>
              <w:right w:val="nil"/>
            </w:tcBorders>
            <w:shd w:val="clear" w:color="auto" w:fill="auto"/>
            <w:vAlign w:val="center"/>
            <w:hideMark/>
          </w:tcPr>
          <w:p w14:paraId="0CA0BA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41" w14:textId="77777777">
        <w:trPr>
          <w:trHeight w:val="330"/>
        </w:trPr>
        <w:tc>
          <w:tcPr>
            <w:tcW w:w="7420" w:type="dxa"/>
            <w:tcBorders>
              <w:top w:val="nil"/>
              <w:left w:val="nil"/>
              <w:bottom w:val="nil"/>
              <w:right w:val="nil"/>
            </w:tcBorders>
            <w:shd w:val="clear" w:color="auto" w:fill="auto"/>
            <w:vAlign w:val="center"/>
            <w:hideMark/>
          </w:tcPr>
          <w:p w14:paraId="0CA0BA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115 όπως τροπ.     ΚΑΤΑ </w:t>
            </w:r>
            <w:r w:rsidRPr="0029074D">
              <w:rPr>
                <w:rFonts w:ascii="Calibri" w:eastAsia="Times New Roman" w:hAnsi="Calibri" w:cs="Calibri"/>
                <w:color w:val="000000"/>
                <w:sz w:val="22"/>
                <w:szCs w:val="22"/>
              </w:rPr>
              <w:t>ΠΛΕΙΟΨΗΦΙΑ</w:t>
            </w:r>
          </w:p>
        </w:tc>
      </w:tr>
      <w:tr w:rsidR="008679D8" w14:paraId="0CA0BA43" w14:textId="77777777">
        <w:trPr>
          <w:trHeight w:val="105"/>
        </w:trPr>
        <w:tc>
          <w:tcPr>
            <w:tcW w:w="7420" w:type="dxa"/>
            <w:tcBorders>
              <w:top w:val="nil"/>
              <w:left w:val="nil"/>
              <w:bottom w:val="nil"/>
              <w:right w:val="nil"/>
            </w:tcBorders>
            <w:shd w:val="clear" w:color="auto" w:fill="auto"/>
            <w:vAlign w:val="center"/>
            <w:hideMark/>
          </w:tcPr>
          <w:p w14:paraId="0CA0BA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45" w14:textId="77777777">
        <w:trPr>
          <w:trHeight w:val="330"/>
        </w:trPr>
        <w:tc>
          <w:tcPr>
            <w:tcW w:w="7420" w:type="dxa"/>
            <w:tcBorders>
              <w:top w:val="nil"/>
              <w:left w:val="nil"/>
              <w:bottom w:val="nil"/>
              <w:right w:val="nil"/>
            </w:tcBorders>
            <w:shd w:val="clear" w:color="auto" w:fill="auto"/>
            <w:vAlign w:val="center"/>
            <w:hideMark/>
          </w:tcPr>
          <w:p w14:paraId="0CA0BA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47" w14:textId="77777777">
        <w:trPr>
          <w:trHeight w:val="30"/>
        </w:trPr>
        <w:tc>
          <w:tcPr>
            <w:tcW w:w="7420" w:type="dxa"/>
            <w:tcBorders>
              <w:top w:val="nil"/>
              <w:left w:val="nil"/>
              <w:bottom w:val="nil"/>
              <w:right w:val="nil"/>
            </w:tcBorders>
            <w:shd w:val="clear" w:color="auto" w:fill="auto"/>
            <w:vAlign w:val="center"/>
            <w:hideMark/>
          </w:tcPr>
          <w:p w14:paraId="0CA0BA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49" w14:textId="77777777">
        <w:trPr>
          <w:trHeight w:val="345"/>
        </w:trPr>
        <w:tc>
          <w:tcPr>
            <w:tcW w:w="7420" w:type="dxa"/>
            <w:tcBorders>
              <w:top w:val="nil"/>
              <w:left w:val="nil"/>
              <w:bottom w:val="nil"/>
              <w:right w:val="nil"/>
            </w:tcBorders>
            <w:shd w:val="clear" w:color="auto" w:fill="auto"/>
            <w:vAlign w:val="center"/>
            <w:hideMark/>
          </w:tcPr>
          <w:p w14:paraId="0CA0BA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4B" w14:textId="77777777">
        <w:trPr>
          <w:trHeight w:val="30"/>
        </w:trPr>
        <w:tc>
          <w:tcPr>
            <w:tcW w:w="7420" w:type="dxa"/>
            <w:tcBorders>
              <w:top w:val="nil"/>
              <w:left w:val="nil"/>
              <w:bottom w:val="nil"/>
              <w:right w:val="nil"/>
            </w:tcBorders>
            <w:shd w:val="clear" w:color="auto" w:fill="auto"/>
            <w:vAlign w:val="center"/>
            <w:hideMark/>
          </w:tcPr>
          <w:p w14:paraId="0CA0BA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4D" w14:textId="77777777">
        <w:trPr>
          <w:trHeight w:val="330"/>
        </w:trPr>
        <w:tc>
          <w:tcPr>
            <w:tcW w:w="7420" w:type="dxa"/>
            <w:tcBorders>
              <w:top w:val="nil"/>
              <w:left w:val="nil"/>
              <w:bottom w:val="nil"/>
              <w:right w:val="nil"/>
            </w:tcBorders>
            <w:shd w:val="clear" w:color="auto" w:fill="auto"/>
            <w:vAlign w:val="center"/>
            <w:hideMark/>
          </w:tcPr>
          <w:p w14:paraId="0CA0BA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4F" w14:textId="77777777">
        <w:trPr>
          <w:trHeight w:val="45"/>
        </w:trPr>
        <w:tc>
          <w:tcPr>
            <w:tcW w:w="7420" w:type="dxa"/>
            <w:tcBorders>
              <w:top w:val="nil"/>
              <w:left w:val="nil"/>
              <w:bottom w:val="nil"/>
              <w:right w:val="nil"/>
            </w:tcBorders>
            <w:shd w:val="clear" w:color="auto" w:fill="auto"/>
            <w:vAlign w:val="center"/>
            <w:hideMark/>
          </w:tcPr>
          <w:p w14:paraId="0CA0BA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51" w14:textId="77777777">
        <w:trPr>
          <w:trHeight w:val="330"/>
        </w:trPr>
        <w:tc>
          <w:tcPr>
            <w:tcW w:w="7420" w:type="dxa"/>
            <w:tcBorders>
              <w:top w:val="nil"/>
              <w:left w:val="nil"/>
              <w:bottom w:val="nil"/>
              <w:right w:val="nil"/>
            </w:tcBorders>
            <w:shd w:val="clear" w:color="auto" w:fill="auto"/>
            <w:vAlign w:val="center"/>
            <w:hideMark/>
          </w:tcPr>
          <w:p w14:paraId="0CA0BA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53" w14:textId="77777777">
        <w:trPr>
          <w:trHeight w:val="45"/>
        </w:trPr>
        <w:tc>
          <w:tcPr>
            <w:tcW w:w="7420" w:type="dxa"/>
            <w:tcBorders>
              <w:top w:val="nil"/>
              <w:left w:val="nil"/>
              <w:bottom w:val="nil"/>
              <w:right w:val="nil"/>
            </w:tcBorders>
            <w:shd w:val="clear" w:color="auto" w:fill="auto"/>
            <w:vAlign w:val="center"/>
            <w:hideMark/>
          </w:tcPr>
          <w:p w14:paraId="0CA0BA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55" w14:textId="77777777">
        <w:trPr>
          <w:trHeight w:val="330"/>
        </w:trPr>
        <w:tc>
          <w:tcPr>
            <w:tcW w:w="7420" w:type="dxa"/>
            <w:tcBorders>
              <w:top w:val="nil"/>
              <w:left w:val="nil"/>
              <w:bottom w:val="nil"/>
              <w:right w:val="nil"/>
            </w:tcBorders>
            <w:shd w:val="clear" w:color="auto" w:fill="auto"/>
            <w:vAlign w:val="center"/>
            <w:hideMark/>
          </w:tcPr>
          <w:p w14:paraId="0CA0BA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57" w14:textId="77777777">
        <w:trPr>
          <w:trHeight w:val="45"/>
        </w:trPr>
        <w:tc>
          <w:tcPr>
            <w:tcW w:w="7420" w:type="dxa"/>
            <w:tcBorders>
              <w:top w:val="nil"/>
              <w:left w:val="nil"/>
              <w:bottom w:val="nil"/>
              <w:right w:val="nil"/>
            </w:tcBorders>
            <w:shd w:val="clear" w:color="auto" w:fill="auto"/>
            <w:vAlign w:val="center"/>
            <w:hideMark/>
          </w:tcPr>
          <w:p w14:paraId="0CA0BA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59" w14:textId="77777777">
        <w:trPr>
          <w:trHeight w:val="330"/>
        </w:trPr>
        <w:tc>
          <w:tcPr>
            <w:tcW w:w="7420" w:type="dxa"/>
            <w:tcBorders>
              <w:top w:val="nil"/>
              <w:left w:val="nil"/>
              <w:bottom w:val="nil"/>
              <w:right w:val="nil"/>
            </w:tcBorders>
            <w:shd w:val="clear" w:color="auto" w:fill="auto"/>
            <w:vAlign w:val="center"/>
            <w:hideMark/>
          </w:tcPr>
          <w:p w14:paraId="0CA0BA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A5B" w14:textId="77777777">
        <w:trPr>
          <w:trHeight w:val="30"/>
        </w:trPr>
        <w:tc>
          <w:tcPr>
            <w:tcW w:w="7420" w:type="dxa"/>
            <w:tcBorders>
              <w:top w:val="nil"/>
              <w:left w:val="nil"/>
              <w:bottom w:val="nil"/>
              <w:right w:val="nil"/>
            </w:tcBorders>
            <w:shd w:val="clear" w:color="auto" w:fill="auto"/>
            <w:vAlign w:val="center"/>
            <w:hideMark/>
          </w:tcPr>
          <w:p w14:paraId="0CA0BA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5D" w14:textId="77777777">
        <w:trPr>
          <w:trHeight w:val="150"/>
        </w:trPr>
        <w:tc>
          <w:tcPr>
            <w:tcW w:w="7420" w:type="dxa"/>
            <w:tcBorders>
              <w:top w:val="nil"/>
              <w:left w:val="nil"/>
              <w:bottom w:val="nil"/>
              <w:right w:val="nil"/>
            </w:tcBorders>
            <w:shd w:val="clear" w:color="auto" w:fill="auto"/>
            <w:vAlign w:val="center"/>
            <w:hideMark/>
          </w:tcPr>
          <w:p w14:paraId="0CA0BA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5F" w14:textId="77777777">
        <w:trPr>
          <w:trHeight w:val="345"/>
        </w:trPr>
        <w:tc>
          <w:tcPr>
            <w:tcW w:w="7420" w:type="dxa"/>
            <w:tcBorders>
              <w:top w:val="nil"/>
              <w:left w:val="nil"/>
              <w:bottom w:val="nil"/>
              <w:right w:val="nil"/>
            </w:tcBorders>
            <w:shd w:val="clear" w:color="auto" w:fill="auto"/>
            <w:vAlign w:val="center"/>
            <w:hideMark/>
          </w:tcPr>
          <w:p w14:paraId="0CA0BA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61" w14:textId="77777777">
        <w:trPr>
          <w:trHeight w:val="330"/>
        </w:trPr>
        <w:tc>
          <w:tcPr>
            <w:tcW w:w="7420" w:type="dxa"/>
            <w:tcBorders>
              <w:top w:val="nil"/>
              <w:left w:val="nil"/>
              <w:bottom w:val="nil"/>
              <w:right w:val="nil"/>
            </w:tcBorders>
            <w:shd w:val="clear" w:color="auto" w:fill="auto"/>
            <w:vAlign w:val="center"/>
            <w:hideMark/>
          </w:tcPr>
          <w:p w14:paraId="0CA0BA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116 όπως τροπ.     ΚΑΤΑ ΠΛΕΙΟΨΗΦΙΑ</w:t>
            </w:r>
          </w:p>
        </w:tc>
      </w:tr>
      <w:tr w:rsidR="008679D8" w14:paraId="0CA0BA63" w14:textId="77777777">
        <w:trPr>
          <w:trHeight w:val="105"/>
        </w:trPr>
        <w:tc>
          <w:tcPr>
            <w:tcW w:w="7420" w:type="dxa"/>
            <w:tcBorders>
              <w:top w:val="nil"/>
              <w:left w:val="nil"/>
              <w:bottom w:val="nil"/>
              <w:right w:val="nil"/>
            </w:tcBorders>
            <w:shd w:val="clear" w:color="auto" w:fill="auto"/>
            <w:vAlign w:val="center"/>
            <w:hideMark/>
          </w:tcPr>
          <w:p w14:paraId="0CA0BA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65" w14:textId="77777777">
        <w:trPr>
          <w:trHeight w:val="330"/>
        </w:trPr>
        <w:tc>
          <w:tcPr>
            <w:tcW w:w="7420" w:type="dxa"/>
            <w:tcBorders>
              <w:top w:val="nil"/>
              <w:left w:val="nil"/>
              <w:bottom w:val="nil"/>
              <w:right w:val="nil"/>
            </w:tcBorders>
            <w:shd w:val="clear" w:color="auto" w:fill="auto"/>
            <w:vAlign w:val="center"/>
            <w:hideMark/>
          </w:tcPr>
          <w:p w14:paraId="0CA0BA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67" w14:textId="77777777">
        <w:trPr>
          <w:trHeight w:val="45"/>
        </w:trPr>
        <w:tc>
          <w:tcPr>
            <w:tcW w:w="7420" w:type="dxa"/>
            <w:tcBorders>
              <w:top w:val="nil"/>
              <w:left w:val="nil"/>
              <w:bottom w:val="nil"/>
              <w:right w:val="nil"/>
            </w:tcBorders>
            <w:shd w:val="clear" w:color="auto" w:fill="auto"/>
            <w:vAlign w:val="center"/>
            <w:hideMark/>
          </w:tcPr>
          <w:p w14:paraId="0CA0BA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69" w14:textId="77777777">
        <w:trPr>
          <w:trHeight w:val="330"/>
        </w:trPr>
        <w:tc>
          <w:tcPr>
            <w:tcW w:w="7420" w:type="dxa"/>
            <w:tcBorders>
              <w:top w:val="nil"/>
              <w:left w:val="nil"/>
              <w:bottom w:val="nil"/>
              <w:right w:val="nil"/>
            </w:tcBorders>
            <w:shd w:val="clear" w:color="auto" w:fill="auto"/>
            <w:vAlign w:val="center"/>
            <w:hideMark/>
          </w:tcPr>
          <w:p w14:paraId="0CA0BA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A6B" w14:textId="77777777">
        <w:trPr>
          <w:trHeight w:val="30"/>
        </w:trPr>
        <w:tc>
          <w:tcPr>
            <w:tcW w:w="7420" w:type="dxa"/>
            <w:tcBorders>
              <w:top w:val="nil"/>
              <w:left w:val="nil"/>
              <w:bottom w:val="nil"/>
              <w:right w:val="nil"/>
            </w:tcBorders>
            <w:shd w:val="clear" w:color="auto" w:fill="auto"/>
            <w:vAlign w:val="center"/>
            <w:hideMark/>
          </w:tcPr>
          <w:p w14:paraId="0CA0BA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6D" w14:textId="77777777">
        <w:trPr>
          <w:trHeight w:val="330"/>
        </w:trPr>
        <w:tc>
          <w:tcPr>
            <w:tcW w:w="7420" w:type="dxa"/>
            <w:tcBorders>
              <w:top w:val="nil"/>
              <w:left w:val="nil"/>
              <w:bottom w:val="nil"/>
              <w:right w:val="nil"/>
            </w:tcBorders>
            <w:shd w:val="clear" w:color="auto" w:fill="auto"/>
            <w:vAlign w:val="center"/>
            <w:hideMark/>
          </w:tcPr>
          <w:p w14:paraId="0CA0BA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6F" w14:textId="77777777">
        <w:trPr>
          <w:trHeight w:val="45"/>
        </w:trPr>
        <w:tc>
          <w:tcPr>
            <w:tcW w:w="7420" w:type="dxa"/>
            <w:tcBorders>
              <w:top w:val="nil"/>
              <w:left w:val="nil"/>
              <w:bottom w:val="nil"/>
              <w:right w:val="nil"/>
            </w:tcBorders>
            <w:shd w:val="clear" w:color="auto" w:fill="auto"/>
            <w:vAlign w:val="center"/>
            <w:hideMark/>
          </w:tcPr>
          <w:p w14:paraId="0CA0BA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71" w14:textId="77777777">
        <w:trPr>
          <w:trHeight w:val="330"/>
        </w:trPr>
        <w:tc>
          <w:tcPr>
            <w:tcW w:w="7420" w:type="dxa"/>
            <w:tcBorders>
              <w:top w:val="nil"/>
              <w:left w:val="nil"/>
              <w:bottom w:val="nil"/>
              <w:right w:val="nil"/>
            </w:tcBorders>
            <w:shd w:val="clear" w:color="auto" w:fill="auto"/>
            <w:vAlign w:val="center"/>
            <w:hideMark/>
          </w:tcPr>
          <w:p w14:paraId="0CA0BA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73" w14:textId="77777777">
        <w:trPr>
          <w:trHeight w:val="45"/>
        </w:trPr>
        <w:tc>
          <w:tcPr>
            <w:tcW w:w="7420" w:type="dxa"/>
            <w:tcBorders>
              <w:top w:val="nil"/>
              <w:left w:val="nil"/>
              <w:bottom w:val="nil"/>
              <w:right w:val="nil"/>
            </w:tcBorders>
            <w:shd w:val="clear" w:color="auto" w:fill="auto"/>
            <w:vAlign w:val="center"/>
            <w:hideMark/>
          </w:tcPr>
          <w:p w14:paraId="0CA0BA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75" w14:textId="77777777">
        <w:trPr>
          <w:trHeight w:val="330"/>
        </w:trPr>
        <w:tc>
          <w:tcPr>
            <w:tcW w:w="7420" w:type="dxa"/>
            <w:tcBorders>
              <w:top w:val="nil"/>
              <w:left w:val="nil"/>
              <w:bottom w:val="nil"/>
              <w:right w:val="nil"/>
            </w:tcBorders>
            <w:shd w:val="clear" w:color="auto" w:fill="auto"/>
            <w:vAlign w:val="center"/>
            <w:hideMark/>
          </w:tcPr>
          <w:p w14:paraId="0CA0BA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77" w14:textId="77777777">
        <w:trPr>
          <w:trHeight w:val="45"/>
        </w:trPr>
        <w:tc>
          <w:tcPr>
            <w:tcW w:w="7420" w:type="dxa"/>
            <w:tcBorders>
              <w:top w:val="nil"/>
              <w:left w:val="nil"/>
              <w:bottom w:val="nil"/>
              <w:right w:val="nil"/>
            </w:tcBorders>
            <w:shd w:val="clear" w:color="auto" w:fill="auto"/>
            <w:vAlign w:val="center"/>
            <w:hideMark/>
          </w:tcPr>
          <w:p w14:paraId="0CA0BA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79" w14:textId="77777777">
        <w:trPr>
          <w:trHeight w:val="330"/>
        </w:trPr>
        <w:tc>
          <w:tcPr>
            <w:tcW w:w="7420" w:type="dxa"/>
            <w:tcBorders>
              <w:top w:val="nil"/>
              <w:left w:val="nil"/>
              <w:bottom w:val="nil"/>
              <w:right w:val="nil"/>
            </w:tcBorders>
            <w:shd w:val="clear" w:color="auto" w:fill="auto"/>
            <w:vAlign w:val="center"/>
            <w:hideMark/>
          </w:tcPr>
          <w:p w14:paraId="0CA0BA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A7B" w14:textId="77777777">
        <w:trPr>
          <w:trHeight w:val="45"/>
        </w:trPr>
        <w:tc>
          <w:tcPr>
            <w:tcW w:w="7420" w:type="dxa"/>
            <w:tcBorders>
              <w:top w:val="nil"/>
              <w:left w:val="nil"/>
              <w:bottom w:val="nil"/>
              <w:right w:val="nil"/>
            </w:tcBorders>
            <w:shd w:val="clear" w:color="auto" w:fill="auto"/>
            <w:vAlign w:val="center"/>
            <w:hideMark/>
          </w:tcPr>
          <w:p w14:paraId="0CA0BA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7D" w14:textId="77777777">
        <w:trPr>
          <w:trHeight w:val="135"/>
        </w:trPr>
        <w:tc>
          <w:tcPr>
            <w:tcW w:w="7420" w:type="dxa"/>
            <w:tcBorders>
              <w:top w:val="nil"/>
              <w:left w:val="nil"/>
              <w:bottom w:val="nil"/>
              <w:right w:val="nil"/>
            </w:tcBorders>
            <w:shd w:val="clear" w:color="auto" w:fill="auto"/>
            <w:vAlign w:val="center"/>
            <w:hideMark/>
          </w:tcPr>
          <w:p w14:paraId="0CA0BA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7F" w14:textId="77777777">
        <w:trPr>
          <w:trHeight w:val="345"/>
        </w:trPr>
        <w:tc>
          <w:tcPr>
            <w:tcW w:w="7420" w:type="dxa"/>
            <w:tcBorders>
              <w:top w:val="nil"/>
              <w:left w:val="nil"/>
              <w:bottom w:val="nil"/>
              <w:right w:val="nil"/>
            </w:tcBorders>
            <w:shd w:val="clear" w:color="auto" w:fill="auto"/>
            <w:vAlign w:val="center"/>
            <w:hideMark/>
          </w:tcPr>
          <w:p w14:paraId="0CA0BA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81" w14:textId="77777777">
        <w:trPr>
          <w:trHeight w:val="330"/>
        </w:trPr>
        <w:tc>
          <w:tcPr>
            <w:tcW w:w="7420" w:type="dxa"/>
            <w:tcBorders>
              <w:top w:val="nil"/>
              <w:left w:val="nil"/>
              <w:bottom w:val="nil"/>
              <w:right w:val="nil"/>
            </w:tcBorders>
            <w:shd w:val="clear" w:color="auto" w:fill="auto"/>
            <w:vAlign w:val="center"/>
            <w:hideMark/>
          </w:tcPr>
          <w:p w14:paraId="0CA0BA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117 </w:t>
            </w:r>
            <w:r w:rsidRPr="0029074D">
              <w:rPr>
                <w:rFonts w:ascii="Calibri" w:eastAsia="Times New Roman" w:hAnsi="Calibri" w:cs="Calibri"/>
                <w:color w:val="000000"/>
                <w:sz w:val="22"/>
                <w:szCs w:val="22"/>
              </w:rPr>
              <w:t>όπως τροπ.     ΚΑΤΑ ΠΛΕΙΟΨΗΦΙΑ</w:t>
            </w:r>
          </w:p>
        </w:tc>
      </w:tr>
      <w:tr w:rsidR="008679D8" w14:paraId="0CA0BA83" w14:textId="77777777">
        <w:trPr>
          <w:trHeight w:val="105"/>
        </w:trPr>
        <w:tc>
          <w:tcPr>
            <w:tcW w:w="7420" w:type="dxa"/>
            <w:tcBorders>
              <w:top w:val="nil"/>
              <w:left w:val="nil"/>
              <w:bottom w:val="nil"/>
              <w:right w:val="nil"/>
            </w:tcBorders>
            <w:shd w:val="clear" w:color="auto" w:fill="auto"/>
            <w:vAlign w:val="center"/>
            <w:hideMark/>
          </w:tcPr>
          <w:p w14:paraId="0CA0BA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85" w14:textId="77777777">
        <w:trPr>
          <w:trHeight w:val="330"/>
        </w:trPr>
        <w:tc>
          <w:tcPr>
            <w:tcW w:w="7420" w:type="dxa"/>
            <w:tcBorders>
              <w:top w:val="nil"/>
              <w:left w:val="nil"/>
              <w:bottom w:val="nil"/>
              <w:right w:val="nil"/>
            </w:tcBorders>
            <w:shd w:val="clear" w:color="auto" w:fill="auto"/>
            <w:vAlign w:val="center"/>
            <w:hideMark/>
          </w:tcPr>
          <w:p w14:paraId="0CA0BA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87" w14:textId="77777777">
        <w:trPr>
          <w:trHeight w:val="45"/>
        </w:trPr>
        <w:tc>
          <w:tcPr>
            <w:tcW w:w="7420" w:type="dxa"/>
            <w:tcBorders>
              <w:top w:val="nil"/>
              <w:left w:val="nil"/>
              <w:bottom w:val="nil"/>
              <w:right w:val="nil"/>
            </w:tcBorders>
            <w:shd w:val="clear" w:color="auto" w:fill="auto"/>
            <w:vAlign w:val="center"/>
            <w:hideMark/>
          </w:tcPr>
          <w:p w14:paraId="0CA0BA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89" w14:textId="77777777">
        <w:trPr>
          <w:trHeight w:val="330"/>
        </w:trPr>
        <w:tc>
          <w:tcPr>
            <w:tcW w:w="7420" w:type="dxa"/>
            <w:tcBorders>
              <w:top w:val="nil"/>
              <w:left w:val="nil"/>
              <w:bottom w:val="nil"/>
              <w:right w:val="nil"/>
            </w:tcBorders>
            <w:shd w:val="clear" w:color="auto" w:fill="auto"/>
            <w:vAlign w:val="center"/>
            <w:hideMark/>
          </w:tcPr>
          <w:p w14:paraId="0CA0BA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8B" w14:textId="77777777">
        <w:trPr>
          <w:trHeight w:val="30"/>
        </w:trPr>
        <w:tc>
          <w:tcPr>
            <w:tcW w:w="7420" w:type="dxa"/>
            <w:tcBorders>
              <w:top w:val="nil"/>
              <w:left w:val="nil"/>
              <w:bottom w:val="nil"/>
              <w:right w:val="nil"/>
            </w:tcBorders>
            <w:shd w:val="clear" w:color="auto" w:fill="auto"/>
            <w:vAlign w:val="center"/>
            <w:hideMark/>
          </w:tcPr>
          <w:p w14:paraId="0CA0BA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8D" w14:textId="77777777">
        <w:trPr>
          <w:trHeight w:val="345"/>
        </w:trPr>
        <w:tc>
          <w:tcPr>
            <w:tcW w:w="7420" w:type="dxa"/>
            <w:tcBorders>
              <w:top w:val="nil"/>
              <w:left w:val="nil"/>
              <w:bottom w:val="nil"/>
              <w:right w:val="nil"/>
            </w:tcBorders>
            <w:shd w:val="clear" w:color="auto" w:fill="auto"/>
            <w:vAlign w:val="center"/>
            <w:hideMark/>
          </w:tcPr>
          <w:p w14:paraId="0CA0BA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8F" w14:textId="77777777">
        <w:trPr>
          <w:trHeight w:val="30"/>
        </w:trPr>
        <w:tc>
          <w:tcPr>
            <w:tcW w:w="7420" w:type="dxa"/>
            <w:tcBorders>
              <w:top w:val="nil"/>
              <w:left w:val="nil"/>
              <w:bottom w:val="nil"/>
              <w:right w:val="nil"/>
            </w:tcBorders>
            <w:shd w:val="clear" w:color="auto" w:fill="auto"/>
            <w:vAlign w:val="center"/>
            <w:hideMark/>
          </w:tcPr>
          <w:p w14:paraId="0CA0BA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91" w14:textId="77777777">
        <w:trPr>
          <w:trHeight w:val="330"/>
        </w:trPr>
        <w:tc>
          <w:tcPr>
            <w:tcW w:w="7420" w:type="dxa"/>
            <w:tcBorders>
              <w:top w:val="nil"/>
              <w:left w:val="nil"/>
              <w:bottom w:val="nil"/>
              <w:right w:val="nil"/>
            </w:tcBorders>
            <w:shd w:val="clear" w:color="auto" w:fill="auto"/>
            <w:vAlign w:val="center"/>
            <w:hideMark/>
          </w:tcPr>
          <w:p w14:paraId="0CA0BA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93" w14:textId="77777777">
        <w:trPr>
          <w:trHeight w:val="45"/>
        </w:trPr>
        <w:tc>
          <w:tcPr>
            <w:tcW w:w="7420" w:type="dxa"/>
            <w:tcBorders>
              <w:top w:val="nil"/>
              <w:left w:val="nil"/>
              <w:bottom w:val="nil"/>
              <w:right w:val="nil"/>
            </w:tcBorders>
            <w:shd w:val="clear" w:color="auto" w:fill="auto"/>
            <w:vAlign w:val="center"/>
            <w:hideMark/>
          </w:tcPr>
          <w:p w14:paraId="0CA0BA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95" w14:textId="77777777">
        <w:trPr>
          <w:trHeight w:val="330"/>
        </w:trPr>
        <w:tc>
          <w:tcPr>
            <w:tcW w:w="7420" w:type="dxa"/>
            <w:tcBorders>
              <w:top w:val="nil"/>
              <w:left w:val="nil"/>
              <w:bottom w:val="nil"/>
              <w:right w:val="nil"/>
            </w:tcBorders>
            <w:shd w:val="clear" w:color="auto" w:fill="auto"/>
            <w:vAlign w:val="center"/>
            <w:hideMark/>
          </w:tcPr>
          <w:p w14:paraId="0CA0BA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97" w14:textId="77777777">
        <w:trPr>
          <w:trHeight w:val="45"/>
        </w:trPr>
        <w:tc>
          <w:tcPr>
            <w:tcW w:w="7420" w:type="dxa"/>
            <w:tcBorders>
              <w:top w:val="nil"/>
              <w:left w:val="nil"/>
              <w:bottom w:val="nil"/>
              <w:right w:val="nil"/>
            </w:tcBorders>
            <w:shd w:val="clear" w:color="auto" w:fill="auto"/>
            <w:vAlign w:val="center"/>
            <w:hideMark/>
          </w:tcPr>
          <w:p w14:paraId="0CA0BA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99" w14:textId="77777777">
        <w:trPr>
          <w:trHeight w:val="330"/>
        </w:trPr>
        <w:tc>
          <w:tcPr>
            <w:tcW w:w="7420" w:type="dxa"/>
            <w:tcBorders>
              <w:top w:val="nil"/>
              <w:left w:val="nil"/>
              <w:bottom w:val="nil"/>
              <w:right w:val="nil"/>
            </w:tcBorders>
            <w:shd w:val="clear" w:color="auto" w:fill="auto"/>
            <w:vAlign w:val="center"/>
            <w:hideMark/>
          </w:tcPr>
          <w:p w14:paraId="0CA0BA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BA9B" w14:textId="77777777">
        <w:trPr>
          <w:trHeight w:val="45"/>
        </w:trPr>
        <w:tc>
          <w:tcPr>
            <w:tcW w:w="7420" w:type="dxa"/>
            <w:tcBorders>
              <w:top w:val="nil"/>
              <w:left w:val="nil"/>
              <w:bottom w:val="nil"/>
              <w:right w:val="nil"/>
            </w:tcBorders>
            <w:shd w:val="clear" w:color="auto" w:fill="auto"/>
            <w:vAlign w:val="center"/>
            <w:hideMark/>
          </w:tcPr>
          <w:p w14:paraId="0CA0BA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9D" w14:textId="77777777">
        <w:trPr>
          <w:trHeight w:val="135"/>
        </w:trPr>
        <w:tc>
          <w:tcPr>
            <w:tcW w:w="7420" w:type="dxa"/>
            <w:tcBorders>
              <w:top w:val="nil"/>
              <w:left w:val="nil"/>
              <w:bottom w:val="nil"/>
              <w:right w:val="nil"/>
            </w:tcBorders>
            <w:shd w:val="clear" w:color="auto" w:fill="auto"/>
            <w:vAlign w:val="center"/>
            <w:hideMark/>
          </w:tcPr>
          <w:p w14:paraId="0CA0BA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9F" w14:textId="77777777">
        <w:trPr>
          <w:trHeight w:val="345"/>
        </w:trPr>
        <w:tc>
          <w:tcPr>
            <w:tcW w:w="7420" w:type="dxa"/>
            <w:tcBorders>
              <w:top w:val="nil"/>
              <w:left w:val="nil"/>
              <w:bottom w:val="nil"/>
              <w:right w:val="nil"/>
            </w:tcBorders>
            <w:shd w:val="clear" w:color="auto" w:fill="auto"/>
            <w:vAlign w:val="center"/>
            <w:hideMark/>
          </w:tcPr>
          <w:p w14:paraId="0CA0BA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A1" w14:textId="77777777">
        <w:trPr>
          <w:trHeight w:val="330"/>
        </w:trPr>
        <w:tc>
          <w:tcPr>
            <w:tcW w:w="7420" w:type="dxa"/>
            <w:tcBorders>
              <w:top w:val="nil"/>
              <w:left w:val="nil"/>
              <w:bottom w:val="nil"/>
              <w:right w:val="nil"/>
            </w:tcBorders>
            <w:shd w:val="clear" w:color="auto" w:fill="auto"/>
            <w:vAlign w:val="center"/>
            <w:hideMark/>
          </w:tcPr>
          <w:p w14:paraId="0CA0BA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118 ως έχει     ΚΑΤΑ ΠΛΕΙΟΨΗΦΙΑ</w:t>
            </w:r>
          </w:p>
        </w:tc>
      </w:tr>
      <w:tr w:rsidR="008679D8" w14:paraId="0CA0BAA3" w14:textId="77777777">
        <w:trPr>
          <w:trHeight w:val="105"/>
        </w:trPr>
        <w:tc>
          <w:tcPr>
            <w:tcW w:w="7420" w:type="dxa"/>
            <w:tcBorders>
              <w:top w:val="nil"/>
              <w:left w:val="nil"/>
              <w:bottom w:val="nil"/>
              <w:right w:val="nil"/>
            </w:tcBorders>
            <w:shd w:val="clear" w:color="auto" w:fill="auto"/>
            <w:vAlign w:val="center"/>
            <w:hideMark/>
          </w:tcPr>
          <w:p w14:paraId="0CA0BA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A5" w14:textId="77777777">
        <w:trPr>
          <w:trHeight w:val="330"/>
        </w:trPr>
        <w:tc>
          <w:tcPr>
            <w:tcW w:w="7420" w:type="dxa"/>
            <w:tcBorders>
              <w:top w:val="nil"/>
              <w:left w:val="nil"/>
              <w:bottom w:val="nil"/>
              <w:right w:val="nil"/>
            </w:tcBorders>
            <w:shd w:val="clear" w:color="auto" w:fill="auto"/>
            <w:vAlign w:val="center"/>
            <w:hideMark/>
          </w:tcPr>
          <w:p w14:paraId="0CA0BA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A7" w14:textId="77777777">
        <w:trPr>
          <w:trHeight w:val="45"/>
        </w:trPr>
        <w:tc>
          <w:tcPr>
            <w:tcW w:w="7420" w:type="dxa"/>
            <w:tcBorders>
              <w:top w:val="nil"/>
              <w:left w:val="nil"/>
              <w:bottom w:val="nil"/>
              <w:right w:val="nil"/>
            </w:tcBorders>
            <w:shd w:val="clear" w:color="auto" w:fill="auto"/>
            <w:vAlign w:val="center"/>
            <w:hideMark/>
          </w:tcPr>
          <w:p w14:paraId="0CA0BA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A9" w14:textId="77777777">
        <w:trPr>
          <w:trHeight w:val="330"/>
        </w:trPr>
        <w:tc>
          <w:tcPr>
            <w:tcW w:w="7420" w:type="dxa"/>
            <w:tcBorders>
              <w:top w:val="nil"/>
              <w:left w:val="nil"/>
              <w:bottom w:val="nil"/>
              <w:right w:val="nil"/>
            </w:tcBorders>
            <w:shd w:val="clear" w:color="auto" w:fill="auto"/>
            <w:vAlign w:val="center"/>
            <w:hideMark/>
          </w:tcPr>
          <w:p w14:paraId="0CA0BA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AB" w14:textId="77777777">
        <w:trPr>
          <w:trHeight w:val="45"/>
        </w:trPr>
        <w:tc>
          <w:tcPr>
            <w:tcW w:w="7420" w:type="dxa"/>
            <w:tcBorders>
              <w:top w:val="nil"/>
              <w:left w:val="nil"/>
              <w:bottom w:val="nil"/>
              <w:right w:val="nil"/>
            </w:tcBorders>
            <w:shd w:val="clear" w:color="auto" w:fill="auto"/>
            <w:vAlign w:val="center"/>
            <w:hideMark/>
          </w:tcPr>
          <w:p w14:paraId="0CA0BA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AD" w14:textId="77777777">
        <w:trPr>
          <w:trHeight w:val="330"/>
        </w:trPr>
        <w:tc>
          <w:tcPr>
            <w:tcW w:w="7420" w:type="dxa"/>
            <w:tcBorders>
              <w:top w:val="nil"/>
              <w:left w:val="nil"/>
              <w:bottom w:val="nil"/>
              <w:right w:val="nil"/>
            </w:tcBorders>
            <w:shd w:val="clear" w:color="auto" w:fill="auto"/>
            <w:vAlign w:val="center"/>
            <w:hideMark/>
          </w:tcPr>
          <w:p w14:paraId="0CA0BA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AF" w14:textId="77777777">
        <w:trPr>
          <w:trHeight w:val="30"/>
        </w:trPr>
        <w:tc>
          <w:tcPr>
            <w:tcW w:w="7420" w:type="dxa"/>
            <w:tcBorders>
              <w:top w:val="nil"/>
              <w:left w:val="nil"/>
              <w:bottom w:val="nil"/>
              <w:right w:val="nil"/>
            </w:tcBorders>
            <w:shd w:val="clear" w:color="auto" w:fill="auto"/>
            <w:vAlign w:val="center"/>
            <w:hideMark/>
          </w:tcPr>
          <w:p w14:paraId="0CA0BA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B1" w14:textId="77777777">
        <w:trPr>
          <w:trHeight w:val="330"/>
        </w:trPr>
        <w:tc>
          <w:tcPr>
            <w:tcW w:w="7420" w:type="dxa"/>
            <w:tcBorders>
              <w:top w:val="nil"/>
              <w:left w:val="nil"/>
              <w:bottom w:val="nil"/>
              <w:right w:val="nil"/>
            </w:tcBorders>
            <w:shd w:val="clear" w:color="auto" w:fill="auto"/>
            <w:vAlign w:val="center"/>
            <w:hideMark/>
          </w:tcPr>
          <w:p w14:paraId="0CA0BA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B3" w14:textId="77777777">
        <w:trPr>
          <w:trHeight w:val="45"/>
        </w:trPr>
        <w:tc>
          <w:tcPr>
            <w:tcW w:w="7420" w:type="dxa"/>
            <w:tcBorders>
              <w:top w:val="nil"/>
              <w:left w:val="nil"/>
              <w:bottom w:val="nil"/>
              <w:right w:val="nil"/>
            </w:tcBorders>
            <w:shd w:val="clear" w:color="auto" w:fill="auto"/>
            <w:vAlign w:val="center"/>
            <w:hideMark/>
          </w:tcPr>
          <w:p w14:paraId="0CA0BA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B5" w14:textId="77777777">
        <w:trPr>
          <w:trHeight w:val="330"/>
        </w:trPr>
        <w:tc>
          <w:tcPr>
            <w:tcW w:w="7420" w:type="dxa"/>
            <w:tcBorders>
              <w:top w:val="nil"/>
              <w:left w:val="nil"/>
              <w:bottom w:val="nil"/>
              <w:right w:val="nil"/>
            </w:tcBorders>
            <w:shd w:val="clear" w:color="auto" w:fill="auto"/>
            <w:vAlign w:val="center"/>
            <w:hideMark/>
          </w:tcPr>
          <w:p w14:paraId="0CA0BA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B7" w14:textId="77777777">
        <w:trPr>
          <w:trHeight w:val="45"/>
        </w:trPr>
        <w:tc>
          <w:tcPr>
            <w:tcW w:w="7420" w:type="dxa"/>
            <w:tcBorders>
              <w:top w:val="nil"/>
              <w:left w:val="nil"/>
              <w:bottom w:val="nil"/>
              <w:right w:val="nil"/>
            </w:tcBorders>
            <w:shd w:val="clear" w:color="auto" w:fill="auto"/>
            <w:vAlign w:val="center"/>
            <w:hideMark/>
          </w:tcPr>
          <w:p w14:paraId="0CA0BA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B9" w14:textId="77777777">
        <w:trPr>
          <w:trHeight w:val="330"/>
        </w:trPr>
        <w:tc>
          <w:tcPr>
            <w:tcW w:w="7420" w:type="dxa"/>
            <w:tcBorders>
              <w:top w:val="nil"/>
              <w:left w:val="nil"/>
              <w:bottom w:val="nil"/>
              <w:right w:val="nil"/>
            </w:tcBorders>
            <w:shd w:val="clear" w:color="auto" w:fill="auto"/>
            <w:vAlign w:val="center"/>
            <w:hideMark/>
          </w:tcPr>
          <w:p w14:paraId="0CA0BA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ABB" w14:textId="77777777">
        <w:trPr>
          <w:trHeight w:val="45"/>
        </w:trPr>
        <w:tc>
          <w:tcPr>
            <w:tcW w:w="7420" w:type="dxa"/>
            <w:tcBorders>
              <w:top w:val="nil"/>
              <w:left w:val="nil"/>
              <w:bottom w:val="nil"/>
              <w:right w:val="nil"/>
            </w:tcBorders>
            <w:shd w:val="clear" w:color="auto" w:fill="auto"/>
            <w:vAlign w:val="center"/>
            <w:hideMark/>
          </w:tcPr>
          <w:p w14:paraId="0CA0BA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BD" w14:textId="77777777">
        <w:trPr>
          <w:trHeight w:val="135"/>
        </w:trPr>
        <w:tc>
          <w:tcPr>
            <w:tcW w:w="7420" w:type="dxa"/>
            <w:tcBorders>
              <w:top w:val="nil"/>
              <w:left w:val="nil"/>
              <w:bottom w:val="nil"/>
              <w:right w:val="nil"/>
            </w:tcBorders>
            <w:shd w:val="clear" w:color="auto" w:fill="auto"/>
            <w:vAlign w:val="center"/>
            <w:hideMark/>
          </w:tcPr>
          <w:p w14:paraId="0CA0BA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BF" w14:textId="77777777">
        <w:trPr>
          <w:trHeight w:val="345"/>
        </w:trPr>
        <w:tc>
          <w:tcPr>
            <w:tcW w:w="7420" w:type="dxa"/>
            <w:tcBorders>
              <w:top w:val="nil"/>
              <w:left w:val="nil"/>
              <w:bottom w:val="nil"/>
              <w:right w:val="nil"/>
            </w:tcBorders>
            <w:shd w:val="clear" w:color="auto" w:fill="auto"/>
            <w:vAlign w:val="center"/>
            <w:hideMark/>
          </w:tcPr>
          <w:p w14:paraId="0CA0BA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C1" w14:textId="77777777">
        <w:trPr>
          <w:trHeight w:val="330"/>
        </w:trPr>
        <w:tc>
          <w:tcPr>
            <w:tcW w:w="7420" w:type="dxa"/>
            <w:tcBorders>
              <w:top w:val="nil"/>
              <w:left w:val="nil"/>
              <w:bottom w:val="nil"/>
              <w:right w:val="nil"/>
            </w:tcBorders>
            <w:shd w:val="clear" w:color="auto" w:fill="auto"/>
            <w:vAlign w:val="center"/>
            <w:hideMark/>
          </w:tcPr>
          <w:p w14:paraId="0CA0BA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Άρθρο 119 ως έχει     ΚΑΤΑ ΠΛΕΙΟΨΗΦΙΑ</w:t>
            </w:r>
          </w:p>
        </w:tc>
      </w:tr>
      <w:tr w:rsidR="008679D8" w14:paraId="0CA0BAC3" w14:textId="77777777">
        <w:trPr>
          <w:trHeight w:val="105"/>
        </w:trPr>
        <w:tc>
          <w:tcPr>
            <w:tcW w:w="7420" w:type="dxa"/>
            <w:tcBorders>
              <w:top w:val="nil"/>
              <w:left w:val="nil"/>
              <w:bottom w:val="nil"/>
              <w:right w:val="nil"/>
            </w:tcBorders>
            <w:shd w:val="clear" w:color="auto" w:fill="auto"/>
            <w:vAlign w:val="center"/>
            <w:hideMark/>
          </w:tcPr>
          <w:p w14:paraId="0CA0BA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C5" w14:textId="77777777">
        <w:trPr>
          <w:trHeight w:val="330"/>
        </w:trPr>
        <w:tc>
          <w:tcPr>
            <w:tcW w:w="7420" w:type="dxa"/>
            <w:tcBorders>
              <w:top w:val="nil"/>
              <w:left w:val="nil"/>
              <w:bottom w:val="nil"/>
              <w:right w:val="nil"/>
            </w:tcBorders>
            <w:shd w:val="clear" w:color="auto" w:fill="auto"/>
            <w:vAlign w:val="center"/>
            <w:hideMark/>
          </w:tcPr>
          <w:p w14:paraId="0CA0BA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C7" w14:textId="77777777">
        <w:trPr>
          <w:trHeight w:val="45"/>
        </w:trPr>
        <w:tc>
          <w:tcPr>
            <w:tcW w:w="7420" w:type="dxa"/>
            <w:tcBorders>
              <w:top w:val="nil"/>
              <w:left w:val="nil"/>
              <w:bottom w:val="nil"/>
              <w:right w:val="nil"/>
            </w:tcBorders>
            <w:shd w:val="clear" w:color="auto" w:fill="auto"/>
            <w:vAlign w:val="center"/>
            <w:hideMark/>
          </w:tcPr>
          <w:p w14:paraId="0CA0BA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C9" w14:textId="77777777">
        <w:trPr>
          <w:trHeight w:val="330"/>
        </w:trPr>
        <w:tc>
          <w:tcPr>
            <w:tcW w:w="7420" w:type="dxa"/>
            <w:tcBorders>
              <w:top w:val="nil"/>
              <w:left w:val="nil"/>
              <w:bottom w:val="nil"/>
              <w:right w:val="nil"/>
            </w:tcBorders>
            <w:shd w:val="clear" w:color="auto" w:fill="auto"/>
            <w:vAlign w:val="center"/>
            <w:hideMark/>
          </w:tcPr>
          <w:p w14:paraId="0CA0BA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CB" w14:textId="77777777">
        <w:trPr>
          <w:trHeight w:val="45"/>
        </w:trPr>
        <w:tc>
          <w:tcPr>
            <w:tcW w:w="7420" w:type="dxa"/>
            <w:tcBorders>
              <w:top w:val="nil"/>
              <w:left w:val="nil"/>
              <w:bottom w:val="nil"/>
              <w:right w:val="nil"/>
            </w:tcBorders>
            <w:shd w:val="clear" w:color="auto" w:fill="auto"/>
            <w:vAlign w:val="center"/>
            <w:hideMark/>
          </w:tcPr>
          <w:p w14:paraId="0CA0BA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CD" w14:textId="77777777">
        <w:trPr>
          <w:trHeight w:val="330"/>
        </w:trPr>
        <w:tc>
          <w:tcPr>
            <w:tcW w:w="7420" w:type="dxa"/>
            <w:tcBorders>
              <w:top w:val="nil"/>
              <w:left w:val="nil"/>
              <w:bottom w:val="nil"/>
              <w:right w:val="nil"/>
            </w:tcBorders>
            <w:shd w:val="clear" w:color="auto" w:fill="auto"/>
            <w:vAlign w:val="center"/>
            <w:hideMark/>
          </w:tcPr>
          <w:p w14:paraId="0CA0BA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CF" w14:textId="77777777">
        <w:trPr>
          <w:trHeight w:val="30"/>
        </w:trPr>
        <w:tc>
          <w:tcPr>
            <w:tcW w:w="7420" w:type="dxa"/>
            <w:tcBorders>
              <w:top w:val="nil"/>
              <w:left w:val="nil"/>
              <w:bottom w:val="nil"/>
              <w:right w:val="nil"/>
            </w:tcBorders>
            <w:shd w:val="clear" w:color="auto" w:fill="auto"/>
            <w:vAlign w:val="center"/>
            <w:hideMark/>
          </w:tcPr>
          <w:p w14:paraId="0CA0BA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D1" w14:textId="77777777">
        <w:trPr>
          <w:trHeight w:val="330"/>
        </w:trPr>
        <w:tc>
          <w:tcPr>
            <w:tcW w:w="7420" w:type="dxa"/>
            <w:tcBorders>
              <w:top w:val="nil"/>
              <w:left w:val="nil"/>
              <w:bottom w:val="nil"/>
              <w:right w:val="nil"/>
            </w:tcBorders>
            <w:shd w:val="clear" w:color="auto" w:fill="auto"/>
            <w:vAlign w:val="center"/>
            <w:hideMark/>
          </w:tcPr>
          <w:p w14:paraId="0CA0BA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D3" w14:textId="77777777">
        <w:trPr>
          <w:trHeight w:val="45"/>
        </w:trPr>
        <w:tc>
          <w:tcPr>
            <w:tcW w:w="7420" w:type="dxa"/>
            <w:tcBorders>
              <w:top w:val="nil"/>
              <w:left w:val="nil"/>
              <w:bottom w:val="nil"/>
              <w:right w:val="nil"/>
            </w:tcBorders>
            <w:shd w:val="clear" w:color="auto" w:fill="auto"/>
            <w:vAlign w:val="center"/>
            <w:hideMark/>
          </w:tcPr>
          <w:p w14:paraId="0CA0BA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D5" w14:textId="77777777">
        <w:trPr>
          <w:trHeight w:val="330"/>
        </w:trPr>
        <w:tc>
          <w:tcPr>
            <w:tcW w:w="7420" w:type="dxa"/>
            <w:tcBorders>
              <w:top w:val="nil"/>
              <w:left w:val="nil"/>
              <w:bottom w:val="nil"/>
              <w:right w:val="nil"/>
            </w:tcBorders>
            <w:shd w:val="clear" w:color="auto" w:fill="auto"/>
            <w:vAlign w:val="center"/>
            <w:hideMark/>
          </w:tcPr>
          <w:p w14:paraId="0CA0BA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D7" w14:textId="77777777">
        <w:trPr>
          <w:trHeight w:val="45"/>
        </w:trPr>
        <w:tc>
          <w:tcPr>
            <w:tcW w:w="7420" w:type="dxa"/>
            <w:tcBorders>
              <w:top w:val="nil"/>
              <w:left w:val="nil"/>
              <w:bottom w:val="nil"/>
              <w:right w:val="nil"/>
            </w:tcBorders>
            <w:shd w:val="clear" w:color="auto" w:fill="auto"/>
            <w:vAlign w:val="center"/>
            <w:hideMark/>
          </w:tcPr>
          <w:p w14:paraId="0CA0BA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D9" w14:textId="77777777">
        <w:trPr>
          <w:trHeight w:val="330"/>
        </w:trPr>
        <w:tc>
          <w:tcPr>
            <w:tcW w:w="7420" w:type="dxa"/>
            <w:tcBorders>
              <w:top w:val="nil"/>
              <w:left w:val="nil"/>
              <w:bottom w:val="nil"/>
              <w:right w:val="nil"/>
            </w:tcBorders>
            <w:shd w:val="clear" w:color="auto" w:fill="auto"/>
            <w:vAlign w:val="center"/>
            <w:hideMark/>
          </w:tcPr>
          <w:p w14:paraId="0CA0BA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ADB" w14:textId="77777777">
        <w:trPr>
          <w:trHeight w:val="45"/>
        </w:trPr>
        <w:tc>
          <w:tcPr>
            <w:tcW w:w="7420" w:type="dxa"/>
            <w:tcBorders>
              <w:top w:val="nil"/>
              <w:left w:val="nil"/>
              <w:bottom w:val="nil"/>
              <w:right w:val="nil"/>
            </w:tcBorders>
            <w:shd w:val="clear" w:color="auto" w:fill="auto"/>
            <w:vAlign w:val="center"/>
            <w:hideMark/>
          </w:tcPr>
          <w:p w14:paraId="0CA0BA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DD" w14:textId="77777777">
        <w:trPr>
          <w:trHeight w:val="135"/>
        </w:trPr>
        <w:tc>
          <w:tcPr>
            <w:tcW w:w="7420" w:type="dxa"/>
            <w:tcBorders>
              <w:top w:val="nil"/>
              <w:left w:val="nil"/>
              <w:bottom w:val="nil"/>
              <w:right w:val="nil"/>
            </w:tcBorders>
            <w:shd w:val="clear" w:color="auto" w:fill="auto"/>
            <w:vAlign w:val="center"/>
            <w:hideMark/>
          </w:tcPr>
          <w:p w14:paraId="0CA0BA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DF" w14:textId="77777777">
        <w:trPr>
          <w:trHeight w:val="345"/>
        </w:trPr>
        <w:tc>
          <w:tcPr>
            <w:tcW w:w="7420" w:type="dxa"/>
            <w:tcBorders>
              <w:top w:val="nil"/>
              <w:left w:val="nil"/>
              <w:bottom w:val="nil"/>
              <w:right w:val="nil"/>
            </w:tcBorders>
            <w:shd w:val="clear" w:color="auto" w:fill="auto"/>
            <w:vAlign w:val="center"/>
            <w:hideMark/>
          </w:tcPr>
          <w:p w14:paraId="0CA0BA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E1" w14:textId="77777777">
        <w:trPr>
          <w:trHeight w:val="330"/>
        </w:trPr>
        <w:tc>
          <w:tcPr>
            <w:tcW w:w="7420" w:type="dxa"/>
            <w:tcBorders>
              <w:top w:val="nil"/>
              <w:left w:val="nil"/>
              <w:bottom w:val="nil"/>
              <w:right w:val="nil"/>
            </w:tcBorders>
            <w:shd w:val="clear" w:color="auto" w:fill="auto"/>
            <w:vAlign w:val="center"/>
            <w:hideMark/>
          </w:tcPr>
          <w:p w14:paraId="0CA0BA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120 ως έχει     ΚΑΤΑ ΠΛΕΙΟΨΗΦΙΑ</w:t>
            </w:r>
          </w:p>
        </w:tc>
      </w:tr>
      <w:tr w:rsidR="008679D8" w14:paraId="0CA0BAE3" w14:textId="77777777">
        <w:trPr>
          <w:trHeight w:val="105"/>
        </w:trPr>
        <w:tc>
          <w:tcPr>
            <w:tcW w:w="7420" w:type="dxa"/>
            <w:tcBorders>
              <w:top w:val="nil"/>
              <w:left w:val="nil"/>
              <w:bottom w:val="nil"/>
              <w:right w:val="nil"/>
            </w:tcBorders>
            <w:shd w:val="clear" w:color="auto" w:fill="auto"/>
            <w:vAlign w:val="center"/>
            <w:hideMark/>
          </w:tcPr>
          <w:p w14:paraId="0CA0BA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E5" w14:textId="77777777">
        <w:trPr>
          <w:trHeight w:val="330"/>
        </w:trPr>
        <w:tc>
          <w:tcPr>
            <w:tcW w:w="7420" w:type="dxa"/>
            <w:tcBorders>
              <w:top w:val="nil"/>
              <w:left w:val="nil"/>
              <w:bottom w:val="nil"/>
              <w:right w:val="nil"/>
            </w:tcBorders>
            <w:shd w:val="clear" w:color="auto" w:fill="auto"/>
            <w:vAlign w:val="center"/>
            <w:hideMark/>
          </w:tcPr>
          <w:p w14:paraId="0CA0BA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AE7" w14:textId="77777777">
        <w:trPr>
          <w:trHeight w:val="45"/>
        </w:trPr>
        <w:tc>
          <w:tcPr>
            <w:tcW w:w="7420" w:type="dxa"/>
            <w:tcBorders>
              <w:top w:val="nil"/>
              <w:left w:val="nil"/>
              <w:bottom w:val="nil"/>
              <w:right w:val="nil"/>
            </w:tcBorders>
            <w:shd w:val="clear" w:color="auto" w:fill="auto"/>
            <w:vAlign w:val="center"/>
            <w:hideMark/>
          </w:tcPr>
          <w:p w14:paraId="0CA0BA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E9" w14:textId="77777777">
        <w:trPr>
          <w:trHeight w:val="330"/>
        </w:trPr>
        <w:tc>
          <w:tcPr>
            <w:tcW w:w="7420" w:type="dxa"/>
            <w:tcBorders>
              <w:top w:val="nil"/>
              <w:left w:val="nil"/>
              <w:bottom w:val="nil"/>
              <w:right w:val="nil"/>
            </w:tcBorders>
            <w:shd w:val="clear" w:color="auto" w:fill="auto"/>
            <w:vAlign w:val="center"/>
            <w:hideMark/>
          </w:tcPr>
          <w:p w14:paraId="0CA0BA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AEB" w14:textId="77777777">
        <w:trPr>
          <w:trHeight w:val="45"/>
        </w:trPr>
        <w:tc>
          <w:tcPr>
            <w:tcW w:w="7420" w:type="dxa"/>
            <w:tcBorders>
              <w:top w:val="nil"/>
              <w:left w:val="nil"/>
              <w:bottom w:val="nil"/>
              <w:right w:val="nil"/>
            </w:tcBorders>
            <w:shd w:val="clear" w:color="auto" w:fill="auto"/>
            <w:vAlign w:val="center"/>
            <w:hideMark/>
          </w:tcPr>
          <w:p w14:paraId="0CA0BA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ED" w14:textId="77777777">
        <w:trPr>
          <w:trHeight w:val="330"/>
        </w:trPr>
        <w:tc>
          <w:tcPr>
            <w:tcW w:w="7420" w:type="dxa"/>
            <w:tcBorders>
              <w:top w:val="nil"/>
              <w:left w:val="nil"/>
              <w:bottom w:val="nil"/>
              <w:right w:val="nil"/>
            </w:tcBorders>
            <w:shd w:val="clear" w:color="auto" w:fill="auto"/>
            <w:vAlign w:val="center"/>
            <w:hideMark/>
          </w:tcPr>
          <w:p w14:paraId="0CA0BA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AEF" w14:textId="77777777">
        <w:trPr>
          <w:trHeight w:val="30"/>
        </w:trPr>
        <w:tc>
          <w:tcPr>
            <w:tcW w:w="7420" w:type="dxa"/>
            <w:tcBorders>
              <w:top w:val="nil"/>
              <w:left w:val="nil"/>
              <w:bottom w:val="nil"/>
              <w:right w:val="nil"/>
            </w:tcBorders>
            <w:shd w:val="clear" w:color="auto" w:fill="auto"/>
            <w:vAlign w:val="center"/>
            <w:hideMark/>
          </w:tcPr>
          <w:p w14:paraId="0CA0BA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F1" w14:textId="77777777">
        <w:trPr>
          <w:trHeight w:val="345"/>
        </w:trPr>
        <w:tc>
          <w:tcPr>
            <w:tcW w:w="7420" w:type="dxa"/>
            <w:tcBorders>
              <w:top w:val="nil"/>
              <w:left w:val="nil"/>
              <w:bottom w:val="nil"/>
              <w:right w:val="nil"/>
            </w:tcBorders>
            <w:shd w:val="clear" w:color="auto" w:fill="auto"/>
            <w:vAlign w:val="center"/>
            <w:hideMark/>
          </w:tcPr>
          <w:p w14:paraId="0CA0BA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AF3" w14:textId="77777777">
        <w:trPr>
          <w:trHeight w:val="30"/>
        </w:trPr>
        <w:tc>
          <w:tcPr>
            <w:tcW w:w="7420" w:type="dxa"/>
            <w:tcBorders>
              <w:top w:val="nil"/>
              <w:left w:val="nil"/>
              <w:bottom w:val="nil"/>
              <w:right w:val="nil"/>
            </w:tcBorders>
            <w:shd w:val="clear" w:color="auto" w:fill="auto"/>
            <w:vAlign w:val="center"/>
            <w:hideMark/>
          </w:tcPr>
          <w:p w14:paraId="0CA0BA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F5" w14:textId="77777777">
        <w:trPr>
          <w:trHeight w:val="330"/>
        </w:trPr>
        <w:tc>
          <w:tcPr>
            <w:tcW w:w="7420" w:type="dxa"/>
            <w:tcBorders>
              <w:top w:val="nil"/>
              <w:left w:val="nil"/>
              <w:bottom w:val="nil"/>
              <w:right w:val="nil"/>
            </w:tcBorders>
            <w:shd w:val="clear" w:color="auto" w:fill="auto"/>
            <w:vAlign w:val="center"/>
            <w:hideMark/>
          </w:tcPr>
          <w:p w14:paraId="0CA0BA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AF7" w14:textId="77777777">
        <w:trPr>
          <w:trHeight w:val="45"/>
        </w:trPr>
        <w:tc>
          <w:tcPr>
            <w:tcW w:w="7420" w:type="dxa"/>
            <w:tcBorders>
              <w:top w:val="nil"/>
              <w:left w:val="nil"/>
              <w:bottom w:val="nil"/>
              <w:right w:val="nil"/>
            </w:tcBorders>
            <w:shd w:val="clear" w:color="auto" w:fill="auto"/>
            <w:vAlign w:val="center"/>
            <w:hideMark/>
          </w:tcPr>
          <w:p w14:paraId="0CA0BA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F9" w14:textId="77777777">
        <w:trPr>
          <w:trHeight w:val="330"/>
        </w:trPr>
        <w:tc>
          <w:tcPr>
            <w:tcW w:w="7420" w:type="dxa"/>
            <w:tcBorders>
              <w:top w:val="nil"/>
              <w:left w:val="nil"/>
              <w:bottom w:val="nil"/>
              <w:right w:val="nil"/>
            </w:tcBorders>
            <w:shd w:val="clear" w:color="auto" w:fill="auto"/>
            <w:vAlign w:val="center"/>
            <w:hideMark/>
          </w:tcPr>
          <w:p w14:paraId="0CA0BA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ΕΝ. </w:t>
            </w:r>
            <w:r w:rsidRPr="0029074D">
              <w:rPr>
                <w:rFonts w:ascii="Calibri" w:eastAsia="Times New Roman" w:hAnsi="Calibri" w:cs="Calibri"/>
                <w:color w:val="000000"/>
                <w:sz w:val="22"/>
                <w:szCs w:val="22"/>
              </w:rPr>
              <w:t>ΚΕΝΤΡΩΩΝ: ΝΑΙ</w:t>
            </w:r>
          </w:p>
        </w:tc>
      </w:tr>
      <w:tr w:rsidR="008679D8" w14:paraId="0CA0BAFB" w14:textId="77777777">
        <w:trPr>
          <w:trHeight w:val="45"/>
        </w:trPr>
        <w:tc>
          <w:tcPr>
            <w:tcW w:w="7420" w:type="dxa"/>
            <w:tcBorders>
              <w:top w:val="nil"/>
              <w:left w:val="nil"/>
              <w:bottom w:val="nil"/>
              <w:right w:val="nil"/>
            </w:tcBorders>
            <w:shd w:val="clear" w:color="auto" w:fill="auto"/>
            <w:vAlign w:val="center"/>
            <w:hideMark/>
          </w:tcPr>
          <w:p w14:paraId="0CA0BA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AFD" w14:textId="77777777">
        <w:trPr>
          <w:trHeight w:val="135"/>
        </w:trPr>
        <w:tc>
          <w:tcPr>
            <w:tcW w:w="7420" w:type="dxa"/>
            <w:tcBorders>
              <w:top w:val="nil"/>
              <w:left w:val="nil"/>
              <w:bottom w:val="nil"/>
              <w:right w:val="nil"/>
            </w:tcBorders>
            <w:shd w:val="clear" w:color="auto" w:fill="auto"/>
            <w:vAlign w:val="center"/>
            <w:hideMark/>
          </w:tcPr>
          <w:p w14:paraId="0CA0BA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AFF" w14:textId="77777777">
        <w:trPr>
          <w:trHeight w:val="345"/>
        </w:trPr>
        <w:tc>
          <w:tcPr>
            <w:tcW w:w="7420" w:type="dxa"/>
            <w:tcBorders>
              <w:top w:val="nil"/>
              <w:left w:val="nil"/>
              <w:bottom w:val="nil"/>
              <w:right w:val="nil"/>
            </w:tcBorders>
            <w:shd w:val="clear" w:color="auto" w:fill="auto"/>
            <w:vAlign w:val="center"/>
            <w:hideMark/>
          </w:tcPr>
          <w:p w14:paraId="0CA0BA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01" w14:textId="77777777">
        <w:trPr>
          <w:trHeight w:val="330"/>
        </w:trPr>
        <w:tc>
          <w:tcPr>
            <w:tcW w:w="7420" w:type="dxa"/>
            <w:tcBorders>
              <w:top w:val="nil"/>
              <w:left w:val="nil"/>
              <w:bottom w:val="nil"/>
              <w:right w:val="nil"/>
            </w:tcBorders>
            <w:shd w:val="clear" w:color="auto" w:fill="auto"/>
            <w:vAlign w:val="center"/>
            <w:hideMark/>
          </w:tcPr>
          <w:p w14:paraId="0CA0BB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121 ως έχει     ΚΑΤΑ ΠΛΕΙΟΨΗΦΙΑ</w:t>
            </w:r>
          </w:p>
        </w:tc>
      </w:tr>
      <w:tr w:rsidR="008679D8" w14:paraId="0CA0BB03" w14:textId="77777777">
        <w:trPr>
          <w:trHeight w:val="105"/>
        </w:trPr>
        <w:tc>
          <w:tcPr>
            <w:tcW w:w="7420" w:type="dxa"/>
            <w:tcBorders>
              <w:top w:val="nil"/>
              <w:left w:val="nil"/>
              <w:bottom w:val="nil"/>
              <w:right w:val="nil"/>
            </w:tcBorders>
            <w:shd w:val="clear" w:color="auto" w:fill="auto"/>
            <w:vAlign w:val="center"/>
            <w:hideMark/>
          </w:tcPr>
          <w:p w14:paraId="0CA0BB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05" w14:textId="77777777">
        <w:trPr>
          <w:trHeight w:val="330"/>
        </w:trPr>
        <w:tc>
          <w:tcPr>
            <w:tcW w:w="7420" w:type="dxa"/>
            <w:tcBorders>
              <w:top w:val="nil"/>
              <w:left w:val="nil"/>
              <w:bottom w:val="nil"/>
              <w:right w:val="nil"/>
            </w:tcBorders>
            <w:shd w:val="clear" w:color="auto" w:fill="auto"/>
            <w:vAlign w:val="center"/>
            <w:hideMark/>
          </w:tcPr>
          <w:p w14:paraId="0CA0BB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07" w14:textId="77777777">
        <w:trPr>
          <w:trHeight w:val="45"/>
        </w:trPr>
        <w:tc>
          <w:tcPr>
            <w:tcW w:w="7420" w:type="dxa"/>
            <w:tcBorders>
              <w:top w:val="nil"/>
              <w:left w:val="nil"/>
              <w:bottom w:val="nil"/>
              <w:right w:val="nil"/>
            </w:tcBorders>
            <w:shd w:val="clear" w:color="auto" w:fill="auto"/>
            <w:vAlign w:val="center"/>
            <w:hideMark/>
          </w:tcPr>
          <w:p w14:paraId="0CA0BB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09" w14:textId="77777777">
        <w:trPr>
          <w:trHeight w:val="330"/>
        </w:trPr>
        <w:tc>
          <w:tcPr>
            <w:tcW w:w="7420" w:type="dxa"/>
            <w:tcBorders>
              <w:top w:val="nil"/>
              <w:left w:val="nil"/>
              <w:bottom w:val="nil"/>
              <w:right w:val="nil"/>
            </w:tcBorders>
            <w:shd w:val="clear" w:color="auto" w:fill="auto"/>
            <w:vAlign w:val="center"/>
            <w:hideMark/>
          </w:tcPr>
          <w:p w14:paraId="0CA0BB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0B" w14:textId="77777777">
        <w:trPr>
          <w:trHeight w:val="45"/>
        </w:trPr>
        <w:tc>
          <w:tcPr>
            <w:tcW w:w="7420" w:type="dxa"/>
            <w:tcBorders>
              <w:top w:val="nil"/>
              <w:left w:val="nil"/>
              <w:bottom w:val="nil"/>
              <w:right w:val="nil"/>
            </w:tcBorders>
            <w:shd w:val="clear" w:color="auto" w:fill="auto"/>
            <w:vAlign w:val="center"/>
            <w:hideMark/>
          </w:tcPr>
          <w:p w14:paraId="0CA0BB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0D" w14:textId="77777777">
        <w:trPr>
          <w:trHeight w:val="330"/>
        </w:trPr>
        <w:tc>
          <w:tcPr>
            <w:tcW w:w="7420" w:type="dxa"/>
            <w:tcBorders>
              <w:top w:val="nil"/>
              <w:left w:val="nil"/>
              <w:bottom w:val="nil"/>
              <w:right w:val="nil"/>
            </w:tcBorders>
            <w:shd w:val="clear" w:color="auto" w:fill="auto"/>
            <w:vAlign w:val="center"/>
            <w:hideMark/>
          </w:tcPr>
          <w:p w14:paraId="0CA0BB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0F" w14:textId="77777777">
        <w:trPr>
          <w:trHeight w:val="45"/>
        </w:trPr>
        <w:tc>
          <w:tcPr>
            <w:tcW w:w="7420" w:type="dxa"/>
            <w:tcBorders>
              <w:top w:val="nil"/>
              <w:left w:val="nil"/>
              <w:bottom w:val="nil"/>
              <w:right w:val="nil"/>
            </w:tcBorders>
            <w:shd w:val="clear" w:color="auto" w:fill="auto"/>
            <w:vAlign w:val="center"/>
            <w:hideMark/>
          </w:tcPr>
          <w:p w14:paraId="0CA0BB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11" w14:textId="77777777">
        <w:trPr>
          <w:trHeight w:val="330"/>
        </w:trPr>
        <w:tc>
          <w:tcPr>
            <w:tcW w:w="7420" w:type="dxa"/>
            <w:tcBorders>
              <w:top w:val="nil"/>
              <w:left w:val="nil"/>
              <w:bottom w:val="nil"/>
              <w:right w:val="nil"/>
            </w:tcBorders>
            <w:shd w:val="clear" w:color="auto" w:fill="auto"/>
            <w:vAlign w:val="center"/>
            <w:hideMark/>
          </w:tcPr>
          <w:p w14:paraId="0CA0BB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13" w14:textId="77777777">
        <w:trPr>
          <w:trHeight w:val="30"/>
        </w:trPr>
        <w:tc>
          <w:tcPr>
            <w:tcW w:w="7420" w:type="dxa"/>
            <w:tcBorders>
              <w:top w:val="nil"/>
              <w:left w:val="nil"/>
              <w:bottom w:val="nil"/>
              <w:right w:val="nil"/>
            </w:tcBorders>
            <w:shd w:val="clear" w:color="auto" w:fill="auto"/>
            <w:vAlign w:val="center"/>
            <w:hideMark/>
          </w:tcPr>
          <w:p w14:paraId="0CA0BB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15" w14:textId="77777777">
        <w:trPr>
          <w:trHeight w:val="330"/>
        </w:trPr>
        <w:tc>
          <w:tcPr>
            <w:tcW w:w="7420" w:type="dxa"/>
            <w:tcBorders>
              <w:top w:val="nil"/>
              <w:left w:val="nil"/>
              <w:bottom w:val="nil"/>
              <w:right w:val="nil"/>
            </w:tcBorders>
            <w:shd w:val="clear" w:color="auto" w:fill="auto"/>
            <w:vAlign w:val="center"/>
            <w:hideMark/>
          </w:tcPr>
          <w:p w14:paraId="0CA0BB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17" w14:textId="77777777">
        <w:trPr>
          <w:trHeight w:val="45"/>
        </w:trPr>
        <w:tc>
          <w:tcPr>
            <w:tcW w:w="7420" w:type="dxa"/>
            <w:tcBorders>
              <w:top w:val="nil"/>
              <w:left w:val="nil"/>
              <w:bottom w:val="nil"/>
              <w:right w:val="nil"/>
            </w:tcBorders>
            <w:shd w:val="clear" w:color="auto" w:fill="auto"/>
            <w:vAlign w:val="center"/>
            <w:hideMark/>
          </w:tcPr>
          <w:p w14:paraId="0CA0BB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19" w14:textId="77777777">
        <w:trPr>
          <w:trHeight w:val="330"/>
        </w:trPr>
        <w:tc>
          <w:tcPr>
            <w:tcW w:w="7420" w:type="dxa"/>
            <w:tcBorders>
              <w:top w:val="nil"/>
              <w:left w:val="nil"/>
              <w:bottom w:val="nil"/>
              <w:right w:val="nil"/>
            </w:tcBorders>
            <w:shd w:val="clear" w:color="auto" w:fill="auto"/>
            <w:vAlign w:val="center"/>
            <w:hideMark/>
          </w:tcPr>
          <w:p w14:paraId="0CA0BB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1B" w14:textId="77777777">
        <w:trPr>
          <w:trHeight w:val="45"/>
        </w:trPr>
        <w:tc>
          <w:tcPr>
            <w:tcW w:w="7420" w:type="dxa"/>
            <w:tcBorders>
              <w:top w:val="nil"/>
              <w:left w:val="nil"/>
              <w:bottom w:val="nil"/>
              <w:right w:val="nil"/>
            </w:tcBorders>
            <w:shd w:val="clear" w:color="auto" w:fill="auto"/>
            <w:vAlign w:val="center"/>
            <w:hideMark/>
          </w:tcPr>
          <w:p w14:paraId="0CA0BB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1D" w14:textId="77777777">
        <w:trPr>
          <w:trHeight w:val="150"/>
        </w:trPr>
        <w:tc>
          <w:tcPr>
            <w:tcW w:w="7420" w:type="dxa"/>
            <w:tcBorders>
              <w:top w:val="nil"/>
              <w:left w:val="nil"/>
              <w:bottom w:val="nil"/>
              <w:right w:val="nil"/>
            </w:tcBorders>
            <w:shd w:val="clear" w:color="auto" w:fill="auto"/>
            <w:vAlign w:val="center"/>
            <w:hideMark/>
          </w:tcPr>
          <w:p w14:paraId="0CA0BB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1F" w14:textId="77777777">
        <w:trPr>
          <w:trHeight w:val="330"/>
        </w:trPr>
        <w:tc>
          <w:tcPr>
            <w:tcW w:w="7420" w:type="dxa"/>
            <w:tcBorders>
              <w:top w:val="nil"/>
              <w:left w:val="nil"/>
              <w:bottom w:val="nil"/>
              <w:right w:val="nil"/>
            </w:tcBorders>
            <w:shd w:val="clear" w:color="auto" w:fill="auto"/>
            <w:vAlign w:val="center"/>
            <w:hideMark/>
          </w:tcPr>
          <w:p w14:paraId="0CA0BB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21" w14:textId="77777777">
        <w:trPr>
          <w:trHeight w:val="345"/>
        </w:trPr>
        <w:tc>
          <w:tcPr>
            <w:tcW w:w="7420" w:type="dxa"/>
            <w:tcBorders>
              <w:top w:val="nil"/>
              <w:left w:val="nil"/>
              <w:bottom w:val="nil"/>
              <w:right w:val="nil"/>
            </w:tcBorders>
            <w:shd w:val="clear" w:color="auto" w:fill="auto"/>
            <w:vAlign w:val="center"/>
            <w:hideMark/>
          </w:tcPr>
          <w:p w14:paraId="0CA0BB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122 ως έχει     ΚΑΤΑ ΠΛΕΙΟΨΗΦΙΑ</w:t>
            </w:r>
          </w:p>
        </w:tc>
      </w:tr>
      <w:tr w:rsidR="008679D8" w14:paraId="0CA0BB23" w14:textId="77777777">
        <w:trPr>
          <w:trHeight w:val="90"/>
        </w:trPr>
        <w:tc>
          <w:tcPr>
            <w:tcW w:w="7420" w:type="dxa"/>
            <w:tcBorders>
              <w:top w:val="nil"/>
              <w:left w:val="nil"/>
              <w:bottom w:val="nil"/>
              <w:right w:val="nil"/>
            </w:tcBorders>
            <w:shd w:val="clear" w:color="auto" w:fill="auto"/>
            <w:vAlign w:val="center"/>
            <w:hideMark/>
          </w:tcPr>
          <w:p w14:paraId="0CA0BB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25" w14:textId="77777777">
        <w:trPr>
          <w:trHeight w:val="330"/>
        </w:trPr>
        <w:tc>
          <w:tcPr>
            <w:tcW w:w="7420" w:type="dxa"/>
            <w:tcBorders>
              <w:top w:val="nil"/>
              <w:left w:val="nil"/>
              <w:bottom w:val="nil"/>
              <w:right w:val="nil"/>
            </w:tcBorders>
            <w:shd w:val="clear" w:color="auto" w:fill="auto"/>
            <w:vAlign w:val="center"/>
            <w:hideMark/>
          </w:tcPr>
          <w:p w14:paraId="0CA0BB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27" w14:textId="77777777">
        <w:trPr>
          <w:trHeight w:val="45"/>
        </w:trPr>
        <w:tc>
          <w:tcPr>
            <w:tcW w:w="7420" w:type="dxa"/>
            <w:tcBorders>
              <w:top w:val="nil"/>
              <w:left w:val="nil"/>
              <w:bottom w:val="nil"/>
              <w:right w:val="nil"/>
            </w:tcBorders>
            <w:shd w:val="clear" w:color="auto" w:fill="auto"/>
            <w:vAlign w:val="center"/>
            <w:hideMark/>
          </w:tcPr>
          <w:p w14:paraId="0CA0BB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29" w14:textId="77777777">
        <w:trPr>
          <w:trHeight w:val="330"/>
        </w:trPr>
        <w:tc>
          <w:tcPr>
            <w:tcW w:w="7420" w:type="dxa"/>
            <w:tcBorders>
              <w:top w:val="nil"/>
              <w:left w:val="nil"/>
              <w:bottom w:val="nil"/>
              <w:right w:val="nil"/>
            </w:tcBorders>
            <w:shd w:val="clear" w:color="auto" w:fill="auto"/>
            <w:vAlign w:val="center"/>
            <w:hideMark/>
          </w:tcPr>
          <w:p w14:paraId="0CA0BB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2B" w14:textId="77777777">
        <w:trPr>
          <w:trHeight w:val="45"/>
        </w:trPr>
        <w:tc>
          <w:tcPr>
            <w:tcW w:w="7420" w:type="dxa"/>
            <w:tcBorders>
              <w:top w:val="nil"/>
              <w:left w:val="nil"/>
              <w:bottom w:val="nil"/>
              <w:right w:val="nil"/>
            </w:tcBorders>
            <w:shd w:val="clear" w:color="auto" w:fill="auto"/>
            <w:vAlign w:val="center"/>
            <w:hideMark/>
          </w:tcPr>
          <w:p w14:paraId="0CA0BB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2D" w14:textId="77777777">
        <w:trPr>
          <w:trHeight w:val="330"/>
        </w:trPr>
        <w:tc>
          <w:tcPr>
            <w:tcW w:w="7420" w:type="dxa"/>
            <w:tcBorders>
              <w:top w:val="nil"/>
              <w:left w:val="nil"/>
              <w:bottom w:val="nil"/>
              <w:right w:val="nil"/>
            </w:tcBorders>
            <w:shd w:val="clear" w:color="auto" w:fill="auto"/>
            <w:vAlign w:val="center"/>
            <w:hideMark/>
          </w:tcPr>
          <w:p w14:paraId="0CA0BB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2F" w14:textId="77777777">
        <w:trPr>
          <w:trHeight w:val="45"/>
        </w:trPr>
        <w:tc>
          <w:tcPr>
            <w:tcW w:w="7420" w:type="dxa"/>
            <w:tcBorders>
              <w:top w:val="nil"/>
              <w:left w:val="nil"/>
              <w:bottom w:val="nil"/>
              <w:right w:val="nil"/>
            </w:tcBorders>
            <w:shd w:val="clear" w:color="auto" w:fill="auto"/>
            <w:vAlign w:val="center"/>
            <w:hideMark/>
          </w:tcPr>
          <w:p w14:paraId="0CA0BB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31" w14:textId="77777777">
        <w:trPr>
          <w:trHeight w:val="330"/>
        </w:trPr>
        <w:tc>
          <w:tcPr>
            <w:tcW w:w="7420" w:type="dxa"/>
            <w:tcBorders>
              <w:top w:val="nil"/>
              <w:left w:val="nil"/>
              <w:bottom w:val="nil"/>
              <w:right w:val="nil"/>
            </w:tcBorders>
            <w:shd w:val="clear" w:color="auto" w:fill="auto"/>
            <w:vAlign w:val="center"/>
            <w:hideMark/>
          </w:tcPr>
          <w:p w14:paraId="0CA0BB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33" w14:textId="77777777">
        <w:trPr>
          <w:trHeight w:val="30"/>
        </w:trPr>
        <w:tc>
          <w:tcPr>
            <w:tcW w:w="7420" w:type="dxa"/>
            <w:tcBorders>
              <w:top w:val="nil"/>
              <w:left w:val="nil"/>
              <w:bottom w:val="nil"/>
              <w:right w:val="nil"/>
            </w:tcBorders>
            <w:shd w:val="clear" w:color="auto" w:fill="auto"/>
            <w:vAlign w:val="center"/>
            <w:hideMark/>
          </w:tcPr>
          <w:p w14:paraId="0CA0BB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35" w14:textId="77777777">
        <w:trPr>
          <w:trHeight w:val="345"/>
        </w:trPr>
        <w:tc>
          <w:tcPr>
            <w:tcW w:w="7420" w:type="dxa"/>
            <w:tcBorders>
              <w:top w:val="nil"/>
              <w:left w:val="nil"/>
              <w:bottom w:val="nil"/>
              <w:right w:val="nil"/>
            </w:tcBorders>
            <w:shd w:val="clear" w:color="auto" w:fill="auto"/>
            <w:vAlign w:val="center"/>
            <w:hideMark/>
          </w:tcPr>
          <w:p w14:paraId="0CA0BB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w:t>
            </w:r>
            <w:r w:rsidRPr="0029074D">
              <w:rPr>
                <w:rFonts w:ascii="Calibri" w:eastAsia="Times New Roman" w:hAnsi="Calibri" w:cs="Calibri"/>
                <w:color w:val="000000"/>
                <w:sz w:val="22"/>
                <w:szCs w:val="22"/>
              </w:rPr>
              <w:t xml:space="preserve"> OXI</w:t>
            </w:r>
          </w:p>
        </w:tc>
      </w:tr>
      <w:tr w:rsidR="008679D8" w14:paraId="0CA0BB37" w14:textId="77777777">
        <w:trPr>
          <w:trHeight w:val="30"/>
        </w:trPr>
        <w:tc>
          <w:tcPr>
            <w:tcW w:w="7420" w:type="dxa"/>
            <w:tcBorders>
              <w:top w:val="nil"/>
              <w:left w:val="nil"/>
              <w:bottom w:val="nil"/>
              <w:right w:val="nil"/>
            </w:tcBorders>
            <w:shd w:val="clear" w:color="auto" w:fill="auto"/>
            <w:vAlign w:val="center"/>
            <w:hideMark/>
          </w:tcPr>
          <w:p w14:paraId="0CA0BB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39" w14:textId="77777777">
        <w:trPr>
          <w:trHeight w:val="330"/>
        </w:trPr>
        <w:tc>
          <w:tcPr>
            <w:tcW w:w="7420" w:type="dxa"/>
            <w:tcBorders>
              <w:top w:val="nil"/>
              <w:left w:val="nil"/>
              <w:bottom w:val="nil"/>
              <w:right w:val="nil"/>
            </w:tcBorders>
            <w:shd w:val="clear" w:color="auto" w:fill="auto"/>
            <w:vAlign w:val="center"/>
            <w:hideMark/>
          </w:tcPr>
          <w:p w14:paraId="0CA0BB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3B" w14:textId="77777777">
        <w:trPr>
          <w:trHeight w:val="45"/>
        </w:trPr>
        <w:tc>
          <w:tcPr>
            <w:tcW w:w="7420" w:type="dxa"/>
            <w:tcBorders>
              <w:top w:val="nil"/>
              <w:left w:val="nil"/>
              <w:bottom w:val="nil"/>
              <w:right w:val="nil"/>
            </w:tcBorders>
            <w:shd w:val="clear" w:color="auto" w:fill="auto"/>
            <w:vAlign w:val="center"/>
            <w:hideMark/>
          </w:tcPr>
          <w:p w14:paraId="0CA0BB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3D" w14:textId="77777777">
        <w:trPr>
          <w:trHeight w:val="150"/>
        </w:trPr>
        <w:tc>
          <w:tcPr>
            <w:tcW w:w="7420" w:type="dxa"/>
            <w:tcBorders>
              <w:top w:val="nil"/>
              <w:left w:val="nil"/>
              <w:bottom w:val="nil"/>
              <w:right w:val="nil"/>
            </w:tcBorders>
            <w:shd w:val="clear" w:color="auto" w:fill="auto"/>
            <w:vAlign w:val="center"/>
            <w:hideMark/>
          </w:tcPr>
          <w:p w14:paraId="0CA0BB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3F" w14:textId="77777777">
        <w:trPr>
          <w:trHeight w:val="345"/>
        </w:trPr>
        <w:tc>
          <w:tcPr>
            <w:tcW w:w="7420" w:type="dxa"/>
            <w:tcBorders>
              <w:top w:val="nil"/>
              <w:left w:val="nil"/>
              <w:bottom w:val="nil"/>
              <w:right w:val="nil"/>
            </w:tcBorders>
            <w:shd w:val="clear" w:color="auto" w:fill="auto"/>
            <w:vAlign w:val="center"/>
            <w:hideMark/>
          </w:tcPr>
          <w:p w14:paraId="0CA0BB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41" w14:textId="77777777">
        <w:trPr>
          <w:trHeight w:val="330"/>
        </w:trPr>
        <w:tc>
          <w:tcPr>
            <w:tcW w:w="7420" w:type="dxa"/>
            <w:tcBorders>
              <w:top w:val="nil"/>
              <w:left w:val="nil"/>
              <w:bottom w:val="nil"/>
              <w:right w:val="nil"/>
            </w:tcBorders>
            <w:shd w:val="clear" w:color="auto" w:fill="auto"/>
            <w:vAlign w:val="center"/>
            <w:hideMark/>
          </w:tcPr>
          <w:p w14:paraId="0CA0BB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123 ως έχει     ΚΑΤΑ ΠΛΕΙΟΨΗΦΙΑ</w:t>
            </w:r>
          </w:p>
        </w:tc>
      </w:tr>
      <w:tr w:rsidR="008679D8" w14:paraId="0CA0BB43" w14:textId="77777777">
        <w:trPr>
          <w:trHeight w:val="90"/>
        </w:trPr>
        <w:tc>
          <w:tcPr>
            <w:tcW w:w="7420" w:type="dxa"/>
            <w:tcBorders>
              <w:top w:val="nil"/>
              <w:left w:val="nil"/>
              <w:bottom w:val="nil"/>
              <w:right w:val="nil"/>
            </w:tcBorders>
            <w:shd w:val="clear" w:color="auto" w:fill="auto"/>
            <w:vAlign w:val="center"/>
            <w:hideMark/>
          </w:tcPr>
          <w:p w14:paraId="0CA0BB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45" w14:textId="77777777">
        <w:trPr>
          <w:trHeight w:val="330"/>
        </w:trPr>
        <w:tc>
          <w:tcPr>
            <w:tcW w:w="7420" w:type="dxa"/>
            <w:tcBorders>
              <w:top w:val="nil"/>
              <w:left w:val="nil"/>
              <w:bottom w:val="nil"/>
              <w:right w:val="nil"/>
            </w:tcBorders>
            <w:shd w:val="clear" w:color="auto" w:fill="auto"/>
            <w:vAlign w:val="center"/>
            <w:hideMark/>
          </w:tcPr>
          <w:p w14:paraId="0CA0BB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47" w14:textId="77777777">
        <w:trPr>
          <w:trHeight w:val="45"/>
        </w:trPr>
        <w:tc>
          <w:tcPr>
            <w:tcW w:w="7420" w:type="dxa"/>
            <w:tcBorders>
              <w:top w:val="nil"/>
              <w:left w:val="nil"/>
              <w:bottom w:val="nil"/>
              <w:right w:val="nil"/>
            </w:tcBorders>
            <w:shd w:val="clear" w:color="auto" w:fill="auto"/>
            <w:vAlign w:val="center"/>
            <w:hideMark/>
          </w:tcPr>
          <w:p w14:paraId="0CA0BB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49" w14:textId="77777777">
        <w:trPr>
          <w:trHeight w:val="330"/>
        </w:trPr>
        <w:tc>
          <w:tcPr>
            <w:tcW w:w="7420" w:type="dxa"/>
            <w:tcBorders>
              <w:top w:val="nil"/>
              <w:left w:val="nil"/>
              <w:bottom w:val="nil"/>
              <w:right w:val="nil"/>
            </w:tcBorders>
            <w:shd w:val="clear" w:color="auto" w:fill="auto"/>
            <w:vAlign w:val="center"/>
            <w:hideMark/>
          </w:tcPr>
          <w:p w14:paraId="0CA0BB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4B" w14:textId="77777777">
        <w:trPr>
          <w:trHeight w:val="45"/>
        </w:trPr>
        <w:tc>
          <w:tcPr>
            <w:tcW w:w="7420" w:type="dxa"/>
            <w:tcBorders>
              <w:top w:val="nil"/>
              <w:left w:val="nil"/>
              <w:bottom w:val="nil"/>
              <w:right w:val="nil"/>
            </w:tcBorders>
            <w:shd w:val="clear" w:color="auto" w:fill="auto"/>
            <w:vAlign w:val="center"/>
            <w:hideMark/>
          </w:tcPr>
          <w:p w14:paraId="0CA0BB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4D" w14:textId="77777777">
        <w:trPr>
          <w:trHeight w:val="330"/>
        </w:trPr>
        <w:tc>
          <w:tcPr>
            <w:tcW w:w="7420" w:type="dxa"/>
            <w:tcBorders>
              <w:top w:val="nil"/>
              <w:left w:val="nil"/>
              <w:bottom w:val="nil"/>
              <w:right w:val="nil"/>
            </w:tcBorders>
            <w:shd w:val="clear" w:color="auto" w:fill="auto"/>
            <w:vAlign w:val="center"/>
            <w:hideMark/>
          </w:tcPr>
          <w:p w14:paraId="0CA0BB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4F" w14:textId="77777777">
        <w:trPr>
          <w:trHeight w:val="45"/>
        </w:trPr>
        <w:tc>
          <w:tcPr>
            <w:tcW w:w="7420" w:type="dxa"/>
            <w:tcBorders>
              <w:top w:val="nil"/>
              <w:left w:val="nil"/>
              <w:bottom w:val="nil"/>
              <w:right w:val="nil"/>
            </w:tcBorders>
            <w:shd w:val="clear" w:color="auto" w:fill="auto"/>
            <w:vAlign w:val="center"/>
            <w:hideMark/>
          </w:tcPr>
          <w:p w14:paraId="0CA0BB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51" w14:textId="77777777">
        <w:trPr>
          <w:trHeight w:val="330"/>
        </w:trPr>
        <w:tc>
          <w:tcPr>
            <w:tcW w:w="7420" w:type="dxa"/>
            <w:tcBorders>
              <w:top w:val="nil"/>
              <w:left w:val="nil"/>
              <w:bottom w:val="nil"/>
              <w:right w:val="nil"/>
            </w:tcBorders>
            <w:shd w:val="clear" w:color="auto" w:fill="auto"/>
            <w:vAlign w:val="center"/>
            <w:hideMark/>
          </w:tcPr>
          <w:p w14:paraId="0CA0BB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53" w14:textId="77777777">
        <w:trPr>
          <w:trHeight w:val="45"/>
        </w:trPr>
        <w:tc>
          <w:tcPr>
            <w:tcW w:w="7420" w:type="dxa"/>
            <w:tcBorders>
              <w:top w:val="nil"/>
              <w:left w:val="nil"/>
              <w:bottom w:val="nil"/>
              <w:right w:val="nil"/>
            </w:tcBorders>
            <w:shd w:val="clear" w:color="auto" w:fill="auto"/>
            <w:vAlign w:val="center"/>
            <w:hideMark/>
          </w:tcPr>
          <w:p w14:paraId="0CA0BB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55" w14:textId="77777777">
        <w:trPr>
          <w:trHeight w:val="330"/>
        </w:trPr>
        <w:tc>
          <w:tcPr>
            <w:tcW w:w="7420" w:type="dxa"/>
            <w:tcBorders>
              <w:top w:val="nil"/>
              <w:left w:val="nil"/>
              <w:bottom w:val="nil"/>
              <w:right w:val="nil"/>
            </w:tcBorders>
            <w:shd w:val="clear" w:color="auto" w:fill="auto"/>
            <w:vAlign w:val="center"/>
            <w:hideMark/>
          </w:tcPr>
          <w:p w14:paraId="0CA0BB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57" w14:textId="77777777">
        <w:trPr>
          <w:trHeight w:val="30"/>
        </w:trPr>
        <w:tc>
          <w:tcPr>
            <w:tcW w:w="7420" w:type="dxa"/>
            <w:tcBorders>
              <w:top w:val="nil"/>
              <w:left w:val="nil"/>
              <w:bottom w:val="nil"/>
              <w:right w:val="nil"/>
            </w:tcBorders>
            <w:shd w:val="clear" w:color="auto" w:fill="auto"/>
            <w:vAlign w:val="center"/>
            <w:hideMark/>
          </w:tcPr>
          <w:p w14:paraId="0CA0BB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59" w14:textId="77777777">
        <w:trPr>
          <w:trHeight w:val="330"/>
        </w:trPr>
        <w:tc>
          <w:tcPr>
            <w:tcW w:w="7420" w:type="dxa"/>
            <w:tcBorders>
              <w:top w:val="nil"/>
              <w:left w:val="nil"/>
              <w:bottom w:val="nil"/>
              <w:right w:val="nil"/>
            </w:tcBorders>
            <w:shd w:val="clear" w:color="auto" w:fill="auto"/>
            <w:vAlign w:val="center"/>
            <w:hideMark/>
          </w:tcPr>
          <w:p w14:paraId="0CA0BB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5B" w14:textId="77777777">
        <w:trPr>
          <w:trHeight w:val="45"/>
        </w:trPr>
        <w:tc>
          <w:tcPr>
            <w:tcW w:w="7420" w:type="dxa"/>
            <w:tcBorders>
              <w:top w:val="nil"/>
              <w:left w:val="nil"/>
              <w:bottom w:val="nil"/>
              <w:right w:val="nil"/>
            </w:tcBorders>
            <w:shd w:val="clear" w:color="auto" w:fill="auto"/>
            <w:vAlign w:val="center"/>
            <w:hideMark/>
          </w:tcPr>
          <w:p w14:paraId="0CA0BB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5D" w14:textId="77777777">
        <w:trPr>
          <w:trHeight w:val="150"/>
        </w:trPr>
        <w:tc>
          <w:tcPr>
            <w:tcW w:w="7420" w:type="dxa"/>
            <w:tcBorders>
              <w:top w:val="nil"/>
              <w:left w:val="nil"/>
              <w:bottom w:val="nil"/>
              <w:right w:val="nil"/>
            </w:tcBorders>
            <w:shd w:val="clear" w:color="auto" w:fill="auto"/>
            <w:vAlign w:val="center"/>
            <w:hideMark/>
          </w:tcPr>
          <w:p w14:paraId="0CA0BB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5F" w14:textId="77777777">
        <w:trPr>
          <w:trHeight w:val="345"/>
        </w:trPr>
        <w:tc>
          <w:tcPr>
            <w:tcW w:w="7420" w:type="dxa"/>
            <w:tcBorders>
              <w:top w:val="nil"/>
              <w:left w:val="nil"/>
              <w:bottom w:val="nil"/>
              <w:right w:val="nil"/>
            </w:tcBorders>
            <w:shd w:val="clear" w:color="auto" w:fill="auto"/>
            <w:vAlign w:val="center"/>
            <w:hideMark/>
          </w:tcPr>
          <w:p w14:paraId="0CA0BB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61" w14:textId="77777777">
        <w:trPr>
          <w:trHeight w:val="330"/>
        </w:trPr>
        <w:tc>
          <w:tcPr>
            <w:tcW w:w="7420" w:type="dxa"/>
            <w:tcBorders>
              <w:top w:val="nil"/>
              <w:left w:val="nil"/>
              <w:bottom w:val="nil"/>
              <w:right w:val="nil"/>
            </w:tcBorders>
            <w:shd w:val="clear" w:color="auto" w:fill="auto"/>
            <w:vAlign w:val="center"/>
            <w:hideMark/>
          </w:tcPr>
          <w:p w14:paraId="0CA0BB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124 ως έχει     ΚΑΤΑ ΠΛΕΙΟΨΗΦΙΑ</w:t>
            </w:r>
          </w:p>
        </w:tc>
      </w:tr>
      <w:tr w:rsidR="008679D8" w14:paraId="0CA0BB63" w14:textId="77777777">
        <w:trPr>
          <w:trHeight w:val="90"/>
        </w:trPr>
        <w:tc>
          <w:tcPr>
            <w:tcW w:w="7420" w:type="dxa"/>
            <w:tcBorders>
              <w:top w:val="nil"/>
              <w:left w:val="nil"/>
              <w:bottom w:val="nil"/>
              <w:right w:val="nil"/>
            </w:tcBorders>
            <w:shd w:val="clear" w:color="auto" w:fill="auto"/>
            <w:vAlign w:val="center"/>
            <w:hideMark/>
          </w:tcPr>
          <w:p w14:paraId="0CA0BB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65" w14:textId="77777777">
        <w:trPr>
          <w:trHeight w:val="330"/>
        </w:trPr>
        <w:tc>
          <w:tcPr>
            <w:tcW w:w="7420" w:type="dxa"/>
            <w:tcBorders>
              <w:top w:val="nil"/>
              <w:left w:val="nil"/>
              <w:bottom w:val="nil"/>
              <w:right w:val="nil"/>
            </w:tcBorders>
            <w:shd w:val="clear" w:color="auto" w:fill="auto"/>
            <w:vAlign w:val="center"/>
            <w:hideMark/>
          </w:tcPr>
          <w:p w14:paraId="0CA0BB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67" w14:textId="77777777">
        <w:trPr>
          <w:trHeight w:val="45"/>
        </w:trPr>
        <w:tc>
          <w:tcPr>
            <w:tcW w:w="7420" w:type="dxa"/>
            <w:tcBorders>
              <w:top w:val="nil"/>
              <w:left w:val="nil"/>
              <w:bottom w:val="nil"/>
              <w:right w:val="nil"/>
            </w:tcBorders>
            <w:shd w:val="clear" w:color="auto" w:fill="auto"/>
            <w:vAlign w:val="center"/>
            <w:hideMark/>
          </w:tcPr>
          <w:p w14:paraId="0CA0BB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69" w14:textId="77777777">
        <w:trPr>
          <w:trHeight w:val="330"/>
        </w:trPr>
        <w:tc>
          <w:tcPr>
            <w:tcW w:w="7420" w:type="dxa"/>
            <w:tcBorders>
              <w:top w:val="nil"/>
              <w:left w:val="nil"/>
              <w:bottom w:val="nil"/>
              <w:right w:val="nil"/>
            </w:tcBorders>
            <w:shd w:val="clear" w:color="auto" w:fill="auto"/>
            <w:vAlign w:val="center"/>
            <w:hideMark/>
          </w:tcPr>
          <w:p w14:paraId="0CA0BB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6B" w14:textId="77777777">
        <w:trPr>
          <w:trHeight w:val="45"/>
        </w:trPr>
        <w:tc>
          <w:tcPr>
            <w:tcW w:w="7420" w:type="dxa"/>
            <w:tcBorders>
              <w:top w:val="nil"/>
              <w:left w:val="nil"/>
              <w:bottom w:val="nil"/>
              <w:right w:val="nil"/>
            </w:tcBorders>
            <w:shd w:val="clear" w:color="auto" w:fill="auto"/>
            <w:vAlign w:val="center"/>
            <w:hideMark/>
          </w:tcPr>
          <w:p w14:paraId="0CA0BB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6D" w14:textId="77777777">
        <w:trPr>
          <w:trHeight w:val="330"/>
        </w:trPr>
        <w:tc>
          <w:tcPr>
            <w:tcW w:w="7420" w:type="dxa"/>
            <w:tcBorders>
              <w:top w:val="nil"/>
              <w:left w:val="nil"/>
              <w:bottom w:val="nil"/>
              <w:right w:val="nil"/>
            </w:tcBorders>
            <w:shd w:val="clear" w:color="auto" w:fill="auto"/>
            <w:vAlign w:val="center"/>
            <w:hideMark/>
          </w:tcPr>
          <w:p w14:paraId="0CA0BB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6F" w14:textId="77777777">
        <w:trPr>
          <w:trHeight w:val="45"/>
        </w:trPr>
        <w:tc>
          <w:tcPr>
            <w:tcW w:w="7420" w:type="dxa"/>
            <w:tcBorders>
              <w:top w:val="nil"/>
              <w:left w:val="nil"/>
              <w:bottom w:val="nil"/>
              <w:right w:val="nil"/>
            </w:tcBorders>
            <w:shd w:val="clear" w:color="auto" w:fill="auto"/>
            <w:vAlign w:val="center"/>
            <w:hideMark/>
          </w:tcPr>
          <w:p w14:paraId="0CA0BB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71" w14:textId="77777777">
        <w:trPr>
          <w:trHeight w:val="330"/>
        </w:trPr>
        <w:tc>
          <w:tcPr>
            <w:tcW w:w="7420" w:type="dxa"/>
            <w:tcBorders>
              <w:top w:val="nil"/>
              <w:left w:val="nil"/>
              <w:bottom w:val="nil"/>
              <w:right w:val="nil"/>
            </w:tcBorders>
            <w:shd w:val="clear" w:color="auto" w:fill="auto"/>
            <w:vAlign w:val="center"/>
            <w:hideMark/>
          </w:tcPr>
          <w:p w14:paraId="0CA0BB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Χ.Α: </w:t>
            </w:r>
            <w:r w:rsidRPr="0029074D">
              <w:rPr>
                <w:rFonts w:ascii="Calibri" w:eastAsia="Times New Roman" w:hAnsi="Calibri" w:cs="Calibri"/>
                <w:color w:val="000000"/>
                <w:sz w:val="22"/>
                <w:szCs w:val="22"/>
              </w:rPr>
              <w:t>OXI</w:t>
            </w:r>
          </w:p>
        </w:tc>
      </w:tr>
      <w:tr w:rsidR="008679D8" w14:paraId="0CA0BB73" w14:textId="77777777">
        <w:trPr>
          <w:trHeight w:val="45"/>
        </w:trPr>
        <w:tc>
          <w:tcPr>
            <w:tcW w:w="7420" w:type="dxa"/>
            <w:tcBorders>
              <w:top w:val="nil"/>
              <w:left w:val="nil"/>
              <w:bottom w:val="nil"/>
              <w:right w:val="nil"/>
            </w:tcBorders>
            <w:shd w:val="clear" w:color="auto" w:fill="auto"/>
            <w:vAlign w:val="center"/>
            <w:hideMark/>
          </w:tcPr>
          <w:p w14:paraId="0CA0BB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75" w14:textId="77777777">
        <w:trPr>
          <w:trHeight w:val="330"/>
        </w:trPr>
        <w:tc>
          <w:tcPr>
            <w:tcW w:w="7420" w:type="dxa"/>
            <w:tcBorders>
              <w:top w:val="nil"/>
              <w:left w:val="nil"/>
              <w:bottom w:val="nil"/>
              <w:right w:val="nil"/>
            </w:tcBorders>
            <w:shd w:val="clear" w:color="auto" w:fill="auto"/>
            <w:vAlign w:val="center"/>
            <w:hideMark/>
          </w:tcPr>
          <w:p w14:paraId="0CA0BB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77" w14:textId="77777777">
        <w:trPr>
          <w:trHeight w:val="30"/>
        </w:trPr>
        <w:tc>
          <w:tcPr>
            <w:tcW w:w="7420" w:type="dxa"/>
            <w:tcBorders>
              <w:top w:val="nil"/>
              <w:left w:val="nil"/>
              <w:bottom w:val="nil"/>
              <w:right w:val="nil"/>
            </w:tcBorders>
            <w:shd w:val="clear" w:color="auto" w:fill="auto"/>
            <w:vAlign w:val="center"/>
            <w:hideMark/>
          </w:tcPr>
          <w:p w14:paraId="0CA0BB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79" w14:textId="77777777">
        <w:trPr>
          <w:trHeight w:val="330"/>
        </w:trPr>
        <w:tc>
          <w:tcPr>
            <w:tcW w:w="7420" w:type="dxa"/>
            <w:tcBorders>
              <w:top w:val="nil"/>
              <w:left w:val="nil"/>
              <w:bottom w:val="nil"/>
              <w:right w:val="nil"/>
            </w:tcBorders>
            <w:shd w:val="clear" w:color="auto" w:fill="auto"/>
            <w:vAlign w:val="center"/>
            <w:hideMark/>
          </w:tcPr>
          <w:p w14:paraId="0CA0BB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7B" w14:textId="77777777">
        <w:trPr>
          <w:trHeight w:val="45"/>
        </w:trPr>
        <w:tc>
          <w:tcPr>
            <w:tcW w:w="7420" w:type="dxa"/>
            <w:tcBorders>
              <w:top w:val="nil"/>
              <w:left w:val="nil"/>
              <w:bottom w:val="nil"/>
              <w:right w:val="nil"/>
            </w:tcBorders>
            <w:shd w:val="clear" w:color="auto" w:fill="auto"/>
            <w:vAlign w:val="center"/>
            <w:hideMark/>
          </w:tcPr>
          <w:p w14:paraId="0CA0BB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7D" w14:textId="77777777">
        <w:trPr>
          <w:trHeight w:val="150"/>
        </w:trPr>
        <w:tc>
          <w:tcPr>
            <w:tcW w:w="7420" w:type="dxa"/>
            <w:tcBorders>
              <w:top w:val="nil"/>
              <w:left w:val="nil"/>
              <w:bottom w:val="nil"/>
              <w:right w:val="nil"/>
            </w:tcBorders>
            <w:shd w:val="clear" w:color="auto" w:fill="auto"/>
            <w:vAlign w:val="center"/>
            <w:hideMark/>
          </w:tcPr>
          <w:p w14:paraId="0CA0BB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7F" w14:textId="77777777">
        <w:trPr>
          <w:trHeight w:val="345"/>
        </w:trPr>
        <w:tc>
          <w:tcPr>
            <w:tcW w:w="7420" w:type="dxa"/>
            <w:tcBorders>
              <w:top w:val="nil"/>
              <w:left w:val="nil"/>
              <w:bottom w:val="nil"/>
              <w:right w:val="nil"/>
            </w:tcBorders>
            <w:shd w:val="clear" w:color="auto" w:fill="auto"/>
            <w:vAlign w:val="center"/>
            <w:hideMark/>
          </w:tcPr>
          <w:p w14:paraId="0CA0BB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81" w14:textId="77777777">
        <w:trPr>
          <w:trHeight w:val="330"/>
        </w:trPr>
        <w:tc>
          <w:tcPr>
            <w:tcW w:w="7420" w:type="dxa"/>
            <w:tcBorders>
              <w:top w:val="nil"/>
              <w:left w:val="nil"/>
              <w:bottom w:val="nil"/>
              <w:right w:val="nil"/>
            </w:tcBorders>
            <w:shd w:val="clear" w:color="auto" w:fill="auto"/>
            <w:vAlign w:val="center"/>
            <w:hideMark/>
          </w:tcPr>
          <w:p w14:paraId="0CA0BB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125 ως έχει     ΚΑΤΑ ΠΛΕΙΟΨΗΦΙΑ</w:t>
            </w:r>
          </w:p>
        </w:tc>
      </w:tr>
      <w:tr w:rsidR="008679D8" w14:paraId="0CA0BB83" w14:textId="77777777">
        <w:trPr>
          <w:trHeight w:val="90"/>
        </w:trPr>
        <w:tc>
          <w:tcPr>
            <w:tcW w:w="7420" w:type="dxa"/>
            <w:tcBorders>
              <w:top w:val="nil"/>
              <w:left w:val="nil"/>
              <w:bottom w:val="nil"/>
              <w:right w:val="nil"/>
            </w:tcBorders>
            <w:shd w:val="clear" w:color="auto" w:fill="auto"/>
            <w:vAlign w:val="center"/>
            <w:hideMark/>
          </w:tcPr>
          <w:p w14:paraId="0CA0BB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85" w14:textId="77777777">
        <w:trPr>
          <w:trHeight w:val="345"/>
        </w:trPr>
        <w:tc>
          <w:tcPr>
            <w:tcW w:w="7420" w:type="dxa"/>
            <w:tcBorders>
              <w:top w:val="nil"/>
              <w:left w:val="nil"/>
              <w:bottom w:val="nil"/>
              <w:right w:val="nil"/>
            </w:tcBorders>
            <w:shd w:val="clear" w:color="auto" w:fill="auto"/>
            <w:vAlign w:val="center"/>
            <w:hideMark/>
          </w:tcPr>
          <w:p w14:paraId="0CA0BB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87" w14:textId="77777777">
        <w:trPr>
          <w:trHeight w:val="30"/>
        </w:trPr>
        <w:tc>
          <w:tcPr>
            <w:tcW w:w="7420" w:type="dxa"/>
            <w:tcBorders>
              <w:top w:val="nil"/>
              <w:left w:val="nil"/>
              <w:bottom w:val="nil"/>
              <w:right w:val="nil"/>
            </w:tcBorders>
            <w:shd w:val="clear" w:color="auto" w:fill="auto"/>
            <w:vAlign w:val="center"/>
            <w:hideMark/>
          </w:tcPr>
          <w:p w14:paraId="0CA0BB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89" w14:textId="77777777">
        <w:trPr>
          <w:trHeight w:val="330"/>
        </w:trPr>
        <w:tc>
          <w:tcPr>
            <w:tcW w:w="7420" w:type="dxa"/>
            <w:tcBorders>
              <w:top w:val="nil"/>
              <w:left w:val="nil"/>
              <w:bottom w:val="nil"/>
              <w:right w:val="nil"/>
            </w:tcBorders>
            <w:shd w:val="clear" w:color="auto" w:fill="auto"/>
            <w:vAlign w:val="center"/>
            <w:hideMark/>
          </w:tcPr>
          <w:p w14:paraId="0CA0BB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8B" w14:textId="77777777">
        <w:trPr>
          <w:trHeight w:val="45"/>
        </w:trPr>
        <w:tc>
          <w:tcPr>
            <w:tcW w:w="7420" w:type="dxa"/>
            <w:tcBorders>
              <w:top w:val="nil"/>
              <w:left w:val="nil"/>
              <w:bottom w:val="nil"/>
              <w:right w:val="nil"/>
            </w:tcBorders>
            <w:shd w:val="clear" w:color="auto" w:fill="auto"/>
            <w:vAlign w:val="center"/>
            <w:hideMark/>
          </w:tcPr>
          <w:p w14:paraId="0CA0BB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8D" w14:textId="77777777">
        <w:trPr>
          <w:trHeight w:val="330"/>
        </w:trPr>
        <w:tc>
          <w:tcPr>
            <w:tcW w:w="7420" w:type="dxa"/>
            <w:tcBorders>
              <w:top w:val="nil"/>
              <w:left w:val="nil"/>
              <w:bottom w:val="nil"/>
              <w:right w:val="nil"/>
            </w:tcBorders>
            <w:shd w:val="clear" w:color="auto" w:fill="auto"/>
            <w:vAlign w:val="center"/>
            <w:hideMark/>
          </w:tcPr>
          <w:p w14:paraId="0CA0BB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8F" w14:textId="77777777">
        <w:trPr>
          <w:trHeight w:val="45"/>
        </w:trPr>
        <w:tc>
          <w:tcPr>
            <w:tcW w:w="7420" w:type="dxa"/>
            <w:tcBorders>
              <w:top w:val="nil"/>
              <w:left w:val="nil"/>
              <w:bottom w:val="nil"/>
              <w:right w:val="nil"/>
            </w:tcBorders>
            <w:shd w:val="clear" w:color="auto" w:fill="auto"/>
            <w:vAlign w:val="center"/>
            <w:hideMark/>
          </w:tcPr>
          <w:p w14:paraId="0CA0BB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91" w14:textId="77777777">
        <w:trPr>
          <w:trHeight w:val="330"/>
        </w:trPr>
        <w:tc>
          <w:tcPr>
            <w:tcW w:w="7420" w:type="dxa"/>
            <w:tcBorders>
              <w:top w:val="nil"/>
              <w:left w:val="nil"/>
              <w:bottom w:val="nil"/>
              <w:right w:val="nil"/>
            </w:tcBorders>
            <w:shd w:val="clear" w:color="auto" w:fill="auto"/>
            <w:vAlign w:val="center"/>
            <w:hideMark/>
          </w:tcPr>
          <w:p w14:paraId="0CA0BB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93" w14:textId="77777777">
        <w:trPr>
          <w:trHeight w:val="45"/>
        </w:trPr>
        <w:tc>
          <w:tcPr>
            <w:tcW w:w="7420" w:type="dxa"/>
            <w:tcBorders>
              <w:top w:val="nil"/>
              <w:left w:val="nil"/>
              <w:bottom w:val="nil"/>
              <w:right w:val="nil"/>
            </w:tcBorders>
            <w:shd w:val="clear" w:color="auto" w:fill="auto"/>
            <w:vAlign w:val="center"/>
            <w:hideMark/>
          </w:tcPr>
          <w:p w14:paraId="0CA0BB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95" w14:textId="77777777">
        <w:trPr>
          <w:trHeight w:val="330"/>
        </w:trPr>
        <w:tc>
          <w:tcPr>
            <w:tcW w:w="7420" w:type="dxa"/>
            <w:tcBorders>
              <w:top w:val="nil"/>
              <w:left w:val="nil"/>
              <w:bottom w:val="nil"/>
              <w:right w:val="nil"/>
            </w:tcBorders>
            <w:shd w:val="clear" w:color="auto" w:fill="auto"/>
            <w:vAlign w:val="center"/>
            <w:hideMark/>
          </w:tcPr>
          <w:p w14:paraId="0CA0BB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97" w14:textId="77777777">
        <w:trPr>
          <w:trHeight w:val="30"/>
        </w:trPr>
        <w:tc>
          <w:tcPr>
            <w:tcW w:w="7420" w:type="dxa"/>
            <w:tcBorders>
              <w:top w:val="nil"/>
              <w:left w:val="nil"/>
              <w:bottom w:val="nil"/>
              <w:right w:val="nil"/>
            </w:tcBorders>
            <w:shd w:val="clear" w:color="auto" w:fill="auto"/>
            <w:vAlign w:val="center"/>
            <w:hideMark/>
          </w:tcPr>
          <w:p w14:paraId="0CA0BB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99" w14:textId="77777777">
        <w:trPr>
          <w:trHeight w:val="345"/>
        </w:trPr>
        <w:tc>
          <w:tcPr>
            <w:tcW w:w="7420" w:type="dxa"/>
            <w:tcBorders>
              <w:top w:val="nil"/>
              <w:left w:val="nil"/>
              <w:bottom w:val="nil"/>
              <w:right w:val="nil"/>
            </w:tcBorders>
            <w:shd w:val="clear" w:color="auto" w:fill="auto"/>
            <w:vAlign w:val="center"/>
            <w:hideMark/>
          </w:tcPr>
          <w:p w14:paraId="0CA0BB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9B" w14:textId="77777777">
        <w:trPr>
          <w:trHeight w:val="30"/>
        </w:trPr>
        <w:tc>
          <w:tcPr>
            <w:tcW w:w="7420" w:type="dxa"/>
            <w:tcBorders>
              <w:top w:val="nil"/>
              <w:left w:val="nil"/>
              <w:bottom w:val="nil"/>
              <w:right w:val="nil"/>
            </w:tcBorders>
            <w:shd w:val="clear" w:color="auto" w:fill="auto"/>
            <w:vAlign w:val="center"/>
            <w:hideMark/>
          </w:tcPr>
          <w:p w14:paraId="0CA0BB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9D" w14:textId="77777777">
        <w:trPr>
          <w:trHeight w:val="150"/>
        </w:trPr>
        <w:tc>
          <w:tcPr>
            <w:tcW w:w="7420" w:type="dxa"/>
            <w:tcBorders>
              <w:top w:val="nil"/>
              <w:left w:val="nil"/>
              <w:bottom w:val="nil"/>
              <w:right w:val="nil"/>
            </w:tcBorders>
            <w:shd w:val="clear" w:color="auto" w:fill="auto"/>
            <w:vAlign w:val="center"/>
            <w:hideMark/>
          </w:tcPr>
          <w:p w14:paraId="0CA0BB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9F" w14:textId="77777777">
        <w:trPr>
          <w:trHeight w:val="345"/>
        </w:trPr>
        <w:tc>
          <w:tcPr>
            <w:tcW w:w="7420" w:type="dxa"/>
            <w:tcBorders>
              <w:top w:val="nil"/>
              <w:left w:val="nil"/>
              <w:bottom w:val="nil"/>
              <w:right w:val="nil"/>
            </w:tcBorders>
            <w:shd w:val="clear" w:color="auto" w:fill="auto"/>
            <w:vAlign w:val="center"/>
            <w:hideMark/>
          </w:tcPr>
          <w:p w14:paraId="0CA0BB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A1" w14:textId="77777777">
        <w:trPr>
          <w:trHeight w:val="330"/>
        </w:trPr>
        <w:tc>
          <w:tcPr>
            <w:tcW w:w="7420" w:type="dxa"/>
            <w:tcBorders>
              <w:top w:val="nil"/>
              <w:left w:val="nil"/>
              <w:bottom w:val="nil"/>
              <w:right w:val="nil"/>
            </w:tcBorders>
            <w:shd w:val="clear" w:color="auto" w:fill="auto"/>
            <w:vAlign w:val="center"/>
            <w:hideMark/>
          </w:tcPr>
          <w:p w14:paraId="0CA0BB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126 ως έχει     ΚΑΤΑ ΠΛΕΙΟΨΗΦΙΑ</w:t>
            </w:r>
          </w:p>
        </w:tc>
      </w:tr>
      <w:tr w:rsidR="008679D8" w14:paraId="0CA0BBA3" w14:textId="77777777">
        <w:trPr>
          <w:trHeight w:val="105"/>
        </w:trPr>
        <w:tc>
          <w:tcPr>
            <w:tcW w:w="7420" w:type="dxa"/>
            <w:tcBorders>
              <w:top w:val="nil"/>
              <w:left w:val="nil"/>
              <w:bottom w:val="nil"/>
              <w:right w:val="nil"/>
            </w:tcBorders>
            <w:shd w:val="clear" w:color="auto" w:fill="auto"/>
            <w:vAlign w:val="center"/>
            <w:hideMark/>
          </w:tcPr>
          <w:p w14:paraId="0CA0BB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A5" w14:textId="77777777">
        <w:trPr>
          <w:trHeight w:val="330"/>
        </w:trPr>
        <w:tc>
          <w:tcPr>
            <w:tcW w:w="7420" w:type="dxa"/>
            <w:tcBorders>
              <w:top w:val="nil"/>
              <w:left w:val="nil"/>
              <w:bottom w:val="nil"/>
              <w:right w:val="nil"/>
            </w:tcBorders>
            <w:shd w:val="clear" w:color="auto" w:fill="auto"/>
            <w:vAlign w:val="center"/>
            <w:hideMark/>
          </w:tcPr>
          <w:p w14:paraId="0CA0BB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A7" w14:textId="77777777">
        <w:trPr>
          <w:trHeight w:val="30"/>
        </w:trPr>
        <w:tc>
          <w:tcPr>
            <w:tcW w:w="7420" w:type="dxa"/>
            <w:tcBorders>
              <w:top w:val="nil"/>
              <w:left w:val="nil"/>
              <w:bottom w:val="nil"/>
              <w:right w:val="nil"/>
            </w:tcBorders>
            <w:shd w:val="clear" w:color="auto" w:fill="auto"/>
            <w:vAlign w:val="center"/>
            <w:hideMark/>
          </w:tcPr>
          <w:p w14:paraId="0CA0BB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A9" w14:textId="77777777">
        <w:trPr>
          <w:trHeight w:val="330"/>
        </w:trPr>
        <w:tc>
          <w:tcPr>
            <w:tcW w:w="7420" w:type="dxa"/>
            <w:tcBorders>
              <w:top w:val="nil"/>
              <w:left w:val="nil"/>
              <w:bottom w:val="nil"/>
              <w:right w:val="nil"/>
            </w:tcBorders>
            <w:shd w:val="clear" w:color="auto" w:fill="auto"/>
            <w:vAlign w:val="center"/>
            <w:hideMark/>
          </w:tcPr>
          <w:p w14:paraId="0CA0BB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AB" w14:textId="77777777">
        <w:trPr>
          <w:trHeight w:val="45"/>
        </w:trPr>
        <w:tc>
          <w:tcPr>
            <w:tcW w:w="7420" w:type="dxa"/>
            <w:tcBorders>
              <w:top w:val="nil"/>
              <w:left w:val="nil"/>
              <w:bottom w:val="nil"/>
              <w:right w:val="nil"/>
            </w:tcBorders>
            <w:shd w:val="clear" w:color="auto" w:fill="auto"/>
            <w:vAlign w:val="center"/>
            <w:hideMark/>
          </w:tcPr>
          <w:p w14:paraId="0CA0BB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AD" w14:textId="77777777">
        <w:trPr>
          <w:trHeight w:val="330"/>
        </w:trPr>
        <w:tc>
          <w:tcPr>
            <w:tcW w:w="7420" w:type="dxa"/>
            <w:tcBorders>
              <w:top w:val="nil"/>
              <w:left w:val="nil"/>
              <w:bottom w:val="nil"/>
              <w:right w:val="nil"/>
            </w:tcBorders>
            <w:shd w:val="clear" w:color="auto" w:fill="auto"/>
            <w:vAlign w:val="center"/>
            <w:hideMark/>
          </w:tcPr>
          <w:p w14:paraId="0CA0BB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ΔΗ.ΣΥ: </w:t>
            </w:r>
            <w:r w:rsidRPr="0029074D">
              <w:rPr>
                <w:rFonts w:ascii="Calibri" w:eastAsia="Times New Roman" w:hAnsi="Calibri" w:cs="Calibri"/>
                <w:color w:val="000000"/>
                <w:sz w:val="22"/>
                <w:szCs w:val="22"/>
              </w:rPr>
              <w:t>ΠΡΝ</w:t>
            </w:r>
          </w:p>
        </w:tc>
      </w:tr>
      <w:tr w:rsidR="008679D8" w14:paraId="0CA0BBAF" w14:textId="77777777">
        <w:trPr>
          <w:trHeight w:val="45"/>
        </w:trPr>
        <w:tc>
          <w:tcPr>
            <w:tcW w:w="7420" w:type="dxa"/>
            <w:tcBorders>
              <w:top w:val="nil"/>
              <w:left w:val="nil"/>
              <w:bottom w:val="nil"/>
              <w:right w:val="nil"/>
            </w:tcBorders>
            <w:shd w:val="clear" w:color="auto" w:fill="auto"/>
            <w:vAlign w:val="center"/>
            <w:hideMark/>
          </w:tcPr>
          <w:p w14:paraId="0CA0BB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B1" w14:textId="77777777">
        <w:trPr>
          <w:trHeight w:val="330"/>
        </w:trPr>
        <w:tc>
          <w:tcPr>
            <w:tcW w:w="7420" w:type="dxa"/>
            <w:tcBorders>
              <w:top w:val="nil"/>
              <w:left w:val="nil"/>
              <w:bottom w:val="nil"/>
              <w:right w:val="nil"/>
            </w:tcBorders>
            <w:shd w:val="clear" w:color="auto" w:fill="auto"/>
            <w:vAlign w:val="center"/>
            <w:hideMark/>
          </w:tcPr>
          <w:p w14:paraId="0CA0BB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B3" w14:textId="77777777">
        <w:trPr>
          <w:trHeight w:val="45"/>
        </w:trPr>
        <w:tc>
          <w:tcPr>
            <w:tcW w:w="7420" w:type="dxa"/>
            <w:tcBorders>
              <w:top w:val="nil"/>
              <w:left w:val="nil"/>
              <w:bottom w:val="nil"/>
              <w:right w:val="nil"/>
            </w:tcBorders>
            <w:shd w:val="clear" w:color="auto" w:fill="auto"/>
            <w:vAlign w:val="center"/>
            <w:hideMark/>
          </w:tcPr>
          <w:p w14:paraId="0CA0BB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B5" w14:textId="77777777">
        <w:trPr>
          <w:trHeight w:val="330"/>
        </w:trPr>
        <w:tc>
          <w:tcPr>
            <w:tcW w:w="7420" w:type="dxa"/>
            <w:tcBorders>
              <w:top w:val="nil"/>
              <w:left w:val="nil"/>
              <w:bottom w:val="nil"/>
              <w:right w:val="nil"/>
            </w:tcBorders>
            <w:shd w:val="clear" w:color="auto" w:fill="auto"/>
            <w:vAlign w:val="center"/>
            <w:hideMark/>
          </w:tcPr>
          <w:p w14:paraId="0CA0BB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Κ.Κ.Ε: OXI</w:t>
            </w:r>
          </w:p>
        </w:tc>
      </w:tr>
      <w:tr w:rsidR="008679D8" w14:paraId="0CA0BBB7" w14:textId="77777777">
        <w:trPr>
          <w:trHeight w:val="45"/>
        </w:trPr>
        <w:tc>
          <w:tcPr>
            <w:tcW w:w="7420" w:type="dxa"/>
            <w:tcBorders>
              <w:top w:val="nil"/>
              <w:left w:val="nil"/>
              <w:bottom w:val="nil"/>
              <w:right w:val="nil"/>
            </w:tcBorders>
            <w:shd w:val="clear" w:color="auto" w:fill="auto"/>
            <w:vAlign w:val="center"/>
            <w:hideMark/>
          </w:tcPr>
          <w:p w14:paraId="0CA0BB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B9" w14:textId="77777777">
        <w:trPr>
          <w:trHeight w:val="330"/>
        </w:trPr>
        <w:tc>
          <w:tcPr>
            <w:tcW w:w="7420" w:type="dxa"/>
            <w:tcBorders>
              <w:top w:val="nil"/>
              <w:left w:val="nil"/>
              <w:bottom w:val="nil"/>
              <w:right w:val="nil"/>
            </w:tcBorders>
            <w:shd w:val="clear" w:color="auto" w:fill="auto"/>
            <w:vAlign w:val="center"/>
            <w:hideMark/>
          </w:tcPr>
          <w:p w14:paraId="0CA0BB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BB" w14:textId="77777777">
        <w:trPr>
          <w:trHeight w:val="30"/>
        </w:trPr>
        <w:tc>
          <w:tcPr>
            <w:tcW w:w="7420" w:type="dxa"/>
            <w:tcBorders>
              <w:top w:val="nil"/>
              <w:left w:val="nil"/>
              <w:bottom w:val="nil"/>
              <w:right w:val="nil"/>
            </w:tcBorders>
            <w:shd w:val="clear" w:color="auto" w:fill="auto"/>
            <w:vAlign w:val="center"/>
            <w:hideMark/>
          </w:tcPr>
          <w:p w14:paraId="0CA0BB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BD" w14:textId="77777777">
        <w:trPr>
          <w:trHeight w:val="150"/>
        </w:trPr>
        <w:tc>
          <w:tcPr>
            <w:tcW w:w="7420" w:type="dxa"/>
            <w:tcBorders>
              <w:top w:val="nil"/>
              <w:left w:val="nil"/>
              <w:bottom w:val="nil"/>
              <w:right w:val="nil"/>
            </w:tcBorders>
            <w:shd w:val="clear" w:color="auto" w:fill="auto"/>
            <w:vAlign w:val="center"/>
            <w:hideMark/>
          </w:tcPr>
          <w:p w14:paraId="0CA0BB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BF" w14:textId="77777777">
        <w:trPr>
          <w:trHeight w:val="345"/>
        </w:trPr>
        <w:tc>
          <w:tcPr>
            <w:tcW w:w="7420" w:type="dxa"/>
            <w:tcBorders>
              <w:top w:val="nil"/>
              <w:left w:val="nil"/>
              <w:bottom w:val="nil"/>
              <w:right w:val="nil"/>
            </w:tcBorders>
            <w:shd w:val="clear" w:color="auto" w:fill="auto"/>
            <w:vAlign w:val="center"/>
            <w:hideMark/>
          </w:tcPr>
          <w:p w14:paraId="0CA0BB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C1" w14:textId="77777777">
        <w:trPr>
          <w:trHeight w:val="330"/>
        </w:trPr>
        <w:tc>
          <w:tcPr>
            <w:tcW w:w="7420" w:type="dxa"/>
            <w:tcBorders>
              <w:top w:val="nil"/>
              <w:left w:val="nil"/>
              <w:bottom w:val="nil"/>
              <w:right w:val="nil"/>
            </w:tcBorders>
            <w:shd w:val="clear" w:color="auto" w:fill="auto"/>
            <w:vAlign w:val="center"/>
            <w:hideMark/>
          </w:tcPr>
          <w:p w14:paraId="0CA0BB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127 ως έχει     ΚΑΤΑ ΠΛΕΙΟΨΗΦΙΑ</w:t>
            </w:r>
          </w:p>
        </w:tc>
      </w:tr>
      <w:tr w:rsidR="008679D8" w14:paraId="0CA0BBC3" w14:textId="77777777">
        <w:trPr>
          <w:trHeight w:val="105"/>
        </w:trPr>
        <w:tc>
          <w:tcPr>
            <w:tcW w:w="7420" w:type="dxa"/>
            <w:tcBorders>
              <w:top w:val="nil"/>
              <w:left w:val="nil"/>
              <w:bottom w:val="nil"/>
              <w:right w:val="nil"/>
            </w:tcBorders>
            <w:shd w:val="clear" w:color="auto" w:fill="auto"/>
            <w:vAlign w:val="center"/>
            <w:hideMark/>
          </w:tcPr>
          <w:p w14:paraId="0CA0BB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C5" w14:textId="77777777">
        <w:trPr>
          <w:trHeight w:val="330"/>
        </w:trPr>
        <w:tc>
          <w:tcPr>
            <w:tcW w:w="7420" w:type="dxa"/>
            <w:tcBorders>
              <w:top w:val="nil"/>
              <w:left w:val="nil"/>
              <w:bottom w:val="nil"/>
              <w:right w:val="nil"/>
            </w:tcBorders>
            <w:shd w:val="clear" w:color="auto" w:fill="auto"/>
            <w:vAlign w:val="center"/>
            <w:hideMark/>
          </w:tcPr>
          <w:p w14:paraId="0CA0BB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C7" w14:textId="77777777">
        <w:trPr>
          <w:trHeight w:val="30"/>
        </w:trPr>
        <w:tc>
          <w:tcPr>
            <w:tcW w:w="7420" w:type="dxa"/>
            <w:tcBorders>
              <w:top w:val="nil"/>
              <w:left w:val="nil"/>
              <w:bottom w:val="nil"/>
              <w:right w:val="nil"/>
            </w:tcBorders>
            <w:shd w:val="clear" w:color="auto" w:fill="auto"/>
            <w:vAlign w:val="center"/>
            <w:hideMark/>
          </w:tcPr>
          <w:p w14:paraId="0CA0BB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C9" w14:textId="77777777">
        <w:trPr>
          <w:trHeight w:val="345"/>
        </w:trPr>
        <w:tc>
          <w:tcPr>
            <w:tcW w:w="7420" w:type="dxa"/>
            <w:tcBorders>
              <w:top w:val="nil"/>
              <w:left w:val="nil"/>
              <w:bottom w:val="nil"/>
              <w:right w:val="nil"/>
            </w:tcBorders>
            <w:shd w:val="clear" w:color="auto" w:fill="auto"/>
            <w:vAlign w:val="center"/>
            <w:hideMark/>
          </w:tcPr>
          <w:p w14:paraId="0CA0BB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BCB" w14:textId="77777777">
        <w:trPr>
          <w:trHeight w:val="30"/>
        </w:trPr>
        <w:tc>
          <w:tcPr>
            <w:tcW w:w="7420" w:type="dxa"/>
            <w:tcBorders>
              <w:top w:val="nil"/>
              <w:left w:val="nil"/>
              <w:bottom w:val="nil"/>
              <w:right w:val="nil"/>
            </w:tcBorders>
            <w:shd w:val="clear" w:color="auto" w:fill="auto"/>
            <w:vAlign w:val="center"/>
            <w:hideMark/>
          </w:tcPr>
          <w:p w14:paraId="0CA0BB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CD" w14:textId="77777777">
        <w:trPr>
          <w:trHeight w:val="330"/>
        </w:trPr>
        <w:tc>
          <w:tcPr>
            <w:tcW w:w="7420" w:type="dxa"/>
            <w:tcBorders>
              <w:top w:val="nil"/>
              <w:left w:val="nil"/>
              <w:bottom w:val="nil"/>
              <w:right w:val="nil"/>
            </w:tcBorders>
            <w:shd w:val="clear" w:color="auto" w:fill="auto"/>
            <w:vAlign w:val="center"/>
            <w:hideMark/>
          </w:tcPr>
          <w:p w14:paraId="0CA0BB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CF" w14:textId="77777777">
        <w:trPr>
          <w:trHeight w:val="45"/>
        </w:trPr>
        <w:tc>
          <w:tcPr>
            <w:tcW w:w="7420" w:type="dxa"/>
            <w:tcBorders>
              <w:top w:val="nil"/>
              <w:left w:val="nil"/>
              <w:bottom w:val="nil"/>
              <w:right w:val="nil"/>
            </w:tcBorders>
            <w:shd w:val="clear" w:color="auto" w:fill="auto"/>
            <w:vAlign w:val="center"/>
            <w:hideMark/>
          </w:tcPr>
          <w:p w14:paraId="0CA0BB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D1" w14:textId="77777777">
        <w:trPr>
          <w:trHeight w:val="330"/>
        </w:trPr>
        <w:tc>
          <w:tcPr>
            <w:tcW w:w="7420" w:type="dxa"/>
            <w:tcBorders>
              <w:top w:val="nil"/>
              <w:left w:val="nil"/>
              <w:bottom w:val="nil"/>
              <w:right w:val="nil"/>
            </w:tcBorders>
            <w:shd w:val="clear" w:color="auto" w:fill="auto"/>
            <w:vAlign w:val="center"/>
            <w:hideMark/>
          </w:tcPr>
          <w:p w14:paraId="0CA0BB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D3" w14:textId="77777777">
        <w:trPr>
          <w:trHeight w:val="45"/>
        </w:trPr>
        <w:tc>
          <w:tcPr>
            <w:tcW w:w="7420" w:type="dxa"/>
            <w:tcBorders>
              <w:top w:val="nil"/>
              <w:left w:val="nil"/>
              <w:bottom w:val="nil"/>
              <w:right w:val="nil"/>
            </w:tcBorders>
            <w:shd w:val="clear" w:color="auto" w:fill="auto"/>
            <w:vAlign w:val="center"/>
            <w:hideMark/>
          </w:tcPr>
          <w:p w14:paraId="0CA0BB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D5" w14:textId="77777777">
        <w:trPr>
          <w:trHeight w:val="330"/>
        </w:trPr>
        <w:tc>
          <w:tcPr>
            <w:tcW w:w="7420" w:type="dxa"/>
            <w:tcBorders>
              <w:top w:val="nil"/>
              <w:left w:val="nil"/>
              <w:bottom w:val="nil"/>
              <w:right w:val="nil"/>
            </w:tcBorders>
            <w:shd w:val="clear" w:color="auto" w:fill="auto"/>
            <w:vAlign w:val="center"/>
            <w:hideMark/>
          </w:tcPr>
          <w:p w14:paraId="0CA0BB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D7" w14:textId="77777777">
        <w:trPr>
          <w:trHeight w:val="45"/>
        </w:trPr>
        <w:tc>
          <w:tcPr>
            <w:tcW w:w="7420" w:type="dxa"/>
            <w:tcBorders>
              <w:top w:val="nil"/>
              <w:left w:val="nil"/>
              <w:bottom w:val="nil"/>
              <w:right w:val="nil"/>
            </w:tcBorders>
            <w:shd w:val="clear" w:color="auto" w:fill="auto"/>
            <w:vAlign w:val="center"/>
            <w:hideMark/>
          </w:tcPr>
          <w:p w14:paraId="0CA0BB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D9" w14:textId="77777777">
        <w:trPr>
          <w:trHeight w:val="330"/>
        </w:trPr>
        <w:tc>
          <w:tcPr>
            <w:tcW w:w="7420" w:type="dxa"/>
            <w:tcBorders>
              <w:top w:val="nil"/>
              <w:left w:val="nil"/>
              <w:bottom w:val="nil"/>
              <w:right w:val="nil"/>
            </w:tcBorders>
            <w:shd w:val="clear" w:color="auto" w:fill="auto"/>
            <w:vAlign w:val="center"/>
            <w:hideMark/>
          </w:tcPr>
          <w:p w14:paraId="0CA0BB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DB" w14:textId="77777777">
        <w:trPr>
          <w:trHeight w:val="30"/>
        </w:trPr>
        <w:tc>
          <w:tcPr>
            <w:tcW w:w="7420" w:type="dxa"/>
            <w:tcBorders>
              <w:top w:val="nil"/>
              <w:left w:val="nil"/>
              <w:bottom w:val="nil"/>
              <w:right w:val="nil"/>
            </w:tcBorders>
            <w:shd w:val="clear" w:color="auto" w:fill="auto"/>
            <w:vAlign w:val="center"/>
            <w:hideMark/>
          </w:tcPr>
          <w:p w14:paraId="0CA0BB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DD" w14:textId="77777777">
        <w:trPr>
          <w:trHeight w:val="150"/>
        </w:trPr>
        <w:tc>
          <w:tcPr>
            <w:tcW w:w="7420" w:type="dxa"/>
            <w:tcBorders>
              <w:top w:val="nil"/>
              <w:left w:val="nil"/>
              <w:bottom w:val="nil"/>
              <w:right w:val="nil"/>
            </w:tcBorders>
            <w:shd w:val="clear" w:color="auto" w:fill="auto"/>
            <w:vAlign w:val="center"/>
            <w:hideMark/>
          </w:tcPr>
          <w:p w14:paraId="0CA0BB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DF" w14:textId="77777777">
        <w:trPr>
          <w:trHeight w:val="345"/>
        </w:trPr>
        <w:tc>
          <w:tcPr>
            <w:tcW w:w="7420" w:type="dxa"/>
            <w:tcBorders>
              <w:top w:val="nil"/>
              <w:left w:val="nil"/>
              <w:bottom w:val="nil"/>
              <w:right w:val="nil"/>
            </w:tcBorders>
            <w:shd w:val="clear" w:color="auto" w:fill="auto"/>
            <w:vAlign w:val="center"/>
            <w:hideMark/>
          </w:tcPr>
          <w:p w14:paraId="0CA0BB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E1" w14:textId="77777777">
        <w:trPr>
          <w:trHeight w:val="330"/>
        </w:trPr>
        <w:tc>
          <w:tcPr>
            <w:tcW w:w="7420" w:type="dxa"/>
            <w:tcBorders>
              <w:top w:val="nil"/>
              <w:left w:val="nil"/>
              <w:bottom w:val="nil"/>
              <w:right w:val="nil"/>
            </w:tcBorders>
            <w:shd w:val="clear" w:color="auto" w:fill="auto"/>
            <w:vAlign w:val="center"/>
            <w:hideMark/>
          </w:tcPr>
          <w:p w14:paraId="0CA0BB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128 ως έχει     ΚΑΤΑ ΠΛΕΙΟΨΗΦΙΑ</w:t>
            </w:r>
          </w:p>
        </w:tc>
      </w:tr>
      <w:tr w:rsidR="008679D8" w14:paraId="0CA0BBE3" w14:textId="77777777">
        <w:trPr>
          <w:trHeight w:val="105"/>
        </w:trPr>
        <w:tc>
          <w:tcPr>
            <w:tcW w:w="7420" w:type="dxa"/>
            <w:tcBorders>
              <w:top w:val="nil"/>
              <w:left w:val="nil"/>
              <w:bottom w:val="nil"/>
              <w:right w:val="nil"/>
            </w:tcBorders>
            <w:shd w:val="clear" w:color="auto" w:fill="auto"/>
            <w:vAlign w:val="center"/>
            <w:hideMark/>
          </w:tcPr>
          <w:p w14:paraId="0CA0BB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E5" w14:textId="77777777">
        <w:trPr>
          <w:trHeight w:val="330"/>
        </w:trPr>
        <w:tc>
          <w:tcPr>
            <w:tcW w:w="7420" w:type="dxa"/>
            <w:tcBorders>
              <w:top w:val="nil"/>
              <w:left w:val="nil"/>
              <w:bottom w:val="nil"/>
              <w:right w:val="nil"/>
            </w:tcBorders>
            <w:shd w:val="clear" w:color="auto" w:fill="auto"/>
            <w:vAlign w:val="center"/>
            <w:hideMark/>
          </w:tcPr>
          <w:p w14:paraId="0CA0BB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BE7" w14:textId="77777777">
        <w:trPr>
          <w:trHeight w:val="45"/>
        </w:trPr>
        <w:tc>
          <w:tcPr>
            <w:tcW w:w="7420" w:type="dxa"/>
            <w:tcBorders>
              <w:top w:val="nil"/>
              <w:left w:val="nil"/>
              <w:bottom w:val="nil"/>
              <w:right w:val="nil"/>
            </w:tcBorders>
            <w:shd w:val="clear" w:color="auto" w:fill="auto"/>
            <w:vAlign w:val="center"/>
            <w:hideMark/>
          </w:tcPr>
          <w:p w14:paraId="0CA0BB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E9" w14:textId="77777777">
        <w:trPr>
          <w:trHeight w:val="330"/>
        </w:trPr>
        <w:tc>
          <w:tcPr>
            <w:tcW w:w="7420" w:type="dxa"/>
            <w:tcBorders>
              <w:top w:val="nil"/>
              <w:left w:val="nil"/>
              <w:bottom w:val="nil"/>
              <w:right w:val="nil"/>
            </w:tcBorders>
            <w:shd w:val="clear" w:color="auto" w:fill="auto"/>
            <w:vAlign w:val="center"/>
            <w:hideMark/>
          </w:tcPr>
          <w:p w14:paraId="0CA0BB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Ν.Δ.: </w:t>
            </w:r>
            <w:r w:rsidRPr="0029074D">
              <w:rPr>
                <w:rFonts w:ascii="Calibri" w:eastAsia="Times New Roman" w:hAnsi="Calibri" w:cs="Calibri"/>
                <w:color w:val="000000"/>
                <w:sz w:val="22"/>
                <w:szCs w:val="22"/>
              </w:rPr>
              <w:t>ΝΑΙ</w:t>
            </w:r>
          </w:p>
        </w:tc>
      </w:tr>
      <w:tr w:rsidR="008679D8" w14:paraId="0CA0BBEB" w14:textId="77777777">
        <w:trPr>
          <w:trHeight w:val="30"/>
        </w:trPr>
        <w:tc>
          <w:tcPr>
            <w:tcW w:w="7420" w:type="dxa"/>
            <w:tcBorders>
              <w:top w:val="nil"/>
              <w:left w:val="nil"/>
              <w:bottom w:val="nil"/>
              <w:right w:val="nil"/>
            </w:tcBorders>
            <w:shd w:val="clear" w:color="auto" w:fill="auto"/>
            <w:vAlign w:val="center"/>
            <w:hideMark/>
          </w:tcPr>
          <w:p w14:paraId="0CA0BB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ED" w14:textId="77777777">
        <w:trPr>
          <w:trHeight w:val="330"/>
        </w:trPr>
        <w:tc>
          <w:tcPr>
            <w:tcW w:w="7420" w:type="dxa"/>
            <w:tcBorders>
              <w:top w:val="nil"/>
              <w:left w:val="nil"/>
              <w:bottom w:val="nil"/>
              <w:right w:val="nil"/>
            </w:tcBorders>
            <w:shd w:val="clear" w:color="auto" w:fill="auto"/>
            <w:vAlign w:val="center"/>
            <w:hideMark/>
          </w:tcPr>
          <w:p w14:paraId="0CA0BB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BEF" w14:textId="77777777">
        <w:trPr>
          <w:trHeight w:val="45"/>
        </w:trPr>
        <w:tc>
          <w:tcPr>
            <w:tcW w:w="7420" w:type="dxa"/>
            <w:tcBorders>
              <w:top w:val="nil"/>
              <w:left w:val="nil"/>
              <w:bottom w:val="nil"/>
              <w:right w:val="nil"/>
            </w:tcBorders>
            <w:shd w:val="clear" w:color="auto" w:fill="auto"/>
            <w:vAlign w:val="center"/>
            <w:hideMark/>
          </w:tcPr>
          <w:p w14:paraId="0CA0BB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F1" w14:textId="77777777">
        <w:trPr>
          <w:trHeight w:val="330"/>
        </w:trPr>
        <w:tc>
          <w:tcPr>
            <w:tcW w:w="7420" w:type="dxa"/>
            <w:tcBorders>
              <w:top w:val="nil"/>
              <w:left w:val="nil"/>
              <w:bottom w:val="nil"/>
              <w:right w:val="nil"/>
            </w:tcBorders>
            <w:shd w:val="clear" w:color="auto" w:fill="auto"/>
            <w:vAlign w:val="center"/>
            <w:hideMark/>
          </w:tcPr>
          <w:p w14:paraId="0CA0BB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BF3" w14:textId="77777777">
        <w:trPr>
          <w:trHeight w:val="45"/>
        </w:trPr>
        <w:tc>
          <w:tcPr>
            <w:tcW w:w="7420" w:type="dxa"/>
            <w:tcBorders>
              <w:top w:val="nil"/>
              <w:left w:val="nil"/>
              <w:bottom w:val="nil"/>
              <w:right w:val="nil"/>
            </w:tcBorders>
            <w:shd w:val="clear" w:color="auto" w:fill="auto"/>
            <w:vAlign w:val="center"/>
            <w:hideMark/>
          </w:tcPr>
          <w:p w14:paraId="0CA0BB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F5" w14:textId="77777777">
        <w:trPr>
          <w:trHeight w:val="330"/>
        </w:trPr>
        <w:tc>
          <w:tcPr>
            <w:tcW w:w="7420" w:type="dxa"/>
            <w:tcBorders>
              <w:top w:val="nil"/>
              <w:left w:val="nil"/>
              <w:bottom w:val="nil"/>
              <w:right w:val="nil"/>
            </w:tcBorders>
            <w:shd w:val="clear" w:color="auto" w:fill="auto"/>
            <w:vAlign w:val="center"/>
            <w:hideMark/>
          </w:tcPr>
          <w:p w14:paraId="0CA0BB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BF7" w14:textId="77777777">
        <w:trPr>
          <w:trHeight w:val="45"/>
        </w:trPr>
        <w:tc>
          <w:tcPr>
            <w:tcW w:w="7420" w:type="dxa"/>
            <w:tcBorders>
              <w:top w:val="nil"/>
              <w:left w:val="nil"/>
              <w:bottom w:val="nil"/>
              <w:right w:val="nil"/>
            </w:tcBorders>
            <w:shd w:val="clear" w:color="auto" w:fill="auto"/>
            <w:vAlign w:val="center"/>
            <w:hideMark/>
          </w:tcPr>
          <w:p w14:paraId="0CA0BB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F9" w14:textId="77777777">
        <w:trPr>
          <w:trHeight w:val="330"/>
        </w:trPr>
        <w:tc>
          <w:tcPr>
            <w:tcW w:w="7420" w:type="dxa"/>
            <w:tcBorders>
              <w:top w:val="nil"/>
              <w:left w:val="nil"/>
              <w:bottom w:val="nil"/>
              <w:right w:val="nil"/>
            </w:tcBorders>
            <w:shd w:val="clear" w:color="auto" w:fill="auto"/>
            <w:vAlign w:val="center"/>
            <w:hideMark/>
          </w:tcPr>
          <w:p w14:paraId="0CA0BB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BFB" w14:textId="77777777">
        <w:trPr>
          <w:trHeight w:val="45"/>
        </w:trPr>
        <w:tc>
          <w:tcPr>
            <w:tcW w:w="7420" w:type="dxa"/>
            <w:tcBorders>
              <w:top w:val="nil"/>
              <w:left w:val="nil"/>
              <w:bottom w:val="nil"/>
              <w:right w:val="nil"/>
            </w:tcBorders>
            <w:shd w:val="clear" w:color="auto" w:fill="auto"/>
            <w:vAlign w:val="center"/>
            <w:hideMark/>
          </w:tcPr>
          <w:p w14:paraId="0CA0BB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BFD" w14:textId="77777777">
        <w:trPr>
          <w:trHeight w:val="135"/>
        </w:trPr>
        <w:tc>
          <w:tcPr>
            <w:tcW w:w="7420" w:type="dxa"/>
            <w:tcBorders>
              <w:top w:val="nil"/>
              <w:left w:val="nil"/>
              <w:bottom w:val="nil"/>
              <w:right w:val="nil"/>
            </w:tcBorders>
            <w:shd w:val="clear" w:color="auto" w:fill="auto"/>
            <w:vAlign w:val="center"/>
            <w:hideMark/>
          </w:tcPr>
          <w:p w14:paraId="0CA0BB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BFF" w14:textId="77777777">
        <w:trPr>
          <w:trHeight w:val="345"/>
        </w:trPr>
        <w:tc>
          <w:tcPr>
            <w:tcW w:w="7420" w:type="dxa"/>
            <w:tcBorders>
              <w:top w:val="nil"/>
              <w:left w:val="nil"/>
              <w:bottom w:val="nil"/>
              <w:right w:val="nil"/>
            </w:tcBorders>
            <w:shd w:val="clear" w:color="auto" w:fill="auto"/>
            <w:vAlign w:val="center"/>
            <w:hideMark/>
          </w:tcPr>
          <w:p w14:paraId="0CA0BB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01" w14:textId="77777777">
        <w:trPr>
          <w:trHeight w:val="330"/>
        </w:trPr>
        <w:tc>
          <w:tcPr>
            <w:tcW w:w="7420" w:type="dxa"/>
            <w:tcBorders>
              <w:top w:val="nil"/>
              <w:left w:val="nil"/>
              <w:bottom w:val="nil"/>
              <w:right w:val="nil"/>
            </w:tcBorders>
            <w:shd w:val="clear" w:color="auto" w:fill="auto"/>
            <w:vAlign w:val="center"/>
            <w:hideMark/>
          </w:tcPr>
          <w:p w14:paraId="0CA0BC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129 ως έχει     ΚΑΤΑ ΠΛΕΙΟΨΗΦΙΑ</w:t>
            </w:r>
          </w:p>
        </w:tc>
      </w:tr>
      <w:tr w:rsidR="008679D8" w14:paraId="0CA0BC03" w14:textId="77777777">
        <w:trPr>
          <w:trHeight w:val="105"/>
        </w:trPr>
        <w:tc>
          <w:tcPr>
            <w:tcW w:w="7420" w:type="dxa"/>
            <w:tcBorders>
              <w:top w:val="nil"/>
              <w:left w:val="nil"/>
              <w:bottom w:val="nil"/>
              <w:right w:val="nil"/>
            </w:tcBorders>
            <w:shd w:val="clear" w:color="auto" w:fill="auto"/>
            <w:vAlign w:val="center"/>
            <w:hideMark/>
          </w:tcPr>
          <w:p w14:paraId="0CA0BC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05" w14:textId="77777777">
        <w:trPr>
          <w:trHeight w:val="330"/>
        </w:trPr>
        <w:tc>
          <w:tcPr>
            <w:tcW w:w="7420" w:type="dxa"/>
            <w:tcBorders>
              <w:top w:val="nil"/>
              <w:left w:val="nil"/>
              <w:bottom w:val="nil"/>
              <w:right w:val="nil"/>
            </w:tcBorders>
            <w:shd w:val="clear" w:color="auto" w:fill="auto"/>
            <w:vAlign w:val="center"/>
            <w:hideMark/>
          </w:tcPr>
          <w:p w14:paraId="0CA0BC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07" w14:textId="77777777">
        <w:trPr>
          <w:trHeight w:val="45"/>
        </w:trPr>
        <w:tc>
          <w:tcPr>
            <w:tcW w:w="7420" w:type="dxa"/>
            <w:tcBorders>
              <w:top w:val="nil"/>
              <w:left w:val="nil"/>
              <w:bottom w:val="nil"/>
              <w:right w:val="nil"/>
            </w:tcBorders>
            <w:shd w:val="clear" w:color="auto" w:fill="auto"/>
            <w:vAlign w:val="center"/>
            <w:hideMark/>
          </w:tcPr>
          <w:p w14:paraId="0CA0BC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09" w14:textId="77777777">
        <w:trPr>
          <w:trHeight w:val="330"/>
        </w:trPr>
        <w:tc>
          <w:tcPr>
            <w:tcW w:w="7420" w:type="dxa"/>
            <w:tcBorders>
              <w:top w:val="nil"/>
              <w:left w:val="nil"/>
              <w:bottom w:val="nil"/>
              <w:right w:val="nil"/>
            </w:tcBorders>
            <w:shd w:val="clear" w:color="auto" w:fill="auto"/>
            <w:vAlign w:val="center"/>
            <w:hideMark/>
          </w:tcPr>
          <w:p w14:paraId="0CA0BC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0B" w14:textId="77777777">
        <w:trPr>
          <w:trHeight w:val="30"/>
        </w:trPr>
        <w:tc>
          <w:tcPr>
            <w:tcW w:w="7420" w:type="dxa"/>
            <w:tcBorders>
              <w:top w:val="nil"/>
              <w:left w:val="nil"/>
              <w:bottom w:val="nil"/>
              <w:right w:val="nil"/>
            </w:tcBorders>
            <w:shd w:val="clear" w:color="auto" w:fill="auto"/>
            <w:vAlign w:val="center"/>
            <w:hideMark/>
          </w:tcPr>
          <w:p w14:paraId="0CA0BC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0D" w14:textId="77777777">
        <w:trPr>
          <w:trHeight w:val="330"/>
        </w:trPr>
        <w:tc>
          <w:tcPr>
            <w:tcW w:w="7420" w:type="dxa"/>
            <w:tcBorders>
              <w:top w:val="nil"/>
              <w:left w:val="nil"/>
              <w:bottom w:val="nil"/>
              <w:right w:val="nil"/>
            </w:tcBorders>
            <w:shd w:val="clear" w:color="auto" w:fill="auto"/>
            <w:vAlign w:val="center"/>
            <w:hideMark/>
          </w:tcPr>
          <w:p w14:paraId="0CA0BC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0F" w14:textId="77777777">
        <w:trPr>
          <w:trHeight w:val="45"/>
        </w:trPr>
        <w:tc>
          <w:tcPr>
            <w:tcW w:w="7420" w:type="dxa"/>
            <w:tcBorders>
              <w:top w:val="nil"/>
              <w:left w:val="nil"/>
              <w:bottom w:val="nil"/>
              <w:right w:val="nil"/>
            </w:tcBorders>
            <w:shd w:val="clear" w:color="auto" w:fill="auto"/>
            <w:vAlign w:val="center"/>
            <w:hideMark/>
          </w:tcPr>
          <w:p w14:paraId="0CA0BC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11" w14:textId="77777777">
        <w:trPr>
          <w:trHeight w:val="330"/>
        </w:trPr>
        <w:tc>
          <w:tcPr>
            <w:tcW w:w="7420" w:type="dxa"/>
            <w:tcBorders>
              <w:top w:val="nil"/>
              <w:left w:val="nil"/>
              <w:bottom w:val="nil"/>
              <w:right w:val="nil"/>
            </w:tcBorders>
            <w:shd w:val="clear" w:color="auto" w:fill="auto"/>
            <w:vAlign w:val="center"/>
            <w:hideMark/>
          </w:tcPr>
          <w:p w14:paraId="0CA0BC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13" w14:textId="77777777">
        <w:trPr>
          <w:trHeight w:val="45"/>
        </w:trPr>
        <w:tc>
          <w:tcPr>
            <w:tcW w:w="7420" w:type="dxa"/>
            <w:tcBorders>
              <w:top w:val="nil"/>
              <w:left w:val="nil"/>
              <w:bottom w:val="nil"/>
              <w:right w:val="nil"/>
            </w:tcBorders>
            <w:shd w:val="clear" w:color="auto" w:fill="auto"/>
            <w:vAlign w:val="center"/>
            <w:hideMark/>
          </w:tcPr>
          <w:p w14:paraId="0CA0BC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15" w14:textId="77777777">
        <w:trPr>
          <w:trHeight w:val="330"/>
        </w:trPr>
        <w:tc>
          <w:tcPr>
            <w:tcW w:w="7420" w:type="dxa"/>
            <w:tcBorders>
              <w:top w:val="nil"/>
              <w:left w:val="nil"/>
              <w:bottom w:val="nil"/>
              <w:right w:val="nil"/>
            </w:tcBorders>
            <w:shd w:val="clear" w:color="auto" w:fill="auto"/>
            <w:vAlign w:val="center"/>
            <w:hideMark/>
          </w:tcPr>
          <w:p w14:paraId="0CA0BC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17" w14:textId="77777777">
        <w:trPr>
          <w:trHeight w:val="45"/>
        </w:trPr>
        <w:tc>
          <w:tcPr>
            <w:tcW w:w="7420" w:type="dxa"/>
            <w:tcBorders>
              <w:top w:val="nil"/>
              <w:left w:val="nil"/>
              <w:bottom w:val="nil"/>
              <w:right w:val="nil"/>
            </w:tcBorders>
            <w:shd w:val="clear" w:color="auto" w:fill="auto"/>
            <w:vAlign w:val="center"/>
            <w:hideMark/>
          </w:tcPr>
          <w:p w14:paraId="0CA0BC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19" w14:textId="77777777">
        <w:trPr>
          <w:trHeight w:val="330"/>
        </w:trPr>
        <w:tc>
          <w:tcPr>
            <w:tcW w:w="7420" w:type="dxa"/>
            <w:tcBorders>
              <w:top w:val="nil"/>
              <w:left w:val="nil"/>
              <w:bottom w:val="nil"/>
              <w:right w:val="nil"/>
            </w:tcBorders>
            <w:shd w:val="clear" w:color="auto" w:fill="auto"/>
            <w:vAlign w:val="center"/>
            <w:hideMark/>
          </w:tcPr>
          <w:p w14:paraId="0CA0BC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1B" w14:textId="77777777">
        <w:trPr>
          <w:trHeight w:val="45"/>
        </w:trPr>
        <w:tc>
          <w:tcPr>
            <w:tcW w:w="7420" w:type="dxa"/>
            <w:tcBorders>
              <w:top w:val="nil"/>
              <w:left w:val="nil"/>
              <w:bottom w:val="nil"/>
              <w:right w:val="nil"/>
            </w:tcBorders>
            <w:shd w:val="clear" w:color="auto" w:fill="auto"/>
            <w:vAlign w:val="center"/>
            <w:hideMark/>
          </w:tcPr>
          <w:p w14:paraId="0CA0BC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1D" w14:textId="77777777">
        <w:trPr>
          <w:trHeight w:val="135"/>
        </w:trPr>
        <w:tc>
          <w:tcPr>
            <w:tcW w:w="7420" w:type="dxa"/>
            <w:tcBorders>
              <w:top w:val="nil"/>
              <w:left w:val="nil"/>
              <w:bottom w:val="nil"/>
              <w:right w:val="nil"/>
            </w:tcBorders>
            <w:shd w:val="clear" w:color="auto" w:fill="auto"/>
            <w:vAlign w:val="center"/>
            <w:hideMark/>
          </w:tcPr>
          <w:p w14:paraId="0CA0BC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1F" w14:textId="77777777">
        <w:trPr>
          <w:trHeight w:val="345"/>
        </w:trPr>
        <w:tc>
          <w:tcPr>
            <w:tcW w:w="7420" w:type="dxa"/>
            <w:tcBorders>
              <w:top w:val="nil"/>
              <w:left w:val="nil"/>
              <w:bottom w:val="nil"/>
              <w:right w:val="nil"/>
            </w:tcBorders>
            <w:shd w:val="clear" w:color="auto" w:fill="auto"/>
            <w:vAlign w:val="center"/>
            <w:hideMark/>
          </w:tcPr>
          <w:p w14:paraId="0CA0BC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21" w14:textId="77777777">
        <w:trPr>
          <w:trHeight w:val="330"/>
        </w:trPr>
        <w:tc>
          <w:tcPr>
            <w:tcW w:w="7420" w:type="dxa"/>
            <w:tcBorders>
              <w:top w:val="nil"/>
              <w:left w:val="nil"/>
              <w:bottom w:val="nil"/>
              <w:right w:val="nil"/>
            </w:tcBorders>
            <w:shd w:val="clear" w:color="auto" w:fill="auto"/>
            <w:vAlign w:val="center"/>
            <w:hideMark/>
          </w:tcPr>
          <w:p w14:paraId="0CA0BC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130 όπως τροπ.     ΚΑΤΑ ΠΛΕΙΟΨΗΦΙΑ</w:t>
            </w:r>
          </w:p>
        </w:tc>
      </w:tr>
      <w:tr w:rsidR="008679D8" w14:paraId="0CA0BC23" w14:textId="77777777">
        <w:trPr>
          <w:trHeight w:val="105"/>
        </w:trPr>
        <w:tc>
          <w:tcPr>
            <w:tcW w:w="7420" w:type="dxa"/>
            <w:tcBorders>
              <w:top w:val="nil"/>
              <w:left w:val="nil"/>
              <w:bottom w:val="nil"/>
              <w:right w:val="nil"/>
            </w:tcBorders>
            <w:shd w:val="clear" w:color="auto" w:fill="auto"/>
            <w:vAlign w:val="center"/>
            <w:hideMark/>
          </w:tcPr>
          <w:p w14:paraId="0CA0BC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25" w14:textId="77777777">
        <w:trPr>
          <w:trHeight w:val="330"/>
        </w:trPr>
        <w:tc>
          <w:tcPr>
            <w:tcW w:w="7420" w:type="dxa"/>
            <w:tcBorders>
              <w:top w:val="nil"/>
              <w:left w:val="nil"/>
              <w:bottom w:val="nil"/>
              <w:right w:val="nil"/>
            </w:tcBorders>
            <w:shd w:val="clear" w:color="auto" w:fill="auto"/>
            <w:vAlign w:val="center"/>
            <w:hideMark/>
          </w:tcPr>
          <w:p w14:paraId="0CA0BC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27" w14:textId="77777777">
        <w:trPr>
          <w:trHeight w:val="45"/>
        </w:trPr>
        <w:tc>
          <w:tcPr>
            <w:tcW w:w="7420" w:type="dxa"/>
            <w:tcBorders>
              <w:top w:val="nil"/>
              <w:left w:val="nil"/>
              <w:bottom w:val="nil"/>
              <w:right w:val="nil"/>
            </w:tcBorders>
            <w:shd w:val="clear" w:color="auto" w:fill="auto"/>
            <w:vAlign w:val="center"/>
            <w:hideMark/>
          </w:tcPr>
          <w:p w14:paraId="0CA0BC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29" w14:textId="77777777">
        <w:trPr>
          <w:trHeight w:val="330"/>
        </w:trPr>
        <w:tc>
          <w:tcPr>
            <w:tcW w:w="7420" w:type="dxa"/>
            <w:tcBorders>
              <w:top w:val="nil"/>
              <w:left w:val="nil"/>
              <w:bottom w:val="nil"/>
              <w:right w:val="nil"/>
            </w:tcBorders>
            <w:shd w:val="clear" w:color="auto" w:fill="auto"/>
            <w:vAlign w:val="center"/>
            <w:hideMark/>
          </w:tcPr>
          <w:p w14:paraId="0CA0BC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2B" w14:textId="77777777">
        <w:trPr>
          <w:trHeight w:val="30"/>
        </w:trPr>
        <w:tc>
          <w:tcPr>
            <w:tcW w:w="7420" w:type="dxa"/>
            <w:tcBorders>
              <w:top w:val="nil"/>
              <w:left w:val="nil"/>
              <w:bottom w:val="nil"/>
              <w:right w:val="nil"/>
            </w:tcBorders>
            <w:shd w:val="clear" w:color="auto" w:fill="auto"/>
            <w:vAlign w:val="center"/>
            <w:hideMark/>
          </w:tcPr>
          <w:p w14:paraId="0CA0BC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2D" w14:textId="77777777">
        <w:trPr>
          <w:trHeight w:val="345"/>
        </w:trPr>
        <w:tc>
          <w:tcPr>
            <w:tcW w:w="7420" w:type="dxa"/>
            <w:tcBorders>
              <w:top w:val="nil"/>
              <w:left w:val="nil"/>
              <w:bottom w:val="nil"/>
              <w:right w:val="nil"/>
            </w:tcBorders>
            <w:shd w:val="clear" w:color="auto" w:fill="auto"/>
            <w:vAlign w:val="center"/>
            <w:hideMark/>
          </w:tcPr>
          <w:p w14:paraId="0CA0BC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2F" w14:textId="77777777">
        <w:trPr>
          <w:trHeight w:val="30"/>
        </w:trPr>
        <w:tc>
          <w:tcPr>
            <w:tcW w:w="7420" w:type="dxa"/>
            <w:tcBorders>
              <w:top w:val="nil"/>
              <w:left w:val="nil"/>
              <w:bottom w:val="nil"/>
              <w:right w:val="nil"/>
            </w:tcBorders>
            <w:shd w:val="clear" w:color="auto" w:fill="auto"/>
            <w:vAlign w:val="center"/>
            <w:hideMark/>
          </w:tcPr>
          <w:p w14:paraId="0CA0BC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31" w14:textId="77777777">
        <w:trPr>
          <w:trHeight w:val="330"/>
        </w:trPr>
        <w:tc>
          <w:tcPr>
            <w:tcW w:w="7420" w:type="dxa"/>
            <w:tcBorders>
              <w:top w:val="nil"/>
              <w:left w:val="nil"/>
              <w:bottom w:val="nil"/>
              <w:right w:val="nil"/>
            </w:tcBorders>
            <w:shd w:val="clear" w:color="auto" w:fill="auto"/>
            <w:vAlign w:val="center"/>
            <w:hideMark/>
          </w:tcPr>
          <w:p w14:paraId="0CA0BC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33" w14:textId="77777777">
        <w:trPr>
          <w:trHeight w:val="45"/>
        </w:trPr>
        <w:tc>
          <w:tcPr>
            <w:tcW w:w="7420" w:type="dxa"/>
            <w:tcBorders>
              <w:top w:val="nil"/>
              <w:left w:val="nil"/>
              <w:bottom w:val="nil"/>
              <w:right w:val="nil"/>
            </w:tcBorders>
            <w:shd w:val="clear" w:color="auto" w:fill="auto"/>
            <w:vAlign w:val="center"/>
            <w:hideMark/>
          </w:tcPr>
          <w:p w14:paraId="0CA0BC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35" w14:textId="77777777">
        <w:trPr>
          <w:trHeight w:val="330"/>
        </w:trPr>
        <w:tc>
          <w:tcPr>
            <w:tcW w:w="7420" w:type="dxa"/>
            <w:tcBorders>
              <w:top w:val="nil"/>
              <w:left w:val="nil"/>
              <w:bottom w:val="nil"/>
              <w:right w:val="nil"/>
            </w:tcBorders>
            <w:shd w:val="clear" w:color="auto" w:fill="auto"/>
            <w:vAlign w:val="center"/>
            <w:hideMark/>
          </w:tcPr>
          <w:p w14:paraId="0CA0BC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37" w14:textId="77777777">
        <w:trPr>
          <w:trHeight w:val="45"/>
        </w:trPr>
        <w:tc>
          <w:tcPr>
            <w:tcW w:w="7420" w:type="dxa"/>
            <w:tcBorders>
              <w:top w:val="nil"/>
              <w:left w:val="nil"/>
              <w:bottom w:val="nil"/>
              <w:right w:val="nil"/>
            </w:tcBorders>
            <w:shd w:val="clear" w:color="auto" w:fill="auto"/>
            <w:vAlign w:val="center"/>
            <w:hideMark/>
          </w:tcPr>
          <w:p w14:paraId="0CA0BC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39" w14:textId="77777777">
        <w:trPr>
          <w:trHeight w:val="330"/>
        </w:trPr>
        <w:tc>
          <w:tcPr>
            <w:tcW w:w="7420" w:type="dxa"/>
            <w:tcBorders>
              <w:top w:val="nil"/>
              <w:left w:val="nil"/>
              <w:bottom w:val="nil"/>
              <w:right w:val="nil"/>
            </w:tcBorders>
            <w:shd w:val="clear" w:color="auto" w:fill="auto"/>
            <w:vAlign w:val="center"/>
            <w:hideMark/>
          </w:tcPr>
          <w:p w14:paraId="0CA0BC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3B" w14:textId="77777777">
        <w:trPr>
          <w:trHeight w:val="45"/>
        </w:trPr>
        <w:tc>
          <w:tcPr>
            <w:tcW w:w="7420" w:type="dxa"/>
            <w:tcBorders>
              <w:top w:val="nil"/>
              <w:left w:val="nil"/>
              <w:bottom w:val="nil"/>
              <w:right w:val="nil"/>
            </w:tcBorders>
            <w:shd w:val="clear" w:color="auto" w:fill="auto"/>
            <w:vAlign w:val="center"/>
            <w:hideMark/>
          </w:tcPr>
          <w:p w14:paraId="0CA0BC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3D" w14:textId="77777777">
        <w:trPr>
          <w:trHeight w:val="135"/>
        </w:trPr>
        <w:tc>
          <w:tcPr>
            <w:tcW w:w="7420" w:type="dxa"/>
            <w:tcBorders>
              <w:top w:val="nil"/>
              <w:left w:val="nil"/>
              <w:bottom w:val="nil"/>
              <w:right w:val="nil"/>
            </w:tcBorders>
            <w:shd w:val="clear" w:color="auto" w:fill="auto"/>
            <w:vAlign w:val="center"/>
            <w:hideMark/>
          </w:tcPr>
          <w:p w14:paraId="0CA0BC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3F" w14:textId="77777777">
        <w:trPr>
          <w:trHeight w:val="345"/>
        </w:trPr>
        <w:tc>
          <w:tcPr>
            <w:tcW w:w="7420" w:type="dxa"/>
            <w:tcBorders>
              <w:top w:val="nil"/>
              <w:left w:val="nil"/>
              <w:bottom w:val="nil"/>
              <w:right w:val="nil"/>
            </w:tcBorders>
            <w:shd w:val="clear" w:color="auto" w:fill="auto"/>
            <w:vAlign w:val="center"/>
            <w:hideMark/>
          </w:tcPr>
          <w:p w14:paraId="0CA0BC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41" w14:textId="77777777">
        <w:trPr>
          <w:trHeight w:val="330"/>
        </w:trPr>
        <w:tc>
          <w:tcPr>
            <w:tcW w:w="7420" w:type="dxa"/>
            <w:tcBorders>
              <w:top w:val="nil"/>
              <w:left w:val="nil"/>
              <w:bottom w:val="nil"/>
              <w:right w:val="nil"/>
            </w:tcBorders>
            <w:shd w:val="clear" w:color="auto" w:fill="auto"/>
            <w:vAlign w:val="center"/>
            <w:hideMark/>
          </w:tcPr>
          <w:p w14:paraId="0CA0BC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131 ως έχει     ΚΑΤΑ ΠΛΕΙΟΨΗΦΙΑ</w:t>
            </w:r>
          </w:p>
        </w:tc>
      </w:tr>
      <w:tr w:rsidR="008679D8" w14:paraId="0CA0BC43" w14:textId="77777777">
        <w:trPr>
          <w:trHeight w:val="105"/>
        </w:trPr>
        <w:tc>
          <w:tcPr>
            <w:tcW w:w="7420" w:type="dxa"/>
            <w:tcBorders>
              <w:top w:val="nil"/>
              <w:left w:val="nil"/>
              <w:bottom w:val="nil"/>
              <w:right w:val="nil"/>
            </w:tcBorders>
            <w:shd w:val="clear" w:color="auto" w:fill="auto"/>
            <w:vAlign w:val="center"/>
            <w:hideMark/>
          </w:tcPr>
          <w:p w14:paraId="0CA0BC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45" w14:textId="77777777">
        <w:trPr>
          <w:trHeight w:val="330"/>
        </w:trPr>
        <w:tc>
          <w:tcPr>
            <w:tcW w:w="7420" w:type="dxa"/>
            <w:tcBorders>
              <w:top w:val="nil"/>
              <w:left w:val="nil"/>
              <w:bottom w:val="nil"/>
              <w:right w:val="nil"/>
            </w:tcBorders>
            <w:shd w:val="clear" w:color="auto" w:fill="auto"/>
            <w:vAlign w:val="center"/>
            <w:hideMark/>
          </w:tcPr>
          <w:p w14:paraId="0CA0BC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47" w14:textId="77777777">
        <w:trPr>
          <w:trHeight w:val="45"/>
        </w:trPr>
        <w:tc>
          <w:tcPr>
            <w:tcW w:w="7420" w:type="dxa"/>
            <w:tcBorders>
              <w:top w:val="nil"/>
              <w:left w:val="nil"/>
              <w:bottom w:val="nil"/>
              <w:right w:val="nil"/>
            </w:tcBorders>
            <w:shd w:val="clear" w:color="auto" w:fill="auto"/>
            <w:vAlign w:val="center"/>
            <w:hideMark/>
          </w:tcPr>
          <w:p w14:paraId="0CA0BC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49" w14:textId="77777777">
        <w:trPr>
          <w:trHeight w:val="330"/>
        </w:trPr>
        <w:tc>
          <w:tcPr>
            <w:tcW w:w="7420" w:type="dxa"/>
            <w:tcBorders>
              <w:top w:val="nil"/>
              <w:left w:val="nil"/>
              <w:bottom w:val="nil"/>
              <w:right w:val="nil"/>
            </w:tcBorders>
            <w:shd w:val="clear" w:color="auto" w:fill="auto"/>
            <w:vAlign w:val="center"/>
            <w:hideMark/>
          </w:tcPr>
          <w:p w14:paraId="0CA0BC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4B" w14:textId="77777777">
        <w:trPr>
          <w:trHeight w:val="45"/>
        </w:trPr>
        <w:tc>
          <w:tcPr>
            <w:tcW w:w="7420" w:type="dxa"/>
            <w:tcBorders>
              <w:top w:val="nil"/>
              <w:left w:val="nil"/>
              <w:bottom w:val="nil"/>
              <w:right w:val="nil"/>
            </w:tcBorders>
            <w:shd w:val="clear" w:color="auto" w:fill="auto"/>
            <w:vAlign w:val="center"/>
            <w:hideMark/>
          </w:tcPr>
          <w:p w14:paraId="0CA0BC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4D" w14:textId="77777777">
        <w:trPr>
          <w:trHeight w:val="330"/>
        </w:trPr>
        <w:tc>
          <w:tcPr>
            <w:tcW w:w="7420" w:type="dxa"/>
            <w:tcBorders>
              <w:top w:val="nil"/>
              <w:left w:val="nil"/>
              <w:bottom w:val="nil"/>
              <w:right w:val="nil"/>
            </w:tcBorders>
            <w:shd w:val="clear" w:color="auto" w:fill="auto"/>
            <w:vAlign w:val="center"/>
            <w:hideMark/>
          </w:tcPr>
          <w:p w14:paraId="0CA0BC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4F" w14:textId="77777777">
        <w:trPr>
          <w:trHeight w:val="30"/>
        </w:trPr>
        <w:tc>
          <w:tcPr>
            <w:tcW w:w="7420" w:type="dxa"/>
            <w:tcBorders>
              <w:top w:val="nil"/>
              <w:left w:val="nil"/>
              <w:bottom w:val="nil"/>
              <w:right w:val="nil"/>
            </w:tcBorders>
            <w:shd w:val="clear" w:color="auto" w:fill="auto"/>
            <w:vAlign w:val="center"/>
            <w:hideMark/>
          </w:tcPr>
          <w:p w14:paraId="0CA0BC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51" w14:textId="77777777">
        <w:trPr>
          <w:trHeight w:val="330"/>
        </w:trPr>
        <w:tc>
          <w:tcPr>
            <w:tcW w:w="7420" w:type="dxa"/>
            <w:tcBorders>
              <w:top w:val="nil"/>
              <w:left w:val="nil"/>
              <w:bottom w:val="nil"/>
              <w:right w:val="nil"/>
            </w:tcBorders>
            <w:shd w:val="clear" w:color="auto" w:fill="auto"/>
            <w:vAlign w:val="center"/>
            <w:hideMark/>
          </w:tcPr>
          <w:p w14:paraId="0CA0BC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53" w14:textId="77777777">
        <w:trPr>
          <w:trHeight w:val="45"/>
        </w:trPr>
        <w:tc>
          <w:tcPr>
            <w:tcW w:w="7420" w:type="dxa"/>
            <w:tcBorders>
              <w:top w:val="nil"/>
              <w:left w:val="nil"/>
              <w:bottom w:val="nil"/>
              <w:right w:val="nil"/>
            </w:tcBorders>
            <w:shd w:val="clear" w:color="auto" w:fill="auto"/>
            <w:vAlign w:val="center"/>
            <w:hideMark/>
          </w:tcPr>
          <w:p w14:paraId="0CA0BC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55" w14:textId="77777777">
        <w:trPr>
          <w:trHeight w:val="330"/>
        </w:trPr>
        <w:tc>
          <w:tcPr>
            <w:tcW w:w="7420" w:type="dxa"/>
            <w:tcBorders>
              <w:top w:val="nil"/>
              <w:left w:val="nil"/>
              <w:bottom w:val="nil"/>
              <w:right w:val="nil"/>
            </w:tcBorders>
            <w:shd w:val="clear" w:color="auto" w:fill="auto"/>
            <w:vAlign w:val="center"/>
            <w:hideMark/>
          </w:tcPr>
          <w:p w14:paraId="0CA0BC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57" w14:textId="77777777">
        <w:trPr>
          <w:trHeight w:val="45"/>
        </w:trPr>
        <w:tc>
          <w:tcPr>
            <w:tcW w:w="7420" w:type="dxa"/>
            <w:tcBorders>
              <w:top w:val="nil"/>
              <w:left w:val="nil"/>
              <w:bottom w:val="nil"/>
              <w:right w:val="nil"/>
            </w:tcBorders>
            <w:shd w:val="clear" w:color="auto" w:fill="auto"/>
            <w:vAlign w:val="center"/>
            <w:hideMark/>
          </w:tcPr>
          <w:p w14:paraId="0CA0BC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59" w14:textId="77777777">
        <w:trPr>
          <w:trHeight w:val="330"/>
        </w:trPr>
        <w:tc>
          <w:tcPr>
            <w:tcW w:w="7420" w:type="dxa"/>
            <w:tcBorders>
              <w:top w:val="nil"/>
              <w:left w:val="nil"/>
              <w:bottom w:val="nil"/>
              <w:right w:val="nil"/>
            </w:tcBorders>
            <w:shd w:val="clear" w:color="auto" w:fill="auto"/>
            <w:vAlign w:val="center"/>
            <w:hideMark/>
          </w:tcPr>
          <w:p w14:paraId="0CA0BC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5B" w14:textId="77777777">
        <w:trPr>
          <w:trHeight w:val="45"/>
        </w:trPr>
        <w:tc>
          <w:tcPr>
            <w:tcW w:w="7420" w:type="dxa"/>
            <w:tcBorders>
              <w:top w:val="nil"/>
              <w:left w:val="nil"/>
              <w:bottom w:val="nil"/>
              <w:right w:val="nil"/>
            </w:tcBorders>
            <w:shd w:val="clear" w:color="auto" w:fill="auto"/>
            <w:vAlign w:val="center"/>
            <w:hideMark/>
          </w:tcPr>
          <w:p w14:paraId="0CA0BC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5D" w14:textId="77777777">
        <w:trPr>
          <w:trHeight w:val="135"/>
        </w:trPr>
        <w:tc>
          <w:tcPr>
            <w:tcW w:w="7420" w:type="dxa"/>
            <w:tcBorders>
              <w:top w:val="nil"/>
              <w:left w:val="nil"/>
              <w:bottom w:val="nil"/>
              <w:right w:val="nil"/>
            </w:tcBorders>
            <w:shd w:val="clear" w:color="auto" w:fill="auto"/>
            <w:vAlign w:val="center"/>
            <w:hideMark/>
          </w:tcPr>
          <w:p w14:paraId="0CA0BC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5F" w14:textId="77777777">
        <w:trPr>
          <w:trHeight w:val="345"/>
        </w:trPr>
        <w:tc>
          <w:tcPr>
            <w:tcW w:w="7420" w:type="dxa"/>
            <w:tcBorders>
              <w:top w:val="nil"/>
              <w:left w:val="nil"/>
              <w:bottom w:val="nil"/>
              <w:right w:val="nil"/>
            </w:tcBorders>
            <w:shd w:val="clear" w:color="auto" w:fill="auto"/>
            <w:vAlign w:val="center"/>
            <w:hideMark/>
          </w:tcPr>
          <w:p w14:paraId="0CA0BC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61" w14:textId="77777777">
        <w:trPr>
          <w:trHeight w:val="330"/>
        </w:trPr>
        <w:tc>
          <w:tcPr>
            <w:tcW w:w="7420" w:type="dxa"/>
            <w:tcBorders>
              <w:top w:val="nil"/>
              <w:left w:val="nil"/>
              <w:bottom w:val="nil"/>
              <w:right w:val="nil"/>
            </w:tcBorders>
            <w:shd w:val="clear" w:color="auto" w:fill="auto"/>
            <w:vAlign w:val="center"/>
            <w:hideMark/>
          </w:tcPr>
          <w:p w14:paraId="0CA0BC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132 ως έχει     ΚΑΤΑ </w:t>
            </w:r>
            <w:r w:rsidRPr="0029074D">
              <w:rPr>
                <w:rFonts w:ascii="Calibri" w:eastAsia="Times New Roman" w:hAnsi="Calibri" w:cs="Calibri"/>
                <w:color w:val="000000"/>
                <w:sz w:val="22"/>
                <w:szCs w:val="22"/>
              </w:rPr>
              <w:t>ΠΛΕΙΟΨΗΦΙΑ</w:t>
            </w:r>
          </w:p>
        </w:tc>
      </w:tr>
      <w:tr w:rsidR="008679D8" w14:paraId="0CA0BC63" w14:textId="77777777">
        <w:trPr>
          <w:trHeight w:val="105"/>
        </w:trPr>
        <w:tc>
          <w:tcPr>
            <w:tcW w:w="7420" w:type="dxa"/>
            <w:tcBorders>
              <w:top w:val="nil"/>
              <w:left w:val="nil"/>
              <w:bottom w:val="nil"/>
              <w:right w:val="nil"/>
            </w:tcBorders>
            <w:shd w:val="clear" w:color="auto" w:fill="auto"/>
            <w:vAlign w:val="center"/>
            <w:hideMark/>
          </w:tcPr>
          <w:p w14:paraId="0CA0BC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65" w14:textId="77777777">
        <w:trPr>
          <w:trHeight w:val="330"/>
        </w:trPr>
        <w:tc>
          <w:tcPr>
            <w:tcW w:w="7420" w:type="dxa"/>
            <w:tcBorders>
              <w:top w:val="nil"/>
              <w:left w:val="nil"/>
              <w:bottom w:val="nil"/>
              <w:right w:val="nil"/>
            </w:tcBorders>
            <w:shd w:val="clear" w:color="auto" w:fill="auto"/>
            <w:vAlign w:val="center"/>
            <w:hideMark/>
          </w:tcPr>
          <w:p w14:paraId="0CA0BC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67" w14:textId="77777777">
        <w:trPr>
          <w:trHeight w:val="45"/>
        </w:trPr>
        <w:tc>
          <w:tcPr>
            <w:tcW w:w="7420" w:type="dxa"/>
            <w:tcBorders>
              <w:top w:val="nil"/>
              <w:left w:val="nil"/>
              <w:bottom w:val="nil"/>
              <w:right w:val="nil"/>
            </w:tcBorders>
            <w:shd w:val="clear" w:color="auto" w:fill="auto"/>
            <w:vAlign w:val="center"/>
            <w:hideMark/>
          </w:tcPr>
          <w:p w14:paraId="0CA0BC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69" w14:textId="77777777">
        <w:trPr>
          <w:trHeight w:val="330"/>
        </w:trPr>
        <w:tc>
          <w:tcPr>
            <w:tcW w:w="7420" w:type="dxa"/>
            <w:tcBorders>
              <w:top w:val="nil"/>
              <w:left w:val="nil"/>
              <w:bottom w:val="nil"/>
              <w:right w:val="nil"/>
            </w:tcBorders>
            <w:shd w:val="clear" w:color="auto" w:fill="auto"/>
            <w:vAlign w:val="center"/>
            <w:hideMark/>
          </w:tcPr>
          <w:p w14:paraId="0CA0BC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6B" w14:textId="77777777">
        <w:trPr>
          <w:trHeight w:val="45"/>
        </w:trPr>
        <w:tc>
          <w:tcPr>
            <w:tcW w:w="7420" w:type="dxa"/>
            <w:tcBorders>
              <w:top w:val="nil"/>
              <w:left w:val="nil"/>
              <w:bottom w:val="nil"/>
              <w:right w:val="nil"/>
            </w:tcBorders>
            <w:shd w:val="clear" w:color="auto" w:fill="auto"/>
            <w:vAlign w:val="center"/>
            <w:hideMark/>
          </w:tcPr>
          <w:p w14:paraId="0CA0BC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6D" w14:textId="77777777">
        <w:trPr>
          <w:trHeight w:val="330"/>
        </w:trPr>
        <w:tc>
          <w:tcPr>
            <w:tcW w:w="7420" w:type="dxa"/>
            <w:tcBorders>
              <w:top w:val="nil"/>
              <w:left w:val="nil"/>
              <w:bottom w:val="nil"/>
              <w:right w:val="nil"/>
            </w:tcBorders>
            <w:shd w:val="clear" w:color="auto" w:fill="auto"/>
            <w:vAlign w:val="center"/>
            <w:hideMark/>
          </w:tcPr>
          <w:p w14:paraId="0CA0BC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6F" w14:textId="77777777">
        <w:trPr>
          <w:trHeight w:val="30"/>
        </w:trPr>
        <w:tc>
          <w:tcPr>
            <w:tcW w:w="7420" w:type="dxa"/>
            <w:tcBorders>
              <w:top w:val="nil"/>
              <w:left w:val="nil"/>
              <w:bottom w:val="nil"/>
              <w:right w:val="nil"/>
            </w:tcBorders>
            <w:shd w:val="clear" w:color="auto" w:fill="auto"/>
            <w:vAlign w:val="center"/>
            <w:hideMark/>
          </w:tcPr>
          <w:p w14:paraId="0CA0BC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71" w14:textId="77777777">
        <w:trPr>
          <w:trHeight w:val="345"/>
        </w:trPr>
        <w:tc>
          <w:tcPr>
            <w:tcW w:w="7420" w:type="dxa"/>
            <w:tcBorders>
              <w:top w:val="nil"/>
              <w:left w:val="nil"/>
              <w:bottom w:val="nil"/>
              <w:right w:val="nil"/>
            </w:tcBorders>
            <w:shd w:val="clear" w:color="auto" w:fill="auto"/>
            <w:vAlign w:val="center"/>
            <w:hideMark/>
          </w:tcPr>
          <w:p w14:paraId="0CA0BC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73" w14:textId="77777777">
        <w:trPr>
          <w:trHeight w:val="30"/>
        </w:trPr>
        <w:tc>
          <w:tcPr>
            <w:tcW w:w="7420" w:type="dxa"/>
            <w:tcBorders>
              <w:top w:val="nil"/>
              <w:left w:val="nil"/>
              <w:bottom w:val="nil"/>
              <w:right w:val="nil"/>
            </w:tcBorders>
            <w:shd w:val="clear" w:color="auto" w:fill="auto"/>
            <w:vAlign w:val="center"/>
            <w:hideMark/>
          </w:tcPr>
          <w:p w14:paraId="0CA0BC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75" w14:textId="77777777">
        <w:trPr>
          <w:trHeight w:val="330"/>
        </w:trPr>
        <w:tc>
          <w:tcPr>
            <w:tcW w:w="7420" w:type="dxa"/>
            <w:tcBorders>
              <w:top w:val="nil"/>
              <w:left w:val="nil"/>
              <w:bottom w:val="nil"/>
              <w:right w:val="nil"/>
            </w:tcBorders>
            <w:shd w:val="clear" w:color="auto" w:fill="auto"/>
            <w:vAlign w:val="center"/>
            <w:hideMark/>
          </w:tcPr>
          <w:p w14:paraId="0CA0BC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77" w14:textId="77777777">
        <w:trPr>
          <w:trHeight w:val="45"/>
        </w:trPr>
        <w:tc>
          <w:tcPr>
            <w:tcW w:w="7420" w:type="dxa"/>
            <w:tcBorders>
              <w:top w:val="nil"/>
              <w:left w:val="nil"/>
              <w:bottom w:val="nil"/>
              <w:right w:val="nil"/>
            </w:tcBorders>
            <w:shd w:val="clear" w:color="auto" w:fill="auto"/>
            <w:vAlign w:val="center"/>
            <w:hideMark/>
          </w:tcPr>
          <w:p w14:paraId="0CA0BC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79" w14:textId="77777777">
        <w:trPr>
          <w:trHeight w:val="330"/>
        </w:trPr>
        <w:tc>
          <w:tcPr>
            <w:tcW w:w="7420" w:type="dxa"/>
            <w:tcBorders>
              <w:top w:val="nil"/>
              <w:left w:val="nil"/>
              <w:bottom w:val="nil"/>
              <w:right w:val="nil"/>
            </w:tcBorders>
            <w:shd w:val="clear" w:color="auto" w:fill="auto"/>
            <w:vAlign w:val="center"/>
            <w:hideMark/>
          </w:tcPr>
          <w:p w14:paraId="0CA0BC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7B" w14:textId="77777777">
        <w:trPr>
          <w:trHeight w:val="45"/>
        </w:trPr>
        <w:tc>
          <w:tcPr>
            <w:tcW w:w="7420" w:type="dxa"/>
            <w:tcBorders>
              <w:top w:val="nil"/>
              <w:left w:val="nil"/>
              <w:bottom w:val="nil"/>
              <w:right w:val="nil"/>
            </w:tcBorders>
            <w:shd w:val="clear" w:color="auto" w:fill="auto"/>
            <w:vAlign w:val="center"/>
            <w:hideMark/>
          </w:tcPr>
          <w:p w14:paraId="0CA0BC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7D" w14:textId="77777777">
        <w:trPr>
          <w:trHeight w:val="135"/>
        </w:trPr>
        <w:tc>
          <w:tcPr>
            <w:tcW w:w="7420" w:type="dxa"/>
            <w:tcBorders>
              <w:top w:val="nil"/>
              <w:left w:val="nil"/>
              <w:bottom w:val="nil"/>
              <w:right w:val="nil"/>
            </w:tcBorders>
            <w:shd w:val="clear" w:color="auto" w:fill="auto"/>
            <w:vAlign w:val="center"/>
            <w:hideMark/>
          </w:tcPr>
          <w:p w14:paraId="0CA0BC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7F" w14:textId="77777777">
        <w:trPr>
          <w:trHeight w:val="345"/>
        </w:trPr>
        <w:tc>
          <w:tcPr>
            <w:tcW w:w="7420" w:type="dxa"/>
            <w:tcBorders>
              <w:top w:val="nil"/>
              <w:left w:val="nil"/>
              <w:bottom w:val="nil"/>
              <w:right w:val="nil"/>
            </w:tcBorders>
            <w:shd w:val="clear" w:color="auto" w:fill="auto"/>
            <w:vAlign w:val="center"/>
            <w:hideMark/>
          </w:tcPr>
          <w:p w14:paraId="0CA0BC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81" w14:textId="77777777">
        <w:trPr>
          <w:trHeight w:val="330"/>
        </w:trPr>
        <w:tc>
          <w:tcPr>
            <w:tcW w:w="7420" w:type="dxa"/>
            <w:tcBorders>
              <w:top w:val="nil"/>
              <w:left w:val="nil"/>
              <w:bottom w:val="nil"/>
              <w:right w:val="nil"/>
            </w:tcBorders>
            <w:shd w:val="clear" w:color="auto" w:fill="auto"/>
            <w:vAlign w:val="center"/>
            <w:hideMark/>
          </w:tcPr>
          <w:p w14:paraId="0CA0BC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133 ως έχει     ΚΑΤΑ ΠΛΕΙΟΨΗΦΙΑ</w:t>
            </w:r>
          </w:p>
        </w:tc>
      </w:tr>
      <w:tr w:rsidR="008679D8" w14:paraId="0CA0BC83" w14:textId="77777777">
        <w:trPr>
          <w:trHeight w:val="105"/>
        </w:trPr>
        <w:tc>
          <w:tcPr>
            <w:tcW w:w="7420" w:type="dxa"/>
            <w:tcBorders>
              <w:top w:val="nil"/>
              <w:left w:val="nil"/>
              <w:bottom w:val="nil"/>
              <w:right w:val="nil"/>
            </w:tcBorders>
            <w:shd w:val="clear" w:color="auto" w:fill="auto"/>
            <w:vAlign w:val="center"/>
            <w:hideMark/>
          </w:tcPr>
          <w:p w14:paraId="0CA0BC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85" w14:textId="77777777">
        <w:trPr>
          <w:trHeight w:val="330"/>
        </w:trPr>
        <w:tc>
          <w:tcPr>
            <w:tcW w:w="7420" w:type="dxa"/>
            <w:tcBorders>
              <w:top w:val="nil"/>
              <w:left w:val="nil"/>
              <w:bottom w:val="nil"/>
              <w:right w:val="nil"/>
            </w:tcBorders>
            <w:shd w:val="clear" w:color="auto" w:fill="auto"/>
            <w:vAlign w:val="center"/>
            <w:hideMark/>
          </w:tcPr>
          <w:p w14:paraId="0CA0BC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87" w14:textId="77777777">
        <w:trPr>
          <w:trHeight w:val="45"/>
        </w:trPr>
        <w:tc>
          <w:tcPr>
            <w:tcW w:w="7420" w:type="dxa"/>
            <w:tcBorders>
              <w:top w:val="nil"/>
              <w:left w:val="nil"/>
              <w:bottom w:val="nil"/>
              <w:right w:val="nil"/>
            </w:tcBorders>
            <w:shd w:val="clear" w:color="auto" w:fill="auto"/>
            <w:vAlign w:val="center"/>
            <w:hideMark/>
          </w:tcPr>
          <w:p w14:paraId="0CA0BC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89" w14:textId="77777777">
        <w:trPr>
          <w:trHeight w:val="330"/>
        </w:trPr>
        <w:tc>
          <w:tcPr>
            <w:tcW w:w="7420" w:type="dxa"/>
            <w:tcBorders>
              <w:top w:val="nil"/>
              <w:left w:val="nil"/>
              <w:bottom w:val="nil"/>
              <w:right w:val="nil"/>
            </w:tcBorders>
            <w:shd w:val="clear" w:color="auto" w:fill="auto"/>
            <w:vAlign w:val="center"/>
            <w:hideMark/>
          </w:tcPr>
          <w:p w14:paraId="0CA0BC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8B" w14:textId="77777777">
        <w:trPr>
          <w:trHeight w:val="45"/>
        </w:trPr>
        <w:tc>
          <w:tcPr>
            <w:tcW w:w="7420" w:type="dxa"/>
            <w:tcBorders>
              <w:top w:val="nil"/>
              <w:left w:val="nil"/>
              <w:bottom w:val="nil"/>
              <w:right w:val="nil"/>
            </w:tcBorders>
            <w:shd w:val="clear" w:color="auto" w:fill="auto"/>
            <w:vAlign w:val="center"/>
            <w:hideMark/>
          </w:tcPr>
          <w:p w14:paraId="0CA0BC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8D" w14:textId="77777777">
        <w:trPr>
          <w:trHeight w:val="330"/>
        </w:trPr>
        <w:tc>
          <w:tcPr>
            <w:tcW w:w="7420" w:type="dxa"/>
            <w:tcBorders>
              <w:top w:val="nil"/>
              <w:left w:val="nil"/>
              <w:bottom w:val="nil"/>
              <w:right w:val="nil"/>
            </w:tcBorders>
            <w:shd w:val="clear" w:color="auto" w:fill="auto"/>
            <w:vAlign w:val="center"/>
            <w:hideMark/>
          </w:tcPr>
          <w:p w14:paraId="0CA0BC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8F" w14:textId="77777777">
        <w:trPr>
          <w:trHeight w:val="45"/>
        </w:trPr>
        <w:tc>
          <w:tcPr>
            <w:tcW w:w="7420" w:type="dxa"/>
            <w:tcBorders>
              <w:top w:val="nil"/>
              <w:left w:val="nil"/>
              <w:bottom w:val="nil"/>
              <w:right w:val="nil"/>
            </w:tcBorders>
            <w:shd w:val="clear" w:color="auto" w:fill="auto"/>
            <w:vAlign w:val="center"/>
            <w:hideMark/>
          </w:tcPr>
          <w:p w14:paraId="0CA0BC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91" w14:textId="77777777">
        <w:trPr>
          <w:trHeight w:val="330"/>
        </w:trPr>
        <w:tc>
          <w:tcPr>
            <w:tcW w:w="7420" w:type="dxa"/>
            <w:tcBorders>
              <w:top w:val="nil"/>
              <w:left w:val="nil"/>
              <w:bottom w:val="nil"/>
              <w:right w:val="nil"/>
            </w:tcBorders>
            <w:shd w:val="clear" w:color="auto" w:fill="auto"/>
            <w:vAlign w:val="center"/>
            <w:hideMark/>
          </w:tcPr>
          <w:p w14:paraId="0CA0BC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93" w14:textId="77777777">
        <w:trPr>
          <w:trHeight w:val="30"/>
        </w:trPr>
        <w:tc>
          <w:tcPr>
            <w:tcW w:w="7420" w:type="dxa"/>
            <w:tcBorders>
              <w:top w:val="nil"/>
              <w:left w:val="nil"/>
              <w:bottom w:val="nil"/>
              <w:right w:val="nil"/>
            </w:tcBorders>
            <w:shd w:val="clear" w:color="auto" w:fill="auto"/>
            <w:vAlign w:val="center"/>
            <w:hideMark/>
          </w:tcPr>
          <w:p w14:paraId="0CA0BC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95" w14:textId="77777777">
        <w:trPr>
          <w:trHeight w:val="330"/>
        </w:trPr>
        <w:tc>
          <w:tcPr>
            <w:tcW w:w="7420" w:type="dxa"/>
            <w:tcBorders>
              <w:top w:val="nil"/>
              <w:left w:val="nil"/>
              <w:bottom w:val="nil"/>
              <w:right w:val="nil"/>
            </w:tcBorders>
            <w:shd w:val="clear" w:color="auto" w:fill="auto"/>
            <w:vAlign w:val="center"/>
            <w:hideMark/>
          </w:tcPr>
          <w:p w14:paraId="0CA0BC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97" w14:textId="77777777">
        <w:trPr>
          <w:trHeight w:val="45"/>
        </w:trPr>
        <w:tc>
          <w:tcPr>
            <w:tcW w:w="7420" w:type="dxa"/>
            <w:tcBorders>
              <w:top w:val="nil"/>
              <w:left w:val="nil"/>
              <w:bottom w:val="nil"/>
              <w:right w:val="nil"/>
            </w:tcBorders>
            <w:shd w:val="clear" w:color="auto" w:fill="auto"/>
            <w:vAlign w:val="center"/>
            <w:hideMark/>
          </w:tcPr>
          <w:p w14:paraId="0CA0BC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99" w14:textId="77777777">
        <w:trPr>
          <w:trHeight w:val="330"/>
        </w:trPr>
        <w:tc>
          <w:tcPr>
            <w:tcW w:w="7420" w:type="dxa"/>
            <w:tcBorders>
              <w:top w:val="nil"/>
              <w:left w:val="nil"/>
              <w:bottom w:val="nil"/>
              <w:right w:val="nil"/>
            </w:tcBorders>
            <w:shd w:val="clear" w:color="auto" w:fill="auto"/>
            <w:vAlign w:val="center"/>
            <w:hideMark/>
          </w:tcPr>
          <w:p w14:paraId="0CA0BC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9B" w14:textId="77777777">
        <w:trPr>
          <w:trHeight w:val="45"/>
        </w:trPr>
        <w:tc>
          <w:tcPr>
            <w:tcW w:w="7420" w:type="dxa"/>
            <w:tcBorders>
              <w:top w:val="nil"/>
              <w:left w:val="nil"/>
              <w:bottom w:val="nil"/>
              <w:right w:val="nil"/>
            </w:tcBorders>
            <w:shd w:val="clear" w:color="auto" w:fill="auto"/>
            <w:vAlign w:val="center"/>
            <w:hideMark/>
          </w:tcPr>
          <w:p w14:paraId="0CA0BC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9D" w14:textId="77777777">
        <w:trPr>
          <w:trHeight w:val="150"/>
        </w:trPr>
        <w:tc>
          <w:tcPr>
            <w:tcW w:w="7420" w:type="dxa"/>
            <w:tcBorders>
              <w:top w:val="nil"/>
              <w:left w:val="nil"/>
              <w:bottom w:val="nil"/>
              <w:right w:val="nil"/>
            </w:tcBorders>
            <w:shd w:val="clear" w:color="auto" w:fill="auto"/>
            <w:vAlign w:val="center"/>
            <w:hideMark/>
          </w:tcPr>
          <w:p w14:paraId="0CA0BC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9F" w14:textId="77777777">
        <w:trPr>
          <w:trHeight w:val="330"/>
        </w:trPr>
        <w:tc>
          <w:tcPr>
            <w:tcW w:w="7420" w:type="dxa"/>
            <w:tcBorders>
              <w:top w:val="nil"/>
              <w:left w:val="nil"/>
              <w:bottom w:val="nil"/>
              <w:right w:val="nil"/>
            </w:tcBorders>
            <w:shd w:val="clear" w:color="auto" w:fill="auto"/>
            <w:vAlign w:val="center"/>
            <w:hideMark/>
          </w:tcPr>
          <w:p w14:paraId="0CA0BC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A1" w14:textId="77777777">
        <w:trPr>
          <w:trHeight w:val="330"/>
        </w:trPr>
        <w:tc>
          <w:tcPr>
            <w:tcW w:w="7420" w:type="dxa"/>
            <w:tcBorders>
              <w:top w:val="nil"/>
              <w:left w:val="nil"/>
              <w:bottom w:val="nil"/>
              <w:right w:val="nil"/>
            </w:tcBorders>
            <w:shd w:val="clear" w:color="auto" w:fill="auto"/>
            <w:vAlign w:val="center"/>
            <w:hideMark/>
          </w:tcPr>
          <w:p w14:paraId="0CA0BC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134 ως </w:t>
            </w:r>
            <w:r w:rsidRPr="0029074D">
              <w:rPr>
                <w:rFonts w:ascii="Calibri" w:eastAsia="Times New Roman" w:hAnsi="Calibri" w:cs="Calibri"/>
                <w:color w:val="000000"/>
                <w:sz w:val="22"/>
                <w:szCs w:val="22"/>
              </w:rPr>
              <w:t>έχει     ΚΑΤΑ ΠΛΕΙΟΨΗΦΙΑ</w:t>
            </w:r>
          </w:p>
        </w:tc>
      </w:tr>
      <w:tr w:rsidR="008679D8" w14:paraId="0CA0BCA3" w14:textId="77777777">
        <w:trPr>
          <w:trHeight w:val="105"/>
        </w:trPr>
        <w:tc>
          <w:tcPr>
            <w:tcW w:w="7420" w:type="dxa"/>
            <w:tcBorders>
              <w:top w:val="nil"/>
              <w:left w:val="nil"/>
              <w:bottom w:val="nil"/>
              <w:right w:val="nil"/>
            </w:tcBorders>
            <w:shd w:val="clear" w:color="auto" w:fill="auto"/>
            <w:vAlign w:val="center"/>
            <w:hideMark/>
          </w:tcPr>
          <w:p w14:paraId="0CA0BC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A5" w14:textId="77777777">
        <w:trPr>
          <w:trHeight w:val="330"/>
        </w:trPr>
        <w:tc>
          <w:tcPr>
            <w:tcW w:w="7420" w:type="dxa"/>
            <w:tcBorders>
              <w:top w:val="nil"/>
              <w:left w:val="nil"/>
              <w:bottom w:val="nil"/>
              <w:right w:val="nil"/>
            </w:tcBorders>
            <w:shd w:val="clear" w:color="auto" w:fill="auto"/>
            <w:vAlign w:val="center"/>
            <w:hideMark/>
          </w:tcPr>
          <w:p w14:paraId="0CA0BC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A7" w14:textId="77777777">
        <w:trPr>
          <w:trHeight w:val="45"/>
        </w:trPr>
        <w:tc>
          <w:tcPr>
            <w:tcW w:w="7420" w:type="dxa"/>
            <w:tcBorders>
              <w:top w:val="nil"/>
              <w:left w:val="nil"/>
              <w:bottom w:val="nil"/>
              <w:right w:val="nil"/>
            </w:tcBorders>
            <w:shd w:val="clear" w:color="auto" w:fill="auto"/>
            <w:vAlign w:val="center"/>
            <w:hideMark/>
          </w:tcPr>
          <w:p w14:paraId="0CA0BC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A9" w14:textId="77777777">
        <w:trPr>
          <w:trHeight w:val="330"/>
        </w:trPr>
        <w:tc>
          <w:tcPr>
            <w:tcW w:w="7420" w:type="dxa"/>
            <w:tcBorders>
              <w:top w:val="nil"/>
              <w:left w:val="nil"/>
              <w:bottom w:val="nil"/>
              <w:right w:val="nil"/>
            </w:tcBorders>
            <w:shd w:val="clear" w:color="auto" w:fill="auto"/>
            <w:vAlign w:val="center"/>
            <w:hideMark/>
          </w:tcPr>
          <w:p w14:paraId="0CA0BC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Ν.Δ.: ΝΑΙ</w:t>
            </w:r>
          </w:p>
        </w:tc>
      </w:tr>
      <w:tr w:rsidR="008679D8" w14:paraId="0CA0BCAB" w14:textId="77777777">
        <w:trPr>
          <w:trHeight w:val="45"/>
        </w:trPr>
        <w:tc>
          <w:tcPr>
            <w:tcW w:w="7420" w:type="dxa"/>
            <w:tcBorders>
              <w:top w:val="nil"/>
              <w:left w:val="nil"/>
              <w:bottom w:val="nil"/>
              <w:right w:val="nil"/>
            </w:tcBorders>
            <w:shd w:val="clear" w:color="auto" w:fill="auto"/>
            <w:vAlign w:val="center"/>
            <w:hideMark/>
          </w:tcPr>
          <w:p w14:paraId="0CA0BC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AD" w14:textId="77777777">
        <w:trPr>
          <w:trHeight w:val="330"/>
        </w:trPr>
        <w:tc>
          <w:tcPr>
            <w:tcW w:w="7420" w:type="dxa"/>
            <w:tcBorders>
              <w:top w:val="nil"/>
              <w:left w:val="nil"/>
              <w:bottom w:val="nil"/>
              <w:right w:val="nil"/>
            </w:tcBorders>
            <w:shd w:val="clear" w:color="auto" w:fill="auto"/>
            <w:vAlign w:val="center"/>
            <w:hideMark/>
          </w:tcPr>
          <w:p w14:paraId="0CA0BC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AF" w14:textId="77777777">
        <w:trPr>
          <w:trHeight w:val="45"/>
        </w:trPr>
        <w:tc>
          <w:tcPr>
            <w:tcW w:w="7420" w:type="dxa"/>
            <w:tcBorders>
              <w:top w:val="nil"/>
              <w:left w:val="nil"/>
              <w:bottom w:val="nil"/>
              <w:right w:val="nil"/>
            </w:tcBorders>
            <w:shd w:val="clear" w:color="auto" w:fill="auto"/>
            <w:vAlign w:val="center"/>
            <w:hideMark/>
          </w:tcPr>
          <w:p w14:paraId="0CA0BC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B1" w14:textId="77777777">
        <w:trPr>
          <w:trHeight w:val="330"/>
        </w:trPr>
        <w:tc>
          <w:tcPr>
            <w:tcW w:w="7420" w:type="dxa"/>
            <w:tcBorders>
              <w:top w:val="nil"/>
              <w:left w:val="nil"/>
              <w:bottom w:val="nil"/>
              <w:right w:val="nil"/>
            </w:tcBorders>
            <w:shd w:val="clear" w:color="auto" w:fill="auto"/>
            <w:vAlign w:val="center"/>
            <w:hideMark/>
          </w:tcPr>
          <w:p w14:paraId="0CA0BC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B3" w14:textId="77777777">
        <w:trPr>
          <w:trHeight w:val="30"/>
        </w:trPr>
        <w:tc>
          <w:tcPr>
            <w:tcW w:w="7420" w:type="dxa"/>
            <w:tcBorders>
              <w:top w:val="nil"/>
              <w:left w:val="nil"/>
              <w:bottom w:val="nil"/>
              <w:right w:val="nil"/>
            </w:tcBorders>
            <w:shd w:val="clear" w:color="auto" w:fill="auto"/>
            <w:vAlign w:val="center"/>
            <w:hideMark/>
          </w:tcPr>
          <w:p w14:paraId="0CA0BC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B5" w14:textId="77777777">
        <w:trPr>
          <w:trHeight w:val="330"/>
        </w:trPr>
        <w:tc>
          <w:tcPr>
            <w:tcW w:w="7420" w:type="dxa"/>
            <w:tcBorders>
              <w:top w:val="nil"/>
              <w:left w:val="nil"/>
              <w:bottom w:val="nil"/>
              <w:right w:val="nil"/>
            </w:tcBorders>
            <w:shd w:val="clear" w:color="auto" w:fill="auto"/>
            <w:vAlign w:val="center"/>
            <w:hideMark/>
          </w:tcPr>
          <w:p w14:paraId="0CA0BC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B7" w14:textId="77777777">
        <w:trPr>
          <w:trHeight w:val="45"/>
        </w:trPr>
        <w:tc>
          <w:tcPr>
            <w:tcW w:w="7420" w:type="dxa"/>
            <w:tcBorders>
              <w:top w:val="nil"/>
              <w:left w:val="nil"/>
              <w:bottom w:val="nil"/>
              <w:right w:val="nil"/>
            </w:tcBorders>
            <w:shd w:val="clear" w:color="auto" w:fill="auto"/>
            <w:vAlign w:val="center"/>
            <w:hideMark/>
          </w:tcPr>
          <w:p w14:paraId="0CA0BC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B9" w14:textId="77777777">
        <w:trPr>
          <w:trHeight w:val="330"/>
        </w:trPr>
        <w:tc>
          <w:tcPr>
            <w:tcW w:w="7420" w:type="dxa"/>
            <w:tcBorders>
              <w:top w:val="nil"/>
              <w:left w:val="nil"/>
              <w:bottom w:val="nil"/>
              <w:right w:val="nil"/>
            </w:tcBorders>
            <w:shd w:val="clear" w:color="auto" w:fill="auto"/>
            <w:vAlign w:val="center"/>
            <w:hideMark/>
          </w:tcPr>
          <w:p w14:paraId="0CA0BC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BB" w14:textId="77777777">
        <w:trPr>
          <w:trHeight w:val="45"/>
        </w:trPr>
        <w:tc>
          <w:tcPr>
            <w:tcW w:w="7420" w:type="dxa"/>
            <w:tcBorders>
              <w:top w:val="nil"/>
              <w:left w:val="nil"/>
              <w:bottom w:val="nil"/>
              <w:right w:val="nil"/>
            </w:tcBorders>
            <w:shd w:val="clear" w:color="auto" w:fill="auto"/>
            <w:vAlign w:val="center"/>
            <w:hideMark/>
          </w:tcPr>
          <w:p w14:paraId="0CA0BC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BD" w14:textId="77777777">
        <w:trPr>
          <w:trHeight w:val="150"/>
        </w:trPr>
        <w:tc>
          <w:tcPr>
            <w:tcW w:w="7420" w:type="dxa"/>
            <w:tcBorders>
              <w:top w:val="nil"/>
              <w:left w:val="nil"/>
              <w:bottom w:val="nil"/>
              <w:right w:val="nil"/>
            </w:tcBorders>
            <w:shd w:val="clear" w:color="auto" w:fill="auto"/>
            <w:vAlign w:val="center"/>
            <w:hideMark/>
          </w:tcPr>
          <w:p w14:paraId="0CA0BC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BF" w14:textId="77777777">
        <w:trPr>
          <w:trHeight w:val="330"/>
        </w:trPr>
        <w:tc>
          <w:tcPr>
            <w:tcW w:w="7420" w:type="dxa"/>
            <w:tcBorders>
              <w:top w:val="nil"/>
              <w:left w:val="nil"/>
              <w:bottom w:val="nil"/>
              <w:right w:val="nil"/>
            </w:tcBorders>
            <w:shd w:val="clear" w:color="auto" w:fill="auto"/>
            <w:vAlign w:val="center"/>
            <w:hideMark/>
          </w:tcPr>
          <w:p w14:paraId="0CA0BC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C1" w14:textId="77777777">
        <w:trPr>
          <w:trHeight w:val="345"/>
        </w:trPr>
        <w:tc>
          <w:tcPr>
            <w:tcW w:w="7420" w:type="dxa"/>
            <w:tcBorders>
              <w:top w:val="nil"/>
              <w:left w:val="nil"/>
              <w:bottom w:val="nil"/>
              <w:right w:val="nil"/>
            </w:tcBorders>
            <w:shd w:val="clear" w:color="auto" w:fill="auto"/>
            <w:vAlign w:val="center"/>
            <w:hideMark/>
          </w:tcPr>
          <w:p w14:paraId="0CA0BC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135 ως έχει     ΚΑΤΑ ΠΛΕΙΟΨΗΦΙΑ</w:t>
            </w:r>
          </w:p>
        </w:tc>
      </w:tr>
      <w:tr w:rsidR="008679D8" w14:paraId="0CA0BCC3" w14:textId="77777777">
        <w:trPr>
          <w:trHeight w:val="90"/>
        </w:trPr>
        <w:tc>
          <w:tcPr>
            <w:tcW w:w="7420" w:type="dxa"/>
            <w:tcBorders>
              <w:top w:val="nil"/>
              <w:left w:val="nil"/>
              <w:bottom w:val="nil"/>
              <w:right w:val="nil"/>
            </w:tcBorders>
            <w:shd w:val="clear" w:color="auto" w:fill="auto"/>
            <w:vAlign w:val="center"/>
            <w:hideMark/>
          </w:tcPr>
          <w:p w14:paraId="0CA0BC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C5" w14:textId="77777777">
        <w:trPr>
          <w:trHeight w:val="330"/>
        </w:trPr>
        <w:tc>
          <w:tcPr>
            <w:tcW w:w="7420" w:type="dxa"/>
            <w:tcBorders>
              <w:top w:val="nil"/>
              <w:left w:val="nil"/>
              <w:bottom w:val="nil"/>
              <w:right w:val="nil"/>
            </w:tcBorders>
            <w:shd w:val="clear" w:color="auto" w:fill="auto"/>
            <w:vAlign w:val="center"/>
            <w:hideMark/>
          </w:tcPr>
          <w:p w14:paraId="0CA0BC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C7" w14:textId="77777777">
        <w:trPr>
          <w:trHeight w:val="45"/>
        </w:trPr>
        <w:tc>
          <w:tcPr>
            <w:tcW w:w="7420" w:type="dxa"/>
            <w:tcBorders>
              <w:top w:val="nil"/>
              <w:left w:val="nil"/>
              <w:bottom w:val="nil"/>
              <w:right w:val="nil"/>
            </w:tcBorders>
            <w:shd w:val="clear" w:color="auto" w:fill="auto"/>
            <w:vAlign w:val="center"/>
            <w:hideMark/>
          </w:tcPr>
          <w:p w14:paraId="0CA0BC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C9" w14:textId="77777777">
        <w:trPr>
          <w:trHeight w:val="330"/>
        </w:trPr>
        <w:tc>
          <w:tcPr>
            <w:tcW w:w="7420" w:type="dxa"/>
            <w:tcBorders>
              <w:top w:val="nil"/>
              <w:left w:val="nil"/>
              <w:bottom w:val="nil"/>
              <w:right w:val="nil"/>
            </w:tcBorders>
            <w:shd w:val="clear" w:color="auto" w:fill="auto"/>
            <w:vAlign w:val="center"/>
            <w:hideMark/>
          </w:tcPr>
          <w:p w14:paraId="0CA0BC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CB" w14:textId="77777777">
        <w:trPr>
          <w:trHeight w:val="45"/>
        </w:trPr>
        <w:tc>
          <w:tcPr>
            <w:tcW w:w="7420" w:type="dxa"/>
            <w:tcBorders>
              <w:top w:val="nil"/>
              <w:left w:val="nil"/>
              <w:bottom w:val="nil"/>
              <w:right w:val="nil"/>
            </w:tcBorders>
            <w:shd w:val="clear" w:color="auto" w:fill="auto"/>
            <w:vAlign w:val="center"/>
            <w:hideMark/>
          </w:tcPr>
          <w:p w14:paraId="0CA0BC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CD" w14:textId="77777777">
        <w:trPr>
          <w:trHeight w:val="330"/>
        </w:trPr>
        <w:tc>
          <w:tcPr>
            <w:tcW w:w="7420" w:type="dxa"/>
            <w:tcBorders>
              <w:top w:val="nil"/>
              <w:left w:val="nil"/>
              <w:bottom w:val="nil"/>
              <w:right w:val="nil"/>
            </w:tcBorders>
            <w:shd w:val="clear" w:color="auto" w:fill="auto"/>
            <w:vAlign w:val="center"/>
            <w:hideMark/>
          </w:tcPr>
          <w:p w14:paraId="0CA0BC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CF" w14:textId="77777777">
        <w:trPr>
          <w:trHeight w:val="45"/>
        </w:trPr>
        <w:tc>
          <w:tcPr>
            <w:tcW w:w="7420" w:type="dxa"/>
            <w:tcBorders>
              <w:top w:val="nil"/>
              <w:left w:val="nil"/>
              <w:bottom w:val="nil"/>
              <w:right w:val="nil"/>
            </w:tcBorders>
            <w:shd w:val="clear" w:color="auto" w:fill="auto"/>
            <w:vAlign w:val="center"/>
            <w:hideMark/>
          </w:tcPr>
          <w:p w14:paraId="0CA0BC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D1" w14:textId="77777777">
        <w:trPr>
          <w:trHeight w:val="330"/>
        </w:trPr>
        <w:tc>
          <w:tcPr>
            <w:tcW w:w="7420" w:type="dxa"/>
            <w:tcBorders>
              <w:top w:val="nil"/>
              <w:left w:val="nil"/>
              <w:bottom w:val="nil"/>
              <w:right w:val="nil"/>
            </w:tcBorders>
            <w:shd w:val="clear" w:color="auto" w:fill="auto"/>
            <w:vAlign w:val="center"/>
            <w:hideMark/>
          </w:tcPr>
          <w:p w14:paraId="0CA0BC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D3" w14:textId="77777777">
        <w:trPr>
          <w:trHeight w:val="30"/>
        </w:trPr>
        <w:tc>
          <w:tcPr>
            <w:tcW w:w="7420" w:type="dxa"/>
            <w:tcBorders>
              <w:top w:val="nil"/>
              <w:left w:val="nil"/>
              <w:bottom w:val="nil"/>
              <w:right w:val="nil"/>
            </w:tcBorders>
            <w:shd w:val="clear" w:color="auto" w:fill="auto"/>
            <w:vAlign w:val="center"/>
            <w:hideMark/>
          </w:tcPr>
          <w:p w14:paraId="0CA0BC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D5" w14:textId="77777777">
        <w:trPr>
          <w:trHeight w:val="345"/>
        </w:trPr>
        <w:tc>
          <w:tcPr>
            <w:tcW w:w="7420" w:type="dxa"/>
            <w:tcBorders>
              <w:top w:val="nil"/>
              <w:left w:val="nil"/>
              <w:bottom w:val="nil"/>
              <w:right w:val="nil"/>
            </w:tcBorders>
            <w:shd w:val="clear" w:color="auto" w:fill="auto"/>
            <w:vAlign w:val="center"/>
            <w:hideMark/>
          </w:tcPr>
          <w:p w14:paraId="0CA0BC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D7" w14:textId="77777777">
        <w:trPr>
          <w:trHeight w:val="30"/>
        </w:trPr>
        <w:tc>
          <w:tcPr>
            <w:tcW w:w="7420" w:type="dxa"/>
            <w:tcBorders>
              <w:top w:val="nil"/>
              <w:left w:val="nil"/>
              <w:bottom w:val="nil"/>
              <w:right w:val="nil"/>
            </w:tcBorders>
            <w:shd w:val="clear" w:color="auto" w:fill="auto"/>
            <w:vAlign w:val="center"/>
            <w:hideMark/>
          </w:tcPr>
          <w:p w14:paraId="0CA0BC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D9" w14:textId="77777777">
        <w:trPr>
          <w:trHeight w:val="330"/>
        </w:trPr>
        <w:tc>
          <w:tcPr>
            <w:tcW w:w="7420" w:type="dxa"/>
            <w:tcBorders>
              <w:top w:val="nil"/>
              <w:left w:val="nil"/>
              <w:bottom w:val="nil"/>
              <w:right w:val="nil"/>
            </w:tcBorders>
            <w:shd w:val="clear" w:color="auto" w:fill="auto"/>
            <w:vAlign w:val="center"/>
            <w:hideMark/>
          </w:tcPr>
          <w:p w14:paraId="0CA0BC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DB" w14:textId="77777777">
        <w:trPr>
          <w:trHeight w:val="45"/>
        </w:trPr>
        <w:tc>
          <w:tcPr>
            <w:tcW w:w="7420" w:type="dxa"/>
            <w:tcBorders>
              <w:top w:val="nil"/>
              <w:left w:val="nil"/>
              <w:bottom w:val="nil"/>
              <w:right w:val="nil"/>
            </w:tcBorders>
            <w:shd w:val="clear" w:color="auto" w:fill="auto"/>
            <w:vAlign w:val="center"/>
            <w:hideMark/>
          </w:tcPr>
          <w:p w14:paraId="0CA0BC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DD" w14:textId="77777777">
        <w:trPr>
          <w:trHeight w:val="150"/>
        </w:trPr>
        <w:tc>
          <w:tcPr>
            <w:tcW w:w="7420" w:type="dxa"/>
            <w:tcBorders>
              <w:top w:val="nil"/>
              <w:left w:val="nil"/>
              <w:bottom w:val="nil"/>
              <w:right w:val="nil"/>
            </w:tcBorders>
            <w:shd w:val="clear" w:color="auto" w:fill="auto"/>
            <w:vAlign w:val="center"/>
            <w:hideMark/>
          </w:tcPr>
          <w:p w14:paraId="0CA0BC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DF" w14:textId="77777777">
        <w:trPr>
          <w:trHeight w:val="345"/>
        </w:trPr>
        <w:tc>
          <w:tcPr>
            <w:tcW w:w="7420" w:type="dxa"/>
            <w:tcBorders>
              <w:top w:val="nil"/>
              <w:left w:val="nil"/>
              <w:bottom w:val="nil"/>
              <w:right w:val="nil"/>
            </w:tcBorders>
            <w:shd w:val="clear" w:color="auto" w:fill="auto"/>
            <w:vAlign w:val="center"/>
            <w:hideMark/>
          </w:tcPr>
          <w:p w14:paraId="0CA0BC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E1" w14:textId="77777777">
        <w:trPr>
          <w:trHeight w:val="330"/>
        </w:trPr>
        <w:tc>
          <w:tcPr>
            <w:tcW w:w="7420" w:type="dxa"/>
            <w:tcBorders>
              <w:top w:val="nil"/>
              <w:left w:val="nil"/>
              <w:bottom w:val="nil"/>
              <w:right w:val="nil"/>
            </w:tcBorders>
            <w:shd w:val="clear" w:color="auto" w:fill="auto"/>
            <w:vAlign w:val="center"/>
            <w:hideMark/>
          </w:tcPr>
          <w:p w14:paraId="0CA0BC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136 ως έχει     ΚΑΤΑ ΠΛΕΙΟΨΗΦΙΑ</w:t>
            </w:r>
          </w:p>
        </w:tc>
      </w:tr>
      <w:tr w:rsidR="008679D8" w14:paraId="0CA0BCE3" w14:textId="77777777">
        <w:trPr>
          <w:trHeight w:val="90"/>
        </w:trPr>
        <w:tc>
          <w:tcPr>
            <w:tcW w:w="7420" w:type="dxa"/>
            <w:tcBorders>
              <w:top w:val="nil"/>
              <w:left w:val="nil"/>
              <w:bottom w:val="nil"/>
              <w:right w:val="nil"/>
            </w:tcBorders>
            <w:shd w:val="clear" w:color="auto" w:fill="auto"/>
            <w:vAlign w:val="center"/>
            <w:hideMark/>
          </w:tcPr>
          <w:p w14:paraId="0CA0BC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E5" w14:textId="77777777">
        <w:trPr>
          <w:trHeight w:val="330"/>
        </w:trPr>
        <w:tc>
          <w:tcPr>
            <w:tcW w:w="7420" w:type="dxa"/>
            <w:tcBorders>
              <w:top w:val="nil"/>
              <w:left w:val="nil"/>
              <w:bottom w:val="nil"/>
              <w:right w:val="nil"/>
            </w:tcBorders>
            <w:shd w:val="clear" w:color="auto" w:fill="auto"/>
            <w:vAlign w:val="center"/>
            <w:hideMark/>
          </w:tcPr>
          <w:p w14:paraId="0CA0BC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CE7" w14:textId="77777777">
        <w:trPr>
          <w:trHeight w:val="45"/>
        </w:trPr>
        <w:tc>
          <w:tcPr>
            <w:tcW w:w="7420" w:type="dxa"/>
            <w:tcBorders>
              <w:top w:val="nil"/>
              <w:left w:val="nil"/>
              <w:bottom w:val="nil"/>
              <w:right w:val="nil"/>
            </w:tcBorders>
            <w:shd w:val="clear" w:color="auto" w:fill="auto"/>
            <w:vAlign w:val="center"/>
            <w:hideMark/>
          </w:tcPr>
          <w:p w14:paraId="0CA0BC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E9" w14:textId="77777777">
        <w:trPr>
          <w:trHeight w:val="330"/>
        </w:trPr>
        <w:tc>
          <w:tcPr>
            <w:tcW w:w="7420" w:type="dxa"/>
            <w:tcBorders>
              <w:top w:val="nil"/>
              <w:left w:val="nil"/>
              <w:bottom w:val="nil"/>
              <w:right w:val="nil"/>
            </w:tcBorders>
            <w:shd w:val="clear" w:color="auto" w:fill="auto"/>
            <w:vAlign w:val="center"/>
            <w:hideMark/>
          </w:tcPr>
          <w:p w14:paraId="0CA0BC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CEB" w14:textId="77777777">
        <w:trPr>
          <w:trHeight w:val="45"/>
        </w:trPr>
        <w:tc>
          <w:tcPr>
            <w:tcW w:w="7420" w:type="dxa"/>
            <w:tcBorders>
              <w:top w:val="nil"/>
              <w:left w:val="nil"/>
              <w:bottom w:val="nil"/>
              <w:right w:val="nil"/>
            </w:tcBorders>
            <w:shd w:val="clear" w:color="auto" w:fill="auto"/>
            <w:vAlign w:val="center"/>
            <w:hideMark/>
          </w:tcPr>
          <w:p w14:paraId="0CA0BC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ED" w14:textId="77777777">
        <w:trPr>
          <w:trHeight w:val="330"/>
        </w:trPr>
        <w:tc>
          <w:tcPr>
            <w:tcW w:w="7420" w:type="dxa"/>
            <w:tcBorders>
              <w:top w:val="nil"/>
              <w:left w:val="nil"/>
              <w:bottom w:val="nil"/>
              <w:right w:val="nil"/>
            </w:tcBorders>
            <w:shd w:val="clear" w:color="auto" w:fill="auto"/>
            <w:vAlign w:val="center"/>
            <w:hideMark/>
          </w:tcPr>
          <w:p w14:paraId="0CA0BC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CEF" w14:textId="77777777">
        <w:trPr>
          <w:trHeight w:val="45"/>
        </w:trPr>
        <w:tc>
          <w:tcPr>
            <w:tcW w:w="7420" w:type="dxa"/>
            <w:tcBorders>
              <w:top w:val="nil"/>
              <w:left w:val="nil"/>
              <w:bottom w:val="nil"/>
              <w:right w:val="nil"/>
            </w:tcBorders>
            <w:shd w:val="clear" w:color="auto" w:fill="auto"/>
            <w:vAlign w:val="center"/>
            <w:hideMark/>
          </w:tcPr>
          <w:p w14:paraId="0CA0BC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F1" w14:textId="77777777">
        <w:trPr>
          <w:trHeight w:val="330"/>
        </w:trPr>
        <w:tc>
          <w:tcPr>
            <w:tcW w:w="7420" w:type="dxa"/>
            <w:tcBorders>
              <w:top w:val="nil"/>
              <w:left w:val="nil"/>
              <w:bottom w:val="nil"/>
              <w:right w:val="nil"/>
            </w:tcBorders>
            <w:shd w:val="clear" w:color="auto" w:fill="auto"/>
            <w:vAlign w:val="center"/>
            <w:hideMark/>
          </w:tcPr>
          <w:p w14:paraId="0CA0BC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CF3" w14:textId="77777777">
        <w:trPr>
          <w:trHeight w:val="45"/>
        </w:trPr>
        <w:tc>
          <w:tcPr>
            <w:tcW w:w="7420" w:type="dxa"/>
            <w:tcBorders>
              <w:top w:val="nil"/>
              <w:left w:val="nil"/>
              <w:bottom w:val="nil"/>
              <w:right w:val="nil"/>
            </w:tcBorders>
            <w:shd w:val="clear" w:color="auto" w:fill="auto"/>
            <w:vAlign w:val="center"/>
            <w:hideMark/>
          </w:tcPr>
          <w:p w14:paraId="0CA0BC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F5" w14:textId="77777777">
        <w:trPr>
          <w:trHeight w:val="330"/>
        </w:trPr>
        <w:tc>
          <w:tcPr>
            <w:tcW w:w="7420" w:type="dxa"/>
            <w:tcBorders>
              <w:top w:val="nil"/>
              <w:left w:val="nil"/>
              <w:bottom w:val="nil"/>
              <w:right w:val="nil"/>
            </w:tcBorders>
            <w:shd w:val="clear" w:color="auto" w:fill="auto"/>
            <w:vAlign w:val="center"/>
            <w:hideMark/>
          </w:tcPr>
          <w:p w14:paraId="0CA0BC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CF7" w14:textId="77777777">
        <w:trPr>
          <w:trHeight w:val="30"/>
        </w:trPr>
        <w:tc>
          <w:tcPr>
            <w:tcW w:w="7420" w:type="dxa"/>
            <w:tcBorders>
              <w:top w:val="nil"/>
              <w:left w:val="nil"/>
              <w:bottom w:val="nil"/>
              <w:right w:val="nil"/>
            </w:tcBorders>
            <w:shd w:val="clear" w:color="auto" w:fill="auto"/>
            <w:vAlign w:val="center"/>
            <w:hideMark/>
          </w:tcPr>
          <w:p w14:paraId="0CA0BC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F9" w14:textId="77777777">
        <w:trPr>
          <w:trHeight w:val="330"/>
        </w:trPr>
        <w:tc>
          <w:tcPr>
            <w:tcW w:w="7420" w:type="dxa"/>
            <w:tcBorders>
              <w:top w:val="nil"/>
              <w:left w:val="nil"/>
              <w:bottom w:val="nil"/>
              <w:right w:val="nil"/>
            </w:tcBorders>
            <w:shd w:val="clear" w:color="auto" w:fill="auto"/>
            <w:vAlign w:val="center"/>
            <w:hideMark/>
          </w:tcPr>
          <w:p w14:paraId="0CA0BC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CFB" w14:textId="77777777">
        <w:trPr>
          <w:trHeight w:val="45"/>
        </w:trPr>
        <w:tc>
          <w:tcPr>
            <w:tcW w:w="7420" w:type="dxa"/>
            <w:tcBorders>
              <w:top w:val="nil"/>
              <w:left w:val="nil"/>
              <w:bottom w:val="nil"/>
              <w:right w:val="nil"/>
            </w:tcBorders>
            <w:shd w:val="clear" w:color="auto" w:fill="auto"/>
            <w:vAlign w:val="center"/>
            <w:hideMark/>
          </w:tcPr>
          <w:p w14:paraId="0CA0BC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CFD" w14:textId="77777777">
        <w:trPr>
          <w:trHeight w:val="150"/>
        </w:trPr>
        <w:tc>
          <w:tcPr>
            <w:tcW w:w="7420" w:type="dxa"/>
            <w:tcBorders>
              <w:top w:val="nil"/>
              <w:left w:val="nil"/>
              <w:bottom w:val="nil"/>
              <w:right w:val="nil"/>
            </w:tcBorders>
            <w:shd w:val="clear" w:color="auto" w:fill="auto"/>
            <w:vAlign w:val="center"/>
            <w:hideMark/>
          </w:tcPr>
          <w:p w14:paraId="0CA0BC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CFF" w14:textId="77777777">
        <w:trPr>
          <w:trHeight w:val="345"/>
        </w:trPr>
        <w:tc>
          <w:tcPr>
            <w:tcW w:w="7420" w:type="dxa"/>
            <w:tcBorders>
              <w:top w:val="nil"/>
              <w:left w:val="nil"/>
              <w:bottom w:val="nil"/>
              <w:right w:val="nil"/>
            </w:tcBorders>
            <w:shd w:val="clear" w:color="auto" w:fill="auto"/>
            <w:vAlign w:val="center"/>
            <w:hideMark/>
          </w:tcPr>
          <w:p w14:paraId="0CA0BC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01" w14:textId="77777777">
        <w:trPr>
          <w:trHeight w:val="330"/>
        </w:trPr>
        <w:tc>
          <w:tcPr>
            <w:tcW w:w="7420" w:type="dxa"/>
            <w:tcBorders>
              <w:top w:val="nil"/>
              <w:left w:val="nil"/>
              <w:bottom w:val="nil"/>
              <w:right w:val="nil"/>
            </w:tcBorders>
            <w:shd w:val="clear" w:color="auto" w:fill="auto"/>
            <w:vAlign w:val="center"/>
            <w:hideMark/>
          </w:tcPr>
          <w:p w14:paraId="0CA0BD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137 ως έχει     ΚΑΤΑ ΠΛΕΙΟΨΗΦΙΑ</w:t>
            </w:r>
          </w:p>
        </w:tc>
      </w:tr>
      <w:tr w:rsidR="008679D8" w14:paraId="0CA0BD03" w14:textId="77777777">
        <w:trPr>
          <w:trHeight w:val="90"/>
        </w:trPr>
        <w:tc>
          <w:tcPr>
            <w:tcW w:w="7420" w:type="dxa"/>
            <w:tcBorders>
              <w:top w:val="nil"/>
              <w:left w:val="nil"/>
              <w:bottom w:val="nil"/>
              <w:right w:val="nil"/>
            </w:tcBorders>
            <w:shd w:val="clear" w:color="auto" w:fill="auto"/>
            <w:vAlign w:val="center"/>
            <w:hideMark/>
          </w:tcPr>
          <w:p w14:paraId="0CA0BD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05" w14:textId="77777777">
        <w:trPr>
          <w:trHeight w:val="345"/>
        </w:trPr>
        <w:tc>
          <w:tcPr>
            <w:tcW w:w="7420" w:type="dxa"/>
            <w:tcBorders>
              <w:top w:val="nil"/>
              <w:left w:val="nil"/>
              <w:bottom w:val="nil"/>
              <w:right w:val="nil"/>
            </w:tcBorders>
            <w:shd w:val="clear" w:color="auto" w:fill="auto"/>
            <w:vAlign w:val="center"/>
            <w:hideMark/>
          </w:tcPr>
          <w:p w14:paraId="0CA0BD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07" w14:textId="77777777">
        <w:trPr>
          <w:trHeight w:val="30"/>
        </w:trPr>
        <w:tc>
          <w:tcPr>
            <w:tcW w:w="7420" w:type="dxa"/>
            <w:tcBorders>
              <w:top w:val="nil"/>
              <w:left w:val="nil"/>
              <w:bottom w:val="nil"/>
              <w:right w:val="nil"/>
            </w:tcBorders>
            <w:shd w:val="clear" w:color="auto" w:fill="auto"/>
            <w:vAlign w:val="center"/>
            <w:hideMark/>
          </w:tcPr>
          <w:p w14:paraId="0CA0BD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09" w14:textId="77777777">
        <w:trPr>
          <w:trHeight w:val="330"/>
        </w:trPr>
        <w:tc>
          <w:tcPr>
            <w:tcW w:w="7420" w:type="dxa"/>
            <w:tcBorders>
              <w:top w:val="nil"/>
              <w:left w:val="nil"/>
              <w:bottom w:val="nil"/>
              <w:right w:val="nil"/>
            </w:tcBorders>
            <w:shd w:val="clear" w:color="auto" w:fill="auto"/>
            <w:vAlign w:val="center"/>
            <w:hideMark/>
          </w:tcPr>
          <w:p w14:paraId="0CA0BD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0B" w14:textId="77777777">
        <w:trPr>
          <w:trHeight w:val="45"/>
        </w:trPr>
        <w:tc>
          <w:tcPr>
            <w:tcW w:w="7420" w:type="dxa"/>
            <w:tcBorders>
              <w:top w:val="nil"/>
              <w:left w:val="nil"/>
              <w:bottom w:val="nil"/>
              <w:right w:val="nil"/>
            </w:tcBorders>
            <w:shd w:val="clear" w:color="auto" w:fill="auto"/>
            <w:vAlign w:val="center"/>
            <w:hideMark/>
          </w:tcPr>
          <w:p w14:paraId="0CA0BD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0D" w14:textId="77777777">
        <w:trPr>
          <w:trHeight w:val="330"/>
        </w:trPr>
        <w:tc>
          <w:tcPr>
            <w:tcW w:w="7420" w:type="dxa"/>
            <w:tcBorders>
              <w:top w:val="nil"/>
              <w:left w:val="nil"/>
              <w:bottom w:val="nil"/>
              <w:right w:val="nil"/>
            </w:tcBorders>
            <w:shd w:val="clear" w:color="auto" w:fill="auto"/>
            <w:vAlign w:val="center"/>
            <w:hideMark/>
          </w:tcPr>
          <w:p w14:paraId="0CA0BD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0F" w14:textId="77777777">
        <w:trPr>
          <w:trHeight w:val="45"/>
        </w:trPr>
        <w:tc>
          <w:tcPr>
            <w:tcW w:w="7420" w:type="dxa"/>
            <w:tcBorders>
              <w:top w:val="nil"/>
              <w:left w:val="nil"/>
              <w:bottom w:val="nil"/>
              <w:right w:val="nil"/>
            </w:tcBorders>
            <w:shd w:val="clear" w:color="auto" w:fill="auto"/>
            <w:vAlign w:val="center"/>
            <w:hideMark/>
          </w:tcPr>
          <w:p w14:paraId="0CA0BD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11" w14:textId="77777777">
        <w:trPr>
          <w:trHeight w:val="330"/>
        </w:trPr>
        <w:tc>
          <w:tcPr>
            <w:tcW w:w="7420" w:type="dxa"/>
            <w:tcBorders>
              <w:top w:val="nil"/>
              <w:left w:val="nil"/>
              <w:bottom w:val="nil"/>
              <w:right w:val="nil"/>
            </w:tcBorders>
            <w:shd w:val="clear" w:color="auto" w:fill="auto"/>
            <w:vAlign w:val="center"/>
            <w:hideMark/>
          </w:tcPr>
          <w:p w14:paraId="0CA0BD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13" w14:textId="77777777">
        <w:trPr>
          <w:trHeight w:val="45"/>
        </w:trPr>
        <w:tc>
          <w:tcPr>
            <w:tcW w:w="7420" w:type="dxa"/>
            <w:tcBorders>
              <w:top w:val="nil"/>
              <w:left w:val="nil"/>
              <w:bottom w:val="nil"/>
              <w:right w:val="nil"/>
            </w:tcBorders>
            <w:shd w:val="clear" w:color="auto" w:fill="auto"/>
            <w:vAlign w:val="center"/>
            <w:hideMark/>
          </w:tcPr>
          <w:p w14:paraId="0CA0BD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15" w14:textId="77777777">
        <w:trPr>
          <w:trHeight w:val="330"/>
        </w:trPr>
        <w:tc>
          <w:tcPr>
            <w:tcW w:w="7420" w:type="dxa"/>
            <w:tcBorders>
              <w:top w:val="nil"/>
              <w:left w:val="nil"/>
              <w:bottom w:val="nil"/>
              <w:right w:val="nil"/>
            </w:tcBorders>
            <w:shd w:val="clear" w:color="auto" w:fill="auto"/>
            <w:vAlign w:val="center"/>
            <w:hideMark/>
          </w:tcPr>
          <w:p w14:paraId="0CA0BD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17" w14:textId="77777777">
        <w:trPr>
          <w:trHeight w:val="30"/>
        </w:trPr>
        <w:tc>
          <w:tcPr>
            <w:tcW w:w="7420" w:type="dxa"/>
            <w:tcBorders>
              <w:top w:val="nil"/>
              <w:left w:val="nil"/>
              <w:bottom w:val="nil"/>
              <w:right w:val="nil"/>
            </w:tcBorders>
            <w:shd w:val="clear" w:color="auto" w:fill="auto"/>
            <w:vAlign w:val="center"/>
            <w:hideMark/>
          </w:tcPr>
          <w:p w14:paraId="0CA0BD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19" w14:textId="77777777">
        <w:trPr>
          <w:trHeight w:val="345"/>
        </w:trPr>
        <w:tc>
          <w:tcPr>
            <w:tcW w:w="7420" w:type="dxa"/>
            <w:tcBorders>
              <w:top w:val="nil"/>
              <w:left w:val="nil"/>
              <w:bottom w:val="nil"/>
              <w:right w:val="nil"/>
            </w:tcBorders>
            <w:shd w:val="clear" w:color="auto" w:fill="auto"/>
            <w:vAlign w:val="center"/>
            <w:hideMark/>
          </w:tcPr>
          <w:p w14:paraId="0CA0BD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w:t>
            </w:r>
            <w:r w:rsidRPr="0029074D">
              <w:rPr>
                <w:rFonts w:ascii="Calibri" w:eastAsia="Times New Roman" w:hAnsi="Calibri" w:cs="Calibri"/>
                <w:color w:val="000000"/>
                <w:sz w:val="22"/>
                <w:szCs w:val="22"/>
              </w:rPr>
              <w:t xml:space="preserve"> ΝΑΙ</w:t>
            </w:r>
          </w:p>
        </w:tc>
      </w:tr>
      <w:tr w:rsidR="008679D8" w14:paraId="0CA0BD1B" w14:textId="77777777">
        <w:trPr>
          <w:trHeight w:val="30"/>
        </w:trPr>
        <w:tc>
          <w:tcPr>
            <w:tcW w:w="7420" w:type="dxa"/>
            <w:tcBorders>
              <w:top w:val="nil"/>
              <w:left w:val="nil"/>
              <w:bottom w:val="nil"/>
              <w:right w:val="nil"/>
            </w:tcBorders>
            <w:shd w:val="clear" w:color="auto" w:fill="auto"/>
            <w:vAlign w:val="center"/>
            <w:hideMark/>
          </w:tcPr>
          <w:p w14:paraId="0CA0BD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1D" w14:textId="77777777">
        <w:trPr>
          <w:trHeight w:val="150"/>
        </w:trPr>
        <w:tc>
          <w:tcPr>
            <w:tcW w:w="7420" w:type="dxa"/>
            <w:tcBorders>
              <w:top w:val="nil"/>
              <w:left w:val="nil"/>
              <w:bottom w:val="nil"/>
              <w:right w:val="nil"/>
            </w:tcBorders>
            <w:shd w:val="clear" w:color="auto" w:fill="auto"/>
            <w:vAlign w:val="center"/>
            <w:hideMark/>
          </w:tcPr>
          <w:p w14:paraId="0CA0BD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1F" w14:textId="77777777">
        <w:trPr>
          <w:trHeight w:val="345"/>
        </w:trPr>
        <w:tc>
          <w:tcPr>
            <w:tcW w:w="7420" w:type="dxa"/>
            <w:tcBorders>
              <w:top w:val="nil"/>
              <w:left w:val="nil"/>
              <w:bottom w:val="nil"/>
              <w:right w:val="nil"/>
            </w:tcBorders>
            <w:shd w:val="clear" w:color="auto" w:fill="auto"/>
            <w:vAlign w:val="center"/>
            <w:hideMark/>
          </w:tcPr>
          <w:p w14:paraId="0CA0BD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21" w14:textId="77777777">
        <w:trPr>
          <w:trHeight w:val="330"/>
        </w:trPr>
        <w:tc>
          <w:tcPr>
            <w:tcW w:w="7420" w:type="dxa"/>
            <w:tcBorders>
              <w:top w:val="nil"/>
              <w:left w:val="nil"/>
              <w:bottom w:val="nil"/>
              <w:right w:val="nil"/>
            </w:tcBorders>
            <w:shd w:val="clear" w:color="auto" w:fill="auto"/>
            <w:vAlign w:val="center"/>
            <w:hideMark/>
          </w:tcPr>
          <w:p w14:paraId="0CA0BD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138 ως έχει     ΚΑΤΑ ΠΛΕΙΟΨΗΦΙΑ</w:t>
            </w:r>
          </w:p>
        </w:tc>
      </w:tr>
      <w:tr w:rsidR="008679D8" w14:paraId="0CA0BD23" w14:textId="77777777">
        <w:trPr>
          <w:trHeight w:val="105"/>
        </w:trPr>
        <w:tc>
          <w:tcPr>
            <w:tcW w:w="7420" w:type="dxa"/>
            <w:tcBorders>
              <w:top w:val="nil"/>
              <w:left w:val="nil"/>
              <w:bottom w:val="nil"/>
              <w:right w:val="nil"/>
            </w:tcBorders>
            <w:shd w:val="clear" w:color="auto" w:fill="auto"/>
            <w:vAlign w:val="center"/>
            <w:hideMark/>
          </w:tcPr>
          <w:p w14:paraId="0CA0BD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25" w14:textId="77777777">
        <w:trPr>
          <w:trHeight w:val="330"/>
        </w:trPr>
        <w:tc>
          <w:tcPr>
            <w:tcW w:w="7420" w:type="dxa"/>
            <w:tcBorders>
              <w:top w:val="nil"/>
              <w:left w:val="nil"/>
              <w:bottom w:val="nil"/>
              <w:right w:val="nil"/>
            </w:tcBorders>
            <w:shd w:val="clear" w:color="auto" w:fill="auto"/>
            <w:vAlign w:val="center"/>
            <w:hideMark/>
          </w:tcPr>
          <w:p w14:paraId="0CA0BD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27" w14:textId="77777777">
        <w:trPr>
          <w:trHeight w:val="30"/>
        </w:trPr>
        <w:tc>
          <w:tcPr>
            <w:tcW w:w="7420" w:type="dxa"/>
            <w:tcBorders>
              <w:top w:val="nil"/>
              <w:left w:val="nil"/>
              <w:bottom w:val="nil"/>
              <w:right w:val="nil"/>
            </w:tcBorders>
            <w:shd w:val="clear" w:color="auto" w:fill="auto"/>
            <w:vAlign w:val="center"/>
            <w:hideMark/>
          </w:tcPr>
          <w:p w14:paraId="0CA0BD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29" w14:textId="77777777">
        <w:trPr>
          <w:trHeight w:val="330"/>
        </w:trPr>
        <w:tc>
          <w:tcPr>
            <w:tcW w:w="7420" w:type="dxa"/>
            <w:tcBorders>
              <w:top w:val="nil"/>
              <w:left w:val="nil"/>
              <w:bottom w:val="nil"/>
              <w:right w:val="nil"/>
            </w:tcBorders>
            <w:shd w:val="clear" w:color="auto" w:fill="auto"/>
            <w:vAlign w:val="center"/>
            <w:hideMark/>
          </w:tcPr>
          <w:p w14:paraId="0CA0BD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2B" w14:textId="77777777">
        <w:trPr>
          <w:trHeight w:val="45"/>
        </w:trPr>
        <w:tc>
          <w:tcPr>
            <w:tcW w:w="7420" w:type="dxa"/>
            <w:tcBorders>
              <w:top w:val="nil"/>
              <w:left w:val="nil"/>
              <w:bottom w:val="nil"/>
              <w:right w:val="nil"/>
            </w:tcBorders>
            <w:shd w:val="clear" w:color="auto" w:fill="auto"/>
            <w:vAlign w:val="center"/>
            <w:hideMark/>
          </w:tcPr>
          <w:p w14:paraId="0CA0BD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2D" w14:textId="77777777">
        <w:trPr>
          <w:trHeight w:val="330"/>
        </w:trPr>
        <w:tc>
          <w:tcPr>
            <w:tcW w:w="7420" w:type="dxa"/>
            <w:tcBorders>
              <w:top w:val="nil"/>
              <w:left w:val="nil"/>
              <w:bottom w:val="nil"/>
              <w:right w:val="nil"/>
            </w:tcBorders>
            <w:shd w:val="clear" w:color="auto" w:fill="auto"/>
            <w:vAlign w:val="center"/>
            <w:hideMark/>
          </w:tcPr>
          <w:p w14:paraId="0CA0BD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2F" w14:textId="77777777">
        <w:trPr>
          <w:trHeight w:val="45"/>
        </w:trPr>
        <w:tc>
          <w:tcPr>
            <w:tcW w:w="7420" w:type="dxa"/>
            <w:tcBorders>
              <w:top w:val="nil"/>
              <w:left w:val="nil"/>
              <w:bottom w:val="nil"/>
              <w:right w:val="nil"/>
            </w:tcBorders>
            <w:shd w:val="clear" w:color="auto" w:fill="auto"/>
            <w:vAlign w:val="center"/>
            <w:hideMark/>
          </w:tcPr>
          <w:p w14:paraId="0CA0BD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31" w14:textId="77777777">
        <w:trPr>
          <w:trHeight w:val="330"/>
        </w:trPr>
        <w:tc>
          <w:tcPr>
            <w:tcW w:w="7420" w:type="dxa"/>
            <w:tcBorders>
              <w:top w:val="nil"/>
              <w:left w:val="nil"/>
              <w:bottom w:val="nil"/>
              <w:right w:val="nil"/>
            </w:tcBorders>
            <w:shd w:val="clear" w:color="auto" w:fill="auto"/>
            <w:vAlign w:val="center"/>
            <w:hideMark/>
          </w:tcPr>
          <w:p w14:paraId="0CA0BD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33" w14:textId="77777777">
        <w:trPr>
          <w:trHeight w:val="45"/>
        </w:trPr>
        <w:tc>
          <w:tcPr>
            <w:tcW w:w="7420" w:type="dxa"/>
            <w:tcBorders>
              <w:top w:val="nil"/>
              <w:left w:val="nil"/>
              <w:bottom w:val="nil"/>
              <w:right w:val="nil"/>
            </w:tcBorders>
            <w:shd w:val="clear" w:color="auto" w:fill="auto"/>
            <w:vAlign w:val="center"/>
            <w:hideMark/>
          </w:tcPr>
          <w:p w14:paraId="0CA0BD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35" w14:textId="77777777">
        <w:trPr>
          <w:trHeight w:val="330"/>
        </w:trPr>
        <w:tc>
          <w:tcPr>
            <w:tcW w:w="7420" w:type="dxa"/>
            <w:tcBorders>
              <w:top w:val="nil"/>
              <w:left w:val="nil"/>
              <w:bottom w:val="nil"/>
              <w:right w:val="nil"/>
            </w:tcBorders>
            <w:shd w:val="clear" w:color="auto" w:fill="auto"/>
            <w:vAlign w:val="center"/>
            <w:hideMark/>
          </w:tcPr>
          <w:p w14:paraId="0CA0BD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37" w14:textId="77777777">
        <w:trPr>
          <w:trHeight w:val="45"/>
        </w:trPr>
        <w:tc>
          <w:tcPr>
            <w:tcW w:w="7420" w:type="dxa"/>
            <w:tcBorders>
              <w:top w:val="nil"/>
              <w:left w:val="nil"/>
              <w:bottom w:val="nil"/>
              <w:right w:val="nil"/>
            </w:tcBorders>
            <w:shd w:val="clear" w:color="auto" w:fill="auto"/>
            <w:vAlign w:val="center"/>
            <w:hideMark/>
          </w:tcPr>
          <w:p w14:paraId="0CA0BD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39" w14:textId="77777777">
        <w:trPr>
          <w:trHeight w:val="330"/>
        </w:trPr>
        <w:tc>
          <w:tcPr>
            <w:tcW w:w="7420" w:type="dxa"/>
            <w:tcBorders>
              <w:top w:val="nil"/>
              <w:left w:val="nil"/>
              <w:bottom w:val="nil"/>
              <w:right w:val="nil"/>
            </w:tcBorders>
            <w:shd w:val="clear" w:color="auto" w:fill="auto"/>
            <w:vAlign w:val="center"/>
            <w:hideMark/>
          </w:tcPr>
          <w:p w14:paraId="0CA0BD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3B" w14:textId="77777777">
        <w:trPr>
          <w:trHeight w:val="30"/>
        </w:trPr>
        <w:tc>
          <w:tcPr>
            <w:tcW w:w="7420" w:type="dxa"/>
            <w:tcBorders>
              <w:top w:val="nil"/>
              <w:left w:val="nil"/>
              <w:bottom w:val="nil"/>
              <w:right w:val="nil"/>
            </w:tcBorders>
            <w:shd w:val="clear" w:color="auto" w:fill="auto"/>
            <w:vAlign w:val="center"/>
            <w:hideMark/>
          </w:tcPr>
          <w:p w14:paraId="0CA0BD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3D" w14:textId="77777777">
        <w:trPr>
          <w:trHeight w:val="150"/>
        </w:trPr>
        <w:tc>
          <w:tcPr>
            <w:tcW w:w="7420" w:type="dxa"/>
            <w:tcBorders>
              <w:top w:val="nil"/>
              <w:left w:val="nil"/>
              <w:bottom w:val="nil"/>
              <w:right w:val="nil"/>
            </w:tcBorders>
            <w:shd w:val="clear" w:color="auto" w:fill="auto"/>
            <w:vAlign w:val="center"/>
            <w:hideMark/>
          </w:tcPr>
          <w:p w14:paraId="0CA0BD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3F" w14:textId="77777777">
        <w:trPr>
          <w:trHeight w:val="345"/>
        </w:trPr>
        <w:tc>
          <w:tcPr>
            <w:tcW w:w="7420" w:type="dxa"/>
            <w:tcBorders>
              <w:top w:val="nil"/>
              <w:left w:val="nil"/>
              <w:bottom w:val="nil"/>
              <w:right w:val="nil"/>
            </w:tcBorders>
            <w:shd w:val="clear" w:color="auto" w:fill="auto"/>
            <w:vAlign w:val="center"/>
            <w:hideMark/>
          </w:tcPr>
          <w:p w14:paraId="0CA0BD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41" w14:textId="77777777">
        <w:trPr>
          <w:trHeight w:val="330"/>
        </w:trPr>
        <w:tc>
          <w:tcPr>
            <w:tcW w:w="7420" w:type="dxa"/>
            <w:tcBorders>
              <w:top w:val="nil"/>
              <w:left w:val="nil"/>
              <w:bottom w:val="nil"/>
              <w:right w:val="nil"/>
            </w:tcBorders>
            <w:shd w:val="clear" w:color="auto" w:fill="auto"/>
            <w:vAlign w:val="center"/>
            <w:hideMark/>
          </w:tcPr>
          <w:p w14:paraId="0CA0BD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139 ως έχει     ΚΑΤΑ ΠΛΕΙΟΨΗΦΙΑ</w:t>
            </w:r>
          </w:p>
        </w:tc>
      </w:tr>
      <w:tr w:rsidR="008679D8" w14:paraId="0CA0BD43" w14:textId="77777777">
        <w:trPr>
          <w:trHeight w:val="105"/>
        </w:trPr>
        <w:tc>
          <w:tcPr>
            <w:tcW w:w="7420" w:type="dxa"/>
            <w:tcBorders>
              <w:top w:val="nil"/>
              <w:left w:val="nil"/>
              <w:bottom w:val="nil"/>
              <w:right w:val="nil"/>
            </w:tcBorders>
            <w:shd w:val="clear" w:color="auto" w:fill="auto"/>
            <w:vAlign w:val="center"/>
            <w:hideMark/>
          </w:tcPr>
          <w:p w14:paraId="0CA0BD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45" w14:textId="77777777">
        <w:trPr>
          <w:trHeight w:val="330"/>
        </w:trPr>
        <w:tc>
          <w:tcPr>
            <w:tcW w:w="7420" w:type="dxa"/>
            <w:tcBorders>
              <w:top w:val="nil"/>
              <w:left w:val="nil"/>
              <w:bottom w:val="nil"/>
              <w:right w:val="nil"/>
            </w:tcBorders>
            <w:shd w:val="clear" w:color="auto" w:fill="auto"/>
            <w:vAlign w:val="center"/>
            <w:hideMark/>
          </w:tcPr>
          <w:p w14:paraId="0CA0BD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47" w14:textId="77777777">
        <w:trPr>
          <w:trHeight w:val="30"/>
        </w:trPr>
        <w:tc>
          <w:tcPr>
            <w:tcW w:w="7420" w:type="dxa"/>
            <w:tcBorders>
              <w:top w:val="nil"/>
              <w:left w:val="nil"/>
              <w:bottom w:val="nil"/>
              <w:right w:val="nil"/>
            </w:tcBorders>
            <w:shd w:val="clear" w:color="auto" w:fill="auto"/>
            <w:vAlign w:val="center"/>
            <w:hideMark/>
          </w:tcPr>
          <w:p w14:paraId="0CA0BD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49" w14:textId="77777777">
        <w:trPr>
          <w:trHeight w:val="330"/>
        </w:trPr>
        <w:tc>
          <w:tcPr>
            <w:tcW w:w="7420" w:type="dxa"/>
            <w:tcBorders>
              <w:top w:val="nil"/>
              <w:left w:val="nil"/>
              <w:bottom w:val="nil"/>
              <w:right w:val="nil"/>
            </w:tcBorders>
            <w:shd w:val="clear" w:color="auto" w:fill="auto"/>
            <w:vAlign w:val="center"/>
            <w:hideMark/>
          </w:tcPr>
          <w:p w14:paraId="0CA0BD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4B" w14:textId="77777777">
        <w:trPr>
          <w:trHeight w:val="45"/>
        </w:trPr>
        <w:tc>
          <w:tcPr>
            <w:tcW w:w="7420" w:type="dxa"/>
            <w:tcBorders>
              <w:top w:val="nil"/>
              <w:left w:val="nil"/>
              <w:bottom w:val="nil"/>
              <w:right w:val="nil"/>
            </w:tcBorders>
            <w:shd w:val="clear" w:color="auto" w:fill="auto"/>
            <w:vAlign w:val="center"/>
            <w:hideMark/>
          </w:tcPr>
          <w:p w14:paraId="0CA0BD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4D" w14:textId="77777777">
        <w:trPr>
          <w:trHeight w:val="330"/>
        </w:trPr>
        <w:tc>
          <w:tcPr>
            <w:tcW w:w="7420" w:type="dxa"/>
            <w:tcBorders>
              <w:top w:val="nil"/>
              <w:left w:val="nil"/>
              <w:bottom w:val="nil"/>
              <w:right w:val="nil"/>
            </w:tcBorders>
            <w:shd w:val="clear" w:color="auto" w:fill="auto"/>
            <w:vAlign w:val="center"/>
            <w:hideMark/>
          </w:tcPr>
          <w:p w14:paraId="0CA0BD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4F" w14:textId="77777777">
        <w:trPr>
          <w:trHeight w:val="45"/>
        </w:trPr>
        <w:tc>
          <w:tcPr>
            <w:tcW w:w="7420" w:type="dxa"/>
            <w:tcBorders>
              <w:top w:val="nil"/>
              <w:left w:val="nil"/>
              <w:bottom w:val="nil"/>
              <w:right w:val="nil"/>
            </w:tcBorders>
            <w:shd w:val="clear" w:color="auto" w:fill="auto"/>
            <w:vAlign w:val="center"/>
            <w:hideMark/>
          </w:tcPr>
          <w:p w14:paraId="0CA0BD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51" w14:textId="77777777">
        <w:trPr>
          <w:trHeight w:val="330"/>
        </w:trPr>
        <w:tc>
          <w:tcPr>
            <w:tcW w:w="7420" w:type="dxa"/>
            <w:tcBorders>
              <w:top w:val="nil"/>
              <w:left w:val="nil"/>
              <w:bottom w:val="nil"/>
              <w:right w:val="nil"/>
            </w:tcBorders>
            <w:shd w:val="clear" w:color="auto" w:fill="auto"/>
            <w:vAlign w:val="center"/>
            <w:hideMark/>
          </w:tcPr>
          <w:p w14:paraId="0CA0BD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53" w14:textId="77777777">
        <w:trPr>
          <w:trHeight w:val="45"/>
        </w:trPr>
        <w:tc>
          <w:tcPr>
            <w:tcW w:w="7420" w:type="dxa"/>
            <w:tcBorders>
              <w:top w:val="nil"/>
              <w:left w:val="nil"/>
              <w:bottom w:val="nil"/>
              <w:right w:val="nil"/>
            </w:tcBorders>
            <w:shd w:val="clear" w:color="auto" w:fill="auto"/>
            <w:vAlign w:val="center"/>
            <w:hideMark/>
          </w:tcPr>
          <w:p w14:paraId="0CA0BD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55" w14:textId="77777777">
        <w:trPr>
          <w:trHeight w:val="330"/>
        </w:trPr>
        <w:tc>
          <w:tcPr>
            <w:tcW w:w="7420" w:type="dxa"/>
            <w:tcBorders>
              <w:top w:val="nil"/>
              <w:left w:val="nil"/>
              <w:bottom w:val="nil"/>
              <w:right w:val="nil"/>
            </w:tcBorders>
            <w:shd w:val="clear" w:color="auto" w:fill="auto"/>
            <w:vAlign w:val="center"/>
            <w:hideMark/>
          </w:tcPr>
          <w:p w14:paraId="0CA0BD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57" w14:textId="77777777">
        <w:trPr>
          <w:trHeight w:val="45"/>
        </w:trPr>
        <w:tc>
          <w:tcPr>
            <w:tcW w:w="7420" w:type="dxa"/>
            <w:tcBorders>
              <w:top w:val="nil"/>
              <w:left w:val="nil"/>
              <w:bottom w:val="nil"/>
              <w:right w:val="nil"/>
            </w:tcBorders>
            <w:shd w:val="clear" w:color="auto" w:fill="auto"/>
            <w:vAlign w:val="center"/>
            <w:hideMark/>
          </w:tcPr>
          <w:p w14:paraId="0CA0BD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59" w14:textId="77777777">
        <w:trPr>
          <w:trHeight w:val="330"/>
        </w:trPr>
        <w:tc>
          <w:tcPr>
            <w:tcW w:w="7420" w:type="dxa"/>
            <w:tcBorders>
              <w:top w:val="nil"/>
              <w:left w:val="nil"/>
              <w:bottom w:val="nil"/>
              <w:right w:val="nil"/>
            </w:tcBorders>
            <w:shd w:val="clear" w:color="auto" w:fill="auto"/>
            <w:vAlign w:val="center"/>
            <w:hideMark/>
          </w:tcPr>
          <w:p w14:paraId="0CA0BD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5B" w14:textId="77777777">
        <w:trPr>
          <w:trHeight w:val="30"/>
        </w:trPr>
        <w:tc>
          <w:tcPr>
            <w:tcW w:w="7420" w:type="dxa"/>
            <w:tcBorders>
              <w:top w:val="nil"/>
              <w:left w:val="nil"/>
              <w:bottom w:val="nil"/>
              <w:right w:val="nil"/>
            </w:tcBorders>
            <w:shd w:val="clear" w:color="auto" w:fill="auto"/>
            <w:vAlign w:val="center"/>
            <w:hideMark/>
          </w:tcPr>
          <w:p w14:paraId="0CA0BD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5D" w14:textId="77777777">
        <w:trPr>
          <w:trHeight w:val="150"/>
        </w:trPr>
        <w:tc>
          <w:tcPr>
            <w:tcW w:w="7420" w:type="dxa"/>
            <w:tcBorders>
              <w:top w:val="nil"/>
              <w:left w:val="nil"/>
              <w:bottom w:val="nil"/>
              <w:right w:val="nil"/>
            </w:tcBorders>
            <w:shd w:val="clear" w:color="auto" w:fill="auto"/>
            <w:vAlign w:val="center"/>
            <w:hideMark/>
          </w:tcPr>
          <w:p w14:paraId="0CA0BD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5F" w14:textId="77777777">
        <w:trPr>
          <w:trHeight w:val="345"/>
        </w:trPr>
        <w:tc>
          <w:tcPr>
            <w:tcW w:w="7420" w:type="dxa"/>
            <w:tcBorders>
              <w:top w:val="nil"/>
              <w:left w:val="nil"/>
              <w:bottom w:val="nil"/>
              <w:right w:val="nil"/>
            </w:tcBorders>
            <w:shd w:val="clear" w:color="auto" w:fill="auto"/>
            <w:vAlign w:val="center"/>
            <w:hideMark/>
          </w:tcPr>
          <w:p w14:paraId="0CA0BD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61" w14:textId="77777777">
        <w:trPr>
          <w:trHeight w:val="330"/>
        </w:trPr>
        <w:tc>
          <w:tcPr>
            <w:tcW w:w="7420" w:type="dxa"/>
            <w:tcBorders>
              <w:top w:val="nil"/>
              <w:left w:val="nil"/>
              <w:bottom w:val="nil"/>
              <w:right w:val="nil"/>
            </w:tcBorders>
            <w:shd w:val="clear" w:color="auto" w:fill="auto"/>
            <w:vAlign w:val="center"/>
            <w:hideMark/>
          </w:tcPr>
          <w:p w14:paraId="0CA0BD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140 ως έχει     ΚΑΤΑ ΠΛΕΙΟΨΗΦΙΑ</w:t>
            </w:r>
          </w:p>
        </w:tc>
      </w:tr>
      <w:tr w:rsidR="008679D8" w14:paraId="0CA0BD63" w14:textId="77777777">
        <w:trPr>
          <w:trHeight w:val="105"/>
        </w:trPr>
        <w:tc>
          <w:tcPr>
            <w:tcW w:w="7420" w:type="dxa"/>
            <w:tcBorders>
              <w:top w:val="nil"/>
              <w:left w:val="nil"/>
              <w:bottom w:val="nil"/>
              <w:right w:val="nil"/>
            </w:tcBorders>
            <w:shd w:val="clear" w:color="auto" w:fill="auto"/>
            <w:vAlign w:val="center"/>
            <w:hideMark/>
          </w:tcPr>
          <w:p w14:paraId="0CA0BD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65" w14:textId="77777777">
        <w:trPr>
          <w:trHeight w:val="330"/>
        </w:trPr>
        <w:tc>
          <w:tcPr>
            <w:tcW w:w="7420" w:type="dxa"/>
            <w:tcBorders>
              <w:top w:val="nil"/>
              <w:left w:val="nil"/>
              <w:bottom w:val="nil"/>
              <w:right w:val="nil"/>
            </w:tcBorders>
            <w:shd w:val="clear" w:color="auto" w:fill="auto"/>
            <w:vAlign w:val="center"/>
            <w:hideMark/>
          </w:tcPr>
          <w:p w14:paraId="0CA0BD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67" w14:textId="77777777">
        <w:trPr>
          <w:trHeight w:val="30"/>
        </w:trPr>
        <w:tc>
          <w:tcPr>
            <w:tcW w:w="7420" w:type="dxa"/>
            <w:tcBorders>
              <w:top w:val="nil"/>
              <w:left w:val="nil"/>
              <w:bottom w:val="nil"/>
              <w:right w:val="nil"/>
            </w:tcBorders>
            <w:shd w:val="clear" w:color="auto" w:fill="auto"/>
            <w:vAlign w:val="center"/>
            <w:hideMark/>
          </w:tcPr>
          <w:p w14:paraId="0CA0BD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69" w14:textId="77777777">
        <w:trPr>
          <w:trHeight w:val="345"/>
        </w:trPr>
        <w:tc>
          <w:tcPr>
            <w:tcW w:w="7420" w:type="dxa"/>
            <w:tcBorders>
              <w:top w:val="nil"/>
              <w:left w:val="nil"/>
              <w:bottom w:val="nil"/>
              <w:right w:val="nil"/>
            </w:tcBorders>
            <w:shd w:val="clear" w:color="auto" w:fill="auto"/>
            <w:vAlign w:val="center"/>
            <w:hideMark/>
          </w:tcPr>
          <w:p w14:paraId="0CA0BD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6B" w14:textId="77777777">
        <w:trPr>
          <w:trHeight w:val="30"/>
        </w:trPr>
        <w:tc>
          <w:tcPr>
            <w:tcW w:w="7420" w:type="dxa"/>
            <w:tcBorders>
              <w:top w:val="nil"/>
              <w:left w:val="nil"/>
              <w:bottom w:val="nil"/>
              <w:right w:val="nil"/>
            </w:tcBorders>
            <w:shd w:val="clear" w:color="auto" w:fill="auto"/>
            <w:vAlign w:val="center"/>
            <w:hideMark/>
          </w:tcPr>
          <w:p w14:paraId="0CA0BD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6D" w14:textId="77777777">
        <w:trPr>
          <w:trHeight w:val="330"/>
        </w:trPr>
        <w:tc>
          <w:tcPr>
            <w:tcW w:w="7420" w:type="dxa"/>
            <w:tcBorders>
              <w:top w:val="nil"/>
              <w:left w:val="nil"/>
              <w:bottom w:val="nil"/>
              <w:right w:val="nil"/>
            </w:tcBorders>
            <w:shd w:val="clear" w:color="auto" w:fill="auto"/>
            <w:vAlign w:val="center"/>
            <w:hideMark/>
          </w:tcPr>
          <w:p w14:paraId="0CA0BD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6F" w14:textId="77777777">
        <w:trPr>
          <w:trHeight w:val="45"/>
        </w:trPr>
        <w:tc>
          <w:tcPr>
            <w:tcW w:w="7420" w:type="dxa"/>
            <w:tcBorders>
              <w:top w:val="nil"/>
              <w:left w:val="nil"/>
              <w:bottom w:val="nil"/>
              <w:right w:val="nil"/>
            </w:tcBorders>
            <w:shd w:val="clear" w:color="auto" w:fill="auto"/>
            <w:vAlign w:val="center"/>
            <w:hideMark/>
          </w:tcPr>
          <w:p w14:paraId="0CA0BD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71" w14:textId="77777777">
        <w:trPr>
          <w:trHeight w:val="330"/>
        </w:trPr>
        <w:tc>
          <w:tcPr>
            <w:tcW w:w="7420" w:type="dxa"/>
            <w:tcBorders>
              <w:top w:val="nil"/>
              <w:left w:val="nil"/>
              <w:bottom w:val="nil"/>
              <w:right w:val="nil"/>
            </w:tcBorders>
            <w:shd w:val="clear" w:color="auto" w:fill="auto"/>
            <w:vAlign w:val="center"/>
            <w:hideMark/>
          </w:tcPr>
          <w:p w14:paraId="0CA0BD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73" w14:textId="77777777">
        <w:trPr>
          <w:trHeight w:val="45"/>
        </w:trPr>
        <w:tc>
          <w:tcPr>
            <w:tcW w:w="7420" w:type="dxa"/>
            <w:tcBorders>
              <w:top w:val="nil"/>
              <w:left w:val="nil"/>
              <w:bottom w:val="nil"/>
              <w:right w:val="nil"/>
            </w:tcBorders>
            <w:shd w:val="clear" w:color="auto" w:fill="auto"/>
            <w:vAlign w:val="center"/>
            <w:hideMark/>
          </w:tcPr>
          <w:p w14:paraId="0CA0BD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75" w14:textId="77777777">
        <w:trPr>
          <w:trHeight w:val="330"/>
        </w:trPr>
        <w:tc>
          <w:tcPr>
            <w:tcW w:w="7420" w:type="dxa"/>
            <w:tcBorders>
              <w:top w:val="nil"/>
              <w:left w:val="nil"/>
              <w:bottom w:val="nil"/>
              <w:right w:val="nil"/>
            </w:tcBorders>
            <w:shd w:val="clear" w:color="auto" w:fill="auto"/>
            <w:vAlign w:val="center"/>
            <w:hideMark/>
          </w:tcPr>
          <w:p w14:paraId="0CA0BD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77" w14:textId="77777777">
        <w:trPr>
          <w:trHeight w:val="45"/>
        </w:trPr>
        <w:tc>
          <w:tcPr>
            <w:tcW w:w="7420" w:type="dxa"/>
            <w:tcBorders>
              <w:top w:val="nil"/>
              <w:left w:val="nil"/>
              <w:bottom w:val="nil"/>
              <w:right w:val="nil"/>
            </w:tcBorders>
            <w:shd w:val="clear" w:color="auto" w:fill="auto"/>
            <w:vAlign w:val="center"/>
            <w:hideMark/>
          </w:tcPr>
          <w:p w14:paraId="0CA0BD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79" w14:textId="77777777">
        <w:trPr>
          <w:trHeight w:val="330"/>
        </w:trPr>
        <w:tc>
          <w:tcPr>
            <w:tcW w:w="7420" w:type="dxa"/>
            <w:tcBorders>
              <w:top w:val="nil"/>
              <w:left w:val="nil"/>
              <w:bottom w:val="nil"/>
              <w:right w:val="nil"/>
            </w:tcBorders>
            <w:shd w:val="clear" w:color="auto" w:fill="auto"/>
            <w:vAlign w:val="center"/>
            <w:hideMark/>
          </w:tcPr>
          <w:p w14:paraId="0CA0BD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7B" w14:textId="77777777">
        <w:trPr>
          <w:trHeight w:val="30"/>
        </w:trPr>
        <w:tc>
          <w:tcPr>
            <w:tcW w:w="7420" w:type="dxa"/>
            <w:tcBorders>
              <w:top w:val="nil"/>
              <w:left w:val="nil"/>
              <w:bottom w:val="nil"/>
              <w:right w:val="nil"/>
            </w:tcBorders>
            <w:shd w:val="clear" w:color="auto" w:fill="auto"/>
            <w:vAlign w:val="center"/>
            <w:hideMark/>
          </w:tcPr>
          <w:p w14:paraId="0CA0BD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7D" w14:textId="77777777">
        <w:trPr>
          <w:trHeight w:val="150"/>
        </w:trPr>
        <w:tc>
          <w:tcPr>
            <w:tcW w:w="7420" w:type="dxa"/>
            <w:tcBorders>
              <w:top w:val="nil"/>
              <w:left w:val="nil"/>
              <w:bottom w:val="nil"/>
              <w:right w:val="nil"/>
            </w:tcBorders>
            <w:shd w:val="clear" w:color="auto" w:fill="auto"/>
            <w:vAlign w:val="center"/>
            <w:hideMark/>
          </w:tcPr>
          <w:p w14:paraId="0CA0BD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7F" w14:textId="77777777">
        <w:trPr>
          <w:trHeight w:val="345"/>
        </w:trPr>
        <w:tc>
          <w:tcPr>
            <w:tcW w:w="7420" w:type="dxa"/>
            <w:tcBorders>
              <w:top w:val="nil"/>
              <w:left w:val="nil"/>
              <w:bottom w:val="nil"/>
              <w:right w:val="nil"/>
            </w:tcBorders>
            <w:shd w:val="clear" w:color="auto" w:fill="auto"/>
            <w:vAlign w:val="center"/>
            <w:hideMark/>
          </w:tcPr>
          <w:p w14:paraId="0CA0BD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81" w14:textId="77777777">
        <w:trPr>
          <w:trHeight w:val="330"/>
        </w:trPr>
        <w:tc>
          <w:tcPr>
            <w:tcW w:w="7420" w:type="dxa"/>
            <w:tcBorders>
              <w:top w:val="nil"/>
              <w:left w:val="nil"/>
              <w:bottom w:val="nil"/>
              <w:right w:val="nil"/>
            </w:tcBorders>
            <w:shd w:val="clear" w:color="auto" w:fill="auto"/>
            <w:vAlign w:val="center"/>
            <w:hideMark/>
          </w:tcPr>
          <w:p w14:paraId="0CA0BD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141 ως έχει     ΚΑΤΑ ΠΛΕΙΟΨΗΦΙΑ</w:t>
            </w:r>
          </w:p>
        </w:tc>
      </w:tr>
      <w:tr w:rsidR="008679D8" w14:paraId="0CA0BD83" w14:textId="77777777">
        <w:trPr>
          <w:trHeight w:val="105"/>
        </w:trPr>
        <w:tc>
          <w:tcPr>
            <w:tcW w:w="7420" w:type="dxa"/>
            <w:tcBorders>
              <w:top w:val="nil"/>
              <w:left w:val="nil"/>
              <w:bottom w:val="nil"/>
              <w:right w:val="nil"/>
            </w:tcBorders>
            <w:shd w:val="clear" w:color="auto" w:fill="auto"/>
            <w:vAlign w:val="center"/>
            <w:hideMark/>
          </w:tcPr>
          <w:p w14:paraId="0CA0BD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85" w14:textId="77777777">
        <w:trPr>
          <w:trHeight w:val="330"/>
        </w:trPr>
        <w:tc>
          <w:tcPr>
            <w:tcW w:w="7420" w:type="dxa"/>
            <w:tcBorders>
              <w:top w:val="nil"/>
              <w:left w:val="nil"/>
              <w:bottom w:val="nil"/>
              <w:right w:val="nil"/>
            </w:tcBorders>
            <w:shd w:val="clear" w:color="auto" w:fill="auto"/>
            <w:vAlign w:val="center"/>
            <w:hideMark/>
          </w:tcPr>
          <w:p w14:paraId="0CA0BD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87" w14:textId="77777777">
        <w:trPr>
          <w:trHeight w:val="45"/>
        </w:trPr>
        <w:tc>
          <w:tcPr>
            <w:tcW w:w="7420" w:type="dxa"/>
            <w:tcBorders>
              <w:top w:val="nil"/>
              <w:left w:val="nil"/>
              <w:bottom w:val="nil"/>
              <w:right w:val="nil"/>
            </w:tcBorders>
            <w:shd w:val="clear" w:color="auto" w:fill="auto"/>
            <w:vAlign w:val="center"/>
            <w:hideMark/>
          </w:tcPr>
          <w:p w14:paraId="0CA0BD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89" w14:textId="77777777">
        <w:trPr>
          <w:trHeight w:val="330"/>
        </w:trPr>
        <w:tc>
          <w:tcPr>
            <w:tcW w:w="7420" w:type="dxa"/>
            <w:tcBorders>
              <w:top w:val="nil"/>
              <w:left w:val="nil"/>
              <w:bottom w:val="nil"/>
              <w:right w:val="nil"/>
            </w:tcBorders>
            <w:shd w:val="clear" w:color="auto" w:fill="auto"/>
            <w:vAlign w:val="center"/>
            <w:hideMark/>
          </w:tcPr>
          <w:p w14:paraId="0CA0BD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8B" w14:textId="77777777">
        <w:trPr>
          <w:trHeight w:val="30"/>
        </w:trPr>
        <w:tc>
          <w:tcPr>
            <w:tcW w:w="7420" w:type="dxa"/>
            <w:tcBorders>
              <w:top w:val="nil"/>
              <w:left w:val="nil"/>
              <w:bottom w:val="nil"/>
              <w:right w:val="nil"/>
            </w:tcBorders>
            <w:shd w:val="clear" w:color="auto" w:fill="auto"/>
            <w:vAlign w:val="center"/>
            <w:hideMark/>
          </w:tcPr>
          <w:p w14:paraId="0CA0BD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8D" w14:textId="77777777">
        <w:trPr>
          <w:trHeight w:val="330"/>
        </w:trPr>
        <w:tc>
          <w:tcPr>
            <w:tcW w:w="7420" w:type="dxa"/>
            <w:tcBorders>
              <w:top w:val="nil"/>
              <w:left w:val="nil"/>
              <w:bottom w:val="nil"/>
              <w:right w:val="nil"/>
            </w:tcBorders>
            <w:shd w:val="clear" w:color="auto" w:fill="auto"/>
            <w:vAlign w:val="center"/>
            <w:hideMark/>
          </w:tcPr>
          <w:p w14:paraId="0CA0BD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8F" w14:textId="77777777">
        <w:trPr>
          <w:trHeight w:val="45"/>
        </w:trPr>
        <w:tc>
          <w:tcPr>
            <w:tcW w:w="7420" w:type="dxa"/>
            <w:tcBorders>
              <w:top w:val="nil"/>
              <w:left w:val="nil"/>
              <w:bottom w:val="nil"/>
              <w:right w:val="nil"/>
            </w:tcBorders>
            <w:shd w:val="clear" w:color="auto" w:fill="auto"/>
            <w:vAlign w:val="center"/>
            <w:hideMark/>
          </w:tcPr>
          <w:p w14:paraId="0CA0BD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91" w14:textId="77777777">
        <w:trPr>
          <w:trHeight w:val="330"/>
        </w:trPr>
        <w:tc>
          <w:tcPr>
            <w:tcW w:w="7420" w:type="dxa"/>
            <w:tcBorders>
              <w:top w:val="nil"/>
              <w:left w:val="nil"/>
              <w:bottom w:val="nil"/>
              <w:right w:val="nil"/>
            </w:tcBorders>
            <w:shd w:val="clear" w:color="auto" w:fill="auto"/>
            <w:vAlign w:val="center"/>
            <w:hideMark/>
          </w:tcPr>
          <w:p w14:paraId="0CA0BD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93" w14:textId="77777777">
        <w:trPr>
          <w:trHeight w:val="45"/>
        </w:trPr>
        <w:tc>
          <w:tcPr>
            <w:tcW w:w="7420" w:type="dxa"/>
            <w:tcBorders>
              <w:top w:val="nil"/>
              <w:left w:val="nil"/>
              <w:bottom w:val="nil"/>
              <w:right w:val="nil"/>
            </w:tcBorders>
            <w:shd w:val="clear" w:color="auto" w:fill="auto"/>
            <w:vAlign w:val="center"/>
            <w:hideMark/>
          </w:tcPr>
          <w:p w14:paraId="0CA0BD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95" w14:textId="77777777">
        <w:trPr>
          <w:trHeight w:val="330"/>
        </w:trPr>
        <w:tc>
          <w:tcPr>
            <w:tcW w:w="7420" w:type="dxa"/>
            <w:tcBorders>
              <w:top w:val="nil"/>
              <w:left w:val="nil"/>
              <w:bottom w:val="nil"/>
              <w:right w:val="nil"/>
            </w:tcBorders>
            <w:shd w:val="clear" w:color="auto" w:fill="auto"/>
            <w:vAlign w:val="center"/>
            <w:hideMark/>
          </w:tcPr>
          <w:p w14:paraId="0CA0BD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97" w14:textId="77777777">
        <w:trPr>
          <w:trHeight w:val="45"/>
        </w:trPr>
        <w:tc>
          <w:tcPr>
            <w:tcW w:w="7420" w:type="dxa"/>
            <w:tcBorders>
              <w:top w:val="nil"/>
              <w:left w:val="nil"/>
              <w:bottom w:val="nil"/>
              <w:right w:val="nil"/>
            </w:tcBorders>
            <w:shd w:val="clear" w:color="auto" w:fill="auto"/>
            <w:vAlign w:val="center"/>
            <w:hideMark/>
          </w:tcPr>
          <w:p w14:paraId="0CA0BD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99" w14:textId="77777777">
        <w:trPr>
          <w:trHeight w:val="330"/>
        </w:trPr>
        <w:tc>
          <w:tcPr>
            <w:tcW w:w="7420" w:type="dxa"/>
            <w:tcBorders>
              <w:top w:val="nil"/>
              <w:left w:val="nil"/>
              <w:bottom w:val="nil"/>
              <w:right w:val="nil"/>
            </w:tcBorders>
            <w:shd w:val="clear" w:color="auto" w:fill="auto"/>
            <w:vAlign w:val="center"/>
            <w:hideMark/>
          </w:tcPr>
          <w:p w14:paraId="0CA0BD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9B" w14:textId="77777777">
        <w:trPr>
          <w:trHeight w:val="45"/>
        </w:trPr>
        <w:tc>
          <w:tcPr>
            <w:tcW w:w="7420" w:type="dxa"/>
            <w:tcBorders>
              <w:top w:val="nil"/>
              <w:left w:val="nil"/>
              <w:bottom w:val="nil"/>
              <w:right w:val="nil"/>
            </w:tcBorders>
            <w:shd w:val="clear" w:color="auto" w:fill="auto"/>
            <w:vAlign w:val="center"/>
            <w:hideMark/>
          </w:tcPr>
          <w:p w14:paraId="0CA0BD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9D" w14:textId="77777777">
        <w:trPr>
          <w:trHeight w:val="135"/>
        </w:trPr>
        <w:tc>
          <w:tcPr>
            <w:tcW w:w="7420" w:type="dxa"/>
            <w:tcBorders>
              <w:top w:val="nil"/>
              <w:left w:val="nil"/>
              <w:bottom w:val="nil"/>
              <w:right w:val="nil"/>
            </w:tcBorders>
            <w:shd w:val="clear" w:color="auto" w:fill="auto"/>
            <w:vAlign w:val="center"/>
            <w:hideMark/>
          </w:tcPr>
          <w:p w14:paraId="0CA0BD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9F" w14:textId="77777777">
        <w:trPr>
          <w:trHeight w:val="345"/>
        </w:trPr>
        <w:tc>
          <w:tcPr>
            <w:tcW w:w="7420" w:type="dxa"/>
            <w:tcBorders>
              <w:top w:val="nil"/>
              <w:left w:val="nil"/>
              <w:bottom w:val="nil"/>
              <w:right w:val="nil"/>
            </w:tcBorders>
            <w:shd w:val="clear" w:color="auto" w:fill="auto"/>
            <w:vAlign w:val="center"/>
            <w:hideMark/>
          </w:tcPr>
          <w:p w14:paraId="0CA0BD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A1" w14:textId="77777777">
        <w:trPr>
          <w:trHeight w:val="330"/>
        </w:trPr>
        <w:tc>
          <w:tcPr>
            <w:tcW w:w="7420" w:type="dxa"/>
            <w:tcBorders>
              <w:top w:val="nil"/>
              <w:left w:val="nil"/>
              <w:bottom w:val="nil"/>
              <w:right w:val="nil"/>
            </w:tcBorders>
            <w:shd w:val="clear" w:color="auto" w:fill="auto"/>
            <w:vAlign w:val="center"/>
            <w:hideMark/>
          </w:tcPr>
          <w:p w14:paraId="0CA0BD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142 ως έχει     ΚΑΤΑ ΠΛΕΙΟΨΗΦΙΑ</w:t>
            </w:r>
          </w:p>
        </w:tc>
      </w:tr>
      <w:tr w:rsidR="008679D8" w14:paraId="0CA0BDA3" w14:textId="77777777">
        <w:trPr>
          <w:trHeight w:val="105"/>
        </w:trPr>
        <w:tc>
          <w:tcPr>
            <w:tcW w:w="7420" w:type="dxa"/>
            <w:tcBorders>
              <w:top w:val="nil"/>
              <w:left w:val="nil"/>
              <w:bottom w:val="nil"/>
              <w:right w:val="nil"/>
            </w:tcBorders>
            <w:shd w:val="clear" w:color="auto" w:fill="auto"/>
            <w:vAlign w:val="center"/>
            <w:hideMark/>
          </w:tcPr>
          <w:p w14:paraId="0CA0BD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A5" w14:textId="77777777">
        <w:trPr>
          <w:trHeight w:val="330"/>
        </w:trPr>
        <w:tc>
          <w:tcPr>
            <w:tcW w:w="7420" w:type="dxa"/>
            <w:tcBorders>
              <w:top w:val="nil"/>
              <w:left w:val="nil"/>
              <w:bottom w:val="nil"/>
              <w:right w:val="nil"/>
            </w:tcBorders>
            <w:shd w:val="clear" w:color="auto" w:fill="auto"/>
            <w:vAlign w:val="center"/>
            <w:hideMark/>
          </w:tcPr>
          <w:p w14:paraId="0CA0BD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A7" w14:textId="77777777">
        <w:trPr>
          <w:trHeight w:val="45"/>
        </w:trPr>
        <w:tc>
          <w:tcPr>
            <w:tcW w:w="7420" w:type="dxa"/>
            <w:tcBorders>
              <w:top w:val="nil"/>
              <w:left w:val="nil"/>
              <w:bottom w:val="nil"/>
              <w:right w:val="nil"/>
            </w:tcBorders>
            <w:shd w:val="clear" w:color="auto" w:fill="auto"/>
            <w:vAlign w:val="center"/>
            <w:hideMark/>
          </w:tcPr>
          <w:p w14:paraId="0CA0BD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A9" w14:textId="77777777">
        <w:trPr>
          <w:trHeight w:val="330"/>
        </w:trPr>
        <w:tc>
          <w:tcPr>
            <w:tcW w:w="7420" w:type="dxa"/>
            <w:tcBorders>
              <w:top w:val="nil"/>
              <w:left w:val="nil"/>
              <w:bottom w:val="nil"/>
              <w:right w:val="nil"/>
            </w:tcBorders>
            <w:shd w:val="clear" w:color="auto" w:fill="auto"/>
            <w:vAlign w:val="center"/>
            <w:hideMark/>
          </w:tcPr>
          <w:p w14:paraId="0CA0BD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AB" w14:textId="77777777">
        <w:trPr>
          <w:trHeight w:val="30"/>
        </w:trPr>
        <w:tc>
          <w:tcPr>
            <w:tcW w:w="7420" w:type="dxa"/>
            <w:tcBorders>
              <w:top w:val="nil"/>
              <w:left w:val="nil"/>
              <w:bottom w:val="nil"/>
              <w:right w:val="nil"/>
            </w:tcBorders>
            <w:shd w:val="clear" w:color="auto" w:fill="auto"/>
            <w:vAlign w:val="center"/>
            <w:hideMark/>
          </w:tcPr>
          <w:p w14:paraId="0CA0BD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AD" w14:textId="77777777">
        <w:trPr>
          <w:trHeight w:val="345"/>
        </w:trPr>
        <w:tc>
          <w:tcPr>
            <w:tcW w:w="7420" w:type="dxa"/>
            <w:tcBorders>
              <w:top w:val="nil"/>
              <w:left w:val="nil"/>
              <w:bottom w:val="nil"/>
              <w:right w:val="nil"/>
            </w:tcBorders>
            <w:shd w:val="clear" w:color="auto" w:fill="auto"/>
            <w:vAlign w:val="center"/>
            <w:hideMark/>
          </w:tcPr>
          <w:p w14:paraId="0CA0BD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AF" w14:textId="77777777">
        <w:trPr>
          <w:trHeight w:val="30"/>
        </w:trPr>
        <w:tc>
          <w:tcPr>
            <w:tcW w:w="7420" w:type="dxa"/>
            <w:tcBorders>
              <w:top w:val="nil"/>
              <w:left w:val="nil"/>
              <w:bottom w:val="nil"/>
              <w:right w:val="nil"/>
            </w:tcBorders>
            <w:shd w:val="clear" w:color="auto" w:fill="auto"/>
            <w:vAlign w:val="center"/>
            <w:hideMark/>
          </w:tcPr>
          <w:p w14:paraId="0CA0BD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B1" w14:textId="77777777">
        <w:trPr>
          <w:trHeight w:val="330"/>
        </w:trPr>
        <w:tc>
          <w:tcPr>
            <w:tcW w:w="7420" w:type="dxa"/>
            <w:tcBorders>
              <w:top w:val="nil"/>
              <w:left w:val="nil"/>
              <w:bottom w:val="nil"/>
              <w:right w:val="nil"/>
            </w:tcBorders>
            <w:shd w:val="clear" w:color="auto" w:fill="auto"/>
            <w:vAlign w:val="center"/>
            <w:hideMark/>
          </w:tcPr>
          <w:p w14:paraId="0CA0BD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B3" w14:textId="77777777">
        <w:trPr>
          <w:trHeight w:val="45"/>
        </w:trPr>
        <w:tc>
          <w:tcPr>
            <w:tcW w:w="7420" w:type="dxa"/>
            <w:tcBorders>
              <w:top w:val="nil"/>
              <w:left w:val="nil"/>
              <w:bottom w:val="nil"/>
              <w:right w:val="nil"/>
            </w:tcBorders>
            <w:shd w:val="clear" w:color="auto" w:fill="auto"/>
            <w:vAlign w:val="center"/>
            <w:hideMark/>
          </w:tcPr>
          <w:p w14:paraId="0CA0BD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B5" w14:textId="77777777">
        <w:trPr>
          <w:trHeight w:val="330"/>
        </w:trPr>
        <w:tc>
          <w:tcPr>
            <w:tcW w:w="7420" w:type="dxa"/>
            <w:tcBorders>
              <w:top w:val="nil"/>
              <w:left w:val="nil"/>
              <w:bottom w:val="nil"/>
              <w:right w:val="nil"/>
            </w:tcBorders>
            <w:shd w:val="clear" w:color="auto" w:fill="auto"/>
            <w:vAlign w:val="center"/>
            <w:hideMark/>
          </w:tcPr>
          <w:p w14:paraId="0CA0BD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B7" w14:textId="77777777">
        <w:trPr>
          <w:trHeight w:val="45"/>
        </w:trPr>
        <w:tc>
          <w:tcPr>
            <w:tcW w:w="7420" w:type="dxa"/>
            <w:tcBorders>
              <w:top w:val="nil"/>
              <w:left w:val="nil"/>
              <w:bottom w:val="nil"/>
              <w:right w:val="nil"/>
            </w:tcBorders>
            <w:shd w:val="clear" w:color="auto" w:fill="auto"/>
            <w:vAlign w:val="center"/>
            <w:hideMark/>
          </w:tcPr>
          <w:p w14:paraId="0CA0BD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B9" w14:textId="77777777">
        <w:trPr>
          <w:trHeight w:val="330"/>
        </w:trPr>
        <w:tc>
          <w:tcPr>
            <w:tcW w:w="7420" w:type="dxa"/>
            <w:tcBorders>
              <w:top w:val="nil"/>
              <w:left w:val="nil"/>
              <w:bottom w:val="nil"/>
              <w:right w:val="nil"/>
            </w:tcBorders>
            <w:shd w:val="clear" w:color="auto" w:fill="auto"/>
            <w:vAlign w:val="center"/>
            <w:hideMark/>
          </w:tcPr>
          <w:p w14:paraId="0CA0BD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BB" w14:textId="77777777">
        <w:trPr>
          <w:trHeight w:val="45"/>
        </w:trPr>
        <w:tc>
          <w:tcPr>
            <w:tcW w:w="7420" w:type="dxa"/>
            <w:tcBorders>
              <w:top w:val="nil"/>
              <w:left w:val="nil"/>
              <w:bottom w:val="nil"/>
              <w:right w:val="nil"/>
            </w:tcBorders>
            <w:shd w:val="clear" w:color="auto" w:fill="auto"/>
            <w:vAlign w:val="center"/>
            <w:hideMark/>
          </w:tcPr>
          <w:p w14:paraId="0CA0BD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BD" w14:textId="77777777">
        <w:trPr>
          <w:trHeight w:val="135"/>
        </w:trPr>
        <w:tc>
          <w:tcPr>
            <w:tcW w:w="7420" w:type="dxa"/>
            <w:tcBorders>
              <w:top w:val="nil"/>
              <w:left w:val="nil"/>
              <w:bottom w:val="nil"/>
              <w:right w:val="nil"/>
            </w:tcBorders>
            <w:shd w:val="clear" w:color="auto" w:fill="auto"/>
            <w:vAlign w:val="center"/>
            <w:hideMark/>
          </w:tcPr>
          <w:p w14:paraId="0CA0BD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BF" w14:textId="77777777">
        <w:trPr>
          <w:trHeight w:val="345"/>
        </w:trPr>
        <w:tc>
          <w:tcPr>
            <w:tcW w:w="7420" w:type="dxa"/>
            <w:tcBorders>
              <w:top w:val="nil"/>
              <w:left w:val="nil"/>
              <w:bottom w:val="nil"/>
              <w:right w:val="nil"/>
            </w:tcBorders>
            <w:shd w:val="clear" w:color="auto" w:fill="auto"/>
            <w:vAlign w:val="center"/>
            <w:hideMark/>
          </w:tcPr>
          <w:p w14:paraId="0CA0BD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C1" w14:textId="77777777">
        <w:trPr>
          <w:trHeight w:val="330"/>
        </w:trPr>
        <w:tc>
          <w:tcPr>
            <w:tcW w:w="7420" w:type="dxa"/>
            <w:tcBorders>
              <w:top w:val="nil"/>
              <w:left w:val="nil"/>
              <w:bottom w:val="nil"/>
              <w:right w:val="nil"/>
            </w:tcBorders>
            <w:shd w:val="clear" w:color="auto" w:fill="auto"/>
            <w:vAlign w:val="center"/>
            <w:hideMark/>
          </w:tcPr>
          <w:p w14:paraId="0CA0BD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143 ως έχει     ΚΑΤΑ ΠΛΕΙΟΨΗΦΙΑ</w:t>
            </w:r>
          </w:p>
        </w:tc>
      </w:tr>
      <w:tr w:rsidR="008679D8" w14:paraId="0CA0BDC3" w14:textId="77777777">
        <w:trPr>
          <w:trHeight w:val="105"/>
        </w:trPr>
        <w:tc>
          <w:tcPr>
            <w:tcW w:w="7420" w:type="dxa"/>
            <w:tcBorders>
              <w:top w:val="nil"/>
              <w:left w:val="nil"/>
              <w:bottom w:val="nil"/>
              <w:right w:val="nil"/>
            </w:tcBorders>
            <w:shd w:val="clear" w:color="auto" w:fill="auto"/>
            <w:vAlign w:val="center"/>
            <w:hideMark/>
          </w:tcPr>
          <w:p w14:paraId="0CA0BD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C5" w14:textId="77777777">
        <w:trPr>
          <w:trHeight w:val="330"/>
        </w:trPr>
        <w:tc>
          <w:tcPr>
            <w:tcW w:w="7420" w:type="dxa"/>
            <w:tcBorders>
              <w:top w:val="nil"/>
              <w:left w:val="nil"/>
              <w:bottom w:val="nil"/>
              <w:right w:val="nil"/>
            </w:tcBorders>
            <w:shd w:val="clear" w:color="auto" w:fill="auto"/>
            <w:vAlign w:val="center"/>
            <w:hideMark/>
          </w:tcPr>
          <w:p w14:paraId="0CA0BD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C7" w14:textId="77777777">
        <w:trPr>
          <w:trHeight w:val="45"/>
        </w:trPr>
        <w:tc>
          <w:tcPr>
            <w:tcW w:w="7420" w:type="dxa"/>
            <w:tcBorders>
              <w:top w:val="nil"/>
              <w:left w:val="nil"/>
              <w:bottom w:val="nil"/>
              <w:right w:val="nil"/>
            </w:tcBorders>
            <w:shd w:val="clear" w:color="auto" w:fill="auto"/>
            <w:vAlign w:val="center"/>
            <w:hideMark/>
          </w:tcPr>
          <w:p w14:paraId="0CA0BD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C9" w14:textId="77777777">
        <w:trPr>
          <w:trHeight w:val="330"/>
        </w:trPr>
        <w:tc>
          <w:tcPr>
            <w:tcW w:w="7420" w:type="dxa"/>
            <w:tcBorders>
              <w:top w:val="nil"/>
              <w:left w:val="nil"/>
              <w:bottom w:val="nil"/>
              <w:right w:val="nil"/>
            </w:tcBorders>
            <w:shd w:val="clear" w:color="auto" w:fill="auto"/>
            <w:vAlign w:val="center"/>
            <w:hideMark/>
          </w:tcPr>
          <w:p w14:paraId="0CA0BD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CB" w14:textId="77777777">
        <w:trPr>
          <w:trHeight w:val="45"/>
        </w:trPr>
        <w:tc>
          <w:tcPr>
            <w:tcW w:w="7420" w:type="dxa"/>
            <w:tcBorders>
              <w:top w:val="nil"/>
              <w:left w:val="nil"/>
              <w:bottom w:val="nil"/>
              <w:right w:val="nil"/>
            </w:tcBorders>
            <w:shd w:val="clear" w:color="auto" w:fill="auto"/>
            <w:vAlign w:val="center"/>
            <w:hideMark/>
          </w:tcPr>
          <w:p w14:paraId="0CA0BD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CD" w14:textId="77777777">
        <w:trPr>
          <w:trHeight w:val="330"/>
        </w:trPr>
        <w:tc>
          <w:tcPr>
            <w:tcW w:w="7420" w:type="dxa"/>
            <w:tcBorders>
              <w:top w:val="nil"/>
              <w:left w:val="nil"/>
              <w:bottom w:val="nil"/>
              <w:right w:val="nil"/>
            </w:tcBorders>
            <w:shd w:val="clear" w:color="auto" w:fill="auto"/>
            <w:vAlign w:val="center"/>
            <w:hideMark/>
          </w:tcPr>
          <w:p w14:paraId="0CA0BD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CF" w14:textId="77777777">
        <w:trPr>
          <w:trHeight w:val="30"/>
        </w:trPr>
        <w:tc>
          <w:tcPr>
            <w:tcW w:w="7420" w:type="dxa"/>
            <w:tcBorders>
              <w:top w:val="nil"/>
              <w:left w:val="nil"/>
              <w:bottom w:val="nil"/>
              <w:right w:val="nil"/>
            </w:tcBorders>
            <w:shd w:val="clear" w:color="auto" w:fill="auto"/>
            <w:vAlign w:val="center"/>
            <w:hideMark/>
          </w:tcPr>
          <w:p w14:paraId="0CA0BD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D1" w14:textId="77777777">
        <w:trPr>
          <w:trHeight w:val="330"/>
        </w:trPr>
        <w:tc>
          <w:tcPr>
            <w:tcW w:w="7420" w:type="dxa"/>
            <w:tcBorders>
              <w:top w:val="nil"/>
              <w:left w:val="nil"/>
              <w:bottom w:val="nil"/>
              <w:right w:val="nil"/>
            </w:tcBorders>
            <w:shd w:val="clear" w:color="auto" w:fill="auto"/>
            <w:vAlign w:val="center"/>
            <w:hideMark/>
          </w:tcPr>
          <w:p w14:paraId="0CA0BD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D3" w14:textId="77777777">
        <w:trPr>
          <w:trHeight w:val="45"/>
        </w:trPr>
        <w:tc>
          <w:tcPr>
            <w:tcW w:w="7420" w:type="dxa"/>
            <w:tcBorders>
              <w:top w:val="nil"/>
              <w:left w:val="nil"/>
              <w:bottom w:val="nil"/>
              <w:right w:val="nil"/>
            </w:tcBorders>
            <w:shd w:val="clear" w:color="auto" w:fill="auto"/>
            <w:vAlign w:val="center"/>
            <w:hideMark/>
          </w:tcPr>
          <w:p w14:paraId="0CA0BD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D5" w14:textId="77777777">
        <w:trPr>
          <w:trHeight w:val="330"/>
        </w:trPr>
        <w:tc>
          <w:tcPr>
            <w:tcW w:w="7420" w:type="dxa"/>
            <w:tcBorders>
              <w:top w:val="nil"/>
              <w:left w:val="nil"/>
              <w:bottom w:val="nil"/>
              <w:right w:val="nil"/>
            </w:tcBorders>
            <w:shd w:val="clear" w:color="auto" w:fill="auto"/>
            <w:vAlign w:val="center"/>
            <w:hideMark/>
          </w:tcPr>
          <w:p w14:paraId="0CA0BD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D7" w14:textId="77777777">
        <w:trPr>
          <w:trHeight w:val="45"/>
        </w:trPr>
        <w:tc>
          <w:tcPr>
            <w:tcW w:w="7420" w:type="dxa"/>
            <w:tcBorders>
              <w:top w:val="nil"/>
              <w:left w:val="nil"/>
              <w:bottom w:val="nil"/>
              <w:right w:val="nil"/>
            </w:tcBorders>
            <w:shd w:val="clear" w:color="auto" w:fill="auto"/>
            <w:vAlign w:val="center"/>
            <w:hideMark/>
          </w:tcPr>
          <w:p w14:paraId="0CA0BD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D9" w14:textId="77777777">
        <w:trPr>
          <w:trHeight w:val="330"/>
        </w:trPr>
        <w:tc>
          <w:tcPr>
            <w:tcW w:w="7420" w:type="dxa"/>
            <w:tcBorders>
              <w:top w:val="nil"/>
              <w:left w:val="nil"/>
              <w:bottom w:val="nil"/>
              <w:right w:val="nil"/>
            </w:tcBorders>
            <w:shd w:val="clear" w:color="auto" w:fill="auto"/>
            <w:vAlign w:val="center"/>
            <w:hideMark/>
          </w:tcPr>
          <w:p w14:paraId="0CA0BD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DB" w14:textId="77777777">
        <w:trPr>
          <w:trHeight w:val="45"/>
        </w:trPr>
        <w:tc>
          <w:tcPr>
            <w:tcW w:w="7420" w:type="dxa"/>
            <w:tcBorders>
              <w:top w:val="nil"/>
              <w:left w:val="nil"/>
              <w:bottom w:val="nil"/>
              <w:right w:val="nil"/>
            </w:tcBorders>
            <w:shd w:val="clear" w:color="auto" w:fill="auto"/>
            <w:vAlign w:val="center"/>
            <w:hideMark/>
          </w:tcPr>
          <w:p w14:paraId="0CA0BD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DD" w14:textId="77777777">
        <w:trPr>
          <w:trHeight w:val="135"/>
        </w:trPr>
        <w:tc>
          <w:tcPr>
            <w:tcW w:w="7420" w:type="dxa"/>
            <w:tcBorders>
              <w:top w:val="nil"/>
              <w:left w:val="nil"/>
              <w:bottom w:val="nil"/>
              <w:right w:val="nil"/>
            </w:tcBorders>
            <w:shd w:val="clear" w:color="auto" w:fill="auto"/>
            <w:vAlign w:val="center"/>
            <w:hideMark/>
          </w:tcPr>
          <w:p w14:paraId="0CA0BD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DF" w14:textId="77777777">
        <w:trPr>
          <w:trHeight w:val="345"/>
        </w:trPr>
        <w:tc>
          <w:tcPr>
            <w:tcW w:w="7420" w:type="dxa"/>
            <w:tcBorders>
              <w:top w:val="nil"/>
              <w:left w:val="nil"/>
              <w:bottom w:val="nil"/>
              <w:right w:val="nil"/>
            </w:tcBorders>
            <w:shd w:val="clear" w:color="auto" w:fill="auto"/>
            <w:vAlign w:val="center"/>
            <w:hideMark/>
          </w:tcPr>
          <w:p w14:paraId="0CA0BD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E1" w14:textId="77777777">
        <w:trPr>
          <w:trHeight w:val="330"/>
        </w:trPr>
        <w:tc>
          <w:tcPr>
            <w:tcW w:w="7420" w:type="dxa"/>
            <w:tcBorders>
              <w:top w:val="nil"/>
              <w:left w:val="nil"/>
              <w:bottom w:val="nil"/>
              <w:right w:val="nil"/>
            </w:tcBorders>
            <w:shd w:val="clear" w:color="auto" w:fill="auto"/>
            <w:vAlign w:val="center"/>
            <w:hideMark/>
          </w:tcPr>
          <w:p w14:paraId="0CA0BD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144 ως έχει     ΚΑΤΑ ΠΛΕΙΟΨΗΦΙΑ</w:t>
            </w:r>
          </w:p>
        </w:tc>
      </w:tr>
      <w:tr w:rsidR="008679D8" w14:paraId="0CA0BDE3" w14:textId="77777777">
        <w:trPr>
          <w:trHeight w:val="105"/>
        </w:trPr>
        <w:tc>
          <w:tcPr>
            <w:tcW w:w="7420" w:type="dxa"/>
            <w:tcBorders>
              <w:top w:val="nil"/>
              <w:left w:val="nil"/>
              <w:bottom w:val="nil"/>
              <w:right w:val="nil"/>
            </w:tcBorders>
            <w:shd w:val="clear" w:color="auto" w:fill="auto"/>
            <w:vAlign w:val="center"/>
            <w:hideMark/>
          </w:tcPr>
          <w:p w14:paraId="0CA0BD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E5" w14:textId="77777777">
        <w:trPr>
          <w:trHeight w:val="330"/>
        </w:trPr>
        <w:tc>
          <w:tcPr>
            <w:tcW w:w="7420" w:type="dxa"/>
            <w:tcBorders>
              <w:top w:val="nil"/>
              <w:left w:val="nil"/>
              <w:bottom w:val="nil"/>
              <w:right w:val="nil"/>
            </w:tcBorders>
            <w:shd w:val="clear" w:color="auto" w:fill="auto"/>
            <w:vAlign w:val="center"/>
            <w:hideMark/>
          </w:tcPr>
          <w:p w14:paraId="0CA0BD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DE7" w14:textId="77777777">
        <w:trPr>
          <w:trHeight w:val="45"/>
        </w:trPr>
        <w:tc>
          <w:tcPr>
            <w:tcW w:w="7420" w:type="dxa"/>
            <w:tcBorders>
              <w:top w:val="nil"/>
              <w:left w:val="nil"/>
              <w:bottom w:val="nil"/>
              <w:right w:val="nil"/>
            </w:tcBorders>
            <w:shd w:val="clear" w:color="auto" w:fill="auto"/>
            <w:vAlign w:val="center"/>
            <w:hideMark/>
          </w:tcPr>
          <w:p w14:paraId="0CA0BD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E9" w14:textId="77777777">
        <w:trPr>
          <w:trHeight w:val="330"/>
        </w:trPr>
        <w:tc>
          <w:tcPr>
            <w:tcW w:w="7420" w:type="dxa"/>
            <w:tcBorders>
              <w:top w:val="nil"/>
              <w:left w:val="nil"/>
              <w:bottom w:val="nil"/>
              <w:right w:val="nil"/>
            </w:tcBorders>
            <w:shd w:val="clear" w:color="auto" w:fill="auto"/>
            <w:vAlign w:val="center"/>
            <w:hideMark/>
          </w:tcPr>
          <w:p w14:paraId="0CA0BD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DEB" w14:textId="77777777">
        <w:trPr>
          <w:trHeight w:val="45"/>
        </w:trPr>
        <w:tc>
          <w:tcPr>
            <w:tcW w:w="7420" w:type="dxa"/>
            <w:tcBorders>
              <w:top w:val="nil"/>
              <w:left w:val="nil"/>
              <w:bottom w:val="nil"/>
              <w:right w:val="nil"/>
            </w:tcBorders>
            <w:shd w:val="clear" w:color="auto" w:fill="auto"/>
            <w:vAlign w:val="center"/>
            <w:hideMark/>
          </w:tcPr>
          <w:p w14:paraId="0CA0BD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ED" w14:textId="77777777">
        <w:trPr>
          <w:trHeight w:val="330"/>
        </w:trPr>
        <w:tc>
          <w:tcPr>
            <w:tcW w:w="7420" w:type="dxa"/>
            <w:tcBorders>
              <w:top w:val="nil"/>
              <w:left w:val="nil"/>
              <w:bottom w:val="nil"/>
              <w:right w:val="nil"/>
            </w:tcBorders>
            <w:shd w:val="clear" w:color="auto" w:fill="auto"/>
            <w:vAlign w:val="center"/>
            <w:hideMark/>
          </w:tcPr>
          <w:p w14:paraId="0CA0BD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DEF" w14:textId="77777777">
        <w:trPr>
          <w:trHeight w:val="30"/>
        </w:trPr>
        <w:tc>
          <w:tcPr>
            <w:tcW w:w="7420" w:type="dxa"/>
            <w:tcBorders>
              <w:top w:val="nil"/>
              <w:left w:val="nil"/>
              <w:bottom w:val="nil"/>
              <w:right w:val="nil"/>
            </w:tcBorders>
            <w:shd w:val="clear" w:color="auto" w:fill="auto"/>
            <w:vAlign w:val="center"/>
            <w:hideMark/>
          </w:tcPr>
          <w:p w14:paraId="0CA0BD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F1" w14:textId="77777777">
        <w:trPr>
          <w:trHeight w:val="330"/>
        </w:trPr>
        <w:tc>
          <w:tcPr>
            <w:tcW w:w="7420" w:type="dxa"/>
            <w:tcBorders>
              <w:top w:val="nil"/>
              <w:left w:val="nil"/>
              <w:bottom w:val="nil"/>
              <w:right w:val="nil"/>
            </w:tcBorders>
            <w:shd w:val="clear" w:color="auto" w:fill="auto"/>
            <w:vAlign w:val="center"/>
            <w:hideMark/>
          </w:tcPr>
          <w:p w14:paraId="0CA0BD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DF3" w14:textId="77777777">
        <w:trPr>
          <w:trHeight w:val="45"/>
        </w:trPr>
        <w:tc>
          <w:tcPr>
            <w:tcW w:w="7420" w:type="dxa"/>
            <w:tcBorders>
              <w:top w:val="nil"/>
              <w:left w:val="nil"/>
              <w:bottom w:val="nil"/>
              <w:right w:val="nil"/>
            </w:tcBorders>
            <w:shd w:val="clear" w:color="auto" w:fill="auto"/>
            <w:vAlign w:val="center"/>
            <w:hideMark/>
          </w:tcPr>
          <w:p w14:paraId="0CA0BD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F5" w14:textId="77777777">
        <w:trPr>
          <w:trHeight w:val="330"/>
        </w:trPr>
        <w:tc>
          <w:tcPr>
            <w:tcW w:w="7420" w:type="dxa"/>
            <w:tcBorders>
              <w:top w:val="nil"/>
              <w:left w:val="nil"/>
              <w:bottom w:val="nil"/>
              <w:right w:val="nil"/>
            </w:tcBorders>
            <w:shd w:val="clear" w:color="auto" w:fill="auto"/>
            <w:vAlign w:val="center"/>
            <w:hideMark/>
          </w:tcPr>
          <w:p w14:paraId="0CA0BD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DF7" w14:textId="77777777">
        <w:trPr>
          <w:trHeight w:val="45"/>
        </w:trPr>
        <w:tc>
          <w:tcPr>
            <w:tcW w:w="7420" w:type="dxa"/>
            <w:tcBorders>
              <w:top w:val="nil"/>
              <w:left w:val="nil"/>
              <w:bottom w:val="nil"/>
              <w:right w:val="nil"/>
            </w:tcBorders>
            <w:shd w:val="clear" w:color="auto" w:fill="auto"/>
            <w:vAlign w:val="center"/>
            <w:hideMark/>
          </w:tcPr>
          <w:p w14:paraId="0CA0BD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F9" w14:textId="77777777">
        <w:trPr>
          <w:trHeight w:val="330"/>
        </w:trPr>
        <w:tc>
          <w:tcPr>
            <w:tcW w:w="7420" w:type="dxa"/>
            <w:tcBorders>
              <w:top w:val="nil"/>
              <w:left w:val="nil"/>
              <w:bottom w:val="nil"/>
              <w:right w:val="nil"/>
            </w:tcBorders>
            <w:shd w:val="clear" w:color="auto" w:fill="auto"/>
            <w:vAlign w:val="center"/>
            <w:hideMark/>
          </w:tcPr>
          <w:p w14:paraId="0CA0BD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DFB" w14:textId="77777777">
        <w:trPr>
          <w:trHeight w:val="45"/>
        </w:trPr>
        <w:tc>
          <w:tcPr>
            <w:tcW w:w="7420" w:type="dxa"/>
            <w:tcBorders>
              <w:top w:val="nil"/>
              <w:left w:val="nil"/>
              <w:bottom w:val="nil"/>
              <w:right w:val="nil"/>
            </w:tcBorders>
            <w:shd w:val="clear" w:color="auto" w:fill="auto"/>
            <w:vAlign w:val="center"/>
            <w:hideMark/>
          </w:tcPr>
          <w:p w14:paraId="0CA0BD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DFD" w14:textId="77777777">
        <w:trPr>
          <w:trHeight w:val="135"/>
        </w:trPr>
        <w:tc>
          <w:tcPr>
            <w:tcW w:w="7420" w:type="dxa"/>
            <w:tcBorders>
              <w:top w:val="nil"/>
              <w:left w:val="nil"/>
              <w:bottom w:val="nil"/>
              <w:right w:val="nil"/>
            </w:tcBorders>
            <w:shd w:val="clear" w:color="auto" w:fill="auto"/>
            <w:vAlign w:val="center"/>
            <w:hideMark/>
          </w:tcPr>
          <w:p w14:paraId="0CA0BD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DFF" w14:textId="77777777">
        <w:trPr>
          <w:trHeight w:val="345"/>
        </w:trPr>
        <w:tc>
          <w:tcPr>
            <w:tcW w:w="7420" w:type="dxa"/>
            <w:tcBorders>
              <w:top w:val="nil"/>
              <w:left w:val="nil"/>
              <w:bottom w:val="nil"/>
              <w:right w:val="nil"/>
            </w:tcBorders>
            <w:shd w:val="clear" w:color="auto" w:fill="auto"/>
            <w:vAlign w:val="center"/>
            <w:hideMark/>
          </w:tcPr>
          <w:p w14:paraId="0CA0BD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01" w14:textId="77777777">
        <w:trPr>
          <w:trHeight w:val="330"/>
        </w:trPr>
        <w:tc>
          <w:tcPr>
            <w:tcW w:w="7420" w:type="dxa"/>
            <w:tcBorders>
              <w:top w:val="nil"/>
              <w:left w:val="nil"/>
              <w:bottom w:val="nil"/>
              <w:right w:val="nil"/>
            </w:tcBorders>
            <w:shd w:val="clear" w:color="auto" w:fill="auto"/>
            <w:vAlign w:val="center"/>
            <w:hideMark/>
          </w:tcPr>
          <w:p w14:paraId="0CA0BE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145 ως έχει     ΚΑΤΑ ΠΛΕΙΟΨΗΦΙΑ</w:t>
            </w:r>
          </w:p>
        </w:tc>
      </w:tr>
      <w:tr w:rsidR="008679D8" w14:paraId="0CA0BE03" w14:textId="77777777">
        <w:trPr>
          <w:trHeight w:val="105"/>
        </w:trPr>
        <w:tc>
          <w:tcPr>
            <w:tcW w:w="7420" w:type="dxa"/>
            <w:tcBorders>
              <w:top w:val="nil"/>
              <w:left w:val="nil"/>
              <w:bottom w:val="nil"/>
              <w:right w:val="nil"/>
            </w:tcBorders>
            <w:shd w:val="clear" w:color="auto" w:fill="auto"/>
            <w:vAlign w:val="center"/>
            <w:hideMark/>
          </w:tcPr>
          <w:p w14:paraId="0CA0BE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05" w14:textId="77777777">
        <w:trPr>
          <w:trHeight w:val="330"/>
        </w:trPr>
        <w:tc>
          <w:tcPr>
            <w:tcW w:w="7420" w:type="dxa"/>
            <w:tcBorders>
              <w:top w:val="nil"/>
              <w:left w:val="nil"/>
              <w:bottom w:val="nil"/>
              <w:right w:val="nil"/>
            </w:tcBorders>
            <w:shd w:val="clear" w:color="auto" w:fill="auto"/>
            <w:vAlign w:val="center"/>
            <w:hideMark/>
          </w:tcPr>
          <w:p w14:paraId="0CA0BE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07" w14:textId="77777777">
        <w:trPr>
          <w:trHeight w:val="45"/>
        </w:trPr>
        <w:tc>
          <w:tcPr>
            <w:tcW w:w="7420" w:type="dxa"/>
            <w:tcBorders>
              <w:top w:val="nil"/>
              <w:left w:val="nil"/>
              <w:bottom w:val="nil"/>
              <w:right w:val="nil"/>
            </w:tcBorders>
            <w:shd w:val="clear" w:color="auto" w:fill="auto"/>
            <w:vAlign w:val="center"/>
            <w:hideMark/>
          </w:tcPr>
          <w:p w14:paraId="0CA0BE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09" w14:textId="77777777">
        <w:trPr>
          <w:trHeight w:val="330"/>
        </w:trPr>
        <w:tc>
          <w:tcPr>
            <w:tcW w:w="7420" w:type="dxa"/>
            <w:tcBorders>
              <w:top w:val="nil"/>
              <w:left w:val="nil"/>
              <w:bottom w:val="nil"/>
              <w:right w:val="nil"/>
            </w:tcBorders>
            <w:shd w:val="clear" w:color="auto" w:fill="auto"/>
            <w:vAlign w:val="center"/>
            <w:hideMark/>
          </w:tcPr>
          <w:p w14:paraId="0CA0BE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0B" w14:textId="77777777">
        <w:trPr>
          <w:trHeight w:val="45"/>
        </w:trPr>
        <w:tc>
          <w:tcPr>
            <w:tcW w:w="7420" w:type="dxa"/>
            <w:tcBorders>
              <w:top w:val="nil"/>
              <w:left w:val="nil"/>
              <w:bottom w:val="nil"/>
              <w:right w:val="nil"/>
            </w:tcBorders>
            <w:shd w:val="clear" w:color="auto" w:fill="auto"/>
            <w:vAlign w:val="center"/>
            <w:hideMark/>
          </w:tcPr>
          <w:p w14:paraId="0CA0BE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0D" w14:textId="77777777">
        <w:trPr>
          <w:trHeight w:val="330"/>
        </w:trPr>
        <w:tc>
          <w:tcPr>
            <w:tcW w:w="7420" w:type="dxa"/>
            <w:tcBorders>
              <w:top w:val="nil"/>
              <w:left w:val="nil"/>
              <w:bottom w:val="nil"/>
              <w:right w:val="nil"/>
            </w:tcBorders>
            <w:shd w:val="clear" w:color="auto" w:fill="auto"/>
            <w:vAlign w:val="center"/>
            <w:hideMark/>
          </w:tcPr>
          <w:p w14:paraId="0CA0BE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E0F" w14:textId="77777777">
        <w:trPr>
          <w:trHeight w:val="30"/>
        </w:trPr>
        <w:tc>
          <w:tcPr>
            <w:tcW w:w="7420" w:type="dxa"/>
            <w:tcBorders>
              <w:top w:val="nil"/>
              <w:left w:val="nil"/>
              <w:bottom w:val="nil"/>
              <w:right w:val="nil"/>
            </w:tcBorders>
            <w:shd w:val="clear" w:color="auto" w:fill="auto"/>
            <w:vAlign w:val="center"/>
            <w:hideMark/>
          </w:tcPr>
          <w:p w14:paraId="0CA0BE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11" w14:textId="77777777">
        <w:trPr>
          <w:trHeight w:val="345"/>
        </w:trPr>
        <w:tc>
          <w:tcPr>
            <w:tcW w:w="7420" w:type="dxa"/>
            <w:tcBorders>
              <w:top w:val="nil"/>
              <w:left w:val="nil"/>
              <w:bottom w:val="nil"/>
              <w:right w:val="nil"/>
            </w:tcBorders>
            <w:shd w:val="clear" w:color="auto" w:fill="auto"/>
            <w:vAlign w:val="center"/>
            <w:hideMark/>
          </w:tcPr>
          <w:p w14:paraId="0CA0BE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13" w14:textId="77777777">
        <w:trPr>
          <w:trHeight w:val="30"/>
        </w:trPr>
        <w:tc>
          <w:tcPr>
            <w:tcW w:w="7420" w:type="dxa"/>
            <w:tcBorders>
              <w:top w:val="nil"/>
              <w:left w:val="nil"/>
              <w:bottom w:val="nil"/>
              <w:right w:val="nil"/>
            </w:tcBorders>
            <w:shd w:val="clear" w:color="auto" w:fill="auto"/>
            <w:vAlign w:val="center"/>
            <w:hideMark/>
          </w:tcPr>
          <w:p w14:paraId="0CA0BE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15" w14:textId="77777777">
        <w:trPr>
          <w:trHeight w:val="330"/>
        </w:trPr>
        <w:tc>
          <w:tcPr>
            <w:tcW w:w="7420" w:type="dxa"/>
            <w:tcBorders>
              <w:top w:val="nil"/>
              <w:left w:val="nil"/>
              <w:bottom w:val="nil"/>
              <w:right w:val="nil"/>
            </w:tcBorders>
            <w:shd w:val="clear" w:color="auto" w:fill="auto"/>
            <w:vAlign w:val="center"/>
            <w:hideMark/>
          </w:tcPr>
          <w:p w14:paraId="0CA0BE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17" w14:textId="77777777">
        <w:trPr>
          <w:trHeight w:val="45"/>
        </w:trPr>
        <w:tc>
          <w:tcPr>
            <w:tcW w:w="7420" w:type="dxa"/>
            <w:tcBorders>
              <w:top w:val="nil"/>
              <w:left w:val="nil"/>
              <w:bottom w:val="nil"/>
              <w:right w:val="nil"/>
            </w:tcBorders>
            <w:shd w:val="clear" w:color="auto" w:fill="auto"/>
            <w:vAlign w:val="center"/>
            <w:hideMark/>
          </w:tcPr>
          <w:p w14:paraId="0CA0BE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19" w14:textId="77777777">
        <w:trPr>
          <w:trHeight w:val="330"/>
        </w:trPr>
        <w:tc>
          <w:tcPr>
            <w:tcW w:w="7420" w:type="dxa"/>
            <w:tcBorders>
              <w:top w:val="nil"/>
              <w:left w:val="nil"/>
              <w:bottom w:val="nil"/>
              <w:right w:val="nil"/>
            </w:tcBorders>
            <w:shd w:val="clear" w:color="auto" w:fill="auto"/>
            <w:vAlign w:val="center"/>
            <w:hideMark/>
          </w:tcPr>
          <w:p w14:paraId="0CA0BE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1B" w14:textId="77777777">
        <w:trPr>
          <w:trHeight w:val="45"/>
        </w:trPr>
        <w:tc>
          <w:tcPr>
            <w:tcW w:w="7420" w:type="dxa"/>
            <w:tcBorders>
              <w:top w:val="nil"/>
              <w:left w:val="nil"/>
              <w:bottom w:val="nil"/>
              <w:right w:val="nil"/>
            </w:tcBorders>
            <w:shd w:val="clear" w:color="auto" w:fill="auto"/>
            <w:vAlign w:val="center"/>
            <w:hideMark/>
          </w:tcPr>
          <w:p w14:paraId="0CA0BE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1D" w14:textId="77777777">
        <w:trPr>
          <w:trHeight w:val="135"/>
        </w:trPr>
        <w:tc>
          <w:tcPr>
            <w:tcW w:w="7420" w:type="dxa"/>
            <w:tcBorders>
              <w:top w:val="nil"/>
              <w:left w:val="nil"/>
              <w:bottom w:val="nil"/>
              <w:right w:val="nil"/>
            </w:tcBorders>
            <w:shd w:val="clear" w:color="auto" w:fill="auto"/>
            <w:vAlign w:val="center"/>
            <w:hideMark/>
          </w:tcPr>
          <w:p w14:paraId="0CA0BE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1F" w14:textId="77777777">
        <w:trPr>
          <w:trHeight w:val="345"/>
        </w:trPr>
        <w:tc>
          <w:tcPr>
            <w:tcW w:w="7420" w:type="dxa"/>
            <w:tcBorders>
              <w:top w:val="nil"/>
              <w:left w:val="nil"/>
              <w:bottom w:val="nil"/>
              <w:right w:val="nil"/>
            </w:tcBorders>
            <w:shd w:val="clear" w:color="auto" w:fill="auto"/>
            <w:vAlign w:val="center"/>
            <w:hideMark/>
          </w:tcPr>
          <w:p w14:paraId="0CA0BE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21" w14:textId="77777777">
        <w:trPr>
          <w:trHeight w:val="330"/>
        </w:trPr>
        <w:tc>
          <w:tcPr>
            <w:tcW w:w="7420" w:type="dxa"/>
            <w:tcBorders>
              <w:top w:val="nil"/>
              <w:left w:val="nil"/>
              <w:bottom w:val="nil"/>
              <w:right w:val="nil"/>
            </w:tcBorders>
            <w:shd w:val="clear" w:color="auto" w:fill="auto"/>
            <w:vAlign w:val="center"/>
            <w:hideMark/>
          </w:tcPr>
          <w:p w14:paraId="0CA0BE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146 ως έχει     ΚΑΤΑ ΠΛΕΙΟΨΗΦΙΑ</w:t>
            </w:r>
          </w:p>
        </w:tc>
      </w:tr>
      <w:tr w:rsidR="008679D8" w14:paraId="0CA0BE23" w14:textId="77777777">
        <w:trPr>
          <w:trHeight w:val="105"/>
        </w:trPr>
        <w:tc>
          <w:tcPr>
            <w:tcW w:w="7420" w:type="dxa"/>
            <w:tcBorders>
              <w:top w:val="nil"/>
              <w:left w:val="nil"/>
              <w:bottom w:val="nil"/>
              <w:right w:val="nil"/>
            </w:tcBorders>
            <w:shd w:val="clear" w:color="auto" w:fill="auto"/>
            <w:vAlign w:val="center"/>
            <w:hideMark/>
          </w:tcPr>
          <w:p w14:paraId="0CA0BE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25" w14:textId="77777777">
        <w:trPr>
          <w:trHeight w:val="330"/>
        </w:trPr>
        <w:tc>
          <w:tcPr>
            <w:tcW w:w="7420" w:type="dxa"/>
            <w:tcBorders>
              <w:top w:val="nil"/>
              <w:left w:val="nil"/>
              <w:bottom w:val="nil"/>
              <w:right w:val="nil"/>
            </w:tcBorders>
            <w:shd w:val="clear" w:color="auto" w:fill="auto"/>
            <w:vAlign w:val="center"/>
            <w:hideMark/>
          </w:tcPr>
          <w:p w14:paraId="0CA0BE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27" w14:textId="77777777">
        <w:trPr>
          <w:trHeight w:val="45"/>
        </w:trPr>
        <w:tc>
          <w:tcPr>
            <w:tcW w:w="7420" w:type="dxa"/>
            <w:tcBorders>
              <w:top w:val="nil"/>
              <w:left w:val="nil"/>
              <w:bottom w:val="nil"/>
              <w:right w:val="nil"/>
            </w:tcBorders>
            <w:shd w:val="clear" w:color="auto" w:fill="auto"/>
            <w:vAlign w:val="center"/>
            <w:hideMark/>
          </w:tcPr>
          <w:p w14:paraId="0CA0BE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29" w14:textId="77777777">
        <w:trPr>
          <w:trHeight w:val="330"/>
        </w:trPr>
        <w:tc>
          <w:tcPr>
            <w:tcW w:w="7420" w:type="dxa"/>
            <w:tcBorders>
              <w:top w:val="nil"/>
              <w:left w:val="nil"/>
              <w:bottom w:val="nil"/>
              <w:right w:val="nil"/>
            </w:tcBorders>
            <w:shd w:val="clear" w:color="auto" w:fill="auto"/>
            <w:vAlign w:val="center"/>
            <w:hideMark/>
          </w:tcPr>
          <w:p w14:paraId="0CA0BE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2B" w14:textId="77777777">
        <w:trPr>
          <w:trHeight w:val="45"/>
        </w:trPr>
        <w:tc>
          <w:tcPr>
            <w:tcW w:w="7420" w:type="dxa"/>
            <w:tcBorders>
              <w:top w:val="nil"/>
              <w:left w:val="nil"/>
              <w:bottom w:val="nil"/>
              <w:right w:val="nil"/>
            </w:tcBorders>
            <w:shd w:val="clear" w:color="auto" w:fill="auto"/>
            <w:vAlign w:val="center"/>
            <w:hideMark/>
          </w:tcPr>
          <w:p w14:paraId="0CA0BE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2D" w14:textId="77777777">
        <w:trPr>
          <w:trHeight w:val="330"/>
        </w:trPr>
        <w:tc>
          <w:tcPr>
            <w:tcW w:w="7420" w:type="dxa"/>
            <w:tcBorders>
              <w:top w:val="nil"/>
              <w:left w:val="nil"/>
              <w:bottom w:val="nil"/>
              <w:right w:val="nil"/>
            </w:tcBorders>
            <w:shd w:val="clear" w:color="auto" w:fill="auto"/>
            <w:vAlign w:val="center"/>
            <w:hideMark/>
          </w:tcPr>
          <w:p w14:paraId="0CA0BE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E2F" w14:textId="77777777">
        <w:trPr>
          <w:trHeight w:val="45"/>
        </w:trPr>
        <w:tc>
          <w:tcPr>
            <w:tcW w:w="7420" w:type="dxa"/>
            <w:tcBorders>
              <w:top w:val="nil"/>
              <w:left w:val="nil"/>
              <w:bottom w:val="nil"/>
              <w:right w:val="nil"/>
            </w:tcBorders>
            <w:shd w:val="clear" w:color="auto" w:fill="auto"/>
            <w:vAlign w:val="center"/>
            <w:hideMark/>
          </w:tcPr>
          <w:p w14:paraId="0CA0BE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31" w14:textId="77777777">
        <w:trPr>
          <w:trHeight w:val="330"/>
        </w:trPr>
        <w:tc>
          <w:tcPr>
            <w:tcW w:w="7420" w:type="dxa"/>
            <w:tcBorders>
              <w:top w:val="nil"/>
              <w:left w:val="nil"/>
              <w:bottom w:val="nil"/>
              <w:right w:val="nil"/>
            </w:tcBorders>
            <w:shd w:val="clear" w:color="auto" w:fill="auto"/>
            <w:vAlign w:val="center"/>
            <w:hideMark/>
          </w:tcPr>
          <w:p w14:paraId="0CA0BE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33" w14:textId="77777777">
        <w:trPr>
          <w:trHeight w:val="30"/>
        </w:trPr>
        <w:tc>
          <w:tcPr>
            <w:tcW w:w="7420" w:type="dxa"/>
            <w:tcBorders>
              <w:top w:val="nil"/>
              <w:left w:val="nil"/>
              <w:bottom w:val="nil"/>
              <w:right w:val="nil"/>
            </w:tcBorders>
            <w:shd w:val="clear" w:color="auto" w:fill="auto"/>
            <w:vAlign w:val="center"/>
            <w:hideMark/>
          </w:tcPr>
          <w:p w14:paraId="0CA0BE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35" w14:textId="77777777">
        <w:trPr>
          <w:trHeight w:val="330"/>
        </w:trPr>
        <w:tc>
          <w:tcPr>
            <w:tcW w:w="7420" w:type="dxa"/>
            <w:tcBorders>
              <w:top w:val="nil"/>
              <w:left w:val="nil"/>
              <w:bottom w:val="nil"/>
              <w:right w:val="nil"/>
            </w:tcBorders>
            <w:shd w:val="clear" w:color="auto" w:fill="auto"/>
            <w:vAlign w:val="center"/>
            <w:hideMark/>
          </w:tcPr>
          <w:p w14:paraId="0CA0BE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37" w14:textId="77777777">
        <w:trPr>
          <w:trHeight w:val="45"/>
        </w:trPr>
        <w:tc>
          <w:tcPr>
            <w:tcW w:w="7420" w:type="dxa"/>
            <w:tcBorders>
              <w:top w:val="nil"/>
              <w:left w:val="nil"/>
              <w:bottom w:val="nil"/>
              <w:right w:val="nil"/>
            </w:tcBorders>
            <w:shd w:val="clear" w:color="auto" w:fill="auto"/>
            <w:vAlign w:val="center"/>
            <w:hideMark/>
          </w:tcPr>
          <w:p w14:paraId="0CA0BE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39" w14:textId="77777777">
        <w:trPr>
          <w:trHeight w:val="330"/>
        </w:trPr>
        <w:tc>
          <w:tcPr>
            <w:tcW w:w="7420" w:type="dxa"/>
            <w:tcBorders>
              <w:top w:val="nil"/>
              <w:left w:val="nil"/>
              <w:bottom w:val="nil"/>
              <w:right w:val="nil"/>
            </w:tcBorders>
            <w:shd w:val="clear" w:color="auto" w:fill="auto"/>
            <w:vAlign w:val="center"/>
            <w:hideMark/>
          </w:tcPr>
          <w:p w14:paraId="0CA0BE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3B" w14:textId="77777777">
        <w:trPr>
          <w:trHeight w:val="45"/>
        </w:trPr>
        <w:tc>
          <w:tcPr>
            <w:tcW w:w="7420" w:type="dxa"/>
            <w:tcBorders>
              <w:top w:val="nil"/>
              <w:left w:val="nil"/>
              <w:bottom w:val="nil"/>
              <w:right w:val="nil"/>
            </w:tcBorders>
            <w:shd w:val="clear" w:color="auto" w:fill="auto"/>
            <w:vAlign w:val="center"/>
            <w:hideMark/>
          </w:tcPr>
          <w:p w14:paraId="0CA0BE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3D" w14:textId="77777777">
        <w:trPr>
          <w:trHeight w:val="150"/>
        </w:trPr>
        <w:tc>
          <w:tcPr>
            <w:tcW w:w="7420" w:type="dxa"/>
            <w:tcBorders>
              <w:top w:val="nil"/>
              <w:left w:val="nil"/>
              <w:bottom w:val="nil"/>
              <w:right w:val="nil"/>
            </w:tcBorders>
            <w:shd w:val="clear" w:color="auto" w:fill="auto"/>
            <w:vAlign w:val="center"/>
            <w:hideMark/>
          </w:tcPr>
          <w:p w14:paraId="0CA0BE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3F" w14:textId="77777777">
        <w:trPr>
          <w:trHeight w:val="330"/>
        </w:trPr>
        <w:tc>
          <w:tcPr>
            <w:tcW w:w="7420" w:type="dxa"/>
            <w:tcBorders>
              <w:top w:val="nil"/>
              <w:left w:val="nil"/>
              <w:bottom w:val="nil"/>
              <w:right w:val="nil"/>
            </w:tcBorders>
            <w:shd w:val="clear" w:color="auto" w:fill="auto"/>
            <w:vAlign w:val="center"/>
            <w:hideMark/>
          </w:tcPr>
          <w:p w14:paraId="0CA0BE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41" w14:textId="77777777">
        <w:trPr>
          <w:trHeight w:val="345"/>
        </w:trPr>
        <w:tc>
          <w:tcPr>
            <w:tcW w:w="7420" w:type="dxa"/>
            <w:tcBorders>
              <w:top w:val="nil"/>
              <w:left w:val="nil"/>
              <w:bottom w:val="nil"/>
              <w:right w:val="nil"/>
            </w:tcBorders>
            <w:shd w:val="clear" w:color="auto" w:fill="auto"/>
            <w:vAlign w:val="center"/>
            <w:hideMark/>
          </w:tcPr>
          <w:p w14:paraId="0CA0BE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147 ως έχει     ΚΑΤΑ ΠΛΕΙΟΨΗΦΙΑ</w:t>
            </w:r>
          </w:p>
        </w:tc>
      </w:tr>
      <w:tr w:rsidR="008679D8" w14:paraId="0CA0BE43" w14:textId="77777777">
        <w:trPr>
          <w:trHeight w:val="90"/>
        </w:trPr>
        <w:tc>
          <w:tcPr>
            <w:tcW w:w="7420" w:type="dxa"/>
            <w:tcBorders>
              <w:top w:val="nil"/>
              <w:left w:val="nil"/>
              <w:bottom w:val="nil"/>
              <w:right w:val="nil"/>
            </w:tcBorders>
            <w:shd w:val="clear" w:color="auto" w:fill="auto"/>
            <w:vAlign w:val="center"/>
            <w:hideMark/>
          </w:tcPr>
          <w:p w14:paraId="0CA0BE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45" w14:textId="77777777">
        <w:trPr>
          <w:trHeight w:val="330"/>
        </w:trPr>
        <w:tc>
          <w:tcPr>
            <w:tcW w:w="7420" w:type="dxa"/>
            <w:tcBorders>
              <w:top w:val="nil"/>
              <w:left w:val="nil"/>
              <w:bottom w:val="nil"/>
              <w:right w:val="nil"/>
            </w:tcBorders>
            <w:shd w:val="clear" w:color="auto" w:fill="auto"/>
            <w:vAlign w:val="center"/>
            <w:hideMark/>
          </w:tcPr>
          <w:p w14:paraId="0CA0BE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47" w14:textId="77777777">
        <w:trPr>
          <w:trHeight w:val="45"/>
        </w:trPr>
        <w:tc>
          <w:tcPr>
            <w:tcW w:w="7420" w:type="dxa"/>
            <w:tcBorders>
              <w:top w:val="nil"/>
              <w:left w:val="nil"/>
              <w:bottom w:val="nil"/>
              <w:right w:val="nil"/>
            </w:tcBorders>
            <w:shd w:val="clear" w:color="auto" w:fill="auto"/>
            <w:vAlign w:val="center"/>
            <w:hideMark/>
          </w:tcPr>
          <w:p w14:paraId="0CA0BE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49" w14:textId="77777777">
        <w:trPr>
          <w:trHeight w:val="330"/>
        </w:trPr>
        <w:tc>
          <w:tcPr>
            <w:tcW w:w="7420" w:type="dxa"/>
            <w:tcBorders>
              <w:top w:val="nil"/>
              <w:left w:val="nil"/>
              <w:bottom w:val="nil"/>
              <w:right w:val="nil"/>
            </w:tcBorders>
            <w:shd w:val="clear" w:color="auto" w:fill="auto"/>
            <w:vAlign w:val="center"/>
            <w:hideMark/>
          </w:tcPr>
          <w:p w14:paraId="0CA0BE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4B" w14:textId="77777777">
        <w:trPr>
          <w:trHeight w:val="45"/>
        </w:trPr>
        <w:tc>
          <w:tcPr>
            <w:tcW w:w="7420" w:type="dxa"/>
            <w:tcBorders>
              <w:top w:val="nil"/>
              <w:left w:val="nil"/>
              <w:bottom w:val="nil"/>
              <w:right w:val="nil"/>
            </w:tcBorders>
            <w:shd w:val="clear" w:color="auto" w:fill="auto"/>
            <w:vAlign w:val="center"/>
            <w:hideMark/>
          </w:tcPr>
          <w:p w14:paraId="0CA0BE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4D" w14:textId="77777777">
        <w:trPr>
          <w:trHeight w:val="330"/>
        </w:trPr>
        <w:tc>
          <w:tcPr>
            <w:tcW w:w="7420" w:type="dxa"/>
            <w:tcBorders>
              <w:top w:val="nil"/>
              <w:left w:val="nil"/>
              <w:bottom w:val="nil"/>
              <w:right w:val="nil"/>
            </w:tcBorders>
            <w:shd w:val="clear" w:color="auto" w:fill="auto"/>
            <w:vAlign w:val="center"/>
            <w:hideMark/>
          </w:tcPr>
          <w:p w14:paraId="0CA0BE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E4F" w14:textId="77777777">
        <w:trPr>
          <w:trHeight w:val="45"/>
        </w:trPr>
        <w:tc>
          <w:tcPr>
            <w:tcW w:w="7420" w:type="dxa"/>
            <w:tcBorders>
              <w:top w:val="nil"/>
              <w:left w:val="nil"/>
              <w:bottom w:val="nil"/>
              <w:right w:val="nil"/>
            </w:tcBorders>
            <w:shd w:val="clear" w:color="auto" w:fill="auto"/>
            <w:vAlign w:val="center"/>
            <w:hideMark/>
          </w:tcPr>
          <w:p w14:paraId="0CA0BE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51" w14:textId="77777777">
        <w:trPr>
          <w:trHeight w:val="330"/>
        </w:trPr>
        <w:tc>
          <w:tcPr>
            <w:tcW w:w="7420" w:type="dxa"/>
            <w:tcBorders>
              <w:top w:val="nil"/>
              <w:left w:val="nil"/>
              <w:bottom w:val="nil"/>
              <w:right w:val="nil"/>
            </w:tcBorders>
            <w:shd w:val="clear" w:color="auto" w:fill="auto"/>
            <w:vAlign w:val="center"/>
            <w:hideMark/>
          </w:tcPr>
          <w:p w14:paraId="0CA0BE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53" w14:textId="77777777">
        <w:trPr>
          <w:trHeight w:val="30"/>
        </w:trPr>
        <w:tc>
          <w:tcPr>
            <w:tcW w:w="7420" w:type="dxa"/>
            <w:tcBorders>
              <w:top w:val="nil"/>
              <w:left w:val="nil"/>
              <w:bottom w:val="nil"/>
              <w:right w:val="nil"/>
            </w:tcBorders>
            <w:shd w:val="clear" w:color="auto" w:fill="auto"/>
            <w:vAlign w:val="center"/>
            <w:hideMark/>
          </w:tcPr>
          <w:p w14:paraId="0CA0BE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55" w14:textId="77777777">
        <w:trPr>
          <w:trHeight w:val="345"/>
        </w:trPr>
        <w:tc>
          <w:tcPr>
            <w:tcW w:w="7420" w:type="dxa"/>
            <w:tcBorders>
              <w:top w:val="nil"/>
              <w:left w:val="nil"/>
              <w:bottom w:val="nil"/>
              <w:right w:val="nil"/>
            </w:tcBorders>
            <w:shd w:val="clear" w:color="auto" w:fill="auto"/>
            <w:vAlign w:val="center"/>
            <w:hideMark/>
          </w:tcPr>
          <w:p w14:paraId="0CA0BE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57" w14:textId="77777777">
        <w:trPr>
          <w:trHeight w:val="30"/>
        </w:trPr>
        <w:tc>
          <w:tcPr>
            <w:tcW w:w="7420" w:type="dxa"/>
            <w:tcBorders>
              <w:top w:val="nil"/>
              <w:left w:val="nil"/>
              <w:bottom w:val="nil"/>
              <w:right w:val="nil"/>
            </w:tcBorders>
            <w:shd w:val="clear" w:color="auto" w:fill="auto"/>
            <w:vAlign w:val="center"/>
            <w:hideMark/>
          </w:tcPr>
          <w:p w14:paraId="0CA0BE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59" w14:textId="77777777">
        <w:trPr>
          <w:trHeight w:val="330"/>
        </w:trPr>
        <w:tc>
          <w:tcPr>
            <w:tcW w:w="7420" w:type="dxa"/>
            <w:tcBorders>
              <w:top w:val="nil"/>
              <w:left w:val="nil"/>
              <w:bottom w:val="nil"/>
              <w:right w:val="nil"/>
            </w:tcBorders>
            <w:shd w:val="clear" w:color="auto" w:fill="auto"/>
            <w:vAlign w:val="center"/>
            <w:hideMark/>
          </w:tcPr>
          <w:p w14:paraId="0CA0BE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5B" w14:textId="77777777">
        <w:trPr>
          <w:trHeight w:val="45"/>
        </w:trPr>
        <w:tc>
          <w:tcPr>
            <w:tcW w:w="7420" w:type="dxa"/>
            <w:tcBorders>
              <w:top w:val="nil"/>
              <w:left w:val="nil"/>
              <w:bottom w:val="nil"/>
              <w:right w:val="nil"/>
            </w:tcBorders>
            <w:shd w:val="clear" w:color="auto" w:fill="auto"/>
            <w:vAlign w:val="center"/>
            <w:hideMark/>
          </w:tcPr>
          <w:p w14:paraId="0CA0BE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5D" w14:textId="77777777">
        <w:trPr>
          <w:trHeight w:val="150"/>
        </w:trPr>
        <w:tc>
          <w:tcPr>
            <w:tcW w:w="7420" w:type="dxa"/>
            <w:tcBorders>
              <w:top w:val="nil"/>
              <w:left w:val="nil"/>
              <w:bottom w:val="nil"/>
              <w:right w:val="nil"/>
            </w:tcBorders>
            <w:shd w:val="clear" w:color="auto" w:fill="auto"/>
            <w:vAlign w:val="center"/>
            <w:hideMark/>
          </w:tcPr>
          <w:p w14:paraId="0CA0BE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5F" w14:textId="77777777">
        <w:trPr>
          <w:trHeight w:val="345"/>
        </w:trPr>
        <w:tc>
          <w:tcPr>
            <w:tcW w:w="7420" w:type="dxa"/>
            <w:tcBorders>
              <w:top w:val="nil"/>
              <w:left w:val="nil"/>
              <w:bottom w:val="nil"/>
              <w:right w:val="nil"/>
            </w:tcBorders>
            <w:shd w:val="clear" w:color="auto" w:fill="auto"/>
            <w:vAlign w:val="center"/>
            <w:hideMark/>
          </w:tcPr>
          <w:p w14:paraId="0CA0BE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61" w14:textId="77777777">
        <w:trPr>
          <w:trHeight w:val="330"/>
        </w:trPr>
        <w:tc>
          <w:tcPr>
            <w:tcW w:w="7420" w:type="dxa"/>
            <w:tcBorders>
              <w:top w:val="nil"/>
              <w:left w:val="nil"/>
              <w:bottom w:val="nil"/>
              <w:right w:val="nil"/>
            </w:tcBorders>
            <w:shd w:val="clear" w:color="auto" w:fill="auto"/>
            <w:vAlign w:val="center"/>
            <w:hideMark/>
          </w:tcPr>
          <w:p w14:paraId="0CA0BE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148 ως έχει     ΚΑΤΑ ΠΛΕΙΟΨΗΦΙΑ</w:t>
            </w:r>
          </w:p>
        </w:tc>
      </w:tr>
      <w:tr w:rsidR="008679D8" w14:paraId="0CA0BE63" w14:textId="77777777">
        <w:trPr>
          <w:trHeight w:val="90"/>
        </w:trPr>
        <w:tc>
          <w:tcPr>
            <w:tcW w:w="7420" w:type="dxa"/>
            <w:tcBorders>
              <w:top w:val="nil"/>
              <w:left w:val="nil"/>
              <w:bottom w:val="nil"/>
              <w:right w:val="nil"/>
            </w:tcBorders>
            <w:shd w:val="clear" w:color="auto" w:fill="auto"/>
            <w:vAlign w:val="center"/>
            <w:hideMark/>
          </w:tcPr>
          <w:p w14:paraId="0CA0BE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65" w14:textId="77777777">
        <w:trPr>
          <w:trHeight w:val="330"/>
        </w:trPr>
        <w:tc>
          <w:tcPr>
            <w:tcW w:w="7420" w:type="dxa"/>
            <w:tcBorders>
              <w:top w:val="nil"/>
              <w:left w:val="nil"/>
              <w:bottom w:val="nil"/>
              <w:right w:val="nil"/>
            </w:tcBorders>
            <w:shd w:val="clear" w:color="auto" w:fill="auto"/>
            <w:vAlign w:val="center"/>
            <w:hideMark/>
          </w:tcPr>
          <w:p w14:paraId="0CA0BE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67" w14:textId="77777777">
        <w:trPr>
          <w:trHeight w:val="45"/>
        </w:trPr>
        <w:tc>
          <w:tcPr>
            <w:tcW w:w="7420" w:type="dxa"/>
            <w:tcBorders>
              <w:top w:val="nil"/>
              <w:left w:val="nil"/>
              <w:bottom w:val="nil"/>
              <w:right w:val="nil"/>
            </w:tcBorders>
            <w:shd w:val="clear" w:color="auto" w:fill="auto"/>
            <w:vAlign w:val="center"/>
            <w:hideMark/>
          </w:tcPr>
          <w:p w14:paraId="0CA0BE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69" w14:textId="77777777">
        <w:trPr>
          <w:trHeight w:val="330"/>
        </w:trPr>
        <w:tc>
          <w:tcPr>
            <w:tcW w:w="7420" w:type="dxa"/>
            <w:tcBorders>
              <w:top w:val="nil"/>
              <w:left w:val="nil"/>
              <w:bottom w:val="nil"/>
              <w:right w:val="nil"/>
            </w:tcBorders>
            <w:shd w:val="clear" w:color="auto" w:fill="auto"/>
            <w:vAlign w:val="center"/>
            <w:hideMark/>
          </w:tcPr>
          <w:p w14:paraId="0CA0BE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6B" w14:textId="77777777">
        <w:trPr>
          <w:trHeight w:val="45"/>
        </w:trPr>
        <w:tc>
          <w:tcPr>
            <w:tcW w:w="7420" w:type="dxa"/>
            <w:tcBorders>
              <w:top w:val="nil"/>
              <w:left w:val="nil"/>
              <w:bottom w:val="nil"/>
              <w:right w:val="nil"/>
            </w:tcBorders>
            <w:shd w:val="clear" w:color="auto" w:fill="auto"/>
            <w:vAlign w:val="center"/>
            <w:hideMark/>
          </w:tcPr>
          <w:p w14:paraId="0CA0BE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6D" w14:textId="77777777">
        <w:trPr>
          <w:trHeight w:val="330"/>
        </w:trPr>
        <w:tc>
          <w:tcPr>
            <w:tcW w:w="7420" w:type="dxa"/>
            <w:tcBorders>
              <w:top w:val="nil"/>
              <w:left w:val="nil"/>
              <w:bottom w:val="nil"/>
              <w:right w:val="nil"/>
            </w:tcBorders>
            <w:shd w:val="clear" w:color="auto" w:fill="auto"/>
            <w:vAlign w:val="center"/>
            <w:hideMark/>
          </w:tcPr>
          <w:p w14:paraId="0CA0BE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E6F" w14:textId="77777777">
        <w:trPr>
          <w:trHeight w:val="45"/>
        </w:trPr>
        <w:tc>
          <w:tcPr>
            <w:tcW w:w="7420" w:type="dxa"/>
            <w:tcBorders>
              <w:top w:val="nil"/>
              <w:left w:val="nil"/>
              <w:bottom w:val="nil"/>
              <w:right w:val="nil"/>
            </w:tcBorders>
            <w:shd w:val="clear" w:color="auto" w:fill="auto"/>
            <w:vAlign w:val="center"/>
            <w:hideMark/>
          </w:tcPr>
          <w:p w14:paraId="0CA0BE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71" w14:textId="77777777">
        <w:trPr>
          <w:trHeight w:val="330"/>
        </w:trPr>
        <w:tc>
          <w:tcPr>
            <w:tcW w:w="7420" w:type="dxa"/>
            <w:tcBorders>
              <w:top w:val="nil"/>
              <w:left w:val="nil"/>
              <w:bottom w:val="nil"/>
              <w:right w:val="nil"/>
            </w:tcBorders>
            <w:shd w:val="clear" w:color="auto" w:fill="auto"/>
            <w:vAlign w:val="center"/>
            <w:hideMark/>
          </w:tcPr>
          <w:p w14:paraId="0CA0BE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73" w14:textId="77777777">
        <w:trPr>
          <w:trHeight w:val="45"/>
        </w:trPr>
        <w:tc>
          <w:tcPr>
            <w:tcW w:w="7420" w:type="dxa"/>
            <w:tcBorders>
              <w:top w:val="nil"/>
              <w:left w:val="nil"/>
              <w:bottom w:val="nil"/>
              <w:right w:val="nil"/>
            </w:tcBorders>
            <w:shd w:val="clear" w:color="auto" w:fill="auto"/>
            <w:vAlign w:val="center"/>
            <w:hideMark/>
          </w:tcPr>
          <w:p w14:paraId="0CA0BE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75" w14:textId="77777777">
        <w:trPr>
          <w:trHeight w:val="330"/>
        </w:trPr>
        <w:tc>
          <w:tcPr>
            <w:tcW w:w="7420" w:type="dxa"/>
            <w:tcBorders>
              <w:top w:val="nil"/>
              <w:left w:val="nil"/>
              <w:bottom w:val="nil"/>
              <w:right w:val="nil"/>
            </w:tcBorders>
            <w:shd w:val="clear" w:color="auto" w:fill="auto"/>
            <w:vAlign w:val="center"/>
            <w:hideMark/>
          </w:tcPr>
          <w:p w14:paraId="0CA0BE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77" w14:textId="77777777">
        <w:trPr>
          <w:trHeight w:val="30"/>
        </w:trPr>
        <w:tc>
          <w:tcPr>
            <w:tcW w:w="7420" w:type="dxa"/>
            <w:tcBorders>
              <w:top w:val="nil"/>
              <w:left w:val="nil"/>
              <w:bottom w:val="nil"/>
              <w:right w:val="nil"/>
            </w:tcBorders>
            <w:shd w:val="clear" w:color="auto" w:fill="auto"/>
            <w:vAlign w:val="center"/>
            <w:hideMark/>
          </w:tcPr>
          <w:p w14:paraId="0CA0BE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79" w14:textId="77777777">
        <w:trPr>
          <w:trHeight w:val="330"/>
        </w:trPr>
        <w:tc>
          <w:tcPr>
            <w:tcW w:w="7420" w:type="dxa"/>
            <w:tcBorders>
              <w:top w:val="nil"/>
              <w:left w:val="nil"/>
              <w:bottom w:val="nil"/>
              <w:right w:val="nil"/>
            </w:tcBorders>
            <w:shd w:val="clear" w:color="auto" w:fill="auto"/>
            <w:vAlign w:val="center"/>
            <w:hideMark/>
          </w:tcPr>
          <w:p w14:paraId="0CA0BE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7B" w14:textId="77777777">
        <w:trPr>
          <w:trHeight w:val="45"/>
        </w:trPr>
        <w:tc>
          <w:tcPr>
            <w:tcW w:w="7420" w:type="dxa"/>
            <w:tcBorders>
              <w:top w:val="nil"/>
              <w:left w:val="nil"/>
              <w:bottom w:val="nil"/>
              <w:right w:val="nil"/>
            </w:tcBorders>
            <w:shd w:val="clear" w:color="auto" w:fill="auto"/>
            <w:vAlign w:val="center"/>
            <w:hideMark/>
          </w:tcPr>
          <w:p w14:paraId="0CA0BE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7D" w14:textId="77777777">
        <w:trPr>
          <w:trHeight w:val="150"/>
        </w:trPr>
        <w:tc>
          <w:tcPr>
            <w:tcW w:w="7420" w:type="dxa"/>
            <w:tcBorders>
              <w:top w:val="nil"/>
              <w:left w:val="nil"/>
              <w:bottom w:val="nil"/>
              <w:right w:val="nil"/>
            </w:tcBorders>
            <w:shd w:val="clear" w:color="auto" w:fill="auto"/>
            <w:vAlign w:val="center"/>
            <w:hideMark/>
          </w:tcPr>
          <w:p w14:paraId="0CA0BE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7F" w14:textId="77777777">
        <w:trPr>
          <w:trHeight w:val="345"/>
        </w:trPr>
        <w:tc>
          <w:tcPr>
            <w:tcW w:w="7420" w:type="dxa"/>
            <w:tcBorders>
              <w:top w:val="nil"/>
              <w:left w:val="nil"/>
              <w:bottom w:val="nil"/>
              <w:right w:val="nil"/>
            </w:tcBorders>
            <w:shd w:val="clear" w:color="auto" w:fill="auto"/>
            <w:vAlign w:val="center"/>
            <w:hideMark/>
          </w:tcPr>
          <w:p w14:paraId="0CA0BE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81" w14:textId="77777777">
        <w:trPr>
          <w:trHeight w:val="330"/>
        </w:trPr>
        <w:tc>
          <w:tcPr>
            <w:tcW w:w="7420" w:type="dxa"/>
            <w:tcBorders>
              <w:top w:val="nil"/>
              <w:left w:val="nil"/>
              <w:bottom w:val="nil"/>
              <w:right w:val="nil"/>
            </w:tcBorders>
            <w:shd w:val="clear" w:color="auto" w:fill="auto"/>
            <w:vAlign w:val="center"/>
            <w:hideMark/>
          </w:tcPr>
          <w:p w14:paraId="0CA0BE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149 ως έχει     ΚΑΤΑ ΠΛΕΙΟΨΗΦΙΑ</w:t>
            </w:r>
          </w:p>
        </w:tc>
      </w:tr>
      <w:tr w:rsidR="008679D8" w14:paraId="0CA0BE83" w14:textId="77777777">
        <w:trPr>
          <w:trHeight w:val="90"/>
        </w:trPr>
        <w:tc>
          <w:tcPr>
            <w:tcW w:w="7420" w:type="dxa"/>
            <w:tcBorders>
              <w:top w:val="nil"/>
              <w:left w:val="nil"/>
              <w:bottom w:val="nil"/>
              <w:right w:val="nil"/>
            </w:tcBorders>
            <w:shd w:val="clear" w:color="auto" w:fill="auto"/>
            <w:vAlign w:val="center"/>
            <w:hideMark/>
          </w:tcPr>
          <w:p w14:paraId="0CA0BE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85" w14:textId="77777777">
        <w:trPr>
          <w:trHeight w:val="330"/>
        </w:trPr>
        <w:tc>
          <w:tcPr>
            <w:tcW w:w="7420" w:type="dxa"/>
            <w:tcBorders>
              <w:top w:val="nil"/>
              <w:left w:val="nil"/>
              <w:bottom w:val="nil"/>
              <w:right w:val="nil"/>
            </w:tcBorders>
            <w:shd w:val="clear" w:color="auto" w:fill="auto"/>
            <w:vAlign w:val="center"/>
            <w:hideMark/>
          </w:tcPr>
          <w:p w14:paraId="0CA0BE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87" w14:textId="77777777">
        <w:trPr>
          <w:trHeight w:val="45"/>
        </w:trPr>
        <w:tc>
          <w:tcPr>
            <w:tcW w:w="7420" w:type="dxa"/>
            <w:tcBorders>
              <w:top w:val="nil"/>
              <w:left w:val="nil"/>
              <w:bottom w:val="nil"/>
              <w:right w:val="nil"/>
            </w:tcBorders>
            <w:shd w:val="clear" w:color="auto" w:fill="auto"/>
            <w:vAlign w:val="center"/>
            <w:hideMark/>
          </w:tcPr>
          <w:p w14:paraId="0CA0BE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89" w14:textId="77777777">
        <w:trPr>
          <w:trHeight w:val="330"/>
        </w:trPr>
        <w:tc>
          <w:tcPr>
            <w:tcW w:w="7420" w:type="dxa"/>
            <w:tcBorders>
              <w:top w:val="nil"/>
              <w:left w:val="nil"/>
              <w:bottom w:val="nil"/>
              <w:right w:val="nil"/>
            </w:tcBorders>
            <w:shd w:val="clear" w:color="auto" w:fill="auto"/>
            <w:vAlign w:val="center"/>
            <w:hideMark/>
          </w:tcPr>
          <w:p w14:paraId="0CA0BE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8B" w14:textId="77777777">
        <w:trPr>
          <w:trHeight w:val="45"/>
        </w:trPr>
        <w:tc>
          <w:tcPr>
            <w:tcW w:w="7420" w:type="dxa"/>
            <w:tcBorders>
              <w:top w:val="nil"/>
              <w:left w:val="nil"/>
              <w:bottom w:val="nil"/>
              <w:right w:val="nil"/>
            </w:tcBorders>
            <w:shd w:val="clear" w:color="auto" w:fill="auto"/>
            <w:vAlign w:val="center"/>
            <w:hideMark/>
          </w:tcPr>
          <w:p w14:paraId="0CA0BE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8D" w14:textId="77777777">
        <w:trPr>
          <w:trHeight w:val="330"/>
        </w:trPr>
        <w:tc>
          <w:tcPr>
            <w:tcW w:w="7420" w:type="dxa"/>
            <w:tcBorders>
              <w:top w:val="nil"/>
              <w:left w:val="nil"/>
              <w:bottom w:val="nil"/>
              <w:right w:val="nil"/>
            </w:tcBorders>
            <w:shd w:val="clear" w:color="auto" w:fill="auto"/>
            <w:vAlign w:val="center"/>
            <w:hideMark/>
          </w:tcPr>
          <w:p w14:paraId="0CA0BE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E8F" w14:textId="77777777">
        <w:trPr>
          <w:trHeight w:val="45"/>
        </w:trPr>
        <w:tc>
          <w:tcPr>
            <w:tcW w:w="7420" w:type="dxa"/>
            <w:tcBorders>
              <w:top w:val="nil"/>
              <w:left w:val="nil"/>
              <w:bottom w:val="nil"/>
              <w:right w:val="nil"/>
            </w:tcBorders>
            <w:shd w:val="clear" w:color="auto" w:fill="auto"/>
            <w:vAlign w:val="center"/>
            <w:hideMark/>
          </w:tcPr>
          <w:p w14:paraId="0CA0BE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91" w14:textId="77777777">
        <w:trPr>
          <w:trHeight w:val="330"/>
        </w:trPr>
        <w:tc>
          <w:tcPr>
            <w:tcW w:w="7420" w:type="dxa"/>
            <w:tcBorders>
              <w:top w:val="nil"/>
              <w:left w:val="nil"/>
              <w:bottom w:val="nil"/>
              <w:right w:val="nil"/>
            </w:tcBorders>
            <w:shd w:val="clear" w:color="auto" w:fill="auto"/>
            <w:vAlign w:val="center"/>
            <w:hideMark/>
          </w:tcPr>
          <w:p w14:paraId="0CA0BE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lastRenderedPageBreak/>
              <w:t>Χ.Α: OXI</w:t>
            </w:r>
          </w:p>
        </w:tc>
      </w:tr>
      <w:tr w:rsidR="008679D8" w14:paraId="0CA0BE93" w14:textId="77777777">
        <w:trPr>
          <w:trHeight w:val="45"/>
        </w:trPr>
        <w:tc>
          <w:tcPr>
            <w:tcW w:w="7420" w:type="dxa"/>
            <w:tcBorders>
              <w:top w:val="nil"/>
              <w:left w:val="nil"/>
              <w:bottom w:val="nil"/>
              <w:right w:val="nil"/>
            </w:tcBorders>
            <w:shd w:val="clear" w:color="auto" w:fill="auto"/>
            <w:vAlign w:val="center"/>
            <w:hideMark/>
          </w:tcPr>
          <w:p w14:paraId="0CA0BE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95" w14:textId="77777777">
        <w:trPr>
          <w:trHeight w:val="330"/>
        </w:trPr>
        <w:tc>
          <w:tcPr>
            <w:tcW w:w="7420" w:type="dxa"/>
            <w:tcBorders>
              <w:top w:val="nil"/>
              <w:left w:val="nil"/>
              <w:bottom w:val="nil"/>
              <w:right w:val="nil"/>
            </w:tcBorders>
            <w:shd w:val="clear" w:color="auto" w:fill="auto"/>
            <w:vAlign w:val="center"/>
            <w:hideMark/>
          </w:tcPr>
          <w:p w14:paraId="0CA0BE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97" w14:textId="77777777">
        <w:trPr>
          <w:trHeight w:val="30"/>
        </w:trPr>
        <w:tc>
          <w:tcPr>
            <w:tcW w:w="7420" w:type="dxa"/>
            <w:tcBorders>
              <w:top w:val="nil"/>
              <w:left w:val="nil"/>
              <w:bottom w:val="nil"/>
              <w:right w:val="nil"/>
            </w:tcBorders>
            <w:shd w:val="clear" w:color="auto" w:fill="auto"/>
            <w:vAlign w:val="center"/>
            <w:hideMark/>
          </w:tcPr>
          <w:p w14:paraId="0CA0BE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99" w14:textId="77777777">
        <w:trPr>
          <w:trHeight w:val="330"/>
        </w:trPr>
        <w:tc>
          <w:tcPr>
            <w:tcW w:w="7420" w:type="dxa"/>
            <w:tcBorders>
              <w:top w:val="nil"/>
              <w:left w:val="nil"/>
              <w:bottom w:val="nil"/>
              <w:right w:val="nil"/>
            </w:tcBorders>
            <w:shd w:val="clear" w:color="auto" w:fill="auto"/>
            <w:vAlign w:val="center"/>
            <w:hideMark/>
          </w:tcPr>
          <w:p w14:paraId="0CA0BE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9B" w14:textId="77777777">
        <w:trPr>
          <w:trHeight w:val="45"/>
        </w:trPr>
        <w:tc>
          <w:tcPr>
            <w:tcW w:w="7420" w:type="dxa"/>
            <w:tcBorders>
              <w:top w:val="nil"/>
              <w:left w:val="nil"/>
              <w:bottom w:val="nil"/>
              <w:right w:val="nil"/>
            </w:tcBorders>
            <w:shd w:val="clear" w:color="auto" w:fill="auto"/>
            <w:vAlign w:val="center"/>
            <w:hideMark/>
          </w:tcPr>
          <w:p w14:paraId="0CA0BE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9D" w14:textId="77777777">
        <w:trPr>
          <w:trHeight w:val="150"/>
        </w:trPr>
        <w:tc>
          <w:tcPr>
            <w:tcW w:w="7420" w:type="dxa"/>
            <w:tcBorders>
              <w:top w:val="nil"/>
              <w:left w:val="nil"/>
              <w:bottom w:val="nil"/>
              <w:right w:val="nil"/>
            </w:tcBorders>
            <w:shd w:val="clear" w:color="auto" w:fill="auto"/>
            <w:vAlign w:val="center"/>
            <w:hideMark/>
          </w:tcPr>
          <w:p w14:paraId="0CA0BE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9F" w14:textId="77777777">
        <w:trPr>
          <w:trHeight w:val="345"/>
        </w:trPr>
        <w:tc>
          <w:tcPr>
            <w:tcW w:w="7420" w:type="dxa"/>
            <w:tcBorders>
              <w:top w:val="nil"/>
              <w:left w:val="nil"/>
              <w:bottom w:val="nil"/>
              <w:right w:val="nil"/>
            </w:tcBorders>
            <w:shd w:val="clear" w:color="auto" w:fill="auto"/>
            <w:vAlign w:val="center"/>
            <w:hideMark/>
          </w:tcPr>
          <w:p w14:paraId="0CA0BE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A1" w14:textId="77777777">
        <w:trPr>
          <w:trHeight w:val="330"/>
        </w:trPr>
        <w:tc>
          <w:tcPr>
            <w:tcW w:w="7420" w:type="dxa"/>
            <w:tcBorders>
              <w:top w:val="nil"/>
              <w:left w:val="nil"/>
              <w:bottom w:val="nil"/>
              <w:right w:val="nil"/>
            </w:tcBorders>
            <w:shd w:val="clear" w:color="auto" w:fill="auto"/>
            <w:vAlign w:val="center"/>
            <w:hideMark/>
          </w:tcPr>
          <w:p w14:paraId="0CA0BE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150 ως έχει     ΚΑΤΑ ΠΛΕΙΟΨΗΦΙΑ</w:t>
            </w:r>
          </w:p>
        </w:tc>
      </w:tr>
      <w:tr w:rsidR="008679D8" w14:paraId="0CA0BEA3" w14:textId="77777777">
        <w:trPr>
          <w:trHeight w:val="90"/>
        </w:trPr>
        <w:tc>
          <w:tcPr>
            <w:tcW w:w="7420" w:type="dxa"/>
            <w:tcBorders>
              <w:top w:val="nil"/>
              <w:left w:val="nil"/>
              <w:bottom w:val="nil"/>
              <w:right w:val="nil"/>
            </w:tcBorders>
            <w:shd w:val="clear" w:color="auto" w:fill="auto"/>
            <w:vAlign w:val="center"/>
            <w:hideMark/>
          </w:tcPr>
          <w:p w14:paraId="0CA0BE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A5" w14:textId="77777777">
        <w:trPr>
          <w:trHeight w:val="345"/>
        </w:trPr>
        <w:tc>
          <w:tcPr>
            <w:tcW w:w="7420" w:type="dxa"/>
            <w:tcBorders>
              <w:top w:val="nil"/>
              <w:left w:val="nil"/>
              <w:bottom w:val="nil"/>
              <w:right w:val="nil"/>
            </w:tcBorders>
            <w:shd w:val="clear" w:color="auto" w:fill="auto"/>
            <w:vAlign w:val="center"/>
            <w:hideMark/>
          </w:tcPr>
          <w:p w14:paraId="0CA0BE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A7" w14:textId="77777777">
        <w:trPr>
          <w:trHeight w:val="30"/>
        </w:trPr>
        <w:tc>
          <w:tcPr>
            <w:tcW w:w="7420" w:type="dxa"/>
            <w:tcBorders>
              <w:top w:val="nil"/>
              <w:left w:val="nil"/>
              <w:bottom w:val="nil"/>
              <w:right w:val="nil"/>
            </w:tcBorders>
            <w:shd w:val="clear" w:color="auto" w:fill="auto"/>
            <w:vAlign w:val="center"/>
            <w:hideMark/>
          </w:tcPr>
          <w:p w14:paraId="0CA0BE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A9" w14:textId="77777777">
        <w:trPr>
          <w:trHeight w:val="330"/>
        </w:trPr>
        <w:tc>
          <w:tcPr>
            <w:tcW w:w="7420" w:type="dxa"/>
            <w:tcBorders>
              <w:top w:val="nil"/>
              <w:left w:val="nil"/>
              <w:bottom w:val="nil"/>
              <w:right w:val="nil"/>
            </w:tcBorders>
            <w:shd w:val="clear" w:color="auto" w:fill="auto"/>
            <w:vAlign w:val="center"/>
            <w:hideMark/>
          </w:tcPr>
          <w:p w14:paraId="0CA0BE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AB" w14:textId="77777777">
        <w:trPr>
          <w:trHeight w:val="45"/>
        </w:trPr>
        <w:tc>
          <w:tcPr>
            <w:tcW w:w="7420" w:type="dxa"/>
            <w:tcBorders>
              <w:top w:val="nil"/>
              <w:left w:val="nil"/>
              <w:bottom w:val="nil"/>
              <w:right w:val="nil"/>
            </w:tcBorders>
            <w:shd w:val="clear" w:color="auto" w:fill="auto"/>
            <w:vAlign w:val="center"/>
            <w:hideMark/>
          </w:tcPr>
          <w:p w14:paraId="0CA0BE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AD" w14:textId="77777777">
        <w:trPr>
          <w:trHeight w:val="330"/>
        </w:trPr>
        <w:tc>
          <w:tcPr>
            <w:tcW w:w="7420" w:type="dxa"/>
            <w:tcBorders>
              <w:top w:val="nil"/>
              <w:left w:val="nil"/>
              <w:bottom w:val="nil"/>
              <w:right w:val="nil"/>
            </w:tcBorders>
            <w:shd w:val="clear" w:color="auto" w:fill="auto"/>
            <w:vAlign w:val="center"/>
            <w:hideMark/>
          </w:tcPr>
          <w:p w14:paraId="0CA0BE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EAF" w14:textId="77777777">
        <w:trPr>
          <w:trHeight w:val="45"/>
        </w:trPr>
        <w:tc>
          <w:tcPr>
            <w:tcW w:w="7420" w:type="dxa"/>
            <w:tcBorders>
              <w:top w:val="nil"/>
              <w:left w:val="nil"/>
              <w:bottom w:val="nil"/>
              <w:right w:val="nil"/>
            </w:tcBorders>
            <w:shd w:val="clear" w:color="auto" w:fill="auto"/>
            <w:vAlign w:val="center"/>
            <w:hideMark/>
          </w:tcPr>
          <w:p w14:paraId="0CA0BE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B1" w14:textId="77777777">
        <w:trPr>
          <w:trHeight w:val="330"/>
        </w:trPr>
        <w:tc>
          <w:tcPr>
            <w:tcW w:w="7420" w:type="dxa"/>
            <w:tcBorders>
              <w:top w:val="nil"/>
              <w:left w:val="nil"/>
              <w:bottom w:val="nil"/>
              <w:right w:val="nil"/>
            </w:tcBorders>
            <w:shd w:val="clear" w:color="auto" w:fill="auto"/>
            <w:vAlign w:val="center"/>
            <w:hideMark/>
          </w:tcPr>
          <w:p w14:paraId="0CA0BE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B3" w14:textId="77777777">
        <w:trPr>
          <w:trHeight w:val="45"/>
        </w:trPr>
        <w:tc>
          <w:tcPr>
            <w:tcW w:w="7420" w:type="dxa"/>
            <w:tcBorders>
              <w:top w:val="nil"/>
              <w:left w:val="nil"/>
              <w:bottom w:val="nil"/>
              <w:right w:val="nil"/>
            </w:tcBorders>
            <w:shd w:val="clear" w:color="auto" w:fill="auto"/>
            <w:vAlign w:val="center"/>
            <w:hideMark/>
          </w:tcPr>
          <w:p w14:paraId="0CA0BE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B5" w14:textId="77777777">
        <w:trPr>
          <w:trHeight w:val="330"/>
        </w:trPr>
        <w:tc>
          <w:tcPr>
            <w:tcW w:w="7420" w:type="dxa"/>
            <w:tcBorders>
              <w:top w:val="nil"/>
              <w:left w:val="nil"/>
              <w:bottom w:val="nil"/>
              <w:right w:val="nil"/>
            </w:tcBorders>
            <w:shd w:val="clear" w:color="auto" w:fill="auto"/>
            <w:vAlign w:val="center"/>
            <w:hideMark/>
          </w:tcPr>
          <w:p w14:paraId="0CA0BE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B7" w14:textId="77777777">
        <w:trPr>
          <w:trHeight w:val="30"/>
        </w:trPr>
        <w:tc>
          <w:tcPr>
            <w:tcW w:w="7420" w:type="dxa"/>
            <w:tcBorders>
              <w:top w:val="nil"/>
              <w:left w:val="nil"/>
              <w:bottom w:val="nil"/>
              <w:right w:val="nil"/>
            </w:tcBorders>
            <w:shd w:val="clear" w:color="auto" w:fill="auto"/>
            <w:vAlign w:val="center"/>
            <w:hideMark/>
          </w:tcPr>
          <w:p w14:paraId="0CA0BE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B9" w14:textId="77777777">
        <w:trPr>
          <w:trHeight w:val="345"/>
        </w:trPr>
        <w:tc>
          <w:tcPr>
            <w:tcW w:w="7420" w:type="dxa"/>
            <w:tcBorders>
              <w:top w:val="nil"/>
              <w:left w:val="nil"/>
              <w:bottom w:val="nil"/>
              <w:right w:val="nil"/>
            </w:tcBorders>
            <w:shd w:val="clear" w:color="auto" w:fill="auto"/>
            <w:vAlign w:val="center"/>
            <w:hideMark/>
          </w:tcPr>
          <w:p w14:paraId="0CA0BE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BB" w14:textId="77777777">
        <w:trPr>
          <w:trHeight w:val="30"/>
        </w:trPr>
        <w:tc>
          <w:tcPr>
            <w:tcW w:w="7420" w:type="dxa"/>
            <w:tcBorders>
              <w:top w:val="nil"/>
              <w:left w:val="nil"/>
              <w:bottom w:val="nil"/>
              <w:right w:val="nil"/>
            </w:tcBorders>
            <w:shd w:val="clear" w:color="auto" w:fill="auto"/>
            <w:vAlign w:val="center"/>
            <w:hideMark/>
          </w:tcPr>
          <w:p w14:paraId="0CA0BE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BD" w14:textId="77777777">
        <w:trPr>
          <w:trHeight w:val="150"/>
        </w:trPr>
        <w:tc>
          <w:tcPr>
            <w:tcW w:w="7420" w:type="dxa"/>
            <w:tcBorders>
              <w:top w:val="nil"/>
              <w:left w:val="nil"/>
              <w:bottom w:val="nil"/>
              <w:right w:val="nil"/>
            </w:tcBorders>
            <w:shd w:val="clear" w:color="auto" w:fill="auto"/>
            <w:vAlign w:val="center"/>
            <w:hideMark/>
          </w:tcPr>
          <w:p w14:paraId="0CA0BE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BF" w14:textId="77777777">
        <w:trPr>
          <w:trHeight w:val="345"/>
        </w:trPr>
        <w:tc>
          <w:tcPr>
            <w:tcW w:w="7420" w:type="dxa"/>
            <w:tcBorders>
              <w:top w:val="nil"/>
              <w:left w:val="nil"/>
              <w:bottom w:val="nil"/>
              <w:right w:val="nil"/>
            </w:tcBorders>
            <w:shd w:val="clear" w:color="auto" w:fill="auto"/>
            <w:vAlign w:val="center"/>
            <w:hideMark/>
          </w:tcPr>
          <w:p w14:paraId="0CA0BEB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C1" w14:textId="77777777">
        <w:trPr>
          <w:trHeight w:val="330"/>
        </w:trPr>
        <w:tc>
          <w:tcPr>
            <w:tcW w:w="7420" w:type="dxa"/>
            <w:tcBorders>
              <w:top w:val="nil"/>
              <w:left w:val="nil"/>
              <w:bottom w:val="nil"/>
              <w:right w:val="nil"/>
            </w:tcBorders>
            <w:shd w:val="clear" w:color="auto" w:fill="auto"/>
            <w:vAlign w:val="center"/>
            <w:hideMark/>
          </w:tcPr>
          <w:p w14:paraId="0CA0BEC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151 ως έχει     ΚΑΤΑ </w:t>
            </w:r>
            <w:r w:rsidRPr="0029074D">
              <w:rPr>
                <w:rFonts w:ascii="Calibri" w:eastAsia="Times New Roman" w:hAnsi="Calibri" w:cs="Calibri"/>
                <w:color w:val="000000"/>
                <w:sz w:val="22"/>
                <w:szCs w:val="22"/>
              </w:rPr>
              <w:t>ΠΛΕΙΟΨΗΦΙΑ</w:t>
            </w:r>
          </w:p>
        </w:tc>
      </w:tr>
      <w:tr w:rsidR="008679D8" w14:paraId="0CA0BEC3" w14:textId="77777777">
        <w:trPr>
          <w:trHeight w:val="105"/>
        </w:trPr>
        <w:tc>
          <w:tcPr>
            <w:tcW w:w="7420" w:type="dxa"/>
            <w:tcBorders>
              <w:top w:val="nil"/>
              <w:left w:val="nil"/>
              <w:bottom w:val="nil"/>
              <w:right w:val="nil"/>
            </w:tcBorders>
            <w:shd w:val="clear" w:color="auto" w:fill="auto"/>
            <w:vAlign w:val="center"/>
            <w:hideMark/>
          </w:tcPr>
          <w:p w14:paraId="0CA0BEC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C5" w14:textId="77777777">
        <w:trPr>
          <w:trHeight w:val="330"/>
        </w:trPr>
        <w:tc>
          <w:tcPr>
            <w:tcW w:w="7420" w:type="dxa"/>
            <w:tcBorders>
              <w:top w:val="nil"/>
              <w:left w:val="nil"/>
              <w:bottom w:val="nil"/>
              <w:right w:val="nil"/>
            </w:tcBorders>
            <w:shd w:val="clear" w:color="auto" w:fill="auto"/>
            <w:vAlign w:val="center"/>
            <w:hideMark/>
          </w:tcPr>
          <w:p w14:paraId="0CA0BEC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C7" w14:textId="77777777">
        <w:trPr>
          <w:trHeight w:val="30"/>
        </w:trPr>
        <w:tc>
          <w:tcPr>
            <w:tcW w:w="7420" w:type="dxa"/>
            <w:tcBorders>
              <w:top w:val="nil"/>
              <w:left w:val="nil"/>
              <w:bottom w:val="nil"/>
              <w:right w:val="nil"/>
            </w:tcBorders>
            <w:shd w:val="clear" w:color="auto" w:fill="auto"/>
            <w:vAlign w:val="center"/>
            <w:hideMark/>
          </w:tcPr>
          <w:p w14:paraId="0CA0BEC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C9" w14:textId="77777777">
        <w:trPr>
          <w:trHeight w:val="330"/>
        </w:trPr>
        <w:tc>
          <w:tcPr>
            <w:tcW w:w="7420" w:type="dxa"/>
            <w:tcBorders>
              <w:top w:val="nil"/>
              <w:left w:val="nil"/>
              <w:bottom w:val="nil"/>
              <w:right w:val="nil"/>
            </w:tcBorders>
            <w:shd w:val="clear" w:color="auto" w:fill="auto"/>
            <w:vAlign w:val="center"/>
            <w:hideMark/>
          </w:tcPr>
          <w:p w14:paraId="0CA0BEC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CB" w14:textId="77777777">
        <w:trPr>
          <w:trHeight w:val="45"/>
        </w:trPr>
        <w:tc>
          <w:tcPr>
            <w:tcW w:w="7420" w:type="dxa"/>
            <w:tcBorders>
              <w:top w:val="nil"/>
              <w:left w:val="nil"/>
              <w:bottom w:val="nil"/>
              <w:right w:val="nil"/>
            </w:tcBorders>
            <w:shd w:val="clear" w:color="auto" w:fill="auto"/>
            <w:vAlign w:val="center"/>
            <w:hideMark/>
          </w:tcPr>
          <w:p w14:paraId="0CA0BEC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CD" w14:textId="77777777">
        <w:trPr>
          <w:trHeight w:val="330"/>
        </w:trPr>
        <w:tc>
          <w:tcPr>
            <w:tcW w:w="7420" w:type="dxa"/>
            <w:tcBorders>
              <w:top w:val="nil"/>
              <w:left w:val="nil"/>
              <w:bottom w:val="nil"/>
              <w:right w:val="nil"/>
            </w:tcBorders>
            <w:shd w:val="clear" w:color="auto" w:fill="auto"/>
            <w:vAlign w:val="center"/>
            <w:hideMark/>
          </w:tcPr>
          <w:p w14:paraId="0CA0BEC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ECF" w14:textId="77777777">
        <w:trPr>
          <w:trHeight w:val="45"/>
        </w:trPr>
        <w:tc>
          <w:tcPr>
            <w:tcW w:w="7420" w:type="dxa"/>
            <w:tcBorders>
              <w:top w:val="nil"/>
              <w:left w:val="nil"/>
              <w:bottom w:val="nil"/>
              <w:right w:val="nil"/>
            </w:tcBorders>
            <w:shd w:val="clear" w:color="auto" w:fill="auto"/>
            <w:vAlign w:val="center"/>
            <w:hideMark/>
          </w:tcPr>
          <w:p w14:paraId="0CA0BEC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D1" w14:textId="77777777">
        <w:trPr>
          <w:trHeight w:val="330"/>
        </w:trPr>
        <w:tc>
          <w:tcPr>
            <w:tcW w:w="7420" w:type="dxa"/>
            <w:tcBorders>
              <w:top w:val="nil"/>
              <w:left w:val="nil"/>
              <w:bottom w:val="nil"/>
              <w:right w:val="nil"/>
            </w:tcBorders>
            <w:shd w:val="clear" w:color="auto" w:fill="auto"/>
            <w:vAlign w:val="center"/>
            <w:hideMark/>
          </w:tcPr>
          <w:p w14:paraId="0CA0BED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D3" w14:textId="77777777">
        <w:trPr>
          <w:trHeight w:val="45"/>
        </w:trPr>
        <w:tc>
          <w:tcPr>
            <w:tcW w:w="7420" w:type="dxa"/>
            <w:tcBorders>
              <w:top w:val="nil"/>
              <w:left w:val="nil"/>
              <w:bottom w:val="nil"/>
              <w:right w:val="nil"/>
            </w:tcBorders>
            <w:shd w:val="clear" w:color="auto" w:fill="auto"/>
            <w:vAlign w:val="center"/>
            <w:hideMark/>
          </w:tcPr>
          <w:p w14:paraId="0CA0BED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D5" w14:textId="77777777">
        <w:trPr>
          <w:trHeight w:val="330"/>
        </w:trPr>
        <w:tc>
          <w:tcPr>
            <w:tcW w:w="7420" w:type="dxa"/>
            <w:tcBorders>
              <w:top w:val="nil"/>
              <w:left w:val="nil"/>
              <w:bottom w:val="nil"/>
              <w:right w:val="nil"/>
            </w:tcBorders>
            <w:shd w:val="clear" w:color="auto" w:fill="auto"/>
            <w:vAlign w:val="center"/>
            <w:hideMark/>
          </w:tcPr>
          <w:p w14:paraId="0CA0BED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D7" w14:textId="77777777">
        <w:trPr>
          <w:trHeight w:val="45"/>
        </w:trPr>
        <w:tc>
          <w:tcPr>
            <w:tcW w:w="7420" w:type="dxa"/>
            <w:tcBorders>
              <w:top w:val="nil"/>
              <w:left w:val="nil"/>
              <w:bottom w:val="nil"/>
              <w:right w:val="nil"/>
            </w:tcBorders>
            <w:shd w:val="clear" w:color="auto" w:fill="auto"/>
            <w:vAlign w:val="center"/>
            <w:hideMark/>
          </w:tcPr>
          <w:p w14:paraId="0CA0BED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D9" w14:textId="77777777">
        <w:trPr>
          <w:trHeight w:val="330"/>
        </w:trPr>
        <w:tc>
          <w:tcPr>
            <w:tcW w:w="7420" w:type="dxa"/>
            <w:tcBorders>
              <w:top w:val="nil"/>
              <w:left w:val="nil"/>
              <w:bottom w:val="nil"/>
              <w:right w:val="nil"/>
            </w:tcBorders>
            <w:shd w:val="clear" w:color="auto" w:fill="auto"/>
            <w:vAlign w:val="center"/>
            <w:hideMark/>
          </w:tcPr>
          <w:p w14:paraId="0CA0BED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DB" w14:textId="77777777">
        <w:trPr>
          <w:trHeight w:val="30"/>
        </w:trPr>
        <w:tc>
          <w:tcPr>
            <w:tcW w:w="7420" w:type="dxa"/>
            <w:tcBorders>
              <w:top w:val="nil"/>
              <w:left w:val="nil"/>
              <w:bottom w:val="nil"/>
              <w:right w:val="nil"/>
            </w:tcBorders>
            <w:shd w:val="clear" w:color="auto" w:fill="auto"/>
            <w:vAlign w:val="center"/>
            <w:hideMark/>
          </w:tcPr>
          <w:p w14:paraId="0CA0BED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DD" w14:textId="77777777">
        <w:trPr>
          <w:trHeight w:val="150"/>
        </w:trPr>
        <w:tc>
          <w:tcPr>
            <w:tcW w:w="7420" w:type="dxa"/>
            <w:tcBorders>
              <w:top w:val="nil"/>
              <w:left w:val="nil"/>
              <w:bottom w:val="nil"/>
              <w:right w:val="nil"/>
            </w:tcBorders>
            <w:shd w:val="clear" w:color="auto" w:fill="auto"/>
            <w:vAlign w:val="center"/>
            <w:hideMark/>
          </w:tcPr>
          <w:p w14:paraId="0CA0BED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DF" w14:textId="77777777">
        <w:trPr>
          <w:trHeight w:val="345"/>
        </w:trPr>
        <w:tc>
          <w:tcPr>
            <w:tcW w:w="7420" w:type="dxa"/>
            <w:tcBorders>
              <w:top w:val="nil"/>
              <w:left w:val="nil"/>
              <w:bottom w:val="nil"/>
              <w:right w:val="nil"/>
            </w:tcBorders>
            <w:shd w:val="clear" w:color="auto" w:fill="auto"/>
            <w:vAlign w:val="center"/>
            <w:hideMark/>
          </w:tcPr>
          <w:p w14:paraId="0CA0BED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E1" w14:textId="77777777">
        <w:trPr>
          <w:trHeight w:val="330"/>
        </w:trPr>
        <w:tc>
          <w:tcPr>
            <w:tcW w:w="7420" w:type="dxa"/>
            <w:tcBorders>
              <w:top w:val="nil"/>
              <w:left w:val="nil"/>
              <w:bottom w:val="nil"/>
              <w:right w:val="nil"/>
            </w:tcBorders>
            <w:shd w:val="clear" w:color="auto" w:fill="auto"/>
            <w:vAlign w:val="center"/>
            <w:hideMark/>
          </w:tcPr>
          <w:p w14:paraId="0CA0BEE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152 ως έχει     ΚΑΤΑ ΠΛΕΙΟΨΗΦΙΑ</w:t>
            </w:r>
          </w:p>
        </w:tc>
      </w:tr>
      <w:tr w:rsidR="008679D8" w14:paraId="0CA0BEE3" w14:textId="77777777">
        <w:trPr>
          <w:trHeight w:val="105"/>
        </w:trPr>
        <w:tc>
          <w:tcPr>
            <w:tcW w:w="7420" w:type="dxa"/>
            <w:tcBorders>
              <w:top w:val="nil"/>
              <w:left w:val="nil"/>
              <w:bottom w:val="nil"/>
              <w:right w:val="nil"/>
            </w:tcBorders>
            <w:shd w:val="clear" w:color="auto" w:fill="auto"/>
            <w:vAlign w:val="center"/>
            <w:hideMark/>
          </w:tcPr>
          <w:p w14:paraId="0CA0BEE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E5" w14:textId="77777777">
        <w:trPr>
          <w:trHeight w:val="330"/>
        </w:trPr>
        <w:tc>
          <w:tcPr>
            <w:tcW w:w="7420" w:type="dxa"/>
            <w:tcBorders>
              <w:top w:val="nil"/>
              <w:left w:val="nil"/>
              <w:bottom w:val="nil"/>
              <w:right w:val="nil"/>
            </w:tcBorders>
            <w:shd w:val="clear" w:color="auto" w:fill="auto"/>
            <w:vAlign w:val="center"/>
            <w:hideMark/>
          </w:tcPr>
          <w:p w14:paraId="0CA0BEE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EE7" w14:textId="77777777">
        <w:trPr>
          <w:trHeight w:val="30"/>
        </w:trPr>
        <w:tc>
          <w:tcPr>
            <w:tcW w:w="7420" w:type="dxa"/>
            <w:tcBorders>
              <w:top w:val="nil"/>
              <w:left w:val="nil"/>
              <w:bottom w:val="nil"/>
              <w:right w:val="nil"/>
            </w:tcBorders>
            <w:shd w:val="clear" w:color="auto" w:fill="auto"/>
            <w:vAlign w:val="center"/>
            <w:hideMark/>
          </w:tcPr>
          <w:p w14:paraId="0CA0BEE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E9" w14:textId="77777777">
        <w:trPr>
          <w:trHeight w:val="345"/>
        </w:trPr>
        <w:tc>
          <w:tcPr>
            <w:tcW w:w="7420" w:type="dxa"/>
            <w:tcBorders>
              <w:top w:val="nil"/>
              <w:left w:val="nil"/>
              <w:bottom w:val="nil"/>
              <w:right w:val="nil"/>
            </w:tcBorders>
            <w:shd w:val="clear" w:color="auto" w:fill="auto"/>
            <w:vAlign w:val="center"/>
            <w:hideMark/>
          </w:tcPr>
          <w:p w14:paraId="0CA0BEE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EEB" w14:textId="77777777">
        <w:trPr>
          <w:trHeight w:val="30"/>
        </w:trPr>
        <w:tc>
          <w:tcPr>
            <w:tcW w:w="7420" w:type="dxa"/>
            <w:tcBorders>
              <w:top w:val="nil"/>
              <w:left w:val="nil"/>
              <w:bottom w:val="nil"/>
              <w:right w:val="nil"/>
            </w:tcBorders>
            <w:shd w:val="clear" w:color="auto" w:fill="auto"/>
            <w:vAlign w:val="center"/>
            <w:hideMark/>
          </w:tcPr>
          <w:p w14:paraId="0CA0BEE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ED" w14:textId="77777777">
        <w:trPr>
          <w:trHeight w:val="330"/>
        </w:trPr>
        <w:tc>
          <w:tcPr>
            <w:tcW w:w="7420" w:type="dxa"/>
            <w:tcBorders>
              <w:top w:val="nil"/>
              <w:left w:val="nil"/>
              <w:bottom w:val="nil"/>
              <w:right w:val="nil"/>
            </w:tcBorders>
            <w:shd w:val="clear" w:color="auto" w:fill="auto"/>
            <w:vAlign w:val="center"/>
            <w:hideMark/>
          </w:tcPr>
          <w:p w14:paraId="0CA0BEE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EEF" w14:textId="77777777">
        <w:trPr>
          <w:trHeight w:val="45"/>
        </w:trPr>
        <w:tc>
          <w:tcPr>
            <w:tcW w:w="7420" w:type="dxa"/>
            <w:tcBorders>
              <w:top w:val="nil"/>
              <w:left w:val="nil"/>
              <w:bottom w:val="nil"/>
              <w:right w:val="nil"/>
            </w:tcBorders>
            <w:shd w:val="clear" w:color="auto" w:fill="auto"/>
            <w:vAlign w:val="center"/>
            <w:hideMark/>
          </w:tcPr>
          <w:p w14:paraId="0CA0BEE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F1" w14:textId="77777777">
        <w:trPr>
          <w:trHeight w:val="330"/>
        </w:trPr>
        <w:tc>
          <w:tcPr>
            <w:tcW w:w="7420" w:type="dxa"/>
            <w:tcBorders>
              <w:top w:val="nil"/>
              <w:left w:val="nil"/>
              <w:bottom w:val="nil"/>
              <w:right w:val="nil"/>
            </w:tcBorders>
            <w:shd w:val="clear" w:color="auto" w:fill="auto"/>
            <w:vAlign w:val="center"/>
            <w:hideMark/>
          </w:tcPr>
          <w:p w14:paraId="0CA0BEF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EF3" w14:textId="77777777">
        <w:trPr>
          <w:trHeight w:val="45"/>
        </w:trPr>
        <w:tc>
          <w:tcPr>
            <w:tcW w:w="7420" w:type="dxa"/>
            <w:tcBorders>
              <w:top w:val="nil"/>
              <w:left w:val="nil"/>
              <w:bottom w:val="nil"/>
              <w:right w:val="nil"/>
            </w:tcBorders>
            <w:shd w:val="clear" w:color="auto" w:fill="auto"/>
            <w:vAlign w:val="center"/>
            <w:hideMark/>
          </w:tcPr>
          <w:p w14:paraId="0CA0BEF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F5" w14:textId="77777777">
        <w:trPr>
          <w:trHeight w:val="330"/>
        </w:trPr>
        <w:tc>
          <w:tcPr>
            <w:tcW w:w="7420" w:type="dxa"/>
            <w:tcBorders>
              <w:top w:val="nil"/>
              <w:left w:val="nil"/>
              <w:bottom w:val="nil"/>
              <w:right w:val="nil"/>
            </w:tcBorders>
            <w:shd w:val="clear" w:color="auto" w:fill="auto"/>
            <w:vAlign w:val="center"/>
            <w:hideMark/>
          </w:tcPr>
          <w:p w14:paraId="0CA0BEF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EF7" w14:textId="77777777">
        <w:trPr>
          <w:trHeight w:val="45"/>
        </w:trPr>
        <w:tc>
          <w:tcPr>
            <w:tcW w:w="7420" w:type="dxa"/>
            <w:tcBorders>
              <w:top w:val="nil"/>
              <w:left w:val="nil"/>
              <w:bottom w:val="nil"/>
              <w:right w:val="nil"/>
            </w:tcBorders>
            <w:shd w:val="clear" w:color="auto" w:fill="auto"/>
            <w:vAlign w:val="center"/>
            <w:hideMark/>
          </w:tcPr>
          <w:p w14:paraId="0CA0BEF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F9" w14:textId="77777777">
        <w:trPr>
          <w:trHeight w:val="330"/>
        </w:trPr>
        <w:tc>
          <w:tcPr>
            <w:tcW w:w="7420" w:type="dxa"/>
            <w:tcBorders>
              <w:top w:val="nil"/>
              <w:left w:val="nil"/>
              <w:bottom w:val="nil"/>
              <w:right w:val="nil"/>
            </w:tcBorders>
            <w:shd w:val="clear" w:color="auto" w:fill="auto"/>
            <w:vAlign w:val="center"/>
            <w:hideMark/>
          </w:tcPr>
          <w:p w14:paraId="0CA0BEF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EFB" w14:textId="77777777">
        <w:trPr>
          <w:trHeight w:val="30"/>
        </w:trPr>
        <w:tc>
          <w:tcPr>
            <w:tcW w:w="7420" w:type="dxa"/>
            <w:tcBorders>
              <w:top w:val="nil"/>
              <w:left w:val="nil"/>
              <w:bottom w:val="nil"/>
              <w:right w:val="nil"/>
            </w:tcBorders>
            <w:shd w:val="clear" w:color="auto" w:fill="auto"/>
            <w:vAlign w:val="center"/>
            <w:hideMark/>
          </w:tcPr>
          <w:p w14:paraId="0CA0BEF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EFD" w14:textId="77777777">
        <w:trPr>
          <w:trHeight w:val="150"/>
        </w:trPr>
        <w:tc>
          <w:tcPr>
            <w:tcW w:w="7420" w:type="dxa"/>
            <w:tcBorders>
              <w:top w:val="nil"/>
              <w:left w:val="nil"/>
              <w:bottom w:val="nil"/>
              <w:right w:val="nil"/>
            </w:tcBorders>
            <w:shd w:val="clear" w:color="auto" w:fill="auto"/>
            <w:vAlign w:val="center"/>
            <w:hideMark/>
          </w:tcPr>
          <w:p w14:paraId="0CA0BEF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EFF" w14:textId="77777777">
        <w:trPr>
          <w:trHeight w:val="345"/>
        </w:trPr>
        <w:tc>
          <w:tcPr>
            <w:tcW w:w="7420" w:type="dxa"/>
            <w:tcBorders>
              <w:top w:val="nil"/>
              <w:left w:val="nil"/>
              <w:bottom w:val="nil"/>
              <w:right w:val="nil"/>
            </w:tcBorders>
            <w:shd w:val="clear" w:color="auto" w:fill="auto"/>
            <w:vAlign w:val="center"/>
            <w:hideMark/>
          </w:tcPr>
          <w:p w14:paraId="0CA0BEF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01" w14:textId="77777777">
        <w:trPr>
          <w:trHeight w:val="330"/>
        </w:trPr>
        <w:tc>
          <w:tcPr>
            <w:tcW w:w="7420" w:type="dxa"/>
            <w:tcBorders>
              <w:top w:val="nil"/>
              <w:left w:val="nil"/>
              <w:bottom w:val="nil"/>
              <w:right w:val="nil"/>
            </w:tcBorders>
            <w:shd w:val="clear" w:color="auto" w:fill="auto"/>
            <w:vAlign w:val="center"/>
            <w:hideMark/>
          </w:tcPr>
          <w:p w14:paraId="0CA0BF0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Άρθρο 153 ως </w:t>
            </w:r>
            <w:r w:rsidRPr="0029074D">
              <w:rPr>
                <w:rFonts w:ascii="Calibri" w:eastAsia="Times New Roman" w:hAnsi="Calibri" w:cs="Calibri"/>
                <w:color w:val="000000"/>
                <w:sz w:val="22"/>
                <w:szCs w:val="22"/>
              </w:rPr>
              <w:t>έχει     ΚΑΤΑ ΠΛΕΙΟΨΗΦΙΑ</w:t>
            </w:r>
          </w:p>
        </w:tc>
      </w:tr>
      <w:tr w:rsidR="008679D8" w14:paraId="0CA0BF03" w14:textId="77777777">
        <w:trPr>
          <w:trHeight w:val="105"/>
        </w:trPr>
        <w:tc>
          <w:tcPr>
            <w:tcW w:w="7420" w:type="dxa"/>
            <w:tcBorders>
              <w:top w:val="nil"/>
              <w:left w:val="nil"/>
              <w:bottom w:val="nil"/>
              <w:right w:val="nil"/>
            </w:tcBorders>
            <w:shd w:val="clear" w:color="auto" w:fill="auto"/>
            <w:vAlign w:val="center"/>
            <w:hideMark/>
          </w:tcPr>
          <w:p w14:paraId="0CA0BF0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05" w14:textId="77777777">
        <w:trPr>
          <w:trHeight w:val="330"/>
        </w:trPr>
        <w:tc>
          <w:tcPr>
            <w:tcW w:w="7420" w:type="dxa"/>
            <w:tcBorders>
              <w:top w:val="nil"/>
              <w:left w:val="nil"/>
              <w:bottom w:val="nil"/>
              <w:right w:val="nil"/>
            </w:tcBorders>
            <w:shd w:val="clear" w:color="auto" w:fill="auto"/>
            <w:vAlign w:val="center"/>
            <w:hideMark/>
          </w:tcPr>
          <w:p w14:paraId="0CA0BF0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07" w14:textId="77777777">
        <w:trPr>
          <w:trHeight w:val="45"/>
        </w:trPr>
        <w:tc>
          <w:tcPr>
            <w:tcW w:w="7420" w:type="dxa"/>
            <w:tcBorders>
              <w:top w:val="nil"/>
              <w:left w:val="nil"/>
              <w:bottom w:val="nil"/>
              <w:right w:val="nil"/>
            </w:tcBorders>
            <w:shd w:val="clear" w:color="auto" w:fill="auto"/>
            <w:vAlign w:val="center"/>
            <w:hideMark/>
          </w:tcPr>
          <w:p w14:paraId="0CA0BF0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09" w14:textId="77777777">
        <w:trPr>
          <w:trHeight w:val="330"/>
        </w:trPr>
        <w:tc>
          <w:tcPr>
            <w:tcW w:w="7420" w:type="dxa"/>
            <w:tcBorders>
              <w:top w:val="nil"/>
              <w:left w:val="nil"/>
              <w:bottom w:val="nil"/>
              <w:right w:val="nil"/>
            </w:tcBorders>
            <w:shd w:val="clear" w:color="auto" w:fill="auto"/>
            <w:vAlign w:val="center"/>
            <w:hideMark/>
          </w:tcPr>
          <w:p w14:paraId="0CA0BF0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F0B" w14:textId="77777777">
        <w:trPr>
          <w:trHeight w:val="30"/>
        </w:trPr>
        <w:tc>
          <w:tcPr>
            <w:tcW w:w="7420" w:type="dxa"/>
            <w:tcBorders>
              <w:top w:val="nil"/>
              <w:left w:val="nil"/>
              <w:bottom w:val="nil"/>
              <w:right w:val="nil"/>
            </w:tcBorders>
            <w:shd w:val="clear" w:color="auto" w:fill="auto"/>
            <w:vAlign w:val="center"/>
            <w:hideMark/>
          </w:tcPr>
          <w:p w14:paraId="0CA0BF0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0D" w14:textId="77777777">
        <w:trPr>
          <w:trHeight w:val="330"/>
        </w:trPr>
        <w:tc>
          <w:tcPr>
            <w:tcW w:w="7420" w:type="dxa"/>
            <w:tcBorders>
              <w:top w:val="nil"/>
              <w:left w:val="nil"/>
              <w:bottom w:val="nil"/>
              <w:right w:val="nil"/>
            </w:tcBorders>
            <w:shd w:val="clear" w:color="auto" w:fill="auto"/>
            <w:vAlign w:val="center"/>
            <w:hideMark/>
          </w:tcPr>
          <w:p w14:paraId="0CA0BF0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F0F" w14:textId="77777777">
        <w:trPr>
          <w:trHeight w:val="45"/>
        </w:trPr>
        <w:tc>
          <w:tcPr>
            <w:tcW w:w="7420" w:type="dxa"/>
            <w:tcBorders>
              <w:top w:val="nil"/>
              <w:left w:val="nil"/>
              <w:bottom w:val="nil"/>
              <w:right w:val="nil"/>
            </w:tcBorders>
            <w:shd w:val="clear" w:color="auto" w:fill="auto"/>
            <w:vAlign w:val="center"/>
            <w:hideMark/>
          </w:tcPr>
          <w:p w14:paraId="0CA0BF0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11" w14:textId="77777777">
        <w:trPr>
          <w:trHeight w:val="330"/>
        </w:trPr>
        <w:tc>
          <w:tcPr>
            <w:tcW w:w="7420" w:type="dxa"/>
            <w:tcBorders>
              <w:top w:val="nil"/>
              <w:left w:val="nil"/>
              <w:bottom w:val="nil"/>
              <w:right w:val="nil"/>
            </w:tcBorders>
            <w:shd w:val="clear" w:color="auto" w:fill="auto"/>
            <w:vAlign w:val="center"/>
            <w:hideMark/>
          </w:tcPr>
          <w:p w14:paraId="0CA0BF1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13" w14:textId="77777777">
        <w:trPr>
          <w:trHeight w:val="45"/>
        </w:trPr>
        <w:tc>
          <w:tcPr>
            <w:tcW w:w="7420" w:type="dxa"/>
            <w:tcBorders>
              <w:top w:val="nil"/>
              <w:left w:val="nil"/>
              <w:bottom w:val="nil"/>
              <w:right w:val="nil"/>
            </w:tcBorders>
            <w:shd w:val="clear" w:color="auto" w:fill="auto"/>
            <w:vAlign w:val="center"/>
            <w:hideMark/>
          </w:tcPr>
          <w:p w14:paraId="0CA0BF1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15" w14:textId="77777777">
        <w:trPr>
          <w:trHeight w:val="330"/>
        </w:trPr>
        <w:tc>
          <w:tcPr>
            <w:tcW w:w="7420" w:type="dxa"/>
            <w:tcBorders>
              <w:top w:val="nil"/>
              <w:left w:val="nil"/>
              <w:bottom w:val="nil"/>
              <w:right w:val="nil"/>
            </w:tcBorders>
            <w:shd w:val="clear" w:color="auto" w:fill="auto"/>
            <w:vAlign w:val="center"/>
            <w:hideMark/>
          </w:tcPr>
          <w:p w14:paraId="0CA0BF1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F17" w14:textId="77777777">
        <w:trPr>
          <w:trHeight w:val="45"/>
        </w:trPr>
        <w:tc>
          <w:tcPr>
            <w:tcW w:w="7420" w:type="dxa"/>
            <w:tcBorders>
              <w:top w:val="nil"/>
              <w:left w:val="nil"/>
              <w:bottom w:val="nil"/>
              <w:right w:val="nil"/>
            </w:tcBorders>
            <w:shd w:val="clear" w:color="auto" w:fill="auto"/>
            <w:vAlign w:val="center"/>
            <w:hideMark/>
          </w:tcPr>
          <w:p w14:paraId="0CA0BF1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19" w14:textId="77777777">
        <w:trPr>
          <w:trHeight w:val="330"/>
        </w:trPr>
        <w:tc>
          <w:tcPr>
            <w:tcW w:w="7420" w:type="dxa"/>
            <w:tcBorders>
              <w:top w:val="nil"/>
              <w:left w:val="nil"/>
              <w:bottom w:val="nil"/>
              <w:right w:val="nil"/>
            </w:tcBorders>
            <w:shd w:val="clear" w:color="auto" w:fill="auto"/>
            <w:vAlign w:val="center"/>
            <w:hideMark/>
          </w:tcPr>
          <w:p w14:paraId="0CA0BF1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F1B" w14:textId="77777777">
        <w:trPr>
          <w:trHeight w:val="45"/>
        </w:trPr>
        <w:tc>
          <w:tcPr>
            <w:tcW w:w="7420" w:type="dxa"/>
            <w:tcBorders>
              <w:top w:val="nil"/>
              <w:left w:val="nil"/>
              <w:bottom w:val="nil"/>
              <w:right w:val="nil"/>
            </w:tcBorders>
            <w:shd w:val="clear" w:color="auto" w:fill="auto"/>
            <w:vAlign w:val="center"/>
            <w:hideMark/>
          </w:tcPr>
          <w:p w14:paraId="0CA0BF1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1D" w14:textId="77777777">
        <w:trPr>
          <w:trHeight w:val="135"/>
        </w:trPr>
        <w:tc>
          <w:tcPr>
            <w:tcW w:w="7420" w:type="dxa"/>
            <w:tcBorders>
              <w:top w:val="nil"/>
              <w:left w:val="nil"/>
              <w:bottom w:val="nil"/>
              <w:right w:val="nil"/>
            </w:tcBorders>
            <w:shd w:val="clear" w:color="auto" w:fill="auto"/>
            <w:vAlign w:val="center"/>
            <w:hideMark/>
          </w:tcPr>
          <w:p w14:paraId="0CA0BF1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1F" w14:textId="77777777">
        <w:trPr>
          <w:trHeight w:val="345"/>
        </w:trPr>
        <w:tc>
          <w:tcPr>
            <w:tcW w:w="7420" w:type="dxa"/>
            <w:tcBorders>
              <w:top w:val="nil"/>
              <w:left w:val="nil"/>
              <w:bottom w:val="nil"/>
              <w:right w:val="nil"/>
            </w:tcBorders>
            <w:shd w:val="clear" w:color="auto" w:fill="auto"/>
            <w:vAlign w:val="center"/>
            <w:hideMark/>
          </w:tcPr>
          <w:p w14:paraId="0CA0BF1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21" w14:textId="77777777">
        <w:trPr>
          <w:trHeight w:val="330"/>
        </w:trPr>
        <w:tc>
          <w:tcPr>
            <w:tcW w:w="7420" w:type="dxa"/>
            <w:tcBorders>
              <w:top w:val="nil"/>
              <w:left w:val="nil"/>
              <w:bottom w:val="nil"/>
              <w:right w:val="nil"/>
            </w:tcBorders>
            <w:shd w:val="clear" w:color="auto" w:fill="auto"/>
            <w:vAlign w:val="center"/>
            <w:hideMark/>
          </w:tcPr>
          <w:p w14:paraId="0CA0BF2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154 ως έχει     ΚΑΤΑ ΠΛΕΙΟΨΗΦΙΑ</w:t>
            </w:r>
          </w:p>
        </w:tc>
      </w:tr>
      <w:tr w:rsidR="008679D8" w14:paraId="0CA0BF23" w14:textId="77777777">
        <w:trPr>
          <w:trHeight w:val="105"/>
        </w:trPr>
        <w:tc>
          <w:tcPr>
            <w:tcW w:w="7420" w:type="dxa"/>
            <w:tcBorders>
              <w:top w:val="nil"/>
              <w:left w:val="nil"/>
              <w:bottom w:val="nil"/>
              <w:right w:val="nil"/>
            </w:tcBorders>
            <w:shd w:val="clear" w:color="auto" w:fill="auto"/>
            <w:vAlign w:val="center"/>
            <w:hideMark/>
          </w:tcPr>
          <w:p w14:paraId="0CA0BF2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25" w14:textId="77777777">
        <w:trPr>
          <w:trHeight w:val="330"/>
        </w:trPr>
        <w:tc>
          <w:tcPr>
            <w:tcW w:w="7420" w:type="dxa"/>
            <w:tcBorders>
              <w:top w:val="nil"/>
              <w:left w:val="nil"/>
              <w:bottom w:val="nil"/>
              <w:right w:val="nil"/>
            </w:tcBorders>
            <w:shd w:val="clear" w:color="auto" w:fill="auto"/>
            <w:vAlign w:val="center"/>
            <w:hideMark/>
          </w:tcPr>
          <w:p w14:paraId="0CA0BF2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27" w14:textId="77777777">
        <w:trPr>
          <w:trHeight w:val="45"/>
        </w:trPr>
        <w:tc>
          <w:tcPr>
            <w:tcW w:w="7420" w:type="dxa"/>
            <w:tcBorders>
              <w:top w:val="nil"/>
              <w:left w:val="nil"/>
              <w:bottom w:val="nil"/>
              <w:right w:val="nil"/>
            </w:tcBorders>
            <w:shd w:val="clear" w:color="auto" w:fill="auto"/>
            <w:vAlign w:val="center"/>
            <w:hideMark/>
          </w:tcPr>
          <w:p w14:paraId="0CA0BF2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29" w14:textId="77777777">
        <w:trPr>
          <w:trHeight w:val="330"/>
        </w:trPr>
        <w:tc>
          <w:tcPr>
            <w:tcW w:w="7420" w:type="dxa"/>
            <w:tcBorders>
              <w:top w:val="nil"/>
              <w:left w:val="nil"/>
              <w:bottom w:val="nil"/>
              <w:right w:val="nil"/>
            </w:tcBorders>
            <w:shd w:val="clear" w:color="auto" w:fill="auto"/>
            <w:vAlign w:val="center"/>
            <w:hideMark/>
          </w:tcPr>
          <w:p w14:paraId="0CA0BF2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F2B" w14:textId="77777777">
        <w:trPr>
          <w:trHeight w:val="30"/>
        </w:trPr>
        <w:tc>
          <w:tcPr>
            <w:tcW w:w="7420" w:type="dxa"/>
            <w:tcBorders>
              <w:top w:val="nil"/>
              <w:left w:val="nil"/>
              <w:bottom w:val="nil"/>
              <w:right w:val="nil"/>
            </w:tcBorders>
            <w:shd w:val="clear" w:color="auto" w:fill="auto"/>
            <w:vAlign w:val="center"/>
            <w:hideMark/>
          </w:tcPr>
          <w:p w14:paraId="0CA0BF2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2D" w14:textId="77777777">
        <w:trPr>
          <w:trHeight w:val="330"/>
        </w:trPr>
        <w:tc>
          <w:tcPr>
            <w:tcW w:w="7420" w:type="dxa"/>
            <w:tcBorders>
              <w:top w:val="nil"/>
              <w:left w:val="nil"/>
              <w:bottom w:val="nil"/>
              <w:right w:val="nil"/>
            </w:tcBorders>
            <w:shd w:val="clear" w:color="auto" w:fill="auto"/>
            <w:vAlign w:val="center"/>
            <w:hideMark/>
          </w:tcPr>
          <w:p w14:paraId="0CA0BF2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F2F" w14:textId="77777777">
        <w:trPr>
          <w:trHeight w:val="45"/>
        </w:trPr>
        <w:tc>
          <w:tcPr>
            <w:tcW w:w="7420" w:type="dxa"/>
            <w:tcBorders>
              <w:top w:val="nil"/>
              <w:left w:val="nil"/>
              <w:bottom w:val="nil"/>
              <w:right w:val="nil"/>
            </w:tcBorders>
            <w:shd w:val="clear" w:color="auto" w:fill="auto"/>
            <w:vAlign w:val="center"/>
            <w:hideMark/>
          </w:tcPr>
          <w:p w14:paraId="0CA0BF2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31" w14:textId="77777777">
        <w:trPr>
          <w:trHeight w:val="330"/>
        </w:trPr>
        <w:tc>
          <w:tcPr>
            <w:tcW w:w="7420" w:type="dxa"/>
            <w:tcBorders>
              <w:top w:val="nil"/>
              <w:left w:val="nil"/>
              <w:bottom w:val="nil"/>
              <w:right w:val="nil"/>
            </w:tcBorders>
            <w:shd w:val="clear" w:color="auto" w:fill="auto"/>
            <w:vAlign w:val="center"/>
            <w:hideMark/>
          </w:tcPr>
          <w:p w14:paraId="0CA0BF3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33" w14:textId="77777777">
        <w:trPr>
          <w:trHeight w:val="45"/>
        </w:trPr>
        <w:tc>
          <w:tcPr>
            <w:tcW w:w="7420" w:type="dxa"/>
            <w:tcBorders>
              <w:top w:val="nil"/>
              <w:left w:val="nil"/>
              <w:bottom w:val="nil"/>
              <w:right w:val="nil"/>
            </w:tcBorders>
            <w:shd w:val="clear" w:color="auto" w:fill="auto"/>
            <w:vAlign w:val="center"/>
            <w:hideMark/>
          </w:tcPr>
          <w:p w14:paraId="0CA0BF3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35" w14:textId="77777777">
        <w:trPr>
          <w:trHeight w:val="330"/>
        </w:trPr>
        <w:tc>
          <w:tcPr>
            <w:tcW w:w="7420" w:type="dxa"/>
            <w:tcBorders>
              <w:top w:val="nil"/>
              <w:left w:val="nil"/>
              <w:bottom w:val="nil"/>
              <w:right w:val="nil"/>
            </w:tcBorders>
            <w:shd w:val="clear" w:color="auto" w:fill="auto"/>
            <w:vAlign w:val="center"/>
            <w:hideMark/>
          </w:tcPr>
          <w:p w14:paraId="0CA0BF3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F37" w14:textId="77777777">
        <w:trPr>
          <w:trHeight w:val="45"/>
        </w:trPr>
        <w:tc>
          <w:tcPr>
            <w:tcW w:w="7420" w:type="dxa"/>
            <w:tcBorders>
              <w:top w:val="nil"/>
              <w:left w:val="nil"/>
              <w:bottom w:val="nil"/>
              <w:right w:val="nil"/>
            </w:tcBorders>
            <w:shd w:val="clear" w:color="auto" w:fill="auto"/>
            <w:vAlign w:val="center"/>
            <w:hideMark/>
          </w:tcPr>
          <w:p w14:paraId="0CA0BF3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39" w14:textId="77777777">
        <w:trPr>
          <w:trHeight w:val="330"/>
        </w:trPr>
        <w:tc>
          <w:tcPr>
            <w:tcW w:w="7420" w:type="dxa"/>
            <w:tcBorders>
              <w:top w:val="nil"/>
              <w:left w:val="nil"/>
              <w:bottom w:val="nil"/>
              <w:right w:val="nil"/>
            </w:tcBorders>
            <w:shd w:val="clear" w:color="auto" w:fill="auto"/>
            <w:vAlign w:val="center"/>
            <w:hideMark/>
          </w:tcPr>
          <w:p w14:paraId="0CA0BF3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F3B" w14:textId="77777777">
        <w:trPr>
          <w:trHeight w:val="45"/>
        </w:trPr>
        <w:tc>
          <w:tcPr>
            <w:tcW w:w="7420" w:type="dxa"/>
            <w:tcBorders>
              <w:top w:val="nil"/>
              <w:left w:val="nil"/>
              <w:bottom w:val="nil"/>
              <w:right w:val="nil"/>
            </w:tcBorders>
            <w:shd w:val="clear" w:color="auto" w:fill="auto"/>
            <w:vAlign w:val="center"/>
            <w:hideMark/>
          </w:tcPr>
          <w:p w14:paraId="0CA0BF3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3D" w14:textId="77777777">
        <w:trPr>
          <w:trHeight w:val="135"/>
        </w:trPr>
        <w:tc>
          <w:tcPr>
            <w:tcW w:w="7420" w:type="dxa"/>
            <w:tcBorders>
              <w:top w:val="nil"/>
              <w:left w:val="nil"/>
              <w:bottom w:val="nil"/>
              <w:right w:val="nil"/>
            </w:tcBorders>
            <w:shd w:val="clear" w:color="auto" w:fill="auto"/>
            <w:vAlign w:val="center"/>
            <w:hideMark/>
          </w:tcPr>
          <w:p w14:paraId="0CA0BF3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3F" w14:textId="77777777">
        <w:trPr>
          <w:trHeight w:val="345"/>
        </w:trPr>
        <w:tc>
          <w:tcPr>
            <w:tcW w:w="7420" w:type="dxa"/>
            <w:tcBorders>
              <w:top w:val="nil"/>
              <w:left w:val="nil"/>
              <w:bottom w:val="nil"/>
              <w:right w:val="nil"/>
            </w:tcBorders>
            <w:shd w:val="clear" w:color="auto" w:fill="auto"/>
            <w:vAlign w:val="center"/>
            <w:hideMark/>
          </w:tcPr>
          <w:p w14:paraId="0CA0BF3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41" w14:textId="77777777">
        <w:trPr>
          <w:trHeight w:val="330"/>
        </w:trPr>
        <w:tc>
          <w:tcPr>
            <w:tcW w:w="7420" w:type="dxa"/>
            <w:tcBorders>
              <w:top w:val="nil"/>
              <w:left w:val="nil"/>
              <w:bottom w:val="nil"/>
              <w:right w:val="nil"/>
            </w:tcBorders>
            <w:shd w:val="clear" w:color="auto" w:fill="auto"/>
            <w:vAlign w:val="center"/>
            <w:hideMark/>
          </w:tcPr>
          <w:p w14:paraId="0CA0BF4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Άρθρο 155 ως έχει     ΚΑΤΑ ΠΛΕΙΟΨΗΦΙΑ</w:t>
            </w:r>
          </w:p>
        </w:tc>
      </w:tr>
      <w:tr w:rsidR="008679D8" w14:paraId="0CA0BF43" w14:textId="77777777">
        <w:trPr>
          <w:trHeight w:val="105"/>
        </w:trPr>
        <w:tc>
          <w:tcPr>
            <w:tcW w:w="7420" w:type="dxa"/>
            <w:tcBorders>
              <w:top w:val="nil"/>
              <w:left w:val="nil"/>
              <w:bottom w:val="nil"/>
              <w:right w:val="nil"/>
            </w:tcBorders>
            <w:shd w:val="clear" w:color="auto" w:fill="auto"/>
            <w:vAlign w:val="center"/>
            <w:hideMark/>
          </w:tcPr>
          <w:p w14:paraId="0CA0BF4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45" w14:textId="77777777">
        <w:trPr>
          <w:trHeight w:val="330"/>
        </w:trPr>
        <w:tc>
          <w:tcPr>
            <w:tcW w:w="7420" w:type="dxa"/>
            <w:tcBorders>
              <w:top w:val="nil"/>
              <w:left w:val="nil"/>
              <w:bottom w:val="nil"/>
              <w:right w:val="nil"/>
            </w:tcBorders>
            <w:shd w:val="clear" w:color="auto" w:fill="auto"/>
            <w:vAlign w:val="center"/>
            <w:hideMark/>
          </w:tcPr>
          <w:p w14:paraId="0CA0BF4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47" w14:textId="77777777">
        <w:trPr>
          <w:trHeight w:val="45"/>
        </w:trPr>
        <w:tc>
          <w:tcPr>
            <w:tcW w:w="7420" w:type="dxa"/>
            <w:tcBorders>
              <w:top w:val="nil"/>
              <w:left w:val="nil"/>
              <w:bottom w:val="nil"/>
              <w:right w:val="nil"/>
            </w:tcBorders>
            <w:shd w:val="clear" w:color="auto" w:fill="auto"/>
            <w:vAlign w:val="center"/>
            <w:hideMark/>
          </w:tcPr>
          <w:p w14:paraId="0CA0BF4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49" w14:textId="77777777">
        <w:trPr>
          <w:trHeight w:val="330"/>
        </w:trPr>
        <w:tc>
          <w:tcPr>
            <w:tcW w:w="7420" w:type="dxa"/>
            <w:tcBorders>
              <w:top w:val="nil"/>
              <w:left w:val="nil"/>
              <w:bottom w:val="nil"/>
              <w:right w:val="nil"/>
            </w:tcBorders>
            <w:shd w:val="clear" w:color="auto" w:fill="auto"/>
            <w:vAlign w:val="center"/>
            <w:hideMark/>
          </w:tcPr>
          <w:p w14:paraId="0CA0BF4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OXI</w:t>
            </w:r>
          </w:p>
        </w:tc>
      </w:tr>
      <w:tr w:rsidR="008679D8" w14:paraId="0CA0BF4B" w14:textId="77777777">
        <w:trPr>
          <w:trHeight w:val="30"/>
        </w:trPr>
        <w:tc>
          <w:tcPr>
            <w:tcW w:w="7420" w:type="dxa"/>
            <w:tcBorders>
              <w:top w:val="nil"/>
              <w:left w:val="nil"/>
              <w:bottom w:val="nil"/>
              <w:right w:val="nil"/>
            </w:tcBorders>
            <w:shd w:val="clear" w:color="auto" w:fill="auto"/>
            <w:vAlign w:val="center"/>
            <w:hideMark/>
          </w:tcPr>
          <w:p w14:paraId="0CA0BF4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4D" w14:textId="77777777">
        <w:trPr>
          <w:trHeight w:val="345"/>
        </w:trPr>
        <w:tc>
          <w:tcPr>
            <w:tcW w:w="7420" w:type="dxa"/>
            <w:tcBorders>
              <w:top w:val="nil"/>
              <w:left w:val="nil"/>
              <w:bottom w:val="nil"/>
              <w:right w:val="nil"/>
            </w:tcBorders>
            <w:shd w:val="clear" w:color="auto" w:fill="auto"/>
            <w:vAlign w:val="center"/>
            <w:hideMark/>
          </w:tcPr>
          <w:p w14:paraId="0CA0BF4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F4F" w14:textId="77777777">
        <w:trPr>
          <w:trHeight w:val="30"/>
        </w:trPr>
        <w:tc>
          <w:tcPr>
            <w:tcW w:w="7420" w:type="dxa"/>
            <w:tcBorders>
              <w:top w:val="nil"/>
              <w:left w:val="nil"/>
              <w:bottom w:val="nil"/>
              <w:right w:val="nil"/>
            </w:tcBorders>
            <w:shd w:val="clear" w:color="auto" w:fill="auto"/>
            <w:vAlign w:val="center"/>
            <w:hideMark/>
          </w:tcPr>
          <w:p w14:paraId="0CA0BF4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51" w14:textId="77777777">
        <w:trPr>
          <w:trHeight w:val="330"/>
        </w:trPr>
        <w:tc>
          <w:tcPr>
            <w:tcW w:w="7420" w:type="dxa"/>
            <w:tcBorders>
              <w:top w:val="nil"/>
              <w:left w:val="nil"/>
              <w:bottom w:val="nil"/>
              <w:right w:val="nil"/>
            </w:tcBorders>
            <w:shd w:val="clear" w:color="auto" w:fill="auto"/>
            <w:vAlign w:val="center"/>
            <w:hideMark/>
          </w:tcPr>
          <w:p w14:paraId="0CA0BF5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53" w14:textId="77777777">
        <w:trPr>
          <w:trHeight w:val="45"/>
        </w:trPr>
        <w:tc>
          <w:tcPr>
            <w:tcW w:w="7420" w:type="dxa"/>
            <w:tcBorders>
              <w:top w:val="nil"/>
              <w:left w:val="nil"/>
              <w:bottom w:val="nil"/>
              <w:right w:val="nil"/>
            </w:tcBorders>
            <w:shd w:val="clear" w:color="auto" w:fill="auto"/>
            <w:vAlign w:val="center"/>
            <w:hideMark/>
          </w:tcPr>
          <w:p w14:paraId="0CA0BF5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55" w14:textId="77777777">
        <w:trPr>
          <w:trHeight w:val="330"/>
        </w:trPr>
        <w:tc>
          <w:tcPr>
            <w:tcW w:w="7420" w:type="dxa"/>
            <w:tcBorders>
              <w:top w:val="nil"/>
              <w:left w:val="nil"/>
              <w:bottom w:val="nil"/>
              <w:right w:val="nil"/>
            </w:tcBorders>
            <w:shd w:val="clear" w:color="auto" w:fill="auto"/>
            <w:vAlign w:val="center"/>
            <w:hideMark/>
          </w:tcPr>
          <w:p w14:paraId="0CA0BF5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F57" w14:textId="77777777">
        <w:trPr>
          <w:trHeight w:val="45"/>
        </w:trPr>
        <w:tc>
          <w:tcPr>
            <w:tcW w:w="7420" w:type="dxa"/>
            <w:tcBorders>
              <w:top w:val="nil"/>
              <w:left w:val="nil"/>
              <w:bottom w:val="nil"/>
              <w:right w:val="nil"/>
            </w:tcBorders>
            <w:shd w:val="clear" w:color="auto" w:fill="auto"/>
            <w:vAlign w:val="center"/>
            <w:hideMark/>
          </w:tcPr>
          <w:p w14:paraId="0CA0BF5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59" w14:textId="77777777">
        <w:trPr>
          <w:trHeight w:val="330"/>
        </w:trPr>
        <w:tc>
          <w:tcPr>
            <w:tcW w:w="7420" w:type="dxa"/>
            <w:tcBorders>
              <w:top w:val="nil"/>
              <w:left w:val="nil"/>
              <w:bottom w:val="nil"/>
              <w:right w:val="nil"/>
            </w:tcBorders>
            <w:shd w:val="clear" w:color="auto" w:fill="auto"/>
            <w:vAlign w:val="center"/>
            <w:hideMark/>
          </w:tcPr>
          <w:p w14:paraId="0CA0BF5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OXI</w:t>
            </w:r>
          </w:p>
        </w:tc>
      </w:tr>
      <w:tr w:rsidR="008679D8" w14:paraId="0CA0BF5B" w14:textId="77777777">
        <w:trPr>
          <w:trHeight w:val="45"/>
        </w:trPr>
        <w:tc>
          <w:tcPr>
            <w:tcW w:w="7420" w:type="dxa"/>
            <w:tcBorders>
              <w:top w:val="nil"/>
              <w:left w:val="nil"/>
              <w:bottom w:val="nil"/>
              <w:right w:val="nil"/>
            </w:tcBorders>
            <w:shd w:val="clear" w:color="auto" w:fill="auto"/>
            <w:vAlign w:val="center"/>
            <w:hideMark/>
          </w:tcPr>
          <w:p w14:paraId="0CA0BF5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5D" w14:textId="77777777">
        <w:trPr>
          <w:trHeight w:val="135"/>
        </w:trPr>
        <w:tc>
          <w:tcPr>
            <w:tcW w:w="7420" w:type="dxa"/>
            <w:tcBorders>
              <w:top w:val="nil"/>
              <w:left w:val="nil"/>
              <w:bottom w:val="nil"/>
              <w:right w:val="nil"/>
            </w:tcBorders>
            <w:shd w:val="clear" w:color="auto" w:fill="auto"/>
            <w:vAlign w:val="center"/>
            <w:hideMark/>
          </w:tcPr>
          <w:p w14:paraId="0CA0BF5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5F" w14:textId="77777777">
        <w:trPr>
          <w:trHeight w:val="345"/>
        </w:trPr>
        <w:tc>
          <w:tcPr>
            <w:tcW w:w="7420" w:type="dxa"/>
            <w:tcBorders>
              <w:top w:val="nil"/>
              <w:left w:val="nil"/>
              <w:bottom w:val="nil"/>
              <w:right w:val="nil"/>
            </w:tcBorders>
            <w:shd w:val="clear" w:color="auto" w:fill="auto"/>
            <w:vAlign w:val="center"/>
            <w:hideMark/>
          </w:tcPr>
          <w:p w14:paraId="0CA0BF5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61" w14:textId="77777777">
        <w:trPr>
          <w:trHeight w:val="495"/>
        </w:trPr>
        <w:tc>
          <w:tcPr>
            <w:tcW w:w="7420" w:type="dxa"/>
            <w:tcBorders>
              <w:top w:val="nil"/>
              <w:left w:val="nil"/>
              <w:bottom w:val="nil"/>
              <w:right w:val="nil"/>
            </w:tcBorders>
            <w:shd w:val="clear" w:color="auto" w:fill="auto"/>
            <w:vAlign w:val="center"/>
            <w:hideMark/>
          </w:tcPr>
          <w:p w14:paraId="0CA0BF6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Νέο Άρθρο 156 (νομοτεχνική βελτίωση)     ΚΑΤΑ ΠΛΕΙΟΨΗΦΙΑ</w:t>
            </w:r>
          </w:p>
        </w:tc>
      </w:tr>
      <w:tr w:rsidR="008679D8" w14:paraId="0CA0BF63" w14:textId="77777777">
        <w:trPr>
          <w:trHeight w:val="105"/>
        </w:trPr>
        <w:tc>
          <w:tcPr>
            <w:tcW w:w="7420" w:type="dxa"/>
            <w:tcBorders>
              <w:top w:val="nil"/>
              <w:left w:val="nil"/>
              <w:bottom w:val="nil"/>
              <w:right w:val="nil"/>
            </w:tcBorders>
            <w:shd w:val="clear" w:color="auto" w:fill="auto"/>
            <w:vAlign w:val="center"/>
            <w:hideMark/>
          </w:tcPr>
          <w:p w14:paraId="0CA0BF6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65" w14:textId="77777777">
        <w:trPr>
          <w:trHeight w:val="330"/>
        </w:trPr>
        <w:tc>
          <w:tcPr>
            <w:tcW w:w="7420" w:type="dxa"/>
            <w:tcBorders>
              <w:top w:val="nil"/>
              <w:left w:val="nil"/>
              <w:bottom w:val="nil"/>
              <w:right w:val="nil"/>
            </w:tcBorders>
            <w:shd w:val="clear" w:color="auto" w:fill="auto"/>
            <w:vAlign w:val="center"/>
            <w:hideMark/>
          </w:tcPr>
          <w:p w14:paraId="0CA0BF6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67" w14:textId="77777777">
        <w:trPr>
          <w:trHeight w:val="30"/>
        </w:trPr>
        <w:tc>
          <w:tcPr>
            <w:tcW w:w="7420" w:type="dxa"/>
            <w:tcBorders>
              <w:top w:val="nil"/>
              <w:left w:val="nil"/>
              <w:bottom w:val="nil"/>
              <w:right w:val="nil"/>
            </w:tcBorders>
            <w:shd w:val="clear" w:color="auto" w:fill="auto"/>
            <w:vAlign w:val="center"/>
            <w:hideMark/>
          </w:tcPr>
          <w:p w14:paraId="0CA0BF6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69" w14:textId="77777777">
        <w:trPr>
          <w:trHeight w:val="330"/>
        </w:trPr>
        <w:tc>
          <w:tcPr>
            <w:tcW w:w="7420" w:type="dxa"/>
            <w:tcBorders>
              <w:top w:val="nil"/>
              <w:left w:val="nil"/>
              <w:bottom w:val="nil"/>
              <w:right w:val="nil"/>
            </w:tcBorders>
            <w:shd w:val="clear" w:color="auto" w:fill="auto"/>
            <w:vAlign w:val="center"/>
            <w:hideMark/>
          </w:tcPr>
          <w:p w14:paraId="0CA0BF6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F6B" w14:textId="77777777">
        <w:trPr>
          <w:trHeight w:val="45"/>
        </w:trPr>
        <w:tc>
          <w:tcPr>
            <w:tcW w:w="7420" w:type="dxa"/>
            <w:tcBorders>
              <w:top w:val="nil"/>
              <w:left w:val="nil"/>
              <w:bottom w:val="nil"/>
              <w:right w:val="nil"/>
            </w:tcBorders>
            <w:shd w:val="clear" w:color="auto" w:fill="auto"/>
            <w:vAlign w:val="center"/>
            <w:hideMark/>
          </w:tcPr>
          <w:p w14:paraId="0CA0BF6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6D" w14:textId="77777777">
        <w:trPr>
          <w:trHeight w:val="330"/>
        </w:trPr>
        <w:tc>
          <w:tcPr>
            <w:tcW w:w="7420" w:type="dxa"/>
            <w:tcBorders>
              <w:top w:val="nil"/>
              <w:left w:val="nil"/>
              <w:bottom w:val="nil"/>
              <w:right w:val="nil"/>
            </w:tcBorders>
            <w:shd w:val="clear" w:color="auto" w:fill="auto"/>
            <w:vAlign w:val="center"/>
            <w:hideMark/>
          </w:tcPr>
          <w:p w14:paraId="0CA0BF6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ΝΑΙ</w:t>
            </w:r>
          </w:p>
        </w:tc>
      </w:tr>
      <w:tr w:rsidR="008679D8" w14:paraId="0CA0BF6F" w14:textId="77777777">
        <w:trPr>
          <w:trHeight w:val="45"/>
        </w:trPr>
        <w:tc>
          <w:tcPr>
            <w:tcW w:w="7420" w:type="dxa"/>
            <w:tcBorders>
              <w:top w:val="nil"/>
              <w:left w:val="nil"/>
              <w:bottom w:val="nil"/>
              <w:right w:val="nil"/>
            </w:tcBorders>
            <w:shd w:val="clear" w:color="auto" w:fill="auto"/>
            <w:vAlign w:val="center"/>
            <w:hideMark/>
          </w:tcPr>
          <w:p w14:paraId="0CA0BF6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71" w14:textId="77777777">
        <w:trPr>
          <w:trHeight w:val="330"/>
        </w:trPr>
        <w:tc>
          <w:tcPr>
            <w:tcW w:w="7420" w:type="dxa"/>
            <w:tcBorders>
              <w:top w:val="nil"/>
              <w:left w:val="nil"/>
              <w:bottom w:val="nil"/>
              <w:right w:val="nil"/>
            </w:tcBorders>
            <w:shd w:val="clear" w:color="auto" w:fill="auto"/>
            <w:vAlign w:val="center"/>
            <w:hideMark/>
          </w:tcPr>
          <w:p w14:paraId="0CA0BF7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73" w14:textId="77777777">
        <w:trPr>
          <w:trHeight w:val="45"/>
        </w:trPr>
        <w:tc>
          <w:tcPr>
            <w:tcW w:w="7420" w:type="dxa"/>
            <w:tcBorders>
              <w:top w:val="nil"/>
              <w:left w:val="nil"/>
              <w:bottom w:val="nil"/>
              <w:right w:val="nil"/>
            </w:tcBorders>
            <w:shd w:val="clear" w:color="auto" w:fill="auto"/>
            <w:vAlign w:val="center"/>
            <w:hideMark/>
          </w:tcPr>
          <w:p w14:paraId="0CA0BF7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75" w14:textId="77777777">
        <w:trPr>
          <w:trHeight w:val="330"/>
        </w:trPr>
        <w:tc>
          <w:tcPr>
            <w:tcW w:w="7420" w:type="dxa"/>
            <w:tcBorders>
              <w:top w:val="nil"/>
              <w:left w:val="nil"/>
              <w:bottom w:val="nil"/>
              <w:right w:val="nil"/>
            </w:tcBorders>
            <w:shd w:val="clear" w:color="auto" w:fill="auto"/>
            <w:vAlign w:val="center"/>
            <w:hideMark/>
          </w:tcPr>
          <w:p w14:paraId="0CA0BF7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 xml:space="preserve">Κ.Κ.Ε: </w:t>
            </w:r>
            <w:r w:rsidRPr="0029074D">
              <w:rPr>
                <w:rFonts w:ascii="Calibri" w:eastAsia="Times New Roman" w:hAnsi="Calibri" w:cs="Calibri"/>
                <w:color w:val="000000"/>
                <w:sz w:val="22"/>
                <w:szCs w:val="22"/>
              </w:rPr>
              <w:t>OXI</w:t>
            </w:r>
          </w:p>
        </w:tc>
      </w:tr>
      <w:tr w:rsidR="008679D8" w14:paraId="0CA0BF77" w14:textId="77777777">
        <w:trPr>
          <w:trHeight w:val="45"/>
        </w:trPr>
        <w:tc>
          <w:tcPr>
            <w:tcW w:w="7420" w:type="dxa"/>
            <w:tcBorders>
              <w:top w:val="nil"/>
              <w:left w:val="nil"/>
              <w:bottom w:val="nil"/>
              <w:right w:val="nil"/>
            </w:tcBorders>
            <w:shd w:val="clear" w:color="auto" w:fill="auto"/>
            <w:vAlign w:val="center"/>
            <w:hideMark/>
          </w:tcPr>
          <w:p w14:paraId="0CA0BF7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79" w14:textId="77777777">
        <w:trPr>
          <w:trHeight w:val="330"/>
        </w:trPr>
        <w:tc>
          <w:tcPr>
            <w:tcW w:w="7420" w:type="dxa"/>
            <w:tcBorders>
              <w:top w:val="nil"/>
              <w:left w:val="nil"/>
              <w:bottom w:val="nil"/>
              <w:right w:val="nil"/>
            </w:tcBorders>
            <w:shd w:val="clear" w:color="auto" w:fill="auto"/>
            <w:vAlign w:val="center"/>
            <w:hideMark/>
          </w:tcPr>
          <w:p w14:paraId="0CA0BF7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ΝΑΙ</w:t>
            </w:r>
          </w:p>
        </w:tc>
      </w:tr>
      <w:tr w:rsidR="008679D8" w14:paraId="0CA0BF7B" w14:textId="77777777">
        <w:trPr>
          <w:trHeight w:val="30"/>
        </w:trPr>
        <w:tc>
          <w:tcPr>
            <w:tcW w:w="7420" w:type="dxa"/>
            <w:tcBorders>
              <w:top w:val="nil"/>
              <w:left w:val="nil"/>
              <w:bottom w:val="nil"/>
              <w:right w:val="nil"/>
            </w:tcBorders>
            <w:shd w:val="clear" w:color="auto" w:fill="auto"/>
            <w:vAlign w:val="center"/>
            <w:hideMark/>
          </w:tcPr>
          <w:p w14:paraId="0CA0BF7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7D" w14:textId="77777777">
        <w:trPr>
          <w:trHeight w:val="150"/>
        </w:trPr>
        <w:tc>
          <w:tcPr>
            <w:tcW w:w="7420" w:type="dxa"/>
            <w:tcBorders>
              <w:top w:val="nil"/>
              <w:left w:val="nil"/>
              <w:bottom w:val="nil"/>
              <w:right w:val="nil"/>
            </w:tcBorders>
            <w:shd w:val="clear" w:color="auto" w:fill="auto"/>
            <w:vAlign w:val="center"/>
            <w:hideMark/>
          </w:tcPr>
          <w:p w14:paraId="0CA0BF7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7F" w14:textId="77777777">
        <w:trPr>
          <w:trHeight w:val="345"/>
        </w:trPr>
        <w:tc>
          <w:tcPr>
            <w:tcW w:w="7420" w:type="dxa"/>
            <w:tcBorders>
              <w:top w:val="nil"/>
              <w:left w:val="nil"/>
              <w:bottom w:val="nil"/>
              <w:right w:val="nil"/>
            </w:tcBorders>
            <w:shd w:val="clear" w:color="auto" w:fill="auto"/>
            <w:vAlign w:val="center"/>
            <w:hideMark/>
          </w:tcPr>
          <w:p w14:paraId="0CA0BF7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81" w14:textId="77777777">
        <w:trPr>
          <w:trHeight w:val="330"/>
        </w:trPr>
        <w:tc>
          <w:tcPr>
            <w:tcW w:w="7420" w:type="dxa"/>
            <w:tcBorders>
              <w:top w:val="nil"/>
              <w:left w:val="nil"/>
              <w:bottom w:val="nil"/>
              <w:right w:val="nil"/>
            </w:tcBorders>
            <w:shd w:val="clear" w:color="auto" w:fill="auto"/>
            <w:vAlign w:val="center"/>
            <w:hideMark/>
          </w:tcPr>
          <w:p w14:paraId="0CA0BF8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Ακροτελεύτιο άρθρο (ως έχει)     ΚΑΤΑ ΠΛΕΙΟΨΗΦΙΑ</w:t>
            </w:r>
          </w:p>
        </w:tc>
      </w:tr>
      <w:tr w:rsidR="008679D8" w14:paraId="0CA0BF83" w14:textId="77777777">
        <w:trPr>
          <w:trHeight w:val="105"/>
        </w:trPr>
        <w:tc>
          <w:tcPr>
            <w:tcW w:w="7420" w:type="dxa"/>
            <w:tcBorders>
              <w:top w:val="nil"/>
              <w:left w:val="nil"/>
              <w:bottom w:val="nil"/>
              <w:right w:val="nil"/>
            </w:tcBorders>
            <w:shd w:val="clear" w:color="auto" w:fill="auto"/>
            <w:vAlign w:val="center"/>
            <w:hideMark/>
          </w:tcPr>
          <w:p w14:paraId="0CA0BF8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85" w14:textId="77777777">
        <w:trPr>
          <w:trHeight w:val="330"/>
        </w:trPr>
        <w:tc>
          <w:tcPr>
            <w:tcW w:w="7420" w:type="dxa"/>
            <w:tcBorders>
              <w:top w:val="nil"/>
              <w:left w:val="nil"/>
              <w:bottom w:val="nil"/>
              <w:right w:val="nil"/>
            </w:tcBorders>
            <w:shd w:val="clear" w:color="auto" w:fill="auto"/>
            <w:vAlign w:val="center"/>
            <w:hideMark/>
          </w:tcPr>
          <w:p w14:paraId="0CA0BF8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87" w14:textId="77777777">
        <w:trPr>
          <w:trHeight w:val="30"/>
        </w:trPr>
        <w:tc>
          <w:tcPr>
            <w:tcW w:w="7420" w:type="dxa"/>
            <w:tcBorders>
              <w:top w:val="nil"/>
              <w:left w:val="nil"/>
              <w:bottom w:val="nil"/>
              <w:right w:val="nil"/>
            </w:tcBorders>
            <w:shd w:val="clear" w:color="auto" w:fill="auto"/>
            <w:vAlign w:val="center"/>
            <w:hideMark/>
          </w:tcPr>
          <w:p w14:paraId="0CA0BF8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89" w14:textId="77777777">
        <w:trPr>
          <w:trHeight w:val="330"/>
        </w:trPr>
        <w:tc>
          <w:tcPr>
            <w:tcW w:w="7420" w:type="dxa"/>
            <w:tcBorders>
              <w:top w:val="nil"/>
              <w:left w:val="nil"/>
              <w:bottom w:val="nil"/>
              <w:right w:val="nil"/>
            </w:tcBorders>
            <w:shd w:val="clear" w:color="auto" w:fill="auto"/>
            <w:vAlign w:val="center"/>
            <w:hideMark/>
          </w:tcPr>
          <w:p w14:paraId="0CA0BF8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F8B" w14:textId="77777777">
        <w:trPr>
          <w:trHeight w:val="45"/>
        </w:trPr>
        <w:tc>
          <w:tcPr>
            <w:tcW w:w="7420" w:type="dxa"/>
            <w:tcBorders>
              <w:top w:val="nil"/>
              <w:left w:val="nil"/>
              <w:bottom w:val="nil"/>
              <w:right w:val="nil"/>
            </w:tcBorders>
            <w:shd w:val="clear" w:color="auto" w:fill="auto"/>
            <w:vAlign w:val="center"/>
            <w:hideMark/>
          </w:tcPr>
          <w:p w14:paraId="0CA0BF8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8D" w14:textId="77777777">
        <w:trPr>
          <w:trHeight w:val="330"/>
        </w:trPr>
        <w:tc>
          <w:tcPr>
            <w:tcW w:w="7420" w:type="dxa"/>
            <w:tcBorders>
              <w:top w:val="nil"/>
              <w:left w:val="nil"/>
              <w:bottom w:val="nil"/>
              <w:right w:val="nil"/>
            </w:tcBorders>
            <w:shd w:val="clear" w:color="auto" w:fill="auto"/>
            <w:vAlign w:val="center"/>
            <w:hideMark/>
          </w:tcPr>
          <w:p w14:paraId="0CA0BF8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F8F" w14:textId="77777777">
        <w:trPr>
          <w:trHeight w:val="45"/>
        </w:trPr>
        <w:tc>
          <w:tcPr>
            <w:tcW w:w="7420" w:type="dxa"/>
            <w:tcBorders>
              <w:top w:val="nil"/>
              <w:left w:val="nil"/>
              <w:bottom w:val="nil"/>
              <w:right w:val="nil"/>
            </w:tcBorders>
            <w:shd w:val="clear" w:color="auto" w:fill="auto"/>
            <w:vAlign w:val="center"/>
            <w:hideMark/>
          </w:tcPr>
          <w:p w14:paraId="0CA0BF8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91" w14:textId="77777777">
        <w:trPr>
          <w:trHeight w:val="330"/>
        </w:trPr>
        <w:tc>
          <w:tcPr>
            <w:tcW w:w="7420" w:type="dxa"/>
            <w:tcBorders>
              <w:top w:val="nil"/>
              <w:left w:val="nil"/>
              <w:bottom w:val="nil"/>
              <w:right w:val="nil"/>
            </w:tcBorders>
            <w:shd w:val="clear" w:color="auto" w:fill="auto"/>
            <w:vAlign w:val="center"/>
            <w:hideMark/>
          </w:tcPr>
          <w:p w14:paraId="0CA0BF9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93" w14:textId="77777777">
        <w:trPr>
          <w:trHeight w:val="45"/>
        </w:trPr>
        <w:tc>
          <w:tcPr>
            <w:tcW w:w="7420" w:type="dxa"/>
            <w:tcBorders>
              <w:top w:val="nil"/>
              <w:left w:val="nil"/>
              <w:bottom w:val="nil"/>
              <w:right w:val="nil"/>
            </w:tcBorders>
            <w:shd w:val="clear" w:color="auto" w:fill="auto"/>
            <w:vAlign w:val="center"/>
            <w:hideMark/>
          </w:tcPr>
          <w:p w14:paraId="0CA0BF9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95" w14:textId="77777777">
        <w:trPr>
          <w:trHeight w:val="330"/>
        </w:trPr>
        <w:tc>
          <w:tcPr>
            <w:tcW w:w="7420" w:type="dxa"/>
            <w:tcBorders>
              <w:top w:val="nil"/>
              <w:left w:val="nil"/>
              <w:bottom w:val="nil"/>
              <w:right w:val="nil"/>
            </w:tcBorders>
            <w:shd w:val="clear" w:color="auto" w:fill="auto"/>
            <w:vAlign w:val="center"/>
            <w:hideMark/>
          </w:tcPr>
          <w:p w14:paraId="0CA0BF9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F97" w14:textId="77777777">
        <w:trPr>
          <w:trHeight w:val="45"/>
        </w:trPr>
        <w:tc>
          <w:tcPr>
            <w:tcW w:w="7420" w:type="dxa"/>
            <w:tcBorders>
              <w:top w:val="nil"/>
              <w:left w:val="nil"/>
              <w:bottom w:val="nil"/>
              <w:right w:val="nil"/>
            </w:tcBorders>
            <w:shd w:val="clear" w:color="auto" w:fill="auto"/>
            <w:vAlign w:val="center"/>
            <w:hideMark/>
          </w:tcPr>
          <w:p w14:paraId="0CA0BF9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99" w14:textId="77777777">
        <w:trPr>
          <w:trHeight w:val="330"/>
        </w:trPr>
        <w:tc>
          <w:tcPr>
            <w:tcW w:w="7420" w:type="dxa"/>
            <w:tcBorders>
              <w:top w:val="nil"/>
              <w:left w:val="nil"/>
              <w:bottom w:val="nil"/>
              <w:right w:val="nil"/>
            </w:tcBorders>
            <w:shd w:val="clear" w:color="auto" w:fill="auto"/>
            <w:vAlign w:val="center"/>
            <w:hideMark/>
          </w:tcPr>
          <w:p w14:paraId="0CA0BF9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ΠΡΝ</w:t>
            </w:r>
          </w:p>
        </w:tc>
      </w:tr>
      <w:tr w:rsidR="008679D8" w14:paraId="0CA0BF9B" w14:textId="77777777">
        <w:trPr>
          <w:trHeight w:val="30"/>
        </w:trPr>
        <w:tc>
          <w:tcPr>
            <w:tcW w:w="7420" w:type="dxa"/>
            <w:tcBorders>
              <w:top w:val="nil"/>
              <w:left w:val="nil"/>
              <w:bottom w:val="nil"/>
              <w:right w:val="nil"/>
            </w:tcBorders>
            <w:shd w:val="clear" w:color="auto" w:fill="auto"/>
            <w:vAlign w:val="center"/>
            <w:hideMark/>
          </w:tcPr>
          <w:p w14:paraId="0CA0BF9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9D" w14:textId="77777777">
        <w:trPr>
          <w:trHeight w:val="150"/>
        </w:trPr>
        <w:tc>
          <w:tcPr>
            <w:tcW w:w="7420" w:type="dxa"/>
            <w:tcBorders>
              <w:top w:val="nil"/>
              <w:left w:val="nil"/>
              <w:bottom w:val="nil"/>
              <w:right w:val="nil"/>
            </w:tcBorders>
            <w:shd w:val="clear" w:color="auto" w:fill="auto"/>
            <w:vAlign w:val="center"/>
            <w:hideMark/>
          </w:tcPr>
          <w:p w14:paraId="0CA0BF9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9F" w14:textId="77777777">
        <w:trPr>
          <w:trHeight w:val="345"/>
        </w:trPr>
        <w:tc>
          <w:tcPr>
            <w:tcW w:w="7420" w:type="dxa"/>
            <w:tcBorders>
              <w:top w:val="nil"/>
              <w:left w:val="nil"/>
              <w:bottom w:val="nil"/>
              <w:right w:val="nil"/>
            </w:tcBorders>
            <w:shd w:val="clear" w:color="auto" w:fill="auto"/>
            <w:vAlign w:val="center"/>
            <w:hideMark/>
          </w:tcPr>
          <w:p w14:paraId="0CA0BF9E"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A1" w14:textId="77777777">
        <w:trPr>
          <w:trHeight w:val="330"/>
        </w:trPr>
        <w:tc>
          <w:tcPr>
            <w:tcW w:w="7420" w:type="dxa"/>
            <w:tcBorders>
              <w:top w:val="nil"/>
              <w:left w:val="nil"/>
              <w:bottom w:val="nil"/>
              <w:right w:val="nil"/>
            </w:tcBorders>
            <w:shd w:val="clear" w:color="auto" w:fill="auto"/>
            <w:vAlign w:val="center"/>
            <w:hideMark/>
          </w:tcPr>
          <w:p w14:paraId="0CA0BFA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Επί του Συνόλου     ΚΑΤΑ ΠΛΕΙΟΨΗΦΙΑ</w:t>
            </w:r>
          </w:p>
        </w:tc>
      </w:tr>
      <w:tr w:rsidR="008679D8" w14:paraId="0CA0BFA3" w14:textId="77777777">
        <w:trPr>
          <w:trHeight w:val="105"/>
        </w:trPr>
        <w:tc>
          <w:tcPr>
            <w:tcW w:w="7420" w:type="dxa"/>
            <w:tcBorders>
              <w:top w:val="nil"/>
              <w:left w:val="nil"/>
              <w:bottom w:val="nil"/>
              <w:right w:val="nil"/>
            </w:tcBorders>
            <w:shd w:val="clear" w:color="auto" w:fill="auto"/>
            <w:vAlign w:val="center"/>
            <w:hideMark/>
          </w:tcPr>
          <w:p w14:paraId="0CA0BFA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A5" w14:textId="77777777">
        <w:trPr>
          <w:trHeight w:val="330"/>
        </w:trPr>
        <w:tc>
          <w:tcPr>
            <w:tcW w:w="7420" w:type="dxa"/>
            <w:tcBorders>
              <w:top w:val="nil"/>
              <w:left w:val="nil"/>
              <w:bottom w:val="nil"/>
              <w:right w:val="nil"/>
            </w:tcBorders>
            <w:shd w:val="clear" w:color="auto" w:fill="auto"/>
            <w:vAlign w:val="center"/>
            <w:hideMark/>
          </w:tcPr>
          <w:p w14:paraId="0CA0BFA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ΣΥΡΙΖΑ: ΝΑΙ</w:t>
            </w:r>
          </w:p>
        </w:tc>
      </w:tr>
      <w:tr w:rsidR="008679D8" w14:paraId="0CA0BFA7" w14:textId="77777777">
        <w:trPr>
          <w:trHeight w:val="30"/>
        </w:trPr>
        <w:tc>
          <w:tcPr>
            <w:tcW w:w="7420" w:type="dxa"/>
            <w:tcBorders>
              <w:top w:val="nil"/>
              <w:left w:val="nil"/>
              <w:bottom w:val="nil"/>
              <w:right w:val="nil"/>
            </w:tcBorders>
            <w:shd w:val="clear" w:color="auto" w:fill="auto"/>
            <w:vAlign w:val="center"/>
            <w:hideMark/>
          </w:tcPr>
          <w:p w14:paraId="0CA0BFA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A9" w14:textId="77777777">
        <w:trPr>
          <w:trHeight w:val="345"/>
        </w:trPr>
        <w:tc>
          <w:tcPr>
            <w:tcW w:w="7420" w:type="dxa"/>
            <w:tcBorders>
              <w:top w:val="nil"/>
              <w:left w:val="nil"/>
              <w:bottom w:val="nil"/>
              <w:right w:val="nil"/>
            </w:tcBorders>
            <w:shd w:val="clear" w:color="auto" w:fill="auto"/>
            <w:vAlign w:val="center"/>
            <w:hideMark/>
          </w:tcPr>
          <w:p w14:paraId="0CA0BFA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Ν.Δ.: ΝΑΙ</w:t>
            </w:r>
          </w:p>
        </w:tc>
      </w:tr>
      <w:tr w:rsidR="008679D8" w14:paraId="0CA0BFAB" w14:textId="77777777">
        <w:trPr>
          <w:trHeight w:val="30"/>
        </w:trPr>
        <w:tc>
          <w:tcPr>
            <w:tcW w:w="7420" w:type="dxa"/>
            <w:tcBorders>
              <w:top w:val="nil"/>
              <w:left w:val="nil"/>
              <w:bottom w:val="nil"/>
              <w:right w:val="nil"/>
            </w:tcBorders>
            <w:shd w:val="clear" w:color="auto" w:fill="auto"/>
            <w:vAlign w:val="center"/>
            <w:hideMark/>
          </w:tcPr>
          <w:p w14:paraId="0CA0BFA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AD" w14:textId="77777777">
        <w:trPr>
          <w:trHeight w:val="330"/>
        </w:trPr>
        <w:tc>
          <w:tcPr>
            <w:tcW w:w="7420" w:type="dxa"/>
            <w:tcBorders>
              <w:top w:val="nil"/>
              <w:left w:val="nil"/>
              <w:bottom w:val="nil"/>
              <w:right w:val="nil"/>
            </w:tcBorders>
            <w:shd w:val="clear" w:color="auto" w:fill="auto"/>
            <w:vAlign w:val="center"/>
            <w:hideMark/>
          </w:tcPr>
          <w:p w14:paraId="0CA0BFAC"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ΔΗ.ΣΥ: ΠΡΝ</w:t>
            </w:r>
          </w:p>
        </w:tc>
      </w:tr>
      <w:tr w:rsidR="008679D8" w14:paraId="0CA0BFAF" w14:textId="77777777">
        <w:trPr>
          <w:trHeight w:val="45"/>
        </w:trPr>
        <w:tc>
          <w:tcPr>
            <w:tcW w:w="7420" w:type="dxa"/>
            <w:tcBorders>
              <w:top w:val="nil"/>
              <w:left w:val="nil"/>
              <w:bottom w:val="nil"/>
              <w:right w:val="nil"/>
            </w:tcBorders>
            <w:shd w:val="clear" w:color="auto" w:fill="auto"/>
            <w:vAlign w:val="center"/>
            <w:hideMark/>
          </w:tcPr>
          <w:p w14:paraId="0CA0BFAE"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B1" w14:textId="77777777">
        <w:trPr>
          <w:trHeight w:val="330"/>
        </w:trPr>
        <w:tc>
          <w:tcPr>
            <w:tcW w:w="7420" w:type="dxa"/>
            <w:tcBorders>
              <w:top w:val="nil"/>
              <w:left w:val="nil"/>
              <w:bottom w:val="nil"/>
              <w:right w:val="nil"/>
            </w:tcBorders>
            <w:shd w:val="clear" w:color="auto" w:fill="auto"/>
            <w:vAlign w:val="center"/>
            <w:hideMark/>
          </w:tcPr>
          <w:p w14:paraId="0CA0BFB0"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Χ.Α: OXI</w:t>
            </w:r>
          </w:p>
        </w:tc>
      </w:tr>
      <w:tr w:rsidR="008679D8" w14:paraId="0CA0BFB3" w14:textId="77777777">
        <w:trPr>
          <w:trHeight w:val="45"/>
        </w:trPr>
        <w:tc>
          <w:tcPr>
            <w:tcW w:w="7420" w:type="dxa"/>
            <w:tcBorders>
              <w:top w:val="nil"/>
              <w:left w:val="nil"/>
              <w:bottom w:val="nil"/>
              <w:right w:val="nil"/>
            </w:tcBorders>
            <w:shd w:val="clear" w:color="auto" w:fill="auto"/>
            <w:vAlign w:val="center"/>
            <w:hideMark/>
          </w:tcPr>
          <w:p w14:paraId="0CA0BFB2"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B5" w14:textId="77777777">
        <w:trPr>
          <w:trHeight w:val="330"/>
        </w:trPr>
        <w:tc>
          <w:tcPr>
            <w:tcW w:w="7420" w:type="dxa"/>
            <w:tcBorders>
              <w:top w:val="nil"/>
              <w:left w:val="nil"/>
              <w:bottom w:val="nil"/>
              <w:right w:val="nil"/>
            </w:tcBorders>
            <w:shd w:val="clear" w:color="auto" w:fill="auto"/>
            <w:vAlign w:val="center"/>
            <w:hideMark/>
          </w:tcPr>
          <w:p w14:paraId="0CA0BFB4"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Κ.Κ.Ε: OXI</w:t>
            </w:r>
          </w:p>
        </w:tc>
      </w:tr>
      <w:tr w:rsidR="008679D8" w14:paraId="0CA0BFB7" w14:textId="77777777">
        <w:trPr>
          <w:trHeight w:val="45"/>
        </w:trPr>
        <w:tc>
          <w:tcPr>
            <w:tcW w:w="7420" w:type="dxa"/>
            <w:tcBorders>
              <w:top w:val="nil"/>
              <w:left w:val="nil"/>
              <w:bottom w:val="nil"/>
              <w:right w:val="nil"/>
            </w:tcBorders>
            <w:shd w:val="clear" w:color="auto" w:fill="auto"/>
            <w:vAlign w:val="center"/>
            <w:hideMark/>
          </w:tcPr>
          <w:p w14:paraId="0CA0BFB6"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B9" w14:textId="77777777">
        <w:trPr>
          <w:trHeight w:val="330"/>
        </w:trPr>
        <w:tc>
          <w:tcPr>
            <w:tcW w:w="7420" w:type="dxa"/>
            <w:tcBorders>
              <w:top w:val="nil"/>
              <w:left w:val="nil"/>
              <w:bottom w:val="nil"/>
              <w:right w:val="nil"/>
            </w:tcBorders>
            <w:shd w:val="clear" w:color="auto" w:fill="auto"/>
            <w:vAlign w:val="center"/>
            <w:hideMark/>
          </w:tcPr>
          <w:p w14:paraId="0CA0BFB8" w14:textId="77777777" w:rsidR="0013456A" w:rsidRPr="0029074D" w:rsidRDefault="00557822" w:rsidP="0013456A">
            <w:pPr>
              <w:spacing w:after="0" w:line="240" w:lineRule="auto"/>
              <w:jc w:val="center"/>
              <w:rPr>
                <w:rFonts w:ascii="Calibri" w:eastAsia="Times New Roman" w:hAnsi="Calibri" w:cs="Calibri"/>
                <w:color w:val="000000"/>
                <w:sz w:val="22"/>
                <w:szCs w:val="22"/>
              </w:rPr>
            </w:pPr>
            <w:r w:rsidRPr="0029074D">
              <w:rPr>
                <w:rFonts w:ascii="Calibri" w:eastAsia="Times New Roman" w:hAnsi="Calibri" w:cs="Calibri"/>
                <w:color w:val="000000"/>
                <w:sz w:val="22"/>
                <w:szCs w:val="22"/>
              </w:rPr>
              <w:t>ΕΝ. ΚΕΝΤΡΩΩΝ: ΠΡΝ</w:t>
            </w:r>
          </w:p>
        </w:tc>
      </w:tr>
      <w:tr w:rsidR="008679D8" w14:paraId="0CA0BFBB" w14:textId="77777777">
        <w:trPr>
          <w:trHeight w:val="30"/>
        </w:trPr>
        <w:tc>
          <w:tcPr>
            <w:tcW w:w="7420" w:type="dxa"/>
            <w:tcBorders>
              <w:top w:val="nil"/>
              <w:left w:val="nil"/>
              <w:bottom w:val="nil"/>
              <w:right w:val="nil"/>
            </w:tcBorders>
            <w:shd w:val="clear" w:color="auto" w:fill="auto"/>
            <w:vAlign w:val="center"/>
            <w:hideMark/>
          </w:tcPr>
          <w:p w14:paraId="0CA0BFBA" w14:textId="77777777" w:rsidR="0013456A" w:rsidRPr="0029074D" w:rsidRDefault="00557822" w:rsidP="0013456A">
            <w:pPr>
              <w:spacing w:after="0" w:line="240" w:lineRule="auto"/>
              <w:jc w:val="center"/>
              <w:rPr>
                <w:rFonts w:ascii="Calibri" w:eastAsia="Times New Roman" w:hAnsi="Calibri" w:cs="Calibri"/>
                <w:color w:val="000000"/>
                <w:sz w:val="22"/>
                <w:szCs w:val="22"/>
              </w:rPr>
            </w:pPr>
          </w:p>
        </w:tc>
      </w:tr>
      <w:tr w:rsidR="008679D8" w14:paraId="0CA0BFBD" w14:textId="77777777">
        <w:trPr>
          <w:trHeight w:val="150"/>
        </w:trPr>
        <w:tc>
          <w:tcPr>
            <w:tcW w:w="7420" w:type="dxa"/>
            <w:tcBorders>
              <w:top w:val="nil"/>
              <w:left w:val="nil"/>
              <w:bottom w:val="nil"/>
              <w:right w:val="nil"/>
            </w:tcBorders>
            <w:shd w:val="clear" w:color="auto" w:fill="auto"/>
            <w:vAlign w:val="center"/>
            <w:hideMark/>
          </w:tcPr>
          <w:p w14:paraId="0CA0BFBC" w14:textId="77777777" w:rsidR="0013456A" w:rsidRPr="0029074D" w:rsidRDefault="00557822" w:rsidP="0013456A">
            <w:pPr>
              <w:spacing w:after="0" w:line="240" w:lineRule="auto"/>
              <w:jc w:val="center"/>
              <w:rPr>
                <w:rFonts w:ascii="Times New Roman" w:eastAsia="Times New Roman" w:hAnsi="Times New Roman" w:cs="Times New Roman"/>
                <w:sz w:val="20"/>
              </w:rPr>
            </w:pPr>
          </w:p>
        </w:tc>
      </w:tr>
      <w:tr w:rsidR="008679D8" w14:paraId="0CA0BFBF" w14:textId="77777777">
        <w:trPr>
          <w:trHeight w:val="345"/>
        </w:trPr>
        <w:tc>
          <w:tcPr>
            <w:tcW w:w="7420" w:type="dxa"/>
            <w:tcBorders>
              <w:top w:val="nil"/>
              <w:left w:val="nil"/>
              <w:bottom w:val="nil"/>
              <w:right w:val="nil"/>
            </w:tcBorders>
            <w:shd w:val="clear" w:color="auto" w:fill="auto"/>
            <w:vAlign w:val="center"/>
            <w:hideMark/>
          </w:tcPr>
          <w:p w14:paraId="0CA0BFBE" w14:textId="77777777" w:rsidR="0013456A" w:rsidRPr="0029074D" w:rsidRDefault="00557822" w:rsidP="0013456A">
            <w:pPr>
              <w:spacing w:after="0" w:line="240" w:lineRule="auto"/>
              <w:rPr>
                <w:rFonts w:ascii="Times New Roman" w:eastAsia="Times New Roman" w:hAnsi="Times New Roman" w:cs="Times New Roman"/>
                <w:sz w:val="20"/>
              </w:rPr>
            </w:pPr>
          </w:p>
        </w:tc>
      </w:tr>
    </w:tbl>
    <w:p w14:paraId="0CA0BFC0" w14:textId="77777777" w:rsidR="008679D8" w:rsidRDefault="00557822">
      <w:pPr>
        <w:spacing w:line="600" w:lineRule="auto"/>
        <w:ind w:firstLine="720"/>
        <w:jc w:val="center"/>
        <w:rPr>
          <w:rFonts w:eastAsia="Times New Roman" w:cs="Times New Roman"/>
          <w:color w:val="FF0000"/>
          <w:szCs w:val="24"/>
        </w:rPr>
      </w:pPr>
      <w:r w:rsidRPr="00BC3144">
        <w:rPr>
          <w:rFonts w:eastAsia="Times New Roman" w:cs="Times New Roman"/>
          <w:color w:val="FF0000"/>
          <w:szCs w:val="24"/>
        </w:rPr>
        <w:t xml:space="preserve"> </w:t>
      </w:r>
      <w:r w:rsidRPr="00F707AA">
        <w:rPr>
          <w:rFonts w:eastAsia="Times New Roman" w:cs="Times New Roman"/>
          <w:color w:val="FF0000"/>
          <w:szCs w:val="24"/>
        </w:rPr>
        <w:t>(ΑΛΛΑΓΗ ΣΕΛΙΔΑΣ)</w:t>
      </w:r>
    </w:p>
    <w:p w14:paraId="0CA0BFC1" w14:textId="77777777" w:rsidR="008679D8" w:rsidRDefault="00557822">
      <w:pPr>
        <w:spacing w:line="600" w:lineRule="auto"/>
        <w:ind w:firstLine="720"/>
        <w:jc w:val="both"/>
        <w:rPr>
          <w:rFonts w:eastAsia="Times New Roman" w:cs="Times New Roman"/>
          <w:szCs w:val="24"/>
        </w:rPr>
      </w:pPr>
      <w:r w:rsidRPr="00AB50D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Μετά την ολοκλήρωση της ψηφοφορίας με το ηλεκτρονικό σύστημα</w:t>
      </w:r>
      <w:r w:rsidRPr="008F7D41">
        <w:rPr>
          <w:rFonts w:eastAsia="Times New Roman" w:cs="Times New Roman"/>
          <w:szCs w:val="24"/>
        </w:rPr>
        <w:t>,</w:t>
      </w:r>
      <w:r>
        <w:rPr>
          <w:rFonts w:eastAsia="Times New Roman" w:cs="Times New Roman"/>
          <w:szCs w:val="24"/>
        </w:rPr>
        <w:t xml:space="preserve"> το σχέδιο νόμου του Υπουργείου Οικονομίας και Ανάπτυξης</w:t>
      </w:r>
      <w:r>
        <w:rPr>
          <w:rFonts w:eastAsia="Times New Roman" w:cs="Times New Roman"/>
          <w:szCs w:val="24"/>
        </w:rPr>
        <w:t>:</w:t>
      </w:r>
      <w:r>
        <w:rPr>
          <w:rFonts w:eastAsia="Times New Roman" w:cs="Times New Roman"/>
          <w:szCs w:val="24"/>
        </w:rPr>
        <w:t xml:space="preserve"> «Εταιρικοί μετασχηματισμοί και εναρμόνιση του νομοθετικού πλαισίου με τις διατάξεις της Οδηγίας 2014/55/ΕΕ του Ευρωπαϊκού Κοινοβουλίου και του Συμβουλίου της 16</w:t>
      </w:r>
      <w:r w:rsidRPr="00BC3144">
        <w:rPr>
          <w:rFonts w:eastAsia="Times New Roman" w:cs="Times New Roman"/>
          <w:szCs w:val="24"/>
        </w:rPr>
        <w:t>ης</w:t>
      </w:r>
      <w:r>
        <w:rPr>
          <w:rFonts w:eastAsia="Times New Roman" w:cs="Times New Roman"/>
          <w:szCs w:val="24"/>
        </w:rPr>
        <w:t xml:space="preserve"> Απριλίου 2014 για την έκδοση ηλεκτρονικών τιμολογίων στο πλαίσιο δημόσιων συμβάσεων και λοιπ</w:t>
      </w:r>
      <w:r>
        <w:rPr>
          <w:rFonts w:eastAsia="Times New Roman" w:cs="Times New Roman"/>
          <w:szCs w:val="24"/>
        </w:rPr>
        <w:t xml:space="preserve">ές διατάξεις» έγινε δεκτό </w:t>
      </w:r>
      <w:r>
        <w:rPr>
          <w:rFonts w:eastAsia="Times New Roman" w:cs="Times New Roman"/>
          <w:szCs w:val="24"/>
        </w:rPr>
        <w:t xml:space="preserve">κατά πλειοψηφία, σε μόνη συζήτηση, </w:t>
      </w:r>
      <w:r>
        <w:rPr>
          <w:rFonts w:eastAsia="Times New Roman" w:cs="Times New Roman"/>
          <w:szCs w:val="24"/>
        </w:rPr>
        <w:t xml:space="preserve">επί της αρχής, των άρθρων και </w:t>
      </w:r>
      <w:r>
        <w:rPr>
          <w:rFonts w:eastAsia="Times New Roman" w:cs="Times New Roman"/>
          <w:szCs w:val="24"/>
        </w:rPr>
        <w:t xml:space="preserve">του συνόλου </w:t>
      </w:r>
      <w:r>
        <w:rPr>
          <w:rFonts w:eastAsia="Times New Roman" w:cs="Times New Roman"/>
          <w:szCs w:val="24"/>
        </w:rPr>
        <w:t>και έχει ως εξής:</w:t>
      </w:r>
    </w:p>
    <w:p w14:paraId="0CA0BFC2" w14:textId="77777777" w:rsidR="008679D8" w:rsidRDefault="00557822">
      <w:pPr>
        <w:autoSpaceDE w:val="0"/>
        <w:autoSpaceDN w:val="0"/>
        <w:adjustRightInd w:val="0"/>
        <w:spacing w:line="600" w:lineRule="auto"/>
        <w:ind w:firstLine="720"/>
        <w:jc w:val="center"/>
        <w:rPr>
          <w:rFonts w:eastAsia="SimSun"/>
          <w:b/>
          <w:color w:val="FF0000"/>
          <w:szCs w:val="24"/>
          <w:lang w:eastAsia="zh-CN"/>
        </w:rPr>
      </w:pPr>
      <w:r w:rsidRPr="00AB50D8">
        <w:rPr>
          <w:rFonts w:eastAsia="Times New Roman" w:cs="Times New Roman"/>
          <w:color w:val="FF0000"/>
          <w:szCs w:val="24"/>
        </w:rPr>
        <w:t>(Να καταχωριστεί το κείμενο του νομοσχεδίου</w:t>
      </w:r>
      <w:r>
        <w:rPr>
          <w:rFonts w:eastAsia="Times New Roman" w:cs="Times New Roman"/>
          <w:color w:val="FF0000"/>
          <w:szCs w:val="24"/>
        </w:rPr>
        <w:t xml:space="preserve"> σελ.</w:t>
      </w:r>
      <w:r w:rsidRPr="00AB50D8">
        <w:rPr>
          <w:rFonts w:eastAsia="Times New Roman" w:cs="Times New Roman"/>
          <w:color w:val="FF0000"/>
          <w:szCs w:val="24"/>
        </w:rPr>
        <w:t xml:space="preserve"> 211α</w:t>
      </w:r>
      <w:r w:rsidRPr="00AB50D8">
        <w:rPr>
          <w:rFonts w:eastAsia="Times New Roman" w:cs="Times New Roman"/>
          <w:color w:val="FF0000"/>
          <w:szCs w:val="24"/>
        </w:rPr>
        <w:t>)</w:t>
      </w:r>
    </w:p>
    <w:p w14:paraId="0CA0BFC3" w14:textId="77777777" w:rsidR="008679D8" w:rsidRDefault="00557822">
      <w:pPr>
        <w:autoSpaceDE w:val="0"/>
        <w:autoSpaceDN w:val="0"/>
        <w:adjustRightInd w:val="0"/>
        <w:spacing w:line="600" w:lineRule="auto"/>
        <w:ind w:firstLine="720"/>
        <w:jc w:val="both"/>
        <w:rPr>
          <w:rFonts w:eastAsia="SimSun"/>
          <w:szCs w:val="24"/>
          <w:lang w:eastAsia="zh-CN"/>
        </w:rPr>
      </w:pPr>
      <w:r>
        <w:rPr>
          <w:rFonts w:eastAsia="SimSun"/>
          <w:b/>
          <w:szCs w:val="24"/>
          <w:lang w:eastAsia="zh-CN"/>
        </w:rPr>
        <w:lastRenderedPageBreak/>
        <w:t xml:space="preserve">ΠΡΟΕΔΡΕΥΩΝ (Αναστάσιος Κουράκης):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CA0BFC4" w14:textId="77777777" w:rsidR="008679D8" w:rsidRDefault="0055782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ΟΛΟΙ ΟΙ </w:t>
      </w:r>
      <w:r>
        <w:rPr>
          <w:rFonts w:eastAsia="SimSun"/>
          <w:b/>
          <w:bCs/>
          <w:szCs w:val="24"/>
          <w:lang w:eastAsia="zh-CN"/>
        </w:rPr>
        <w:t>ΒΟΥΛΕΥΤΕΣ:</w:t>
      </w:r>
      <w:r>
        <w:rPr>
          <w:rFonts w:eastAsia="SimSun"/>
          <w:szCs w:val="24"/>
          <w:lang w:eastAsia="zh-CN"/>
        </w:rPr>
        <w:t xml:space="preserve"> Μάλιστα, μάλιστα.</w:t>
      </w:r>
    </w:p>
    <w:p w14:paraId="0CA0BFC5" w14:textId="77777777" w:rsidR="008679D8" w:rsidRDefault="00557822">
      <w:pPr>
        <w:autoSpaceDE w:val="0"/>
        <w:autoSpaceDN w:val="0"/>
        <w:adjustRightInd w:val="0"/>
        <w:spacing w:line="600" w:lineRule="auto"/>
        <w:ind w:firstLine="540"/>
        <w:jc w:val="both"/>
        <w:rPr>
          <w:rFonts w:eastAsia="SimSun"/>
          <w:szCs w:val="24"/>
          <w:lang w:eastAsia="zh-CN"/>
        </w:rPr>
      </w:pPr>
      <w:r>
        <w:rPr>
          <w:rFonts w:eastAsia="SimSun"/>
          <w:b/>
          <w:szCs w:val="24"/>
          <w:lang w:eastAsia="zh-CN"/>
        </w:rPr>
        <w:t xml:space="preserve">ΠΡΟΕΔΡΕΥΩΝ (Αναστάσιος Κουράκης): </w:t>
      </w:r>
      <w:r>
        <w:rPr>
          <w:rFonts w:eastAsia="SimSun"/>
          <w:szCs w:val="24"/>
          <w:lang w:eastAsia="zh-CN"/>
        </w:rPr>
        <w:t>Συν</w:t>
      </w:r>
      <w:r>
        <w:rPr>
          <w:rFonts w:eastAsia="SimSun"/>
          <w:szCs w:val="24"/>
          <w:lang w:eastAsia="zh-CN"/>
        </w:rPr>
        <w:t>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0CA0BFC6" w14:textId="77777777" w:rsidR="008679D8" w:rsidRDefault="0055782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CA0BFC7" w14:textId="77777777" w:rsidR="008679D8" w:rsidRDefault="0055782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CA0BFC8" w14:textId="77777777" w:rsidR="008679D8" w:rsidRDefault="00557822">
      <w:pPr>
        <w:spacing w:line="600" w:lineRule="auto"/>
        <w:ind w:firstLine="720"/>
        <w:jc w:val="both"/>
        <w:rPr>
          <w:rFonts w:eastAsia="Times New Roman" w:cs="Times New Roman"/>
          <w:szCs w:val="24"/>
        </w:rPr>
      </w:pPr>
      <w:r>
        <w:rPr>
          <w:rFonts w:eastAsia="SimSun"/>
          <w:b/>
          <w:szCs w:val="24"/>
          <w:lang w:eastAsia="zh-CN"/>
        </w:rPr>
        <w:t xml:space="preserve">ΠΡΟΕΔΡΕΥΩΝ (Αναστάσιος Κουράκης): </w:t>
      </w:r>
      <w:r>
        <w:rPr>
          <w:rFonts w:eastAsia="Times New Roman" w:cs="Times New Roman"/>
          <w:szCs w:val="24"/>
        </w:rPr>
        <w:t xml:space="preserve">Με τη συναίνεση του Σώματος και ώρα 14.10΄ </w:t>
      </w:r>
      <w:proofErr w:type="spellStart"/>
      <w:r>
        <w:rPr>
          <w:rFonts w:eastAsia="Times New Roman" w:cs="Times New Roman"/>
          <w:szCs w:val="24"/>
        </w:rPr>
        <w:t>λύεται</w:t>
      </w:r>
      <w:proofErr w:type="spellEnd"/>
      <w:r>
        <w:rPr>
          <w:rFonts w:eastAsia="Times New Roman" w:cs="Times New Roman"/>
          <w:szCs w:val="24"/>
        </w:rPr>
        <w:t xml:space="preserve"> η συνε</w:t>
      </w:r>
      <w:r>
        <w:rPr>
          <w:rFonts w:eastAsia="Times New Roman" w:cs="Times New Roman"/>
          <w:szCs w:val="24"/>
        </w:rPr>
        <w:t xml:space="preserve">δρίαση για αύριο, </w:t>
      </w:r>
      <w:r>
        <w:rPr>
          <w:rFonts w:eastAsia="Times New Roman" w:cs="Times New Roman"/>
          <w:szCs w:val="24"/>
        </w:rPr>
        <w:t xml:space="preserve">ημέρα </w:t>
      </w:r>
      <w:r>
        <w:rPr>
          <w:rFonts w:eastAsia="Times New Roman" w:cs="Times New Roman"/>
          <w:szCs w:val="24"/>
        </w:rPr>
        <w:t>Τετάρτη 27 Φεβρουαρίου 2019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 μόνη</w:t>
      </w:r>
      <w:r>
        <w:rPr>
          <w:rFonts w:eastAsia="Times New Roman" w:cs="Times New Roman"/>
          <w:szCs w:val="24"/>
        </w:rPr>
        <w:t xml:space="preserve"> συζήτηση και ψήφιση επί της αρχής, των άρθρων και του συνόλου του σχεδίου νόμου του Υπουργείου Πολιτισμού και Αθλητισμού</w:t>
      </w:r>
      <w:r w:rsidRPr="00CE465B">
        <w:rPr>
          <w:rFonts w:eastAsia="Times New Roman" w:cs="Times New Roman"/>
          <w:szCs w:val="24"/>
        </w:rPr>
        <w:t xml:space="preserve">: </w:t>
      </w:r>
      <w:r>
        <w:rPr>
          <w:rFonts w:eastAsia="Times New Roman" w:cs="Times New Roman"/>
          <w:szCs w:val="24"/>
        </w:rPr>
        <w:t>«</w:t>
      </w:r>
      <w:r w:rsidRPr="00CE465B">
        <w:rPr>
          <w:rFonts w:eastAsia="Times New Roman"/>
          <w:szCs w:val="24"/>
        </w:rPr>
        <w:t xml:space="preserve">Ίδρυση παιδικού σταθμού στο Υπουργείο Πολιτισμού και </w:t>
      </w:r>
      <w:r w:rsidRPr="00CE465B">
        <w:rPr>
          <w:rFonts w:eastAsia="Times New Roman"/>
          <w:szCs w:val="24"/>
        </w:rPr>
        <w:lastRenderedPageBreak/>
        <w:t>Αθλητισμού, ρύθμιση θεμάτων του Ταμείου Αλληλοβοήθειας Υπαλλήλων Υπουργείου Πολιτισμού και Αθλητισμού, κατάργηση του Οργανισμού Ανέγερσης Νέου Μουσείο</w:t>
      </w:r>
      <w:r>
        <w:rPr>
          <w:rFonts w:eastAsia="Times New Roman"/>
          <w:szCs w:val="24"/>
        </w:rPr>
        <w:t>υ Ακρόπολης και άλλες διατάξεις»</w:t>
      </w:r>
      <w:r w:rsidRPr="007C6E5D">
        <w:rPr>
          <w:rFonts w:eastAsia="Times New Roman"/>
          <w:szCs w:val="24"/>
        </w:rPr>
        <w:t>,</w:t>
      </w:r>
      <w:r>
        <w:rPr>
          <w:rFonts w:eastAsia="Times New Roman" w:cs="Times New Roman"/>
          <w:szCs w:val="24"/>
        </w:rPr>
        <w:t xml:space="preserve"> σύμφωνα με τη συμπλ</w:t>
      </w:r>
      <w:r>
        <w:rPr>
          <w:rFonts w:eastAsia="Times New Roman" w:cs="Times New Roman"/>
          <w:szCs w:val="24"/>
        </w:rPr>
        <w:t>ηρωματική ημερήσια διάταξη που θα σας διανεμηθεί.</w:t>
      </w:r>
    </w:p>
    <w:p w14:paraId="0CA0BFC9" w14:textId="77777777" w:rsidR="008679D8" w:rsidRDefault="00557822">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8679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ESqV581PgzfrWUvoorZd+YILxwQ=" w:salt="JeyVMi3L5+XZrG30O3re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D8"/>
    <w:rsid w:val="00014C4C"/>
    <w:rsid w:val="00557822"/>
    <w:rsid w:val="008679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A92E"/>
  <w15:docId w15:val="{C6354C4C-1A01-4316-9AEF-8C38B78D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3456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3456A"/>
    <w:rPr>
      <w:rFonts w:ascii="Segoe UI" w:hAnsi="Segoe UI" w:cs="Segoe UI"/>
      <w:sz w:val="18"/>
      <w:szCs w:val="18"/>
    </w:rPr>
  </w:style>
  <w:style w:type="paragraph" w:styleId="a4">
    <w:name w:val="Revision"/>
    <w:hidden/>
    <w:uiPriority w:val="99"/>
    <w:semiHidden/>
    <w:rsid w:val="00981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795</MetadataID>
    <Session xmlns="641f345b-441b-4b81-9152-adc2e73ba5e1">Δ´</Session>
    <Date xmlns="641f345b-441b-4b81-9152-adc2e73ba5e1">2019-02-25T22:00:00+00:00</Date>
    <Status xmlns="641f345b-441b-4b81-9152-adc2e73ba5e1">
      <Url>https://intra.parliament.gr/praktika/Lists/Incoming_Metadata/EditForm.aspx?ID=795&amp;Source=/praktika/Recordings_Library/Forms/AllItems.aspx</Url>
      <Description>Δημοσιεύτηκε</Description>
    </Status>
    <Meeting xmlns="641f345b-441b-4b81-9152-adc2e73ba5e1">ΠΔ´</Meeting>
  </documentManagement>
</p:properties>
</file>

<file path=customXml/itemProps1.xml><?xml version="1.0" encoding="utf-8"?>
<ds:datastoreItem xmlns:ds="http://schemas.openxmlformats.org/officeDocument/2006/customXml" ds:itemID="{01564982-0F94-4DF1-9CE7-1817E36C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B095D3-0F7E-4CE2-ABFA-C35593736A2B}">
  <ds:schemaRefs>
    <ds:schemaRef ds:uri="http://schemas.microsoft.com/sharepoint/v3/contenttype/forms"/>
  </ds:schemaRefs>
</ds:datastoreItem>
</file>

<file path=customXml/itemProps3.xml><?xml version="1.0" encoding="utf-8"?>
<ds:datastoreItem xmlns:ds="http://schemas.openxmlformats.org/officeDocument/2006/customXml" ds:itemID="{D0BCFFD7-A6A7-4B95-9042-73A070BA47B5}">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205</Pages>
  <Words>34716</Words>
  <Characters>187467</Characters>
  <Application>Microsoft Office Word</Application>
  <DocSecurity>0</DocSecurity>
  <Lines>1562</Lines>
  <Paragraphs>443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2019-03-05T16:02:00Z</dcterms:created>
  <dcterms:modified xsi:type="dcterms:W3CDTF">2019-03-05T16:02:00Z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