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CB1A9" w14:textId="77777777" w:rsidR="00B776DB" w:rsidRPr="00B776DB" w:rsidRDefault="00B776DB" w:rsidP="00B776DB">
      <w:pPr>
        <w:spacing w:after="0" w:line="360" w:lineRule="auto"/>
        <w:rPr>
          <w:ins w:id="0" w:author="Φλούδα Χριστίνα" w:date="2016-12-05T11:24:00Z"/>
          <w:rFonts w:eastAsia="Times New Roman"/>
          <w:szCs w:val="24"/>
          <w:lang w:eastAsia="en-US"/>
        </w:rPr>
      </w:pPr>
      <w:bookmarkStart w:id="1" w:name="_GoBack"/>
      <w:bookmarkEnd w:id="1"/>
      <w:ins w:id="2" w:author="Φλούδα Χριστίνα" w:date="2016-12-05T11:24:00Z">
        <w:r w:rsidRPr="00B776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888EC3" w14:textId="77777777" w:rsidR="00B776DB" w:rsidRPr="00B776DB" w:rsidRDefault="00B776DB" w:rsidP="00B776DB">
      <w:pPr>
        <w:spacing w:after="0" w:line="360" w:lineRule="auto"/>
        <w:rPr>
          <w:ins w:id="3" w:author="Φλούδα Χριστίνα" w:date="2016-12-05T11:24:00Z"/>
          <w:rFonts w:eastAsia="Times New Roman"/>
          <w:szCs w:val="24"/>
          <w:lang w:eastAsia="en-US"/>
        </w:rPr>
      </w:pPr>
    </w:p>
    <w:p w14:paraId="64D9BE08" w14:textId="77777777" w:rsidR="00B776DB" w:rsidRPr="00B776DB" w:rsidRDefault="00B776DB" w:rsidP="00B776DB">
      <w:pPr>
        <w:spacing w:after="0" w:line="360" w:lineRule="auto"/>
        <w:rPr>
          <w:ins w:id="4" w:author="Φλούδα Χριστίνα" w:date="2016-12-05T11:24:00Z"/>
          <w:rFonts w:eastAsia="Times New Roman"/>
          <w:szCs w:val="24"/>
          <w:lang w:eastAsia="en-US"/>
        </w:rPr>
      </w:pPr>
      <w:ins w:id="5" w:author="Φλούδα Χριστίνα" w:date="2016-12-05T11:24:00Z">
        <w:r w:rsidRPr="00B776DB">
          <w:rPr>
            <w:rFonts w:eastAsia="Times New Roman"/>
            <w:szCs w:val="24"/>
            <w:lang w:eastAsia="en-US"/>
          </w:rPr>
          <w:t>ΠΙΝΑΚΑΣ ΠΕΡΙΕΧΟΜΕΝΩΝ</w:t>
        </w:r>
      </w:ins>
    </w:p>
    <w:p w14:paraId="105C2807" w14:textId="77777777" w:rsidR="00B776DB" w:rsidRPr="00B776DB" w:rsidRDefault="00B776DB" w:rsidP="00B776DB">
      <w:pPr>
        <w:spacing w:after="0" w:line="360" w:lineRule="auto"/>
        <w:rPr>
          <w:ins w:id="6" w:author="Φλούδα Χριστίνα" w:date="2016-12-05T11:24:00Z"/>
          <w:rFonts w:eastAsia="Times New Roman"/>
          <w:szCs w:val="24"/>
          <w:lang w:eastAsia="en-US"/>
        </w:rPr>
      </w:pPr>
      <w:ins w:id="7" w:author="Φλούδα Χριστίνα" w:date="2016-12-05T11:24:00Z">
        <w:r w:rsidRPr="00B776DB">
          <w:rPr>
            <w:rFonts w:eastAsia="Times New Roman"/>
            <w:szCs w:val="24"/>
            <w:lang w:eastAsia="en-US"/>
          </w:rPr>
          <w:t xml:space="preserve">ΙΖ΄ ΠΕΡΙΟΔΟΣ </w:t>
        </w:r>
      </w:ins>
    </w:p>
    <w:p w14:paraId="3A785655" w14:textId="77777777" w:rsidR="00B776DB" w:rsidRPr="00B776DB" w:rsidRDefault="00B776DB" w:rsidP="00B776DB">
      <w:pPr>
        <w:spacing w:after="0" w:line="360" w:lineRule="auto"/>
        <w:rPr>
          <w:ins w:id="8" w:author="Φλούδα Χριστίνα" w:date="2016-12-05T11:24:00Z"/>
          <w:rFonts w:eastAsia="Times New Roman"/>
          <w:szCs w:val="24"/>
          <w:lang w:eastAsia="en-US"/>
        </w:rPr>
      </w:pPr>
      <w:ins w:id="9" w:author="Φλούδα Χριστίνα" w:date="2016-12-05T11:24:00Z">
        <w:r w:rsidRPr="00B776DB">
          <w:rPr>
            <w:rFonts w:eastAsia="Times New Roman"/>
            <w:szCs w:val="24"/>
            <w:lang w:eastAsia="en-US"/>
          </w:rPr>
          <w:t>ΠΡΟΕΔΡΕΥΟΜΕΝΗΣ ΚΟΙΝΟΒΟΥΛΕΥΤΙΚΗΣ ΔΗΜΟΚΡΑΤΙΑΣ</w:t>
        </w:r>
      </w:ins>
    </w:p>
    <w:p w14:paraId="3594C0CA" w14:textId="77777777" w:rsidR="00B776DB" w:rsidRPr="00B776DB" w:rsidRDefault="00B776DB" w:rsidP="00B776DB">
      <w:pPr>
        <w:spacing w:after="0" w:line="360" w:lineRule="auto"/>
        <w:rPr>
          <w:ins w:id="10" w:author="Φλούδα Χριστίνα" w:date="2016-12-05T11:24:00Z"/>
          <w:rFonts w:eastAsia="Times New Roman"/>
          <w:szCs w:val="24"/>
          <w:lang w:eastAsia="en-US"/>
        </w:rPr>
      </w:pPr>
      <w:ins w:id="11" w:author="Φλούδα Χριστίνα" w:date="2016-12-05T11:24:00Z">
        <w:r w:rsidRPr="00B776DB">
          <w:rPr>
            <w:rFonts w:eastAsia="Times New Roman"/>
            <w:szCs w:val="24"/>
            <w:lang w:eastAsia="en-US"/>
          </w:rPr>
          <w:t>ΣΥΝΟΔΟΣ Β΄</w:t>
        </w:r>
      </w:ins>
    </w:p>
    <w:p w14:paraId="26B4CAEB" w14:textId="77777777" w:rsidR="00B776DB" w:rsidRPr="00B776DB" w:rsidRDefault="00B776DB" w:rsidP="00B776DB">
      <w:pPr>
        <w:spacing w:after="0" w:line="360" w:lineRule="auto"/>
        <w:rPr>
          <w:ins w:id="12" w:author="Φλούδα Χριστίνα" w:date="2016-12-05T11:24:00Z"/>
          <w:rFonts w:eastAsia="Times New Roman"/>
          <w:szCs w:val="24"/>
          <w:lang w:eastAsia="en-US"/>
        </w:rPr>
      </w:pPr>
    </w:p>
    <w:p w14:paraId="00D9626E" w14:textId="77777777" w:rsidR="00B776DB" w:rsidRPr="00B776DB" w:rsidRDefault="00B776DB" w:rsidP="00B776DB">
      <w:pPr>
        <w:spacing w:after="0" w:line="360" w:lineRule="auto"/>
        <w:rPr>
          <w:ins w:id="13" w:author="Φλούδα Χριστίνα" w:date="2016-12-05T11:24:00Z"/>
          <w:rFonts w:eastAsia="Times New Roman"/>
          <w:szCs w:val="24"/>
          <w:lang w:eastAsia="en-US"/>
        </w:rPr>
      </w:pPr>
      <w:ins w:id="14" w:author="Φλούδα Χριστίνα" w:date="2016-12-05T11:24:00Z">
        <w:r w:rsidRPr="00B776DB">
          <w:rPr>
            <w:rFonts w:eastAsia="Times New Roman"/>
            <w:szCs w:val="24"/>
            <w:lang w:eastAsia="en-US"/>
          </w:rPr>
          <w:t>ΣΥΝΕΔΡΙΑΣΗ ΛΕ΄</w:t>
        </w:r>
      </w:ins>
    </w:p>
    <w:p w14:paraId="2EA1CD42" w14:textId="77777777" w:rsidR="00B776DB" w:rsidRPr="00B776DB" w:rsidRDefault="00B776DB" w:rsidP="00B776DB">
      <w:pPr>
        <w:spacing w:after="0" w:line="360" w:lineRule="auto"/>
        <w:rPr>
          <w:ins w:id="15" w:author="Φλούδα Χριστίνα" w:date="2016-12-05T11:24:00Z"/>
          <w:rFonts w:eastAsia="Times New Roman"/>
          <w:szCs w:val="24"/>
          <w:lang w:eastAsia="en-US"/>
        </w:rPr>
      </w:pPr>
      <w:ins w:id="16" w:author="Φλούδα Χριστίνα" w:date="2016-12-05T11:24:00Z">
        <w:r w:rsidRPr="00B776DB">
          <w:rPr>
            <w:rFonts w:eastAsia="Times New Roman"/>
            <w:szCs w:val="24"/>
            <w:lang w:eastAsia="en-US"/>
          </w:rPr>
          <w:t>Δευτέρα  28 Νοεμβρίου 2016</w:t>
        </w:r>
      </w:ins>
    </w:p>
    <w:p w14:paraId="104C38C5" w14:textId="77777777" w:rsidR="00B776DB" w:rsidRPr="00B776DB" w:rsidRDefault="00B776DB" w:rsidP="00B776DB">
      <w:pPr>
        <w:spacing w:after="0" w:line="360" w:lineRule="auto"/>
        <w:rPr>
          <w:ins w:id="17" w:author="Φλούδα Χριστίνα" w:date="2016-12-05T11:24:00Z"/>
          <w:rFonts w:eastAsia="Times New Roman"/>
          <w:szCs w:val="24"/>
          <w:lang w:eastAsia="en-US"/>
        </w:rPr>
      </w:pPr>
    </w:p>
    <w:p w14:paraId="572A89BC" w14:textId="77777777" w:rsidR="00B776DB" w:rsidRPr="00B776DB" w:rsidRDefault="00B776DB" w:rsidP="00B776DB">
      <w:pPr>
        <w:spacing w:after="0" w:line="360" w:lineRule="auto"/>
        <w:rPr>
          <w:ins w:id="18" w:author="Φλούδα Χριστίνα" w:date="2016-12-05T11:24:00Z"/>
          <w:rFonts w:eastAsia="Times New Roman"/>
          <w:szCs w:val="24"/>
          <w:lang w:eastAsia="en-US"/>
        </w:rPr>
      </w:pPr>
      <w:ins w:id="19" w:author="Φλούδα Χριστίνα" w:date="2016-12-05T11:24:00Z">
        <w:r w:rsidRPr="00B776DB">
          <w:rPr>
            <w:rFonts w:eastAsia="Times New Roman"/>
            <w:szCs w:val="24"/>
            <w:lang w:eastAsia="en-US"/>
          </w:rPr>
          <w:t>ΘΕΜΑΤΑ</w:t>
        </w:r>
      </w:ins>
    </w:p>
    <w:p w14:paraId="15F2E148" w14:textId="77777777" w:rsidR="00B776DB" w:rsidRPr="00B776DB" w:rsidRDefault="00B776DB" w:rsidP="00B776DB">
      <w:pPr>
        <w:spacing w:after="0" w:line="360" w:lineRule="auto"/>
        <w:rPr>
          <w:ins w:id="20" w:author="Φλούδα Χριστίνα" w:date="2016-12-05T11:24:00Z"/>
          <w:rFonts w:eastAsia="Times New Roman"/>
          <w:szCs w:val="24"/>
          <w:lang w:eastAsia="en-US"/>
        </w:rPr>
      </w:pPr>
      <w:ins w:id="21" w:author="Φλούδα Χριστίνα" w:date="2016-12-05T11:24:00Z">
        <w:r w:rsidRPr="00B776DB">
          <w:rPr>
            <w:rFonts w:eastAsia="Times New Roman"/>
            <w:szCs w:val="24"/>
            <w:lang w:eastAsia="en-US"/>
          </w:rPr>
          <w:t xml:space="preserve"> </w:t>
        </w:r>
        <w:r w:rsidRPr="00B776DB">
          <w:rPr>
            <w:rFonts w:eastAsia="Times New Roman"/>
            <w:szCs w:val="24"/>
            <w:lang w:eastAsia="en-US"/>
          </w:rPr>
          <w:br/>
          <w:t xml:space="preserve">Α. ΕΙΔΙΚΑ ΘΕΜΑΤΑ </w:t>
        </w:r>
        <w:r w:rsidRPr="00B776DB">
          <w:rPr>
            <w:rFonts w:eastAsia="Times New Roman"/>
            <w:szCs w:val="24"/>
            <w:lang w:eastAsia="en-US"/>
          </w:rPr>
          <w:br/>
          <w:t xml:space="preserve">1. Επικύρωση Πρακτικών, σελ. </w:t>
        </w:r>
        <w:r w:rsidRPr="00B776DB">
          <w:rPr>
            <w:rFonts w:eastAsia="Times New Roman"/>
            <w:szCs w:val="24"/>
            <w:lang w:eastAsia="en-US"/>
          </w:rPr>
          <w:br/>
          <w:t xml:space="preserve">2. Ανακοινώνεται ότι τη συνεδρίαση παρακολουθούν μαθητές από το 5ο Γυμνάσιο Κοζάνης, σελ. </w:t>
        </w:r>
        <w:r w:rsidRPr="00B776DB">
          <w:rPr>
            <w:rFonts w:eastAsia="Times New Roman"/>
            <w:szCs w:val="24"/>
            <w:lang w:eastAsia="en-US"/>
          </w:rPr>
          <w:br/>
          <w:t xml:space="preserve">3. Επί διαδικαστικού θέματος, σελ. </w:t>
        </w:r>
        <w:r w:rsidRPr="00B776DB">
          <w:rPr>
            <w:rFonts w:eastAsia="Times New Roman"/>
            <w:szCs w:val="24"/>
            <w:lang w:eastAsia="en-US"/>
          </w:rPr>
          <w:br/>
          <w:t xml:space="preserve"> </w:t>
        </w:r>
        <w:r w:rsidRPr="00B776DB">
          <w:rPr>
            <w:rFonts w:eastAsia="Times New Roman"/>
            <w:szCs w:val="24"/>
            <w:lang w:eastAsia="en-US"/>
          </w:rPr>
          <w:br/>
          <w:t xml:space="preserve">Β. ΚΟΙΝΟΒΟΥΛΕΥΤΙΚΟΣ ΕΛΕΓΧΟΣ </w:t>
        </w:r>
        <w:r w:rsidRPr="00B776DB">
          <w:rPr>
            <w:rFonts w:eastAsia="Times New Roman"/>
            <w:szCs w:val="24"/>
            <w:lang w:eastAsia="en-US"/>
          </w:rPr>
          <w:br/>
          <w:t>Συζήτηση επικαίρων ερωτήσεων:</w:t>
        </w:r>
        <w:r w:rsidRPr="00B776DB">
          <w:rPr>
            <w:rFonts w:eastAsia="Times New Roman"/>
            <w:szCs w:val="24"/>
            <w:lang w:eastAsia="en-US"/>
          </w:rPr>
          <w:br/>
          <w:t xml:space="preserve">   α) Προς τον Υπουργό Αγροτικής Ανάπτυξης και Τροφίμων, σχετικά με την αύξηση του ποσού της συνδεδεμένης ενίσχυσης ανά στρέμμα για τα πορτοκάλια προς </w:t>
        </w:r>
        <w:proofErr w:type="spellStart"/>
        <w:r w:rsidRPr="00B776DB">
          <w:rPr>
            <w:rFonts w:eastAsia="Times New Roman"/>
            <w:szCs w:val="24"/>
            <w:lang w:eastAsia="en-US"/>
          </w:rPr>
          <w:t>χυμοποίηση</w:t>
        </w:r>
        <w:proofErr w:type="spellEnd"/>
        <w:r w:rsidRPr="00B776DB">
          <w:rPr>
            <w:rFonts w:eastAsia="Times New Roman"/>
            <w:szCs w:val="24"/>
            <w:lang w:eastAsia="en-US"/>
          </w:rPr>
          <w:t xml:space="preserve">, σελ. </w:t>
        </w:r>
        <w:r w:rsidRPr="00B776DB">
          <w:rPr>
            <w:rFonts w:eastAsia="Times New Roman"/>
            <w:szCs w:val="24"/>
            <w:lang w:eastAsia="en-US"/>
          </w:rPr>
          <w:br/>
          <w:t xml:space="preserve">   β) Προς τον Υπουργό Εργασίας, Κοινωνικής Ασφάλισης και Κοινωνικής Αλληλεγγύης, σχετικά με την κατάργηση του δικαιώματος των ξενοδοχοϋπαλλήλων να λαμβάνουν εφάπαξ με τη συμπλήρωση 20 χρόνων Ασφάλισης και τις νέες μειώσεις της τάξης του 20%, σελ. </w:t>
        </w:r>
        <w:r w:rsidRPr="00B776DB">
          <w:rPr>
            <w:rFonts w:eastAsia="Times New Roman"/>
            <w:szCs w:val="24"/>
            <w:lang w:eastAsia="en-US"/>
          </w:rPr>
          <w:br/>
        </w:r>
      </w:ins>
    </w:p>
    <w:p w14:paraId="21B93936" w14:textId="77777777" w:rsidR="00B776DB" w:rsidRPr="00B776DB" w:rsidRDefault="00B776DB" w:rsidP="00B776DB">
      <w:pPr>
        <w:spacing w:after="0" w:line="360" w:lineRule="auto"/>
        <w:rPr>
          <w:ins w:id="22" w:author="Φλούδα Χριστίνα" w:date="2016-12-05T11:24:00Z"/>
          <w:rFonts w:eastAsia="Times New Roman"/>
          <w:szCs w:val="24"/>
          <w:lang w:eastAsia="en-US"/>
        </w:rPr>
      </w:pPr>
    </w:p>
    <w:p w14:paraId="59D48CFB" w14:textId="77777777" w:rsidR="00B776DB" w:rsidRPr="00B776DB" w:rsidRDefault="00B776DB" w:rsidP="00B776DB">
      <w:pPr>
        <w:spacing w:after="0" w:line="360" w:lineRule="auto"/>
        <w:rPr>
          <w:ins w:id="23" w:author="Φλούδα Χριστίνα" w:date="2016-12-05T11:24:00Z"/>
          <w:rFonts w:eastAsia="Times New Roman"/>
          <w:szCs w:val="24"/>
          <w:lang w:eastAsia="en-US"/>
        </w:rPr>
      </w:pPr>
      <w:ins w:id="24" w:author="Φλούδα Χριστίνα" w:date="2016-12-05T11:24:00Z">
        <w:r w:rsidRPr="00B776DB">
          <w:rPr>
            <w:rFonts w:eastAsia="Times New Roman"/>
            <w:szCs w:val="24"/>
            <w:lang w:eastAsia="en-US"/>
          </w:rPr>
          <w:t>ΠΡΟΕΔΡΕΥΟΥΣΑ</w:t>
        </w:r>
      </w:ins>
    </w:p>
    <w:p w14:paraId="4A315425" w14:textId="77777777" w:rsidR="00B776DB" w:rsidRPr="00B776DB" w:rsidRDefault="00B776DB" w:rsidP="00B776DB">
      <w:pPr>
        <w:spacing w:after="0" w:line="360" w:lineRule="auto"/>
        <w:rPr>
          <w:ins w:id="25" w:author="Φλούδα Χριστίνα" w:date="2016-12-05T11:24:00Z"/>
          <w:rFonts w:eastAsia="Times New Roman"/>
          <w:szCs w:val="24"/>
          <w:lang w:eastAsia="en-US"/>
        </w:rPr>
      </w:pPr>
      <w:ins w:id="26" w:author="Φλούδα Χριστίνα" w:date="2016-12-05T11:24:00Z">
        <w:r w:rsidRPr="00B776DB">
          <w:rPr>
            <w:rFonts w:eastAsia="Times New Roman"/>
            <w:szCs w:val="24"/>
            <w:lang w:eastAsia="en-US"/>
          </w:rPr>
          <w:t>ΧΡΙΣΤΟΔΟΥΛΟΠΟΥΛΟΥ Α. , σελ.</w:t>
        </w:r>
        <w:r w:rsidRPr="00B776DB">
          <w:rPr>
            <w:rFonts w:eastAsia="Times New Roman"/>
            <w:szCs w:val="24"/>
            <w:lang w:eastAsia="en-US"/>
          </w:rPr>
          <w:br/>
        </w:r>
      </w:ins>
    </w:p>
    <w:p w14:paraId="6175FCE9" w14:textId="77777777" w:rsidR="00B776DB" w:rsidRPr="00B776DB" w:rsidRDefault="00B776DB" w:rsidP="00B776DB">
      <w:pPr>
        <w:spacing w:after="0" w:line="360" w:lineRule="auto"/>
        <w:rPr>
          <w:ins w:id="27" w:author="Φλούδα Χριστίνα" w:date="2016-12-05T11:24:00Z"/>
          <w:rFonts w:eastAsia="Times New Roman"/>
          <w:szCs w:val="24"/>
          <w:lang w:eastAsia="en-US"/>
        </w:rPr>
      </w:pPr>
    </w:p>
    <w:p w14:paraId="06745EF3" w14:textId="77777777" w:rsidR="00B776DB" w:rsidRPr="00B776DB" w:rsidRDefault="00B776DB" w:rsidP="00B776DB">
      <w:pPr>
        <w:spacing w:after="0" w:line="360" w:lineRule="auto"/>
        <w:rPr>
          <w:ins w:id="28" w:author="Φλούδα Χριστίνα" w:date="2016-12-05T11:24:00Z"/>
          <w:rFonts w:eastAsia="Times New Roman"/>
          <w:szCs w:val="24"/>
          <w:lang w:eastAsia="en-US"/>
        </w:rPr>
      </w:pPr>
      <w:ins w:id="29" w:author="Φλούδα Χριστίνα" w:date="2016-12-05T11:24:00Z">
        <w:r w:rsidRPr="00B776DB">
          <w:rPr>
            <w:rFonts w:eastAsia="Times New Roman"/>
            <w:szCs w:val="24"/>
            <w:lang w:eastAsia="en-US"/>
          </w:rPr>
          <w:t>ΟΜΙΛΗΤΕΣ</w:t>
        </w:r>
      </w:ins>
    </w:p>
    <w:p w14:paraId="28FB4B83" w14:textId="396B3DC2" w:rsidR="00B776DB" w:rsidRDefault="00B776DB" w:rsidP="00B776DB">
      <w:pPr>
        <w:spacing w:line="600" w:lineRule="auto"/>
        <w:jc w:val="both"/>
        <w:rPr>
          <w:ins w:id="30" w:author="Φλούδα Χριστίνα" w:date="2016-12-05T11:24:00Z"/>
          <w:rFonts w:eastAsia="Times New Roman"/>
          <w:szCs w:val="24"/>
        </w:rPr>
        <w:pPrChange w:id="31" w:author="Φλούδα Χριστίνα" w:date="2016-12-05T11:24:00Z">
          <w:pPr>
            <w:spacing w:line="600" w:lineRule="auto"/>
            <w:jc w:val="center"/>
          </w:pPr>
        </w:pPrChange>
      </w:pPr>
      <w:ins w:id="32" w:author="Φλούδα Χριστίνα" w:date="2016-12-05T11:24:00Z">
        <w:r w:rsidRPr="00B776DB">
          <w:rPr>
            <w:rFonts w:eastAsia="Times New Roman"/>
            <w:szCs w:val="24"/>
            <w:lang w:eastAsia="en-US"/>
          </w:rPr>
          <w:br/>
          <w:t>Α. Επί διαδικαστικού θέματος:</w:t>
        </w:r>
        <w:r w:rsidRPr="00B776DB">
          <w:rPr>
            <w:rFonts w:eastAsia="Times New Roman"/>
            <w:szCs w:val="24"/>
            <w:lang w:eastAsia="en-US"/>
          </w:rPr>
          <w:br/>
          <w:t>ΧΡΙΣΤΟΔΟΥΛΟΠΟΥΛΟΥ Α. , σελ.</w:t>
        </w:r>
        <w:r w:rsidRPr="00B776DB">
          <w:rPr>
            <w:rFonts w:eastAsia="Times New Roman"/>
            <w:szCs w:val="24"/>
            <w:lang w:eastAsia="en-US"/>
          </w:rPr>
          <w:br/>
        </w:r>
        <w:r w:rsidRPr="00B776DB">
          <w:rPr>
            <w:rFonts w:eastAsia="Times New Roman"/>
            <w:szCs w:val="24"/>
            <w:lang w:eastAsia="en-US"/>
          </w:rPr>
          <w:br/>
          <w:t>Β. Επί των επικαίρων ερωτήσεων:</w:t>
        </w:r>
        <w:r w:rsidRPr="00B776DB">
          <w:rPr>
            <w:rFonts w:eastAsia="Times New Roman"/>
            <w:szCs w:val="24"/>
            <w:lang w:eastAsia="en-US"/>
          </w:rPr>
          <w:br/>
          <w:t>ΚΑΤΣΩΤΗΣ Χ. , σελ.</w:t>
        </w:r>
        <w:r w:rsidRPr="00B776DB">
          <w:rPr>
            <w:rFonts w:eastAsia="Times New Roman"/>
            <w:szCs w:val="24"/>
            <w:lang w:eastAsia="en-US"/>
          </w:rPr>
          <w:br/>
          <w:t>ΚΟΚΚΑΛΗΣ Β. , σελ.</w:t>
        </w:r>
        <w:r w:rsidRPr="00B776DB">
          <w:rPr>
            <w:rFonts w:eastAsia="Times New Roman"/>
            <w:szCs w:val="24"/>
            <w:lang w:eastAsia="en-US"/>
          </w:rPr>
          <w:br/>
          <w:t>ΚΟΥΝΤΟΥΡΑ  Έ. , σελ.</w:t>
        </w:r>
        <w:r w:rsidRPr="00B776DB">
          <w:rPr>
            <w:rFonts w:eastAsia="Times New Roman"/>
            <w:szCs w:val="24"/>
            <w:lang w:eastAsia="en-US"/>
          </w:rPr>
          <w:br/>
          <w:t>ΜΠΑΛΩΜΕΝΑΚΗΣ Α. , σελ.</w:t>
        </w:r>
        <w:r w:rsidRPr="00B776DB">
          <w:rPr>
            <w:rFonts w:eastAsia="Times New Roman"/>
            <w:szCs w:val="24"/>
            <w:lang w:eastAsia="en-US"/>
          </w:rPr>
          <w:br/>
          <w:t>ΠΕΤΡΟΠΟΥΛΟΣ Α. , σελ.</w:t>
        </w:r>
        <w:r w:rsidRPr="00B776DB">
          <w:rPr>
            <w:rFonts w:eastAsia="Times New Roman"/>
            <w:szCs w:val="24"/>
            <w:lang w:eastAsia="en-US"/>
          </w:rPr>
          <w:br/>
          <w:t>ΣΤΥΛΙΟΣ Γ. , σελ.</w:t>
        </w:r>
        <w:r w:rsidRPr="00B776DB">
          <w:rPr>
            <w:rFonts w:eastAsia="Times New Roman"/>
            <w:szCs w:val="24"/>
            <w:lang w:eastAsia="en-US"/>
          </w:rPr>
          <w:br/>
        </w:r>
      </w:ins>
    </w:p>
    <w:p w14:paraId="7489E66A" w14:textId="77777777" w:rsidR="005823A5" w:rsidRDefault="00B776DB">
      <w:pPr>
        <w:spacing w:line="600" w:lineRule="auto"/>
        <w:jc w:val="center"/>
        <w:rPr>
          <w:rFonts w:eastAsia="Times New Roman"/>
          <w:szCs w:val="24"/>
        </w:rPr>
      </w:pPr>
      <w:r>
        <w:rPr>
          <w:rFonts w:eastAsia="Times New Roman"/>
          <w:szCs w:val="24"/>
        </w:rPr>
        <w:t>ΠΡΑΚΤΙΚΑ ΒΟΥΛΗΣ</w:t>
      </w:r>
    </w:p>
    <w:p w14:paraId="7489E66B" w14:textId="77777777" w:rsidR="005823A5" w:rsidRDefault="00B776DB">
      <w:pPr>
        <w:spacing w:line="600" w:lineRule="auto"/>
        <w:jc w:val="center"/>
        <w:rPr>
          <w:rFonts w:eastAsia="Times New Roman"/>
          <w:szCs w:val="24"/>
        </w:rPr>
      </w:pPr>
      <w:r>
        <w:rPr>
          <w:rFonts w:eastAsia="Times New Roman"/>
          <w:szCs w:val="24"/>
        </w:rPr>
        <w:t>ΙΖ΄ ΠΕΡΙΟΔΟΣ</w:t>
      </w:r>
    </w:p>
    <w:p w14:paraId="7489E66C" w14:textId="77777777" w:rsidR="005823A5" w:rsidRDefault="00B776DB">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7489E66D" w14:textId="77777777" w:rsidR="005823A5" w:rsidRDefault="00B776DB">
      <w:pPr>
        <w:spacing w:line="600" w:lineRule="auto"/>
        <w:jc w:val="center"/>
        <w:rPr>
          <w:rFonts w:eastAsia="Times New Roman"/>
          <w:szCs w:val="24"/>
        </w:rPr>
      </w:pPr>
      <w:r>
        <w:rPr>
          <w:rFonts w:eastAsia="Times New Roman"/>
          <w:szCs w:val="24"/>
        </w:rPr>
        <w:t>ΣΥΝΟΔΟΣ Β΄</w:t>
      </w:r>
    </w:p>
    <w:p w14:paraId="7489E66E" w14:textId="77777777" w:rsidR="005823A5" w:rsidRDefault="00B776DB">
      <w:pPr>
        <w:spacing w:line="600" w:lineRule="auto"/>
        <w:jc w:val="center"/>
        <w:rPr>
          <w:rFonts w:eastAsia="Times New Roman"/>
          <w:szCs w:val="24"/>
        </w:rPr>
      </w:pPr>
      <w:r>
        <w:rPr>
          <w:rFonts w:eastAsia="Times New Roman"/>
          <w:szCs w:val="24"/>
        </w:rPr>
        <w:t>ΣΥΝΕΔΡΙΑΣΗ ΛΕ΄</w:t>
      </w:r>
    </w:p>
    <w:p w14:paraId="7489E66F" w14:textId="77777777" w:rsidR="005823A5" w:rsidRDefault="00B776DB">
      <w:pPr>
        <w:spacing w:line="600" w:lineRule="auto"/>
        <w:jc w:val="center"/>
        <w:rPr>
          <w:rFonts w:eastAsia="Times New Roman"/>
          <w:szCs w:val="24"/>
        </w:rPr>
      </w:pPr>
      <w:r>
        <w:rPr>
          <w:rFonts w:eastAsia="Times New Roman"/>
          <w:szCs w:val="24"/>
        </w:rPr>
        <w:t>Δευτέρα 28 Νοεμβρίου 2016</w:t>
      </w:r>
    </w:p>
    <w:p w14:paraId="7489E670" w14:textId="77777777" w:rsidR="005823A5" w:rsidRDefault="00B776DB">
      <w:pPr>
        <w:spacing w:line="600" w:lineRule="auto"/>
        <w:ind w:firstLine="720"/>
        <w:jc w:val="both"/>
        <w:rPr>
          <w:rFonts w:eastAsia="Times New Roman"/>
          <w:szCs w:val="24"/>
        </w:rPr>
      </w:pPr>
      <w:r>
        <w:rPr>
          <w:rFonts w:eastAsia="Times New Roman"/>
          <w:szCs w:val="24"/>
        </w:rPr>
        <w:t>Αθήνα, σήμερα στις 28 Νοεμβρίου 2016, ημέρα Δευτέρα και ώρα 18.02΄</w:t>
      </w:r>
      <w:r w:rsidRPr="00531FE4">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w:t>
      </w:r>
      <w:r>
        <w:rPr>
          <w:rFonts w:eastAsia="Times New Roman"/>
          <w:szCs w:val="24"/>
        </w:rPr>
        <w:t>Γ΄</w:t>
      </w:r>
      <w:r>
        <w:rPr>
          <w:rFonts w:eastAsia="Times New Roman"/>
          <w:szCs w:val="24"/>
        </w:rPr>
        <w:t xml:space="preserve"> Αντιπροέδρου αυτής κ. </w:t>
      </w:r>
      <w:r w:rsidRPr="00392611">
        <w:rPr>
          <w:rFonts w:eastAsia="Times New Roman"/>
          <w:b/>
          <w:szCs w:val="24"/>
        </w:rPr>
        <w:t>ΑΝΑΣΤΑΣΙΑΣ ΧΡΙΣΤΟΔΟΥΛΟΠΟΥΛΟΥ</w:t>
      </w:r>
      <w:r w:rsidRPr="00531FE4">
        <w:rPr>
          <w:rFonts w:eastAsia="Times New Roman"/>
          <w:szCs w:val="24"/>
        </w:rPr>
        <w:t>.</w:t>
      </w:r>
    </w:p>
    <w:p w14:paraId="7489E671" w14:textId="77777777" w:rsidR="005823A5" w:rsidRDefault="00B776DB">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αρχίζει η </w:t>
      </w:r>
      <w:r>
        <w:rPr>
          <w:rFonts w:eastAsia="Times New Roman"/>
          <w:szCs w:val="24"/>
        </w:rPr>
        <w:t>συνεδρίαση.</w:t>
      </w:r>
    </w:p>
    <w:p w14:paraId="7489E672" w14:textId="77777777" w:rsidR="005823A5" w:rsidRDefault="00B776DB">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25-11-2016 εξουσιοδότηση του Σώματος επικυρώθηκαν με ευθύνη του Προεδρείου τα πρακτικά της </w:t>
      </w:r>
      <w:r>
        <w:rPr>
          <w:rFonts w:eastAsia="Times New Roman"/>
          <w:szCs w:val="24"/>
        </w:rPr>
        <w:t>ΛΔ΄</w:t>
      </w:r>
      <w:r>
        <w:rPr>
          <w:rFonts w:eastAsia="Times New Roman"/>
          <w:szCs w:val="24"/>
        </w:rPr>
        <w:t xml:space="preserve"> συνεδριάσεώς του, της Παρασκευής 25</w:t>
      </w:r>
      <w:r>
        <w:rPr>
          <w:rFonts w:eastAsia="Times New Roman"/>
          <w:szCs w:val="24"/>
          <w:vertAlign w:val="superscript"/>
        </w:rPr>
        <w:t>ης</w:t>
      </w:r>
      <w:r>
        <w:rPr>
          <w:rFonts w:eastAsia="Times New Roman"/>
          <w:szCs w:val="24"/>
        </w:rPr>
        <w:t xml:space="preserve"> Νοεμβρίου 2016, σε ό,τι αφορά την ψήφιση στο σύνολο του σχεδίου νόμου:</w:t>
      </w:r>
      <w:r>
        <w:rPr>
          <w:rFonts w:eastAsia="Times New Roman"/>
          <w:szCs w:val="24"/>
        </w:rPr>
        <w:t xml:space="preserve">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ν.4369/2016, ασυμβίβαστα και πρόληψη των περιπτώσεων σύγκρουσης συμφερόντων και λοιπές διατάξεις»).</w:t>
      </w:r>
    </w:p>
    <w:p w14:paraId="7489E673" w14:textId="77777777" w:rsidR="005823A5" w:rsidRDefault="00B776DB">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7489E674" w14:textId="77777777" w:rsidR="005823A5" w:rsidRDefault="00B776DB">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Γεώργιο Ψυχογιό, Βουλευτή Κορινθίας, τα ακόλουθα:</w:t>
      </w:r>
    </w:p>
    <w:p w14:paraId="7489E675" w14:textId="77777777" w:rsidR="005823A5" w:rsidRDefault="00B776DB">
      <w:pPr>
        <w:spacing w:line="600" w:lineRule="auto"/>
        <w:ind w:firstLine="720"/>
        <w:jc w:val="both"/>
        <w:rPr>
          <w:rFonts w:eastAsia="Times New Roman"/>
          <w:szCs w:val="24"/>
        </w:rPr>
      </w:pPr>
      <w:r>
        <w:rPr>
          <w:rFonts w:eastAsia="Times New Roman"/>
          <w:szCs w:val="24"/>
        </w:rPr>
        <w:lastRenderedPageBreak/>
        <w:t>Α. ΚΑΤΑΘΕΣΗ ΑΝΑΦΟΡΩΝ</w:t>
      </w:r>
    </w:p>
    <w:p w14:paraId="7489E676" w14:textId="77777777" w:rsidR="005823A5" w:rsidRDefault="00B776DB">
      <w:pPr>
        <w:spacing w:line="600" w:lineRule="auto"/>
        <w:ind w:firstLine="720"/>
        <w:jc w:val="center"/>
        <w:rPr>
          <w:rFonts w:eastAsia="Times New Roman"/>
          <w:szCs w:val="24"/>
        </w:rPr>
      </w:pPr>
      <w:r>
        <w:rPr>
          <w:rFonts w:eastAsia="Times New Roman"/>
          <w:szCs w:val="24"/>
        </w:rPr>
        <w:t>(Να μπει η σελ.</w:t>
      </w:r>
      <w:r>
        <w:rPr>
          <w:rFonts w:eastAsia="Times New Roman"/>
          <w:szCs w:val="24"/>
        </w:rPr>
        <w:t xml:space="preserve"> 2α</w:t>
      </w:r>
      <w:r>
        <w:rPr>
          <w:rFonts w:eastAsia="Times New Roman"/>
          <w:szCs w:val="24"/>
        </w:rPr>
        <w:t>)</w:t>
      </w:r>
    </w:p>
    <w:p w14:paraId="7489E677" w14:textId="77777777" w:rsidR="005823A5" w:rsidRDefault="00B776DB">
      <w:pPr>
        <w:spacing w:line="600" w:lineRule="auto"/>
        <w:ind w:firstLine="720"/>
        <w:jc w:val="both"/>
        <w:rPr>
          <w:rFonts w:eastAsia="Times New Roman"/>
          <w:szCs w:val="24"/>
        </w:rPr>
      </w:pPr>
      <w:r>
        <w:rPr>
          <w:rFonts w:eastAsia="Times New Roman"/>
          <w:szCs w:val="24"/>
        </w:rPr>
        <w:t>Β. ΑΠΑΝΤΗΣΕΙΣ ΥΠΟΥΡΓΩΝ ΣΕ ΕΡ</w:t>
      </w:r>
      <w:r>
        <w:rPr>
          <w:rFonts w:eastAsia="Times New Roman"/>
          <w:szCs w:val="24"/>
        </w:rPr>
        <w:t>ΩΤΗΣΕΙΣ ΒΟΥΛΕΥΤΩΝ</w:t>
      </w:r>
    </w:p>
    <w:p w14:paraId="7489E678" w14:textId="77777777" w:rsidR="005823A5" w:rsidRDefault="00B776DB">
      <w:pPr>
        <w:spacing w:line="600" w:lineRule="auto"/>
        <w:ind w:firstLine="720"/>
        <w:jc w:val="center"/>
        <w:rPr>
          <w:rFonts w:eastAsia="Times New Roman"/>
          <w:szCs w:val="24"/>
        </w:rPr>
      </w:pPr>
      <w:r>
        <w:rPr>
          <w:rFonts w:eastAsia="Times New Roman"/>
          <w:szCs w:val="24"/>
        </w:rPr>
        <w:t>(Να μπει η σελ.</w:t>
      </w:r>
      <w:r>
        <w:rPr>
          <w:rFonts w:eastAsia="Times New Roman"/>
          <w:szCs w:val="24"/>
        </w:rPr>
        <w:t>2β</w:t>
      </w:r>
      <w:r>
        <w:rPr>
          <w:rFonts w:eastAsia="Times New Roman"/>
          <w:szCs w:val="24"/>
        </w:rPr>
        <w:t>)</w:t>
      </w:r>
    </w:p>
    <w:p w14:paraId="7489E679" w14:textId="77777777" w:rsidR="005823A5" w:rsidRDefault="00B776DB">
      <w:pPr>
        <w:spacing w:line="600" w:lineRule="auto"/>
        <w:ind w:firstLine="720"/>
        <w:jc w:val="center"/>
        <w:rPr>
          <w:rFonts w:eastAsia="Times New Roman"/>
          <w:szCs w:val="24"/>
        </w:rPr>
      </w:pPr>
      <w:r>
        <w:rPr>
          <w:rFonts w:eastAsia="Times New Roman"/>
          <w:szCs w:val="24"/>
        </w:rPr>
        <w:t>Αλλαγ</w:t>
      </w:r>
      <w:r>
        <w:rPr>
          <w:rFonts w:eastAsia="Times New Roman"/>
          <w:szCs w:val="24"/>
        </w:rPr>
        <w:t>ή</w:t>
      </w:r>
      <w:r>
        <w:rPr>
          <w:rFonts w:eastAsia="Times New Roman"/>
          <w:szCs w:val="24"/>
        </w:rPr>
        <w:t xml:space="preserve"> σελίδας</w:t>
      </w:r>
    </w:p>
    <w:p w14:paraId="7489E67A"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7489E67B" w14:textId="77777777" w:rsidR="005823A5" w:rsidRDefault="00B776DB">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489E67C"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Θα συζητηθούν τρεις και δεν θα συζητηθούν αρκετές. Δεν θα συζητηθούν λόγω αναρμοδιότητας αρκετές. </w:t>
      </w:r>
    </w:p>
    <w:p w14:paraId="7489E67D"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συζητηθεί λόγω αναρμοδιότητας η τρίτη με αριθμό 243/22-11-2016 επίκαιρη ερώτηση πρώτου κύκλου του Βουλευτή Ηρακλείου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 Εμμανουήλ Συντυχάκη</w:t>
      </w:r>
      <w:r>
        <w:rPr>
          <w:rFonts w:eastAsia="Times New Roman" w:cs="Times New Roman"/>
          <w:szCs w:val="24"/>
        </w:rPr>
        <w:t xml:space="preserve"> </w:t>
      </w:r>
      <w:r>
        <w:rPr>
          <w:rFonts w:eastAsia="Times New Roman" w:cs="Times New Roman"/>
          <w:szCs w:val="24"/>
        </w:rPr>
        <w:t xml:space="preserve">προς τον Υπουργό Υποδομών και Μεταφορών, σχετικά με τη λήψη μέτρων για την ολοκλήρωση των εργασιών αποκατάστασης του </w:t>
      </w:r>
      <w:proofErr w:type="spellStart"/>
      <w:r>
        <w:rPr>
          <w:rFonts w:eastAsia="Times New Roman" w:cs="Times New Roman"/>
          <w:szCs w:val="24"/>
        </w:rPr>
        <w:t>Καπετανάκειου</w:t>
      </w:r>
      <w:proofErr w:type="spellEnd"/>
      <w:r>
        <w:rPr>
          <w:rFonts w:eastAsia="Times New Roman" w:cs="Times New Roman"/>
          <w:szCs w:val="24"/>
        </w:rPr>
        <w:t xml:space="preserve"> Σχολείου στο Ηράκλειο Κρήτης. Αρμόδιο είναι το Υπουργείο Οικονομικών. </w:t>
      </w:r>
    </w:p>
    <w:p w14:paraId="7489E67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Επίσης, σε συνεννόηση του ερ</w:t>
      </w:r>
      <w:r>
        <w:rPr>
          <w:rFonts w:eastAsia="Times New Roman" w:cs="Times New Roman"/>
          <w:szCs w:val="24"/>
        </w:rPr>
        <w:t xml:space="preserve">ωτώντος Βουλευτή με τον αρμόδιο Υπουργό δεν θα συζητηθεί η τέταρτη με αριθμό 225/18-11-2016 επίκαιρη ερώτηση δεύτερου κύκλου του </w:t>
      </w:r>
      <w:r>
        <w:rPr>
          <w:rFonts w:eastAsia="Times New Roman" w:cs="Times New Roman"/>
          <w:szCs w:val="24"/>
        </w:rPr>
        <w:t>Ζ</w:t>
      </w:r>
      <w:r>
        <w:rPr>
          <w:rFonts w:eastAsia="Times New Roman" w:cs="Times New Roman"/>
          <w:szCs w:val="24"/>
        </w:rPr>
        <w:t>΄</w:t>
      </w:r>
      <w:r>
        <w:rPr>
          <w:rFonts w:eastAsia="Times New Roman" w:cs="Times New Roman"/>
          <w:szCs w:val="24"/>
        </w:rPr>
        <w:t xml:space="preserve"> Αντιπροέδρου της Βουλής και Βουλευτή Α΄ Αθηνών του Ποταμιού κ. Σπυρίδωνος Λυκούδη προς τον Υπουργό Εσωτερικών, σχετικά με τη</w:t>
      </w:r>
      <w:r>
        <w:rPr>
          <w:rFonts w:eastAsia="Times New Roman" w:cs="Times New Roman"/>
          <w:szCs w:val="24"/>
        </w:rPr>
        <w:t>ν αντιμετώπιση των προβλημάτων του Πεδίου του Άρεως.</w:t>
      </w:r>
    </w:p>
    <w:p w14:paraId="7489E67F"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θα συζητηθεί η δέκατη τρίτη με αριθμό 213/15-11-2016 επίκαιρη ερώτηση δεύτερου κύκλου της Βουλευτού Αιτωλοακαρνανίας του Συνασπισμού Ριζοσπαστικής Αριστεράς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Μαρίας Τριανταφύλλου προς την Υ</w:t>
      </w:r>
      <w:r>
        <w:rPr>
          <w:rFonts w:eastAsia="Times New Roman" w:cs="Times New Roman"/>
          <w:szCs w:val="24"/>
        </w:rPr>
        <w:t>πουργό Τουρισμού, σχετικά με την ολοκλήρωση του έργου της Μαρίνας Μεσολογγίου.</w:t>
      </w:r>
    </w:p>
    <w:p w14:paraId="7489E680"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Δεν θα συζητηθεί λόγω κωλύματος του ερωτώντος Βουλευτή η πρώτη με αριθμό 32/3-10-2016 ερώτηση των αναφορών και ερωτήσεων του Ανεξάρτητου Βουλευτή Β΄ Αθηνών κ. Θεοχάρη </w:t>
      </w:r>
      <w:proofErr w:type="spellStart"/>
      <w:r>
        <w:rPr>
          <w:rFonts w:eastAsia="Times New Roman" w:cs="Times New Roman"/>
          <w:szCs w:val="24"/>
        </w:rPr>
        <w:t>Θεοχάρη</w:t>
      </w:r>
      <w:proofErr w:type="spellEnd"/>
      <w:r>
        <w:rPr>
          <w:rFonts w:eastAsia="Times New Roman" w:cs="Times New Roman"/>
          <w:szCs w:val="24"/>
        </w:rPr>
        <w:t xml:space="preserve"> πρ</w:t>
      </w:r>
      <w:r>
        <w:rPr>
          <w:rFonts w:eastAsia="Times New Roman" w:cs="Times New Roman"/>
          <w:szCs w:val="24"/>
        </w:rPr>
        <w:t>ος την Υπουργό Εργασίας, Κοινωνικής Ασφάλισης και Κοινωνικής Αλληλεγγύης, σχετικά με τα βήματα για τη σύσταση του Ενιαίου Φορέα Κοινωνικής Ασφάλισης.</w:t>
      </w:r>
    </w:p>
    <w:p w14:paraId="7489E681"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Θα συνεχίσω μετά με τις υπόλοιπες. Συναφές έγγραφο έχει στείλει και η Γενική Γραμματεία της Κυβέρνησης για</w:t>
      </w:r>
      <w:r>
        <w:rPr>
          <w:rFonts w:eastAsia="Times New Roman" w:cs="Times New Roman"/>
          <w:szCs w:val="24"/>
        </w:rPr>
        <w:t xml:space="preserve"> τις ερωτήσεις που δεν θα συζητηθούν. </w:t>
      </w:r>
    </w:p>
    <w:p w14:paraId="7489E682"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με τη δεύτερη  με αριθμό 236/21-11-2016 επίκαιρη ερώτηση πρώτου κύκλου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σχετικά με την αύξηση του </w:t>
      </w:r>
      <w:r>
        <w:rPr>
          <w:rFonts w:eastAsia="Times New Roman" w:cs="Times New Roman"/>
          <w:szCs w:val="24"/>
        </w:rPr>
        <w:t xml:space="preserve">ποσού της συνδεδεμένης ενίσχυσης ανά στρέμμα για τα πορτοκάλια προς </w:t>
      </w:r>
      <w:proofErr w:type="spellStart"/>
      <w:r>
        <w:rPr>
          <w:rFonts w:eastAsia="Times New Roman" w:cs="Times New Roman"/>
          <w:szCs w:val="24"/>
        </w:rPr>
        <w:t>χυμοποίηση</w:t>
      </w:r>
      <w:proofErr w:type="spellEnd"/>
      <w:r>
        <w:rPr>
          <w:rFonts w:eastAsia="Times New Roman" w:cs="Times New Roman"/>
          <w:szCs w:val="24"/>
        </w:rPr>
        <w:t xml:space="preserve">. </w:t>
      </w:r>
    </w:p>
    <w:p w14:paraId="7489E683"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Αγροτικής Ανάπτυξης και Τροφίμων κ. Βασίλειος </w:t>
      </w:r>
      <w:proofErr w:type="spellStart"/>
      <w:r>
        <w:rPr>
          <w:rFonts w:eastAsia="Times New Roman" w:cs="Times New Roman"/>
          <w:szCs w:val="24"/>
        </w:rPr>
        <w:t>Κόκαλης</w:t>
      </w:r>
      <w:proofErr w:type="spellEnd"/>
      <w:r>
        <w:rPr>
          <w:rFonts w:eastAsia="Times New Roman" w:cs="Times New Roman"/>
          <w:szCs w:val="24"/>
        </w:rPr>
        <w:t xml:space="preserve">. </w:t>
      </w:r>
    </w:p>
    <w:p w14:paraId="7489E684"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κυρία Πρόεδρε. </w:t>
      </w:r>
    </w:p>
    <w:p w14:paraId="7489E685"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Κύριε Υπουργέ, επανέρχομαι έπειτα από </w:t>
      </w:r>
      <w:r>
        <w:rPr>
          <w:rFonts w:eastAsia="Times New Roman" w:cs="Times New Roman"/>
          <w:szCs w:val="24"/>
        </w:rPr>
        <w:t xml:space="preserve">προηγούμενη επίκαιρη ερώτηση μου, την με αριθμό 926/30-05-2016 δηλαδή, μόλις τον περασμένο Μάιο που έχει σχέση με το θέμα </w:t>
      </w:r>
      <w:proofErr w:type="spellStart"/>
      <w:r>
        <w:rPr>
          <w:rFonts w:eastAsia="Times New Roman" w:cs="Times New Roman"/>
          <w:szCs w:val="24"/>
        </w:rPr>
        <w:t>επανα</w:t>
      </w:r>
      <w:r>
        <w:rPr>
          <w:rFonts w:eastAsia="Times New Roman" w:cs="Times New Roman"/>
          <w:szCs w:val="24"/>
        </w:rPr>
        <w:t>υ</w:t>
      </w:r>
      <w:r>
        <w:rPr>
          <w:rFonts w:eastAsia="Times New Roman" w:cs="Times New Roman"/>
          <w:szCs w:val="24"/>
        </w:rPr>
        <w:t>πολογισμού</w:t>
      </w:r>
      <w:proofErr w:type="spellEnd"/>
      <w:r>
        <w:rPr>
          <w:rFonts w:eastAsia="Times New Roman" w:cs="Times New Roman"/>
          <w:szCs w:val="24"/>
        </w:rPr>
        <w:t xml:space="preserve"> καθώς και της επίσπευσης πληρωμής στους δικαιούχους καλλιεργητές της συνδεδεμένης ενίσχυσης για πορτοκάλια προς </w:t>
      </w:r>
      <w:proofErr w:type="spellStart"/>
      <w:r>
        <w:rPr>
          <w:rFonts w:eastAsia="Times New Roman" w:cs="Times New Roman"/>
          <w:szCs w:val="24"/>
        </w:rPr>
        <w:t>χυμοπ</w:t>
      </w:r>
      <w:r>
        <w:rPr>
          <w:rFonts w:eastAsia="Times New Roman" w:cs="Times New Roman"/>
          <w:szCs w:val="24"/>
        </w:rPr>
        <w:t>οίηση</w:t>
      </w:r>
      <w:proofErr w:type="spellEnd"/>
      <w:r>
        <w:rPr>
          <w:rFonts w:eastAsia="Times New Roman" w:cs="Times New Roman"/>
          <w:szCs w:val="24"/>
        </w:rPr>
        <w:t xml:space="preserve">. Γνωρίζετε ότι νομός μου είναι ένας νομός όπου τα εσπεριδοειδή αποτελούν βασικό πυλώνα, βασικό προϊόν παραγωγής, όπως είναι και η Αργολίδα όπως είναι και η Λακωνία. </w:t>
      </w:r>
    </w:p>
    <w:p w14:paraId="7489E686"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προηγούμενη απάντηση σας, με βάση τον Ευρωπαϊκό Κανονισμό δικαιούχοι </w:t>
      </w:r>
      <w:r>
        <w:rPr>
          <w:rFonts w:eastAsia="Times New Roman" w:cs="Times New Roman"/>
          <w:szCs w:val="24"/>
        </w:rPr>
        <w:t xml:space="preserve">για τη συνδεδεμένη ενίσχυση είναι οι αγρότες που παραδίδουν για </w:t>
      </w:r>
      <w:proofErr w:type="spellStart"/>
      <w:r>
        <w:rPr>
          <w:rFonts w:eastAsia="Times New Roman" w:cs="Times New Roman"/>
          <w:szCs w:val="24"/>
        </w:rPr>
        <w:t>χυμοποίηση</w:t>
      </w:r>
      <w:proofErr w:type="spellEnd"/>
      <w:r>
        <w:rPr>
          <w:rFonts w:eastAsia="Times New Roman" w:cs="Times New Roman"/>
          <w:szCs w:val="24"/>
        </w:rPr>
        <w:t xml:space="preserve"> ανά έτος τουλάχιστον επτά τόνους πορτοκάλια ανά εκτάριο. Η αναλογία αυτή υπολογίζεται με βάση το σύνολο των παραδόσεων και το σύνολο των εκτάσεων των πορτοκαλεώνων, που με τη σειρά </w:t>
      </w:r>
      <w:r>
        <w:rPr>
          <w:rFonts w:eastAsia="Times New Roman" w:cs="Times New Roman"/>
          <w:szCs w:val="24"/>
        </w:rPr>
        <w:t>του προκύπτει από τις δηλώσεις ενιαίας αίτησης ενίσχυσης που καταθέτουν οι παραγωγοί στον ΟΠΕΚΕΠΕ. Το δε ποσό της συνδεδεμένης ενίσχυσης, με βάση τον Ευρωπαϊκό Κανονισμό και τις υπουργικές αποφάσεις, προσδιορίζεται ότι είναι 316 ευρώ ανά εκτάριο, περίπου 3</w:t>
      </w:r>
      <w:r>
        <w:rPr>
          <w:rFonts w:eastAsia="Times New Roman" w:cs="Times New Roman"/>
          <w:szCs w:val="24"/>
        </w:rPr>
        <w:t>1 ευρώ ανά στρέμμα. Το ποσό αυτό οι δικαιούχοι καλλιεργητές θα έπρεπε να το έχουν εισπράξει εντός του Ιουνίου.</w:t>
      </w:r>
    </w:p>
    <w:p w14:paraId="7489E687"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Κύριε Υπουργέ, ο Ευρωπαϊκός Κανονισμός 639/2014 και συγκεκριμένα το άρθρο 53 παράγραφος 2, αναφέρει ρητά –και το επαναλαμβάνω για να το ακούσουμε</w:t>
      </w:r>
      <w:r>
        <w:rPr>
          <w:rFonts w:eastAsia="Times New Roman" w:cs="Times New Roman"/>
          <w:szCs w:val="24"/>
        </w:rPr>
        <w:t xml:space="preserve"> και να το ακούσουν οι ενδιαφερόμενοι- ότι η συνδεδεμένη ενίσχυση προκύπτει από τον λόγο του ετήσιου ποσού που διατίθεται για τη συγκεκριμένη ενίσχυση είτε προς τα στρέμματα αναφοράς -ενδεικτική τιμή, λοιπόν, όπως έχει αποφασίσει η ηγεσία του </w:t>
      </w:r>
      <w:r>
        <w:rPr>
          <w:rFonts w:eastAsia="Times New Roman" w:cs="Times New Roman"/>
          <w:szCs w:val="24"/>
        </w:rPr>
        <w:lastRenderedPageBreak/>
        <w:t>Υπουργείου Αγ</w:t>
      </w:r>
      <w:r>
        <w:rPr>
          <w:rFonts w:eastAsia="Times New Roman" w:cs="Times New Roman"/>
          <w:szCs w:val="24"/>
        </w:rPr>
        <w:t xml:space="preserve">ροτικής Ανάπτυξης και Τροφίμων- είτε τα επιλέξιμα </w:t>
      </w:r>
      <w:proofErr w:type="spellStart"/>
      <w:r>
        <w:rPr>
          <w:rFonts w:eastAsia="Times New Roman" w:cs="Times New Roman"/>
          <w:szCs w:val="24"/>
        </w:rPr>
        <w:t>καλλιεργηθέντα</w:t>
      </w:r>
      <w:proofErr w:type="spellEnd"/>
      <w:r>
        <w:rPr>
          <w:rFonts w:eastAsia="Times New Roman" w:cs="Times New Roman"/>
          <w:szCs w:val="24"/>
        </w:rPr>
        <w:t xml:space="preserve"> του συγκεκριμένου έτους -πραγματική τιμή.</w:t>
      </w:r>
    </w:p>
    <w:p w14:paraId="7489E688" w14:textId="77777777" w:rsidR="005823A5" w:rsidRDefault="00B776D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489E689" w14:textId="77777777" w:rsidR="005823A5" w:rsidRDefault="00B776DB">
      <w:pPr>
        <w:spacing w:line="600" w:lineRule="auto"/>
        <w:ind w:firstLine="720"/>
        <w:jc w:val="both"/>
        <w:rPr>
          <w:rFonts w:eastAsia="Times New Roman" w:cs="Times New Roman"/>
          <w:szCs w:val="24"/>
        </w:rPr>
      </w:pPr>
      <w:r>
        <w:rPr>
          <w:rFonts w:eastAsia="Times New Roman"/>
          <w:szCs w:val="24"/>
        </w:rPr>
        <w:t>Σε μισό λεπτό τελειώνω, κυρία Πρόεδρε.</w:t>
      </w:r>
    </w:p>
    <w:p w14:paraId="7489E68A"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την ΚΥ</w:t>
      </w:r>
      <w:r>
        <w:rPr>
          <w:rFonts w:eastAsia="Times New Roman" w:cs="Times New Roman"/>
          <w:szCs w:val="24"/>
        </w:rPr>
        <w:t xml:space="preserve">Α ο συνολικός ετήσιος προϋπολογισμός για συνδεδεμένη ενίσχυση για τα πορτοκάλια προς </w:t>
      </w:r>
      <w:proofErr w:type="spellStart"/>
      <w:r>
        <w:rPr>
          <w:rFonts w:eastAsia="Times New Roman" w:cs="Times New Roman"/>
          <w:szCs w:val="24"/>
        </w:rPr>
        <w:t>χυμοποίηση</w:t>
      </w:r>
      <w:proofErr w:type="spellEnd"/>
      <w:r>
        <w:rPr>
          <w:rFonts w:eastAsia="Times New Roman" w:cs="Times New Roman"/>
          <w:szCs w:val="24"/>
        </w:rPr>
        <w:t xml:space="preserve"> για το έτος 2015 ανέρχεται στα 9 εκατομμύρια ευρώ. </w:t>
      </w:r>
    </w:p>
    <w:p w14:paraId="7489E68B"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ενώ τα ενεργοποιημένα στρέμματα είναι μόλις </w:t>
      </w:r>
      <w:proofErr w:type="spellStart"/>
      <w:r>
        <w:rPr>
          <w:rFonts w:eastAsia="Times New Roman" w:cs="Times New Roman"/>
          <w:szCs w:val="24"/>
        </w:rPr>
        <w:t>εκατόν</w:t>
      </w:r>
      <w:proofErr w:type="spellEnd"/>
      <w:r>
        <w:rPr>
          <w:rFonts w:eastAsia="Times New Roman" w:cs="Times New Roman"/>
          <w:szCs w:val="24"/>
        </w:rPr>
        <w:t xml:space="preserve"> δέκα πέντε χιλιάδες, τα στρέμματα αναφοράς είναι </w:t>
      </w:r>
      <w:r>
        <w:rPr>
          <w:rFonts w:eastAsia="Times New Roman" w:cs="Times New Roman"/>
          <w:szCs w:val="24"/>
        </w:rPr>
        <w:t xml:space="preserve">διακόσιες ογδόντα πέντε χιλιάδες στρέμματα, το Υπουργείο σας επιλέγει να πληρώσει τη συγκεκριμένη ενίσχυση με βάση την ενδεικτική τιμή. Ως αποτέλεσμα αυτής της απόφασης, της  δικής σας </w:t>
      </w:r>
      <w:r>
        <w:rPr>
          <w:rFonts w:eastAsia="Times New Roman" w:cs="Times New Roman"/>
          <w:szCs w:val="24"/>
        </w:rPr>
        <w:lastRenderedPageBreak/>
        <w:t>υπουργικής απόφασης, σχεδόν τα 2/3 του συνολικού ετήσιου προϋπολογισμέν</w:t>
      </w:r>
      <w:r>
        <w:rPr>
          <w:rFonts w:eastAsia="Times New Roman" w:cs="Times New Roman"/>
          <w:szCs w:val="24"/>
        </w:rPr>
        <w:t>ου ποσού θα μείνει αδιάθετο. Δεδομένου μάλιστα ότι οι πόροι αυτοί δεν μπορούν να χρησιμοποιηθούν για άλλες ανάγκες, επιστρέφονται στην Ευρωπαϊκή Ένωση και δεν μένουν στην Ελλάδα.</w:t>
      </w:r>
    </w:p>
    <w:p w14:paraId="7489E68C"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Ερωτάστε, λοιπόν, κύριε Υπουργέ, προτίθεστε να εφαρμόσετε τη δυνατότητα υπολο</w:t>
      </w:r>
      <w:r>
        <w:rPr>
          <w:rFonts w:eastAsia="Times New Roman" w:cs="Times New Roman"/>
          <w:szCs w:val="24"/>
        </w:rPr>
        <w:t xml:space="preserve">γισμού της συνδεδεμένης ενίσχυσης που παρέχει η Ευρωπαϊκή Ένωση με βάση τον λόγο του προϋπολογισμού προς τα επιλέξιμα εκτάρια; </w:t>
      </w:r>
    </w:p>
    <w:p w14:paraId="7489E68D"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Ποια θα είναι η συνδεδεμένη ενίσχυση ανά στρέμμα για τα πορτοκάλια προς </w:t>
      </w:r>
      <w:proofErr w:type="spellStart"/>
      <w:r>
        <w:rPr>
          <w:rFonts w:eastAsia="Times New Roman" w:cs="Times New Roman"/>
          <w:szCs w:val="24"/>
        </w:rPr>
        <w:t>χυμοποίηση</w:t>
      </w:r>
      <w:proofErr w:type="spellEnd"/>
      <w:r>
        <w:rPr>
          <w:rFonts w:eastAsia="Times New Roman" w:cs="Times New Roman"/>
          <w:szCs w:val="24"/>
        </w:rPr>
        <w:t xml:space="preserve"> για το έτος 2015; Έχει καταβληθεί στους δικαι</w:t>
      </w:r>
      <w:r>
        <w:rPr>
          <w:rFonts w:eastAsia="Times New Roman" w:cs="Times New Roman"/>
          <w:szCs w:val="24"/>
        </w:rPr>
        <w:t xml:space="preserve">ούχους και σε τι ποσό; </w:t>
      </w:r>
    </w:p>
    <w:p w14:paraId="7489E68E"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Κόκκαλη, έχετε τρία λεπτά.</w:t>
      </w:r>
    </w:p>
    <w:p w14:paraId="7489E68F"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Σας ευχαριστώ, κυρία Πρόεδρε.</w:t>
      </w:r>
    </w:p>
    <w:p w14:paraId="7489E690"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Βουλευτά, το ενδιαφέρον για τον νομό σας όντω</w:t>
      </w:r>
      <w:r>
        <w:rPr>
          <w:rFonts w:eastAsia="Times New Roman" w:cs="Times New Roman"/>
          <w:szCs w:val="24"/>
        </w:rPr>
        <w:t>ς είναι αμείωτο -και καλά κάνετε- πρέπει, όμως, να πούμε κάποια πράγματα, τα οποία προβλέπονται από συνθήκες και από νόμους.</w:t>
      </w:r>
    </w:p>
    <w:p w14:paraId="7489E691"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ξεκινήσουμε, γιατί εν αρχήν ην ο λόγος, από τον </w:t>
      </w:r>
      <w:r>
        <w:rPr>
          <w:rFonts w:eastAsia="Times New Roman" w:cs="Times New Roman"/>
          <w:szCs w:val="24"/>
        </w:rPr>
        <w:t>κ</w:t>
      </w:r>
      <w:r>
        <w:rPr>
          <w:rFonts w:eastAsia="Times New Roman" w:cs="Times New Roman"/>
          <w:szCs w:val="24"/>
        </w:rPr>
        <w:t>ανονισμό 1307/2013, ο οποίος προβλέπει τη συνδεδεμένη ενίσχυση, η οποία συνδεδε</w:t>
      </w:r>
      <w:r>
        <w:rPr>
          <w:rFonts w:eastAsia="Times New Roman" w:cs="Times New Roman"/>
          <w:szCs w:val="24"/>
        </w:rPr>
        <w:t>μένη ενίσχυση δεν είναι μόνο για τα πορτοκάλια, είναι και για άλλα προϊόντα. Τι λέει; «Τα κράτη-μέλη μπορούν να χορηγούν συνδεδεμένη στήριξη σε γεωργούς σύμφωνα με τους όρους του παρόντος. Η συνδεδεμένη στήριξη μπορεί να χορηγείται μόνο σε εκείνους τους το</w:t>
      </w:r>
      <w:r>
        <w:rPr>
          <w:rFonts w:eastAsia="Times New Roman" w:cs="Times New Roman"/>
          <w:szCs w:val="24"/>
        </w:rPr>
        <w:t>μείς όπου συγκεκριμένα είδη γεωργικής δραστηριότητας ή συγκεκριμένοι γεωργικοί τομείς αντιμετωπίζουν ορισμένες δυσκολίες».</w:t>
      </w:r>
    </w:p>
    <w:p w14:paraId="7489E692"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ο </w:t>
      </w:r>
      <w:r>
        <w:rPr>
          <w:rFonts w:eastAsia="Times New Roman" w:cs="Times New Roman"/>
          <w:szCs w:val="24"/>
        </w:rPr>
        <w:t>κ</w:t>
      </w:r>
      <w:r>
        <w:rPr>
          <w:rFonts w:eastAsia="Times New Roman" w:cs="Times New Roman"/>
          <w:szCs w:val="24"/>
        </w:rPr>
        <w:t xml:space="preserve">ανονισμός του 2014 τον οποίο επικαλείστε, εξειδικεύει επακριβώς τους τρόπους. «Τα κράτη-μέλη», στο άρθρο 53, «καθορίζουν 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για τα μέτρα συνδεδεμένης στήριξης. Οι εκτάσεις και αποδόσεις καθορίζονται από τη μέγιστη απόδοση στην καλλι</w:t>
      </w:r>
      <w:r>
        <w:rPr>
          <w:rFonts w:eastAsia="Times New Roman" w:cs="Times New Roman"/>
          <w:szCs w:val="24"/>
        </w:rPr>
        <w:t xml:space="preserve">εργούμενη έκταση». </w:t>
      </w:r>
    </w:p>
    <w:p w14:paraId="7489E693"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συνεχεία, τα πιο κάτω άρθρα αναφέρουν τις κυρώσεις σε  περίπτωση που υπερβεί κάθε κράτος-μέλος αυτή τη συνδεδεμένη στήριξη.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οι λέξεις «συνδεδεμένη στήριξη» δεν σημαίνουν αποκατάσταση του εισοδήματος, αλλά είναι μια</w:t>
      </w:r>
      <w:r>
        <w:rPr>
          <w:rFonts w:eastAsia="Times New Roman" w:cs="Times New Roman"/>
          <w:szCs w:val="24"/>
        </w:rPr>
        <w:t xml:space="preserve"> στήριξη, το λέει και η ίδια η λέξη.</w:t>
      </w:r>
    </w:p>
    <w:p w14:paraId="7489E694"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Όντως, στον νομό Άρτας παρουσιάστηκε το φαινόμενο τα τελευταία χρόνια να έχει μειωθεί η παράδοση των εσπεριδοειδών προς </w:t>
      </w:r>
      <w:proofErr w:type="spellStart"/>
      <w:r>
        <w:rPr>
          <w:rFonts w:eastAsia="Times New Roman" w:cs="Times New Roman"/>
          <w:szCs w:val="24"/>
        </w:rPr>
        <w:t>χυμοποίηση</w:t>
      </w:r>
      <w:proofErr w:type="spellEnd"/>
      <w:r>
        <w:rPr>
          <w:rFonts w:eastAsia="Times New Roman" w:cs="Times New Roman"/>
          <w:szCs w:val="24"/>
        </w:rPr>
        <w:t xml:space="preserve">. Η ελληνική Κυβέρνηση όντως κατ’ εξουσιοδότηση, καθ’ </w:t>
      </w:r>
      <w:proofErr w:type="spellStart"/>
      <w:r>
        <w:rPr>
          <w:rFonts w:eastAsia="Times New Roman" w:cs="Times New Roman"/>
          <w:szCs w:val="24"/>
        </w:rPr>
        <w:t>εφαρμογήν</w:t>
      </w:r>
      <w:proofErr w:type="spellEnd"/>
      <w:r>
        <w:rPr>
          <w:rFonts w:eastAsia="Times New Roman" w:cs="Times New Roman"/>
          <w:szCs w:val="24"/>
        </w:rPr>
        <w:t xml:space="preserve"> του συγκεκριμένου </w:t>
      </w:r>
      <w:r>
        <w:rPr>
          <w:rFonts w:eastAsia="Times New Roman" w:cs="Times New Roman"/>
          <w:szCs w:val="24"/>
        </w:rPr>
        <w:t>ε</w:t>
      </w:r>
      <w:r>
        <w:rPr>
          <w:rFonts w:eastAsia="Times New Roman" w:cs="Times New Roman"/>
          <w:szCs w:val="24"/>
        </w:rPr>
        <w:t>υρωπαϊ</w:t>
      </w:r>
      <w:r>
        <w:rPr>
          <w:rFonts w:eastAsia="Times New Roman" w:cs="Times New Roman"/>
          <w:szCs w:val="24"/>
        </w:rPr>
        <w:t xml:space="preserve">κού </w:t>
      </w:r>
      <w:r>
        <w:rPr>
          <w:rFonts w:eastAsia="Times New Roman" w:cs="Times New Roman"/>
          <w:szCs w:val="24"/>
        </w:rPr>
        <w:t>κ</w:t>
      </w:r>
      <w:r>
        <w:rPr>
          <w:rFonts w:eastAsia="Times New Roman" w:cs="Times New Roman"/>
          <w:szCs w:val="24"/>
        </w:rPr>
        <w:t xml:space="preserve">ανονισμού, επέλεξε την ενδεικτική τιμή. Από τις διακόσια ογδόντα χιλιάδες εκτάρια πορτοκάλια απεδείχθη ότι αυτοί που δήλωσαν για </w:t>
      </w:r>
      <w:proofErr w:type="spellStart"/>
      <w:r>
        <w:rPr>
          <w:rFonts w:eastAsia="Times New Roman" w:cs="Times New Roman"/>
          <w:szCs w:val="24"/>
        </w:rPr>
        <w:t>χυμοποίηση</w:t>
      </w:r>
      <w:proofErr w:type="spellEnd"/>
      <w:r>
        <w:rPr>
          <w:rFonts w:eastAsia="Times New Roman" w:cs="Times New Roman"/>
          <w:szCs w:val="24"/>
        </w:rPr>
        <w:t xml:space="preserve"> ήταν </w:t>
      </w:r>
      <w:proofErr w:type="spellStart"/>
      <w:r>
        <w:rPr>
          <w:rFonts w:eastAsia="Times New Roman" w:cs="Times New Roman"/>
          <w:szCs w:val="24"/>
        </w:rPr>
        <w:t>εκατόν</w:t>
      </w:r>
      <w:proofErr w:type="spellEnd"/>
      <w:r>
        <w:rPr>
          <w:rFonts w:eastAsia="Times New Roman" w:cs="Times New Roman"/>
          <w:szCs w:val="24"/>
        </w:rPr>
        <w:t xml:space="preserve"> δέκα. </w:t>
      </w:r>
    </w:p>
    <w:p w14:paraId="7489E695"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Τι είπε, όμως, η Κυβέρνηση; Ότι για αυτούς που θέλουν να παραδώσουν τα πορτοκάλια για </w:t>
      </w:r>
      <w:proofErr w:type="spellStart"/>
      <w:r>
        <w:rPr>
          <w:rFonts w:eastAsia="Times New Roman" w:cs="Times New Roman"/>
          <w:szCs w:val="24"/>
        </w:rPr>
        <w:t>χυμοπο</w:t>
      </w:r>
      <w:r>
        <w:rPr>
          <w:rFonts w:eastAsia="Times New Roman" w:cs="Times New Roman"/>
          <w:szCs w:val="24"/>
        </w:rPr>
        <w:t>ίηση</w:t>
      </w:r>
      <w:proofErr w:type="spellEnd"/>
      <w:r>
        <w:rPr>
          <w:rFonts w:eastAsia="Times New Roman" w:cs="Times New Roman"/>
          <w:szCs w:val="24"/>
        </w:rPr>
        <w:t xml:space="preserve">, πρέπει να υπάρχουν κάποιες ορισμένες προϋποθέσεις, όπως τιμολόγια για να τα παραδίδουν </w:t>
      </w:r>
      <w:r>
        <w:rPr>
          <w:rFonts w:eastAsia="Times New Roman" w:cs="Times New Roman"/>
          <w:szCs w:val="24"/>
        </w:rPr>
        <w:lastRenderedPageBreak/>
        <w:t xml:space="preserve">στον αγροτικό συνεταιρισμό. Και αυτοί ήταν τριάντα εννέα χιλιάδες δικαιούχοι. Ουσιαστικά με την ερώτησή σας λέτε να  μοιραστούν το ποσό των 9 εκατομμυρίων ευρώ οι </w:t>
      </w:r>
      <w:r>
        <w:rPr>
          <w:rFonts w:eastAsia="Times New Roman" w:cs="Times New Roman"/>
          <w:szCs w:val="24"/>
        </w:rPr>
        <w:t xml:space="preserve">τριάντα εννέα χιλιάδες, εάν δεν κάνω λάθος. </w:t>
      </w:r>
    </w:p>
    <w:p w14:paraId="7489E696"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Αυτό λέω.</w:t>
      </w:r>
    </w:p>
    <w:p w14:paraId="7489E697"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Αυτό, κύριε </w:t>
      </w:r>
      <w:proofErr w:type="spellStart"/>
      <w:r>
        <w:rPr>
          <w:rFonts w:eastAsia="Times New Roman" w:cs="Times New Roman"/>
          <w:szCs w:val="24"/>
        </w:rPr>
        <w:t>Στύλιο</w:t>
      </w:r>
      <w:proofErr w:type="spellEnd"/>
      <w:r>
        <w:rPr>
          <w:rFonts w:eastAsia="Times New Roman" w:cs="Times New Roman"/>
          <w:szCs w:val="24"/>
        </w:rPr>
        <w:t xml:space="preserve">, δεν προβλέπεται και είναι παράνομο. Τα λάθη του παρελθόντος αυτή η Κυβέρνηση δεν πρόκειται να τα </w:t>
      </w:r>
      <w:r>
        <w:rPr>
          <w:rFonts w:eastAsia="Times New Roman" w:cs="Times New Roman"/>
          <w:szCs w:val="24"/>
        </w:rPr>
        <w:t xml:space="preserve">επαναλάβει. Δεν πρόκειται να δώσουμε «πακέτο Χατζηδάκη» και να καλούμαστε να το επιστρέψουμε. Έχουν περάσει ανεπιστρεπτί τέτοιου είδους διαδικασίες. Πρώτον, γιατί δεν προβλέπεται από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w:t>
      </w:r>
    </w:p>
    <w:p w14:paraId="7489E698"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w:t>
      </w:r>
      <w:r>
        <w:rPr>
          <w:rFonts w:eastAsia="Times New Roman" w:cs="Times New Roman"/>
          <w:szCs w:val="24"/>
        </w:rPr>
        <w:t xml:space="preserve">ούνι λήξεως του χρόνου ομιλίας του κυρίου Υφυπουργού) </w:t>
      </w:r>
    </w:p>
    <w:p w14:paraId="7489E699"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Μισό λεπτό, κυρία Πρόεδρε.</w:t>
      </w:r>
    </w:p>
    <w:p w14:paraId="7489E69A"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συνδεδεμένη σε άλλα προϊόντα είναι η εξής, γιατί σύμφωνα με το δικό σας σκεπτικό, κύριε </w:t>
      </w:r>
      <w:proofErr w:type="spellStart"/>
      <w:r>
        <w:rPr>
          <w:rFonts w:eastAsia="Times New Roman" w:cs="Times New Roman"/>
          <w:szCs w:val="24"/>
        </w:rPr>
        <w:t>Στύλιο</w:t>
      </w:r>
      <w:proofErr w:type="spellEnd"/>
      <w:r>
        <w:rPr>
          <w:rFonts w:eastAsia="Times New Roman" w:cs="Times New Roman"/>
          <w:szCs w:val="24"/>
        </w:rPr>
        <w:t>, η συνδεδεμένη θα φτάσει στα 244 ευρώ το στρέμμα</w:t>
      </w:r>
      <w:r>
        <w:rPr>
          <w:rFonts w:eastAsia="Times New Roman" w:cs="Times New Roman"/>
          <w:szCs w:val="24"/>
        </w:rPr>
        <w:t>,</w:t>
      </w:r>
      <w:r>
        <w:rPr>
          <w:rFonts w:eastAsia="Times New Roman" w:cs="Times New Roman"/>
          <w:szCs w:val="24"/>
        </w:rPr>
        <w:t xml:space="preserve"> έτσι; Έτσι πιστεύ</w:t>
      </w:r>
      <w:r>
        <w:rPr>
          <w:rFonts w:eastAsia="Times New Roman" w:cs="Times New Roman"/>
          <w:szCs w:val="24"/>
        </w:rPr>
        <w:t>ω</w:t>
      </w:r>
      <w:r>
        <w:rPr>
          <w:rFonts w:eastAsia="Times New Roman" w:cs="Times New Roman"/>
          <w:szCs w:val="24"/>
        </w:rPr>
        <w:t xml:space="preserve"> εγώ.</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ταν το ροδάκινο έχει 16 ευρώ, η ντομάτα έχει 55 ευρώ και το σιτάρι έχει 4 ευρώ, διότι γι’ αυτό λέγεται στήριξη. </w:t>
      </w:r>
    </w:p>
    <w:p w14:paraId="7489E69B"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Κυρία Πρόεδρε, θα πω περισσότερα στη δευτερολογία μου.</w:t>
      </w:r>
    </w:p>
    <w:p w14:paraId="7489E69C"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Στύλιο</w:t>
      </w:r>
      <w:proofErr w:type="spellEnd"/>
      <w:r>
        <w:rPr>
          <w:rFonts w:eastAsia="Times New Roman" w:cs="Times New Roman"/>
          <w:szCs w:val="24"/>
        </w:rPr>
        <w:t>, έχετε τον λόγο</w:t>
      </w:r>
      <w:r>
        <w:rPr>
          <w:rFonts w:eastAsia="Times New Roman" w:cs="Times New Roman"/>
          <w:szCs w:val="24"/>
        </w:rPr>
        <w:t xml:space="preserve"> για τρία λεπτά.</w:t>
      </w:r>
    </w:p>
    <w:p w14:paraId="7489E69D" w14:textId="77777777" w:rsidR="005823A5" w:rsidRDefault="00B776DB">
      <w:pPr>
        <w:spacing w:line="600" w:lineRule="auto"/>
        <w:ind w:firstLine="720"/>
        <w:contextualSpacing/>
        <w:jc w:val="both"/>
        <w:rPr>
          <w:rFonts w:eastAsia="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κυρία Πρόεδρε. Ευχαριστώ πολύ και για την ανοχή στο πρώτο μέρος. </w:t>
      </w:r>
    </w:p>
    <w:p w14:paraId="7489E69E" w14:textId="77777777" w:rsidR="005823A5" w:rsidRDefault="00B776DB">
      <w:pPr>
        <w:spacing w:line="600" w:lineRule="auto"/>
        <w:ind w:firstLine="720"/>
        <w:jc w:val="both"/>
        <w:rPr>
          <w:rFonts w:eastAsia="Times New Roman"/>
          <w:szCs w:val="24"/>
        </w:rPr>
      </w:pPr>
      <w:r>
        <w:rPr>
          <w:rFonts w:eastAsia="Times New Roman"/>
          <w:szCs w:val="24"/>
        </w:rPr>
        <w:t xml:space="preserve">Κύριε Υπουργέ, εγώ βρίσκομαι στην </w:t>
      </w:r>
      <w:r>
        <w:rPr>
          <w:rFonts w:eastAsia="Times New Roman"/>
          <w:szCs w:val="24"/>
        </w:rPr>
        <w:t>ε</w:t>
      </w:r>
      <w:r>
        <w:rPr>
          <w:rFonts w:eastAsia="Times New Roman"/>
          <w:szCs w:val="24"/>
        </w:rPr>
        <w:t xml:space="preserve">λληνική Βουλή για να επισημαίνω τις δικές σας παραλείψεις και τα δικά σας σφάλματα. Δεν είναι προσωπικά δικά σας, είναι της πολιτικής ηγεσίας του Υπουργείου </w:t>
      </w:r>
      <w:r>
        <w:rPr>
          <w:rFonts w:eastAsia="Times New Roman"/>
          <w:szCs w:val="24"/>
        </w:rPr>
        <w:lastRenderedPageBreak/>
        <w:t xml:space="preserve">Αγροτικής Ανάπτυξης και Τροφίμων. Στην προηγούμενη ερώτηση την οποία είχα καταθέσει, πάλι δεν ήλθε </w:t>
      </w:r>
      <w:r>
        <w:rPr>
          <w:rFonts w:eastAsia="Times New Roman"/>
          <w:szCs w:val="24"/>
        </w:rPr>
        <w:t xml:space="preserve">ο κ. Αποστόλου να απαντήσει. Έστειλε τον τότε Υφυπουργό που εσείς έχετε πάει στη θέση του, τον κ. </w:t>
      </w:r>
      <w:proofErr w:type="spellStart"/>
      <w:r>
        <w:rPr>
          <w:rFonts w:eastAsia="Times New Roman"/>
          <w:szCs w:val="24"/>
        </w:rPr>
        <w:t>Μπόλαρη</w:t>
      </w:r>
      <w:proofErr w:type="spellEnd"/>
      <w:r>
        <w:rPr>
          <w:rFonts w:eastAsia="Times New Roman"/>
          <w:szCs w:val="24"/>
        </w:rPr>
        <w:t xml:space="preserve"> και πάλι ο κ. </w:t>
      </w:r>
      <w:proofErr w:type="spellStart"/>
      <w:r>
        <w:rPr>
          <w:rFonts w:eastAsia="Times New Roman"/>
          <w:szCs w:val="24"/>
        </w:rPr>
        <w:t>Μπόλαρης</w:t>
      </w:r>
      <w:proofErr w:type="spellEnd"/>
      <w:r>
        <w:rPr>
          <w:rFonts w:eastAsia="Times New Roman"/>
          <w:szCs w:val="24"/>
        </w:rPr>
        <w:t xml:space="preserve"> είπε άλλα πράγματα, πέρα από την ουσία. Μαζί προχωρήσαμε λίγο στην ουσία του θέματος το οποίο συζητάμε. </w:t>
      </w:r>
    </w:p>
    <w:p w14:paraId="7489E69F" w14:textId="77777777" w:rsidR="005823A5" w:rsidRDefault="00B776DB">
      <w:pPr>
        <w:spacing w:line="600" w:lineRule="auto"/>
        <w:ind w:firstLine="720"/>
        <w:jc w:val="both"/>
        <w:rPr>
          <w:rFonts w:eastAsia="Times New Roman"/>
          <w:szCs w:val="24"/>
        </w:rPr>
      </w:pPr>
      <w:r>
        <w:rPr>
          <w:rFonts w:eastAsia="Times New Roman"/>
          <w:szCs w:val="24"/>
        </w:rPr>
        <w:t>Άρα, λοιπόν, σας λέω ό</w:t>
      </w:r>
      <w:r>
        <w:rPr>
          <w:rFonts w:eastAsia="Times New Roman"/>
          <w:szCs w:val="24"/>
        </w:rPr>
        <w:t>τι ο κ. Αποστόλου στρέφει την πλάτη του στους παραγωγούς πορτοκαλιών στην Άρτα, στη Λακωνία και στην Αργολίδα. Γιατί και στους άλλους δύο νομούς; Διότι ο κ. Ανδριανός μετά από τη δική μου επίκαιρη ερώτηση το</w:t>
      </w:r>
      <w:r>
        <w:rPr>
          <w:rFonts w:eastAsia="Times New Roman"/>
          <w:szCs w:val="24"/>
        </w:rPr>
        <w:t>ν</w:t>
      </w:r>
      <w:r>
        <w:rPr>
          <w:rFonts w:eastAsia="Times New Roman"/>
          <w:szCs w:val="24"/>
        </w:rPr>
        <w:t xml:space="preserve"> Μάιο του 2016, κατέθεσε απλή ερώτηση. Δεν έχει </w:t>
      </w:r>
      <w:r>
        <w:rPr>
          <w:rFonts w:eastAsia="Times New Roman"/>
          <w:szCs w:val="24"/>
        </w:rPr>
        <w:t xml:space="preserve">δοθεί μέχρι σήμερα απάντηση στον κ. Ανδριανό. Ο κ. Δαβάκης, Βουλευτής Λακωνίας, έκανε κι αυτός την ίδια ερώτηση πριν από μένα και πριν από τον κ. Ανδριανό και η απάντηση ήταν ότι δίνει τη δυνατότητα ο </w:t>
      </w:r>
      <w:r>
        <w:rPr>
          <w:rFonts w:eastAsia="Times New Roman"/>
          <w:szCs w:val="24"/>
        </w:rPr>
        <w:t>ε</w:t>
      </w:r>
      <w:r>
        <w:rPr>
          <w:rFonts w:eastAsia="Times New Roman"/>
          <w:szCs w:val="24"/>
        </w:rPr>
        <w:t xml:space="preserve">υρωπαϊκός </w:t>
      </w:r>
      <w:r>
        <w:rPr>
          <w:rFonts w:eastAsia="Times New Roman"/>
          <w:szCs w:val="24"/>
        </w:rPr>
        <w:t>κ</w:t>
      </w:r>
      <w:r>
        <w:rPr>
          <w:rFonts w:eastAsia="Times New Roman"/>
          <w:szCs w:val="24"/>
        </w:rPr>
        <w:t>ανονισμός από τον Υπουργό, από τον κ. Αποστ</w:t>
      </w:r>
      <w:r>
        <w:rPr>
          <w:rFonts w:eastAsia="Times New Roman"/>
          <w:szCs w:val="24"/>
        </w:rPr>
        <w:t>όλου, να τροποποιηθεί η απόφαση.</w:t>
      </w:r>
    </w:p>
    <w:p w14:paraId="7489E6A0" w14:textId="77777777" w:rsidR="005823A5" w:rsidRDefault="00B776DB">
      <w:pPr>
        <w:spacing w:line="600" w:lineRule="auto"/>
        <w:ind w:firstLine="720"/>
        <w:jc w:val="both"/>
        <w:rPr>
          <w:rFonts w:eastAsia="Times New Roman"/>
          <w:szCs w:val="24"/>
        </w:rPr>
      </w:pPr>
      <w:r>
        <w:rPr>
          <w:rFonts w:eastAsia="Times New Roman"/>
          <w:szCs w:val="24"/>
        </w:rPr>
        <w:lastRenderedPageBreak/>
        <w:t xml:space="preserve">Μιας και μπήκαμε στην ουσία, έρχομαι, λοιπόν, τώρα να σας πω ότι το πραγματικό ποσό που υπολογίζετε για τα πορτοκάλια από 31 ευρώ το στρέμμα προς </w:t>
      </w:r>
      <w:proofErr w:type="spellStart"/>
      <w:r>
        <w:rPr>
          <w:rFonts w:eastAsia="Times New Roman"/>
          <w:szCs w:val="24"/>
        </w:rPr>
        <w:t>χυμοποίηση</w:t>
      </w:r>
      <w:proofErr w:type="spellEnd"/>
      <w:r>
        <w:rPr>
          <w:rFonts w:eastAsia="Times New Roman"/>
          <w:szCs w:val="24"/>
        </w:rPr>
        <w:t xml:space="preserve"> είναι 80, δεν είναι 240. Κάντε σωστά τη διαίρεση. </w:t>
      </w:r>
    </w:p>
    <w:p w14:paraId="7489E6A1" w14:textId="77777777" w:rsidR="005823A5" w:rsidRDefault="00B776DB">
      <w:pPr>
        <w:spacing w:line="600" w:lineRule="auto"/>
        <w:ind w:firstLine="720"/>
        <w:jc w:val="both"/>
        <w:rPr>
          <w:rFonts w:eastAsia="Times New Roman"/>
          <w:szCs w:val="24"/>
        </w:rPr>
      </w:pPr>
      <w:r>
        <w:rPr>
          <w:rFonts w:eastAsia="Times New Roman"/>
          <w:szCs w:val="24"/>
        </w:rPr>
        <w:t>Δεύτερον, έρχομ</w:t>
      </w:r>
      <w:r>
        <w:rPr>
          <w:rFonts w:eastAsia="Times New Roman"/>
          <w:szCs w:val="24"/>
        </w:rPr>
        <w:t>αι να σας πω ότι στη βιομηχανική ντομάτα, ενώ είναι 28 ευρώ η ενδεικτική τιμή, με υπουργική απόφαση του κ. Αποστόλου και του Υπουργείου Αγροτικής Ανάπτυξης δίνεται 55 ευρώ η ενδεικτική τιμή. Στα ζαχαρότευτλα, ενώ είναι 37 ευρώ, πηγαίνει στα 53. Στα σπαράγγ</w:t>
      </w:r>
      <w:r>
        <w:rPr>
          <w:rFonts w:eastAsia="Times New Roman"/>
          <w:szCs w:val="24"/>
        </w:rPr>
        <w:t>ια, ενώ είναι 38, στα 102. Έχω και άλλα παραδείγματα να σας πω. Άρα, λοιπόν, έχετε δύο μέτρα και δύο σταθμά.</w:t>
      </w:r>
    </w:p>
    <w:p w14:paraId="7489E6A2" w14:textId="77777777" w:rsidR="005823A5" w:rsidRDefault="00B776DB">
      <w:pPr>
        <w:spacing w:line="600" w:lineRule="auto"/>
        <w:ind w:firstLine="720"/>
        <w:jc w:val="both"/>
        <w:rPr>
          <w:rFonts w:eastAsia="Times New Roman"/>
          <w:szCs w:val="24"/>
        </w:rPr>
      </w:pPr>
      <w:r>
        <w:rPr>
          <w:rFonts w:eastAsia="Times New Roman"/>
          <w:szCs w:val="24"/>
        </w:rPr>
        <w:t>Επίσης, έχω να σας πω ότι ο Υπουργός, ο κ. Αποστόλου, μού επιβεβαιώνει την πρώτη μου πρόταση ότι στρέφει την πλάτη στους παραγωγούς πορτοκαλιών. Έχ</w:t>
      </w:r>
      <w:r>
        <w:rPr>
          <w:rFonts w:eastAsia="Times New Roman"/>
          <w:szCs w:val="24"/>
        </w:rPr>
        <w:t xml:space="preserve">ει τροποποιήσει την απόφαση για τη βιομηχανική ντομάτα, την έχει τροποποιήσει για το ροδάκινο. Τι κάνει, λοιπόν, ο κ. Αποστόλου; Δεν έρχεται στην </w:t>
      </w:r>
      <w:r>
        <w:rPr>
          <w:rFonts w:eastAsia="Times New Roman"/>
          <w:szCs w:val="24"/>
        </w:rPr>
        <w:t>ε</w:t>
      </w:r>
      <w:r>
        <w:rPr>
          <w:rFonts w:eastAsia="Times New Roman"/>
          <w:szCs w:val="24"/>
        </w:rPr>
        <w:t>λληνική Βουλή.</w:t>
      </w:r>
    </w:p>
    <w:p w14:paraId="7489E6A3" w14:textId="77777777" w:rsidR="005823A5" w:rsidRDefault="00B776DB">
      <w:pPr>
        <w:spacing w:line="600" w:lineRule="auto"/>
        <w:ind w:firstLine="720"/>
        <w:jc w:val="both"/>
        <w:rPr>
          <w:rFonts w:eastAsia="Times New Roman"/>
          <w:szCs w:val="24"/>
        </w:rPr>
      </w:pPr>
      <w:r>
        <w:rPr>
          <w:rFonts w:eastAsia="Times New Roman"/>
          <w:szCs w:val="24"/>
        </w:rPr>
        <w:lastRenderedPageBreak/>
        <w:t xml:space="preserve">Δεν είναι, όμως, προσωπικό το θέμα. Είναι θέμα ότι ο ΣΥΡΙΖΑ και οι ΑΝΕΛ δεν ενδιαφέρονται να </w:t>
      </w:r>
      <w:r>
        <w:rPr>
          <w:rFonts w:eastAsia="Times New Roman"/>
          <w:szCs w:val="24"/>
        </w:rPr>
        <w:t xml:space="preserve">στηρίξουν τη </w:t>
      </w:r>
      <w:proofErr w:type="spellStart"/>
      <w:r>
        <w:rPr>
          <w:rFonts w:eastAsia="Times New Roman"/>
          <w:szCs w:val="24"/>
        </w:rPr>
        <w:t>χυμοποίηση</w:t>
      </w:r>
      <w:proofErr w:type="spellEnd"/>
      <w:r>
        <w:rPr>
          <w:rFonts w:eastAsia="Times New Roman"/>
          <w:szCs w:val="24"/>
        </w:rPr>
        <w:t xml:space="preserve"> σε βάρος άλλων, γειτονικών χωρών οι οποίες είναι πιο ανταγωνιστικές σ’ αυτό τον τομέα. Γνωρίζετε ότι η Βουλγαρία είναι πιο εξαγωγική χώρα στα εσπεριδοειδή σε σχέση με την Ελλάδα; Μήπως κάτι στραβό γίνεται;</w:t>
      </w:r>
    </w:p>
    <w:p w14:paraId="7489E6A4" w14:textId="77777777" w:rsidR="005823A5" w:rsidRDefault="00B776DB">
      <w:pPr>
        <w:spacing w:line="600" w:lineRule="auto"/>
        <w:ind w:firstLine="720"/>
        <w:jc w:val="both"/>
        <w:rPr>
          <w:rFonts w:eastAsia="Times New Roman"/>
          <w:szCs w:val="24"/>
        </w:rPr>
      </w:pPr>
      <w:r>
        <w:rPr>
          <w:rFonts w:eastAsia="Times New Roman"/>
          <w:szCs w:val="24"/>
        </w:rPr>
        <w:t xml:space="preserve">Κάτι τελευταίο θα σας πω, </w:t>
      </w:r>
      <w:r>
        <w:rPr>
          <w:rFonts w:eastAsia="Times New Roman"/>
          <w:szCs w:val="24"/>
        </w:rPr>
        <w:t>κύριε Υπουργέ: Η δική μου ερώτηση έχει κατατεθεί τον Μάιο. Είπα τότε στον κύριο Υπουργό: «Δώστε τη δυνατότητα». Με τις προϋποθέσεις που ζητάτε εμείς θέλουμε τους πραγματικούς παραγωγούς, αυτοί να πάρουν το βοήθημα, να πάνε να δηλώσουν αν έχουν παραστατικά,</w:t>
      </w:r>
      <w:r>
        <w:rPr>
          <w:rFonts w:eastAsia="Times New Roman"/>
          <w:szCs w:val="24"/>
        </w:rPr>
        <w:t xml:space="preserve"> αν έχουν μεταφορικά είτε στη βιομηχανία, είτε στην ομάδα παραγωγών είτε στον έμπορο είτε οπουδήποτε. Δεν είπαμε να γίνει χωρίς να υπάρχουν στοιχεία. </w:t>
      </w:r>
    </w:p>
    <w:p w14:paraId="7489E6A5" w14:textId="77777777" w:rsidR="005823A5" w:rsidRDefault="00B776DB">
      <w:pPr>
        <w:spacing w:line="600" w:lineRule="auto"/>
        <w:ind w:firstLine="720"/>
        <w:jc w:val="both"/>
        <w:rPr>
          <w:rFonts w:eastAsia="Times New Roman"/>
          <w:szCs w:val="24"/>
        </w:rPr>
      </w:pPr>
      <w:r>
        <w:rPr>
          <w:rFonts w:eastAsia="Times New Roman"/>
          <w:szCs w:val="24"/>
        </w:rPr>
        <w:lastRenderedPageBreak/>
        <w:t>Αυτούς οι οποίοι είναι πραγματικοί παραγωγοί και έχουν στοιχεία πρέπει να τους επιβραβεύσετε διότι σήμερα</w:t>
      </w:r>
      <w:r>
        <w:rPr>
          <w:rFonts w:eastAsia="Times New Roman"/>
          <w:szCs w:val="24"/>
        </w:rPr>
        <w:t>, κύριε Υπουργέ, υπερφορολογείτε τους Έλληνες αγρότες, φορολογείτε τις επιδοτήσεις, τους οδηγείτε να εγκαταλείψουν την ύπαιθρο.</w:t>
      </w:r>
    </w:p>
    <w:p w14:paraId="7489E6A6" w14:textId="77777777" w:rsidR="005823A5" w:rsidRDefault="00B776DB">
      <w:pPr>
        <w:spacing w:line="600" w:lineRule="auto"/>
        <w:ind w:firstLine="720"/>
        <w:jc w:val="both"/>
        <w:rPr>
          <w:rFonts w:eastAsia="Times New Roman"/>
          <w:szCs w:val="24"/>
        </w:rPr>
      </w:pPr>
      <w:r>
        <w:rPr>
          <w:rFonts w:eastAsia="Times New Roman"/>
          <w:szCs w:val="24"/>
        </w:rPr>
        <w:t xml:space="preserve">Σας θυμίζω ότι η ύπαιθρος ήταν αυτή η οποία στήριξε τη χώρα στις δύσκολες στιγμές και αυτή θα ξανακληθεί να την </w:t>
      </w:r>
      <w:proofErr w:type="spellStart"/>
      <w:r>
        <w:rPr>
          <w:rFonts w:eastAsia="Times New Roman"/>
          <w:szCs w:val="24"/>
        </w:rPr>
        <w:t>ξαναστηρίξει</w:t>
      </w:r>
      <w:proofErr w:type="spellEnd"/>
      <w:r>
        <w:rPr>
          <w:rFonts w:eastAsia="Times New Roman"/>
          <w:szCs w:val="24"/>
        </w:rPr>
        <w:t>, αλ</w:t>
      </w:r>
      <w:r>
        <w:rPr>
          <w:rFonts w:eastAsia="Times New Roman"/>
          <w:szCs w:val="24"/>
        </w:rPr>
        <w:t>λά δυστυχώς εσείς είστε εναντίον των ανθρώπων που δουλεύουν σ’ αυτή.</w:t>
      </w:r>
    </w:p>
    <w:p w14:paraId="7489E6A7" w14:textId="77777777" w:rsidR="005823A5" w:rsidRDefault="00B776DB">
      <w:pPr>
        <w:spacing w:line="600" w:lineRule="auto"/>
        <w:ind w:firstLine="720"/>
        <w:jc w:val="both"/>
        <w:rPr>
          <w:rFonts w:eastAsia="Times New Roman"/>
          <w:szCs w:val="24"/>
        </w:rPr>
      </w:pPr>
      <w:r>
        <w:rPr>
          <w:rFonts w:eastAsia="Times New Roman"/>
          <w:szCs w:val="24"/>
        </w:rPr>
        <w:t>Ευχαριστώ.</w:t>
      </w:r>
    </w:p>
    <w:p w14:paraId="7489E6A8" w14:textId="77777777" w:rsidR="005823A5" w:rsidRDefault="00B776DB">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έχετε τον λόγο.</w:t>
      </w:r>
    </w:p>
    <w:p w14:paraId="7489E6A9" w14:textId="77777777" w:rsidR="005823A5" w:rsidRDefault="00B776DB">
      <w:pPr>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 xml:space="preserve">Κύριε συνάδελφε, επειδή είπατε ότι </w:t>
      </w:r>
      <w:r>
        <w:rPr>
          <w:rFonts w:eastAsia="Times New Roman"/>
          <w:szCs w:val="24"/>
        </w:rPr>
        <w:t xml:space="preserve">ο κ. </w:t>
      </w:r>
      <w:proofErr w:type="spellStart"/>
      <w:r>
        <w:rPr>
          <w:rFonts w:eastAsia="Times New Roman"/>
          <w:szCs w:val="24"/>
        </w:rPr>
        <w:t>Μπόλαρης</w:t>
      </w:r>
      <w:proofErr w:type="spellEnd"/>
      <w:r>
        <w:rPr>
          <w:rFonts w:eastAsia="Times New Roman"/>
          <w:szCs w:val="24"/>
        </w:rPr>
        <w:t xml:space="preserve"> είπε άλλα, έχω τα Πρακτικά μαζί μου. Αναφέρει ο κ. </w:t>
      </w:r>
      <w:proofErr w:type="spellStart"/>
      <w:r>
        <w:rPr>
          <w:rFonts w:eastAsia="Times New Roman"/>
          <w:szCs w:val="24"/>
        </w:rPr>
        <w:t>Μπόλαρης</w:t>
      </w:r>
      <w:proofErr w:type="spellEnd"/>
      <w:r>
        <w:rPr>
          <w:rFonts w:eastAsia="Times New Roman"/>
          <w:szCs w:val="24"/>
        </w:rPr>
        <w:t xml:space="preserve"> σε απάντηση δικής σας ερώτησης: «Επομένως με βάση τα δεδομένα αυτά, διαδικασία αλλαγής του τρόπου </w:t>
      </w:r>
      <w:r>
        <w:rPr>
          <w:rFonts w:eastAsia="Times New Roman"/>
          <w:szCs w:val="24"/>
        </w:rPr>
        <w:lastRenderedPageBreak/>
        <w:t xml:space="preserve">πληρωμής με βάση τον </w:t>
      </w:r>
      <w:r>
        <w:rPr>
          <w:rFonts w:eastAsia="Times New Roman"/>
          <w:szCs w:val="24"/>
        </w:rPr>
        <w:t>ε</w:t>
      </w:r>
      <w:r>
        <w:rPr>
          <w:rFonts w:eastAsia="Times New Roman"/>
          <w:szCs w:val="24"/>
        </w:rPr>
        <w:t xml:space="preserve">υρωπαϊκό </w:t>
      </w:r>
      <w:r>
        <w:rPr>
          <w:rFonts w:eastAsia="Times New Roman"/>
          <w:szCs w:val="24"/>
        </w:rPr>
        <w:t>κ</w:t>
      </w:r>
      <w:r>
        <w:rPr>
          <w:rFonts w:eastAsia="Times New Roman"/>
          <w:szCs w:val="24"/>
        </w:rPr>
        <w:t>ανονισμό δεν υπάρχει». Μπορείτε να καταλάβετε ότι αν</w:t>
      </w:r>
      <w:r>
        <w:rPr>
          <w:rFonts w:eastAsia="Times New Roman"/>
          <w:szCs w:val="24"/>
        </w:rPr>
        <w:t xml:space="preserve"> αυξηθεί η συνδεδεμένη, αυτό είναι παράνομο σύμφωνα με τον </w:t>
      </w:r>
      <w:r>
        <w:rPr>
          <w:rFonts w:eastAsia="Times New Roman"/>
          <w:szCs w:val="24"/>
        </w:rPr>
        <w:t>ε</w:t>
      </w:r>
      <w:r>
        <w:rPr>
          <w:rFonts w:eastAsia="Times New Roman"/>
          <w:szCs w:val="24"/>
        </w:rPr>
        <w:t xml:space="preserve">υρωπαϊκό </w:t>
      </w:r>
      <w:r>
        <w:rPr>
          <w:rFonts w:eastAsia="Times New Roman"/>
          <w:szCs w:val="24"/>
        </w:rPr>
        <w:t>κ</w:t>
      </w:r>
      <w:r>
        <w:rPr>
          <w:rFonts w:eastAsia="Times New Roman"/>
          <w:szCs w:val="24"/>
        </w:rPr>
        <w:t>ανονισμό; Αυτό είναι το πρώτο.</w:t>
      </w:r>
    </w:p>
    <w:p w14:paraId="7489E6AA" w14:textId="77777777" w:rsidR="005823A5" w:rsidRDefault="00B776DB">
      <w:pPr>
        <w:spacing w:line="600" w:lineRule="auto"/>
        <w:ind w:firstLine="720"/>
        <w:jc w:val="both"/>
        <w:rPr>
          <w:rFonts w:eastAsia="Times New Roman"/>
          <w:szCs w:val="24"/>
        </w:rPr>
      </w:pPr>
      <w:r>
        <w:rPr>
          <w:rFonts w:eastAsia="Times New Roman"/>
          <w:szCs w:val="24"/>
        </w:rPr>
        <w:t xml:space="preserve">Δεύτερον … </w:t>
      </w:r>
    </w:p>
    <w:p w14:paraId="7489E6AB" w14:textId="77777777" w:rsidR="005823A5" w:rsidRDefault="00B776DB">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Έχω τις αποφάσεις του κ. Αποστόλου για τη βιομηχανική ντομάτα. Συγγνώμη που σας διακόπτω, αλλά …</w:t>
      </w:r>
    </w:p>
    <w:p w14:paraId="7489E6AC" w14:textId="77777777" w:rsidR="005823A5" w:rsidRDefault="00B776DB">
      <w:pPr>
        <w:spacing w:line="600" w:lineRule="auto"/>
        <w:ind w:firstLine="720"/>
        <w:jc w:val="both"/>
        <w:rPr>
          <w:rFonts w:eastAsia="Times New Roman"/>
          <w:szCs w:val="24"/>
        </w:rPr>
      </w:pPr>
      <w:r>
        <w:rPr>
          <w:rFonts w:eastAsia="Times New Roman"/>
          <w:b/>
          <w:szCs w:val="24"/>
        </w:rPr>
        <w:t>ΒΑΣΙΛΕΙΟΣ ΚΟΚΚΑΛΗΣ (Υφυπουργ</w:t>
      </w:r>
      <w:r>
        <w:rPr>
          <w:rFonts w:eastAsia="Times New Roman"/>
          <w:b/>
          <w:szCs w:val="24"/>
        </w:rPr>
        <w:t xml:space="preserve">ός Αγροτικής Ανάπτυξης και Τροφίμων): </w:t>
      </w:r>
      <w:r>
        <w:rPr>
          <w:rFonts w:eastAsia="Times New Roman"/>
          <w:szCs w:val="24"/>
        </w:rPr>
        <w:t>Εσείς προτιμάτε…</w:t>
      </w:r>
    </w:p>
    <w:p w14:paraId="7489E6AD" w14:textId="77777777" w:rsidR="005823A5" w:rsidRDefault="00B776DB">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Δεν θα έχουμε ποινές εκεί;</w:t>
      </w:r>
    </w:p>
    <w:p w14:paraId="7489E6AE" w14:textId="77777777" w:rsidR="005823A5" w:rsidRDefault="00B776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Μη διακόπτετε.</w:t>
      </w:r>
    </w:p>
    <w:p w14:paraId="7489E6AF" w14:textId="77777777" w:rsidR="005823A5" w:rsidRDefault="00B776DB">
      <w:pPr>
        <w:spacing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xml:space="preserve"> Έχει υπογράψει αποφάσεις ο κύριος Υπουργός.</w:t>
      </w:r>
    </w:p>
    <w:p w14:paraId="7489E6B0" w14:textId="77777777" w:rsidR="005823A5" w:rsidRDefault="00B776DB">
      <w:pPr>
        <w:spacing w:line="600" w:lineRule="auto"/>
        <w:ind w:firstLine="720"/>
        <w:jc w:val="both"/>
        <w:rPr>
          <w:rFonts w:eastAsia="Times New Roman"/>
          <w:szCs w:val="24"/>
        </w:rPr>
      </w:pPr>
      <w:r>
        <w:rPr>
          <w:rFonts w:eastAsia="Times New Roman"/>
          <w:b/>
          <w:szCs w:val="24"/>
        </w:rPr>
        <w:lastRenderedPageBreak/>
        <w:t>ΒΑΣΙΛΕΙΟΣ ΚΟΚΚΑΛΗΣ (Υφυπουργός Αγρο</w:t>
      </w:r>
      <w:r>
        <w:rPr>
          <w:rFonts w:eastAsia="Times New Roman"/>
          <w:b/>
          <w:szCs w:val="24"/>
        </w:rPr>
        <w:t xml:space="preserve">τικής Ανάπτυξης και Τροφίμων): </w:t>
      </w:r>
      <w:r>
        <w:rPr>
          <w:rFonts w:eastAsia="Times New Roman"/>
          <w:szCs w:val="24"/>
        </w:rPr>
        <w:t xml:space="preserve">Κύριε </w:t>
      </w:r>
      <w:proofErr w:type="spellStart"/>
      <w:r>
        <w:rPr>
          <w:rFonts w:eastAsia="Times New Roman"/>
          <w:szCs w:val="24"/>
        </w:rPr>
        <w:t>Στύλιε</w:t>
      </w:r>
      <w:proofErr w:type="spellEnd"/>
      <w:r>
        <w:rPr>
          <w:rFonts w:eastAsia="Times New Roman"/>
          <w:szCs w:val="24"/>
        </w:rPr>
        <w:t xml:space="preserve">, μη με διακόπτετε. Είναι ρητορική η ερώτηση. Εσείς προτιμάτε, κύριε </w:t>
      </w:r>
      <w:proofErr w:type="spellStart"/>
      <w:r>
        <w:rPr>
          <w:rFonts w:eastAsia="Times New Roman"/>
          <w:szCs w:val="24"/>
        </w:rPr>
        <w:t>Στύλιε</w:t>
      </w:r>
      <w:proofErr w:type="spellEnd"/>
      <w:r>
        <w:rPr>
          <w:rFonts w:eastAsia="Times New Roman"/>
          <w:szCs w:val="24"/>
        </w:rPr>
        <w:t xml:space="preserve">, να δώσουμε βάση στη </w:t>
      </w:r>
      <w:proofErr w:type="spellStart"/>
      <w:r>
        <w:rPr>
          <w:rFonts w:eastAsia="Times New Roman"/>
          <w:szCs w:val="24"/>
        </w:rPr>
        <w:t>χυμοποίηση</w:t>
      </w:r>
      <w:proofErr w:type="spellEnd"/>
      <w:r>
        <w:rPr>
          <w:rFonts w:eastAsia="Times New Roman"/>
          <w:szCs w:val="24"/>
        </w:rPr>
        <w:t xml:space="preserve"> εις βάρος των παραγωγών του νωπού προϊόντος; Και μετά ποιος θα παράγει πορτοκάλια; Γι’ αυτό λέγεται στήρι</w:t>
      </w:r>
      <w:r>
        <w:rPr>
          <w:rFonts w:eastAsia="Times New Roman"/>
          <w:szCs w:val="24"/>
        </w:rPr>
        <w:t xml:space="preserve">ξη, όχι αποκατάσταση. Εάν φτάσει 200 ευρώ και 244 ευρώ η συνδεδεμένη, κανένας παραγωγός δεν θα ενδιαφέρεται να παράγει και να πουλήσει πορτοκάλια. </w:t>
      </w:r>
    </w:p>
    <w:p w14:paraId="7489E6B1" w14:textId="77777777" w:rsidR="005823A5" w:rsidRDefault="00B776DB">
      <w:pPr>
        <w:spacing w:line="600" w:lineRule="auto"/>
        <w:ind w:firstLine="720"/>
        <w:jc w:val="both"/>
        <w:rPr>
          <w:rFonts w:eastAsia="Times New Roman"/>
          <w:b/>
          <w:szCs w:val="24"/>
        </w:rPr>
      </w:pPr>
      <w:r>
        <w:rPr>
          <w:rFonts w:eastAsia="Times New Roman"/>
          <w:szCs w:val="24"/>
        </w:rPr>
        <w:t>Όσο για το 2016 στο δεύτερο σκέλος της ερώτησης, να σας απαντήσω ότι ο προϋπολογισμός αυξάνεται στα 11 εκατο</w:t>
      </w:r>
      <w:r>
        <w:rPr>
          <w:rFonts w:eastAsia="Times New Roman"/>
          <w:szCs w:val="24"/>
        </w:rPr>
        <w:t>μμύρια ευρώ.</w:t>
      </w:r>
    </w:p>
    <w:p w14:paraId="7489E6B2" w14:textId="77777777" w:rsidR="005823A5" w:rsidRDefault="00B776DB">
      <w:pPr>
        <w:spacing w:line="600" w:lineRule="auto"/>
        <w:ind w:firstLine="720"/>
        <w:contextualSpacing/>
        <w:jc w:val="both"/>
        <w:rPr>
          <w:rFonts w:eastAsia="Times New Roman"/>
          <w:szCs w:val="24"/>
        </w:rPr>
      </w:pPr>
      <w:r>
        <w:rPr>
          <w:rFonts w:eastAsia="Times New Roman"/>
          <w:szCs w:val="24"/>
        </w:rPr>
        <w:t>Η ενίσχυση θα καταβληθεί μετά την έκδοση της απόφασης του Υπουργού Αγροτικής Ανάπτυξης. Αυτό το χρονικό διάστημα που τρέχει είναι κρίσιμο, γιατί οι παραγωγοί της Άρτας τώρα πρέπει να ενημερωθούν, προκειμένου να εφαρμόσουν όσα προβλέπει η σχετι</w:t>
      </w:r>
      <w:r>
        <w:rPr>
          <w:rFonts w:eastAsia="Times New Roman"/>
          <w:szCs w:val="24"/>
        </w:rPr>
        <w:t xml:space="preserve">κή υπουργική απόφαση, </w:t>
      </w:r>
      <w:r>
        <w:rPr>
          <w:rFonts w:eastAsia="Times New Roman"/>
          <w:szCs w:val="24"/>
        </w:rPr>
        <w:t xml:space="preserve">και τα </w:t>
      </w:r>
      <w:r>
        <w:rPr>
          <w:rFonts w:eastAsia="Times New Roman"/>
          <w:szCs w:val="24"/>
        </w:rPr>
        <w:t xml:space="preserve">τιμολόγια να παραδοθούν στους οικείους αγροτικούς συνεταιρισμούς. </w:t>
      </w:r>
    </w:p>
    <w:p w14:paraId="7489E6B3" w14:textId="77777777" w:rsidR="005823A5" w:rsidRDefault="00B776DB">
      <w:pPr>
        <w:spacing w:line="600" w:lineRule="auto"/>
        <w:ind w:firstLine="720"/>
        <w:contextualSpacing/>
        <w:jc w:val="both"/>
        <w:rPr>
          <w:rFonts w:eastAsia="Times New Roman"/>
          <w:szCs w:val="24"/>
        </w:rPr>
      </w:pPr>
      <w:r>
        <w:rPr>
          <w:rFonts w:eastAsia="Times New Roman"/>
          <w:szCs w:val="24"/>
        </w:rPr>
        <w:lastRenderedPageBreak/>
        <w:t xml:space="preserve">Ευχαριστώ.  </w:t>
      </w:r>
    </w:p>
    <w:p w14:paraId="7489E6B4" w14:textId="77777777" w:rsidR="005823A5" w:rsidRDefault="00B776D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Να διαβάσω κι άλλες ερωτήσεις που δεν θα συζητηθούν λόγω απουσίας των αρμοδίων Υπουργών στο εξωτερικό:</w:t>
      </w:r>
    </w:p>
    <w:p w14:paraId="7489E6B5" w14:textId="77777777" w:rsidR="005823A5" w:rsidRDefault="00B776DB">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η πρώτη με αριθμό 241/22-11-2016 επίκαιρη ερώτηση πρώτου κύκλου του Βουλευτή Αττικής του Συνασπισμού Ριζοσπαστικής Αριστεράς κ. </w:t>
      </w:r>
      <w:r>
        <w:rPr>
          <w:rFonts w:eastAsia="Times New Roman"/>
          <w:szCs w:val="24"/>
        </w:rPr>
        <w:t xml:space="preserve">Παναγιώτη </w:t>
      </w:r>
      <w:r>
        <w:rPr>
          <w:rFonts w:eastAsia="Times New Roman"/>
          <w:szCs w:val="24"/>
        </w:rPr>
        <w:t>(</w:t>
      </w:r>
      <w:r>
        <w:rPr>
          <w:rFonts w:eastAsia="Times New Roman"/>
          <w:bCs/>
          <w:szCs w:val="24"/>
        </w:rPr>
        <w:t>Πάνου</w:t>
      </w:r>
      <w:r>
        <w:rPr>
          <w:rFonts w:eastAsia="Times New Roman"/>
          <w:bCs/>
          <w:szCs w:val="24"/>
        </w:rPr>
        <w:t>)</w:t>
      </w:r>
      <w:r>
        <w:rPr>
          <w:rFonts w:eastAsia="Times New Roman"/>
          <w:bCs/>
          <w:szCs w:val="24"/>
        </w:rPr>
        <w:t xml:space="preserve"> </w:t>
      </w:r>
      <w:proofErr w:type="spellStart"/>
      <w:r>
        <w:rPr>
          <w:rFonts w:eastAsia="Times New Roman"/>
          <w:bCs/>
          <w:szCs w:val="24"/>
        </w:rPr>
        <w:t>Σκουρολιάκου</w:t>
      </w:r>
      <w:proofErr w:type="spellEnd"/>
      <w:r>
        <w:rPr>
          <w:rFonts w:eastAsia="Times New Roman"/>
          <w:bCs/>
          <w:szCs w:val="24"/>
        </w:rPr>
        <w:t xml:space="preserve"> </w:t>
      </w:r>
      <w:r>
        <w:rPr>
          <w:rFonts w:eastAsia="Times New Roman"/>
          <w:szCs w:val="24"/>
        </w:rPr>
        <w:t>προς τ</w:t>
      </w:r>
      <w:r>
        <w:rPr>
          <w:rFonts w:eastAsia="Times New Roman"/>
          <w:szCs w:val="24"/>
        </w:rPr>
        <w:t>η</w:t>
      </w:r>
      <w:r>
        <w:rPr>
          <w:rFonts w:eastAsia="Times New Roman"/>
          <w:szCs w:val="24"/>
        </w:rPr>
        <w:t xml:space="preserve">ν Υπουργό </w:t>
      </w:r>
      <w:r>
        <w:rPr>
          <w:rFonts w:eastAsia="Times New Roman"/>
          <w:bCs/>
          <w:szCs w:val="24"/>
        </w:rPr>
        <w:t>Πολιτισμού και Αθλητισμού,</w:t>
      </w:r>
      <w:r>
        <w:rPr>
          <w:rFonts w:eastAsia="Times New Roman"/>
          <w:szCs w:val="24"/>
        </w:rPr>
        <w:t xml:space="preserve"> σχετικά με την αξιοποίηση του Ολυμπιακού </w:t>
      </w:r>
      <w:r>
        <w:rPr>
          <w:rFonts w:eastAsia="Times New Roman"/>
          <w:szCs w:val="24"/>
        </w:rPr>
        <w:t xml:space="preserve">Σκοπευτηρίου στο Μαρκόπουλο Αττική, δεν θα συζητηθεί λόγω απουσίας του κ. Βασιλειάδη. </w:t>
      </w:r>
    </w:p>
    <w:p w14:paraId="7489E6B6" w14:textId="77777777" w:rsidR="005823A5" w:rsidRDefault="00B776DB">
      <w:pPr>
        <w:spacing w:line="600" w:lineRule="auto"/>
        <w:ind w:firstLine="720"/>
        <w:contextualSpacing/>
        <w:jc w:val="both"/>
        <w:rPr>
          <w:rFonts w:eastAsia="Times New Roman"/>
          <w:szCs w:val="24"/>
        </w:rPr>
      </w:pPr>
      <w:r>
        <w:rPr>
          <w:rFonts w:eastAsia="Times New Roman"/>
          <w:bCs/>
          <w:szCs w:val="24"/>
        </w:rPr>
        <w:t xml:space="preserve">Επίσης </w:t>
      </w:r>
      <w:r>
        <w:rPr>
          <w:rFonts w:eastAsia="Times New Roman"/>
          <w:szCs w:val="24"/>
        </w:rPr>
        <w:t xml:space="preserve">δεν θα συζητηθεί λόγω απουσίας του κ. Βασιλειάδη, </w:t>
      </w:r>
      <w:r>
        <w:rPr>
          <w:rFonts w:eastAsia="Times New Roman"/>
          <w:bCs/>
          <w:szCs w:val="24"/>
        </w:rPr>
        <w:t xml:space="preserve">η δέκατη με αριθμό 186/8-11-2016 επίκαιρη ερώτηση δεύτερου κύκλου του Βουλευτή Α΄ Θεσσαλονίκης του </w:t>
      </w:r>
      <w:r>
        <w:rPr>
          <w:rFonts w:eastAsia="Times New Roman"/>
          <w:bCs/>
          <w:szCs w:val="24"/>
        </w:rPr>
        <w:t>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t>Ιωάννη Δελή</w:t>
      </w:r>
      <w:r>
        <w:rPr>
          <w:rFonts w:eastAsia="Times New Roman"/>
          <w:bCs/>
          <w:szCs w:val="24"/>
        </w:rPr>
        <w:t xml:space="preserve"> προς τους Υπουργούς </w:t>
      </w:r>
      <w:r>
        <w:rPr>
          <w:rFonts w:eastAsia="Times New Roman"/>
          <w:szCs w:val="24"/>
        </w:rPr>
        <w:t xml:space="preserve">Πολιτισμού και Αθλητισμού </w:t>
      </w:r>
      <w:r>
        <w:rPr>
          <w:rFonts w:eastAsia="Times New Roman"/>
          <w:bCs/>
          <w:szCs w:val="24"/>
        </w:rPr>
        <w:t xml:space="preserve">και </w:t>
      </w:r>
      <w:r>
        <w:rPr>
          <w:rFonts w:eastAsia="Times New Roman"/>
          <w:szCs w:val="24"/>
        </w:rPr>
        <w:t xml:space="preserve">Εσωτερικών, </w:t>
      </w:r>
      <w:r>
        <w:rPr>
          <w:rFonts w:eastAsia="Times New Roman"/>
          <w:bCs/>
          <w:szCs w:val="24"/>
        </w:rPr>
        <w:t xml:space="preserve">σχετικά με την κατάσταση που επικρατεί στα </w:t>
      </w:r>
      <w:r>
        <w:rPr>
          <w:rFonts w:eastAsia="Times New Roman"/>
          <w:bCs/>
          <w:szCs w:val="24"/>
        </w:rPr>
        <w:t>ε</w:t>
      </w:r>
      <w:r>
        <w:rPr>
          <w:rFonts w:eastAsia="Times New Roman"/>
          <w:bCs/>
          <w:szCs w:val="24"/>
        </w:rPr>
        <w:t xml:space="preserve">θνικά </w:t>
      </w:r>
      <w:r>
        <w:rPr>
          <w:rFonts w:eastAsia="Times New Roman"/>
          <w:bCs/>
          <w:szCs w:val="24"/>
        </w:rPr>
        <w:t>α</w:t>
      </w:r>
      <w:r>
        <w:rPr>
          <w:rFonts w:eastAsia="Times New Roman"/>
          <w:bCs/>
          <w:szCs w:val="24"/>
        </w:rPr>
        <w:t xml:space="preserve">θλητικά </w:t>
      </w:r>
      <w:r>
        <w:rPr>
          <w:rFonts w:eastAsia="Times New Roman"/>
          <w:bCs/>
          <w:szCs w:val="24"/>
        </w:rPr>
        <w:t>κ</w:t>
      </w:r>
      <w:r>
        <w:rPr>
          <w:rFonts w:eastAsia="Times New Roman"/>
          <w:bCs/>
          <w:szCs w:val="24"/>
        </w:rPr>
        <w:t xml:space="preserve">έντρα και τα </w:t>
      </w:r>
      <w:r>
        <w:rPr>
          <w:rFonts w:eastAsia="Times New Roman"/>
          <w:bCs/>
          <w:szCs w:val="24"/>
        </w:rPr>
        <w:t>δ</w:t>
      </w:r>
      <w:r>
        <w:rPr>
          <w:rFonts w:eastAsia="Times New Roman"/>
          <w:bCs/>
          <w:szCs w:val="24"/>
        </w:rPr>
        <w:t xml:space="preserve">ημοτικά </w:t>
      </w:r>
      <w:r>
        <w:rPr>
          <w:rFonts w:eastAsia="Times New Roman"/>
          <w:bCs/>
          <w:szCs w:val="24"/>
        </w:rPr>
        <w:t>α</w:t>
      </w:r>
      <w:r>
        <w:rPr>
          <w:rFonts w:eastAsia="Times New Roman"/>
          <w:bCs/>
          <w:szCs w:val="24"/>
        </w:rPr>
        <w:t xml:space="preserve">θλητικά </w:t>
      </w:r>
      <w:r>
        <w:rPr>
          <w:rFonts w:eastAsia="Times New Roman"/>
          <w:bCs/>
          <w:szCs w:val="24"/>
        </w:rPr>
        <w:t>κ</w:t>
      </w:r>
      <w:r>
        <w:rPr>
          <w:rFonts w:eastAsia="Times New Roman"/>
          <w:bCs/>
          <w:szCs w:val="24"/>
        </w:rPr>
        <w:t xml:space="preserve">έντρα. </w:t>
      </w:r>
    </w:p>
    <w:p w14:paraId="7489E6B7" w14:textId="77777777" w:rsidR="005823A5" w:rsidRDefault="00B776DB">
      <w:pPr>
        <w:spacing w:line="600" w:lineRule="auto"/>
        <w:ind w:firstLine="720"/>
        <w:contextualSpacing/>
        <w:jc w:val="both"/>
        <w:rPr>
          <w:rFonts w:eastAsia="Times New Roman"/>
          <w:bCs/>
          <w:szCs w:val="24"/>
        </w:rPr>
      </w:pPr>
      <w:r>
        <w:rPr>
          <w:rFonts w:eastAsia="Times New Roman"/>
          <w:bCs/>
          <w:szCs w:val="24"/>
        </w:rPr>
        <w:lastRenderedPageBreak/>
        <w:t xml:space="preserve">Επίσης, δεν θα συζητηθεί </w:t>
      </w:r>
      <w:r>
        <w:rPr>
          <w:rFonts w:eastAsia="Times New Roman"/>
          <w:szCs w:val="24"/>
        </w:rPr>
        <w:t>λόγω απουσίας του κ. Β</w:t>
      </w:r>
      <w:r>
        <w:rPr>
          <w:rFonts w:eastAsia="Times New Roman"/>
          <w:szCs w:val="24"/>
        </w:rPr>
        <w:t xml:space="preserve">ασιλειάδη η </w:t>
      </w:r>
      <w:r>
        <w:rPr>
          <w:rFonts w:eastAsia="Times New Roman"/>
          <w:bCs/>
          <w:szCs w:val="24"/>
        </w:rPr>
        <w:t>ενδέκατη με αριθμό 216/15-11-2016 επίκαιρη ερώτηση</w:t>
      </w:r>
      <w:r>
        <w:rPr>
          <w:rFonts w:eastAsia="Times New Roman"/>
          <w:bCs/>
          <w:szCs w:val="24"/>
        </w:rPr>
        <w:t xml:space="preserve"> </w:t>
      </w:r>
      <w:r>
        <w:rPr>
          <w:rFonts w:eastAsia="Times New Roman"/>
          <w:bCs/>
          <w:szCs w:val="24"/>
        </w:rPr>
        <w:t xml:space="preserve">δεύτερου κύκλου του Ανεξάρτητου Βουλευτή Αχαΐας κ. </w:t>
      </w:r>
      <w:r>
        <w:rPr>
          <w:rFonts w:eastAsia="Times New Roman"/>
          <w:szCs w:val="24"/>
        </w:rPr>
        <w:t>Νικολάου Νικολόπουλου</w:t>
      </w:r>
      <w:r>
        <w:rPr>
          <w:rFonts w:eastAsia="Times New Roman"/>
          <w:bCs/>
          <w:szCs w:val="24"/>
        </w:rPr>
        <w:t xml:space="preserve"> προς τ</w:t>
      </w:r>
      <w:r>
        <w:rPr>
          <w:rFonts w:eastAsia="Times New Roman"/>
          <w:bCs/>
          <w:szCs w:val="24"/>
        </w:rPr>
        <w:t>η</w:t>
      </w:r>
      <w:r>
        <w:rPr>
          <w:rFonts w:eastAsia="Times New Roman"/>
          <w:bCs/>
          <w:szCs w:val="24"/>
        </w:rPr>
        <w:t xml:space="preserve">ν Υπουργό </w:t>
      </w:r>
      <w:r>
        <w:rPr>
          <w:rFonts w:eastAsia="Times New Roman"/>
          <w:szCs w:val="24"/>
        </w:rPr>
        <w:t xml:space="preserve">Πολιτισμού και Αθλητισμού, </w:t>
      </w:r>
      <w:r>
        <w:rPr>
          <w:rFonts w:eastAsia="Times New Roman"/>
          <w:bCs/>
          <w:szCs w:val="24"/>
        </w:rPr>
        <w:t xml:space="preserve">σχετικά με την απόφαση του Συμβουλίου της Επικρατείας για τον </w:t>
      </w:r>
      <w:r>
        <w:rPr>
          <w:rFonts w:eastAsia="Times New Roman"/>
          <w:bCs/>
          <w:szCs w:val="24"/>
        </w:rPr>
        <w:t>κ</w:t>
      </w:r>
      <w:r>
        <w:rPr>
          <w:rFonts w:eastAsia="Times New Roman"/>
          <w:bCs/>
          <w:szCs w:val="24"/>
        </w:rPr>
        <w:t>αταλογισμό 30</w:t>
      </w:r>
      <w:r>
        <w:rPr>
          <w:rFonts w:eastAsia="Times New Roman"/>
          <w:bCs/>
          <w:szCs w:val="24"/>
        </w:rPr>
        <w:t xml:space="preserve">.000.000 ευρώ στους 32 καταδικασθέντες του </w:t>
      </w:r>
      <w:r>
        <w:rPr>
          <w:rFonts w:eastAsia="Times New Roman"/>
          <w:bCs/>
          <w:szCs w:val="24"/>
        </w:rPr>
        <w:t>π</w:t>
      </w:r>
      <w:r>
        <w:rPr>
          <w:rFonts w:eastAsia="Times New Roman"/>
          <w:bCs/>
          <w:szCs w:val="24"/>
        </w:rPr>
        <w:t xml:space="preserve">αγκοσμίου </w:t>
      </w:r>
      <w:r>
        <w:rPr>
          <w:rFonts w:eastAsia="Times New Roman"/>
          <w:bCs/>
          <w:szCs w:val="24"/>
        </w:rPr>
        <w:t>σ</w:t>
      </w:r>
      <w:r>
        <w:rPr>
          <w:rFonts w:eastAsia="Times New Roman"/>
          <w:bCs/>
          <w:szCs w:val="24"/>
        </w:rPr>
        <w:t>τίβου «Αθήνα 1997».</w:t>
      </w:r>
    </w:p>
    <w:p w14:paraId="7489E6B8"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Η έκτη με αριθμό 239/21-11-2016 επίκαιρη ερώτηση δεύτερου κύκλου του Βουλευτή Β΄ Αθηνών του Λαϊκού Συνδέσμου – Χρυσή Αυγή κ. </w:t>
      </w:r>
      <w:r>
        <w:rPr>
          <w:rFonts w:eastAsia="Times New Roman"/>
          <w:szCs w:val="24"/>
        </w:rPr>
        <w:t>Γεωργίου Γερμενή</w:t>
      </w:r>
      <w:r>
        <w:rPr>
          <w:rFonts w:eastAsia="Times New Roman"/>
          <w:bCs/>
          <w:szCs w:val="24"/>
        </w:rPr>
        <w:t xml:space="preserve"> προς τον Υπουργό </w:t>
      </w:r>
      <w:r>
        <w:rPr>
          <w:rFonts w:eastAsia="Times New Roman"/>
          <w:szCs w:val="24"/>
        </w:rPr>
        <w:t>Εσωτερικών,</w:t>
      </w:r>
      <w:r>
        <w:rPr>
          <w:rFonts w:eastAsia="Times New Roman"/>
          <w:bCs/>
          <w:szCs w:val="24"/>
        </w:rPr>
        <w:t xml:space="preserve"> σχετικά με τη «δολοφονική επίθεση από παρακρατικά τάγματα εφόδου σε </w:t>
      </w:r>
      <w:r>
        <w:rPr>
          <w:rFonts w:eastAsia="Times New Roman"/>
          <w:bCs/>
          <w:szCs w:val="24"/>
        </w:rPr>
        <w:t>Β</w:t>
      </w:r>
      <w:r>
        <w:rPr>
          <w:rFonts w:eastAsia="Times New Roman"/>
          <w:bCs/>
          <w:szCs w:val="24"/>
        </w:rPr>
        <w:t xml:space="preserve">ουλευτή του </w:t>
      </w:r>
      <w:r>
        <w:rPr>
          <w:rFonts w:eastAsia="Times New Roman"/>
          <w:bCs/>
          <w:szCs w:val="24"/>
        </w:rPr>
        <w:t>ε</w:t>
      </w:r>
      <w:r>
        <w:rPr>
          <w:rFonts w:eastAsia="Times New Roman"/>
          <w:bCs/>
          <w:szCs w:val="24"/>
        </w:rPr>
        <w:t xml:space="preserve">λληνικού Κοινοβουλίου», δεν θα συζητηθεί λόγω απουσίας στο εξωτερικό του κ. Νικολάου </w:t>
      </w:r>
      <w:proofErr w:type="spellStart"/>
      <w:r>
        <w:rPr>
          <w:rFonts w:eastAsia="Times New Roman"/>
          <w:bCs/>
          <w:szCs w:val="24"/>
        </w:rPr>
        <w:t>Τόσκα</w:t>
      </w:r>
      <w:proofErr w:type="spellEnd"/>
      <w:r>
        <w:rPr>
          <w:rFonts w:eastAsia="Times New Roman"/>
          <w:bCs/>
          <w:szCs w:val="24"/>
        </w:rPr>
        <w:t xml:space="preserve">. </w:t>
      </w:r>
    </w:p>
    <w:p w14:paraId="7489E6B9"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Επίσης, δεν θα συζητηθεί λόγω απουσίας στο εξωτερικό του κ. Νικολάου </w:t>
      </w:r>
      <w:proofErr w:type="spellStart"/>
      <w:r>
        <w:rPr>
          <w:rFonts w:eastAsia="Times New Roman"/>
          <w:bCs/>
          <w:szCs w:val="24"/>
        </w:rPr>
        <w:t>Τόσκα</w:t>
      </w:r>
      <w:proofErr w:type="spellEnd"/>
      <w:r>
        <w:rPr>
          <w:rFonts w:eastAsia="Times New Roman"/>
          <w:bCs/>
          <w:szCs w:val="24"/>
        </w:rPr>
        <w:t xml:space="preserve"> η όγδ</w:t>
      </w:r>
      <w:r>
        <w:rPr>
          <w:rFonts w:eastAsia="Times New Roman"/>
          <w:bCs/>
          <w:szCs w:val="24"/>
        </w:rPr>
        <w:t xml:space="preserve">οη με αριθμό 238/21-11-2016 επίκαιρη ερώτηση δεύτερου κύκλου του Ανεξάρτητου Βουλευτή Αχαΐας κ. </w:t>
      </w:r>
      <w:proofErr w:type="spellStart"/>
      <w:r>
        <w:rPr>
          <w:rFonts w:eastAsia="Times New Roman"/>
          <w:szCs w:val="24"/>
        </w:rPr>
        <w:t>Ιάσονα</w:t>
      </w:r>
      <w:proofErr w:type="spellEnd"/>
      <w:r>
        <w:rPr>
          <w:rFonts w:eastAsia="Times New Roman"/>
          <w:szCs w:val="24"/>
        </w:rPr>
        <w:t xml:space="preserve"> Φωτήλα</w:t>
      </w:r>
      <w:r>
        <w:rPr>
          <w:rFonts w:eastAsia="Times New Roman"/>
          <w:bCs/>
          <w:szCs w:val="24"/>
        </w:rPr>
        <w:t xml:space="preserve"> προς τον Υπουργό </w:t>
      </w:r>
      <w:r>
        <w:rPr>
          <w:rFonts w:eastAsia="Times New Roman"/>
          <w:szCs w:val="24"/>
        </w:rPr>
        <w:t xml:space="preserve">Εσωτερικών, </w:t>
      </w:r>
      <w:r>
        <w:rPr>
          <w:rFonts w:eastAsia="Times New Roman"/>
          <w:bCs/>
          <w:szCs w:val="24"/>
        </w:rPr>
        <w:t>σχετικά με την προστασία των πολιτών και της δημόσιας περιουσίας από τους κουκουλοφόρους.</w:t>
      </w:r>
    </w:p>
    <w:p w14:paraId="7489E6BA" w14:textId="77777777" w:rsidR="005823A5" w:rsidRDefault="00B776DB">
      <w:pPr>
        <w:spacing w:line="600" w:lineRule="auto"/>
        <w:ind w:firstLine="720"/>
        <w:contextualSpacing/>
        <w:jc w:val="both"/>
        <w:rPr>
          <w:rFonts w:eastAsia="Times New Roman"/>
          <w:bCs/>
          <w:szCs w:val="24"/>
        </w:rPr>
      </w:pPr>
      <w:r>
        <w:rPr>
          <w:rFonts w:eastAsia="Times New Roman"/>
          <w:bCs/>
          <w:szCs w:val="24"/>
        </w:rPr>
        <w:lastRenderedPageBreak/>
        <w:t>Θα συζητηθεί τώρα η ένατη μ</w:t>
      </w:r>
      <w:r>
        <w:rPr>
          <w:rFonts w:eastAsia="Times New Roman"/>
          <w:bCs/>
          <w:szCs w:val="24"/>
        </w:rPr>
        <w:t>ε αριθμό 233/21-11-2016 επίκαιρη ερώτηση δεύτερου κύκλου του Βουλευτή Β΄ Αθηνών του 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t xml:space="preserve">Χρήστου </w:t>
      </w:r>
      <w:proofErr w:type="spellStart"/>
      <w:r>
        <w:rPr>
          <w:rFonts w:eastAsia="Times New Roman"/>
          <w:szCs w:val="24"/>
        </w:rPr>
        <w:t>Κατσώτη</w:t>
      </w:r>
      <w:proofErr w:type="spellEnd"/>
      <w:r>
        <w:rPr>
          <w:rFonts w:eastAsia="Times New Roman"/>
          <w:bCs/>
          <w:szCs w:val="24"/>
        </w:rPr>
        <w:t xml:space="preserve"> προς τον Υπουργό </w:t>
      </w:r>
      <w:r>
        <w:rPr>
          <w:rFonts w:eastAsia="Times New Roman"/>
          <w:szCs w:val="24"/>
        </w:rPr>
        <w:t>Εργασίας, Κοινωνικής Ασφάλισης και Κοινωνικής Αλληλεγγύης,</w:t>
      </w:r>
      <w:r>
        <w:rPr>
          <w:rFonts w:eastAsia="Times New Roman"/>
          <w:bCs/>
          <w:szCs w:val="24"/>
        </w:rPr>
        <w:t xml:space="preserve"> σχετικά με την κατάργηση του δικαιώματος των </w:t>
      </w:r>
      <w:r>
        <w:rPr>
          <w:rFonts w:eastAsia="Times New Roman"/>
          <w:bCs/>
          <w:szCs w:val="24"/>
        </w:rPr>
        <w:t xml:space="preserve">ξενοδοχοϋπαλλήλων να λαμβάνουν εφάπαξ με τη συμπλήρωση 20 χρόνων </w:t>
      </w:r>
      <w:r>
        <w:rPr>
          <w:rFonts w:eastAsia="Times New Roman"/>
          <w:bCs/>
          <w:szCs w:val="24"/>
        </w:rPr>
        <w:t>α</w:t>
      </w:r>
      <w:r>
        <w:rPr>
          <w:rFonts w:eastAsia="Times New Roman"/>
          <w:bCs/>
          <w:szCs w:val="24"/>
        </w:rPr>
        <w:t>σφάλισης και τις νέες μειώσεις της τάξης του 20%.</w:t>
      </w:r>
    </w:p>
    <w:p w14:paraId="7489E6BB"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Στην ερώτηση θα απαντήσει ο Υφυπουργός Εργασίας, </w:t>
      </w:r>
      <w:r>
        <w:rPr>
          <w:rFonts w:eastAsia="Times New Roman"/>
          <w:szCs w:val="24"/>
        </w:rPr>
        <w:t>Κοινωνικής Ασφάλισης και Κοινωνικής Αλληλεγγύης,</w:t>
      </w:r>
      <w:r>
        <w:rPr>
          <w:rFonts w:eastAsia="Times New Roman"/>
          <w:bCs/>
          <w:szCs w:val="24"/>
        </w:rPr>
        <w:t xml:space="preserve"> κ. Αναστάσιος Πετρόπουλος.</w:t>
      </w:r>
    </w:p>
    <w:p w14:paraId="7489E6BC"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Κύριε </w:t>
      </w:r>
      <w:proofErr w:type="spellStart"/>
      <w:r>
        <w:rPr>
          <w:rFonts w:eastAsia="Times New Roman"/>
          <w:bCs/>
          <w:szCs w:val="24"/>
        </w:rPr>
        <w:t>Κατσώτη</w:t>
      </w:r>
      <w:proofErr w:type="spellEnd"/>
      <w:r>
        <w:rPr>
          <w:rFonts w:eastAsia="Times New Roman"/>
          <w:bCs/>
          <w:szCs w:val="24"/>
        </w:rPr>
        <w:t xml:space="preserve">, </w:t>
      </w:r>
      <w:r>
        <w:rPr>
          <w:rFonts w:eastAsia="Times New Roman"/>
          <w:bCs/>
          <w:szCs w:val="24"/>
        </w:rPr>
        <w:t xml:space="preserve">έχετε τον λόγο για δύο λεπτά. </w:t>
      </w:r>
    </w:p>
    <w:p w14:paraId="7489E6BD" w14:textId="77777777" w:rsidR="005823A5" w:rsidRDefault="00B776DB">
      <w:pPr>
        <w:spacing w:line="600" w:lineRule="auto"/>
        <w:ind w:firstLine="720"/>
        <w:contextualSpacing/>
        <w:jc w:val="both"/>
        <w:rPr>
          <w:rFonts w:eastAsia="Times New Roman"/>
          <w:bCs/>
          <w:szCs w:val="24"/>
        </w:rPr>
      </w:pPr>
      <w:r>
        <w:rPr>
          <w:rFonts w:eastAsia="Times New Roman"/>
          <w:b/>
          <w:bCs/>
          <w:szCs w:val="24"/>
        </w:rPr>
        <w:t xml:space="preserve">ΧΡΗΣΤΟΣ ΚΑΤΣΩΤΗΣ: </w:t>
      </w:r>
      <w:r>
        <w:rPr>
          <w:rFonts w:eastAsia="Times New Roman"/>
          <w:bCs/>
          <w:szCs w:val="24"/>
        </w:rPr>
        <w:t>Ευχαριστώ, κυρία Πρόεδρε.</w:t>
      </w:r>
    </w:p>
    <w:p w14:paraId="7489E6BE"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Κύριε Υπουργέ, πάνω στα θεωρεία είναι οι </w:t>
      </w:r>
      <w:r>
        <w:rPr>
          <w:rFonts w:eastAsia="Times New Roman"/>
          <w:bCs/>
          <w:szCs w:val="24"/>
        </w:rPr>
        <w:t>π</w:t>
      </w:r>
      <w:r>
        <w:rPr>
          <w:rFonts w:eastAsia="Times New Roman"/>
          <w:bCs/>
          <w:szCs w:val="24"/>
        </w:rPr>
        <w:t xml:space="preserve">ρόεδροι των </w:t>
      </w:r>
      <w:r>
        <w:rPr>
          <w:rFonts w:eastAsia="Times New Roman"/>
          <w:bCs/>
          <w:szCs w:val="24"/>
        </w:rPr>
        <w:t>σ</w:t>
      </w:r>
      <w:r>
        <w:rPr>
          <w:rFonts w:eastAsia="Times New Roman"/>
          <w:bCs/>
          <w:szCs w:val="24"/>
        </w:rPr>
        <w:t xml:space="preserve">ωματείων της Αθήνας, του συνδικάτου και των επιχειρησιακών σωματείων, οι οποίοι ήταν σε κινητοποίηση, όπως θα γνωρίζετε, καταγγέλλοντας </w:t>
      </w:r>
      <w:r>
        <w:rPr>
          <w:rFonts w:eastAsia="Times New Roman"/>
          <w:bCs/>
          <w:szCs w:val="24"/>
        </w:rPr>
        <w:lastRenderedPageBreak/>
        <w:t xml:space="preserve">και την Υπουργό την κ. </w:t>
      </w:r>
      <w:proofErr w:type="spellStart"/>
      <w:r>
        <w:rPr>
          <w:rFonts w:eastAsia="Times New Roman"/>
          <w:bCs/>
          <w:szCs w:val="24"/>
        </w:rPr>
        <w:t>Αχτσιόγλου</w:t>
      </w:r>
      <w:proofErr w:type="spellEnd"/>
      <w:r>
        <w:rPr>
          <w:rFonts w:eastAsia="Times New Roman"/>
          <w:bCs/>
          <w:szCs w:val="24"/>
        </w:rPr>
        <w:t xml:space="preserve">, η οποία για μια ακόμη φορά αρνήθηκε να τους δει. Την θεωρούν ως </w:t>
      </w:r>
      <w:r>
        <w:rPr>
          <w:rFonts w:eastAsia="Times New Roman"/>
          <w:bCs/>
          <w:szCs w:val="24"/>
          <w:lang w:val="en-US"/>
        </w:rPr>
        <w:t>killer</w:t>
      </w:r>
      <w:r>
        <w:rPr>
          <w:rFonts w:eastAsia="Times New Roman"/>
          <w:bCs/>
          <w:szCs w:val="24"/>
        </w:rPr>
        <w:t xml:space="preserve"> των ασφαλιστικ</w:t>
      </w:r>
      <w:r>
        <w:rPr>
          <w:rFonts w:eastAsia="Times New Roman"/>
          <w:bCs/>
          <w:szCs w:val="24"/>
        </w:rPr>
        <w:t xml:space="preserve">ών και εργασιακών δικαιωμάτων. Εξάλλου, γι’ αυτό επιλέχθηκε, όπως φαίνεται. </w:t>
      </w:r>
    </w:p>
    <w:p w14:paraId="7489E6BF" w14:textId="77777777" w:rsidR="005823A5" w:rsidRDefault="00B776DB">
      <w:pPr>
        <w:spacing w:line="600" w:lineRule="auto"/>
        <w:ind w:firstLine="720"/>
        <w:contextualSpacing/>
        <w:jc w:val="both"/>
        <w:rPr>
          <w:rFonts w:eastAsia="Times New Roman"/>
          <w:bCs/>
          <w:szCs w:val="24"/>
        </w:rPr>
      </w:pPr>
      <w:r>
        <w:rPr>
          <w:rFonts w:eastAsia="Times New Roman"/>
          <w:bCs/>
          <w:szCs w:val="24"/>
        </w:rPr>
        <w:t>Και θέλουν να ακούσουν κι από εσάς τη θέση σας πάνω σε αυτό το σημαντικό ζήτημα. Είναι πολύ καλή σύμπτωση το ότι παρούσα και η κ. Κουντουρά, η Υπουργός Τουρισμού, η οποία έχει εκφ</w:t>
      </w:r>
      <w:r>
        <w:rPr>
          <w:rFonts w:eastAsia="Times New Roman"/>
          <w:bCs/>
          <w:szCs w:val="24"/>
        </w:rPr>
        <w:t xml:space="preserve">ραστεί θετικά για το αίτημα. Ας ελπίσουμε να μην είναι </w:t>
      </w:r>
      <w:proofErr w:type="spellStart"/>
      <w:r>
        <w:rPr>
          <w:rFonts w:eastAsia="Times New Roman"/>
          <w:bCs/>
          <w:szCs w:val="24"/>
        </w:rPr>
        <w:t>έπεα</w:t>
      </w:r>
      <w:proofErr w:type="spellEnd"/>
      <w:r>
        <w:rPr>
          <w:rFonts w:eastAsia="Times New Roman"/>
          <w:bCs/>
          <w:szCs w:val="24"/>
        </w:rPr>
        <w:t xml:space="preserve"> </w:t>
      </w:r>
      <w:proofErr w:type="spellStart"/>
      <w:r>
        <w:rPr>
          <w:rFonts w:eastAsia="Times New Roman"/>
          <w:bCs/>
          <w:szCs w:val="24"/>
        </w:rPr>
        <w:t>πτερόεντα</w:t>
      </w:r>
      <w:proofErr w:type="spellEnd"/>
      <w:r>
        <w:rPr>
          <w:rFonts w:eastAsia="Times New Roman"/>
          <w:bCs/>
          <w:szCs w:val="24"/>
        </w:rPr>
        <w:t xml:space="preserve">, αλλά αυτό που είπε να το εννοεί, γιατί αποτελεί μέρος της Κυβέρνησης. </w:t>
      </w:r>
    </w:p>
    <w:p w14:paraId="7489E6C0" w14:textId="77777777" w:rsidR="005823A5" w:rsidRDefault="00B776DB">
      <w:pPr>
        <w:spacing w:line="600" w:lineRule="auto"/>
        <w:ind w:firstLine="720"/>
        <w:contextualSpacing/>
        <w:jc w:val="both"/>
        <w:rPr>
          <w:rFonts w:eastAsia="Times New Roman"/>
          <w:bCs/>
          <w:szCs w:val="24"/>
        </w:rPr>
      </w:pPr>
      <w:r>
        <w:rPr>
          <w:rFonts w:eastAsia="Times New Roman"/>
          <w:bCs/>
          <w:szCs w:val="24"/>
        </w:rPr>
        <w:t>Κύριε Υπουργέ, τα ερωτήματα που σας έχουμε καταθέσει είναι γνωστά. Τι θα κάνετε έτσι ώστε να διατηρηθεί το δικαίωμ</w:t>
      </w:r>
      <w:r>
        <w:rPr>
          <w:rFonts w:eastAsia="Times New Roman"/>
          <w:bCs/>
          <w:szCs w:val="24"/>
        </w:rPr>
        <w:t xml:space="preserve">α απονομής του εφάπαξ βοηθήματος, σύμφωνα με τις προβλέψεις του καταστατικού του ταμείου, με επαναφορά του τρόπου υπολογισμού όπως ήταν πριν το 2012 και αν επεκταθεί σε όλον τον κλάδο. </w:t>
      </w:r>
    </w:p>
    <w:p w14:paraId="7489E6C1" w14:textId="77777777" w:rsidR="005823A5" w:rsidRDefault="00B776DB">
      <w:pPr>
        <w:spacing w:line="600" w:lineRule="auto"/>
        <w:ind w:firstLine="720"/>
        <w:contextualSpacing/>
        <w:jc w:val="both"/>
        <w:rPr>
          <w:rFonts w:eastAsia="Times New Roman"/>
          <w:bCs/>
          <w:szCs w:val="24"/>
        </w:rPr>
      </w:pPr>
      <w:r>
        <w:rPr>
          <w:rFonts w:eastAsia="Times New Roman"/>
          <w:bCs/>
          <w:szCs w:val="24"/>
        </w:rPr>
        <w:t xml:space="preserve">Επίσης, το εφάπαξ της εικοσαετίας να αποτελεί προκαταβολή και η τυχόν </w:t>
      </w:r>
      <w:r>
        <w:rPr>
          <w:rFonts w:eastAsia="Times New Roman"/>
          <w:bCs/>
          <w:szCs w:val="24"/>
        </w:rPr>
        <w:t xml:space="preserve">συνέχιση της απασχόλησης και της ασφάλισης των εργαζομένων να αποτελούν την εκκαθάριση κατά τη συνταξιοδότηση κι όχι </w:t>
      </w:r>
      <w:r>
        <w:rPr>
          <w:rFonts w:eastAsia="Times New Roman"/>
          <w:bCs/>
          <w:szCs w:val="24"/>
        </w:rPr>
        <w:lastRenderedPageBreak/>
        <w:t xml:space="preserve">απλά επιστροφή εισφορών. Και βέβαια, να παρθούν όλα εκείνα τα μέτρα, προκειμένου να σταματήσει αυτή η μεγάλη καθυστέρηση στην απονομή, που </w:t>
      </w:r>
      <w:r>
        <w:rPr>
          <w:rFonts w:eastAsia="Times New Roman"/>
          <w:bCs/>
          <w:szCs w:val="24"/>
        </w:rPr>
        <w:t xml:space="preserve">έχει ξεπεράσει και τα δύο χρόνια.          </w:t>
      </w:r>
    </w:p>
    <w:p w14:paraId="7489E6C2"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Έχουμε πει αρκετά σε σχέση με την εγκύκλιό σας, η οποία υποτίθεται λύνει τη διαφορά της κυβερνητικής επιτρόπου και του διοικητικού συμβουλίου και με μια τέτοια εγκύκλιο καταργείτε ένα δικαίωμα</w:t>
      </w:r>
      <w:r>
        <w:rPr>
          <w:rFonts w:eastAsia="Times New Roman"/>
          <w:color w:val="000000"/>
          <w:szCs w:val="24"/>
        </w:rPr>
        <w:t>,</w:t>
      </w:r>
      <w:r>
        <w:rPr>
          <w:rFonts w:eastAsia="Times New Roman"/>
          <w:color w:val="000000"/>
          <w:szCs w:val="24"/>
        </w:rPr>
        <w:t xml:space="preserve"> που είναι από 1950</w:t>
      </w:r>
      <w:r>
        <w:rPr>
          <w:rFonts w:eastAsia="Times New Roman"/>
          <w:color w:val="000000"/>
          <w:szCs w:val="24"/>
        </w:rPr>
        <w:t>, ένα από τα τελευταία δικαιώματα. Και επειδή είδα κι ένα άρθρο σας σήμερα</w:t>
      </w:r>
      <w:r>
        <w:rPr>
          <w:rFonts w:eastAsia="Times New Roman"/>
          <w:color w:val="000000"/>
          <w:szCs w:val="24"/>
        </w:rPr>
        <w:t>,</w:t>
      </w:r>
      <w:r>
        <w:rPr>
          <w:rFonts w:eastAsia="Times New Roman"/>
          <w:color w:val="000000"/>
          <w:szCs w:val="24"/>
        </w:rPr>
        <w:t xml:space="preserve"> που λέτε ότι η κρίση, συνολικά, της οικονομίας πάει μαζί με την κρίση του ασφαλιστικού, κάπως έτσι το είπατε –ή μάλλον για να ακριβολογώ, είπατε «η συρρίκνωση της κοινωνικής ασφάλι</w:t>
      </w:r>
      <w:r>
        <w:rPr>
          <w:rFonts w:eastAsia="Times New Roman"/>
          <w:color w:val="000000"/>
          <w:szCs w:val="24"/>
        </w:rPr>
        <w:t xml:space="preserve">σης ακολουθήθηκε με τη συρρίκνωση της οικονομίας»- έχω να επισημάνω το εξής: Όμως, εδώ δεν είχαμε συρρίκνωση, όπως ξέρετε πολύ καλά. </w:t>
      </w:r>
    </w:p>
    <w:p w14:paraId="7489E6C3"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lastRenderedPageBreak/>
        <w:t xml:space="preserve">Στον τουρισμό έχουμε ρεκόρ αφίξεων, ρεκόρ εσόδων, ρεκόρ κερδών των </w:t>
      </w:r>
      <w:proofErr w:type="spellStart"/>
      <w:r>
        <w:rPr>
          <w:rFonts w:eastAsia="Times New Roman"/>
          <w:color w:val="000000"/>
          <w:szCs w:val="24"/>
        </w:rPr>
        <w:t>μεγαλοξενοδόχων</w:t>
      </w:r>
      <w:proofErr w:type="spellEnd"/>
      <w:r>
        <w:rPr>
          <w:rFonts w:eastAsia="Times New Roman"/>
          <w:color w:val="000000"/>
          <w:szCs w:val="24"/>
        </w:rPr>
        <w:t xml:space="preserve">. </w:t>
      </w:r>
      <w:r>
        <w:rPr>
          <w:rFonts w:eastAsia="Times New Roman"/>
          <w:color w:val="000000"/>
          <w:szCs w:val="24"/>
        </w:rPr>
        <w:t>Παρ</w:t>
      </w:r>
      <w:r>
        <w:rPr>
          <w:rFonts w:eastAsia="Times New Roman"/>
          <w:color w:val="000000"/>
          <w:szCs w:val="24"/>
        </w:rPr>
        <w:t>’</w:t>
      </w:r>
      <w:r>
        <w:rPr>
          <w:rFonts w:eastAsia="Times New Roman"/>
          <w:color w:val="000000"/>
          <w:szCs w:val="24"/>
        </w:rPr>
        <w:t xml:space="preserve"> </w:t>
      </w:r>
      <w:r>
        <w:rPr>
          <w:rFonts w:eastAsia="Times New Roman"/>
          <w:color w:val="000000"/>
          <w:szCs w:val="24"/>
        </w:rPr>
        <w:t>όλα</w:t>
      </w:r>
      <w:r>
        <w:rPr>
          <w:rFonts w:eastAsia="Times New Roman"/>
          <w:color w:val="000000"/>
          <w:szCs w:val="24"/>
        </w:rPr>
        <w:t xml:space="preserve"> αυτά, όμως, εσείς τους κάνατε</w:t>
      </w:r>
      <w:r>
        <w:rPr>
          <w:rFonts w:eastAsia="Times New Roman"/>
          <w:color w:val="000000"/>
          <w:szCs w:val="24"/>
        </w:rPr>
        <w:t xml:space="preserve"> κι ένα δωράκι και καταργήσατε την εικοσαετία. Είναι μια ταξική πολιτική, είναι μια πολιτική που υπηρετεί τα κέρδη των </w:t>
      </w:r>
      <w:proofErr w:type="spellStart"/>
      <w:r>
        <w:rPr>
          <w:rFonts w:eastAsia="Times New Roman"/>
          <w:color w:val="000000"/>
          <w:szCs w:val="24"/>
        </w:rPr>
        <w:t>μεγαλοξενοδόχων</w:t>
      </w:r>
      <w:proofErr w:type="spellEnd"/>
      <w:r>
        <w:rPr>
          <w:rFonts w:eastAsia="Times New Roman"/>
          <w:color w:val="000000"/>
          <w:szCs w:val="24"/>
        </w:rPr>
        <w:t xml:space="preserve">, των μεγάλων επιχειρηματικών ομίλων και πρέπει να απολογηθείτε, βεβαίως, στους εργαζόμενους. </w:t>
      </w:r>
    </w:p>
    <w:p w14:paraId="7489E6C4"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Εμείς τους καλούμε να συνεχ</w:t>
      </w:r>
      <w:r>
        <w:rPr>
          <w:rFonts w:eastAsia="Times New Roman"/>
          <w:color w:val="000000"/>
          <w:szCs w:val="24"/>
        </w:rPr>
        <w:t xml:space="preserve">ίσουν τον αγώνα τους, να ανατρέψουν αυτήν την πολιτική, η οποία υπονομεύει τη ζωή τους και καταργεί κάθε δικαίωμα. </w:t>
      </w:r>
    </w:p>
    <w:p w14:paraId="7489E6C5"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Αυτά είχα να πω τώρα, για να μην ξεπεράσω τον χρόνο, και στη δευτερολογία μου θα πω τα υπόλοιπα.</w:t>
      </w:r>
    </w:p>
    <w:p w14:paraId="7489E6C6" w14:textId="77777777" w:rsidR="005823A5" w:rsidRDefault="00B776DB">
      <w:pPr>
        <w:spacing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Κύριε Πετρόπουλε, έχετε τον λόγο.</w:t>
      </w:r>
    </w:p>
    <w:p w14:paraId="7489E6C7" w14:textId="77777777" w:rsidR="005823A5" w:rsidRDefault="00B776DB">
      <w:pPr>
        <w:spacing w:line="600" w:lineRule="auto"/>
        <w:ind w:firstLine="720"/>
        <w:jc w:val="both"/>
        <w:rPr>
          <w:rFonts w:eastAsia="Times New Roman"/>
          <w:color w:val="000000"/>
          <w:szCs w:val="24"/>
        </w:rPr>
      </w:pPr>
      <w:r>
        <w:rPr>
          <w:rFonts w:eastAsia="Times New Roman"/>
          <w:b/>
          <w:color w:val="000000"/>
          <w:szCs w:val="24"/>
        </w:rPr>
        <w:t>ΑΝΑΣΤΑΣΙΟΣ ΠΕΤΡΟΠΟΥΛΟΣ (Υφυπουργός Εργασίας, Κοινωνικής Ασφάλισης και Κοινωνικής Αλληλεγγύης):</w:t>
      </w:r>
      <w:r>
        <w:rPr>
          <w:rFonts w:eastAsia="Times New Roman"/>
          <w:color w:val="000000"/>
          <w:szCs w:val="24"/>
        </w:rPr>
        <w:t xml:space="preserve"> Ευχαριστώ, κυρία Πρόεδρε.</w:t>
      </w:r>
    </w:p>
    <w:p w14:paraId="7489E6C8"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lastRenderedPageBreak/>
        <w:t xml:space="preserve">Κύριε </w:t>
      </w:r>
      <w:proofErr w:type="spellStart"/>
      <w:r>
        <w:rPr>
          <w:rFonts w:eastAsia="Times New Roman"/>
          <w:color w:val="000000"/>
          <w:szCs w:val="24"/>
        </w:rPr>
        <w:t>Κατσώτη</w:t>
      </w:r>
      <w:proofErr w:type="spellEnd"/>
      <w:r>
        <w:rPr>
          <w:rFonts w:eastAsia="Times New Roman"/>
          <w:color w:val="000000"/>
          <w:szCs w:val="24"/>
        </w:rPr>
        <w:t xml:space="preserve">, η Υπουργός, η κ. </w:t>
      </w:r>
      <w:proofErr w:type="spellStart"/>
      <w:r>
        <w:rPr>
          <w:rFonts w:eastAsia="Times New Roman"/>
          <w:color w:val="000000"/>
          <w:szCs w:val="24"/>
        </w:rPr>
        <w:t>Αχτσιόγλου</w:t>
      </w:r>
      <w:proofErr w:type="spellEnd"/>
      <w:r>
        <w:rPr>
          <w:rFonts w:eastAsia="Times New Roman"/>
          <w:color w:val="000000"/>
          <w:szCs w:val="24"/>
        </w:rPr>
        <w:t>, δεν υπήρχε περίπτωση να αρνηθεί συνάντηση με τους εκπροσ</w:t>
      </w:r>
      <w:r>
        <w:rPr>
          <w:rFonts w:eastAsia="Times New Roman"/>
          <w:color w:val="000000"/>
          <w:szCs w:val="24"/>
        </w:rPr>
        <w:t>ώπους των εργαζομένων στον τουρισμό.</w:t>
      </w:r>
    </w:p>
    <w:p w14:paraId="7489E6C9"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Γνωρίζω πολύ καλά τι ήταν εκείνο που κώλυε την οποιαδήποτε μη προγραμματισμένη συνάντηση, γιατί τουλάχιστον αυτό πρέπει να το λέμε, δεν υπήρχε κάποια προγραμματισμένη συνάντηση με την Υπουργό</w:t>
      </w:r>
      <w:r>
        <w:rPr>
          <w:rFonts w:eastAsia="Times New Roman"/>
          <w:color w:val="000000"/>
          <w:szCs w:val="24"/>
        </w:rPr>
        <w:t>,</w:t>
      </w:r>
      <w:r>
        <w:rPr>
          <w:rFonts w:eastAsia="Times New Roman"/>
          <w:color w:val="000000"/>
          <w:szCs w:val="24"/>
        </w:rPr>
        <w:t xml:space="preserve"> που δεν τηρήθηκε. Ξέρετε ό</w:t>
      </w:r>
      <w:r>
        <w:rPr>
          <w:rFonts w:eastAsia="Times New Roman"/>
          <w:color w:val="000000"/>
          <w:szCs w:val="24"/>
        </w:rPr>
        <w:t xml:space="preserve">τι είναι εδώ ο κ. </w:t>
      </w:r>
      <w:proofErr w:type="spellStart"/>
      <w:r>
        <w:rPr>
          <w:rFonts w:eastAsia="Times New Roman"/>
          <w:color w:val="000000"/>
          <w:szCs w:val="24"/>
        </w:rPr>
        <w:t>Μοσκοβισί</w:t>
      </w:r>
      <w:proofErr w:type="spellEnd"/>
      <w:r>
        <w:rPr>
          <w:rFonts w:eastAsia="Times New Roman"/>
          <w:color w:val="000000"/>
          <w:szCs w:val="24"/>
        </w:rPr>
        <w:t xml:space="preserve"> και υπήρχε μια πάρα πολύ σοβαρή και επείγουσα σύσκεψη για τη διαχείριση των θεμάτων</w:t>
      </w:r>
      <w:r>
        <w:rPr>
          <w:rFonts w:eastAsia="Times New Roman"/>
          <w:color w:val="000000"/>
          <w:szCs w:val="24"/>
        </w:rPr>
        <w:t>,</w:t>
      </w:r>
      <w:r>
        <w:rPr>
          <w:rFonts w:eastAsia="Times New Roman"/>
          <w:color w:val="000000"/>
          <w:szCs w:val="24"/>
        </w:rPr>
        <w:t xml:space="preserve"> που αφορούν τους εργαζόμενους, όλη την εργατική τάξη, τις συλλογικές συμβάσεις εργασίας και μια σειρά από εργασιακά θέματα. Αυτός ήταν ο λόγος </w:t>
      </w:r>
      <w:r>
        <w:rPr>
          <w:rFonts w:eastAsia="Times New Roman"/>
          <w:color w:val="000000"/>
          <w:szCs w:val="24"/>
        </w:rPr>
        <w:t xml:space="preserve">και δεν υπήρχε καμμία διάθεση αποφυγής αυτής της συνάντησης. Προς αποκατάσταση της αλήθειας το λέω αυτό. </w:t>
      </w:r>
    </w:p>
    <w:p w14:paraId="7489E6CA"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Και βεβαίως, το σημερινό μου άρθρο που επικαλεστήκατε, λέει κάτι πάρα πολύ σαφές. Με τέτοια ανεργία, με τέτοια μείωση εισφορών, με τέτοια μείωση μισθο</w:t>
      </w:r>
      <w:r>
        <w:rPr>
          <w:rFonts w:eastAsia="Times New Roman"/>
          <w:color w:val="000000"/>
          <w:szCs w:val="24"/>
        </w:rPr>
        <w:t xml:space="preserve">λογικών αποδοχών, που είναι πάρα πολύ </w:t>
      </w:r>
      <w:r>
        <w:rPr>
          <w:rFonts w:eastAsia="Times New Roman"/>
          <w:color w:val="000000"/>
          <w:szCs w:val="24"/>
        </w:rPr>
        <w:lastRenderedPageBreak/>
        <w:t>μικρές, τόσο μικρές που η οποιαδήποτε επιβολή εισφορών σε αυτές οδηγεί σε πενιχρά αποτελέσματα είσπραξης εσόδων, είναι ένα πρόβλημα και βεβαίως</w:t>
      </w:r>
      <w:r>
        <w:rPr>
          <w:rFonts w:eastAsia="Times New Roman"/>
          <w:color w:val="000000"/>
          <w:szCs w:val="24"/>
        </w:rPr>
        <w:t>,</w:t>
      </w:r>
      <w:r>
        <w:rPr>
          <w:rFonts w:eastAsia="Times New Roman"/>
          <w:color w:val="000000"/>
          <w:szCs w:val="24"/>
        </w:rPr>
        <w:t xml:space="preserve"> αποδεικνύεται ότι η κοινωνική και η οικονομική ανάπτυξη είναι συνυφασμένη</w:t>
      </w:r>
      <w:r>
        <w:rPr>
          <w:rFonts w:eastAsia="Times New Roman"/>
          <w:color w:val="000000"/>
          <w:szCs w:val="24"/>
        </w:rPr>
        <w:t xml:space="preserve"> με την ανάπτυξη της κοινωνικής ασφάλισης. </w:t>
      </w:r>
    </w:p>
    <w:p w14:paraId="7489E6CB"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Παραβίασα ανοιχτές θύρες με αυτό που είπα και θα συμφωνείτε κι εσείς, προφανώς, με την ουσία αυτής της σκέψης. Εγώ δεν θα ήθελα να υποστηρίξω τη διατήρηση της διάταξης</w:t>
      </w:r>
      <w:r>
        <w:rPr>
          <w:rFonts w:eastAsia="Times New Roman"/>
          <w:color w:val="000000"/>
          <w:szCs w:val="24"/>
        </w:rPr>
        <w:t>,</w:t>
      </w:r>
      <w:r>
        <w:rPr>
          <w:rFonts w:eastAsia="Times New Roman"/>
          <w:color w:val="000000"/>
          <w:szCs w:val="24"/>
        </w:rPr>
        <w:t xml:space="preserve"> που έχει θέσει συγκεκριμένα όρια στην καταβ</w:t>
      </w:r>
      <w:r>
        <w:rPr>
          <w:rFonts w:eastAsia="Times New Roman"/>
          <w:color w:val="000000"/>
          <w:szCs w:val="24"/>
        </w:rPr>
        <w:t xml:space="preserve">ολή του εφάπαξ. Πρόκειται, προφανώς, για την εφαρμογή μιας συγγενικής διάταξης για όλους τους εργαζόμενους, για τους οποίους προβλέπει ο νόμος ότι το εφάπαξ χορηγείται κατά τη συνταξιοδότηση. </w:t>
      </w:r>
    </w:p>
    <w:p w14:paraId="7489E6CC"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Παρατήρησα, με αφορμή και άλλη ερώτηση</w:t>
      </w:r>
      <w:r>
        <w:rPr>
          <w:rFonts w:eastAsia="Times New Roman"/>
          <w:color w:val="000000"/>
          <w:szCs w:val="24"/>
        </w:rPr>
        <w:t>,</w:t>
      </w:r>
      <w:r>
        <w:rPr>
          <w:rFonts w:eastAsia="Times New Roman"/>
          <w:color w:val="000000"/>
          <w:szCs w:val="24"/>
        </w:rPr>
        <w:t xml:space="preserve"> που μου είχε υποβληθεί στην Αίθουσα τούτη, ότι πάνω από το 50% των εργαζόμενων ξενοδοχοϋπαλλήλων παίρνει το εφάπαξ γύρω στα </w:t>
      </w:r>
      <w:r>
        <w:rPr>
          <w:rFonts w:eastAsia="Times New Roman"/>
          <w:color w:val="000000"/>
          <w:szCs w:val="24"/>
        </w:rPr>
        <w:t>σαράντα πέντε</w:t>
      </w:r>
      <w:r>
        <w:rPr>
          <w:rFonts w:eastAsia="Times New Roman"/>
          <w:color w:val="000000"/>
          <w:szCs w:val="24"/>
        </w:rPr>
        <w:t xml:space="preserve"> με </w:t>
      </w:r>
      <w:r>
        <w:rPr>
          <w:rFonts w:eastAsia="Times New Roman"/>
          <w:color w:val="000000"/>
          <w:szCs w:val="24"/>
        </w:rPr>
        <w:t>σαράντα επτά</w:t>
      </w:r>
      <w:r>
        <w:rPr>
          <w:rFonts w:eastAsia="Times New Roman"/>
          <w:color w:val="000000"/>
          <w:szCs w:val="24"/>
        </w:rPr>
        <w:t xml:space="preserve"> έτη ηλικίας –και αυτό σημαίνει ότι έχουν συμπληρώσει εικοσαετία- από τα οποία προβλέπεται </w:t>
      </w:r>
      <w:r>
        <w:rPr>
          <w:rFonts w:eastAsia="Times New Roman"/>
          <w:color w:val="000000"/>
          <w:szCs w:val="24"/>
        </w:rPr>
        <w:lastRenderedPageBreak/>
        <w:t>από το κατα</w:t>
      </w:r>
      <w:r>
        <w:rPr>
          <w:rFonts w:eastAsia="Times New Roman"/>
          <w:color w:val="000000"/>
          <w:szCs w:val="24"/>
        </w:rPr>
        <w:t xml:space="preserve">στατικό ότι τα δεκαπέντε συνεχή έτη ασφάλισης και τα είκοσι συνολικά πρέπει να έχουν συντρέξει για να πάρουν αυτήν την προϋπόθεση. </w:t>
      </w:r>
    </w:p>
    <w:p w14:paraId="7489E6CD" w14:textId="77777777" w:rsidR="005823A5" w:rsidRDefault="00B776DB">
      <w:pPr>
        <w:spacing w:line="600" w:lineRule="auto"/>
        <w:ind w:firstLine="720"/>
        <w:jc w:val="both"/>
        <w:rPr>
          <w:rFonts w:eastAsia="Times New Roman"/>
          <w:color w:val="000000"/>
          <w:szCs w:val="24"/>
        </w:rPr>
      </w:pPr>
      <w:r>
        <w:rPr>
          <w:rFonts w:eastAsia="Times New Roman"/>
          <w:color w:val="000000"/>
          <w:szCs w:val="24"/>
        </w:rPr>
        <w:t xml:space="preserve">Με μία εκτίμηση, κατ’ αρχήν, εκείνο που βγαίνει ως συμπέρασμα είναι ότι έχουμε μια λήψη του εφάπαξ σε χρόνους τέτοιους που, </w:t>
      </w:r>
      <w:r>
        <w:rPr>
          <w:rFonts w:eastAsia="Times New Roman"/>
          <w:color w:val="000000"/>
          <w:szCs w:val="24"/>
        </w:rPr>
        <w:t>πραγματικά, δεν υπάρχουν πουθενά αλλού. Θα μου πείτε</w:t>
      </w:r>
      <w:r>
        <w:rPr>
          <w:rFonts w:eastAsia="Times New Roman"/>
          <w:color w:val="000000"/>
          <w:szCs w:val="24"/>
        </w:rPr>
        <w:t>,</w:t>
      </w:r>
      <w:r>
        <w:rPr>
          <w:rFonts w:eastAsia="Times New Roman"/>
          <w:color w:val="000000"/>
          <w:szCs w:val="24"/>
        </w:rPr>
        <w:t xml:space="preserve"> και γιατί να μην διατηρηθεί αυτό; Είναι ένα ζήτημα το οποίο, ήδη, έχω δηλώσει ότι πρέπει να το δούμε με μεγάλη προσοχή.  </w:t>
      </w:r>
    </w:p>
    <w:p w14:paraId="7489E6CE" w14:textId="77777777" w:rsidR="005823A5" w:rsidRDefault="00B776DB">
      <w:pPr>
        <w:spacing w:line="600" w:lineRule="auto"/>
        <w:ind w:firstLine="720"/>
        <w:jc w:val="both"/>
        <w:rPr>
          <w:rFonts w:eastAsia="Times New Roman"/>
          <w:szCs w:val="24"/>
        </w:rPr>
      </w:pPr>
      <w:r>
        <w:rPr>
          <w:rFonts w:eastAsia="Times New Roman"/>
          <w:szCs w:val="24"/>
        </w:rPr>
        <w:t>Έχει μεγάλη σημασία να δημιουργούμε μια υγιή βάση στα αποθεματικά της κοινωνικής</w:t>
      </w:r>
      <w:r>
        <w:rPr>
          <w:rFonts w:eastAsia="Times New Roman"/>
          <w:szCs w:val="24"/>
        </w:rPr>
        <w:t xml:space="preserve"> ασφάλισης. Εγώ δεν παραγνωρίζω τα προβλήματα</w:t>
      </w:r>
      <w:r>
        <w:rPr>
          <w:rFonts w:eastAsia="Times New Roman"/>
          <w:szCs w:val="24"/>
        </w:rPr>
        <w:t>,</w:t>
      </w:r>
      <w:r>
        <w:rPr>
          <w:rFonts w:eastAsia="Times New Roman"/>
          <w:szCs w:val="24"/>
        </w:rPr>
        <w:t xml:space="preserve"> τα οποία επισημάνατε, δεν τα αγνοώ και δεν τα πετάω στην άκρη ως μη άξια παρατήρησης και εκτίμησης.</w:t>
      </w:r>
    </w:p>
    <w:p w14:paraId="7489E6CF" w14:textId="77777777" w:rsidR="005823A5" w:rsidRDefault="00B776DB">
      <w:pPr>
        <w:spacing w:line="600" w:lineRule="auto"/>
        <w:ind w:firstLine="720"/>
        <w:jc w:val="both"/>
        <w:rPr>
          <w:rFonts w:eastAsia="Times New Roman"/>
          <w:szCs w:val="24"/>
        </w:rPr>
      </w:pPr>
      <w:r>
        <w:rPr>
          <w:rFonts w:eastAsia="Times New Roman"/>
          <w:szCs w:val="24"/>
        </w:rPr>
        <w:t>Εκείνο, όμως, που έχω ξαναπεί είναι ότι αυτήν τη στιγμή εκκρεμούν πέντε χιλιάδες εφάπαξ από παλιά, πέντε χιλι</w:t>
      </w:r>
      <w:r>
        <w:rPr>
          <w:rFonts w:eastAsia="Times New Roman"/>
          <w:szCs w:val="24"/>
        </w:rPr>
        <w:t xml:space="preserve">άδες εφάπαξ δεν προβλέπεται να χορηγηθούν νωρίτερα από τα δύο χρόνια με τους </w:t>
      </w:r>
      <w:r>
        <w:rPr>
          <w:rFonts w:eastAsia="Times New Roman"/>
          <w:szCs w:val="24"/>
        </w:rPr>
        <w:lastRenderedPageBreak/>
        <w:t>ρυθμούς τους επιταχυμένους, με την επιτάχυνση που έχουμε επιβάλει. Επομένως, έχουμε μπροστά τον χρόνο να εκτιμήσουμε τα πράγματα και να δούμε σε ποια βάση πρέπει να δούμε το ζήτημ</w:t>
      </w:r>
      <w:r>
        <w:rPr>
          <w:rFonts w:eastAsia="Times New Roman"/>
          <w:szCs w:val="24"/>
        </w:rPr>
        <w:t xml:space="preserve">α του εφάπαξ με την ιδιαιτερότητα που το λέτε. </w:t>
      </w:r>
    </w:p>
    <w:p w14:paraId="7489E6D0" w14:textId="77777777" w:rsidR="005823A5" w:rsidRDefault="00B776DB">
      <w:pPr>
        <w:spacing w:line="600" w:lineRule="auto"/>
        <w:ind w:firstLine="720"/>
        <w:jc w:val="both"/>
        <w:rPr>
          <w:rFonts w:eastAsia="Times New Roman"/>
          <w:szCs w:val="24"/>
        </w:rPr>
      </w:pPr>
      <w:r>
        <w:rPr>
          <w:rFonts w:eastAsia="Times New Roman"/>
          <w:szCs w:val="24"/>
        </w:rPr>
        <w:t xml:space="preserve">Το έχω πει και άλλη φορά, σας το έχω πει νομίζω και προσωπικά, αλλά δεν μπορούμε στη φάση αυτή που βρισκόμαστε να προχωρήσουμε σε μεταβολές του υπάρχοντος πλαισίου. Θα διορθώσω πάντως την εκτίμησή </w:t>
      </w:r>
      <w:r>
        <w:rPr>
          <w:rFonts w:eastAsia="Times New Roman"/>
          <w:szCs w:val="24"/>
        </w:rPr>
        <w:t>σας: Δ</w:t>
      </w:r>
      <w:r>
        <w:rPr>
          <w:rFonts w:eastAsia="Times New Roman"/>
          <w:szCs w:val="24"/>
        </w:rPr>
        <w:t>εν πρ</w:t>
      </w:r>
      <w:r>
        <w:rPr>
          <w:rFonts w:eastAsia="Times New Roman"/>
          <w:szCs w:val="24"/>
        </w:rPr>
        <w:t>όκειται για μια μείωση 20%. Είναι η διαφορά του συντελεστή 70% που ίσχυε και πήγε στο 60%, επιφέρει μια μεταβολή γύρω στο 14% ως μείωση, η οποία όμως δεν είναι και πραγματική. Δεν είναι πραγματική, διότι δεν παίρνετε υπόψη σας ότι εμείς καταργήσαμε τον συν</w:t>
      </w:r>
      <w:r>
        <w:rPr>
          <w:rFonts w:eastAsia="Times New Roman"/>
          <w:szCs w:val="24"/>
        </w:rPr>
        <w:t xml:space="preserve">τελεστή βιωσιμότητας του νόμου </w:t>
      </w:r>
      <w:proofErr w:type="spellStart"/>
      <w:r>
        <w:rPr>
          <w:rFonts w:eastAsia="Times New Roman"/>
          <w:szCs w:val="24"/>
        </w:rPr>
        <w:t>Βρούτση</w:t>
      </w:r>
      <w:proofErr w:type="spellEnd"/>
      <w:r>
        <w:rPr>
          <w:rFonts w:eastAsia="Times New Roman"/>
          <w:szCs w:val="24"/>
        </w:rPr>
        <w:t xml:space="preserve"> και καταργήσαμε και τον συντελεστή </w:t>
      </w:r>
      <w:r>
        <w:rPr>
          <w:rFonts w:eastAsia="Times New Roman"/>
          <w:szCs w:val="24"/>
          <w:lang w:val="en-US"/>
        </w:rPr>
        <w:t>GK</w:t>
      </w:r>
      <w:r>
        <w:rPr>
          <w:rFonts w:eastAsia="Times New Roman"/>
          <w:szCs w:val="24"/>
        </w:rPr>
        <w:t>,</w:t>
      </w:r>
      <w:r>
        <w:rPr>
          <w:rFonts w:eastAsia="Times New Roman"/>
          <w:szCs w:val="24"/>
        </w:rPr>
        <w:t xml:space="preserve"> που εξαρτούσε τη χορήγηση εφάπαξ</w:t>
      </w:r>
      <w:r>
        <w:rPr>
          <w:rFonts w:eastAsia="Times New Roman"/>
          <w:szCs w:val="24"/>
        </w:rPr>
        <w:t>,</w:t>
      </w:r>
      <w:r>
        <w:rPr>
          <w:rFonts w:eastAsia="Times New Roman"/>
          <w:szCs w:val="24"/>
        </w:rPr>
        <w:t xml:space="preserve"> ανάλογα με το σύνολο των συμφωνιών</w:t>
      </w:r>
      <w:r>
        <w:rPr>
          <w:rFonts w:eastAsia="Times New Roman"/>
          <w:szCs w:val="24"/>
        </w:rPr>
        <w:t>,</w:t>
      </w:r>
      <w:r>
        <w:rPr>
          <w:rFonts w:eastAsia="Times New Roman"/>
          <w:szCs w:val="24"/>
        </w:rPr>
        <w:t xml:space="preserve"> που αθροιζόταν κάθε φορά. </w:t>
      </w:r>
    </w:p>
    <w:p w14:paraId="7489E6D1" w14:textId="77777777" w:rsidR="005823A5" w:rsidRDefault="00B776DB">
      <w:pPr>
        <w:spacing w:line="600" w:lineRule="auto"/>
        <w:ind w:firstLine="720"/>
        <w:jc w:val="both"/>
        <w:rPr>
          <w:rFonts w:eastAsia="Times New Roman"/>
          <w:szCs w:val="24"/>
        </w:rPr>
      </w:pPr>
      <w:r>
        <w:rPr>
          <w:rFonts w:eastAsia="Times New Roman"/>
          <w:szCs w:val="24"/>
        </w:rPr>
        <w:lastRenderedPageBreak/>
        <w:t>Είναι μαθηματικοί τύποι για να τους αναλύω ειδικότερα εδώ, όμως αυτοί οι μαθηματι</w:t>
      </w:r>
      <w:r>
        <w:rPr>
          <w:rFonts w:eastAsia="Times New Roman"/>
          <w:szCs w:val="24"/>
        </w:rPr>
        <w:t xml:space="preserve">κοί τύποι οδηγούσαν σε μια βαθμιαία όλο και μεγαλύτερη μείωση των εφάπαξ </w:t>
      </w:r>
      <w:r>
        <w:rPr>
          <w:rFonts w:eastAsia="Times New Roman"/>
          <w:szCs w:val="24"/>
        </w:rPr>
        <w:t>μ</w:t>
      </w:r>
      <w:r>
        <w:rPr>
          <w:rFonts w:eastAsia="Times New Roman"/>
          <w:szCs w:val="24"/>
        </w:rPr>
        <w:t>άλιστα, με</w:t>
      </w:r>
      <w:r>
        <w:rPr>
          <w:rFonts w:eastAsia="Times New Roman"/>
          <w:szCs w:val="24"/>
        </w:rPr>
        <w:t xml:space="preserve"> ένα</w:t>
      </w:r>
      <w:r>
        <w:rPr>
          <w:rFonts w:eastAsia="Times New Roman"/>
          <w:szCs w:val="24"/>
        </w:rPr>
        <w:t>ν</w:t>
      </w:r>
      <w:r>
        <w:rPr>
          <w:rFonts w:eastAsia="Times New Roman"/>
          <w:szCs w:val="24"/>
        </w:rPr>
        <w:t xml:space="preserve"> απρόβλεπτο τρόπο. Αυτό το καταργήσαμε. Συνεπώς, δεν μπορεί να γίνει σύγκριση με τις προηγούμενες διατάξεις και τις τωρινές.</w:t>
      </w:r>
    </w:p>
    <w:p w14:paraId="7489E6D2" w14:textId="77777777" w:rsidR="005823A5" w:rsidRDefault="00B776DB">
      <w:pPr>
        <w:spacing w:line="600" w:lineRule="auto"/>
        <w:ind w:firstLine="720"/>
        <w:jc w:val="both"/>
        <w:rPr>
          <w:rFonts w:eastAsia="Times New Roman"/>
          <w:szCs w:val="24"/>
        </w:rPr>
      </w:pPr>
      <w:r>
        <w:rPr>
          <w:rFonts w:eastAsia="Times New Roman"/>
          <w:szCs w:val="24"/>
        </w:rPr>
        <w:t>Σας ευχαριστώ.</w:t>
      </w:r>
    </w:p>
    <w:p w14:paraId="7489E6D3" w14:textId="77777777" w:rsidR="005823A5" w:rsidRDefault="00B776DB">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Κύριε </w:t>
      </w:r>
      <w:proofErr w:type="spellStart"/>
      <w:r>
        <w:rPr>
          <w:rFonts w:eastAsia="Times New Roman"/>
          <w:bCs/>
          <w:szCs w:val="24"/>
        </w:rPr>
        <w:t>Κατσώτη</w:t>
      </w:r>
      <w:proofErr w:type="spellEnd"/>
      <w:r>
        <w:rPr>
          <w:rFonts w:eastAsia="Times New Roman"/>
          <w:bCs/>
          <w:szCs w:val="24"/>
        </w:rPr>
        <w:t>, έχετε τον λόγο.</w:t>
      </w:r>
    </w:p>
    <w:p w14:paraId="7489E6D4" w14:textId="77777777" w:rsidR="005823A5" w:rsidRDefault="00B776DB">
      <w:pPr>
        <w:spacing w:line="600" w:lineRule="auto"/>
        <w:ind w:firstLine="720"/>
        <w:jc w:val="both"/>
        <w:rPr>
          <w:rFonts w:eastAsia="Times New Roman"/>
          <w:bCs/>
          <w:szCs w:val="24"/>
        </w:rPr>
      </w:pPr>
      <w:r>
        <w:rPr>
          <w:rFonts w:eastAsia="Times New Roman"/>
          <w:b/>
          <w:bCs/>
          <w:szCs w:val="24"/>
        </w:rPr>
        <w:t xml:space="preserve">ΧΡΗΣΤΟΣ ΚΑΤΣΩΤΗΣ: </w:t>
      </w:r>
      <w:r>
        <w:rPr>
          <w:rFonts w:eastAsia="Times New Roman"/>
          <w:bCs/>
          <w:szCs w:val="24"/>
        </w:rPr>
        <w:t>Ευχαριστώ, κυρία Πρόεδρε.</w:t>
      </w:r>
    </w:p>
    <w:p w14:paraId="7489E6D5" w14:textId="77777777" w:rsidR="005823A5" w:rsidRDefault="00B776DB">
      <w:pPr>
        <w:spacing w:line="600" w:lineRule="auto"/>
        <w:ind w:firstLine="720"/>
        <w:jc w:val="both"/>
        <w:rPr>
          <w:rFonts w:eastAsia="Times New Roman"/>
          <w:bCs/>
          <w:szCs w:val="24"/>
        </w:rPr>
      </w:pPr>
      <w:r>
        <w:rPr>
          <w:rFonts w:eastAsia="Times New Roman"/>
          <w:bCs/>
          <w:szCs w:val="24"/>
        </w:rPr>
        <w:t>Κάνατε είπατε έναν υπολογισμό και είδατε ότι ο μέσος όρος στην εικοσαετία είναι τα σαράντα επτά έτη. Μήπως έχετε κάποια στατιστικά στοιχε</w:t>
      </w:r>
      <w:r>
        <w:rPr>
          <w:rFonts w:eastAsia="Times New Roman"/>
          <w:bCs/>
          <w:szCs w:val="24"/>
        </w:rPr>
        <w:t xml:space="preserve">ία για το πόσοι είναι αυτοί που διατηρούν την εργασία τους </w:t>
      </w:r>
      <w:r>
        <w:rPr>
          <w:rFonts w:eastAsia="Times New Roman"/>
          <w:bCs/>
          <w:szCs w:val="24"/>
        </w:rPr>
        <w:lastRenderedPageBreak/>
        <w:t xml:space="preserve">πάνω από τα σαράντα επτά έτη; Το γνωρίζετε ότι απολύονται πάνω από τα τριάντα πέντε, είναι </w:t>
      </w:r>
      <w:proofErr w:type="spellStart"/>
      <w:r>
        <w:rPr>
          <w:rFonts w:eastAsia="Times New Roman"/>
          <w:bCs/>
          <w:szCs w:val="24"/>
        </w:rPr>
        <w:t>αντιτουριστικοί</w:t>
      </w:r>
      <w:proofErr w:type="spellEnd"/>
      <w:r>
        <w:rPr>
          <w:rFonts w:eastAsia="Times New Roman"/>
          <w:bCs/>
          <w:szCs w:val="24"/>
        </w:rPr>
        <w:t xml:space="preserve"> και δεν είναι αποδεκτοί σε αυτόν τον κλάδο; Το ξέρει η κυρία Υπουργός δίπλα, μπορεί να σας</w:t>
      </w:r>
      <w:r>
        <w:rPr>
          <w:rFonts w:eastAsia="Times New Roman"/>
          <w:bCs/>
          <w:szCs w:val="24"/>
        </w:rPr>
        <w:t xml:space="preserve"> το πει. </w:t>
      </w:r>
    </w:p>
    <w:p w14:paraId="7489E6D6" w14:textId="77777777" w:rsidR="005823A5" w:rsidRDefault="00B776DB">
      <w:pPr>
        <w:spacing w:line="600" w:lineRule="auto"/>
        <w:ind w:firstLine="720"/>
        <w:jc w:val="both"/>
        <w:rPr>
          <w:rFonts w:eastAsia="Times New Roman"/>
          <w:bCs/>
          <w:szCs w:val="24"/>
        </w:rPr>
      </w:pPr>
      <w:r>
        <w:rPr>
          <w:rFonts w:eastAsia="Times New Roman"/>
          <w:bCs/>
          <w:szCs w:val="24"/>
        </w:rPr>
        <w:t>Κάντε, λοιπόν, μια τέτοια στατιστική να δείτε, αλλά κάνατε μόνο αυτή που συμφέρει την πολιτική σας, η οποία ενισχύει το μεγάλο κεφάλαιο και τις ανάγκες του, γιατί αυτή είναι η γραμμή σας μια ταξική πολιτική. Ισοπεδώνετε κάθε ασφαλιστική προσδοκία</w:t>
      </w:r>
      <w:r>
        <w:rPr>
          <w:rFonts w:eastAsia="Times New Roman"/>
          <w:bCs/>
          <w:szCs w:val="24"/>
        </w:rPr>
        <w:t xml:space="preserve"> των εργαζομένων, γιατί και αυτό είναι όρος για τη δημιουργία του φιλικού περιβάλλοντος απέναντι στους επενδυτές, να μειωθεί συνολικά η τιμή της εργατικής δύναμης, η οποία βέβαια</w:t>
      </w:r>
      <w:r>
        <w:rPr>
          <w:rFonts w:eastAsia="Times New Roman"/>
          <w:bCs/>
          <w:szCs w:val="24"/>
        </w:rPr>
        <w:t>,</w:t>
      </w:r>
      <w:r>
        <w:rPr>
          <w:rFonts w:eastAsia="Times New Roman"/>
          <w:bCs/>
          <w:szCs w:val="24"/>
        </w:rPr>
        <w:t xml:space="preserve"> πέρα από τον μισθό έχει την ασφάλιση, έχει την υγεία, την παιδεία, την πρόνο</w:t>
      </w:r>
      <w:r>
        <w:rPr>
          <w:rFonts w:eastAsia="Times New Roman"/>
          <w:bCs/>
          <w:szCs w:val="24"/>
        </w:rPr>
        <w:t>ια, έχει όλα αυτά τα επιδόματα</w:t>
      </w:r>
      <w:r>
        <w:rPr>
          <w:rFonts w:eastAsia="Times New Roman"/>
          <w:bCs/>
          <w:szCs w:val="24"/>
        </w:rPr>
        <w:t>,</w:t>
      </w:r>
      <w:r>
        <w:rPr>
          <w:rFonts w:eastAsia="Times New Roman"/>
          <w:bCs/>
          <w:szCs w:val="24"/>
        </w:rPr>
        <w:t xml:space="preserve"> τα οποία έχουν κατακτηθεί χρόνια τώρα μέσα από σκληρούς αγώνες. </w:t>
      </w:r>
    </w:p>
    <w:p w14:paraId="7489E6D7" w14:textId="77777777" w:rsidR="005823A5" w:rsidRDefault="00B776DB">
      <w:pPr>
        <w:spacing w:line="600" w:lineRule="auto"/>
        <w:ind w:firstLine="720"/>
        <w:jc w:val="both"/>
        <w:rPr>
          <w:rFonts w:eastAsia="Times New Roman"/>
          <w:bCs/>
          <w:szCs w:val="24"/>
        </w:rPr>
      </w:pPr>
      <w:r>
        <w:rPr>
          <w:rFonts w:eastAsia="Times New Roman"/>
          <w:bCs/>
          <w:szCs w:val="24"/>
        </w:rPr>
        <w:lastRenderedPageBreak/>
        <w:t>Εμείς, είμαστε βέβαιοι ότι οι ανατροπές δεν σταματάνε εδώ</w:t>
      </w:r>
      <w:r>
        <w:rPr>
          <w:rFonts w:eastAsia="Times New Roman"/>
          <w:bCs/>
          <w:szCs w:val="24"/>
        </w:rPr>
        <w:t>. Ή</w:t>
      </w:r>
      <w:r>
        <w:rPr>
          <w:rFonts w:eastAsia="Times New Roman"/>
          <w:bCs/>
          <w:szCs w:val="24"/>
        </w:rPr>
        <w:t>δη</w:t>
      </w:r>
      <w:r>
        <w:rPr>
          <w:rFonts w:eastAsia="Times New Roman"/>
          <w:bCs/>
          <w:szCs w:val="24"/>
        </w:rPr>
        <w:t>,</w:t>
      </w:r>
      <w:r>
        <w:rPr>
          <w:rFonts w:eastAsia="Times New Roman"/>
          <w:bCs/>
          <w:szCs w:val="24"/>
        </w:rPr>
        <w:t xml:space="preserve"> εξαγγέλλετε και άλλο άνοιγμα του ασφαλιστικού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 xml:space="preserve">2017 με νέα μέτρα, με νέο υπολογισμό των </w:t>
      </w:r>
      <w:r>
        <w:rPr>
          <w:rFonts w:eastAsia="Times New Roman"/>
          <w:bCs/>
          <w:szCs w:val="24"/>
        </w:rPr>
        <w:t>συντάξεων, όπου και εκεί οι συνταξιούχοι θα δουν παραπέρα μειώσεις των συντάξεων, των εφάπαξ, των άλλων παροχών στην υγεία και στην πρόνοια.</w:t>
      </w:r>
    </w:p>
    <w:p w14:paraId="7489E6D8" w14:textId="77777777" w:rsidR="005823A5" w:rsidRDefault="00B776DB">
      <w:pPr>
        <w:spacing w:line="600" w:lineRule="auto"/>
        <w:ind w:firstLine="720"/>
        <w:jc w:val="both"/>
        <w:rPr>
          <w:rFonts w:eastAsia="Times New Roman"/>
          <w:bCs/>
          <w:szCs w:val="24"/>
        </w:rPr>
      </w:pPr>
      <w:r>
        <w:rPr>
          <w:rFonts w:eastAsia="Times New Roman"/>
          <w:bCs/>
          <w:szCs w:val="24"/>
        </w:rPr>
        <w:t>Κύριε Υπουργέ, δεν πρόκειται να πείσετε τους εργαζόμενους ότι αυτό γίνεται για το καλό τους. Για το καλό τους, δηλα</w:t>
      </w:r>
      <w:r>
        <w:rPr>
          <w:rFonts w:eastAsia="Times New Roman"/>
          <w:bCs/>
          <w:szCs w:val="24"/>
        </w:rPr>
        <w:t>δή, καταργείτε ένα δικαίωμα</w:t>
      </w:r>
      <w:r>
        <w:rPr>
          <w:rFonts w:eastAsia="Times New Roman"/>
          <w:bCs/>
          <w:szCs w:val="24"/>
        </w:rPr>
        <w:t>,</w:t>
      </w:r>
      <w:r>
        <w:rPr>
          <w:rFonts w:eastAsia="Times New Roman"/>
          <w:bCs/>
          <w:szCs w:val="24"/>
        </w:rPr>
        <w:t xml:space="preserve"> που τους έδινε τη δυνατότητα σε αυτήν τη δύσκολη φάση της ζωής </w:t>
      </w:r>
      <w:r>
        <w:rPr>
          <w:rFonts w:eastAsia="Times New Roman"/>
          <w:bCs/>
          <w:szCs w:val="24"/>
        </w:rPr>
        <w:t>τους,</w:t>
      </w:r>
      <w:r>
        <w:rPr>
          <w:rFonts w:eastAsia="Times New Roman"/>
          <w:bCs/>
          <w:szCs w:val="24"/>
        </w:rPr>
        <w:t xml:space="preserve"> που απολύονται, που είναι στα αζήτητα, που δεν τους παίρνει κανείς στη δουλειά, που είχαν ένα απόθεμα από την αποταμίευσή τους τόσα χρόνια εσείς τους λέτε «θα</w:t>
      </w:r>
      <w:r>
        <w:rPr>
          <w:rFonts w:eastAsia="Times New Roman"/>
          <w:bCs/>
          <w:szCs w:val="24"/>
        </w:rPr>
        <w:t xml:space="preserve"> πηγαίνετε και θα ψάχνετε στα σκουπίδια για να τρώτε». </w:t>
      </w:r>
    </w:p>
    <w:p w14:paraId="7489E6D9" w14:textId="77777777" w:rsidR="005823A5" w:rsidRDefault="00B776DB">
      <w:pPr>
        <w:spacing w:line="600" w:lineRule="auto"/>
        <w:ind w:firstLine="720"/>
        <w:jc w:val="both"/>
        <w:rPr>
          <w:rFonts w:eastAsia="Times New Roman"/>
          <w:bCs/>
          <w:szCs w:val="24"/>
        </w:rPr>
      </w:pPr>
      <w:r>
        <w:rPr>
          <w:rFonts w:eastAsia="Times New Roman"/>
          <w:bCs/>
          <w:szCs w:val="24"/>
        </w:rPr>
        <w:t xml:space="preserve">Αυτό κάνετε και είστε εχθρός τους, υπονομεύετε τη ζωή τους και θα μείνετε στην ιστορία σαν ένας με το όνομα «Πετρόπουλος», ο οποίος κατάργησε ένα δικαίωμα που το είχαν από το ’50, Πετρόπουλος </w:t>
      </w:r>
      <w:r>
        <w:rPr>
          <w:rFonts w:eastAsia="Times New Roman"/>
          <w:bCs/>
          <w:szCs w:val="24"/>
        </w:rPr>
        <w:lastRenderedPageBreak/>
        <w:t>βέβαια τ</w:t>
      </w:r>
      <w:r>
        <w:rPr>
          <w:rFonts w:eastAsia="Times New Roman"/>
          <w:bCs/>
          <w:szCs w:val="24"/>
        </w:rPr>
        <w:t>ης Κυβέρνησης ΣΥΡΙΖΑ, της δεύτερη φορά Αριστεράς. Δεν τόλμησε να το κάνει καμμία κυβέρνηση</w:t>
      </w:r>
      <w:r>
        <w:rPr>
          <w:rFonts w:eastAsia="Times New Roman"/>
          <w:bCs/>
          <w:szCs w:val="24"/>
        </w:rPr>
        <w:t>. Ο</w:t>
      </w:r>
      <w:r>
        <w:rPr>
          <w:rFonts w:eastAsia="Times New Roman"/>
          <w:bCs/>
          <w:szCs w:val="24"/>
        </w:rPr>
        <w:t xml:space="preserve"> Σιούφας το έκανε το </w:t>
      </w:r>
      <w:r>
        <w:rPr>
          <w:rFonts w:eastAsia="Times New Roman"/>
          <w:bCs/>
          <w:szCs w:val="24"/>
        </w:rPr>
        <w:t>19</w:t>
      </w:r>
      <w:r>
        <w:rPr>
          <w:rFonts w:eastAsia="Times New Roman"/>
          <w:bCs/>
          <w:szCs w:val="24"/>
        </w:rPr>
        <w:t xml:space="preserve">92 για τρεις μήνες και το </w:t>
      </w:r>
      <w:proofErr w:type="spellStart"/>
      <w:r>
        <w:rPr>
          <w:rFonts w:eastAsia="Times New Roman"/>
          <w:bCs/>
          <w:szCs w:val="24"/>
        </w:rPr>
        <w:t>επανέφερε</w:t>
      </w:r>
      <w:proofErr w:type="spellEnd"/>
      <w:r>
        <w:rPr>
          <w:rFonts w:eastAsia="Times New Roman"/>
          <w:bCs/>
          <w:szCs w:val="24"/>
        </w:rPr>
        <w:t>.</w:t>
      </w:r>
    </w:p>
    <w:p w14:paraId="7489E6DA" w14:textId="77777777" w:rsidR="005823A5" w:rsidRDefault="00B776DB">
      <w:pPr>
        <w:spacing w:line="600" w:lineRule="auto"/>
        <w:ind w:firstLine="720"/>
        <w:jc w:val="both"/>
        <w:rPr>
          <w:rFonts w:eastAsia="Times New Roman"/>
          <w:szCs w:val="24"/>
        </w:rPr>
      </w:pPr>
      <w:r>
        <w:rPr>
          <w:rFonts w:eastAsia="Times New Roman"/>
          <w:bCs/>
          <w:szCs w:val="24"/>
        </w:rPr>
        <w:t>Και έρχεστε εσείς σήμερα και καταργείτε από έναν κλάδο που είναι σε ανάπτυξη, τον προβάλλετε σαν πιλότο</w:t>
      </w:r>
      <w:r>
        <w:rPr>
          <w:rFonts w:eastAsia="Times New Roman"/>
          <w:bCs/>
          <w:szCs w:val="24"/>
        </w:rPr>
        <w:t xml:space="preserve"> με τι όμως; Με εργασιακές σχέσεις «ζούγκλα». Σήμερα είναι πολλά τα δημοσιεύματα</w:t>
      </w:r>
      <w:r>
        <w:rPr>
          <w:rFonts w:eastAsia="Times New Roman"/>
          <w:bCs/>
          <w:szCs w:val="24"/>
        </w:rPr>
        <w:t>,</w:t>
      </w:r>
      <w:r>
        <w:rPr>
          <w:rFonts w:eastAsia="Times New Roman"/>
          <w:bCs/>
          <w:szCs w:val="24"/>
        </w:rPr>
        <w:t xml:space="preserve"> που μιλούν για τις εργασιακές σχέσεις στον κλάδο αυτόν, που πρέπει να ντρέπεστε και εσείς και η κ. Κουντουρά</w:t>
      </w:r>
      <w:r>
        <w:rPr>
          <w:rFonts w:eastAsia="Times New Roman"/>
          <w:bCs/>
          <w:szCs w:val="24"/>
        </w:rPr>
        <w:t>,</w:t>
      </w:r>
      <w:r>
        <w:rPr>
          <w:rFonts w:eastAsia="Times New Roman"/>
          <w:bCs/>
          <w:szCs w:val="24"/>
        </w:rPr>
        <w:t xml:space="preserve"> που είναι δίπλα και όλη η Κυβέρνησή σας!</w:t>
      </w:r>
    </w:p>
    <w:p w14:paraId="7489E6DB"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Διότι τι κάνετε; Λέτε: </w:t>
      </w:r>
      <w:r>
        <w:rPr>
          <w:rFonts w:eastAsia="Times New Roman" w:cs="Times New Roman"/>
          <w:szCs w:val="24"/>
        </w:rPr>
        <w:t xml:space="preserve">«Οι προηγούμενοι ήταν χειρότεροι. Εμείς τι κάνουμε; Εμείς τα κάνουμε λιγότερο χειρότερα απ’ ό,τι θα τα έκαναν οι προηγούμενοι». Και με αυτά θέλετε να πείσετε τους εργαζόμενους, τον λαό; </w:t>
      </w:r>
    </w:p>
    <w:p w14:paraId="7489E6DC"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Η ανατροπή αυτής της πολιτικής είναι μονόδρομος για τους εργαζόμενους</w:t>
      </w:r>
      <w:r>
        <w:rPr>
          <w:rFonts w:eastAsia="Times New Roman" w:cs="Times New Roman"/>
          <w:szCs w:val="24"/>
        </w:rPr>
        <w:t xml:space="preserve"> και τα λαϊκά στρώματα. Δεν μπορείτε να ικανοποιήσετε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από τις ανάγκες του. Αντίθετα, ικανοποιείτε όλες τις ανάγκες του </w:t>
      </w:r>
      <w:r>
        <w:rPr>
          <w:rFonts w:eastAsia="Times New Roman" w:cs="Times New Roman"/>
          <w:szCs w:val="24"/>
        </w:rPr>
        <w:lastRenderedPageBreak/>
        <w:t>μεγάλου κεφαλαίου για πολύ φθηνή εργατική δύναμη. Και αυτό δεν θα το επιτρέψουν οι εργαζόμενοι. Ήδη –αν θέλετε- εδώ υπάρχουν δείγμ</w:t>
      </w:r>
      <w:r>
        <w:rPr>
          <w:rFonts w:eastAsia="Times New Roman" w:cs="Times New Roman"/>
          <w:szCs w:val="24"/>
        </w:rPr>
        <w:t xml:space="preserve">ατα ότι συσπειρώνονται στα σωματεία τους, ότι συμμετέχουν παρά την τρομοκρατία. </w:t>
      </w:r>
    </w:p>
    <w:p w14:paraId="7489E6DD"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Κι εμείς θέλουμε να χαιρετήσουμε και τη ημερινή κινητοποίηση, που είναι μια προετοιμασία για την κινητοποίηση στις 8 Δεκεμβρίου, που θα είναι μια απεργία μαζική, καθολική, που</w:t>
      </w:r>
      <w:r>
        <w:rPr>
          <w:rFonts w:eastAsia="Times New Roman" w:cs="Times New Roman"/>
          <w:szCs w:val="24"/>
        </w:rPr>
        <w:t xml:space="preserve"> θα δώσει απάντηση και σε εσάς και στην Κυβέρνηση συνολικά για όλη αυτήν την πολιτική και στα εργασιακά και στα ασφαλιστικά και στην υγεία και στην παιδεία και σε κάθε πτυχή της ζωής του εργαζόμενου και της λαϊκής οικογένειας, που σήμερα</w:t>
      </w:r>
      <w:r>
        <w:rPr>
          <w:rFonts w:eastAsia="Times New Roman" w:cs="Times New Roman"/>
          <w:szCs w:val="24"/>
        </w:rPr>
        <w:t>,</w:t>
      </w:r>
      <w:r>
        <w:rPr>
          <w:rFonts w:eastAsia="Times New Roman" w:cs="Times New Roman"/>
          <w:szCs w:val="24"/>
        </w:rPr>
        <w:t xml:space="preserve"> δυστυχώς υπονομεύ</w:t>
      </w:r>
      <w:r>
        <w:rPr>
          <w:rFonts w:eastAsia="Times New Roman" w:cs="Times New Roman"/>
          <w:szCs w:val="24"/>
        </w:rPr>
        <w:t xml:space="preserve">εται για να μπορεί να στηριχθεί η καπιταλιστική ανάκαμψη, η καπιταλιστική κερδοφορία. </w:t>
      </w:r>
    </w:p>
    <w:p w14:paraId="7489E6D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Με αυτά, εμείς σας καλούμε, έστω και την τελευταία στιγμή, να αποσύρετε αυτήν την εγκύκλιο και βεβαίως</w:t>
      </w:r>
      <w:r>
        <w:rPr>
          <w:rFonts w:eastAsia="Times New Roman" w:cs="Times New Roman"/>
          <w:szCs w:val="24"/>
        </w:rPr>
        <w:t>,</w:t>
      </w:r>
      <w:r>
        <w:rPr>
          <w:rFonts w:eastAsia="Times New Roman" w:cs="Times New Roman"/>
          <w:szCs w:val="24"/>
        </w:rPr>
        <w:t xml:space="preserve"> να υλοποιήσετε τα αιτήματα των εργαζομένων</w:t>
      </w:r>
      <w:r>
        <w:rPr>
          <w:rFonts w:eastAsia="Times New Roman" w:cs="Times New Roman"/>
          <w:szCs w:val="24"/>
        </w:rPr>
        <w:t>,</w:t>
      </w:r>
      <w:r>
        <w:rPr>
          <w:rFonts w:eastAsia="Times New Roman" w:cs="Times New Roman"/>
          <w:szCs w:val="24"/>
        </w:rPr>
        <w:t xml:space="preserve"> που είναι αυτά τα ερω</w:t>
      </w:r>
      <w:r>
        <w:rPr>
          <w:rFonts w:eastAsia="Times New Roman" w:cs="Times New Roman"/>
          <w:szCs w:val="24"/>
        </w:rPr>
        <w:t xml:space="preserve">τήματα που είπαμε στην </w:t>
      </w:r>
      <w:r>
        <w:rPr>
          <w:rFonts w:eastAsia="Times New Roman" w:cs="Times New Roman"/>
          <w:szCs w:val="24"/>
        </w:rPr>
        <w:lastRenderedPageBreak/>
        <w:t>αρχή, δηλαδή να διατηρηθεί η εικοσαετία, να επεκταθεί σε όλον τον κλάδο, να είναι σαν προκαταβολή του εφάπαξ και βεβαίως</w:t>
      </w:r>
      <w:r>
        <w:rPr>
          <w:rFonts w:eastAsia="Times New Roman" w:cs="Times New Roman"/>
          <w:szCs w:val="24"/>
        </w:rPr>
        <w:t>,</w:t>
      </w:r>
      <w:r>
        <w:rPr>
          <w:rFonts w:eastAsia="Times New Roman" w:cs="Times New Roman"/>
          <w:szCs w:val="24"/>
        </w:rPr>
        <w:t xml:space="preserve"> ο χρόνος αυτός, που λέτε ότι δεν μπορεί να γίνει αλλιώς, να μειωθεί, ώστε να καταβάλλεται το εφάπαξ σε πολύ λιγ</w:t>
      </w:r>
      <w:r>
        <w:rPr>
          <w:rFonts w:eastAsia="Times New Roman" w:cs="Times New Roman"/>
          <w:szCs w:val="24"/>
        </w:rPr>
        <w:t xml:space="preserve">ότερο χρόνο στους εργαζόμενους. </w:t>
      </w:r>
    </w:p>
    <w:p w14:paraId="7489E6DF"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Υφυπουργός Εργασίας, Κοινωνικής Ασφάλισης και Κοινωνικής Αλληλεγγύης, κ. Αναστάσιος Πετρόπουλος. </w:t>
      </w:r>
    </w:p>
    <w:p w14:paraId="7489E6E0"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w:t>
      </w:r>
      <w:r>
        <w:rPr>
          <w:rFonts w:eastAsia="Times New Roman" w:cs="Times New Roman"/>
          <w:b/>
          <w:szCs w:val="24"/>
        </w:rPr>
        <w:t xml:space="preserve"> και Κοινωνικής Αλληλεγγύης): </w:t>
      </w:r>
      <w:r>
        <w:rPr>
          <w:rFonts w:eastAsia="Times New Roman" w:cs="Times New Roman"/>
          <w:szCs w:val="24"/>
        </w:rPr>
        <w:t xml:space="preserve">Καλά για μένα, αλλά για την κ. Κουντουρά που είπατε τόσο καλά λόγια, γιατί τα πήρατε πάλι πίσω; Είπατε ότι στηρίζει. </w:t>
      </w:r>
    </w:p>
    <w:p w14:paraId="7489E6E1"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αυτό είπα!</w:t>
      </w:r>
    </w:p>
    <w:p w14:paraId="7489E6E2"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w:t>
      </w:r>
      <w:r>
        <w:rPr>
          <w:rFonts w:eastAsia="Times New Roman" w:cs="Times New Roman"/>
          <w:b/>
          <w:szCs w:val="24"/>
        </w:rPr>
        <w:t xml:space="preserve">ης και Κοινωνικής Αλληλεγγύης): </w:t>
      </w:r>
      <w:r>
        <w:rPr>
          <w:rFonts w:eastAsia="Times New Roman" w:cs="Times New Roman"/>
          <w:szCs w:val="24"/>
        </w:rPr>
        <w:t>Δεν είπε η κ. Κουντουρά τίποτα διαφορετικό, ώστε να πείτε ότι κάτι πρέπει να κάνετε. Κρίμα!</w:t>
      </w:r>
    </w:p>
    <w:p w14:paraId="7489E6E3"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Στηρίζει! Αλλά πώς; </w:t>
      </w:r>
    </w:p>
    <w:p w14:paraId="7489E6E4"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αυτό που έκανα -και για να είναι σαφές και στους φίλους που παρακολουθούν από τα θεωρεία- δεν ήταν μια νομοθέτηση με την πράξη μου αυτή, την οποία επικαλείστε. </w:t>
      </w:r>
    </w:p>
    <w:p w14:paraId="7489E6E5"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Ακόμα χειρότερα! </w:t>
      </w:r>
    </w:p>
    <w:p w14:paraId="7489E6E6"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Θα σας εξηγήσω τι ήταν αυτό. </w:t>
      </w:r>
    </w:p>
    <w:p w14:paraId="7489E6E7"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Επέλυσα μια διαφωνία της κοινοτικής επιτρόπου, προκειμένου γρήγορα να αρχίσει να καταβάλει εφάπαξ το ΤΑΠΙΤ, γιατί είχε να καταβάλει</w:t>
      </w:r>
      <w:r>
        <w:rPr>
          <w:rFonts w:eastAsia="Times New Roman" w:cs="Times New Roman"/>
          <w:szCs w:val="24"/>
        </w:rPr>
        <w:t xml:space="preserve"> από τον Αύγουστο του 2013, πράγματι μειωμένο κατά τους τρόπους που σας είπα, με βάση τον συντελεστή αναπλήρωσης που άλλαξε, όχι όμως τόσο μειωμένο ή εξαφανισμένο εφάπαξ που θα </w:t>
      </w:r>
      <w:proofErr w:type="spellStart"/>
      <w:r>
        <w:rPr>
          <w:rFonts w:eastAsia="Times New Roman" w:cs="Times New Roman"/>
          <w:szCs w:val="24"/>
        </w:rPr>
        <w:t>προέκυπτε</w:t>
      </w:r>
      <w:proofErr w:type="spellEnd"/>
      <w:r>
        <w:rPr>
          <w:rFonts w:eastAsia="Times New Roman" w:cs="Times New Roman"/>
          <w:szCs w:val="24"/>
        </w:rPr>
        <w:t xml:space="preserve">, αν τηρούσαμε τον κανόνα του κ. </w:t>
      </w:r>
      <w:proofErr w:type="spellStart"/>
      <w:r>
        <w:rPr>
          <w:rFonts w:eastAsia="Times New Roman" w:cs="Times New Roman"/>
          <w:szCs w:val="24"/>
        </w:rPr>
        <w:t>Βρούτση</w:t>
      </w:r>
      <w:proofErr w:type="spellEnd"/>
      <w:r>
        <w:rPr>
          <w:rFonts w:eastAsia="Times New Roman" w:cs="Times New Roman"/>
          <w:szCs w:val="24"/>
        </w:rPr>
        <w:t xml:space="preserve">. </w:t>
      </w:r>
    </w:p>
    <w:p w14:paraId="7489E6E8"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Είναι σαν</w:t>
      </w:r>
      <w:r>
        <w:rPr>
          <w:rFonts w:eastAsia="Times New Roman" w:cs="Times New Roman"/>
          <w:szCs w:val="24"/>
        </w:rPr>
        <w:t xml:space="preserve"> τις συντάξεις, ότι δεν θα μειωθούν!</w:t>
      </w:r>
    </w:p>
    <w:p w14:paraId="7489E6E9"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Όχι, μιλάω για πραγματικά δεδομένα. Επομένως, θα ήταν λάθος να κρατήσω, ειδικά τους ξενοδοχοϋπαλλήλους, χωρίς εφάπαξ, διότι </w:t>
      </w:r>
      <w:r>
        <w:rPr>
          <w:rFonts w:eastAsia="Times New Roman" w:cs="Times New Roman"/>
          <w:szCs w:val="24"/>
        </w:rPr>
        <w:t xml:space="preserve">αυτό θα συνέβαινε. Νομικά και διοικητικά ως πράξη η επίλυση της διαφοράς θα κωλυόταν και δεν θα προχωρούσε η διαδικασία έκδοσης εφάπαξ και αυτό δεν θα ωφελούσε φυσικά τους εργαζόμενους. </w:t>
      </w:r>
    </w:p>
    <w:p w14:paraId="7489E6EA"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Τι επιχείρημα είναι αυτό;</w:t>
      </w:r>
    </w:p>
    <w:p w14:paraId="7489E6EB"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w:t>
      </w:r>
      <w:r>
        <w:rPr>
          <w:rFonts w:eastAsia="Times New Roman" w:cs="Times New Roman"/>
          <w:b/>
          <w:szCs w:val="24"/>
        </w:rPr>
        <w:t xml:space="preserve">φυπουργός Εργασίας, Κοινωνικής Ασφάλισης και Κοινωνικής Αλληλεγγύης): </w:t>
      </w:r>
      <w:r>
        <w:rPr>
          <w:rFonts w:eastAsia="Times New Roman" w:cs="Times New Roman"/>
          <w:szCs w:val="24"/>
        </w:rPr>
        <w:t xml:space="preserve">Έτσι είναι. Δείτε το. Είναι αλήθεια αυτό. Δεν είναι θέμα επιχειρήματος. </w:t>
      </w:r>
    </w:p>
    <w:p w14:paraId="7489E6EC"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Τι αλήθεια; </w:t>
      </w:r>
    </w:p>
    <w:p w14:paraId="7489E6ED"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w:t>
      </w:r>
      <w:r>
        <w:rPr>
          <w:rFonts w:eastAsia="Times New Roman" w:cs="Times New Roman"/>
          <w:b/>
          <w:szCs w:val="24"/>
        </w:rPr>
        <w:t xml:space="preserve">λληλεγγύης): </w:t>
      </w:r>
      <w:r>
        <w:rPr>
          <w:rFonts w:eastAsia="Times New Roman" w:cs="Times New Roman"/>
          <w:szCs w:val="24"/>
        </w:rPr>
        <w:t xml:space="preserve">Έπρεπε να προχωρήσει η έκδοση εφάπαξ.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ναλογιστική </w:t>
      </w:r>
      <w:r>
        <w:rPr>
          <w:rFonts w:eastAsia="Times New Roman" w:cs="Times New Roman"/>
          <w:szCs w:val="24"/>
        </w:rPr>
        <w:t>α</w:t>
      </w:r>
      <w:r>
        <w:rPr>
          <w:rFonts w:eastAsia="Times New Roman" w:cs="Times New Roman"/>
          <w:szCs w:val="24"/>
        </w:rPr>
        <w:t xml:space="preserve">ρχή δεν θα μπορούσε να κάνει τίποτα αν δεν έκανε αυτήν την πράξη. </w:t>
      </w:r>
    </w:p>
    <w:p w14:paraId="7489E6E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Εξήγησα και νωρίτερα το εξής: Έχουμε ένα πρόβλημα αναμονής ήδη πέντε χιλιάδων συσσωρευμένων αιτήσεων. Έχουμε μπροστά μας την περίοδο τη χρονική που θα απαιτηθεί για να ικανοποιηθούν. Και εξήγησα ότι θα έχουμε τη δυνατότητα να σταθμίσουμε τα πράγματα, ώστε </w:t>
      </w:r>
      <w:r>
        <w:rPr>
          <w:rFonts w:eastAsia="Times New Roman" w:cs="Times New Roman"/>
          <w:szCs w:val="24"/>
        </w:rPr>
        <w:t xml:space="preserve">να τα δούμε στο επίπεδο που θέλουμε να πετύχουμε τις αποδόσεις στην κεφαλαιοποίηση αποθεματικών, την οποία φαντάζομαι ότι κι </w:t>
      </w:r>
      <w:r>
        <w:rPr>
          <w:rFonts w:eastAsia="Times New Roman" w:cs="Times New Roman"/>
          <w:szCs w:val="24"/>
        </w:rPr>
        <w:lastRenderedPageBreak/>
        <w:t>εσείς θα θέλατε να υπάρξει, επιτέλους, γιατί δεν έχουμε καθόλου αποθεματικά στην κοινωνική ασφάλιση.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να το δούμε. </w:t>
      </w:r>
    </w:p>
    <w:p w14:paraId="7489E6EF"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Όμως πρέπει να τονίσω ότι περίπου δύο χιλιάδες τριάντα επτά απ’ αυτά τα εφάπαξ, τα πέντε χιλιάδες που θα ικανοποιηθούν, είναι με εικοσαετία και για ξενοδοχοϋπαλλήλους κάτω των ορίων ηλικίας, χωρίς συνταξιοδότηση δηλαδή. Ήδη αυτό το εφαρμόζουμε και κάνουμε</w:t>
      </w:r>
      <w:r>
        <w:rPr>
          <w:rFonts w:eastAsia="Times New Roman" w:cs="Times New Roman"/>
          <w:szCs w:val="24"/>
        </w:rPr>
        <w:t xml:space="preserve"> μια πρόβλεψη στον νόμο να μην παρασυρθούν στα γενικά όρια όλοι οι ασφαλισμένοι και όσοι είχαν υποβάλει αίτηση μέχρι 12 Μαΐου του 2016 να μπορούν να ικανοποιηθούν, ανεξαρτήτως του αν συμπλήρωσαν τις προϋποθέσεις συνταξιοδότησης. </w:t>
      </w:r>
    </w:p>
    <w:p w14:paraId="7489E6F0" w14:textId="77777777" w:rsidR="005823A5" w:rsidRDefault="00B776DB">
      <w:pPr>
        <w:spacing w:line="600" w:lineRule="auto"/>
        <w:ind w:firstLine="720"/>
        <w:jc w:val="both"/>
        <w:rPr>
          <w:rFonts w:eastAsia="Times New Roman"/>
          <w:szCs w:val="24"/>
        </w:rPr>
      </w:pPr>
      <w:r>
        <w:rPr>
          <w:rFonts w:eastAsia="Times New Roman"/>
          <w:szCs w:val="24"/>
        </w:rPr>
        <w:t>Μεριμνούμε, λοιπόν, και βλ</w:t>
      </w:r>
      <w:r>
        <w:rPr>
          <w:rFonts w:eastAsia="Times New Roman"/>
          <w:szCs w:val="24"/>
        </w:rPr>
        <w:t>έπουμε μερικά ζητήματα. Δεν μπορούμε, όμως, να δεχτούμε ούτε και εσείς δέχεστε -και δεν θέλω να προκαλέσω αντίδραση από μέρους σας, γιατί προφανώς δεν το αποδέχεστε, παρ’ όλο που το λέτε- ότι το εφάπαξ συντελούσε στην αντιμετώπιση των προβλημάτων που φέρνε</w:t>
      </w:r>
      <w:r>
        <w:rPr>
          <w:rFonts w:eastAsia="Times New Roman"/>
          <w:szCs w:val="24"/>
        </w:rPr>
        <w:t>ι η ανεργία στους ξενοδοχοϋπαλλήλους. Την ανεργία πρέπει και οφείλουμε να την χτυπήσουμε.</w:t>
      </w:r>
    </w:p>
    <w:p w14:paraId="7489E6F1" w14:textId="77777777" w:rsidR="005823A5" w:rsidRDefault="00B776DB">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Ξέρετε, όμως, ότι ούτε οι εργοδότες συμμετέχουν ούτε και ο κρατικός προϋπολογισμός.</w:t>
      </w:r>
    </w:p>
    <w:p w14:paraId="7489E6F2" w14:textId="77777777" w:rsidR="005823A5" w:rsidRDefault="00B776DB">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w:t>
      </w:r>
      <w:r>
        <w:rPr>
          <w:rFonts w:eastAsia="Times New Roman"/>
          <w:b/>
          <w:szCs w:val="24"/>
        </w:rPr>
        <w:t>ς και Κοινωνικής Αλληλεγγύης):</w:t>
      </w:r>
      <w:r>
        <w:rPr>
          <w:rFonts w:eastAsia="Times New Roman"/>
          <w:szCs w:val="24"/>
        </w:rPr>
        <w:t xml:space="preserve"> Ναι, το ξέρω.</w:t>
      </w:r>
    </w:p>
    <w:p w14:paraId="7489E6F3" w14:textId="77777777" w:rsidR="005823A5" w:rsidRDefault="00B776DB">
      <w:pPr>
        <w:spacing w:line="600" w:lineRule="auto"/>
        <w:ind w:firstLine="720"/>
        <w:jc w:val="both"/>
        <w:rPr>
          <w:rFonts w:eastAsia="Times New Roman"/>
          <w:szCs w:val="24"/>
        </w:rPr>
      </w:pPr>
      <w:r>
        <w:rPr>
          <w:rFonts w:eastAsia="Times New Roman"/>
          <w:szCs w:val="24"/>
        </w:rPr>
        <w:t>Πρέπει να χτυπήσουμε την ανεργία. Άλλα μέτρα είναι αυτά που χρειάζονται και οφείλουμε να φροντίσουμε για τα μέτρα αυτά και για τη μαύρη και ανασφάλιστη εργασία στο χώρο των ξενοδοχειακών δραστηριοτήτων, του τουρ</w:t>
      </w:r>
      <w:r>
        <w:rPr>
          <w:rFonts w:eastAsia="Times New Roman"/>
          <w:szCs w:val="24"/>
        </w:rPr>
        <w:t>ισμού. Και αυτό είναι μπροστά στο πρόγραμμά μας και θα δείτε ότι θα ενταθούν οι προσπάθειες που θα κάνουμε.</w:t>
      </w:r>
    </w:p>
    <w:p w14:paraId="7489E6F4" w14:textId="77777777" w:rsidR="005823A5" w:rsidRDefault="00B776DB">
      <w:pPr>
        <w:spacing w:line="600" w:lineRule="auto"/>
        <w:ind w:firstLine="720"/>
        <w:jc w:val="both"/>
        <w:rPr>
          <w:rFonts w:eastAsia="Times New Roman"/>
          <w:szCs w:val="24"/>
        </w:rPr>
      </w:pPr>
      <w:r>
        <w:rPr>
          <w:rFonts w:eastAsia="Times New Roman"/>
          <w:szCs w:val="24"/>
        </w:rPr>
        <w:t>Δείξτε λίγο υπομονή. Τα δείγματα γραφής είναι θετικά, όσον αφορά τουλάχιστον τη φροντίδα που επιδεικνύουμε στο να αντιμετωπίζουμε τα προβλήματα αυτώ</w:t>
      </w:r>
      <w:r>
        <w:rPr>
          <w:rFonts w:eastAsia="Times New Roman"/>
          <w:szCs w:val="24"/>
        </w:rPr>
        <w:t xml:space="preserve">ν των ανθρώπων. Η χορήγηση των εφάπαξ ήδη το αποδεικνύει. Σε άλλους χώρους είναι πολύ περισσότερα. Εδώ υπάρχουν δυσκολίες στο σύστημα </w:t>
      </w:r>
      <w:r>
        <w:rPr>
          <w:rFonts w:eastAsia="Times New Roman"/>
          <w:szCs w:val="24"/>
        </w:rPr>
        <w:lastRenderedPageBreak/>
        <w:t>του ΤΑΠΙΤ. Πιστεύω ότι το επόμενο διάστημα θα βρούμε τους μηχανισμούς εκείνους για να δοθούν πολύ πιο γρήγορα τα εφάπαξ κα</w:t>
      </w:r>
      <w:r>
        <w:rPr>
          <w:rFonts w:eastAsia="Times New Roman"/>
          <w:szCs w:val="24"/>
        </w:rPr>
        <w:t>ι να δούμε τα άλλα θέματα.</w:t>
      </w:r>
    </w:p>
    <w:p w14:paraId="7489E6F5" w14:textId="77777777" w:rsidR="005823A5" w:rsidRDefault="00B776DB">
      <w:pPr>
        <w:spacing w:line="600" w:lineRule="auto"/>
        <w:ind w:firstLine="720"/>
        <w:jc w:val="both"/>
        <w:rPr>
          <w:rFonts w:eastAsia="Times New Roman"/>
          <w:szCs w:val="24"/>
        </w:rPr>
      </w:pPr>
      <w:r>
        <w:rPr>
          <w:rFonts w:eastAsia="Times New Roman"/>
          <w:szCs w:val="24"/>
        </w:rPr>
        <w:t>Σας ευχαριστώ πολύ.</w:t>
      </w:r>
    </w:p>
    <w:p w14:paraId="7489E6F6" w14:textId="77777777" w:rsidR="005823A5" w:rsidRDefault="00B776DB">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Τα έχετε πάρει όλα. Τι υπομονή να δείξει ο κόσμος; Τα έχετε πάρει όλα!</w:t>
      </w:r>
    </w:p>
    <w:p w14:paraId="7489E6F7"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w:t>
      </w:r>
      <w:proofErr w:type="spellStart"/>
      <w:r>
        <w:rPr>
          <w:rFonts w:eastAsia="Times New Roman" w:cs="Times New Roman"/>
          <w:szCs w:val="24"/>
        </w:rPr>
        <w:t>Κατσώτη</w:t>
      </w:r>
      <w:proofErr w:type="spellEnd"/>
      <w:r>
        <w:rPr>
          <w:rFonts w:eastAsia="Times New Roman" w:cs="Times New Roman"/>
          <w:szCs w:val="24"/>
        </w:rPr>
        <w:t>. Τα είπατε πιο γλαφυρά.</w:t>
      </w:r>
    </w:p>
    <w:p w14:paraId="7489E6F8"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Δεν θα συζητηθούν λόγω κωλύμα</w:t>
      </w:r>
      <w:r>
        <w:rPr>
          <w:rFonts w:eastAsia="Times New Roman" w:cs="Times New Roman"/>
          <w:szCs w:val="24"/>
        </w:rPr>
        <w:t>τος των αρμοδίων Υπουργών και θα επαναπροσδιοριστούν για συζήτηση:</w:t>
      </w:r>
    </w:p>
    <w:p w14:paraId="7489E6F9"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Η πρώτη με αριθμό 237/21-11-2016 επίκαιρη ερώτηση δε</w:t>
      </w:r>
      <w:r>
        <w:rPr>
          <w:rFonts w:eastAsia="Times New Roman" w:cs="Times New Roman"/>
          <w:szCs w:val="24"/>
        </w:rPr>
        <w:t>ύτε</w:t>
      </w:r>
      <w:r>
        <w:rPr>
          <w:rFonts w:eastAsia="Times New Roman" w:cs="Times New Roman"/>
          <w:szCs w:val="24"/>
        </w:rPr>
        <w:t xml:space="preserve">ρου κύκλου του Βουλευτή Ρεθύμνου της Νέας Δημοκρατίας κ. </w:t>
      </w:r>
      <w:r>
        <w:rPr>
          <w:rFonts w:eastAsia="Times New Roman" w:cs="Times New Roman"/>
          <w:bCs/>
          <w:szCs w:val="24"/>
        </w:rPr>
        <w:t xml:space="preserve">Ιωάννη Κεφαλογιάννη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w:t>
      </w:r>
      <w:r>
        <w:rPr>
          <w:rFonts w:eastAsia="Times New Roman" w:cs="Times New Roman"/>
          <w:bCs/>
          <w:szCs w:val="24"/>
        </w:rPr>
        <w:lastRenderedPageBreak/>
        <w:t xml:space="preserve">και </w:t>
      </w:r>
      <w:r>
        <w:rPr>
          <w:rFonts w:eastAsia="Times New Roman" w:cs="Times New Roman"/>
          <w:bCs/>
          <w:szCs w:val="24"/>
        </w:rPr>
        <w:t xml:space="preserve">Ενημέρωσης, </w:t>
      </w:r>
      <w:r>
        <w:rPr>
          <w:rFonts w:eastAsia="Times New Roman" w:cs="Times New Roman"/>
          <w:szCs w:val="24"/>
        </w:rPr>
        <w:t>σχετικά με το νομικό καθεστώς κυπριακής εταιρίας που συμμετέχει στο μετοχολόγιο της Αυγής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7489E6FA"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Επίσης, η δεύτερη με αριθμό  227/18-11-2016 επίκαιρη ερώτηση δε</w:t>
      </w:r>
      <w:r>
        <w:rPr>
          <w:rFonts w:eastAsia="Times New Roman" w:cs="Times New Roman"/>
          <w:szCs w:val="24"/>
        </w:rPr>
        <w:t>ύτε</w:t>
      </w:r>
      <w:r>
        <w:rPr>
          <w:rFonts w:eastAsia="Times New Roman" w:cs="Times New Roman"/>
          <w:szCs w:val="24"/>
        </w:rPr>
        <w:t xml:space="preserve">ρου κύκλου 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Υγείας, σχετικά με τη συστηματική αποδόμηση του Εθνικού Συστήματος Υγείας, </w:t>
      </w:r>
      <w:r>
        <w:rPr>
          <w:rFonts w:eastAsia="Times New Roman" w:cs="Times New Roman"/>
          <w:szCs w:val="24"/>
        </w:rPr>
        <w:t xml:space="preserve">δεν θα συζητηθεί </w:t>
      </w:r>
      <w:r>
        <w:rPr>
          <w:rFonts w:eastAsia="Times New Roman" w:cs="Times New Roman"/>
          <w:szCs w:val="24"/>
        </w:rPr>
        <w:t>λόγω κωλύματος του Υπουργού.</w:t>
      </w:r>
    </w:p>
    <w:p w14:paraId="7489E6FB"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Επίσης, η τρίτη με αριθμό 232/21-11-2016</w:t>
      </w:r>
      <w:r>
        <w:rPr>
          <w:rFonts w:eastAsia="Times New Roman" w:cs="Times New Roman"/>
          <w:szCs w:val="24"/>
        </w:rPr>
        <w:t xml:space="preserve"> επίκαιρη ερώτηση δε</w:t>
      </w:r>
      <w:r>
        <w:rPr>
          <w:rFonts w:eastAsia="Times New Roman" w:cs="Times New Roman"/>
          <w:szCs w:val="24"/>
        </w:rPr>
        <w:t>ύτε</w:t>
      </w:r>
      <w:r>
        <w:rPr>
          <w:rFonts w:eastAsia="Times New Roman" w:cs="Times New Roman"/>
          <w:szCs w:val="24"/>
        </w:rPr>
        <w:t>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 xml:space="preserve">σχετικά με την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μνημείων και τις άθλιες εργασιακές σχέσεις, που καλούνται να </w:t>
      </w:r>
      <w:r>
        <w:rPr>
          <w:rFonts w:eastAsia="Times New Roman" w:cs="Times New Roman"/>
          <w:szCs w:val="24"/>
        </w:rPr>
        <w:t>δουλέψουν οι αρχαιολόγοι</w:t>
      </w:r>
      <w:r>
        <w:rPr>
          <w:rFonts w:eastAsia="Times New Roman" w:cs="Times New Roman"/>
          <w:szCs w:val="24"/>
        </w:rPr>
        <w:t>,</w:t>
      </w:r>
      <w:r w:rsidRPr="00F00C21">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της Υπουργού</w:t>
      </w:r>
      <w:r>
        <w:rPr>
          <w:rFonts w:eastAsia="Times New Roman" w:cs="Times New Roman"/>
          <w:szCs w:val="24"/>
        </w:rPr>
        <w:t>.</w:t>
      </w:r>
    </w:p>
    <w:p w14:paraId="7489E6FC"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δεν θα συζητηθεί</w:t>
      </w:r>
      <w:r w:rsidDel="005631B4">
        <w:rPr>
          <w:rFonts w:eastAsia="Times New Roman" w:cs="Times New Roman"/>
          <w:szCs w:val="24"/>
        </w:rPr>
        <w:t xml:space="preserve"> </w:t>
      </w:r>
      <w:r>
        <w:rPr>
          <w:rFonts w:eastAsia="Times New Roman" w:cs="Times New Roman"/>
          <w:szCs w:val="24"/>
        </w:rPr>
        <w:t>η έβδομη με αριθμό 235/21-11-2016 επίκαιρη ερώτηση δε</w:t>
      </w:r>
      <w:r>
        <w:rPr>
          <w:rFonts w:eastAsia="Times New Roman" w:cs="Times New Roman"/>
          <w:szCs w:val="24"/>
        </w:rPr>
        <w:t>ύτε</w:t>
      </w:r>
      <w:r>
        <w:rPr>
          <w:rFonts w:eastAsia="Times New Roman" w:cs="Times New Roman"/>
          <w:szCs w:val="24"/>
        </w:rPr>
        <w:t>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b/>
          <w:szCs w:val="24"/>
        </w:rPr>
        <w:t xml:space="preserve"> </w:t>
      </w:r>
      <w:r>
        <w:rPr>
          <w:rFonts w:eastAsia="Times New Roman" w:cs="Times New Roman"/>
          <w:szCs w:val="24"/>
        </w:rPr>
        <w:t>προς την Υπουργό</w:t>
      </w:r>
      <w:r>
        <w:rPr>
          <w:rFonts w:eastAsia="Times New Roman" w:cs="Times New Roman"/>
          <w:szCs w:val="24"/>
        </w:rPr>
        <w:t xml:space="preserve"> </w:t>
      </w:r>
      <w:r>
        <w:rPr>
          <w:rFonts w:eastAsia="Times New Roman" w:cs="Times New Roman"/>
          <w:bCs/>
          <w:szCs w:val="24"/>
        </w:rPr>
        <w:t xml:space="preserve">Πολιτισμού </w:t>
      </w:r>
      <w:r>
        <w:rPr>
          <w:rFonts w:eastAsia="Times New Roman" w:cs="Times New Roman"/>
          <w:bCs/>
          <w:szCs w:val="24"/>
        </w:rPr>
        <w:t>και Αθλητισμού</w:t>
      </w:r>
      <w:r>
        <w:rPr>
          <w:rFonts w:eastAsia="Times New Roman" w:cs="Times New Roman"/>
          <w:bCs/>
          <w:szCs w:val="24"/>
        </w:rPr>
        <w:t>,</w:t>
      </w:r>
      <w:r>
        <w:rPr>
          <w:rFonts w:eastAsia="Times New Roman" w:cs="Times New Roman"/>
          <w:szCs w:val="24"/>
        </w:rPr>
        <w:t xml:space="preserve"> σχετικά με την εγκατάλειψη του ακτινοβόλου μνημείου της Αμφίπολης.</w:t>
      </w:r>
    </w:p>
    <w:p w14:paraId="7489E6FD"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Τέλος, η πέμπτη με αριθμό 240/22-11-2016 επίκαιρη ερώτηση δε</w:t>
      </w:r>
      <w:r>
        <w:rPr>
          <w:rFonts w:eastAsia="Times New Roman" w:cs="Times New Roman"/>
          <w:szCs w:val="24"/>
        </w:rPr>
        <w:t>ύτε</w:t>
      </w:r>
      <w:r>
        <w:rPr>
          <w:rFonts w:eastAsia="Times New Roman" w:cs="Times New Roman"/>
          <w:szCs w:val="24"/>
        </w:rPr>
        <w:t>ρου κύκλου του Βουλευτή Πρ</w:t>
      </w:r>
      <w:r>
        <w:rPr>
          <w:rFonts w:eastAsia="Times New Roman" w:cs="Times New Roman"/>
          <w:szCs w:val="24"/>
        </w:rPr>
        <w:t>ε</w:t>
      </w:r>
      <w:r>
        <w:rPr>
          <w:rFonts w:eastAsia="Times New Roman" w:cs="Times New Roman"/>
          <w:szCs w:val="24"/>
        </w:rPr>
        <w:t>β</w:t>
      </w:r>
      <w:r>
        <w:rPr>
          <w:rFonts w:eastAsia="Times New Roman" w:cs="Times New Roman"/>
          <w:szCs w:val="24"/>
        </w:rPr>
        <w:t>έ</w:t>
      </w:r>
      <w:r>
        <w:rPr>
          <w:rFonts w:eastAsia="Times New Roman" w:cs="Times New Roman"/>
          <w:szCs w:val="24"/>
        </w:rPr>
        <w:t>ζ</w:t>
      </w:r>
      <w:r>
        <w:rPr>
          <w:rFonts w:eastAsia="Times New Roman" w:cs="Times New Roman"/>
          <w:szCs w:val="24"/>
        </w:rPr>
        <w:t>η</w:t>
      </w:r>
      <w:r>
        <w:rPr>
          <w:rFonts w:eastAsia="Times New Roman" w:cs="Times New Roman"/>
          <w:szCs w:val="24"/>
        </w:rPr>
        <w:t xml:space="preserve">ς του Συνασπισμού Ριζοσπαστικής Αριστεράς, κ. </w:t>
      </w:r>
      <w:r>
        <w:rPr>
          <w:rFonts w:eastAsia="Times New Roman" w:cs="Times New Roman"/>
          <w:bCs/>
          <w:szCs w:val="24"/>
        </w:rPr>
        <w:t xml:space="preserve">Κωνσταντίνου Μπάρκα </w:t>
      </w:r>
      <w:r>
        <w:rPr>
          <w:rFonts w:eastAsia="Times New Roman" w:cs="Times New Roman"/>
          <w:szCs w:val="24"/>
        </w:rPr>
        <w:t>προς την Υπου</w:t>
      </w:r>
      <w:r>
        <w:rPr>
          <w:rFonts w:eastAsia="Times New Roman" w:cs="Times New Roman"/>
          <w:szCs w:val="24"/>
        </w:rPr>
        <w:t>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συνδικαλιστικές διώξεις στο Γηροκομείο Αθηνών</w:t>
      </w:r>
      <w:r>
        <w:rPr>
          <w:rFonts w:eastAsia="Times New Roman" w:cs="Times New Roman"/>
          <w:szCs w:val="24"/>
        </w:rPr>
        <w:t>, δεν θα συζητηθεί</w:t>
      </w:r>
      <w:r w:rsidRPr="005631B4">
        <w:rPr>
          <w:rFonts w:eastAsia="Times New Roman" w:cs="Times New Roman"/>
          <w:szCs w:val="24"/>
        </w:rPr>
        <w:t xml:space="preserve"> </w:t>
      </w:r>
      <w:r>
        <w:rPr>
          <w:rFonts w:eastAsia="Times New Roman" w:cs="Times New Roman"/>
          <w:szCs w:val="24"/>
        </w:rPr>
        <w:t xml:space="preserve">λόγω κωλύματος της Αναπληρώτριας Υπουργού. </w:t>
      </w:r>
    </w:p>
    <w:p w14:paraId="7489E6F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Θα συζητηθεί τώρα η τελευταία και τρίτη για σήμερα ερώτηση και συγκεκρ</w:t>
      </w:r>
      <w:r>
        <w:rPr>
          <w:rFonts w:eastAsia="Times New Roman" w:cs="Times New Roman"/>
          <w:szCs w:val="24"/>
        </w:rPr>
        <w:t>ιμένα η δωδέκατη με αριθμό 211/15-11-2016 επίκαιρη ερώτηση δε</w:t>
      </w:r>
      <w:r>
        <w:rPr>
          <w:rFonts w:eastAsia="Times New Roman" w:cs="Times New Roman"/>
          <w:szCs w:val="24"/>
        </w:rPr>
        <w:t>ύτε</w:t>
      </w:r>
      <w:r>
        <w:rPr>
          <w:rFonts w:eastAsia="Times New Roman" w:cs="Times New Roman"/>
          <w:szCs w:val="24"/>
        </w:rPr>
        <w:t>ρου κύκλου του Βουλευτή Χανίων του Συνασπισμού Ρι</w:t>
      </w:r>
      <w:r>
        <w:rPr>
          <w:rFonts w:eastAsia="Times New Roman" w:cs="Times New Roman"/>
          <w:szCs w:val="24"/>
        </w:rPr>
        <w:lastRenderedPageBreak/>
        <w:t xml:space="preserve">ζοσπαστικής Αριστεράς κ. </w:t>
      </w:r>
      <w:r>
        <w:rPr>
          <w:rFonts w:eastAsia="Times New Roman" w:cs="Times New Roman"/>
          <w:bCs/>
          <w:szCs w:val="24"/>
        </w:rPr>
        <w:t xml:space="preserve">Αντωνίου </w:t>
      </w:r>
      <w:proofErr w:type="spellStart"/>
      <w:r>
        <w:rPr>
          <w:rFonts w:eastAsia="Times New Roman" w:cs="Times New Roman"/>
          <w:bCs/>
          <w:szCs w:val="24"/>
        </w:rPr>
        <w:t>Μπαλωμενάκη</w:t>
      </w:r>
      <w:proofErr w:type="spellEnd"/>
      <w:r>
        <w:rPr>
          <w:rFonts w:eastAsia="Times New Roman" w:cs="Times New Roman"/>
          <w:szCs w:val="24"/>
        </w:rPr>
        <w:t xml:space="preserve"> προς την Υπουργό </w:t>
      </w:r>
      <w:r>
        <w:rPr>
          <w:rFonts w:eastAsia="Times New Roman" w:cs="Times New Roman"/>
          <w:bCs/>
          <w:szCs w:val="24"/>
        </w:rPr>
        <w:t xml:space="preserve">Τουρισμού, </w:t>
      </w:r>
      <w:r>
        <w:rPr>
          <w:rFonts w:eastAsia="Times New Roman" w:cs="Times New Roman"/>
          <w:szCs w:val="24"/>
        </w:rPr>
        <w:t xml:space="preserve">σχετικά με την εισαγωγή νομοθετικού πλαισίου για την αντιμετώπιση της ανεξέλεγκτης επέκτασης του φαινομένου </w:t>
      </w:r>
      <w:proofErr w:type="spellStart"/>
      <w:r>
        <w:rPr>
          <w:rFonts w:eastAsia="Times New Roman" w:cs="Times New Roman"/>
          <w:szCs w:val="24"/>
        </w:rPr>
        <w:t>all</w:t>
      </w:r>
      <w:proofErr w:type="spellEnd"/>
      <w:r>
        <w:rPr>
          <w:rFonts w:eastAsia="Times New Roman" w:cs="Times New Roman"/>
          <w:szCs w:val="24"/>
        </w:rPr>
        <w:t xml:space="preserve"> </w:t>
      </w:r>
      <w:proofErr w:type="spellStart"/>
      <w:r>
        <w:rPr>
          <w:rFonts w:eastAsia="Times New Roman" w:cs="Times New Roman"/>
          <w:szCs w:val="24"/>
        </w:rPr>
        <w:t>inclusive</w:t>
      </w:r>
      <w:proofErr w:type="spellEnd"/>
      <w:r>
        <w:rPr>
          <w:rFonts w:eastAsia="Times New Roman" w:cs="Times New Roman"/>
          <w:szCs w:val="24"/>
        </w:rPr>
        <w:t xml:space="preserve"> στον τουρισμό.</w:t>
      </w:r>
    </w:p>
    <w:p w14:paraId="7489E6FF"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Μπαλωμενάκης</w:t>
      </w:r>
      <w:proofErr w:type="spellEnd"/>
      <w:r>
        <w:rPr>
          <w:rFonts w:eastAsia="Times New Roman" w:cs="Times New Roman"/>
          <w:szCs w:val="24"/>
        </w:rPr>
        <w:t xml:space="preserve"> για δύο λεπτά.</w:t>
      </w:r>
    </w:p>
    <w:p w14:paraId="7489E700"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Ευχαριστώ πολύ, κυρία Πρόεδρε. Καλησπέρα, κυρία Υπ</w:t>
      </w:r>
      <w:r>
        <w:rPr>
          <w:rFonts w:eastAsia="Times New Roman" w:cs="Times New Roman"/>
          <w:szCs w:val="24"/>
        </w:rPr>
        <w:t xml:space="preserve">ουργέ. </w:t>
      </w:r>
    </w:p>
    <w:p w14:paraId="7489E701"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Φυσικά δεν φιλοδοξεί κανείς σε αυτά τα χρονικά πλαίσια να αναπτύξει καν, όχι να εξαντλήσει</w:t>
      </w:r>
      <w:r>
        <w:rPr>
          <w:rFonts w:eastAsia="Times New Roman" w:cs="Times New Roman"/>
          <w:szCs w:val="24"/>
        </w:rPr>
        <w:t>,</w:t>
      </w:r>
      <w:r>
        <w:rPr>
          <w:rFonts w:eastAsia="Times New Roman" w:cs="Times New Roman"/>
          <w:szCs w:val="24"/>
        </w:rPr>
        <w:t xml:space="preserve"> αυτό το σύνθετο φαινόμενο. Είναι πραγματικά ένα φαινόμενο οικονομικό, νομικό, κοινωνικό. </w:t>
      </w:r>
    </w:p>
    <w:p w14:paraId="7489E702"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Πλην, όμως, η φιλοδοξία αυτής της επίκαιρης ερώτησης είναι να μπορ</w:t>
      </w:r>
      <w:r>
        <w:rPr>
          <w:rFonts w:eastAsia="Times New Roman" w:cs="Times New Roman"/>
          <w:szCs w:val="24"/>
        </w:rPr>
        <w:t>έσει αναπτυχθεί ένας διάλογος, ένας προβληματισμός, διότι οφείλω να σας πω ότι ειδικά φέτος –όπως θα γνωρίζετε- τα παράπονα πολλών μικρών καταστηματαρχών πέριξ των μεγάλων ξενοδοχείων κυρίως έχουν αυξηθεί για την επέκταση του φαινομένου. Και θα πρέπει να γ</w:t>
      </w:r>
      <w:r>
        <w:rPr>
          <w:rFonts w:eastAsia="Times New Roman" w:cs="Times New Roman"/>
          <w:szCs w:val="24"/>
        </w:rPr>
        <w:t xml:space="preserve">νωρίζετε -είμαι σίγουρος- ότι έχει επεκταθεί σε πολλές μικρές και </w:t>
      </w:r>
      <w:r>
        <w:rPr>
          <w:rFonts w:eastAsia="Times New Roman" w:cs="Times New Roman"/>
          <w:szCs w:val="24"/>
        </w:rPr>
        <w:lastRenderedPageBreak/>
        <w:t>μεσαίες μονάδες.</w:t>
      </w:r>
      <w:r>
        <w:rPr>
          <w:rFonts w:eastAsia="Times New Roman"/>
          <w:szCs w:val="24"/>
        </w:rPr>
        <w:t xml:space="preserve"> </w:t>
      </w:r>
      <w:r>
        <w:rPr>
          <w:rFonts w:eastAsia="Times New Roman" w:cs="Times New Roman"/>
          <w:szCs w:val="24"/>
        </w:rPr>
        <w:t>Και αυτό το τελευταίο γίνεται όχι πάντοτε με τη θέληση των ιδιοκτητών, οι οποίοι εξαναγκάζονται πολλές φορές έξω από τους προγραμματισμούς τους να κάνουν επεκτάσεις και μετα</w:t>
      </w:r>
      <w:r>
        <w:rPr>
          <w:rFonts w:eastAsia="Times New Roman" w:cs="Times New Roman"/>
          <w:szCs w:val="24"/>
        </w:rPr>
        <w:t>σκευές στα ξενοδοχεία τους.</w:t>
      </w:r>
    </w:p>
    <w:p w14:paraId="7489E703"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Γνωρίζουμε και θα δεχθούμε ασφαλώς ότι δεν είναι η καλύτερη μορφή τουρισμού ούτε η πιο αποδοτική για την οικονομία της χώρας μας. Πιστεύω ότι ένας μεγάλος αριθμός ασχολούμενων με τον τουρισμό θα συμφωνήσει</w:t>
      </w:r>
      <w:r>
        <w:rPr>
          <w:rFonts w:eastAsia="Times New Roman" w:cs="Times New Roman"/>
          <w:szCs w:val="24"/>
        </w:rPr>
        <w:t>,</w:t>
      </w:r>
      <w:r>
        <w:rPr>
          <w:rFonts w:eastAsia="Times New Roman" w:cs="Times New Roman"/>
          <w:szCs w:val="24"/>
        </w:rPr>
        <w:t xml:space="preserve"> ότι ο περιορισμός αυτ</w:t>
      </w:r>
      <w:r>
        <w:rPr>
          <w:rFonts w:eastAsia="Times New Roman" w:cs="Times New Roman"/>
          <w:szCs w:val="24"/>
        </w:rPr>
        <w:t>ού του φαινομένου θα ήταν καλός από κάθε πλευρά και θα τόνωνε και την ποιότητα του τουρισμού, αλλά και την οικονομική δραστηριότητα περισσοτέρων κλάδων.</w:t>
      </w:r>
    </w:p>
    <w:p w14:paraId="7489E704"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Ορισμένες σκέψεις, όπως γνωρίζετε, έχουν αναπτυχθεί ήδη. Μια σκέψη, για παράδειγμα, θα μπορούσε να είνα</w:t>
      </w:r>
      <w:r>
        <w:rPr>
          <w:rFonts w:eastAsia="Times New Roman" w:cs="Times New Roman"/>
          <w:szCs w:val="24"/>
        </w:rPr>
        <w:t xml:space="preserve">ι ένας χωρικός -δηλαδή με την έννοια του χώρου- προσδιορισμός των περιοχών όπου θα επιτρέπεται αυτή η μορφή τουρισμού. </w:t>
      </w:r>
    </w:p>
    <w:p w14:paraId="7489E705"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Άλλη επιλογή θα μπορούσε να είναι η ανάπτυξη μιας μορφής συνεργασιών με τις παρακείμενες επιχειρήσεις, με τη μορφή </w:t>
      </w:r>
      <w:r>
        <w:rPr>
          <w:rFonts w:eastAsia="Times New Roman" w:cs="Times New Roman"/>
          <w:szCs w:val="24"/>
          <w:lang w:val="en-US"/>
        </w:rPr>
        <w:t>voucher</w:t>
      </w:r>
      <w:r>
        <w:rPr>
          <w:rFonts w:eastAsia="Times New Roman" w:cs="Times New Roman"/>
          <w:szCs w:val="24"/>
        </w:rPr>
        <w:t>. Η Ένωση Ξενο</w:t>
      </w:r>
      <w:r>
        <w:rPr>
          <w:rFonts w:eastAsia="Times New Roman" w:cs="Times New Roman"/>
          <w:szCs w:val="24"/>
        </w:rPr>
        <w:t xml:space="preserve">δόχων Χανίων –και θα το καταθέσω αυτό το έγγραφο- έχει αναπτύξει μία τέτοια δραστηριότητα με σχετική, όμως, επιτυχία, με έναν αριθμό καταστηματαρχών εστίασης. </w:t>
      </w:r>
    </w:p>
    <w:p w14:paraId="7489E706"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w:t>
      </w:r>
      <w:r>
        <w:rPr>
          <w:rFonts w:eastAsia="Times New Roman" w:cs="Times New Roman"/>
          <w:szCs w:val="24"/>
        </w:rPr>
        <w:t>η</w:t>
      </w:r>
      <w:r>
        <w:rPr>
          <w:rFonts w:eastAsia="Times New Roman" w:cs="Times New Roman"/>
          <w:szCs w:val="24"/>
        </w:rPr>
        <w:t xml:space="preserve">ς </w:t>
      </w:r>
      <w:proofErr w:type="spellStart"/>
      <w:r>
        <w:rPr>
          <w:rFonts w:eastAsia="Times New Roman" w:cs="Times New Roman"/>
          <w:szCs w:val="24"/>
        </w:rPr>
        <w:t>Μπαλωμενάκης</w:t>
      </w:r>
      <w:proofErr w:type="spellEnd"/>
      <w:r>
        <w:rPr>
          <w:rFonts w:eastAsia="Times New Roman" w:cs="Times New Roman"/>
          <w:szCs w:val="24"/>
        </w:rPr>
        <w:t xml:space="preserve"> καταθέτει για τα Πρακτικά το προαναφερθέν έ</w:t>
      </w:r>
      <w:r>
        <w:rPr>
          <w:rFonts w:eastAsia="Times New Roman" w:cs="Times New Roman"/>
          <w:szCs w:val="24"/>
        </w:rPr>
        <w:t xml:space="preserve">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89E707"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Άλλη επιλογή θα μπορούσε να είναι μία ρήτρα προτιμήσεως τοπικών προϊόντων. Ή ακόμα, αν θέλαμε, θα μπορούσαμε να σκεφθούμε και να προγραμματ</w:t>
      </w:r>
      <w:r>
        <w:rPr>
          <w:rFonts w:eastAsia="Times New Roman" w:cs="Times New Roman"/>
          <w:szCs w:val="24"/>
        </w:rPr>
        <w:t>ίσουμε όσοι αιτούνται κρατική χρηματοδότηση ή κοινοτική χρηματοδότηση</w:t>
      </w:r>
      <w:r>
        <w:rPr>
          <w:rFonts w:eastAsia="Times New Roman" w:cs="Times New Roman"/>
          <w:szCs w:val="24"/>
        </w:rPr>
        <w:t>,</w:t>
      </w:r>
      <w:r>
        <w:rPr>
          <w:rFonts w:eastAsia="Times New Roman" w:cs="Times New Roman"/>
          <w:szCs w:val="24"/>
        </w:rPr>
        <w:t xml:space="preserve"> να δεσμεύονται ότι δεν θα προσχωρήσουν σε αυτήν τη μορφή του τουρισμού. Σε αυτό το περίγραμμα, σε αυτές τις σκέψεις, ήθελα την άποψή σας και θα επανέλθω μετά.</w:t>
      </w:r>
    </w:p>
    <w:p w14:paraId="7489E708"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489E709"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Τον λόγο έχει η κυρία Υπουργός για τρία λεπτά.</w:t>
      </w:r>
    </w:p>
    <w:p w14:paraId="7489E70A"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Ευχαριστώ πολύ, κύριε συνάδελφε.</w:t>
      </w:r>
    </w:p>
    <w:p w14:paraId="7489E70B"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είναι ένας τύπος δημοφιλών πακέτων που έχουν καθιερωθεί και στην Ελλάδα, όπως και στο εξωτερικό, τις τελευταίες δεκαετίες. Είναι ένα προϊόν, όπως πολύ σωστά είπατε, ιδιωτικών συμφωνιών που συνάπτουν τα τουριστικά γραφεία και οι ιδιοκτήτες καταλυμάτων. Δεν</w:t>
      </w:r>
      <w:r>
        <w:rPr>
          <w:rFonts w:eastAsia="Times New Roman" w:cs="Times New Roman"/>
          <w:szCs w:val="24"/>
        </w:rPr>
        <w:t xml:space="preserve"> πρόκειται για ένα κυρίαρχο μοντέλο</w:t>
      </w:r>
      <w:r>
        <w:rPr>
          <w:rFonts w:eastAsia="Times New Roman" w:cs="Times New Roman"/>
          <w:szCs w:val="24"/>
        </w:rPr>
        <w:t>,</w:t>
      </w:r>
      <w:r>
        <w:rPr>
          <w:rFonts w:eastAsia="Times New Roman" w:cs="Times New Roman"/>
          <w:szCs w:val="24"/>
        </w:rPr>
        <w:t xml:space="preserve"> ιδιαίτερα στην πατρίδα </w:t>
      </w:r>
      <w:r>
        <w:rPr>
          <w:rFonts w:eastAsia="Times New Roman" w:cs="Times New Roman"/>
          <w:szCs w:val="24"/>
        </w:rPr>
        <w:t>μας,</w:t>
      </w:r>
      <w:r>
        <w:rPr>
          <w:rFonts w:eastAsia="Times New Roman" w:cs="Times New Roman"/>
          <w:szCs w:val="24"/>
        </w:rPr>
        <w:t xml:space="preserve"> και δεν αναπτύσσεται μόνο με αυτόν τον τρόπο</w:t>
      </w:r>
      <w:r>
        <w:rPr>
          <w:rFonts w:eastAsia="Times New Roman" w:cs="Times New Roman"/>
          <w:szCs w:val="24"/>
        </w:rPr>
        <w:t>,</w:t>
      </w:r>
      <w:r>
        <w:rPr>
          <w:rFonts w:eastAsia="Times New Roman" w:cs="Times New Roman"/>
          <w:szCs w:val="24"/>
        </w:rPr>
        <w:t xml:space="preserve"> γιατί γνωρίζουμε ότι και οι διεθνείς τάσεις</w:t>
      </w:r>
      <w:r>
        <w:rPr>
          <w:rFonts w:eastAsia="Times New Roman" w:cs="Times New Roman"/>
          <w:szCs w:val="24"/>
        </w:rPr>
        <w:t>,</w:t>
      </w:r>
      <w:r>
        <w:rPr>
          <w:rFonts w:eastAsia="Times New Roman" w:cs="Times New Roman"/>
          <w:szCs w:val="24"/>
        </w:rPr>
        <w:t xml:space="preserve"> κυρίως στον τομέα των οικογενειακών διακοπών</w:t>
      </w:r>
      <w:r>
        <w:rPr>
          <w:rFonts w:eastAsia="Times New Roman" w:cs="Times New Roman"/>
          <w:szCs w:val="24"/>
        </w:rPr>
        <w:t>,</w:t>
      </w:r>
      <w:r>
        <w:rPr>
          <w:rFonts w:eastAsia="Times New Roman" w:cs="Times New Roman"/>
          <w:szCs w:val="24"/>
        </w:rPr>
        <w:t xml:space="preserve"> εξυπηρετούν συγκεκριμένες απαιτήσεις ταξιδιωτών καθώς </w:t>
      </w:r>
      <w:r>
        <w:rPr>
          <w:rFonts w:eastAsia="Times New Roman" w:cs="Times New Roman"/>
          <w:szCs w:val="24"/>
        </w:rPr>
        <w:t xml:space="preserve">καλύπτουν παροχή διαμονής, ημιδιατροφής, πολλές φορές πλήρους διατροφής. </w:t>
      </w:r>
    </w:p>
    <w:p w14:paraId="7489E70C"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είναι σε συνεργασία με όλες τις περιφέρειες,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αυτοδιοίκηση</w:t>
      </w:r>
      <w:r>
        <w:rPr>
          <w:rFonts w:eastAsia="Times New Roman" w:cs="Times New Roman"/>
          <w:szCs w:val="24"/>
        </w:rPr>
        <w:t xml:space="preserve">, τους φορείς του τουρισμού και τον ιδιωτικό τομέα για το πώς διαμορφώνεται γενικά το τοπίο στην προσφορά αλλά και στη ζήτηση. </w:t>
      </w:r>
    </w:p>
    <w:p w14:paraId="7489E70D"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Υποστηρίζουμε την αναβάθμιση των τουριστικών επιχειρήσεων με βάση τον διεθνή ανταγωνισμό και δίνουμε έμφαση στην ποιότητα και στ</w:t>
      </w:r>
      <w:r>
        <w:rPr>
          <w:rFonts w:eastAsia="Times New Roman" w:cs="Times New Roman"/>
          <w:szCs w:val="24"/>
        </w:rPr>
        <w:t>ην ενίσχυση της ανταγωνιστικότητας και των υπηρεσιών που προσφέρουν, αλλά και στη διασύνδεσή τους με την τοπική κοινωνία. Βεβαίως, έχουμε κάνει επανειλημμένως πολλές μεγάλες διαπραγματεύσεις και συμφωνίες με τους ιδιώτες, με τους ξενοδόχους, προκειμένου –α</w:t>
      </w:r>
      <w:r>
        <w:rPr>
          <w:rFonts w:eastAsia="Times New Roman" w:cs="Times New Roman"/>
          <w:szCs w:val="24"/>
        </w:rPr>
        <w:t xml:space="preserve">υτό που είπατε πολύ σωστά- να προωθήσουν το </w:t>
      </w:r>
      <w:r>
        <w:rPr>
          <w:rFonts w:eastAsia="Times New Roman" w:cs="Times New Roman"/>
          <w:szCs w:val="24"/>
          <w:lang w:val="en-US"/>
        </w:rPr>
        <w:t>voucher</w:t>
      </w:r>
      <w:r>
        <w:rPr>
          <w:rFonts w:eastAsia="Times New Roman" w:cs="Times New Roman"/>
          <w:szCs w:val="24"/>
        </w:rPr>
        <w:t xml:space="preserve">, το οποίο και το έχουν κάνει. </w:t>
      </w:r>
    </w:p>
    <w:p w14:paraId="7489E70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Μπορούμε μόνο να τους ενθαρρύνουμε έτσι ώστε να ενθαρρύνουν και αυτοί με τη σειρά τους τους τουρίστες να επισκέπτονται τον προορισμό, να βγαίνουν έξω από το ξενοδοχείο, να γ</w:t>
      </w:r>
      <w:r>
        <w:rPr>
          <w:rFonts w:eastAsia="Times New Roman" w:cs="Times New Roman"/>
          <w:szCs w:val="24"/>
        </w:rPr>
        <w:t xml:space="preserve">εύονται την ελληνική κουζίνα, να επισκεφθούν για ψώνια τις τοπικές αγορές, να επισκεφθούν τα μουσεία, τα αξιοθέατα, να </w:t>
      </w:r>
      <w:r>
        <w:rPr>
          <w:rFonts w:eastAsia="Times New Roman" w:cs="Times New Roman"/>
          <w:szCs w:val="24"/>
        </w:rPr>
        <w:lastRenderedPageBreak/>
        <w:t xml:space="preserve">δαπανήσουν μέρος του διαθέσιμου προϋπολογισμού τους στις μοναδικές θεματικές εμπειρίες που μπορούν να απολαύσουν στην Ελλάδα. </w:t>
      </w:r>
    </w:p>
    <w:p w14:paraId="7489E70F"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Η αλήθεια </w:t>
      </w:r>
      <w:r>
        <w:rPr>
          <w:rFonts w:eastAsia="Times New Roman" w:cs="Times New Roman"/>
          <w:szCs w:val="24"/>
        </w:rPr>
        <w:t>είναι ότι γενικότερα ο ταξιδιωτικός προϋπολογισμός έχει μειωθεί τα τελευταία χρόνια, γι’ αυτό παρατηρείται μία μείωση γενικότερα των δαπανών των τουριστών στους προορισμούς που πηγαίνουν. Παρ’ όλα αυτά προωθούμε θεματικά τουριστικά προϊόντα έτσι ώστε να αν</w:t>
      </w:r>
      <w:r>
        <w:rPr>
          <w:rFonts w:eastAsia="Times New Roman" w:cs="Times New Roman"/>
          <w:szCs w:val="24"/>
        </w:rPr>
        <w:t>αδεικνύεται η ταυτότητα του τόπου και προσπαθούμε να πάρουμε μεγαλύτερο μερίδιο στη διεθνή αγορά των επισκεπτών που θέλουν να γνωρίσουν τον πολιτισμό μας και γενικότερα τα μοναδικά θρησκευτικά μνημεία, αλλά και τις άπειρες δυνατότητες μέσα από τη γαστρονομ</w:t>
      </w:r>
      <w:r>
        <w:rPr>
          <w:rFonts w:eastAsia="Times New Roman" w:cs="Times New Roman"/>
          <w:szCs w:val="24"/>
        </w:rPr>
        <w:t xml:space="preserve">ία, τον θαλάσσιο τουρισμό, τις καταδύσεις. </w:t>
      </w:r>
    </w:p>
    <w:p w14:paraId="7489E710"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Ο τουρισμός, ο θρησκευτικός, ο ιαματικός, ο θαλάσσιος, ο πολιτιστικός, ο προπονητικός και όλες αυτές οι μορφές τουρισμού όπου επενδύουμε αποφέρουν περισσότερα έσοδα και έτσι διαχέουν τα οφέλη γενικότερα και την τ</w:t>
      </w:r>
      <w:r>
        <w:rPr>
          <w:rFonts w:eastAsia="Times New Roman" w:cs="Times New Roman"/>
          <w:szCs w:val="24"/>
        </w:rPr>
        <w:t xml:space="preserve">ουριστική ανάπτυξη στην τοπική κοινωνία, δημιουργούν θέσεις εργασίας. </w:t>
      </w:r>
    </w:p>
    <w:p w14:paraId="7489E711"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υποστηρίζουμε προγράμματα και πρωτοβουλίες όπως είναι το </w:t>
      </w:r>
      <w:r>
        <w:rPr>
          <w:rFonts w:eastAsia="Times New Roman" w:cs="Times New Roman"/>
          <w:szCs w:val="24"/>
        </w:rPr>
        <w:t>ελληνικό πρωινό</w:t>
      </w:r>
      <w:r>
        <w:rPr>
          <w:rFonts w:eastAsia="Times New Roman" w:cs="Times New Roman"/>
          <w:szCs w:val="24"/>
        </w:rPr>
        <w:t>, έτσι ώστε να παίρνουν και προϊόντα από τις τοπικές κοινωνίες. Μας στηρίζει πολύ και το Ξενοδοχειακό Ε</w:t>
      </w:r>
      <w:r>
        <w:rPr>
          <w:rFonts w:eastAsia="Times New Roman" w:cs="Times New Roman"/>
          <w:szCs w:val="24"/>
        </w:rPr>
        <w:t>πιμελητήριο της Ελλάδος, γιατί είμαστε σε άμεση και συνεχή επαφή, ώστε αυτό να διευρύνεται συνεχώς.</w:t>
      </w:r>
    </w:p>
    <w:p w14:paraId="7489E712"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Την τελευταία διετία το Υπουργείο έχει χορηγήσει, επίσης, και πολλά σήματα ποιότητας στην ελληνική κουζίνα και είναι κι άλλο ένα κίνητρο γι’ αυτούς ειδικά π</w:t>
      </w:r>
      <w:r>
        <w:rPr>
          <w:rFonts w:eastAsia="Times New Roman" w:cs="Times New Roman"/>
          <w:szCs w:val="24"/>
        </w:rPr>
        <w:t xml:space="preserve">ου έρχονται γιατί το φαγητό στην Ελλάδα είναι δημοφιλές. </w:t>
      </w:r>
      <w:r>
        <w:rPr>
          <w:rFonts w:eastAsia="Times New Roman" w:cs="Times New Roman"/>
          <w:szCs w:val="24"/>
        </w:rPr>
        <w:t>Βρίσκονται, μάλιστα, και στη διαδικασία έγκρισης, για να ολοκληρωθούν το επόμενο διάστημα πάρα πολλά τέτοια σήματα, γιατί υπάρχει αυτή η δυνατότητα μέσα από τις παγκόσμιες πλατφόρμες ιδιαίτερα στον γ</w:t>
      </w:r>
      <w:r>
        <w:rPr>
          <w:rFonts w:eastAsia="Times New Roman" w:cs="Times New Roman"/>
          <w:szCs w:val="24"/>
        </w:rPr>
        <w:t xml:space="preserve">αστρονομικό τουρισμό, αλλά και στο </w:t>
      </w:r>
      <w:r>
        <w:rPr>
          <w:rFonts w:eastAsia="Times New Roman" w:cs="Times New Roman"/>
          <w:szCs w:val="24"/>
          <w:lang w:val="en-US"/>
        </w:rPr>
        <w:t>shopping</w:t>
      </w:r>
      <w:r>
        <w:rPr>
          <w:rFonts w:eastAsia="Times New Roman" w:cs="Times New Roman"/>
          <w:szCs w:val="24"/>
        </w:rPr>
        <w:t xml:space="preserve">, στα ψώνια, στις αγορές, όπου η Ελλάδα έχει γίνει αρκετά δημοφιλής. </w:t>
      </w:r>
    </w:p>
    <w:p w14:paraId="7489E713"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Προσπαθούμε, λοιπόν, να εμπλουτίσουμε και να διαφοροποιήσουμε το ελληνικό τουριστικό προϊόν. Οι προσπάθειες που κάνουμε είναι για να τονώσουμε </w:t>
      </w:r>
      <w:r>
        <w:rPr>
          <w:rFonts w:eastAsia="Times New Roman" w:cs="Times New Roman"/>
          <w:szCs w:val="24"/>
        </w:rPr>
        <w:t xml:space="preserve">την ευρύτερη οικονομική δραστηριότητα σε κάθε </w:t>
      </w:r>
      <w:r>
        <w:rPr>
          <w:rFonts w:eastAsia="Times New Roman" w:cs="Times New Roman"/>
          <w:szCs w:val="24"/>
        </w:rPr>
        <w:lastRenderedPageBreak/>
        <w:t>ελληνικό προορισμό, να στηρίξουμε τις τοπικές κοινωνίες και να φέρουμε πρόσθετες πηγές εσόδων. Άρα, επειδή δεν μπορούμε να παρέμβουμε νομοθετικά, αυτό που κάνουμε είναι να ενθαρρύνουμε και να δημιουργούμε τις π</w:t>
      </w:r>
      <w:r>
        <w:rPr>
          <w:rFonts w:eastAsia="Times New Roman" w:cs="Times New Roman"/>
          <w:szCs w:val="24"/>
        </w:rPr>
        <w:t xml:space="preserve">ροϋποθέσεις. Και αυτό κάνουμε. </w:t>
      </w:r>
    </w:p>
    <w:p w14:paraId="7489E714"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 για τρία λεπτά.</w:t>
      </w:r>
    </w:p>
    <w:p w14:paraId="7489E715"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ΜΠΑΛΩΜΕΝΑΚΗΣ: </w:t>
      </w:r>
      <w:r>
        <w:rPr>
          <w:rFonts w:eastAsia="Times New Roman" w:cs="Times New Roman"/>
          <w:szCs w:val="24"/>
        </w:rPr>
        <w:t xml:space="preserve">Κυρία Υπουργέ, ευχαριστώ κατ’ αρχάς για την απάντησή σας. </w:t>
      </w:r>
    </w:p>
    <w:p w14:paraId="7489E716"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Τονίζω ότι η ερώτηση δεν προέρχεται από μια διάθε</w:t>
      </w:r>
      <w:r>
        <w:rPr>
          <w:rFonts w:eastAsia="Times New Roman" w:cs="Times New Roman"/>
          <w:szCs w:val="24"/>
        </w:rPr>
        <w:t xml:space="preserve">ση </w:t>
      </w:r>
      <w:proofErr w:type="spellStart"/>
      <w:r>
        <w:rPr>
          <w:rFonts w:eastAsia="Times New Roman" w:cs="Times New Roman"/>
          <w:szCs w:val="24"/>
        </w:rPr>
        <w:t>δαιμονοποίησης</w:t>
      </w:r>
      <w:proofErr w:type="spellEnd"/>
      <w:r>
        <w:rPr>
          <w:rFonts w:eastAsia="Times New Roman" w:cs="Times New Roman"/>
          <w:szCs w:val="24"/>
        </w:rPr>
        <w:t xml:space="preserve"> αυτού του φαινομένου. Αντιλαμβάνομαι ότι είναι ένα παγκόσμιο φαινόμενο και γι’ αυτό χρησιμοποίησα τη λέξη «περιορισμός» σε ανεκτά πλαίσια. </w:t>
      </w:r>
    </w:p>
    <w:p w14:paraId="7489E717"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Νομίζω ότι απ’ αυτά που είπατε η λέξη-κλειδί ήταν η λέξη ενθάρρυνση, η οποία, επιτρέψτε μου να πω,</w:t>
      </w:r>
      <w:r>
        <w:rPr>
          <w:rFonts w:eastAsia="Times New Roman" w:cs="Times New Roman"/>
          <w:szCs w:val="24"/>
        </w:rPr>
        <w:t xml:space="preserve"> χρειάζεται συγκεκριμένα μέτρα, μελέτη, πρόγραμμα και κίνητρα προς όλους </w:t>
      </w:r>
      <w:r>
        <w:rPr>
          <w:rFonts w:eastAsia="Times New Roman" w:cs="Times New Roman"/>
          <w:szCs w:val="24"/>
        </w:rPr>
        <w:t xml:space="preserve">όσοι </w:t>
      </w:r>
      <w:r>
        <w:rPr>
          <w:rFonts w:eastAsia="Times New Roman" w:cs="Times New Roman"/>
          <w:szCs w:val="24"/>
        </w:rPr>
        <w:t xml:space="preserve">θα μπορούσαν να βοηθήσουν. </w:t>
      </w:r>
    </w:p>
    <w:p w14:paraId="7489E718"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Αναφορικά τώρα με τα περιθώρια νομοθετικής ή κρατικής παρέμβασης, έχω να σας εισηγηθώ τα εξής: Βεβαίως, υπάρχουν συμφωνίες ιδιωτικού χαρακτήρα. Ασφαλώ</w:t>
      </w:r>
      <w:r>
        <w:rPr>
          <w:rFonts w:eastAsia="Times New Roman" w:cs="Times New Roman"/>
          <w:szCs w:val="24"/>
        </w:rPr>
        <w:t>ς, είναι ένας τομέας, όπου το κράτος δεν μπορεί να επεμβαίνει, άνευ ετέρου, γιατί είναι ιδιωτικές συμφωνίες και υπάρχει η αρχή της ελευθερίας των συμβάσεων, το 361 του Αστικού Κώδικα.</w:t>
      </w:r>
    </w:p>
    <w:p w14:paraId="7489E719"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Υπάρχουν, όμως, κυρία Υπουργέ, δυνατότητες νομικές, ρήτρες, νόμοι, διατά</w:t>
      </w:r>
      <w:r>
        <w:rPr>
          <w:rFonts w:eastAsia="Times New Roman" w:cs="Times New Roman"/>
          <w:szCs w:val="24"/>
        </w:rPr>
        <w:t xml:space="preserve">ξεις, που επιτρέπουν μια συνολικότερη θεώρηση. Επιτρέψτε μου να επισημάνω τις εξής τρεις: Πρώτον, το άρθρο 281 του Αστικού Κώδικα, το οποίο φιλοδοξεί να καταπολεμήσει την κατάχρηση της δεσπόζουσας θέσης μιας </w:t>
      </w:r>
      <w:r>
        <w:rPr>
          <w:rFonts w:eastAsia="Times New Roman" w:cs="Times New Roman"/>
          <w:szCs w:val="24"/>
        </w:rPr>
        <w:lastRenderedPageBreak/>
        <w:t xml:space="preserve">πλευράς συναλλασσόμενων, όταν γίνεται κατάχρηση </w:t>
      </w:r>
      <w:r>
        <w:rPr>
          <w:rFonts w:eastAsia="Times New Roman" w:cs="Times New Roman"/>
          <w:szCs w:val="24"/>
        </w:rPr>
        <w:t xml:space="preserve">δικαιώματος. Υπάρχουν περιπτώσεις, όπου υπάρχουν καταχρήσεις δικαιώματος. Και κάνω μια μικρή παρένθεση, για να σας πω –ίσως θα το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δεν είναι κοινό μυστικό ότι αρκετά χρήματα απ’ αυτές τις συναλλαγές δεν μπαίνουν στην Ελλάδα. Αυτό νομ</w:t>
      </w:r>
      <w:r>
        <w:rPr>
          <w:rFonts w:eastAsia="Times New Roman" w:cs="Times New Roman"/>
          <w:szCs w:val="24"/>
        </w:rPr>
        <w:t>ίζω ότι θα πρέπει να το γνωρίζουμε και να το τονίσουμε και να αποτελέσει ένα κίνητρο ακόμα.</w:t>
      </w:r>
    </w:p>
    <w:p w14:paraId="7489E71A"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Δεύτερη διάταξη που ήθελα να σας υπογραμμίσω είναι η διάταξη του ν.3959/2011, που πραγματικά απαγορεύει ρήτρες και διατάξεις τέτοιες που θα μπορέσουν να φέρουν το έ</w:t>
      </w:r>
      <w:r>
        <w:rPr>
          <w:rFonts w:eastAsia="Times New Roman" w:cs="Times New Roman"/>
          <w:szCs w:val="24"/>
        </w:rPr>
        <w:t xml:space="preserve">να μέρος σε μειονεκτική θέση. </w:t>
      </w:r>
    </w:p>
    <w:p w14:paraId="7489E71B"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Τρίτον, κυρίως, κυρία Υπουργέ, είναι η διάταξη του άρθρου 106 του Συντάγματος, που επιβάλλει στο κράτος να ρυθμίζει την οικονομική δραστηριότητα προς το συνολικό όφελος και όχι μόνο μιας πλευράς.</w:t>
      </w:r>
    </w:p>
    <w:p w14:paraId="7489E71C"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Αυτές είναι οι γενικές ρήτρες</w:t>
      </w:r>
      <w:r>
        <w:rPr>
          <w:rFonts w:eastAsia="Times New Roman" w:cs="Times New Roman"/>
          <w:szCs w:val="24"/>
        </w:rPr>
        <w:t xml:space="preserve"> που θα μπορούσαν να αξιοποιηθούν. </w:t>
      </w:r>
    </w:p>
    <w:p w14:paraId="7489E71D"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Ήθελα να πω ότι πραγματικά είναι πολύ σημαντικό να αναπτυχθεί ο θεματικός τουρισμός, όλα αυτά τα πράγματα και το καταλαβαίνει ο καθένας. Επαναλαμβάνω, όμως, ότι είναι και θέμα μέτρων και θα ήθελα να ζητήσω από το Υπουργε</w:t>
      </w:r>
      <w:r>
        <w:rPr>
          <w:rFonts w:eastAsia="Times New Roman" w:cs="Times New Roman"/>
          <w:szCs w:val="24"/>
        </w:rPr>
        <w:t xml:space="preserve">ίο σας να προσπαθήσει να προκαλέσει έναν προβληματισμό με τους φορείς σε οργανωμένη βάση, με αξιοποίηση των διεθνών προτύπων, των παραδειγμάτων που έχουμε και γενικότερα να μπορέσουμε να λειτουργήσουμε εξισορροπητικά. </w:t>
      </w:r>
    </w:p>
    <w:p w14:paraId="7489E71E"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Εμείς, που είμαστε από τουριστική περ</w:t>
      </w:r>
      <w:r>
        <w:rPr>
          <w:rFonts w:eastAsia="Times New Roman" w:cs="Times New Roman"/>
          <w:szCs w:val="24"/>
        </w:rPr>
        <w:t>ιοχή, έχουμε καλύτερες εικόνες συνήθως κα</w:t>
      </w:r>
      <w:r>
        <w:rPr>
          <w:rFonts w:eastAsia="Times New Roman" w:cs="Times New Roman"/>
          <w:szCs w:val="24"/>
        </w:rPr>
        <w:t>μ</w:t>
      </w:r>
      <w:r>
        <w:rPr>
          <w:rFonts w:eastAsia="Times New Roman" w:cs="Times New Roman"/>
          <w:szCs w:val="24"/>
        </w:rPr>
        <w:t xml:space="preserve">μιά φορά και από τα παράπονα των μικρών και μεσαίων επιχειρηματιών. Βεβαίως, σεβόμαστε την αυτοτέλεια των συμβάσεων, αλλά νομίζω ότι υπάρχει πεδίο για το </w:t>
      </w:r>
      <w:r>
        <w:rPr>
          <w:rFonts w:eastAsia="Times New Roman" w:cs="Times New Roman"/>
          <w:szCs w:val="24"/>
        </w:rPr>
        <w:t>δημόσιο</w:t>
      </w:r>
      <w:r>
        <w:rPr>
          <w:rFonts w:eastAsia="Times New Roman" w:cs="Times New Roman"/>
          <w:szCs w:val="24"/>
        </w:rPr>
        <w:t>, για την Κυβέρνηση, για τις υπηρεσίες του κράτους να</w:t>
      </w:r>
      <w:r>
        <w:rPr>
          <w:rFonts w:eastAsia="Times New Roman" w:cs="Times New Roman"/>
          <w:szCs w:val="24"/>
        </w:rPr>
        <w:t xml:space="preserve"> παρέμβουν –επαναλαμβάνω- εξισορροπητικά. </w:t>
      </w:r>
    </w:p>
    <w:p w14:paraId="7489E71F"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7489E720"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489E721" w14:textId="77777777" w:rsidR="005823A5" w:rsidRDefault="00B776DB">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Κύριε συνάδελφε, έχετε απόλυτο δίκιο και το καταλαβαίνω. Όμως, πρέπει να είμαστε ανταγ</w:t>
      </w:r>
      <w:r>
        <w:rPr>
          <w:rFonts w:eastAsia="Times New Roman" w:cs="Times New Roman"/>
          <w:szCs w:val="24"/>
        </w:rPr>
        <w:t>ωνιστικοί.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μέσα από μελέτες που έχουν γίνει και ιδιαίτερα από τους ιδιώτες επιχειρηματίες δείχνει ότι είναι ένα πολύ μικρό ποσοστό στην Ελλάδα, της τάξεως του 10%. Δεν είναι τόσο μεγάλο ώστε να είναι ανησυχητικό. </w:t>
      </w:r>
    </w:p>
    <w:p w14:paraId="7489E722"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Αυτοί που προσφέρουν </w:t>
      </w:r>
      <w:r>
        <w:rPr>
          <w:rFonts w:eastAsia="Times New Roman" w:cs="Times New Roman"/>
          <w:szCs w:val="24"/>
        </w:rPr>
        <w:t>αυτό το προϊόν στη διεθνή πελατεία έχουν στόχο όχι μόνο να διατηρήσουν τους επισκέπτες που επιλέγουν αυτή τη μορφή διακοπών στην Ελλάδα, αλλά να τους γοητεύσουν με τέτοιον τρόπο ώστε να μην επιλέξουν κάποιον άλλο προορισμό.</w:t>
      </w:r>
    </w:p>
    <w:p w14:paraId="7489E723"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Η αύξηση των δαπανών απ’ αυτή τη</w:t>
      </w:r>
      <w:r>
        <w:rPr>
          <w:rFonts w:eastAsia="Times New Roman" w:cs="Times New Roman"/>
          <w:szCs w:val="24"/>
        </w:rPr>
        <w:t xml:space="preserve"> μορφή τουρισμού προέρχεται μέσα από τον συντονισμό και κοινές δράσεις των τοπικών φορέων και των επιχειρήσεων. Και τι κάνουμε; Πρώτον, επιχειρούμε την καλύτερη πληροφόρηση των επισκεπτών για τον προορισμό και τις δυνατότητες που προσφέρει. Δεύτε</w:t>
      </w:r>
      <w:r>
        <w:rPr>
          <w:rFonts w:eastAsia="Times New Roman" w:cs="Times New Roman"/>
          <w:szCs w:val="24"/>
        </w:rPr>
        <w:lastRenderedPageBreak/>
        <w:t>ρον, προωθ</w:t>
      </w:r>
      <w:r>
        <w:rPr>
          <w:rFonts w:eastAsia="Times New Roman" w:cs="Times New Roman"/>
          <w:szCs w:val="24"/>
        </w:rPr>
        <w:t xml:space="preserve">ούμε την ιδιαίτερη τουριστική ταυτότητα του προορισμού. Παράλληλα, αναπτύσσουμε κίνητρα και εμπειρίες για τους επισκέπτες εκτός καταλύματος, έτσι ώστε να βγουν, να κάνουν εκδρομές, να φάνε έξω, να ψωνίσουν. </w:t>
      </w:r>
    </w:p>
    <w:p w14:paraId="7489E724"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Από την πλευρά μας εργαζόμαστε για να προσφέρουμ</w:t>
      </w:r>
      <w:r>
        <w:rPr>
          <w:rFonts w:eastAsia="Times New Roman" w:cs="Times New Roman"/>
          <w:szCs w:val="24"/>
        </w:rPr>
        <w:t xml:space="preserve">ε περισσότερες επιλογές από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Μπορούμε να ενθαρρύνουμε, αλλά δεν μπορούμε να περιορίσουμε. Συνεργαζόμαστε και με τις περιφέρειες σε κάθε προορισμό με </w:t>
      </w:r>
      <w:proofErr w:type="spellStart"/>
      <w:r>
        <w:rPr>
          <w:rFonts w:eastAsia="Times New Roman" w:cs="Times New Roman"/>
          <w:szCs w:val="24"/>
        </w:rPr>
        <w:t>στοχευμένα</w:t>
      </w:r>
      <w:proofErr w:type="spellEnd"/>
      <w:r>
        <w:rPr>
          <w:rFonts w:eastAsia="Times New Roman" w:cs="Times New Roman"/>
          <w:szCs w:val="24"/>
        </w:rPr>
        <w:t xml:space="preserve"> και ολοκληρωμένα πακέτα, έτσι ώστε να μπορέσουμε να προσελκύσουμε επισκέπτες απ</w:t>
      </w:r>
      <w:r>
        <w:rPr>
          <w:rFonts w:eastAsia="Times New Roman" w:cs="Times New Roman"/>
          <w:szCs w:val="24"/>
        </w:rPr>
        <w:t xml:space="preserve">ό τις παραδοσιακές μας αλλά και από τις νέες αγορές που ανοίγουμε, όπως είπατε πολύ σωστά, με τον θεματικό τουρισμό που διαθέτουμε και μέσω του ΕΟΤ, που είναι ο φορέας υλοποίησης της τουριστικής πολιτικής, προωθούμε </w:t>
      </w:r>
      <w:proofErr w:type="spellStart"/>
      <w:r>
        <w:rPr>
          <w:rFonts w:eastAsia="Times New Roman" w:cs="Times New Roman"/>
          <w:szCs w:val="24"/>
        </w:rPr>
        <w:t>στοχευμένα</w:t>
      </w:r>
      <w:proofErr w:type="spellEnd"/>
      <w:r>
        <w:rPr>
          <w:rFonts w:eastAsia="Times New Roman" w:cs="Times New Roman"/>
          <w:szCs w:val="24"/>
        </w:rPr>
        <w:t xml:space="preserve"> στο διεθνές κοινό τις αυθεντι</w:t>
      </w:r>
      <w:r>
        <w:rPr>
          <w:rFonts w:eastAsia="Times New Roman" w:cs="Times New Roman"/>
          <w:szCs w:val="24"/>
        </w:rPr>
        <w:t>κές ταξιδιωτικές εμπειρίες που μπορούν να έχουν και όλα αυτά τα οποία η Ελλάδα μπορεί να προσφέρει ως παγκόσμιος προορισμός 365 μέρες τον χρόνο.</w:t>
      </w:r>
    </w:p>
    <w:p w14:paraId="7489E725"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Αυτά τα κίνητρα που προσφέρουμε στους προορισμούς στις τουριστικές επιχειρήσεις της χώρας στις τοπικές κοινωνίε</w:t>
      </w:r>
      <w:r>
        <w:rPr>
          <w:rFonts w:eastAsia="Times New Roman" w:cs="Times New Roman"/>
          <w:szCs w:val="24"/>
        </w:rPr>
        <w:t>ς είναι για να έχουν και οι τουρίστες περισσότερες επιλογές και μάλιστα έχουν ανακαλύψει όλοι αυτοί οι ιδιώτες επιχειρηματίες ότι όσο περισσότερο ζουν έξω από το ξενοδοχείο οι πελάτες τους, τόσο πιο πιστοί γίνονται,  τόσο πιο –πραγματικά- καλά περνάνε. Και</w:t>
      </w:r>
      <w:r>
        <w:rPr>
          <w:rFonts w:eastAsia="Times New Roman" w:cs="Times New Roman"/>
          <w:szCs w:val="24"/>
        </w:rPr>
        <w:t xml:space="preserve"> επανέρχονται, γίνονται οι ίδιοι πιστοί τουρίστες και φέρνουν φίλους τους, έτσι ώστε να αυξάνεται το τουριστικό ρεύμα προς την Ελλάδα.</w:t>
      </w:r>
    </w:p>
    <w:p w14:paraId="7489E726"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να αναπτυσσόμαστε διαρκώς. Ο τουρισμός δεν μπορεί να έχει περιορισμούς. Πρέπει να εξυπηρετεί κάθε </w:t>
      </w:r>
      <w:r>
        <w:rPr>
          <w:rFonts w:eastAsia="Times New Roman" w:cs="Times New Roman"/>
          <w:szCs w:val="24"/>
        </w:rPr>
        <w:t>ταξιδιώτη και κάθε επισκέπτη με τον τρόπο που εκείνος επιθυμεί να κάνει τις διακοπές του και ειδικά σε ένα περιβάλλον το οποίο τα τελευταία χρόνια δεν είναι πολύ φιλικό. Βλέπετε ότι υπάρχουν γεωπολιτικές εξελίξεις. Οι τουρίστες θέλουν να ζουν με ασφάλεια τ</w:t>
      </w:r>
      <w:r>
        <w:rPr>
          <w:rFonts w:eastAsia="Times New Roman" w:cs="Times New Roman"/>
          <w:szCs w:val="24"/>
        </w:rPr>
        <w:t>ις διακοπές τους και να νιώθουν ότι έχουν τη δυνατότητα να προστατεύσουν την οικογένειά τους και να περάσουν ωραία. Έχουν κάνει μία στροφή στο να πηγαίνουν πιο πολύ με γκρουπ και να είναι λίγο πιο οργανωμένα τα ταξίδια τους.</w:t>
      </w:r>
    </w:p>
    <w:p w14:paraId="7489E727"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lastRenderedPageBreak/>
        <w:t>Από την άλλη, πιο νέοι άνθρωποι</w:t>
      </w:r>
      <w:r>
        <w:rPr>
          <w:rFonts w:eastAsia="Times New Roman" w:cs="Times New Roman"/>
          <w:szCs w:val="24"/>
        </w:rPr>
        <w:t xml:space="preserve"> οι οποίοι αγαπούν την περιπέτεια είναι αυτοί οι οποίοι επιλέγουν να πηγαίνουν μεμονωμένα και να μη μπαίνουν μέσα σε τουριστικά πακέτα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Πιστεύω ότι και οι επενδύσεις που γίνονται –και πολύ σωστά είπατε για τις μικρομεσαίες τουριστικές επιχειρ</w:t>
      </w:r>
      <w:r>
        <w:rPr>
          <w:rFonts w:eastAsia="Times New Roman" w:cs="Times New Roman"/>
          <w:szCs w:val="24"/>
        </w:rPr>
        <w:t xml:space="preserve">ήσεις- γίνονται με τέτοιον τρόπο, ώστε να υπάρχουν εκείνες οι προϋποθέσεις και για να δημιουργούνται θέσεις εργασίας και για να αξιοποιούνται οικονομικά τα τουριστικά πακέτα, ώστε να διαχέεται το όφελος στις τοπικές κοινωνίες. Και αυτό κάνουμε. </w:t>
      </w:r>
    </w:p>
    <w:p w14:paraId="7489E728"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Όμως, όπως</w:t>
      </w:r>
      <w:r>
        <w:rPr>
          <w:rFonts w:eastAsia="Times New Roman" w:cs="Times New Roman"/>
          <w:szCs w:val="24"/>
        </w:rPr>
        <w:t xml:space="preserve"> σας είπα και πριν, είναι ένα κομμάτι το οποίο εμείς μόνο μπορούμε να ενισχύσουμε, να ενθαρρύνουμε, να κατευθύνουμε, να δημιουργήσουμε, όπως λέτε, κίνητρα, το οποίο κάνουμε, αλλά δεν μπορούμε να το επιβάλλουμε. Γιατί είναι μία μορφή τουρισμού, που όπως σας</w:t>
      </w:r>
      <w:r>
        <w:rPr>
          <w:rFonts w:eastAsia="Times New Roman" w:cs="Times New Roman"/>
          <w:szCs w:val="24"/>
        </w:rPr>
        <w:t xml:space="preserve"> είπα –και επιμένω σε αυτό- δεν είναι κυρίαρχο στοιχείο της πατρίδας μας. Είναι ένα μέρος και δεν είναι μεγάλο μέρος. Είναι ένα 10% με 12%, από τις έρευνες που έχουν γίνει, το συγκεκριμένο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πλήρους διατροφής και διαμονής. Οι περισσότεροι έχουν</w:t>
      </w:r>
      <w:r>
        <w:rPr>
          <w:rFonts w:eastAsia="Times New Roman" w:cs="Times New Roman"/>
          <w:szCs w:val="24"/>
        </w:rPr>
        <w:t xml:space="preserve"> αντιληφθεί ότι είναι προς όφελός τους το να ανοίγεται αυτό το κομμάτι </w:t>
      </w:r>
      <w:r>
        <w:rPr>
          <w:rFonts w:eastAsia="Times New Roman" w:cs="Times New Roman"/>
          <w:szCs w:val="24"/>
        </w:rPr>
        <w:lastRenderedPageBreak/>
        <w:t>έτσι ώστε να εξυπηρετούνται οι τουρίστες και να απολαμβάνουν τις ομορφιές των τοπικών κοινωνιών, αλλά και να έχουν αυτές τις αυθεντικές εμπειρίες, είτε γνωρίζοντας τον τόπο είτε καταναλ</w:t>
      </w:r>
      <w:r>
        <w:rPr>
          <w:rFonts w:eastAsia="Times New Roman" w:cs="Times New Roman"/>
          <w:szCs w:val="24"/>
        </w:rPr>
        <w:t xml:space="preserve">ώνοντας τα προϊόντα του τόπου. </w:t>
      </w:r>
    </w:p>
    <w:p w14:paraId="7489E729"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Όμως, καταλαβαίνω αυτό που μου λέτε, έχετε δίκιο. Ό,τι περνάει από το χέρι μας το έχουμε κάνει, αλλά το πιο σημαντικό είναι ότι το έχει καταλάβει και ο ιδιωτικός τομέας και κατευθύνεται προς αυτήν την κατεύθυνση.</w:t>
      </w:r>
    </w:p>
    <w:p w14:paraId="7489E72A" w14:textId="77777777" w:rsidR="005823A5" w:rsidRDefault="00B776DB">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7489E72B"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7489E72C" w14:textId="77777777" w:rsidR="005823A5" w:rsidRDefault="00B776D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w:t>
      </w:r>
      <w:r>
        <w:rPr>
          <w:rFonts w:eastAsia="Times New Roman" w:cs="Times New Roman"/>
        </w:rPr>
        <w:t xml:space="preserve">ς «ΕΛΕΥΘΕΡΙΟΣ ΒΕΝΙΖΕΛΟΣ» και ενημερώθηκαν για την ιστορία του κτηρίου και τον τρόπο οργάνωσης </w:t>
      </w:r>
      <w:r>
        <w:rPr>
          <w:rFonts w:eastAsia="Times New Roman" w:cs="Times New Roman"/>
        </w:rPr>
        <w:lastRenderedPageBreak/>
        <w:t>και λειτουργίας της Βουλής, πενήντα επτά μαθητές και μαθήτριες και τρεις εκπαιδευτικοί συνοδοί από το 5</w:t>
      </w:r>
      <w:r>
        <w:rPr>
          <w:rFonts w:eastAsia="Times New Roman" w:cs="Times New Roman"/>
          <w:vertAlign w:val="superscript"/>
        </w:rPr>
        <w:t xml:space="preserve">ο </w:t>
      </w:r>
      <w:r>
        <w:rPr>
          <w:rFonts w:eastAsia="Times New Roman" w:cs="Times New Roman"/>
        </w:rPr>
        <w:t xml:space="preserve">Γυμνάσιο Κοζάνης. </w:t>
      </w:r>
    </w:p>
    <w:p w14:paraId="7489E72D" w14:textId="77777777" w:rsidR="005823A5" w:rsidRDefault="00B776DB">
      <w:pPr>
        <w:spacing w:line="600" w:lineRule="auto"/>
        <w:ind w:firstLine="720"/>
        <w:jc w:val="both"/>
        <w:rPr>
          <w:rFonts w:eastAsia="Times New Roman" w:cs="Times New Roman"/>
        </w:rPr>
      </w:pPr>
      <w:r>
        <w:rPr>
          <w:rFonts w:eastAsia="Times New Roman" w:cs="Times New Roman"/>
        </w:rPr>
        <w:t xml:space="preserve">Σας καλωσορίζουμε στη Βουλή! </w:t>
      </w:r>
    </w:p>
    <w:p w14:paraId="7489E72E" w14:textId="77777777" w:rsidR="005823A5" w:rsidRDefault="00B776DB">
      <w:pPr>
        <w:spacing w:line="600" w:lineRule="auto"/>
        <w:ind w:firstLine="720"/>
        <w:contextualSpacing/>
        <w:jc w:val="center"/>
        <w:rPr>
          <w:rFonts w:eastAsia="Times New Roman" w:cs="Times New Roman"/>
          <w:szCs w:val="24"/>
        </w:rPr>
      </w:pPr>
      <w:r>
        <w:rPr>
          <w:rFonts w:eastAsia="Times New Roman" w:cs="Times New Roman"/>
        </w:rPr>
        <w:t>(Χειροκρ</w:t>
      </w:r>
      <w:r>
        <w:rPr>
          <w:rFonts w:eastAsia="Times New Roman" w:cs="Times New Roman"/>
        </w:rPr>
        <w:t>οτήματα απ’ όλες τις πτέρυγες της Βουλής)</w:t>
      </w:r>
    </w:p>
    <w:p w14:paraId="7489E72F" w14:textId="77777777" w:rsidR="005823A5" w:rsidRDefault="00B776DB">
      <w:pPr>
        <w:spacing w:line="600" w:lineRule="auto"/>
        <w:ind w:firstLine="720"/>
        <w:contextualSpacing/>
        <w:jc w:val="both"/>
        <w:rPr>
          <w:rFonts w:eastAsia="Times New Roman" w:cs="Times New Roman"/>
          <w:szCs w:val="24"/>
        </w:rPr>
      </w:pPr>
      <w:r>
        <w:rPr>
          <w:rFonts w:eastAsia="Times New Roman" w:cs="Times New Roman"/>
          <w:szCs w:val="24"/>
        </w:rPr>
        <w:t>Θέλω να σας ενημερώσω ότι σήμερα ήταν μια διαδικασία ερωτήσεων που λέγεται κοινοβουλευτικός έλεγχος, αλλά μόλις τελείωσε. Τουλάχιστον θα δείτε την Αίθουσα όπου γίνονται οι κοινοβουλευτικές μάχες, για να έχετε μια ι</w:t>
      </w:r>
      <w:r>
        <w:rPr>
          <w:rFonts w:eastAsia="Times New Roman" w:cs="Times New Roman"/>
          <w:szCs w:val="24"/>
        </w:rPr>
        <w:t xml:space="preserve">δέα για το πού κάθονται οι Βουλευτές -εδώ είναι το Προεδρείο-, μιας και ήρθατε να επισκεφθείτε αυτό το υπέροχο και ιστορικό κτήριο. </w:t>
      </w:r>
    </w:p>
    <w:p w14:paraId="7489E730" w14:textId="77777777" w:rsidR="005823A5" w:rsidRDefault="00B776DB">
      <w:pPr>
        <w:spacing w:line="600" w:lineRule="auto"/>
        <w:ind w:firstLine="540"/>
        <w:contextualSpacing/>
        <w:jc w:val="both"/>
        <w:rPr>
          <w:rFonts w:eastAsia="Times New Roman" w:cs="Times New Roman"/>
          <w:szCs w:val="24"/>
        </w:rPr>
      </w:pPr>
      <w:r>
        <w:rPr>
          <w:rFonts w:eastAsia="Times New Roman" w:cs="Times New Roman"/>
          <w:szCs w:val="24"/>
        </w:rPr>
        <w:t>Στο σημείο αυτό ολοκληρώθηκε η συζήτηση των επικαίρων ερωτήσεων.</w:t>
      </w:r>
    </w:p>
    <w:p w14:paraId="7489E731" w14:textId="77777777" w:rsidR="005823A5" w:rsidRDefault="00B776DB">
      <w:pPr>
        <w:spacing w:line="600" w:lineRule="auto"/>
        <w:ind w:firstLine="540"/>
        <w:jc w:val="both"/>
        <w:rPr>
          <w:rFonts w:eastAsia="Times New Roman" w:cs="Times New Roman"/>
          <w:szCs w:val="24"/>
        </w:rPr>
      </w:pPr>
      <w:r>
        <w:rPr>
          <w:rFonts w:eastAsia="Times New Roman" w:cs="Times New Roman"/>
          <w:szCs w:val="24"/>
        </w:rPr>
        <w:lastRenderedPageBreak/>
        <w:t>Κύριοι συνάδελφοι, έχουν διανεμηθεί τα Πρακτικά της Δευτέρ</w:t>
      </w:r>
      <w:r>
        <w:rPr>
          <w:rFonts w:eastAsia="Times New Roman" w:cs="Times New Roman"/>
          <w:szCs w:val="24"/>
        </w:rPr>
        <w:t xml:space="preserve">ας 10 Οκτωβρίου 2016, της Τετάρτης 12 Οκτωβρίου 2016, της Πέμπτης 13 Οκτωβρίου 2016 και της Παρασκευής 14 Οκτωβρίου 2016 και ερωτάται το Σώμα αν τα επικυρώνει. </w:t>
      </w:r>
    </w:p>
    <w:p w14:paraId="7489E732" w14:textId="77777777" w:rsidR="005823A5" w:rsidRDefault="00B776DB">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7489E733" w14:textId="77777777" w:rsidR="005823A5" w:rsidRDefault="00B776DB">
      <w:pPr>
        <w:spacing w:line="600" w:lineRule="auto"/>
        <w:ind w:firstLine="54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τα Πρα</w:t>
      </w:r>
      <w:r>
        <w:rPr>
          <w:rFonts w:eastAsia="Times New Roman" w:cs="Times New Roman"/>
          <w:szCs w:val="24"/>
        </w:rPr>
        <w:t>κτικά της Δευτέρας 10 Οκτωβρίου 2016, της Τετάρτης 12 Οκτωβρίου 2016, της Πέμπτης 13 Οκτωβρίου 2016 και της Παρασκευής 14 Οκτωβρίου 2016 επικυρώθηκαν.</w:t>
      </w:r>
    </w:p>
    <w:p w14:paraId="7489E734" w14:textId="77777777" w:rsidR="005823A5" w:rsidRDefault="00B776DB">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489E735" w14:textId="77777777" w:rsidR="005823A5" w:rsidRDefault="00B776DB">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w:t>
      </w:r>
      <w:r>
        <w:rPr>
          <w:rFonts w:eastAsia="Times New Roman" w:cs="Times New Roman"/>
          <w:szCs w:val="24"/>
        </w:rPr>
        <w:t>α, μάλιστα.</w:t>
      </w:r>
    </w:p>
    <w:p w14:paraId="7489E736" w14:textId="77777777" w:rsidR="005823A5" w:rsidRDefault="00B776DB">
      <w:pPr>
        <w:spacing w:line="600" w:lineRule="auto"/>
        <w:ind w:firstLine="54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Με τη συναίνεση του Σώματος και ώρα 19</w:t>
      </w:r>
      <w:r>
        <w:rPr>
          <w:rFonts w:eastAsia="Times New Roman" w:cs="Times New Roman"/>
          <w:szCs w:val="24"/>
        </w:rPr>
        <w:t>.</w:t>
      </w:r>
      <w:r>
        <w:rPr>
          <w:rFonts w:eastAsia="Times New Roman" w:cs="Times New Roman"/>
          <w:szCs w:val="24"/>
        </w:rPr>
        <w:t xml:space="preserve">06΄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Τρίτη 29 Νοεμβρίου 2016 και ώρα 10</w:t>
      </w:r>
      <w:r>
        <w:rPr>
          <w:rFonts w:eastAsia="Times New Roman" w:cs="Times New Roman"/>
          <w:szCs w:val="24"/>
        </w:rPr>
        <w:t>.</w:t>
      </w:r>
      <w:r>
        <w:rPr>
          <w:rFonts w:eastAsia="Times New Roman" w:cs="Times New Roman"/>
          <w:szCs w:val="24"/>
        </w:rPr>
        <w:t xml:space="preserve">00΄, με αντικείμενο </w:t>
      </w:r>
      <w:r>
        <w:rPr>
          <w:rFonts w:eastAsia="Times New Roman" w:cs="Times New Roman"/>
          <w:szCs w:val="24"/>
        </w:rPr>
        <w:lastRenderedPageBreak/>
        <w:t>εργασιών του Σώματος νομοθετική εργασία</w:t>
      </w:r>
      <w:r>
        <w:rPr>
          <w:rFonts w:eastAsia="Times New Roman" w:cs="Times New Roman"/>
          <w:szCs w:val="24"/>
        </w:rPr>
        <w:t xml:space="preserve">: </w:t>
      </w:r>
      <w:r>
        <w:rPr>
          <w:rFonts w:eastAsia="Times New Roman" w:cs="Times New Roman"/>
          <w:szCs w:val="24"/>
        </w:rPr>
        <w:t xml:space="preserve">σύμφωνα με τη </w:t>
      </w:r>
      <w:r>
        <w:rPr>
          <w:rFonts w:eastAsia="Times New Roman" w:cs="Times New Roman"/>
          <w:szCs w:val="24"/>
        </w:rPr>
        <w:t xml:space="preserve">συμπληρωματική </w:t>
      </w:r>
      <w:r>
        <w:rPr>
          <w:rFonts w:eastAsia="Times New Roman" w:cs="Times New Roman"/>
          <w:szCs w:val="24"/>
        </w:rPr>
        <w:t>ημερήσια διάταξη που θα διανεμηθεί.</w:t>
      </w:r>
    </w:p>
    <w:p w14:paraId="7489E737" w14:textId="77777777" w:rsidR="005823A5" w:rsidRDefault="005823A5">
      <w:pPr>
        <w:spacing w:line="600" w:lineRule="auto"/>
        <w:ind w:firstLine="540"/>
        <w:jc w:val="both"/>
        <w:rPr>
          <w:rFonts w:eastAsia="Times New Roman" w:cs="Times New Roman"/>
          <w:szCs w:val="24"/>
        </w:rPr>
      </w:pPr>
    </w:p>
    <w:p w14:paraId="7489E738" w14:textId="77777777" w:rsidR="005823A5" w:rsidRDefault="00B776DB">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5823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oFJCSJn8k2Z03ly86sqWgMg7Kk=" w:salt="ugZadMrjuCApBwsdChr+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A5"/>
    <w:rsid w:val="005823A5"/>
    <w:rsid w:val="00B34382"/>
    <w:rsid w:val="00B776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E66A"/>
  <w15:docId w15:val="{7E9AE52E-7607-465C-863C-076F149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0C2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00C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361</MetadataID>
    <Session xmlns="641f345b-441b-4b81-9152-adc2e73ba5e1">Β´</Session>
    <Date xmlns="641f345b-441b-4b81-9152-adc2e73ba5e1">2016-11-27T22:00:00+00:00</Date>
    <Status xmlns="641f345b-441b-4b81-9152-adc2e73ba5e1">
      <Url>http://srv-sp1/praktika/Lists/Incoming_Metadata/EditForm.aspx?ID=361&amp;Source=/praktika/Recordings_Library/Forms/AllItems.aspx</Url>
      <Description>Δημοσιεύτηκε</Description>
    </Status>
    <Meeting xmlns="641f345b-441b-4b81-9152-adc2e73ba5e1">ΛΕ´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1A806-4466-44C0-9512-F9E62C9BA33B}">
  <ds:schemaRefs>
    <ds:schemaRef ds:uri="http://schemas.microsoft.com/sharepoint/v3/contenttype/forms"/>
  </ds:schemaRefs>
</ds:datastoreItem>
</file>

<file path=customXml/itemProps2.xml><?xml version="1.0" encoding="utf-8"?>
<ds:datastoreItem xmlns:ds="http://schemas.openxmlformats.org/officeDocument/2006/customXml" ds:itemID="{019B83E2-47C2-43EA-9BD3-A46DA18ED60C}">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641f345b-441b-4b81-9152-adc2e73ba5e1"/>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6101886-A961-4612-8258-D629FD63B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8081</Words>
  <Characters>43639</Characters>
  <Application>Microsoft Office Word</Application>
  <DocSecurity>0</DocSecurity>
  <Lines>363</Lines>
  <Paragraphs>103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2016-12-05T09:24:00Z</dcterms:created>
  <dcterms:modified xsi:type="dcterms:W3CDTF">2016-12-05T09:24:00Z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