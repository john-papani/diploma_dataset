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A9E" w:rsidRPr="00C2215C" w:rsidRDefault="001E5A9E" w:rsidP="002D159D">
      <w:pPr>
        <w:spacing w:after="0" w:line="360" w:lineRule="auto"/>
        <w:jc w:val="both"/>
        <w:rPr>
          <w:rFonts w:ascii="Arial" w:hAnsi="Arial" w:cs="Arial"/>
          <w:sz w:val="24"/>
          <w:szCs w:val="24"/>
        </w:rPr>
      </w:pPr>
      <w:r w:rsidRPr="00C2215C">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E5A9E" w:rsidRPr="00C2215C" w:rsidRDefault="001E5A9E" w:rsidP="002D159D">
      <w:pPr>
        <w:spacing w:after="0" w:line="360" w:lineRule="auto"/>
        <w:rPr>
          <w:rFonts w:ascii="Arial" w:hAnsi="Arial" w:cs="Arial"/>
          <w:sz w:val="24"/>
          <w:szCs w:val="24"/>
        </w:rPr>
      </w:pPr>
      <w:bookmarkStart w:id="0" w:name="_GoBack"/>
      <w:bookmarkEnd w:id="0"/>
    </w:p>
    <w:p w:rsidR="001E5A9E" w:rsidRPr="00C2215C" w:rsidRDefault="001E5A9E" w:rsidP="002D159D">
      <w:pPr>
        <w:spacing w:after="0" w:line="360" w:lineRule="auto"/>
        <w:rPr>
          <w:rFonts w:ascii="Arial" w:hAnsi="Arial" w:cs="Arial"/>
          <w:sz w:val="24"/>
          <w:szCs w:val="24"/>
        </w:rPr>
      </w:pPr>
      <w:r w:rsidRPr="00C2215C">
        <w:rPr>
          <w:rFonts w:ascii="Arial" w:hAnsi="Arial" w:cs="Arial"/>
          <w:sz w:val="24"/>
          <w:szCs w:val="24"/>
        </w:rPr>
        <w:t>ΠΙΝΑΚΑΣ ΠΕΡΙΕΧΟΜΕΝΩΝ</w:t>
      </w:r>
    </w:p>
    <w:p w:rsidR="001E5A9E" w:rsidRPr="00C2215C" w:rsidRDefault="001E5A9E" w:rsidP="002D159D">
      <w:pPr>
        <w:spacing w:after="0" w:line="360" w:lineRule="auto"/>
        <w:rPr>
          <w:rFonts w:ascii="Arial" w:hAnsi="Arial" w:cs="Arial"/>
          <w:sz w:val="24"/>
          <w:szCs w:val="24"/>
        </w:rPr>
      </w:pPr>
      <w:r w:rsidRPr="00C2215C">
        <w:rPr>
          <w:rFonts w:ascii="Arial" w:hAnsi="Arial" w:cs="Arial"/>
          <w:sz w:val="24"/>
          <w:szCs w:val="24"/>
        </w:rPr>
        <w:t xml:space="preserve">ΙΗ’ ΠΕΡΙΟΔΟΣ </w:t>
      </w:r>
    </w:p>
    <w:p w:rsidR="001E5A9E" w:rsidRPr="00C2215C" w:rsidRDefault="001E5A9E" w:rsidP="002D159D">
      <w:pPr>
        <w:spacing w:after="0" w:line="360" w:lineRule="auto"/>
        <w:rPr>
          <w:rFonts w:ascii="Arial" w:hAnsi="Arial" w:cs="Arial"/>
          <w:sz w:val="24"/>
          <w:szCs w:val="24"/>
        </w:rPr>
      </w:pPr>
      <w:r w:rsidRPr="00C2215C">
        <w:rPr>
          <w:rFonts w:ascii="Arial" w:hAnsi="Arial" w:cs="Arial"/>
          <w:sz w:val="24"/>
          <w:szCs w:val="24"/>
        </w:rPr>
        <w:t>ΠΡΟΕΔΡΕΥΟΜΕΝΗΣ ΚΟΙΝΟΒΟΥΛΕΥΤΙΚΗΣ ΔΗΜΟΚΡΑΤΙΑΣ</w:t>
      </w:r>
    </w:p>
    <w:p w:rsidR="001E5A9E" w:rsidRPr="00C2215C" w:rsidRDefault="001E5A9E" w:rsidP="002D159D">
      <w:pPr>
        <w:spacing w:after="0" w:line="360" w:lineRule="auto"/>
        <w:rPr>
          <w:rFonts w:ascii="Arial" w:hAnsi="Arial" w:cs="Arial"/>
          <w:sz w:val="24"/>
          <w:szCs w:val="24"/>
        </w:rPr>
      </w:pPr>
      <w:r w:rsidRPr="00C2215C">
        <w:rPr>
          <w:rFonts w:ascii="Arial" w:hAnsi="Arial" w:cs="Arial"/>
          <w:sz w:val="24"/>
          <w:szCs w:val="24"/>
        </w:rPr>
        <w:t>ΣΥΝΟΔΟΣ Β΄</w:t>
      </w:r>
    </w:p>
    <w:p w:rsidR="001E5A9E" w:rsidRPr="00C2215C" w:rsidRDefault="001E5A9E" w:rsidP="002D159D">
      <w:pPr>
        <w:spacing w:after="0" w:line="360" w:lineRule="auto"/>
        <w:rPr>
          <w:rFonts w:ascii="Arial" w:hAnsi="Arial" w:cs="Arial"/>
          <w:sz w:val="24"/>
          <w:szCs w:val="24"/>
        </w:rPr>
      </w:pPr>
    </w:p>
    <w:p w:rsidR="001E5A9E" w:rsidRPr="00C2215C" w:rsidRDefault="001E5A9E" w:rsidP="002D159D">
      <w:pPr>
        <w:spacing w:after="0" w:line="360" w:lineRule="auto"/>
        <w:rPr>
          <w:rFonts w:ascii="Arial" w:hAnsi="Arial" w:cs="Arial"/>
          <w:sz w:val="24"/>
          <w:szCs w:val="24"/>
        </w:rPr>
      </w:pPr>
      <w:r>
        <w:rPr>
          <w:rFonts w:ascii="Arial" w:hAnsi="Arial" w:cs="Arial"/>
          <w:sz w:val="24"/>
          <w:szCs w:val="24"/>
        </w:rPr>
        <w:t xml:space="preserve">ΣΥΝΕΔΡΙΑΣΗ </w:t>
      </w:r>
      <w:proofErr w:type="spellStart"/>
      <w:r w:rsidRPr="00C2215C">
        <w:rPr>
          <w:rFonts w:ascii="Arial" w:hAnsi="Arial" w:cs="Arial"/>
          <w:sz w:val="24"/>
          <w:szCs w:val="24"/>
        </w:rPr>
        <w:t>ΡϟΖ</w:t>
      </w:r>
      <w:proofErr w:type="spellEnd"/>
      <w:r w:rsidRPr="00C2215C">
        <w:rPr>
          <w:rFonts w:ascii="Arial" w:hAnsi="Arial" w:cs="Arial"/>
          <w:sz w:val="24"/>
          <w:szCs w:val="24"/>
        </w:rPr>
        <w:t>΄</w:t>
      </w:r>
    </w:p>
    <w:p w:rsidR="001E5A9E" w:rsidRPr="00C2215C" w:rsidRDefault="001E5A9E" w:rsidP="002D159D">
      <w:pPr>
        <w:spacing w:after="0" w:line="360" w:lineRule="auto"/>
        <w:rPr>
          <w:rFonts w:ascii="Arial" w:hAnsi="Arial" w:cs="Arial"/>
          <w:sz w:val="24"/>
          <w:szCs w:val="24"/>
        </w:rPr>
      </w:pPr>
      <w:r>
        <w:rPr>
          <w:rFonts w:ascii="Arial" w:hAnsi="Arial" w:cs="Arial"/>
          <w:sz w:val="24"/>
          <w:szCs w:val="24"/>
        </w:rPr>
        <w:t xml:space="preserve">Παρασκευή </w:t>
      </w:r>
      <w:r w:rsidRPr="00C2215C">
        <w:rPr>
          <w:rFonts w:ascii="Arial" w:hAnsi="Arial" w:cs="Arial"/>
          <w:sz w:val="24"/>
          <w:szCs w:val="24"/>
        </w:rPr>
        <w:t>24 Σεπτεμβρίου 2021</w:t>
      </w:r>
    </w:p>
    <w:p w:rsidR="001E5A9E" w:rsidRPr="00C2215C" w:rsidRDefault="001E5A9E" w:rsidP="002D159D">
      <w:pPr>
        <w:spacing w:after="0" w:line="360" w:lineRule="auto"/>
        <w:rPr>
          <w:rFonts w:ascii="Arial" w:hAnsi="Arial" w:cs="Arial"/>
          <w:sz w:val="24"/>
          <w:szCs w:val="24"/>
        </w:rPr>
      </w:pPr>
    </w:p>
    <w:p w:rsidR="001E5A9E" w:rsidRPr="00C2215C" w:rsidRDefault="001E5A9E" w:rsidP="002D159D">
      <w:pPr>
        <w:spacing w:after="0" w:line="360" w:lineRule="auto"/>
        <w:rPr>
          <w:rFonts w:ascii="Arial" w:hAnsi="Arial" w:cs="Arial"/>
          <w:sz w:val="24"/>
          <w:szCs w:val="24"/>
        </w:rPr>
      </w:pPr>
      <w:r w:rsidRPr="00C2215C">
        <w:rPr>
          <w:rFonts w:ascii="Arial" w:hAnsi="Arial" w:cs="Arial"/>
          <w:sz w:val="24"/>
          <w:szCs w:val="24"/>
        </w:rPr>
        <w:t>ΘΕΜΑΤΑ</w:t>
      </w:r>
    </w:p>
    <w:p w:rsidR="001E5A9E" w:rsidRDefault="001E5A9E" w:rsidP="002D159D">
      <w:pPr>
        <w:spacing w:after="0" w:line="360" w:lineRule="auto"/>
        <w:rPr>
          <w:rFonts w:ascii="Arial" w:hAnsi="Arial" w:cs="Arial"/>
          <w:sz w:val="24"/>
          <w:szCs w:val="24"/>
        </w:rPr>
      </w:pPr>
      <w:r w:rsidRPr="00C2215C">
        <w:rPr>
          <w:rFonts w:ascii="Arial" w:hAnsi="Arial" w:cs="Arial"/>
          <w:sz w:val="24"/>
          <w:szCs w:val="24"/>
        </w:rPr>
        <w:t xml:space="preserve"> </w:t>
      </w:r>
      <w:r w:rsidRPr="00C2215C">
        <w:rPr>
          <w:rFonts w:ascii="Arial" w:hAnsi="Arial" w:cs="Arial"/>
          <w:sz w:val="24"/>
          <w:szCs w:val="24"/>
        </w:rPr>
        <w:br/>
        <w:t xml:space="preserve">Α. ΕΙΔΙΚΑ ΘΕΜΑΤΑ </w:t>
      </w:r>
      <w:r w:rsidRPr="00C2215C">
        <w:rPr>
          <w:rFonts w:ascii="Arial" w:hAnsi="Arial" w:cs="Arial"/>
          <w:sz w:val="24"/>
          <w:szCs w:val="24"/>
        </w:rPr>
        <w:br/>
        <w:t xml:space="preserve">1. Επικύρωση Πρακτικών, σελ. </w:t>
      </w:r>
      <w:r w:rsidRPr="00C2215C">
        <w:rPr>
          <w:rFonts w:ascii="Arial" w:hAnsi="Arial" w:cs="Arial"/>
          <w:sz w:val="24"/>
          <w:szCs w:val="24"/>
        </w:rPr>
        <w:br/>
        <w:t xml:space="preserve">2. Επί διαδικαστικού θέματος, σελ. </w:t>
      </w:r>
      <w:r w:rsidRPr="00C2215C">
        <w:rPr>
          <w:rFonts w:ascii="Arial" w:hAnsi="Arial" w:cs="Arial"/>
          <w:sz w:val="24"/>
          <w:szCs w:val="24"/>
        </w:rPr>
        <w:br/>
        <w:t xml:space="preserve"> </w:t>
      </w:r>
      <w:r w:rsidRPr="00C2215C">
        <w:rPr>
          <w:rFonts w:ascii="Arial" w:hAnsi="Arial" w:cs="Arial"/>
          <w:sz w:val="24"/>
          <w:szCs w:val="24"/>
        </w:rPr>
        <w:br/>
        <w:t xml:space="preserve">Β. ΚΟΙΝΟΒΟΥΛΕΥΤΙΚΟΣ ΕΛΕΓΧΟΣ </w:t>
      </w:r>
      <w:r w:rsidRPr="00C2215C">
        <w:rPr>
          <w:rFonts w:ascii="Arial" w:hAnsi="Arial" w:cs="Arial"/>
          <w:sz w:val="24"/>
          <w:szCs w:val="24"/>
        </w:rPr>
        <w:br/>
        <w:t xml:space="preserve">1. Ανακοίνωση αναφορών, σελ. </w:t>
      </w:r>
      <w:r w:rsidRPr="00C2215C">
        <w:rPr>
          <w:rFonts w:ascii="Arial" w:hAnsi="Arial" w:cs="Arial"/>
          <w:sz w:val="24"/>
          <w:szCs w:val="24"/>
        </w:rPr>
        <w:br/>
        <w:t xml:space="preserve">2. Ανακοίνωση του Δελτίου Επίκαιρων Ερωτήσεων της Δευτέρας 27 Σεπτεμβρίου 2021, σελ. </w:t>
      </w:r>
      <w:r w:rsidRPr="00C2215C">
        <w:rPr>
          <w:rFonts w:ascii="Arial" w:hAnsi="Arial" w:cs="Arial"/>
          <w:sz w:val="24"/>
          <w:szCs w:val="24"/>
        </w:rPr>
        <w:br/>
        <w:t xml:space="preserve">3. Συζήτηση επικαίρων ερωτήσεων: </w:t>
      </w:r>
      <w:r w:rsidRPr="00C2215C">
        <w:rPr>
          <w:rFonts w:ascii="Arial" w:hAnsi="Arial" w:cs="Arial"/>
          <w:sz w:val="24"/>
          <w:szCs w:val="24"/>
        </w:rPr>
        <w:br/>
        <w:t xml:space="preserve">   α) Προς τον Υπουργό Εσωτερικών, με θέμα: « Άμεση επίλυση θεμάτων μετακίνησης των μαθητών στις πυρόπληκτες περιοχές», σελ. </w:t>
      </w:r>
      <w:r w:rsidRPr="00C2215C">
        <w:rPr>
          <w:rFonts w:ascii="Arial" w:hAnsi="Arial" w:cs="Arial"/>
          <w:sz w:val="24"/>
          <w:szCs w:val="24"/>
        </w:rPr>
        <w:br/>
        <w:t xml:space="preserve">   β) Προς τον Υπουργό Εργασίας και Κοινωνικών Υποθέσεων: </w:t>
      </w:r>
      <w:r w:rsidRPr="00C2215C">
        <w:rPr>
          <w:rFonts w:ascii="Arial" w:hAnsi="Arial" w:cs="Arial"/>
          <w:sz w:val="24"/>
          <w:szCs w:val="24"/>
        </w:rPr>
        <w:br/>
        <w:t xml:space="preserve">   i. με θέμα: «Η </w:t>
      </w:r>
      <w:proofErr w:type="spellStart"/>
      <w:r w:rsidRPr="00C2215C">
        <w:rPr>
          <w:rFonts w:ascii="Arial" w:hAnsi="Arial" w:cs="Arial"/>
          <w:sz w:val="24"/>
          <w:szCs w:val="24"/>
        </w:rPr>
        <w:t>υποχρεωτικότητα</w:t>
      </w:r>
      <w:proofErr w:type="spellEnd"/>
      <w:r w:rsidRPr="00C2215C">
        <w:rPr>
          <w:rFonts w:ascii="Arial" w:hAnsi="Arial" w:cs="Arial"/>
          <w:sz w:val="24"/>
          <w:szCs w:val="24"/>
        </w:rPr>
        <w:t xml:space="preserve"> των Συλλογικών Συμβάσεων συμβάλλει στην ενίσχυση της συλλογικής διεκδίκησης των εργαζομένων για καλύτερους όρους εργασίας, αποτρέποντας το ενδεχόμενο αποδυνάμωσης της διαπραγματευτικής δύναμής τους», σελ. </w:t>
      </w:r>
      <w:r w:rsidRPr="00C2215C">
        <w:rPr>
          <w:rFonts w:ascii="Arial" w:hAnsi="Arial" w:cs="Arial"/>
          <w:sz w:val="24"/>
          <w:szCs w:val="24"/>
        </w:rPr>
        <w:br/>
        <w:t xml:space="preserve">   </w:t>
      </w:r>
      <w:proofErr w:type="spellStart"/>
      <w:r w:rsidRPr="00C2215C">
        <w:rPr>
          <w:rFonts w:ascii="Arial" w:hAnsi="Arial" w:cs="Arial"/>
          <w:sz w:val="24"/>
          <w:szCs w:val="24"/>
        </w:rPr>
        <w:t>ii</w:t>
      </w:r>
      <w:proofErr w:type="spellEnd"/>
      <w:r w:rsidRPr="00C2215C">
        <w:rPr>
          <w:rFonts w:ascii="Arial" w:hAnsi="Arial" w:cs="Arial"/>
          <w:sz w:val="24"/>
          <w:szCs w:val="24"/>
        </w:rPr>
        <w:t xml:space="preserve">. με θέμα: «Για τη διεξαγωγή Γενικών Συνελεύσεων των Σωματείων διά ζώσης», σελ. </w:t>
      </w:r>
      <w:r w:rsidRPr="00C2215C">
        <w:rPr>
          <w:rFonts w:ascii="Arial" w:hAnsi="Arial" w:cs="Arial"/>
          <w:sz w:val="24"/>
          <w:szCs w:val="24"/>
        </w:rPr>
        <w:br/>
        <w:t xml:space="preserve"> </w:t>
      </w:r>
      <w:r w:rsidRPr="00C2215C">
        <w:rPr>
          <w:rFonts w:ascii="Arial" w:hAnsi="Arial" w:cs="Arial"/>
          <w:sz w:val="24"/>
          <w:szCs w:val="24"/>
        </w:rPr>
        <w:br/>
        <w:t xml:space="preserve">Γ. ΝΟΜΟΘΕΤΙΚΗ ΕΡΓΑΣΙΑ </w:t>
      </w:r>
      <w:r w:rsidRPr="00C2215C">
        <w:rPr>
          <w:rFonts w:ascii="Arial" w:hAnsi="Arial" w:cs="Arial"/>
          <w:sz w:val="24"/>
          <w:szCs w:val="24"/>
        </w:rPr>
        <w:br/>
        <w:t xml:space="preserve">Μόνη συζήτηση και ψήφιση επί της αρχής, των άρθρων και του συνόλου των </w:t>
      </w:r>
      <w:r w:rsidRPr="00C2215C">
        <w:rPr>
          <w:rFonts w:ascii="Arial" w:hAnsi="Arial" w:cs="Arial"/>
          <w:sz w:val="24"/>
          <w:szCs w:val="24"/>
        </w:rPr>
        <w:lastRenderedPageBreak/>
        <w:t xml:space="preserve">σχεδίων νόμων του Υπουργείου Εθνικής  Άμυνας:, σελ. </w:t>
      </w:r>
      <w:r w:rsidRPr="00C2215C">
        <w:rPr>
          <w:rFonts w:ascii="Arial" w:hAnsi="Arial" w:cs="Arial"/>
          <w:sz w:val="24"/>
          <w:szCs w:val="24"/>
        </w:rPr>
        <w:br/>
        <w:t xml:space="preserve">   i.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w:t>
      </w:r>
      <w:proofErr w:type="spellStart"/>
      <w:r w:rsidRPr="00C2215C">
        <w:rPr>
          <w:rFonts w:ascii="Arial" w:hAnsi="Arial" w:cs="Arial"/>
          <w:sz w:val="24"/>
          <w:szCs w:val="24"/>
        </w:rPr>
        <w:t>ενεργούντος</w:t>
      </w:r>
      <w:proofErr w:type="spellEnd"/>
      <w:r w:rsidRPr="00C2215C">
        <w:rPr>
          <w:rFonts w:ascii="Arial" w:hAnsi="Arial" w:cs="Arial"/>
          <w:sz w:val="24"/>
          <w:szCs w:val="24"/>
        </w:rPr>
        <w:t xml:space="preserve"> διά λογαριασμό της Κυβέρνησης της Τουρκικής Δημοκρατίας) σε σχέση με τη σύσταση, διοίκηση και λειτουργία του Κέντρου Αριστείας για Ολοκληρωμένη Αντιαεροπορική και Αντιπυραυλική  Άμυνα (IAMD COE </w:t>
      </w:r>
      <w:proofErr w:type="spellStart"/>
      <w:r w:rsidRPr="00C2215C">
        <w:rPr>
          <w:rFonts w:ascii="Arial" w:hAnsi="Arial" w:cs="Arial"/>
          <w:sz w:val="24"/>
          <w:szCs w:val="24"/>
        </w:rPr>
        <w:t>Operational</w:t>
      </w:r>
      <w:proofErr w:type="spellEnd"/>
      <w:r w:rsidRPr="00C2215C">
        <w:rPr>
          <w:rFonts w:ascii="Arial" w:hAnsi="Arial" w:cs="Arial"/>
          <w:sz w:val="24"/>
          <w:szCs w:val="24"/>
        </w:rPr>
        <w:t xml:space="preserve"> </w:t>
      </w:r>
      <w:proofErr w:type="spellStart"/>
      <w:r w:rsidRPr="00C2215C">
        <w:rPr>
          <w:rFonts w:ascii="Arial" w:hAnsi="Arial" w:cs="Arial"/>
          <w:sz w:val="24"/>
          <w:szCs w:val="24"/>
        </w:rPr>
        <w:t>MoU</w:t>
      </w:r>
      <w:proofErr w:type="spellEnd"/>
      <w:r w:rsidRPr="00C2215C">
        <w:rPr>
          <w:rFonts w:ascii="Arial" w:hAnsi="Arial" w:cs="Arial"/>
          <w:sz w:val="24"/>
          <w:szCs w:val="24"/>
        </w:rPr>
        <w:t xml:space="preserve">)», σελ. </w:t>
      </w:r>
      <w:r w:rsidRPr="00C2215C">
        <w:rPr>
          <w:rFonts w:ascii="Arial" w:hAnsi="Arial" w:cs="Arial"/>
          <w:sz w:val="24"/>
          <w:szCs w:val="24"/>
        </w:rPr>
        <w:br/>
        <w:t xml:space="preserve">   </w:t>
      </w:r>
      <w:proofErr w:type="spellStart"/>
      <w:r w:rsidRPr="00C2215C">
        <w:rPr>
          <w:rFonts w:ascii="Arial" w:hAnsi="Arial" w:cs="Arial"/>
          <w:sz w:val="24"/>
          <w:szCs w:val="24"/>
        </w:rPr>
        <w:t>ii</w:t>
      </w:r>
      <w:proofErr w:type="spellEnd"/>
      <w:r w:rsidRPr="00C2215C">
        <w:rPr>
          <w:rFonts w:ascii="Arial" w:hAnsi="Arial" w:cs="Arial"/>
          <w:sz w:val="24"/>
          <w:szCs w:val="24"/>
        </w:rPr>
        <w:t>.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w:t>
      </w:r>
      <w:proofErr w:type="spellStart"/>
      <w:r w:rsidRPr="00C2215C">
        <w:rPr>
          <w:rFonts w:ascii="Arial" w:hAnsi="Arial" w:cs="Arial"/>
          <w:sz w:val="24"/>
          <w:szCs w:val="24"/>
        </w:rPr>
        <w:t>ενεργούντος</w:t>
      </w:r>
      <w:proofErr w:type="spellEnd"/>
      <w:r w:rsidRPr="00C2215C">
        <w:rPr>
          <w:rFonts w:ascii="Arial" w:hAnsi="Arial" w:cs="Arial"/>
          <w:sz w:val="24"/>
          <w:szCs w:val="24"/>
        </w:rPr>
        <w:t xml:space="preserve"> διά λογαριασμό της Κυβέρνησης της Τουρκικής Δημοκρατίας), καθώς επίσης και του Στρατηγείου του Ανώτατου Συμμαχικού Διοικητή Μετασχηματισμού του ΝΑΤΟ αναφορικά με τη λειτουργική σχέση όσον αφορά το Κέντρο Αριστείας για Ολοκληρωμένη Αντιαεροπορική και Αντιπυραυλική  Άμυνα (IAMD COE </w:t>
      </w:r>
      <w:proofErr w:type="spellStart"/>
      <w:r w:rsidRPr="00C2215C">
        <w:rPr>
          <w:rFonts w:ascii="Arial" w:hAnsi="Arial" w:cs="Arial"/>
          <w:sz w:val="24"/>
          <w:szCs w:val="24"/>
        </w:rPr>
        <w:t>Functional</w:t>
      </w:r>
      <w:proofErr w:type="spellEnd"/>
      <w:r w:rsidRPr="00C2215C">
        <w:rPr>
          <w:rFonts w:ascii="Arial" w:hAnsi="Arial" w:cs="Arial"/>
          <w:sz w:val="24"/>
          <w:szCs w:val="24"/>
        </w:rPr>
        <w:t xml:space="preserve"> </w:t>
      </w:r>
      <w:proofErr w:type="spellStart"/>
      <w:r w:rsidRPr="00C2215C">
        <w:rPr>
          <w:rFonts w:ascii="Arial" w:hAnsi="Arial" w:cs="Arial"/>
          <w:sz w:val="24"/>
          <w:szCs w:val="24"/>
        </w:rPr>
        <w:t>Relationship</w:t>
      </w:r>
      <w:proofErr w:type="spellEnd"/>
      <w:r w:rsidRPr="00C2215C">
        <w:rPr>
          <w:rFonts w:ascii="Arial" w:hAnsi="Arial" w:cs="Arial"/>
          <w:sz w:val="24"/>
          <w:szCs w:val="24"/>
        </w:rPr>
        <w:t xml:space="preserve"> </w:t>
      </w:r>
      <w:proofErr w:type="spellStart"/>
      <w:r w:rsidRPr="00C2215C">
        <w:rPr>
          <w:rFonts w:ascii="Arial" w:hAnsi="Arial" w:cs="Arial"/>
          <w:sz w:val="24"/>
          <w:szCs w:val="24"/>
        </w:rPr>
        <w:t>MoU</w:t>
      </w:r>
      <w:proofErr w:type="spellEnd"/>
      <w:r w:rsidRPr="00C2215C">
        <w:rPr>
          <w:rFonts w:ascii="Arial" w:hAnsi="Arial" w:cs="Arial"/>
          <w:sz w:val="24"/>
          <w:szCs w:val="24"/>
        </w:rPr>
        <w:t xml:space="preserve">)», σελ. </w:t>
      </w:r>
      <w:r w:rsidRPr="00C2215C">
        <w:rPr>
          <w:rFonts w:ascii="Arial" w:hAnsi="Arial" w:cs="Arial"/>
          <w:sz w:val="24"/>
          <w:szCs w:val="24"/>
        </w:rPr>
        <w:br/>
      </w:r>
    </w:p>
    <w:p w:rsidR="001E5A9E" w:rsidRDefault="001E5A9E" w:rsidP="002D159D">
      <w:pPr>
        <w:spacing w:after="0" w:line="360" w:lineRule="auto"/>
        <w:rPr>
          <w:rFonts w:ascii="Arial" w:hAnsi="Arial" w:cs="Arial"/>
          <w:sz w:val="24"/>
          <w:szCs w:val="24"/>
        </w:rPr>
      </w:pPr>
      <w:r>
        <w:rPr>
          <w:rFonts w:ascii="Arial" w:hAnsi="Arial" w:cs="Arial"/>
          <w:sz w:val="24"/>
          <w:szCs w:val="24"/>
        </w:rPr>
        <w:t>ΠΡΟΕΔΡΕΥΟΝΤΕΣ</w:t>
      </w:r>
    </w:p>
    <w:p w:rsidR="001E5A9E" w:rsidRDefault="001E5A9E" w:rsidP="002D159D">
      <w:pPr>
        <w:spacing w:after="0" w:line="360" w:lineRule="auto"/>
        <w:rPr>
          <w:rFonts w:ascii="Arial" w:hAnsi="Arial" w:cs="Arial"/>
          <w:sz w:val="24"/>
          <w:szCs w:val="24"/>
        </w:rPr>
      </w:pPr>
      <w:r>
        <w:rPr>
          <w:rFonts w:ascii="Arial" w:hAnsi="Arial" w:cs="Arial"/>
          <w:sz w:val="24"/>
          <w:szCs w:val="24"/>
        </w:rPr>
        <w:t>ΚΑΚΛΑΜΑΝΗΣ Ν., σελ.</w:t>
      </w:r>
    </w:p>
    <w:p w:rsidR="001E5A9E" w:rsidRDefault="001E5A9E" w:rsidP="002D159D">
      <w:pPr>
        <w:spacing w:after="0" w:line="360" w:lineRule="auto"/>
        <w:rPr>
          <w:rFonts w:ascii="Arial" w:hAnsi="Arial" w:cs="Arial"/>
          <w:sz w:val="24"/>
          <w:szCs w:val="24"/>
        </w:rPr>
      </w:pPr>
      <w:r>
        <w:rPr>
          <w:rFonts w:ascii="Arial" w:hAnsi="Arial" w:cs="Arial"/>
          <w:sz w:val="24"/>
          <w:szCs w:val="24"/>
        </w:rPr>
        <w:t>ΜΠΟΥΡΑΣ Α. σελ.</w:t>
      </w:r>
    </w:p>
    <w:p w:rsidR="001E5A9E" w:rsidRPr="00C2215C" w:rsidRDefault="001E5A9E" w:rsidP="002D159D">
      <w:pPr>
        <w:spacing w:after="0" w:line="360" w:lineRule="auto"/>
        <w:rPr>
          <w:rFonts w:ascii="Arial" w:hAnsi="Arial" w:cs="Arial"/>
          <w:sz w:val="24"/>
          <w:szCs w:val="24"/>
        </w:rPr>
      </w:pPr>
    </w:p>
    <w:p w:rsidR="001E5A9E" w:rsidRPr="00C2215C" w:rsidRDefault="001E5A9E" w:rsidP="002D159D">
      <w:pPr>
        <w:spacing w:after="0" w:line="360" w:lineRule="auto"/>
        <w:rPr>
          <w:rFonts w:ascii="Arial" w:hAnsi="Arial" w:cs="Arial"/>
          <w:sz w:val="24"/>
          <w:szCs w:val="24"/>
        </w:rPr>
      </w:pPr>
      <w:r w:rsidRPr="00C2215C">
        <w:rPr>
          <w:rFonts w:ascii="Arial" w:hAnsi="Arial" w:cs="Arial"/>
          <w:sz w:val="24"/>
          <w:szCs w:val="24"/>
        </w:rPr>
        <w:t>ΟΜΙΛΗΤΕΣ</w:t>
      </w:r>
    </w:p>
    <w:p w:rsidR="001E5A9E" w:rsidRPr="00C2215C" w:rsidRDefault="001E5A9E" w:rsidP="002D159D">
      <w:pPr>
        <w:spacing w:after="0" w:line="360" w:lineRule="auto"/>
        <w:rPr>
          <w:rFonts w:ascii="Arial" w:hAnsi="Arial" w:cs="Arial"/>
          <w:sz w:val="24"/>
          <w:szCs w:val="24"/>
        </w:rPr>
      </w:pPr>
      <w:r w:rsidRPr="00C2215C">
        <w:rPr>
          <w:rFonts w:ascii="Arial" w:hAnsi="Arial" w:cs="Arial"/>
          <w:sz w:val="24"/>
          <w:szCs w:val="24"/>
        </w:rPr>
        <w:br/>
        <w:t>Α. Επί διαδικαστικού θέματος:</w:t>
      </w:r>
      <w:r w:rsidRPr="00C2215C">
        <w:rPr>
          <w:rFonts w:ascii="Arial" w:hAnsi="Arial" w:cs="Arial"/>
          <w:sz w:val="24"/>
          <w:szCs w:val="24"/>
        </w:rPr>
        <w:br/>
        <w:t>ΚΑΚΛΑΜΑΝΗΣ Ν. , σελ.</w:t>
      </w:r>
      <w:r w:rsidRPr="00C2215C">
        <w:rPr>
          <w:rFonts w:ascii="Arial" w:hAnsi="Arial" w:cs="Arial"/>
          <w:sz w:val="24"/>
          <w:szCs w:val="24"/>
        </w:rPr>
        <w:br/>
        <w:t>ΜΠΑΚΑΔΗΜΑ Φ. , σελ.</w:t>
      </w:r>
      <w:r w:rsidRPr="00C2215C">
        <w:rPr>
          <w:rFonts w:ascii="Arial" w:hAnsi="Arial" w:cs="Arial"/>
          <w:sz w:val="24"/>
          <w:szCs w:val="24"/>
        </w:rPr>
        <w:br/>
        <w:t>ΜΠΟΥΡΑΣ Α. , σελ.</w:t>
      </w:r>
      <w:r w:rsidRPr="00C2215C">
        <w:rPr>
          <w:rFonts w:ascii="Arial" w:hAnsi="Arial" w:cs="Arial"/>
          <w:sz w:val="24"/>
          <w:szCs w:val="24"/>
        </w:rPr>
        <w:br/>
        <w:t>ΜΥΛΩΝΑΚΗΣ Α. , σελ.</w:t>
      </w:r>
      <w:r w:rsidRPr="00C2215C">
        <w:rPr>
          <w:rFonts w:ascii="Arial" w:hAnsi="Arial" w:cs="Arial"/>
          <w:sz w:val="24"/>
          <w:szCs w:val="24"/>
        </w:rPr>
        <w:br/>
        <w:t>ΦΡΑΓΓΙΔΗΣ Γ. , σελ.</w:t>
      </w:r>
      <w:r w:rsidRPr="00C2215C">
        <w:rPr>
          <w:rFonts w:ascii="Arial" w:hAnsi="Arial" w:cs="Arial"/>
          <w:sz w:val="24"/>
          <w:szCs w:val="24"/>
        </w:rPr>
        <w:br/>
      </w:r>
      <w:r w:rsidRPr="00C2215C">
        <w:rPr>
          <w:rFonts w:ascii="Arial" w:hAnsi="Arial" w:cs="Arial"/>
          <w:sz w:val="24"/>
          <w:szCs w:val="24"/>
        </w:rPr>
        <w:br/>
      </w:r>
      <w:r w:rsidRPr="00C2215C">
        <w:rPr>
          <w:rFonts w:ascii="Arial" w:hAnsi="Arial" w:cs="Arial"/>
          <w:sz w:val="24"/>
          <w:szCs w:val="24"/>
        </w:rPr>
        <w:lastRenderedPageBreak/>
        <w:t>Β. Επί των επικαίρων ερωτήσεων:</w:t>
      </w:r>
      <w:r w:rsidRPr="00C2215C">
        <w:rPr>
          <w:rFonts w:ascii="Arial" w:hAnsi="Arial" w:cs="Arial"/>
          <w:sz w:val="24"/>
          <w:szCs w:val="24"/>
        </w:rPr>
        <w:br/>
        <w:t>ΒΑΡΔΑΚΗΣ Σ. , σελ.</w:t>
      </w:r>
      <w:r w:rsidRPr="00C2215C">
        <w:rPr>
          <w:rFonts w:ascii="Arial" w:hAnsi="Arial" w:cs="Arial"/>
          <w:sz w:val="24"/>
          <w:szCs w:val="24"/>
        </w:rPr>
        <w:br/>
        <w:t>ΚΑΤΣΩΤΗΣ Χ. , σελ.</w:t>
      </w:r>
      <w:r w:rsidRPr="00C2215C">
        <w:rPr>
          <w:rFonts w:ascii="Arial" w:hAnsi="Arial" w:cs="Arial"/>
          <w:sz w:val="24"/>
          <w:szCs w:val="24"/>
        </w:rPr>
        <w:br/>
        <w:t>ΚΩΝΣΤΑΝΤΙΝΟΠΟΥΛΟΣ Ο. , σελ.</w:t>
      </w:r>
      <w:r w:rsidRPr="00C2215C">
        <w:rPr>
          <w:rFonts w:ascii="Arial" w:hAnsi="Arial" w:cs="Arial"/>
          <w:sz w:val="24"/>
          <w:szCs w:val="24"/>
        </w:rPr>
        <w:br/>
        <w:t>ΠΕΤΣΑΣ Σ. , σελ.</w:t>
      </w:r>
      <w:r w:rsidRPr="00C2215C">
        <w:rPr>
          <w:rFonts w:ascii="Arial" w:hAnsi="Arial" w:cs="Arial"/>
          <w:sz w:val="24"/>
          <w:szCs w:val="24"/>
        </w:rPr>
        <w:br/>
        <w:t>ΤΣΑΚΛΟΓΛΟΥ Π. , σελ.</w:t>
      </w:r>
      <w:r w:rsidRPr="00C2215C">
        <w:rPr>
          <w:rFonts w:ascii="Arial" w:hAnsi="Arial" w:cs="Arial"/>
          <w:sz w:val="24"/>
          <w:szCs w:val="24"/>
        </w:rPr>
        <w:br/>
      </w:r>
      <w:r w:rsidRPr="00C2215C">
        <w:rPr>
          <w:rFonts w:ascii="Arial" w:hAnsi="Arial" w:cs="Arial"/>
          <w:sz w:val="24"/>
          <w:szCs w:val="24"/>
        </w:rPr>
        <w:br/>
        <w:t>Γ. Επί των σχεδίων νόμων του Υπουργείου Εθνικής '</w:t>
      </w:r>
      <w:proofErr w:type="spellStart"/>
      <w:r w:rsidRPr="00C2215C">
        <w:rPr>
          <w:rFonts w:ascii="Arial" w:hAnsi="Arial" w:cs="Arial"/>
          <w:sz w:val="24"/>
          <w:szCs w:val="24"/>
        </w:rPr>
        <w:t>Αμυνας</w:t>
      </w:r>
      <w:proofErr w:type="spellEnd"/>
      <w:r w:rsidRPr="00C2215C">
        <w:rPr>
          <w:rFonts w:ascii="Arial" w:hAnsi="Arial" w:cs="Arial"/>
          <w:sz w:val="24"/>
          <w:szCs w:val="24"/>
        </w:rPr>
        <w:t>:</w:t>
      </w:r>
      <w:r w:rsidRPr="00C2215C">
        <w:rPr>
          <w:rFonts w:ascii="Arial" w:hAnsi="Arial" w:cs="Arial"/>
          <w:sz w:val="24"/>
          <w:szCs w:val="24"/>
        </w:rPr>
        <w:br/>
        <w:t>ΓΡΗΓΟΡΙΑΔΗΣ Κ. , σελ.</w:t>
      </w:r>
      <w:r w:rsidRPr="00C2215C">
        <w:rPr>
          <w:rFonts w:ascii="Arial" w:hAnsi="Arial" w:cs="Arial"/>
          <w:sz w:val="24"/>
          <w:szCs w:val="24"/>
        </w:rPr>
        <w:br/>
        <w:t>ΜΠΟΥΚΩΡΟΣ Χ. , σελ.</w:t>
      </w:r>
      <w:r w:rsidRPr="00C2215C">
        <w:rPr>
          <w:rFonts w:ascii="Arial" w:hAnsi="Arial" w:cs="Arial"/>
          <w:sz w:val="24"/>
          <w:szCs w:val="24"/>
        </w:rPr>
        <w:br/>
        <w:t>ΜΥΛΩΝΑΚΗΣ Α. , σελ.</w:t>
      </w:r>
      <w:r w:rsidRPr="00C2215C">
        <w:rPr>
          <w:rFonts w:ascii="Arial" w:hAnsi="Arial" w:cs="Arial"/>
          <w:sz w:val="24"/>
          <w:szCs w:val="24"/>
        </w:rPr>
        <w:br/>
        <w:t>ΠΑΝΑΓΙΩΤΟΠΟΥΛΟΣ Ν. , σελ.</w:t>
      </w:r>
      <w:r w:rsidRPr="00C2215C">
        <w:rPr>
          <w:rFonts w:ascii="Arial" w:hAnsi="Arial" w:cs="Arial"/>
          <w:sz w:val="24"/>
          <w:szCs w:val="24"/>
        </w:rPr>
        <w:br/>
        <w:t>ΠΑΠΑΝΑΣΤΑΣΗΣ Ν. , σελ.</w:t>
      </w:r>
      <w:r w:rsidRPr="00C2215C">
        <w:rPr>
          <w:rFonts w:ascii="Arial" w:hAnsi="Arial" w:cs="Arial"/>
          <w:sz w:val="24"/>
          <w:szCs w:val="24"/>
        </w:rPr>
        <w:br/>
        <w:t>ΠΑΦΙΛΗΣ Α. , σελ.</w:t>
      </w:r>
      <w:r w:rsidRPr="00C2215C">
        <w:rPr>
          <w:rFonts w:ascii="Arial" w:hAnsi="Arial" w:cs="Arial"/>
          <w:sz w:val="24"/>
          <w:szCs w:val="24"/>
        </w:rPr>
        <w:br/>
        <w:t>ΤΣΙΠΡΑΣ Γ. , σελ.</w:t>
      </w:r>
      <w:r w:rsidRPr="00C2215C">
        <w:rPr>
          <w:rFonts w:ascii="Arial" w:hAnsi="Arial" w:cs="Arial"/>
          <w:sz w:val="24"/>
          <w:szCs w:val="24"/>
        </w:rPr>
        <w:br/>
        <w:t>ΦΡΑΓΓΙΔΗΣ Γ. , σελ.</w:t>
      </w:r>
      <w:r w:rsidRPr="00C2215C">
        <w:rPr>
          <w:rFonts w:ascii="Arial" w:hAnsi="Arial" w:cs="Arial"/>
          <w:sz w:val="24"/>
          <w:szCs w:val="24"/>
        </w:rPr>
        <w:br/>
        <w:t>ΧΑΡΙΤΟΥ Δ. , σελ.</w:t>
      </w:r>
      <w:r w:rsidRPr="00C2215C">
        <w:rPr>
          <w:rFonts w:ascii="Arial" w:hAnsi="Arial" w:cs="Arial"/>
          <w:sz w:val="24"/>
          <w:szCs w:val="24"/>
        </w:rPr>
        <w:br/>
      </w:r>
    </w:p>
    <w:p w:rsidR="001E5A9E" w:rsidRPr="00C2215C" w:rsidRDefault="001E5A9E" w:rsidP="002D159D">
      <w:pPr>
        <w:spacing w:after="0" w:line="360" w:lineRule="auto"/>
        <w:ind w:firstLine="720"/>
        <w:rPr>
          <w:rFonts w:ascii="Arial" w:hAnsi="Arial" w:cs="Arial"/>
          <w:sz w:val="24"/>
          <w:szCs w:val="24"/>
        </w:rPr>
      </w:pPr>
    </w:p>
    <w:p w:rsidR="001E5A9E" w:rsidRPr="00C2215C" w:rsidRDefault="001E5A9E" w:rsidP="002D159D">
      <w:pPr>
        <w:spacing w:after="0" w:line="360" w:lineRule="auto"/>
        <w:ind w:firstLine="720"/>
        <w:rPr>
          <w:rFonts w:ascii="Arial" w:hAnsi="Arial" w:cs="Arial"/>
          <w:sz w:val="24"/>
          <w:szCs w:val="24"/>
        </w:rPr>
      </w:pPr>
    </w:p>
    <w:p w:rsidR="001E5A9E" w:rsidRDefault="001E5A9E" w:rsidP="002D159D">
      <w:pPr>
        <w:spacing w:after="0" w:line="360" w:lineRule="auto"/>
        <w:ind w:firstLine="720"/>
        <w:rPr>
          <w:rFonts w:ascii="Arial" w:hAnsi="Arial" w:cs="Arial"/>
          <w:sz w:val="24"/>
          <w:szCs w:val="24"/>
        </w:rPr>
      </w:pPr>
    </w:p>
    <w:p w:rsidR="001E5A9E" w:rsidRDefault="001E5A9E" w:rsidP="002D159D">
      <w:pPr>
        <w:spacing w:after="0" w:line="360" w:lineRule="auto"/>
        <w:ind w:firstLine="720"/>
        <w:rPr>
          <w:rFonts w:ascii="Arial" w:hAnsi="Arial" w:cs="Arial"/>
          <w:sz w:val="24"/>
          <w:szCs w:val="24"/>
        </w:rPr>
      </w:pPr>
    </w:p>
    <w:p w:rsidR="001E5A9E" w:rsidRDefault="001E5A9E" w:rsidP="002D159D">
      <w:pPr>
        <w:spacing w:after="0" w:line="360" w:lineRule="auto"/>
        <w:ind w:firstLine="720"/>
        <w:rPr>
          <w:rFonts w:ascii="Arial" w:hAnsi="Arial" w:cs="Arial"/>
          <w:sz w:val="24"/>
          <w:szCs w:val="24"/>
        </w:rPr>
      </w:pPr>
    </w:p>
    <w:p w:rsidR="001E5A9E" w:rsidRPr="00C2215C" w:rsidRDefault="001E5A9E" w:rsidP="002D159D">
      <w:pPr>
        <w:spacing w:after="0" w:line="360" w:lineRule="auto"/>
        <w:ind w:firstLine="720"/>
        <w:rPr>
          <w:rFonts w:ascii="Arial" w:hAnsi="Arial" w:cs="Arial"/>
          <w:sz w:val="24"/>
          <w:szCs w:val="24"/>
        </w:rPr>
      </w:pPr>
    </w:p>
    <w:p w:rsidR="00964843" w:rsidRDefault="00964843" w:rsidP="002D159D">
      <w:pPr>
        <w:ind w:firstLine="720"/>
      </w:pPr>
    </w:p>
    <w:p w:rsidR="001E5A9E" w:rsidRDefault="001E5A9E" w:rsidP="002D159D">
      <w:pPr>
        <w:ind w:firstLine="720"/>
      </w:pPr>
    </w:p>
    <w:p w:rsidR="001E5A9E" w:rsidRDefault="001E5A9E" w:rsidP="002D159D">
      <w:pPr>
        <w:ind w:firstLine="720"/>
      </w:pPr>
    </w:p>
    <w:p w:rsidR="001E5A9E" w:rsidRDefault="001E5A9E" w:rsidP="002D159D">
      <w:pPr>
        <w:ind w:firstLine="720"/>
      </w:pPr>
    </w:p>
    <w:p w:rsidR="001E5A9E" w:rsidRDefault="001E5A9E" w:rsidP="002D159D">
      <w:pPr>
        <w:ind w:firstLine="720"/>
      </w:pPr>
    </w:p>
    <w:p w:rsidR="001E5A9E" w:rsidRDefault="001E5A9E" w:rsidP="002D159D">
      <w:pPr>
        <w:ind w:firstLine="720"/>
      </w:pPr>
    </w:p>
    <w:p w:rsidR="001E5A9E" w:rsidRDefault="001E5A9E" w:rsidP="002D159D">
      <w:pPr>
        <w:ind w:firstLine="720"/>
      </w:pPr>
    </w:p>
    <w:p w:rsidR="001E5A9E" w:rsidRDefault="001E5A9E" w:rsidP="002D159D">
      <w:pPr>
        <w:ind w:firstLine="720"/>
        <w:jc w:val="both"/>
      </w:pPr>
    </w:p>
    <w:p w:rsidR="002D159D" w:rsidRPr="002D159D" w:rsidRDefault="002D159D" w:rsidP="002D159D">
      <w:pPr>
        <w:spacing w:after="0" w:line="600" w:lineRule="auto"/>
        <w:ind w:firstLine="720"/>
        <w:jc w:val="center"/>
        <w:rPr>
          <w:rFonts w:ascii="Arial" w:hAnsi="Arial"/>
          <w:sz w:val="24"/>
          <w:szCs w:val="24"/>
          <w:lang w:eastAsia="el-GR"/>
        </w:rPr>
      </w:pPr>
      <w:r w:rsidRPr="002D159D">
        <w:rPr>
          <w:rFonts w:ascii="Arial" w:hAnsi="Arial"/>
          <w:sz w:val="24"/>
          <w:szCs w:val="24"/>
          <w:lang w:eastAsia="el-GR"/>
        </w:rPr>
        <w:lastRenderedPageBreak/>
        <w:t>ΠΡΑΚΤΙΚΑ ΒΟΥΛΗΣ</w:t>
      </w:r>
    </w:p>
    <w:p w:rsidR="002D159D" w:rsidRPr="002D159D" w:rsidRDefault="002D159D" w:rsidP="002D159D">
      <w:pPr>
        <w:spacing w:after="0" w:line="600" w:lineRule="auto"/>
        <w:ind w:firstLine="720"/>
        <w:jc w:val="center"/>
        <w:rPr>
          <w:rFonts w:ascii="Arial" w:hAnsi="Arial"/>
          <w:sz w:val="24"/>
          <w:szCs w:val="24"/>
          <w:lang w:eastAsia="el-GR"/>
        </w:rPr>
      </w:pPr>
      <w:r w:rsidRPr="002D159D">
        <w:rPr>
          <w:rFonts w:ascii="Arial" w:hAnsi="Arial"/>
          <w:sz w:val="24"/>
          <w:szCs w:val="24"/>
          <w:lang w:eastAsia="el-GR"/>
        </w:rPr>
        <w:t>ΙΗ΄ ΠΕΡΙΟΔΟΣ</w:t>
      </w:r>
    </w:p>
    <w:p w:rsidR="002D159D" w:rsidRPr="002D159D" w:rsidRDefault="002D159D" w:rsidP="002D159D">
      <w:pPr>
        <w:spacing w:after="0" w:line="600" w:lineRule="auto"/>
        <w:ind w:firstLine="720"/>
        <w:jc w:val="center"/>
        <w:rPr>
          <w:rFonts w:ascii="Arial" w:hAnsi="Arial"/>
          <w:sz w:val="24"/>
          <w:szCs w:val="24"/>
          <w:lang w:eastAsia="el-GR"/>
        </w:rPr>
      </w:pPr>
      <w:r w:rsidRPr="002D159D">
        <w:rPr>
          <w:rFonts w:ascii="Arial" w:hAnsi="Arial"/>
          <w:sz w:val="24"/>
          <w:szCs w:val="24"/>
          <w:lang w:eastAsia="el-GR"/>
        </w:rPr>
        <w:t>ΠΡΟΕΔΡΕΥΟΜΕΝΗΣ ΚΟΙΝΟΒΟΥΛΕΥΤΙΚΗΣ ΔΗΜΟΚΡΑΤΙΑΣ</w:t>
      </w:r>
    </w:p>
    <w:p w:rsidR="002D159D" w:rsidRPr="002D159D" w:rsidRDefault="002D159D" w:rsidP="002D159D">
      <w:pPr>
        <w:spacing w:after="0" w:line="600" w:lineRule="auto"/>
        <w:ind w:firstLine="720"/>
        <w:jc w:val="center"/>
        <w:rPr>
          <w:rFonts w:ascii="Arial" w:hAnsi="Arial"/>
          <w:sz w:val="24"/>
          <w:szCs w:val="24"/>
          <w:lang w:eastAsia="el-GR"/>
        </w:rPr>
      </w:pPr>
      <w:r w:rsidRPr="002D159D">
        <w:rPr>
          <w:rFonts w:ascii="Arial" w:hAnsi="Arial"/>
          <w:sz w:val="24"/>
          <w:szCs w:val="24"/>
          <w:lang w:eastAsia="el-GR"/>
        </w:rPr>
        <w:t>ΣΥΝΟΔΟΣ Β΄</w:t>
      </w:r>
    </w:p>
    <w:p w:rsidR="002D159D" w:rsidRPr="002D159D" w:rsidRDefault="002D159D" w:rsidP="002D159D">
      <w:pPr>
        <w:spacing w:after="0" w:line="600" w:lineRule="auto"/>
        <w:ind w:firstLine="720"/>
        <w:jc w:val="center"/>
        <w:rPr>
          <w:rFonts w:ascii="Arial" w:hAnsi="Arial"/>
          <w:sz w:val="24"/>
          <w:szCs w:val="24"/>
          <w:lang w:eastAsia="el-GR"/>
        </w:rPr>
      </w:pPr>
      <w:r w:rsidRPr="002D159D">
        <w:rPr>
          <w:rFonts w:ascii="Arial" w:hAnsi="Arial"/>
          <w:sz w:val="24"/>
          <w:szCs w:val="24"/>
          <w:lang w:eastAsia="el-GR"/>
        </w:rPr>
        <w:t xml:space="preserve">ΣΥΝΕΔΡΙΑΣΗ </w:t>
      </w:r>
      <w:proofErr w:type="spellStart"/>
      <w:r w:rsidRPr="002D159D">
        <w:rPr>
          <w:rFonts w:ascii="Arial" w:hAnsi="Arial" w:cs="Arial"/>
          <w:sz w:val="24"/>
          <w:szCs w:val="24"/>
          <w:lang w:eastAsia="el-GR"/>
        </w:rPr>
        <w:t>Ρ</w:t>
      </w:r>
      <w:r w:rsidRPr="002D159D">
        <w:rPr>
          <w:rFonts w:ascii="Arial" w:hAnsi="Arial" w:cs="Arial"/>
          <w:sz w:val="24"/>
          <w:szCs w:val="24"/>
          <w:shd w:val="clear" w:color="auto" w:fill="FFFFFF"/>
          <w:lang w:eastAsia="el-GR"/>
        </w:rPr>
        <w:t>ϟΖ</w:t>
      </w:r>
      <w:proofErr w:type="spellEnd"/>
      <w:r w:rsidRPr="002D159D">
        <w:rPr>
          <w:rFonts w:ascii="Arial" w:hAnsi="Arial" w:cs="Arial"/>
          <w:sz w:val="24"/>
          <w:szCs w:val="24"/>
          <w:shd w:val="clear" w:color="auto" w:fill="FFFFFF"/>
          <w:lang w:eastAsia="el-GR"/>
        </w:rPr>
        <w:t>΄</w:t>
      </w:r>
    </w:p>
    <w:p w:rsidR="002D159D" w:rsidRPr="002D159D" w:rsidRDefault="002D159D" w:rsidP="002D159D">
      <w:pPr>
        <w:spacing w:after="0" w:line="600" w:lineRule="auto"/>
        <w:ind w:firstLine="720"/>
        <w:jc w:val="center"/>
        <w:rPr>
          <w:rFonts w:ascii="Arial" w:hAnsi="Arial"/>
          <w:sz w:val="24"/>
          <w:szCs w:val="24"/>
          <w:lang w:eastAsia="el-GR"/>
        </w:rPr>
      </w:pPr>
      <w:r w:rsidRPr="002D159D">
        <w:rPr>
          <w:rFonts w:ascii="Arial" w:hAnsi="Arial"/>
          <w:sz w:val="24"/>
          <w:szCs w:val="24"/>
          <w:lang w:eastAsia="el-GR"/>
        </w:rPr>
        <w:t>Παρασκευή 24 Σεπτεμβρίου 2021</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Αθήνα, σήμερα στις 24 Σεπτεμβρίου 2021, ημέρα Παρασκευή και ώρα 9.07΄ συνήλθε στην Αίθουσα των συνεδριάσεων του Βουλευτηρίου η Βουλή σε ολομέλεια για να συνεδριάσει υπό την προεδρία του Α΄ Αντιπροέδρου αυτής κ. </w:t>
      </w:r>
      <w:r w:rsidRPr="002D159D">
        <w:rPr>
          <w:rFonts w:ascii="Arial" w:hAnsi="Arial"/>
          <w:b/>
          <w:sz w:val="24"/>
          <w:szCs w:val="24"/>
          <w:lang w:eastAsia="el-GR"/>
        </w:rPr>
        <w:t>ΝΙΚΗΤΑ ΚΑΚΛΑΜΑΝΗ</w:t>
      </w:r>
      <w:r w:rsidRPr="002D159D">
        <w:rPr>
          <w:rFonts w:ascii="Arial" w:hAnsi="Arial"/>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ΠΡΟΕΔΡΕΥΩΝ (Νικήτας Κακλαμάνης): </w:t>
      </w:r>
      <w:r w:rsidRPr="002D159D">
        <w:rPr>
          <w:rFonts w:ascii="Arial" w:hAnsi="Arial"/>
          <w:sz w:val="24"/>
          <w:szCs w:val="24"/>
          <w:lang w:eastAsia="el-GR"/>
        </w:rPr>
        <w:t>Κυρίες και κύριοι συνάδελφοι, αρχίζει η συνεδρίαση.</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sz w:val="24"/>
          <w:szCs w:val="24"/>
          <w:lang w:eastAsia="el-GR"/>
        </w:rPr>
        <w:t xml:space="preserve">(ΕΠΙΚΥΡΩΣΗ ΠΡΑΚΤΙΚΩΝ: Σύμφωνα με την από 23-9-2021 εξουσιοδότηση του Σώματος επικυρώθηκαν με ευθύνη του Προεδρείου τα Πρακτικά της </w:t>
      </w:r>
      <w:proofErr w:type="spellStart"/>
      <w:r w:rsidRPr="002D159D">
        <w:rPr>
          <w:rFonts w:ascii="Arial" w:hAnsi="Arial" w:cs="Arial"/>
          <w:sz w:val="24"/>
          <w:szCs w:val="24"/>
          <w:lang w:eastAsia="el-GR"/>
        </w:rPr>
        <w:t>Ρ</w:t>
      </w:r>
      <w:r w:rsidRPr="002D159D">
        <w:rPr>
          <w:rFonts w:ascii="Arial" w:hAnsi="Arial" w:cs="Arial"/>
          <w:sz w:val="24"/>
          <w:szCs w:val="24"/>
          <w:shd w:val="clear" w:color="auto" w:fill="FFFFFF"/>
          <w:lang w:eastAsia="el-GR"/>
        </w:rPr>
        <w:t>ϟΣΤ</w:t>
      </w:r>
      <w:proofErr w:type="spellEnd"/>
      <w:r w:rsidRPr="002D159D">
        <w:rPr>
          <w:rFonts w:ascii="Arial" w:hAnsi="Arial" w:cs="Arial"/>
          <w:sz w:val="24"/>
          <w:szCs w:val="24"/>
          <w:shd w:val="clear" w:color="auto" w:fill="FFFFFF"/>
          <w:lang w:eastAsia="el-GR"/>
        </w:rPr>
        <w:t>΄</w:t>
      </w:r>
      <w:r w:rsidRPr="002D159D">
        <w:rPr>
          <w:rFonts w:ascii="Arial" w:hAnsi="Arial" w:cs="Arial"/>
          <w:sz w:val="24"/>
          <w:szCs w:val="24"/>
          <w:lang w:eastAsia="el-GR"/>
        </w:rPr>
        <w:t xml:space="preserve"> συνεδριάσεώς του, της Πέμπτης 23 Σεπτεμβρίου 2021 σε ό,τι αφορά την ψήφιση στο σύνολο των σχεδίων νόμου: </w:t>
      </w:r>
    </w:p>
    <w:p w:rsidR="002D159D" w:rsidRPr="002D159D" w:rsidRDefault="002D159D" w:rsidP="002D159D">
      <w:pPr>
        <w:autoSpaceDE w:val="0"/>
        <w:autoSpaceDN w:val="0"/>
        <w:adjustRightInd w:val="0"/>
        <w:spacing w:after="0" w:line="600" w:lineRule="auto"/>
        <w:ind w:firstLine="720"/>
        <w:jc w:val="both"/>
        <w:rPr>
          <w:rFonts w:ascii="Arial" w:eastAsia="SimSun" w:hAnsi="Arial" w:cs="Arial"/>
          <w:sz w:val="24"/>
          <w:szCs w:val="24"/>
          <w:lang w:eastAsia="zh-CN"/>
        </w:rPr>
      </w:pPr>
      <w:r w:rsidRPr="002D159D">
        <w:rPr>
          <w:rFonts w:ascii="Arial" w:hAnsi="Arial" w:cs="Arial"/>
          <w:sz w:val="24"/>
          <w:szCs w:val="24"/>
          <w:lang w:eastAsia="el-GR"/>
        </w:rPr>
        <w:t xml:space="preserve">α) </w:t>
      </w:r>
      <w:r w:rsidRPr="002D159D">
        <w:rPr>
          <w:rFonts w:ascii="Arial" w:eastAsia="SimSun" w:hAnsi="Arial" w:cs="Arial"/>
          <w:sz w:val="24"/>
          <w:szCs w:val="24"/>
          <w:lang w:eastAsia="zh-CN"/>
        </w:rPr>
        <w:t>«Κύρωση της Συμφωνίας Συνεργασίας μεταξύ της Κυβέρνησης της Ελληνικής Δημοκρατίας και της Κυβέρνησης του Βασιλείου του Μαρόκου στον Τομέα της Επιστημονικής και Τεχνολογικής Έρευνας».</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sz w:val="24"/>
          <w:szCs w:val="24"/>
          <w:lang w:eastAsia="el-GR"/>
        </w:rPr>
        <w:lastRenderedPageBreak/>
        <w:t xml:space="preserve">β) «Κύρωση της Συμφωνίας Κοινοπραξίας ELIXIR για την ίδρυση της Ευρωπαϊκής Ερευνητικής Υποδομής Βιολογικών Δεδομένων στον τομέα της </w:t>
      </w:r>
      <w:proofErr w:type="spellStart"/>
      <w:r w:rsidRPr="002D159D">
        <w:rPr>
          <w:rFonts w:ascii="Arial" w:hAnsi="Arial" w:cs="Arial"/>
          <w:sz w:val="24"/>
          <w:szCs w:val="24"/>
          <w:lang w:eastAsia="el-GR"/>
        </w:rPr>
        <w:t>βιοεπιστήμης</w:t>
      </w:r>
      <w:proofErr w:type="spellEnd"/>
      <w:r w:rsidRPr="002D159D">
        <w:rPr>
          <w:rFonts w:ascii="Arial" w:hAnsi="Arial" w:cs="Arial"/>
          <w:sz w:val="24"/>
          <w:szCs w:val="24"/>
          <w:lang w:eastAsia="el-GR"/>
        </w:rPr>
        <w:t xml:space="preserve"> (ELIXIR)»)</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sz w:val="24"/>
          <w:szCs w:val="24"/>
          <w:lang w:eastAsia="el-GR"/>
        </w:rPr>
        <w:t>Παρακαλείται η κυρία Γραμματέας να ανακοινώσει τις αναφορές προς το Σώμα.</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sz w:val="24"/>
          <w:szCs w:val="24"/>
          <w:lang w:eastAsia="el-GR"/>
        </w:rPr>
        <w:t xml:space="preserve">(Ανακοινώνονται προς το Σώμα από τη Γραμματέα της Βουλής κ. </w:t>
      </w:r>
      <w:proofErr w:type="spellStart"/>
      <w:r w:rsidRPr="002D159D">
        <w:rPr>
          <w:rFonts w:ascii="Arial" w:hAnsi="Arial" w:cs="Arial"/>
          <w:sz w:val="24"/>
          <w:szCs w:val="24"/>
          <w:lang w:eastAsia="el-GR"/>
        </w:rPr>
        <w:t>Ραλλία</w:t>
      </w:r>
      <w:proofErr w:type="spellEnd"/>
      <w:r w:rsidRPr="002D159D">
        <w:rPr>
          <w:rFonts w:ascii="Arial" w:hAnsi="Arial" w:cs="Arial"/>
          <w:sz w:val="24"/>
          <w:szCs w:val="24"/>
          <w:lang w:eastAsia="el-GR"/>
        </w:rPr>
        <w:t xml:space="preserve"> Χρηστίδου, Βουλευτή Β3΄ Νότιου Τομέα Αθηνών, τα ακόλουθα: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Α. ΚΑΤΑΘΕΣΗ ΑΝΑΦΟΡΩΝ</w:t>
      </w:r>
    </w:p>
    <w:p w:rsidR="002D159D" w:rsidRPr="002D159D" w:rsidRDefault="002D159D" w:rsidP="002D159D">
      <w:pPr>
        <w:spacing w:after="0" w:line="600" w:lineRule="auto"/>
        <w:ind w:firstLine="720"/>
        <w:jc w:val="center"/>
        <w:rPr>
          <w:rFonts w:ascii="Arial" w:hAnsi="Arial"/>
          <w:color w:val="FF0000"/>
          <w:sz w:val="24"/>
          <w:szCs w:val="24"/>
          <w:lang w:eastAsia="el-GR"/>
        </w:rPr>
      </w:pPr>
      <w:r w:rsidRPr="002D159D">
        <w:rPr>
          <w:rFonts w:ascii="Arial" w:hAnsi="Arial"/>
          <w:color w:val="FF0000"/>
          <w:sz w:val="24"/>
          <w:szCs w:val="24"/>
          <w:lang w:eastAsia="el-GR"/>
        </w:rPr>
        <w:t>(Να μπει η σελίδα 2α)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Β. ΑΠΑΝΤΗΣΕΙΣ ΥΠΟΥΡΓΩΝ ΣΕ ΕΡΩΤΗΣΕΙΣ ΒΟΥΛΕΥΤΩΝ</w:t>
      </w:r>
    </w:p>
    <w:p w:rsidR="002D159D" w:rsidRPr="002D159D" w:rsidRDefault="002D159D" w:rsidP="002D159D">
      <w:pPr>
        <w:spacing w:after="0" w:line="600" w:lineRule="auto"/>
        <w:ind w:firstLine="720"/>
        <w:jc w:val="center"/>
        <w:rPr>
          <w:rFonts w:ascii="Arial" w:hAnsi="Arial"/>
          <w:color w:val="FF0000"/>
          <w:sz w:val="24"/>
          <w:szCs w:val="24"/>
          <w:lang w:eastAsia="el-GR"/>
        </w:rPr>
      </w:pPr>
      <w:r w:rsidRPr="002D159D">
        <w:rPr>
          <w:rFonts w:ascii="Arial" w:hAnsi="Arial"/>
          <w:color w:val="FF0000"/>
          <w:sz w:val="24"/>
          <w:szCs w:val="24"/>
          <w:lang w:eastAsia="el-GR"/>
        </w:rPr>
        <w:t>(Να μπει η σελίδα 2β)</w:t>
      </w:r>
    </w:p>
    <w:p w:rsidR="002D159D" w:rsidRPr="002D159D" w:rsidRDefault="002D159D" w:rsidP="002D159D">
      <w:pPr>
        <w:spacing w:after="0" w:line="600" w:lineRule="auto"/>
        <w:ind w:firstLine="720"/>
        <w:jc w:val="center"/>
        <w:rPr>
          <w:rFonts w:ascii="Arial" w:hAnsi="Arial"/>
          <w:color w:val="FF0000"/>
          <w:sz w:val="24"/>
          <w:szCs w:val="24"/>
          <w:lang w:eastAsia="el-GR"/>
        </w:rPr>
      </w:pPr>
      <w:r w:rsidRPr="002D159D">
        <w:rPr>
          <w:rFonts w:ascii="Arial" w:hAnsi="Arial"/>
          <w:color w:val="FF0000"/>
          <w:sz w:val="24"/>
          <w:szCs w:val="24"/>
          <w:lang w:eastAsia="el-GR"/>
        </w:rPr>
        <w:t>ΑΛΛΑΓΗ ΣΕΛΙΔΑΣ</w:t>
      </w:r>
    </w:p>
    <w:p w:rsidR="002D159D" w:rsidRPr="002D159D" w:rsidRDefault="002D159D" w:rsidP="002D159D">
      <w:pPr>
        <w:spacing w:after="0" w:line="600" w:lineRule="auto"/>
        <w:ind w:firstLine="720"/>
        <w:jc w:val="both"/>
        <w:rPr>
          <w:ins w:id="1" w:author="Σπανός Γεώργιος" w:date="2021-09-27T09:36:00Z"/>
          <w:rFonts w:ascii="Arial" w:hAnsi="Arial"/>
          <w:sz w:val="24"/>
          <w:szCs w:val="24"/>
          <w:lang w:eastAsia="el-GR"/>
        </w:rPr>
      </w:pPr>
      <w:r w:rsidRPr="002D159D">
        <w:rPr>
          <w:rFonts w:ascii="Arial" w:eastAsia="SimSun" w:hAnsi="Arial" w:cs="Arial"/>
          <w:b/>
          <w:bCs/>
          <w:sz w:val="24"/>
          <w:szCs w:val="24"/>
          <w:lang w:eastAsia="zh-CN"/>
        </w:rPr>
        <w:t xml:space="preserve">ΠΡΟΕΔΡΕΥΩΝ (Νικήτας Κακλαμάνης): </w:t>
      </w:r>
      <w:ins w:id="2" w:author="Σπανός Γεώργιος" w:date="2021-09-27T09:36:00Z">
        <w:r w:rsidRPr="002D159D">
          <w:rPr>
            <w:rFonts w:ascii="Arial" w:hAnsi="Arial"/>
            <w:sz w:val="24"/>
            <w:szCs w:val="24"/>
            <w:lang w:eastAsia="el-GR"/>
          </w:rPr>
          <w:t>Κυρίες και κύριοι συνάδελφοι εισερχόμαστε στη συζήτηση των</w:t>
        </w:r>
      </w:ins>
    </w:p>
    <w:p w:rsidR="002D159D" w:rsidRPr="002D159D" w:rsidRDefault="002D159D" w:rsidP="002D159D">
      <w:pPr>
        <w:spacing w:after="0" w:line="600" w:lineRule="auto"/>
        <w:ind w:firstLine="720"/>
        <w:jc w:val="center"/>
        <w:rPr>
          <w:rFonts w:ascii="Arial" w:eastAsia="SimSun" w:hAnsi="Arial" w:cs="Arial"/>
          <w:b/>
          <w:bCs/>
          <w:sz w:val="24"/>
          <w:szCs w:val="24"/>
          <w:lang w:eastAsia="zh-CN"/>
        </w:rPr>
      </w:pPr>
      <w:ins w:id="3" w:author="Σπανός Γεώργιος" w:date="2021-09-27T09:36:00Z">
        <w:r w:rsidRPr="002D159D">
          <w:rPr>
            <w:rFonts w:ascii="Arial" w:hAnsi="Arial"/>
            <w:b/>
            <w:sz w:val="24"/>
            <w:szCs w:val="24"/>
            <w:lang w:eastAsia="el-GR"/>
          </w:rPr>
          <w:t>ΕΠΙΚΑΙΡΩΝ ΕΡΩΤΗΣΕΩΝ</w:t>
        </w:r>
      </w:ins>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Πριν προχωρήσουμε στη συζήτηση του προγραμματισμένου για σήμερα δελτίου επικαίρων ερωτήσεων επιτρέψτε μου πρώτα να ανακοινώσω στο Σώμα το δελτίο επίκαιρων ερωτήσεων της Δευτέρας 27 Σεπτεμβρίου 2021, το οποίο έχει ως εξής: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Α. ΕΠΙΚΑΙΡΕΣ ΕΡΩΤΗΣΕΙΣ Πρώτου Κύκλου (Άρθρα 130 παράγραφοι 2 και 3 και 132 παράγραφος 2 του Κανονισμού της Βουλής)</w:t>
      </w:r>
    </w:p>
    <w:p w:rsidR="002D159D" w:rsidRPr="002D159D" w:rsidRDefault="002D159D" w:rsidP="002D159D">
      <w:pPr>
        <w:tabs>
          <w:tab w:val="left" w:pos="426"/>
          <w:tab w:val="left" w:pos="1418"/>
        </w:tabs>
        <w:spacing w:after="0" w:line="600" w:lineRule="auto"/>
        <w:ind w:right="425" w:firstLine="720"/>
        <w:jc w:val="both"/>
        <w:rPr>
          <w:rFonts w:ascii="Arial" w:hAnsi="Arial" w:cs="Arial"/>
          <w:sz w:val="24"/>
          <w:szCs w:val="24"/>
          <w:lang w:eastAsia="el-GR"/>
        </w:rPr>
      </w:pPr>
      <w:r w:rsidRPr="002D159D">
        <w:rPr>
          <w:rFonts w:ascii="Arial" w:hAnsi="Arial" w:cs="Arial"/>
          <w:sz w:val="24"/>
          <w:szCs w:val="24"/>
          <w:lang w:eastAsia="el-GR"/>
        </w:rPr>
        <w:t>1. Η με αριθμό 1081/20-9-2021 επίκαιρη ερώτηση του Βουλευτή Μεσσηνίας της Νέας Δημοκρατίας κ.</w:t>
      </w:r>
      <w:r w:rsidRPr="002D159D">
        <w:rPr>
          <w:rFonts w:ascii="Arial" w:hAnsi="Arial" w:cs="Arial"/>
          <w:b/>
          <w:sz w:val="24"/>
          <w:szCs w:val="24"/>
          <w:lang w:eastAsia="el-GR"/>
        </w:rPr>
        <w:t xml:space="preserve"> </w:t>
      </w:r>
      <w:r w:rsidRPr="002D159D">
        <w:rPr>
          <w:rFonts w:ascii="Arial" w:hAnsi="Arial" w:cs="Arial"/>
          <w:sz w:val="24"/>
          <w:szCs w:val="24"/>
          <w:lang w:eastAsia="el-GR"/>
        </w:rPr>
        <w:t>Περικλή Μαντά προς τον Υπουργό</w:t>
      </w:r>
      <w:r w:rsidRPr="002D159D">
        <w:rPr>
          <w:rFonts w:ascii="Arial" w:hAnsi="Arial" w:cs="Arial"/>
          <w:b/>
          <w:sz w:val="24"/>
          <w:szCs w:val="24"/>
          <w:lang w:eastAsia="el-GR"/>
        </w:rPr>
        <w:t xml:space="preserve"> </w:t>
      </w:r>
      <w:r w:rsidRPr="002D159D">
        <w:rPr>
          <w:rFonts w:ascii="Arial" w:hAnsi="Arial" w:cs="Arial"/>
          <w:sz w:val="24"/>
          <w:szCs w:val="24"/>
          <w:lang w:eastAsia="el-GR"/>
        </w:rPr>
        <w:t>Υγείας, με θέμα: «Στελέχωση ΕΣΥ με νέο ιατρικό και νοσηλευτικό προσωπικό».</w:t>
      </w:r>
    </w:p>
    <w:p w:rsidR="002D159D" w:rsidRPr="002D159D" w:rsidRDefault="002D159D" w:rsidP="002D159D">
      <w:pPr>
        <w:tabs>
          <w:tab w:val="left" w:pos="426"/>
          <w:tab w:val="left" w:pos="1418"/>
        </w:tabs>
        <w:spacing w:after="0" w:line="600" w:lineRule="auto"/>
        <w:ind w:right="425" w:firstLine="720"/>
        <w:jc w:val="both"/>
        <w:rPr>
          <w:rFonts w:ascii="Arial" w:hAnsi="Arial" w:cs="Arial"/>
          <w:b/>
          <w:color w:val="000000" w:themeColor="text1"/>
          <w:sz w:val="24"/>
          <w:szCs w:val="24"/>
          <w:lang w:eastAsia="el-GR"/>
        </w:rPr>
      </w:pPr>
      <w:r w:rsidRPr="002D159D">
        <w:rPr>
          <w:rFonts w:ascii="Arial" w:hAnsi="Arial" w:cs="Arial"/>
          <w:sz w:val="24"/>
          <w:szCs w:val="24"/>
          <w:lang w:eastAsia="el-GR"/>
        </w:rPr>
        <w:t xml:space="preserve">2. Η με αριθμό 1060/16-9-2021 επίκαιρη ερώτηση του Βουλευτή Ηρακλείου του ΣΥΡΙΖΑ - Προοδευτική Συμμαχία κ. Νικόλαου </w:t>
      </w:r>
      <w:proofErr w:type="spellStart"/>
      <w:r w:rsidRPr="002D159D">
        <w:rPr>
          <w:rFonts w:ascii="Arial" w:hAnsi="Arial" w:cs="Arial"/>
          <w:sz w:val="24"/>
          <w:szCs w:val="24"/>
          <w:lang w:eastAsia="el-GR"/>
        </w:rPr>
        <w:t>Ηγουμενίδη</w:t>
      </w:r>
      <w:proofErr w:type="spellEnd"/>
      <w:r w:rsidRPr="002D159D">
        <w:rPr>
          <w:rFonts w:ascii="Arial" w:hAnsi="Arial" w:cs="Arial"/>
          <w:b/>
          <w:sz w:val="24"/>
          <w:szCs w:val="24"/>
          <w:lang w:eastAsia="el-GR"/>
        </w:rPr>
        <w:t xml:space="preserve"> </w:t>
      </w:r>
      <w:r w:rsidRPr="002D159D">
        <w:rPr>
          <w:rFonts w:ascii="Arial" w:hAnsi="Arial" w:cs="Arial"/>
          <w:sz w:val="24"/>
          <w:szCs w:val="24"/>
          <w:lang w:eastAsia="el-GR"/>
        </w:rPr>
        <w:t xml:space="preserve">προς τον Υπουργό Εξωτερικών, με θέμα: «Επικείμενες ενέργειες της ελληνικής πλευράς για τις γερμανικές αποζημιώσεις στη βάση του πορίσματος της Ελληνικής </w:t>
      </w:r>
      <w:r w:rsidRPr="002D159D">
        <w:rPr>
          <w:rFonts w:ascii="Arial" w:hAnsi="Arial" w:cs="Arial"/>
          <w:color w:val="000000" w:themeColor="text1"/>
          <w:sz w:val="24"/>
          <w:szCs w:val="24"/>
          <w:lang w:eastAsia="el-GR"/>
        </w:rPr>
        <w:t>Βουλής».</w:t>
      </w:r>
    </w:p>
    <w:p w:rsidR="002D159D" w:rsidRPr="002D159D" w:rsidRDefault="002D159D" w:rsidP="002D159D">
      <w:pPr>
        <w:tabs>
          <w:tab w:val="left" w:pos="426"/>
          <w:tab w:val="left" w:pos="1418"/>
        </w:tabs>
        <w:spacing w:after="0" w:line="600" w:lineRule="auto"/>
        <w:ind w:right="425" w:firstLine="720"/>
        <w:jc w:val="both"/>
        <w:rPr>
          <w:rFonts w:ascii="Arial" w:hAnsi="Arial" w:cs="Arial"/>
          <w:sz w:val="24"/>
          <w:szCs w:val="24"/>
          <w:lang w:eastAsia="el-GR"/>
        </w:rPr>
      </w:pPr>
      <w:r w:rsidRPr="002D159D">
        <w:rPr>
          <w:rFonts w:ascii="Arial" w:hAnsi="Arial" w:cs="Arial"/>
          <w:sz w:val="24"/>
          <w:szCs w:val="24"/>
          <w:lang w:eastAsia="el-GR"/>
        </w:rPr>
        <w:t>3. Η με αριθμό 1075/20-9-2021 επίκαιρη ερώτηση του Βουλευτή Αργολίδας του Κινήματος Αλλαγής κ. Ανδρέα Πουλά</w:t>
      </w:r>
      <w:r w:rsidRPr="002D159D">
        <w:rPr>
          <w:rFonts w:ascii="Arial" w:hAnsi="Arial" w:cs="Arial"/>
          <w:b/>
          <w:sz w:val="24"/>
          <w:szCs w:val="24"/>
          <w:lang w:eastAsia="el-GR"/>
        </w:rPr>
        <w:t xml:space="preserve"> </w:t>
      </w:r>
      <w:r w:rsidRPr="002D159D">
        <w:rPr>
          <w:rFonts w:ascii="Arial" w:hAnsi="Arial" w:cs="Arial"/>
          <w:sz w:val="24"/>
          <w:szCs w:val="24"/>
          <w:lang w:eastAsia="el-GR"/>
        </w:rPr>
        <w:t>προς τον Υπουργό</w:t>
      </w:r>
      <w:r w:rsidRPr="002D159D">
        <w:rPr>
          <w:rFonts w:ascii="Arial" w:hAnsi="Arial" w:cs="Arial"/>
          <w:b/>
          <w:sz w:val="24"/>
          <w:szCs w:val="24"/>
          <w:lang w:eastAsia="el-GR"/>
        </w:rPr>
        <w:t xml:space="preserve"> </w:t>
      </w:r>
      <w:r w:rsidRPr="002D159D">
        <w:rPr>
          <w:rFonts w:ascii="Arial" w:hAnsi="Arial" w:cs="Arial"/>
          <w:sz w:val="24"/>
          <w:szCs w:val="24"/>
          <w:lang w:eastAsia="el-GR"/>
        </w:rPr>
        <w:t>Υγείας, με θέμα: «Άμεση ανάγκη λειτουργίας της παιδιατρικής κλινικής στον Νομό Αργολίδας».</w:t>
      </w:r>
    </w:p>
    <w:p w:rsidR="002D159D" w:rsidRPr="002D159D" w:rsidRDefault="002D159D" w:rsidP="002D159D">
      <w:pPr>
        <w:spacing w:after="0" w:line="600" w:lineRule="auto"/>
        <w:ind w:right="480" w:firstLine="720"/>
        <w:jc w:val="both"/>
        <w:rPr>
          <w:rFonts w:ascii="Arial" w:hAnsi="Arial" w:cs="Arial"/>
          <w:sz w:val="24"/>
          <w:szCs w:val="24"/>
          <w:lang w:eastAsia="el-GR"/>
        </w:rPr>
      </w:pPr>
      <w:r w:rsidRPr="002D159D">
        <w:rPr>
          <w:rFonts w:ascii="Arial" w:hAnsi="Arial" w:cs="Arial"/>
          <w:sz w:val="24"/>
          <w:szCs w:val="24"/>
          <w:lang w:eastAsia="el-GR"/>
        </w:rPr>
        <w:t>4. Η με αριθμό 1056/13-9-2021 επίκαιρη ερώτηση του Βουλευτή Α΄ Θεσσαλονίκης του Κομμουνιστικού Κόμματος Ελλάδας κ. Ιωάννη Δελή</w:t>
      </w:r>
      <w:r w:rsidRPr="002D159D">
        <w:rPr>
          <w:rFonts w:ascii="Arial" w:hAnsi="Arial" w:cs="Arial"/>
          <w:b/>
          <w:sz w:val="24"/>
          <w:szCs w:val="24"/>
          <w:lang w:eastAsia="el-GR"/>
        </w:rPr>
        <w:t xml:space="preserve"> </w:t>
      </w:r>
      <w:r w:rsidRPr="002D159D">
        <w:rPr>
          <w:rFonts w:ascii="Arial" w:hAnsi="Arial" w:cs="Arial"/>
          <w:sz w:val="24"/>
          <w:szCs w:val="24"/>
          <w:lang w:eastAsia="el-GR"/>
        </w:rPr>
        <w:t xml:space="preserve">προς την Υπουργό Παιδείας και Θρησκευμάτων, με θέμα: «Την ισότιμη μεταχείριση των αποφοίτων της Ομάδας Προσανατολισμού </w:t>
      </w:r>
      <w:r w:rsidRPr="002D159D">
        <w:rPr>
          <w:rFonts w:ascii="Arial" w:hAnsi="Arial" w:cs="Arial"/>
          <w:sz w:val="24"/>
          <w:szCs w:val="24"/>
          <w:lang w:eastAsia="el-GR"/>
        </w:rPr>
        <w:lastRenderedPageBreak/>
        <w:t>Ανθρωπιστικών Σπουδών των σχολικών ετών 2019 - 2020 και 2020 - 2021 στις Πανελλαδικές Εξετάσεις».</w:t>
      </w:r>
    </w:p>
    <w:p w:rsidR="002D159D" w:rsidRPr="002D159D" w:rsidRDefault="002D159D" w:rsidP="002D159D">
      <w:pPr>
        <w:tabs>
          <w:tab w:val="left" w:pos="426"/>
          <w:tab w:val="left" w:pos="1418"/>
        </w:tabs>
        <w:spacing w:after="0" w:line="600" w:lineRule="auto"/>
        <w:ind w:right="425" w:firstLine="720"/>
        <w:jc w:val="both"/>
        <w:rPr>
          <w:rFonts w:ascii="Arial" w:hAnsi="Arial" w:cs="Arial"/>
          <w:sz w:val="24"/>
          <w:szCs w:val="24"/>
          <w:lang w:eastAsia="el-GR"/>
        </w:rPr>
      </w:pPr>
      <w:r w:rsidRPr="002D159D">
        <w:rPr>
          <w:rFonts w:ascii="Arial" w:hAnsi="Arial" w:cs="Arial"/>
          <w:sz w:val="24"/>
          <w:szCs w:val="24"/>
          <w:lang w:eastAsia="el-GR"/>
        </w:rPr>
        <w:t>5. Η με αριθμό 1063/17-9-2021 επίκαιρη ερώτηση της Βουλευτού A΄ Αθηνών του ΜέΡΑ25 κ. Αγγελικής Αδαμοπούλου προς τον Υπουργό</w:t>
      </w:r>
      <w:r w:rsidRPr="002D159D">
        <w:rPr>
          <w:rFonts w:ascii="Arial" w:hAnsi="Arial" w:cs="Arial"/>
          <w:b/>
          <w:sz w:val="24"/>
          <w:szCs w:val="24"/>
          <w:lang w:eastAsia="el-GR"/>
        </w:rPr>
        <w:t xml:space="preserve"> </w:t>
      </w:r>
      <w:r w:rsidRPr="002D159D">
        <w:rPr>
          <w:rFonts w:ascii="Arial" w:hAnsi="Arial" w:cs="Arial"/>
          <w:sz w:val="24"/>
          <w:szCs w:val="24"/>
          <w:lang w:eastAsia="el-GR"/>
        </w:rPr>
        <w:t xml:space="preserve">Περιβάλλοντος και Ενέργειας, με θέμα: «Σοβαρές καταγγελίες για την τοποθέτηση </w:t>
      </w:r>
      <w:proofErr w:type="spellStart"/>
      <w:r w:rsidRPr="002D159D">
        <w:rPr>
          <w:rFonts w:ascii="Arial" w:hAnsi="Arial" w:cs="Arial"/>
          <w:sz w:val="24"/>
          <w:szCs w:val="24"/>
          <w:lang w:eastAsia="el-GR"/>
        </w:rPr>
        <w:t>κοντέινερς</w:t>
      </w:r>
      <w:proofErr w:type="spellEnd"/>
      <w:r w:rsidRPr="002D159D">
        <w:rPr>
          <w:rFonts w:ascii="Arial" w:hAnsi="Arial" w:cs="Arial"/>
          <w:sz w:val="24"/>
          <w:szCs w:val="24"/>
          <w:lang w:eastAsia="el-GR"/>
        </w:rPr>
        <w:t xml:space="preserve"> από τον Δήμο Αθηναίων ως προσωρινών σχολικών αιθουσών των 153</w:t>
      </w:r>
      <w:r w:rsidRPr="002D159D">
        <w:rPr>
          <w:rFonts w:ascii="Arial" w:hAnsi="Arial" w:cs="Arial"/>
          <w:sz w:val="24"/>
          <w:szCs w:val="24"/>
          <w:vertAlign w:val="superscript"/>
          <w:lang w:eastAsia="el-GR"/>
        </w:rPr>
        <w:t>ου</w:t>
      </w:r>
      <w:r w:rsidRPr="002D159D">
        <w:rPr>
          <w:rFonts w:ascii="Arial" w:hAnsi="Arial" w:cs="Arial"/>
          <w:sz w:val="24"/>
          <w:szCs w:val="24"/>
          <w:lang w:eastAsia="el-GR"/>
        </w:rPr>
        <w:t xml:space="preserve"> και 154</w:t>
      </w:r>
      <w:r w:rsidRPr="002D159D">
        <w:rPr>
          <w:rFonts w:ascii="Arial" w:hAnsi="Arial" w:cs="Arial"/>
          <w:sz w:val="24"/>
          <w:szCs w:val="24"/>
          <w:vertAlign w:val="superscript"/>
          <w:lang w:eastAsia="el-GR"/>
        </w:rPr>
        <w:t>ου</w:t>
      </w:r>
      <w:r w:rsidRPr="002D159D">
        <w:rPr>
          <w:rFonts w:ascii="Arial" w:hAnsi="Arial" w:cs="Arial"/>
          <w:sz w:val="24"/>
          <w:szCs w:val="24"/>
          <w:lang w:eastAsia="el-GR"/>
        </w:rPr>
        <w:t xml:space="preserve"> Νηπιαγωγείου Αθηνών στα </w:t>
      </w:r>
      <w:proofErr w:type="spellStart"/>
      <w:r w:rsidRPr="002D159D">
        <w:rPr>
          <w:rFonts w:ascii="Arial" w:hAnsi="Arial" w:cs="Arial"/>
          <w:sz w:val="24"/>
          <w:szCs w:val="24"/>
          <w:lang w:eastAsia="el-GR"/>
        </w:rPr>
        <w:t>Πατήσια</w:t>
      </w:r>
      <w:proofErr w:type="spellEnd"/>
      <w:r w:rsidRPr="002D159D">
        <w:rPr>
          <w:rFonts w:ascii="Arial" w:hAnsi="Arial" w:cs="Arial"/>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Β. ΕΠΙΚΑΙΡΕΣ ΕΡΩΤΗΣΕΙΣ Δεύτερου Κύκλου (Άρθρα 130 παράγραφοι 2 και 3 και 132 παράγραφος 2 του Κανονισμού της Βουλής)</w:t>
      </w:r>
    </w:p>
    <w:p w:rsidR="002D159D" w:rsidRPr="002D159D" w:rsidRDefault="002D159D" w:rsidP="002D159D">
      <w:pPr>
        <w:tabs>
          <w:tab w:val="left" w:pos="426"/>
          <w:tab w:val="left" w:pos="1418"/>
        </w:tabs>
        <w:spacing w:after="0" w:line="600" w:lineRule="auto"/>
        <w:ind w:right="425" w:firstLine="720"/>
        <w:jc w:val="both"/>
        <w:rPr>
          <w:rFonts w:ascii="Arial" w:hAnsi="Arial" w:cs="Arial"/>
          <w:b/>
          <w:color w:val="000000" w:themeColor="text1"/>
          <w:sz w:val="24"/>
          <w:szCs w:val="24"/>
          <w:lang w:eastAsia="el-GR"/>
        </w:rPr>
      </w:pPr>
      <w:r w:rsidRPr="002D159D">
        <w:rPr>
          <w:rFonts w:ascii="Arial" w:hAnsi="Arial" w:cs="Arial"/>
          <w:sz w:val="24"/>
          <w:szCs w:val="24"/>
          <w:lang w:eastAsia="el-GR"/>
        </w:rPr>
        <w:t>1. Η με αριθμό 1062/17-9-2021 επίκαιρη ερώτηση του Βουλευτή Κυκλάδων του ΣΥΡΙΖΑ - Προοδευτική Συμμαχία κ</w:t>
      </w:r>
      <w:r w:rsidRPr="002D159D">
        <w:rPr>
          <w:rFonts w:ascii="Arial" w:hAnsi="Arial" w:cs="Arial"/>
          <w:b/>
          <w:sz w:val="24"/>
          <w:szCs w:val="24"/>
          <w:lang w:eastAsia="el-GR"/>
        </w:rPr>
        <w:t xml:space="preserve">. </w:t>
      </w:r>
      <w:r w:rsidRPr="002D159D">
        <w:rPr>
          <w:rFonts w:ascii="Arial" w:hAnsi="Arial" w:cs="Arial"/>
          <w:sz w:val="24"/>
          <w:szCs w:val="24"/>
          <w:lang w:eastAsia="el-GR"/>
        </w:rPr>
        <w:t xml:space="preserve">Νικόλαου </w:t>
      </w:r>
      <w:proofErr w:type="spellStart"/>
      <w:r w:rsidRPr="002D159D">
        <w:rPr>
          <w:rFonts w:ascii="Arial" w:hAnsi="Arial" w:cs="Arial"/>
          <w:sz w:val="24"/>
          <w:szCs w:val="24"/>
          <w:lang w:eastAsia="el-GR"/>
        </w:rPr>
        <w:t>Συρμαλένιου</w:t>
      </w:r>
      <w:proofErr w:type="spellEnd"/>
      <w:r w:rsidRPr="002D159D">
        <w:rPr>
          <w:rFonts w:ascii="Arial" w:hAnsi="Arial" w:cs="Arial"/>
          <w:b/>
          <w:sz w:val="24"/>
          <w:szCs w:val="24"/>
          <w:lang w:eastAsia="el-GR"/>
        </w:rPr>
        <w:t xml:space="preserve"> </w:t>
      </w:r>
      <w:r w:rsidRPr="002D159D">
        <w:rPr>
          <w:rFonts w:ascii="Arial" w:hAnsi="Arial" w:cs="Arial"/>
          <w:sz w:val="24"/>
          <w:szCs w:val="24"/>
          <w:lang w:eastAsia="el-GR"/>
        </w:rPr>
        <w:t>προς τον Υπουργό Περιβάλλοντος και Ενέργειας,</w:t>
      </w:r>
      <w:r w:rsidRPr="002D159D">
        <w:rPr>
          <w:rFonts w:ascii="Arial" w:hAnsi="Arial" w:cs="Arial"/>
          <w:b/>
          <w:sz w:val="24"/>
          <w:szCs w:val="24"/>
          <w:lang w:eastAsia="el-GR"/>
        </w:rPr>
        <w:t xml:space="preserve"> </w:t>
      </w:r>
      <w:r w:rsidRPr="002D159D">
        <w:rPr>
          <w:rFonts w:ascii="Arial" w:hAnsi="Arial" w:cs="Arial"/>
          <w:sz w:val="24"/>
          <w:szCs w:val="24"/>
          <w:lang w:eastAsia="el-GR"/>
        </w:rPr>
        <w:t xml:space="preserve">με θέμα: «Επιτακτικό το αίτημα ανοίγματος των σμυριδωρυχείων </w:t>
      </w:r>
      <w:r w:rsidRPr="002D159D">
        <w:rPr>
          <w:rFonts w:ascii="Arial" w:hAnsi="Arial" w:cs="Arial"/>
          <w:color w:val="000000" w:themeColor="text1"/>
          <w:sz w:val="24"/>
          <w:szCs w:val="24"/>
          <w:lang w:eastAsia="el-GR"/>
        </w:rPr>
        <w:t>Νάξου».</w:t>
      </w:r>
    </w:p>
    <w:p w:rsidR="002D159D" w:rsidRPr="002D159D" w:rsidRDefault="002D159D" w:rsidP="002D159D">
      <w:pPr>
        <w:tabs>
          <w:tab w:val="left" w:pos="426"/>
          <w:tab w:val="left" w:pos="1418"/>
        </w:tabs>
        <w:spacing w:after="0" w:line="600" w:lineRule="auto"/>
        <w:ind w:right="425" w:firstLine="720"/>
        <w:jc w:val="both"/>
        <w:rPr>
          <w:rFonts w:ascii="Arial" w:hAnsi="Arial" w:cs="Arial"/>
          <w:sz w:val="24"/>
          <w:szCs w:val="24"/>
          <w:lang w:eastAsia="el-GR"/>
        </w:rPr>
      </w:pPr>
      <w:r w:rsidRPr="002D159D">
        <w:rPr>
          <w:rFonts w:ascii="Arial" w:hAnsi="Arial" w:cs="Arial"/>
          <w:sz w:val="24"/>
          <w:szCs w:val="24"/>
          <w:lang w:eastAsia="el-GR"/>
        </w:rPr>
        <w:t xml:space="preserve">2. Η με αριθμό 1078/20-9-2021 επίκαιρη ερώτηση του Βουλευτή Ηρακλείου του Κινήματος Αλλαγής κ. Βασίλειου </w:t>
      </w:r>
      <w:proofErr w:type="spellStart"/>
      <w:r w:rsidRPr="002D159D">
        <w:rPr>
          <w:rFonts w:ascii="Arial" w:hAnsi="Arial" w:cs="Arial"/>
          <w:sz w:val="24"/>
          <w:szCs w:val="24"/>
          <w:lang w:eastAsia="el-GR"/>
        </w:rPr>
        <w:t>Κεγκέρογλου</w:t>
      </w:r>
      <w:proofErr w:type="spellEnd"/>
      <w:r w:rsidRPr="002D159D">
        <w:rPr>
          <w:rFonts w:ascii="Arial" w:hAnsi="Arial" w:cs="Arial"/>
          <w:b/>
          <w:sz w:val="24"/>
          <w:szCs w:val="24"/>
          <w:lang w:eastAsia="el-GR"/>
        </w:rPr>
        <w:t xml:space="preserve"> </w:t>
      </w:r>
      <w:r w:rsidRPr="002D159D">
        <w:rPr>
          <w:rFonts w:ascii="Arial" w:hAnsi="Arial" w:cs="Arial"/>
          <w:sz w:val="24"/>
          <w:szCs w:val="24"/>
          <w:lang w:eastAsia="el-GR"/>
        </w:rPr>
        <w:t xml:space="preserve">προς τον Υπουργό Αγροτικής Ανάπτυξης και Τροφίμων, με θέμα: «Άμεσα μέτρα απορρόφησης των </w:t>
      </w:r>
      <w:proofErr w:type="spellStart"/>
      <w:r w:rsidRPr="002D159D">
        <w:rPr>
          <w:rFonts w:ascii="Arial" w:hAnsi="Arial" w:cs="Arial"/>
          <w:sz w:val="24"/>
          <w:szCs w:val="24"/>
          <w:lang w:eastAsia="el-GR"/>
        </w:rPr>
        <w:t>οινοσταφύλων</w:t>
      </w:r>
      <w:proofErr w:type="spellEnd"/>
      <w:r w:rsidRPr="002D159D">
        <w:rPr>
          <w:rFonts w:ascii="Arial" w:hAnsi="Arial" w:cs="Arial"/>
          <w:sz w:val="24"/>
          <w:szCs w:val="24"/>
          <w:lang w:eastAsia="el-GR"/>
        </w:rPr>
        <w:t xml:space="preserve"> - Στήριξη αμπελουργών, οινοποιητικών και συνεταιριστικών επιχειρήσεων».</w:t>
      </w:r>
    </w:p>
    <w:p w:rsidR="002D159D" w:rsidRPr="002D159D" w:rsidRDefault="002D159D" w:rsidP="002D159D">
      <w:pPr>
        <w:spacing w:after="0" w:line="600" w:lineRule="auto"/>
        <w:ind w:right="480" w:firstLine="720"/>
        <w:jc w:val="both"/>
        <w:rPr>
          <w:rFonts w:ascii="Arial" w:hAnsi="Arial" w:cs="Arial"/>
          <w:b/>
          <w:color w:val="000000" w:themeColor="text1"/>
          <w:sz w:val="24"/>
          <w:szCs w:val="24"/>
          <w:lang w:eastAsia="el-GR"/>
        </w:rPr>
      </w:pPr>
      <w:r w:rsidRPr="002D159D">
        <w:rPr>
          <w:rFonts w:ascii="Arial" w:hAnsi="Arial" w:cs="Arial"/>
          <w:sz w:val="24"/>
          <w:szCs w:val="24"/>
          <w:lang w:eastAsia="el-GR"/>
        </w:rPr>
        <w:lastRenderedPageBreak/>
        <w:t>3. Η με αριθμό 1072/20-9-2021 επίκαιρη ερώτηση του Βουλευτή Β΄ Θεσσαλονίκης του Κομμουνιστικού Κόμματος Ελλάδας κ. Λεωνίδα Στολτίδη</w:t>
      </w:r>
      <w:r w:rsidRPr="002D159D">
        <w:rPr>
          <w:rFonts w:ascii="Arial" w:hAnsi="Arial" w:cs="Arial"/>
          <w:b/>
          <w:sz w:val="24"/>
          <w:szCs w:val="24"/>
          <w:lang w:eastAsia="el-GR"/>
        </w:rPr>
        <w:t xml:space="preserve"> </w:t>
      </w:r>
      <w:r w:rsidRPr="002D159D">
        <w:rPr>
          <w:rFonts w:ascii="Arial" w:hAnsi="Arial" w:cs="Arial"/>
          <w:sz w:val="24"/>
          <w:szCs w:val="24"/>
          <w:lang w:eastAsia="el-GR"/>
        </w:rPr>
        <w:t>προς τον Υπουργό Οικονομικών, με θέμα: «Κατοχύρωση των ενσήμων των πρώην εργαζομένων της Ελληνικής Βιομηχανίας Οχημάτων (ΕΛΒΟ ΑΒΕ</w:t>
      </w:r>
      <w:r w:rsidRPr="002D159D">
        <w:rPr>
          <w:rFonts w:ascii="Arial" w:hAnsi="Arial" w:cs="Arial"/>
          <w:color w:val="000000" w:themeColor="text1"/>
          <w:sz w:val="24"/>
          <w:szCs w:val="24"/>
          <w:lang w:eastAsia="el-GR"/>
        </w:rPr>
        <w:t>)».</w:t>
      </w:r>
    </w:p>
    <w:p w:rsidR="002D159D" w:rsidRPr="002D159D" w:rsidRDefault="002D159D" w:rsidP="002D159D">
      <w:pPr>
        <w:tabs>
          <w:tab w:val="left" w:pos="426"/>
          <w:tab w:val="left" w:pos="1418"/>
        </w:tabs>
        <w:spacing w:after="0" w:line="600" w:lineRule="auto"/>
        <w:ind w:right="425" w:firstLine="720"/>
        <w:jc w:val="both"/>
        <w:rPr>
          <w:rFonts w:ascii="Arial" w:hAnsi="Arial" w:cs="Arial"/>
          <w:sz w:val="24"/>
          <w:szCs w:val="24"/>
          <w:lang w:eastAsia="el-GR"/>
        </w:rPr>
      </w:pPr>
      <w:r w:rsidRPr="002D159D">
        <w:rPr>
          <w:rFonts w:ascii="Arial" w:hAnsi="Arial" w:cs="Arial"/>
          <w:sz w:val="24"/>
          <w:szCs w:val="24"/>
          <w:lang w:eastAsia="el-GR"/>
        </w:rPr>
        <w:t xml:space="preserve">4. Η με αριθμό 1065/17-9-2021 επίκαιρη ερώτηση της Βουλευτού A΄ Ανατολικής Αττικής του ΜέΡΑ25 κ. Μαρίας </w:t>
      </w:r>
      <w:proofErr w:type="spellStart"/>
      <w:r w:rsidRPr="002D159D">
        <w:rPr>
          <w:rFonts w:ascii="Arial" w:hAnsi="Arial" w:cs="Arial"/>
          <w:sz w:val="24"/>
          <w:szCs w:val="24"/>
          <w:lang w:eastAsia="el-GR"/>
        </w:rPr>
        <w:t>Απατζίδη</w:t>
      </w:r>
      <w:proofErr w:type="spellEnd"/>
      <w:r w:rsidRPr="002D159D">
        <w:rPr>
          <w:rFonts w:ascii="Arial" w:hAnsi="Arial" w:cs="Arial"/>
          <w:sz w:val="24"/>
          <w:szCs w:val="24"/>
          <w:lang w:eastAsia="el-GR"/>
        </w:rPr>
        <w:t xml:space="preserve"> προς τον Υπουργό Οικονομικών,</w:t>
      </w:r>
      <w:r w:rsidRPr="002D159D">
        <w:rPr>
          <w:rFonts w:ascii="Arial" w:hAnsi="Arial" w:cs="Arial"/>
          <w:b/>
          <w:sz w:val="24"/>
          <w:szCs w:val="24"/>
          <w:lang w:eastAsia="el-GR"/>
        </w:rPr>
        <w:t xml:space="preserve"> </w:t>
      </w:r>
      <w:r w:rsidRPr="002D159D">
        <w:rPr>
          <w:rFonts w:ascii="Arial" w:hAnsi="Arial" w:cs="Arial"/>
          <w:sz w:val="24"/>
          <w:szCs w:val="24"/>
          <w:lang w:eastAsia="el-GR"/>
        </w:rPr>
        <w:t>με θέμα: «Δυνατότητα αποζημίωσης πυρόπληκτων ενοικιαστών επαγγελματικών χώρων».</w:t>
      </w:r>
    </w:p>
    <w:p w:rsidR="002D159D" w:rsidRPr="002D159D" w:rsidRDefault="002D159D" w:rsidP="002D159D">
      <w:pPr>
        <w:tabs>
          <w:tab w:val="left" w:pos="426"/>
          <w:tab w:val="left" w:pos="1418"/>
        </w:tabs>
        <w:spacing w:after="0" w:line="600" w:lineRule="auto"/>
        <w:ind w:right="425" w:firstLine="720"/>
        <w:jc w:val="both"/>
        <w:rPr>
          <w:rFonts w:ascii="Arial" w:hAnsi="Arial" w:cs="Arial"/>
          <w:sz w:val="24"/>
          <w:szCs w:val="24"/>
          <w:lang w:eastAsia="el-GR"/>
        </w:rPr>
      </w:pPr>
      <w:r w:rsidRPr="002D159D">
        <w:rPr>
          <w:rFonts w:ascii="Arial" w:hAnsi="Arial" w:cs="Arial"/>
          <w:sz w:val="24"/>
          <w:szCs w:val="24"/>
          <w:lang w:eastAsia="el-GR"/>
        </w:rPr>
        <w:t xml:space="preserve">5. Η με αριθμό 1066/17-9-2021 επίκαιρη ερώτηση της Βουλευτού Ιωάννινων του ΣΥΡΙΖΑ - Προοδευτική Συμμαχία κ. Μερόπης </w:t>
      </w:r>
      <w:proofErr w:type="spellStart"/>
      <w:r w:rsidRPr="002D159D">
        <w:rPr>
          <w:rFonts w:ascii="Arial" w:hAnsi="Arial" w:cs="Arial"/>
          <w:sz w:val="24"/>
          <w:szCs w:val="24"/>
          <w:lang w:eastAsia="el-GR"/>
        </w:rPr>
        <w:t>Τζούφη</w:t>
      </w:r>
      <w:proofErr w:type="spellEnd"/>
      <w:r w:rsidRPr="002D159D">
        <w:rPr>
          <w:rFonts w:ascii="Arial" w:hAnsi="Arial" w:cs="Arial"/>
          <w:b/>
          <w:sz w:val="24"/>
          <w:szCs w:val="24"/>
          <w:lang w:eastAsia="el-GR"/>
        </w:rPr>
        <w:t xml:space="preserve"> </w:t>
      </w:r>
      <w:r w:rsidRPr="002D159D">
        <w:rPr>
          <w:rFonts w:ascii="Arial" w:hAnsi="Arial" w:cs="Arial"/>
          <w:sz w:val="24"/>
          <w:szCs w:val="24"/>
          <w:lang w:eastAsia="el-GR"/>
        </w:rPr>
        <w:t>προς τον Υπουργό Περιβάλλοντος και Ενέργειας, με θέμα: «Καθαρισμός και προστασία του αισθητικού δάσους Ιωαννίνων».</w:t>
      </w:r>
    </w:p>
    <w:p w:rsidR="002D159D" w:rsidRPr="002D159D" w:rsidRDefault="002D159D" w:rsidP="002D159D">
      <w:pPr>
        <w:tabs>
          <w:tab w:val="left" w:pos="426"/>
          <w:tab w:val="left" w:pos="1418"/>
        </w:tabs>
        <w:spacing w:after="0" w:line="600" w:lineRule="auto"/>
        <w:ind w:right="425" w:firstLine="720"/>
        <w:jc w:val="both"/>
        <w:rPr>
          <w:rFonts w:ascii="Arial" w:hAnsi="Arial" w:cs="Arial"/>
          <w:b/>
          <w:color w:val="000000" w:themeColor="text1"/>
          <w:sz w:val="24"/>
          <w:szCs w:val="24"/>
          <w:lang w:eastAsia="el-GR"/>
        </w:rPr>
      </w:pPr>
      <w:r w:rsidRPr="002D159D">
        <w:rPr>
          <w:rFonts w:ascii="Arial" w:hAnsi="Arial" w:cs="Arial"/>
          <w:sz w:val="24"/>
          <w:szCs w:val="24"/>
          <w:lang w:eastAsia="el-GR"/>
        </w:rPr>
        <w:t xml:space="preserve">6. Η με αριθμό 1068/20-9-2021 επίκαιρη ερώτηση του Βουλευτή Β2΄ Δυτικού Τομέα Αθηνών του ΜέΡΑ25 κ. </w:t>
      </w:r>
      <w:proofErr w:type="spellStart"/>
      <w:r w:rsidRPr="002D159D">
        <w:rPr>
          <w:rFonts w:ascii="Arial" w:hAnsi="Arial" w:cs="Arial"/>
          <w:sz w:val="24"/>
          <w:szCs w:val="24"/>
          <w:lang w:eastAsia="el-GR"/>
        </w:rPr>
        <w:t>Κρίτωνα</w:t>
      </w:r>
      <w:proofErr w:type="spellEnd"/>
      <w:r w:rsidRPr="002D159D">
        <w:rPr>
          <w:rFonts w:ascii="Arial" w:hAnsi="Arial" w:cs="Arial"/>
          <w:sz w:val="24"/>
          <w:szCs w:val="24"/>
          <w:lang w:eastAsia="el-GR"/>
        </w:rPr>
        <w:t xml:space="preserve"> - Ηλία Αρσένη</w:t>
      </w:r>
      <w:r w:rsidRPr="002D159D">
        <w:rPr>
          <w:rFonts w:ascii="Arial" w:hAnsi="Arial" w:cs="Arial"/>
          <w:b/>
          <w:sz w:val="24"/>
          <w:szCs w:val="24"/>
          <w:lang w:eastAsia="el-GR"/>
        </w:rPr>
        <w:t xml:space="preserve"> </w:t>
      </w:r>
      <w:r w:rsidRPr="002D159D">
        <w:rPr>
          <w:rFonts w:ascii="Arial" w:hAnsi="Arial" w:cs="Arial"/>
          <w:sz w:val="24"/>
          <w:szCs w:val="24"/>
          <w:lang w:eastAsia="el-GR"/>
        </w:rPr>
        <w:t>προς τον Υπουργό Περιβάλλοντος και Ενέργειας,</w:t>
      </w:r>
      <w:r w:rsidRPr="002D159D">
        <w:rPr>
          <w:rFonts w:ascii="Arial" w:hAnsi="Arial" w:cs="Arial"/>
          <w:b/>
          <w:sz w:val="24"/>
          <w:szCs w:val="24"/>
          <w:lang w:eastAsia="el-GR"/>
        </w:rPr>
        <w:t xml:space="preserve"> </w:t>
      </w:r>
      <w:r w:rsidRPr="002D159D">
        <w:rPr>
          <w:rFonts w:ascii="Arial" w:hAnsi="Arial" w:cs="Arial"/>
          <w:sz w:val="24"/>
          <w:szCs w:val="24"/>
          <w:lang w:eastAsia="el-GR"/>
        </w:rPr>
        <w:t xml:space="preserve">με θέμα: «Θεσσαλονίκη, έμμεση ιδιωτικοποίηση ύδρευσης και </w:t>
      </w:r>
      <w:r w:rsidRPr="002D159D">
        <w:rPr>
          <w:rFonts w:ascii="Arial" w:hAnsi="Arial" w:cs="Arial"/>
          <w:color w:val="000000" w:themeColor="text1"/>
          <w:sz w:val="24"/>
          <w:szCs w:val="24"/>
          <w:lang w:eastAsia="el-GR"/>
        </w:rPr>
        <w:t>αποχέτευσης».</w:t>
      </w:r>
    </w:p>
    <w:p w:rsidR="002D159D" w:rsidRPr="002D159D" w:rsidRDefault="002D159D" w:rsidP="002D159D">
      <w:pPr>
        <w:tabs>
          <w:tab w:val="left" w:pos="426"/>
          <w:tab w:val="left" w:pos="1418"/>
        </w:tabs>
        <w:spacing w:after="0" w:line="600" w:lineRule="auto"/>
        <w:ind w:right="425" w:firstLine="720"/>
        <w:jc w:val="both"/>
        <w:rPr>
          <w:rFonts w:ascii="Arial" w:hAnsi="Arial" w:cs="Arial"/>
          <w:sz w:val="24"/>
          <w:szCs w:val="24"/>
          <w:lang w:eastAsia="el-GR"/>
        </w:rPr>
      </w:pPr>
      <w:r w:rsidRPr="002D159D">
        <w:rPr>
          <w:rFonts w:ascii="Arial" w:hAnsi="Arial" w:cs="Arial"/>
          <w:sz w:val="24"/>
          <w:szCs w:val="24"/>
          <w:lang w:eastAsia="el-GR"/>
        </w:rPr>
        <w:t>7. Η με αριθμό 1076/20-9-2021 επίκαιρη ερώτηση της Βουλευτού Πιερίας του ΣΥΡΙΖΑ - Προοδευτική Συμμαχία κ. Ελισάβετ (</w:t>
      </w:r>
      <w:proofErr w:type="spellStart"/>
      <w:r w:rsidRPr="002D159D">
        <w:rPr>
          <w:rFonts w:ascii="Arial" w:hAnsi="Arial" w:cs="Arial"/>
          <w:sz w:val="24"/>
          <w:szCs w:val="24"/>
          <w:lang w:eastAsia="el-GR"/>
        </w:rPr>
        <w:t>Μπέττυς</w:t>
      </w:r>
      <w:proofErr w:type="spellEnd"/>
      <w:r w:rsidRPr="002D159D">
        <w:rPr>
          <w:rFonts w:ascii="Arial" w:hAnsi="Arial" w:cs="Arial"/>
          <w:sz w:val="24"/>
          <w:szCs w:val="24"/>
          <w:lang w:eastAsia="el-GR"/>
        </w:rPr>
        <w:t xml:space="preserve">) </w:t>
      </w:r>
      <w:proofErr w:type="spellStart"/>
      <w:r w:rsidRPr="002D159D">
        <w:rPr>
          <w:rFonts w:ascii="Arial" w:hAnsi="Arial" w:cs="Arial"/>
          <w:sz w:val="24"/>
          <w:szCs w:val="24"/>
          <w:lang w:eastAsia="el-GR"/>
        </w:rPr>
        <w:t>Σκούφα</w:t>
      </w:r>
      <w:proofErr w:type="spellEnd"/>
      <w:r w:rsidRPr="002D159D">
        <w:rPr>
          <w:rFonts w:ascii="Arial" w:hAnsi="Arial" w:cs="Arial"/>
          <w:b/>
          <w:sz w:val="24"/>
          <w:szCs w:val="24"/>
          <w:lang w:eastAsia="el-GR"/>
        </w:rPr>
        <w:t xml:space="preserve"> </w:t>
      </w:r>
      <w:r w:rsidRPr="002D159D">
        <w:rPr>
          <w:rFonts w:ascii="Arial" w:hAnsi="Arial" w:cs="Arial"/>
          <w:sz w:val="24"/>
          <w:szCs w:val="24"/>
          <w:lang w:eastAsia="el-GR"/>
        </w:rPr>
        <w:t>προς τον Υπουργό</w:t>
      </w:r>
      <w:r w:rsidRPr="002D159D">
        <w:rPr>
          <w:rFonts w:ascii="Arial" w:hAnsi="Arial" w:cs="Arial"/>
          <w:b/>
          <w:sz w:val="24"/>
          <w:szCs w:val="24"/>
          <w:lang w:eastAsia="el-GR"/>
        </w:rPr>
        <w:t xml:space="preserve"> </w:t>
      </w:r>
      <w:r w:rsidRPr="002D159D">
        <w:rPr>
          <w:rFonts w:ascii="Arial" w:hAnsi="Arial" w:cs="Arial"/>
          <w:sz w:val="24"/>
          <w:szCs w:val="24"/>
          <w:lang w:eastAsia="el-GR"/>
        </w:rPr>
        <w:t xml:space="preserve">Περιβάλλοντος και Ενέργειας, με θέμα: «Οι </w:t>
      </w:r>
      <w:proofErr w:type="spellStart"/>
      <w:r w:rsidRPr="002D159D">
        <w:rPr>
          <w:rFonts w:ascii="Arial" w:hAnsi="Arial" w:cs="Arial"/>
          <w:sz w:val="24"/>
          <w:szCs w:val="24"/>
          <w:lang w:eastAsia="el-GR"/>
        </w:rPr>
        <w:lastRenderedPageBreak/>
        <w:t>καστανοκαλλιεργητές</w:t>
      </w:r>
      <w:proofErr w:type="spellEnd"/>
      <w:r w:rsidRPr="002D159D">
        <w:rPr>
          <w:rFonts w:ascii="Arial" w:hAnsi="Arial" w:cs="Arial"/>
          <w:sz w:val="24"/>
          <w:szCs w:val="24"/>
          <w:lang w:eastAsia="el-GR"/>
        </w:rPr>
        <w:t xml:space="preserve"> της Πιερίας δοκιμάζονται σκληρά. Απαραίτητη η στήριξή τους».</w:t>
      </w:r>
    </w:p>
    <w:p w:rsidR="002D159D" w:rsidRPr="002D159D" w:rsidRDefault="002D159D" w:rsidP="002D159D">
      <w:pPr>
        <w:tabs>
          <w:tab w:val="left" w:pos="426"/>
          <w:tab w:val="left" w:pos="1418"/>
        </w:tabs>
        <w:spacing w:after="0" w:line="600" w:lineRule="auto"/>
        <w:ind w:right="425" w:firstLine="720"/>
        <w:jc w:val="both"/>
        <w:rPr>
          <w:rFonts w:ascii="Arial" w:hAnsi="Arial" w:cs="Arial"/>
          <w:b/>
          <w:color w:val="000000" w:themeColor="text1"/>
          <w:sz w:val="24"/>
          <w:szCs w:val="24"/>
          <w:lang w:eastAsia="el-GR"/>
        </w:rPr>
      </w:pPr>
      <w:r w:rsidRPr="002D159D">
        <w:rPr>
          <w:rFonts w:ascii="Arial" w:hAnsi="Arial" w:cs="Arial"/>
          <w:sz w:val="24"/>
          <w:szCs w:val="24"/>
          <w:lang w:eastAsia="el-GR"/>
        </w:rPr>
        <w:t xml:space="preserve">8. Η με αριθμό 1077/20-9-2021 επίκαιρη ερώτηση του Βουλευτή Λάρισας του ΣΥΡΙΖΑ - Προοδευτική Συμμαχία κ. Βασιλείου Κόκκαλη προς τον Υπουργό Οικονομικών, με θέμα: «Ιανός - Έναν χρόνο μετά ο </w:t>
      </w:r>
      <w:r w:rsidRPr="002D159D">
        <w:rPr>
          <w:rFonts w:ascii="Arial" w:hAnsi="Arial" w:cs="Arial"/>
          <w:color w:val="000000" w:themeColor="text1"/>
          <w:sz w:val="24"/>
          <w:szCs w:val="24"/>
          <w:lang w:eastAsia="el-GR"/>
        </w:rPr>
        <w:t>απολογισμός».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ΑΝΑΦΟΡΕΣ - ΕΡΩΤΗΣΕΙΣ (Άρθρο 130 παράγραφος 5 του Κανονισμού της Βουλής)</w:t>
      </w:r>
    </w:p>
    <w:p w:rsidR="002D159D" w:rsidRPr="002D159D" w:rsidRDefault="002D159D" w:rsidP="002D159D">
      <w:pPr>
        <w:tabs>
          <w:tab w:val="left" w:pos="426"/>
          <w:tab w:val="left" w:pos="1418"/>
        </w:tabs>
        <w:spacing w:after="0" w:line="600" w:lineRule="auto"/>
        <w:ind w:right="425" w:firstLine="720"/>
        <w:jc w:val="both"/>
        <w:rPr>
          <w:rFonts w:ascii="Arial" w:hAnsi="Arial" w:cs="Arial"/>
          <w:sz w:val="24"/>
          <w:szCs w:val="24"/>
          <w:lang w:eastAsia="el-GR"/>
        </w:rPr>
      </w:pPr>
      <w:r w:rsidRPr="002D159D">
        <w:rPr>
          <w:rFonts w:ascii="Arial" w:hAnsi="Arial" w:cs="Arial"/>
          <w:sz w:val="24"/>
          <w:szCs w:val="24"/>
          <w:lang w:eastAsia="el-GR"/>
        </w:rPr>
        <w:t>1. Η με αριθμό 8108/19-7-2021 ερώτηση του Βουλευτή Δράμας του ΣΥΡΙΖΑ - Προοδευτική Συμμαχία κ.</w:t>
      </w:r>
      <w:r w:rsidRPr="002D159D">
        <w:rPr>
          <w:rFonts w:ascii="Arial" w:hAnsi="Arial" w:cs="Arial"/>
          <w:b/>
          <w:sz w:val="24"/>
          <w:szCs w:val="24"/>
          <w:lang w:eastAsia="el-GR"/>
        </w:rPr>
        <w:t xml:space="preserve"> </w:t>
      </w:r>
      <w:r w:rsidRPr="002D159D">
        <w:rPr>
          <w:rFonts w:ascii="Arial" w:hAnsi="Arial" w:cs="Arial"/>
          <w:sz w:val="24"/>
          <w:szCs w:val="24"/>
          <w:lang w:eastAsia="el-GR"/>
        </w:rPr>
        <w:t>Θεόφιλου Ξανθόπουλου</w:t>
      </w:r>
      <w:r w:rsidRPr="002D159D">
        <w:rPr>
          <w:rFonts w:ascii="Arial" w:hAnsi="Arial" w:cs="Arial"/>
          <w:b/>
          <w:sz w:val="24"/>
          <w:szCs w:val="24"/>
          <w:lang w:eastAsia="el-GR"/>
        </w:rPr>
        <w:t xml:space="preserve"> </w:t>
      </w:r>
      <w:r w:rsidRPr="002D159D">
        <w:rPr>
          <w:rFonts w:ascii="Arial" w:hAnsi="Arial" w:cs="Arial"/>
          <w:sz w:val="24"/>
          <w:szCs w:val="24"/>
          <w:lang w:eastAsia="el-GR"/>
        </w:rPr>
        <w:t>προς τον Υπουργό Υγείας,</w:t>
      </w:r>
      <w:r w:rsidRPr="002D159D">
        <w:rPr>
          <w:rFonts w:ascii="Arial" w:hAnsi="Arial" w:cs="Arial"/>
          <w:b/>
          <w:sz w:val="24"/>
          <w:szCs w:val="24"/>
          <w:lang w:eastAsia="el-GR"/>
        </w:rPr>
        <w:t xml:space="preserve"> </w:t>
      </w:r>
      <w:r w:rsidRPr="002D159D">
        <w:rPr>
          <w:rFonts w:ascii="Arial" w:hAnsi="Arial" w:cs="Arial"/>
          <w:sz w:val="24"/>
          <w:szCs w:val="24"/>
          <w:lang w:eastAsia="el-GR"/>
        </w:rPr>
        <w:t xml:space="preserve">με θέμα: «Συνεχιζόμενη υποβάθμιση και </w:t>
      </w:r>
      <w:proofErr w:type="spellStart"/>
      <w:r w:rsidRPr="002D159D">
        <w:rPr>
          <w:rFonts w:ascii="Arial" w:hAnsi="Arial" w:cs="Arial"/>
          <w:sz w:val="24"/>
          <w:szCs w:val="24"/>
          <w:lang w:eastAsia="el-GR"/>
        </w:rPr>
        <w:t>υποστελέχωση</w:t>
      </w:r>
      <w:proofErr w:type="spellEnd"/>
      <w:r w:rsidRPr="002D159D">
        <w:rPr>
          <w:rFonts w:ascii="Arial" w:hAnsi="Arial" w:cs="Arial"/>
          <w:sz w:val="24"/>
          <w:szCs w:val="24"/>
          <w:lang w:eastAsia="el-GR"/>
        </w:rPr>
        <w:t xml:space="preserve"> του Νοσοκομείου Δράμας σε ιατρικό και νοσηλευτικό προσωπικό - Κυβερνητική απροθυμία για ουσιαστική ενίσχυσή του - Ανάθεση καθαριότητας σε εργολάβους - Σχέδια συγχώνευσης και κατάργησης μονάδων και κλινικών του νοσοκομείου».</w:t>
      </w:r>
    </w:p>
    <w:p w:rsidR="002D159D" w:rsidRPr="002D159D" w:rsidRDefault="002D159D" w:rsidP="002D159D">
      <w:pPr>
        <w:tabs>
          <w:tab w:val="left" w:pos="426"/>
          <w:tab w:val="left" w:pos="1418"/>
        </w:tabs>
        <w:spacing w:after="0" w:line="600" w:lineRule="auto"/>
        <w:ind w:right="425" w:firstLine="720"/>
        <w:jc w:val="both"/>
        <w:rPr>
          <w:rFonts w:ascii="Arial" w:hAnsi="Arial" w:cs="Arial"/>
          <w:sz w:val="24"/>
          <w:szCs w:val="24"/>
          <w:lang w:eastAsia="el-GR"/>
        </w:rPr>
      </w:pPr>
      <w:r w:rsidRPr="002D159D">
        <w:rPr>
          <w:rFonts w:ascii="Arial" w:hAnsi="Arial" w:cs="Arial"/>
          <w:sz w:val="24"/>
          <w:szCs w:val="24"/>
          <w:lang w:eastAsia="el-GR"/>
        </w:rPr>
        <w:t xml:space="preserve">2. Η με αριθμό 3423/21-7-2021 αναφορά του Βουλευτή Ηρακλείου του Κινήματος Αλλαγής κ. Βασίλειου </w:t>
      </w:r>
      <w:proofErr w:type="spellStart"/>
      <w:r w:rsidRPr="002D159D">
        <w:rPr>
          <w:rFonts w:ascii="Arial" w:hAnsi="Arial" w:cs="Arial"/>
          <w:sz w:val="24"/>
          <w:szCs w:val="24"/>
          <w:lang w:eastAsia="el-GR"/>
        </w:rPr>
        <w:t>Κεγκέρογλου</w:t>
      </w:r>
      <w:proofErr w:type="spellEnd"/>
      <w:r w:rsidRPr="002D159D">
        <w:rPr>
          <w:rFonts w:ascii="Arial" w:hAnsi="Arial" w:cs="Arial"/>
          <w:b/>
          <w:sz w:val="24"/>
          <w:szCs w:val="24"/>
          <w:lang w:eastAsia="el-GR"/>
        </w:rPr>
        <w:t xml:space="preserve"> </w:t>
      </w:r>
      <w:r w:rsidRPr="002D159D">
        <w:rPr>
          <w:rFonts w:ascii="Arial" w:hAnsi="Arial" w:cs="Arial"/>
          <w:sz w:val="24"/>
          <w:szCs w:val="24"/>
          <w:lang w:eastAsia="el-GR"/>
        </w:rPr>
        <w:t>προς τον Υπουργό Υγείας, με θέμα: «Την επανεξέταση του αποκλεισμού των εργαστηρίων ακτινολογίας από την ευθύνη λειτουργίας υβριδικών συστημάτων απεικόνισης».</w:t>
      </w:r>
    </w:p>
    <w:p w:rsidR="002D159D" w:rsidRPr="002D159D" w:rsidRDefault="002D159D" w:rsidP="002D159D">
      <w:pPr>
        <w:tabs>
          <w:tab w:val="left" w:pos="426"/>
          <w:tab w:val="left" w:pos="1418"/>
        </w:tabs>
        <w:spacing w:after="0" w:line="600" w:lineRule="auto"/>
        <w:ind w:right="425" w:firstLine="720"/>
        <w:jc w:val="both"/>
        <w:rPr>
          <w:rFonts w:ascii="Arial" w:hAnsi="Arial" w:cs="Arial"/>
          <w:b/>
          <w:color w:val="000000" w:themeColor="text1"/>
          <w:sz w:val="24"/>
          <w:szCs w:val="24"/>
          <w:lang w:eastAsia="el-GR"/>
        </w:rPr>
      </w:pPr>
      <w:r w:rsidRPr="002D159D">
        <w:rPr>
          <w:rFonts w:ascii="Arial" w:hAnsi="Arial" w:cs="Arial"/>
          <w:sz w:val="24"/>
          <w:szCs w:val="24"/>
          <w:lang w:eastAsia="el-GR"/>
        </w:rPr>
        <w:lastRenderedPageBreak/>
        <w:t xml:space="preserve">3. Η με αριθμό 8403/682/2-8-2021 ερώτηση και αίτηση κατάθεσης εγγράφων του Βουλευτή Β2΄ Δυτικού Τομέα Αθηνών του ΜέΡΑ25 κ. </w:t>
      </w:r>
      <w:proofErr w:type="spellStart"/>
      <w:r w:rsidRPr="002D159D">
        <w:rPr>
          <w:rFonts w:ascii="Arial" w:hAnsi="Arial" w:cs="Arial"/>
          <w:sz w:val="24"/>
          <w:szCs w:val="24"/>
          <w:lang w:eastAsia="el-GR"/>
        </w:rPr>
        <w:t>Κρίτωνα</w:t>
      </w:r>
      <w:proofErr w:type="spellEnd"/>
      <w:r w:rsidRPr="002D159D">
        <w:rPr>
          <w:rFonts w:ascii="Arial" w:hAnsi="Arial" w:cs="Arial"/>
          <w:sz w:val="24"/>
          <w:szCs w:val="24"/>
          <w:lang w:eastAsia="el-GR"/>
        </w:rPr>
        <w:t xml:space="preserve"> - Ηλία Αρσένη</w:t>
      </w:r>
      <w:r w:rsidRPr="002D159D">
        <w:rPr>
          <w:rFonts w:ascii="Arial" w:hAnsi="Arial" w:cs="Arial"/>
          <w:b/>
          <w:sz w:val="24"/>
          <w:szCs w:val="24"/>
          <w:lang w:eastAsia="el-GR"/>
        </w:rPr>
        <w:t xml:space="preserve"> </w:t>
      </w:r>
      <w:r w:rsidRPr="002D159D">
        <w:rPr>
          <w:rFonts w:ascii="Arial" w:hAnsi="Arial" w:cs="Arial"/>
          <w:sz w:val="24"/>
          <w:szCs w:val="24"/>
          <w:lang w:eastAsia="el-GR"/>
        </w:rPr>
        <w:t>προς τον Υπουργό Αγροτικής Ανάπτυξης και Τροφίμων,</w:t>
      </w:r>
      <w:r w:rsidRPr="002D159D">
        <w:rPr>
          <w:rFonts w:ascii="Arial" w:hAnsi="Arial" w:cs="Arial"/>
          <w:b/>
          <w:sz w:val="24"/>
          <w:szCs w:val="24"/>
          <w:lang w:eastAsia="el-GR"/>
        </w:rPr>
        <w:t xml:space="preserve"> </w:t>
      </w:r>
      <w:r w:rsidRPr="002D159D">
        <w:rPr>
          <w:rFonts w:ascii="Arial" w:hAnsi="Arial" w:cs="Arial"/>
          <w:sz w:val="24"/>
          <w:szCs w:val="24"/>
          <w:lang w:eastAsia="el-GR"/>
        </w:rPr>
        <w:t xml:space="preserve">με θέμα: «Τα αρδευτικά στους ιδιώτες και ο λογαριασμός στους </w:t>
      </w:r>
      <w:r w:rsidRPr="002D159D">
        <w:rPr>
          <w:rFonts w:ascii="Arial" w:hAnsi="Arial" w:cs="Arial"/>
          <w:color w:val="000000" w:themeColor="text1"/>
          <w:sz w:val="24"/>
          <w:szCs w:val="24"/>
          <w:lang w:eastAsia="el-GR"/>
        </w:rPr>
        <w:t>αγρότες».</w:t>
      </w:r>
    </w:p>
    <w:p w:rsidR="002D159D" w:rsidRPr="002D159D" w:rsidRDefault="002D159D" w:rsidP="002D159D">
      <w:pPr>
        <w:tabs>
          <w:tab w:val="left" w:pos="426"/>
          <w:tab w:val="left" w:pos="1418"/>
        </w:tabs>
        <w:spacing w:after="0" w:line="600" w:lineRule="auto"/>
        <w:ind w:right="425" w:firstLine="720"/>
        <w:jc w:val="both"/>
        <w:rPr>
          <w:rFonts w:ascii="Arial" w:hAnsi="Arial" w:cs="Arial"/>
          <w:sz w:val="24"/>
          <w:szCs w:val="24"/>
          <w:lang w:eastAsia="el-GR"/>
        </w:rPr>
      </w:pPr>
      <w:r w:rsidRPr="002D159D">
        <w:rPr>
          <w:rFonts w:ascii="Arial" w:hAnsi="Arial" w:cs="Arial"/>
          <w:sz w:val="24"/>
          <w:szCs w:val="24"/>
          <w:lang w:eastAsia="el-GR"/>
        </w:rPr>
        <w:t>4. Η με αριθμό 8432/686/4-8-2021 ερώτηση και αίτηση κατάθεσης εγγράφων του Βουλευτή Β΄ Θεσσαλονίκης του ΣΥΡΙΖΑ - Προοδευτική Συμμαχία κ.</w:t>
      </w:r>
      <w:r w:rsidRPr="002D159D">
        <w:rPr>
          <w:rFonts w:ascii="Arial" w:hAnsi="Arial" w:cs="Arial"/>
          <w:b/>
          <w:sz w:val="24"/>
          <w:szCs w:val="24"/>
          <w:lang w:eastAsia="el-GR"/>
        </w:rPr>
        <w:t xml:space="preserve"> </w:t>
      </w:r>
      <w:r w:rsidRPr="002D159D">
        <w:rPr>
          <w:rFonts w:ascii="Arial" w:hAnsi="Arial" w:cs="Arial"/>
          <w:sz w:val="24"/>
          <w:szCs w:val="24"/>
          <w:lang w:eastAsia="el-GR"/>
        </w:rPr>
        <w:t xml:space="preserve">Σωκράτη </w:t>
      </w:r>
      <w:proofErr w:type="spellStart"/>
      <w:r w:rsidRPr="002D159D">
        <w:rPr>
          <w:rFonts w:ascii="Arial" w:hAnsi="Arial" w:cs="Arial"/>
          <w:sz w:val="24"/>
          <w:szCs w:val="24"/>
          <w:lang w:eastAsia="el-GR"/>
        </w:rPr>
        <w:t>Φάμελλου</w:t>
      </w:r>
      <w:proofErr w:type="spellEnd"/>
      <w:r w:rsidRPr="002D159D">
        <w:rPr>
          <w:rFonts w:ascii="Arial" w:hAnsi="Arial" w:cs="Arial"/>
          <w:sz w:val="24"/>
          <w:szCs w:val="24"/>
          <w:lang w:eastAsia="el-GR"/>
        </w:rPr>
        <w:t xml:space="preserve"> προς τον Υπουργό Περιβάλλοντος και Ενέργειας,</w:t>
      </w:r>
      <w:r w:rsidRPr="002D159D">
        <w:rPr>
          <w:rFonts w:ascii="Arial" w:hAnsi="Arial" w:cs="Arial"/>
          <w:b/>
          <w:sz w:val="24"/>
          <w:szCs w:val="24"/>
          <w:lang w:eastAsia="el-GR"/>
        </w:rPr>
        <w:t xml:space="preserve"> </w:t>
      </w:r>
      <w:r w:rsidRPr="002D159D">
        <w:rPr>
          <w:rFonts w:ascii="Arial" w:hAnsi="Arial" w:cs="Arial"/>
          <w:sz w:val="24"/>
          <w:szCs w:val="24"/>
          <w:lang w:eastAsia="el-GR"/>
        </w:rPr>
        <w:t>με θέμα: «Συνεχίζεται η παράβαση νομιμότητας και οι αδιαφανείς διαδικασίες εις βάρος του δημοσίου συμφέροντος στον Φορέα Διαχείρισης Στερεών Αποβλήτων (ΦΟΔΣΑ) Ιονίων Νήσων».</w:t>
      </w:r>
    </w:p>
    <w:p w:rsidR="002D159D" w:rsidRPr="002D159D" w:rsidRDefault="002D159D" w:rsidP="002D159D">
      <w:pPr>
        <w:tabs>
          <w:tab w:val="left" w:pos="426"/>
          <w:tab w:val="left" w:pos="1418"/>
        </w:tabs>
        <w:spacing w:after="0" w:line="600" w:lineRule="auto"/>
        <w:ind w:right="425" w:firstLine="720"/>
        <w:jc w:val="both"/>
        <w:rPr>
          <w:rFonts w:ascii="Arial" w:hAnsi="Arial" w:cs="Arial"/>
          <w:sz w:val="24"/>
          <w:szCs w:val="24"/>
          <w:lang w:eastAsia="el-GR"/>
        </w:rPr>
      </w:pPr>
      <w:r w:rsidRPr="002D159D">
        <w:rPr>
          <w:rFonts w:ascii="Arial" w:hAnsi="Arial" w:cs="Arial"/>
          <w:sz w:val="24"/>
          <w:szCs w:val="24"/>
          <w:lang w:eastAsia="el-GR"/>
        </w:rPr>
        <w:t>5. Η με αριθμό 7880/8-7-2021 ερώτηση του Βουλευτή Β΄ Θεσσαλονίκης του ΣΥΡΙΖΑ - Προοδευτική Συμμαχία κ.</w:t>
      </w:r>
      <w:r w:rsidRPr="002D159D">
        <w:rPr>
          <w:rFonts w:ascii="Arial" w:hAnsi="Arial" w:cs="Arial"/>
          <w:b/>
          <w:sz w:val="24"/>
          <w:szCs w:val="24"/>
          <w:lang w:eastAsia="el-GR"/>
        </w:rPr>
        <w:t xml:space="preserve"> </w:t>
      </w:r>
      <w:r w:rsidRPr="002D159D">
        <w:rPr>
          <w:rFonts w:ascii="Arial" w:hAnsi="Arial" w:cs="Arial"/>
          <w:sz w:val="24"/>
          <w:szCs w:val="24"/>
          <w:lang w:eastAsia="el-GR"/>
        </w:rPr>
        <w:t xml:space="preserve">Σωκράτη </w:t>
      </w:r>
      <w:proofErr w:type="spellStart"/>
      <w:r w:rsidRPr="002D159D">
        <w:rPr>
          <w:rFonts w:ascii="Arial" w:hAnsi="Arial" w:cs="Arial"/>
          <w:sz w:val="24"/>
          <w:szCs w:val="24"/>
          <w:lang w:eastAsia="el-GR"/>
        </w:rPr>
        <w:t>Φάμελλου</w:t>
      </w:r>
      <w:proofErr w:type="spellEnd"/>
      <w:r w:rsidRPr="002D159D">
        <w:rPr>
          <w:rFonts w:ascii="Arial" w:hAnsi="Arial" w:cs="Arial"/>
          <w:b/>
          <w:sz w:val="24"/>
          <w:szCs w:val="24"/>
          <w:lang w:eastAsia="el-GR"/>
        </w:rPr>
        <w:t xml:space="preserve"> </w:t>
      </w:r>
      <w:r w:rsidRPr="002D159D">
        <w:rPr>
          <w:rFonts w:ascii="Arial" w:hAnsi="Arial" w:cs="Arial"/>
          <w:sz w:val="24"/>
          <w:szCs w:val="24"/>
          <w:lang w:eastAsia="el-GR"/>
        </w:rPr>
        <w:t>προς τον Υπουργό Περιβάλλοντος και Ενέργειας,</w:t>
      </w:r>
      <w:r w:rsidRPr="002D159D">
        <w:rPr>
          <w:rFonts w:ascii="Arial" w:hAnsi="Arial" w:cs="Arial"/>
          <w:b/>
          <w:sz w:val="24"/>
          <w:szCs w:val="24"/>
          <w:lang w:eastAsia="el-GR"/>
        </w:rPr>
        <w:t xml:space="preserve"> </w:t>
      </w:r>
      <w:r w:rsidRPr="002D159D">
        <w:rPr>
          <w:rFonts w:ascii="Arial" w:hAnsi="Arial" w:cs="Arial"/>
          <w:sz w:val="24"/>
          <w:szCs w:val="24"/>
          <w:lang w:eastAsia="el-GR"/>
        </w:rPr>
        <w:t>με θέμα: «Ποια η πρόοδος των υδατικών έργων στη Θεσσαλία;».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Κυρίες και κύριοι συνάδελφοι, προχωρούμε τώρα στη συζήτηση του προγραμματισμένου για σήμερα δελτίου επικαίρων ερωτήσεων.</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sz w:val="24"/>
          <w:szCs w:val="24"/>
          <w:lang w:eastAsia="el-GR"/>
        </w:rPr>
        <w:t xml:space="preserve">Με έγγραφό του ο </w:t>
      </w:r>
      <w:r w:rsidRPr="002D159D">
        <w:rPr>
          <w:rFonts w:ascii="Arial" w:hAnsi="Arial" w:cs="Arial"/>
          <w:sz w:val="24"/>
          <w:szCs w:val="24"/>
          <w:lang w:eastAsia="el-GR"/>
        </w:rPr>
        <w:t>Γραμματέας της Κυβέρνησης ενημερώνει το Σώμα ότι θα συζητηθούν τρεις ερωτήσεις, ενώ κατόπιν συνεννόησης δεν θα συζητηθούν οι κάτωθι:</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Η τέταρτη με αριθμό 1070/20-9-2021 επίκαιρη ερώτηση πρώτου κύκλου του Βουλευτή Β2΄ Δυτικού Τομέα Αθηνών του ΜέΡΑ25 κ. </w:t>
      </w:r>
      <w:proofErr w:type="spellStart"/>
      <w:r w:rsidRPr="002D159D">
        <w:rPr>
          <w:rFonts w:ascii="Arial" w:hAnsi="Arial"/>
          <w:bCs/>
          <w:sz w:val="24"/>
          <w:szCs w:val="24"/>
          <w:lang w:eastAsia="el-GR"/>
        </w:rPr>
        <w:t>Κρίτωνα</w:t>
      </w:r>
      <w:proofErr w:type="spellEnd"/>
      <w:r w:rsidRPr="002D159D">
        <w:rPr>
          <w:rFonts w:ascii="Arial" w:hAnsi="Arial"/>
          <w:bCs/>
          <w:sz w:val="24"/>
          <w:szCs w:val="24"/>
          <w:lang w:eastAsia="el-GR"/>
        </w:rPr>
        <w:t xml:space="preserve"> - Ηλία Αρσένη</w:t>
      </w:r>
      <w:r w:rsidRPr="002D159D">
        <w:rPr>
          <w:rFonts w:ascii="Arial" w:hAnsi="Arial"/>
          <w:b/>
          <w:bCs/>
          <w:sz w:val="24"/>
          <w:szCs w:val="24"/>
          <w:lang w:eastAsia="el-GR"/>
        </w:rPr>
        <w:t xml:space="preserve"> </w:t>
      </w:r>
      <w:r w:rsidRPr="002D159D">
        <w:rPr>
          <w:rFonts w:ascii="Arial" w:hAnsi="Arial"/>
          <w:sz w:val="24"/>
          <w:szCs w:val="24"/>
          <w:lang w:eastAsia="el-GR"/>
        </w:rPr>
        <w:t xml:space="preserve">προς τον Υπουργό </w:t>
      </w:r>
      <w:r w:rsidRPr="002D159D">
        <w:rPr>
          <w:rFonts w:ascii="Arial" w:hAnsi="Arial"/>
          <w:bCs/>
          <w:sz w:val="24"/>
          <w:szCs w:val="24"/>
          <w:lang w:eastAsia="el-GR"/>
        </w:rPr>
        <w:t>Κλιματικής Κρίσης και Πολιτικής Προστασίας,</w:t>
      </w:r>
      <w:r w:rsidRPr="002D159D">
        <w:rPr>
          <w:rFonts w:ascii="Arial" w:hAnsi="Arial"/>
          <w:b/>
          <w:bCs/>
          <w:sz w:val="24"/>
          <w:szCs w:val="24"/>
          <w:lang w:eastAsia="el-GR"/>
        </w:rPr>
        <w:t xml:space="preserve"> </w:t>
      </w:r>
      <w:r w:rsidRPr="002D159D">
        <w:rPr>
          <w:rFonts w:ascii="Arial" w:hAnsi="Arial"/>
          <w:sz w:val="24"/>
          <w:szCs w:val="24"/>
          <w:lang w:eastAsia="el-GR"/>
        </w:rPr>
        <w:t xml:space="preserve">με θέμα: «Από το Μάτι στην Εύβοια. Εγκληματική η άρνηση υλοποίησης των προτάσεων του πορίσματος </w:t>
      </w:r>
      <w:proofErr w:type="spellStart"/>
      <w:r w:rsidRPr="002D159D">
        <w:rPr>
          <w:rFonts w:ascii="Arial" w:hAnsi="Arial"/>
          <w:sz w:val="24"/>
          <w:szCs w:val="24"/>
          <w:lang w:eastAsia="el-GR"/>
        </w:rPr>
        <w:t>Γκολντάμερ</w:t>
      </w:r>
      <w:proofErr w:type="spellEnd"/>
      <w:r w:rsidRPr="002D159D">
        <w:rPr>
          <w:rFonts w:ascii="Arial" w:hAnsi="Arial"/>
          <w:sz w:val="24"/>
          <w:szCs w:val="24"/>
          <w:lang w:eastAsia="el-GR"/>
        </w:rPr>
        <w:t xml:space="preserve"> για την αναδιάρθρωση της δασοπυρόσβεσης».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Η πρώτη με αριθμό 1067/17-9-2021 επίκαιρη ερώτηση δεύτερου κύκλου του Βουλευτή Β3΄ Νότιου Τομέα Αθηνών του ΣΥΡΙΖΑ - Προοδευτική Συμμαχία κ</w:t>
      </w:r>
      <w:r w:rsidRPr="002D159D">
        <w:rPr>
          <w:rFonts w:ascii="Arial" w:hAnsi="Arial"/>
          <w:b/>
          <w:bCs/>
          <w:sz w:val="24"/>
          <w:szCs w:val="24"/>
          <w:lang w:eastAsia="el-GR"/>
        </w:rPr>
        <w:t xml:space="preserve">. </w:t>
      </w:r>
      <w:r w:rsidRPr="002D159D">
        <w:rPr>
          <w:rFonts w:ascii="Arial" w:hAnsi="Arial"/>
          <w:bCs/>
          <w:sz w:val="24"/>
          <w:szCs w:val="24"/>
          <w:lang w:eastAsia="el-GR"/>
        </w:rPr>
        <w:t>Νικόλαου Παππά</w:t>
      </w:r>
      <w:r w:rsidRPr="002D159D">
        <w:rPr>
          <w:rFonts w:ascii="Arial" w:hAnsi="Arial"/>
          <w:b/>
          <w:bCs/>
          <w:sz w:val="24"/>
          <w:szCs w:val="24"/>
          <w:lang w:eastAsia="el-GR"/>
        </w:rPr>
        <w:t xml:space="preserve"> </w:t>
      </w:r>
      <w:r w:rsidRPr="002D159D">
        <w:rPr>
          <w:rFonts w:ascii="Arial" w:hAnsi="Arial"/>
          <w:sz w:val="24"/>
          <w:szCs w:val="24"/>
          <w:lang w:eastAsia="el-GR"/>
        </w:rPr>
        <w:t xml:space="preserve">προς τον Υπουργό </w:t>
      </w:r>
      <w:r w:rsidRPr="002D159D">
        <w:rPr>
          <w:rFonts w:ascii="Arial" w:hAnsi="Arial"/>
          <w:bCs/>
          <w:sz w:val="24"/>
          <w:szCs w:val="24"/>
          <w:lang w:eastAsia="el-GR"/>
        </w:rPr>
        <w:t>Υποδομών και Μεταφορών,</w:t>
      </w:r>
      <w:r w:rsidRPr="002D159D">
        <w:rPr>
          <w:rFonts w:ascii="Arial" w:hAnsi="Arial"/>
          <w:b/>
          <w:bCs/>
          <w:sz w:val="24"/>
          <w:szCs w:val="24"/>
          <w:lang w:eastAsia="el-GR"/>
        </w:rPr>
        <w:t xml:space="preserve"> </w:t>
      </w:r>
      <w:r w:rsidRPr="002D159D">
        <w:rPr>
          <w:rFonts w:ascii="Arial" w:hAnsi="Arial"/>
          <w:sz w:val="24"/>
          <w:szCs w:val="24"/>
          <w:lang w:eastAsia="el-GR"/>
        </w:rPr>
        <w:t xml:space="preserve">με θέμα: «Η Ν.Δ. «πάγωσε» τα μεγάλα έργα στη Θεσσαλονίκη και σήμερα τα </w:t>
      </w:r>
      <w:proofErr w:type="spellStart"/>
      <w:r w:rsidRPr="002D159D">
        <w:rPr>
          <w:rFonts w:ascii="Arial" w:hAnsi="Arial"/>
          <w:sz w:val="24"/>
          <w:szCs w:val="24"/>
          <w:lang w:eastAsia="el-GR"/>
        </w:rPr>
        <w:t>επανεξαγγέλλει</w:t>
      </w:r>
      <w:proofErr w:type="spellEnd"/>
      <w:r w:rsidRPr="002D159D">
        <w:rPr>
          <w:rFonts w:ascii="Arial" w:hAnsi="Arial"/>
          <w:sz w:val="24"/>
          <w:szCs w:val="24"/>
          <w:lang w:eastAsia="el-GR"/>
        </w:rPr>
        <w:t>. Μεγάλες καθυστερήσεις και υψηλό κόστος για τους φορολογούμενους πολίτες».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Η δεύτερη με αριθμό 1074/20-9-2021 επίκαιρη ερώτηση δεύτερου κύκλου του Βουλευτή Ηρακλείου του Κινήματος Αλλαγής κ. </w:t>
      </w:r>
      <w:r w:rsidRPr="002D159D">
        <w:rPr>
          <w:rFonts w:ascii="Arial" w:hAnsi="Arial"/>
          <w:bCs/>
          <w:sz w:val="24"/>
          <w:szCs w:val="24"/>
          <w:lang w:eastAsia="el-GR"/>
        </w:rPr>
        <w:t xml:space="preserve">Βασίλειου </w:t>
      </w:r>
      <w:proofErr w:type="spellStart"/>
      <w:r w:rsidRPr="002D159D">
        <w:rPr>
          <w:rFonts w:ascii="Arial" w:hAnsi="Arial"/>
          <w:bCs/>
          <w:sz w:val="24"/>
          <w:szCs w:val="24"/>
          <w:lang w:eastAsia="el-GR"/>
        </w:rPr>
        <w:t>Κεγκέρογλου</w:t>
      </w:r>
      <w:proofErr w:type="spellEnd"/>
      <w:r w:rsidRPr="002D159D">
        <w:rPr>
          <w:rFonts w:ascii="Arial" w:hAnsi="Arial"/>
          <w:bCs/>
          <w:sz w:val="24"/>
          <w:szCs w:val="24"/>
          <w:lang w:eastAsia="el-GR"/>
        </w:rPr>
        <w:t xml:space="preserve"> </w:t>
      </w:r>
      <w:r w:rsidRPr="002D159D">
        <w:rPr>
          <w:rFonts w:ascii="Arial" w:hAnsi="Arial"/>
          <w:sz w:val="24"/>
          <w:szCs w:val="24"/>
          <w:lang w:eastAsia="el-GR"/>
        </w:rPr>
        <w:t xml:space="preserve">προς τον Υπουργό </w:t>
      </w:r>
      <w:r w:rsidRPr="002D159D">
        <w:rPr>
          <w:rFonts w:ascii="Arial" w:hAnsi="Arial"/>
          <w:bCs/>
          <w:sz w:val="24"/>
          <w:szCs w:val="24"/>
          <w:lang w:eastAsia="el-GR"/>
        </w:rPr>
        <w:t>Υποδομών και</w:t>
      </w:r>
      <w:r w:rsidRPr="002D159D">
        <w:rPr>
          <w:rFonts w:ascii="Arial" w:hAnsi="Arial"/>
          <w:sz w:val="24"/>
          <w:szCs w:val="24"/>
          <w:lang w:eastAsia="el-GR"/>
        </w:rPr>
        <w:t xml:space="preserve"> </w:t>
      </w:r>
      <w:r w:rsidRPr="002D159D">
        <w:rPr>
          <w:rFonts w:ascii="Arial" w:hAnsi="Arial"/>
          <w:bCs/>
          <w:sz w:val="24"/>
          <w:szCs w:val="24"/>
          <w:lang w:eastAsia="el-GR"/>
        </w:rPr>
        <w:t>Μεταφορών,</w:t>
      </w:r>
      <w:r w:rsidRPr="002D159D">
        <w:rPr>
          <w:rFonts w:ascii="Arial" w:hAnsi="Arial"/>
          <w:sz w:val="24"/>
          <w:szCs w:val="24"/>
          <w:lang w:eastAsia="el-GR"/>
        </w:rPr>
        <w:t xml:space="preserve"> με θέμα: «Αξιοποίηση του αεροδρομίου «Ν. Καζαντζάκης» προς όφελος της τοπικής κοινωνίας».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Η τρίτη με αριθμό 1071/20-9-2021 επίκαιρη ερώτηση δεύτερου κύκλου του Βουλευτή Β2΄ Δυτικού Τομέα Αθηνών του ΜέΡΑ25 κ. </w:t>
      </w:r>
      <w:proofErr w:type="spellStart"/>
      <w:r w:rsidRPr="002D159D">
        <w:rPr>
          <w:rFonts w:ascii="Arial" w:hAnsi="Arial"/>
          <w:bCs/>
          <w:sz w:val="24"/>
          <w:szCs w:val="24"/>
          <w:lang w:eastAsia="el-GR"/>
        </w:rPr>
        <w:t>Κρίτωνα</w:t>
      </w:r>
      <w:proofErr w:type="spellEnd"/>
      <w:r w:rsidRPr="002D159D">
        <w:rPr>
          <w:rFonts w:ascii="Arial" w:hAnsi="Arial"/>
          <w:bCs/>
          <w:sz w:val="24"/>
          <w:szCs w:val="24"/>
          <w:lang w:eastAsia="el-GR"/>
        </w:rPr>
        <w:t xml:space="preserve"> - Ηλία Αρσένη</w:t>
      </w:r>
      <w:r w:rsidRPr="002D159D">
        <w:rPr>
          <w:rFonts w:ascii="Arial" w:hAnsi="Arial"/>
          <w:b/>
          <w:bCs/>
          <w:sz w:val="24"/>
          <w:szCs w:val="24"/>
          <w:lang w:eastAsia="el-GR"/>
        </w:rPr>
        <w:t xml:space="preserve"> </w:t>
      </w:r>
      <w:r w:rsidRPr="002D159D">
        <w:rPr>
          <w:rFonts w:ascii="Arial" w:hAnsi="Arial"/>
          <w:sz w:val="24"/>
          <w:szCs w:val="24"/>
          <w:lang w:eastAsia="el-GR"/>
        </w:rPr>
        <w:t xml:space="preserve">προς τον Υπουργό </w:t>
      </w:r>
      <w:r w:rsidRPr="002D159D">
        <w:rPr>
          <w:rFonts w:ascii="Arial" w:hAnsi="Arial"/>
          <w:bCs/>
          <w:sz w:val="24"/>
          <w:szCs w:val="24"/>
          <w:lang w:eastAsia="el-GR"/>
        </w:rPr>
        <w:t xml:space="preserve">Κλιματικής Κρίσης και Πολιτικής Προστασίας, </w:t>
      </w:r>
      <w:r w:rsidRPr="002D159D">
        <w:rPr>
          <w:rFonts w:ascii="Arial" w:hAnsi="Arial"/>
          <w:sz w:val="24"/>
          <w:szCs w:val="24"/>
          <w:lang w:eastAsia="el-GR"/>
        </w:rPr>
        <w:t xml:space="preserve">με </w:t>
      </w:r>
      <w:r w:rsidRPr="002D159D">
        <w:rPr>
          <w:rFonts w:ascii="Arial" w:hAnsi="Arial"/>
          <w:sz w:val="24"/>
          <w:szCs w:val="24"/>
          <w:lang w:eastAsia="el-GR"/>
        </w:rPr>
        <w:lastRenderedPageBreak/>
        <w:t>θέμα: «Απαξίωση του εθελοντικού κινήματος της Πυρόσβεσης και αχρήστευση των εθελοντών πυροσβεστών του Πυροσβεστικού Σώματος».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Η πρώτη με αριθμό 7382/17-6-2021 ερώτηση του κύκλου των αναφορών και ερωτήσεων του Βουλευτή Φθιώτιδας του ΣΥΡΙΖΑ - Προοδευτική Συμμαχία κ. </w:t>
      </w:r>
      <w:r w:rsidRPr="002D159D">
        <w:rPr>
          <w:rFonts w:ascii="Arial" w:hAnsi="Arial"/>
          <w:bCs/>
          <w:sz w:val="24"/>
          <w:szCs w:val="24"/>
          <w:lang w:eastAsia="el-GR"/>
        </w:rPr>
        <w:t xml:space="preserve">Ιωάννη </w:t>
      </w:r>
      <w:proofErr w:type="spellStart"/>
      <w:r w:rsidRPr="002D159D">
        <w:rPr>
          <w:rFonts w:ascii="Arial" w:hAnsi="Arial"/>
          <w:bCs/>
          <w:sz w:val="24"/>
          <w:szCs w:val="24"/>
          <w:lang w:eastAsia="el-GR"/>
        </w:rPr>
        <w:t>Σαρακιώτη</w:t>
      </w:r>
      <w:proofErr w:type="spellEnd"/>
      <w:r w:rsidRPr="002D159D">
        <w:rPr>
          <w:rFonts w:ascii="Arial" w:hAnsi="Arial"/>
          <w:b/>
          <w:bCs/>
          <w:sz w:val="24"/>
          <w:szCs w:val="24"/>
          <w:lang w:eastAsia="el-GR"/>
        </w:rPr>
        <w:t xml:space="preserve"> </w:t>
      </w:r>
      <w:r w:rsidRPr="002D159D">
        <w:rPr>
          <w:rFonts w:ascii="Arial" w:hAnsi="Arial"/>
          <w:sz w:val="24"/>
          <w:szCs w:val="24"/>
          <w:lang w:eastAsia="el-GR"/>
        </w:rPr>
        <w:t xml:space="preserve">προς τον Υπουργό </w:t>
      </w:r>
      <w:r w:rsidRPr="002D159D">
        <w:rPr>
          <w:rFonts w:ascii="Arial" w:hAnsi="Arial"/>
          <w:bCs/>
          <w:sz w:val="24"/>
          <w:szCs w:val="24"/>
          <w:lang w:eastAsia="el-GR"/>
        </w:rPr>
        <w:t>Υποδομών και Μεταφορών,</w:t>
      </w:r>
      <w:r w:rsidRPr="002D159D">
        <w:rPr>
          <w:rFonts w:ascii="Arial" w:hAnsi="Arial"/>
          <w:sz w:val="24"/>
          <w:szCs w:val="24"/>
          <w:lang w:eastAsia="el-GR"/>
        </w:rPr>
        <w:t xml:space="preserve"> με θέμα: «Υποβάθμιση της Φθιώτιδας μέσω της μη εκτέλεσης σειράς δρομολογίων στο σιδηροδρομικό δίκτυό της - Χαρακτηριστικά τα παραδείγματα της υπολειτουργίας σε </w:t>
      </w:r>
      <w:proofErr w:type="spellStart"/>
      <w:r w:rsidRPr="002D159D">
        <w:rPr>
          <w:rFonts w:ascii="Arial" w:hAnsi="Arial"/>
          <w:sz w:val="24"/>
          <w:szCs w:val="24"/>
          <w:lang w:eastAsia="el-GR"/>
        </w:rPr>
        <w:t>Μπράλο</w:t>
      </w:r>
      <w:proofErr w:type="spellEnd"/>
      <w:r w:rsidRPr="002D159D">
        <w:rPr>
          <w:rFonts w:ascii="Arial" w:hAnsi="Arial"/>
          <w:sz w:val="24"/>
          <w:szCs w:val="24"/>
          <w:lang w:eastAsia="el-GR"/>
        </w:rPr>
        <w:t xml:space="preserve">, </w:t>
      </w:r>
      <w:proofErr w:type="spellStart"/>
      <w:r w:rsidRPr="002D159D">
        <w:rPr>
          <w:rFonts w:ascii="Arial" w:hAnsi="Arial"/>
          <w:sz w:val="24"/>
          <w:szCs w:val="24"/>
          <w:lang w:eastAsia="el-GR"/>
        </w:rPr>
        <w:t>Μώλο</w:t>
      </w:r>
      <w:proofErr w:type="spellEnd"/>
      <w:r w:rsidRPr="002D159D">
        <w:rPr>
          <w:rFonts w:ascii="Arial" w:hAnsi="Arial"/>
          <w:sz w:val="24"/>
          <w:szCs w:val="24"/>
          <w:lang w:eastAsia="el-GR"/>
        </w:rPr>
        <w:t>, Στυλίδα».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Ξεκινούμε, λοιπόν, με τη συζήτηση της δεύτερης με αριθμό 1057/13-9-2021 επίκαιρης ερώτησης πρώτου κύκλου του Ε΄ Αντιπροέδρου της Βουλής και Βουλευτή Αρκαδίας του Κινήματος Αλλαγής κ. </w:t>
      </w:r>
      <w:r w:rsidRPr="002D159D">
        <w:rPr>
          <w:rFonts w:ascii="Arial" w:hAnsi="Arial"/>
          <w:bCs/>
          <w:sz w:val="24"/>
          <w:szCs w:val="24"/>
          <w:lang w:eastAsia="el-GR"/>
        </w:rPr>
        <w:t xml:space="preserve">Οδυσσέα Κωνσταντινόπουλου </w:t>
      </w:r>
      <w:r w:rsidRPr="002D159D">
        <w:rPr>
          <w:rFonts w:ascii="Arial" w:hAnsi="Arial"/>
          <w:sz w:val="24"/>
          <w:szCs w:val="24"/>
          <w:lang w:eastAsia="el-GR"/>
        </w:rPr>
        <w:t>προς τον Υπουργό</w:t>
      </w:r>
      <w:r w:rsidRPr="002D159D">
        <w:rPr>
          <w:rFonts w:ascii="Arial" w:hAnsi="Arial"/>
          <w:b/>
          <w:bCs/>
          <w:sz w:val="24"/>
          <w:szCs w:val="24"/>
          <w:lang w:eastAsia="el-GR"/>
        </w:rPr>
        <w:t xml:space="preserve"> </w:t>
      </w:r>
      <w:r w:rsidRPr="002D159D">
        <w:rPr>
          <w:rFonts w:ascii="Arial" w:hAnsi="Arial"/>
          <w:bCs/>
          <w:sz w:val="24"/>
          <w:szCs w:val="24"/>
          <w:lang w:eastAsia="el-GR"/>
        </w:rPr>
        <w:t xml:space="preserve">Εσωτερικών, </w:t>
      </w:r>
      <w:r w:rsidRPr="002D159D">
        <w:rPr>
          <w:rFonts w:ascii="Arial" w:hAnsi="Arial"/>
          <w:sz w:val="24"/>
          <w:szCs w:val="24"/>
          <w:lang w:eastAsia="el-GR"/>
        </w:rPr>
        <w:t>με θέμα: «Άμεση επίλυση θεμάτων μετακίνησης των μαθητών στις πυρόπληκτες περιοχές».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Στην επίκαιρη ερώτηση θα απαντήσει ο Αναπληρωτής Υπουργός Εσωτερικών κ. Στυλιανός Πέτσας.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Ορίστε, κύριε Κωνσταντινόπουλε, έχετε τον λόγο.</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b/>
          <w:bCs/>
          <w:sz w:val="24"/>
          <w:szCs w:val="24"/>
          <w:lang w:eastAsia="zh-CN"/>
        </w:rPr>
        <w:t xml:space="preserve">ΟΔΥΣΣΕΑΣ ΚΩΝΣΤΑΝΤΙΝΟΠΟΥΛΟΣ (Ε΄ Αντιπρόεδρος της Βουλής): </w:t>
      </w:r>
      <w:r w:rsidRPr="002D159D">
        <w:rPr>
          <w:rFonts w:ascii="Arial" w:hAnsi="Arial" w:cs="Arial"/>
          <w:bCs/>
          <w:sz w:val="24"/>
          <w:szCs w:val="24"/>
          <w:lang w:eastAsia="zh-CN"/>
        </w:rPr>
        <w:t>Ευχαριστώ, κύριε</w:t>
      </w:r>
      <w:r w:rsidRPr="002D159D">
        <w:rPr>
          <w:rFonts w:ascii="Arial" w:hAnsi="Arial" w:cs="Arial"/>
          <w:b/>
          <w:bCs/>
          <w:sz w:val="24"/>
          <w:szCs w:val="24"/>
          <w:lang w:eastAsia="zh-CN"/>
        </w:rPr>
        <w:t xml:space="preserve"> </w:t>
      </w:r>
      <w:r w:rsidRPr="002D159D">
        <w:rPr>
          <w:rFonts w:ascii="Arial" w:hAnsi="Arial" w:cs="Arial"/>
          <w:sz w:val="24"/>
          <w:szCs w:val="24"/>
          <w:lang w:eastAsia="el-GR"/>
        </w:rPr>
        <w:t xml:space="preserve">Πρόεδρε. </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sz w:val="24"/>
          <w:szCs w:val="24"/>
          <w:lang w:eastAsia="el-GR"/>
        </w:rPr>
        <w:t xml:space="preserve">Κύριε Υπουργέ, θέλω να σας πω για ένα θέμα το οποίο δεν είναι τωρινό -είναι αλήθεια ότι μέχρι σήμερα δεν το έχουμε λύσει- και έχει να κάνει με το γιατί </w:t>
      </w:r>
      <w:r w:rsidRPr="002D159D">
        <w:rPr>
          <w:rFonts w:ascii="Arial" w:hAnsi="Arial" w:cs="Arial"/>
          <w:sz w:val="24"/>
          <w:szCs w:val="24"/>
          <w:lang w:eastAsia="el-GR"/>
        </w:rPr>
        <w:lastRenderedPageBreak/>
        <w:t>λέμε ότι ερημώνει η επαρχία. Είναι πολύ απλό και οι κυβερνήσεις έχουν αποδείξει μέχρι τώρα ότι δεν μπόρεσαν να το αντιμετωπίσουν.</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sz w:val="24"/>
          <w:szCs w:val="24"/>
          <w:lang w:eastAsia="el-GR"/>
        </w:rPr>
        <w:t xml:space="preserve">Θα σας πω δύο συγκεκριμένα χαρακτηριστικά παραδείγματα που στις πυρόπληκτες περιοχές επιτείνουν αυτό το πρόβλημα. Ένα παιδάκι που πρέπει να πάει σε ένα από τα ελάχιστα δημοτικά σχολεία της Γορτυνίας, στο </w:t>
      </w:r>
      <w:proofErr w:type="spellStart"/>
      <w:r w:rsidRPr="002D159D">
        <w:rPr>
          <w:rFonts w:ascii="Arial" w:hAnsi="Arial" w:cs="Arial"/>
          <w:sz w:val="24"/>
          <w:szCs w:val="24"/>
          <w:lang w:eastAsia="el-GR"/>
        </w:rPr>
        <w:t>Νεοχώρι</w:t>
      </w:r>
      <w:proofErr w:type="spellEnd"/>
      <w:r w:rsidRPr="002D159D">
        <w:rPr>
          <w:rFonts w:ascii="Arial" w:hAnsi="Arial" w:cs="Arial"/>
          <w:sz w:val="24"/>
          <w:szCs w:val="24"/>
          <w:lang w:eastAsia="el-GR"/>
        </w:rPr>
        <w:t xml:space="preserve"> πρέπει κάθε μέρα να κάνει είκοσι χιλιόμετρα. Εμείς λέμε είκοσι χιλιόμετρα, αλλά είναι είκοσι να πάει και είκοσι να γυρίσει, δηλαδή σαράντα. Η μάνα του ή ο πατέρας του, όμως, που θα τον πάει θα κάνει άλλα σαράντα, γιατί δεν κάθεται στο σχολείο, θα ξαναπάει στο σπίτι και θα ξαναγυρίσει. Το κράτος τού λέει αυτού του ανθρώπου, που μένει σ’ αυτό το χωριό, που δίνει μάχη να κρατηθεί, που θέλει το παιδί του να σπουδάσει, όλον τον χρόνο να του δώσει 200 ευρώ. Δηλαδή και σχολεία δεν έχουμε και του λέμε αυτού του ανθρώπου να του δώσουμε 200 ευρώ για να πηγαινοφέρνει το παιδί του.</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sz w:val="24"/>
          <w:szCs w:val="24"/>
          <w:lang w:eastAsia="el-GR"/>
        </w:rPr>
        <w:t xml:space="preserve">Πάμε να σας πω και ένα άλλο παράδειγμα, γιατί εδώ ή θα το αλλάξουμε ή απλώς θα απογοητεύσουμε όλα αυτά τα ελάχιστα παιδιά που μένουν εκεί. Έκλεισε το </w:t>
      </w:r>
      <w:r w:rsidRPr="002D159D">
        <w:rPr>
          <w:rFonts w:ascii="Arial" w:hAnsi="Arial"/>
          <w:sz w:val="24"/>
          <w:szCs w:val="24"/>
          <w:lang w:eastAsia="el-GR"/>
        </w:rPr>
        <w:t xml:space="preserve">Γυμνάσιο </w:t>
      </w:r>
      <w:proofErr w:type="spellStart"/>
      <w:r w:rsidRPr="002D159D">
        <w:rPr>
          <w:rFonts w:ascii="Arial" w:hAnsi="Arial"/>
          <w:sz w:val="24"/>
          <w:szCs w:val="24"/>
          <w:lang w:eastAsia="el-GR"/>
        </w:rPr>
        <w:t>Κοντοβάζαινας</w:t>
      </w:r>
      <w:proofErr w:type="spellEnd"/>
      <w:r w:rsidRPr="002D159D">
        <w:rPr>
          <w:rFonts w:ascii="Arial" w:hAnsi="Arial" w:cs="Arial"/>
          <w:sz w:val="24"/>
          <w:szCs w:val="24"/>
          <w:lang w:eastAsia="el-GR"/>
        </w:rPr>
        <w:t xml:space="preserve"> για λόγους που έχουν να κάνουν με εκπαιδευτικούς, τα κατανοώ όλα αυτά. Το παιδί αυτό πρέπει να πάει σε ένα άλλο γυμνάσιο. Το πιο κοντινό γυμνάσιο που θα μπορούσε να πάει είναι στα Τρόπαια, ογδόντα χιλιόμετρα, κύριε Υπουργέ. Ξυπνάει το παιδί 5:15΄ για να φτάσει στις 8:30΄. Ήταν να πάει σε ένα άλλο σχολείο πιο κοντά. Ο κ. </w:t>
      </w:r>
      <w:proofErr w:type="spellStart"/>
      <w:r w:rsidRPr="002D159D">
        <w:rPr>
          <w:rFonts w:ascii="Arial" w:hAnsi="Arial" w:cs="Arial"/>
          <w:sz w:val="24"/>
          <w:szCs w:val="24"/>
          <w:lang w:eastAsia="el-GR"/>
        </w:rPr>
        <w:t>Λάνης</w:t>
      </w:r>
      <w:proofErr w:type="spellEnd"/>
      <w:r w:rsidRPr="002D159D">
        <w:rPr>
          <w:rFonts w:ascii="Arial" w:hAnsi="Arial" w:cs="Arial"/>
          <w:sz w:val="24"/>
          <w:szCs w:val="24"/>
          <w:lang w:eastAsia="el-GR"/>
        </w:rPr>
        <w:t xml:space="preserve"> </w:t>
      </w:r>
      <w:r w:rsidRPr="002D159D">
        <w:rPr>
          <w:rFonts w:ascii="Arial" w:hAnsi="Arial" w:cs="Arial"/>
          <w:sz w:val="24"/>
          <w:szCs w:val="24"/>
          <w:lang w:eastAsia="el-GR"/>
        </w:rPr>
        <w:lastRenderedPageBreak/>
        <w:t xml:space="preserve">Κωνσταντίνος του Δημητρίου, ο οποίος βρίσκεται στη </w:t>
      </w:r>
      <w:proofErr w:type="spellStart"/>
      <w:r w:rsidRPr="002D159D">
        <w:rPr>
          <w:rFonts w:ascii="Arial" w:hAnsi="Arial" w:cs="Arial"/>
          <w:sz w:val="24"/>
          <w:szCs w:val="24"/>
          <w:lang w:eastAsia="el-GR"/>
        </w:rPr>
        <w:t>Σοφίδα</w:t>
      </w:r>
      <w:proofErr w:type="spellEnd"/>
      <w:r w:rsidRPr="002D159D">
        <w:rPr>
          <w:rFonts w:ascii="Arial" w:hAnsi="Arial" w:cs="Arial"/>
          <w:sz w:val="24"/>
          <w:szCs w:val="24"/>
          <w:lang w:eastAsia="el-GR"/>
        </w:rPr>
        <w:t xml:space="preserve"> Καλαβρύτων και απέχει είκοσι χιλιόμετρα απόσταση, δηλαδή είκοσι και είκοσι σαράντα. Οι γονείς θα πάνε ογδόντα χιλιόμετρα πάλι. Δεν πάει ταξί -ούτε στο προηγούμενο πάει ταξί- γιατί είναι χωματόδρομος. Του λένε, λοιπόν, να πάει με το λεωφορείο.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Αυτό το παιδί θα ξυπνήσει στις πέντε η ώρα. Ακούστε το για να καταλάβετε, γιατί δεν θα μείνει κανένας στα χωριά. Θα μείνουν όσοι είναι πάνω από εξήντα χρόνων. Του λέει η περιφέρεια, κύριε Υπουργέ, ότι του δίνει επιχορήγηση 7 ευρώ.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Πριν μου απαντήσετε -δεν ξέρω τι σας έχουν πει- σας ρωτάω το εξής: Θα το αλλάξουμε αυτό; Έχουν μείνει ελάχιστα παιδιά στην περιφέρεια. Δεν υπάρχουν χιλιάδες παιδιά. Αυτούς τους ανθρώπους θα τους βοηθήσουμε, έστω αυτούς που έμειναν, να μην ταλαιπωρούνται και να μη νιώθουν ότι η πολιτεία τούς έχει ξεχάσει; Δεν έχουν εκπαίδευση, δεν έχουν γιατρούς. Αν δεν μπορούν να πάνε και τα παιδιά τους με ένα ταξί στο σχολείο, τότε γιατί να κρατήσουμε την περιφέρεια;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Ευχαριστώ πολύ.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0"/>
          <w:lang w:eastAsia="el-GR"/>
        </w:rPr>
        <w:t>ΠΡΟΕΔΡΕΥΩΝ (Νικήτας Κακλαμάνης):</w:t>
      </w:r>
      <w:r w:rsidRPr="002D159D">
        <w:rPr>
          <w:rFonts w:ascii="Arial" w:hAnsi="Arial"/>
          <w:sz w:val="24"/>
          <w:szCs w:val="24"/>
          <w:lang w:eastAsia="el-GR"/>
        </w:rPr>
        <w:t xml:space="preserve"> Κύριε Υπουργέ, έχετε τον λόγο.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ΣΤΥΛΙΑΝΟΣ ΠΕΤΣΑΣ (Αναπληρωτής Υπουργός Εσωτερικών):</w:t>
      </w:r>
      <w:r w:rsidRPr="002D159D">
        <w:rPr>
          <w:rFonts w:ascii="Arial" w:hAnsi="Arial"/>
          <w:sz w:val="24"/>
          <w:szCs w:val="24"/>
          <w:lang w:eastAsia="el-GR"/>
        </w:rPr>
        <w:t xml:space="preserve"> Ευχαριστώ, κύριε Πρόεδρε.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Ευχαριστώ και τον κ. Κωνσταντινόπουλο που έβαλε ένα ευρύτερο ζήτημα, που έχει να κάνει με τη δημογραφική εξέλιξη στη χώρα μας, την ερημοποίηση σε μεγάλο βαθμό της υπαίθρου και της αποψίλωσης σχολικών μονάδων, ακριβώς λόγω της έλλειψης μαθητών.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Επιτρέψτε μου να επανέλθω στη δευτερολογία μου, κύριε Κωνσταντινόπουλε, για το ευρύτερο πολιτικό θέμα που θίγετε, αλλά στην πρωτολογία μου θα ήθελα να απαντήσω τον πυρήνα των δύο ερωτημάτων που έχετε θίξει για την πληρότητα της απάντησής μου.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Κατ’ αρχάς η αρμοδιότητα του σχεδιασμού και της υλοποίησης της παροχής υπηρεσίας μεταφοράς μαθητών δημόσιων σχολείων ανήκει στις περιφέρειες, οι οποίες εφαρμόζουν τα οριζόμενα στην </w:t>
      </w:r>
      <w:proofErr w:type="spellStart"/>
      <w:r w:rsidRPr="002D159D">
        <w:rPr>
          <w:rFonts w:ascii="Arial" w:hAnsi="Arial"/>
          <w:sz w:val="24"/>
          <w:szCs w:val="24"/>
          <w:lang w:eastAsia="el-GR"/>
        </w:rPr>
        <w:t>αριθμ</w:t>
      </w:r>
      <w:proofErr w:type="spellEnd"/>
      <w:r w:rsidRPr="002D159D">
        <w:rPr>
          <w:rFonts w:ascii="Arial" w:hAnsi="Arial"/>
          <w:sz w:val="24"/>
          <w:szCs w:val="24"/>
          <w:lang w:eastAsia="el-GR"/>
        </w:rPr>
        <w:t xml:space="preserve">. 50025/2018 κοινή υπουργική απόφαση των Υπουργών Εσωτερικών, Παιδείας και Θρησκευμάτων, Οικονομικών και Υποδομών και Μεταφορών.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Εμείς από την πλευρά μας στηρίζουμε τις περιφέρειες για την άσκηση αυτής της αρμοδιότητας, μέσω της κατανομής χρηματικών ποσών από τους κεντρικούς αυτοτελείς πόρους. Το έτος 2021 έχει προβλεφθεί να αποδοθεί στο σύνολο των περιφερειών το ποσό των 175 εκατομμυρίων ευρώ. Συνολικά μιλάμε για ένα μεγάλο κονδύλι. Θα δούμε την κατανομή του στη συνέχεια και στη δευτερολογία του.</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Όσον αφορά τα επιμέρους ζητήματα που θίξατε, θα σας πω τα μέτρα που λάβαμε για τη μεταφορά των μαθητών των πυρόπληκτων περιοχών. Σας αναφέρω ότι με την έναρξη του σχολικού έτους 2021 - 2022 η μεταφορά μαθητών και στις πυρόπληκτες περιοχές γίνεται με τους εξής τρόπους: Πρώτον, με μισθωμένα μεταφορικά μέσα, λεωφορεία και ταξί. Δεύτερον, με δωρεάν μαθητικό δελτίο που υπάρχουν τακτικά δρομολόγια των ΚΤΕΛ που διέρχονται προς και από τις σχολικές μονάδες κατά τις ώρες που εξυπηρετούν τους μαθητές. Τρίτον, με ίδια μέσα της περιφέρειας και των δήμων, εφόσον τα οχήματα τα οποία διαθέτουν μπορούν να χρησιμοποιηθούν για τον σκοπό αυτό.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Τέταρτον, με τα ίδια μέσα των γονέων ή κηδεμόνων, όταν οι διαγωνιστικές διαδικασίες υπήρξαν άγονες, με ταυτόχρονη καταβολή αποζημίωσης 0,35 ευρώ ανά χιλιόμετρο μέχρι τη σχολική μονάδα, για τις ημέρες παρουσίας του μαθητή στο σχολείο. Το συνολικό επίδομα δεν μπορεί να υπερβαίνει τα 1.500 ευρώ ανά μαθητή ανά σχολικό έτος. Πέμπτον, με επιδότηση 85 ευρώ μηνιαίως στην περίπτωση εγκατάστασης του μαθητή σε άλλη κατοικία πλησίον του σχολείου του, αποκλειστικά και μόνο με σκοπό τη φοίτησή του στην εν λόγω σχολική μονάδα.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Η επιλογή μεταξύ αυτών εξαρτάται από διάφορους και ποικίλους παράγοντες που εξετάζουν κατ’ αρχάς οι αρμόδιες διευθύνσεις των </w:t>
      </w:r>
      <w:r w:rsidRPr="002D159D">
        <w:rPr>
          <w:rFonts w:ascii="Arial" w:hAnsi="Arial"/>
          <w:sz w:val="24"/>
          <w:szCs w:val="24"/>
          <w:lang w:eastAsia="el-GR"/>
        </w:rPr>
        <w:lastRenderedPageBreak/>
        <w:t xml:space="preserve">περιφερειών και η τελική επιλογή του μεταφορικού μέσου είναι σύμφωνη με την επιθυμία και των γονέων και των μαθητών.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Επομένως, κύριε Κωνσταντινόπουλε, υπάρχουν διάφοροι εναλλακτικοί τρόποι για τη μεταφορά των μαθητών των πυρόπληκτων περιοχών. Αυτό που θέλαμε να πετύχουμε ειδικά φέτος ήταν να απλοποιήσουμε τη διαδικασία της ανάθεσης και αυτό κάναμε.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Θα αναφέρω ενδεικτικά τις διατάξεις του άρθρου 60 του ν.4821/2021, με το οποίο ρυθμίστηκε σειρά ζητημάτων ως προς την ανάθεση του έργου μεταφοράς μαθητών, προκειμένου, πρώτον, να είναι δυνατή η έγκαιρη έναρξη του έργου μεταφοράς με την έναρξη του νέου σχολικού έτους και, δεύτερον, να επιταχυνθούν χρονικά οι διαγωνιστικές διαδικασίες που σε ορισμένες περιπτώσεις οδηγούσαν σε άγονα δρομολόγια και σε μεγάλες καθυστερήσεις.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Συγκεκριμένα θεσπίστηκε η δυνατότητα παράτασης των συμβάσεων που ήταν σε ισχύ στις 30-6-2021, καθώς και η δυνατότητα των περιφερειών να ακολουθήσουν τη διαδικασία της διαπραγμάτευσης, σύμφωνα με το άρθρο 32 του ν.4412/2016, όταν συντρέχουν συγκεκριμένες προϋποθέσεις που αναγράφονται λεπτομερώς στις κείμενες διατάξεις.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Όσον αφορά το δεύτερο σκέλος της ερώτησής σας, θα καταθέσω στα Πρακτικά την απάντηση της Περιφέρειας Πελοποννήσου και αναφέρω ενδεικτικά ότι ιδίως για το κομμάτι της οδού Ελαίας </w:t>
      </w:r>
      <w:proofErr w:type="spellStart"/>
      <w:r w:rsidRPr="002D159D">
        <w:rPr>
          <w:rFonts w:ascii="Arial" w:hAnsi="Arial"/>
          <w:sz w:val="24"/>
          <w:szCs w:val="24"/>
          <w:lang w:eastAsia="el-GR"/>
        </w:rPr>
        <w:t>Νεοχωρίου</w:t>
      </w:r>
      <w:proofErr w:type="spellEnd"/>
      <w:r w:rsidRPr="002D159D">
        <w:rPr>
          <w:rFonts w:ascii="Arial" w:hAnsi="Arial"/>
          <w:sz w:val="24"/>
          <w:szCs w:val="24"/>
          <w:lang w:eastAsia="el-GR"/>
        </w:rPr>
        <w:t xml:space="preserve"> η ολοκλήρωση </w:t>
      </w:r>
      <w:r w:rsidRPr="002D159D">
        <w:rPr>
          <w:rFonts w:ascii="Arial" w:hAnsi="Arial"/>
          <w:sz w:val="24"/>
          <w:szCs w:val="24"/>
          <w:lang w:eastAsia="el-GR"/>
        </w:rPr>
        <w:lastRenderedPageBreak/>
        <w:t xml:space="preserve">των εργασιών αναμένεται, σύμφωνα με το έγγραφο, μέχρι τις 15-10-2021, δηλαδή σχετικά σύντομα.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Για το θέμα της ασφάλειας, που επίσης θίξατε στην ερώτησή σας, όλοι συμφωνούμε ότι αυτό το θέμα είναι αδιαπραγμάτευτο. Πρέπει οι δρόμοι να είναι ανοιχτοί και η διέλευση των μαθητών να γίνεται με ασφάλεια. Τα αρμόδια κλιμάκια των περιφερειών και των δήμων δουλεύουν πάνω σε αυτό και οι διαδικασίες αποκατάστασης θα ολοκληρωθούν σύντομα. Επίσης, θα ήθελα να διαβεβαιώσω για άλλη μια φορά ότι θα συνεχίσουμε να στηρίζουμε τις περιφέρειες, ιδίως στο θέμα της αποκατάστασης των ζημιών στις πυρόπληκτες περιοχές.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Ευχαριστώ, κύριε Πρόεδρε.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(Στο σημείο αυτό ο Αναπληρωτής Υπουργός Εσωτερικών κ. Στυλιανός Πέτσας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0"/>
          <w:lang w:eastAsia="el-GR"/>
        </w:rPr>
        <w:t>ΠΡΟΕΔΡΕΥΩΝ (Νικήτας Κακλαμάνης):</w:t>
      </w:r>
      <w:r w:rsidRPr="002D159D">
        <w:rPr>
          <w:rFonts w:ascii="Arial" w:hAnsi="Arial"/>
          <w:sz w:val="24"/>
          <w:szCs w:val="24"/>
          <w:lang w:eastAsia="el-GR"/>
        </w:rPr>
        <w:t xml:space="preserve"> Κύριε Κωνσταντινόπουλε, έχετε τον λόγο.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ΟΔΥΣΣΕΑΣ ΚΩΝΣΤΑΝΤΙΝΟΠΟΥΛΟΣ (Ε΄ Αντιπρόεδρος της Βουλής):</w:t>
      </w:r>
      <w:r w:rsidRPr="002D159D">
        <w:rPr>
          <w:rFonts w:ascii="Arial" w:hAnsi="Arial"/>
          <w:sz w:val="24"/>
          <w:szCs w:val="24"/>
          <w:lang w:eastAsia="el-GR"/>
        </w:rPr>
        <w:t xml:space="preserve"> Κύριε Υπουργέ, καταλαβαίνω πώς γίνονται οι απαντήσεις. Εδώ, όμως, υπάρχει ένα βασικό ζήτημα. Πιστεύετε ότι με αυτή την απάντηση το </w:t>
      </w:r>
      <w:r w:rsidRPr="002D159D">
        <w:rPr>
          <w:rFonts w:ascii="Arial" w:hAnsi="Arial"/>
          <w:sz w:val="24"/>
          <w:szCs w:val="24"/>
          <w:lang w:eastAsia="el-GR"/>
        </w:rPr>
        <w:lastRenderedPageBreak/>
        <w:t xml:space="preserve">κράτος απέναντι σε αυτούς τους μαθητές θα δώσει καμμία λύση; Δεν το πιστεύω. Εγώ θα σας ενημερώσω για αυτό που θα κάνει η περιφέρεια.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Αυτό το παιδάκι στην Ελαία είναι το μοναδικό παιδί στην ΣΤ΄ δημοτικού στο </w:t>
      </w:r>
      <w:proofErr w:type="spellStart"/>
      <w:r w:rsidRPr="002D159D">
        <w:rPr>
          <w:rFonts w:ascii="Arial" w:hAnsi="Arial"/>
          <w:sz w:val="24"/>
          <w:szCs w:val="24"/>
          <w:lang w:eastAsia="el-GR"/>
        </w:rPr>
        <w:t>Νεοχώρι</w:t>
      </w:r>
      <w:proofErr w:type="spellEnd"/>
      <w:r w:rsidRPr="002D159D">
        <w:rPr>
          <w:rFonts w:ascii="Arial" w:hAnsi="Arial"/>
          <w:sz w:val="24"/>
          <w:szCs w:val="24"/>
          <w:lang w:eastAsia="el-GR"/>
        </w:rPr>
        <w:t xml:space="preserve"> Γορτυνίας. Θα προσπαθήσω να αναλύσω αυτά που ειπώθηκαν. Δεν αλλάζουν κάτι τα 200 ευρώ. Δηλαδή, σε μία μητέρα που θα πάει το πρωί το παιδί της στο σχολείο είκοσι χιλιόμετρα, θα ξαναγυρίσει στο σπίτι της ή στη δουλειά της, άλλα είκοσι χιλιόμετρα, θα ξαναπάει το μεσημέρι είκοσι χιλιόμετρα και άλλα είκοσι χιλιόμετρα το απόγευμα να γυρίσει, άρα ογδόντα χιλιόμετρα την ημέρα, θα της δώσουν 200 ευρώ. Η πολιτεία το θέλει αυτό; Θέλει η πολιτεία, η περιφέρεια αυτόν τον έναν μαθητή ή αν μείνει και κανένα άλλο παιδάκι, να τον στηρίζει με αυτά τα δεδομένα; Εγώ δεν το πιστεύω. Και δεν το θέλετε ούτε εσείς.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Γι’ αυτό έχει μεγάλη αξία να το ψάξετε λίγο παραπάνω και να επιστρέψουμε μετά από είκοσι ημέρες. Και δεν είναι μόνο για την Αρκαδία. Είναι για όλους τους νομούς.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Υπουργέ, καταλαβαίνω αυτό που λέτε για την περιφέρεια. Και οι περιφερειάρχες πρέπει να δείξουν μία ευαισθησία παραπάνω. Ίσως δεν το ξέρουν. Εγώ είμαι καλοπροαίρετος σε όλα. Πάντα είμαι καλοπροαίρετος -και με την προηγούμενη κυβέρνηση και τώρα- σε αυτά τα θέματα. Θέλουμε να λήξει το θέμα. Ψάξτε το λίγο παραπάνω και να έρθουμε σε δεκαπέντε, είκοσι μέρες να το αντιμετωπίσουμε συνολικά.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Κύριε Υπουργέ, είναι ελάχιστα τα χρήματα για όλη την Ελλάδα. Αυτό είναι καλό και για εσάς, είναι καλό και για εμένα, κυρίως, όμως, είναι καλό για αυτούς τους ανθρώπους που τους απασχολεί αυτό το θέμα, που ξυπνάνε τα παιδάκια τους από τις 5.00΄ το πρωί για να πάνε από το </w:t>
      </w:r>
      <w:proofErr w:type="spellStart"/>
      <w:r w:rsidRPr="002D159D">
        <w:rPr>
          <w:rFonts w:ascii="Arial" w:hAnsi="Arial"/>
          <w:sz w:val="24"/>
          <w:szCs w:val="24"/>
          <w:lang w:eastAsia="el-GR"/>
        </w:rPr>
        <w:t>Βιδιάκι</w:t>
      </w:r>
      <w:proofErr w:type="spellEnd"/>
      <w:r w:rsidRPr="002D159D">
        <w:rPr>
          <w:rFonts w:ascii="Arial" w:hAnsi="Arial"/>
          <w:sz w:val="24"/>
          <w:szCs w:val="24"/>
          <w:lang w:eastAsia="el-GR"/>
        </w:rPr>
        <w:t xml:space="preserve"> στα Τρόπαια. Αυτό δεν γίνεται! Είμαστε στο 2021! Ας βάλουμε ένα ταξί για αυτά τα παιδιά. Αν τα παιδιά σας, τα παιδιά μου, που πάνε στο λύκειο, ξυπνήσουν στις 5.00΄ το πρωί και πάνε στο σχολείο στις 8.30΄, τι μάθημα θα κάνουν μετά; Ούτε ο πατέρας μου, που ήταν σε έναν φτωχό οικισμό στην Αρκαδία, δεν έκανε τόση ώρα. Είχε ένα γυμνάσιο εκεί κοντά, στη Δάφνη Καλαβρύτων, και πήγαινε τουλάχιστον σε μισή ώρα με τα πόδια. Εδώ μιλάμε για τρεις ώρες.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Υπουργέ, μερικές φορές τα ζητήματα δεν είναι οικονομικά και το ξέρετε. Σας παρακαλώ -το πιστεύω ότι θα το κάνετε και θα επιστρέψω ξανά με αυτή την ερώτηση- να βρείτε δυο, τρεις μικρές λύσεις, με τις οποίες θα τους δώσετε τη δύναμη να πουν ότι αξίζει να μείνουν στα χωριά μας. Πραγματικά σάς το λέω. Και δεν θα είναι μόνο για την Αρκαδία, θα είναι για όλη την Ελλάδα.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Εγώ, αφού διαβάσω καλά την απάντησή σας και δω τι θα πει η περιφέρεια σε αυτούς τους ανθρώπους -αν ευαισθητοποιηθούν, πώς ακριβώς θα γίνει-, θα επιστρέψω σε λίγο καιρό, όπως κάνω με όλες τις ερωτήσεις μου, γιατί πιστεύω ότι αξίζει να βγάλουμε ένα αποτέλεσμα.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Ευχαριστώ για την ανοχή σας, κύριε Πρόεδρε, και ευχαριστώ και εσάς, κύριε Υπουργέ.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(Νικήτας Κακλαμάνης):</w:t>
      </w:r>
      <w:r w:rsidRPr="002D159D">
        <w:rPr>
          <w:rFonts w:ascii="Arial" w:hAnsi="Arial"/>
          <w:sz w:val="24"/>
          <w:szCs w:val="24"/>
          <w:lang w:eastAsia="el-GR"/>
        </w:rPr>
        <w:t xml:space="preserve"> Κύριε Πέτσα, έχετε τον λόγο.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cs="Arial"/>
          <w:b/>
          <w:color w:val="111111"/>
          <w:sz w:val="24"/>
          <w:szCs w:val="24"/>
          <w:lang w:eastAsia="el-GR"/>
        </w:rPr>
        <w:t xml:space="preserve">ΣΤΥΛΙΑΝΟΣ ΠΕΤΣΑΣ (Αναπληρωτής Υπουργός Εσωτερικών): </w:t>
      </w:r>
      <w:r w:rsidRPr="002D159D">
        <w:rPr>
          <w:rFonts w:ascii="Arial" w:hAnsi="Arial" w:cs="Arial"/>
          <w:color w:val="111111"/>
          <w:sz w:val="24"/>
          <w:szCs w:val="24"/>
          <w:lang w:eastAsia="el-GR"/>
        </w:rPr>
        <w:t>Ευχαριστώ πολύ, κ</w:t>
      </w:r>
      <w:r w:rsidRPr="002D159D">
        <w:rPr>
          <w:rFonts w:ascii="Arial" w:hAnsi="Arial"/>
          <w:sz w:val="24"/>
          <w:szCs w:val="24"/>
          <w:lang w:eastAsia="el-GR"/>
        </w:rPr>
        <w:t xml:space="preserve">ύριε Πρόεδρε.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Κατ’ αρχάς, όσον αφορά το ζήτημα του δημογραφικού, νομίζω ότι μετά από πάρα πολλά χρόνια η Κυβέρνηση του Κυριάκου Μητσοτάκη έχει βάλει ένα πλαίσιο ενίσχυσης όλου του πλέγματος, το οποίο θα μπορούσε να βοηθήσει στην άρση φαινομένων τραγικής υπογεννητικότητας που βλέπουμε τις τελευταίες δεκαετίες.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Σημειώνω ενδεικτικά την απευθείας ενίσχυση στα νέα ζευγάρια που αποκτούν παιδί, την πλήρη κάλυψη όσον αφορά τις ανάγκες των οικογενειών σε βρεφονηπιακούς σταθμούς -όπως αποδείχθηκε και φέτος- από τον συνδυασμό των χρημάτων από την Ευρωπαϊκή Ένωση αλλά και των απευθείας μεταβιβάσεων από τον κρατικό προϋπολογισμό, ώστε να δοθούν τα </w:t>
      </w:r>
      <w:r w:rsidRPr="002D159D">
        <w:rPr>
          <w:rFonts w:ascii="Arial" w:hAnsi="Arial"/>
          <w:sz w:val="24"/>
          <w:szCs w:val="24"/>
          <w:lang w:val="en-US" w:eastAsia="el-GR"/>
        </w:rPr>
        <w:t>voucher</w:t>
      </w:r>
      <w:r w:rsidRPr="002D159D">
        <w:rPr>
          <w:rFonts w:ascii="Arial" w:hAnsi="Arial"/>
          <w:sz w:val="24"/>
          <w:szCs w:val="24"/>
          <w:lang w:eastAsia="el-GR"/>
        </w:rPr>
        <w:t xml:space="preserve"> σε όλες τις οικογένειες που έκαναν αίτηση για βρεφονηπιακό σταθμό, καθώς και τον νέο θεσμό των «Νταντάδων της Γειτονιάς».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Όλα αυτά είναι μέτρα που δείχνουν ότι ένα σοβαρό πρόβλημα, όπως είναι το δημογραφικό, χρειάζεται να το αντιμετωπίσουμε και να μην το κρύβουμε πλέον κάτω από το χαλί.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Όσον αφορά θέματα που έχουν να κάνουν με τη μεταφορά των μαθητών, επιτρέψτε μου να πω και από την προσωπική μου εμπειρία εδώ και πάρα πολλά χρόνια στο Γενικό Λογιστήριο του Κράτους, ότι δεν είναι ένα από τα εύκολα θέματα η μεταφορά των μαθητών. Έχει απασχολήσει πάρα πολλές φορές και τη Βουλή με νομιμοποιήσεις, εκ των υστέρων, δαπανών που γίνονταν, με πάρα πολλές διευθετήσεις μεταξύ των περιφερειών σε πάρα πολλές περιοχές της χώρας. Και επιτρέψτε μου να πω ότι ακριβώς γι’ αυτόν τον λόγο, το ζήτημα αυτό θα αντιμετωπιστεί -όπως πολύ σωστά επισημαίνεται- μέσα στο πλαίσιο -έχω ήδη δεσμευθεί απέναντι στην τοπική αυτοδιοίκηση και Α΄ και Β΄ βαθμού- της αναθεώρησης των Κεντρικών Αυτοτελών Πόρων -το 2022 θα είναι μια τέτοια χρονιά-, όπου θα δούμε, πρώτον, τις </w:t>
      </w:r>
      <w:proofErr w:type="spellStart"/>
      <w:r w:rsidRPr="002D159D">
        <w:rPr>
          <w:rFonts w:ascii="Arial" w:hAnsi="Arial"/>
          <w:sz w:val="24"/>
          <w:szCs w:val="24"/>
          <w:lang w:eastAsia="el-GR"/>
        </w:rPr>
        <w:t>ανισοκατανομές</w:t>
      </w:r>
      <w:proofErr w:type="spellEnd"/>
      <w:r w:rsidRPr="002D159D">
        <w:rPr>
          <w:rFonts w:ascii="Arial" w:hAnsi="Arial"/>
          <w:sz w:val="24"/>
          <w:szCs w:val="24"/>
          <w:lang w:eastAsia="el-GR"/>
        </w:rPr>
        <w:t xml:space="preserve">, τη διευθέτηση αυτών των ποσών, πού πρέπει να κατευθυνθούν, με σωστό, ορθολογικότερο -ας το πω έτσι- τρόπο, αλλά και τη λελογισμένη αύξηση του συνολικού προϋπολογισμού τους για τους Κεντρικούς Αυτοτελείς Πόρους, ώστε η αυτοδιοίκηση σιγά-σιγά να αρχίσει να αναπληρώνει το χαμένο έδαφος που είχε την δεκαετία της κρίσης.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Με πολλή χαρά να επανέλθουμε τότε να δούμε όλα τα θέματα τα οποία θίγετε.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Ευχαριστώ, κύριε Πρόεδρε.</w:t>
      </w:r>
    </w:p>
    <w:p w:rsidR="002D159D" w:rsidRPr="002D159D" w:rsidRDefault="002D159D" w:rsidP="002D159D">
      <w:pPr>
        <w:spacing w:after="0" w:line="600" w:lineRule="auto"/>
        <w:ind w:firstLine="720"/>
        <w:jc w:val="center"/>
        <w:rPr>
          <w:rFonts w:ascii="Arial" w:eastAsia="UB-Helvetica" w:hAnsi="Arial"/>
          <w:sz w:val="24"/>
          <w:szCs w:val="24"/>
          <w:lang w:eastAsia="el-GR"/>
        </w:rPr>
      </w:pP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b/>
          <w:sz w:val="24"/>
          <w:szCs w:val="24"/>
          <w:lang w:eastAsia="el-GR"/>
        </w:rPr>
        <w:lastRenderedPageBreak/>
        <w:t xml:space="preserve">ΠΡΟΕΔΡΕΥΩΝ (Νικήτας Κακλαμάνης): </w:t>
      </w:r>
      <w:r w:rsidRPr="002D159D">
        <w:rPr>
          <w:rFonts w:ascii="Arial" w:hAnsi="Arial"/>
          <w:sz w:val="24"/>
          <w:szCs w:val="24"/>
          <w:lang w:eastAsia="el-GR"/>
        </w:rPr>
        <w:t xml:space="preserve">Ακολουθεί η πρώτη με αριθμό 1061/16-9-2021 επίκαιρη ερώτηση πρώτου κύκλου του Βουλευτή Ηρακλείου του ΣΥΡΙΖΑ - Προοδευτική Συμμαχία κ. </w:t>
      </w:r>
      <w:r w:rsidRPr="002D159D">
        <w:rPr>
          <w:rFonts w:ascii="Arial" w:hAnsi="Arial"/>
          <w:bCs/>
          <w:sz w:val="24"/>
          <w:szCs w:val="24"/>
          <w:lang w:eastAsia="el-GR"/>
        </w:rPr>
        <w:t xml:space="preserve">Σωκράτη </w:t>
      </w:r>
      <w:proofErr w:type="spellStart"/>
      <w:r w:rsidRPr="002D159D">
        <w:rPr>
          <w:rFonts w:ascii="Arial" w:hAnsi="Arial"/>
          <w:bCs/>
          <w:sz w:val="24"/>
          <w:szCs w:val="24"/>
          <w:lang w:eastAsia="el-GR"/>
        </w:rPr>
        <w:t>Βαρδάκη</w:t>
      </w:r>
      <w:proofErr w:type="spellEnd"/>
      <w:r w:rsidRPr="002D159D">
        <w:rPr>
          <w:rFonts w:ascii="Arial" w:hAnsi="Arial"/>
          <w:b/>
          <w:bCs/>
          <w:sz w:val="24"/>
          <w:szCs w:val="24"/>
          <w:lang w:eastAsia="el-GR"/>
        </w:rPr>
        <w:t xml:space="preserve"> </w:t>
      </w:r>
      <w:r w:rsidRPr="002D159D">
        <w:rPr>
          <w:rFonts w:ascii="Arial" w:hAnsi="Arial"/>
          <w:sz w:val="24"/>
          <w:szCs w:val="24"/>
          <w:lang w:eastAsia="el-GR"/>
        </w:rPr>
        <w:t xml:space="preserve">προς τον Υπουργό </w:t>
      </w:r>
      <w:r w:rsidRPr="002D159D">
        <w:rPr>
          <w:rFonts w:ascii="Arial" w:hAnsi="Arial"/>
          <w:bCs/>
          <w:sz w:val="24"/>
          <w:szCs w:val="24"/>
          <w:lang w:eastAsia="el-GR"/>
        </w:rPr>
        <w:t>Εργασίας και Κοινωνικών Υποθέσεων,</w:t>
      </w:r>
      <w:r w:rsidRPr="002D159D">
        <w:rPr>
          <w:rFonts w:ascii="Arial" w:hAnsi="Arial"/>
          <w:sz w:val="24"/>
          <w:szCs w:val="24"/>
          <w:lang w:eastAsia="el-GR"/>
        </w:rPr>
        <w:t xml:space="preserve"> με θέμα: «Η </w:t>
      </w:r>
      <w:proofErr w:type="spellStart"/>
      <w:r w:rsidRPr="002D159D">
        <w:rPr>
          <w:rFonts w:ascii="Arial" w:hAnsi="Arial"/>
          <w:sz w:val="24"/>
          <w:szCs w:val="24"/>
          <w:lang w:eastAsia="el-GR"/>
        </w:rPr>
        <w:t>υποχρεωτικότητα</w:t>
      </w:r>
      <w:proofErr w:type="spellEnd"/>
      <w:r w:rsidRPr="002D159D">
        <w:rPr>
          <w:rFonts w:ascii="Arial" w:hAnsi="Arial"/>
          <w:sz w:val="24"/>
          <w:szCs w:val="24"/>
          <w:lang w:eastAsia="el-GR"/>
        </w:rPr>
        <w:t xml:space="preserve"> των συλλογικών συμβάσεων συμβάλλει στην ενίσχυση της συλλογικής διεκδίκησης των εργαζομένων για καλύτερους όρους εργασίας, αποτρέποντας το ενδεχόμενο αποδυνάμωσης της διαπραγματευτικής δύναμής τους».</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Τον λόγο έχει ο κ. </w:t>
      </w:r>
      <w:proofErr w:type="spellStart"/>
      <w:r w:rsidRPr="002D159D">
        <w:rPr>
          <w:rFonts w:ascii="Arial" w:hAnsi="Arial"/>
          <w:sz w:val="24"/>
          <w:szCs w:val="24"/>
          <w:lang w:eastAsia="el-GR"/>
        </w:rPr>
        <w:t>Βαρδάκης</w:t>
      </w:r>
      <w:proofErr w:type="spellEnd"/>
      <w:r w:rsidRPr="002D159D">
        <w:rPr>
          <w:rFonts w:ascii="Arial" w:hAnsi="Arial"/>
          <w:sz w:val="24"/>
          <w:szCs w:val="24"/>
          <w:lang w:eastAsia="el-GR"/>
        </w:rPr>
        <w:t>.</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b/>
          <w:sz w:val="24"/>
          <w:szCs w:val="24"/>
          <w:lang w:eastAsia="el-GR"/>
        </w:rPr>
        <w:t>ΣΩΚΡΑΤΗΣ ΒΑΡΔΑΚΗΣ:</w:t>
      </w:r>
      <w:r w:rsidRPr="002D159D">
        <w:rPr>
          <w:rFonts w:ascii="Arial" w:hAnsi="Arial"/>
          <w:sz w:val="24"/>
          <w:szCs w:val="24"/>
          <w:lang w:eastAsia="el-GR"/>
        </w:rPr>
        <w:t xml:space="preserve"> Ευχαριστώ, κύριε Πρόεδρε. Προφανώς εσείς συμφωνείτε με τον τίτλο της επίκαιρης ερώτησης. Το λέω επειδή σας ξέρω καλά!</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Υπουργέ, δεν πάμε καθόλου καλά και έχουμε χάσει και τον κ. Χατζηδάκη και προφανώς ή ίσως εσείς επωμίζεστε ευθύνες άλλων. Σημειώστε, σας παρακαλώ, τρία ζητήματα που αφορούν και την ερώτηση. Πάνω από διακόσιες πενήντα εργαζόμενοι δεν μπορούν να λάβουν το εποχικό επίδομα γιατί δεν συμπληρώνουν τα ένσημα λόγω πανδημίας. Ξέρετε ότι τα ένσημα των αναστολών του 2020 δεν εμφανίζονται πουθενά; Ακούγεται απλό για όσους δεν ξέρουν. Αλλά τι θα πει ο κ. Χατζηδάκης σε αυτούς που περιμένουν αυτά τα ένσημα, κύριε Υπουργέ, για να συνταξιοδοτηθούν; Καρκινοπαθείς εργαζόμενοι έχουν μείνει χωρίς ιατροφαρμακευτική περίθαλψη. Εργαζόμενες γυναίκες δεν </w:t>
      </w:r>
      <w:r w:rsidRPr="002D159D">
        <w:rPr>
          <w:rFonts w:ascii="Arial" w:hAnsi="Arial"/>
          <w:sz w:val="24"/>
          <w:szCs w:val="24"/>
          <w:lang w:eastAsia="el-GR"/>
        </w:rPr>
        <w:lastRenderedPageBreak/>
        <w:t xml:space="preserve">μπορούν να πάρουν το επίδομα λοχείας, αδυνατούν να εγγράψουν τα παιδιά τους στους βρεφονηπιακούς σταθμούς. Οι ΤΔΕ -θυμάστε, κύριε Υπουργέ, εσείς το είχατε χειριστεί- λειτούργησαν μετά από δύο χρόνια, μόλις την προηγούμενη Δευτέρα. Αυτό είναι το κοινωνικό κράτος που ευαγγελίζεται ο κ. Μητσοτάκης; Δυόμισι χιλιάδες αδιεκπεραίωτες συντάξεις παραλάβατε στον Νομό Ηρακλείου, κύριε Υπουργέ, και έχουν φτάσει -ακούστε!- τις </w:t>
      </w:r>
      <w:proofErr w:type="spellStart"/>
      <w:r w:rsidRPr="002D159D">
        <w:rPr>
          <w:rFonts w:ascii="Arial" w:hAnsi="Arial"/>
          <w:sz w:val="24"/>
          <w:szCs w:val="24"/>
          <w:lang w:eastAsia="el-GR"/>
        </w:rPr>
        <w:t>δεκαπεντέμισι</w:t>
      </w:r>
      <w:proofErr w:type="spellEnd"/>
      <w:r w:rsidRPr="002D159D">
        <w:rPr>
          <w:rFonts w:ascii="Arial" w:hAnsi="Arial"/>
          <w:sz w:val="24"/>
          <w:szCs w:val="24"/>
          <w:lang w:eastAsia="el-GR"/>
        </w:rPr>
        <w:t xml:space="preserve"> χιλιάδες! Πριν από λίγες μέρες όμως φέρατε φωτογραφική διάταξη εξυπηρέτησης </w:t>
      </w:r>
      <w:proofErr w:type="spellStart"/>
      <w:r w:rsidRPr="002D159D">
        <w:rPr>
          <w:rFonts w:ascii="Arial" w:hAnsi="Arial"/>
          <w:sz w:val="24"/>
          <w:szCs w:val="24"/>
          <w:lang w:eastAsia="el-GR"/>
        </w:rPr>
        <w:t>καζιναρχών</w:t>
      </w:r>
      <w:proofErr w:type="spellEnd"/>
      <w:r w:rsidRPr="002D159D">
        <w:rPr>
          <w:rFonts w:ascii="Arial" w:hAnsi="Arial"/>
          <w:sz w:val="24"/>
          <w:szCs w:val="24"/>
          <w:lang w:eastAsia="el-GR"/>
        </w:rPr>
        <w:t xml:space="preserve"> που αφορούσε και ασφαλιστικές εισφορές εργαζομένων. </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Και μη μου πείτε τώρα τι σχέση έχουν όλα αυτά με τη συγκεκριμένη ερώτηση. Είναι προβλήματα των τριακοσίων χιλιάδων εργαζομένων, κύριε Υπουργέ, στον επισιτισμό-τουρισμό, που ακόμα τους επιβαρύνετε μη κηρύσσοντας υποχρεωτικές τις συμβάσεις. </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Υπουργέ, ξέρετε υπάρχουν πολλές περιπτώσεις που συμφωνούν οι εργαζόμενοι και οι εργοδότες όσον αφορά την </w:t>
      </w:r>
      <w:proofErr w:type="spellStart"/>
      <w:r w:rsidRPr="002D159D">
        <w:rPr>
          <w:rFonts w:ascii="Arial" w:hAnsi="Arial"/>
          <w:sz w:val="24"/>
          <w:szCs w:val="24"/>
          <w:lang w:eastAsia="el-GR"/>
        </w:rPr>
        <w:t>υποχρεωτικότητα</w:t>
      </w:r>
      <w:proofErr w:type="spellEnd"/>
      <w:r w:rsidRPr="002D159D">
        <w:rPr>
          <w:rFonts w:ascii="Arial" w:hAnsi="Arial"/>
          <w:sz w:val="24"/>
          <w:szCs w:val="24"/>
          <w:lang w:eastAsia="el-GR"/>
        </w:rPr>
        <w:t xml:space="preserve"> και εσείς να μην κηρύσσετε τις συμβάσεις υποχρεωτικές. Θέλω να πιστεύω ότι αντιλαμβάνεστε τη σημασία της κήρυξης της </w:t>
      </w:r>
      <w:proofErr w:type="spellStart"/>
      <w:r w:rsidRPr="002D159D">
        <w:rPr>
          <w:rFonts w:ascii="Arial" w:hAnsi="Arial"/>
          <w:sz w:val="24"/>
          <w:szCs w:val="24"/>
          <w:lang w:eastAsia="el-GR"/>
        </w:rPr>
        <w:t>υποχρεωτικότητας</w:t>
      </w:r>
      <w:proofErr w:type="spellEnd"/>
      <w:r w:rsidRPr="002D159D">
        <w:rPr>
          <w:rFonts w:ascii="Arial" w:hAnsi="Arial"/>
          <w:sz w:val="24"/>
          <w:szCs w:val="24"/>
          <w:lang w:eastAsia="el-GR"/>
        </w:rPr>
        <w:t xml:space="preserve"> των συλλογικών συμβάσεων. Μιλάμε ξεκάθαρα, κύριε Υπουργέ, για ενίσχυση της συλλογικής διαπραγμάτευσης των εργαζομένων για καλύτερους όρους εργασίας και αποτροπή οποιουδήποτε ενδεχομένου αποδυνάμωσης της διαπραγματευτικής τους δύναμης. </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Σημειώνεται δε ότι το σωματείο ξενοδοχοϋπαλλήλων έχει υποβάλει από 5-5-2021 επίσημο αίτημα κήρυξης της σύμβασης ως υποχρεωτικής, τόσο προς το Υπουργείο Εργασίας όσο και στην αρμόδια Γενική Γραμματεία. Θα καταθέσω στα Πρακτικά τα συγκεκριμένα έγγραφα. </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Ομοίως κύριε Υπουργέ, οι οδηγοί τουριστικών λεωφορείων έχουν υποβάλει αίτημα από τις 29-6-2021 ζητώντας την κήρυξή της από 25-5-2021 γενικώς υποχρεωτική για όλους τους οδηγούς τουριστικών λεωφορείων που παρέχουν τις υπηρεσίες τους στην Κρήτη. Τα ανωτέρω αιτήματα μάλιστα συνοδεύονται από τεκμηρίωση των επιπτώσεων της επέκτασης της συλλογικής σύμβασης εργασίας στην ανταγωνιστικότητα και στην απασχόληση. </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Επειδή ξέρετε τι σημαίνει </w:t>
      </w:r>
      <w:proofErr w:type="spellStart"/>
      <w:r w:rsidRPr="002D159D">
        <w:rPr>
          <w:rFonts w:ascii="Arial" w:hAnsi="Arial"/>
          <w:sz w:val="24"/>
          <w:szCs w:val="24"/>
          <w:lang w:eastAsia="el-GR"/>
        </w:rPr>
        <w:t>υποχρεωτικότητα</w:t>
      </w:r>
      <w:proofErr w:type="spellEnd"/>
      <w:r w:rsidRPr="002D159D">
        <w:rPr>
          <w:rFonts w:ascii="Arial" w:hAnsi="Arial"/>
          <w:sz w:val="24"/>
          <w:szCs w:val="24"/>
          <w:lang w:eastAsia="el-GR"/>
        </w:rPr>
        <w:t xml:space="preserve"> εσείς προσωπικά των συλλογικών συμβάσεων, ξεκάθαρα θέλω να μου πείτε: Προτίθεστε να κηρύξετε την από 13-4-20221 τοπική συλλογική σύμβαση εργασίας για τους όρους αμοιβής και εργασίας των εργαζομένων στις ξενοδοχειακές επιχειρήσεις στον Νομό Ηρακλείου ως γενικώς υποχρεωτική; Προτίθεστε να κηρύξετε την από 25-5-2021 συλλογική σύμβαση εργασίας για τους οδηγούς τουριστικών λεωφορείων ως γενικώς υποχρεωτική;</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Ευχαριστώ, κύριε Πρόεδρε.</w:t>
      </w:r>
    </w:p>
    <w:p w:rsidR="002D159D" w:rsidRPr="002D159D" w:rsidRDefault="002D159D" w:rsidP="002D159D">
      <w:pPr>
        <w:autoSpaceDE w:val="0"/>
        <w:autoSpaceDN w:val="0"/>
        <w:adjustRightInd w:val="0"/>
        <w:spacing w:after="0" w:line="600" w:lineRule="auto"/>
        <w:ind w:firstLine="720"/>
        <w:jc w:val="both"/>
        <w:rPr>
          <w:rFonts w:ascii="Arial" w:hAnsi="Arial" w:cs="Arial"/>
          <w:sz w:val="24"/>
          <w:szCs w:val="24"/>
          <w:lang w:eastAsia="el-GR"/>
        </w:rPr>
      </w:pPr>
      <w:r w:rsidRPr="002D159D">
        <w:rPr>
          <w:rFonts w:ascii="Arial" w:hAnsi="Arial"/>
          <w:b/>
          <w:sz w:val="24"/>
          <w:szCs w:val="24"/>
          <w:lang w:eastAsia="el-GR"/>
        </w:rPr>
        <w:t xml:space="preserve">ΠΡΟΕΔΡΕΥΩΝ (Νικήτας Κακλαμάνης): </w:t>
      </w:r>
      <w:r w:rsidRPr="002D159D">
        <w:rPr>
          <w:rFonts w:ascii="Arial" w:hAnsi="Arial"/>
          <w:sz w:val="24"/>
          <w:szCs w:val="24"/>
          <w:lang w:eastAsia="el-GR"/>
        </w:rPr>
        <w:t xml:space="preserve">Τον λόγο έχει ο κ. </w:t>
      </w:r>
      <w:proofErr w:type="spellStart"/>
      <w:r w:rsidRPr="002D159D">
        <w:rPr>
          <w:rFonts w:ascii="Arial" w:hAnsi="Arial"/>
          <w:sz w:val="24"/>
          <w:szCs w:val="24"/>
          <w:lang w:eastAsia="el-GR"/>
        </w:rPr>
        <w:t>Τσακλόγλου</w:t>
      </w:r>
      <w:proofErr w:type="spellEnd"/>
      <w:r w:rsidRPr="002D159D">
        <w:rPr>
          <w:rFonts w:ascii="Arial" w:hAnsi="Arial"/>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lastRenderedPageBreak/>
        <w:t>ΠΑΝΑΓΙΩΤΗΣ ΤΣΑΚΛΟΓΛΟΥ (Υφυπουργός Εργασίας και Κοινωνικών Υποθέσεων):</w:t>
      </w:r>
      <w:r w:rsidRPr="002D159D">
        <w:rPr>
          <w:rFonts w:ascii="Arial" w:hAnsi="Arial"/>
          <w:sz w:val="24"/>
          <w:szCs w:val="24"/>
          <w:lang w:eastAsia="el-GR"/>
        </w:rPr>
        <w:t xml:space="preserve"> Ευχαριστώ,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Αξιότιμε κύριε </w:t>
      </w:r>
      <w:proofErr w:type="spellStart"/>
      <w:r w:rsidRPr="002D159D">
        <w:rPr>
          <w:rFonts w:ascii="Arial" w:hAnsi="Arial"/>
          <w:sz w:val="24"/>
          <w:szCs w:val="24"/>
          <w:lang w:eastAsia="el-GR"/>
        </w:rPr>
        <w:t>Βαρδάκη</w:t>
      </w:r>
      <w:proofErr w:type="spellEnd"/>
      <w:r w:rsidRPr="002D159D">
        <w:rPr>
          <w:rFonts w:ascii="Arial" w:hAnsi="Arial"/>
          <w:sz w:val="24"/>
          <w:szCs w:val="24"/>
          <w:lang w:eastAsia="el-GR"/>
        </w:rPr>
        <w:t xml:space="preserve">, κατ’ αρχάς θα ήθελα να επισημάνω ότι οι ξενοδοχοϋπάλληλοι του Ηρακλείου ήδη έχουν συλλογική κλαδική σύμβαση, όπως και όλης της χώρας, που τους καλύπτει από τις 16 Ιουνίου και η οποία είναι γενικώς υποχρεωτική όχι μόνο για τις ξενοδοχειακές επιχειρήσεις του νομού, αλλά για όλες τις ξενοδοχειακές επιχειρήσεις της χώρας.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Η αίτηση επέκτασης μιας συλλογικής σύμβασης εργασίας και εν προκειμένω της τοπικής των ξενοδοχοϋπαλλήλων Ηρακλείου σύμφωνα με όσα ορίζονται από τον νόμο, εξετάζεται από την αρμόδια διεύθυνση του Υπουργείου Εργασίας. Τα πορίσματά της στη συνέχεια αποστέλλονται στο Ανώτατο Συμβούλιο Εργασίας και αυτό με τη σειρά του, προκειμένου να αποφανθεί για την επέκταση της σύμβασής τους, πρέπει να λάβει υπ’ όψιν του τρία πράγματα που είναι πολύ σημαντικά.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Το πρώτο είναι η αίτηση της επέκτασης. Το δεύτερο, το οποίο είναι το πιο σημαντικό απ’ όλα, είναι η τεκμηριωμένη βεβαίωση της αρμόδιας υπηρεσίας του Υπουργείου ότι η συλλογική ρύθμιση δεσμεύει ήδη εργοδότες που απασχολούν ποσοστό μεγαλύτερο του 50% των εργαζομένων του κλάδου ή του επαγγέλματος. Αυτό είναι το κρίσιμο στοιχείο της διαδικασίας επέκτασης και θα επανέλθω σε αυτό στη συνέχεια. Το τρίτο είναι το πόρισμα της </w:t>
      </w:r>
      <w:r w:rsidRPr="002D159D">
        <w:rPr>
          <w:rFonts w:ascii="Arial" w:hAnsi="Arial"/>
          <w:sz w:val="24"/>
          <w:szCs w:val="24"/>
          <w:lang w:eastAsia="el-GR"/>
        </w:rPr>
        <w:lastRenderedPageBreak/>
        <w:t xml:space="preserve">διαβούλευσης των δεσμευομένων μερών ενώπιον του Ανωτάτου Συμβουλίου Εργασίας για την αναγκαιότητα της επέκτασης. Μετά από αυτή τη διαδικασία το Ανώτατο Συμβούλιο Εργασίας στέλνει εισήγηση στον Υπουργό και εκείνος με τη σειρά του μπορεί να κηρύξει τη σύμβαση υποχρεωτική.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w:t>
      </w:r>
      <w:proofErr w:type="spellStart"/>
      <w:r w:rsidRPr="002D159D">
        <w:rPr>
          <w:rFonts w:ascii="Arial" w:hAnsi="Arial"/>
          <w:sz w:val="24"/>
          <w:szCs w:val="24"/>
          <w:lang w:eastAsia="el-GR"/>
        </w:rPr>
        <w:t>Βαρδάκη</w:t>
      </w:r>
      <w:proofErr w:type="spellEnd"/>
      <w:r w:rsidRPr="002D159D">
        <w:rPr>
          <w:rFonts w:ascii="Arial" w:hAnsi="Arial"/>
          <w:sz w:val="24"/>
          <w:szCs w:val="24"/>
          <w:lang w:eastAsia="el-GR"/>
        </w:rPr>
        <w:t xml:space="preserve">, στη συγκεκριμένη περίπτωση του Νομού Ηρακλείου, ενώ η αίτηση για την επέκταση της σύμβασης έγινε από κοινού, από το Σωματείο Ξενοδοχοϋπαλλήλων του Νομού Ηρακλείου και την Ένωση Ξενοδοχείων Νομού Ηρακλείου, μέχρι σήμερα η Ένωση Ξενοδοχείων δεν έχει αποστείλει μητρώο με τα μέλη της, με την επωνυμία και τον ΑΦΜ τους. Δύο φορές τούς έχει ενοχλήσει -και θα δώσω τις πληροφορίες- για να διεξαχθεί ο σχετικός έλεγχος από τις υπηρεσίες του Υπουργείου Εργασίας, για να διαπιστωθεί αν τα μέλη της ένωσης ξενοδόχων του νομού απασχολούν όντως ποσοστό μεγαλύτερο του 50% των εργαζομένων του κλάδου.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Όπως μας ενημέρωσε η αρμόδια διεύθυνση του Υπουργείου, ζήτησε δύο φορές -στις 15 Ιουνίου και στις 6 Ιουλίου- τα στοιχεία που αφορούν το μητρώο των εργοδοτών που είναι μέλη της Ένωσης Ξενοδόχων του Νομού Ηρακλείου, αλλά μέχρι σήμερα δεν έχει λάβει απάντηση. Αυτά είναι τα πραγματικά περιστατικά. Όμως χωρίς τον έλεγχο του μητρώου των μελών της εργοδοτικής οργάνωσης, όπως προβλέπει ο νόμος, δεν μπορεί να διαπιστωθεί αν καλύπτει πάνω από το 50% των εργαζομένων του κλάδου.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Επίσης, όπως είπα και προηγουμένως, δεν ισχύει αυτό που αναφέρατε περί ανυπαρξίας συλλογικών συμβάσεων στα ξενοδοχεία του Νομού Ηρακλείου. Υπάρχει η κλαδική σύμβαση, η οποία κρίθηκε υποχρεωτική από την υπουργική απόφαση του Υπουργού Εργασίας στις 16 Ιουνίου, και ισχύει από τη μέρα εκείνη. Αυτή η κλαδική σύμβαση προβλέπει βασικούς μισθούς που κυμαίνονται από 792 ως 863 ευρώ, ανάλογα με την ειδικότητα των εργαζομένων.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Εν πάση περιπτώσει, η Γενική Γραμματεία Εργασίας του Υπουργείου συνεχίζει να είναι σε επικοινωνία με την Ένωση Ξενοδοχείων του Νομού Ηρακλείου, προκειμένου να παραλάβει το μητρώο των επιχειρήσεων για να προχωρήσει τη διαδικασία. Αν αυτό συμβεί τις αμέσως επόμενες μέρες, θα συζητηθεί στην αμέσως επόμενη συνεδρίαση του Ανώτατου Συμβουλίου Εργασίας.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Το μείζον θέμα εδώ είναι ότι αυτό το κενό που υπήρχε επί χρόνια στη νομοθεσία μας σχετικά με την απουσία μητρώων των συνδικαλιστικών οργανώσεων εργοδοτών και εργαζομένων είχε ως αποτέλεσμα να μη γνωρίζουμε πόσους εργαζόμενους καλύπτει κάθε εργοδοτική οργάνωση. Αυτό το θέμα επιλύθηκε με την πρόσφατη νομοθετική ρύθμιση του ν.4808/21 για την προστασία της εργασίας. Μάλιστα μόλις πριν από μία βδομάδα, στις 16 Σεπτεμβρίου πιο συγκεκριμένα, εκδόθηκε και η σχετική υπουργική απόφαση </w:t>
      </w:r>
      <w:r w:rsidRPr="002D159D">
        <w:rPr>
          <w:rFonts w:ascii="Arial" w:hAnsi="Arial"/>
          <w:sz w:val="24"/>
          <w:szCs w:val="24"/>
          <w:lang w:eastAsia="el-GR"/>
        </w:rPr>
        <w:lastRenderedPageBreak/>
        <w:t xml:space="preserve">για τη δημιουργία Ηλεκτρονικού Μητρώου Συνδικαλιστικών Οργανώσεων Εργαζομένων και Εργοδοτών στο σύστημα «ΕΡΓΑΝΗ». Επομένως παρόμοια ερωτήματα θα απαντώνται αμέσως και χωρίς καθυστέρηση.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Στο δεύτερο ερώτημά σας, που αφορά στην επέκταση της συλλογικής σύμβασης των οδηγών των τουριστικών λεωφορείων Κρήτης, θα απαντήσω στη δευτερολογία μου.</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Σας ευχαριστώ πολύ.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(Νικήτας Κακλαμάνης):</w:t>
      </w:r>
      <w:r w:rsidRPr="002D159D">
        <w:rPr>
          <w:rFonts w:ascii="Arial" w:hAnsi="Arial"/>
          <w:sz w:val="24"/>
          <w:szCs w:val="24"/>
          <w:lang w:eastAsia="el-GR"/>
        </w:rPr>
        <w:t xml:space="preserve"> Τον λόγο έχει ο κ. </w:t>
      </w:r>
      <w:proofErr w:type="spellStart"/>
      <w:r w:rsidRPr="002D159D">
        <w:rPr>
          <w:rFonts w:ascii="Arial" w:hAnsi="Arial"/>
          <w:sz w:val="24"/>
          <w:szCs w:val="24"/>
          <w:lang w:eastAsia="el-GR"/>
        </w:rPr>
        <w:t>Βαρδάκης</w:t>
      </w:r>
      <w:proofErr w:type="spellEnd"/>
      <w:r w:rsidRPr="002D159D">
        <w:rPr>
          <w:rFonts w:ascii="Arial" w:hAnsi="Arial"/>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ΣΩΚΡΑΤΗΣ ΒΑΡΔΑΚΗΣ:</w:t>
      </w:r>
      <w:r w:rsidRPr="002D159D">
        <w:rPr>
          <w:rFonts w:ascii="Arial" w:hAnsi="Arial"/>
          <w:sz w:val="24"/>
          <w:szCs w:val="24"/>
          <w:lang w:eastAsia="el-GR"/>
        </w:rPr>
        <w:t xml:space="preserve"> Ευχαριστώ,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Κύριε Υπουργέ, καταθέτω στα Πρακτικά το αίτημα των οδηγών τουριστικών λεωφορείων στις 29 Ιουνίου 2021. Επίσης καταθέτω των ξενοδοχοϋπαλλήλων και της Ένωσης Ξενοδόχων Ηρακλείου -από κοινού το αίτημα- με ημερομηνία 19-4-2021.</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(Στο σημείο αυτό ο Βουλευτής κ. Σωκράτης </w:t>
      </w:r>
      <w:proofErr w:type="spellStart"/>
      <w:r w:rsidRPr="002D159D">
        <w:rPr>
          <w:rFonts w:ascii="Arial" w:hAnsi="Arial"/>
          <w:sz w:val="24"/>
          <w:szCs w:val="24"/>
          <w:lang w:eastAsia="el-GR"/>
        </w:rPr>
        <w:t>Βαρδάκης</w:t>
      </w:r>
      <w:proofErr w:type="spellEnd"/>
      <w:r w:rsidRPr="002D159D">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Δεν θα μπω στα διαδικαστικά. Τα ξέρουμε όλοι και πώς χειρίζονται τις συλλογικές συμβάσεις και πώς συνεδριάζει το ΑΣΕ. Δική σας ευθύνη είναι.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Θέλω να σας παρακαλέσω ιδιαίτερα αύριο το πρωί να δείτε τα στοιχεία. Τα στοιχεία υπάρχουν. Και θα σας πω, για να είμαι ξεκάθαρος. Από το 2018 και το 2019 δεν έχει αλλάξει τίποτα όσον αφορά τα συγκεκριμένα στοιχεία. Η προηγούμενη Κυβέρνηση, το προηγούμενο Υπουργείο Εργασίας με αυτά τα στοιχεία κήρυξε και τις δύο συμβάσεις υποχρεωτικές, και των ξενοδοχοϋπαλλήλων και την τοπική και την κλαδική αλλά και των οδηγών τουριστικών λεωφορείων, με αποτέλεσμα να βρουν να πατήσουν λίγο στα πόδια τους, κύριε Υπουργέ.</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Ξέρετε τι γίνεται σήμερα; Σας προανέφερα τέσσερα-πέντε προβλήματα που αφορούν την ίδια κατηγορία εργαζομένων. Και έπρεπε να σκύψουμε σε αυτά τα προβλήματα, να δούμε με πραγματική παρρησία και ουσιαστικά αυτό το πρόβλημα. Έπρεπε να έχει συνεδριάσει το ΑΣΕ και να κηρύξει τις συμβάσεις υποχρεωτικές.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Σημειωτέον δε -να μην το ξεχάσω- ότι οι συμβάσεις, κύριε Υπουργέ, είναι διετείς. Άρα η </w:t>
      </w:r>
      <w:proofErr w:type="spellStart"/>
      <w:r w:rsidRPr="002D159D">
        <w:rPr>
          <w:rFonts w:ascii="Arial" w:hAnsi="Arial"/>
          <w:sz w:val="24"/>
          <w:szCs w:val="24"/>
          <w:lang w:eastAsia="el-GR"/>
        </w:rPr>
        <w:t>υποχρεωτικότητα</w:t>
      </w:r>
      <w:proofErr w:type="spellEnd"/>
      <w:r w:rsidRPr="002D159D">
        <w:rPr>
          <w:rFonts w:ascii="Arial" w:hAnsi="Arial"/>
          <w:sz w:val="24"/>
          <w:szCs w:val="24"/>
          <w:lang w:eastAsia="el-GR"/>
        </w:rPr>
        <w:t xml:space="preserve"> θα ισχύει και του χρόνου και θα πατήσουν στα πόδια τους οι άνθρωποι. Έτσι κι αλλιώς, η φετινή χρονιά τέλειωσε.  Έχουμε ακόμα έναν μήνα; Και πάλι σκλαβοπάζαρο και εκμετάλλευση, κύριε Υπουργέ. Άρα αυτό πρέπει να προλάβουμε είναι και το 2022, που ισχύουν οι συμβάσεις, και η κλαδική και η τοπική, γιατί είναι διετείς.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Έγινε ένας τεράστιος αγώνας να υπογραφεί και η κλαδική σύμβαση και έστω και αργά οι εργοδότες έδειξαν κάποια ευαισθησία που δεν τη δείχνει το Υπουργείο σήμερα. Και ως ευαισθησία των εργοδοτών εννοώ το ότι κατόπιν εορτής υπέγραψαν μια συλλογική σύμβαση, την τοπική.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Άρα σας λέω ότι τα στοιχεία υπάρχουν και είναι τα ίδια. Δεν αυξομειώνεται ο αριθμός, ούτε μικραίνει ούτε μεγαλώνει. Ξέρω ότι σας είχαν δώσει ειδικά για τους οδηγούς των τουριστικών λεωφορείων λάθος στοιχεία. Άκουσα έναν αριθμό, εννιακόσιους οδηγούς. Πού τους βρήκαν, για να βγάλουν αυτό το αποτέλεσμα; Οι οδηγοί της Κρήτης –γιατί είναι </w:t>
      </w:r>
      <w:proofErr w:type="spellStart"/>
      <w:r w:rsidRPr="002D159D">
        <w:rPr>
          <w:rFonts w:ascii="Arial" w:hAnsi="Arial"/>
          <w:sz w:val="24"/>
          <w:szCs w:val="24"/>
          <w:lang w:eastAsia="el-GR"/>
        </w:rPr>
        <w:t>παγκρήτιο</w:t>
      </w:r>
      <w:proofErr w:type="spellEnd"/>
      <w:r w:rsidRPr="002D159D">
        <w:rPr>
          <w:rFonts w:ascii="Arial" w:hAnsi="Arial"/>
          <w:sz w:val="24"/>
          <w:szCs w:val="24"/>
          <w:lang w:eastAsia="el-GR"/>
        </w:rPr>
        <w:t xml:space="preserve"> το σωματείο- είναι περίπου τριακόσιοι πενήντα. Άρα τεκμηριώνουν όρους </w:t>
      </w:r>
      <w:proofErr w:type="spellStart"/>
      <w:r w:rsidRPr="002D159D">
        <w:rPr>
          <w:rFonts w:ascii="Arial" w:hAnsi="Arial"/>
          <w:sz w:val="24"/>
          <w:szCs w:val="24"/>
          <w:lang w:eastAsia="el-GR"/>
        </w:rPr>
        <w:t>υποχρεωτικότητας</w:t>
      </w:r>
      <w:proofErr w:type="spellEnd"/>
      <w:r w:rsidRPr="002D159D">
        <w:rPr>
          <w:rFonts w:ascii="Arial" w:hAnsi="Arial"/>
          <w:sz w:val="24"/>
          <w:szCs w:val="24"/>
          <w:lang w:eastAsia="el-GR"/>
        </w:rPr>
        <w:t xml:space="preserve"> της σύμβασης.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Και κλείνω, κύριε Υπουργέ –κι ευχαριστώ, κύριε Πρόεδρε- λέγοντας το εξής. Σας παρακαλώ πολύ, επειδή είναι μείζονος σημασίας θέμα, να μη γίνει αυτό που έγινε χθες. Μην έρθουν πάλι οι εργαζόμενοι να βγουν στους δρόμους. Χθες σας έδειξαν δείγματα γραφής πραγματικά οι διανομείς. Μη συμβεί το ίδιο και με τους ξενοδοχοϋπάλληλους. Είκοσι χιλιάδες ξενοδοχοϋπάλληλοι είναι στην Κρήτη, κύριε Υπουργέ. Κηρύξτε, λοιπόν, τις συμβάσεις υποχρεωτικές να τελειώνουμε με αυτή την ιστορία.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Ευχαριστώ, κύριε Πρόεδρε.</w:t>
      </w:r>
    </w:p>
    <w:p w:rsidR="002D159D" w:rsidRPr="002D159D" w:rsidRDefault="002D159D" w:rsidP="002D159D">
      <w:pPr>
        <w:spacing w:after="0" w:line="600" w:lineRule="auto"/>
        <w:ind w:firstLine="720"/>
        <w:rPr>
          <w:rFonts w:ascii="Arial" w:hAnsi="Arial" w:cs="Arial"/>
          <w:sz w:val="24"/>
          <w:szCs w:val="24"/>
          <w:lang w:eastAsia="el-GR"/>
        </w:rPr>
      </w:pPr>
      <w:r w:rsidRPr="002D159D">
        <w:rPr>
          <w:rFonts w:ascii="Arial" w:hAnsi="Arial" w:cs="Arial"/>
          <w:b/>
          <w:bCs/>
          <w:sz w:val="24"/>
          <w:szCs w:val="24"/>
          <w:shd w:val="clear" w:color="auto" w:fill="FFFFFF"/>
          <w:lang w:eastAsia="el-GR"/>
        </w:rPr>
        <w:lastRenderedPageBreak/>
        <w:t xml:space="preserve">ΠΡΟΕΔΡΕΥΩΝ (Νικήτας Κακλαμάνης): </w:t>
      </w:r>
      <w:r w:rsidRPr="002D159D">
        <w:rPr>
          <w:rFonts w:ascii="Arial" w:hAnsi="Arial" w:cs="Arial"/>
          <w:sz w:val="24"/>
          <w:szCs w:val="24"/>
          <w:lang w:eastAsia="el-GR"/>
        </w:rPr>
        <w:t>Ορίστε, κύριε Υπουργέ, έχετε τον λόγο.</w:t>
      </w:r>
    </w:p>
    <w:p w:rsidR="002D159D" w:rsidRPr="002D159D" w:rsidRDefault="002D159D" w:rsidP="002D159D">
      <w:pPr>
        <w:shd w:val="clear" w:color="auto" w:fill="FFFFFF"/>
        <w:spacing w:after="0" w:line="600" w:lineRule="auto"/>
        <w:ind w:firstLine="720"/>
        <w:contextualSpacing/>
        <w:jc w:val="both"/>
        <w:rPr>
          <w:rFonts w:ascii="Arial" w:hAnsi="Arial" w:cs="Arial"/>
          <w:color w:val="111111"/>
          <w:sz w:val="24"/>
          <w:szCs w:val="24"/>
          <w:lang w:eastAsia="el-GR"/>
        </w:rPr>
      </w:pPr>
      <w:r w:rsidRPr="002D159D">
        <w:rPr>
          <w:rFonts w:ascii="Arial" w:hAnsi="Arial" w:cs="Arial"/>
          <w:b/>
          <w:color w:val="111111"/>
          <w:sz w:val="24"/>
          <w:szCs w:val="24"/>
          <w:lang w:eastAsia="el-GR"/>
        </w:rPr>
        <w:t xml:space="preserve">ΠΑΝΑΓΙΩΤΗΣ ΤΣΑΚΛΟΓΛΟΥ (Υφυπουργός Εργασίας και Κοινωνικών Υποθέσεων): </w:t>
      </w:r>
      <w:r w:rsidRPr="002D159D">
        <w:rPr>
          <w:rFonts w:ascii="Arial" w:hAnsi="Arial" w:cs="Arial"/>
          <w:color w:val="111111"/>
          <w:sz w:val="24"/>
          <w:szCs w:val="24"/>
          <w:lang w:eastAsia="el-GR"/>
        </w:rPr>
        <w:t xml:space="preserve">Ευχαριστώ, κύριε Πρόεδρε. </w:t>
      </w:r>
    </w:p>
    <w:p w:rsidR="002D159D" w:rsidRPr="002D159D" w:rsidRDefault="002D159D" w:rsidP="002D159D">
      <w:pPr>
        <w:shd w:val="clear" w:color="auto" w:fill="FFFFFF"/>
        <w:spacing w:after="0" w:line="600" w:lineRule="auto"/>
        <w:ind w:firstLine="720"/>
        <w:contextualSpacing/>
        <w:jc w:val="both"/>
        <w:rPr>
          <w:rFonts w:ascii="Arial" w:hAnsi="Arial"/>
          <w:sz w:val="24"/>
          <w:szCs w:val="24"/>
          <w:lang w:eastAsia="el-GR"/>
        </w:rPr>
      </w:pPr>
      <w:r w:rsidRPr="002D159D">
        <w:rPr>
          <w:rFonts w:ascii="Arial" w:hAnsi="Arial" w:cs="Arial"/>
          <w:color w:val="111111"/>
          <w:sz w:val="24"/>
          <w:szCs w:val="24"/>
          <w:lang w:eastAsia="el-GR"/>
        </w:rPr>
        <w:t xml:space="preserve">Κύριε </w:t>
      </w:r>
      <w:proofErr w:type="spellStart"/>
      <w:r w:rsidRPr="002D159D">
        <w:rPr>
          <w:rFonts w:ascii="Arial" w:hAnsi="Arial" w:cs="Arial"/>
          <w:color w:val="111111"/>
          <w:sz w:val="24"/>
          <w:szCs w:val="24"/>
          <w:lang w:eastAsia="el-GR"/>
        </w:rPr>
        <w:t>Βαρδάκη</w:t>
      </w:r>
      <w:proofErr w:type="spellEnd"/>
      <w:r w:rsidRPr="002D159D">
        <w:rPr>
          <w:rFonts w:ascii="Arial" w:hAnsi="Arial" w:cs="Arial"/>
          <w:color w:val="111111"/>
          <w:sz w:val="24"/>
          <w:szCs w:val="24"/>
          <w:lang w:eastAsia="el-GR"/>
        </w:rPr>
        <w:t xml:space="preserve">, το ανέφερα </w:t>
      </w:r>
      <w:r w:rsidRPr="002D159D">
        <w:rPr>
          <w:rFonts w:ascii="Arial" w:hAnsi="Arial"/>
          <w:sz w:val="24"/>
          <w:szCs w:val="24"/>
          <w:lang w:eastAsia="el-GR"/>
        </w:rPr>
        <w:t xml:space="preserve">στην πρωτολογία μου. Το κύριο ζητούμενο στη διαδικασία επέκτασης μιας συλλογικής σύμβασης εργασίας είναι η αριθμητική προϋπόθεση του νόμου, δηλαδή οι εργοδότες που δεσμεύονται από τη σύμβαση να απασχολούν τους μισούς ή παραπάνω από τους εργαζόμενους του κλάδου. Νομίζω ότι ο νομοθέτης πολύ σοφά έχει θέσει αυτό το κριτήριο. Διαφορετικά, υπάρχει πάντα ο κίνδυνος -και το γνωρίζετε πολύ καλά αυτό- λίγοι μεγάλοι και ισχυροί εργοδότες ουσιαστικά να επιβάλλουν τους κανόνες σε μεγάλο αριθμό μικρών επιχειρήσεων, με αποτέλεσμα μικρές οριακές επιχειρήσεις να αναγκαστούν είτε να διακόψουν τη λειτουργία τους είτε να προσπαθήσουν να επιβιώσουν απασχολώντας ανασφάλιστη εργασία. Με τον πρόσφατο ν.4808/2021 οι υπηρεσίες του Υπουργείου Εργασίας θα μπορούν από τον Ιανουάριο του 2022 να έχουν απευθείας πρόσβαση στα μητρώα των συνδικαλιστικών οργανώσεων εργοδοτών και εργαζομένων και μπορούν να διαπιστώνουν απευθείας αν μία εργοδοτική οργάνωση απασχολεί ποσοστό μεγαλύτερο του 50% των εργαζομένων ως κλάδου επαγγέλματος, στην προκειμένη περίπτωση τους ξενοδοχοϋπάλληλους του Νομού Ηρακλείου. </w:t>
      </w:r>
    </w:p>
    <w:p w:rsidR="002D159D" w:rsidRPr="002D159D" w:rsidRDefault="002D159D" w:rsidP="002D159D">
      <w:pPr>
        <w:shd w:val="clear" w:color="auto" w:fill="FFFFFF"/>
        <w:spacing w:after="0" w:line="600" w:lineRule="auto"/>
        <w:ind w:firstLine="720"/>
        <w:contextualSpacing/>
        <w:jc w:val="both"/>
        <w:rPr>
          <w:rFonts w:ascii="Arial" w:hAnsi="Arial"/>
          <w:sz w:val="24"/>
          <w:szCs w:val="24"/>
          <w:lang w:eastAsia="el-GR"/>
        </w:rPr>
      </w:pPr>
      <w:r w:rsidRPr="002D159D">
        <w:rPr>
          <w:rFonts w:ascii="Arial" w:hAnsi="Arial"/>
          <w:sz w:val="24"/>
          <w:szCs w:val="24"/>
          <w:lang w:eastAsia="el-GR"/>
        </w:rPr>
        <w:lastRenderedPageBreak/>
        <w:t>Σχετικά με το αίτημα του Σωματείου Οδηγών Τουριστικών Λεωφορείων Κρήτης «Ο ΕΡΜΗΣ» για επέκταση της συλλογικής σύμβασης εργασίας, που συνοδεύεται και από την έκθεση τεκμηρίωσης των επιπτώσεων της επέκτασης, οι αναγκαίες πληροφορίες για τον αριθμό των εργαζομένων που απασχολούνται από τα μέλη της αντίστοιχης εργοδοτικής οργάνωσης έφτασαν στο Υπουργείο με μεγάλη καθυστέρηση. Αναφερθήκατε σε λάθος στοιχεία. Σε λάθος στοιχεία ποιων; Των εργοδοτών; Έτσι όπως μου το είπατε, αν κατάλαβα καλά, των εργαζομένων στον κλάδο. Μα των εργαζομένων τα τραβάμε απευθείας από το σύστημα «ΕΡΓΑΝΗ». Πού είναι λάθος τα στοιχεία εκεί;</w:t>
      </w:r>
    </w:p>
    <w:p w:rsidR="002D159D" w:rsidRPr="002D159D" w:rsidRDefault="002D159D" w:rsidP="002D159D">
      <w:pPr>
        <w:shd w:val="clear" w:color="auto" w:fill="FFFFFF"/>
        <w:spacing w:after="0" w:line="600" w:lineRule="auto"/>
        <w:ind w:firstLine="720"/>
        <w:contextualSpacing/>
        <w:jc w:val="both"/>
        <w:rPr>
          <w:rFonts w:ascii="Arial" w:hAnsi="Arial"/>
          <w:sz w:val="24"/>
          <w:szCs w:val="24"/>
          <w:lang w:eastAsia="el-GR"/>
        </w:rPr>
      </w:pPr>
      <w:r w:rsidRPr="002D159D">
        <w:rPr>
          <w:rFonts w:ascii="Arial" w:hAnsi="Arial"/>
          <w:sz w:val="24"/>
          <w:szCs w:val="24"/>
          <w:lang w:eastAsia="el-GR"/>
        </w:rPr>
        <w:t xml:space="preserve">Η σχετική επεξεργασία έχει ολοκληρωθεί και το αίτημα έχει ήδη προωθηθεί στο Ανώτατο Συμβούλιο Εργασίας. Εκεί αναμένεται η συζήτησή του στο προσεχές διάστημα και θα βγει η σχετική γνωμοδότηση. Σε κάθε περίπτωση, από τον Ιανουάριο του 2022 με τη λειτουργία Μητρώου Συνδικαλιστικών Οργανώσεων Εργαζομένων Και Οργανώσεων Εργοδοτών αναμένεται να συντομευθούν σε μεγάλο βαθμό οι διαδικασίες που προβλέπει ο νόμος για την επέκταση των συλλογικών συμβάσεων εργασίας. Σύμφωνα με τη σχετική υπουργική απόφαση, θα χορηγείται δικαίωμα διαρκούς διαβαθμισμένης εισόδου στην πλατφόρμα του μητρώου στα αρμόδια και εξουσιοδοτημένα στελέχη του Υπουργείου Εργασίας, προκειμένου να είναι δυνατή η άντληση στοιχείων για την εκτέλεση των νόμιμων αρμοδιοτήτων τους, </w:t>
      </w:r>
      <w:r w:rsidRPr="002D159D">
        <w:rPr>
          <w:rFonts w:ascii="Arial" w:hAnsi="Arial"/>
          <w:sz w:val="24"/>
          <w:szCs w:val="24"/>
          <w:lang w:eastAsia="el-GR"/>
        </w:rPr>
        <w:lastRenderedPageBreak/>
        <w:t xml:space="preserve">όπως είναι, για παράδειγμα, η διαπίστωση του αριθμού των μελών της εργοδοτικής οργάνωσης, δίνοντας έτσι άμεση λύση σε αυτό το επίδικο ζήτημα. </w:t>
      </w:r>
    </w:p>
    <w:p w:rsidR="002D159D" w:rsidRPr="002D159D" w:rsidRDefault="002D159D" w:rsidP="002D159D">
      <w:pPr>
        <w:shd w:val="clear" w:color="auto" w:fill="FFFFFF"/>
        <w:spacing w:after="0" w:line="600" w:lineRule="auto"/>
        <w:ind w:firstLine="720"/>
        <w:contextualSpacing/>
        <w:jc w:val="both"/>
        <w:rPr>
          <w:rFonts w:ascii="Arial" w:hAnsi="Arial"/>
          <w:sz w:val="24"/>
          <w:szCs w:val="24"/>
          <w:lang w:eastAsia="el-GR"/>
        </w:rPr>
      </w:pPr>
      <w:r w:rsidRPr="002D159D">
        <w:rPr>
          <w:rFonts w:ascii="Arial" w:hAnsi="Arial"/>
          <w:sz w:val="24"/>
          <w:szCs w:val="24"/>
          <w:lang w:eastAsia="el-GR"/>
        </w:rPr>
        <w:t>Σας ευχαριστώ πολύ.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cs="Arial"/>
          <w:b/>
          <w:bCs/>
          <w:color w:val="222222"/>
          <w:sz w:val="24"/>
          <w:szCs w:val="24"/>
          <w:shd w:val="clear" w:color="auto" w:fill="FFFFFF"/>
          <w:lang w:eastAsia="zh-CN"/>
        </w:rPr>
        <w:t>ΠΡΟΕΔΡΕΥΩΝ (Νικήτας Κακλαμάνης):</w:t>
      </w:r>
      <w:r w:rsidRPr="002D159D">
        <w:rPr>
          <w:rFonts w:ascii="Arial" w:hAnsi="Arial" w:cs="Arial"/>
          <w:bCs/>
          <w:color w:val="222222"/>
          <w:sz w:val="24"/>
          <w:szCs w:val="24"/>
          <w:shd w:val="clear" w:color="auto" w:fill="FFFFFF"/>
          <w:lang w:eastAsia="zh-CN"/>
        </w:rPr>
        <w:t xml:space="preserve"> </w:t>
      </w:r>
      <w:r w:rsidRPr="002D159D">
        <w:rPr>
          <w:rFonts w:ascii="Arial" w:hAnsi="Arial"/>
          <w:sz w:val="24"/>
          <w:szCs w:val="24"/>
          <w:lang w:eastAsia="el-GR"/>
        </w:rPr>
        <w:t xml:space="preserve">Θα ολοκληρώσουμε με την τρίτη με αριθμό 1058/15-9-2021 επίκαιρη ερώτηση πρώτου κύκλου του Βουλευτή Β3΄ Νότιου Τομέα Αθηνών του Κομμουνιστικού Κόμματος Ελλάδας κ. Χρήστου </w:t>
      </w:r>
      <w:proofErr w:type="spellStart"/>
      <w:r w:rsidRPr="002D159D">
        <w:rPr>
          <w:rFonts w:ascii="Arial" w:hAnsi="Arial"/>
          <w:sz w:val="24"/>
          <w:szCs w:val="24"/>
          <w:lang w:eastAsia="el-GR"/>
        </w:rPr>
        <w:t>Κατσώτη</w:t>
      </w:r>
      <w:proofErr w:type="spellEnd"/>
      <w:r w:rsidRPr="002D159D">
        <w:rPr>
          <w:rFonts w:ascii="Arial" w:hAnsi="Arial"/>
          <w:sz w:val="24"/>
          <w:szCs w:val="24"/>
          <w:lang w:eastAsia="el-GR"/>
        </w:rPr>
        <w:t xml:space="preserve">, προς τον Υπουργό Εργασίας και Κοινωνικών Υποθέσεων με θέμα: «Για τη διεξαγωγή γενικών συνελεύσεων των σωματείων διά ζώσης».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Ο κ. </w:t>
      </w:r>
      <w:proofErr w:type="spellStart"/>
      <w:r w:rsidRPr="002D159D">
        <w:rPr>
          <w:rFonts w:ascii="Arial" w:hAnsi="Arial"/>
          <w:sz w:val="24"/>
          <w:szCs w:val="24"/>
          <w:lang w:eastAsia="el-GR"/>
        </w:rPr>
        <w:t>Κατσώτης</w:t>
      </w:r>
      <w:proofErr w:type="spellEnd"/>
      <w:r w:rsidRPr="002D159D">
        <w:rPr>
          <w:rFonts w:ascii="Arial" w:hAnsi="Arial"/>
          <w:sz w:val="24"/>
          <w:szCs w:val="24"/>
          <w:lang w:eastAsia="el-GR"/>
        </w:rPr>
        <w:t xml:space="preserve"> έχει τον λόγο.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ΧΡΗΣΤΟΣ ΚΑΤΣΩΤΗΣ:</w:t>
      </w:r>
      <w:r w:rsidRPr="002D159D">
        <w:rPr>
          <w:rFonts w:ascii="Arial" w:hAnsi="Arial"/>
          <w:sz w:val="24"/>
          <w:szCs w:val="24"/>
          <w:lang w:eastAsia="el-GR"/>
        </w:rPr>
        <w:t xml:space="preserve"> Ευχαριστώ,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Επιτρέψτε μου, κατ’ αρχάς, να χαιρετήσω τον μαζικό καθολικό αγώνα των εργαζομένων στην «</w:t>
      </w:r>
      <w:r w:rsidRPr="002D159D">
        <w:rPr>
          <w:rFonts w:ascii="Arial" w:hAnsi="Arial"/>
          <w:sz w:val="24"/>
          <w:szCs w:val="24"/>
          <w:lang w:val="en-US" w:eastAsia="el-GR"/>
        </w:rPr>
        <w:t>e</w:t>
      </w:r>
      <w:r w:rsidRPr="002D159D">
        <w:rPr>
          <w:rFonts w:ascii="Arial" w:hAnsi="Arial"/>
          <w:sz w:val="24"/>
          <w:szCs w:val="24"/>
          <w:lang w:eastAsia="el-GR"/>
        </w:rPr>
        <w:t>-</w:t>
      </w:r>
      <w:r w:rsidRPr="002D159D">
        <w:rPr>
          <w:rFonts w:ascii="Arial" w:hAnsi="Arial"/>
          <w:sz w:val="24"/>
          <w:szCs w:val="24"/>
          <w:lang w:val="en-US" w:eastAsia="el-GR"/>
        </w:rPr>
        <w:t>FOOD</w:t>
      </w:r>
      <w:r w:rsidRPr="002D159D">
        <w:rPr>
          <w:rFonts w:ascii="Arial" w:hAnsi="Arial"/>
          <w:sz w:val="24"/>
          <w:szCs w:val="24"/>
          <w:lang w:eastAsia="el-GR"/>
        </w:rPr>
        <w:t xml:space="preserve">», που οδήγησε στην πρώτη νίκη τους απέναντι σε έναν ισχυρό όμιλο, αλλά και στην Κυβέρνηση, που επιχείρησε να εφαρμόσει τη νέα μορφή εκμετάλλευσης του συνεργάτη, αξίωση βέβαια των ομίλων που έκανε δεκτή η Κυβέρνηση και την αποτύπωσε στο νόμο Χατζηδάκη  με το άρθρο 69.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Οι εργαζόμενοι σήμερα πραγματοποιούν εικοσιτετράωρη απεργία απαιτώντας την ικανοποίηση των αιτημάτων τους, δεν εφησυχάζουν, επειδή γνωρίζουν ότι ο όμιλος δεν θα σταματήσει να προχωρήσει της επιδιώξεις του, </w:t>
      </w:r>
      <w:r w:rsidRPr="002D159D">
        <w:rPr>
          <w:rFonts w:ascii="Arial" w:hAnsi="Arial"/>
          <w:sz w:val="24"/>
          <w:szCs w:val="24"/>
          <w:lang w:eastAsia="el-GR"/>
        </w:rPr>
        <w:lastRenderedPageBreak/>
        <w:t xml:space="preserve">τις επιλογές του. Έτσι, κύριε Υπουργέ, με μαζικούς αγώνες η εργατική τάξη θα ακυρώσει αυτόν τον νόμο-έκτρωμα, όπως έκανε με το άρθρο 69. Βέβαια, κάθε άρθρο του νομοσχεδίου είναι θέμα συζήτησης και η εργατική τάξη μέσα από τους αγώνες της θα προχωρήσει στην ανατροπή του.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Το ερώτημα αυτό που κάνουμε έχει σχέση με τους αγώνες των εργαζομένων. Η Κυβέρνηση με μια σειρά κοινών υπουργικών αποφάσεων διατηρεί την απαράδεκτη απαγόρευση διεξαγωγής γενικών συνελεύσεων των σωματείων διά ζώσης, αυτών που έχουν μητρώο άνω των εκατόν πενήντα μελών, με πρόσχημα τα έκτακτα μέτρα προστασίας της δημόσιας υγείας από τον κορωνοϊό. Πρόκειται για πραγματική κοροϊδία αφού την ίδια στιγμή η Κυβέρνηση επιτρέπει εργαζόμενοι να συνωστίζονται κατά εκατοντάδες σε μεγάλα εργοστάσια και επιχειρήσεις χωρίς κανένα μέτρα προστασίας της υγείας και της ασφάλειάς τους, αντίστοιχα επιτρέπει τον συνωστισμό εκατοντάδων ανθρώπων στις αστικές συγκοινωνίες, στα καράβια και τα αεροπλάνα, επιτρέπει τη μαζική παρουσία φιλάθλων στους αγώνες των μεγάλων επιχειρηματικών ΠΑΕ, μάλιστα με ανώτατο όριο τις είκοσι πέντε χιλιάδες κόσμου και τις οκτώ χιλιάδες του κόσμου σε κλειστά γήπεδα, επιτρέποντας και όριο </w:t>
      </w:r>
      <w:proofErr w:type="spellStart"/>
      <w:r w:rsidRPr="002D159D">
        <w:rPr>
          <w:rFonts w:ascii="Arial" w:hAnsi="Arial"/>
          <w:sz w:val="24"/>
          <w:szCs w:val="24"/>
          <w:lang w:eastAsia="el-GR"/>
        </w:rPr>
        <w:t>ανεμβολίαστων</w:t>
      </w:r>
      <w:proofErr w:type="spellEnd"/>
      <w:r w:rsidRPr="002D159D">
        <w:rPr>
          <w:rFonts w:ascii="Arial" w:hAnsi="Arial"/>
          <w:sz w:val="24"/>
          <w:szCs w:val="24"/>
          <w:lang w:eastAsia="el-GR"/>
        </w:rPr>
        <w:t xml:space="preserve"> 5% με απλή δήλωση </w:t>
      </w:r>
      <w:r w:rsidRPr="002D159D">
        <w:rPr>
          <w:rFonts w:ascii="Arial" w:hAnsi="Arial"/>
          <w:sz w:val="24"/>
          <w:szCs w:val="24"/>
          <w:lang w:val="en-US" w:eastAsia="el-GR"/>
        </w:rPr>
        <w:t>self</w:t>
      </w:r>
      <w:r w:rsidRPr="002D159D">
        <w:rPr>
          <w:rFonts w:ascii="Arial" w:hAnsi="Arial"/>
          <w:sz w:val="24"/>
          <w:szCs w:val="24"/>
          <w:lang w:eastAsia="el-GR"/>
        </w:rPr>
        <w:t>-</w:t>
      </w:r>
      <w:r w:rsidRPr="002D159D">
        <w:rPr>
          <w:rFonts w:ascii="Arial" w:hAnsi="Arial"/>
          <w:sz w:val="24"/>
          <w:szCs w:val="24"/>
          <w:lang w:val="en-US" w:eastAsia="el-GR"/>
        </w:rPr>
        <w:t>test</w:t>
      </w:r>
      <w:r w:rsidRPr="002D159D">
        <w:rPr>
          <w:rFonts w:ascii="Arial" w:hAnsi="Arial"/>
          <w:sz w:val="24"/>
          <w:szCs w:val="24"/>
          <w:lang w:eastAsia="el-GR"/>
        </w:rPr>
        <w:t xml:space="preserve">. Επιτρέπει την παρουσία έως τετρακοσίων είκοσι πελατών σε καταστήματα ψυχαγωγίας ή εστίασης. Όλα τα παραπάνω επιβεβαιώνουν ότι η απαγόρευση της διεξαγωγής </w:t>
      </w:r>
      <w:r w:rsidRPr="002D159D">
        <w:rPr>
          <w:rFonts w:ascii="Arial" w:hAnsi="Arial"/>
          <w:sz w:val="24"/>
          <w:szCs w:val="24"/>
          <w:lang w:eastAsia="el-GR"/>
        </w:rPr>
        <w:lastRenderedPageBreak/>
        <w:t>διά ζώσης των γενικών συνελεύσεων των εργατικών συνδικαλιστικών οργανώσεων γίνεται με πραγματικό σκοπό τον περιορισμό της συνδικαλιστικής δράσης, της μαζικής συλλογικής δημοκρατικής λειτουργίας τους και όχι τα μέτρα προστασίας της δημόσιας υγείας.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Ρωτάμε, κύριε Υπουργέ, αν προτίθεστε να πάρετε μέτρα, ώστε να καταργηθεί άμεσα η συγκεκριμένη κοινή υπουργική απόφαση και να μπορούν τα εργατικά σωματεία να ασκούν ανεμπόδιστα την συνδικαλιστική τους δραστηριότητα και να διεξάγουν τις γενικές συνελεύσεις διά ζώσης με όλα τα απαραίτητα μέτρα προστασίας της δημόσιας υγείας και των μελών τους, που αυτοί ξέρουν και φροντίζουν καλύτερα.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cs="Arial"/>
          <w:b/>
          <w:bCs/>
          <w:color w:val="222222"/>
          <w:sz w:val="24"/>
          <w:szCs w:val="24"/>
          <w:shd w:val="clear" w:color="auto" w:fill="FFFFFF"/>
          <w:lang w:eastAsia="zh-CN"/>
        </w:rPr>
        <w:t>ΠΡΟΕΔΡΕΥΩΝ (Νικήτας Κακλαμάνης):</w:t>
      </w:r>
      <w:r w:rsidRPr="002D159D">
        <w:rPr>
          <w:rFonts w:ascii="Arial" w:hAnsi="Arial" w:cs="Arial"/>
          <w:bCs/>
          <w:color w:val="222222"/>
          <w:sz w:val="24"/>
          <w:szCs w:val="24"/>
          <w:shd w:val="clear" w:color="auto" w:fill="FFFFFF"/>
          <w:lang w:eastAsia="zh-CN"/>
        </w:rPr>
        <w:t xml:space="preserve"> </w:t>
      </w:r>
      <w:r w:rsidRPr="002D159D">
        <w:rPr>
          <w:rFonts w:ascii="Arial" w:hAnsi="Arial"/>
          <w:sz w:val="24"/>
          <w:szCs w:val="24"/>
          <w:lang w:eastAsia="el-GR"/>
        </w:rPr>
        <w:t xml:space="preserve">Ο κ. </w:t>
      </w:r>
      <w:proofErr w:type="spellStart"/>
      <w:r w:rsidRPr="002D159D">
        <w:rPr>
          <w:rFonts w:ascii="Arial" w:hAnsi="Arial"/>
          <w:sz w:val="24"/>
          <w:szCs w:val="24"/>
          <w:lang w:eastAsia="el-GR"/>
        </w:rPr>
        <w:t>Τσακλόγλου</w:t>
      </w:r>
      <w:proofErr w:type="spellEnd"/>
      <w:r w:rsidRPr="002D159D">
        <w:rPr>
          <w:rFonts w:ascii="Arial" w:hAnsi="Arial"/>
          <w:sz w:val="24"/>
          <w:szCs w:val="24"/>
          <w:lang w:eastAsia="el-GR"/>
        </w:rPr>
        <w:t xml:space="preserve"> έχει τον λόγο.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ΠΑΝΑΓΙΩΤΗΣ ΤΣΑΚΛΟΓΛΟΥ (Υφυπουργός Εργασίας και Κοινωνικών Υποθέσεων):</w:t>
      </w:r>
      <w:r w:rsidRPr="002D159D">
        <w:rPr>
          <w:rFonts w:ascii="Arial" w:hAnsi="Arial"/>
          <w:sz w:val="24"/>
          <w:szCs w:val="24"/>
          <w:lang w:eastAsia="el-GR"/>
        </w:rPr>
        <w:t xml:space="preserve"> Ευχαριστώ πολύ,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w:t>
      </w:r>
      <w:proofErr w:type="spellStart"/>
      <w:r w:rsidRPr="002D159D">
        <w:rPr>
          <w:rFonts w:ascii="Arial" w:hAnsi="Arial"/>
          <w:sz w:val="24"/>
          <w:szCs w:val="24"/>
          <w:lang w:eastAsia="el-GR"/>
        </w:rPr>
        <w:t>Κατσώτη</w:t>
      </w:r>
      <w:proofErr w:type="spellEnd"/>
      <w:r w:rsidRPr="002D159D">
        <w:rPr>
          <w:rFonts w:ascii="Arial" w:hAnsi="Arial"/>
          <w:sz w:val="24"/>
          <w:szCs w:val="24"/>
          <w:lang w:eastAsia="el-GR"/>
        </w:rPr>
        <w:t xml:space="preserve">, θα μου επιτρέψετε να ξεκινήσω με μία παρατήρηση. Διαβάζοντας το κείμενο της ερώτησής σας, μου δημιουργείται έντονα η εντύπωση ότι προσπαθείτε εσκεμμένα να διαστρεβλώσετε ορισμένες καταστάσεις, προκειμένου να μιλήσετε για δήθεν περιορισμό της συνδικαλιστικής σας δραστηριότητας. Κάθε άλλο παρά αυτό είναι η πραγματικότητα. Πράγματι, στο πλαίσιο των έκτακτων και, προφανώς, </w:t>
      </w:r>
      <w:r w:rsidRPr="002D159D">
        <w:rPr>
          <w:rFonts w:ascii="Arial" w:hAnsi="Arial"/>
          <w:sz w:val="24"/>
          <w:szCs w:val="24"/>
          <w:lang w:eastAsia="el-GR"/>
        </w:rPr>
        <w:lastRenderedPageBreak/>
        <w:t>προσωρινών μέτρων που έχουν ληφθεί για τον περιορισμό της διάδοσης του κορωνοϊού υπάρχουν και μέτρα που αφορούν τη διεξαγωγή συνδικαλιστικών δραστηριοτήτων, όπως οι εκλογές ή οι γενικές συνελεύσεις, καθώς υπέρτατοι λόγοι δημόσιας υγείας περιορίζουν προσωρινά τις συνθήκες ελευθερίας. Συγκεκριμένα, όπως αναφέρετε κι εσείς στην ερώτησή σας, υπάρχει το όριο των εκατόν πενήντα εγγεγραμμένων μελών κάτω από το οποίο πάσης φύσεως εκλογές αιρετών εκπροσώπων και οργάνων διοίκησης, καθώς και γενικές συνελεύσεις, διενεργούνται διά ζώσης, σύμφωνα με το πρωτόκολλο διεξαγωγής των συνεδρίων, δηλαδή με όλους τους περιορισμούς που αναφέρατε προηγουμένως. Στην περίπτωση, όμως, που τα εγγεγραμμένα μέλη είναι πάνω από εκατόν πενήντα, τότε οι διαδικασίες αυτές πραγματοποιούνται –δεν σταμάτησαν- με ψηφιακά μέσα και στη δευτερολογία μου θα σας δώσω και συγκεκριμένα παραδείγματα.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Στη σχετική απόφαση, βέβαια, υπάρχει και η εξαίρεση των εκλογικών διαδικασιών που έχουν ήδη ξεκινήσει με φυσική ή επιστολική ψήφο και για τις οποίες έχουν υποβληθεί σχετικά πρωτόκολλα ασφαλείας.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Από τα παραπάνω, αντιλαμβάνεστε φαντάζομαι ότι δεν προκύπτει κανένας περιορισμός συνδικαλιστικής δράσης. Θα έλεγα, μάλιστα, το αντίθετο. Η συνδικαλιστική δράση, όχι απλά δεν περιορίζεται, αλλά δίνεται η δυνατότητα σε ακόμη περισσότερους εργαζόμενους, οι οποίοι μπορεί να μη συμμετέχουν </w:t>
      </w:r>
      <w:r w:rsidRPr="002D159D">
        <w:rPr>
          <w:rFonts w:ascii="Arial" w:hAnsi="Arial"/>
          <w:sz w:val="24"/>
          <w:szCs w:val="24"/>
          <w:lang w:eastAsia="el-GR"/>
        </w:rPr>
        <w:lastRenderedPageBreak/>
        <w:t xml:space="preserve">για τον οποιονδήποτε λόγο διά ζώσης στις διαδικασίες των σωματείων τους, να συμμετέχουν διαδικτυακά.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Στη χώρα μας η συνδικαλιστική ελευθερία αποτελεί θεμελιώδες δικαίωμα, συνταγματικά κατοχυρωμένο. Το Σύνταγμα ορίζει στο άρθρο 23 ότι «το κράτος λαμβάνει τα προσήκοντα μέτρα για τη διασφάλιση της συνδικαλιστικής ελευθερίας και την ανεμπόδιστη άσκηση των συναφών με αυτή δικαιωμάτων, εναντίον κάθε προσβολής τους», να το τονίσω αυτό, «μέσα στα όρια του νόμου». Παράλληλα, η προάσπιση της συνδικαλιστικής ελευθερίας προκύπτει από το άρθρο 11.1 της Ευρωπαϊκής Σύμβασης των Δικαιωμάτων του Ανθρώπου αλλά και από το άρθρο 23.4 της Διακήρυξη των Δικαιωμάτων του Ανθρώπου των Ηνωμένων Εθνών.</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Όπως όλα τα συνταγματικώς κατοχυρωμένα δικαιώματα, η συνδικαλιστική ελευθερία δεν ασκείται ανεξέλεγκτα, αλλά μπορεί να περιοριστεί για λόγους δημοσίου συμφέροντος. Είναι αυτό που είπα προηγουμένως, «μέσα στα όρια του νόμου», όπως αναφέρει το Σύνταγμα. Στην προκειμένη περίπτωση δεν μπορεί κανείς να παραβλέψει την απειλή στη δημόσια υγεία. Άλλωστε, τα μέτρα που ελήφθησαν ήταν απολύτως αναγκαία και πρόσφορα.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Επιπλέον, θα ήθελα να σας θυμίσω πως ο πρόσφατος νόμος που ψηφίστηκε τον Μάιο για την προστασία της εργασίας, στο άρθρο 86 προβλέπει και το δικαίωμα για εξ αποστάσεως συμμετοχή των μελών των συνδικαλιστικών </w:t>
      </w:r>
      <w:r w:rsidRPr="002D159D">
        <w:rPr>
          <w:rFonts w:ascii="Arial" w:hAnsi="Arial"/>
          <w:sz w:val="24"/>
          <w:szCs w:val="24"/>
          <w:lang w:eastAsia="el-GR"/>
        </w:rPr>
        <w:lastRenderedPageBreak/>
        <w:t>οργανώσεων. Οπότε καθίσταται υποχρεωτική η συμμετοχή και η ψήφος των μελών της οργάνωσης, όχι μόνο με φυσική παρουσία αλλά και εξ αποστάσεως.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Επίσης, στις ίδιες διατάξεις προβλέπεται και η υποχρέωση όλων των οργανώσεων να προβλέπουν στο καταστατικό τους τρόπους ηλεκτρονικής διαδικτυακής συμμετοχής με όρους που να εξασφαλίζουν τη διαφάνεια και τη μυστικότητα της ψήφου.</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Όσον αφορά την ψηφοφορία, οι συνδικαλιστικές οργανώσεις οφείλουν να εξασφαλίζουν την ταυτοπροσωπία των ψηφοφόρων, είτε η ψηφοφορία γίνεται ηλεκτρονικά εξ αποστάσεως είτε με φυσική παρουσία. Μάλιστα, προς διευκόλυνση των παραπάνω, το Υπουργείο Εργασίας μπορεί να διαθέτει χωρίς κόστος στις οργανώσεις το σχετικό λογισμικό.</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w:t>
      </w:r>
      <w:proofErr w:type="spellStart"/>
      <w:r w:rsidRPr="002D159D">
        <w:rPr>
          <w:rFonts w:ascii="Arial" w:hAnsi="Arial"/>
          <w:sz w:val="24"/>
          <w:szCs w:val="24"/>
          <w:lang w:eastAsia="el-GR"/>
        </w:rPr>
        <w:t>Κατσώτη</w:t>
      </w:r>
      <w:proofErr w:type="spellEnd"/>
      <w:r w:rsidRPr="002D159D">
        <w:rPr>
          <w:rFonts w:ascii="Arial" w:hAnsi="Arial"/>
          <w:sz w:val="24"/>
          <w:szCs w:val="24"/>
          <w:lang w:eastAsia="el-GR"/>
        </w:rPr>
        <w:t>, το συμπέρασμα που βγαίνει από τα παραπάνω είναι πως η συνδικαλιστική δραστηριότητα όχι απλά δεν περιορίζεται, αλλά διευκολύνεται, εκσυγχρονίζεται και διευρύνεται. Δίνονται περισσότερες δυνατότητες συμμετοχής, διασφαλίζοντας τόσο τη συνδικαλιστική ελευθερία αλλά και την άσκηση των συνδικαλιστικών δικαιωμάτων των εργαζομένων, όπως επιτάσσει το Σύνταγμα και η Ευρωπαϊκή Σύμβαση των Δικαιωμάτων του Ανθρώπου.</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Σας ευχαριστώ πολύ.</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lastRenderedPageBreak/>
        <w:t xml:space="preserve">ΠΡΟΕΔΡΕΥΩΝ (Νικήτας Κακλαμάνης): </w:t>
      </w:r>
      <w:r w:rsidRPr="002D159D">
        <w:rPr>
          <w:rFonts w:ascii="Arial" w:hAnsi="Arial"/>
          <w:sz w:val="24"/>
          <w:szCs w:val="24"/>
          <w:lang w:eastAsia="el-GR"/>
        </w:rPr>
        <w:t xml:space="preserve">Κύριε </w:t>
      </w:r>
      <w:proofErr w:type="spellStart"/>
      <w:r w:rsidRPr="002D159D">
        <w:rPr>
          <w:rFonts w:ascii="Arial" w:hAnsi="Arial"/>
          <w:sz w:val="24"/>
          <w:szCs w:val="24"/>
          <w:lang w:eastAsia="el-GR"/>
        </w:rPr>
        <w:t>Κατσώτη</w:t>
      </w:r>
      <w:proofErr w:type="spellEnd"/>
      <w:r w:rsidRPr="002D159D">
        <w:rPr>
          <w:rFonts w:ascii="Arial" w:hAnsi="Arial"/>
          <w:sz w:val="24"/>
          <w:szCs w:val="24"/>
          <w:lang w:eastAsia="el-GR"/>
        </w:rPr>
        <w:t>, ορίστε, έχετε τον λόγο.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ΧΡΗΣΤΟΣ ΚΑΤΣΩΤΗΣ: </w:t>
      </w:r>
      <w:r w:rsidRPr="002D159D">
        <w:rPr>
          <w:rFonts w:ascii="Arial" w:hAnsi="Arial"/>
          <w:sz w:val="24"/>
          <w:szCs w:val="24"/>
          <w:lang w:eastAsia="el-GR"/>
        </w:rPr>
        <w:t>Κύριε Υπουργέ, αν το κίνημα δεν αμφισβητούσε τους νόμους που κάνει οποιαδήποτε κυβέρνηση στο σύστημα αυτό, θα ήμασταν πολύ πίσω, πολλά χρόνια πίσω. Έχει δικαίωμα να το αμφισβητήσει;</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ΠΡΟΕΔΡΕΥΩΝ (Νικήτας Κακλαμάνης): </w:t>
      </w:r>
      <w:r w:rsidRPr="002D159D">
        <w:rPr>
          <w:rFonts w:ascii="Arial" w:hAnsi="Arial"/>
          <w:sz w:val="24"/>
          <w:szCs w:val="24"/>
          <w:lang w:eastAsia="el-GR"/>
        </w:rPr>
        <w:t>Δεν θα ήταν κίνημα.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ΧΡΗΣΤΟΣ ΚΑΤΣΩΤΗΣ: </w:t>
      </w:r>
      <w:r w:rsidRPr="002D159D">
        <w:rPr>
          <w:rFonts w:ascii="Arial" w:hAnsi="Arial"/>
          <w:sz w:val="24"/>
          <w:szCs w:val="24"/>
          <w:lang w:eastAsia="el-GR"/>
        </w:rPr>
        <w:t>Δεν θα ήταν κίνημα, ακριβώς. Άρα όσο για τα όρια του νόμου που λέτε, αφήστε το. Πέρα από τον νόμο, υπάρχουν οι ανάγκες των εργαζομένων, τις οποίες διεκδικούν, αγωνίζονται ανυποχώρητα απέναντι σε αυτούς που στερούν αυτές τις ανάγκες τους.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Το κίνημα, βέβαια, ξέρετε πολύ καλά, η πλειονότητα των συνδικαλιστικών οργανώσεων και ιδιαίτερα όσες έχουν παραμερίσει τον κυβερνητικό και εργοδοτικό συνδικαλισμό, έχουν ως κύριο μέτωπο τα μέτρα προστασίας της υγείας και της ασφάλειας των εργαζομένων.</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Οι εργαζόμενοι είναι εκτεθειμένοι σε πολλούς κινδύνους, εξαιτίας της εργοδοτικής αυθαιρεσίας και ασυδοσίας, η οποία μεγαλώνει από την κυβερνητική ανοχή και στήριξη από την προσαρμογή των μέτρων προστασίας της Κυβέρνησης στις ανάγκες της καπιταλιστικής λειτουργίας και όχι της υγείας των εργαζομένων. Έχουν μέτωπο αυτές οι οργανώσεις στον ανορθολογισμό, τις παραδοξολογίες και τις όποιες θεωρίες συνωμοσίας, οι οποίες ενισχύονται </w:t>
      </w:r>
      <w:r w:rsidRPr="002D159D">
        <w:rPr>
          <w:rFonts w:ascii="Arial" w:hAnsi="Arial"/>
          <w:sz w:val="24"/>
          <w:szCs w:val="24"/>
          <w:lang w:eastAsia="el-GR"/>
        </w:rPr>
        <w:lastRenderedPageBreak/>
        <w:t>από διάφορους μηχανισμούς αλλά και από τις αντιφάσεις της Κυβέρνησης σε σχέση με την πανδημία. Στέκονται απέναντι στον σκοταδισμό, στηρίζοντας την επιστημονική γνώση και κάθε εξέλιξη υπέρ του ανθρώπου. Αυτές είναι οι συνδικαλιστικές οργανώσεις, κύριε Υπουργέ.</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Όλα αυτά παράγονται μέσα από τις συλλογικές διαδικασίες, τις γενικές συνελεύσεις, τις συγκεντρώσεις, τις συσκέψεις, όπως προβλέπονται από τα καταστατικά τους που εσείς θέλετε να πάρετε σαν Κυβέρνηση, όπως και η εργοδοσία. Εκεί συζητούνται όλα τα προβλήματα, αναλύονται, αντιπαρατίθενται σκέψεις, απόψεις, γίνεται διαπάλη ιδεών. Εκεί διαμορφώνονται θέσεις για τις εξελίξεις σε κάθε πτυχή της ζωής των εργαζομένων και αποφασίζουν, τελικά, τη δική τους δράση, για να οδηγηθούν οι εξελίξεις εκεί που θα ικανοποιούνται οι ανάγκες τους.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Αυτή η λειτουργία δεν αρέσει. Δεν τη θέλουν. Τη θεωρούν επικίνδυνη, το σύστημα που εσείς υπηρετείται, και επιδιώκουν να την εμποδίσουν, να τη δυσκολέψουν, να την αδυνατίσουν, να αδυνατίσουν τη συμμετοχή, τη ζωντανή συζήτηση και τη διαπάλη. Στη ζωντανή συζήτηση </w:t>
      </w:r>
      <w:proofErr w:type="spellStart"/>
      <w:r w:rsidRPr="002D159D">
        <w:rPr>
          <w:rFonts w:ascii="Arial" w:hAnsi="Arial"/>
          <w:sz w:val="24"/>
          <w:szCs w:val="24"/>
          <w:lang w:eastAsia="el-GR"/>
        </w:rPr>
        <w:t>αποδομούνται</w:t>
      </w:r>
      <w:proofErr w:type="spellEnd"/>
      <w:r w:rsidRPr="002D159D">
        <w:rPr>
          <w:rFonts w:ascii="Arial" w:hAnsi="Arial"/>
          <w:sz w:val="24"/>
          <w:szCs w:val="24"/>
          <w:lang w:eastAsia="el-GR"/>
        </w:rPr>
        <w:t xml:space="preserve"> οι θεωρίες περί κοινωνικού εταιρισμού, περί κοινών συμφερόντων εργαζομένων και επιχειρηματικών ομίλων. Εκεί αρχίζει να συνειδητοποιείται η ταξική εκμετάλλευση, το ποια είναι η θέση του εργαζόμενου, εκεί σταματούν και οι αυταπάτες. Εκεί δυναμώνει η ταξική συνείδηση, όρος για την ενδυνάμωση της </w:t>
      </w:r>
      <w:r w:rsidRPr="002D159D">
        <w:rPr>
          <w:rFonts w:ascii="Arial" w:hAnsi="Arial"/>
          <w:sz w:val="24"/>
          <w:szCs w:val="24"/>
          <w:lang w:eastAsia="el-GR"/>
        </w:rPr>
        <w:lastRenderedPageBreak/>
        <w:t>ταξικής πάλης. Όλη αυτή η λειτουργία των συνδικάτων αντιμετωπίζεται εχθρικά από τους επιχειρηματικούς ομίλους και τις κυβερνήσεις τους.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Το μίσος δεν κρύβεται, κύριε Υπουργέ. Εκφράστηκε και με τον νόμο Χατζηδάκη - </w:t>
      </w:r>
      <w:proofErr w:type="spellStart"/>
      <w:r w:rsidRPr="002D159D">
        <w:rPr>
          <w:rFonts w:ascii="Arial" w:hAnsi="Arial"/>
          <w:sz w:val="24"/>
          <w:szCs w:val="24"/>
          <w:lang w:eastAsia="el-GR"/>
        </w:rPr>
        <w:t>Τσακλόγλου</w:t>
      </w:r>
      <w:proofErr w:type="spellEnd"/>
      <w:r w:rsidRPr="002D159D">
        <w:rPr>
          <w:rFonts w:ascii="Arial" w:hAnsi="Arial"/>
          <w:sz w:val="24"/>
          <w:szCs w:val="24"/>
          <w:lang w:eastAsia="el-GR"/>
        </w:rPr>
        <w:t xml:space="preserve"> -για να μη σας αφήσουμε απέξω και παραπονεθείτε- της Νέας Δημοκρατίας με τις αντεργατικές ρυθμίσεις όπως το μητρώο των συνδικαλιστικών οργανώσεων που είπατε προηγουμένως. Βέβαια ο ΣΥΡΙΖΑ έχει κι αυτός λερωμένη τη φωλιά του, γιατί το θέμα της </w:t>
      </w:r>
      <w:proofErr w:type="spellStart"/>
      <w:r w:rsidRPr="002D159D">
        <w:rPr>
          <w:rFonts w:ascii="Arial" w:hAnsi="Arial"/>
          <w:sz w:val="24"/>
          <w:szCs w:val="24"/>
          <w:lang w:eastAsia="el-GR"/>
        </w:rPr>
        <w:t>υποχρεωτικότητας</w:t>
      </w:r>
      <w:proofErr w:type="spellEnd"/>
      <w:r w:rsidRPr="002D159D">
        <w:rPr>
          <w:rFonts w:ascii="Arial" w:hAnsi="Arial"/>
          <w:sz w:val="24"/>
          <w:szCs w:val="24"/>
          <w:lang w:eastAsia="el-GR"/>
        </w:rPr>
        <w:t xml:space="preserve"> έχει την προϋπόθεση οι εργοδότες να καταθέσουν το μητρώο και εννοείται η ρύθμιση του ΣΥΡΙΖΑ.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Το μητρώο, λοιπόν, αυτό θα είναι στη διάθεση του κάθε επιχειρηματία προκειμένου να αποφεύγει δραστήριους και ενεργούς εργαζόμενους. Το ηλεκτρονικό φακέλωμα που είπατε και επεκταθήκατε κι εσείς, η ηλεκτρονική ψηφοφορία από μακριά για να μην ξέρει κανένας ποιος είναι και τι είναι και τι λέει, όλα αυτά είναι ζητήματα που εσείς δώσατε στο πιάτο στην εργοδοσία για να κτυπήσει το ίδιο το κίνημα.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Οι </w:t>
      </w:r>
      <w:proofErr w:type="spellStart"/>
      <w:r w:rsidRPr="002D159D">
        <w:rPr>
          <w:rFonts w:ascii="Arial" w:hAnsi="Arial"/>
          <w:sz w:val="24"/>
          <w:szCs w:val="24"/>
          <w:lang w:eastAsia="el-GR"/>
        </w:rPr>
        <w:t>αντιαπεργιακές</w:t>
      </w:r>
      <w:proofErr w:type="spellEnd"/>
      <w:r w:rsidRPr="002D159D">
        <w:rPr>
          <w:rFonts w:ascii="Arial" w:hAnsi="Arial"/>
          <w:sz w:val="24"/>
          <w:szCs w:val="24"/>
          <w:lang w:eastAsia="el-GR"/>
        </w:rPr>
        <w:t xml:space="preserve"> διατάξεις που καταργούν το δικαίωμα στην απεργία, που </w:t>
      </w:r>
      <w:proofErr w:type="spellStart"/>
      <w:r w:rsidRPr="002D159D">
        <w:rPr>
          <w:rFonts w:ascii="Arial" w:hAnsi="Arial"/>
          <w:sz w:val="24"/>
          <w:szCs w:val="24"/>
          <w:lang w:eastAsia="el-GR"/>
        </w:rPr>
        <w:t>ποινικοποιούν</w:t>
      </w:r>
      <w:proofErr w:type="spellEnd"/>
      <w:r w:rsidRPr="002D159D">
        <w:rPr>
          <w:rFonts w:ascii="Arial" w:hAnsi="Arial"/>
          <w:sz w:val="24"/>
          <w:szCs w:val="24"/>
          <w:lang w:eastAsia="el-GR"/>
        </w:rPr>
        <w:t xml:space="preserve"> τους αγώνες των εργαζομένων, όλα είναι αξιώσεις του κεφαλαίου που σας βεβαιώνουμε ότι θα μείνουν στα χαρτιά, γιατί τα συνδικάτα όχι μόνο δεν θα πειθαρχήσουν, αλλά θα δυναμώσουν τις συλλογικές διαδικασίες, τη ζωντανή λειτουργία τους με τη φυσική παρουσία των μελών </w:t>
      </w:r>
      <w:r w:rsidRPr="002D159D">
        <w:rPr>
          <w:rFonts w:ascii="Arial" w:hAnsi="Arial"/>
          <w:sz w:val="24"/>
          <w:szCs w:val="24"/>
          <w:lang w:eastAsia="el-GR"/>
        </w:rPr>
        <w:lastRenderedPageBreak/>
        <w:t xml:space="preserve">τους, για να δυναμώσουν οι αγώνες για την ικανοποίηση των αναγκών των εργαζομένων, στο εισόδημα, στην υγεία, στην παιδεία, στην πρόνοια, στον πολιτισμό και τον αθλητισμό, στις διακοπές και κάθε άλλη ανάγκη που δημιουργεί η κοινωνική εξέλιξη και την στερεί αυτό το σύστημα που στόχο έχει το κέρδος. Η απαγόρευση των διά ζώσης συνεντεύξεων των μελών των σωματείων των μητρώων πάνω από εκατόν πενήντα μέλη είναι μια τέτοια ρύθμιση που επιδιώκει τον ίδιο στόχο με τον νόμο Χατζηδάκη.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Σας καλούμε, λοιπόν, να καταργήσετε αυτή τη ρύθμιση.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(Νικήτας Κακλαμάνης):</w:t>
      </w:r>
      <w:r w:rsidRPr="002D159D">
        <w:rPr>
          <w:rFonts w:ascii="Arial" w:hAnsi="Arial"/>
          <w:sz w:val="24"/>
          <w:szCs w:val="24"/>
          <w:lang w:eastAsia="el-GR"/>
        </w:rPr>
        <w:t xml:space="preserve"> Κύριε Υφυπουργέ, έχετε τον λόγο.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ΠΑΝΑΓΙΩΤΗΣ ΤΣΑΚΛΟΓΛΟΥ (Υφυπουργός Εργασίας και Κοινωνικών Υποθέσεων): </w:t>
      </w:r>
      <w:r w:rsidRPr="002D159D">
        <w:rPr>
          <w:rFonts w:ascii="Arial" w:hAnsi="Arial"/>
          <w:sz w:val="24"/>
          <w:szCs w:val="24"/>
          <w:lang w:eastAsia="el-GR"/>
        </w:rPr>
        <w:t xml:space="preserve">Ευχαριστώ, κύριε Πρόεδρε.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w:t>
      </w:r>
      <w:proofErr w:type="spellStart"/>
      <w:r w:rsidRPr="002D159D">
        <w:rPr>
          <w:rFonts w:ascii="Arial" w:hAnsi="Arial"/>
          <w:sz w:val="24"/>
          <w:szCs w:val="24"/>
          <w:lang w:eastAsia="el-GR"/>
        </w:rPr>
        <w:t>Κατσώτη</w:t>
      </w:r>
      <w:proofErr w:type="spellEnd"/>
      <w:r w:rsidRPr="002D159D">
        <w:rPr>
          <w:rFonts w:ascii="Arial" w:hAnsi="Arial"/>
          <w:sz w:val="24"/>
          <w:szCs w:val="24"/>
          <w:lang w:eastAsia="el-GR"/>
        </w:rPr>
        <w:t xml:space="preserve">, είναι αλήθεια ότι η πανδημία του κορωνοϊού επέβαλε πρωτόγνωρες συνθήκες για τις σύγχρονες κοινωνίες και πρωτοφανή μέτρα περιορισμού κοινωνικών δραστηριοτήτων. Ο στόχος ήταν και είναι προφανής: ο περιορισμός της διασποράς του κορωνοϊού. Παράλληλα, ήρθαν στην επιφάνεια ραγδαίες αλλαγές στην αγορά εργασίας με κορυφαία προφανώς αυτή της τηλεργασίας. Αρκετοί εργαζόμενοι και εργοδότες οδηγήθηκαν σε ένα νέο μοντέλο εργασιακών σχέσεων. Ήταν μια τάση που προϋπήρχε, αλλά επιταχύνθηκε λόγω της πανδημίας.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Η αποστολή του κράτους και σε αυτή την περίπτωση είναι να διασφαλίσει τη νομιμότητα και τα δικαιώματα των εργαζομένων. Προς αυτή την κατεύθυνση κινείται και η διάταξη του πρόσφατου εργασιακού νόμου την οποία ανέφερα στην πρωτολογία μου. Όμως το πιο σημαντικό είναι πως στη διάταξη αυτή τα οφέλη της δεν είναι απλά λόγια του αέρα ή ευχολόγια και προφανώς κάθε διάταξη νόμου αποδεικνύει την επιτυχία στην εφαρμογή της.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Σε ένα παρόμοιο, αν και ελαφρά διαφορετικό, πλαίσιο όπως πληροφορήθηκα από το δελτίο Τύπου το οποίο εκδόθηκε την περασμένη Τετάρτη στις 22 Σεπτεμβρίου πραγματοποιήθηκε διαδικτυακά η γενική συνέλευση του ΕΔΟΕΑΠ. Ο ΕΔΟΕΑΠ δεν είναι συνδικαλιστική οργάνωση, αποδείχθηκε όμως ότι το δικαίωμα για την εξ αποστάσεως συμμετοχή δίνει, πραγματικά, περισσότερες δυνατότητες σε ασφαλισμένους και εργαζόμενους. Σύμφωνα με το σχετικό δελτίο Τύπου που εκδόθηκε στις 22 Σεπτεμβρίου, την ίδια μέρα δηλαδή, στη διαδικτυακή γενική συνέλευση του ΕΔΟΕΑΠ συμμετείχαν χίλιοι εξακόσιοι εβδομήντα τρεις εργαζόμενοι ασφαλισμένοι, άμεσα μέλη, αριθμός πολύ μεγαλύτερος από αυτούς των γενικών συνελεύσεων που έγιναν προ κορωνοϊού διά ζώσης. Μάλιστα ορισμένα από αυτά τα μέλη είχαν για πρώτη φορά τη δυνατότητα να συμμετέχουν, καθώς διαμένουν και εκτός Αττικής.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Κύριε </w:t>
      </w:r>
      <w:proofErr w:type="spellStart"/>
      <w:r w:rsidRPr="002D159D">
        <w:rPr>
          <w:rFonts w:ascii="Arial" w:hAnsi="Arial"/>
          <w:sz w:val="24"/>
          <w:szCs w:val="24"/>
          <w:lang w:eastAsia="el-GR"/>
        </w:rPr>
        <w:t>Κατσώτη</w:t>
      </w:r>
      <w:proofErr w:type="spellEnd"/>
      <w:r w:rsidRPr="002D159D">
        <w:rPr>
          <w:rFonts w:ascii="Arial" w:hAnsi="Arial"/>
          <w:sz w:val="24"/>
          <w:szCs w:val="24"/>
          <w:lang w:eastAsia="el-GR"/>
        </w:rPr>
        <w:t>, τι σας κάνει να πιστεύετε ότι σε αυτή την γενική συνέλευση δεν έγινε ανταλλαγή επιχειρημάτων και αντιπαραθέσεων και ότι αυτά μπορούν να γίνουν μόνο όταν έχουμε διά ζώσης αντιπαραθέσεις;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ΧΡΗΣΤΟΣ ΚΑΤΣΩΤΗΣ: </w:t>
      </w:r>
      <w:r w:rsidRPr="002D159D">
        <w:rPr>
          <w:rFonts w:ascii="Arial" w:hAnsi="Arial"/>
          <w:sz w:val="24"/>
          <w:szCs w:val="24"/>
          <w:lang w:eastAsia="el-GR"/>
        </w:rPr>
        <w:t xml:space="preserve">Πάρτε για παράδειγμα τη Βουλή!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ΠΑΝΑΓΙΩΤΗΣ ΤΣΑΚΛΟΓΛΟΥ (Υφυπουργός Εργασίας και Κοινωνικών Υποθέσεων): </w:t>
      </w:r>
      <w:r w:rsidRPr="002D159D">
        <w:rPr>
          <w:rFonts w:ascii="Arial" w:hAnsi="Arial"/>
          <w:sz w:val="24"/>
          <w:szCs w:val="24"/>
          <w:lang w:eastAsia="el-GR"/>
        </w:rPr>
        <w:t xml:space="preserve">Γιατί προηγουμένως, πριν από τον κορωνοϊό ήταν διαφορετικά; Ήταν γεμάτη η Βουλή όταν γινόντουσαν ερωτήσεις κοινοβουλευτικές; Ζω σε άλλον κόσμο;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ΧΡΗΣΤΟΣ ΚΑΤΣΩΤΗΣ: </w:t>
      </w:r>
      <w:r w:rsidRPr="002D159D">
        <w:rPr>
          <w:rFonts w:ascii="Arial" w:hAnsi="Arial"/>
          <w:sz w:val="24"/>
          <w:szCs w:val="24"/>
          <w:lang w:eastAsia="el-GR"/>
        </w:rPr>
        <w:t>Μάλλον ζείτε!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ΠΑΝΑΓΙΩΤΗΣ ΤΣΑΚΛΟΓΛΟΥ (Υφυπουργός Εργασίας και Κοινωνικών Υποθέσεων):</w:t>
      </w:r>
      <w:r w:rsidRPr="002D159D">
        <w:rPr>
          <w:rFonts w:ascii="Arial" w:hAnsi="Arial"/>
          <w:sz w:val="24"/>
          <w:szCs w:val="24"/>
          <w:lang w:eastAsia="el-GR"/>
        </w:rPr>
        <w:t xml:space="preserve"> Προφανώς δεν είναι έτσι και το γνωρίζετε πολύ καλά.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Επίσης, αυτό που αναφέρετε για την ηλεκτρονική ψηφοφορία, επειδή τυχαίνει να προέρχομαι από τον χώρο της ανώτατης εκπαίδευσης όπου για χρόνια εφαρμόζεται η ηλεκτρονική ψηφοφορία και για συνδικαλιστικά ζητήματα, μια χαρά δουλεύει απρόσκοπτα. Ούτε φακέλωμα ούτε διάφορα τέτοια πράγματα τα οποία αναφέρατε προηγουμένως.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Στην πράξη, λοιπόν, φαίνεται ότι η δυνατότητα εξ αποστάσεως συμμετοχής μπορεί να οδηγήσει σε μεγαλύτερη συμμετοχή των εργαζομένων είτε αυτοί είναι εμβολιασμένοι είτε μη. Αυτό δεν λέγεται σε καμμία περίπτωση </w:t>
      </w:r>
      <w:r w:rsidRPr="002D159D">
        <w:rPr>
          <w:rFonts w:ascii="Arial" w:hAnsi="Arial"/>
          <w:sz w:val="24"/>
          <w:szCs w:val="24"/>
          <w:lang w:eastAsia="el-GR"/>
        </w:rPr>
        <w:lastRenderedPageBreak/>
        <w:t xml:space="preserve">περιορισμός της συνδικαλιστικής δραστηριότητας. Στη δημοκρατία κανένα δικαίωμα δεν μπορεί να ασκηθεί, αν δεν υπάρχει πρωτίστως ελευθερία και ασφάλεια.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Έχουμε ήδη περάσει σε μια δεύτερη φάση της πανδημίας όπου μαθαίνουμε να συνυπάρχουμε με τον ιό. Το Υπουργείου Εργασίας, αποδεικνύοντας στην πράξη ότι εγγυάται την άσκηση των συνδικαλιστικών δικαιωμάτων, αλλά και ότι διαθέτει τα δημοκρατικά αντανακλαστικά ώστε να προσαρμόζεται στις συνθήκες όπως αυτές διαμορφώνονται από την πανδημία, εφαρμόζει απαρέγκλιτα τα υγειονομικά πρωτόκολλα, τα οποία όπως ισχύουν σήμερα αποκλείουν τη διά ζώσης διεξαγωγή γενικής συνέλευσης σωματείων με πάνω από εκατόν πενήντα μέλη.</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Όταν τα μέλη είναι κάτω από εκατόν πενήντα και επιλέξουν να κάνουν διά ζώσης συνέλευση, τότε πρέπει να προσκομίσουν πιστοποιητικό εμβολιασμού, αρνητικό </w:t>
      </w:r>
      <w:r w:rsidRPr="002D159D">
        <w:rPr>
          <w:rFonts w:ascii="Arial" w:hAnsi="Arial"/>
          <w:sz w:val="24"/>
          <w:szCs w:val="24"/>
          <w:lang w:val="en-US" w:eastAsia="el-GR"/>
        </w:rPr>
        <w:t>rapid</w:t>
      </w:r>
      <w:r w:rsidRPr="002D159D">
        <w:rPr>
          <w:rFonts w:ascii="Arial" w:hAnsi="Arial"/>
          <w:sz w:val="24"/>
          <w:szCs w:val="24"/>
          <w:lang w:eastAsia="el-GR"/>
        </w:rPr>
        <w:t xml:space="preserve"> </w:t>
      </w:r>
      <w:r w:rsidRPr="002D159D">
        <w:rPr>
          <w:rFonts w:ascii="Arial" w:hAnsi="Arial"/>
          <w:sz w:val="24"/>
          <w:szCs w:val="24"/>
          <w:lang w:val="en-US" w:eastAsia="el-GR"/>
        </w:rPr>
        <w:t>test</w:t>
      </w:r>
      <w:r w:rsidRPr="002D159D">
        <w:rPr>
          <w:rFonts w:ascii="Arial" w:hAnsi="Arial"/>
          <w:sz w:val="24"/>
          <w:szCs w:val="24"/>
          <w:lang w:eastAsia="el-GR"/>
        </w:rPr>
        <w:t xml:space="preserve"> ή πιστοποιητικό </w:t>
      </w:r>
      <w:proofErr w:type="spellStart"/>
      <w:r w:rsidRPr="002D159D">
        <w:rPr>
          <w:rFonts w:ascii="Arial" w:hAnsi="Arial"/>
          <w:sz w:val="24"/>
          <w:szCs w:val="24"/>
          <w:lang w:eastAsia="el-GR"/>
        </w:rPr>
        <w:t>νόσησης</w:t>
      </w:r>
      <w:proofErr w:type="spellEnd"/>
      <w:r w:rsidRPr="002D159D">
        <w:rPr>
          <w:rFonts w:ascii="Arial" w:hAnsi="Arial"/>
          <w:sz w:val="24"/>
          <w:szCs w:val="24"/>
          <w:lang w:eastAsia="el-GR"/>
        </w:rPr>
        <w:t xml:space="preserve">.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Νομίζω ότι θα συμφωνήσουμε ότι η επιστροφή στην κανονικότητα που τόσο επιθυμούμε γενικά αλλά και ειδικά στον τρόπο διεξαγωγής των γενικών συνελεύσεων, μπορεί να γίνει μόνο με αυστηρή τήρηση όλων των πρωτοκόλλων και των μέτρων, δηλαδή προσκόμιση πιστοποιητικών εμβολιασμού, μαζικών τεστ και προφανώς τήρηση των μέτρων προστασίας.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Το θέμα, ωστόσο, μας έχει απασχολήσει ιδιαίτερα, και για αυτόν τον λόγο, άλλωστε, έχουν παραταθεί ήδη οι θητείες των διοικητικών συμβουλίων των εργατικών σωματείων έως τις 30 Οκτωβρίου. Ας ελπίσουμε ότι οι συνθήκες θα επιτρέψουν σύντομα τη διεξαγωγή γενικών συνελεύσεων και με τον παραδοσιακό συμβατικό τρόπο. Άλλωστε, για το ζήτημα αυτό το Υπουργείο Εργασίας βρίσκεται σε συνεννόηση με το Υπουργείο Υγείας, ώστε όταν οι υγειονομικές συνθήκες το επιτρέψουν να αλλάξουν και οι όροι διεξαγωγής των γενικών συνελεύσεων.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Σας ευχαριστώ πολύ.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(Νικήτας Κακλαμάνης):</w:t>
      </w:r>
      <w:r w:rsidRPr="002D159D">
        <w:rPr>
          <w:rFonts w:ascii="Arial" w:hAnsi="Arial"/>
          <w:sz w:val="24"/>
          <w:szCs w:val="24"/>
          <w:lang w:eastAsia="el-GR"/>
        </w:rPr>
        <w:t xml:space="preserve"> Αγαπητοί συνάδελφοι, ολοκληρώθηκε η συζήτηση των επικαίρων ερωτήσεων.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Πριν προχωρήσουμε στη νομοθετική εργασία, θα διακόψουμε για λίγο τη συνεδρίαση. Η ώρα είναι 10.03΄ και παρακαλούνται οι Κοινοβουλευτικές Ομάδες να ειδοποιήσουν τους εισηγητές και τους Κοινοβουλευτικούς Εκπροσώπους να βρίσκονται στην Αίθουσα στις 10.15΄.</w:t>
      </w:r>
    </w:p>
    <w:p w:rsidR="002D159D" w:rsidRPr="002D159D" w:rsidRDefault="002D159D" w:rsidP="002D159D">
      <w:pPr>
        <w:spacing w:after="0" w:line="600" w:lineRule="auto"/>
        <w:ind w:firstLine="720"/>
        <w:jc w:val="center"/>
        <w:rPr>
          <w:rFonts w:ascii="Arial" w:hAnsi="Arial"/>
          <w:sz w:val="24"/>
          <w:szCs w:val="24"/>
          <w:lang w:eastAsia="el-GR"/>
        </w:rPr>
      </w:pPr>
      <w:r w:rsidRPr="002D159D">
        <w:rPr>
          <w:rFonts w:ascii="Arial" w:hAnsi="Arial"/>
          <w:sz w:val="24"/>
          <w:szCs w:val="24"/>
          <w:lang w:eastAsia="el-GR"/>
        </w:rPr>
        <w:t>(ΔΙΑΚΟΠΗ)</w:t>
      </w:r>
    </w:p>
    <w:p w:rsidR="002D159D" w:rsidRPr="002D159D" w:rsidRDefault="002D159D" w:rsidP="002D159D">
      <w:pPr>
        <w:spacing w:after="0" w:line="600" w:lineRule="auto"/>
        <w:ind w:firstLine="720"/>
        <w:jc w:val="center"/>
        <w:rPr>
          <w:rFonts w:ascii="Arial" w:hAnsi="Arial"/>
          <w:color w:val="FF0000"/>
          <w:sz w:val="24"/>
          <w:szCs w:val="24"/>
          <w:lang w:eastAsia="el-GR"/>
        </w:rPr>
      </w:pPr>
      <w:r w:rsidRPr="002D159D">
        <w:rPr>
          <w:rFonts w:ascii="Arial" w:hAnsi="Arial"/>
          <w:color w:val="FF0000"/>
          <w:sz w:val="24"/>
          <w:szCs w:val="24"/>
          <w:lang w:eastAsia="el-GR"/>
        </w:rPr>
        <w:t>ΑΛΛΑΓΗ ΣΕΛΙΔΑΣ ΛΟΓΩ ΑΛΛΑΓΗΣ ΘΕΜΑΤΟΣ</w:t>
      </w:r>
    </w:p>
    <w:p w:rsidR="002D159D" w:rsidRPr="002D159D" w:rsidRDefault="002D159D" w:rsidP="002D159D">
      <w:pPr>
        <w:spacing w:after="0" w:line="600" w:lineRule="auto"/>
        <w:ind w:firstLine="720"/>
        <w:jc w:val="center"/>
        <w:rPr>
          <w:rFonts w:ascii="Arial" w:hAnsi="Arial" w:cs="Arial"/>
          <w:sz w:val="24"/>
          <w:szCs w:val="24"/>
          <w:lang w:eastAsia="el-GR"/>
        </w:rPr>
      </w:pPr>
      <w:r w:rsidRPr="002D159D">
        <w:rPr>
          <w:rFonts w:ascii="Arial" w:hAnsi="Arial" w:cs="Arial"/>
          <w:sz w:val="24"/>
          <w:szCs w:val="24"/>
          <w:lang w:eastAsia="el-GR"/>
        </w:rPr>
        <w:t>(ΜΕΤΑ ΤΗ ΔΙΑΚΟΠΗ)</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b/>
          <w:color w:val="201F1E"/>
          <w:sz w:val="24"/>
          <w:szCs w:val="24"/>
          <w:shd w:val="clear" w:color="auto" w:fill="FFFFFF"/>
          <w:lang w:eastAsia="el-GR"/>
        </w:rPr>
        <w:t xml:space="preserve">ΠΡΟΕΔΡΕΥΩΝ (Αθανάσιος Μπούρας): </w:t>
      </w:r>
      <w:r w:rsidRPr="002D159D">
        <w:rPr>
          <w:rFonts w:ascii="Arial" w:hAnsi="Arial" w:cs="Arial"/>
          <w:sz w:val="24"/>
          <w:szCs w:val="24"/>
          <w:lang w:eastAsia="el-GR"/>
        </w:rPr>
        <w:t>Κυρίες και κύριοι συνάδελφοι, συνεχίζεται η συνεδρίαση.</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sz w:val="24"/>
          <w:szCs w:val="24"/>
          <w:lang w:eastAsia="el-GR"/>
        </w:rPr>
        <w:lastRenderedPageBreak/>
        <w:t>Εισερχόμαστε στη συμπληρωματική ημερήσια διάταξη της</w:t>
      </w:r>
    </w:p>
    <w:p w:rsidR="002D159D" w:rsidRPr="002D159D" w:rsidRDefault="002D159D" w:rsidP="002D159D">
      <w:pPr>
        <w:spacing w:after="0" w:line="600" w:lineRule="auto"/>
        <w:ind w:firstLine="720"/>
        <w:jc w:val="center"/>
        <w:rPr>
          <w:rFonts w:ascii="Arial" w:hAnsi="Arial" w:cs="Arial"/>
          <w:b/>
          <w:sz w:val="24"/>
          <w:szCs w:val="24"/>
          <w:lang w:eastAsia="el-GR"/>
        </w:rPr>
      </w:pPr>
      <w:r w:rsidRPr="002D159D">
        <w:rPr>
          <w:rFonts w:ascii="Arial" w:hAnsi="Arial" w:cs="Arial"/>
          <w:b/>
          <w:sz w:val="24"/>
          <w:szCs w:val="24"/>
          <w:lang w:eastAsia="el-GR"/>
        </w:rPr>
        <w:t>ΝΟΜΟΘΕΤΙΚΗΣ ΕΡΓΑΣΙΑΣ</w:t>
      </w:r>
    </w:p>
    <w:p w:rsidR="002D159D" w:rsidRPr="002D159D" w:rsidRDefault="002D159D" w:rsidP="002D159D">
      <w:pPr>
        <w:shd w:val="clear" w:color="auto" w:fill="FFFFFF"/>
        <w:spacing w:after="0" w:line="600" w:lineRule="auto"/>
        <w:ind w:firstLine="720"/>
        <w:jc w:val="both"/>
        <w:rPr>
          <w:rFonts w:ascii="Arial" w:hAnsi="Arial" w:cs="Arial"/>
          <w:color w:val="000000"/>
          <w:sz w:val="24"/>
          <w:szCs w:val="24"/>
          <w:lang w:eastAsia="el-GR"/>
        </w:rPr>
      </w:pPr>
      <w:r w:rsidRPr="002D159D">
        <w:rPr>
          <w:rFonts w:ascii="Arial" w:hAnsi="Arial" w:cs="Arial"/>
          <w:color w:val="000000"/>
          <w:sz w:val="24"/>
          <w:szCs w:val="24"/>
          <w:lang w:eastAsia="el-GR"/>
        </w:rPr>
        <w:t>Συζήτηση και ψήφιση ενιαία επί της αρχής, των άρθρων και του συνόλου των σχεδίων νόμου του Υπουργείου Εθνικής Άμυνας:</w:t>
      </w:r>
    </w:p>
    <w:p w:rsidR="002D159D" w:rsidRPr="002D159D" w:rsidRDefault="002D159D" w:rsidP="002D159D">
      <w:pPr>
        <w:shd w:val="clear" w:color="auto" w:fill="FFFFFF"/>
        <w:spacing w:after="0" w:line="600" w:lineRule="auto"/>
        <w:ind w:firstLine="720"/>
        <w:jc w:val="both"/>
        <w:rPr>
          <w:rFonts w:ascii="Arial" w:hAnsi="Arial" w:cs="Arial"/>
          <w:color w:val="000000"/>
          <w:sz w:val="24"/>
          <w:szCs w:val="24"/>
          <w:lang w:eastAsia="el-GR"/>
        </w:rPr>
      </w:pPr>
      <w:r w:rsidRPr="002D159D">
        <w:rPr>
          <w:rFonts w:ascii="Arial" w:hAnsi="Arial" w:cs="Arial"/>
          <w:color w:val="000000"/>
          <w:sz w:val="24"/>
          <w:szCs w:val="24"/>
          <w:lang w:eastAsia="el-GR"/>
        </w:rPr>
        <w:t>1.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w:t>
      </w:r>
      <w:proofErr w:type="spellStart"/>
      <w:r w:rsidRPr="002D159D">
        <w:rPr>
          <w:rFonts w:ascii="Arial" w:hAnsi="Arial" w:cs="Arial"/>
          <w:color w:val="000000"/>
          <w:sz w:val="24"/>
          <w:szCs w:val="24"/>
          <w:lang w:eastAsia="el-GR"/>
        </w:rPr>
        <w:t>ενεργούντος</w:t>
      </w:r>
      <w:proofErr w:type="spellEnd"/>
      <w:r w:rsidRPr="002D159D">
        <w:rPr>
          <w:rFonts w:ascii="Arial" w:hAnsi="Arial" w:cs="Arial"/>
          <w:color w:val="000000"/>
          <w:sz w:val="24"/>
          <w:szCs w:val="24"/>
          <w:lang w:eastAsia="el-GR"/>
        </w:rPr>
        <w:t xml:space="preserve"> διά λογαριασμό της Κυβέρνησης της Τουρκικής Δημοκρατίας) σε σχέση με τη σύσταση, διοίκηση και λειτουργία του Κέντρου Αριστείας για Ολοκληρωμένη Αντιαεροπορική και Αντιπυραυλική Άμυνα (IAMD COE </w:t>
      </w:r>
      <w:proofErr w:type="spellStart"/>
      <w:r w:rsidRPr="002D159D">
        <w:rPr>
          <w:rFonts w:ascii="Arial" w:hAnsi="Arial" w:cs="Arial"/>
          <w:color w:val="000000"/>
          <w:sz w:val="24"/>
          <w:szCs w:val="24"/>
          <w:lang w:eastAsia="el-GR"/>
        </w:rPr>
        <w:t>Operational</w:t>
      </w:r>
      <w:proofErr w:type="spellEnd"/>
      <w:r w:rsidRPr="002D159D">
        <w:rPr>
          <w:rFonts w:ascii="Arial" w:hAnsi="Arial" w:cs="Arial"/>
          <w:color w:val="000000"/>
          <w:sz w:val="24"/>
          <w:szCs w:val="24"/>
          <w:lang w:eastAsia="el-GR"/>
        </w:rPr>
        <w:t xml:space="preserve"> </w:t>
      </w:r>
      <w:proofErr w:type="spellStart"/>
      <w:r w:rsidRPr="002D159D">
        <w:rPr>
          <w:rFonts w:ascii="Arial" w:hAnsi="Arial" w:cs="Arial"/>
          <w:color w:val="000000"/>
          <w:sz w:val="24"/>
          <w:szCs w:val="24"/>
          <w:lang w:eastAsia="el-GR"/>
        </w:rPr>
        <w:t>MoU</w:t>
      </w:r>
      <w:proofErr w:type="spellEnd"/>
      <w:r w:rsidRPr="002D159D">
        <w:rPr>
          <w:rFonts w:ascii="Arial" w:hAnsi="Arial" w:cs="Arial"/>
          <w:color w:val="000000"/>
          <w:sz w:val="24"/>
          <w:szCs w:val="24"/>
          <w:lang w:eastAsia="el-GR"/>
        </w:rPr>
        <w:t>)».</w:t>
      </w:r>
    </w:p>
    <w:p w:rsidR="002D159D" w:rsidRPr="002D159D" w:rsidRDefault="002D159D" w:rsidP="002D159D">
      <w:pPr>
        <w:shd w:val="clear" w:color="auto" w:fill="FFFFFF"/>
        <w:spacing w:after="0" w:line="600" w:lineRule="auto"/>
        <w:ind w:firstLine="720"/>
        <w:jc w:val="both"/>
        <w:rPr>
          <w:rFonts w:ascii="Arial" w:hAnsi="Arial" w:cs="Arial"/>
          <w:color w:val="000000"/>
          <w:sz w:val="24"/>
          <w:szCs w:val="24"/>
          <w:lang w:eastAsia="el-GR"/>
        </w:rPr>
      </w:pPr>
      <w:r w:rsidRPr="002D159D">
        <w:rPr>
          <w:rFonts w:ascii="Arial" w:hAnsi="Arial" w:cs="Arial"/>
          <w:color w:val="000000"/>
          <w:sz w:val="24"/>
          <w:szCs w:val="24"/>
          <w:lang w:eastAsia="el-GR"/>
        </w:rPr>
        <w:t>2.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w:t>
      </w:r>
      <w:proofErr w:type="spellStart"/>
      <w:r w:rsidRPr="002D159D">
        <w:rPr>
          <w:rFonts w:ascii="Arial" w:hAnsi="Arial" w:cs="Arial"/>
          <w:color w:val="000000"/>
          <w:sz w:val="24"/>
          <w:szCs w:val="24"/>
          <w:lang w:eastAsia="el-GR"/>
        </w:rPr>
        <w:t>ενεργούντος</w:t>
      </w:r>
      <w:proofErr w:type="spellEnd"/>
      <w:r w:rsidRPr="002D159D">
        <w:rPr>
          <w:rFonts w:ascii="Arial" w:hAnsi="Arial" w:cs="Arial"/>
          <w:color w:val="000000"/>
          <w:sz w:val="24"/>
          <w:szCs w:val="24"/>
          <w:lang w:eastAsia="el-GR"/>
        </w:rPr>
        <w:t xml:space="preserve"> διά λογαριασμό της Κυβέρνησης της Τουρκικής Δημοκρατίας), καθώς επίσης και του Στρατηγείου του Ανώτατου Συμμαχικού Διοικητή Μετασχηματισμού του ΝΑΤΟ αναφορικά με τη λειτουργική σχέση όσον αφορά το Κέντρο Αριστείας για </w:t>
      </w:r>
      <w:r w:rsidRPr="002D159D">
        <w:rPr>
          <w:rFonts w:ascii="Arial" w:hAnsi="Arial" w:cs="Arial"/>
          <w:color w:val="000000"/>
          <w:sz w:val="24"/>
          <w:szCs w:val="24"/>
          <w:lang w:eastAsia="el-GR"/>
        </w:rPr>
        <w:lastRenderedPageBreak/>
        <w:t xml:space="preserve">Ολοκληρωμένη Αντιαεροπορική και Αντιπυραυλική Άμυνα (IAMD COE </w:t>
      </w:r>
      <w:proofErr w:type="spellStart"/>
      <w:r w:rsidRPr="002D159D">
        <w:rPr>
          <w:rFonts w:ascii="Arial" w:hAnsi="Arial" w:cs="Arial"/>
          <w:color w:val="000000"/>
          <w:sz w:val="24"/>
          <w:szCs w:val="24"/>
          <w:lang w:eastAsia="el-GR"/>
        </w:rPr>
        <w:t>Functional</w:t>
      </w:r>
      <w:proofErr w:type="spellEnd"/>
      <w:r w:rsidRPr="002D159D">
        <w:rPr>
          <w:rFonts w:ascii="Arial" w:hAnsi="Arial" w:cs="Arial"/>
          <w:color w:val="000000"/>
          <w:sz w:val="24"/>
          <w:szCs w:val="24"/>
          <w:lang w:eastAsia="el-GR"/>
        </w:rPr>
        <w:t xml:space="preserve"> </w:t>
      </w:r>
      <w:proofErr w:type="spellStart"/>
      <w:r w:rsidRPr="002D159D">
        <w:rPr>
          <w:rFonts w:ascii="Arial" w:hAnsi="Arial" w:cs="Arial"/>
          <w:color w:val="000000"/>
          <w:sz w:val="24"/>
          <w:szCs w:val="24"/>
          <w:lang w:eastAsia="el-GR"/>
        </w:rPr>
        <w:t>Relationship</w:t>
      </w:r>
      <w:proofErr w:type="spellEnd"/>
      <w:r w:rsidRPr="002D159D">
        <w:rPr>
          <w:rFonts w:ascii="Arial" w:hAnsi="Arial" w:cs="Arial"/>
          <w:color w:val="000000"/>
          <w:sz w:val="24"/>
          <w:szCs w:val="24"/>
          <w:lang w:eastAsia="el-GR"/>
        </w:rPr>
        <w:t xml:space="preserve"> </w:t>
      </w:r>
      <w:proofErr w:type="spellStart"/>
      <w:r w:rsidRPr="002D159D">
        <w:rPr>
          <w:rFonts w:ascii="Arial" w:hAnsi="Arial" w:cs="Arial"/>
          <w:color w:val="000000"/>
          <w:sz w:val="24"/>
          <w:szCs w:val="24"/>
          <w:lang w:eastAsia="el-GR"/>
        </w:rPr>
        <w:t>MoU</w:t>
      </w:r>
      <w:proofErr w:type="spellEnd"/>
      <w:r w:rsidRPr="002D159D">
        <w:rPr>
          <w:rFonts w:ascii="Arial" w:hAnsi="Arial" w:cs="Arial"/>
          <w:color w:val="000000"/>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Τα νομοσχέδια ψηφίστηκαν στη Διαρκή Επιτροπή κατά πλειοψηφία. Εισάγονται προς συζήτηση στην Ολομέλεια με τη διαδικασία του άρθρου 108 του Κανονισμού της Βουλής, δηλαδή μπορούν να λάβουν τον λόγο όσοι έχουν αντίρρηση επί της κυρώσεως των συμβάσεων αυτών για πέντε λεπτά, εννοείται -για να μην κάνω στη συνέχεια διευκρίνιση- για καθεμία και οι Κοινοβουλευτικοί Εκπρόσωποι, εφόσον το επιθυμούν, για πέντε λεπτά -για καθεμία εννοείται, αθροιστικά δέκα λεπτά- και με την προϋπόθεση ότι δεν θα μιλήσει ο Πρόεδρος της Κοινοβουλευτικής τους Ομάδας. Η ψηφοφορία και των δύο συμβάσεων θα γίνει μετά το τέλος της συζήτησης χωριστά και με τη σειρά που συζητήθηκαν.</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Το Σώμα συμφωνεί;</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ΟΛΟΙ ΟΙ ΒΟΥΛΕΥΤΕΣ: </w:t>
      </w:r>
      <w:r w:rsidRPr="002D159D">
        <w:rPr>
          <w:rFonts w:ascii="Arial" w:hAnsi="Arial"/>
          <w:sz w:val="24"/>
          <w:szCs w:val="24"/>
          <w:lang w:eastAsia="el-GR"/>
        </w:rPr>
        <w:t>Μάλιστα, μάλιστα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cs="Arial"/>
          <w:b/>
          <w:color w:val="201F1E"/>
          <w:sz w:val="24"/>
          <w:szCs w:val="24"/>
          <w:shd w:val="clear" w:color="auto" w:fill="FFFFFF"/>
          <w:lang w:eastAsia="el-GR"/>
        </w:rPr>
        <w:t xml:space="preserve">ΠΡΟΕΔΡΕΥΩΝ (Αθανάσιος Μπούρας): </w:t>
      </w:r>
      <w:r w:rsidRPr="002D159D">
        <w:rPr>
          <w:rFonts w:ascii="Arial" w:hAnsi="Arial"/>
          <w:sz w:val="24"/>
          <w:szCs w:val="24"/>
          <w:lang w:eastAsia="el-GR"/>
        </w:rPr>
        <w:t>Το Σώμα συνεφώνησε .Δεν ξέρω αν θέλει κάποιος διαδικαστικά να πάρει τον λόγο.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ΓΕΩΡΓΙΟΣ ΦΡΑΓΓΙΔΗΣ: </w:t>
      </w:r>
      <w:r w:rsidRPr="002D159D">
        <w:rPr>
          <w:rFonts w:ascii="Arial" w:hAnsi="Arial"/>
          <w:sz w:val="24"/>
          <w:szCs w:val="24"/>
          <w:lang w:eastAsia="el-GR"/>
        </w:rPr>
        <w:t>Εγώ,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cs="Arial"/>
          <w:b/>
          <w:color w:val="201F1E"/>
          <w:sz w:val="24"/>
          <w:szCs w:val="24"/>
          <w:shd w:val="clear" w:color="auto" w:fill="FFFFFF"/>
          <w:lang w:eastAsia="el-GR"/>
        </w:rPr>
        <w:t xml:space="preserve">ΠΡΟΕΔΡΕΥΩΝ (Αθανάσιος Μπούρας): </w:t>
      </w:r>
      <w:r w:rsidRPr="002D159D">
        <w:rPr>
          <w:rFonts w:ascii="Arial" w:hAnsi="Arial"/>
          <w:sz w:val="24"/>
          <w:szCs w:val="24"/>
          <w:lang w:eastAsia="el-GR"/>
        </w:rPr>
        <w:t xml:space="preserve">Ορίστε, κύριε </w:t>
      </w:r>
      <w:proofErr w:type="spellStart"/>
      <w:r w:rsidRPr="002D159D">
        <w:rPr>
          <w:rFonts w:ascii="Arial" w:hAnsi="Arial"/>
          <w:sz w:val="24"/>
          <w:szCs w:val="24"/>
          <w:lang w:eastAsia="el-GR"/>
        </w:rPr>
        <w:t>Φραγγίδη</w:t>
      </w:r>
      <w:proofErr w:type="spellEnd"/>
      <w:r w:rsidRPr="002D159D">
        <w:rPr>
          <w:rFonts w:ascii="Arial" w:hAnsi="Arial"/>
          <w:sz w:val="24"/>
          <w:szCs w:val="24"/>
          <w:lang w:eastAsia="el-GR"/>
        </w:rPr>
        <w:t>, έχετε τον λόγο.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lastRenderedPageBreak/>
        <w:t xml:space="preserve">ΓΕΩΡΓΙΟΣ ΦΡΑΓΓΙΔΗΣ: </w:t>
      </w:r>
      <w:r w:rsidRPr="002D159D">
        <w:rPr>
          <w:rFonts w:ascii="Arial" w:hAnsi="Arial"/>
          <w:sz w:val="24"/>
          <w:szCs w:val="24"/>
          <w:lang w:eastAsia="el-GR"/>
        </w:rPr>
        <w:t>Κύριε Πρόεδρε, εγώ θα μιλήσω εκ μέρους του Κινήματος Αλλαγής. Επειδή λείπει ο Κοινοβουλευτικός Εκπρόσωπος, θα μιλήσω εγώ.</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(Αθανάσιος Μπούρας):</w:t>
      </w:r>
      <w:r w:rsidRPr="002D159D">
        <w:rPr>
          <w:rFonts w:ascii="Arial" w:hAnsi="Arial"/>
          <w:sz w:val="24"/>
          <w:szCs w:val="24"/>
          <w:lang w:eastAsia="el-GR"/>
        </w:rPr>
        <w:t xml:space="preserve"> Μην ανησυχείτε γι’ αυτό. Εγώ θα πω τώρα ποια κόμματα ψήφισαν, ποια είχαν επιφύλαξη και ποια ψήφισαν «κατά».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Πρώτα, θα ξεκινήσουμε με όσους είναι κατά των συμβάσεων ή εξέφρασαν επιφύλαξη. Από τα υπόλοιπα κόμματα θα μπορούν να πάρουν τον λόγο οι εισηγητές ή οι ειδικοί αγορητές ή οι Κοινοβουλευτικοί Εκπρόσωποι -ένας όμως- από τα κόμματα τα οποία συμφωνούν με τις κυρώσεις. Θα ήθελα να πω -και από ό,τι βλέπω είναι το ίδιο και για τις δύο- υπέρ ψήφισε η Νέα Δημοκρατία, επιφύλαξη κράτησε ο ΣΥΡΙΖΑ, υπέρ ψήφισε το Κίνημα Αλλαγής και για τις δύο, κατά το Κομμουνιστικό Κόμμα Ελλάδας και για τις δύο, επιφύλαξη κράτησε η Ελληνική Λύση και για τις δύο συμβάσεις και κατά και για τις δύο συμβάσεις ψήφισε το ΜέΡΑ25.</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Επομένως ξεκινάμε και τον λόγο έχει εκ μέρους της Κοινοβουλευτικής Ομάδας του ΣΥΡΙΖΑ - Προοδευτική Συμμαχία ο εισηγητής κ. Δημήτριος Χαρίτου.</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Όπως είπαμε, θα μιλήσουμε ενιαία και για τις δύο συμβάσεις, με αθροιστικό χρόνο πέντε συν πέντε λεπτά, δηλαδή δέκα λεπτά.</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Ορίστε, κύριε Χαρίτου, έχετε τον λόγο.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ΔΗΜΗΤΡΙΟΣ ΧΑΡΙΤΟΥ:</w:t>
      </w:r>
      <w:r w:rsidRPr="002D159D">
        <w:rPr>
          <w:rFonts w:ascii="Arial" w:hAnsi="Arial"/>
          <w:sz w:val="24"/>
          <w:szCs w:val="24"/>
          <w:lang w:eastAsia="el-GR"/>
        </w:rPr>
        <w:t xml:space="preserve"> Ευχαριστώ πολύ,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Κυρίες και κύριοι συνάδελφοι, κύριε Υπουργέ, είχαμε την ευκαιρία κατά τη διάρκεια της συζήτησης στην επιτροπή της Βουλής να διατυπώσουμε τις απόψεις μας για τα δύο νομοσχέδια που σήμερα συζητάμε και να θέσουμε καίρια, κρίσιμα ερωτήματα, που συνδέονται άμεσα με τα δύο μνημόνια κατανόησης αλλά και με τις γεωπολιτικές αλλαγές που συντελούνται διεθνώς στην ευρύτερη περιοχή μας, όπως και για τις ασκούμενες πολιτικές από την πλευρά της Κυβέρνησης.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Για να θυμίσω, το πρώτο μνημόνιο κατανόησης στο πλαίσιο του ΝΑΤΟ είναι ανάμεσα στο Υπουργείο Εθνικής Άμυνας της χώρας μας και των αντίστοιχων της Δημοκρατίας της Βουλγαρίας, της Τσεχικής Δημοκρατίας, της Ρουμανίας και της Τουρκικής Δημοκρατίας και είναι μνημόνιο για τη σύσταση, τη διοίκηση και τη λειτουργία κέντρου αριστείας για ολοκληρωμένη αντιαεροπορική και αντιπυραυλική άμυνα. Το κέντρο αυτό, ως γνωστόν, έχει συσταθεί, έχει εγκατασταθεί στα Χανιά της Κρήτης και έχει ήδη πιστοποιηθεί ως Κέντρο Αριστείας του ΝΑΤΟ.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Με το δεύτερο μνημόνιο κατανόησης προσδιορίζεται η λειτουργική σχέση ανάμεσα στο Στρατηγείο της Ανώτατης Συμμαχικής Διοίκησης και στα συμμετέχοντα πέντε κράτη σε ό,τι αφορά το κέντρο αριστείας.</w:t>
      </w:r>
    </w:p>
    <w:p w:rsidR="002D159D" w:rsidRPr="002D159D" w:rsidRDefault="002D159D" w:rsidP="002D159D">
      <w:pPr>
        <w:spacing w:after="0" w:line="600" w:lineRule="auto"/>
        <w:ind w:firstLine="720"/>
        <w:jc w:val="both"/>
        <w:rPr>
          <w:rFonts w:ascii="Arial" w:hAnsi="Arial" w:cs="Arial"/>
          <w:color w:val="222222"/>
          <w:sz w:val="24"/>
          <w:szCs w:val="24"/>
          <w:lang w:eastAsia="el-GR"/>
        </w:rPr>
      </w:pPr>
      <w:r w:rsidRPr="002D159D">
        <w:rPr>
          <w:rFonts w:ascii="Arial" w:hAnsi="Arial"/>
          <w:sz w:val="24"/>
          <w:szCs w:val="24"/>
          <w:lang w:eastAsia="el-GR"/>
        </w:rPr>
        <w:lastRenderedPageBreak/>
        <w:t>Κυρίες και κύριοι συνάδελφοι, δεν απεκδυόμαστε τη θετική μας στάση στο πρώτο στάδιο κατά το οποίο ξεκίνησαν αυτές οι πρωτοβουλίες, όπως επίσης παρακολουθούμε με προσοχή τις ενέργειες που έγιναν εκ μέρους σας μέχρι να φτάσουμε στα δύο σχέδια νόμου που σήμερα συζητάμε.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Γνωρίζουμε, κύριοι, το περιεχόμενο των δύο ξεχωριστών μνημονίων κατανόησης, που στο μεν πρώτο προσδιορίζονται οι αρμοδιότητες του κέντρου αριστείας, κυρίως, στην παροχή τεχνογνωσίας, υποστήριξης και ενίσχυσης των δυνατοτήτων ολοκληρωμένης αντιαεροπορικής και αντιπυραυλικής άμυνας προς όφελος του ΝΑΤΟ και, βεβαίως, των κρατών υποστήριξης και των εταίρων, επίσης ότι ρυθμίζονται ζητήματα που αφορούν την οργάνωση, τη δομή, τη λειτουργία, τη στελέχωση του κέντρου, καθώς και θέματα συμμετοχής της εκπροσώπησης των μετεχόντων, του τρόπου που λαμβάνονται οι αποφάσεις, αλλά και ζητήματα οικονομικής και νομικής φύσεως και ζητήματα ασφάλειας, όσον αφορά τη λειτουργία του κέντρου, ενώ με το δεύτερο μνημόνιο κατανόησης προσδιορίζονται ο σημαντικός ρόλος του κέντρου στη βελτίωση των επιχειρησιακών δυνατοτήτων του ΝΑΤΟ, καθώς και υποχρέωσή του να τηρεί όλες τις πολιτικές και τους κανονισμούς του ΝΑΤΟ. Στη λειτουργική αυτή σχέση ανάμεσα στο κέντρο αριστείας και το ΝΑΤΟ καθοριστικός και αποφασιστικός είναι ο ρόλος του στρατηγείου σε όλα τα θέματα.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Κυρίες και κύριοι συνάδελφοι, κύριε Υπουργέ, από τη δική μας πλευρά και τα δύο μνημόνια κατανόησης μπορούμε να τα αντιληφθούμε, να τα κατανοήσουμε μόνο ενταγμένα στο πλαίσιο των δεσμευτικών υποχρεώσεων που έχει αναλάβει η χώρα μας έναντι του ΝΑΤΟ, χωρίς αυτό να σημαίνει σε καμμία περίπτωση ότι υποτιμούμε τη σημασία αυτών των κινήσεων από την πλευρά της χώρας μας ούτε, βέβαια, ότι αδιαφορούμε για τις ευρύτερες διαστάσεις που αποκτούν τέτοιες πρωτοβουλίες.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Για τον ΣΥΡΙΖΑ - Προοδευτική Συμμαχία η κύρωση των συμβάσεων αυτών δεν αποτελεί θέμα ρουτίνας ούτε ζήτημα χαμηλής πολιτικής σημασίας. Μια ανάλογη στάση όμως αναμέναμε κατά τη διάρκεια της συζήτησης στην επιτροπή από την πλευρά της Κυβέρνησης, αλλά δυστυχώς διαψευστήκαμε, διότι ο Υπουργός είτε απάντησε είτε δεν απάντησε στα εύλογα ερωτήματά μας και τις ανησυχίες που διατυπώσαμε είτε με όσα είπε τις γιγάντωσε.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Ακούσαμε μια ιδιότυπη θεωρία για τα δικαιώματα που έχουμε μέσα στη συμμαχία. Ουσιαστικά οι ανάγκες του ΝΑΤΟ στο πλαίσιο του μετασχηματισμού του, όπως για παράδειγμα οι συμφωνίες που σήμερα συζητούμε, για εσάς αποτελούν δικαιώματα για τα οποία πρέπει να μπαίνουμε σε έναν διαρκή ανταγωνισμό, ώστε να προλάβουμε άλλους, να τα δίνουμε όλα ανεξάρτητα αν εξασφαλίζεται όφελος για τα εθνικά μας συμφέροντα ή ενδεχομένως προκύψουν δυσκολίες στο μέλλον.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Και φαίνεται, κύριοι, ότι για να ασκήσουμε αυτό το υποτιθέμενο δικαίωμα, θα το πληρώσει ακριβά ο ελληνικός λαός. Ένα εκατομμύριο ευρώ χρειάζεται για την εγκατάσταση του κέντρου αριστείας και σχεδόν αγγίζει τις 400.000 ευρώ ετησίως για όσα χρόνια λειτουργήσει το κέντρο, όπως τουλάχιστον αναφέρει η έκθεση του Γενικού Λογιστηρίου του Κράτους, σε μια στιγμή που ήδη η χώρα μας επιβαρύνεται με υψηλό ποσοστό δαπανών από τη συμμετοχή της στο ΝΑΤΟ.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Ανησυχούμε, κύριοι, γιατί σας ακούμε να μεγιστοποιείτε υπέρμετρα τις δυνατότητες που δημιουργούνται από τις συμφωνίες σε σχέση με τα εθνικά μας συμφέροντα, ενώ υποβαθμίζετε τις δυσκολίες ή και τους κινδύνους που ενδεχομένως να διαφαίνονται.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Ανησυχούμε, κύριοι, γιατί επιχειρείτε να συγκαλύψετε πίσω από τέτοιες πρωτοβουλίες τα σοβαρά ελλείμματα της αμυντικής και εξωτερικής σας πολιτικής που σήμερα ακολουθείτε, μιας πολιτικής με ροπή για επιστροφή στον </w:t>
      </w:r>
      <w:proofErr w:type="spellStart"/>
      <w:r w:rsidRPr="002D159D">
        <w:rPr>
          <w:rFonts w:ascii="Arial" w:hAnsi="Arial"/>
          <w:sz w:val="24"/>
          <w:szCs w:val="24"/>
          <w:lang w:eastAsia="el-GR"/>
        </w:rPr>
        <w:t>ατλαντισμό</w:t>
      </w:r>
      <w:proofErr w:type="spellEnd"/>
      <w:r w:rsidRPr="002D159D">
        <w:rPr>
          <w:rFonts w:ascii="Arial" w:hAnsi="Arial"/>
          <w:sz w:val="24"/>
          <w:szCs w:val="24"/>
          <w:lang w:eastAsia="el-GR"/>
        </w:rPr>
        <w:t xml:space="preserve">, σε μια, δηλαδή, πολιτική που λέει ναι σε όλα χωρίς ανταλλάγματα.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Τα ερωτήματα, λοιπόν, που θέσαμε, κατά τη διάρκεια της συζήτησης στην επιτροπή, εξακολουθούν να ισχύουν και περιμένουν πειστικές απαντήσεις, όπως για παράδειγμα, από πού συνάγεται η διαπίστωση που περιέχεται στην αιτιολογική έκθεση ότι με τέτοιες κινήσεις προάγονται, ικανοποιούνται οι επιδιώξεις της αμυντικής διπλωματίας ή πολύ περισσότερο, </w:t>
      </w:r>
      <w:r w:rsidRPr="002D159D">
        <w:rPr>
          <w:rFonts w:ascii="Arial" w:hAnsi="Arial"/>
          <w:sz w:val="24"/>
          <w:szCs w:val="24"/>
          <w:lang w:eastAsia="el-GR"/>
        </w:rPr>
        <w:lastRenderedPageBreak/>
        <w:t xml:space="preserve">όπως αναφέρει, της εξωτερικής μας πολιτικής. Δεν απαντήσατε και τα επαναφέρουμε. Όταν μάλιστα βρισκόμαστε σε μια χρονική στιγμή που φαίνεται ότι εντείνονται οι προκλήσεις από την πλευρά της </w:t>
      </w:r>
      <w:proofErr w:type="spellStart"/>
      <w:r w:rsidRPr="002D159D">
        <w:rPr>
          <w:rFonts w:ascii="Arial" w:hAnsi="Arial"/>
          <w:sz w:val="24"/>
          <w:szCs w:val="24"/>
          <w:lang w:eastAsia="el-GR"/>
        </w:rPr>
        <w:t>γείτονος</w:t>
      </w:r>
      <w:proofErr w:type="spellEnd"/>
      <w:r w:rsidRPr="002D159D">
        <w:rPr>
          <w:rFonts w:ascii="Arial" w:hAnsi="Arial"/>
          <w:sz w:val="24"/>
          <w:szCs w:val="24"/>
          <w:lang w:eastAsia="el-GR"/>
        </w:rPr>
        <w:t xml:space="preserve">.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Να σας θυμίσω ότι έχουν περάσει σχεδόν σαράντα οκτώ ώρες και αρνείστε να απαντήσετε σε δημοσιεύματα που κάνουν λόγο για παραβίαση των χωρικών μας υδάτων από τουρκικό πολεμικό σκάφος. Λέγεται ότι κινήθηκε στα δυόμισι ναυτικά μίλια από τις ακτές της Κρήτης, ενώ παρενοχλούσε συστηματικά ερευνητικό πλοίο μέσα στην ελληνική ΑΟΖ. </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Cs/>
          <w:sz w:val="24"/>
          <w:szCs w:val="24"/>
          <w:shd w:val="clear" w:color="auto" w:fill="FFFFFF"/>
          <w:lang w:eastAsia="zh-CN"/>
        </w:rPr>
        <w:t>Για να μη σας θυμίσω τα όσα συνέβησαν με το «</w:t>
      </w:r>
      <w:proofErr w:type="spellStart"/>
      <w:r w:rsidRPr="002D159D">
        <w:rPr>
          <w:rFonts w:ascii="Arial" w:eastAsia="SimSun" w:hAnsi="Arial" w:cs="Arial"/>
          <w:bCs/>
          <w:sz w:val="24"/>
          <w:szCs w:val="24"/>
          <w:shd w:val="clear" w:color="auto" w:fill="FFFFFF"/>
          <w:lang w:eastAsia="zh-CN"/>
        </w:rPr>
        <w:t>Ορούτς</w:t>
      </w:r>
      <w:proofErr w:type="spellEnd"/>
      <w:r w:rsidRPr="002D159D">
        <w:rPr>
          <w:rFonts w:ascii="Arial" w:eastAsia="SimSun" w:hAnsi="Arial" w:cs="Arial"/>
          <w:bCs/>
          <w:sz w:val="24"/>
          <w:szCs w:val="24"/>
          <w:shd w:val="clear" w:color="auto" w:fill="FFFFFF"/>
          <w:lang w:eastAsia="zh-CN"/>
        </w:rPr>
        <w:t xml:space="preserve"> </w:t>
      </w:r>
      <w:proofErr w:type="spellStart"/>
      <w:r w:rsidRPr="002D159D">
        <w:rPr>
          <w:rFonts w:ascii="Arial" w:eastAsia="SimSun" w:hAnsi="Arial" w:cs="Arial"/>
          <w:bCs/>
          <w:sz w:val="24"/>
          <w:szCs w:val="24"/>
          <w:shd w:val="clear" w:color="auto" w:fill="FFFFFF"/>
          <w:lang w:eastAsia="zh-CN"/>
        </w:rPr>
        <w:t>Ρέις</w:t>
      </w:r>
      <w:proofErr w:type="spellEnd"/>
      <w:r w:rsidRPr="002D159D">
        <w:rPr>
          <w:rFonts w:ascii="Arial" w:eastAsia="SimSun" w:hAnsi="Arial" w:cs="Arial"/>
          <w:bCs/>
          <w:sz w:val="24"/>
          <w:szCs w:val="24"/>
          <w:shd w:val="clear" w:color="auto" w:fill="FFFFFF"/>
          <w:lang w:eastAsia="zh-CN"/>
        </w:rPr>
        <w:t xml:space="preserve">» το καλοκαίρι μέσα στα χωρικά μας ύδατα. </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Cs/>
          <w:sz w:val="24"/>
          <w:szCs w:val="24"/>
          <w:shd w:val="clear" w:color="auto" w:fill="FFFFFF"/>
          <w:lang w:eastAsia="zh-CN"/>
        </w:rPr>
        <w:t xml:space="preserve">Εμείς θα επιμείνουμε και σε άλλα κρίσιμα θέματα, ώστε να υπάρξουν αποσαφηνίσεις, γιατί τέτοιες κινήσεις, τέτοιες συμφωνίες, μπροστά στις μεγάλες γεωπολιτικές αλλαγές που συντελούνται, πρέπει να λαμβάνεται υπ’ όψιν ότι εντάσσονται εκ των πραγμάτων στο πλαίσιο των ανταγωνισμών των μεγάλων δυνάμεων και κυρίως προϋποθέτουν την ύπαρξη μιας πολυδιάστατης εξωτερικής πολιτικής, που αποτελεί το μεγάλο έλλειμμα της δικής σας πολιτικής. </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Cs/>
          <w:sz w:val="24"/>
          <w:szCs w:val="24"/>
          <w:shd w:val="clear" w:color="auto" w:fill="FFFFFF"/>
          <w:lang w:eastAsia="zh-CN"/>
        </w:rPr>
        <w:t xml:space="preserve">Μπορούμε να μην αντιμετωπίζουμε τα εθνικά μας θέματα χωρίς να τα εντάσσουμε στη γενικότερη γεωπολιτική σκακιέρα, μετά μάλιστα από τις τελευταίες πρωτοβουλίες που λαμβάνονται από τις Ηνωμένες Πολιτείες </w:t>
      </w:r>
      <w:r w:rsidRPr="002D159D">
        <w:rPr>
          <w:rFonts w:ascii="Arial" w:eastAsia="SimSun" w:hAnsi="Arial" w:cs="Arial"/>
          <w:bCs/>
          <w:sz w:val="24"/>
          <w:szCs w:val="24"/>
          <w:shd w:val="clear" w:color="auto" w:fill="FFFFFF"/>
          <w:lang w:eastAsia="zh-CN"/>
        </w:rPr>
        <w:lastRenderedPageBreak/>
        <w:t xml:space="preserve">Αμερικής στον Ειρηνικό, χωρίς να κινούμαστε ως χώρα στην κατεύθυνση ενίσχυσης των προσπαθειών που γίνονται για τη στρατηγική αυτονομία της Ευρώπης έναντι του ΝΑΤΟ και των ΗΠΑ; </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Cs/>
          <w:sz w:val="24"/>
          <w:szCs w:val="24"/>
          <w:shd w:val="clear" w:color="auto" w:fill="FFFFFF"/>
          <w:lang w:eastAsia="zh-CN"/>
        </w:rPr>
        <w:t xml:space="preserve">Είναι να αναρωτιέται ακόμα κανείς σε ποια στρατηγική είναι ενταγμένη ή αποστολή των αντιαεροπορικών συστημάτων </w:t>
      </w:r>
      <w:r w:rsidRPr="002D159D">
        <w:rPr>
          <w:rFonts w:ascii="Arial" w:eastAsia="SimSun" w:hAnsi="Arial" w:cs="Arial"/>
          <w:bCs/>
          <w:sz w:val="24"/>
          <w:szCs w:val="24"/>
          <w:shd w:val="clear" w:color="auto" w:fill="FFFFFF"/>
          <w:lang w:val="en-US" w:eastAsia="zh-CN"/>
        </w:rPr>
        <w:t>Patriot</w:t>
      </w:r>
      <w:r w:rsidRPr="002D159D">
        <w:rPr>
          <w:rFonts w:ascii="Arial" w:eastAsia="SimSun" w:hAnsi="Arial" w:cs="Arial"/>
          <w:bCs/>
          <w:sz w:val="24"/>
          <w:szCs w:val="24"/>
          <w:shd w:val="clear" w:color="auto" w:fill="FFFFFF"/>
          <w:lang w:eastAsia="zh-CN"/>
        </w:rPr>
        <w:t xml:space="preserve"> στη Σαουδική Αραβία, που ξεπερνάει τη θεμιτή προσπάθεια να ενισχύσουμε τη συνεργασία μας με σημαντικές χώρες όπως η Σαουδική Αραβία; Ποιος ο λόγος εμπλοκής μας για πρώτη φορά σε στρατιωτική σύρραξη εκτός των συνόρων της χώρας, χωρίς απόφαση μάλιστα από κανέναν διεθνή οργανισμό, χωρίς να υπάρξει συζήτηση και έγκριση εδώ στη Βουλή, σε συνθήκες διαφάνειας, για να μην υπάρξουν σκιές και φημολογούμενες οσμές σκανδάλου;</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Cs/>
          <w:sz w:val="24"/>
          <w:szCs w:val="24"/>
          <w:shd w:val="clear" w:color="auto" w:fill="FFFFFF"/>
          <w:lang w:eastAsia="zh-CN"/>
        </w:rPr>
        <w:t xml:space="preserve">Διαπράττετε, κύριοι, ένα στρατηγικό σφάλμα. Η χώρα μας οφείλει να είναι παράγοντας σταθερότητας, ειρήνης και συνεργασίας στην ευρύτερη περιοχή. Κυρίες και κύριοι, εύλογο ακόμη παραμένει το ερώτημα που θέσαμε, που δημιουργεί αναφορά στην εισηγητική έκθεση για τη σημασία του κέντρου αριστείας, ότι δηλαδή θα συμβάλλει στην αρχική διαμόρφωση των κειμένων, υποστηρίζοντας την εθνική μας θέση στα θέματα ελέγχου του εναέριου χώρου. Επαναλαμβάνω: στην αρχική διαμόρφωση των θέσεων. Αποσαφηνίστε το. Τι εννοείτε όταν λέτε στην «αρχική»; Δηλαδή στην τελική διαμόρφωση των θέσεων μπορεί να αμφισβητηθούν οι εθνικές θέσεις; </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Cs/>
          <w:sz w:val="24"/>
          <w:szCs w:val="24"/>
          <w:shd w:val="clear" w:color="auto" w:fill="FFFFFF"/>
          <w:lang w:eastAsia="zh-CN"/>
        </w:rPr>
        <w:lastRenderedPageBreak/>
        <w:t xml:space="preserve">Κυρίες και κύριοι, με τον μονοδιάστατο προσανατολισμό που έχει η πολιτική που ακολουθείτε, εντός του κλίματος του </w:t>
      </w:r>
      <w:proofErr w:type="spellStart"/>
      <w:r w:rsidRPr="002D159D">
        <w:rPr>
          <w:rFonts w:ascii="Arial" w:eastAsia="SimSun" w:hAnsi="Arial" w:cs="Arial"/>
          <w:bCs/>
          <w:sz w:val="24"/>
          <w:szCs w:val="24"/>
          <w:shd w:val="clear" w:color="auto" w:fill="FFFFFF"/>
          <w:lang w:eastAsia="zh-CN"/>
        </w:rPr>
        <w:t>ατλαντισμού</w:t>
      </w:r>
      <w:proofErr w:type="spellEnd"/>
      <w:r w:rsidRPr="002D159D">
        <w:rPr>
          <w:rFonts w:ascii="Arial" w:eastAsia="SimSun" w:hAnsi="Arial" w:cs="Arial"/>
          <w:bCs/>
          <w:sz w:val="24"/>
          <w:szCs w:val="24"/>
          <w:shd w:val="clear" w:color="auto" w:fill="FFFFFF"/>
          <w:lang w:eastAsia="zh-CN"/>
        </w:rPr>
        <w:t xml:space="preserve"> που περιέγραψα, με την αντίληψη που έχετε αποδεχθεί, ότι η Ελλάδα είναι το </w:t>
      </w:r>
      <w:proofErr w:type="spellStart"/>
      <w:r w:rsidRPr="002D159D">
        <w:rPr>
          <w:rFonts w:ascii="Arial" w:eastAsia="SimSun" w:hAnsi="Arial" w:cs="Arial"/>
          <w:bCs/>
          <w:sz w:val="24"/>
          <w:szCs w:val="24"/>
          <w:shd w:val="clear" w:color="auto" w:fill="FFFFFF"/>
          <w:lang w:eastAsia="zh-CN"/>
        </w:rPr>
        <w:t>προκεχωρημένο</w:t>
      </w:r>
      <w:proofErr w:type="spellEnd"/>
      <w:r w:rsidRPr="002D159D">
        <w:rPr>
          <w:rFonts w:ascii="Arial" w:eastAsia="SimSun" w:hAnsi="Arial" w:cs="Arial"/>
          <w:bCs/>
          <w:sz w:val="24"/>
          <w:szCs w:val="24"/>
          <w:shd w:val="clear" w:color="auto" w:fill="FFFFFF"/>
          <w:lang w:eastAsia="zh-CN"/>
        </w:rPr>
        <w:t xml:space="preserve"> φυλάκιό του, αντίληψη που ανήκει σε μια άλλη ιστορική περίοδο και σε άλλους διεθνείς συσχετισμούς δύναμης, δυστυχώς, δεν μπορείτε να υπερασπιστείτε τα συμφέροντα της χώρας. </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Cs/>
          <w:sz w:val="24"/>
          <w:szCs w:val="24"/>
          <w:shd w:val="clear" w:color="auto" w:fill="FFFFFF"/>
          <w:lang w:eastAsia="zh-CN"/>
        </w:rPr>
        <w:t xml:space="preserve">Το ίδιο, κύριοι, κάνετε με το σύνολο των πολιτικών που ασκείτε. Όχι μόνο πλήττετε τα συμφέροντα της πλειοψηφίας της κοινωνίας, αλλά υπονομεύετε τη δημόσια περιουσία και την προοπτική αυτού του τόπου. </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Cs/>
          <w:sz w:val="24"/>
          <w:szCs w:val="24"/>
          <w:shd w:val="clear" w:color="auto" w:fill="FFFFFF"/>
          <w:lang w:eastAsia="zh-CN"/>
        </w:rPr>
        <w:t xml:space="preserve">Η άθλια ακόμα και εγκληματική μεθόδευση για την ιδιωτικοποίηση της ΔΕΗ θα επιφέρει, όχι μόνο άμεσα πλήγμα στους καταναλωτές, αλλά και μακροχρόνια στην οικονομία του τόπου. Προχωρήσατε, κύριοι, στην πώληση μιας δημόσιας επιχείρησης, την ώρα της οικονομικής κρίσης, που η πορεία της για δεκαετίες είναι συνυφασμένη με την αναπτυξιακή πορεία και ανάπτυξη αυτού του τόπου. Να γνωρίζετε όμως, κύριοι, ότι η απόφαση αυτή είναι η αρχή του τέλους. </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Cs/>
          <w:sz w:val="24"/>
          <w:szCs w:val="24"/>
          <w:shd w:val="clear" w:color="auto" w:fill="FFFFFF"/>
          <w:lang w:eastAsia="zh-CN"/>
        </w:rPr>
        <w:t xml:space="preserve">Κυρίες και κύριοι, η αναβάθμιση των σχέσεων της χώρας μας με τις ΗΠΑ προϋποθέτει μια πολυδιάστατη εξωτερική πολιτική, την αμοιβαιότητα των συμφερόντων, με μόνο γνώμονα τα εθνικά μας δίκαια. Μια τέτοια πολιτική </w:t>
      </w:r>
      <w:r w:rsidRPr="002D159D">
        <w:rPr>
          <w:rFonts w:ascii="Arial" w:eastAsia="SimSun" w:hAnsi="Arial" w:cs="Arial"/>
          <w:bCs/>
          <w:sz w:val="24"/>
          <w:szCs w:val="24"/>
          <w:shd w:val="clear" w:color="auto" w:fill="FFFFFF"/>
          <w:lang w:eastAsia="zh-CN"/>
        </w:rPr>
        <w:lastRenderedPageBreak/>
        <w:t>ακολουθήθηκε την περίοδο της διακυβέρνησης του ΣΥΡΙΖΑ κι είναι ανάγκη σε μια τέτοια πολιτική να επιστρέψει το ταχύτερο δυνατόν η χώρα.</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Cs/>
          <w:sz w:val="24"/>
          <w:szCs w:val="24"/>
          <w:shd w:val="clear" w:color="auto" w:fill="FFFFFF"/>
          <w:lang w:eastAsia="zh-CN"/>
        </w:rPr>
        <w:t xml:space="preserve">Παρά το γεγονός ότι δεν υπήρξαν -θα το επαναλάβω- πειστικές απαντήσεις από την πλευρά της Κυβέρνησης, εμείς θα σταθούμε θετικά απέναντι και στα δύο μνημόνια κατανόησης, διατηρώντας όμως στο ακέραιο τις σοβαρές επιφυλάξεις που εκφράσαμε. </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Cs/>
          <w:sz w:val="24"/>
          <w:szCs w:val="24"/>
          <w:shd w:val="clear" w:color="auto" w:fill="FFFFFF"/>
          <w:lang w:eastAsia="zh-CN"/>
        </w:rPr>
        <w:t xml:space="preserve">Ευχαριστώ πολύ, κύριε Πρόεδρε. </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
          <w:bCs/>
          <w:sz w:val="24"/>
          <w:szCs w:val="24"/>
          <w:shd w:val="clear" w:color="auto" w:fill="FFFFFF"/>
          <w:lang w:eastAsia="zh-CN"/>
        </w:rPr>
        <w:t xml:space="preserve">ΠΡΟΕΔΡΕΥΩΝ (Αθανάσιος Μπούρας): </w:t>
      </w:r>
      <w:r w:rsidRPr="002D159D">
        <w:rPr>
          <w:rFonts w:ascii="Arial" w:eastAsia="SimSun" w:hAnsi="Arial" w:cs="Arial"/>
          <w:bCs/>
          <w:sz w:val="24"/>
          <w:szCs w:val="24"/>
          <w:shd w:val="clear" w:color="auto" w:fill="FFFFFF"/>
          <w:lang w:eastAsia="zh-CN"/>
        </w:rPr>
        <w:t xml:space="preserve">Κι εμείς ευχαριστούμε τον κ. Χαρίτου. </w:t>
      </w:r>
    </w:p>
    <w:p w:rsidR="002D159D" w:rsidRPr="002D159D" w:rsidRDefault="002D159D" w:rsidP="002D159D">
      <w:pPr>
        <w:spacing w:after="0" w:line="600" w:lineRule="auto"/>
        <w:ind w:firstLine="720"/>
        <w:contextualSpacing/>
        <w:jc w:val="both"/>
        <w:rPr>
          <w:rFonts w:ascii="Arial" w:eastAsia="SimSun" w:hAnsi="Arial" w:cs="Arial"/>
          <w:bCs/>
          <w:sz w:val="24"/>
          <w:szCs w:val="24"/>
          <w:shd w:val="clear" w:color="auto" w:fill="FFFFFF"/>
          <w:lang w:eastAsia="zh-CN"/>
        </w:rPr>
      </w:pPr>
      <w:r w:rsidRPr="002D159D">
        <w:rPr>
          <w:rFonts w:ascii="Arial" w:eastAsia="SimSun" w:hAnsi="Arial" w:cs="Arial"/>
          <w:bCs/>
          <w:sz w:val="24"/>
          <w:szCs w:val="24"/>
          <w:shd w:val="clear" w:color="auto" w:fill="FFFFFF"/>
          <w:lang w:eastAsia="zh-CN"/>
        </w:rPr>
        <w:t xml:space="preserve">Τον λόγο τώρα έχει εκ μέρους της Κοινοβουλευτικής Ομάδας του Κομμουνιστικού Κόμματος Ελλάδας ο κ. Νικόλαος </w:t>
      </w:r>
      <w:proofErr w:type="spellStart"/>
      <w:r w:rsidRPr="002D159D">
        <w:rPr>
          <w:rFonts w:ascii="Arial" w:eastAsia="SimSun" w:hAnsi="Arial" w:cs="Arial"/>
          <w:bCs/>
          <w:sz w:val="24"/>
          <w:szCs w:val="24"/>
          <w:shd w:val="clear" w:color="auto" w:fill="FFFFFF"/>
          <w:lang w:eastAsia="zh-CN"/>
        </w:rPr>
        <w:t>Παπαναστάσης</w:t>
      </w:r>
      <w:proofErr w:type="spellEnd"/>
      <w:r w:rsidRPr="002D159D">
        <w:rPr>
          <w:rFonts w:ascii="Arial" w:eastAsia="SimSun" w:hAnsi="Arial" w:cs="Arial"/>
          <w:bCs/>
          <w:sz w:val="24"/>
          <w:szCs w:val="24"/>
          <w:shd w:val="clear" w:color="auto" w:fill="FFFFFF"/>
          <w:lang w:eastAsia="zh-CN"/>
        </w:rPr>
        <w:t>.</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
          <w:bCs/>
          <w:sz w:val="24"/>
          <w:szCs w:val="24"/>
          <w:lang w:eastAsia="el-GR"/>
        </w:rPr>
        <w:t>ΝΙΚΟΛΑΟΣ ΠΑΠΑΝΑΣΤΑΣΗΣ:</w:t>
      </w:r>
      <w:r w:rsidRPr="002D159D">
        <w:rPr>
          <w:rFonts w:ascii="Arial" w:hAnsi="Arial" w:cs="Arial"/>
          <w:bCs/>
          <w:sz w:val="24"/>
          <w:szCs w:val="24"/>
          <w:lang w:eastAsia="el-GR"/>
        </w:rPr>
        <w:t xml:space="preserve"> Ευχαριστώ, κύριε Πρόεδρε.</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Cs/>
          <w:sz w:val="24"/>
          <w:szCs w:val="24"/>
          <w:lang w:eastAsia="el-GR"/>
        </w:rPr>
        <w:t xml:space="preserve">Ακούγοντας τον εισηγητή του ΣΥΡΙΖΑ, που μόλις ολοκλήρωσε την εισήγησή του, θυμήθηκα το παλιό ανέκδοτο: «Βγάζω φλας αριστερά και στρίβω </w:t>
      </w:r>
      <w:proofErr w:type="spellStart"/>
      <w:r w:rsidRPr="002D159D">
        <w:rPr>
          <w:rFonts w:ascii="Arial" w:hAnsi="Arial" w:cs="Arial"/>
          <w:bCs/>
          <w:sz w:val="24"/>
          <w:szCs w:val="24"/>
          <w:lang w:eastAsia="el-GR"/>
        </w:rPr>
        <w:t>σπινιάροντας</w:t>
      </w:r>
      <w:proofErr w:type="spellEnd"/>
      <w:r w:rsidRPr="002D159D">
        <w:rPr>
          <w:rFonts w:ascii="Arial" w:hAnsi="Arial" w:cs="Arial"/>
          <w:bCs/>
          <w:sz w:val="24"/>
          <w:szCs w:val="24"/>
          <w:lang w:eastAsia="el-GR"/>
        </w:rPr>
        <w:t xml:space="preserve"> δεξιά». Αυτό μού ήλθε ανάγλυφα στο μυαλό.</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Cs/>
          <w:sz w:val="24"/>
          <w:szCs w:val="24"/>
          <w:lang w:eastAsia="el-GR"/>
        </w:rPr>
        <w:t xml:space="preserve">Στη συνεδρίαση της επιτροπής που προηγήθηκε ο κύριος Υπουργός ζήτησε η συζήτηση να περιοριστεί στα μνημόνια και τα κέντρα αριστείας. Προφανώς, κύριε Υπουργέ, εκφράζατε μύχιες επιθυμίες σας. Να είστε σίγουρος ότι σε κάθε περίπτωση το Κομμουνιστικό Κόμμα Ελλάδας δεν θα σας κάνει το χατίρι και αυτό γιατί κρύβετε σκόπιμα ότι το κέντρο αριστείας είναι ένας κρίκος </w:t>
      </w:r>
      <w:r w:rsidRPr="002D159D">
        <w:rPr>
          <w:rFonts w:ascii="Arial" w:hAnsi="Arial" w:cs="Arial"/>
          <w:bCs/>
          <w:sz w:val="24"/>
          <w:szCs w:val="24"/>
          <w:lang w:eastAsia="el-GR"/>
        </w:rPr>
        <w:lastRenderedPageBreak/>
        <w:t xml:space="preserve">που προστίθεται στην επικίνδυνη αλυσίδα της εμπλοκής της Ελλάδας στους ιμπεριαλιστικούς σχεδιασμούς, μια εμπλοκή με την οποία συμφωνούν ο ΣΥΡΙΖΑ και το ΚΙΝΑΛ και τα άλλα κόμματα που χρησιμοποίησαν ως πρόσχημα διάφορα δευτερεύοντα ζητήματα, όπως ανταλλάγματα ή κόστος των υποδομών. </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Cs/>
          <w:sz w:val="24"/>
          <w:szCs w:val="24"/>
          <w:lang w:eastAsia="el-GR"/>
        </w:rPr>
        <w:t xml:space="preserve">Επιχειρήθηκε εκ μέρους του κυρίου Υπουργού η ωραιοποίηση της συμμετοχής της Τουρκίας στο κέντρο αριστείας. Χρησιμοποίησε ισχυρισμούς που δεν έχουν καμμία απολύτως βάση. Την ώρα που εσείς διαφημίζετε και εξωραΐζετε την τουρκική συμμετοχή σ’ αυτό το κέντρο, το τουρκικό κράτος κάνει επίδειξη δύναμης στην Κρήτη και προβάλλει τις γνωστές διεκδικήσεις σε βάρος κυριαρχικών δικαιωμάτων ελληνικών νησιών. Αυτό το κέντρο που στήνεται στα Χανιά τι θα συζητάει γι’ αυτούς τους κινδύνους; Είναι υπαρκτή η πυραυλική απειλή εκ μέρους της Τουρκίας προς την Ελλάδα, ναι ή όχι; Αυτό το κέντρο τι θα συζητάει γι’ αυτή την απειλή; Θα την αναλύει μαζί με τους συμμετέχοντες Τούρκους; </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Cs/>
          <w:sz w:val="24"/>
          <w:szCs w:val="24"/>
          <w:lang w:eastAsia="el-GR"/>
        </w:rPr>
        <w:t xml:space="preserve">Βάζετε, δήθεν, εκβιαστικά διλήμματα για καταστροφικά αποτελέσματα που θα επέρχονταν αν αυτό το κέντρο περνούσε στην ευθύνη της γειτονικής χώρας. Ψεύδεστε και μάλιστα ασύστολα. Αποσιωπάτε σκόπιμα το γεγονός ότι στις αμφισβητήσεις των συνόρων και των κυριαρχικών δικαιωμάτων της Ελλάδας εκ μέρους της Τουρκίας ουδέποτε στάθηκαν εμπόδιο ούτε τα </w:t>
      </w:r>
      <w:r w:rsidRPr="002D159D">
        <w:rPr>
          <w:rFonts w:ascii="Arial" w:hAnsi="Arial" w:cs="Arial"/>
          <w:bCs/>
          <w:sz w:val="24"/>
          <w:szCs w:val="24"/>
          <w:lang w:eastAsia="el-GR"/>
        </w:rPr>
        <w:lastRenderedPageBreak/>
        <w:t xml:space="preserve">ευρωπαϊκά στρατηγεία ούτε οι υπάρχουσες επιθετικές βάσεις ούτε φυσικά οι πολεμικοί στόλοι του ΝΑΤΟ στο Αιγαίο. Άρα η επιχειρηματολογία σας είναι εκ του πονηρού και σκόπιμα παραπλανητική. </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Cs/>
          <w:sz w:val="24"/>
          <w:szCs w:val="24"/>
          <w:lang w:eastAsia="el-GR"/>
        </w:rPr>
        <w:t xml:space="preserve">Αυτό που είναι, όμως, κυρίαρχο στις προθέσεις σας και κάθε μέρα που περνά το ξεκαθαρίζει όλο και περισσότερο, είναι η απρόσκοπτη υλοποίηση των νατοϊκών επιθετικών σχεδίων. Τα δίνετε όλα στο ΝΑΤΟ και την Ευρωπαϊκή Ένωση. Δώσατε βάσεις, συμμετέχετε σε ιμπεριαλιστικές αποστολές στο εξωτερικό, σε στρατιωτικές ασκήσεις για την περικύκλωση της Ρωσίας, σε συμμαχίες που εμπλέκουν τη χώρα σε επιθετικούς σχεδιασμούς του Ισραήλ, στη Μέση Ανατολή. Δώσατε πυραύλους </w:t>
      </w:r>
      <w:r w:rsidRPr="002D159D">
        <w:rPr>
          <w:rFonts w:ascii="Arial" w:hAnsi="Arial" w:cs="Arial"/>
          <w:bCs/>
          <w:sz w:val="24"/>
          <w:szCs w:val="24"/>
          <w:lang w:val="en-US" w:eastAsia="el-GR"/>
        </w:rPr>
        <w:t>Patriot</w:t>
      </w:r>
      <w:r w:rsidRPr="002D159D">
        <w:rPr>
          <w:rFonts w:ascii="Arial" w:hAnsi="Arial" w:cs="Arial"/>
          <w:bCs/>
          <w:sz w:val="24"/>
          <w:szCs w:val="24"/>
          <w:lang w:eastAsia="el-GR"/>
        </w:rPr>
        <w:t xml:space="preserve"> στη Σαουδική Αραβία. Δίνετε το 3,82% του ΑΕΠ της χώρας, δηλαδή 6,6 δισεκατομμύρια για το 2021 για νατοϊκές δαπάνες, ξεπερνώντας -και καμαρώνετε γι’ αυτό- το 2% που ζητάει εκβιαστικά το ΝΑΤΟ. </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Cs/>
          <w:sz w:val="24"/>
          <w:szCs w:val="24"/>
          <w:lang w:eastAsia="el-GR"/>
        </w:rPr>
        <w:t xml:space="preserve">Τα δίνετε όλα στους Αμερικάνους και το ΝΑΤΟ, ό,τι ζητήσουν. Δηλαδή σε ποιους τα δίνετε; Αυτοί δεν ήταν που για να εμπεδωθεί η «δημοκρατία» στην Ελλάδα έστησαν τη δεκαετία του ’50 μέχρι το 1990 την τρομοκρατική παρακρατική επιχείρηση της «Κόκκινης Προβιάς» σε συνεργασία με κυβερνήσεις που προηγήθηκαν της δικής σας, που εκπροσωπούσαν κι αυτές τα συμφέροντα της αστικής τάξης; Αυτοί δεν σχεδίασαν και οργάνωσαν και έβαλαν πλάτη -για τους Αμερικάνους μιλάω- για να στηθεί η επτάχρονη χούντα </w:t>
      </w:r>
      <w:r w:rsidRPr="002D159D">
        <w:rPr>
          <w:rFonts w:ascii="Arial" w:hAnsi="Arial" w:cs="Arial"/>
          <w:bCs/>
          <w:sz w:val="24"/>
          <w:szCs w:val="24"/>
          <w:lang w:eastAsia="el-GR"/>
        </w:rPr>
        <w:lastRenderedPageBreak/>
        <w:t xml:space="preserve">του ’67; Αυτοί δεν σχεδίασαν το πραξικόπημα κατά του Μακαρίου και οι συνταγματάρχες το εκτέλεσαν ώστε να δοθεί το πρόσχημα για την τουρκική επέμβαση στο νησί; Αυτούς τους φονιάδες των λαών, γιατί όπου έχουν πατήσει το πόδι τους, αίμα, δυστυχία και ξεριζωμό έχουν φέρει, αυτούς αναγορεύετε ως εγγυητές του ελεύθερου κόσμου; </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Cs/>
          <w:sz w:val="24"/>
          <w:szCs w:val="24"/>
          <w:lang w:eastAsia="el-GR"/>
        </w:rPr>
        <w:t xml:space="preserve">Υπάρχουν κι άλλοι εδώ μέσα. Κύριοι του ΣΥΡΙΖΑ, σε εσάς αναφέρομαι. Αποδέχεστε τον βρώμικο ρόλο των ΗΠΑ και του ΝΑΤΟ, αλλά ως λάτρεις της ρεαλιστικής τους πολιτικής, ψελλίζετε κάτι για ανταλλάγματα. Για να δούμε τα ανταλλάγματα από την άκρατη </w:t>
      </w:r>
      <w:proofErr w:type="spellStart"/>
      <w:r w:rsidRPr="002D159D">
        <w:rPr>
          <w:rFonts w:ascii="Arial" w:hAnsi="Arial" w:cs="Arial"/>
          <w:bCs/>
          <w:sz w:val="24"/>
          <w:szCs w:val="24"/>
          <w:lang w:eastAsia="el-GR"/>
        </w:rPr>
        <w:t>αμερικανοφροσύνη</w:t>
      </w:r>
      <w:proofErr w:type="spellEnd"/>
      <w:r w:rsidRPr="002D159D">
        <w:rPr>
          <w:rFonts w:ascii="Arial" w:hAnsi="Arial" w:cs="Arial"/>
          <w:bCs/>
          <w:sz w:val="24"/>
          <w:szCs w:val="24"/>
          <w:lang w:eastAsia="el-GR"/>
        </w:rPr>
        <w:t xml:space="preserve"> όλων των μέχρι σήμερα κυβερνήσεων, μηδέ εξαιρουμένης της δικής σας.</w:t>
      </w:r>
    </w:p>
    <w:p w:rsidR="002D159D" w:rsidRPr="002D159D" w:rsidRDefault="002D159D" w:rsidP="002D159D">
      <w:pPr>
        <w:tabs>
          <w:tab w:val="left" w:pos="3020"/>
        </w:tabs>
        <w:spacing w:after="0" w:line="600" w:lineRule="auto"/>
        <w:ind w:firstLine="720"/>
        <w:jc w:val="both"/>
        <w:rPr>
          <w:rFonts w:ascii="Arial" w:hAnsi="Arial"/>
          <w:sz w:val="24"/>
          <w:szCs w:val="24"/>
          <w:lang w:eastAsia="el-GR"/>
        </w:rPr>
      </w:pPr>
      <w:r w:rsidRPr="002D159D">
        <w:rPr>
          <w:rFonts w:ascii="Arial" w:hAnsi="Arial"/>
          <w:sz w:val="24"/>
          <w:szCs w:val="24"/>
          <w:lang w:eastAsia="el-GR"/>
        </w:rPr>
        <w:t>Η χούντα, οι «</w:t>
      </w:r>
      <w:proofErr w:type="spellStart"/>
      <w:r w:rsidRPr="002D159D">
        <w:rPr>
          <w:rFonts w:ascii="Arial" w:hAnsi="Arial"/>
          <w:sz w:val="24"/>
          <w:szCs w:val="24"/>
          <w:lang w:eastAsia="el-GR"/>
        </w:rPr>
        <w:t>Αττίλες</w:t>
      </w:r>
      <w:proofErr w:type="spellEnd"/>
      <w:r w:rsidRPr="002D159D">
        <w:rPr>
          <w:rFonts w:ascii="Arial" w:hAnsi="Arial"/>
          <w:sz w:val="24"/>
          <w:szCs w:val="24"/>
          <w:lang w:eastAsia="el-GR"/>
        </w:rPr>
        <w:t xml:space="preserve">», τα Ίμια, η Συμφωνία της Μαδρίτης που άνοιξε την πόρτα του Αιγαίου στην Τουρκία, η ανοχή -αν όχι η ενθάρρυνση- της τουρκικής επιθετικότητας, η μετατροπή της Ελλάδας, εκτός των άλλων, σε κύριο στόχο στους ιμπεριαλιστικούς ανταγωνισμούς, ποιων έργα είναι; </w:t>
      </w:r>
    </w:p>
    <w:p w:rsidR="002D159D" w:rsidRPr="002D159D" w:rsidRDefault="002D159D" w:rsidP="002D159D">
      <w:pPr>
        <w:tabs>
          <w:tab w:val="left" w:pos="3020"/>
        </w:tabs>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Θα έπρεπε, πραγματικά, να ντρέπεστε και να ντρέπεστε όλα τα κόμματα εδώ μέσα και είναι κάτι που προφανώς δεν αισθάνεστε. Κρύβετε το γεγονός ότι όσο βαθαίνει η εμπλοκή της χώρας στους </w:t>
      </w:r>
      <w:proofErr w:type="spellStart"/>
      <w:r w:rsidRPr="002D159D">
        <w:rPr>
          <w:rFonts w:ascii="Arial" w:hAnsi="Arial"/>
          <w:sz w:val="24"/>
          <w:szCs w:val="24"/>
          <w:lang w:eastAsia="el-GR"/>
        </w:rPr>
        <w:t>αμερικανονατοϊκούς</w:t>
      </w:r>
      <w:proofErr w:type="spellEnd"/>
      <w:r w:rsidRPr="002D159D">
        <w:rPr>
          <w:rFonts w:ascii="Arial" w:hAnsi="Arial"/>
          <w:sz w:val="24"/>
          <w:szCs w:val="24"/>
          <w:lang w:eastAsia="el-GR"/>
        </w:rPr>
        <w:t xml:space="preserve"> σχεδιασμούς τόσο περισσότερο επεκτείνεται το πεδίο του ανταγωνισμού της ελληνικής με την τουρκική αστική τάξη και η κατάσταση γίνεται όλο και πιο επικίνδυνη για τον λαό μας και τα δικαιώματά του. Κρύβετε το γεγονός ότι οι σύμμαχοι σας -δικοί </w:t>
      </w:r>
      <w:r w:rsidRPr="002D159D">
        <w:rPr>
          <w:rFonts w:ascii="Arial" w:hAnsi="Arial"/>
          <w:sz w:val="24"/>
          <w:szCs w:val="24"/>
          <w:lang w:eastAsia="el-GR"/>
        </w:rPr>
        <w:lastRenderedPageBreak/>
        <w:t xml:space="preserve">σας σύμμαχοι, όχι του ελληνικού λαού, των κυβερνήσεών σας και της αστικής τάξης που εκπροσωπείτε- κινούνται με κριτήριο τα δικά τους συμφέροντα και θα προωθούν τις στρατηγικές σχέσεις με την Τουρκία, που ο ρόλος της αναβαθμίζεται στην ευρύτερη περιοχή. Αυτό έχει διαπιστωθεί από τη στάση των Αμερικανών, του ΝΑΤΟ και της Ευρωπαϊκής Ένωσης στις ελληνοτουρκικές σχέσεις και την Κύπρο, που οδεύει για διχοτόμηση. Κρύβετε πως το πυραυλικό σύστημα που στείλατε στη Σαουδική Αραβία είναι ενταγμένο στο γενικότερο επιθετικό σχέδιο των ΗΠΑ και του ΝΑΤΟ κατά του Ιράν. Σε αυτή την περιπέτεια εμπλέκετε τη χώρα χιλιάδες μίλια μακριά στο όνομα της εξωστρέφειας της εξωτερικής πολιτικής. Το ίδιο έκαναν οι κυβερνήσεις της Νέας Δημοκρατίας του ΠΑΣΟΚ και του ΣΥΡΙΖΑ, συνολικά, με την αποστολή δυόμιση χιλιάδων Ελλήνων στρατιωτών και μέσων στο σφαγείο του πολέμου του Αφγανιστάν, στο πλευρό των Αμερικανών του ΝΑΤΟ και της Ευρωπαϊκής Ένωσης. </w:t>
      </w:r>
    </w:p>
    <w:p w:rsidR="002D159D" w:rsidRPr="002D159D" w:rsidRDefault="002D159D" w:rsidP="002D159D">
      <w:pPr>
        <w:tabs>
          <w:tab w:val="left" w:pos="3020"/>
        </w:tabs>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Υπουργέ, οι σύμβουλοί σας θα έπρεπε να σας έχουν εξηγήσει -γιατί αναφέρατε σε μια μάταιη προσπάθειά σας για </w:t>
      </w:r>
      <w:proofErr w:type="spellStart"/>
      <w:r w:rsidRPr="002D159D">
        <w:rPr>
          <w:rFonts w:ascii="Arial" w:hAnsi="Arial"/>
          <w:sz w:val="24"/>
          <w:szCs w:val="24"/>
          <w:lang w:eastAsia="el-GR"/>
        </w:rPr>
        <w:t>απενοχοποίηση</w:t>
      </w:r>
      <w:proofErr w:type="spellEnd"/>
      <w:r w:rsidRPr="002D159D">
        <w:rPr>
          <w:rFonts w:ascii="Arial" w:hAnsi="Arial"/>
          <w:sz w:val="24"/>
          <w:szCs w:val="24"/>
          <w:lang w:eastAsia="el-GR"/>
        </w:rPr>
        <w:t xml:space="preserve"> των </w:t>
      </w:r>
      <w:r w:rsidRPr="002D159D">
        <w:rPr>
          <w:rFonts w:ascii="Arial" w:hAnsi="Arial"/>
          <w:sz w:val="24"/>
          <w:szCs w:val="24"/>
          <w:lang w:val="en-US" w:eastAsia="el-GR"/>
        </w:rPr>
        <w:t>Patriot</w:t>
      </w:r>
      <w:r w:rsidRPr="002D159D">
        <w:rPr>
          <w:rFonts w:ascii="Arial" w:hAnsi="Arial"/>
          <w:sz w:val="24"/>
          <w:szCs w:val="24"/>
          <w:lang w:eastAsia="el-GR"/>
        </w:rPr>
        <w:t xml:space="preserve"> που κάνατε στην επιτροπή- ότι για μια επιθετική στρατηγική είναι αναγκαία και τα φαινομενικά αμυντικά αεροπορικά συστήματα, για να προστατεύουν τις επιθετικές υποδομές. Άρα, δεν είναι φιλειρηνική αμυντική η παρουσία των </w:t>
      </w:r>
      <w:r w:rsidRPr="002D159D">
        <w:rPr>
          <w:rFonts w:ascii="Arial" w:hAnsi="Arial"/>
          <w:sz w:val="24"/>
          <w:szCs w:val="24"/>
          <w:lang w:val="en-US" w:eastAsia="el-GR"/>
        </w:rPr>
        <w:t>Patriot</w:t>
      </w:r>
      <w:r w:rsidRPr="002D159D">
        <w:rPr>
          <w:rFonts w:ascii="Arial" w:hAnsi="Arial"/>
          <w:sz w:val="24"/>
          <w:szCs w:val="24"/>
          <w:lang w:eastAsia="el-GR"/>
        </w:rPr>
        <w:t xml:space="preserve"> στη Σαουδική Αραβία. </w:t>
      </w:r>
    </w:p>
    <w:p w:rsidR="002D159D" w:rsidRPr="002D159D" w:rsidRDefault="002D159D" w:rsidP="002D159D">
      <w:pPr>
        <w:tabs>
          <w:tab w:val="left" w:pos="3020"/>
        </w:tabs>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Κυρίες και κύριοι, οι διεθνείς εξελίξεις προειδοποιούν. Η δημιουργία της συμμαχίας Αυστραλίας, Ηνωμένου Βασιλείου και ΗΠΑ στον ανταγωνισμό με την Κίνα, η στρατηγική ΝΑΤΟ 2030 και οι αποφάσεις που πάρθηκαν προ λίγων ημερών στην Αθήνα στη συνεδρίαση της στρατιωτικής επιτροπής της </w:t>
      </w:r>
      <w:proofErr w:type="spellStart"/>
      <w:r w:rsidRPr="002D159D">
        <w:rPr>
          <w:rFonts w:ascii="Arial" w:hAnsi="Arial"/>
          <w:sz w:val="24"/>
          <w:szCs w:val="24"/>
          <w:lang w:eastAsia="el-GR"/>
        </w:rPr>
        <w:t>λυκοσυμμαχίας</w:t>
      </w:r>
      <w:proofErr w:type="spellEnd"/>
      <w:r w:rsidRPr="002D159D">
        <w:rPr>
          <w:rFonts w:ascii="Arial" w:hAnsi="Arial"/>
          <w:sz w:val="24"/>
          <w:szCs w:val="24"/>
          <w:lang w:eastAsia="el-GR"/>
        </w:rPr>
        <w:t xml:space="preserve"> πυροδοτούν νέους κύκλους αντιθέσεων και ιμπεριαλιστικών ανταγωνισμών και στον τομέα των πυρηνικών όπλων, που έχετε χώσει βαθιά την Ελλάδα σε άκρως επικίνδυνες εξελίξεις για τον λαό. </w:t>
      </w:r>
    </w:p>
    <w:p w:rsidR="002D159D" w:rsidRPr="002D159D" w:rsidRDefault="002D159D" w:rsidP="002D159D">
      <w:pPr>
        <w:tabs>
          <w:tab w:val="left" w:pos="3020"/>
        </w:tabs>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Ο ΣΥΡΙΖΑ προκαλεί. Καυχιέται πως άνοιξε τον δρόμο και χρησιμοποίησε τον στρατηγικό διάλογο με τις ΗΠΑ για την ενίσχυση της εμπλοκής στα </w:t>
      </w:r>
      <w:proofErr w:type="spellStart"/>
      <w:r w:rsidRPr="002D159D">
        <w:rPr>
          <w:rFonts w:ascii="Arial" w:hAnsi="Arial"/>
          <w:sz w:val="24"/>
          <w:szCs w:val="24"/>
          <w:lang w:eastAsia="el-GR"/>
        </w:rPr>
        <w:t>αμερικανονατοϊκά</w:t>
      </w:r>
      <w:proofErr w:type="spellEnd"/>
      <w:r w:rsidRPr="002D159D">
        <w:rPr>
          <w:rFonts w:ascii="Arial" w:hAnsi="Arial"/>
          <w:sz w:val="24"/>
          <w:szCs w:val="24"/>
          <w:lang w:eastAsia="el-GR"/>
        </w:rPr>
        <w:t xml:space="preserve"> σχέδια. Αυτή την πολιτική συνέχισε η Νέα Δημοκρατία με νέες αμερικανικές βάσεις και συμμετοχή σε νέες ιμπεριαλιστικές αποστολές στο εξωτερικό. Στη βάση αυτή προχωράει σήμερα η Κυβέρνηση, για την επέκταση της ελληνοαμερικανικής συμφωνίας με πενταετή ισχύ και νέες βάσεις του θανάτου σε πολλές περιοχές της χώρας. </w:t>
      </w:r>
    </w:p>
    <w:p w:rsidR="002D159D" w:rsidRPr="002D159D" w:rsidRDefault="002D159D" w:rsidP="002D159D">
      <w:pPr>
        <w:tabs>
          <w:tab w:val="left" w:pos="3020"/>
        </w:tabs>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Θέλω να πω δύο λόγια για τη θέση του ΣΥΡΙΖΑ, που εκφράστηκε από τον κ. </w:t>
      </w:r>
      <w:proofErr w:type="spellStart"/>
      <w:r w:rsidRPr="002D159D">
        <w:rPr>
          <w:rFonts w:ascii="Arial" w:hAnsi="Arial"/>
          <w:sz w:val="24"/>
          <w:szCs w:val="24"/>
          <w:lang w:eastAsia="el-GR"/>
        </w:rPr>
        <w:t>Κατρούγκαλο</w:t>
      </w:r>
      <w:proofErr w:type="spellEnd"/>
      <w:r w:rsidRPr="002D159D">
        <w:rPr>
          <w:rFonts w:ascii="Arial" w:hAnsi="Arial"/>
          <w:sz w:val="24"/>
          <w:szCs w:val="24"/>
          <w:lang w:eastAsia="el-GR"/>
        </w:rPr>
        <w:t xml:space="preserve"> με την παρέμβασή του στην προηγηθείσα συζήτηση στην επιτροπή. Μίλησε ο κ. </w:t>
      </w:r>
      <w:proofErr w:type="spellStart"/>
      <w:r w:rsidRPr="002D159D">
        <w:rPr>
          <w:rFonts w:ascii="Arial" w:hAnsi="Arial"/>
          <w:sz w:val="24"/>
          <w:szCs w:val="24"/>
          <w:lang w:eastAsia="el-GR"/>
        </w:rPr>
        <w:t>Κατρούγκαλος</w:t>
      </w:r>
      <w:proofErr w:type="spellEnd"/>
      <w:r w:rsidRPr="002D159D">
        <w:rPr>
          <w:rFonts w:ascii="Arial" w:hAnsi="Arial"/>
          <w:sz w:val="24"/>
          <w:szCs w:val="24"/>
          <w:lang w:eastAsia="el-GR"/>
        </w:rPr>
        <w:t xml:space="preserve"> για ανάγκη στρατηγικής αυτονομίας της Ευρωπαϊκής Ένωσης. Δεν είναι κάτι καινούργιο αυτό. Δύο εκθέσεις της Ευρωπαϊκής Ένωσης τον Γενάρη του 2020 </w:t>
      </w:r>
      <w:proofErr w:type="spellStart"/>
      <w:r w:rsidRPr="002D159D">
        <w:rPr>
          <w:rFonts w:ascii="Arial" w:hAnsi="Arial"/>
          <w:sz w:val="24"/>
          <w:szCs w:val="24"/>
          <w:lang w:eastAsia="el-GR"/>
        </w:rPr>
        <w:t>προδιέγραψαν</w:t>
      </w:r>
      <w:proofErr w:type="spellEnd"/>
      <w:r w:rsidRPr="002D159D">
        <w:rPr>
          <w:rFonts w:ascii="Arial" w:hAnsi="Arial"/>
          <w:sz w:val="24"/>
          <w:szCs w:val="24"/>
          <w:lang w:eastAsia="el-GR"/>
        </w:rPr>
        <w:t xml:space="preserve"> αυτό που πιο έντονα συζητείται σήμερα και με αφορμή την αποχώρηση των Αμερικανών από το </w:t>
      </w:r>
      <w:r w:rsidRPr="002D159D">
        <w:rPr>
          <w:rFonts w:ascii="Arial" w:hAnsi="Arial"/>
          <w:sz w:val="24"/>
          <w:szCs w:val="24"/>
          <w:lang w:eastAsia="el-GR"/>
        </w:rPr>
        <w:lastRenderedPageBreak/>
        <w:t xml:space="preserve">Αφγανιστάν. Τι δεν είπε ο κ. </w:t>
      </w:r>
      <w:proofErr w:type="spellStart"/>
      <w:r w:rsidRPr="002D159D">
        <w:rPr>
          <w:rFonts w:ascii="Arial" w:hAnsi="Arial"/>
          <w:sz w:val="24"/>
          <w:szCs w:val="24"/>
          <w:lang w:eastAsia="el-GR"/>
        </w:rPr>
        <w:t>Κατρούγκαλος</w:t>
      </w:r>
      <w:proofErr w:type="spellEnd"/>
      <w:r w:rsidRPr="002D159D">
        <w:rPr>
          <w:rFonts w:ascii="Arial" w:hAnsi="Arial"/>
          <w:sz w:val="24"/>
          <w:szCs w:val="24"/>
          <w:lang w:eastAsia="el-GR"/>
        </w:rPr>
        <w:t xml:space="preserve">; Ότι η στρατηγική αυτονομία δεν αμφισβητεί το ΝΑΤΟ. Το ξεκαθαρίζει αυτό η Ευρωπαϊκή Ένωση. Αντίθετα, ενισχύει την περιχαράκωση απέναντι στη Ρωσία. Δηλαδή τι προβλέπει; Προβλέπει ανάπτυξη δυνάμεων στην περιφέρεια της Ευρωπαϊκής Ένωσης. Ποια ορίζει, βέβαια, ως περιφέρεια; Όχι τα σύνορα της Ευρωπαϊκής Ένωσης που αρέσκεστε να προβάλλετε, αλλά έξω από αυτό. Γιατί σήμερα βλέπουμε στρατιωτικές επεμβάσεις της Ευρωπαϊκής Ένωσης και στην Αφρική. Ήδη, σήμερα, έχει στρατιωτική παρουσία η Ευρωπαϊκή Ένωση σε τρεις ηπείρους, σε δεκαέξι στρατιωτικές ή μη αποστολές.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Θεμελιώνουν αυτές οι εκθέσεις ότι η στρατηγική αυτονομία πρέπει να περιλαμβάνει την ικανότητα της καπιταλιστικής ένωσης των μονοπωλίων της Ευρωπαϊκής Ένωσης να ενεργεί μόνη της όταν διακυβεύονται τα συμφέροντά της. Ποιων τα συμφέροντα; Ας απαντήσει ο ΣΥΡΙΖΑ. Είναι τα συμφέροντα των λαών της Ευρωπαϊκής Ένωσης ή τα συμφέροντα των καπιταλιστικών και μονοπωλιακών ομίλων;</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Αυτά τα λίγα, για να αποκαλύπτεται και ο ρόλος του ΣΥΡΙΖΑ, ο </w:t>
      </w:r>
      <w:proofErr w:type="spellStart"/>
      <w:r w:rsidRPr="002D159D">
        <w:rPr>
          <w:rFonts w:ascii="Arial" w:hAnsi="Arial"/>
          <w:sz w:val="24"/>
          <w:szCs w:val="24"/>
          <w:lang w:eastAsia="el-GR"/>
        </w:rPr>
        <w:t>ψευτοαριστερός</w:t>
      </w:r>
      <w:proofErr w:type="spellEnd"/>
      <w:r w:rsidRPr="002D159D">
        <w:rPr>
          <w:rFonts w:ascii="Arial" w:hAnsi="Arial"/>
          <w:sz w:val="24"/>
          <w:szCs w:val="24"/>
          <w:lang w:eastAsia="el-GR"/>
        </w:rPr>
        <w:t xml:space="preserve"> ρόλος που στοχεύει στον εγκλωβισμό χιλιάδων ανθρώπων που εκφράζουν αγωνία για την εμπλοκή της χώρας μας στην Ευρωπαϊκή Ένωση. Μίλησε και ο κ. </w:t>
      </w:r>
      <w:proofErr w:type="spellStart"/>
      <w:r w:rsidRPr="002D159D">
        <w:rPr>
          <w:rFonts w:ascii="Arial" w:hAnsi="Arial"/>
          <w:sz w:val="24"/>
          <w:szCs w:val="24"/>
          <w:lang w:eastAsia="el-GR"/>
        </w:rPr>
        <w:t>Κατρούγκαλος</w:t>
      </w:r>
      <w:proofErr w:type="spellEnd"/>
      <w:r w:rsidRPr="002D159D">
        <w:rPr>
          <w:rFonts w:ascii="Arial" w:hAnsi="Arial"/>
          <w:sz w:val="24"/>
          <w:szCs w:val="24"/>
          <w:lang w:eastAsia="el-GR"/>
        </w:rPr>
        <w:t xml:space="preserve">, είπε δύο λόγια. Αρνείται να πιστέψει ο </w:t>
      </w:r>
      <w:r w:rsidRPr="002D159D">
        <w:rPr>
          <w:rFonts w:ascii="Arial" w:hAnsi="Arial"/>
          <w:sz w:val="24"/>
          <w:szCs w:val="24"/>
          <w:lang w:eastAsia="el-GR"/>
        </w:rPr>
        <w:lastRenderedPageBreak/>
        <w:t xml:space="preserve">κ. </w:t>
      </w:r>
      <w:proofErr w:type="spellStart"/>
      <w:r w:rsidRPr="002D159D">
        <w:rPr>
          <w:rFonts w:ascii="Arial" w:hAnsi="Arial"/>
          <w:sz w:val="24"/>
          <w:szCs w:val="24"/>
          <w:lang w:eastAsia="el-GR"/>
        </w:rPr>
        <w:t>Κατρούγκαλος</w:t>
      </w:r>
      <w:proofErr w:type="spellEnd"/>
      <w:r w:rsidRPr="002D159D">
        <w:rPr>
          <w:rFonts w:ascii="Arial" w:hAnsi="Arial"/>
          <w:sz w:val="24"/>
          <w:szCs w:val="24"/>
          <w:lang w:eastAsia="el-GR"/>
        </w:rPr>
        <w:t xml:space="preserve"> ότι κάποιοι βρίσκονται και στέκονται μαχητικά απέναντι στο ΝΑΤΟ.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Τη λογική της στρουθοκαμήλου τη γνωρίζετε πολύ καλά. Χώνει το κεφάλι της στην άμμο για να μην δει την απειλή. Ο κ. Κουμουτσάκος, λοιπόν, ας μείνει έτσι. Όταν η παράταξη και η τάξη που εκπροσωπεί αισθανθεί στο σβέρκο της την ανάσα του λαού, των εργαζομένων ας το βγάλει. Θα είναι πολύ αργά.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Το ΚΚΕ ξεκαθαρίζει ότι η πολιτική αυτή η οποία εφαρμόζει η Κυβέρνηση είναι σε απόλυτη αντίθεση με τα συμφέροντα του λαού μας. Ό,τι και να κάνετε οι μάσκες πλέον έχουν πέσει. Ό,τι και να κάνετε, ό,τι και να σκαρφιστείτε ο λαός μας σάς έχει πάρει μυρωδιά. Δεν μπορείτε να σταματήσετε τις αντιδράσεις, τις διαμαρτυρίες σαν αυτές που εκφράστηκαν και με την προχθεσινή πορεία του αντιπολεμικού, αντιιμπεριαλιστικού κινήματος στην Αμερικάνικη Πρεσβεία.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Ο λαός μας γνωρίζει πολύ καλά πως όποιος στηρίζει το ΝΑΤΟ βρίσκεται απέναντί του. Υπονομεύει σκόπιμα και μεθοδευμένα το σήμερα, αλλά και το μέλλον των γενεών που έρχονται και στη χώρα μας και στον κόσμο ολόκληρο.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Προφανώς και καταψηφίζουμε αυτές τις δύο συμφωνίες.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(Αθανάσιος Μπούρας):</w:t>
      </w:r>
      <w:r w:rsidRPr="002D159D">
        <w:rPr>
          <w:rFonts w:ascii="Arial" w:hAnsi="Arial"/>
          <w:sz w:val="24"/>
          <w:szCs w:val="24"/>
          <w:lang w:eastAsia="el-GR"/>
        </w:rPr>
        <w:t xml:space="preserve"> Ευχαριστούμε τον κ. </w:t>
      </w:r>
      <w:proofErr w:type="spellStart"/>
      <w:r w:rsidRPr="002D159D">
        <w:rPr>
          <w:rFonts w:ascii="Arial" w:hAnsi="Arial"/>
          <w:sz w:val="24"/>
          <w:szCs w:val="24"/>
          <w:lang w:eastAsia="el-GR"/>
        </w:rPr>
        <w:t>Παπαναστάση</w:t>
      </w:r>
      <w:proofErr w:type="spellEnd"/>
      <w:r w:rsidRPr="002D159D">
        <w:rPr>
          <w:rFonts w:ascii="Arial" w:hAnsi="Arial"/>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Τον λόγο έχει ο ειδικός αγορητής της Ελληνικής Λύσης κ. Αντώνιος Μυλωνάκης.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lastRenderedPageBreak/>
        <w:t>ΑΝΤΩΝΙΟΣ ΜΥΛΩΝΑΚΗΣ:</w:t>
      </w:r>
      <w:r w:rsidRPr="002D159D">
        <w:rPr>
          <w:rFonts w:ascii="Arial" w:hAnsi="Arial"/>
          <w:sz w:val="24"/>
          <w:szCs w:val="24"/>
          <w:lang w:eastAsia="el-GR"/>
        </w:rPr>
        <w:t xml:space="preserve"> Ευχαριστώ πολύ,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Υπουργέ, κυρίες και κύριοι συνάδελφοι, ό,τι ακούσετε σήμερα να το θεωρήσετε αλήθειες οι οποίες βγαίνουν από ανθρώπους που σκέπτονται λογικά και προπάντων προβλέπουν.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Και εδώ θα κάνω μία παρένθεση, κύριε Υπουργέ. Είδατε τι σας έλεγε ο Πρόεδρος της Ελληνικής Λύσης, ο κ. </w:t>
      </w:r>
      <w:proofErr w:type="spellStart"/>
      <w:r w:rsidRPr="002D159D">
        <w:rPr>
          <w:rFonts w:ascii="Arial" w:hAnsi="Arial"/>
          <w:sz w:val="24"/>
          <w:szCs w:val="24"/>
          <w:lang w:eastAsia="el-GR"/>
        </w:rPr>
        <w:t>Βιλιάρδος</w:t>
      </w:r>
      <w:proofErr w:type="spellEnd"/>
      <w:r w:rsidRPr="002D159D">
        <w:rPr>
          <w:rFonts w:ascii="Arial" w:hAnsi="Arial"/>
          <w:sz w:val="24"/>
          <w:szCs w:val="24"/>
          <w:lang w:eastAsia="el-GR"/>
        </w:rPr>
        <w:t xml:space="preserve"> και όλοι εμείς για τους λιγνίτες: «Μην καταργήσετε τους λιγνίτες. Θα το βρείτε μπροστά σας». Προλάβατε και τους καταργήσατε και βγήκε χθες ένας επιχειρηματίας ο οποίος ασχολείται με την ενέργεια, ο κ. Βαγγέλης Μυτιληναίος και σας είπε ότι ήταν εγκληματικό λάθος που καταργήσαμε πρόωρα τους λιγνίτες. Τα αποτελέσματα θα τα δει ο ελληνικός λαός σε λίγες μέρες, όταν θα έλθουν τα πρώτα τιμολόγια με την καινούργια πολιτική. Διότι, κύριε Υπουργέ, η </w:t>
      </w:r>
      <w:r w:rsidRPr="002D159D">
        <w:rPr>
          <w:rFonts w:ascii="Arial" w:hAnsi="Arial"/>
          <w:sz w:val="24"/>
          <w:szCs w:val="24"/>
          <w:lang w:val="en-US" w:eastAsia="el-GR"/>
        </w:rPr>
        <w:t>MWh</w:t>
      </w:r>
      <w:r w:rsidRPr="002D159D">
        <w:rPr>
          <w:rFonts w:ascii="Arial" w:hAnsi="Arial"/>
          <w:sz w:val="24"/>
          <w:szCs w:val="24"/>
          <w:lang w:eastAsia="el-GR"/>
        </w:rPr>
        <w:t xml:space="preserve"> από 15 ευρώ πήγε στα 25 και τώρα στα 72 ευρώ. Ένα νοικοκυριό, δηλαδή, που πλήρωνε 1.000 ευρώ τον χρόνο ηλεκτρική ενέργεια, θα πληρώνει 1.800 ευρώ. Και ελάτε να δω πώς θα το συμμαζέψετε αυτό με τα 2 ευρώ που λέτε ότι θα αυξηθούν. Παραμύθια της Χαλιμάς.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Πάμε τώρα στις δύο κυρώσεις μνημονίων κατανόησης μεταξύ του Υπουργείου μας, της Ελλάδας, Τσεχίας, Βουλγαρίας, Ρουμανίας και βέβαια της Τουρκίας. Είναι δύο μνημόνια αλληλένδετα. Το ένα συμπληρώνει το άλλο, γιατί </w:t>
      </w:r>
      <w:r w:rsidRPr="002D159D">
        <w:rPr>
          <w:rFonts w:ascii="Arial" w:hAnsi="Arial"/>
          <w:sz w:val="24"/>
          <w:szCs w:val="24"/>
          <w:lang w:eastAsia="el-GR"/>
        </w:rPr>
        <w:lastRenderedPageBreak/>
        <w:t>μιλάει για τον μετασχηματισμό του νατοϊκού στρατηγείου, δηλαδή, ουσιαστικά την υπαγωγή του.</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Οι γεωπολιτικές εξελίξεις παγκοσμίως αλλάζουν, κύριε Υπουργέ. Επειδή σας γνωρίζω καλά, πιστεύω ότι αυτά τα οποία θα ακούσετε από εμάς, τα δέχεστε. Δεν μπορείτε να τα εκτελέσετε; Συμφωνώ.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Δεν θα μιλήσω για τον ΣΥΡΙΖΑ. Κύριοι, απογοητεύσατε όλη την κοινωνία. Είστε παραμυθατζήδες ολκής πραγματικά! Είπατε τάχα μου, τάχα μου ότι ξέρετε εμείς βάζουμε ένα ερωτηματικό σε ορισμένα πράγματα, τα οποία πρέπει να μας απαντήσει η Κυβέρνηση, η οποία δεν απάντησε βεβαίως και τώρα ήρθατε να το ψηφίσετε, να στηρίξετε αυτό το οποίο φέρνει η Κυβέρνηση, αλλά το οποίο ουσιαστικά το ζητήσατε εσείς, κύριοι του ΣΥΡΙΖΑ. Αν ήταν ο κ. Βίτσας εδώ θα μου απαντούσε, γιατί το 2016 πρότεινε να γίνει αυτό το εικοστό έβδομο Κέντρο Αριστείας για την Αντιαεροπορική και Αντιβαλλιστική Άμυνα στην Κρήτη, για να αναβαθμιστεί η Ελλάδα έναντι ποιου;</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Και μία ερώτηση την οποία δεν την απαντήσατε, κύριε Υπουργέ και σας καλώ να την απαντήσετε. Εχθρός μας ποιος είναι; Είναι η Ρωσία; Ή εχθρός μας είναι η Τουρκία; Σήμερα μόλις ο Πρωθυπουργός θα μιλήσει από το Βήμα της Γενικής Συνέλευσης του ΟΗΕ για αυτό το θέμα, για την επιθετικότητα των Τούρκων. Δεν μιλάμε για προκλητικότητα πλέον, μιλάμε για την επιθετικότητα της Τουρκίας, το τουρκικό πλοίο μπήκε στα δέκα ναυτικά μίλια.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Και είπε χθες ο κ. </w:t>
      </w:r>
      <w:proofErr w:type="spellStart"/>
      <w:r w:rsidRPr="002D159D">
        <w:rPr>
          <w:rFonts w:ascii="Arial" w:hAnsi="Arial"/>
          <w:sz w:val="24"/>
          <w:szCs w:val="24"/>
          <w:lang w:eastAsia="el-GR"/>
        </w:rPr>
        <w:t>Δένδιας</w:t>
      </w:r>
      <w:proofErr w:type="spellEnd"/>
      <w:r w:rsidRPr="002D159D">
        <w:rPr>
          <w:rFonts w:ascii="Arial" w:hAnsi="Arial"/>
          <w:sz w:val="24"/>
          <w:szCs w:val="24"/>
          <w:lang w:eastAsia="el-GR"/>
        </w:rPr>
        <w:t xml:space="preserve">: «Μπήκε στα δέκα ναυτικά μίλια, δώδεκα είναι τα χωρικά μας ύδατα». Μπα; Το θυμηθήκατε τώρα, κύριε Υπουργέ; Τι σας λέγαμε, όταν ο κ. </w:t>
      </w:r>
      <w:proofErr w:type="spellStart"/>
      <w:r w:rsidRPr="002D159D">
        <w:rPr>
          <w:rFonts w:ascii="Arial" w:hAnsi="Arial"/>
          <w:sz w:val="24"/>
          <w:szCs w:val="24"/>
          <w:lang w:eastAsia="el-GR"/>
        </w:rPr>
        <w:t>Γεραπετρίτης</w:t>
      </w:r>
      <w:proofErr w:type="spellEnd"/>
      <w:r w:rsidRPr="002D159D">
        <w:rPr>
          <w:rFonts w:ascii="Arial" w:hAnsi="Arial"/>
          <w:sz w:val="24"/>
          <w:szCs w:val="24"/>
          <w:lang w:eastAsia="el-GR"/>
        </w:rPr>
        <w:t xml:space="preserve"> από εδώ μιλούσε για την κόκκινη γραμμή των έξι ναυτικών μιλίων; Ερώτηση κάνω εγώ. Εμείς δεν λέγαμε, μόνοι μας δεν βγάζουμε τα μάτια μας; Μιλάγαμε για τα έξι ναυτικά μίλια; Σου λέει: Κύριε, δεν μπήκα στα πέντε, μπήκα στα δέκα. Και τώρα λέει ο κ. </w:t>
      </w:r>
      <w:proofErr w:type="spellStart"/>
      <w:r w:rsidRPr="002D159D">
        <w:rPr>
          <w:rFonts w:ascii="Arial" w:hAnsi="Arial"/>
          <w:sz w:val="24"/>
          <w:szCs w:val="24"/>
          <w:lang w:eastAsia="el-GR"/>
        </w:rPr>
        <w:t>Δένδιας</w:t>
      </w:r>
      <w:proofErr w:type="spellEnd"/>
      <w:r w:rsidRPr="002D159D">
        <w:rPr>
          <w:rFonts w:ascii="Arial" w:hAnsi="Arial"/>
          <w:sz w:val="24"/>
          <w:szCs w:val="24"/>
          <w:lang w:eastAsia="el-GR"/>
        </w:rPr>
        <w:t xml:space="preserve"> ότι τα χωρικά μας ύδατα, η αιγιαλίτιδα είναι στα δώδεκα.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Τι είναι αυτά τα πράγματα; Γιατί δεν το φέρνουμε στη Βουλή να το οριοθετήσουμε; Τα χωρικά μας ύδατα παντού σε όλη την επικράτεια να είναι δώδεκα ναυτικά μίλια; Όμως τσιμουδιά, τσιμουδιά. Αυτό ισχύει και για τον ΣΥΡΙΖΑ. Πραγματικά καλά σας χαρακτήρισε ο κ. </w:t>
      </w:r>
      <w:proofErr w:type="spellStart"/>
      <w:r w:rsidRPr="002D159D">
        <w:rPr>
          <w:rFonts w:ascii="Arial" w:hAnsi="Arial"/>
          <w:sz w:val="24"/>
          <w:szCs w:val="24"/>
          <w:lang w:eastAsia="el-GR"/>
        </w:rPr>
        <w:t>Παπαναστάσης</w:t>
      </w:r>
      <w:proofErr w:type="spellEnd"/>
      <w:r w:rsidRPr="002D159D">
        <w:rPr>
          <w:rFonts w:ascii="Arial" w:hAnsi="Arial"/>
          <w:sz w:val="24"/>
          <w:szCs w:val="24"/>
          <w:lang w:eastAsia="el-GR"/>
        </w:rPr>
        <w:t xml:space="preserve"> του ΚΚΕ. Στρίβεται δεξιά με ταχύτητα, σπινάροντας, σωστή ήταν η λέξη.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Υπουργέ, αντί να φέρουμε στο μυαλό μας μια Ευρώπη δυνατή με σύμμαχο τη Ρωσία, κάνουμε ό,τι είναι δυνατόν για να διώξουμε τη Ρωσία η οποία θα πάει με την Κίνα και έχουμε τώρα τις συμφωνίες της </w:t>
      </w:r>
      <w:r w:rsidRPr="002D159D">
        <w:rPr>
          <w:rFonts w:ascii="Arial" w:hAnsi="Arial"/>
          <w:sz w:val="24"/>
          <w:szCs w:val="24"/>
          <w:lang w:val="en-US" w:eastAsia="el-GR"/>
        </w:rPr>
        <w:t>AUKUS</w:t>
      </w:r>
      <w:r w:rsidRPr="002D159D">
        <w:rPr>
          <w:rFonts w:ascii="Arial" w:hAnsi="Arial"/>
          <w:sz w:val="24"/>
          <w:szCs w:val="24"/>
          <w:lang w:eastAsia="el-GR"/>
        </w:rPr>
        <w:t xml:space="preserve">, το ΝΑΤΟ είναι σε μια κατάσταση απελπισίας, δεν ξέρει τι να κάνει, φτιάχνει μόνο του εχθρούς.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Και ξέρετε αυτά τα λέει ένας άνθρωπος, ο οποίος έχει υπηρετήσει, γνωρίζει τα νατοϊκά καλά. Η Ελληνική Λύση δεν είναι απέναντι σε διεθνείς οργανισμούς ούτε στο ΝΑΤΟ ούτε στον ΟΗΕ ούτε απέναντι σε χώρες την </w:t>
      </w:r>
      <w:r w:rsidRPr="002D159D">
        <w:rPr>
          <w:rFonts w:ascii="Arial" w:hAnsi="Arial"/>
          <w:sz w:val="24"/>
          <w:szCs w:val="24"/>
          <w:lang w:eastAsia="el-GR"/>
        </w:rPr>
        <w:lastRenderedPageBreak/>
        <w:t>Αμερική ή την Ρωσία ή την Κίνα. Η Ελληνική Λύση έχει ένα μόνο σκεπτικό και το έχει πει πολλές φορές. Είναι με την Ελλάδα και με τους Έλληνες, ό,τι συμφέρει την πατρίδα μας. Και αυτές εδώ οι δύο κυρώσεις δεν συμφέρουν την Ελλάδα, δεν δημιουργούν κάποια διαφορά.</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Τι είναι αυτό το πράγμα; Τι αντιαεροπορική, αντιπυραυλική; Μήπως έχει στο μυαλό της η Αμερική να φέρει τα αντιτορπιλικά εδώ με το σύστημα </w:t>
      </w:r>
      <w:r w:rsidRPr="002D159D">
        <w:rPr>
          <w:rFonts w:ascii="Arial" w:hAnsi="Arial"/>
          <w:sz w:val="24"/>
          <w:szCs w:val="24"/>
          <w:lang w:val="en-US" w:eastAsia="el-GR"/>
        </w:rPr>
        <w:t>AEGIS</w:t>
      </w:r>
      <w:r w:rsidRPr="002D159D">
        <w:rPr>
          <w:rFonts w:ascii="Arial" w:hAnsi="Arial"/>
          <w:sz w:val="24"/>
          <w:szCs w:val="24"/>
          <w:lang w:eastAsia="el-GR"/>
        </w:rPr>
        <w:t xml:space="preserve"> για να έχει ακόμα μεγαλύτερη δυνατότητα αντιαεροπορικής και αντιβαλλιστικής κάλυψης από μέρους της Ρωσίας αν υποτεθεί ότι κινδυνεύει η Ευρώπη ή η Αμερική από τη Ρωσία και να μας τα πουλήσει εμάς; Μήπως γι’ αυτό σταματήσατε και τις συνομιλίες με τη «</w:t>
      </w:r>
      <w:r w:rsidRPr="002D159D">
        <w:rPr>
          <w:rFonts w:ascii="Arial" w:hAnsi="Arial"/>
          <w:sz w:val="24"/>
          <w:szCs w:val="24"/>
          <w:lang w:val="en-US" w:eastAsia="el-GR"/>
        </w:rPr>
        <w:t>NAVAL</w:t>
      </w:r>
      <w:r w:rsidRPr="002D159D">
        <w:rPr>
          <w:rFonts w:ascii="Arial" w:hAnsi="Arial"/>
          <w:sz w:val="24"/>
          <w:szCs w:val="24"/>
          <w:lang w:eastAsia="el-GR"/>
        </w:rPr>
        <w:t xml:space="preserve">» και τους Γάλλους για τις φρεγάτες </w:t>
      </w:r>
      <w:proofErr w:type="spellStart"/>
      <w:r w:rsidRPr="002D159D">
        <w:rPr>
          <w:rFonts w:ascii="Arial" w:hAnsi="Arial"/>
          <w:sz w:val="24"/>
          <w:szCs w:val="24"/>
          <w:lang w:eastAsia="el-GR"/>
        </w:rPr>
        <w:t>Μπελαρά</w:t>
      </w:r>
      <w:proofErr w:type="spellEnd"/>
      <w:r w:rsidRPr="002D159D">
        <w:rPr>
          <w:rFonts w:ascii="Arial" w:hAnsi="Arial"/>
          <w:sz w:val="24"/>
          <w:szCs w:val="24"/>
          <w:lang w:eastAsia="el-GR"/>
        </w:rPr>
        <w:t>, κύριε Υπουργέ;</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Μήπως είστε έτοιμοι να κάνετε δύο συμφωνίες -ενδιάμεση και τελική- με τους Αμερικανούς και τη «</w:t>
      </w:r>
      <w:r w:rsidRPr="002D159D">
        <w:rPr>
          <w:rFonts w:ascii="Arial" w:hAnsi="Arial"/>
          <w:sz w:val="24"/>
          <w:szCs w:val="24"/>
          <w:lang w:val="en-US" w:eastAsia="el-GR"/>
        </w:rPr>
        <w:t>NOMEX</w:t>
      </w:r>
      <w:r w:rsidRPr="002D159D">
        <w:rPr>
          <w:rFonts w:ascii="Arial" w:hAnsi="Arial"/>
          <w:sz w:val="24"/>
          <w:szCs w:val="24"/>
          <w:lang w:eastAsia="el-GR"/>
        </w:rPr>
        <w:t xml:space="preserve">» εδώ μέσα, για να πάρετε αυτά τα οποία θα μας δώσουν οι Αμερικανοί; Δεν το πιστεύω αυτό από εσάς. Πιστεύω ότι, τουλάχιστον, εσείς θα κρατήσετε μια άμυνα, μια άμυνα επιτέλους κάποιος από την Κυβέρνηση! Δεν κρατάει κανένας τίποτα! Ούτε τα προσχήματα δεν κρατάτε πλέον. Λυπάμαι ειλικρινά.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Θα σας κάνω μια άλλη ερώτηση, κύριε Υπουργέ. Αναφέρθηκε χθες ότι η Σαουδική Αραβία για τους </w:t>
      </w:r>
      <w:r w:rsidRPr="002D159D">
        <w:rPr>
          <w:rFonts w:ascii="Arial" w:hAnsi="Arial"/>
          <w:sz w:val="24"/>
          <w:szCs w:val="24"/>
          <w:lang w:val="en-US" w:eastAsia="el-GR"/>
        </w:rPr>
        <w:t>Patriot</w:t>
      </w:r>
      <w:r w:rsidRPr="002D159D">
        <w:rPr>
          <w:rFonts w:ascii="Arial" w:hAnsi="Arial"/>
          <w:sz w:val="24"/>
          <w:szCs w:val="24"/>
          <w:lang w:eastAsia="el-GR"/>
        </w:rPr>
        <w:t xml:space="preserve"> που στείλαμε, ώστε να έχει μία αντιαεροπορική, αντιβαλλιστική κάλυψη η «</w:t>
      </w:r>
      <w:r w:rsidRPr="002D159D">
        <w:rPr>
          <w:rFonts w:ascii="Arial" w:hAnsi="Arial"/>
          <w:sz w:val="24"/>
          <w:szCs w:val="24"/>
          <w:lang w:val="en-US" w:eastAsia="el-GR"/>
        </w:rPr>
        <w:t>ARAMCO</w:t>
      </w:r>
      <w:r w:rsidRPr="002D159D">
        <w:rPr>
          <w:rFonts w:ascii="Arial" w:hAnsi="Arial"/>
          <w:sz w:val="24"/>
          <w:szCs w:val="24"/>
          <w:lang w:eastAsia="el-GR"/>
        </w:rPr>
        <w:t xml:space="preserve">», μας έδωσε 10 </w:t>
      </w:r>
      <w:r w:rsidRPr="002D159D">
        <w:rPr>
          <w:rFonts w:ascii="Arial" w:hAnsi="Arial"/>
          <w:sz w:val="24"/>
          <w:szCs w:val="24"/>
          <w:lang w:eastAsia="el-GR"/>
        </w:rPr>
        <w:lastRenderedPageBreak/>
        <w:t xml:space="preserve">εκατομμύρια δολάρια. Αυτό αναφέρθηκε. Όμως πήγαν -λέει- σε λογαριασμό ιδιωτικής εταιρείας, που κάνει </w:t>
      </w:r>
      <w:r w:rsidRPr="002D159D">
        <w:rPr>
          <w:rFonts w:ascii="Arial" w:hAnsi="Arial"/>
          <w:sz w:val="24"/>
          <w:szCs w:val="24"/>
          <w:lang w:val="en-US" w:eastAsia="el-GR"/>
        </w:rPr>
        <w:t>promotion</w:t>
      </w:r>
      <w:r w:rsidRPr="002D159D">
        <w:rPr>
          <w:rFonts w:ascii="Arial" w:hAnsi="Arial"/>
          <w:sz w:val="24"/>
          <w:szCs w:val="24"/>
          <w:lang w:eastAsia="el-GR"/>
        </w:rPr>
        <w:t xml:space="preserve">.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Αυτό αληθεύει; Το κατήγγειλε ένας επίτιμος πρέσβης. Αν αληθεύει, πρέπει να δώσετε λόγο στον ελληνικό λαό, γιατί τα λεφτά που έδωσαν οι Σαουδάραβες, προφανώς, πήγαιναν για κάποιον άλλο σκοπό. Δεν ξέρω τι έχει συμβεί. Απλή ερώτηση κάνουμε και παρακαλώ πάρα πολύ, όταν έρθει η ώρα να μιλήσετε, κύριε Υπουργέ, δώστε μας μία απάντηση για την πυροβολαρχία του </w:t>
      </w:r>
      <w:r w:rsidRPr="002D159D">
        <w:rPr>
          <w:rFonts w:ascii="Arial" w:hAnsi="Arial"/>
          <w:sz w:val="24"/>
          <w:szCs w:val="24"/>
          <w:lang w:val="en-US" w:eastAsia="el-GR"/>
        </w:rPr>
        <w:t>Patriot</w:t>
      </w:r>
      <w:r w:rsidRPr="002D159D">
        <w:rPr>
          <w:rFonts w:ascii="Arial" w:hAnsi="Arial"/>
          <w:sz w:val="24"/>
          <w:szCs w:val="24"/>
          <w:lang w:eastAsia="el-GR"/>
        </w:rPr>
        <w:t xml:space="preserve"> που έφυγε και πήγε στη Σαουδική Αραβία και για τα 10 εκατομμύρια δολάρια, που έφυγαν από Σαουδική Αραβία. Υπέρ ποιου έφυγαν και πού πήγαν; Κι αυτό για να βάλουμε κάποια πράγματα στη θέση τους. Εδώ έχουμε χάσει την μπάλα. Ειλικρινά σας μιλάω.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Πάμε να πούμε επί της ουσίας δυο τρία πραγματάκια, γιατί έχουμε πολλά, αλλά πρέπει να δούμε τι γίνεται. Θέλω να σας πω το εξής. Όλη αυτή η συζήτηση, κύριε Υπουργέ, γίνεται επειδή η Τουρκία είναι μέσα στις χώρες, που μαζί με την πατρίδα μας, με την Τσεχία, τη Βουλγαρία και τη Ρουμανία συστήνουν αυτό το κέντρο αντιαεροπορικής αντιβαλλιστικής ομπρέλας.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Η Τουρκία κατ’ αρχάς δεν έχει καμμία σχέση με αυτό το θέμα. Τι να δώσει, τι να προσφέρει η Τουρκία σ’ αυτό; Αντιθέτως η Τουρκία θα πάρει από την έρευνα για νέες αντιαεροπορικές, αντιβαλλιστικές άμυνες. Ως εκ τούτου, πιστεύω ότι η Τουρκία έπρεπε να έχει εξαιρεθεί. Έχει το ΝΑΤΟ του χεριού της, </w:t>
      </w:r>
      <w:r w:rsidRPr="002D159D">
        <w:rPr>
          <w:rFonts w:ascii="Arial" w:hAnsi="Arial"/>
          <w:sz w:val="24"/>
          <w:szCs w:val="24"/>
          <w:lang w:eastAsia="el-GR"/>
        </w:rPr>
        <w:lastRenderedPageBreak/>
        <w:t xml:space="preserve">το έχει αποδείξει. Αυτά τα οποία προσφέρει στη Γερμανία και η Γερμανία προσφέρει στην Τουρκία, όπως και η Ιταλία, όπως και η Ισπανία, είναι πολλά δις, αλλά και στην Αμερική. Άρα λοιπόν η Τουρκία έχει του χεριού της το ΝΑΤΟ.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Πολλοί αναρωτιούνται γιατί αυτό το τουρκικό πλοίο, γιατί τα τουρκικά πολεμικά εμποδίζουν το γαλλικό πλοίο το οποίο κάνει μία έρευνα. Τι έρευνα κάνει; Αυτό ειπώθηκε και νομίζω ότι πρέπει να το ξεκαθαρίσουμε. Δεν κάνει έρευνα για πετρέλαιο ούτε φυσικό αέριο.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(Στο σημείο αυτό κτυπάει το κουδούνι λήξεως του χρόνου ομιλίας του κυρίου Βουλευτή)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Ολοκληρώνω σε ένα λεπτό, κύριε Πρόεδρε.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Κάνει έρευνα για τη διαδρομή του </w:t>
      </w:r>
      <w:r w:rsidRPr="002D159D">
        <w:rPr>
          <w:rFonts w:ascii="Arial" w:hAnsi="Arial"/>
          <w:sz w:val="24"/>
          <w:szCs w:val="24"/>
          <w:lang w:val="en-US" w:eastAsia="el-GR"/>
        </w:rPr>
        <w:t>East</w:t>
      </w:r>
      <w:r w:rsidRPr="002D159D">
        <w:rPr>
          <w:rFonts w:ascii="Arial" w:hAnsi="Arial"/>
          <w:sz w:val="24"/>
          <w:szCs w:val="24"/>
          <w:lang w:eastAsia="el-GR"/>
        </w:rPr>
        <w:t xml:space="preserve"> </w:t>
      </w:r>
      <w:r w:rsidRPr="002D159D">
        <w:rPr>
          <w:rFonts w:ascii="Arial" w:hAnsi="Arial"/>
          <w:sz w:val="24"/>
          <w:szCs w:val="24"/>
          <w:lang w:val="en-US" w:eastAsia="el-GR"/>
        </w:rPr>
        <w:t>Med</w:t>
      </w:r>
      <w:r w:rsidRPr="002D159D">
        <w:rPr>
          <w:rFonts w:ascii="Arial" w:hAnsi="Arial"/>
          <w:sz w:val="24"/>
          <w:szCs w:val="24"/>
          <w:lang w:eastAsia="el-GR"/>
        </w:rPr>
        <w:t xml:space="preserve">, κύριε Υπουργέ. Άρα, λοιπόν, η Τουρκία είναι απέναντι στον </w:t>
      </w:r>
      <w:r w:rsidRPr="002D159D">
        <w:rPr>
          <w:rFonts w:ascii="Arial" w:hAnsi="Arial"/>
          <w:sz w:val="24"/>
          <w:szCs w:val="24"/>
          <w:lang w:val="en-US" w:eastAsia="el-GR"/>
        </w:rPr>
        <w:t>East</w:t>
      </w:r>
      <w:r w:rsidRPr="002D159D">
        <w:rPr>
          <w:rFonts w:ascii="Arial" w:hAnsi="Arial"/>
          <w:sz w:val="24"/>
          <w:szCs w:val="24"/>
          <w:lang w:eastAsia="el-GR"/>
        </w:rPr>
        <w:t xml:space="preserve"> </w:t>
      </w:r>
      <w:r w:rsidRPr="002D159D">
        <w:rPr>
          <w:rFonts w:ascii="Arial" w:hAnsi="Arial"/>
          <w:sz w:val="24"/>
          <w:szCs w:val="24"/>
          <w:lang w:val="en-US" w:eastAsia="el-GR"/>
        </w:rPr>
        <w:t>Med</w:t>
      </w:r>
      <w:r w:rsidRPr="002D159D">
        <w:rPr>
          <w:rFonts w:ascii="Arial" w:hAnsi="Arial"/>
          <w:sz w:val="24"/>
          <w:szCs w:val="24"/>
          <w:lang w:eastAsia="el-GR"/>
        </w:rPr>
        <w:t xml:space="preserve">. Αυτός είναι ο λόγος. Αν δείτε έναν χάρτη -και σας τον έδειξα και προχθές- του 2014, όταν ο </w:t>
      </w:r>
      <w:proofErr w:type="spellStart"/>
      <w:r w:rsidRPr="002D159D">
        <w:rPr>
          <w:rFonts w:ascii="Arial" w:hAnsi="Arial"/>
          <w:sz w:val="24"/>
          <w:szCs w:val="24"/>
          <w:lang w:eastAsia="el-GR"/>
        </w:rPr>
        <w:t>Μπάιντεν</w:t>
      </w:r>
      <w:proofErr w:type="spellEnd"/>
      <w:r w:rsidRPr="002D159D">
        <w:rPr>
          <w:rFonts w:ascii="Arial" w:hAnsi="Arial"/>
          <w:sz w:val="24"/>
          <w:szCs w:val="24"/>
          <w:lang w:eastAsia="el-GR"/>
        </w:rPr>
        <w:t xml:space="preserve">, ο σημερινός Πρόεδρος των ΗΠΑ ήταν επικεφαλής της Επιτροπής Ενέργειας και ο οποίος παρουσιάστηκε το 2015 στον </w:t>
      </w:r>
      <w:proofErr w:type="spellStart"/>
      <w:r w:rsidRPr="002D159D">
        <w:rPr>
          <w:rFonts w:ascii="Arial" w:hAnsi="Arial"/>
          <w:sz w:val="24"/>
          <w:szCs w:val="24"/>
          <w:lang w:eastAsia="el-GR"/>
        </w:rPr>
        <w:t>Ερντογάν</w:t>
      </w:r>
      <w:proofErr w:type="spellEnd"/>
      <w:r w:rsidRPr="002D159D">
        <w:rPr>
          <w:rFonts w:ascii="Arial" w:hAnsi="Arial"/>
          <w:sz w:val="24"/>
          <w:szCs w:val="24"/>
          <w:lang w:eastAsia="el-GR"/>
        </w:rPr>
        <w:t xml:space="preserve">, εκεί είναι αυτά για τα οποία φωνάζει και διαμαρτύρεται η Τουρκία και κάνει σήμερα.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Βλέπουμε εδώ έναν ενεργειακό χάρτη και βλέπουμε την πορεία του </w:t>
      </w:r>
      <w:r w:rsidRPr="002D159D">
        <w:rPr>
          <w:rFonts w:ascii="Arial" w:hAnsi="Arial"/>
          <w:sz w:val="24"/>
          <w:szCs w:val="24"/>
          <w:lang w:val="en-US" w:eastAsia="el-GR"/>
        </w:rPr>
        <w:t>East</w:t>
      </w:r>
      <w:r w:rsidRPr="002D159D">
        <w:rPr>
          <w:rFonts w:ascii="Arial" w:hAnsi="Arial"/>
          <w:sz w:val="24"/>
          <w:szCs w:val="24"/>
          <w:lang w:eastAsia="el-GR"/>
        </w:rPr>
        <w:t xml:space="preserve"> </w:t>
      </w:r>
      <w:r w:rsidRPr="002D159D">
        <w:rPr>
          <w:rFonts w:ascii="Arial" w:hAnsi="Arial"/>
          <w:sz w:val="24"/>
          <w:szCs w:val="24"/>
          <w:lang w:val="en-US" w:eastAsia="el-GR"/>
        </w:rPr>
        <w:t>Med</w:t>
      </w:r>
      <w:r w:rsidRPr="002D159D">
        <w:rPr>
          <w:rFonts w:ascii="Arial" w:hAnsi="Arial"/>
          <w:sz w:val="24"/>
          <w:szCs w:val="24"/>
          <w:lang w:eastAsia="el-GR"/>
        </w:rPr>
        <w:t xml:space="preserve">, την πορεία δηλαδή του αγωγού από το Λεβιάθαν στην Αφροδίτη και από εκεί στην Τουρκία και γύρω γύρω από την Ελλάδα. Αυτό ήθελε η Τουρκία. Αυτό της είχε προσφέρει τότε ο σημερινός Πρόεδρος των ΗΠΑ και ας κάνει τώρα ότι </w:t>
      </w:r>
      <w:r w:rsidRPr="002D159D">
        <w:rPr>
          <w:rFonts w:ascii="Arial" w:hAnsi="Arial"/>
          <w:sz w:val="24"/>
          <w:szCs w:val="24"/>
          <w:lang w:eastAsia="el-GR"/>
        </w:rPr>
        <w:lastRenderedPageBreak/>
        <w:t xml:space="preserve">δεν καταλαβαίνει, ότι δεν θυμάται τίποτα και ότι τον παίρνει ο ύπνος γρήγορα! Αυτά τα λέω για να τα βάζουμε κάτω.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Εν κατακλείδι, η Ελληνική Λύση καταψηφίζει αυτά τα δύο μνημόνια κατανόησης. Την αιτιολογία την είπαμε και στην επιτροπή, ανέφερα ορισμένα πράγματα και σήμερα.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Πρέπει, κύριε Υπουργέ, αυτό το οποίο φωνάζει η Ελληνική Λύση, να το πούμε όλοι μαζί εδώ πέρα. Η Ελλάδα πρέπει να κοιτάξει επιτέλους το συμφέρον της, όχι το συμφέρον του ΝΑΤΟ, των Αμερικανών, των Ρώσων ή των Κινέζων.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Εμείς πάντα φωνάζουμε, «Πρώτα η Ελλάδα, πρώτα οι Έλληνες».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Όχι, λοιπόν, στα δύο αυτά μνημόνια κατανόησης.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Σας ευχαριστώ.</w:t>
      </w:r>
    </w:p>
    <w:p w:rsidR="002D159D" w:rsidRPr="002D159D" w:rsidRDefault="002D159D" w:rsidP="002D159D">
      <w:pPr>
        <w:spacing w:after="0" w:line="600" w:lineRule="auto"/>
        <w:ind w:firstLine="720"/>
        <w:jc w:val="center"/>
        <w:rPr>
          <w:rFonts w:ascii="Arial" w:hAnsi="Arial"/>
          <w:sz w:val="24"/>
          <w:szCs w:val="24"/>
          <w:lang w:eastAsia="el-GR"/>
        </w:rPr>
      </w:pPr>
      <w:r w:rsidRPr="002D159D">
        <w:rPr>
          <w:rFonts w:ascii="Arial" w:hAnsi="Arial"/>
          <w:sz w:val="24"/>
          <w:szCs w:val="24"/>
          <w:lang w:eastAsia="el-GR"/>
        </w:rPr>
        <w:t>(Χειροκροτήματα από την πτέρυγα της Ελληνικής Λύσης)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(Αθανάσιος Μπούρας):</w:t>
      </w:r>
      <w:r w:rsidRPr="002D159D">
        <w:rPr>
          <w:rFonts w:ascii="Arial" w:hAnsi="Arial"/>
          <w:sz w:val="24"/>
          <w:szCs w:val="24"/>
          <w:lang w:eastAsia="el-GR"/>
        </w:rPr>
        <w:t xml:space="preserve"> Ευχαριστούμε τον κ. Μυλωνάκη.</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Τον λόγο τώρα έχει ο ειδικός αγορητής του ΜέΡΑ25, ο κ. </w:t>
      </w:r>
      <w:proofErr w:type="spellStart"/>
      <w:r w:rsidRPr="002D159D">
        <w:rPr>
          <w:rFonts w:ascii="Arial" w:hAnsi="Arial"/>
          <w:sz w:val="24"/>
          <w:szCs w:val="24"/>
          <w:lang w:eastAsia="el-GR"/>
        </w:rPr>
        <w:t>Κλέων</w:t>
      </w:r>
      <w:proofErr w:type="spellEnd"/>
      <w:r w:rsidRPr="002D159D">
        <w:rPr>
          <w:rFonts w:ascii="Arial" w:hAnsi="Arial"/>
          <w:sz w:val="24"/>
          <w:szCs w:val="24"/>
          <w:lang w:eastAsia="el-GR"/>
        </w:rPr>
        <w:t xml:space="preserve"> Γρηγοριάδης.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ΚΛΕΩΝ ΓΡΗΓΟΡΙΑΔΗΣ:</w:t>
      </w:r>
      <w:r w:rsidRPr="002D159D">
        <w:rPr>
          <w:rFonts w:ascii="Arial" w:hAnsi="Arial"/>
          <w:sz w:val="24"/>
          <w:szCs w:val="24"/>
          <w:lang w:eastAsia="el-GR"/>
        </w:rPr>
        <w:t xml:space="preserve"> Σας ευχαριστώ πολύ που μου δίνετε τον λόγο,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Κύριε Υπουργέ, ήθελα, ξεκινώντας, να σας κάνω μία ερώτηση: Έχουμε εμείς, έχει η χώρα μας άλλον εχθρό, άλλη χώρα που να έχει δηλώσει δημόσια, συστηματικά, επί χρόνια, ότι επιβουλεύεται την εθνική κυριαρχία, την εδαφική μας ακεραιότητα;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Βλέπω ότι είστε απασχολημένος με το κινητό σας, αλλά η ερώτηση δεν είναι ρητορική. Και δεν σας κατηγορώ. Ξέρω ότι είσαστε πολυάσχολος. Λογικό είναι. Λέω, όμως, κύριε Υπουργέ, ότι η ερώτησή μου γίνεται από την καρδιά μου, δεν είναι ρητορική. Φαντάζομαι ότι θα συμφωνούμε όλοι στην Αίθουσα, πως ένας είναι ο εχθρός της Ελλάδας. Δεν φαντάζομαι ότι απειλούμαστε από καμμία άλλη χώρα. Δεν έχω υπ’ όψιν μου -πενήντα έξι χρονών είμαι- και διορθώστε με αν κάνω λάθος. Φαντάζομαι ότι όλοι εδώ μέσα συμφωνούμε στην απλή κοινή λογική, πως η μόνη απειλή παγκοσμίως για μας αυτή τη στιγμή -και όχι μόνο αυτή στιγμή, εδώ και εξήντα χρόνια- είναι η Τουρκία. Σε αυτό, φαντάζομαι, συμφωνούμε όλοι.</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Υπουργέ, σας το λέω αυτό, διότι βάζουμε το λύκο εμφανώς να φυλάξει τα πρόβατα εάν κυρώσετε αυτή τη συμφωνία, η οποία όντως ήταν ιδέα του κ. Βίτσα από ό,τι φημολογείται. Και, μάλιστα, είναι και κωμικοτραγικό και το ότι φέρει τον τίτλο: «Κέντρο Αριστείας για Ολοκληρωμένη Αντιαεροπορική και Αντιπυραυλική Άμυνα…». Φαίνεται ότι ο κ. Βίτσας είχε προαισθανθεί τον όρο της «αριστείας», σας έχει προλάβει.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Κοιτάξτε, κύριε Υπουργέ, θα είμαι σαφής και σύντομος, γιατί σας τα είπα και στην επιτροπή. Βρισκόμαστε όλοι εδώ μάρτυρες μιας απολύτως σουρεαλιστικής, κατά τη γνώμη του ΜέΡΑ25, κατάστασης, όπου η Ελλάδα από κοινού με τη μόνη υπαρκτή στρατιωτική εναντίον της απειλή που ονομάζεται «Τουρκία» και σε συνεργασία με ακόμα τρεις νατοϊκές χώρες συστήνουν έναν νέο οργανισμό και, όπως μας λέει η Κυβέρνηση -εσείς, δηλαδή, που την εκπροσωπείτε- έτσι ενισχύεται η στρατιωτική διπλωματία μας και αναβαθμίζεται η στρατιωτική θέση της Κρήτης μας αναφορικά με τα εθνικά θέματα της Ελλάδας. Και σας ρώτησα και στην επιτροπή το εξής: Το λέτε σοβαρά αυτό, κύριε Υπουργέ; Σοβαρά πιστεύετε ότι έτσι αναβαθμίζεται;</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Κοιτάξτε, θα σας διαβάσω ακριβώς τι προβλέπεται μέσα στη συμφωνία, που θα κυρώσετε σήμερα. Προβλέπεται ότι η Τουρκία θα παρέχει σε εμάς -και εμείς στην Τουρκία ανταποδίδοντας- τεχνογνωσία, υποστήριξη και ενίσχυση των δυνατοτήτων της ολοκληρωμένης αντιαεροπορικής και αντιπυραυλικής μας άμυνας. Ε, δεν σας ακούγεται κάπως τρελό όλο αυτό; Συγνώμη που μιλάω έτσι, κύριε Υπουργέ. Η Τουρκία θα μας προσφέρει τεχνογνωσία και υποστήριξη για την αντιπυραυλική και αντιαεροπορική μας άμυνα, η οποία αντιπυραυλική και αντιαεροπορική μας άμυνα θα απευθύνεται μόνο προς την Τουρκία, γιατί είναι η μόνη που μας απειλεί επιθετικά; Αν εσείς καταλαβαίνετε κάτι, πείτε το μου να το καταλάβω και εγώ.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Είπατε, -και σας άκουσα με πολλή προσοχή, κύριε Υπουργέ, γιατί σας ακούω πάντα με πολλή προσοχή στις επιτροπές- απαντώντας σε αυτές τις αιτιάσεις μεγάλου μέρους της αντιπολίτευσης, κυρίως του Κομμουνιστικού Κόμματος κι εμάς, αλλά και της Ελληνικής Λύσης, πρέπει να πω, από την άλλη πλευρά, από την πιο «πατριωτική» -σε πολλά εισαγωγικά- για μας πλευρά, το εξής: Τι θα θέλατε, δηλαδή, εσείς; Θα θέλατε να βγάλουμε την ουρά μας απέξω; Θα θέλατε να μην γίνει στην Κρήτη μας αυτό; Θα θέλατε να γίνει στην Τουρκία; Τα είπατε επί λέξει. Βγείτε και πείτε το δημόσια.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Σας το λέμε από το ΜέΡΑ25 με τον πιο δημόσιο και τον πιο επίσημο τρόπο, από το Βήμα της Βουλής των Ελλήνων: Ναι, κύριε Υπουργέ, θα παρακαλούσαμε, θα προσευχόμασταν για να πάει στην Τουρκία και όχι στην Κρήτη. Και ξέρετε γιατί θα το κάναμε αυτό; Για τον απλό λόγο ότι μόλις συσταθεί ο νέος αυτός οργανισμός, την ίδια στιγμή όλα τα όπλα της Ρωσίας, του κ. Πούτιν, θα γυρίσουν προς την Κρήτη μας.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Γιατί κουνάτε το χέρι, κύριε Υπουργέ; Για πείτε μου, οι σύμμαχοί σας Αμερικάνοι ποιους στοχεύουν με αυτά τα όπλα; Πού «κοιτάνε» αυτά τα όπλα; Γιατί είμαστε πολύτιμοι εμείς; Γιατί η Σούδα είναι πολύτιμη; Γιατί η Κρήτη είναι πολύτιμη;</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Ξέρετε πολύ καλά καλύτερα από εμένα, γιατί είσαστε αρμόδιος Υπουργός, ότι την επαύριον όλες οι συστοιχίες των ρωσικών πυραύλων </w:t>
      </w:r>
      <w:r w:rsidRPr="002D159D">
        <w:rPr>
          <w:rFonts w:ascii="Arial" w:hAnsi="Arial"/>
          <w:sz w:val="24"/>
          <w:szCs w:val="24"/>
          <w:lang w:eastAsia="el-GR"/>
        </w:rPr>
        <w:lastRenderedPageBreak/>
        <w:t xml:space="preserve">αναχαίτισης θα κοιτάζουν προς τις νατοϊκές που τους απειλούν. Πολύ καλύτερα λοιπόν να κοιτάνε τα παράλια της Τουρκίας, παρά να κοιτάνε το μεγαλύτερο νησί της Ελλάδας. </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Δεν θα συνεχίσω αυτό τον σουρεαλισμό. Θα σας πω για το άρθρο 3 -και στην πρώτη συμφωνία ορίζεται αλλά στο δεύτερο είναι πεντακάθαρο- το εξής: Είναι πεντακάθαρο, το λένε σαφώς, γιατί οι Αμερικανοί δεν θίγονται, ούτε ντρέπονται. Και λένε ότι πρώτα θα εξυπηρετείται ο οργανισμός τους, πρώτα δηλαδή το ΝΑΤΟ, μετά θα εξυπηρετούνται ό,τι όλοι μαζί επιθυμούν στην περιοχή και τέλος αν περισσέψει και τίποτα θα βοηθήσουμε και την κακομοίρα την Ελλάδα. </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Εμείς δηλαδή τι κάνουμε; Δίνουμε τα εδάφη μας, δίνουμε χρήματα, πολλά χρήματα. Αλλά το κυριότερο απ’ όλα στόχο </w:t>
      </w:r>
      <w:proofErr w:type="spellStart"/>
      <w:r w:rsidRPr="002D159D">
        <w:rPr>
          <w:rFonts w:ascii="Arial" w:hAnsi="Arial"/>
          <w:sz w:val="24"/>
          <w:szCs w:val="24"/>
          <w:lang w:eastAsia="el-GR"/>
        </w:rPr>
        <w:t>στοχοποιούμαστε</w:t>
      </w:r>
      <w:proofErr w:type="spellEnd"/>
      <w:r w:rsidRPr="002D159D">
        <w:rPr>
          <w:rFonts w:ascii="Arial" w:hAnsi="Arial"/>
          <w:sz w:val="24"/>
          <w:szCs w:val="24"/>
          <w:lang w:eastAsia="el-GR"/>
        </w:rPr>
        <w:t xml:space="preserve"> μόνο και μόνο για να εξυπηρετήσουμε, βεβαίως, τους νατοϊκούς σχεδιασμούς οι οποίοι, πολύ σωστά είπε πριν από εμένα ο ομιλητής του Κομμουνιστικού Κόμματος, ότι είναι πάντα εις βάρος της χώρας μας διαχρονικά. Είναι εβδομήντα χρόνια. Εγώ δεν ζω τόσα. Πενήντα έξι χρόνια ζω. Αλλά πενήντα έξι χρόνια που ζω αυτός ο καταραμένος οργανισμός, το ΝΑΤΟ, συμπεριφέρεται εχθρικά προς την Ελλάδα. </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Επίσης θα σας θυμίσω -και κλείνω με αυτό το θέμα γιατί έχω σημαντικότερα θέματα να πω σήμερα κύριε Υπουργέ- ότι πέρυσι τέτοια εποχή </w:t>
      </w:r>
      <w:r w:rsidRPr="002D159D">
        <w:rPr>
          <w:rFonts w:ascii="Arial" w:hAnsi="Arial"/>
          <w:sz w:val="24"/>
          <w:szCs w:val="24"/>
          <w:lang w:eastAsia="el-GR"/>
        </w:rPr>
        <w:lastRenderedPageBreak/>
        <w:t xml:space="preserve">ένα κάκιστο ερευνητικό σκάφος της Τουρκίας </w:t>
      </w:r>
      <w:proofErr w:type="spellStart"/>
      <w:r w:rsidRPr="002D159D">
        <w:rPr>
          <w:rFonts w:ascii="Arial" w:hAnsi="Arial"/>
          <w:sz w:val="24"/>
          <w:szCs w:val="24"/>
          <w:lang w:eastAsia="el-GR"/>
        </w:rPr>
        <w:t>ελλιμενίζετο</w:t>
      </w:r>
      <w:proofErr w:type="spellEnd"/>
      <w:r w:rsidRPr="002D159D">
        <w:rPr>
          <w:rFonts w:ascii="Arial" w:hAnsi="Arial"/>
          <w:sz w:val="24"/>
          <w:szCs w:val="24"/>
          <w:lang w:eastAsia="el-GR"/>
        </w:rPr>
        <w:t xml:space="preserve"> έξι ναυτικά μίλια από το Καστελόριζο. Με αυτή τη χώρα θέλετε να συνεργαστείτε για να φτιάξετε την αντιπυραυλική σας άμυνα; Με αυτή τη χώρα η οποία έλεγε ότι το μισό Αιγαίο είναι δικό της; Αυτή τη χώρα η οποία απαιτεί να </w:t>
      </w:r>
      <w:proofErr w:type="spellStart"/>
      <w:r w:rsidRPr="002D159D">
        <w:rPr>
          <w:rFonts w:ascii="Arial" w:hAnsi="Arial"/>
          <w:sz w:val="24"/>
          <w:szCs w:val="24"/>
          <w:lang w:eastAsia="el-GR"/>
        </w:rPr>
        <w:t>αποστρατικοποιήσουμε</w:t>
      </w:r>
      <w:proofErr w:type="spellEnd"/>
      <w:r w:rsidRPr="002D159D">
        <w:rPr>
          <w:rFonts w:ascii="Arial" w:hAnsi="Arial"/>
          <w:sz w:val="24"/>
          <w:szCs w:val="24"/>
          <w:lang w:eastAsia="el-GR"/>
        </w:rPr>
        <w:t xml:space="preserve"> νησιά μας ενώ μας απειλεί δημόσια; Δηλαδή λέει ότι είναι αιτία πολέμου μια σειρά πράγματα, τα οποία είναι τελείως παράλογα να είναι αιτία πολέμου, και ταυτοχρόνως απαιτεί την αποστρατικοποίηση των νησιών μας! Με αυτή τη χώρα θα κάνετε κολεγιά; Με αυτή θα συνεργαστείτε απέναντι σε ποιον αόρατο εχθρό; </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Τελειώνω με αυτό γιατί πραγματικά δεν θέλει επιχειρήματα. Ό,τι και να πείτε τα αδικαιολόγητα δεν θα τα δικαιολογήσετε, κύριε Υπουργέ. Κανένας εγκέφαλος εκεί έξω που μας ακούει δεν μπορεί να καταλάβει πώς ο προαιώνιος εχθρός μας μπορεί να γίνει συνεργάτης μας. Να σας το δώσω να το καταλάβετε με σαφήνεια. Αγοράσαμε δεκαέξι </w:t>
      </w:r>
      <w:proofErr w:type="spellStart"/>
      <w:r w:rsidRPr="002D159D">
        <w:rPr>
          <w:rFonts w:ascii="Arial" w:hAnsi="Arial"/>
          <w:sz w:val="24"/>
          <w:szCs w:val="24"/>
          <w:lang w:eastAsia="el-GR"/>
        </w:rPr>
        <w:t>Rafale</w:t>
      </w:r>
      <w:proofErr w:type="spellEnd"/>
      <w:r w:rsidRPr="002D159D">
        <w:rPr>
          <w:rFonts w:ascii="Arial" w:hAnsi="Arial"/>
          <w:sz w:val="24"/>
          <w:szCs w:val="24"/>
          <w:lang w:eastAsia="el-GR"/>
        </w:rPr>
        <w:t xml:space="preserve"> και πρόκειται να αγοράσουμε κι άλλα τόσα. Μερικά ακόμα εξήγγειλε πρωθυπουργός. Είναι αυτά τα θαυμάσια </w:t>
      </w:r>
      <w:proofErr w:type="spellStart"/>
      <w:r w:rsidRPr="002D159D">
        <w:rPr>
          <w:rFonts w:ascii="Arial" w:hAnsi="Arial"/>
          <w:sz w:val="24"/>
          <w:szCs w:val="24"/>
          <w:lang w:eastAsia="el-GR"/>
        </w:rPr>
        <w:t>Rafale</w:t>
      </w:r>
      <w:proofErr w:type="spellEnd"/>
      <w:r w:rsidRPr="002D159D">
        <w:rPr>
          <w:rFonts w:ascii="Arial" w:hAnsi="Arial"/>
          <w:sz w:val="24"/>
          <w:szCs w:val="24"/>
          <w:lang w:eastAsia="el-GR"/>
        </w:rPr>
        <w:t xml:space="preserve"> τα οποία σύμφωνα με όσα εσείς μας έχετε ενημερώσει υπερβαίνουν τα </w:t>
      </w:r>
      <w:r w:rsidRPr="002D159D">
        <w:rPr>
          <w:rFonts w:ascii="Arial" w:hAnsi="Arial"/>
          <w:sz w:val="24"/>
          <w:szCs w:val="24"/>
          <w:lang w:val="en-US" w:eastAsia="el-GR"/>
        </w:rPr>
        <w:t>F</w:t>
      </w:r>
      <w:r w:rsidRPr="002D159D">
        <w:rPr>
          <w:rFonts w:ascii="Arial" w:hAnsi="Arial"/>
          <w:sz w:val="24"/>
          <w:szCs w:val="24"/>
          <w:lang w:eastAsia="el-GR"/>
        </w:rPr>
        <w:t xml:space="preserve">-16 και αποκτήσαμε υπεροπλία στο Αιγαίο. Πώς θα σας φαινόταν η ιδέα τις ημέρες που δεν τα χρησιμοποιούμε ή τις ώρες που δεν τα χρησιμοποιούμε, να τα δανείζουμε στους συνεργάτες μας Τούρκους να τα χρησιμοποιούν για δικές </w:t>
      </w:r>
      <w:r w:rsidRPr="002D159D">
        <w:rPr>
          <w:rFonts w:ascii="Arial" w:hAnsi="Arial"/>
          <w:sz w:val="24"/>
          <w:szCs w:val="24"/>
          <w:lang w:eastAsia="el-GR"/>
        </w:rPr>
        <w:lastRenderedPageBreak/>
        <w:t>τους ανάγκες; Αφού έχουμε κοινή πυραυλική και αντιαεροπορική άμυνα, γιατί να μην έχουμε και κοινό αεροπορικό επιθετικό στόλο; Τόσο παράλογα!</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Κύριε Πρόεδρε, συνεχίζω λέγοντας ότι χτες, βεβαίως, οι ενωμένοι ανεξάρτητοι ακαπέλωτοι ελεύθεροι διανομής της τροφής μας, των γλυκών και των καφέδων μας κατήγαγαν περίτρανη νίκη, κατήγαγαν νίκη ιστορικής σημασίας για όλον τον ελληνικό λαό. Αίφνης η θρασύτατη «</w:t>
      </w:r>
      <w:r w:rsidRPr="002D159D">
        <w:rPr>
          <w:rFonts w:ascii="Arial" w:hAnsi="Arial"/>
          <w:sz w:val="24"/>
          <w:szCs w:val="24"/>
          <w:lang w:val="en-US" w:eastAsia="el-GR"/>
        </w:rPr>
        <w:t>e</w:t>
      </w:r>
      <w:r w:rsidRPr="002D159D">
        <w:rPr>
          <w:rFonts w:ascii="Arial" w:hAnsi="Arial"/>
          <w:sz w:val="24"/>
          <w:szCs w:val="24"/>
          <w:lang w:eastAsia="el-GR"/>
        </w:rPr>
        <w:t>-</w:t>
      </w:r>
      <w:r w:rsidRPr="002D159D">
        <w:rPr>
          <w:rFonts w:ascii="Arial" w:hAnsi="Arial"/>
          <w:sz w:val="24"/>
          <w:szCs w:val="24"/>
          <w:lang w:val="en-US" w:eastAsia="el-GR"/>
        </w:rPr>
        <w:t>FOOD</w:t>
      </w:r>
      <w:r w:rsidRPr="002D159D">
        <w:rPr>
          <w:rFonts w:ascii="Arial" w:hAnsi="Arial"/>
          <w:sz w:val="24"/>
          <w:szCs w:val="24"/>
          <w:lang w:eastAsia="el-GR"/>
        </w:rPr>
        <w:t xml:space="preserve">»         ανέκρουσε </w:t>
      </w:r>
      <w:proofErr w:type="spellStart"/>
      <w:r w:rsidRPr="002D159D">
        <w:rPr>
          <w:rFonts w:ascii="Arial" w:hAnsi="Arial"/>
          <w:sz w:val="24"/>
          <w:szCs w:val="24"/>
          <w:lang w:eastAsia="el-GR"/>
        </w:rPr>
        <w:t>πρύμναν</w:t>
      </w:r>
      <w:proofErr w:type="spellEnd"/>
      <w:r w:rsidRPr="002D159D">
        <w:rPr>
          <w:rFonts w:ascii="Arial" w:hAnsi="Arial"/>
          <w:sz w:val="24"/>
          <w:szCs w:val="24"/>
          <w:lang w:eastAsia="el-GR"/>
        </w:rPr>
        <w:t xml:space="preserve">, έβαλε την ουρά στα σκέλια κατά το κοινώς λεγόμενο, τους έδωσε γη και ύδωρ, αποδεικνύοντας ταυτόχρονα σε όλους μας ότι κάθε φορά που ένα κίνημα εργατικό είναι ακηδεμόνευτο, είναι αυτοδιοικούμενο και αυτοπρόσωπο δηλαδή δεν έχει κάποιον να το καπελώνει, είναι ικανό να ανατρέψει οποιαδήποτε αδικία όσο μεγάλος και αν είναι ο αδικών. </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Μένουν όμως κάποια υπόλοιπα. Ποια υπόλοιπα; Μένει το άλλο μισό του ουρανού, όπως θα έλεγε και ο </w:t>
      </w:r>
      <w:proofErr w:type="spellStart"/>
      <w:r w:rsidRPr="002D159D">
        <w:rPr>
          <w:rFonts w:ascii="Arial" w:hAnsi="Arial"/>
          <w:sz w:val="24"/>
          <w:szCs w:val="24"/>
          <w:lang w:eastAsia="el-GR"/>
        </w:rPr>
        <w:t>Μάο</w:t>
      </w:r>
      <w:proofErr w:type="spellEnd"/>
      <w:r w:rsidRPr="002D159D">
        <w:rPr>
          <w:rFonts w:ascii="Arial" w:hAnsi="Arial"/>
          <w:sz w:val="24"/>
          <w:szCs w:val="24"/>
          <w:lang w:eastAsia="el-GR"/>
        </w:rPr>
        <w:t xml:space="preserve"> Τσε </w:t>
      </w:r>
      <w:proofErr w:type="spellStart"/>
      <w:r w:rsidRPr="002D159D">
        <w:rPr>
          <w:rFonts w:ascii="Arial" w:hAnsi="Arial"/>
          <w:sz w:val="24"/>
          <w:szCs w:val="24"/>
          <w:lang w:eastAsia="el-GR"/>
        </w:rPr>
        <w:t>Τουνγκ</w:t>
      </w:r>
      <w:proofErr w:type="spellEnd"/>
      <w:r w:rsidRPr="002D159D">
        <w:rPr>
          <w:rFonts w:ascii="Arial" w:hAnsi="Arial"/>
          <w:sz w:val="24"/>
          <w:szCs w:val="24"/>
          <w:lang w:eastAsia="el-GR"/>
        </w:rPr>
        <w:t xml:space="preserve">. Το άλλο μισό του ουρανού έχει όνομα και λέγεται </w:t>
      </w:r>
      <w:proofErr w:type="spellStart"/>
      <w:r w:rsidRPr="002D159D">
        <w:rPr>
          <w:rFonts w:ascii="Arial" w:hAnsi="Arial"/>
          <w:sz w:val="24"/>
          <w:szCs w:val="24"/>
          <w:lang w:val="en-US" w:eastAsia="el-GR"/>
        </w:rPr>
        <w:t>Wolt</w:t>
      </w:r>
      <w:proofErr w:type="spellEnd"/>
      <w:r w:rsidRPr="002D159D">
        <w:rPr>
          <w:rFonts w:ascii="Arial" w:hAnsi="Arial"/>
          <w:sz w:val="24"/>
          <w:szCs w:val="24"/>
          <w:lang w:eastAsia="el-GR"/>
        </w:rPr>
        <w:t xml:space="preserve">. Στην </w:t>
      </w:r>
      <w:proofErr w:type="spellStart"/>
      <w:r w:rsidRPr="002D159D">
        <w:rPr>
          <w:rFonts w:ascii="Arial" w:hAnsi="Arial"/>
          <w:sz w:val="24"/>
          <w:szCs w:val="24"/>
          <w:lang w:val="en-US" w:eastAsia="el-GR"/>
        </w:rPr>
        <w:t>Wolt</w:t>
      </w:r>
      <w:proofErr w:type="spellEnd"/>
      <w:r w:rsidRPr="002D159D">
        <w:rPr>
          <w:rFonts w:ascii="Arial" w:hAnsi="Arial"/>
          <w:sz w:val="24"/>
          <w:szCs w:val="24"/>
          <w:lang w:eastAsia="el-GR"/>
        </w:rPr>
        <w:t xml:space="preserve">, κύριε Πρόεδρε, σας ενημερώνω -το ξέρετε βέβαια- όλοι οι εργαζόμενοι είναι με μπλοκάκι. Το μπλοκάκι δεν καταργήθηκε. Και έρχομαι έτσι στον κ. </w:t>
      </w:r>
      <w:proofErr w:type="spellStart"/>
      <w:r w:rsidRPr="002D159D">
        <w:rPr>
          <w:rFonts w:ascii="Arial" w:hAnsi="Arial"/>
          <w:sz w:val="24"/>
          <w:szCs w:val="24"/>
          <w:lang w:eastAsia="el-GR"/>
        </w:rPr>
        <w:t>Μπουκώρο</w:t>
      </w:r>
      <w:proofErr w:type="spellEnd"/>
      <w:r w:rsidRPr="002D159D">
        <w:rPr>
          <w:rFonts w:ascii="Arial" w:hAnsi="Arial"/>
          <w:sz w:val="24"/>
          <w:szCs w:val="24"/>
          <w:lang w:eastAsia="el-GR"/>
        </w:rPr>
        <w:t xml:space="preserve">, που χθες έσπευσε να μου απαντήσει πόσο στοργικός είναι ο Πρωθυπουργός μας –ξέρετε ποιος, ο «Κυριάκος Μητσοτάκης Α.Ε.»- απέναντί τους που τους συνάντησε στο Μοσχάτο σε μια ταβέρνα κι εκεί ανάμεσα σε τυρί και αχλάδια, «μεταξύ τυρού και αχλαδιού» δηλαδή όπως είναι η έκφραση, του είπαν τα αιτήματά τους -που δεν ήταν τέτοια, </w:t>
      </w:r>
      <w:r w:rsidRPr="002D159D">
        <w:rPr>
          <w:rFonts w:ascii="Arial" w:hAnsi="Arial"/>
          <w:sz w:val="24"/>
          <w:szCs w:val="24"/>
          <w:lang w:eastAsia="el-GR"/>
        </w:rPr>
        <w:lastRenderedPageBreak/>
        <w:t xml:space="preserve">δεν θέλανε αυτοί να μην έχουν μπλοκάκι- και όλα όσα είπαν ικανοποιήθηκαν. Και επομένως η Κυβέρνησή μας είναι στοργική. Είπε, μάλιστα, ότι εμείς πάμε να καπελώσουμε αυτούς τους ανθρώπους. Ποιοι; Εμείς το ΜέΡΑ25, το μικρότερο κόμμα στην ελληνική Βουλή! Μακριά από εμάς. Δεν έχουμε τη δυνατότητα να καπελώσουμε κανέναν, αλλά κυρίως σιχαινόμαστε τα καπελώματα, είναι έξω από τον </w:t>
      </w:r>
      <w:r w:rsidRPr="002D159D">
        <w:rPr>
          <w:rFonts w:ascii="Arial" w:hAnsi="Arial"/>
          <w:sz w:val="24"/>
          <w:szCs w:val="24"/>
          <w:lang w:val="en-US" w:eastAsia="el-GR"/>
        </w:rPr>
        <w:t>DNA</w:t>
      </w:r>
      <w:r w:rsidRPr="002D159D">
        <w:rPr>
          <w:rFonts w:ascii="Arial" w:hAnsi="Arial"/>
          <w:sz w:val="24"/>
          <w:szCs w:val="24"/>
          <w:lang w:eastAsia="el-GR"/>
        </w:rPr>
        <w:t xml:space="preserve">, μας έξω από τη λογική μας. </w:t>
      </w:r>
    </w:p>
    <w:p w:rsidR="002D159D" w:rsidRPr="002D159D" w:rsidRDefault="002D159D" w:rsidP="002D159D">
      <w:pPr>
        <w:autoSpaceDE w:val="0"/>
        <w:autoSpaceDN w:val="0"/>
        <w:adjustRightInd w:val="0"/>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Είπε λοιπόν ο κ. </w:t>
      </w:r>
      <w:proofErr w:type="spellStart"/>
      <w:r w:rsidRPr="002D159D">
        <w:rPr>
          <w:rFonts w:ascii="Arial" w:hAnsi="Arial"/>
          <w:sz w:val="24"/>
          <w:szCs w:val="24"/>
          <w:lang w:eastAsia="el-GR"/>
        </w:rPr>
        <w:t>Μπουκώρος</w:t>
      </w:r>
      <w:proofErr w:type="spellEnd"/>
      <w:r w:rsidRPr="002D159D">
        <w:rPr>
          <w:rFonts w:ascii="Arial" w:hAnsi="Arial"/>
          <w:sz w:val="24"/>
          <w:szCs w:val="24"/>
          <w:lang w:eastAsia="el-GR"/>
        </w:rPr>
        <w:t xml:space="preserve"> ότι όλοι αγαπάμε τους διανομείς, όλοι ενωμένοι είμαστε σε αυτή την Αίθουσα και ότι εμείς τάχα καπηλευόμαστε τον αγώνα τους.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Του απαντώ: Μιας και όλοι τούς αγαπάμε, κύριε </w:t>
      </w:r>
      <w:proofErr w:type="spellStart"/>
      <w:r w:rsidRPr="002D159D">
        <w:rPr>
          <w:rFonts w:ascii="Arial" w:hAnsi="Arial"/>
          <w:sz w:val="24"/>
          <w:szCs w:val="24"/>
          <w:lang w:eastAsia="el-GR"/>
        </w:rPr>
        <w:t>Μπουκώρε</w:t>
      </w:r>
      <w:proofErr w:type="spellEnd"/>
      <w:r w:rsidRPr="002D159D">
        <w:rPr>
          <w:rFonts w:ascii="Arial" w:hAnsi="Arial"/>
          <w:sz w:val="24"/>
          <w:szCs w:val="24"/>
          <w:lang w:eastAsia="el-GR"/>
        </w:rPr>
        <w:t xml:space="preserve">, και όχι εσείς προσωπικά, στο κόμμα σας απευθύνομαι, στον «Κυριάκο Μητσοτάκη Α.Ε.», αν όλοι τους αγαπάμε, κύριε «Κυριάκο Μητσοτάκη Α.Ε.», τότε γιατί δεν φέρνετε την επόμενη βδομάδα έναν ωραιότατο νόμο, που να λέει ότι όλοι ανεξαιρέτως οι διανομείς, που δουλεύουν σε πλατφόρμες απαγορεύεται να εργάζονται με μπλοκ παροχής υπηρεσιών; Κάντε το αφού είμαστε όλοι τόσο αγαπησιάρηδες με αυτούς, με το προλεταριάτο, κάντε το.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(Στο σημείο αυτό κτυπάει το κουδούνι λήξεως του χρόνου ομιλίας του κυρίου Βουλευτή)</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Την προηγούμενη Τρίτη στην Τήνο έδωσε τα διαπιστευτήριά του ο κ. </w:t>
      </w:r>
      <w:proofErr w:type="spellStart"/>
      <w:r w:rsidRPr="002D159D">
        <w:rPr>
          <w:rFonts w:ascii="Arial" w:hAnsi="Arial"/>
          <w:sz w:val="24"/>
          <w:szCs w:val="24"/>
          <w:lang w:eastAsia="el-GR"/>
        </w:rPr>
        <w:t>Θεοδωρικάκος</w:t>
      </w:r>
      <w:proofErr w:type="spellEnd"/>
      <w:r w:rsidRPr="002D159D">
        <w:rPr>
          <w:rFonts w:ascii="Arial" w:hAnsi="Arial"/>
          <w:sz w:val="24"/>
          <w:szCs w:val="24"/>
          <w:lang w:eastAsia="el-GR"/>
        </w:rPr>
        <w:t xml:space="preserve"> αντικαθιστώντας τον κ. Χρυσοχοΐδη. Άλλαξε ο </w:t>
      </w:r>
      <w:proofErr w:type="spellStart"/>
      <w:r w:rsidRPr="002D159D">
        <w:rPr>
          <w:rFonts w:ascii="Arial" w:hAnsi="Arial"/>
          <w:sz w:val="24"/>
          <w:szCs w:val="24"/>
          <w:lang w:eastAsia="el-GR"/>
        </w:rPr>
        <w:t>Μανωλιός</w:t>
      </w:r>
      <w:proofErr w:type="spellEnd"/>
      <w:r w:rsidRPr="002D159D">
        <w:rPr>
          <w:rFonts w:ascii="Arial" w:hAnsi="Arial"/>
          <w:sz w:val="24"/>
          <w:szCs w:val="24"/>
          <w:lang w:eastAsia="el-GR"/>
        </w:rPr>
        <w:t xml:space="preserve"> και </w:t>
      </w:r>
      <w:r w:rsidRPr="002D159D">
        <w:rPr>
          <w:rFonts w:ascii="Arial" w:hAnsi="Arial"/>
          <w:sz w:val="24"/>
          <w:szCs w:val="24"/>
          <w:lang w:eastAsia="el-GR"/>
        </w:rPr>
        <w:lastRenderedPageBreak/>
        <w:t xml:space="preserve">έβαλε τα ρούχα του αλλιώς. Την προηγούμενη Τρίτη το βράδυ, κύριε Πρόεδρε, έφτασαν στο νησί, που είναι παγκοσμίως γνωστό όχι, βεβαίως, για τους </w:t>
      </w:r>
      <w:proofErr w:type="spellStart"/>
      <w:r w:rsidRPr="002D159D">
        <w:rPr>
          <w:rFonts w:ascii="Arial" w:hAnsi="Arial"/>
          <w:sz w:val="24"/>
          <w:szCs w:val="24"/>
          <w:lang w:eastAsia="el-GR"/>
        </w:rPr>
        <w:t>μπαχαλάκηδες</w:t>
      </w:r>
      <w:proofErr w:type="spellEnd"/>
      <w:r w:rsidRPr="002D159D">
        <w:rPr>
          <w:rFonts w:ascii="Arial" w:hAnsi="Arial"/>
          <w:sz w:val="24"/>
          <w:szCs w:val="24"/>
          <w:lang w:eastAsia="el-GR"/>
        </w:rPr>
        <w:t xml:space="preserve"> κατοίκους του, όχι, βεβαίως, για τους κατοίκους του, που έχουν ροπή προς τις μολότοφ, αλλά αντιθέτως για τον θεοσεβούμενο πληθυσμό του, το νησί που είναι παγκοσμίως γνωστό για την Παναγία της Τήνου, εκεί έστειλε τις διμοιρίες του ο κ. </w:t>
      </w:r>
      <w:proofErr w:type="spellStart"/>
      <w:r w:rsidRPr="002D159D">
        <w:rPr>
          <w:rFonts w:ascii="Arial" w:hAnsi="Arial"/>
          <w:sz w:val="24"/>
          <w:szCs w:val="24"/>
          <w:lang w:eastAsia="el-GR"/>
        </w:rPr>
        <w:t>Θεοδωρικάκος</w:t>
      </w:r>
      <w:proofErr w:type="spellEnd"/>
      <w:r w:rsidRPr="002D159D">
        <w:rPr>
          <w:rFonts w:ascii="Arial" w:hAnsi="Arial"/>
          <w:sz w:val="24"/>
          <w:szCs w:val="24"/>
          <w:lang w:eastAsia="el-GR"/>
        </w:rPr>
        <w:t xml:space="preserve"> για να σαπίσουν στο ξύλο ποιους;- διακόσιους-τριακόσιους ανθρώπους, που είπαν ότι δεν θέλουν τις ανεμογεννήτριες -κύριε Πρόεδρε, θα τελειώσω σε δύο λεπτά- που είναι υποχρέωση, όπως είπε στη Βουλή, εδώ πριν από δύο βδομάδες, του κ. Μητσοτάκη να βάλουμε ακόμα πέντε χιλιάδες ανεμογεννήτριες. Τον ρώτησα, αλλά δεν μου είχε απαντήσει ακόμα, υποχρέωση απέναντι σε ποιον; Στην Ευρωπαϊκή Ένωση δεν υπάρχει τέτοια υποχρέωση. Αν εννοεί τον κ. </w:t>
      </w:r>
      <w:proofErr w:type="spellStart"/>
      <w:r w:rsidRPr="002D159D">
        <w:rPr>
          <w:rFonts w:ascii="Arial" w:hAnsi="Arial"/>
          <w:sz w:val="24"/>
          <w:szCs w:val="24"/>
          <w:lang w:eastAsia="el-GR"/>
        </w:rPr>
        <w:t>Κοπελούζο</w:t>
      </w:r>
      <w:proofErr w:type="spellEnd"/>
      <w:r w:rsidRPr="002D159D">
        <w:rPr>
          <w:rFonts w:ascii="Arial" w:hAnsi="Arial"/>
          <w:sz w:val="24"/>
          <w:szCs w:val="24"/>
          <w:lang w:eastAsia="el-GR"/>
        </w:rPr>
        <w:t xml:space="preserve"> και την «ΤΕΡΝΑ», να μας το πει να το ξέρουμε.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Ο πρώην δήμαρχος της Τήνου </w:t>
      </w:r>
      <w:proofErr w:type="spellStart"/>
      <w:r w:rsidRPr="002D159D">
        <w:rPr>
          <w:rFonts w:ascii="Arial" w:hAnsi="Arial"/>
          <w:sz w:val="24"/>
          <w:szCs w:val="24"/>
          <w:lang w:eastAsia="el-GR"/>
        </w:rPr>
        <w:t>εδάρη</w:t>
      </w:r>
      <w:proofErr w:type="spellEnd"/>
      <w:r w:rsidRPr="002D159D">
        <w:rPr>
          <w:rFonts w:ascii="Arial" w:hAnsi="Arial"/>
          <w:sz w:val="24"/>
          <w:szCs w:val="24"/>
          <w:lang w:eastAsia="el-GR"/>
        </w:rPr>
        <w:t xml:space="preserve"> αγρίως, επειδή περιέθαλπε μια κοπέλα -φοιτήτρια όπως λέει ο ίδιος- της οποίας τα ΜΑΤ είχαν ανοίξει το κεφάλι. Αν πιστεύετε ότι θα βάλετε ανεμογεννήτριες με τη βία, είστε πολύ γελασμένοι. Θα φύγετε νύχτα και τα Ματ, τα οποία δεν φταίνε σε τίποτα, εκτελούν διαταγές, θα φύγουν κολυμπώντας, κύριε Υπουργέ.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Τελειώνω, κύριε Πρόεδρε, με ένα θέμα που αφορά όλους μας και πρέπει να λήξει, τη </w:t>
      </w:r>
      <w:proofErr w:type="spellStart"/>
      <w:r w:rsidRPr="002D159D">
        <w:rPr>
          <w:rFonts w:ascii="Arial" w:hAnsi="Arial"/>
          <w:sz w:val="24"/>
          <w:szCs w:val="24"/>
          <w:lang w:eastAsia="el-GR"/>
        </w:rPr>
        <w:t>γυναικοκτονία</w:t>
      </w:r>
      <w:proofErr w:type="spellEnd"/>
      <w:r w:rsidRPr="002D159D">
        <w:rPr>
          <w:rFonts w:ascii="Arial" w:hAnsi="Arial"/>
          <w:sz w:val="24"/>
          <w:szCs w:val="24"/>
          <w:lang w:eastAsia="el-GR"/>
        </w:rPr>
        <w:t xml:space="preserve">. Έχω σιχαθεί, συγγνώμη για την έκφραση, έχει </w:t>
      </w:r>
      <w:r w:rsidRPr="002D159D">
        <w:rPr>
          <w:rFonts w:ascii="Arial" w:hAnsi="Arial"/>
          <w:sz w:val="24"/>
          <w:szCs w:val="24"/>
          <w:lang w:eastAsia="el-GR"/>
        </w:rPr>
        <w:lastRenderedPageBreak/>
        <w:t xml:space="preserve">σιχαθεί η ψυχή μας πλέον κάθε μέρα ένας συνάνθρωπός μας να σκοτώνει μία συνάνθρωπό μας με μόνο «δικαίωμα» -σε άπειρα εισαγωγικά- το ότι είναι πρώην σύζυγός του ή νυν σύζυγός του, με μόνη δηλαδή δικαιολογία -να το ακούσουν όλοι- ότι την θεωρεί κτήμα του. Αυτή η πατριαρχική αντίληψη είναι που οδηγεί σε αυτές τις αλλεπάλληλες δολοφονίες. Ας σταματήσουμε για όνομα του Θεού και της Παναγίας να δολοφονούμε τις γυναίκες και τις συντρόφους μας. Είναι ντροπή και δείχνει ότι η Ελλάδα είναι η πιο παλαιολιθική χώρα ανάμεσα σε παλαιολιθικές χώρες της Ευρωπαϊκής Ένωσης. Και έχει να κάνει με το μοντέλο εξουσίας μας, έχει να κάνει με την ιδέα ότι είναι κτήμα μου μια γυναίκα και όταν τον εγκαταλείψει είναι τέτοιο το όνειδος που οφείλω να την σκοτώσω για την τιμή μου. Είναι εθνική ντροπή!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Αν συντεταγμένα δεν τοποθετηθούμε όλοι απέναντι σε αυτό και αν δεν αρχίσει από τις μαμάδες, κύριε Πρόεδρε, να νουθετούν τους γιους τους αλλιώς, με σεβασμό στη διαφορετικότητα της γυναίκας, με σεβασμό στο άλλο μισό του ουρανού θα συνεχίσουμε να δολοφονούμε τις συντρόφους μας και τις συζύγους μας.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Ο Σύλλογος Μουσικών Βορείου Ελλάδος -μια φράση, κύριε Πρόεδρε- ζητά την άμεση καταχώρηση των ενσήμων στους δικαιούχους της αποζημίωσης ειδικού σκοπού. Ζητά επίσης ο Σύλλογος Μουσικών Βορείου </w:t>
      </w:r>
      <w:r w:rsidRPr="002D159D">
        <w:rPr>
          <w:rFonts w:ascii="Arial" w:hAnsi="Arial"/>
          <w:sz w:val="24"/>
          <w:szCs w:val="24"/>
          <w:lang w:eastAsia="el-GR"/>
        </w:rPr>
        <w:lastRenderedPageBreak/>
        <w:t xml:space="preserve">Ελλάδος να χαρακτηριστεί </w:t>
      </w:r>
      <w:proofErr w:type="spellStart"/>
      <w:r w:rsidRPr="002D159D">
        <w:rPr>
          <w:rFonts w:ascii="Arial" w:hAnsi="Arial"/>
          <w:sz w:val="24"/>
          <w:szCs w:val="24"/>
          <w:lang w:eastAsia="el-GR"/>
        </w:rPr>
        <w:t>πληττόμενος</w:t>
      </w:r>
      <w:proofErr w:type="spellEnd"/>
      <w:r w:rsidRPr="002D159D">
        <w:rPr>
          <w:rFonts w:ascii="Arial" w:hAnsi="Arial"/>
          <w:sz w:val="24"/>
          <w:szCs w:val="24"/>
          <w:lang w:eastAsia="el-GR"/>
        </w:rPr>
        <w:t xml:space="preserve"> ο κλάδος τους και συνακόλουθα να συνεχιστεί η καταβολή αποζημίωσης ειδικού σκοπού.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Σας ευχαριστώ πολύ για την ανοχή σας, κύριε Πρόεδρε. </w:t>
      </w:r>
    </w:p>
    <w:p w:rsidR="002D159D" w:rsidRPr="002D159D" w:rsidRDefault="002D159D" w:rsidP="002D159D">
      <w:pPr>
        <w:spacing w:after="0" w:line="600" w:lineRule="auto"/>
        <w:ind w:firstLine="720"/>
        <w:jc w:val="center"/>
        <w:rPr>
          <w:rFonts w:ascii="Arial" w:hAnsi="Arial"/>
          <w:sz w:val="24"/>
          <w:szCs w:val="24"/>
          <w:lang w:eastAsia="el-GR"/>
        </w:rPr>
      </w:pPr>
      <w:r w:rsidRPr="002D159D">
        <w:rPr>
          <w:rFonts w:ascii="Arial" w:hAnsi="Arial"/>
          <w:sz w:val="24"/>
          <w:szCs w:val="24"/>
          <w:lang w:eastAsia="el-GR"/>
        </w:rPr>
        <w:t>(Χειροκροτήματα από την πτέρυγα του ΜέΡΑ25)</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(Αθανάσιος Μπούρας):</w:t>
      </w:r>
      <w:r w:rsidRPr="002D159D">
        <w:rPr>
          <w:rFonts w:ascii="Arial" w:hAnsi="Arial"/>
          <w:sz w:val="24"/>
          <w:szCs w:val="24"/>
          <w:lang w:eastAsia="el-GR"/>
        </w:rPr>
        <w:t xml:space="preserve"> Και εμείς ευχαριστούμε.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Θα πάμε τώρα στον επόμενο κύκλο όπου τον λόγο θα πάρουν οι Κοινοβουλευτικοί Εκπρόσωποι.</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w:t>
      </w:r>
      <w:proofErr w:type="spellStart"/>
      <w:r w:rsidRPr="002D159D">
        <w:rPr>
          <w:rFonts w:ascii="Arial" w:hAnsi="Arial"/>
          <w:sz w:val="24"/>
          <w:szCs w:val="24"/>
          <w:lang w:eastAsia="el-GR"/>
        </w:rPr>
        <w:t>Φραγγίδη</w:t>
      </w:r>
      <w:proofErr w:type="spellEnd"/>
      <w:r w:rsidRPr="002D159D">
        <w:rPr>
          <w:rFonts w:ascii="Arial" w:hAnsi="Arial"/>
          <w:sz w:val="24"/>
          <w:szCs w:val="24"/>
          <w:lang w:eastAsia="el-GR"/>
        </w:rPr>
        <w:t>, θέλετε τον λόγο εκ μέρους του Κινήματος Αλλαγής;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ΓΕΩΡΓΙΟΣ ΦΡΑΓΓΙΔΗΣ:</w:t>
      </w:r>
      <w:r w:rsidRPr="002D159D">
        <w:rPr>
          <w:rFonts w:ascii="Arial" w:hAnsi="Arial"/>
          <w:sz w:val="24"/>
          <w:szCs w:val="24"/>
          <w:lang w:eastAsia="el-GR"/>
        </w:rPr>
        <w:t xml:space="preserve"> Μάλιστα,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(Αθανάσιος Μπούρας):</w:t>
      </w:r>
      <w:r w:rsidRPr="002D159D">
        <w:rPr>
          <w:rFonts w:ascii="Arial" w:hAnsi="Arial"/>
          <w:sz w:val="24"/>
          <w:szCs w:val="24"/>
          <w:lang w:eastAsia="el-GR"/>
        </w:rPr>
        <w:t xml:space="preserve"> Επίσης τον λόγο θα πάρει όποιος άλλος εκ των Κοινοβουλευτικών Εκπροσώπων θέλει -βλέπω τον κ. Τσίπρα- με τη σειρά που θέλετε, εν πάση περιπτώσει.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Από την Ελληνική Λύση θα μιλήσει ο Κοινοβουλευτικός Εκπρόσωπος;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ΑΝΤΩΝΙΟΣ ΜΥΛΩΝΑΚΗΣ:</w:t>
      </w:r>
      <w:r w:rsidRPr="002D159D">
        <w:rPr>
          <w:rFonts w:ascii="Arial" w:hAnsi="Arial"/>
          <w:sz w:val="24"/>
          <w:szCs w:val="24"/>
          <w:lang w:eastAsia="el-GR"/>
        </w:rPr>
        <w:t xml:space="preserve"> Δεν θα μιλήσει,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(Αθανάσιος Μπούρας):</w:t>
      </w:r>
      <w:r w:rsidRPr="002D159D">
        <w:rPr>
          <w:rFonts w:ascii="Arial" w:hAnsi="Arial"/>
          <w:sz w:val="24"/>
          <w:szCs w:val="24"/>
          <w:lang w:eastAsia="el-GR"/>
        </w:rPr>
        <w:t xml:space="preserve"> Από το ΜέΡΑ25;</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ΦΩΤΕΙΝΗ ΜΠΑΚΑΔΗΜΑ:</w:t>
      </w:r>
      <w:r w:rsidRPr="002D159D">
        <w:rPr>
          <w:rFonts w:ascii="Arial" w:hAnsi="Arial"/>
          <w:sz w:val="24"/>
          <w:szCs w:val="24"/>
          <w:lang w:eastAsia="el-GR"/>
        </w:rPr>
        <w:t xml:space="preserve"> Όχι,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(Αθανάσιος Μπούρας):</w:t>
      </w:r>
      <w:r w:rsidRPr="002D159D">
        <w:rPr>
          <w:rFonts w:ascii="Arial" w:hAnsi="Arial"/>
          <w:sz w:val="24"/>
          <w:szCs w:val="24"/>
          <w:lang w:eastAsia="el-GR"/>
        </w:rPr>
        <w:t xml:space="preserve"> Άρα προδιαγράφω τώρα τη σειρά η οποία έχει ως εξής: ο κ. </w:t>
      </w:r>
      <w:proofErr w:type="spellStart"/>
      <w:r w:rsidRPr="002D159D">
        <w:rPr>
          <w:rFonts w:ascii="Arial" w:hAnsi="Arial"/>
          <w:sz w:val="24"/>
          <w:szCs w:val="24"/>
          <w:lang w:eastAsia="el-GR"/>
        </w:rPr>
        <w:t>Φραγγίδης</w:t>
      </w:r>
      <w:proofErr w:type="spellEnd"/>
      <w:r w:rsidRPr="002D159D">
        <w:rPr>
          <w:rFonts w:ascii="Arial" w:hAnsi="Arial"/>
          <w:sz w:val="24"/>
          <w:szCs w:val="24"/>
          <w:lang w:eastAsia="el-GR"/>
        </w:rPr>
        <w:t xml:space="preserve">, ο κ. Τσίπρας, ο κ. </w:t>
      </w:r>
      <w:proofErr w:type="spellStart"/>
      <w:r w:rsidRPr="002D159D">
        <w:rPr>
          <w:rFonts w:ascii="Arial" w:hAnsi="Arial"/>
          <w:sz w:val="24"/>
          <w:szCs w:val="24"/>
          <w:lang w:eastAsia="el-GR"/>
        </w:rPr>
        <w:t>Παφίλης</w:t>
      </w:r>
      <w:proofErr w:type="spellEnd"/>
      <w:r w:rsidRPr="002D159D">
        <w:rPr>
          <w:rFonts w:ascii="Arial" w:hAnsi="Arial"/>
          <w:sz w:val="24"/>
          <w:szCs w:val="24"/>
          <w:lang w:eastAsia="el-GR"/>
        </w:rPr>
        <w:t xml:space="preserve"> από το ΚΚΕ και τελευταίος ο κ. </w:t>
      </w:r>
      <w:proofErr w:type="spellStart"/>
      <w:r w:rsidRPr="002D159D">
        <w:rPr>
          <w:rFonts w:ascii="Arial" w:hAnsi="Arial"/>
          <w:sz w:val="24"/>
          <w:szCs w:val="24"/>
          <w:lang w:eastAsia="el-GR"/>
        </w:rPr>
        <w:t>Μπουκώρος</w:t>
      </w:r>
      <w:proofErr w:type="spellEnd"/>
      <w:r w:rsidRPr="002D159D">
        <w:rPr>
          <w:rFonts w:ascii="Arial" w:hAnsi="Arial"/>
          <w:sz w:val="24"/>
          <w:szCs w:val="24"/>
          <w:lang w:eastAsia="el-GR"/>
        </w:rPr>
        <w:t xml:space="preserve"> από τη Νέα Δημοκρατία.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w:t>
      </w:r>
      <w:proofErr w:type="spellStart"/>
      <w:r w:rsidRPr="002D159D">
        <w:rPr>
          <w:rFonts w:ascii="Arial" w:hAnsi="Arial"/>
          <w:sz w:val="24"/>
          <w:szCs w:val="24"/>
          <w:lang w:eastAsia="el-GR"/>
        </w:rPr>
        <w:t>Φραγγίδη</w:t>
      </w:r>
      <w:proofErr w:type="spellEnd"/>
      <w:r w:rsidRPr="002D159D">
        <w:rPr>
          <w:rFonts w:ascii="Arial" w:hAnsi="Arial"/>
          <w:sz w:val="24"/>
          <w:szCs w:val="24"/>
          <w:lang w:eastAsia="el-GR"/>
        </w:rPr>
        <w:t>, έχετε τον λόγο.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lastRenderedPageBreak/>
        <w:t>ΓΕΩΡΓΙΟΣ ΦΡΑΓΓΙΔΗΣ</w:t>
      </w:r>
      <w:r w:rsidRPr="002D159D">
        <w:rPr>
          <w:rFonts w:ascii="Arial" w:hAnsi="Arial"/>
          <w:sz w:val="24"/>
          <w:szCs w:val="24"/>
          <w:lang w:eastAsia="el-GR"/>
        </w:rPr>
        <w:t xml:space="preserve">: Ευχαριστώ, κύριε Πρόεδρε.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Κύριε Υπουργέ, κυρίες και κύριοι συνάδελφοι, συζητάμε την ψήφιση δύο νομοσχεδίων που αφορούν τις κυρώσεις των μνημονίων κατανόησης που υπογράφτηκαν τον Απρίλιο του 2020 μεταξύ του Υπουργείου Εθνικής Άμυνας της Ελλάδας και του Υπουργείου Εθνικής Άμυνας της Βουλγαρίας, της Τσεχίας, της Τουρκίας και μεταξύ των προαναφερθέντων αρμοδίων υπουργείων και του Στρατηγείου του Ανώτατου Συμμαχικού Διοικητή Μετασχηματισμού του ΝΑΤΟ.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Το πρώτο μνημόνιο αφορά την ίδρυση Κέντρου Αριστείας για την Ολοκληρωμένη Αντιαεροπορική και Αντιπυραυλική Άμυνα.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Το δεύτερο προσδιορίζει τους όρους λειτουργίας του Κέντρου Αριστείας. Η Ελλάδα αποτελεί το φιλοξενούν κράτος-πλαίσιο και η έδρα του κέντρου είναι στην Κρήτη, στα Χανιά. Η χώρα μας συμμετέχει με έντεκα στελέχη. Παρέχει για το κέντρο τις υποδομές, τον εξοπλισμό, το προσωπικό υποστήριξης και τη διοικητική λειτουργία. Υποστηρικτικά θα λειτουργήσουν η Βουλγαρία, η Τσεχία και η Ρουμανία, με ένα στέλεχος η κάθε μία και η Τουρκία με δύο στελέχη.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Σύμφωνα με την τοποθέτησή μας στην αρμόδια επιτροπή, το Κίνημα Αλλαγής ψηφίζει θετικά και στα δύο νομοσχέδια. Γι’ αυτό και δεν θα μακρηγορήσω. Η απόφασή μας αυτή προκύπτει από την κατανόηση ότι πρόκειται για ένα κέντρο που θα ασχολείται με τη μελέτη και την επεξεργασία δεδομένων, την εξαγωγή και ανάλυση πορισμάτων, την </w:t>
      </w:r>
      <w:proofErr w:type="spellStart"/>
      <w:r w:rsidRPr="002D159D">
        <w:rPr>
          <w:rFonts w:ascii="Arial" w:hAnsi="Arial"/>
          <w:sz w:val="24"/>
          <w:szCs w:val="24"/>
          <w:lang w:eastAsia="el-GR"/>
        </w:rPr>
        <w:t>επικαιροποίηση</w:t>
      </w:r>
      <w:proofErr w:type="spellEnd"/>
      <w:r w:rsidRPr="002D159D">
        <w:rPr>
          <w:rFonts w:ascii="Arial" w:hAnsi="Arial"/>
          <w:sz w:val="24"/>
          <w:szCs w:val="24"/>
          <w:lang w:eastAsia="el-GR"/>
        </w:rPr>
        <w:t xml:space="preserve"> της </w:t>
      </w:r>
      <w:r w:rsidRPr="002D159D">
        <w:rPr>
          <w:rFonts w:ascii="Arial" w:hAnsi="Arial"/>
          <w:sz w:val="24"/>
          <w:szCs w:val="24"/>
          <w:lang w:eastAsia="el-GR"/>
        </w:rPr>
        <w:lastRenderedPageBreak/>
        <w:t xml:space="preserve">γνώσης και την εύρεση τρόπων αντιμετώπισης, όσον αφορά στην ανάπτυξη αντιπυραυλικών και αντιβαλλιστικών ασπίδων. Η αντιαεροπορική και αντιπυραυλική άμυνα διαδραματίζει μεγάλο ρόλο στην αμυντική πολιτική της κάθε χώρας και της συμμαχίας εν γένει. Χώρες εκτός ΝΑΤΟ αναπτύσσουν βαλλιστικά και υπερηχητικά πυραυλικά συστήματα νέας τεχνολογίας. Είναι σημαντικό, λοιπόν, να γνωρίζουμε τα συστήματα που χρησιμοποιούν τα άλλα κράτη και να συμμετέχουμε στην ανάπτυξη τακτικών αντιμετώπισης στο πλαίσιο της αντιπυραυλικής προστασίας.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Η πρωτοβουλία της Ελλάδας για την ίδρυση και φιλοξενία του Κέντρου Αριστείας ευελπιστούμε ότι, πρώτον, θα βελτιώσει τη θέση της χώρας μέσα στην Νατοϊκή συμμαχία τοποθετώντας την στο κέντρο των εξελίξεων και αναδεικνύοντάς τη σε ενεργό μέλος της συμμαχίας, δεύτερον, θα ενισχύσει την εξωστρέφειά της μέσω των συνεργασιών και της ανάπτυξης κοινής δραστηριότητας με άλλα κράτη της συμμαχίας και τρίτον, θα συμβάλει στην απόκτηση πολύτιμης τεχνογνωσίας στον τομέα της αεράμυνας.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Η αλήθεια είναι, όμως, ότι φαντάζει αλλόκοτο και αρκετά παράδοξο να συνεργάζεσαι σε θέματα αντιπυραυλικής άμυνας με ένα κράτος που στέκεται απειλητικά απέναντι στα εθνικά σου συμφέροντα. Και βέβαια, μιλάω για την Τουρκία. Ωστόσο, είναι ανάγκη στην προκειμένη περίπτωση να ξεχωρίσουμε αυτά τα δύο, δηλαδή τη συνεργασία μας εντός ΝΑΤΟ και τη μεταξύ μας σχέση </w:t>
      </w:r>
      <w:r w:rsidRPr="002D159D">
        <w:rPr>
          <w:rFonts w:ascii="Arial" w:hAnsi="Arial"/>
          <w:sz w:val="24"/>
          <w:szCs w:val="24"/>
          <w:lang w:eastAsia="el-GR"/>
        </w:rPr>
        <w:lastRenderedPageBreak/>
        <w:t xml:space="preserve">με την Τουρκία. Η χώρα μας είναι μέλος του ΝΑΤΟ. Καλώς ή κακώς, το ίδιο είναι και η Τουρκία. Εμείς θα πρέπει με κάθε τρόπο να προσπαθούμε να έχουμε ισχυρό λόγο, ισχυρή διπλωματία, ισχυρή επιχειρησιακή ικανότητα, ώστε μέσα στο πλαίσιο της συμμαχίας να είμαστε υπολογίσιμο μέγεθος έναντι της Τουρκίας.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Σε αυτό το πλαίσιο ορθά πράττει η χώρα μας και παίρνει την πρωτοβουλία δημιουργίας Κέντρου Αριστείας και δεν αρκείται στον ρόλο του παρατηρητή των εξελίξεων. Ανάλογη στάση, όμως, χρειάζεται και στην εξωτερική πολιτική, ειδικά όσον αφορά τα ελληνοτουρκικά, εκεί όπου παρατηρείται μια διαρκώς κλιμακούμενη ένταση. Βλέπουμε μια συνεχή παραβατικότητα της Άγκυρας σε Αιγαίο, Κύπρο και Ανατολική Μεσόγειο. Πρόσφατα είχαμε πολλαπλασιασμό των παραβιάσεων του εναέριου χώρου μας από τουρκικά μαχητικά αεροσκάφη, την αμφισβήτηση της ελληνικής ΑΟΖ στο Αιγαίο από τουρκικά αλιευτικά, την προκλητική παρενόχληση του γαλλικού ερευνητικού πλοίου από τουρκική φρεγάτα στην Κρήτη κατά παράβαση, βέβαια, της σύμβασης για το Δίκαιο της Θάλασσας. Πιο πριν είχαμε τις παράνομες υποθαλάσσιες έρευνες και γεωτρήσεις στις θαλάσσιες ζώνες της Κύπρου, το </w:t>
      </w:r>
      <w:proofErr w:type="spellStart"/>
      <w:r w:rsidRPr="002D159D">
        <w:rPr>
          <w:rFonts w:ascii="Arial" w:hAnsi="Arial"/>
          <w:sz w:val="24"/>
          <w:szCs w:val="24"/>
          <w:lang w:eastAsia="el-GR"/>
        </w:rPr>
        <w:t>τουρκολιβυκό</w:t>
      </w:r>
      <w:proofErr w:type="spellEnd"/>
      <w:r w:rsidRPr="002D159D">
        <w:rPr>
          <w:rFonts w:ascii="Arial" w:hAnsi="Arial"/>
          <w:sz w:val="24"/>
          <w:szCs w:val="24"/>
          <w:lang w:eastAsia="el-GR"/>
        </w:rPr>
        <w:t xml:space="preserve"> μνημόνιο, την κρίση στον Έβρο, το άνοιγμα των </w:t>
      </w:r>
      <w:proofErr w:type="spellStart"/>
      <w:r w:rsidRPr="002D159D">
        <w:rPr>
          <w:rFonts w:ascii="Arial" w:hAnsi="Arial"/>
          <w:sz w:val="24"/>
          <w:szCs w:val="24"/>
          <w:lang w:eastAsia="el-GR"/>
        </w:rPr>
        <w:t>Βαρωσίων</w:t>
      </w:r>
      <w:proofErr w:type="spellEnd"/>
      <w:r w:rsidRPr="002D159D">
        <w:rPr>
          <w:rFonts w:ascii="Arial" w:hAnsi="Arial"/>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Όλες αυτές οι προκλήσεις πρέπει να λάβουν μια ηχηρή απάντηση από την ελληνική Κυβέρνηση.</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Για το Κίνημα Αλλαγής. Τα θέματα εθνικής κυριαρχίας και ακεραιότητας της χώρας υπερβαίνουν την αρμοδιότητα και τις δυνατότητες ενός και μόνο κόμματος και οφείλουν να είναι απόρροια εθνικής στρατηγικής και εθνικής συνεννόησης. Ο αναβαθμισμένος ρόλος της Τουρκίας στο Αφγανιστάν, η αναθεωρητική στάση της στην εξωτερική πολιτική και η μεγαλομανία του </w:t>
      </w:r>
      <w:proofErr w:type="spellStart"/>
      <w:r w:rsidRPr="002D159D">
        <w:rPr>
          <w:rFonts w:ascii="Arial" w:hAnsi="Arial"/>
          <w:sz w:val="24"/>
          <w:szCs w:val="24"/>
          <w:lang w:eastAsia="el-GR"/>
        </w:rPr>
        <w:t>Ερντογάν</w:t>
      </w:r>
      <w:proofErr w:type="spellEnd"/>
      <w:r w:rsidRPr="002D159D">
        <w:rPr>
          <w:rFonts w:ascii="Arial" w:hAnsi="Arial"/>
          <w:sz w:val="24"/>
          <w:szCs w:val="24"/>
          <w:lang w:eastAsia="el-GR"/>
        </w:rPr>
        <w:t xml:space="preserve"> προμηνύουν ότι τα επόμενα χρόνια θα είναι δύσκολα στις ελληνικές με την Τουρκία σχέσεις.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Θα πρέπει να μας βρουν ενωμένους σε ένα κοινό μέτωπο. Χρειάζεται να γίνει σαφές σε όλα τα κράτη-μέλη του ΝΑΤΟ και της Ευρωπαϊκής Ένωσης ή όπου αλλού συμμετέχει η χώρα μας, ότι οφείλουν να σέβονται τους συμμάχους τους και να τηρούν τις όποιες συμφωνίες ή συνθήκες διέπουν τη σχέση τους.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Ευχαριστώ πολύ.</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(Αθανάσιος Μπούρας):</w:t>
      </w:r>
      <w:r w:rsidRPr="002D159D">
        <w:rPr>
          <w:rFonts w:ascii="Arial" w:hAnsi="Arial"/>
          <w:sz w:val="24"/>
          <w:szCs w:val="24"/>
          <w:lang w:eastAsia="el-GR"/>
        </w:rPr>
        <w:t xml:space="preserve"> Και εμείς ευχαριστούμε τον κ. </w:t>
      </w:r>
      <w:proofErr w:type="spellStart"/>
      <w:r w:rsidRPr="002D159D">
        <w:rPr>
          <w:rFonts w:ascii="Arial" w:hAnsi="Arial"/>
          <w:sz w:val="24"/>
          <w:szCs w:val="24"/>
          <w:lang w:eastAsia="el-GR"/>
        </w:rPr>
        <w:t>Φραγγίδη</w:t>
      </w:r>
      <w:proofErr w:type="spellEnd"/>
      <w:r w:rsidRPr="002D159D">
        <w:rPr>
          <w:rFonts w:ascii="Arial" w:hAnsi="Arial"/>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Τον λόγο τώρα έχει αφού τακτοποιηθεί το Βήμα υγειονομικά ο Κοινοβουλευτικός Εκπρόσωπος του ΣΥΡΙΖΑ - Προοδευτική Συμμαχία ο κ. Γεώργιος Τσίπρας.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ΓΕΩΡΓΙΟΣ ΤΣΙΠΡΑΣ:</w:t>
      </w:r>
      <w:r w:rsidRPr="002D159D">
        <w:rPr>
          <w:rFonts w:ascii="Arial" w:hAnsi="Arial"/>
          <w:sz w:val="24"/>
          <w:szCs w:val="24"/>
          <w:lang w:eastAsia="el-GR"/>
        </w:rPr>
        <w:t xml:space="preserve"> Ευχαριστώ,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Οι δύο κυρώσεις που συζητάμε είναι συγκριτικά πολύ μικρότερης σημασίας από πολλά που εξελίσσονται την περίοδο αυτή από την πλευρά της Κυβέρνησης ή του Υπουργείου Άμυνας και σε αντίθεση με τις κυρώσεις που ήρθε στη Βουλή –και έπρεπε να έλθουν, βέβαια- τα υπόλοιπα δεν έχουν έλθει στη Βουλή και δεν υπάρχει ενημέρωση.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Θα αναφερθώ σε δύο μόνο από τα πολλά, σε δύο συγκεκριμένα. Το ένα είναι ότι δεν έχει υπάρξει καμμία ενημέρωση για την τελική σύμβαση και δεν γνωρίζει ο ελληνικός λαός, όχι μόνο η Βουλή, για το εκπαιδευτικό κέντρο της αεροπορίας στην Καλαμάτα, σύμβαση δυσθεώρητου ύψους. Το δεύτερο που είναι πολύ πιο σοβαρό γιατί έχει πολύ περισσότερες διαστάσεις είναι ότι δεν έχει ενημερωθεί καθόλου η Βουλή για την μονάδα των </w:t>
      </w:r>
      <w:r w:rsidRPr="002D159D">
        <w:rPr>
          <w:rFonts w:ascii="Arial" w:hAnsi="Arial"/>
          <w:sz w:val="24"/>
          <w:szCs w:val="24"/>
          <w:lang w:val="en-US" w:eastAsia="el-GR"/>
        </w:rPr>
        <w:t>Patriot</w:t>
      </w:r>
      <w:r w:rsidRPr="002D159D">
        <w:rPr>
          <w:rFonts w:ascii="Arial" w:hAnsi="Arial"/>
          <w:sz w:val="24"/>
          <w:szCs w:val="24"/>
          <w:lang w:eastAsia="el-GR"/>
        </w:rPr>
        <w:t xml:space="preserve"> που αποστέλλουμε στη Σαουδική Αραβία.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Κατ’ αρχάς, είναι η πρώτη φορά που η Ελλάδα αποστέλλει στρατεύματα έξω από το πλαίσιο αποφάσεων κάποιου διεθνούς οργανισμού στον οποίο συμμετέχουμε και αποδεχόμαστε. Πρώτον αυτό.</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Δεύτερον, είναι η πρώτη φορά, όχι από την εποχή του Ανδρέα Παπανδρέου, αλλά από την εποχή του Κωνσταντίνου Καραμανλή που εγκαταλείπεται ένα μέρος μιας πολυδιάστατης πολιτικής που σωστά υπήρχε και σε ένα βαθμό υπάρχει ακόμα και που μας εξασφάλιζε θετικές σχέσεις, </w:t>
      </w:r>
      <w:r w:rsidRPr="002D159D">
        <w:rPr>
          <w:rFonts w:ascii="Arial" w:hAnsi="Arial"/>
          <w:sz w:val="24"/>
          <w:szCs w:val="24"/>
          <w:lang w:eastAsia="el-GR"/>
        </w:rPr>
        <w:lastRenderedPageBreak/>
        <w:t xml:space="preserve">φιλικές σχέσεις, σχεδόν με το σύνολο των χωρών της Μέσης Ανατολής και της ευρύτερης περιοχής, όπως Βόρεια Αφρική, </w:t>
      </w:r>
      <w:proofErr w:type="spellStart"/>
      <w:r w:rsidRPr="002D159D">
        <w:rPr>
          <w:rFonts w:ascii="Arial" w:hAnsi="Arial"/>
          <w:sz w:val="24"/>
          <w:szCs w:val="24"/>
          <w:lang w:eastAsia="el-GR"/>
        </w:rPr>
        <w:t>Ρωσοασία</w:t>
      </w:r>
      <w:proofErr w:type="spellEnd"/>
      <w:r w:rsidRPr="002D159D">
        <w:rPr>
          <w:rFonts w:ascii="Arial" w:hAnsi="Arial"/>
          <w:sz w:val="24"/>
          <w:szCs w:val="24"/>
          <w:lang w:eastAsia="el-GR"/>
        </w:rPr>
        <w:t xml:space="preserve"> κ.λπ..</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Τρίτον και </w:t>
      </w:r>
      <w:proofErr w:type="spellStart"/>
      <w:r w:rsidRPr="002D159D">
        <w:rPr>
          <w:rFonts w:ascii="Arial" w:hAnsi="Arial"/>
          <w:sz w:val="24"/>
          <w:szCs w:val="24"/>
          <w:lang w:eastAsia="el-GR"/>
        </w:rPr>
        <w:t>σημαντικότερον</w:t>
      </w:r>
      <w:proofErr w:type="spellEnd"/>
      <w:r w:rsidRPr="002D159D">
        <w:rPr>
          <w:rFonts w:ascii="Arial" w:hAnsi="Arial"/>
          <w:sz w:val="24"/>
          <w:szCs w:val="24"/>
          <w:lang w:eastAsia="el-GR"/>
        </w:rPr>
        <w:t>, γιατί δεν έχει έλθει στη Βουλή. Με ποιο δικαίωμα; Επικαλούμενοι ποιον νόμο δεν έχετε φέρει την αποστολή ξένων στρατευμάτων εκτός της χώρας; Δεν πουλάμε κάποιο οπλικό σύστημα, δεν δανείζουμε κάποιο οπλικό σύστημα, είναι ελληνική στρατιωτική μονάδα που υποστηρίζει τα συστήματα αυτά και θα βρεθεί σε μια ξένη χώρα και εμπλεκόμαστε σε μια σύρραξη ή σε κάποιες αντιθέσεις, κάτι το οποίο δεν έχουμε ξανακάνει ποτέ στο παρελθόν.</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Αυτά είναι μερικά ζητήματα από τα πολλά που δεν έχουν έλθει στη Βουλή και υπάρχει ανάγκη ενημέρωσης.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Άλλο ζήτημα. Είχε υποσχεθεί ο Πρωθυπουργός ότι μέχρι τον Ιούνιο θα έκλεινε το θέμα της ενίσχυσης του Πολεμικού Ναυτικού. Τον Ιούνιο δεν είχε κλείσει. Εσείς, κύριε Υπουργέ, είχατε πει σε σχετική ερώτηση Βουλευτών του ΣΥΡΙΖΑ ότι θα κλείσει μέχρι τον Αύγουστο, δεν έκλεισε μέχρι τον Αύγουστο και δεν υπάρχει καμμία ενημέρωση ούτε καν για το τι ακριβώς περιμένουμε. Δημοσιεύματα, όμως, υπάρχουν άπειρα για το τι πιθανώς περιμένουμε. Υπήρχε μεγάλη σπουδή και πολύ εύκολη στο να ανακοινώσετε πάλι από το Βήμα της ΔΕΘ για έξι νέα </w:t>
      </w:r>
      <w:proofErr w:type="spellStart"/>
      <w:r w:rsidRPr="002D159D">
        <w:rPr>
          <w:rFonts w:ascii="Arial" w:hAnsi="Arial"/>
          <w:sz w:val="24"/>
          <w:szCs w:val="24"/>
          <w:lang w:val="en-US" w:eastAsia="el-GR"/>
        </w:rPr>
        <w:t>Rafale</w:t>
      </w:r>
      <w:proofErr w:type="spellEnd"/>
      <w:r w:rsidRPr="002D159D">
        <w:rPr>
          <w:rFonts w:ascii="Arial" w:hAnsi="Arial"/>
          <w:sz w:val="24"/>
          <w:szCs w:val="24"/>
          <w:lang w:eastAsia="el-GR"/>
        </w:rPr>
        <w:t xml:space="preserve"> και δεν υπάρχει τίποτα για το άλλο ζήτημα. Υπάρχει, λοιπόν, ένα πολύ βασικό ερώτημα. Υπάρχει κάποιος σχεδιασμός που </w:t>
      </w:r>
      <w:r w:rsidRPr="002D159D">
        <w:rPr>
          <w:rFonts w:ascii="Arial" w:hAnsi="Arial"/>
          <w:sz w:val="24"/>
          <w:szCs w:val="24"/>
          <w:lang w:eastAsia="el-GR"/>
        </w:rPr>
        <w:lastRenderedPageBreak/>
        <w:t xml:space="preserve">τα προχωράει όλα αυτά; Το ότι ανακοινώθηκαν τα </w:t>
      </w:r>
      <w:proofErr w:type="spellStart"/>
      <w:r w:rsidRPr="002D159D">
        <w:rPr>
          <w:rFonts w:ascii="Arial" w:hAnsi="Arial"/>
          <w:sz w:val="24"/>
          <w:szCs w:val="24"/>
          <w:lang w:val="en-US" w:eastAsia="el-GR"/>
        </w:rPr>
        <w:t>Rafale</w:t>
      </w:r>
      <w:proofErr w:type="spellEnd"/>
      <w:r w:rsidRPr="002D159D">
        <w:rPr>
          <w:rFonts w:ascii="Arial" w:hAnsi="Arial"/>
          <w:sz w:val="24"/>
          <w:szCs w:val="24"/>
          <w:lang w:eastAsia="el-GR"/>
        </w:rPr>
        <w:t xml:space="preserve"> και δεν ανακοινώθηκε κάτι άλλο –μας ήλθε σε έναν ορισμένο σχεδιασμό- είναι πιέσεις, </w:t>
      </w:r>
      <w:proofErr w:type="spellStart"/>
      <w:r w:rsidRPr="002D159D">
        <w:rPr>
          <w:rFonts w:ascii="Arial" w:hAnsi="Arial"/>
          <w:sz w:val="24"/>
          <w:szCs w:val="24"/>
          <w:lang w:eastAsia="el-GR"/>
        </w:rPr>
        <w:t>τακτικισμοί</w:t>
      </w:r>
      <w:proofErr w:type="spellEnd"/>
      <w:r w:rsidRPr="002D159D">
        <w:rPr>
          <w:rFonts w:ascii="Arial" w:hAnsi="Arial"/>
          <w:sz w:val="24"/>
          <w:szCs w:val="24"/>
          <w:lang w:eastAsia="el-GR"/>
        </w:rPr>
        <w:t xml:space="preserve"> και προβλήματα του Μαξίμου.</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Το τελευταίο. Έχει ρωτήσει ο ΣΥΡΙΖΑ και δεν έχει απαντήσει ούτε η Κυβέρνηση –Κυβερνητικός Εκπρόσωπος- ούτε το Υπουργείο Άμυνας –είναι δικό του θέμα- αν αληθεύει δημοσίευμα ότι έφτασε τουρκικό πολεμικό σκάφος μέσα στα χωρικά μας ύδατα, μάλιστα σε απόσταση δυόμισι μιλίων βόρεια της Κρήτης από τις ακτές μας.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Ακόμη και αν δεν ισχύει κάτι τέτοιο οφείλετε να δώσετε μια απάντηση. Να το διαψεύσετε κατηγορηματικά, εάν δεν έχει γίνει κάτι τέτοιο. Να υπενθυμίσω μόνο ότι οι εντελώς ανεύθυνες δηλώσεις Υπουργών της Κυβέρνησης πριν περίπου ένα χρόνο όταν σουλάτσαρε το «</w:t>
      </w:r>
      <w:r w:rsidRPr="002D159D">
        <w:rPr>
          <w:rFonts w:ascii="Arial" w:hAnsi="Arial"/>
          <w:sz w:val="24"/>
          <w:szCs w:val="24"/>
          <w:lang w:val="en-US" w:eastAsia="el-GR"/>
        </w:rPr>
        <w:t>ORUC</w:t>
      </w:r>
      <w:r w:rsidRPr="002D159D">
        <w:rPr>
          <w:rFonts w:ascii="Arial" w:hAnsi="Arial"/>
          <w:sz w:val="24"/>
          <w:szCs w:val="24"/>
          <w:lang w:eastAsia="el-GR"/>
        </w:rPr>
        <w:t xml:space="preserve"> </w:t>
      </w:r>
      <w:r w:rsidRPr="002D159D">
        <w:rPr>
          <w:rFonts w:ascii="Arial" w:hAnsi="Arial"/>
          <w:sz w:val="24"/>
          <w:szCs w:val="24"/>
          <w:lang w:val="en-US" w:eastAsia="el-GR"/>
        </w:rPr>
        <w:t>REIS</w:t>
      </w:r>
      <w:r w:rsidRPr="002D159D">
        <w:rPr>
          <w:rFonts w:ascii="Arial" w:hAnsi="Arial"/>
          <w:sz w:val="24"/>
          <w:szCs w:val="24"/>
          <w:lang w:eastAsia="el-GR"/>
        </w:rPr>
        <w:t xml:space="preserve">» στην περιοχή για κόκκινη γραμμή τα έξι ναυτικά μίλια, είναι προφανές ότι δημιουργεί ένα προηγούμενο το οποίο έχει εκμεταλλευτεί το διάστημα αυτό η Τουρκία και ειδικά τώρα που ξανάρχισαν με συστηματικό τρόπο οι προκλήσεις.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Θέλω να κλείσω με το ζήτημα της εξωτερικής πολιτικής. Το Μαξίμου την έχει βάλει περίπου στον αυτόματο. Περάσαμε μια περίοδο μετά την εκλογή </w:t>
      </w:r>
      <w:proofErr w:type="spellStart"/>
      <w:r w:rsidRPr="002D159D">
        <w:rPr>
          <w:rFonts w:ascii="Arial" w:hAnsi="Arial"/>
          <w:sz w:val="24"/>
          <w:szCs w:val="24"/>
          <w:lang w:eastAsia="el-GR"/>
        </w:rPr>
        <w:t>Μπάιντεν</w:t>
      </w:r>
      <w:proofErr w:type="spellEnd"/>
      <w:r w:rsidRPr="002D159D">
        <w:rPr>
          <w:rFonts w:ascii="Arial" w:hAnsi="Arial"/>
          <w:sz w:val="24"/>
          <w:szCs w:val="24"/>
          <w:lang w:eastAsia="el-GR"/>
        </w:rPr>
        <w:t xml:space="preserve"> που υπήρχε μία αλλαγή στάσης των Ηνωμένων Πολιτειών όπου αντί να εκμεταλλευτούμε αυτή την αλλαγή στάσης, να παγιώσουμε, να κάνουμε πιο συστηματικές ορισμένες θέσεις και τη θέση της χώρας στο τρίγωνο Ελλάδα-</w:t>
      </w:r>
      <w:r w:rsidRPr="002D159D">
        <w:rPr>
          <w:rFonts w:ascii="Arial" w:hAnsi="Arial"/>
          <w:sz w:val="24"/>
          <w:szCs w:val="24"/>
          <w:lang w:eastAsia="el-GR"/>
        </w:rPr>
        <w:lastRenderedPageBreak/>
        <w:t xml:space="preserve">Τουρκία-Ηνωμένων Πολιτειών, η Κυβέρνηση επαναπαύτηκε σε αυτή την πρώτη αλλαγή στάσης, αλλά τα πράγματα δεν προχωράνε έτσι. Έθεσε αυτή τη σχέση στον αυτόματο πιλότο και σήμερα παρατηρούμε φαινόμενα και εξελίξεις σε εντελώς αντίθετη κατεύθυνση.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Η μόνη στρατηγική η οποία φαίνεται να έχετε και αυτό ελπίζω να μην αποδειχθεί από την αμυντική συμφωνία πενταετούς μάλιστα διάρκειας που προγραμματίζετε, είναι το «ναι σε όλα», αλλά είναι αποδεδειγμένο παγκοσμίως, όχι μόνο στην Ελλάδα, ότι το «ναι σε όλα» δεν κατακτά απολύτως τίποτα. Το είχε πει και Πρωθυπουργός ο κ. Μητσοτάκης στη συνάντηση με τον </w:t>
      </w:r>
      <w:proofErr w:type="spellStart"/>
      <w:r w:rsidRPr="002D159D">
        <w:rPr>
          <w:rFonts w:ascii="Arial" w:hAnsi="Arial"/>
          <w:sz w:val="24"/>
          <w:szCs w:val="24"/>
          <w:lang w:eastAsia="el-GR"/>
        </w:rPr>
        <w:t>Τραμπ</w:t>
      </w:r>
      <w:proofErr w:type="spellEnd"/>
      <w:r w:rsidRPr="002D159D">
        <w:rPr>
          <w:rFonts w:ascii="Arial" w:hAnsi="Arial"/>
          <w:sz w:val="24"/>
          <w:szCs w:val="24"/>
          <w:lang w:eastAsia="el-GR"/>
        </w:rPr>
        <w:t xml:space="preserve"> ότι η Ελλάδα είναι δεδομένη. Δεν αποτελεί αυτό στρατηγική και μας οδηγεί σε πολύ μεγαλύτερο αδιέξοδο από τα σημερινά.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Ευχαριστώ.</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(Αθανάσιος Μπούρας):</w:t>
      </w:r>
      <w:r w:rsidRPr="002D159D">
        <w:rPr>
          <w:rFonts w:ascii="Arial" w:hAnsi="Arial"/>
          <w:sz w:val="24"/>
          <w:szCs w:val="24"/>
          <w:lang w:eastAsia="el-GR"/>
        </w:rPr>
        <w:t xml:space="preserve"> Κι εμείς ευχαριστούμε τον κ. Τσίπρα.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Τον λόγο έχει τώρα, αφού τακτοποιηθεί το Βήμα, ο Κοινοβουλευτικός Εκπρόσωπος του Κομμουνιστικού Κόμματος Ελλάδας κ. Αθανάσιος </w:t>
      </w:r>
      <w:proofErr w:type="spellStart"/>
      <w:r w:rsidRPr="002D159D">
        <w:rPr>
          <w:rFonts w:ascii="Arial" w:hAnsi="Arial"/>
          <w:sz w:val="24"/>
          <w:szCs w:val="24"/>
          <w:lang w:eastAsia="el-GR"/>
        </w:rPr>
        <w:t>Παφίλης</w:t>
      </w:r>
      <w:proofErr w:type="spellEnd"/>
      <w:r w:rsidRPr="002D159D">
        <w:rPr>
          <w:rFonts w:ascii="Arial" w:hAnsi="Arial"/>
          <w:sz w:val="24"/>
          <w:szCs w:val="24"/>
          <w:lang w:eastAsia="el-GR"/>
        </w:rPr>
        <w:t xml:space="preserve">.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ΑΘΑΝΑΣΙΟΣ ΠΑΦΙΛΗΣ:</w:t>
      </w:r>
      <w:r w:rsidRPr="002D159D">
        <w:rPr>
          <w:rFonts w:ascii="Arial" w:hAnsi="Arial"/>
          <w:sz w:val="24"/>
          <w:szCs w:val="24"/>
          <w:lang w:eastAsia="el-GR"/>
        </w:rPr>
        <w:t xml:space="preserve"> Ο ΣΥΡΙΖΑ λέει ότι το «ναι σε όλα» δεν βγάζει πουθενά. Μπορείτε να μας πείτε ένα «όχι» που είπατε; Πείτε μας ένα για δείγμα, να το έχετε και να το κουνάτε σαν φύλλο συκής. Όλες τις αποφάσεις του ΝΑΤΟ τις έχετε υπογράψει. Όλα όσα ζήτησαν οι Αμερικανοί τα δώσατε και μάλιστα </w:t>
      </w:r>
      <w:r w:rsidRPr="002D159D">
        <w:rPr>
          <w:rFonts w:ascii="Arial" w:hAnsi="Arial"/>
          <w:sz w:val="24"/>
          <w:szCs w:val="24"/>
          <w:lang w:eastAsia="el-GR"/>
        </w:rPr>
        <w:lastRenderedPageBreak/>
        <w:t xml:space="preserve">περηφανευτήκατε. Σας ζήτησαν να κλείσετε την Πρεσβεία της Συρίας και το κάνατε και λέγατε ότι είστε και αριστερή κυβέρνηση. Γιατί το κάνατε; Έχουμε πρόβλημα εμείς με τη Συρία. Ό,τι σας ζήτησαν το κάνατε και μάλιστα περισσότερα από όσα σας ζήτησαν.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Αυτή είναι η αλήθεια και πρέπει εδώ να είμαστε ειλικρινείς και όταν γίνονται τέτοιες συζητήσεις να βγάζει συμπεράσματα ο ελληνικός λαός, γιατί εδώ μέσα δεν πρόκειται να αλλάξει κανένας μυαλό. Είναι δεδομένη η πολιτική αυτή.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Εσείς είπατε ότι το ΝΑΤΟ άλλαξε -πού είναι ο </w:t>
      </w:r>
      <w:proofErr w:type="spellStart"/>
      <w:r w:rsidRPr="002D159D">
        <w:rPr>
          <w:rFonts w:ascii="Arial" w:hAnsi="Arial"/>
          <w:sz w:val="24"/>
          <w:szCs w:val="24"/>
          <w:lang w:eastAsia="el-GR"/>
        </w:rPr>
        <w:t>Κατρούγκαλος</w:t>
      </w:r>
      <w:proofErr w:type="spellEnd"/>
      <w:r w:rsidRPr="002D159D">
        <w:rPr>
          <w:rFonts w:ascii="Arial" w:hAnsi="Arial"/>
          <w:sz w:val="24"/>
          <w:szCs w:val="24"/>
          <w:lang w:eastAsia="el-GR"/>
        </w:rPr>
        <w:t xml:space="preserve">;- και είναι καλό τώρα. Τώρα σκοτώνει καλά, ενώ πρώτα σκότωνε πιο άγρια; Είπατε και πάρα πολλά άλλα απίστευτα που δεν τα έχει πει κανένα προοδευτικό όχι αριστερό κόμμα σε όλον τον κόσμο.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Τώρα η συζήτηση δεν μπορεί να είναι αποσπασματική, αντικειμενικά γενικεύεται, για το σημερινό και όπως είπε ο εισηγητής μας: Τι είναι αυτές οι δύο κύρωσης που κάνουμε; Είναι ένας κρίκος στην αλυσίδα ενεργητικής εμπλοκής της Ελλάδας στα επιθετικά ιμπεριαλιστικά σχέδια. Ξαναλέω: ενεργητικής εμπλοκής, ούτε καν παρατηρητής!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Λέτε όλοι σας που κυβερνήσατε και σήμερα ότι η Ελλάδα είναι μια ασφαλής και φιλειρηνική χώρα. Μάλιστα, ο ελληνικός λαός ναι, είναι φιλειρηνικός όπως και όλοι οι λαοί του κόσμου. Άλλοι τους σπρώχνουν, τα </w:t>
      </w:r>
      <w:r w:rsidRPr="002D159D">
        <w:rPr>
          <w:rFonts w:ascii="Arial" w:hAnsi="Arial"/>
          <w:sz w:val="24"/>
          <w:szCs w:val="24"/>
          <w:lang w:eastAsia="el-GR"/>
        </w:rPr>
        <w:lastRenderedPageBreak/>
        <w:t xml:space="preserve">μεγάλα οικονομικά συμφέροντα, τα μονοπώλια, οι ιμπεριαλιστές, αυτοί τους σπρώχνουν σε σφαγή. Επίσης, λέτε -άκουσα και του κ. Τσίπρα- ότι ακολουθείτε πολυδιάστατη εξωτερική πολιτική. Μας δουλεύετε; Τι πολυδιάστατη ακολουθείτε; Ό,τι θέλει το ΝΑΤΟ και οι Αμερικανοί, αυτό δεν κάνετε; Που είναι η πολυδιάστατη; Όλα αυτά τα στρατιωτικά σχέδια στα οποία συμμετέχετε και περηφανεύεστε κιόλας είναι φιλειρηνικά; </w:t>
      </w:r>
    </w:p>
    <w:p w:rsidR="002D159D" w:rsidRPr="002D159D" w:rsidRDefault="002D159D" w:rsidP="002D159D">
      <w:pPr>
        <w:spacing w:after="0" w:line="600" w:lineRule="auto"/>
        <w:ind w:firstLine="720"/>
        <w:jc w:val="both"/>
        <w:rPr>
          <w:rFonts w:ascii="Arial" w:hAnsi="Arial" w:cs="Arial"/>
          <w:b/>
          <w:sz w:val="24"/>
          <w:szCs w:val="24"/>
          <w:shd w:val="clear" w:color="auto" w:fill="FFFFFF"/>
          <w:lang w:eastAsia="el-GR"/>
        </w:rPr>
      </w:pPr>
      <w:r w:rsidRPr="002D159D">
        <w:rPr>
          <w:rFonts w:ascii="Arial" w:hAnsi="Arial"/>
          <w:sz w:val="24"/>
          <w:szCs w:val="24"/>
          <w:lang w:eastAsia="el-GR"/>
        </w:rPr>
        <w:t>Ποιος ο αντίπαλος τελικά; Ποιος είναι ο αντίπαλος στο ΝΑΤΟ που πάτε εκεί στη Νορβηγία και αλλού; Ποιος είναι ο εχθρός; Πείτε τον! Δεν έχετε θάρρος; Η Ρωσία! Πείτε: Ναι, συμμετέχουμε στην περικύκλωση της Ρωσίας και συμμετέχουμε και στα σχέδια αποκλεισμού της Κίνας κ.λπ..</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Είναι αλήθεια ή ψέματα;  Ποια πολυδιάστατη, λοιπόν, πολιτική; Επειδή έχετε οικονομικές σχέσεις; Ακόμα και σε κυρώσεις, που δεν έχουν κανένα νόημα, που κατέστρεψαν τους αγρότες, ο ΣΥΡΙΖΑ ήταν στην κυβέρνηση, τους ψήφισε. Εσείς, της Νέας Δημοκρατίας, βέβαια, πανηγυρίζετε, δεν το συζητάω. Αλλά είστε οι πιο κλασικοί, τέλος πάντων. Ενώ ο ΣΥΡΙΖΑ ήρθε όψιμος και προσπέρασε από τα δεξιά, </w:t>
      </w:r>
      <w:proofErr w:type="spellStart"/>
      <w:r w:rsidRPr="002D159D">
        <w:rPr>
          <w:rFonts w:ascii="Arial" w:hAnsi="Arial"/>
          <w:sz w:val="24"/>
          <w:szCs w:val="24"/>
          <w:lang w:eastAsia="el-GR"/>
        </w:rPr>
        <w:t>σπινιάροντας</w:t>
      </w:r>
      <w:proofErr w:type="spellEnd"/>
      <w:r w:rsidRPr="002D159D">
        <w:rPr>
          <w:rFonts w:ascii="Arial" w:hAnsi="Arial"/>
          <w:sz w:val="24"/>
          <w:szCs w:val="24"/>
          <w:lang w:eastAsia="el-GR"/>
        </w:rPr>
        <w:t xml:space="preserve"> που είπε και ο </w:t>
      </w:r>
      <w:proofErr w:type="spellStart"/>
      <w:r w:rsidRPr="002D159D">
        <w:rPr>
          <w:rFonts w:ascii="Arial" w:hAnsi="Arial"/>
          <w:sz w:val="24"/>
          <w:szCs w:val="24"/>
          <w:lang w:eastAsia="el-GR"/>
        </w:rPr>
        <w:t>Παπαναστάσης</w:t>
      </w:r>
      <w:proofErr w:type="spellEnd"/>
      <w:r w:rsidRPr="002D159D">
        <w:rPr>
          <w:rFonts w:ascii="Arial" w:hAnsi="Arial"/>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Για να δούμε, λοιπόν, ποια είναι. Συμμετείχε σε όλες τις επεμβάσεις που έγιναν σε όλους τους πολέμους η Ελλάδα, ναι η όχι, με απόφαση των κυβερνήσεων, όλων των κυβερνήσεων, Νέας Δημοκρατίας, ΠΑΣΟΚ, ΣΥΡΙΖΑ; </w:t>
      </w:r>
      <w:r w:rsidRPr="002D159D">
        <w:rPr>
          <w:rFonts w:ascii="Arial" w:hAnsi="Arial"/>
          <w:sz w:val="24"/>
          <w:szCs w:val="24"/>
          <w:lang w:eastAsia="el-GR"/>
        </w:rPr>
        <w:lastRenderedPageBreak/>
        <w:t>Συμμετείχε στη Γιουγκοσλαβία, ναι ή όχι; Μάλιστα, λέει ο κ. Τσίπρας ότι πρώτη φορά πάνε Έλληνες και με οπλικό σύστημα στο εξωτερικό. Τι λέτε τώρα;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ΓΕΩΡΓΙΟΣ ΤΣΙΠΡΑΣ:</w:t>
      </w:r>
      <w:r w:rsidRPr="002D159D">
        <w:rPr>
          <w:rFonts w:ascii="Arial" w:hAnsi="Arial"/>
          <w:sz w:val="24"/>
          <w:szCs w:val="24"/>
          <w:lang w:eastAsia="el-GR"/>
        </w:rPr>
        <w:t xml:space="preserve"> Εκτός από διεθνείς οργανισμούς, κύριε </w:t>
      </w:r>
      <w:proofErr w:type="spellStart"/>
      <w:r w:rsidRPr="002D159D">
        <w:rPr>
          <w:rFonts w:ascii="Arial" w:hAnsi="Arial"/>
          <w:sz w:val="24"/>
          <w:szCs w:val="24"/>
          <w:lang w:eastAsia="el-GR"/>
        </w:rPr>
        <w:t>Παφίλη</w:t>
      </w:r>
      <w:proofErr w:type="spellEnd"/>
      <w:r w:rsidRPr="002D159D">
        <w:rPr>
          <w:rFonts w:ascii="Arial" w:hAnsi="Arial"/>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ΑΘΑΝΑΣΙΟΣ ΠΑΦΙΛΗΣ:</w:t>
      </w:r>
      <w:r w:rsidRPr="002D159D">
        <w:rPr>
          <w:rFonts w:ascii="Arial" w:hAnsi="Arial"/>
          <w:sz w:val="24"/>
          <w:szCs w:val="24"/>
          <w:lang w:eastAsia="el-GR"/>
        </w:rPr>
        <w:t xml:space="preserve"> Γιατί υπήρχε απόφαση να πάμε στο Κόσσοβο;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ΓΕΩΡΓΙΟΣ ΤΣΙΠΡΑΣ:</w:t>
      </w:r>
      <w:r w:rsidRPr="002D159D">
        <w:rPr>
          <w:rFonts w:ascii="Arial" w:hAnsi="Arial"/>
          <w:sz w:val="24"/>
          <w:szCs w:val="24"/>
          <w:lang w:eastAsia="el-GR"/>
        </w:rPr>
        <w:t xml:space="preserve"> Υπήρχε.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ΑΘΑΝΑΣΙΟΣ ΠΑΦΙΛΗΣ: </w:t>
      </w:r>
      <w:r w:rsidRPr="002D159D">
        <w:rPr>
          <w:rFonts w:ascii="Arial" w:hAnsi="Arial"/>
          <w:sz w:val="24"/>
          <w:szCs w:val="24"/>
          <w:lang w:eastAsia="el-GR"/>
        </w:rPr>
        <w:t>Ποιος διεθνής οργανισμός το αποφάσισε; Υπήρχε απόφαση να πάμε στο Αφγανιστάν. Ποιος διεθνής οργανισμός; Το ΝΑΤΟ. Α, μάλιστα, το ΝΑΤΟ είναι τώρα που διατάζει; Ποιος διατάζει; Οι Αμερικανοί, για να πάνε εκεί.</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Συμμετείχατε παντού. Ό,τι σας ζήτησαν: Γιουγκοσλαβία, Αφγανιστάν, Λιβύη, Συρία με αποκλεισμούς. Άρα, για ποια φιλειρηνική πολιτική μας μιλάτε; Τι εθνικά συμφέροντα υπερασπίζεται η συστοιχία </w:t>
      </w:r>
      <w:r w:rsidRPr="002D159D">
        <w:rPr>
          <w:rFonts w:ascii="Arial" w:hAnsi="Arial"/>
          <w:sz w:val="24"/>
          <w:szCs w:val="24"/>
          <w:lang w:val="en-US" w:eastAsia="el-GR"/>
        </w:rPr>
        <w:t>Patriot</w:t>
      </w:r>
      <w:r w:rsidRPr="002D159D">
        <w:rPr>
          <w:rFonts w:ascii="Arial" w:hAnsi="Arial"/>
          <w:sz w:val="24"/>
          <w:szCs w:val="24"/>
          <w:lang w:eastAsia="el-GR"/>
        </w:rPr>
        <w:t xml:space="preserve"> στη Σαουδική Αραβία; Τι κάνει; Τι κάνετε με αυτό; Δύο στόχους εξυπηρετείτε. Πρώτον -δεν θέλω να το πω- υπηρέτες των Αμερικανών, οι οποίοι παίρνουν τις δυνάμεις και τις πάνε στον Ειρηνικό, γιατί αλλάζουν στρατηγική, λόγω του ανταγωνισμού με την Κίνα. Πάτε και καλύπτετε την τρύπα που έχει η αεράμυνα της Σαουδικής Αραβίας. Ο δεύτερος είναι τα συμφέροντα της αστικής τάξης, που ετοιμάζεται να πάρει. Όχι ετοιμάζεται, δουλεύει ήδη. Έχει τεράστια συμφέροντα και στη Σαουδική Αραβία και σε άλλες χώρες. Αυτά τα συμφέροντα, όπως έγραφε και κάποιος και μάλιστα, στην «ΕΛΕΥΘΕΡΟΤΥΠΙΑ», άμα θέλετε να εξυπηρετηθούν, πρέπει να </w:t>
      </w:r>
      <w:r w:rsidRPr="002D159D">
        <w:rPr>
          <w:rFonts w:ascii="Arial" w:hAnsi="Arial"/>
          <w:sz w:val="24"/>
          <w:szCs w:val="24"/>
          <w:lang w:eastAsia="el-GR"/>
        </w:rPr>
        <w:lastRenderedPageBreak/>
        <w:t xml:space="preserve">έχετε και στρατό. Το έλεγε για το Κόσοβο, τότε που πέθαιναν δεκαεννέα από λευχαιμία, από το </w:t>
      </w:r>
      <w:proofErr w:type="spellStart"/>
      <w:r w:rsidRPr="002D159D">
        <w:rPr>
          <w:rFonts w:ascii="Arial" w:hAnsi="Arial"/>
          <w:sz w:val="24"/>
          <w:szCs w:val="24"/>
          <w:lang w:eastAsia="el-GR"/>
        </w:rPr>
        <w:t>απεμπλουτισμένο</w:t>
      </w:r>
      <w:proofErr w:type="spellEnd"/>
      <w:r w:rsidRPr="002D159D">
        <w:rPr>
          <w:rFonts w:ascii="Arial" w:hAnsi="Arial"/>
          <w:sz w:val="24"/>
          <w:szCs w:val="24"/>
          <w:lang w:eastAsia="el-GR"/>
        </w:rPr>
        <w:t xml:space="preserve"> ουράνιο.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Επομένως, μη λέτε: «έχουμε φιλειρηνική πολιτική». Επειδή δεν διεκδικούμε σύνορα; Όταν συμμετέχουμε, όμως, στο μοίρασμα, στο κομμάτιασμα, στη δολοφονία των λαών, συμμετέχουμε σε ό,τι μας, δηλαδή, ό,τι ζητάνε από την Ελλάδα. Γιατί ο ελληνικός λαός δεν τα θέλει αυτά. Αυτή η πολιτική δεν είναι </w:t>
      </w:r>
      <w:proofErr w:type="spellStart"/>
      <w:r w:rsidRPr="002D159D">
        <w:rPr>
          <w:rFonts w:ascii="Arial" w:hAnsi="Arial"/>
          <w:sz w:val="24"/>
          <w:szCs w:val="24"/>
          <w:lang w:eastAsia="el-GR"/>
        </w:rPr>
        <w:t>φιλοπολεμική</w:t>
      </w:r>
      <w:proofErr w:type="spellEnd"/>
      <w:r w:rsidRPr="002D159D">
        <w:rPr>
          <w:rFonts w:ascii="Arial" w:hAnsi="Arial"/>
          <w:sz w:val="24"/>
          <w:szCs w:val="24"/>
          <w:lang w:eastAsia="el-GR"/>
        </w:rPr>
        <w:t>; Τι είναι; Μπορεί να μην είναι με την Τουρκία και η Τουρκία να είναι πιο επιθετική, αλλά στο σύνολο, στην περιοχή, η Ελλάδα είναι επιτιθέμενη μαζί με το ΝΑΤΟ και πρέπει να το γνωρίζει ο ελληνικός λαός και το γνωρίζει πολύ καλά.</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Δεύτερον, στον θεό σας, η Ελλάδα είναι μια φιλειρηνική χώρα; Χάσαμε τον λογαριασμό. Πόσες βάσεις είναι; Είκοσι επτά; Και δώδεκα θα δώσετε τώρα. Έχετε παραδώσει ακόμα και τις πολιτικές υποδομές στη διάθεση του ΝΑΤΟ και των Αμερικάνων. Ναι ή όχι; Τα ίδια έκανε και ΣΥΡΙΖΑ. Ο ΣΥΡΙΖΑ ξεκίνησε, άνοιξε τον δρόμο για τις βάσεις και τώρα επιταχύνετε. Τι χώρα είναι αυτή; Πάρτε τον χάρτη και κοιτάξτε τον. Ποια φιλειρηνική χώρα; Αλεξανδρούπολη; Να ξεκινήσουμε από τον Έβρο μέχρι την Κρήτη και από την Ήπειρο μέχρι τη Νότια Πελοπόννησο. Θα δώσετε κι άλλα. Αλήθεια, για ποιον λόγο; Γιατί τα δίνετε αυτά; Ποιος μας απειλεί; Μας απειλεί η Ρωσία; Όχι ότι δεν είναι ιμπεριαλιστική χώρα. Είναι. Όχι, το μόνο που είπαν και αυτοί για το Ιράν -και αυτοί είναι νόμοι </w:t>
      </w:r>
      <w:r w:rsidRPr="002D159D">
        <w:rPr>
          <w:rFonts w:ascii="Arial" w:hAnsi="Arial"/>
          <w:sz w:val="24"/>
          <w:szCs w:val="24"/>
          <w:lang w:eastAsia="el-GR"/>
        </w:rPr>
        <w:lastRenderedPageBreak/>
        <w:t>του πολέμου- είναι ότι σε περίπτωση γενικευμένης σύρραξης, οι βάσεις που υπάρχουν και είναι επιθετικές, θα είναι στόχοι. Δηλαδή, θα σκοτωθεί ο ελληνικός λαός μέσα από έναν γενικευμένο πόλεμο, για ποιον λόγο; Για τα συμφέροντα των ιμπεριαλιστών, τα συμφέροντα των μονοπωλίων, των πολυεθνικών, γιατί αυτούς προστατεύει το ΝΑΤΟ και δεν προστατεύει κανέναν λαό. Σφαγείο είναι. Είναι βουτηγμένο στο αίμα, από πάνω μέχρι κάτω. Δεκάδες εκατομμύρια είναι οι νεκροί από ΝΑΤΟ και νατοϊκές χώρες.</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sz w:val="24"/>
          <w:szCs w:val="24"/>
          <w:lang w:eastAsia="el-GR"/>
        </w:rPr>
        <w:t>Μας λέτε «φιλειρηνική χώρα» και ετοιμάζεστε τώρα να ανανεώσετε και να προχωρήσετε και παραπέρα τη συμφωνία με τις Ηνωμένες Πολιτείες της Αμερικής, η οποία θα μας προστατέψει από την Τουρκία. Καλά, ποιον κοροϊδεύετε, αλήθεια; Αν ήθελαν οι Αμερικανοί και οι Ευρωπαίοι, αν ήθελαν και δεν κοιτούσαν τα δικά τους συμφέροντα, μπορούσαν να σταματήσουν την επιθετικότητα της Τουρκίας, ναι ή όχι;</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Ούτε η Ευρωπαϊκή Ένωση πήρε θέση, γιατί έχουν τεράστια συμφέροντα με την Τουρκία και, από την άλλη, προσπαθούν να την απομακρύνουν από την επιρροή της Ρωσίας.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Όλες, λοιπόν, οι κυβερνήσεις μετέτρεψαν την Ελλάδα σε μια πολεμική, </w:t>
      </w:r>
      <w:proofErr w:type="spellStart"/>
      <w:r w:rsidRPr="002D159D">
        <w:rPr>
          <w:rFonts w:ascii="Arial" w:hAnsi="Arial"/>
          <w:sz w:val="24"/>
          <w:szCs w:val="24"/>
          <w:lang w:eastAsia="el-GR"/>
        </w:rPr>
        <w:t>προκεχωρημένη</w:t>
      </w:r>
      <w:proofErr w:type="spellEnd"/>
      <w:r w:rsidRPr="002D159D">
        <w:rPr>
          <w:rFonts w:ascii="Arial" w:hAnsi="Arial"/>
          <w:sz w:val="24"/>
          <w:szCs w:val="24"/>
          <w:lang w:eastAsia="el-GR"/>
        </w:rPr>
        <w:t xml:space="preserve">, επιθετική </w:t>
      </w:r>
      <w:proofErr w:type="spellStart"/>
      <w:r w:rsidRPr="002D159D">
        <w:rPr>
          <w:rFonts w:ascii="Arial" w:hAnsi="Arial"/>
          <w:sz w:val="24"/>
          <w:szCs w:val="24"/>
          <w:lang w:eastAsia="el-GR"/>
        </w:rPr>
        <w:t>αμερικανονατοϊκή</w:t>
      </w:r>
      <w:proofErr w:type="spellEnd"/>
      <w:r w:rsidRPr="002D159D">
        <w:rPr>
          <w:rFonts w:ascii="Arial" w:hAnsi="Arial"/>
          <w:sz w:val="24"/>
          <w:szCs w:val="24"/>
          <w:lang w:eastAsia="el-GR"/>
        </w:rPr>
        <w:t xml:space="preserve"> βάση και όποιος δεν μας πιστεύει ας ανοίξει τον χάρτη για να δει όλη την Ελλάδα, πολύ περισσότερο οι στρατιωτικοί.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Τι άλλο; Συμμετέχετε όλοι σας -όλες οι κυβερνήσεις- σε όλες τις στρατιωτικές και επιθετικές ασκήσεις του ΝΑΤΟ, που τις πληρώνει με δισεκατομμύρια ο ελληνικός λαός. Σας ρωτούσαμε επανειλημμένα όλους τους Υπουργούς Άμυνας –και του ΣΥΡΙΖΑ και της Νέας Δημοκρατίας και του ΠΑΣΟΚ παλαιότερα- πόσο κοστίζει, πόσο πληρώνει το ελληνικός λαός για να πάνε στη Νορβηγία, παραδείγματος χάριν, τα δύο </w:t>
      </w:r>
      <w:r w:rsidRPr="002D159D">
        <w:rPr>
          <w:rFonts w:ascii="Arial" w:hAnsi="Arial"/>
          <w:sz w:val="24"/>
          <w:szCs w:val="24"/>
          <w:lang w:val="en-US" w:eastAsia="el-GR"/>
        </w:rPr>
        <w:t>F</w:t>
      </w:r>
      <w:r w:rsidRPr="002D159D">
        <w:rPr>
          <w:rFonts w:ascii="Arial" w:hAnsi="Arial"/>
          <w:sz w:val="24"/>
          <w:szCs w:val="24"/>
          <w:lang w:eastAsia="el-GR"/>
        </w:rPr>
        <w:t xml:space="preserve">16. Δεν καίνε 10.000 την ώρα; Μετρήστε.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Δηλαδή, χρηματοδοτεί ο ελληνικός λαός, που ζει μια άθλια ζωή μέσα στο άγχος, καθημερινά τα επιθετικά σχέδια των Αμερικάνων σε όλη την ανθρωπότητα, γιατί το ΝΑΤΟ πια έχει ξεφύγει από αυτό που λεγόταν «Βορειοατλαντικό Σύμφωνο». Έχει δώσει το δικαίωμα στον εαυτό του -χωρίς ούτε ο ΟΗΕ, ποιος ΟΗΕ, αλλά και τον ΟΗΕ τον ελέγχουν- να επεμβαίνει πάνω από έξι χιλιάδες μίλια, δηλαδή σε ολόκληρο τον κόσμο. Τώρα να που έχουμε και καινούργια και θα πω παρακάτω.</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Αυτές τις ασκήσεις δεν τις κάνατε όταν κάνατε άσκηση στα Γρεβενά με το Ισραήλ και τους Αμερικανούς; Ποιος ήταν ο στόχος τους και ο αντίπαλος; Ήταν η προσομοίωση Ιράν. Ναι ή όχι; Γιατί δώσατε τον εναέριο χώρο και συμμετείχαν και ελληνικά αεροπλάνα F-16 σε αυτές τις ασκήσεις, που ουσιαστικά είναι πρόβα πολέμου με το Ιράν, που θα συμμετείχε και η Ελλάδα. </w:t>
      </w:r>
      <w:r w:rsidRPr="002D159D">
        <w:rPr>
          <w:rFonts w:ascii="Arial" w:hAnsi="Arial"/>
          <w:sz w:val="24"/>
          <w:szCs w:val="24"/>
          <w:lang w:eastAsia="el-GR"/>
        </w:rPr>
        <w:lastRenderedPageBreak/>
        <w:t>Δεν το ξέρατε; Το ήξεραν. Και οι στρατιωτικοί το ήξεραν και όλοι, όπως επίσης, και σε όλες τις νατοϊκές; Δεν υπάρχει καμμία.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Να γνωρίζει ο ελληνικός λαός ότι του κόβεται το ψωμί, ότι τραβάει τα ελέη και την ίδια στιγμή, χρηματοδοτεί με τον ιδρώτα του τα επιθετικά ιμπεριαλιστικά σχέδια και τις δολοφονίες λαών. Αυτή είναι η πραγματικότητα.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Τρίτον, για την πολιτική ταύτιση γι’ αυτό σας ρώτησα κι εσάς. Τουλάχιστον ο Παπανδρέου έβαζε και έναν αστερίσκο. Μας δούλευε, δηλαδή, αλλά έβαζε έναν αστερίσκο. Εσείς εδώ τι είπατε; Πείτε μας μία πολιτική απόφαση του ΝΑΤΟ -στρατιωτική, μάλιστα, απόφαση, όπως η τελευταία που είναι στην Αθήνα, αυτό είναι για τη Νέα Δημοκρατία, αλλά και μ’ εσάς- σε μία που βάλατε κάποια όρια -δεν λέω βέτο- που είπατε «όχι, δεν συμφωνούμε». Όταν το ΝΑΤΟ πήρε όλες τις αποφάσεις για το νέο ΝΑΤΟ, που θα έχει νέες δυνάμεις, που θα εντάσσεται το 40% και του ελληνικού στρατού -άλλο αν γίνεται ή δεν γίνεται- θα είναι στη διάθεση του ΝΑΤΟ ανά πάσα στιγμή, πού είπατε «όχι» και εσείς της Νέας Δημοκρατίας; Ποια εθνικά συμφέροντα, λοιπόν, εξυπηρετούνται με τα «ναι» και με την ταύτιση με αυτά τα σχέδια;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Τι έχουμε εμείς με το Ιράν, παραδείγματος χάριν, και για εσάς, κύριε Τσίπρα; Μας απειλεί; Ποιες χώρες μας απειλούν; Ποιος είναι ο κίνδυνος, ο αντίπαλος; Μήπως είναι οι </w:t>
      </w:r>
      <w:proofErr w:type="spellStart"/>
      <w:r w:rsidRPr="002D159D">
        <w:rPr>
          <w:rFonts w:ascii="Arial" w:hAnsi="Arial"/>
          <w:sz w:val="24"/>
          <w:szCs w:val="24"/>
          <w:lang w:eastAsia="el-GR"/>
        </w:rPr>
        <w:t>Ταλιμπάν</w:t>
      </w:r>
      <w:proofErr w:type="spellEnd"/>
      <w:r w:rsidRPr="002D159D">
        <w:rPr>
          <w:rFonts w:ascii="Arial" w:hAnsi="Arial"/>
          <w:sz w:val="24"/>
          <w:szCs w:val="24"/>
          <w:lang w:eastAsia="el-GR"/>
        </w:rPr>
        <w:t xml:space="preserve">; Είναι κολλητοί οι Αμερικανοί. Τα είδατε; Τους έφτιαξαν, έκαναν τη δουλειά τους, πήγαν στο Αφγανιστάν και τώρα τους </w:t>
      </w:r>
      <w:r w:rsidRPr="002D159D">
        <w:rPr>
          <w:rFonts w:ascii="Arial" w:hAnsi="Arial"/>
          <w:sz w:val="24"/>
          <w:szCs w:val="24"/>
          <w:lang w:eastAsia="el-GR"/>
        </w:rPr>
        <w:lastRenderedPageBreak/>
        <w:t xml:space="preserve">έχουν συμμάχους. Τους άφησαν εκεί για να υπάρχει ανοιχτή εστία πολέμου για πολλούς λόγους, αλλά είναι ένας από τους λόγους είναι για να κόψουν τον δρόμο του μεταξιού, που σχεδιάζουν οι Κινέζοι και όταν θα υπάρξει ανάφλεξη στην περιοχή και θα γίνεται ο χαμός, δεν θα μπορούν να περάσουν από το Αφγανιστάν, που είναι στρατηγικό σημείο. Πέρα από τα ορυκτά και όλα τα υπόλοιπα που έχουν.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Επομένως, να μιλήσουμε και να ξέρει ως ελληνικός λαός ότι είστε στην ίδια γραμμή. Τα άλλα τα αφήνουμε. Εδώ πραγματικά είναι και γελοίο να βγαίνεις και να καταγγέλλεις, όπως κάνει ο ΣΥΡΙΖΑ, και να λες «δεν μας απαντήσατε» κ.λπ., «αλλά παρ’ όλα αυτά, εμείς θα το ψηφίσουμε». Γιατί; Γιατί έχετε δώσει γη και ύδωρ, νατοϊκή Αριστερά, </w:t>
      </w:r>
      <w:proofErr w:type="spellStart"/>
      <w:r w:rsidRPr="002D159D">
        <w:rPr>
          <w:rFonts w:ascii="Arial" w:hAnsi="Arial"/>
          <w:sz w:val="24"/>
          <w:szCs w:val="24"/>
          <w:lang w:eastAsia="el-GR"/>
        </w:rPr>
        <w:t>αμερικανονατοϊκή</w:t>
      </w:r>
      <w:proofErr w:type="spellEnd"/>
      <w:r w:rsidRPr="002D159D">
        <w:rPr>
          <w:rFonts w:ascii="Arial" w:hAnsi="Arial"/>
          <w:sz w:val="24"/>
          <w:szCs w:val="24"/>
          <w:lang w:eastAsia="el-GR"/>
        </w:rPr>
        <w:t>. Τώρα πλέον θα το βγάλετε κι αυτό το τελευταίο, γιατί σας βαραίνει.</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sz w:val="24"/>
          <w:szCs w:val="24"/>
          <w:lang w:eastAsia="el-GR"/>
        </w:rPr>
        <w:t>Επομένως, λέτε τώρα, όπως και κάθε φορά, για την Τουρκία. Αυτό μας βοηθά και σκεφτείτε να πήγαινε στην Τουρκία. Αλήθεια, πότε μας βοήθησε; Τόσες συμφωνίες έχουν γίνει, τι έχει γίνει με την Τουρκία;</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sz w:val="24"/>
          <w:szCs w:val="24"/>
          <w:lang w:eastAsia="el-GR"/>
        </w:rPr>
        <w:t xml:space="preserve">Την ίδια στιγμή που λέτε αυτό, γκριζάρει και άλλη περιοχή στο Αιγαίο ή δεν το καταλαβαίνουμε αυτό; Γκριζάρει την περιοχή ανατολικά της Κρήτης με το «έτσι θέλω» κιόλας. Την ίδια στιγμή που κάνει όλα αυτά, εσείς λέτε «ευτυχώς!». Μαζί με την Τουρκία δεν είστε στο ΝΑΤΟ; Γιατί είστε; Είστε σε </w:t>
      </w:r>
      <w:r w:rsidRPr="002D159D">
        <w:rPr>
          <w:rFonts w:ascii="Arial" w:hAnsi="Arial" w:cs="Arial"/>
          <w:sz w:val="24"/>
          <w:szCs w:val="24"/>
          <w:lang w:eastAsia="el-GR"/>
        </w:rPr>
        <w:lastRenderedPageBreak/>
        <w:t>συμμαχία που σε απειλεί ο σύμμαχος; Αυτό δεν γίνεται! Και όμως, γίνεται γιατί προέχουν τα συμφέροντα των μεγάλων πλουτοκρατών.</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cs="Arial"/>
          <w:sz w:val="24"/>
          <w:szCs w:val="24"/>
          <w:lang w:eastAsia="el-GR"/>
        </w:rPr>
        <w:t>Μάλιστα, διάβαζα σήμερα το πρωί -</w:t>
      </w:r>
      <w:r w:rsidRPr="002D159D">
        <w:rPr>
          <w:rFonts w:ascii="Arial" w:hAnsi="Arial"/>
          <w:sz w:val="24"/>
          <w:szCs w:val="24"/>
          <w:lang w:eastAsia="el-GR"/>
        </w:rPr>
        <w:t>δεν θυμάμαι ποιος το είπε, ο κ. Μητσοτάκης ή κάποιος άλλος αξιωματούχος- ότι έχουμε λύσει τα προβλήματα της ΑΟΖ με την Ιταλία και τα λύσαμε και με την Αίγυπτο.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Σας καλώ να θυμηθείτε την κριτική που κάναμε όταν ήρθαν αυτές οι συμφωνίες, γιατί η κριτική μας ήταν -πέρα από τα άλλα- ότι υπάρχει μειωμένη επήρεια στα </w:t>
      </w:r>
      <w:proofErr w:type="spellStart"/>
      <w:r w:rsidRPr="002D159D">
        <w:rPr>
          <w:rFonts w:ascii="Arial" w:hAnsi="Arial"/>
          <w:sz w:val="24"/>
          <w:szCs w:val="24"/>
          <w:lang w:eastAsia="el-GR"/>
        </w:rPr>
        <w:t>διαπόντια</w:t>
      </w:r>
      <w:proofErr w:type="spellEnd"/>
      <w:r w:rsidRPr="002D159D">
        <w:rPr>
          <w:rFonts w:ascii="Arial" w:hAnsi="Arial"/>
          <w:sz w:val="24"/>
          <w:szCs w:val="24"/>
          <w:lang w:eastAsia="el-GR"/>
        </w:rPr>
        <w:t xml:space="preserve"> νησιά και στην ΑΟΖ με την Αίγυπτο, 56% αυτοί, αν δεν κάνω λάθος, 44% εμείς. Έτσι δεν είναι;</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Λέει, λοιπόν -δεν θυμάμαι ποιος είναι και δεν θέλω να αδικήσω κάποιον, αλλά δεν έχει σημασία, η Κυβέρνηση τα λέει- ότι ήδη έχουμε μοντέλο επίλυσης των προβλημάτων. Να περιμένουμε, δηλαδή, το ίδιο; Μειωμένη επήρεια στην Κρήτη; «Όχι» -θα πείτε όλοι- «εμείς θα υπερασπιστούμε» και λοιπά, αλλά πίσω από τα πολλά τα «όχι» κρύβεται και το ΝΑΤΟ, κρύβονται και οι Αμερικάνοι, τους οποίους δεν τους </w:t>
      </w:r>
      <w:proofErr w:type="spellStart"/>
      <w:r w:rsidRPr="002D159D">
        <w:rPr>
          <w:rFonts w:ascii="Arial" w:hAnsi="Arial"/>
          <w:sz w:val="24"/>
          <w:szCs w:val="24"/>
          <w:lang w:eastAsia="el-GR"/>
        </w:rPr>
        <w:t>πολυενδιαφέρει</w:t>
      </w:r>
      <w:proofErr w:type="spellEnd"/>
      <w:r w:rsidRPr="002D159D">
        <w:rPr>
          <w:rFonts w:ascii="Arial" w:hAnsi="Arial"/>
          <w:sz w:val="24"/>
          <w:szCs w:val="24"/>
          <w:lang w:eastAsia="el-GR"/>
        </w:rPr>
        <w:t>. Θέλουν να το εκμεταλλευτούν αυτοί και διάφορες άλλες εταιρείες.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Εμείς λέμε, λοιπόν, ότι αυτή η πολιτική είναι ολέθρια για τον ελληνικό λαό και δεν προστατεύει, όπως λέτε, τα εθνικά μας συμφέροντα. Το αντίθετο, τα υπονομεύει, ανά πάσα στιγμή -τα έχουμε πει- και με τα οπλικά συστήματα και λοιπά μπορεί να βρεθείς ακάλυπτος τελείως. Μα, τι χώρα είναι αυτή; Θα σε </w:t>
      </w:r>
      <w:r w:rsidRPr="002D159D">
        <w:rPr>
          <w:rFonts w:ascii="Arial" w:hAnsi="Arial"/>
          <w:sz w:val="24"/>
          <w:szCs w:val="24"/>
          <w:lang w:eastAsia="el-GR"/>
        </w:rPr>
        <w:lastRenderedPageBreak/>
        <w:t>μπλοκάρουν από χίλιες μεριές, άμα θέλουν, οι Αμερικάνοι και μπορούν να το κάνουν και τεχνολογικά και πολιτικά και το έχουν κάνει σε όλη την ιστορία τους σε πάρα πολλές χώρες. Εμπλεκόμαστε, επειδή η διεθνής κατάσταση οξύνεται.</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Εμείς θέλουμε να προειδοποιήσουμε τον λαό ότι υπάρχουν οι ανταγωνισμοί γενικότερα σε όλο τον κόσμο. Να, η νέα Συμφωνία Αμερικάνων, Αυστραλίας και Μεγάλης Βρετανίας κούνησε και τους εταίρους του ΝΑΤΟ, γιατί είναι τα συμφέροντα, γιατί είναι όλοι εναντίον των λαών και καθένας κυνηγά τη μεγαλύτερη μερίδα. Αυτό είναι το θέμα.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cs="Arial"/>
          <w:b/>
          <w:color w:val="201F1E"/>
          <w:sz w:val="24"/>
          <w:szCs w:val="24"/>
          <w:shd w:val="clear" w:color="auto" w:fill="FFFFFF"/>
          <w:lang w:eastAsia="el-GR"/>
        </w:rPr>
        <w:t xml:space="preserve">ΠΡΟΕΔΡΕΥΩΝ (Αθανάσιος Μπούρας): </w:t>
      </w:r>
      <w:r w:rsidRPr="002D159D">
        <w:rPr>
          <w:rFonts w:ascii="Arial" w:hAnsi="Arial"/>
          <w:sz w:val="24"/>
          <w:szCs w:val="24"/>
          <w:lang w:eastAsia="el-GR"/>
        </w:rPr>
        <w:t>Ολοκληρώστε, κύριε συνάδελφε.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ΑΘΑΝΑΣΙΟΣ ΠΑΦΙΛΗΣ: </w:t>
      </w:r>
      <w:r w:rsidRPr="002D159D">
        <w:rPr>
          <w:rFonts w:ascii="Arial" w:hAnsi="Arial"/>
          <w:sz w:val="24"/>
          <w:szCs w:val="24"/>
          <w:lang w:eastAsia="el-GR"/>
        </w:rPr>
        <w:t>Έτσι συγκρούονται και κλείνω εδώ.</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Εμείς λέμε ότι ο λαός πρέπει να δυναμώσει την πάλη του. Δεν υπάρχει καλή προοπτική για τον λαό μέσα στο ΝΑΤΟ και στην Ευρωπαϊκή Ένωση.</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Όσο για το σλόγκαν ότι η Ευρωπαϊκή Ένωση θα αποκτήσει στρατιωτική αυτονομία, που σερβίρει ο ΣΥΡΙΖΑ επί πολλά χρόνια, είναι ξαναζεσταμένο φαΐ.. Πρώτα θα υπάρξει οικονομική αυτονομία και θα γίνει κοινωνική η Ευρώπη. Τελικά, η Ευρώπη αποδείχτηκε ότι όχι κοινωνική δεν είναι, αλλά είναι καταστροφική για τα λαϊκά συμφέροντα. Τώρα λέει «στρατιωτική αυτονομία».</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Μα, δεν έχετε διαβάσει τι λέει η Ευρωπαϊκή Ένωση; Ότι βασικός πυλώνας της άμυνας και της ασφάλειας είναι το ΝΑΤΟ και δεν αμφισβητείται. </w:t>
      </w:r>
      <w:r w:rsidRPr="002D159D">
        <w:rPr>
          <w:rFonts w:ascii="Arial" w:hAnsi="Arial"/>
          <w:sz w:val="24"/>
          <w:szCs w:val="24"/>
          <w:lang w:eastAsia="el-GR"/>
        </w:rPr>
        <w:lastRenderedPageBreak/>
        <w:t xml:space="preserve">Το ότι έχουν κόντρες, έχουν. Ποιος είναι ο σχεδιασμός της Ευρωπαϊκής Ένωσης τώρα που θα έχει αυτονομία; Ενίσχυση και με ευρωπαϊκά στρατεύματα της περικύκλωσης της Ρωσίας και άλλων χωρών. Γι’ αυτό λέμε ότι είναι αδιέξοδο και ο ελληνικός λαός δεν πρέπει να συρθεί και να πληρώσει ακόμα και με το αίμα του τα κέρδη των </w:t>
      </w:r>
      <w:proofErr w:type="spellStart"/>
      <w:r w:rsidRPr="002D159D">
        <w:rPr>
          <w:rFonts w:ascii="Arial" w:hAnsi="Arial"/>
          <w:sz w:val="24"/>
          <w:szCs w:val="24"/>
          <w:lang w:eastAsia="el-GR"/>
        </w:rPr>
        <w:t>μεγαλοκαπιταλιστών</w:t>
      </w:r>
      <w:proofErr w:type="spellEnd"/>
      <w:r w:rsidRPr="002D159D">
        <w:rPr>
          <w:rFonts w:ascii="Arial" w:hAnsi="Arial"/>
          <w:sz w:val="24"/>
          <w:szCs w:val="24"/>
          <w:lang w:eastAsia="el-GR"/>
        </w:rPr>
        <w:t xml:space="preserve"> και των πολυεθνικών.</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cs="Arial"/>
          <w:b/>
          <w:color w:val="201F1E"/>
          <w:sz w:val="24"/>
          <w:szCs w:val="24"/>
          <w:shd w:val="clear" w:color="auto" w:fill="FFFFFF"/>
          <w:lang w:eastAsia="el-GR"/>
        </w:rPr>
        <w:t xml:space="preserve">ΠΡΟΕΔΡΕΥΩΝ (Αθανάσιος Μπούρας): </w:t>
      </w:r>
      <w:r w:rsidRPr="002D159D">
        <w:rPr>
          <w:rFonts w:ascii="Arial" w:hAnsi="Arial"/>
          <w:sz w:val="24"/>
          <w:szCs w:val="24"/>
          <w:lang w:eastAsia="el-GR"/>
        </w:rPr>
        <w:t xml:space="preserve">Ευχαριστούμε τον κ. </w:t>
      </w:r>
      <w:proofErr w:type="spellStart"/>
      <w:r w:rsidRPr="002D159D">
        <w:rPr>
          <w:rFonts w:ascii="Arial" w:hAnsi="Arial"/>
          <w:sz w:val="24"/>
          <w:szCs w:val="24"/>
          <w:lang w:eastAsia="el-GR"/>
        </w:rPr>
        <w:t>Παφίλη</w:t>
      </w:r>
      <w:proofErr w:type="spellEnd"/>
      <w:r w:rsidRPr="002D159D">
        <w:rPr>
          <w:rFonts w:ascii="Arial" w:hAnsi="Arial"/>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Τον λόγο τώρα έχει, αφού τακτοποιηθεί το Βήμα, ο Κοινοβουλευτικός Εκπρόσωπος της Νέας Δημοκρατίας κ. Χρήστος </w:t>
      </w:r>
      <w:proofErr w:type="spellStart"/>
      <w:r w:rsidRPr="002D159D">
        <w:rPr>
          <w:rFonts w:ascii="Arial" w:hAnsi="Arial"/>
          <w:sz w:val="24"/>
          <w:szCs w:val="24"/>
          <w:lang w:eastAsia="el-GR"/>
        </w:rPr>
        <w:t>Μπουκώρος</w:t>
      </w:r>
      <w:proofErr w:type="spellEnd"/>
      <w:r w:rsidRPr="002D159D">
        <w:rPr>
          <w:rFonts w:ascii="Arial" w:hAnsi="Arial"/>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Ορίστε, κύριε </w:t>
      </w:r>
      <w:proofErr w:type="spellStart"/>
      <w:r w:rsidRPr="002D159D">
        <w:rPr>
          <w:rFonts w:ascii="Arial" w:hAnsi="Arial"/>
          <w:sz w:val="24"/>
          <w:szCs w:val="24"/>
          <w:lang w:eastAsia="el-GR"/>
        </w:rPr>
        <w:t>Μπουκώρο</w:t>
      </w:r>
      <w:proofErr w:type="spellEnd"/>
      <w:r w:rsidRPr="002D159D">
        <w:rPr>
          <w:rFonts w:ascii="Arial" w:hAnsi="Arial"/>
          <w:sz w:val="24"/>
          <w:szCs w:val="24"/>
          <w:lang w:eastAsia="el-GR"/>
        </w:rPr>
        <w:t>, έχετε τον λόγο.</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ΧΡΗΣΤΟΣ ΜΠΟΥΚΩΡΟΣ: </w:t>
      </w:r>
      <w:r w:rsidRPr="002D159D">
        <w:rPr>
          <w:rFonts w:ascii="Arial" w:hAnsi="Arial"/>
          <w:sz w:val="24"/>
          <w:szCs w:val="24"/>
          <w:lang w:eastAsia="el-GR"/>
        </w:rPr>
        <w:t>Ευχαριστώ, κύριε Πρόεδρε.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Αντιλαμβάνομαι, κυρίες και κύριοι συνάδελφοι, ότι εντός της Αιθούσης υπάρχουν συνάδελφοι, που πιθανώς να επιθυμούσαν η χώρα να ανήκει στο Σύμφωνο της Βαρσοβίας. Κάποιοι άλλοι ενδεχομένως να επιθυμούσαν να ανήκει στο Κίνημα των Αδεσμεύτων. Έπαψαν, όμως, προ πολλών δεκαετιών όλα αυτά. Ζούμε μια νέα πραγματικότητα.</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sz w:val="24"/>
          <w:szCs w:val="24"/>
          <w:lang w:eastAsia="el-GR"/>
        </w:rPr>
        <w:t xml:space="preserve">Άλλωστε, για να συμφωνήσω και με ορισμένες από τις παρατηρήσεις, υπάρχει το ιστορικό προηγούμενο μέλη της ίδιας συμμαχίας να στρέφονται εναντίον κρατών που ανήκουν στην ίδια συμμαχία. Το 1955 ιδρύθηκε το </w:t>
      </w:r>
      <w:r w:rsidRPr="002D159D">
        <w:rPr>
          <w:rFonts w:ascii="Arial" w:hAnsi="Arial"/>
          <w:sz w:val="24"/>
          <w:szCs w:val="24"/>
          <w:lang w:eastAsia="el-GR"/>
        </w:rPr>
        <w:lastRenderedPageBreak/>
        <w:t>Σύμφωνο της Βαρσοβίας, το 1956 είχαμε την επέμβαση των Σοβιετικών στην Ουγγαρία και το 1968 είχαμε την Άνοιξη της Πράγας.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cs="Arial"/>
          <w:color w:val="222222"/>
          <w:sz w:val="24"/>
          <w:szCs w:val="24"/>
          <w:lang w:eastAsia="el-GR"/>
        </w:rPr>
        <w:t xml:space="preserve">Όποιος αρνείται ότι συμβαίνουν </w:t>
      </w:r>
      <w:r w:rsidRPr="002D159D">
        <w:rPr>
          <w:rFonts w:ascii="Arial" w:hAnsi="Arial"/>
          <w:sz w:val="24"/>
          <w:szCs w:val="24"/>
          <w:lang w:eastAsia="el-GR"/>
        </w:rPr>
        <w:t xml:space="preserve">αυτά, μάλλον είναι μακράν της πραγματικότητας. Το θέμα είναι πόσο ισχυρή είναι η χώρα και πόσο ενδυναμώνει τη θέση της σε διεθνές περιβάλλον, αλλά ακόμα και εντός των υπερεθνικών οργανισμών που ανήκει. Επειδή αυτά τα θέματα είναι σοβαρά, δεν προσφέρονται για φθηνές εντυπώσεις. Ο προσανατολισμός της χώρας είναι γνωστός. Μεταβολές υπάρχουν; Βεβαίως υπάρχουν. Υπάρχουν τεράστιες μεταβολές στο διεθνές γεωπολιτικό και </w:t>
      </w:r>
      <w:proofErr w:type="spellStart"/>
      <w:r w:rsidRPr="002D159D">
        <w:rPr>
          <w:rFonts w:ascii="Arial" w:hAnsi="Arial"/>
          <w:sz w:val="24"/>
          <w:szCs w:val="24"/>
          <w:lang w:eastAsia="el-GR"/>
        </w:rPr>
        <w:t>γεωστρατηγικό</w:t>
      </w:r>
      <w:proofErr w:type="spellEnd"/>
      <w:r w:rsidRPr="002D159D">
        <w:rPr>
          <w:rFonts w:ascii="Arial" w:hAnsi="Arial"/>
          <w:sz w:val="24"/>
          <w:szCs w:val="24"/>
          <w:lang w:eastAsia="el-GR"/>
        </w:rPr>
        <w:t xml:space="preserve"> περιβάλλον. Είδαμε τις αλλαγές και την αγγλοσαξονική συμμαχία του τελευταίου καιρού, που μετατοπίζει τον άξονα προς τον Ειρηνικό, αλλά αυτό δεν σημαίνει ότι εκλείπει η σημασία στην περιοχή μας, στη Μεσόγειο και στην Ευρώπη.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Τι κάνει η χώρα, όμως, με αφορμή τις δύο κυρώσεις που συζητάμε σήμερα, της αντιπυραυλικής προστασίας και της συνεργασίας με το Κέντρο Αριστείας, για τεχνογνωσία και όλα αυτά τα ζητήματα; Και με αυτές τις κυρώσεις, η χώρα επιχειρεί να ενισχύσει τη θέση της εντός των υπερεθνικών οργανισμών, που συμμετέχει. Εμείς δεν αρνηθήκαμε ποτέ αυτή τη συμμετοχή. Είμαστε ιστορικά και στρατηγικά προσηλωμένοι σ’ αυτή τη συμμετοχή. Τώρα, όσοι λένε: «Γιατί συμμετέχουμε στο ΝΑΤΟ ή στην </w:t>
      </w:r>
      <w:r w:rsidRPr="002D159D">
        <w:rPr>
          <w:rFonts w:ascii="Arial" w:hAnsi="Arial" w:cs="Arial"/>
          <w:color w:val="222222"/>
          <w:sz w:val="24"/>
          <w:szCs w:val="24"/>
          <w:shd w:val="clear" w:color="auto" w:fill="FFFFFF"/>
          <w:lang w:eastAsia="el-GR"/>
        </w:rPr>
        <w:t>Ευρωπαϊκή Ένωση</w:t>
      </w:r>
      <w:r w:rsidRPr="002D159D">
        <w:rPr>
          <w:rFonts w:ascii="Arial" w:hAnsi="Arial"/>
          <w:sz w:val="24"/>
          <w:szCs w:val="24"/>
          <w:lang w:eastAsia="el-GR"/>
        </w:rPr>
        <w:t xml:space="preserve">» χωρίς να προτείνουν τίποτα, είναι προφανές ότι δεν έχουν να προτείνουν τίποτα, γιατί </w:t>
      </w:r>
      <w:r w:rsidRPr="002D159D">
        <w:rPr>
          <w:rFonts w:ascii="Arial" w:hAnsi="Arial"/>
          <w:sz w:val="24"/>
          <w:szCs w:val="24"/>
          <w:lang w:eastAsia="el-GR"/>
        </w:rPr>
        <w:lastRenderedPageBreak/>
        <w:t>βεβαίως ισχυρίζονται ότι εμπλεκόμαστε. Εμπλεκόμαστε, γιατί όταν συμμετέχεις εμπλέκεσαι.</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ΑΘΑΝΑΣΙΟΣ ΠΑΦΙΛΗΣ: </w:t>
      </w:r>
      <w:r w:rsidRPr="002D159D">
        <w:rPr>
          <w:rFonts w:ascii="Arial" w:hAnsi="Arial"/>
          <w:sz w:val="24"/>
          <w:szCs w:val="24"/>
          <w:lang w:eastAsia="el-GR"/>
        </w:rPr>
        <w:t>Θα σας κάνω δώρο το πρόγραμμα του ΚΚΕ.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ΧΡΗΣΤΟΣ ΜΠΟΥΚΩΡΟΣ: </w:t>
      </w:r>
      <w:r w:rsidRPr="002D159D">
        <w:rPr>
          <w:rFonts w:ascii="Arial" w:hAnsi="Arial"/>
          <w:sz w:val="24"/>
          <w:szCs w:val="24"/>
          <w:lang w:eastAsia="el-GR"/>
        </w:rPr>
        <w:t xml:space="preserve">Όταν συμμετέχεις, φυσικά εμπλέκεσαι. Η πρόταση είναι να μείνεις μόνος σου, λες και τα παγκόσμια συμφέροντα θα σε αφήσουν να παραμείνεις μόνος σου σε μία τέτοια περιοχή, όπως είναι η Μεσόγειος, με το ενδιαφέρον που παρουσιάζει αυτή η περιοχή. Αυτά είναι αυταπάτες, </w:t>
      </w:r>
      <w:proofErr w:type="spellStart"/>
      <w:r w:rsidRPr="002D159D">
        <w:rPr>
          <w:rFonts w:ascii="Arial" w:hAnsi="Arial"/>
          <w:sz w:val="24"/>
          <w:szCs w:val="24"/>
          <w:lang w:eastAsia="el-GR"/>
        </w:rPr>
        <w:t>συγχωρέστε</w:t>
      </w:r>
      <w:proofErr w:type="spellEnd"/>
      <w:r w:rsidRPr="002D159D">
        <w:rPr>
          <w:rFonts w:ascii="Arial" w:hAnsi="Arial"/>
          <w:sz w:val="24"/>
          <w:szCs w:val="24"/>
          <w:lang w:eastAsia="el-GR"/>
        </w:rPr>
        <w:t xml:space="preserve"> με.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Τι κάνει η χώρα σήμερα; Μπορεί κανείς την εξωτερική και αμυντική πολιτική να την ονοματίσει πολυδιάστατη ή αν είναι αντιπολιτευόμενος μονομερή. Εγώ θα έλεγα ότι είναι δραστήρια και ενεργητική. Ενισχύει τις σχέσεις της με τους παραδοσιακούς συμμάχους σε ΝΑΤΟ και Ευρώπη και χτίζει καινούργιες συμμαχίες για πρώτη φορά. Χτίζει ισχυρές συμμαχίες και αυτή είναι και η έννοια του κράτους. Πώς μπορεί να διασφαλιστεί η εξωτερική ασφάλεια του κάθε οργανισμού -που είναι ο βασικός πυλώνας- που θέλει να λέγεται σοβαρό κράτος; Μπορεί να διασφαλιστεί διά της εξωτερικής και αμυντικής πολιτικής και της διπλωματίας.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Τι κάνει η Ελλάδα σήμερα; Έχουμε τον άξονα «Ισραήλ-Κύπρος-Ελλάδα». Έχουμε αναθέρμανση και ενίσχυση τα τελευταία χρόνια των σχέσεών μας με την Αίγυπτο. Κάνουμε νέες συμμαχίας με Σαουδική Αραβία και Ηνωμένα </w:t>
      </w:r>
      <w:r w:rsidRPr="002D159D">
        <w:rPr>
          <w:rFonts w:ascii="Arial" w:hAnsi="Arial"/>
          <w:sz w:val="24"/>
          <w:szCs w:val="24"/>
          <w:lang w:eastAsia="el-GR"/>
        </w:rPr>
        <w:lastRenderedPageBreak/>
        <w:t xml:space="preserve">Αραβικά Εμιράτα. Επίσης, έχουμε τη μεσογειακή συνεργασία διαμέσου της «Med9». Είναι ζητήματα τα οποία ενισχύουν την παρουσία της χώρας στην ευαίσθητη περιοχή της Μεσογείου και της Μέσης Ανατολής, διότι, ναι, τα συμφέροντά μας σήμερα είναι στην Ανατολική Μεσόγειο και αυτό το δείχνουν οι οικονομικές εξελίξεις, πέρα από τις γεωπολιτικές και τις </w:t>
      </w:r>
      <w:proofErr w:type="spellStart"/>
      <w:r w:rsidRPr="002D159D">
        <w:rPr>
          <w:rFonts w:ascii="Arial" w:hAnsi="Arial"/>
          <w:sz w:val="24"/>
          <w:szCs w:val="24"/>
          <w:lang w:eastAsia="el-GR"/>
        </w:rPr>
        <w:t>γεωστρατηγικές</w:t>
      </w:r>
      <w:proofErr w:type="spellEnd"/>
      <w:r w:rsidRPr="002D159D">
        <w:rPr>
          <w:rFonts w:ascii="Arial" w:hAnsi="Arial"/>
          <w:sz w:val="24"/>
          <w:szCs w:val="24"/>
          <w:lang w:eastAsia="el-GR"/>
        </w:rPr>
        <w:t xml:space="preserve"> εξελίξεις. Εκεί είναι η αιχμή του δόρατος των εθνικών μας συμφερόντων.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Δεν υπάρχουν, κυρίες και κύριοι συνάδελφοι, εθνικά δίκαια και κανένας δεν ασπάζεται το δίκαιο του άλλου στη διεθνή σκακιέρα. Υπάρχουν εθνικά συμφέροντα και τα εθνικά συμφέροντα ταυτίζονται και προασπίζονται μόνο με την ενίσχυση της χώρας. Αυτό κάνουμε σήμερα, όπως σας είπα προηγουμένως, ενισχύοντας τις θέσεις μας εντός του ΝΑΤΟ και με τον παραδοσιακό μας σύμμαχο, δηλαδή τις Ηνωμένες Πολιτείες, αλλά και με τη Γαλλία ταυτοχρόνως, όπως και κάνοντας νέες συμμαχίες. Με την ενίσχυση της αμυντικής ισχύος της χώρας, με τα εξοπλιστικά προγράμματα που μετά από δέκα, δώδεκα χρόνια αδράνειας εξαιτίας της οικονομικής κρίσης άρχισαν από τη σημερινή Κυβέρνηση του Πρωθυπουργού Κυριάκου Μητσοτάκη και του Υπουργού Άμυνας Νίκου Παναγιωτόπουλου να υλοποιούνται με ταχύτατους ρυθμούς, εμείς πιστεύουμε ότι μπορούν να ενισχύσουν τη θέση της χώρας. Όλα τα υπόλοιπα είναι συζητήσεις, νά ’</w:t>
      </w:r>
      <w:proofErr w:type="spellStart"/>
      <w:r w:rsidRPr="002D159D">
        <w:rPr>
          <w:rFonts w:ascii="Arial" w:hAnsi="Arial"/>
          <w:sz w:val="24"/>
          <w:szCs w:val="24"/>
          <w:lang w:eastAsia="el-GR"/>
        </w:rPr>
        <w:t>χαμε</w:t>
      </w:r>
      <w:proofErr w:type="spellEnd"/>
      <w:r w:rsidRPr="002D159D">
        <w:rPr>
          <w:rFonts w:ascii="Arial" w:hAnsi="Arial"/>
          <w:sz w:val="24"/>
          <w:szCs w:val="24"/>
          <w:lang w:eastAsia="el-GR"/>
        </w:rPr>
        <w:t xml:space="preserve"> να λέγαμε.</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Ενισχύεσαι διπλωματικά; Ενισχύεσαι με νέες συμμαχίες; Ενισχύεσαι εξοπλιστικά; Σε λαμβάνουν περισσότερο υπ’ όψιν τους όλοι. Αυτή είναι μια μεγάλη και απλή αλήθεια που έχει επιβεβαιωθεί ιστορικά. Και ξέρουμε ότι ο ελληνικός λαός υποστηρίζει αυτή την ενίσχυση της χώρας και τη ζητάει.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Όλες οι έρευνες της κοινής γνώμης αποδεικνύουν ότι ο ελληνικός λαός ζητάει την ενίσχυση της εθνικής μας άμυνας και της εξωτερικής πολιτικής και διπλωματίας μας, γιατί αντιλαμβάνεται το μέγεθος της σημασίας αυτών των πυλώνων της πολιτικής. Το αντιλαμβάνεται ο ελληνικός λαός και αντιλαμβάνεται επίσης ότι έχει πληρώσει πολύ σκληρά και πολύ αυστηρά τις εποχές που σε αυτούς τους τομείς ήταν αδύναμος.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Και σε κάθε περίπτωση, </w:t>
      </w:r>
      <w:r w:rsidRPr="002D159D">
        <w:rPr>
          <w:rFonts w:ascii="Arial" w:hAnsi="Arial" w:cs="Arial"/>
          <w:bCs/>
          <w:sz w:val="24"/>
          <w:szCs w:val="20"/>
          <w:lang w:eastAsia="el-GR"/>
        </w:rPr>
        <w:t>κυρίες και κύριοι συνάδελφοι,</w:t>
      </w:r>
      <w:r w:rsidRPr="002D159D">
        <w:rPr>
          <w:rFonts w:ascii="Arial" w:hAnsi="Arial"/>
          <w:sz w:val="24"/>
          <w:szCs w:val="24"/>
          <w:lang w:eastAsia="el-GR"/>
        </w:rPr>
        <w:t xml:space="preserve"> ακόμα πριν υλοποιήσουμε τις συμμαχίες στις οποίες αναφέρθηκα και πριν ξεκινήσουμε την υλοποίηση των εξοπλιστικών προγραμμάτων και των δραστηριοτήτων γενικότερα του Υπουργείου Εθνικής Άμυνας στις οποίες θα αναφερθεί αμέσως μετά ο κύριος Υπουργός Εθνικής Άμυνας, η χώρα με την εκλογή της Κυβέρνησης της Νέας Δημοκρατίας αντιμετώπισε πρωτοφανείς προκλήσεις. Δεν πρέπει να το ξεχνάμε και αυτό.</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Η πρώτη ήταν η υβριδική επίθεση στον Έβρο, όπου αντεπεξήλθαμε και οι ευρωπαίοι σύμμαχοί μας είδαν ότι πράγματι προασπίζουμε τα συμφέροντα της Ευρωπαϊκής Ένωσης και έδειξαν, αν θέλετε, το ενδιαφέρον τους και τη </w:t>
      </w:r>
      <w:r w:rsidRPr="002D159D">
        <w:rPr>
          <w:rFonts w:ascii="Arial" w:hAnsi="Arial"/>
          <w:sz w:val="24"/>
          <w:szCs w:val="24"/>
          <w:lang w:eastAsia="el-GR"/>
        </w:rPr>
        <w:lastRenderedPageBreak/>
        <w:t xml:space="preserve">συμμετοχή τους πολλοί από τους ευρωπαίους συμμάχους σε εκείνη την υβριδική επίθεση στον Έβρο, που η χώρα αντεπεξήλθε και δεν επαναπαύθηκε, αλλά πήρε και άλλα μέτρα ενίσχυσης των συνόρων που δεν είναι του παρόντος να αναφερθούν και αντιμετωπίσαμε με επιτυχία αμέσως μετά το καλοκαίρι του 2020 την επιθετική, άκρως προκλητική επιχείρηση της Τουρκίας στην Ανατολική Μεσόγειο.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Αντεπεξήλθαν οι ένοπλες δυνάμεις, τα στελέχη μας, γυναίκες και άνδρες και των τριών όπλων, με αιχμή του δόρατος το Πολεμικό μας Ναυτικό, σε εκείνη την ευρείας κλίμακας πρόκληση από τους γείτονες. Βεβαίως το γεγονός ότι είμαστε μέλη της ίδιας αμυντικής συμμαχίας δεν σταματάει την προκλητικότητα, ιδιαίτερα του συγκεκριμένου </w:t>
      </w:r>
      <w:proofErr w:type="spellStart"/>
      <w:r w:rsidRPr="002D159D">
        <w:rPr>
          <w:rFonts w:ascii="Arial" w:hAnsi="Arial"/>
          <w:sz w:val="24"/>
          <w:szCs w:val="24"/>
          <w:lang w:eastAsia="el-GR"/>
        </w:rPr>
        <w:t>γείτονος</w:t>
      </w:r>
      <w:proofErr w:type="spellEnd"/>
      <w:r w:rsidRPr="002D159D">
        <w:rPr>
          <w:rFonts w:ascii="Arial" w:hAnsi="Arial"/>
          <w:sz w:val="24"/>
          <w:szCs w:val="24"/>
          <w:lang w:eastAsia="el-GR"/>
        </w:rPr>
        <w:t xml:space="preserve">.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Αυτά πρέπει να τα πούμε από το Βήμα της Βουλής; Δεν έχουν καταγραφεί ιστορικά; Δεν τα γνωρίζει ο ελληνικός λαός; Λέμε κάτι καινούργιο, κάτι πρωτότυπο, κάτι πρωτάκουστο;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Και, βεβαίως, να είστε βέβαιοι κι εσείς, κύριοι συνάδελφοι, αλλά και ο ελληνικός λαός ότι η παρούσα Κυβέρνηση κάνει ό,τι είναι δυνατόν να ενισχύσει τη χώρα και διπλωματικά και αμυντικά και κυρίως, αυτό γίνεται ευκολότερα εφικτό με τη βελτίωση της γενικότερης εικόνας της χώρας διεθνώς. Και αυτό δεν μπορεί να το αμφισβητήσει κανένας.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 xml:space="preserve">Εφόσον η εικόνα της χώρας βελτιώνεται διπλωματικά, οικονομικά, από πλευράς αξιοπιστίας, από πλευράς προόδου και μεταρρυθμίσεων, να είστε βέβαιοι ότι όλα αυτά είναι αλληλένδετα και διευκολύνεται και το έργο της διπλωματικής και αμυντικής ενίσχυσης της χώρας.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Στο πλαίσιο λοιπόν αυτό ψηφίζονται και οι δύο σημερινές κυρώσεις για να αισθανόμαστε πιο δυνατοί και πιο σίγουροι. Αυτά τα βήματα λοιπόν έχουν έναν και μοναδικό στόχο: την ενίσχυση της χώρας είτε ως μέλος υπερεθνικών οργανισμών είτε ως μια χώρα που δεν βρίσκεται και στην καλύτερη, την πιο ήσυχη γειτονιά του κόσμου. Κι αυτό δεν το λέω εγώ από αυτό το Βήμα, το έχει πει η ιστορία.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Σας ευχαριστώ πολύ.</w:t>
      </w:r>
    </w:p>
    <w:p w:rsidR="002D159D" w:rsidRPr="002D159D" w:rsidRDefault="002D159D" w:rsidP="002D159D">
      <w:pPr>
        <w:tabs>
          <w:tab w:val="left" w:pos="1800"/>
        </w:tabs>
        <w:spacing w:after="0" w:line="600" w:lineRule="auto"/>
        <w:ind w:firstLine="720"/>
        <w:jc w:val="center"/>
        <w:rPr>
          <w:rFonts w:ascii="Arial" w:hAnsi="Arial" w:cs="Arial"/>
          <w:sz w:val="24"/>
          <w:szCs w:val="24"/>
          <w:lang w:eastAsia="el-GR"/>
        </w:rPr>
      </w:pPr>
      <w:r w:rsidRPr="002D159D">
        <w:rPr>
          <w:rFonts w:ascii="Arial" w:hAnsi="Arial" w:cs="Arial"/>
          <w:sz w:val="24"/>
          <w:szCs w:val="24"/>
          <w:lang w:eastAsia="el-GR"/>
        </w:rPr>
        <w:t>(Χειροκροτήματα από την πτέρυγα της Νέας Δημοκρατίας)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ΠΡΟΕΔΡΕΥΩΝ (Αθανάσιος Μπούρας):</w:t>
      </w:r>
      <w:r w:rsidRPr="002D159D">
        <w:rPr>
          <w:rFonts w:ascii="Arial" w:hAnsi="Arial"/>
          <w:sz w:val="24"/>
          <w:szCs w:val="24"/>
          <w:lang w:eastAsia="el-GR"/>
        </w:rPr>
        <w:t xml:space="preserve"> Κι εμείς ευχαριστούμε  τον κ. </w:t>
      </w:r>
      <w:proofErr w:type="spellStart"/>
      <w:r w:rsidRPr="002D159D">
        <w:rPr>
          <w:rFonts w:ascii="Arial" w:hAnsi="Arial"/>
          <w:sz w:val="24"/>
          <w:szCs w:val="24"/>
          <w:lang w:eastAsia="el-GR"/>
        </w:rPr>
        <w:t>Μπουκώρο</w:t>
      </w:r>
      <w:proofErr w:type="spellEnd"/>
      <w:r w:rsidRPr="002D159D">
        <w:rPr>
          <w:rFonts w:ascii="Arial" w:hAnsi="Arial"/>
          <w:sz w:val="24"/>
          <w:szCs w:val="24"/>
          <w:lang w:eastAsia="el-GR"/>
        </w:rPr>
        <w:t>.</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Θα ολοκληρώσουμε τη σημερινή συνεδρίαση με την ομιλία του Υπουργού Εθνικής Άμυνας κ. Παναγιωτόπουλου.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Κύριε Υπουργέ, έχετε τον λόγο.</w:t>
      </w:r>
    </w:p>
    <w:p w:rsidR="002D159D" w:rsidRPr="002D159D" w:rsidRDefault="002D159D" w:rsidP="002D159D">
      <w:pPr>
        <w:shd w:val="clear" w:color="auto" w:fill="FFFFFF"/>
        <w:spacing w:after="0" w:line="600" w:lineRule="auto"/>
        <w:ind w:firstLine="720"/>
        <w:contextualSpacing/>
        <w:jc w:val="both"/>
        <w:rPr>
          <w:rFonts w:ascii="Arial" w:hAnsi="Arial" w:cs="Arial"/>
          <w:bCs/>
          <w:color w:val="111111"/>
          <w:sz w:val="24"/>
          <w:szCs w:val="24"/>
          <w:lang w:eastAsia="el-GR"/>
        </w:rPr>
      </w:pPr>
      <w:r w:rsidRPr="002D159D">
        <w:rPr>
          <w:rFonts w:ascii="Arial" w:hAnsi="Arial" w:cs="Arial"/>
          <w:b/>
          <w:color w:val="111111"/>
          <w:sz w:val="24"/>
          <w:szCs w:val="24"/>
          <w:lang w:eastAsia="el-GR"/>
        </w:rPr>
        <w:t xml:space="preserve">ΝΙΚΟΛΑΟΣ ΠΑΝΑΓΙΩΤΟΠΟΥΛΟΣ (Υπουργός </w:t>
      </w:r>
      <w:r w:rsidRPr="002D159D">
        <w:rPr>
          <w:rFonts w:ascii="Arial" w:hAnsi="Arial" w:cs="Arial"/>
          <w:b/>
          <w:bCs/>
          <w:color w:val="111111"/>
          <w:sz w:val="24"/>
          <w:szCs w:val="24"/>
          <w:lang w:eastAsia="el-GR"/>
        </w:rPr>
        <w:t xml:space="preserve">Εθνικής Άμυνας): </w:t>
      </w:r>
      <w:r w:rsidRPr="002D159D">
        <w:rPr>
          <w:rFonts w:ascii="Arial" w:hAnsi="Arial" w:cs="Arial"/>
          <w:bCs/>
          <w:color w:val="111111"/>
          <w:sz w:val="24"/>
          <w:szCs w:val="24"/>
          <w:lang w:eastAsia="el-GR"/>
        </w:rPr>
        <w:t>Ευχαριστώ, κύριε Πρόεδρε.</w:t>
      </w:r>
    </w:p>
    <w:p w:rsidR="002D159D" w:rsidRPr="002D159D" w:rsidRDefault="002D159D" w:rsidP="002D159D">
      <w:pPr>
        <w:shd w:val="clear" w:color="auto" w:fill="FFFFFF"/>
        <w:spacing w:after="0" w:line="600" w:lineRule="auto"/>
        <w:ind w:firstLine="720"/>
        <w:contextualSpacing/>
        <w:jc w:val="both"/>
        <w:rPr>
          <w:rFonts w:ascii="Arial" w:hAnsi="Arial" w:cs="Arial"/>
          <w:bCs/>
          <w:color w:val="111111"/>
          <w:sz w:val="24"/>
          <w:szCs w:val="24"/>
          <w:lang w:eastAsia="el-GR"/>
        </w:rPr>
      </w:pPr>
      <w:r w:rsidRPr="002D159D">
        <w:rPr>
          <w:rFonts w:ascii="Arial" w:hAnsi="Arial" w:cs="Arial"/>
          <w:bCs/>
          <w:color w:val="111111"/>
          <w:sz w:val="24"/>
          <w:szCs w:val="24"/>
          <w:lang w:eastAsia="el-GR"/>
        </w:rPr>
        <w:lastRenderedPageBreak/>
        <w:t xml:space="preserve">Κυρίες και κύριοι συνάδελφοι, δεν μπορώ να αποφύγω τον πειρασμό να απαντήσω σε κάποια ψήγματα κριτικής που διατυπώθηκαν από τα κόμματα της Αντιπολίτευσης, πριν κάνω μια στοιχειοθέτηση των βασικών σημείων των μνημονίων συνεργασίας που κυρώνουμε σήμερα, επί των οποίων θα ήθελα να επικεντρωθεί το κυρίως μέρος της συζήτησης. Είναι όμως αναπόφευκτο σε μια τέτοια περίσταση, με ύλη που αφορά το Υπουργείο Εθνικής Άμυνας, να μην επεκτείνεται η συζήτηση και σε θέματα ευρύτερου ενδιαφέροντος βέβαια, ιδίως με γνώμονα τις ραγδαίες γεωπολιτικές εξελίξεις και την ανάγκη η χώρα να διαχειριστεί αυτές τις εξελίξεις. </w:t>
      </w:r>
    </w:p>
    <w:p w:rsidR="002D159D" w:rsidRPr="002D159D" w:rsidRDefault="002D159D" w:rsidP="002D159D">
      <w:pPr>
        <w:shd w:val="clear" w:color="auto" w:fill="FFFFFF"/>
        <w:spacing w:after="0" w:line="600" w:lineRule="auto"/>
        <w:ind w:firstLine="720"/>
        <w:contextualSpacing/>
        <w:jc w:val="both"/>
        <w:rPr>
          <w:rFonts w:ascii="Arial" w:hAnsi="Arial" w:cs="Arial"/>
          <w:bCs/>
          <w:color w:val="111111"/>
          <w:sz w:val="24"/>
          <w:szCs w:val="24"/>
          <w:lang w:eastAsia="el-GR"/>
        </w:rPr>
      </w:pPr>
      <w:r w:rsidRPr="002D159D">
        <w:rPr>
          <w:rFonts w:ascii="Arial" w:hAnsi="Arial" w:cs="Arial"/>
          <w:bCs/>
          <w:color w:val="111111"/>
          <w:sz w:val="24"/>
          <w:szCs w:val="24"/>
          <w:lang w:eastAsia="el-GR"/>
        </w:rPr>
        <w:t xml:space="preserve">Θα ξεκινήσω από τα πολύ θεμελιώδη. Με το ΚΚΕ η διαφορά μας είναι γνωστή, είναι θεμελιώδης. Το ΚΚΕ λέει «όχι στο ΝΑΤΟ». Αυτή είναι μια συνεπής θέση. Δεν έχω καταλάβει όμως ποια είναι η αντιπρόταση. Να μην είμαστε μέλη σε καμμία συμμαχία; Να είμαστε και με όλους λίγο μαζί και με όλους λίγο απέναντι; Να προσχωρήσουμε κάπου αλλού; </w:t>
      </w:r>
    </w:p>
    <w:p w:rsidR="002D159D" w:rsidRPr="002D159D" w:rsidRDefault="002D159D" w:rsidP="002D159D">
      <w:pPr>
        <w:shd w:val="clear" w:color="auto" w:fill="FFFFFF"/>
        <w:spacing w:after="0" w:line="600" w:lineRule="auto"/>
        <w:ind w:firstLine="720"/>
        <w:contextualSpacing/>
        <w:jc w:val="both"/>
        <w:rPr>
          <w:rFonts w:ascii="Arial" w:hAnsi="Arial" w:cs="Arial"/>
          <w:bCs/>
          <w:color w:val="111111"/>
          <w:sz w:val="24"/>
          <w:szCs w:val="24"/>
          <w:lang w:eastAsia="el-GR"/>
        </w:rPr>
      </w:pPr>
      <w:r w:rsidRPr="002D159D">
        <w:rPr>
          <w:rFonts w:ascii="Arial" w:hAnsi="Arial" w:cs="Arial"/>
          <w:bCs/>
          <w:color w:val="111111"/>
          <w:sz w:val="24"/>
          <w:szCs w:val="24"/>
          <w:lang w:eastAsia="el-GR"/>
        </w:rPr>
        <w:t xml:space="preserve">Όπως είπε πολύ σωστά ο Κοινοβουλευτικός μας Εκπρόσωπος κ. </w:t>
      </w:r>
      <w:proofErr w:type="spellStart"/>
      <w:r w:rsidRPr="002D159D">
        <w:rPr>
          <w:rFonts w:ascii="Arial" w:hAnsi="Arial" w:cs="Arial"/>
          <w:bCs/>
          <w:color w:val="111111"/>
          <w:sz w:val="24"/>
          <w:szCs w:val="24"/>
          <w:lang w:eastAsia="el-GR"/>
        </w:rPr>
        <w:t>Μπουκώρος</w:t>
      </w:r>
      <w:proofErr w:type="spellEnd"/>
      <w:r w:rsidRPr="002D159D">
        <w:rPr>
          <w:rFonts w:ascii="Arial" w:hAnsi="Arial" w:cs="Arial"/>
          <w:bCs/>
          <w:color w:val="111111"/>
          <w:sz w:val="24"/>
          <w:szCs w:val="24"/>
          <w:lang w:eastAsia="el-GR"/>
        </w:rPr>
        <w:t xml:space="preserve">, δεν υπάρχει πλέον το Σύμφωνο της Βαρσοβίας. Εκεί βέβαια δεν λέει πολλά επάνω ο Εκπρόσωπος του Κομμουνιστικού Κόμματος Ελλάδας. Δεν μας λέει, παρά τις περισπούδαστες γεωπολιτικές αναλύσεις του, για ποιον λόγο οι χώρες που κάποτε ήταν μέλη του Συμφώνου της Βαρσοβίας αποτελούν σήμερα τους πιο σκληρούς υπέρμαχους του ΝΑΤΟ, τους πιο φανατισμένους. </w:t>
      </w:r>
      <w:r w:rsidRPr="002D159D">
        <w:rPr>
          <w:rFonts w:ascii="Arial" w:hAnsi="Arial" w:cs="Arial"/>
          <w:bCs/>
          <w:color w:val="111111"/>
          <w:sz w:val="24"/>
          <w:szCs w:val="24"/>
          <w:lang w:eastAsia="el-GR"/>
        </w:rPr>
        <w:lastRenderedPageBreak/>
        <w:t xml:space="preserve">Γιατί, ρε αδερφέ, οι Βούλγαροι, οι Ρουμάνοι, οι Τσέχοι, οι Σλοβάκοι, οι Σλοβένοι, οι Κροάτες, οι Πολωνοί είναι υπέρ της σκληρής γραμμής του ΝΑΤΟ πάντα; </w:t>
      </w:r>
    </w:p>
    <w:p w:rsidR="002D159D" w:rsidRPr="002D159D" w:rsidRDefault="002D159D" w:rsidP="002D159D">
      <w:pPr>
        <w:shd w:val="clear" w:color="auto" w:fill="FFFFFF"/>
        <w:spacing w:after="0" w:line="600" w:lineRule="auto"/>
        <w:ind w:firstLine="720"/>
        <w:contextualSpacing/>
        <w:jc w:val="both"/>
        <w:rPr>
          <w:rFonts w:ascii="Arial" w:hAnsi="Arial" w:cs="Arial"/>
          <w:bCs/>
          <w:color w:val="111111"/>
          <w:sz w:val="24"/>
          <w:szCs w:val="24"/>
          <w:lang w:eastAsia="el-GR"/>
        </w:rPr>
      </w:pPr>
      <w:r w:rsidRPr="002D159D">
        <w:rPr>
          <w:rFonts w:ascii="Arial" w:hAnsi="Arial" w:cs="Arial"/>
          <w:b/>
          <w:bCs/>
          <w:color w:val="111111"/>
          <w:sz w:val="24"/>
          <w:szCs w:val="24"/>
          <w:lang w:eastAsia="el-GR"/>
        </w:rPr>
        <w:t>ΑΘΑΝΑΣΙΟΣ ΠΑΦΙΛΗΣ:</w:t>
      </w:r>
      <w:r w:rsidRPr="002D159D">
        <w:rPr>
          <w:rFonts w:ascii="Arial" w:hAnsi="Arial" w:cs="Arial"/>
          <w:bCs/>
          <w:color w:val="111111"/>
          <w:sz w:val="24"/>
          <w:szCs w:val="24"/>
          <w:lang w:eastAsia="el-GR"/>
        </w:rPr>
        <w:t xml:space="preserve"> Γιατί ξαναγύρισαν οι φασίστες!</w:t>
      </w:r>
    </w:p>
    <w:p w:rsidR="002D159D" w:rsidRPr="002D159D" w:rsidRDefault="002D159D" w:rsidP="002D159D">
      <w:pPr>
        <w:shd w:val="clear" w:color="auto" w:fill="FFFFFF"/>
        <w:spacing w:after="0" w:line="600" w:lineRule="auto"/>
        <w:ind w:firstLine="720"/>
        <w:contextualSpacing/>
        <w:jc w:val="both"/>
        <w:rPr>
          <w:rFonts w:ascii="Arial" w:hAnsi="Arial" w:cs="Arial"/>
          <w:bCs/>
          <w:color w:val="111111"/>
          <w:sz w:val="24"/>
          <w:szCs w:val="24"/>
          <w:lang w:eastAsia="el-GR"/>
        </w:rPr>
      </w:pPr>
      <w:r w:rsidRPr="002D159D">
        <w:rPr>
          <w:rFonts w:ascii="Arial" w:hAnsi="Arial" w:cs="Arial"/>
          <w:b/>
          <w:color w:val="111111"/>
          <w:sz w:val="24"/>
          <w:szCs w:val="24"/>
          <w:lang w:eastAsia="el-GR"/>
        </w:rPr>
        <w:t xml:space="preserve">ΝΙΚΟΛΑΟΣ ΠΑΝΑΓΙΩΤΟΠΟΥΛΟΣ (Υπουργός </w:t>
      </w:r>
      <w:r w:rsidRPr="002D159D">
        <w:rPr>
          <w:rFonts w:ascii="Arial" w:hAnsi="Arial" w:cs="Arial"/>
          <w:b/>
          <w:bCs/>
          <w:color w:val="111111"/>
          <w:sz w:val="24"/>
          <w:szCs w:val="24"/>
          <w:lang w:eastAsia="el-GR"/>
        </w:rPr>
        <w:t xml:space="preserve">Εθνικής Άμυνας): </w:t>
      </w:r>
      <w:r w:rsidRPr="002D159D">
        <w:rPr>
          <w:rFonts w:ascii="Arial" w:hAnsi="Arial" w:cs="Arial"/>
          <w:bCs/>
          <w:color w:val="111111"/>
          <w:sz w:val="24"/>
          <w:szCs w:val="24"/>
          <w:lang w:eastAsia="el-GR"/>
        </w:rPr>
        <w:t xml:space="preserve">Και αυτό θα έπρεπε να σας προβληματίζει. Γιατί; Μήπως γιατί η διαδρομή τους και η εμπειρία τους στο άλλο αυτό στρατόπεδο, που τώρα δεν υπάρχει, τους έκανε σκληρούς απέναντι στις εμπειρίες που αυτό το καθεστώς τους έδωσε; Μήπως υπέφεραν; Μήπως αυτό το καθεστώς ανελευθερίας τελικά τους έκανε και βίωσαν άσχημα πράγματα, πολύ χειρότερα από κάθε ΝΑΤΟ, και γι’ αυτό σήμερα εμφανίζονται τόσο υπέρμαχοι, στο άλλο άκρο πολλές φορές, υπέρ αυτής συμμαχίας; Δεν προβληματίζεστε όπως προβληματίζεστε στις εμβριθέστατες γεωπολιτικές αναλύσεις πάνω στα υπόλοιπα. Θα έπρεπε, κατά την άποψή μου. Διότι, ξέρετε, σ’ αυτό το καθεστώς ομνύετε και αυτό το καθεστώς δείχνετε ότι αποζητάτε και λόγω ιδεολογικού υποβάθρου. </w:t>
      </w:r>
    </w:p>
    <w:p w:rsidR="002D159D" w:rsidRPr="002D159D" w:rsidRDefault="002D159D" w:rsidP="002D159D">
      <w:pPr>
        <w:shd w:val="clear" w:color="auto" w:fill="FFFFFF"/>
        <w:spacing w:after="0" w:line="600" w:lineRule="auto"/>
        <w:ind w:firstLine="720"/>
        <w:contextualSpacing/>
        <w:jc w:val="both"/>
        <w:rPr>
          <w:rFonts w:ascii="Arial" w:hAnsi="Arial" w:cs="Arial"/>
          <w:bCs/>
          <w:color w:val="111111"/>
          <w:sz w:val="24"/>
          <w:szCs w:val="24"/>
          <w:lang w:eastAsia="el-GR"/>
        </w:rPr>
      </w:pPr>
      <w:r w:rsidRPr="002D159D">
        <w:rPr>
          <w:rFonts w:ascii="Arial" w:hAnsi="Arial" w:cs="Arial"/>
          <w:bCs/>
          <w:color w:val="111111"/>
          <w:sz w:val="24"/>
          <w:szCs w:val="24"/>
          <w:lang w:eastAsia="el-GR"/>
        </w:rPr>
        <w:t>Αυτό το καθεστώς όμως δεν υπάρχει, εξέλιπε, και τώρα υπάρχει το ΝΑΤΟ, το οποίο είναι στην ουσία μια στρατηγική συμμαχία. Είναι το στρατιωτικό σκέλος, αν θέλετε, του στρατοπέδου της Δύσης και η Ελλάδα εκεί επέλεξε να ανήκει και να υπέχει φυσικά δικαιώματα και υποχρεώσεις, όπως είπα και στη συζήτηση στην επιτροπή και όπως λέω πάντα.</w:t>
      </w:r>
    </w:p>
    <w:p w:rsidR="002D159D" w:rsidRPr="002D159D" w:rsidRDefault="002D159D" w:rsidP="002D159D">
      <w:pPr>
        <w:shd w:val="clear" w:color="auto" w:fill="FFFFFF"/>
        <w:spacing w:after="0" w:line="600" w:lineRule="auto"/>
        <w:ind w:firstLine="720"/>
        <w:contextualSpacing/>
        <w:jc w:val="both"/>
        <w:rPr>
          <w:rFonts w:ascii="Arial" w:hAnsi="Arial" w:cs="Arial"/>
          <w:bCs/>
          <w:color w:val="111111"/>
          <w:sz w:val="24"/>
          <w:szCs w:val="24"/>
          <w:lang w:eastAsia="el-GR"/>
        </w:rPr>
      </w:pPr>
      <w:r w:rsidRPr="002D159D">
        <w:rPr>
          <w:rFonts w:ascii="Arial" w:hAnsi="Arial" w:cs="Arial"/>
          <w:bCs/>
          <w:color w:val="111111"/>
          <w:sz w:val="24"/>
          <w:szCs w:val="24"/>
          <w:lang w:eastAsia="el-GR"/>
        </w:rPr>
        <w:lastRenderedPageBreak/>
        <w:t xml:space="preserve">Άκουσα και άλλα. Η κριτική των εκπροσώπων του ΣΥΡΙΖΑ επικεντρώθηκε σε ζητήματα ελλιπούς ενημέρωσης για τα μεγάλα διεθνή θέματα και σχετικά με τη συμμετοχή της χώρας σε αυτά, αλλά και άλλα εξοπλιστικά προγράμματα. Γι’ αυτά πάντα υπάρχει ο κατάλληλος τρόπος να δοθεί ενημέρωση, το έχουμε πει, είτε μέσα από την Επιτροπή Εξωτερικών και Άμυνας είτε μέσω του κοινοβουλευτικού ελέγχου. Νομίζω ότι έλλειμμα ενημέρωσης, τουλάχιστον από εμάς, δεν υπάρχει εδώ. </w:t>
      </w:r>
    </w:p>
    <w:p w:rsidR="002D159D" w:rsidRPr="002D159D" w:rsidRDefault="002D159D" w:rsidP="002D159D">
      <w:pPr>
        <w:shd w:val="clear" w:color="auto" w:fill="FFFFFF"/>
        <w:spacing w:after="0" w:line="600" w:lineRule="auto"/>
        <w:ind w:firstLine="720"/>
        <w:contextualSpacing/>
        <w:jc w:val="both"/>
        <w:rPr>
          <w:rFonts w:ascii="Arial" w:hAnsi="Arial" w:cs="Arial"/>
          <w:bCs/>
          <w:color w:val="111111"/>
          <w:sz w:val="24"/>
          <w:szCs w:val="24"/>
          <w:lang w:eastAsia="el-GR"/>
        </w:rPr>
      </w:pPr>
      <w:r w:rsidRPr="002D159D">
        <w:rPr>
          <w:rFonts w:ascii="Arial" w:hAnsi="Arial" w:cs="Arial"/>
          <w:bCs/>
          <w:color w:val="111111"/>
          <w:sz w:val="24"/>
          <w:szCs w:val="24"/>
          <w:lang w:eastAsia="el-GR"/>
        </w:rPr>
        <w:t xml:space="preserve">Αλλά η κριτική επί θεμάτων εξοπλισμών, όταν επί των ημερών σας δεν αγοράστηκε ούτε βίδα, με συγχωρείτε, αλλά δεν μπορώ να τη δεχθώ. Εμείς τρέχουμε για να καλύψουμε κενά πολλών ετών. Και η απόφαση για τις φρεγάτες, ξέρετε, είναι μια απόφαση που άργησε δεκαετίες, όχι μόνο την πενταετία της δικής σας διακυβέρνησης. Γι’ αυτό καλούμαστε τώρα να αποφασίσουμε για τον εκσυγχρονισμό μέσης ζωής ενός καραβιού, που έχει σαράντα πέντε χρόνια ζωής και μόνο εξοπλισμός μέσης ζωής δεν είναι. Γιατί άργησε τόσο; </w:t>
      </w:r>
    </w:p>
    <w:p w:rsidR="002D159D" w:rsidRPr="002D159D" w:rsidRDefault="002D159D" w:rsidP="002D159D">
      <w:pPr>
        <w:shd w:val="clear" w:color="auto" w:fill="FFFFFF"/>
        <w:spacing w:after="0" w:line="600" w:lineRule="auto"/>
        <w:ind w:firstLine="720"/>
        <w:contextualSpacing/>
        <w:jc w:val="both"/>
        <w:rPr>
          <w:rFonts w:ascii="Arial" w:hAnsi="Arial" w:cs="Arial"/>
          <w:bCs/>
          <w:sz w:val="24"/>
          <w:szCs w:val="24"/>
          <w:lang w:eastAsia="el-GR"/>
        </w:rPr>
      </w:pPr>
      <w:r w:rsidRPr="002D159D">
        <w:rPr>
          <w:rFonts w:ascii="Arial" w:hAnsi="Arial" w:cs="Arial"/>
          <w:bCs/>
          <w:color w:val="111111"/>
          <w:sz w:val="24"/>
          <w:szCs w:val="24"/>
          <w:lang w:eastAsia="el-GR"/>
        </w:rPr>
        <w:t xml:space="preserve">Εν πάση περιπτώσει, χωρίς ιδιαίτερη εμμονή σε φιλοσοφικού τύπου αναζητήσεις, θα πάμε και θα πάρουμε την απόφαση. Διότι εμείς ερχόμαστε και παίρνουμε αποφάσεις, αποφάσεις που κι εσείς έπρεπε να είχατε πάρει στη δική σας θητεία και δεν πήρατε. Διότι είναι πολύ πιο εύκολο να μην παίρνεις απόφαση. Κανείς δεν θα σου ορμήσει, κανείς δεν θα σου ασκήσει κριτική. Είναι </w:t>
      </w:r>
      <w:r w:rsidRPr="002D159D">
        <w:rPr>
          <w:rFonts w:ascii="Arial" w:hAnsi="Arial" w:cs="Arial"/>
          <w:bCs/>
          <w:color w:val="111111"/>
          <w:sz w:val="24"/>
          <w:szCs w:val="24"/>
          <w:lang w:eastAsia="el-GR"/>
        </w:rPr>
        <w:lastRenderedPageBreak/>
        <w:t>δύσκολο να παίρνεις αποφάσεις, ιδίως όταν είναι υπό το κράτος πίεσης, γιατί ήδη έχουμε αργήσει και πάμε να καλύψουμε το χαμένο έδαφος δεκαετιών. Και το κάνουμε και το έχουμε αποδείξει.</w:t>
      </w:r>
      <w:r w:rsidRPr="002D159D">
        <w:rPr>
          <w:rFonts w:ascii="Arial" w:hAnsi="Arial" w:cs="Arial"/>
          <w:bCs/>
          <w:sz w:val="24"/>
          <w:szCs w:val="24"/>
          <w:lang w:eastAsia="el-GR"/>
        </w:rPr>
        <w:t xml:space="preserve"> Θα περιμένετε πολύ λίγο ακόμα για την απόφαση των φρεγατών και δεν θα προεξοφλείτε, δεν θα σπεκουλάρετε. Δεν συμφέρει.</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Cs/>
          <w:sz w:val="24"/>
          <w:szCs w:val="24"/>
          <w:lang w:eastAsia="el-GR"/>
        </w:rPr>
        <w:t xml:space="preserve">Μιας και έθεσε το θέμα ο κ. Μυλωνάκης ότι ετοιμαζόμαστε να τα δώσουμε όλα στους Αμερικάνους, ο Πρόεδρός σας, κύριε Μυλωνάκη, πριν από έξι - επτά μήνες, αν δεν κάνω λάθος, σε συζήτηση απ’ αυτό εδώ το Βήμα είπε ότι έχουμε στήσει το παιχνίδι υπέρ των Γερμανών, προεξοφλώντας αγορά γερμανικών φρεγατών και εγώ του απάντησα απλά ότι αν το είχαμε στήσει, δεν θα αναλώναμε τόσο πολύ χρόνο αξιολογώντας τις προτάσεις που έχουμε. </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Cs/>
          <w:sz w:val="24"/>
          <w:szCs w:val="24"/>
          <w:lang w:eastAsia="el-GR"/>
        </w:rPr>
        <w:t xml:space="preserve">Για μια ακόμα φορά τι λέτε; Στήθηκε το παιχνίδι υπέρ των Γερμανών; Λάθος είχε προειδοποιήσει τότε ο Πρόεδρός σας. Μην κάνετε κι εσείς το ίδιο λάθος. Μην προεξοφλείτε τίποτα. Η απόφαση θα ληφθεί λαμβάνοντας υπ’ όψιν τις πολλές και </w:t>
      </w:r>
      <w:proofErr w:type="spellStart"/>
      <w:r w:rsidRPr="002D159D">
        <w:rPr>
          <w:rFonts w:ascii="Arial" w:hAnsi="Arial" w:cs="Arial"/>
          <w:bCs/>
          <w:sz w:val="24"/>
          <w:szCs w:val="24"/>
          <w:lang w:eastAsia="el-GR"/>
        </w:rPr>
        <w:t>ανανεούμενες</w:t>
      </w:r>
      <w:proofErr w:type="spellEnd"/>
      <w:r w:rsidRPr="002D159D">
        <w:rPr>
          <w:rFonts w:ascii="Arial" w:hAnsi="Arial" w:cs="Arial"/>
          <w:bCs/>
          <w:sz w:val="24"/>
          <w:szCs w:val="24"/>
          <w:lang w:eastAsia="el-GR"/>
        </w:rPr>
        <w:t xml:space="preserve"> προτάσεις που έχουμε στα χέρια μας. Τις αξιολογεί το Πολεμικό Ναυτικό και η απόφαση που θα ληφθεί θα είναι προς το συμφέρον της ικανοποίησης των αναγκών του Πολεμικού Ναυτικού και της συνολικής αμυντικής δυνατότητας της χώρας. Μόνο αυτό το κριτήριο θα ληφθεί υπ’ όψιν, τίποτε άλλο. Γι’ αυτόν τον λόγο και επειδή δεν είναι μια δύσκολη απόφαση και είναι μια απόφαση - πρόσκληση ενός οπλικού συστήματος που </w:t>
      </w:r>
      <w:r w:rsidRPr="002D159D">
        <w:rPr>
          <w:rFonts w:ascii="Arial" w:hAnsi="Arial" w:cs="Arial"/>
          <w:bCs/>
          <w:sz w:val="24"/>
          <w:szCs w:val="24"/>
          <w:lang w:eastAsia="el-GR"/>
        </w:rPr>
        <w:lastRenderedPageBreak/>
        <w:t>θα κοστίσει δισεκατομμύρια, θα πρέπει να το κάνουμε σωστά κι ας αργήσουμε και μερικές μέρες παραπάνω. Αργήσαμε δεκαετίες. Θα είναι η σωστή απόφαση που θα ικανοποιεί τις ανάγκες του Πολεμικού μας Ναυτικού και των Ενόπλων Δυνάμεων στο σύνολό τους.</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Cs/>
          <w:sz w:val="24"/>
          <w:szCs w:val="24"/>
          <w:lang w:eastAsia="el-GR"/>
        </w:rPr>
        <w:t xml:space="preserve">Από το ΜέΡΑ25 άκουσα ως βασικό στοιχείο της κριτικής γιατί να συμμετέχει σ’ αυτό το σχήμα, σ’ αυτό το κέντρο αριστείας και η Τουρκία με εκπρόσωπό της. Η απάντηση είναι διότι αυτή είναι η ζωή στο πλαίσιο, στους κόλπους της νατοϊκής συμμαχίας. Τι να κάνουμε; Δηλαδή επειδή υπάρχει η δυνατότητα να δηλώσει συμμετοχή και η Τουρκία, εμείς να απεμπολήσουμε την ευκαιρία να δημιουργήσουμε ένα κέντρο αριστείας, το πρώτο αυτού του τύπου, στη χώρα μας, να ασκήσουμε βέτο, να φύγουμε από το ΝΑΤΟ; Τι να κάνουμε; Είναι άλλο το πλέγμα των διμερών μας διαφορών και του τρόπου που τις αντιμετωπίζουμε και άλλο το πλέγμα των δικαιωμάτων και των υποχρεώσεων που απορρέουν από την ιδιότητα του κράτους-μέλους της νατοϊκής συμμαχίας. </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Cs/>
          <w:sz w:val="24"/>
          <w:szCs w:val="24"/>
          <w:lang w:eastAsia="el-GR"/>
        </w:rPr>
        <w:t xml:space="preserve">Εξάλλου, στην Κωνσταντινούπολη υπάρχει το λεγόμενο </w:t>
      </w:r>
      <w:r w:rsidRPr="002D159D">
        <w:rPr>
          <w:rFonts w:ascii="Arial" w:hAnsi="Arial" w:cs="Arial"/>
          <w:bCs/>
          <w:sz w:val="24"/>
          <w:szCs w:val="24"/>
          <w:lang w:val="en-US" w:eastAsia="el-GR"/>
        </w:rPr>
        <w:t>MARSEC</w:t>
      </w:r>
      <w:r w:rsidRPr="002D159D">
        <w:rPr>
          <w:rFonts w:ascii="Arial" w:hAnsi="Arial" w:cs="Arial"/>
          <w:bCs/>
          <w:sz w:val="24"/>
          <w:szCs w:val="24"/>
          <w:lang w:eastAsia="el-GR"/>
        </w:rPr>
        <w:t xml:space="preserve">. Είναι το Κέντρο Αριστείας Ναυτικής Ασφάλειας. Εδρεύει εκεί. Έχουμε κι εμείς δύο στελέχη εκεί ως μέλη που απολαμβάνουν του ίδιου καθεστώτος ακριβώς που θα απολαύσει αύριο το στέλεχος των τουρκικών Ενόπλων Δυνάμεων που θα έλθει να συμμετάσχει στις εργασίες αυτού του κέντρου αριστείας. Δεν είναι στρατιωτική μονάδα. Σας το είπα και στην επιτροπή. Δεν είναι κάποιος </w:t>
      </w:r>
      <w:r w:rsidRPr="002D159D">
        <w:rPr>
          <w:rFonts w:ascii="Arial" w:hAnsi="Arial" w:cs="Arial"/>
          <w:bCs/>
          <w:sz w:val="24"/>
          <w:szCs w:val="24"/>
          <w:lang w:eastAsia="el-GR"/>
        </w:rPr>
        <w:lastRenderedPageBreak/>
        <w:t>μηχανισμός διά του οποίου καθίστανται διαθέσιμα στην κοινή γνώμη ή στα στελέχη των Ενόπλων Δυνάμεων ή της αντιπροσωπείας του ΝΑΤΟ συστήματα που έχουν να κάνουν με τις εγχώριες αμυντικές δυνατότητες στο επίπεδο της αντιπυραυλικής προστασίας. Δεν πρόκειται για κάτι τέτοιο. Είναι κάτι διαφορετικό. Είναι ένα κέντρο μελετών, αν θέλετε, το οποίο φυσικά απαρτίζεται και στελεχώνεται από εξειδικευμένα στελέχη των Ενόπλων Δυνάμεων και αναλύει ένα πολύ συγκεκριμένο κομμάτι της αμυντικής τεχνολογίας σε επίπεδο αντιπυραυλικών - αντιαεροπορικών σημάτων. Αυτό είναι όλο. Όπως υπάρχει και το κέντρο αριστείας κατά των υβριδικών απειλών στο Ελσίνκι της Φινλανδίας, υπάρχει και το κέντρο αριστείας υπέρ της ναυτικής ασφάλειας στην Κωνσταντινούπολη και άλλα είκοσι και βάλε κέντρα αριστείας διάσπαρτα σε διάφορες έδρες κρατών - μελών της νατοϊκής συμμαχίας.</w:t>
      </w:r>
    </w:p>
    <w:p w:rsidR="002D159D" w:rsidRPr="002D159D" w:rsidRDefault="002D159D" w:rsidP="002D159D">
      <w:pPr>
        <w:spacing w:after="0" w:line="600" w:lineRule="auto"/>
        <w:ind w:firstLine="720"/>
        <w:jc w:val="both"/>
        <w:rPr>
          <w:rFonts w:ascii="Arial" w:hAnsi="Arial" w:cs="Arial"/>
          <w:bCs/>
          <w:sz w:val="24"/>
          <w:szCs w:val="24"/>
          <w:lang w:eastAsia="el-GR"/>
        </w:rPr>
      </w:pPr>
      <w:r w:rsidRPr="002D159D">
        <w:rPr>
          <w:rFonts w:ascii="Arial" w:hAnsi="Arial" w:cs="Arial"/>
          <w:bCs/>
          <w:sz w:val="24"/>
          <w:szCs w:val="24"/>
          <w:lang w:eastAsia="el-GR"/>
        </w:rPr>
        <w:t xml:space="preserve">Άρα για να επανέλθω και στο προκείμενο, τα κέντρα αριστείας είναι νατοϊκές οντότητες με χαρακτήρα διεθνούς στρατιωτικού οργανισμού. Έχουν συγκεκριμένη δομή, συγκεκριμένη αποστολή με σκοπό κυρίως την παροχή υπηρεσιών στη συμμαχία για εξειδίκευση, τεχνογνωσία, εκπαίδευση, βέλτιστες πρακτικές, δόγματα, ανάλυση και διδάγματα σε διάφορους τομείς ενδιαφέροντος. Πιστοποιούνται με αυστηρά συμμαχικά κριτήρια και τα κράτη δύνανται να συμμετάσχουν σ’ αυτά είτε ως επικεφαλής κράτη όπως η Ελλάδα εδώ στο κέντρο αριστείας για την ενοποιημένη αντιαεροπορική και </w:t>
      </w:r>
      <w:r w:rsidRPr="002D159D">
        <w:rPr>
          <w:rFonts w:ascii="Arial" w:hAnsi="Arial" w:cs="Arial"/>
          <w:bCs/>
          <w:sz w:val="24"/>
          <w:szCs w:val="24"/>
          <w:lang w:eastAsia="el-GR"/>
        </w:rPr>
        <w:lastRenderedPageBreak/>
        <w:t>αντιπυραυλική άμυνα είτε ως κράτη υποστήριξης τα κράτη - μέλη που συνυπογράφουν τα δύο αυτά μνημόνια είτε κράτη συνεισφοράς.</w:t>
      </w:r>
    </w:p>
    <w:p w:rsidR="002D159D" w:rsidRPr="002D159D" w:rsidRDefault="002D159D" w:rsidP="002D159D">
      <w:pPr>
        <w:tabs>
          <w:tab w:val="left" w:pos="3020"/>
        </w:tabs>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Τα κέντρα αριστείας, όπως είπα, δεν αποτελούν τμήμα της διοικητικής δομής του ΝΑΤΟ. Συμμετέχουν σε ένα διευρυμένο διεθνές δίκτυο υποστήριξης του ΝΑΤΟ. Αυτό τους παρέχει την ευελιξία και την καταλληλόλητα για συνεργασία με άλλες οντότητες, όπως διεθνείς ή μη κυβερνητικούς οργανισμούς, ακαδημαϊκά ινστιτούτα περί την άμυνα και την ασφάλεια, πανεπιστήμια και τα λοιπά. </w:t>
      </w:r>
    </w:p>
    <w:p w:rsidR="002D159D" w:rsidRPr="002D159D" w:rsidRDefault="002D159D" w:rsidP="002D159D">
      <w:pPr>
        <w:tabs>
          <w:tab w:val="left" w:pos="3020"/>
        </w:tabs>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Με αυτόν τον τρόπο -αν θέλετε- διεκπεραιώνεται το κομμάτι της θεωρητικής αναζήτησης για το παρόν και το μέλλον και τη διαμόρφωση των τακτικών, ώστε να ικανοποιούνται οι απαιτήσεις της συμμαχίας. </w:t>
      </w:r>
    </w:p>
    <w:p w:rsidR="002D159D" w:rsidRPr="002D159D" w:rsidRDefault="002D159D" w:rsidP="002D159D">
      <w:pPr>
        <w:tabs>
          <w:tab w:val="left" w:pos="3020"/>
        </w:tabs>
        <w:spacing w:after="0" w:line="600" w:lineRule="auto"/>
        <w:ind w:firstLine="720"/>
        <w:jc w:val="both"/>
        <w:rPr>
          <w:rFonts w:ascii="Arial" w:hAnsi="Arial"/>
          <w:sz w:val="24"/>
          <w:szCs w:val="24"/>
          <w:lang w:eastAsia="el-GR"/>
        </w:rPr>
      </w:pPr>
      <w:r w:rsidRPr="002D159D">
        <w:rPr>
          <w:rFonts w:ascii="Arial" w:hAnsi="Arial"/>
          <w:sz w:val="24"/>
          <w:szCs w:val="24"/>
          <w:lang w:eastAsia="el-GR"/>
        </w:rPr>
        <w:t>Κάθε κέντρο αριστείας εστιάζει σε συγκεκριμένο θεματικό αντικείμενο ή πεδίο, εκεί αναπτύσσεται η σχετική γνώση και εξειδίκευση. Η ιστορία είναι, περίπου, γνωστή. Το 2016, επί προηγούμενης Κυβερνήσεως δηλαδή -ορθώς, κατά την άποψή μας, γιατί η γενική κατεύθυνση είναι δεδομένη- η στρατιωτική ηγεσία της χώρας μας προέβη αρχικά στην έγκριση σκοπιμότητας σύστασης του κέντρου αριστείας αυτού, με έδρα το πεδίο βολής Κρήτης, στα Χανιά της Κρήτης. Τον Ιανουάριο του 2019 διεξήχθη η 1</w:t>
      </w:r>
      <w:r w:rsidRPr="002D159D">
        <w:rPr>
          <w:rFonts w:ascii="Arial" w:hAnsi="Arial"/>
          <w:sz w:val="24"/>
          <w:szCs w:val="24"/>
          <w:vertAlign w:val="superscript"/>
          <w:lang w:eastAsia="el-GR"/>
        </w:rPr>
        <w:t>η</w:t>
      </w:r>
      <w:r w:rsidRPr="002D159D">
        <w:rPr>
          <w:rFonts w:ascii="Arial" w:hAnsi="Arial"/>
          <w:sz w:val="24"/>
          <w:szCs w:val="24"/>
          <w:lang w:eastAsia="el-GR"/>
        </w:rPr>
        <w:t xml:space="preserve"> Διεθνής Σύσκεψη Σύστασης, όπου συζητήθηκε το σχέδιο. Τον Ιούνιο του 2019 η 2</w:t>
      </w:r>
      <w:r w:rsidRPr="002D159D">
        <w:rPr>
          <w:rFonts w:ascii="Arial" w:hAnsi="Arial"/>
          <w:sz w:val="24"/>
          <w:szCs w:val="24"/>
          <w:vertAlign w:val="superscript"/>
          <w:lang w:eastAsia="el-GR"/>
        </w:rPr>
        <w:t>η</w:t>
      </w:r>
      <w:r w:rsidRPr="002D159D">
        <w:rPr>
          <w:rFonts w:ascii="Arial" w:hAnsi="Arial"/>
          <w:sz w:val="24"/>
          <w:szCs w:val="24"/>
          <w:lang w:eastAsia="el-GR"/>
        </w:rPr>
        <w:t xml:space="preserve"> Διεθνής Σύσκεψη Σύστασης, στην οποία εξετάστηκαν από νομικής πλευράς τα προσχέδια αυτών </w:t>
      </w:r>
      <w:r w:rsidRPr="002D159D">
        <w:rPr>
          <w:rFonts w:ascii="Arial" w:hAnsi="Arial"/>
          <w:sz w:val="24"/>
          <w:szCs w:val="24"/>
          <w:lang w:eastAsia="el-GR"/>
        </w:rPr>
        <w:lastRenderedPageBreak/>
        <w:t xml:space="preserve">των μνημονίων που ερχόμαστε σήμερα να κυρώσουμε. Τον Σεπτέμβρη του 2019 προέκυψε το συνέδριο επεξεργασίας και οριστικοποίησης του </w:t>
      </w:r>
      <w:r w:rsidRPr="002D159D">
        <w:rPr>
          <w:rFonts w:ascii="Arial" w:hAnsi="Arial"/>
          <w:sz w:val="24"/>
          <w:szCs w:val="24"/>
          <w:lang w:val="en-US" w:eastAsia="el-GR"/>
        </w:rPr>
        <w:t>concept</w:t>
      </w:r>
      <w:r w:rsidRPr="002D159D">
        <w:rPr>
          <w:rFonts w:ascii="Arial" w:hAnsi="Arial"/>
          <w:sz w:val="24"/>
          <w:szCs w:val="24"/>
          <w:lang w:eastAsia="el-GR"/>
        </w:rPr>
        <w:t xml:space="preserve">, του σχεδίου δηλαδή, του συνολικού του κέντρου αριστείας, το οποίο αποτελεί και θεμελιώδες έγγραφο ή κείμενο για τη συμμαχία. Τον Απρίλη του 2020 υπεγράφησαν τα δύο αυτά μνημόνια κατανόησης στο Στρατηγείο της Ανώτατης Διοίκησης Μετασχηματισμού του ΝΑΤΟ στο Νόρφολκ των Ηνωμένων Πολιτειών της Αμερικής από τους εθνικούς συνδέσμους ή αντιπροσώπους των συμμετεχόντων χωρών. Και στις 9 Σεπτεμβρίου του 2020 ξεκίνησε η πρώτη συνάντηση της διεθνούς επιτροπής στα Χανιά, σηματοδοτώντας και </w:t>
      </w:r>
      <w:r w:rsidRPr="002D159D">
        <w:rPr>
          <w:rFonts w:ascii="Arial" w:hAnsi="Arial"/>
          <w:sz w:val="24"/>
          <w:szCs w:val="24"/>
          <w:lang w:val="en-US" w:eastAsia="el-GR"/>
        </w:rPr>
        <w:t>de</w:t>
      </w:r>
      <w:r w:rsidRPr="002D159D">
        <w:rPr>
          <w:rFonts w:ascii="Arial" w:hAnsi="Arial"/>
          <w:sz w:val="24"/>
          <w:szCs w:val="24"/>
          <w:lang w:eastAsia="el-GR"/>
        </w:rPr>
        <w:t xml:space="preserve"> </w:t>
      </w:r>
      <w:r w:rsidRPr="002D159D">
        <w:rPr>
          <w:rFonts w:ascii="Arial" w:hAnsi="Arial"/>
          <w:sz w:val="24"/>
          <w:szCs w:val="24"/>
          <w:lang w:val="en-US" w:eastAsia="el-GR"/>
        </w:rPr>
        <w:t>facto</w:t>
      </w:r>
      <w:r w:rsidRPr="002D159D">
        <w:rPr>
          <w:rFonts w:ascii="Arial" w:hAnsi="Arial"/>
          <w:sz w:val="24"/>
          <w:szCs w:val="24"/>
          <w:lang w:eastAsia="el-GR"/>
        </w:rPr>
        <w:t xml:space="preserve"> την έναρξη της πολυεθνικής λειτουργίας του κέντρου. Αργότερα -για να μη μακρηγορώ- η στρατιωτική επιτροπή της συμμαχίας, τον Δεκέμβρη του 2020 και το βορειοατλαντικό συμβούλιο, δηλαδή το ανώτατο όργανο, το </w:t>
      </w:r>
      <w:r w:rsidRPr="002D159D">
        <w:rPr>
          <w:rFonts w:ascii="Arial" w:hAnsi="Arial"/>
          <w:sz w:val="24"/>
          <w:szCs w:val="24"/>
          <w:lang w:val="en-US" w:eastAsia="el-GR"/>
        </w:rPr>
        <w:t>North</w:t>
      </w:r>
      <w:r w:rsidRPr="002D159D">
        <w:rPr>
          <w:rFonts w:ascii="Arial" w:hAnsi="Arial"/>
          <w:sz w:val="24"/>
          <w:szCs w:val="24"/>
          <w:lang w:eastAsia="el-GR"/>
        </w:rPr>
        <w:t xml:space="preserve"> </w:t>
      </w:r>
      <w:r w:rsidRPr="002D159D">
        <w:rPr>
          <w:rFonts w:ascii="Arial" w:hAnsi="Arial"/>
          <w:sz w:val="24"/>
          <w:szCs w:val="24"/>
          <w:lang w:val="en-US" w:eastAsia="el-GR"/>
        </w:rPr>
        <w:t>Atlantic</w:t>
      </w:r>
      <w:r w:rsidRPr="002D159D">
        <w:rPr>
          <w:rFonts w:ascii="Arial" w:hAnsi="Arial"/>
          <w:sz w:val="24"/>
          <w:szCs w:val="24"/>
          <w:lang w:eastAsia="el-GR"/>
        </w:rPr>
        <w:t xml:space="preserve"> </w:t>
      </w:r>
      <w:r w:rsidRPr="002D159D">
        <w:rPr>
          <w:rFonts w:ascii="Arial" w:hAnsi="Arial"/>
          <w:sz w:val="24"/>
          <w:szCs w:val="24"/>
          <w:lang w:val="en-US" w:eastAsia="el-GR"/>
        </w:rPr>
        <w:t>Council</w:t>
      </w:r>
      <w:r w:rsidRPr="002D159D">
        <w:rPr>
          <w:rFonts w:ascii="Arial" w:hAnsi="Arial"/>
          <w:sz w:val="24"/>
          <w:szCs w:val="24"/>
          <w:lang w:eastAsia="el-GR"/>
        </w:rPr>
        <w:t xml:space="preserve">, της συμμαχίας ενέκριναν τη διαπίστευση του κέντρου αυτού ως το εικοστό έβδομο επισήμως νατοϊκό κέντρο αριστείας, με έδρα τα Χανιά της Κρήτης εντός της αεροπορικής βάσης της Σούδας, ενώ βρίσκεται σε εξέλιξη και η συνεργασία με την υπηρεσία έργων της Πολεμικής Αεροπορίας, την ΥΠΕΠΑ, μελέτη και κατασκευή για το νέο κτήριο στέγασης του κέντρου. </w:t>
      </w:r>
    </w:p>
    <w:p w:rsidR="002D159D" w:rsidRPr="002D159D" w:rsidRDefault="002D159D" w:rsidP="002D159D">
      <w:pPr>
        <w:tabs>
          <w:tab w:val="left" w:pos="3020"/>
        </w:tabs>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Έθνος - πλαίσιο, όπως </w:t>
      </w:r>
      <w:proofErr w:type="spellStart"/>
      <w:r w:rsidRPr="002D159D">
        <w:rPr>
          <w:rFonts w:ascii="Arial" w:hAnsi="Arial"/>
          <w:sz w:val="24"/>
          <w:szCs w:val="24"/>
          <w:lang w:eastAsia="el-GR"/>
        </w:rPr>
        <w:t>προείπα</w:t>
      </w:r>
      <w:proofErr w:type="spellEnd"/>
      <w:r w:rsidRPr="002D159D">
        <w:rPr>
          <w:rFonts w:ascii="Arial" w:hAnsi="Arial"/>
          <w:sz w:val="24"/>
          <w:szCs w:val="24"/>
          <w:lang w:eastAsia="el-GR"/>
        </w:rPr>
        <w:t xml:space="preserve">, η χώρα μας, </w:t>
      </w:r>
      <w:proofErr w:type="spellStart"/>
      <w:r w:rsidRPr="002D159D">
        <w:rPr>
          <w:rFonts w:ascii="Arial" w:hAnsi="Arial"/>
          <w:sz w:val="24"/>
          <w:szCs w:val="24"/>
          <w:lang w:eastAsia="el-GR"/>
        </w:rPr>
        <w:t>υποστηρίζοντα</w:t>
      </w:r>
      <w:proofErr w:type="spellEnd"/>
      <w:r w:rsidRPr="002D159D">
        <w:rPr>
          <w:rFonts w:ascii="Arial" w:hAnsi="Arial"/>
          <w:sz w:val="24"/>
          <w:szCs w:val="24"/>
          <w:lang w:eastAsia="el-GR"/>
        </w:rPr>
        <w:t xml:space="preserve"> έθνη η Βουλγαρία, η Τσεχία, η Ρουμανία και η Τουρκία. Η Γαλλία έχει εκφράσει ενδιαφέρον να συμμετάσχει ως </w:t>
      </w:r>
      <w:proofErr w:type="spellStart"/>
      <w:r w:rsidRPr="002D159D">
        <w:rPr>
          <w:rFonts w:ascii="Arial" w:hAnsi="Arial"/>
          <w:sz w:val="24"/>
          <w:szCs w:val="24"/>
          <w:lang w:eastAsia="el-GR"/>
        </w:rPr>
        <w:t>υποστηρίζον</w:t>
      </w:r>
      <w:proofErr w:type="spellEnd"/>
      <w:r w:rsidRPr="002D159D">
        <w:rPr>
          <w:rFonts w:ascii="Arial" w:hAnsi="Arial"/>
          <w:sz w:val="24"/>
          <w:szCs w:val="24"/>
          <w:lang w:eastAsia="el-GR"/>
        </w:rPr>
        <w:t xml:space="preserve"> έθνος, όπως και η Σλοβακία. Η </w:t>
      </w:r>
      <w:r w:rsidRPr="002D159D">
        <w:rPr>
          <w:rFonts w:ascii="Arial" w:hAnsi="Arial"/>
          <w:sz w:val="24"/>
          <w:szCs w:val="24"/>
          <w:lang w:eastAsia="el-GR"/>
        </w:rPr>
        <w:lastRenderedPageBreak/>
        <w:t>αποστολή του συγκεκριμένου κέντρου είναι να παρέχει εξειδίκευση, τεχνογνωσία, εκπαίδευση, βέλτιστες πρακτικές, δόγματα, ανάλυση και διδάγματα στον επίκαιρο τομέα της ενοποιημένης αντιαεροπορικής και αντιπυραυλικής άμυνας του ΝΑΤΟ. Ναι, είναι ένας τομέας αιχμής, είναι τομέας αιχμής επειδή γρήγορα αναπτύσσονται νέα συστήματα επιθετικά πυραυλικά και οι δυνατότητες αναβαθμίζονται ραγδαία, ιδίως με τη δημιουργία και την κατασκευή υπερηχητικών πυραύλων με δυνατότητες να πλήξουν στόχους, πλέον, σε πολύ μεγάλες αποστάσεις, ανάλογες είναι και οι απαιτήσεις να καταρτιστεί μία ομπρέλα -αν θέλετε- αμυντική αντιπυραυλικής προστασίας, εξ ου και η ανάγκη για τη δημιουργία και τη λειτουργία αυτών των κέντρων αριστείας που θα μελετήσει όλες αυτές τις τεχνικές, θα αναλύσει τις εξελίξεις στο πεδίο αυτό και ενδεχομένως μέσα από τα πορίσματα θα συνεισφέρει σημαντικά όσον αφορά την ανάπτυξη αυτού του δικτύου της ομπρέλας της μεγάλης αντιπυραυλικής άμυνας.</w:t>
      </w:r>
    </w:p>
    <w:p w:rsidR="002D159D" w:rsidRPr="002D159D" w:rsidRDefault="002D159D" w:rsidP="002D159D">
      <w:pPr>
        <w:tabs>
          <w:tab w:val="left" w:pos="3020"/>
        </w:tabs>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Είναι το μοναδικό εξειδικευμένο κέντρο το οποίο η χώρα μας δεν διέθετε ως τώρα. Σήμερα είναι πιστοποιημένο κέντρο αριστείας από το ΝΑΤΟ και οι ωφέλειες είναι προφανείς για τη χώρα. Θα αποδώσει σημαντικά επιχειρησιακά οφέλη και τεχνογνωσία σε αυτό τον κρίσιμο τομέα, θα αποτελέσει πόλο έλξης για εξειδικευμένο επιστημονικό προσωπικό, έτσι θα αυξηθεί η εξωστρέφεια της χώρας σε διεθνές επίπεδο μέσω συμμετοχής και διοργάνωσης πολυεθνικών </w:t>
      </w:r>
      <w:r w:rsidRPr="002D159D">
        <w:rPr>
          <w:rFonts w:ascii="Arial" w:hAnsi="Arial"/>
          <w:sz w:val="24"/>
          <w:szCs w:val="24"/>
          <w:lang w:eastAsia="el-GR"/>
        </w:rPr>
        <w:lastRenderedPageBreak/>
        <w:t>συνεργασιών ή σεμιναρίων εκπαιδεύσεων και ασκήσεων σχετικών με τη λειτουργία του κέντρου. Καταλαβαίνετε πως έτσι θα αναβαθμιστεί ο ρόλος της Κρήτης. Η δημιουργία αυτών των κέντρων -όχι μόνο η ύπαρξη αναβαθμισμένων υποδομών σε επίπεδο βάσεων, όπως αυτές που ήδη αναπτύσσονται στο πλαίσιο της αμυντικής στρατηγικής σχέσης με τις Ηνωμένες Πολιτείες της Αμερικής- ξέρετε, προσδίδει στις περιοχές.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Ρωτήστε, κύριε </w:t>
      </w:r>
      <w:proofErr w:type="spellStart"/>
      <w:r w:rsidRPr="002D159D">
        <w:rPr>
          <w:rFonts w:ascii="Arial" w:hAnsi="Arial"/>
          <w:sz w:val="24"/>
          <w:szCs w:val="24"/>
          <w:lang w:eastAsia="el-GR"/>
        </w:rPr>
        <w:t>Παφίλη</w:t>
      </w:r>
      <w:proofErr w:type="spellEnd"/>
      <w:r w:rsidRPr="002D159D">
        <w:rPr>
          <w:rFonts w:ascii="Arial" w:hAnsi="Arial"/>
          <w:sz w:val="24"/>
          <w:szCs w:val="24"/>
          <w:lang w:eastAsia="el-GR"/>
        </w:rPr>
        <w:t xml:space="preserve">, τους </w:t>
      </w:r>
      <w:proofErr w:type="spellStart"/>
      <w:r w:rsidRPr="002D159D">
        <w:rPr>
          <w:rFonts w:ascii="Arial" w:hAnsi="Arial"/>
          <w:sz w:val="24"/>
          <w:szCs w:val="24"/>
          <w:lang w:eastAsia="el-GR"/>
        </w:rPr>
        <w:t>Εβρίτες</w:t>
      </w:r>
      <w:proofErr w:type="spellEnd"/>
      <w:r w:rsidRPr="002D159D">
        <w:rPr>
          <w:rFonts w:ascii="Arial" w:hAnsi="Arial"/>
          <w:sz w:val="24"/>
          <w:szCs w:val="24"/>
          <w:lang w:eastAsia="el-GR"/>
        </w:rPr>
        <w:t xml:space="preserve"> αν αισθάνονται ικανοποιημένοι ή ανασφαλείς όταν γίνονται αυτά που γίνονται, κυρίως σε επίπεδο επενδύσεων σε υποδομές, από τους Αμερικανούς. Ναι, σε μία γενική ανάφλεξη θα κινδυνέψει όχι μόνο ο Έβρος, αλλά και όλη η περιοχή. Αλλά σ’ αυτή τη φάση εγώ θέλω να πιστεύω ότι η αποτρεπτική ισχύς όλων αυτών των δράσεων έχει ως τελικό στόχο να αποφευχθεί η γενική ανάφλεξη. Αυτή είναι και η έννοια της αποτροπής. Αυτές οι από κοινού επενδύσεις που γίνονται και ενισχύονται μέσα από την αμοιβαία στρατηγική αμυντική σχέση με τις Ηνωμένες Πολιτείες τουλάχιστον σε επίπεδο αναβαθμίσεων τοπικών υποδομών και επομένως τονωτικών ενέσεων και σε τοπικές οικονομίες, στο </w:t>
      </w:r>
      <w:proofErr w:type="spellStart"/>
      <w:r w:rsidRPr="002D159D">
        <w:rPr>
          <w:rFonts w:ascii="Arial" w:hAnsi="Arial"/>
          <w:sz w:val="24"/>
          <w:szCs w:val="24"/>
          <w:lang w:eastAsia="el-GR"/>
        </w:rPr>
        <w:t>Στεφανοβίκειο</w:t>
      </w:r>
      <w:proofErr w:type="spellEnd"/>
      <w:r w:rsidRPr="002D159D">
        <w:rPr>
          <w:rFonts w:ascii="Arial" w:hAnsi="Arial"/>
          <w:sz w:val="24"/>
          <w:szCs w:val="24"/>
          <w:lang w:eastAsia="el-GR"/>
        </w:rPr>
        <w:t xml:space="preserve">, στον Βόλο, στη Σούδα ασφαλώς και στην Αλεξανδρούπολη έχουν θετικό αντίκτυπο και μόνο.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Τέλος, η νομοθετική κύρωση των μνημονίων συνεργασίας είναι αναγκαία, προκειμένου η Ελλάδα ως κράτος-πλαίσιο να τα ενσωματώσει στην </w:t>
      </w:r>
      <w:r w:rsidRPr="002D159D">
        <w:rPr>
          <w:rFonts w:ascii="Arial" w:hAnsi="Arial"/>
          <w:sz w:val="24"/>
          <w:szCs w:val="24"/>
          <w:lang w:eastAsia="el-GR"/>
        </w:rPr>
        <w:lastRenderedPageBreak/>
        <w:t>εγχώρια νομοθεσία, καθώς προκαλούν και τη σχετική επιβάρυνση του προϋπολογισμού. Δεν νομίζω ότι είναι υπέρογκο το ποσό, να διατεθεί 1 εκατομμύριο στην ουσία για τη δημιουργία των υποδομών -και κτηριακών ανάμεσά τους-, προκειμένου να φιλοξενηθεί το κέντρο αριστείας καθώς και οι επιπλέον δαπάνες για την ετήσια λειτουργία του.</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Εδώ, με μία σχετικά μικρή ήσσονος εμβέλειας παρέμβαση η χώρα κερδίζει μεγάλη σχετικά προστιθέμενη αξία, γιατί συνολικά αυξάνεται το αποτύπωμα της χώρας στην άμυνα και την ασφάλεια και όσον αφορά την ευρύτερη περιοχή και όσον αφορά την ιδιότητα της χώρας να είναι κράτος-μέλος του ΝΑΤΟ. Η πρωτοβουλία αυτή έχει την εξωστρεφή της διάσταση. Η χώρα κερδίζει από αυτό υπολογίζεται περισσότερο, γιατί αυτή η πρωτοβουλία όπως καταλαβαίνετε έχει να κάνει άμεσα με όρους και εξωστρέφειας αλλά και πρωτοκαθεδρίας σε κάποια πρωτοβουλία. Και αυτό τουλάχιστον σε νατοϊκό επίπεδο όσοι καταλαβαίνουν τις λεπτές ισορροπίες και τα </w:t>
      </w:r>
      <w:proofErr w:type="spellStart"/>
      <w:r w:rsidRPr="002D159D">
        <w:rPr>
          <w:rFonts w:ascii="Arial" w:hAnsi="Arial"/>
          <w:sz w:val="24"/>
          <w:szCs w:val="24"/>
          <w:lang w:eastAsia="el-GR"/>
        </w:rPr>
        <w:t>συμφραζόμενα</w:t>
      </w:r>
      <w:proofErr w:type="spellEnd"/>
      <w:r w:rsidRPr="002D159D">
        <w:rPr>
          <w:rFonts w:ascii="Arial" w:hAnsi="Arial"/>
          <w:sz w:val="24"/>
          <w:szCs w:val="24"/>
          <w:lang w:eastAsia="el-GR"/>
        </w:rPr>
        <w:t xml:space="preserve"> στο εσωτερικό πλαίσιο του </w:t>
      </w:r>
      <w:proofErr w:type="spellStart"/>
      <w:r w:rsidRPr="002D159D">
        <w:rPr>
          <w:rFonts w:ascii="Arial" w:hAnsi="Arial"/>
          <w:sz w:val="24"/>
          <w:szCs w:val="24"/>
          <w:lang w:eastAsia="el-GR"/>
        </w:rPr>
        <w:t>ανήκειν</w:t>
      </w:r>
      <w:proofErr w:type="spellEnd"/>
      <w:r w:rsidRPr="002D159D">
        <w:rPr>
          <w:rFonts w:ascii="Arial" w:hAnsi="Arial"/>
          <w:sz w:val="24"/>
          <w:szCs w:val="24"/>
          <w:lang w:eastAsia="el-GR"/>
        </w:rPr>
        <w:t xml:space="preserve"> σε μία συμμαχία, έχει μια μεγάλη ιδιαίτερη σημασία.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Νομίζω ότι τα τελευταία χρόνια η προσπάθεια ώστε να υπολογίζεται η χώρα από φίλους και συμμάχους αλλά και ουδέτερους ή ακόμα και εχθρούς αποδίδει καρπούς. Και η διπλή αυτή διάσταση κατεύθυνσης στην οποία έχουμε κινηθεί, αφ’ ενός μία πολύ εντατική προσπάθεια να αναβαθμίσουμε τις </w:t>
      </w:r>
      <w:r w:rsidRPr="002D159D">
        <w:rPr>
          <w:rFonts w:ascii="Arial" w:hAnsi="Arial"/>
          <w:sz w:val="24"/>
          <w:szCs w:val="24"/>
          <w:lang w:eastAsia="el-GR"/>
        </w:rPr>
        <w:lastRenderedPageBreak/>
        <w:t xml:space="preserve">συνολικές δυνατότητες των Ενόπλων Δυνάμεών μας και επομένως την συνολική αποτρεπτική ισχύ τους και από την άλλη να εντατικοποιήσουμε τις διπλωματικές μας επαφές, έτσι ώστε να βρούμε σημεία προσέγγισης ακόμα περισσότερα με φίλες χώρες, συμμάχους, τουλάχιστον χώρες που συμμερίζονται με εμάς τις ίδιες πάνω-κάτω αντιλήψεις για θέματα που έχουν να κάνουν με την ειρήνη, την ασφάλεια και τη σταθερότητα στην περιοχή, αποδίδει καρπούς.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Αυτή λοιπόν, είναι μία πολύ μικρή νίκη, ένα μικρό και ίσως εκ πρώτης όψεως ασήμαντο βήμα με μεγάλη όμως προστιθέμενη αξία για το συνολικό αμυντικό αποτύπωμα της χώρας.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Με αυτά κατά νου θα ζητήσω από το Σώμα να υπερψηφίσει την κύρωση αυτών των δύο μνημονίων κατανόησης για τη δημιουργία κέντρων αριστείας στα Χανιά της Κρήτης, για την αντιπυραυλική και την αντιαεροπορική άμυνα.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Σας ευχαριστώ.</w:t>
      </w:r>
    </w:p>
    <w:p w:rsidR="002D159D" w:rsidRPr="002D159D" w:rsidRDefault="002D159D" w:rsidP="002D159D">
      <w:pPr>
        <w:spacing w:after="0" w:line="600" w:lineRule="auto"/>
        <w:ind w:firstLine="720"/>
        <w:jc w:val="center"/>
        <w:rPr>
          <w:rFonts w:ascii="Arial" w:hAnsi="Arial"/>
          <w:sz w:val="24"/>
          <w:szCs w:val="24"/>
          <w:lang w:eastAsia="el-GR"/>
        </w:rPr>
      </w:pPr>
      <w:r w:rsidRPr="002D159D">
        <w:rPr>
          <w:rFonts w:ascii="Arial" w:hAnsi="Arial"/>
          <w:sz w:val="24"/>
          <w:szCs w:val="24"/>
          <w:lang w:eastAsia="el-GR"/>
        </w:rPr>
        <w:t>(Χειροκροτήματα από την πτέρυγα της Νέας Δημοκρατίας)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sz w:val="24"/>
          <w:szCs w:val="24"/>
          <w:lang w:eastAsia="el-GR"/>
        </w:rPr>
        <w:t xml:space="preserve">ΠΡΟΕΔΡΕΥΩΝ (Αθανάσιος Μπούρας): </w:t>
      </w:r>
      <w:r w:rsidRPr="002D159D">
        <w:rPr>
          <w:rFonts w:ascii="Arial" w:hAnsi="Arial"/>
          <w:sz w:val="24"/>
          <w:szCs w:val="24"/>
          <w:lang w:eastAsia="el-GR"/>
        </w:rPr>
        <w:t xml:space="preserve">Κι εμείς ευχαριστούμε τον κύριο Υπουργό.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t xml:space="preserve">Κυρίες και κύριοι συνάδελφοι, </w:t>
      </w:r>
      <w:r w:rsidRPr="002D159D">
        <w:rPr>
          <w:rFonts w:ascii="Arial" w:eastAsia="SimSun" w:hAnsi="Arial" w:cs="Arial"/>
          <w:sz w:val="24"/>
          <w:szCs w:val="24"/>
          <w:lang w:eastAsia="zh-CN"/>
        </w:rPr>
        <w:t xml:space="preserve">κηρύσσεται περαιωμένη η συζήτηση ενιαία επί της αρχής, των άρθρων και του συνόλου των σχεδίων νόμου του Υπουργείου </w:t>
      </w:r>
      <w:r w:rsidRPr="002D159D">
        <w:rPr>
          <w:rFonts w:ascii="Arial" w:hAnsi="Arial"/>
          <w:sz w:val="24"/>
          <w:szCs w:val="24"/>
          <w:lang w:eastAsia="el-GR"/>
        </w:rPr>
        <w:t xml:space="preserve">Εθνικής Άμυνας και η ψήφισή τους θα γίνει χωριστά. </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sz w:val="24"/>
          <w:szCs w:val="24"/>
          <w:lang w:eastAsia="el-GR"/>
        </w:rPr>
        <w:lastRenderedPageBreak/>
        <w:t>Προχωρούμε στην ψήφιση επί της αρχής των άρθρων και του συνόλου του σχεδίου νόμου: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w:t>
      </w:r>
      <w:proofErr w:type="spellStart"/>
      <w:r w:rsidRPr="002D159D">
        <w:rPr>
          <w:rFonts w:ascii="Arial" w:hAnsi="Arial"/>
          <w:sz w:val="24"/>
          <w:szCs w:val="24"/>
          <w:lang w:eastAsia="el-GR"/>
        </w:rPr>
        <w:t>ενεργούντος</w:t>
      </w:r>
      <w:proofErr w:type="spellEnd"/>
      <w:r w:rsidRPr="002D159D">
        <w:rPr>
          <w:rFonts w:ascii="Arial" w:hAnsi="Arial"/>
          <w:sz w:val="24"/>
          <w:szCs w:val="24"/>
          <w:lang w:eastAsia="el-GR"/>
        </w:rPr>
        <w:t xml:space="preserve"> διά λογαριασμό της Κυβέρνησης της Τουρκικής Δημοκρατίας) σε σχέση με τη σύσταση, διοίκηση και λειτουργία του Κέντρου Αριστείας για Ολοκληρωμένη Αντιαεροπορική και Αντιπυραυλική Άμυνα (IAMD COE </w:t>
      </w:r>
      <w:proofErr w:type="spellStart"/>
      <w:r w:rsidRPr="002D159D">
        <w:rPr>
          <w:rFonts w:ascii="Arial" w:hAnsi="Arial"/>
          <w:sz w:val="24"/>
          <w:szCs w:val="24"/>
          <w:lang w:eastAsia="el-GR"/>
        </w:rPr>
        <w:t>Operational</w:t>
      </w:r>
      <w:proofErr w:type="spellEnd"/>
      <w:r w:rsidRPr="002D159D">
        <w:rPr>
          <w:rFonts w:ascii="Arial" w:hAnsi="Arial"/>
          <w:sz w:val="24"/>
          <w:szCs w:val="24"/>
          <w:lang w:eastAsia="el-GR"/>
        </w:rPr>
        <w:t xml:space="preserve"> MOU)».</w:t>
      </w:r>
    </w:p>
    <w:p w:rsidR="002D159D" w:rsidRPr="002D159D" w:rsidRDefault="002D159D" w:rsidP="002D159D">
      <w:pPr>
        <w:autoSpaceDE w:val="0"/>
        <w:autoSpaceDN w:val="0"/>
        <w:adjustRightInd w:val="0"/>
        <w:spacing w:after="0" w:line="600" w:lineRule="auto"/>
        <w:ind w:firstLine="720"/>
        <w:jc w:val="both"/>
        <w:rPr>
          <w:rFonts w:ascii="Arial" w:eastAsia="SimSun" w:hAnsi="Arial" w:cs="Arial"/>
          <w:sz w:val="24"/>
          <w:szCs w:val="24"/>
          <w:lang w:eastAsia="zh-CN"/>
        </w:rPr>
      </w:pPr>
      <w:r w:rsidRPr="002D159D">
        <w:rPr>
          <w:rFonts w:ascii="Arial" w:eastAsia="SimSun" w:hAnsi="Arial" w:cs="Arial"/>
          <w:sz w:val="24"/>
          <w:szCs w:val="24"/>
          <w:lang w:eastAsia="zh-CN"/>
        </w:rPr>
        <w:t>Παρακαλώ να ανοίξει το σύστημα της ηλεκτρονικής ψηφοφορίας.</w:t>
      </w:r>
    </w:p>
    <w:p w:rsidR="002D159D" w:rsidRPr="002D159D" w:rsidRDefault="002D159D" w:rsidP="002D159D">
      <w:pPr>
        <w:autoSpaceDE w:val="0"/>
        <w:autoSpaceDN w:val="0"/>
        <w:adjustRightInd w:val="0"/>
        <w:spacing w:after="0" w:line="600" w:lineRule="auto"/>
        <w:ind w:firstLine="720"/>
        <w:jc w:val="center"/>
        <w:rPr>
          <w:rFonts w:ascii="Arial" w:hAnsi="Arial"/>
          <w:sz w:val="24"/>
          <w:szCs w:val="24"/>
          <w:lang w:eastAsia="el-GR"/>
        </w:rPr>
      </w:pPr>
      <w:r w:rsidRPr="002D159D">
        <w:rPr>
          <w:rFonts w:ascii="Arial" w:eastAsia="SimSun" w:hAnsi="Arial" w:cs="Arial"/>
          <w:sz w:val="24"/>
          <w:szCs w:val="24"/>
          <w:lang w:eastAsia="zh-CN"/>
        </w:rPr>
        <w:t>(ΨΗΦΟΦΟΡΙΑ)</w:t>
      </w:r>
    </w:p>
    <w:p w:rsidR="002D159D" w:rsidRPr="002D159D" w:rsidRDefault="002D159D" w:rsidP="002D159D">
      <w:pPr>
        <w:autoSpaceDE w:val="0"/>
        <w:autoSpaceDN w:val="0"/>
        <w:adjustRightInd w:val="0"/>
        <w:spacing w:after="0" w:line="600" w:lineRule="auto"/>
        <w:ind w:firstLine="720"/>
        <w:jc w:val="both"/>
        <w:rPr>
          <w:rFonts w:ascii="Arial" w:eastAsia="SimSun" w:hAnsi="Arial"/>
          <w:sz w:val="24"/>
          <w:szCs w:val="24"/>
          <w:lang w:eastAsia="zh-CN"/>
        </w:rPr>
      </w:pPr>
      <w:r w:rsidRPr="002D159D">
        <w:rPr>
          <w:rFonts w:ascii="Arial" w:eastAsia="SimSun" w:hAnsi="Arial" w:cs="Arial"/>
          <w:b/>
          <w:bCs/>
          <w:sz w:val="24"/>
          <w:szCs w:val="24"/>
          <w:lang w:eastAsia="zh-CN"/>
        </w:rPr>
        <w:t xml:space="preserve">ΠΡΟΕΔΡΕΥΩΝ (Αθανάσιος Μπούρας): </w:t>
      </w:r>
      <w:r w:rsidRPr="002D159D">
        <w:rPr>
          <w:rFonts w:ascii="Arial" w:eastAsia="SimSun" w:hAnsi="Arial"/>
          <w:sz w:val="24"/>
          <w:szCs w:val="24"/>
          <w:lang w:eastAsia="zh-CN"/>
        </w:rPr>
        <w:t>Εφόσον έχετε ολοκληρώσει την ψηφοφορία, παρακαλώ να κλείσει το σύστημα της ηλεκτρονικής ψηφοφορίας.</w:t>
      </w:r>
    </w:p>
    <w:p w:rsidR="002D159D" w:rsidRPr="002D159D" w:rsidRDefault="002D159D" w:rsidP="002D159D">
      <w:pPr>
        <w:autoSpaceDE w:val="0"/>
        <w:autoSpaceDN w:val="0"/>
        <w:adjustRightInd w:val="0"/>
        <w:spacing w:after="0" w:line="600" w:lineRule="auto"/>
        <w:ind w:firstLine="720"/>
        <w:jc w:val="center"/>
        <w:rPr>
          <w:rFonts w:ascii="Arial" w:eastAsia="SimSun" w:hAnsi="Arial"/>
          <w:sz w:val="24"/>
          <w:szCs w:val="24"/>
          <w:lang w:eastAsia="zh-CN"/>
        </w:rPr>
      </w:pPr>
      <w:r w:rsidRPr="002D159D">
        <w:rPr>
          <w:rFonts w:ascii="Arial" w:eastAsia="SimSun" w:hAnsi="Arial"/>
          <w:sz w:val="24"/>
          <w:szCs w:val="24"/>
          <w:lang w:eastAsia="zh-CN"/>
        </w:rPr>
        <w:t>(ΗΛΕΚΤΡΟΝΙΚΗ ΚΑΤΑΜΕΤΡΗΣΗ)</w:t>
      </w:r>
    </w:p>
    <w:p w:rsidR="002D159D" w:rsidRPr="002D159D" w:rsidRDefault="002D159D" w:rsidP="002D159D">
      <w:pPr>
        <w:autoSpaceDE w:val="0"/>
        <w:autoSpaceDN w:val="0"/>
        <w:adjustRightInd w:val="0"/>
        <w:spacing w:after="0" w:line="600" w:lineRule="auto"/>
        <w:ind w:firstLine="720"/>
        <w:jc w:val="center"/>
        <w:rPr>
          <w:rFonts w:ascii="Arial" w:eastAsia="SimSun" w:hAnsi="Arial"/>
          <w:sz w:val="24"/>
          <w:szCs w:val="24"/>
          <w:lang w:eastAsia="zh-CN"/>
        </w:rPr>
      </w:pPr>
      <w:r w:rsidRPr="002D159D">
        <w:rPr>
          <w:rFonts w:ascii="Arial" w:eastAsia="SimSun" w:hAnsi="Arial"/>
          <w:sz w:val="24"/>
          <w:szCs w:val="24"/>
          <w:lang w:eastAsia="zh-CN"/>
        </w:rPr>
        <w:t>(ΜΕΤΑ ΤΗΝ ΗΛΕΚΤΡΟΝΙΚΗ ΚΑΤΑΜΕΤΡΗΣΗ)</w:t>
      </w:r>
    </w:p>
    <w:p w:rsidR="002D159D" w:rsidRPr="002D159D" w:rsidRDefault="002D159D" w:rsidP="002D159D">
      <w:pPr>
        <w:tabs>
          <w:tab w:val="left" w:pos="1791"/>
        </w:tabs>
        <w:spacing w:after="0" w:line="600" w:lineRule="auto"/>
        <w:ind w:firstLine="720"/>
        <w:jc w:val="both"/>
        <w:rPr>
          <w:rFonts w:ascii="Arial" w:hAnsi="Arial"/>
          <w:sz w:val="24"/>
          <w:szCs w:val="24"/>
          <w:lang w:eastAsia="el-GR"/>
        </w:rPr>
      </w:pPr>
      <w:r w:rsidRPr="002D159D">
        <w:rPr>
          <w:rFonts w:ascii="Arial" w:eastAsia="SimSun" w:hAnsi="Arial" w:cs="Arial"/>
          <w:b/>
          <w:bCs/>
          <w:sz w:val="24"/>
          <w:szCs w:val="24"/>
          <w:lang w:eastAsia="zh-CN"/>
        </w:rPr>
        <w:t xml:space="preserve">ΠΡΟΕΔΡΕΥΩΝ (Αθανάσιος Μπούρας): </w:t>
      </w:r>
      <w:r w:rsidRPr="002D159D">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D159D" w:rsidRPr="002D159D" w:rsidRDefault="002D159D" w:rsidP="002D159D">
      <w:pPr>
        <w:tabs>
          <w:tab w:val="left" w:pos="1791"/>
        </w:tabs>
        <w:spacing w:after="0" w:line="600" w:lineRule="auto"/>
        <w:ind w:firstLine="720"/>
        <w:jc w:val="center"/>
        <w:rPr>
          <w:rFonts w:ascii="Arial" w:hAnsi="Arial"/>
          <w:color w:val="FF0000"/>
          <w:sz w:val="24"/>
          <w:szCs w:val="24"/>
          <w:lang w:eastAsia="el-GR"/>
        </w:rPr>
      </w:pPr>
      <w:r w:rsidRPr="002D159D">
        <w:rPr>
          <w:rFonts w:ascii="Arial" w:hAnsi="Arial"/>
          <w:color w:val="FF0000"/>
          <w:sz w:val="24"/>
          <w:szCs w:val="24"/>
          <w:lang w:eastAsia="el-GR"/>
        </w:rPr>
        <w:t>ΑΛΛΑΓΗ ΣΕΛΙΔΑΣ</w:t>
      </w:r>
    </w:p>
    <w:tbl>
      <w:tblPr>
        <w:tblW w:w="6780" w:type="dxa"/>
        <w:tblCellMar>
          <w:left w:w="10" w:type="dxa"/>
          <w:right w:w="10" w:type="dxa"/>
        </w:tblCellMar>
        <w:tblLook w:val="04A0" w:firstRow="1" w:lastRow="0" w:firstColumn="1" w:lastColumn="0" w:noHBand="0" w:noVBand="1"/>
      </w:tblPr>
      <w:tblGrid>
        <w:gridCol w:w="6780"/>
      </w:tblGrid>
      <w:tr w:rsidR="002D159D" w:rsidRPr="002D159D" w:rsidTr="000A470C">
        <w:trPr>
          <w:trHeight w:val="1485"/>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both"/>
              <w:rPr>
                <w:rFonts w:cs="Calibri"/>
                <w:color w:val="000000"/>
                <w:lang w:eastAsia="el-GR"/>
              </w:rPr>
            </w:pPr>
            <w:r w:rsidRPr="002D159D">
              <w:rPr>
                <w:rFonts w:cs="Calibri"/>
                <w:color w:val="000000"/>
                <w:lang w:eastAsia="el-GR"/>
              </w:rPr>
              <w:lastRenderedPageBreak/>
              <w:t xml:space="preserve">Κύρωση του Μνημονίου Κατανόησης μεταξύ του Υπουργείου Εθνικής Άμυνας της Ελληνικής Δημοκρατίας </w:t>
            </w:r>
            <w:r w:rsidRPr="002D159D">
              <w:rPr>
                <w:rFonts w:asciiTheme="minorHAnsi" w:hAnsiTheme="minorHAnsi" w:cstheme="minorHAnsi"/>
                <w:color w:val="000000"/>
                <w:sz w:val="24"/>
                <w:szCs w:val="24"/>
                <w:lang w:eastAsia="el-GR"/>
              </w:rPr>
              <w:t>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w:t>
            </w:r>
            <w:proofErr w:type="spellStart"/>
            <w:r w:rsidRPr="002D159D">
              <w:rPr>
                <w:rFonts w:asciiTheme="minorHAnsi" w:hAnsiTheme="minorHAnsi" w:cstheme="minorHAnsi"/>
                <w:color w:val="000000"/>
                <w:sz w:val="24"/>
                <w:szCs w:val="24"/>
                <w:lang w:eastAsia="el-GR"/>
              </w:rPr>
              <w:t>ενεργούντος</w:t>
            </w:r>
            <w:proofErr w:type="spellEnd"/>
            <w:r w:rsidRPr="002D159D">
              <w:rPr>
                <w:rFonts w:asciiTheme="minorHAnsi" w:hAnsiTheme="minorHAnsi" w:cstheme="minorHAnsi"/>
                <w:color w:val="000000"/>
                <w:sz w:val="24"/>
                <w:szCs w:val="24"/>
                <w:lang w:eastAsia="el-GR"/>
              </w:rPr>
              <w:t xml:space="preserve"> διά λογαριασμό της Κυβέρνησης της Τουρκικής Δημοκρατίας) σε σχέση με τη σύσταση, διοίκηση και λειτουργία</w:t>
            </w:r>
            <w:r w:rsidRPr="002D159D">
              <w:rPr>
                <w:rFonts w:cs="Calibri"/>
                <w:color w:val="000000"/>
                <w:lang w:eastAsia="el-GR"/>
              </w:rPr>
              <w:t xml:space="preserve"> του Κέντρου Αριστείας για Ολοκληρωμένη Αντιαεροπορική και Αντιπυραυλική Άμυνα (IAMD COE </w:t>
            </w:r>
            <w:proofErr w:type="spellStart"/>
            <w:r w:rsidRPr="002D159D">
              <w:rPr>
                <w:rFonts w:cs="Calibri"/>
                <w:color w:val="000000"/>
                <w:lang w:eastAsia="el-GR"/>
              </w:rPr>
              <w:t>Operational</w:t>
            </w:r>
            <w:proofErr w:type="spellEnd"/>
            <w:r w:rsidRPr="002D159D">
              <w:rPr>
                <w:rFonts w:cs="Calibri"/>
                <w:color w:val="000000"/>
                <w:lang w:eastAsia="el-GR"/>
              </w:rPr>
              <w:t xml:space="preserve"> </w:t>
            </w:r>
            <w:proofErr w:type="spellStart"/>
            <w:r w:rsidRPr="002D159D">
              <w:rPr>
                <w:rFonts w:cs="Calibri"/>
                <w:color w:val="000000"/>
                <w:lang w:eastAsia="el-GR"/>
              </w:rPr>
              <w:t>MoU</w:t>
            </w:r>
            <w:proofErr w:type="spellEnd"/>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Επί της Αρχής     ΚΑΤΑ ΠΛΕΙΟΨΗΦΙΑ</w:t>
            </w:r>
          </w:p>
        </w:tc>
      </w:tr>
      <w:tr w:rsidR="002D159D" w:rsidRPr="002D159D" w:rsidTr="000A470C">
        <w:trPr>
          <w:trHeight w:val="345"/>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Ν.Δ.: ΝΑΙ</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ΣΥΡΙΖΑ: ΝΑΙ</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Κίνημα Αλλαγής: ΝΑΙ</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Κ.Κ.Ε.: OXI</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ΕΛΛΗΝΙΚΗ ΛΥΣΗ: OXI</w:t>
            </w:r>
          </w:p>
        </w:tc>
      </w:tr>
      <w:tr w:rsidR="002D159D" w:rsidRPr="002D159D" w:rsidTr="000A470C">
        <w:trPr>
          <w:trHeight w:val="345"/>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ΜέΡΑ25: OXI</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Άρθρο πρώτο     ΚΑΤΑ ΠΛΕΙΟΨΗΦΙΑ</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Ν.Δ.: ΝΑΙ</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ΣΥΡΙΖΑ: ΝΑΙ</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Κίνημα Αλλαγής: ΝΑΙ</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Κ.Κ.Ε.: OXI</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ΕΛΛΗΝΙΚΗ ΛΥΣΗ: OXI</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ΜέΡΑ25: OXI</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Ακροτελεύτιο άρθρο      ΚΑΤΑ ΠΛΕΙΟΨΗΦΙΑ</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Ν.Δ.: ΝΑΙ</w:t>
            </w:r>
          </w:p>
        </w:tc>
      </w:tr>
      <w:tr w:rsidR="002D159D" w:rsidRPr="002D159D" w:rsidTr="000A470C">
        <w:trPr>
          <w:trHeight w:val="345"/>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ΣΥΡΙΖΑ: ΝΑΙ</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Κίνημα Αλλαγής: ΝΑΙ</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Κ.Κ.Ε.: OXI</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ΕΛΛΗΝΙΚΗ ΛΥΣΗ: OXI</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ΜέΡΑ25: OXI</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Επί του Συνόλου     ΚΑΤΑ ΠΛΕΙΟΨΗΦΙΑ</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Ν.Δ.: ΝΑΙ</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ΣΥΡΙΖΑ: ΝΑΙ</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Κίνημα Αλλαγής: ΝΑΙ</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Κ.Κ.Ε.: OXI</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lang w:eastAsia="el-GR"/>
              </w:rPr>
            </w:pPr>
            <w:r w:rsidRPr="002D159D">
              <w:rPr>
                <w:rFonts w:cs="Calibri"/>
                <w:color w:val="000000"/>
                <w:lang w:eastAsia="el-GR"/>
              </w:rPr>
              <w:t>ΕΛΛΗΝΙΚΗ ΛΥΣΗ: OXI</w:t>
            </w:r>
          </w:p>
        </w:tc>
      </w:tr>
      <w:tr w:rsidR="002D159D" w:rsidRPr="002D159D" w:rsidTr="000A470C">
        <w:trPr>
          <w:trHeight w:val="330"/>
        </w:trPr>
        <w:tc>
          <w:tcPr>
            <w:tcW w:w="6780" w:type="dxa"/>
            <w:tcBorders>
              <w:top w:val="nil"/>
              <w:left w:val="nil"/>
              <w:bottom w:val="nil"/>
              <w:right w:val="nil"/>
            </w:tcBorders>
            <w:shd w:val="clear" w:color="auto" w:fill="auto"/>
            <w:vAlign w:val="center"/>
            <w:hideMark/>
          </w:tcPr>
          <w:p w:rsidR="002D159D" w:rsidRPr="002D159D" w:rsidRDefault="002D159D" w:rsidP="002D159D">
            <w:pPr>
              <w:spacing w:after="0" w:line="600" w:lineRule="auto"/>
              <w:ind w:firstLine="720"/>
              <w:jc w:val="center"/>
              <w:rPr>
                <w:rFonts w:cs="Calibri"/>
                <w:color w:val="000000"/>
                <w:lang w:eastAsia="el-GR"/>
              </w:rPr>
            </w:pPr>
            <w:r w:rsidRPr="002D159D">
              <w:rPr>
                <w:rFonts w:cs="Calibri"/>
                <w:color w:val="000000"/>
                <w:lang w:eastAsia="el-GR"/>
              </w:rPr>
              <w:t>ΜέΡΑ25: OXI</w:t>
            </w:r>
          </w:p>
        </w:tc>
      </w:tr>
    </w:tbl>
    <w:p w:rsidR="002D159D" w:rsidRPr="002D159D" w:rsidRDefault="002D159D" w:rsidP="002D159D">
      <w:pPr>
        <w:tabs>
          <w:tab w:val="left" w:pos="1791"/>
        </w:tabs>
        <w:spacing w:after="0" w:line="600" w:lineRule="auto"/>
        <w:ind w:firstLine="720"/>
        <w:jc w:val="center"/>
        <w:rPr>
          <w:rFonts w:ascii="Arial" w:eastAsia="SimSun" w:hAnsi="Arial" w:cs="Arial"/>
          <w:color w:val="FF0000"/>
          <w:sz w:val="24"/>
          <w:szCs w:val="24"/>
          <w:lang w:eastAsia="zh-CN"/>
        </w:rPr>
      </w:pPr>
      <w:r w:rsidRPr="002D159D">
        <w:rPr>
          <w:rFonts w:ascii="Arial" w:eastAsia="SimSun" w:hAnsi="Arial" w:cs="Arial"/>
          <w:bCs/>
          <w:color w:val="FF0000"/>
          <w:sz w:val="24"/>
          <w:szCs w:val="24"/>
          <w:lang w:eastAsia="zh-CN"/>
        </w:rPr>
        <w:t>ΑΛΛΑΓΗ ΣΕΛΙΔΑΣ</w:t>
      </w:r>
    </w:p>
    <w:p w:rsidR="002D159D" w:rsidRPr="002D159D" w:rsidRDefault="002D159D" w:rsidP="002D159D">
      <w:pPr>
        <w:tabs>
          <w:tab w:val="left" w:pos="1791"/>
        </w:tabs>
        <w:spacing w:after="0" w:line="600" w:lineRule="auto"/>
        <w:ind w:firstLine="720"/>
        <w:jc w:val="both"/>
        <w:rPr>
          <w:rFonts w:ascii="Arial" w:hAnsi="Arial"/>
          <w:sz w:val="24"/>
          <w:szCs w:val="24"/>
          <w:lang w:eastAsia="el-GR"/>
        </w:rPr>
      </w:pPr>
      <w:r w:rsidRPr="002D159D">
        <w:rPr>
          <w:rFonts w:ascii="Arial" w:eastAsia="SimSun" w:hAnsi="Arial" w:cs="Arial"/>
          <w:b/>
          <w:bCs/>
          <w:sz w:val="24"/>
          <w:szCs w:val="24"/>
          <w:lang w:eastAsia="zh-CN"/>
        </w:rPr>
        <w:lastRenderedPageBreak/>
        <w:t xml:space="preserve">ΠΡΟΕΔΡΕΥΩΝ (Αθανάσιος Μπούρας): </w:t>
      </w:r>
      <w:r w:rsidRPr="002D159D">
        <w:rPr>
          <w:rFonts w:ascii="Arial" w:hAnsi="Arial"/>
          <w:sz w:val="24"/>
          <w:szCs w:val="24"/>
          <w:lang w:eastAsia="el-GR"/>
        </w:rPr>
        <w:t xml:space="preserve">Συνεπώς το σχέδιο νόμου του </w:t>
      </w:r>
      <w:r w:rsidRPr="002D159D">
        <w:rPr>
          <w:rFonts w:ascii="Arial" w:hAnsi="Arial" w:cs="Arial"/>
          <w:color w:val="000000"/>
          <w:sz w:val="24"/>
          <w:szCs w:val="24"/>
          <w:lang w:eastAsia="el-GR"/>
        </w:rPr>
        <w:t>Υπουργείου Εθνικής Άμυνας: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w:t>
      </w:r>
      <w:proofErr w:type="spellStart"/>
      <w:r w:rsidRPr="002D159D">
        <w:rPr>
          <w:rFonts w:ascii="Arial" w:hAnsi="Arial" w:cs="Arial"/>
          <w:color w:val="000000"/>
          <w:sz w:val="24"/>
          <w:szCs w:val="24"/>
          <w:lang w:eastAsia="el-GR"/>
        </w:rPr>
        <w:t>ενεργούντος</w:t>
      </w:r>
      <w:proofErr w:type="spellEnd"/>
      <w:r w:rsidRPr="002D159D">
        <w:rPr>
          <w:rFonts w:ascii="Arial" w:hAnsi="Arial" w:cs="Arial"/>
          <w:color w:val="000000"/>
          <w:sz w:val="24"/>
          <w:szCs w:val="24"/>
          <w:lang w:eastAsia="el-GR"/>
        </w:rPr>
        <w:t xml:space="preserve"> διά λογαριασμό της Κυβέρνησης της Τουρκικής Δημοκρατίας) σε σχέση με τη σύσταση, διοίκηση και λειτουργία του Κέντρου Αριστείας για Ολοκληρωμένη Αντιαεροπορική και Αντιπυραυλική Άμυνα (IAMD COE </w:t>
      </w:r>
      <w:proofErr w:type="spellStart"/>
      <w:r w:rsidRPr="002D159D">
        <w:rPr>
          <w:rFonts w:ascii="Arial" w:hAnsi="Arial" w:cs="Arial"/>
          <w:color w:val="000000"/>
          <w:sz w:val="24"/>
          <w:szCs w:val="24"/>
          <w:lang w:eastAsia="el-GR"/>
        </w:rPr>
        <w:t>Operational</w:t>
      </w:r>
      <w:proofErr w:type="spellEnd"/>
      <w:r w:rsidRPr="002D159D">
        <w:rPr>
          <w:rFonts w:ascii="Arial" w:hAnsi="Arial" w:cs="Arial"/>
          <w:color w:val="000000"/>
          <w:sz w:val="24"/>
          <w:szCs w:val="24"/>
          <w:lang w:eastAsia="el-GR"/>
        </w:rPr>
        <w:t xml:space="preserve"> MOU)» </w:t>
      </w:r>
      <w:r w:rsidRPr="002D159D">
        <w:rPr>
          <w:rFonts w:ascii="Arial" w:hAnsi="Arial"/>
          <w:sz w:val="24"/>
          <w:szCs w:val="24"/>
          <w:lang w:eastAsia="el-GR"/>
        </w:rPr>
        <w:t>έγινε δεκτό κατά πλειοψηφία ενιαία επί της αρχής, των άρθρων και του συνόλου και έχει ως εξής:</w:t>
      </w:r>
    </w:p>
    <w:p w:rsidR="002D159D" w:rsidRPr="002D159D" w:rsidRDefault="002D159D" w:rsidP="002D159D">
      <w:pPr>
        <w:spacing w:after="0" w:line="600" w:lineRule="auto"/>
        <w:ind w:firstLine="720"/>
        <w:jc w:val="center"/>
        <w:rPr>
          <w:rFonts w:ascii="Arial" w:hAnsi="Arial"/>
          <w:color w:val="FF0000"/>
          <w:sz w:val="24"/>
          <w:szCs w:val="24"/>
          <w:lang w:eastAsia="el-GR"/>
        </w:rPr>
      </w:pPr>
      <w:r w:rsidRPr="002D159D">
        <w:rPr>
          <w:rFonts w:ascii="Arial" w:hAnsi="Arial"/>
          <w:color w:val="FF0000"/>
          <w:sz w:val="24"/>
          <w:szCs w:val="24"/>
          <w:lang w:eastAsia="el-GR"/>
        </w:rPr>
        <w:t>(Να καταχωριστεί το κείμενο του νομοσχεδίου σελ. 137α)</w:t>
      </w:r>
    </w:p>
    <w:p w:rsidR="002D159D" w:rsidRPr="002D159D" w:rsidRDefault="002D159D" w:rsidP="002D159D">
      <w:pPr>
        <w:autoSpaceDE w:val="0"/>
        <w:autoSpaceDN w:val="0"/>
        <w:adjustRightInd w:val="0"/>
        <w:spacing w:after="0" w:line="600" w:lineRule="auto"/>
        <w:ind w:firstLine="720"/>
        <w:jc w:val="both"/>
        <w:rPr>
          <w:rFonts w:ascii="Arial" w:hAnsi="Arial" w:cs="Arial"/>
          <w:color w:val="000000"/>
          <w:sz w:val="24"/>
          <w:szCs w:val="24"/>
          <w:lang w:eastAsia="el-GR"/>
        </w:rPr>
      </w:pPr>
      <w:r w:rsidRPr="002D159D">
        <w:rPr>
          <w:rFonts w:ascii="Arial" w:eastAsia="SimSun" w:hAnsi="Arial" w:cs="Arial"/>
          <w:b/>
          <w:bCs/>
          <w:sz w:val="24"/>
          <w:szCs w:val="24"/>
          <w:lang w:eastAsia="zh-CN"/>
        </w:rPr>
        <w:t xml:space="preserve">ΠΡΟΕΔΡΕΥΩΝ (Αθανάσιος Μπούρας): </w:t>
      </w:r>
      <w:r w:rsidRPr="002D159D">
        <w:rPr>
          <w:rFonts w:ascii="Arial" w:eastAsia="SimSun" w:hAnsi="Arial"/>
          <w:sz w:val="24"/>
          <w:szCs w:val="24"/>
          <w:lang w:eastAsia="zh-CN"/>
        </w:rPr>
        <w:t xml:space="preserve">Κυρίες και κύριοι συνάδελφοι, προχωρούμε τώρα στην ψήφιση επί της αρχής, των άρθρων και του συνόλου </w:t>
      </w:r>
      <w:r w:rsidRPr="002D159D">
        <w:rPr>
          <w:rFonts w:ascii="Arial" w:hAnsi="Arial"/>
          <w:sz w:val="24"/>
          <w:szCs w:val="24"/>
          <w:lang w:eastAsia="el-GR"/>
        </w:rPr>
        <w:t>του σχεδίου νόμου</w:t>
      </w:r>
      <w:r w:rsidRPr="002D159D">
        <w:rPr>
          <w:rFonts w:ascii="Arial" w:hAnsi="Arial" w:cs="Arial"/>
          <w:color w:val="000000"/>
          <w:sz w:val="24"/>
          <w:szCs w:val="24"/>
          <w:lang w:eastAsia="el-GR"/>
        </w:rPr>
        <w:t xml:space="preserve"> του Υπουργείου Εθνικής Άμυνας: «Κύρωση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w:t>
      </w:r>
      <w:proofErr w:type="spellStart"/>
      <w:r w:rsidRPr="002D159D">
        <w:rPr>
          <w:rFonts w:ascii="Arial" w:hAnsi="Arial" w:cs="Arial"/>
          <w:color w:val="000000"/>
          <w:sz w:val="24"/>
          <w:szCs w:val="24"/>
          <w:lang w:eastAsia="el-GR"/>
        </w:rPr>
        <w:t>ενεργούντος</w:t>
      </w:r>
      <w:proofErr w:type="spellEnd"/>
      <w:r w:rsidRPr="002D159D">
        <w:rPr>
          <w:rFonts w:ascii="Arial" w:hAnsi="Arial" w:cs="Arial"/>
          <w:color w:val="000000"/>
          <w:sz w:val="24"/>
          <w:szCs w:val="24"/>
          <w:lang w:eastAsia="el-GR"/>
        </w:rPr>
        <w:t xml:space="preserve"> διά λογαριασμό της Κυβέρνησης της Τουρκικής </w:t>
      </w:r>
      <w:r w:rsidRPr="002D159D">
        <w:rPr>
          <w:rFonts w:ascii="Arial" w:hAnsi="Arial" w:cs="Arial"/>
          <w:color w:val="000000"/>
          <w:sz w:val="24"/>
          <w:szCs w:val="24"/>
          <w:lang w:eastAsia="el-GR"/>
        </w:rPr>
        <w:lastRenderedPageBreak/>
        <w:t xml:space="preserve">Δημοκρατίας), καθώς επίσης και του Στρατηγείου του Ανώτατου Συμμαχικού Διοικητή Μετασχηματισμού του ΝΑΤΟ αναφορικά με τη λειτουργική σχέση όσον αφορά το Κέντρο Αριστείας για Ολοκληρωμένη Αντιαεροπορική και Αντιπυραυλική Άμυνα (IAMD COE </w:t>
      </w:r>
      <w:proofErr w:type="spellStart"/>
      <w:r w:rsidRPr="002D159D">
        <w:rPr>
          <w:rFonts w:ascii="Arial" w:hAnsi="Arial" w:cs="Arial"/>
          <w:color w:val="000000"/>
          <w:sz w:val="24"/>
          <w:szCs w:val="24"/>
          <w:lang w:eastAsia="el-GR"/>
        </w:rPr>
        <w:t>Functional</w:t>
      </w:r>
      <w:proofErr w:type="spellEnd"/>
      <w:r w:rsidRPr="002D159D">
        <w:rPr>
          <w:rFonts w:ascii="Arial" w:hAnsi="Arial" w:cs="Arial"/>
          <w:color w:val="000000"/>
          <w:sz w:val="24"/>
          <w:szCs w:val="24"/>
          <w:lang w:eastAsia="el-GR"/>
        </w:rPr>
        <w:t xml:space="preserve"> </w:t>
      </w:r>
      <w:proofErr w:type="spellStart"/>
      <w:r w:rsidRPr="002D159D">
        <w:rPr>
          <w:rFonts w:ascii="Arial" w:hAnsi="Arial" w:cs="Arial"/>
          <w:color w:val="000000"/>
          <w:sz w:val="24"/>
          <w:szCs w:val="24"/>
          <w:lang w:eastAsia="el-GR"/>
        </w:rPr>
        <w:t>Relationship</w:t>
      </w:r>
      <w:proofErr w:type="spellEnd"/>
      <w:r w:rsidRPr="002D159D">
        <w:rPr>
          <w:rFonts w:ascii="Arial" w:hAnsi="Arial" w:cs="Arial"/>
          <w:color w:val="000000"/>
          <w:sz w:val="24"/>
          <w:szCs w:val="24"/>
          <w:lang w:eastAsia="el-GR"/>
        </w:rPr>
        <w:t xml:space="preserve"> </w:t>
      </w:r>
      <w:proofErr w:type="spellStart"/>
      <w:r w:rsidRPr="002D159D">
        <w:rPr>
          <w:rFonts w:ascii="Arial" w:hAnsi="Arial" w:cs="Arial"/>
          <w:color w:val="000000"/>
          <w:sz w:val="24"/>
          <w:szCs w:val="24"/>
          <w:lang w:eastAsia="el-GR"/>
        </w:rPr>
        <w:t>MoU</w:t>
      </w:r>
      <w:proofErr w:type="spellEnd"/>
      <w:r w:rsidRPr="002D159D">
        <w:rPr>
          <w:rFonts w:ascii="Arial" w:hAnsi="Arial" w:cs="Arial"/>
          <w:color w:val="000000"/>
          <w:sz w:val="24"/>
          <w:szCs w:val="24"/>
          <w:lang w:eastAsia="el-GR"/>
        </w:rPr>
        <w:t>)».</w:t>
      </w:r>
    </w:p>
    <w:p w:rsidR="002D159D" w:rsidRPr="002D159D" w:rsidRDefault="002D159D" w:rsidP="002D159D">
      <w:pPr>
        <w:autoSpaceDE w:val="0"/>
        <w:autoSpaceDN w:val="0"/>
        <w:adjustRightInd w:val="0"/>
        <w:spacing w:after="0" w:line="600" w:lineRule="auto"/>
        <w:ind w:firstLine="720"/>
        <w:jc w:val="both"/>
        <w:rPr>
          <w:rFonts w:ascii="Arial" w:eastAsia="SimSun" w:hAnsi="Arial"/>
          <w:sz w:val="24"/>
          <w:szCs w:val="24"/>
          <w:lang w:eastAsia="zh-CN"/>
        </w:rPr>
      </w:pPr>
      <w:r w:rsidRPr="002D159D">
        <w:rPr>
          <w:rFonts w:ascii="Arial" w:eastAsia="SimSun" w:hAnsi="Arial"/>
          <w:sz w:val="24"/>
          <w:szCs w:val="24"/>
          <w:lang w:eastAsia="zh-CN"/>
        </w:rPr>
        <w:t>Παρακαλώ να ανοίξει το σύστημα της ηλεκτρονικής ψηφοφορίας.</w:t>
      </w:r>
    </w:p>
    <w:p w:rsidR="002D159D" w:rsidRPr="002D159D" w:rsidRDefault="002D159D" w:rsidP="002D159D">
      <w:pPr>
        <w:autoSpaceDE w:val="0"/>
        <w:autoSpaceDN w:val="0"/>
        <w:adjustRightInd w:val="0"/>
        <w:spacing w:after="0" w:line="600" w:lineRule="auto"/>
        <w:ind w:firstLine="720"/>
        <w:jc w:val="center"/>
        <w:rPr>
          <w:rFonts w:ascii="Arial" w:eastAsia="SimSun" w:hAnsi="Arial"/>
          <w:sz w:val="24"/>
          <w:szCs w:val="24"/>
          <w:lang w:eastAsia="zh-CN"/>
        </w:rPr>
      </w:pPr>
      <w:r w:rsidRPr="002D159D">
        <w:rPr>
          <w:rFonts w:ascii="Arial" w:eastAsia="SimSun" w:hAnsi="Arial"/>
          <w:sz w:val="24"/>
          <w:szCs w:val="24"/>
          <w:lang w:eastAsia="zh-CN"/>
        </w:rPr>
        <w:t>(ΨΗΦΟΦΟΡΙΑ)</w:t>
      </w:r>
    </w:p>
    <w:p w:rsidR="002D159D" w:rsidRPr="002D159D" w:rsidRDefault="002D159D" w:rsidP="002D159D">
      <w:pPr>
        <w:spacing w:after="0" w:line="600" w:lineRule="auto"/>
        <w:ind w:firstLine="720"/>
        <w:jc w:val="both"/>
        <w:rPr>
          <w:rFonts w:ascii="Arial" w:eastAsia="SimSun" w:hAnsi="Arial"/>
          <w:sz w:val="24"/>
          <w:szCs w:val="24"/>
          <w:lang w:eastAsia="zh-CN"/>
        </w:rPr>
      </w:pPr>
      <w:r w:rsidRPr="002D159D">
        <w:rPr>
          <w:rFonts w:ascii="Arial" w:hAnsi="Arial"/>
          <w:b/>
          <w:bCs/>
          <w:sz w:val="24"/>
          <w:szCs w:val="20"/>
          <w:shd w:val="clear" w:color="auto" w:fill="FFFFFF"/>
          <w:lang w:eastAsia="zh-CN"/>
        </w:rPr>
        <w:t>ΠΡΟΕΔΡΕΥΩΝ (Αθανάσιος Μπούρας):</w:t>
      </w:r>
      <w:r w:rsidRPr="002D159D">
        <w:rPr>
          <w:rFonts w:ascii="Arial" w:eastAsia="SimSun" w:hAnsi="Arial"/>
          <w:sz w:val="24"/>
          <w:szCs w:val="24"/>
          <w:lang w:eastAsia="zh-CN"/>
        </w:rPr>
        <w:t xml:space="preserve"> Εφόσον έχετε ολοκληρώσει την ψηφοφορία, παρακαλώ να κλείσει το σύστημα της ηλεκτρονικής ψηφοφορίας.</w:t>
      </w:r>
    </w:p>
    <w:p w:rsidR="002D159D" w:rsidRPr="002D159D" w:rsidRDefault="002D159D" w:rsidP="002D159D">
      <w:pPr>
        <w:autoSpaceDE w:val="0"/>
        <w:autoSpaceDN w:val="0"/>
        <w:adjustRightInd w:val="0"/>
        <w:spacing w:after="0" w:line="600" w:lineRule="auto"/>
        <w:ind w:firstLine="720"/>
        <w:jc w:val="center"/>
        <w:rPr>
          <w:rFonts w:ascii="Arial" w:eastAsia="SimSun" w:hAnsi="Arial"/>
          <w:sz w:val="24"/>
          <w:szCs w:val="24"/>
          <w:lang w:eastAsia="zh-CN"/>
        </w:rPr>
      </w:pPr>
      <w:r w:rsidRPr="002D159D">
        <w:rPr>
          <w:rFonts w:ascii="Arial" w:eastAsia="SimSun" w:hAnsi="Arial"/>
          <w:sz w:val="24"/>
          <w:szCs w:val="24"/>
          <w:lang w:eastAsia="zh-CN"/>
        </w:rPr>
        <w:t>(ΗΛΕΚΤΡΟΝΙΚΗ ΚΑΤΑΜΕΤΡΗΣΗ)</w:t>
      </w:r>
    </w:p>
    <w:p w:rsidR="002D159D" w:rsidRPr="002D159D" w:rsidRDefault="002D159D" w:rsidP="002D159D">
      <w:pPr>
        <w:autoSpaceDE w:val="0"/>
        <w:autoSpaceDN w:val="0"/>
        <w:adjustRightInd w:val="0"/>
        <w:spacing w:after="0" w:line="600" w:lineRule="auto"/>
        <w:ind w:firstLine="720"/>
        <w:jc w:val="center"/>
        <w:rPr>
          <w:rFonts w:ascii="Arial" w:eastAsia="SimSun" w:hAnsi="Arial"/>
          <w:sz w:val="24"/>
          <w:szCs w:val="24"/>
          <w:lang w:eastAsia="zh-CN"/>
        </w:rPr>
      </w:pPr>
      <w:r w:rsidRPr="002D159D">
        <w:rPr>
          <w:rFonts w:ascii="Arial" w:eastAsia="SimSun" w:hAnsi="Arial"/>
          <w:sz w:val="24"/>
          <w:szCs w:val="24"/>
          <w:lang w:eastAsia="zh-CN"/>
        </w:rPr>
        <w:t>(ΜΕΤΑ ΤΗΝ ΗΛΕΚΤΡΟΝΙΚΗ ΚΑΤΑΜΕΤΡΗΣΗ)</w:t>
      </w:r>
    </w:p>
    <w:p w:rsidR="002D159D" w:rsidRPr="002D159D" w:rsidRDefault="002D159D" w:rsidP="002D159D">
      <w:pPr>
        <w:tabs>
          <w:tab w:val="left" w:pos="1791"/>
        </w:tabs>
        <w:spacing w:after="0" w:line="600" w:lineRule="auto"/>
        <w:ind w:firstLine="720"/>
        <w:jc w:val="both"/>
        <w:rPr>
          <w:rFonts w:ascii="Arial" w:hAnsi="Arial"/>
          <w:sz w:val="24"/>
          <w:szCs w:val="24"/>
          <w:lang w:eastAsia="el-GR"/>
        </w:rPr>
      </w:pPr>
      <w:r w:rsidRPr="002D159D">
        <w:rPr>
          <w:rFonts w:ascii="Arial" w:hAnsi="Arial"/>
          <w:b/>
          <w:color w:val="212121"/>
          <w:sz w:val="24"/>
          <w:szCs w:val="20"/>
          <w:shd w:val="clear" w:color="auto" w:fill="FFFFFF"/>
          <w:lang w:eastAsia="el-GR"/>
        </w:rPr>
        <w:t>ΠΡΟΕΔΡΕΥΩΝ (Αθανάσιος Μπούρας):</w:t>
      </w:r>
      <w:r w:rsidRPr="002D159D">
        <w:rPr>
          <w:rFonts w:ascii="Arial" w:hAnsi="Arial"/>
          <w:b/>
          <w:sz w:val="24"/>
          <w:szCs w:val="24"/>
          <w:lang w:eastAsia="el-GR"/>
        </w:rPr>
        <w:t xml:space="preserve"> </w:t>
      </w:r>
      <w:r w:rsidRPr="002D159D">
        <w:rPr>
          <w:rFonts w:ascii="Arial" w:hAnsi="Arial"/>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2D159D" w:rsidRPr="002D159D" w:rsidRDefault="002D159D" w:rsidP="002D159D">
      <w:pPr>
        <w:autoSpaceDE w:val="0"/>
        <w:autoSpaceDN w:val="0"/>
        <w:adjustRightInd w:val="0"/>
        <w:spacing w:after="0" w:line="600" w:lineRule="auto"/>
        <w:ind w:firstLine="720"/>
        <w:jc w:val="center"/>
        <w:rPr>
          <w:rFonts w:ascii="Arial" w:eastAsia="SimSun" w:hAnsi="Arial" w:cs="Arial"/>
          <w:b/>
          <w:bCs/>
          <w:color w:val="FF0000"/>
          <w:sz w:val="24"/>
          <w:szCs w:val="24"/>
          <w:lang w:eastAsia="zh-CN"/>
        </w:rPr>
      </w:pPr>
      <w:r w:rsidRPr="002D159D">
        <w:rPr>
          <w:rFonts w:ascii="Arial" w:eastAsia="SimSun" w:hAnsi="Arial" w:cs="Arial"/>
          <w:bCs/>
          <w:color w:val="FF0000"/>
          <w:sz w:val="24"/>
          <w:szCs w:val="24"/>
          <w:lang w:eastAsia="zh-CN"/>
        </w:rPr>
        <w:t>ΑΛΛΑΓΗ ΣΕΛΙΔΑΣ</w:t>
      </w:r>
    </w:p>
    <w:tbl>
      <w:tblPr>
        <w:tblW w:w="6700" w:type="dxa"/>
        <w:jc w:val="center"/>
        <w:tblCellMar>
          <w:left w:w="10" w:type="dxa"/>
          <w:right w:w="10" w:type="dxa"/>
        </w:tblCellMar>
        <w:tblLook w:val="04A0" w:firstRow="1" w:lastRow="0" w:firstColumn="1" w:lastColumn="0" w:noHBand="0" w:noVBand="1"/>
      </w:tblPr>
      <w:tblGrid>
        <w:gridCol w:w="6700"/>
      </w:tblGrid>
      <w:tr w:rsidR="002D159D" w:rsidRPr="002D159D" w:rsidTr="000A470C">
        <w:trPr>
          <w:trHeight w:val="1485"/>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both"/>
              <w:rPr>
                <w:rFonts w:cs="Calibri"/>
                <w:color w:val="000000"/>
                <w:sz w:val="24"/>
                <w:szCs w:val="24"/>
                <w:lang w:eastAsia="el-GR"/>
              </w:rPr>
            </w:pPr>
            <w:r w:rsidRPr="002D159D">
              <w:rPr>
                <w:rFonts w:cs="Calibri"/>
                <w:color w:val="000000"/>
                <w:sz w:val="24"/>
                <w:szCs w:val="24"/>
                <w:lang w:eastAsia="el-GR"/>
              </w:rPr>
              <w:t xml:space="preserve">Κύρωση του Μνημονίου Κατανόησης μεταξύ του Υπουργείου Εθνικής Άμυνας της </w:t>
            </w:r>
            <w:r w:rsidRPr="002D159D">
              <w:rPr>
                <w:rFonts w:asciiTheme="minorHAnsi" w:hAnsiTheme="minorHAnsi" w:cstheme="minorHAnsi"/>
                <w:color w:val="000000"/>
                <w:sz w:val="24"/>
                <w:szCs w:val="24"/>
                <w:lang w:eastAsia="el-GR"/>
              </w:rPr>
              <w:t xml:space="preserve">Ελληνικής </w:t>
            </w:r>
            <w:r w:rsidRPr="002D159D">
              <w:rPr>
                <w:rFonts w:asciiTheme="minorHAnsi" w:hAnsiTheme="minorHAnsi" w:cstheme="minorHAnsi"/>
                <w:sz w:val="24"/>
                <w:szCs w:val="24"/>
                <w:lang w:eastAsia="el-GR"/>
              </w:rPr>
              <w:t>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Υπουργείου Εθνικής Άμυνας της Τουρκικής Δημοκρατίας (</w:t>
            </w:r>
            <w:proofErr w:type="spellStart"/>
            <w:r w:rsidRPr="002D159D">
              <w:rPr>
                <w:rFonts w:asciiTheme="minorHAnsi" w:hAnsiTheme="minorHAnsi" w:cstheme="minorHAnsi"/>
                <w:sz w:val="24"/>
                <w:szCs w:val="24"/>
                <w:lang w:eastAsia="el-GR"/>
              </w:rPr>
              <w:t>ενεργούντος</w:t>
            </w:r>
            <w:proofErr w:type="spellEnd"/>
            <w:r w:rsidRPr="002D159D">
              <w:rPr>
                <w:rFonts w:asciiTheme="minorHAnsi" w:hAnsiTheme="minorHAnsi" w:cstheme="minorHAnsi"/>
                <w:sz w:val="24"/>
                <w:szCs w:val="24"/>
                <w:lang w:eastAsia="el-GR"/>
              </w:rPr>
              <w:t xml:space="preserve"> διά λογαριασμό της Κυβέρνησης της Τουρκικής Δημοκρατίας), καθώς επίσης και του Στρατηγείου του Ανώτατου Συμμαχικού Διοικητή Μετασχηματισμού του ΝΑΤΟ αναφορικά με τη λειτουργική σχέση όσον αφορά το</w:t>
            </w:r>
            <w:r w:rsidRPr="002D159D">
              <w:rPr>
                <w:rFonts w:cs="Calibri"/>
                <w:color w:val="000000"/>
                <w:sz w:val="24"/>
                <w:szCs w:val="24"/>
                <w:lang w:eastAsia="el-GR"/>
              </w:rPr>
              <w:t xml:space="preserve"> Κέντρο Αριστείας για Ολοκληρωμένη Αντιαεροπορική και Αντιπυραυλική Άμυνα (IAMD COE </w:t>
            </w:r>
            <w:proofErr w:type="spellStart"/>
            <w:r w:rsidRPr="002D159D">
              <w:rPr>
                <w:rFonts w:cs="Calibri"/>
                <w:color w:val="000000"/>
                <w:sz w:val="24"/>
                <w:szCs w:val="24"/>
                <w:lang w:eastAsia="el-GR"/>
              </w:rPr>
              <w:t>Functional</w:t>
            </w:r>
            <w:proofErr w:type="spellEnd"/>
            <w:r w:rsidRPr="002D159D">
              <w:rPr>
                <w:rFonts w:cs="Calibri"/>
                <w:color w:val="000000"/>
                <w:sz w:val="24"/>
                <w:szCs w:val="24"/>
                <w:lang w:eastAsia="el-GR"/>
              </w:rPr>
              <w:t xml:space="preserve"> </w:t>
            </w:r>
            <w:proofErr w:type="spellStart"/>
            <w:r w:rsidRPr="002D159D">
              <w:rPr>
                <w:rFonts w:cs="Calibri"/>
                <w:color w:val="000000"/>
                <w:sz w:val="24"/>
                <w:szCs w:val="24"/>
                <w:lang w:eastAsia="el-GR"/>
              </w:rPr>
              <w:t>Relationship</w:t>
            </w:r>
            <w:proofErr w:type="spellEnd"/>
            <w:r w:rsidRPr="002D159D">
              <w:rPr>
                <w:rFonts w:cs="Calibri"/>
                <w:color w:val="000000"/>
                <w:sz w:val="24"/>
                <w:szCs w:val="24"/>
                <w:lang w:eastAsia="el-GR"/>
              </w:rPr>
              <w:t xml:space="preserve"> </w:t>
            </w:r>
            <w:proofErr w:type="spellStart"/>
            <w:r w:rsidRPr="002D159D">
              <w:rPr>
                <w:rFonts w:cs="Calibri"/>
                <w:color w:val="000000"/>
                <w:sz w:val="24"/>
                <w:szCs w:val="24"/>
                <w:lang w:eastAsia="el-GR"/>
              </w:rPr>
              <w:t>MoU</w:t>
            </w:r>
            <w:proofErr w:type="spellEnd"/>
            <w:r w:rsidRPr="002D159D">
              <w:rPr>
                <w:rFonts w:cs="Calibri"/>
                <w:color w:val="000000"/>
                <w:sz w:val="24"/>
                <w:szCs w:val="24"/>
                <w:lang w:eastAsia="el-GR"/>
              </w:rPr>
              <w:t>)</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lastRenderedPageBreak/>
              <w:t>Επί της Αρχής     ΚΑΤΑ ΠΛΕΙΟΨΗΦΙΑ</w:t>
            </w:r>
          </w:p>
        </w:tc>
      </w:tr>
      <w:tr w:rsidR="002D159D" w:rsidRPr="002D159D" w:rsidTr="000A470C">
        <w:trPr>
          <w:trHeight w:val="345"/>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Ν.Δ.: ΝΑΙ</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ΣΥΡΙΖΑ: ΝΑΙ</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Κίνημα Αλλαγής: ΝΑΙ</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Κ.Κ.Ε.: OXI</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ΕΛΛΗΝΙΚΗ ΛΥΣΗ: OXI</w:t>
            </w:r>
          </w:p>
        </w:tc>
      </w:tr>
      <w:tr w:rsidR="002D159D" w:rsidRPr="002D159D" w:rsidTr="000A470C">
        <w:trPr>
          <w:trHeight w:val="345"/>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ΜέΡΑ25: OXI</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Άρθρο πρώτο     ΚΑΤΑ ΠΛΕΙΟΨΗΦΙΑ</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Ν.Δ.: ΝΑΙ</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ΣΥΡΙΖΑ: ΝΑΙ</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Κίνημα Αλλαγής: ΝΑΙ</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Κ.Κ.Ε.: OXI</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ΕΛΛΗΝΙΚΗ ΛΥΣΗ: OXI</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ΜέΡΑ25: OXI</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Ακροτελεύτιο άρθρο      ΚΑΤΑ ΠΛΕΙΟΨΗΦΙΑ</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Ν.Δ.: ΝΑΙ</w:t>
            </w:r>
          </w:p>
        </w:tc>
      </w:tr>
      <w:tr w:rsidR="002D159D" w:rsidRPr="002D159D" w:rsidTr="000A470C">
        <w:trPr>
          <w:trHeight w:val="345"/>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ΣΥΡΙΖΑ: ΝΑΙ</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Κίνημα Αλλαγής: ΝΑΙ</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Κ.Κ.Ε.: OXI</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ΕΛΛΗΝΙΚΗ ΛΥΣΗ: OXI</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ΜέΡΑ25: OXI</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Επί του Συνόλου     ΚΑΤΑ ΠΛΕΙΟΨΗΦΙΑ</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Ν.Δ.: ΝΑΙ</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ΣΥΡΙΖΑ: ΝΑΙ</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Κίνημα Αλλαγής: ΝΑΙ</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Κ.Κ.Ε.: OXI</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259" w:lineRule="auto"/>
              <w:ind w:firstLine="720"/>
              <w:jc w:val="center"/>
              <w:rPr>
                <w:rFonts w:cs="Calibri"/>
                <w:color w:val="000000"/>
                <w:sz w:val="24"/>
                <w:szCs w:val="24"/>
                <w:lang w:eastAsia="el-GR"/>
              </w:rPr>
            </w:pPr>
            <w:r w:rsidRPr="002D159D">
              <w:rPr>
                <w:rFonts w:cs="Calibri"/>
                <w:color w:val="000000"/>
                <w:sz w:val="24"/>
                <w:szCs w:val="24"/>
                <w:lang w:eastAsia="el-GR"/>
              </w:rPr>
              <w:t>ΕΛΛΗΝΙΚΗ ΛΥΣΗ: OXI</w:t>
            </w:r>
          </w:p>
        </w:tc>
      </w:tr>
      <w:tr w:rsidR="002D159D" w:rsidRPr="002D159D" w:rsidTr="000A470C">
        <w:trPr>
          <w:trHeight w:val="330"/>
          <w:jc w:val="center"/>
        </w:trPr>
        <w:tc>
          <w:tcPr>
            <w:tcW w:w="6700" w:type="dxa"/>
            <w:tcBorders>
              <w:top w:val="nil"/>
              <w:left w:val="nil"/>
              <w:bottom w:val="nil"/>
              <w:right w:val="nil"/>
            </w:tcBorders>
            <w:shd w:val="clear" w:color="auto" w:fill="auto"/>
            <w:vAlign w:val="center"/>
            <w:hideMark/>
          </w:tcPr>
          <w:p w:rsidR="002D159D" w:rsidRPr="002D159D" w:rsidRDefault="002D159D" w:rsidP="002D159D">
            <w:pPr>
              <w:spacing w:after="0" w:line="600" w:lineRule="auto"/>
              <w:ind w:firstLine="720"/>
              <w:jc w:val="center"/>
              <w:rPr>
                <w:rFonts w:cs="Calibri"/>
                <w:color w:val="000000"/>
                <w:sz w:val="24"/>
                <w:szCs w:val="24"/>
                <w:lang w:eastAsia="el-GR"/>
              </w:rPr>
            </w:pPr>
            <w:r w:rsidRPr="002D159D">
              <w:rPr>
                <w:rFonts w:cs="Calibri"/>
                <w:color w:val="000000"/>
                <w:sz w:val="24"/>
                <w:szCs w:val="24"/>
                <w:lang w:eastAsia="el-GR"/>
              </w:rPr>
              <w:t>ΜέΡΑ25: OXI</w:t>
            </w:r>
          </w:p>
        </w:tc>
      </w:tr>
    </w:tbl>
    <w:p w:rsidR="002D159D" w:rsidRPr="002D159D" w:rsidRDefault="002D159D" w:rsidP="002D159D">
      <w:pPr>
        <w:tabs>
          <w:tab w:val="left" w:pos="1791"/>
        </w:tabs>
        <w:spacing w:after="0" w:line="600" w:lineRule="auto"/>
        <w:ind w:firstLine="720"/>
        <w:jc w:val="center"/>
        <w:rPr>
          <w:rFonts w:ascii="Arial" w:hAnsi="Arial"/>
          <w:b/>
          <w:color w:val="FF0000"/>
          <w:sz w:val="24"/>
          <w:szCs w:val="20"/>
          <w:shd w:val="clear" w:color="auto" w:fill="FFFFFF"/>
          <w:lang w:eastAsia="el-GR"/>
        </w:rPr>
      </w:pPr>
      <w:r w:rsidRPr="002D159D">
        <w:rPr>
          <w:rFonts w:ascii="Arial" w:eastAsia="SimSun" w:hAnsi="Arial" w:cs="Arial"/>
          <w:bCs/>
          <w:color w:val="FF0000"/>
          <w:sz w:val="24"/>
          <w:szCs w:val="24"/>
          <w:lang w:eastAsia="zh-CN"/>
        </w:rPr>
        <w:t>ΑΛΛΑΓΗ ΣΕΛΙΔΑΣ</w:t>
      </w:r>
    </w:p>
    <w:p w:rsidR="002D159D" w:rsidRPr="002D159D" w:rsidRDefault="002D159D" w:rsidP="002D159D">
      <w:pPr>
        <w:spacing w:after="0" w:line="600" w:lineRule="auto"/>
        <w:ind w:firstLine="720"/>
        <w:jc w:val="both"/>
        <w:rPr>
          <w:rFonts w:ascii="Arial" w:hAnsi="Arial"/>
          <w:sz w:val="24"/>
          <w:szCs w:val="24"/>
          <w:lang w:eastAsia="el-GR"/>
        </w:rPr>
      </w:pPr>
      <w:r w:rsidRPr="002D159D">
        <w:rPr>
          <w:rFonts w:ascii="Arial" w:hAnsi="Arial"/>
          <w:b/>
          <w:color w:val="212121"/>
          <w:sz w:val="24"/>
          <w:szCs w:val="20"/>
          <w:shd w:val="clear" w:color="auto" w:fill="FFFFFF"/>
          <w:lang w:eastAsia="el-GR"/>
        </w:rPr>
        <w:t>ΠΡΟΕΔΡΕΥΩΝ (Αθανάσιος Μπούρας):</w:t>
      </w:r>
      <w:r w:rsidRPr="002D159D">
        <w:rPr>
          <w:rFonts w:ascii="Arial" w:hAnsi="Arial"/>
          <w:b/>
          <w:sz w:val="24"/>
          <w:szCs w:val="24"/>
          <w:lang w:eastAsia="el-GR"/>
        </w:rPr>
        <w:t xml:space="preserve"> </w:t>
      </w:r>
      <w:r w:rsidRPr="002D159D">
        <w:rPr>
          <w:rFonts w:ascii="Arial" w:hAnsi="Arial"/>
          <w:sz w:val="24"/>
          <w:szCs w:val="24"/>
          <w:lang w:eastAsia="el-GR"/>
        </w:rPr>
        <w:t xml:space="preserve">Συνεπώς το σχέδιο νόμου του Υπουργείου Εθνικής Άμυνας: </w:t>
      </w:r>
      <w:r w:rsidRPr="002D159D">
        <w:rPr>
          <w:rFonts w:ascii="Arial" w:hAnsi="Arial" w:cs="Arial"/>
          <w:sz w:val="24"/>
          <w:szCs w:val="24"/>
          <w:lang w:eastAsia="el-GR"/>
        </w:rPr>
        <w:t xml:space="preserve">«Κύρωση του Μνημονίου Κατανόησης μεταξύ του Υπουργείου Εθνικής Άμυνας της Ελληνικής Δημοκρατίας, του Υπουργείου Άμυνας της Δημοκρατίας της Βουλγαρίας, του Υπουργείου Άμυνας της Τσέχικης Δημοκρατίας, του Υπουργείου Εθνικής Άμυνας της Ρουμανίας και του </w:t>
      </w:r>
      <w:r w:rsidRPr="002D159D">
        <w:rPr>
          <w:rFonts w:ascii="Arial" w:hAnsi="Arial" w:cs="Arial"/>
          <w:sz w:val="24"/>
          <w:szCs w:val="24"/>
          <w:lang w:eastAsia="el-GR"/>
        </w:rPr>
        <w:lastRenderedPageBreak/>
        <w:t>Υπουργείου Εθνικής Άμυνας της Τουρκικής Δημοκρατίας (</w:t>
      </w:r>
      <w:proofErr w:type="spellStart"/>
      <w:r w:rsidRPr="002D159D">
        <w:rPr>
          <w:rFonts w:ascii="Arial" w:hAnsi="Arial" w:cs="Arial"/>
          <w:sz w:val="24"/>
          <w:szCs w:val="24"/>
          <w:lang w:eastAsia="el-GR"/>
        </w:rPr>
        <w:t>ενεργούντος</w:t>
      </w:r>
      <w:proofErr w:type="spellEnd"/>
      <w:r w:rsidRPr="002D159D">
        <w:rPr>
          <w:rFonts w:ascii="Arial" w:hAnsi="Arial" w:cs="Arial"/>
          <w:sz w:val="24"/>
          <w:szCs w:val="24"/>
          <w:lang w:eastAsia="el-GR"/>
        </w:rPr>
        <w:t xml:space="preserve"> διά λογαριασμό της Κυβέρνησης της Τουρκικής Δημοκρατίας), καθώς επίσης και του Στρατηγείου του Ανώτατου Συμμαχικού Διοικητή Μετασχηματισμού του ΝΑΤΟ αναφορικά με τη λειτουργική σχέση όσον αφορά το Κέντρο Αριστείας για Ολοκληρωμένη Αντιαεροπορική και Αντιπυραυλική Άμυνα (IAMD COE </w:t>
      </w:r>
      <w:proofErr w:type="spellStart"/>
      <w:r w:rsidRPr="002D159D">
        <w:rPr>
          <w:rFonts w:ascii="Arial" w:hAnsi="Arial" w:cs="Arial"/>
          <w:sz w:val="24"/>
          <w:szCs w:val="24"/>
          <w:lang w:eastAsia="el-GR"/>
        </w:rPr>
        <w:t>Functional</w:t>
      </w:r>
      <w:proofErr w:type="spellEnd"/>
      <w:r w:rsidRPr="002D159D">
        <w:rPr>
          <w:rFonts w:ascii="Arial" w:hAnsi="Arial" w:cs="Arial"/>
          <w:sz w:val="24"/>
          <w:szCs w:val="24"/>
          <w:lang w:eastAsia="el-GR"/>
        </w:rPr>
        <w:t xml:space="preserve"> </w:t>
      </w:r>
      <w:proofErr w:type="spellStart"/>
      <w:r w:rsidRPr="002D159D">
        <w:rPr>
          <w:rFonts w:ascii="Arial" w:hAnsi="Arial" w:cs="Arial"/>
          <w:sz w:val="24"/>
          <w:szCs w:val="24"/>
          <w:lang w:eastAsia="el-GR"/>
        </w:rPr>
        <w:t>Relationship</w:t>
      </w:r>
      <w:proofErr w:type="spellEnd"/>
      <w:r w:rsidRPr="002D159D">
        <w:rPr>
          <w:rFonts w:ascii="Arial" w:hAnsi="Arial" w:cs="Arial"/>
          <w:sz w:val="24"/>
          <w:szCs w:val="24"/>
          <w:lang w:eastAsia="el-GR"/>
        </w:rPr>
        <w:t xml:space="preserve"> </w:t>
      </w:r>
      <w:proofErr w:type="spellStart"/>
      <w:r w:rsidRPr="002D159D">
        <w:rPr>
          <w:rFonts w:ascii="Arial" w:hAnsi="Arial" w:cs="Arial"/>
          <w:sz w:val="24"/>
          <w:szCs w:val="24"/>
          <w:lang w:eastAsia="el-GR"/>
        </w:rPr>
        <w:t>MoU</w:t>
      </w:r>
      <w:proofErr w:type="spellEnd"/>
      <w:r w:rsidRPr="002D159D">
        <w:rPr>
          <w:rFonts w:ascii="Arial" w:hAnsi="Arial" w:cs="Arial"/>
          <w:sz w:val="24"/>
          <w:szCs w:val="24"/>
          <w:lang w:eastAsia="el-GR"/>
        </w:rPr>
        <w:t>)»</w:t>
      </w:r>
      <w:r w:rsidRPr="002D159D">
        <w:rPr>
          <w:rFonts w:ascii="Arial" w:hAnsi="Arial"/>
          <w:sz w:val="24"/>
          <w:szCs w:val="24"/>
          <w:lang w:eastAsia="el-GR"/>
        </w:rPr>
        <w:t xml:space="preserve"> έγινε δεκτό κατά πλειοψηφία ενιαία επί της αρχής, των άρθρων και του συνόλου και έχει ως εξής:</w:t>
      </w:r>
    </w:p>
    <w:p w:rsidR="002D159D" w:rsidRPr="002D159D" w:rsidRDefault="002D159D" w:rsidP="002D159D">
      <w:pPr>
        <w:spacing w:after="0" w:line="600" w:lineRule="auto"/>
        <w:ind w:firstLine="720"/>
        <w:jc w:val="center"/>
        <w:rPr>
          <w:rFonts w:ascii="Arial" w:hAnsi="Arial"/>
          <w:color w:val="FF0000"/>
          <w:sz w:val="24"/>
          <w:szCs w:val="24"/>
          <w:lang w:eastAsia="el-GR"/>
        </w:rPr>
      </w:pPr>
      <w:r w:rsidRPr="002D159D">
        <w:rPr>
          <w:rFonts w:ascii="Arial" w:hAnsi="Arial"/>
          <w:color w:val="FF0000"/>
          <w:sz w:val="24"/>
          <w:szCs w:val="24"/>
          <w:lang w:eastAsia="el-GR"/>
        </w:rPr>
        <w:t>(Να καταχωριστεί το κείμενο του νομοσχεδίου σελ. 142α)</w:t>
      </w:r>
    </w:p>
    <w:p w:rsidR="002D159D" w:rsidRPr="002D159D" w:rsidRDefault="002D159D" w:rsidP="002D159D">
      <w:pPr>
        <w:spacing w:after="0" w:line="600" w:lineRule="auto"/>
        <w:ind w:firstLine="720"/>
        <w:jc w:val="both"/>
        <w:rPr>
          <w:rFonts w:ascii="Arial" w:hAnsi="Arial"/>
          <w:color w:val="212121"/>
          <w:sz w:val="24"/>
          <w:szCs w:val="24"/>
          <w:shd w:val="clear" w:color="auto" w:fill="FFFFFF"/>
          <w:lang w:eastAsia="el-GR"/>
        </w:rPr>
      </w:pPr>
      <w:r w:rsidRPr="002D159D">
        <w:rPr>
          <w:rFonts w:ascii="Arial" w:hAnsi="Arial"/>
          <w:b/>
          <w:color w:val="212121"/>
          <w:sz w:val="24"/>
          <w:szCs w:val="20"/>
          <w:shd w:val="clear" w:color="auto" w:fill="FFFFFF"/>
          <w:lang w:eastAsia="el-GR"/>
        </w:rPr>
        <w:t>ΠΡΟΕΔΡΕΥΩΝ (Αθανάσιος Μπούρας):</w:t>
      </w:r>
      <w:r w:rsidRPr="002D159D">
        <w:rPr>
          <w:rFonts w:ascii="Arial" w:hAnsi="Arial"/>
          <w:b/>
          <w:color w:val="212121"/>
          <w:sz w:val="24"/>
          <w:szCs w:val="24"/>
          <w:shd w:val="clear" w:color="auto" w:fill="FFFFFF"/>
          <w:lang w:eastAsia="el-GR"/>
        </w:rPr>
        <w:t xml:space="preserve"> </w:t>
      </w:r>
      <w:r w:rsidRPr="002D159D">
        <w:rPr>
          <w:rFonts w:ascii="Arial" w:eastAsia="SimSun" w:hAnsi="Arial"/>
          <w:sz w:val="24"/>
          <w:szCs w:val="24"/>
          <w:lang w:eastAsia="zh-CN"/>
        </w:rPr>
        <w:t>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w:t>
      </w:r>
    </w:p>
    <w:p w:rsidR="002D159D" w:rsidRPr="002D159D" w:rsidRDefault="002D159D" w:rsidP="002D159D">
      <w:pPr>
        <w:autoSpaceDE w:val="0"/>
        <w:autoSpaceDN w:val="0"/>
        <w:adjustRightInd w:val="0"/>
        <w:spacing w:after="0" w:line="600" w:lineRule="auto"/>
        <w:ind w:firstLine="720"/>
        <w:jc w:val="both"/>
        <w:rPr>
          <w:rFonts w:ascii="Arial" w:eastAsia="SimSun" w:hAnsi="Arial"/>
          <w:sz w:val="24"/>
          <w:szCs w:val="24"/>
          <w:lang w:eastAsia="zh-CN"/>
        </w:rPr>
      </w:pPr>
      <w:r w:rsidRPr="002D159D">
        <w:rPr>
          <w:rFonts w:ascii="Arial" w:eastAsia="SimSun" w:hAnsi="Arial"/>
          <w:b/>
          <w:bCs/>
          <w:sz w:val="24"/>
          <w:szCs w:val="24"/>
          <w:lang w:eastAsia="zh-CN"/>
        </w:rPr>
        <w:t>ΟΛΟΙ ΟΙ ΒΟΥΛΕΥΤΕΣ:</w:t>
      </w:r>
      <w:r w:rsidRPr="002D159D">
        <w:rPr>
          <w:rFonts w:ascii="Arial" w:eastAsia="SimSun" w:hAnsi="Arial"/>
          <w:sz w:val="24"/>
          <w:szCs w:val="24"/>
          <w:lang w:eastAsia="zh-CN"/>
        </w:rPr>
        <w:t xml:space="preserve"> Μάλιστα, μάλιστα.</w:t>
      </w:r>
    </w:p>
    <w:p w:rsidR="002D159D" w:rsidRPr="002D159D" w:rsidRDefault="002D159D" w:rsidP="002D159D">
      <w:pPr>
        <w:tabs>
          <w:tab w:val="left" w:pos="1791"/>
        </w:tabs>
        <w:spacing w:after="0" w:line="600" w:lineRule="auto"/>
        <w:ind w:firstLine="720"/>
        <w:jc w:val="both"/>
        <w:rPr>
          <w:rFonts w:ascii="Arial" w:eastAsia="SimSun" w:hAnsi="Arial"/>
          <w:sz w:val="24"/>
          <w:szCs w:val="24"/>
          <w:lang w:eastAsia="zh-CN"/>
        </w:rPr>
      </w:pPr>
      <w:r w:rsidRPr="002D159D">
        <w:rPr>
          <w:rFonts w:ascii="Arial" w:hAnsi="Arial"/>
          <w:b/>
          <w:color w:val="212121"/>
          <w:sz w:val="24"/>
          <w:szCs w:val="20"/>
          <w:shd w:val="clear" w:color="auto" w:fill="FFFFFF"/>
          <w:lang w:eastAsia="el-GR"/>
        </w:rPr>
        <w:t>ΠΡΟΕΔΡΕΥΩΝ (Αθανάσιος Μπούρας):</w:t>
      </w:r>
      <w:r w:rsidRPr="002D159D">
        <w:rPr>
          <w:rFonts w:ascii="Arial" w:hAnsi="Arial"/>
          <w:b/>
          <w:sz w:val="24"/>
          <w:szCs w:val="24"/>
          <w:lang w:eastAsia="el-GR"/>
        </w:rPr>
        <w:t xml:space="preserve"> </w:t>
      </w:r>
      <w:r w:rsidRPr="002D159D">
        <w:rPr>
          <w:rFonts w:ascii="Arial" w:eastAsia="SimSun" w:hAnsi="Arial"/>
          <w:sz w:val="24"/>
          <w:szCs w:val="24"/>
          <w:lang w:eastAsia="zh-CN"/>
        </w:rPr>
        <w:t>Το Σώμα παρέσχε τη ζητηθείσα</w:t>
      </w:r>
      <w:r w:rsidRPr="002D159D">
        <w:rPr>
          <w:rFonts w:ascii="Arial" w:eastAsia="SimSun" w:hAnsi="Arial"/>
          <w:b/>
          <w:bCs/>
          <w:sz w:val="24"/>
          <w:szCs w:val="24"/>
          <w:lang w:eastAsia="zh-CN"/>
        </w:rPr>
        <w:t xml:space="preserve"> </w:t>
      </w:r>
      <w:r w:rsidRPr="002D159D">
        <w:rPr>
          <w:rFonts w:ascii="Arial" w:eastAsia="SimSun" w:hAnsi="Arial"/>
          <w:sz w:val="24"/>
          <w:szCs w:val="24"/>
          <w:lang w:eastAsia="zh-CN"/>
        </w:rPr>
        <w:t>εξουσιοδότηση.</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sz w:val="24"/>
          <w:szCs w:val="24"/>
          <w:lang w:eastAsia="el-GR"/>
        </w:rPr>
        <w:t xml:space="preserve">Κυρίες και κύριοι συνάδελφοι, δέχεστε στο σημείο αυτό να λύσουμε τη συνεδρίαση; </w:t>
      </w:r>
    </w:p>
    <w:p w:rsidR="002D159D" w:rsidRPr="002D159D" w:rsidRDefault="002D159D" w:rsidP="002D159D">
      <w:pPr>
        <w:spacing w:after="0" w:line="600" w:lineRule="auto"/>
        <w:ind w:firstLine="720"/>
        <w:jc w:val="both"/>
        <w:rPr>
          <w:rFonts w:ascii="Arial" w:hAnsi="Arial" w:cs="Arial"/>
          <w:sz w:val="24"/>
          <w:szCs w:val="24"/>
          <w:lang w:eastAsia="el-GR"/>
        </w:rPr>
      </w:pPr>
      <w:r w:rsidRPr="002D159D">
        <w:rPr>
          <w:rFonts w:ascii="Arial" w:hAnsi="Arial" w:cs="Arial"/>
          <w:b/>
          <w:sz w:val="24"/>
          <w:szCs w:val="24"/>
          <w:lang w:eastAsia="el-GR"/>
        </w:rPr>
        <w:t>ΟΛΟΙ ΟΙ ΒΟΥΛΕΥΤΕΣ:</w:t>
      </w:r>
      <w:r w:rsidRPr="002D159D">
        <w:rPr>
          <w:rFonts w:ascii="Arial" w:hAnsi="Arial" w:cs="Arial"/>
          <w:sz w:val="24"/>
          <w:szCs w:val="24"/>
          <w:lang w:eastAsia="el-GR"/>
        </w:rPr>
        <w:t xml:space="preserve"> Μάλιστα, μάλιστα.</w:t>
      </w:r>
    </w:p>
    <w:p w:rsidR="002D159D" w:rsidRPr="002D159D" w:rsidRDefault="002D159D" w:rsidP="002D159D">
      <w:pPr>
        <w:spacing w:after="0" w:line="600" w:lineRule="auto"/>
        <w:ind w:firstLine="720"/>
        <w:jc w:val="both"/>
        <w:rPr>
          <w:rFonts w:ascii="Arial" w:hAnsi="Arial" w:cs="Arial"/>
          <w:b/>
          <w:bCs/>
          <w:sz w:val="24"/>
          <w:szCs w:val="24"/>
          <w:lang w:eastAsia="el-GR"/>
        </w:rPr>
      </w:pPr>
      <w:r w:rsidRPr="002D159D">
        <w:rPr>
          <w:rFonts w:ascii="Arial" w:hAnsi="Arial" w:cs="Arial"/>
          <w:b/>
          <w:sz w:val="24"/>
          <w:szCs w:val="20"/>
          <w:lang w:eastAsia="el-GR"/>
        </w:rPr>
        <w:t>ΠΡΟΕΔΡΕΥΩΝ (Αθανάσιος Μπούρας):</w:t>
      </w:r>
      <w:r w:rsidRPr="002D159D">
        <w:rPr>
          <w:rFonts w:ascii="Arial" w:hAnsi="Arial" w:cs="Arial"/>
          <w:sz w:val="24"/>
          <w:szCs w:val="24"/>
          <w:lang w:eastAsia="el-GR"/>
        </w:rPr>
        <w:t xml:space="preserve"> Με τη συναίνεση του Σώματος και ώρα 12.20΄ λύεται η συνεδρίαση για τη Δευτέρα 27 Σεπτεμβρίου 2021 και </w:t>
      </w:r>
      <w:r w:rsidRPr="002D159D">
        <w:rPr>
          <w:rFonts w:ascii="Arial" w:hAnsi="Arial" w:cs="Arial"/>
          <w:sz w:val="24"/>
          <w:szCs w:val="24"/>
          <w:lang w:eastAsia="el-GR"/>
        </w:rPr>
        <w:lastRenderedPageBreak/>
        <w:t xml:space="preserve">ώρα 13.00΄, με αντικείμενο εργασιών του Σώματος, κοινοβουλευτικό έλεγχο: α) συζήτηση της υπ’ </w:t>
      </w:r>
      <w:proofErr w:type="spellStart"/>
      <w:r w:rsidRPr="002D159D">
        <w:rPr>
          <w:rFonts w:ascii="Arial" w:hAnsi="Arial" w:cs="Arial"/>
          <w:sz w:val="24"/>
          <w:szCs w:val="24"/>
          <w:lang w:eastAsia="el-GR"/>
        </w:rPr>
        <w:t>αριθμ</w:t>
      </w:r>
      <w:proofErr w:type="spellEnd"/>
      <w:r w:rsidRPr="002D159D">
        <w:rPr>
          <w:rFonts w:ascii="Arial" w:hAnsi="Arial" w:cs="Arial"/>
          <w:sz w:val="24"/>
          <w:szCs w:val="24"/>
          <w:lang w:eastAsia="el-GR"/>
        </w:rPr>
        <w:t>. 25/20/16-7-2021 επίκαιρης επερώτησης και β) συζήτηση επικαίρων ερωτήσεων.</w:t>
      </w:r>
    </w:p>
    <w:p w:rsidR="00074254" w:rsidRPr="002D159D" w:rsidRDefault="002D159D" w:rsidP="002D159D">
      <w:pPr>
        <w:spacing w:after="0" w:line="600" w:lineRule="auto"/>
        <w:jc w:val="both"/>
        <w:rPr>
          <w:rFonts w:ascii="Arial" w:hAnsi="Arial" w:cs="Arial"/>
          <w:sz w:val="24"/>
          <w:szCs w:val="24"/>
          <w:lang w:eastAsia="el-GR"/>
        </w:rPr>
      </w:pPr>
      <w:r w:rsidRPr="002D159D">
        <w:rPr>
          <w:rFonts w:ascii="Arial" w:hAnsi="Arial" w:cs="Arial"/>
          <w:b/>
          <w:bCs/>
          <w:sz w:val="24"/>
          <w:szCs w:val="24"/>
          <w:lang w:eastAsia="el-GR"/>
        </w:rPr>
        <w:t xml:space="preserve">Ο ΠΡΟΕΔΡΟΣ                                                       </w:t>
      </w:r>
      <w:r>
        <w:rPr>
          <w:rFonts w:ascii="Arial" w:hAnsi="Arial" w:cs="Arial"/>
          <w:b/>
          <w:bCs/>
          <w:sz w:val="24"/>
          <w:szCs w:val="24"/>
          <w:lang w:eastAsia="el-GR"/>
        </w:rPr>
        <w:t xml:space="preserve">   </w:t>
      </w:r>
      <w:r w:rsidRPr="002D159D">
        <w:rPr>
          <w:rFonts w:ascii="Arial" w:hAnsi="Arial" w:cs="Arial"/>
          <w:b/>
          <w:bCs/>
          <w:sz w:val="24"/>
          <w:szCs w:val="24"/>
          <w:lang w:eastAsia="el-GR"/>
        </w:rPr>
        <w:t xml:space="preserve">     ΟΙ ΓΡΑΜΜΑΤΕΙΣ</w:t>
      </w:r>
    </w:p>
    <w:sectPr w:rsidR="00074254" w:rsidRPr="002D159D"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601"/>
    <w:rsid w:val="00074254"/>
    <w:rsid w:val="00164601"/>
    <w:rsid w:val="001E5A9E"/>
    <w:rsid w:val="002D159D"/>
    <w:rsid w:val="00964843"/>
    <w:rsid w:val="00A760CB"/>
    <w:rsid w:val="00E75AC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8545"/>
  <w15:chartTrackingRefBased/>
  <w15:docId w15:val="{64918355-D604-4F3F-B0C8-64851176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5A9E"/>
    <w:pPr>
      <w:spacing w:after="200" w:line="276" w:lineRule="auto"/>
      <w:ind w:firstLine="0"/>
      <w:jc w:val="left"/>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2D159D"/>
  </w:style>
  <w:style w:type="paragraph" w:styleId="a3">
    <w:name w:val="Balloon Text"/>
    <w:basedOn w:val="a"/>
    <w:link w:val="Char"/>
    <w:uiPriority w:val="99"/>
    <w:semiHidden/>
    <w:unhideWhenUsed/>
    <w:rsid w:val="002D159D"/>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2D159D"/>
    <w:rPr>
      <w:rFonts w:ascii="Segoe UI" w:eastAsia="Arial" w:hAnsi="Segoe UI" w:cs="Segoe UI"/>
      <w:sz w:val="18"/>
      <w:szCs w:val="18"/>
      <w:lang w:eastAsia="el-GR"/>
    </w:rPr>
  </w:style>
  <w:style w:type="paragraph" w:styleId="a4">
    <w:name w:val="Revision"/>
    <w:hidden/>
    <w:uiPriority w:val="99"/>
    <w:semiHidden/>
    <w:rsid w:val="002D159D"/>
    <w:pPr>
      <w:spacing w:line="240" w:lineRule="auto"/>
      <w:ind w:firstLine="0"/>
      <w:jc w:val="left"/>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126</Pages>
  <Words>24317</Words>
  <Characters>131316</Characters>
  <Application>Microsoft Office Word</Application>
  <DocSecurity>0</DocSecurity>
  <Lines>1094</Lines>
  <Paragraphs>310</Paragraphs>
  <ScaleCrop>false</ScaleCrop>
  <Company>Hellenic Parliament BTE</Company>
  <LinksUpToDate>false</LinksUpToDate>
  <CharactersWithSpaces>155323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4</cp:revision>
  <dcterms:created xsi:type="dcterms:W3CDTF">2021-09-30T06:13:00Z</dcterms:created>
  <dcterms:modified xsi:type="dcterms:W3CDTF">2021-09-30T09:50:00Z</dcterms:modified>
</cp:coreProperties>
</file>