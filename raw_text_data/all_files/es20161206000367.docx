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84316" w14:textId="77777777" w:rsidR="000E0221" w:rsidRPr="000E0221" w:rsidRDefault="000E0221" w:rsidP="000E0221">
      <w:pPr>
        <w:spacing w:after="0" w:line="360" w:lineRule="auto"/>
        <w:rPr>
          <w:ins w:id="0" w:author="Φλούδα Χριστίνα" w:date="2016-12-10T19:07:00Z"/>
          <w:rFonts w:eastAsia="Times New Roman"/>
          <w:szCs w:val="24"/>
          <w:lang w:eastAsia="en-US"/>
        </w:rPr>
      </w:pPr>
      <w:bookmarkStart w:id="1" w:name="_GoBack"/>
      <w:bookmarkEnd w:id="1"/>
      <w:ins w:id="2" w:author="Φλούδα Χριστίνα" w:date="2016-12-10T19:07:00Z">
        <w:r w:rsidRPr="000E022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62269E0" w14:textId="77777777" w:rsidR="000E0221" w:rsidRPr="000E0221" w:rsidRDefault="000E0221" w:rsidP="000E0221">
      <w:pPr>
        <w:spacing w:after="0" w:line="360" w:lineRule="auto"/>
        <w:rPr>
          <w:ins w:id="3" w:author="Φλούδα Χριστίνα" w:date="2016-12-10T19:07:00Z"/>
          <w:rFonts w:eastAsia="Times New Roman"/>
          <w:szCs w:val="24"/>
          <w:lang w:eastAsia="en-US"/>
        </w:rPr>
      </w:pPr>
    </w:p>
    <w:p w14:paraId="51449545" w14:textId="77777777" w:rsidR="000E0221" w:rsidRPr="000E0221" w:rsidRDefault="000E0221" w:rsidP="000E0221">
      <w:pPr>
        <w:spacing w:after="0" w:line="360" w:lineRule="auto"/>
        <w:rPr>
          <w:ins w:id="4" w:author="Φλούδα Χριστίνα" w:date="2016-12-10T19:07:00Z"/>
          <w:rFonts w:eastAsia="Times New Roman"/>
          <w:szCs w:val="24"/>
          <w:lang w:eastAsia="en-US"/>
        </w:rPr>
      </w:pPr>
      <w:ins w:id="5" w:author="Φλούδα Χριστίνα" w:date="2016-12-10T19:07:00Z">
        <w:r w:rsidRPr="000E0221">
          <w:rPr>
            <w:rFonts w:eastAsia="Times New Roman"/>
            <w:szCs w:val="24"/>
            <w:lang w:eastAsia="en-US"/>
          </w:rPr>
          <w:t>ΠΙΝΑΚΑΣ ΠΕΡΙΕΧΟΜΕΝΩΝ</w:t>
        </w:r>
      </w:ins>
    </w:p>
    <w:p w14:paraId="4F1F66F6" w14:textId="77777777" w:rsidR="000E0221" w:rsidRPr="000E0221" w:rsidRDefault="000E0221" w:rsidP="000E0221">
      <w:pPr>
        <w:spacing w:after="0" w:line="360" w:lineRule="auto"/>
        <w:rPr>
          <w:ins w:id="6" w:author="Φλούδα Χριστίνα" w:date="2016-12-10T19:07:00Z"/>
          <w:rFonts w:eastAsia="Times New Roman"/>
          <w:szCs w:val="24"/>
          <w:lang w:eastAsia="en-US"/>
        </w:rPr>
      </w:pPr>
      <w:ins w:id="7" w:author="Φλούδα Χριστίνα" w:date="2016-12-10T19:07:00Z">
        <w:r w:rsidRPr="000E0221">
          <w:rPr>
            <w:rFonts w:eastAsia="Times New Roman"/>
            <w:szCs w:val="24"/>
            <w:lang w:eastAsia="en-US"/>
          </w:rPr>
          <w:t xml:space="preserve">ΙΖ΄ ΠΕΡΙΟΔΟΣ </w:t>
        </w:r>
      </w:ins>
    </w:p>
    <w:p w14:paraId="02BDBE9E" w14:textId="77777777" w:rsidR="000E0221" w:rsidRPr="000E0221" w:rsidRDefault="000E0221" w:rsidP="000E0221">
      <w:pPr>
        <w:spacing w:after="0" w:line="360" w:lineRule="auto"/>
        <w:rPr>
          <w:ins w:id="8" w:author="Φλούδα Χριστίνα" w:date="2016-12-10T19:07:00Z"/>
          <w:rFonts w:eastAsia="Times New Roman"/>
          <w:szCs w:val="24"/>
          <w:lang w:eastAsia="en-US"/>
        </w:rPr>
      </w:pPr>
      <w:ins w:id="9" w:author="Φλούδα Χριστίνα" w:date="2016-12-10T19:07:00Z">
        <w:r w:rsidRPr="000E0221">
          <w:rPr>
            <w:rFonts w:eastAsia="Times New Roman"/>
            <w:szCs w:val="24"/>
            <w:lang w:eastAsia="en-US"/>
          </w:rPr>
          <w:t>ΠΡΟΕΔΡΕΥΟΜΕΝΗΣ ΚΟΙΝΟΒΟΥΛΕΥΤΙΚΗΣ ΔΗΜΟΚΡΑΤΙΑΣ</w:t>
        </w:r>
      </w:ins>
    </w:p>
    <w:p w14:paraId="44465F4E" w14:textId="77777777" w:rsidR="000E0221" w:rsidRPr="000E0221" w:rsidRDefault="000E0221" w:rsidP="000E0221">
      <w:pPr>
        <w:spacing w:after="0" w:line="360" w:lineRule="auto"/>
        <w:rPr>
          <w:ins w:id="10" w:author="Φλούδα Χριστίνα" w:date="2016-12-10T19:07:00Z"/>
          <w:rFonts w:eastAsia="Times New Roman"/>
          <w:szCs w:val="24"/>
          <w:lang w:eastAsia="en-US"/>
        </w:rPr>
      </w:pPr>
      <w:ins w:id="11" w:author="Φλούδα Χριστίνα" w:date="2016-12-10T19:07:00Z">
        <w:r w:rsidRPr="000E0221">
          <w:rPr>
            <w:rFonts w:eastAsia="Times New Roman"/>
            <w:szCs w:val="24"/>
            <w:lang w:eastAsia="en-US"/>
          </w:rPr>
          <w:t>ΣΥΝΟΔΟΣ Β΄</w:t>
        </w:r>
      </w:ins>
    </w:p>
    <w:p w14:paraId="5AC31E1C" w14:textId="77777777" w:rsidR="000E0221" w:rsidRPr="000E0221" w:rsidRDefault="000E0221" w:rsidP="000E0221">
      <w:pPr>
        <w:spacing w:after="0" w:line="360" w:lineRule="auto"/>
        <w:rPr>
          <w:ins w:id="12" w:author="Φλούδα Χριστίνα" w:date="2016-12-10T19:07:00Z"/>
          <w:rFonts w:eastAsia="Times New Roman"/>
          <w:szCs w:val="24"/>
          <w:lang w:eastAsia="en-US"/>
        </w:rPr>
      </w:pPr>
    </w:p>
    <w:p w14:paraId="0A6702CC" w14:textId="77777777" w:rsidR="000E0221" w:rsidRPr="000E0221" w:rsidRDefault="000E0221" w:rsidP="000E0221">
      <w:pPr>
        <w:spacing w:after="0" w:line="360" w:lineRule="auto"/>
        <w:rPr>
          <w:ins w:id="13" w:author="Φλούδα Χριστίνα" w:date="2016-12-10T19:07:00Z"/>
          <w:rFonts w:eastAsia="Times New Roman"/>
          <w:szCs w:val="24"/>
          <w:lang w:eastAsia="en-US"/>
        </w:rPr>
      </w:pPr>
      <w:ins w:id="14" w:author="Φλούδα Χριστίνα" w:date="2016-12-10T19:07:00Z">
        <w:r w:rsidRPr="000E0221">
          <w:rPr>
            <w:rFonts w:eastAsia="Times New Roman"/>
            <w:szCs w:val="24"/>
            <w:lang w:eastAsia="en-US"/>
          </w:rPr>
          <w:t>ΣΥΝΕΔΡΙΑΣΗ ΜΑ΄</w:t>
        </w:r>
      </w:ins>
    </w:p>
    <w:p w14:paraId="2CE311CB" w14:textId="77777777" w:rsidR="000E0221" w:rsidRPr="000E0221" w:rsidRDefault="000E0221" w:rsidP="000E0221">
      <w:pPr>
        <w:spacing w:after="0" w:line="360" w:lineRule="auto"/>
        <w:rPr>
          <w:ins w:id="15" w:author="Φλούδα Χριστίνα" w:date="2016-12-10T19:07:00Z"/>
          <w:rFonts w:eastAsia="Times New Roman"/>
          <w:szCs w:val="24"/>
          <w:lang w:eastAsia="en-US"/>
        </w:rPr>
      </w:pPr>
      <w:ins w:id="16" w:author="Φλούδα Χριστίνα" w:date="2016-12-10T19:07:00Z">
        <w:r w:rsidRPr="000E0221">
          <w:rPr>
            <w:rFonts w:eastAsia="Times New Roman"/>
            <w:szCs w:val="24"/>
            <w:lang w:eastAsia="en-US"/>
          </w:rPr>
          <w:t>Τρίτη  6 Δεκεμβρίου 2016</w:t>
        </w:r>
      </w:ins>
    </w:p>
    <w:p w14:paraId="1E2E6FBD" w14:textId="77777777" w:rsidR="000E0221" w:rsidRPr="000E0221" w:rsidRDefault="000E0221" w:rsidP="000E0221">
      <w:pPr>
        <w:spacing w:after="0" w:line="360" w:lineRule="auto"/>
        <w:rPr>
          <w:ins w:id="17" w:author="Φλούδα Χριστίνα" w:date="2016-12-10T19:07:00Z"/>
          <w:rFonts w:eastAsia="Times New Roman"/>
          <w:szCs w:val="24"/>
          <w:lang w:eastAsia="en-US"/>
        </w:rPr>
      </w:pPr>
    </w:p>
    <w:p w14:paraId="76817B13" w14:textId="77777777" w:rsidR="000E0221" w:rsidRPr="000E0221" w:rsidRDefault="000E0221" w:rsidP="000E0221">
      <w:pPr>
        <w:spacing w:after="0" w:line="360" w:lineRule="auto"/>
        <w:rPr>
          <w:ins w:id="18" w:author="Φλούδα Χριστίνα" w:date="2016-12-10T19:07:00Z"/>
          <w:rFonts w:eastAsia="Times New Roman"/>
          <w:szCs w:val="24"/>
          <w:lang w:eastAsia="en-US"/>
        </w:rPr>
      </w:pPr>
      <w:ins w:id="19" w:author="Φλούδα Χριστίνα" w:date="2016-12-10T19:07:00Z">
        <w:r w:rsidRPr="000E0221">
          <w:rPr>
            <w:rFonts w:eastAsia="Times New Roman"/>
            <w:szCs w:val="24"/>
            <w:lang w:eastAsia="en-US"/>
          </w:rPr>
          <w:t>ΘΕΜΑΤΑ</w:t>
        </w:r>
      </w:ins>
    </w:p>
    <w:p w14:paraId="605B8ACD" w14:textId="77777777" w:rsidR="000E0221" w:rsidRPr="000E0221" w:rsidRDefault="000E0221" w:rsidP="000E0221">
      <w:pPr>
        <w:spacing w:after="0" w:line="360" w:lineRule="auto"/>
        <w:rPr>
          <w:ins w:id="20" w:author="Φλούδα Χριστίνα" w:date="2016-12-10T19:07:00Z"/>
          <w:rFonts w:eastAsia="Times New Roman"/>
          <w:szCs w:val="24"/>
          <w:lang w:eastAsia="en-US"/>
        </w:rPr>
      </w:pPr>
      <w:ins w:id="21" w:author="Φλούδα Χριστίνα" w:date="2016-12-10T19:07:00Z">
        <w:r w:rsidRPr="000E0221">
          <w:rPr>
            <w:rFonts w:eastAsia="Times New Roman"/>
            <w:szCs w:val="24"/>
            <w:lang w:eastAsia="en-US"/>
          </w:rPr>
          <w:t xml:space="preserve"> </w:t>
        </w:r>
        <w:r w:rsidRPr="000E0221">
          <w:rPr>
            <w:rFonts w:eastAsia="Times New Roman"/>
            <w:szCs w:val="24"/>
            <w:lang w:eastAsia="en-US"/>
          </w:rPr>
          <w:br/>
          <w:t xml:space="preserve">Α. ΕΙΔΙΚΑ ΘΕΜΑΤΑ </w:t>
        </w:r>
        <w:r w:rsidRPr="000E0221">
          <w:rPr>
            <w:rFonts w:eastAsia="Times New Roman"/>
            <w:szCs w:val="24"/>
            <w:lang w:eastAsia="en-US"/>
          </w:rPr>
          <w:br/>
          <w:t xml:space="preserve">1. Ανακοινώνεται ότι η Γραμματέας του ΣΥΡΙΖΑ κ. </w:t>
        </w:r>
        <w:proofErr w:type="spellStart"/>
        <w:r w:rsidRPr="000E0221">
          <w:rPr>
            <w:rFonts w:eastAsia="Times New Roman"/>
            <w:szCs w:val="24"/>
            <w:lang w:eastAsia="en-US"/>
          </w:rPr>
          <w:t>Θεοπεφτάτου</w:t>
        </w:r>
        <w:proofErr w:type="spellEnd"/>
        <w:r w:rsidRPr="000E0221">
          <w:rPr>
            <w:rFonts w:eastAsia="Times New Roman"/>
            <w:szCs w:val="24"/>
            <w:lang w:eastAsia="en-US"/>
          </w:rPr>
          <w:t xml:space="preserve"> Αφροδίτη με επιστολή της προς τον Πρόεδρο της Βουλής κ. Νικόλαο </w:t>
        </w:r>
        <w:proofErr w:type="spellStart"/>
        <w:r w:rsidRPr="000E0221">
          <w:rPr>
            <w:rFonts w:eastAsia="Times New Roman"/>
            <w:szCs w:val="24"/>
            <w:lang w:eastAsia="en-US"/>
          </w:rPr>
          <w:t>Βούτση</w:t>
        </w:r>
        <w:proofErr w:type="spellEnd"/>
        <w:r w:rsidRPr="000E0221">
          <w:rPr>
            <w:rFonts w:eastAsia="Times New Roman"/>
            <w:szCs w:val="24"/>
            <w:lang w:eastAsia="en-US"/>
          </w:rPr>
          <w:t xml:space="preserve">, μας ενημερώνει ότι κατά την ΙΖ΄ Κοινοβουλευτική Περίοδο, Β΄ Σύνοδο, ορίζονται ως Κοινοβουλευτικοί Εκπρόσωποι για την Κοινοβουλευτική Ομάδα του ΣΥΡΙΖΑ οι παρακάτω Βουλευτές: κ. Μαντάς Χρήστος, κ. </w:t>
        </w:r>
        <w:proofErr w:type="spellStart"/>
        <w:r w:rsidRPr="000E0221">
          <w:rPr>
            <w:rFonts w:eastAsia="Times New Roman"/>
            <w:szCs w:val="24"/>
            <w:lang w:eastAsia="en-US"/>
          </w:rPr>
          <w:t>Ξυδάκης</w:t>
        </w:r>
        <w:proofErr w:type="spellEnd"/>
        <w:r w:rsidRPr="000E0221">
          <w:rPr>
            <w:rFonts w:eastAsia="Times New Roman"/>
            <w:szCs w:val="24"/>
            <w:lang w:eastAsia="en-US"/>
          </w:rPr>
          <w:t xml:space="preserve"> Νικόλαος και κ. </w:t>
        </w:r>
        <w:proofErr w:type="spellStart"/>
        <w:r w:rsidRPr="000E0221">
          <w:rPr>
            <w:rFonts w:eastAsia="Times New Roman"/>
            <w:szCs w:val="24"/>
            <w:lang w:eastAsia="en-US"/>
          </w:rPr>
          <w:t>Βάκη</w:t>
        </w:r>
        <w:proofErr w:type="spellEnd"/>
        <w:r w:rsidRPr="000E0221">
          <w:rPr>
            <w:rFonts w:eastAsia="Times New Roman"/>
            <w:szCs w:val="24"/>
            <w:lang w:eastAsia="en-US"/>
          </w:rPr>
          <w:t xml:space="preserve"> Φωτεινή, σελ. </w:t>
        </w:r>
        <w:r w:rsidRPr="000E0221">
          <w:rPr>
            <w:rFonts w:eastAsia="Times New Roman"/>
            <w:szCs w:val="24"/>
            <w:lang w:eastAsia="en-US"/>
          </w:rPr>
          <w:br/>
          <w:t xml:space="preserve">2. Επί διαδικαστικού θέματος, σελ. </w:t>
        </w:r>
        <w:r w:rsidRPr="000E0221">
          <w:rPr>
            <w:rFonts w:eastAsia="Times New Roman"/>
            <w:szCs w:val="24"/>
            <w:lang w:eastAsia="en-US"/>
          </w:rPr>
          <w:br/>
          <w:t xml:space="preserve"> </w:t>
        </w:r>
        <w:r w:rsidRPr="000E0221">
          <w:rPr>
            <w:rFonts w:eastAsia="Times New Roman"/>
            <w:szCs w:val="24"/>
            <w:lang w:eastAsia="en-US"/>
          </w:rPr>
          <w:br/>
          <w:t xml:space="preserve">Β. ΝΟΜΟΘΕΤΙΚΗ ΕΡΓΑΣΙΑ </w:t>
        </w:r>
        <w:r w:rsidRPr="000E0221">
          <w:rPr>
            <w:rFonts w:eastAsia="Times New Roman"/>
            <w:szCs w:val="24"/>
            <w:lang w:eastAsia="en-US"/>
          </w:rPr>
          <w:br/>
          <w:t xml:space="preserve">Συζήτηση επί του σχεδίου νόμου του Υπουργείου Οικονομικών: «Κύρωση του Κρατικού Προϋπολογισμού οικονομικού έτους 2017», σελ. </w:t>
        </w:r>
        <w:r w:rsidRPr="000E0221">
          <w:rPr>
            <w:rFonts w:eastAsia="Times New Roman"/>
            <w:szCs w:val="24"/>
            <w:lang w:eastAsia="en-US"/>
          </w:rPr>
          <w:br/>
        </w:r>
      </w:ins>
    </w:p>
    <w:p w14:paraId="32E8C0E7" w14:textId="77777777" w:rsidR="000E0221" w:rsidRPr="000E0221" w:rsidRDefault="000E0221" w:rsidP="000E0221">
      <w:pPr>
        <w:spacing w:after="0" w:line="360" w:lineRule="auto"/>
        <w:rPr>
          <w:ins w:id="22" w:author="Φλούδα Χριστίνα" w:date="2016-12-10T19:07:00Z"/>
          <w:rFonts w:eastAsia="Times New Roman"/>
          <w:szCs w:val="24"/>
          <w:lang w:eastAsia="en-US"/>
        </w:rPr>
      </w:pPr>
      <w:ins w:id="23" w:author="Φλούδα Χριστίνα" w:date="2016-12-10T19:07:00Z">
        <w:r w:rsidRPr="000E0221">
          <w:rPr>
            <w:rFonts w:eastAsia="Times New Roman"/>
            <w:szCs w:val="24"/>
            <w:lang w:eastAsia="en-US"/>
          </w:rPr>
          <w:t>ΠΡΟΕΔΡΟΣ</w:t>
        </w:r>
      </w:ins>
    </w:p>
    <w:p w14:paraId="263D1D02" w14:textId="77777777" w:rsidR="000E0221" w:rsidRPr="000E0221" w:rsidRDefault="000E0221" w:rsidP="000E0221">
      <w:pPr>
        <w:spacing w:after="0" w:line="360" w:lineRule="auto"/>
        <w:rPr>
          <w:ins w:id="24" w:author="Φλούδα Χριστίνα" w:date="2016-12-10T19:07:00Z"/>
          <w:rFonts w:eastAsia="Times New Roman"/>
          <w:szCs w:val="24"/>
          <w:lang w:eastAsia="en-US"/>
        </w:rPr>
      </w:pPr>
      <w:ins w:id="25" w:author="Φλούδα Χριστίνα" w:date="2016-12-10T19:07:00Z">
        <w:r w:rsidRPr="000E0221">
          <w:rPr>
            <w:rFonts w:eastAsia="Times New Roman"/>
            <w:szCs w:val="24"/>
            <w:lang w:eastAsia="en-US"/>
          </w:rPr>
          <w:t>ΒΟΥΤΣΗΣ Ν. , σελ.</w:t>
        </w:r>
        <w:r w:rsidRPr="000E0221">
          <w:rPr>
            <w:rFonts w:eastAsia="Times New Roman"/>
            <w:szCs w:val="24"/>
            <w:lang w:eastAsia="en-US"/>
          </w:rPr>
          <w:br/>
        </w:r>
      </w:ins>
    </w:p>
    <w:p w14:paraId="118EAD52" w14:textId="77777777" w:rsidR="000E0221" w:rsidRPr="000E0221" w:rsidRDefault="000E0221" w:rsidP="000E0221">
      <w:pPr>
        <w:spacing w:after="0" w:line="360" w:lineRule="auto"/>
        <w:rPr>
          <w:ins w:id="26" w:author="Φλούδα Χριστίνα" w:date="2016-12-10T19:07:00Z"/>
          <w:rFonts w:eastAsia="Times New Roman"/>
          <w:szCs w:val="24"/>
          <w:lang w:eastAsia="en-US"/>
        </w:rPr>
      </w:pPr>
      <w:ins w:id="27" w:author="Φλούδα Χριστίνα" w:date="2016-12-10T19:07:00Z">
        <w:r w:rsidRPr="000E0221">
          <w:rPr>
            <w:rFonts w:eastAsia="Times New Roman"/>
            <w:szCs w:val="24"/>
            <w:lang w:eastAsia="en-US"/>
          </w:rPr>
          <w:t>ΠΡΟΕΔΡΕΥΟΝΤΕΣ</w:t>
        </w:r>
      </w:ins>
    </w:p>
    <w:p w14:paraId="299BE33B" w14:textId="77777777" w:rsidR="000E0221" w:rsidRPr="000E0221" w:rsidRDefault="000E0221" w:rsidP="000E0221">
      <w:pPr>
        <w:spacing w:after="0" w:line="360" w:lineRule="auto"/>
        <w:rPr>
          <w:ins w:id="28" w:author="Φλούδα Χριστίνα" w:date="2016-12-10T19:07:00Z"/>
          <w:rFonts w:eastAsia="Times New Roman"/>
          <w:szCs w:val="24"/>
          <w:lang w:eastAsia="en-US"/>
        </w:rPr>
      </w:pPr>
      <w:ins w:id="29" w:author="Φλούδα Χριστίνα" w:date="2016-12-10T19:07:00Z">
        <w:r w:rsidRPr="000E0221">
          <w:rPr>
            <w:rFonts w:eastAsia="Times New Roman"/>
            <w:szCs w:val="24"/>
            <w:lang w:eastAsia="en-US"/>
          </w:rPr>
          <w:t>ΒΑΡΕΜΕΝΟΣ Γ. , σελ.</w:t>
        </w:r>
      </w:ins>
    </w:p>
    <w:p w14:paraId="5C690A00" w14:textId="77777777" w:rsidR="000E0221" w:rsidRPr="000E0221" w:rsidRDefault="000E0221" w:rsidP="000E0221">
      <w:pPr>
        <w:spacing w:after="0" w:line="360" w:lineRule="auto"/>
        <w:rPr>
          <w:ins w:id="30" w:author="Φλούδα Χριστίνα" w:date="2016-12-10T19:07:00Z"/>
          <w:rFonts w:eastAsia="Times New Roman"/>
          <w:szCs w:val="24"/>
          <w:lang w:eastAsia="en-US"/>
        </w:rPr>
      </w:pPr>
      <w:ins w:id="31" w:author="Φλούδα Χριστίνα" w:date="2016-12-10T19:07:00Z">
        <w:r w:rsidRPr="000E0221">
          <w:rPr>
            <w:rFonts w:eastAsia="Times New Roman"/>
            <w:szCs w:val="24"/>
            <w:lang w:eastAsia="en-US"/>
          </w:rPr>
          <w:t>ΚΟΥΡΑΚΗΣ Α. , σελ.</w:t>
        </w:r>
      </w:ins>
    </w:p>
    <w:p w14:paraId="44B18B59" w14:textId="77777777" w:rsidR="000E0221" w:rsidRPr="000E0221" w:rsidRDefault="000E0221" w:rsidP="000E0221">
      <w:pPr>
        <w:spacing w:after="0" w:line="360" w:lineRule="auto"/>
        <w:rPr>
          <w:ins w:id="32" w:author="Φλούδα Χριστίνα" w:date="2016-12-10T19:07:00Z"/>
          <w:rFonts w:eastAsia="Times New Roman"/>
          <w:szCs w:val="24"/>
          <w:lang w:eastAsia="en-US"/>
        </w:rPr>
      </w:pPr>
    </w:p>
    <w:p w14:paraId="6A3BBE01" w14:textId="77777777" w:rsidR="000E0221" w:rsidRPr="000E0221" w:rsidRDefault="000E0221" w:rsidP="000E0221">
      <w:pPr>
        <w:spacing w:after="0" w:line="360" w:lineRule="auto"/>
        <w:rPr>
          <w:ins w:id="33" w:author="Φλούδα Χριστίνα" w:date="2016-12-10T19:07:00Z"/>
          <w:rFonts w:eastAsia="Times New Roman"/>
          <w:szCs w:val="24"/>
          <w:lang w:eastAsia="en-US"/>
        </w:rPr>
      </w:pPr>
    </w:p>
    <w:p w14:paraId="10F5230E" w14:textId="77777777" w:rsidR="000E0221" w:rsidRPr="000E0221" w:rsidRDefault="000E0221" w:rsidP="000E0221">
      <w:pPr>
        <w:spacing w:after="0" w:line="360" w:lineRule="auto"/>
        <w:rPr>
          <w:ins w:id="34" w:author="Φλούδα Χριστίνα" w:date="2016-12-10T19:07:00Z"/>
          <w:rFonts w:eastAsia="Times New Roman"/>
          <w:szCs w:val="24"/>
          <w:lang w:eastAsia="en-US"/>
        </w:rPr>
      </w:pPr>
      <w:ins w:id="35" w:author="Φλούδα Χριστίνα" w:date="2016-12-10T19:07:00Z">
        <w:r w:rsidRPr="000E0221">
          <w:rPr>
            <w:rFonts w:eastAsia="Times New Roman"/>
            <w:szCs w:val="24"/>
            <w:lang w:eastAsia="en-US"/>
          </w:rPr>
          <w:t>ΟΜΙΛΗΤΕΣ</w:t>
        </w:r>
      </w:ins>
    </w:p>
    <w:p w14:paraId="274E78C6" w14:textId="77777777" w:rsidR="000E0221" w:rsidRPr="000E0221" w:rsidRDefault="000E0221" w:rsidP="000E0221">
      <w:pPr>
        <w:spacing w:after="0" w:line="360" w:lineRule="auto"/>
        <w:rPr>
          <w:ins w:id="36" w:author="Φλούδα Χριστίνα" w:date="2016-12-10T19:07:00Z"/>
          <w:rFonts w:eastAsia="Times New Roman"/>
          <w:szCs w:val="24"/>
          <w:lang w:eastAsia="en-US"/>
        </w:rPr>
      </w:pPr>
      <w:ins w:id="37" w:author="Φλούδα Χριστίνα" w:date="2016-12-10T19:07:00Z">
        <w:r w:rsidRPr="000E0221">
          <w:rPr>
            <w:rFonts w:eastAsia="Times New Roman"/>
            <w:szCs w:val="24"/>
            <w:lang w:eastAsia="en-US"/>
          </w:rPr>
          <w:br/>
          <w:t>Α. Επί διαδικαστικού θέματος:</w:t>
        </w:r>
        <w:r w:rsidRPr="000E0221">
          <w:rPr>
            <w:rFonts w:eastAsia="Times New Roman"/>
            <w:szCs w:val="24"/>
            <w:lang w:eastAsia="en-US"/>
          </w:rPr>
          <w:br/>
          <w:t>ΒΟΥΤΣΗΣ Ν. , σελ.</w:t>
        </w:r>
        <w:r w:rsidRPr="000E0221">
          <w:rPr>
            <w:rFonts w:eastAsia="Times New Roman"/>
            <w:szCs w:val="24"/>
            <w:lang w:eastAsia="en-US"/>
          </w:rPr>
          <w:br/>
          <w:t>ΛΟΒΕΡΔΟΣ Α. , σελ.</w:t>
        </w:r>
        <w:r w:rsidRPr="000E0221">
          <w:rPr>
            <w:rFonts w:eastAsia="Times New Roman"/>
            <w:szCs w:val="24"/>
            <w:lang w:eastAsia="en-US"/>
          </w:rPr>
          <w:br/>
          <w:t>ΧΑΤΖΗΔΑΚΗΣ Κ. , σελ.</w:t>
        </w:r>
        <w:r w:rsidRPr="000E0221">
          <w:rPr>
            <w:rFonts w:eastAsia="Times New Roman"/>
            <w:szCs w:val="24"/>
            <w:lang w:eastAsia="en-US"/>
          </w:rPr>
          <w:br/>
        </w:r>
        <w:r w:rsidRPr="000E0221">
          <w:rPr>
            <w:rFonts w:eastAsia="Times New Roman"/>
            <w:szCs w:val="24"/>
            <w:lang w:eastAsia="en-US"/>
          </w:rPr>
          <w:br/>
          <w:t>Β. Επί του σχεδίου νόμου του Υπουργείου Οικονομικών:</w:t>
        </w:r>
        <w:r w:rsidRPr="000E0221">
          <w:rPr>
            <w:rFonts w:eastAsia="Times New Roman"/>
            <w:szCs w:val="24"/>
            <w:lang w:eastAsia="en-US"/>
          </w:rPr>
          <w:br/>
          <w:t>ΑΜΥΡΑΣ Γ. , σελ.</w:t>
        </w:r>
        <w:r w:rsidRPr="000E0221">
          <w:rPr>
            <w:rFonts w:eastAsia="Times New Roman"/>
            <w:szCs w:val="24"/>
            <w:lang w:eastAsia="en-US"/>
          </w:rPr>
          <w:br/>
          <w:t>ΑΡΒΑΝΙΤΙΔΗΣ Γ. , σελ.</w:t>
        </w:r>
        <w:r w:rsidRPr="000E0221">
          <w:rPr>
            <w:rFonts w:eastAsia="Times New Roman"/>
            <w:szCs w:val="24"/>
            <w:lang w:eastAsia="en-US"/>
          </w:rPr>
          <w:br/>
          <w:t>ΒΑΡΔΑΛΗΣ Α. , σελ.</w:t>
        </w:r>
        <w:r w:rsidRPr="000E0221">
          <w:rPr>
            <w:rFonts w:eastAsia="Times New Roman"/>
            <w:szCs w:val="24"/>
            <w:lang w:eastAsia="en-US"/>
          </w:rPr>
          <w:br/>
          <w:t>ΒΕΣΥΡΟΠΟΥΛΟΣ Α. , σελ.</w:t>
        </w:r>
        <w:r w:rsidRPr="000E0221">
          <w:rPr>
            <w:rFonts w:eastAsia="Times New Roman"/>
            <w:szCs w:val="24"/>
            <w:lang w:eastAsia="en-US"/>
          </w:rPr>
          <w:br/>
          <w:t>ΓΕΡΜΕΝΗΣ Γ. , σελ.</w:t>
        </w:r>
        <w:r w:rsidRPr="000E0221">
          <w:rPr>
            <w:rFonts w:eastAsia="Times New Roman"/>
            <w:szCs w:val="24"/>
            <w:lang w:eastAsia="en-US"/>
          </w:rPr>
          <w:br/>
          <w:t>ΓΕΩΡΓΙΑΔΗΣ Μ. , σελ.</w:t>
        </w:r>
        <w:r w:rsidRPr="000E0221">
          <w:rPr>
            <w:rFonts w:eastAsia="Times New Roman"/>
            <w:szCs w:val="24"/>
            <w:lang w:eastAsia="en-US"/>
          </w:rPr>
          <w:br/>
          <w:t>ΓΚΙΟΛΑΣ Ι. , σελ.</w:t>
        </w:r>
        <w:r w:rsidRPr="000E0221">
          <w:rPr>
            <w:rFonts w:eastAsia="Times New Roman"/>
            <w:szCs w:val="24"/>
            <w:lang w:eastAsia="en-US"/>
          </w:rPr>
          <w:br/>
          <w:t>ΚΑΜΜΕΝΟΣ Δ. , σελ.</w:t>
        </w:r>
        <w:r w:rsidRPr="000E0221">
          <w:rPr>
            <w:rFonts w:eastAsia="Times New Roman"/>
            <w:szCs w:val="24"/>
            <w:lang w:eastAsia="en-US"/>
          </w:rPr>
          <w:br/>
          <w:t>ΚΑΡΑΘΑΝΑΣΟΠΟΥΛΟΣ Ν. , σελ.</w:t>
        </w:r>
        <w:r w:rsidRPr="000E0221">
          <w:rPr>
            <w:rFonts w:eastAsia="Times New Roman"/>
            <w:szCs w:val="24"/>
            <w:lang w:eastAsia="en-US"/>
          </w:rPr>
          <w:br/>
          <w:t>ΚΑΤΣΙΚΗΣ Κ. , σελ.</w:t>
        </w:r>
        <w:r w:rsidRPr="000E0221">
          <w:rPr>
            <w:rFonts w:eastAsia="Times New Roman"/>
            <w:szCs w:val="24"/>
            <w:lang w:eastAsia="en-US"/>
          </w:rPr>
          <w:br/>
          <w:t>ΚΟΥΤΣΟΥΚΟΣ Γ. , σελ.</w:t>
        </w:r>
        <w:r w:rsidRPr="000E0221">
          <w:rPr>
            <w:rFonts w:eastAsia="Times New Roman"/>
            <w:szCs w:val="24"/>
            <w:lang w:eastAsia="en-US"/>
          </w:rPr>
          <w:br/>
          <w:t>ΜΑΡΔΑΣ Δ. , σελ.</w:t>
        </w:r>
        <w:r w:rsidRPr="000E0221">
          <w:rPr>
            <w:rFonts w:eastAsia="Times New Roman"/>
            <w:szCs w:val="24"/>
            <w:lang w:eastAsia="en-US"/>
          </w:rPr>
          <w:br/>
          <w:t>ΜΠΓΙΑΛΑΣ Χ. , σελ.</w:t>
        </w:r>
        <w:r w:rsidRPr="000E0221">
          <w:rPr>
            <w:rFonts w:eastAsia="Times New Roman"/>
            <w:szCs w:val="24"/>
            <w:lang w:eastAsia="en-US"/>
          </w:rPr>
          <w:br/>
          <w:t>ΠΑΝΑΓΙΩΤΑΡΟΣ Η. , σελ.</w:t>
        </w:r>
        <w:r w:rsidRPr="000E0221">
          <w:rPr>
            <w:rFonts w:eastAsia="Times New Roman"/>
            <w:szCs w:val="24"/>
            <w:lang w:eastAsia="en-US"/>
          </w:rPr>
          <w:br/>
          <w:t>ΣΑΧΙΝΙΔΗΣ Ι. , σελ.</w:t>
        </w:r>
        <w:r w:rsidRPr="000E0221">
          <w:rPr>
            <w:rFonts w:eastAsia="Times New Roman"/>
            <w:szCs w:val="24"/>
            <w:lang w:eastAsia="en-US"/>
          </w:rPr>
          <w:br/>
          <w:t>ΧΑΤΖΗΔΑΚΗΣ Κ. , σελ.</w:t>
        </w:r>
        <w:r w:rsidRPr="000E0221">
          <w:rPr>
            <w:rFonts w:eastAsia="Times New Roman"/>
            <w:szCs w:val="24"/>
            <w:lang w:eastAsia="en-US"/>
          </w:rPr>
          <w:br/>
        </w:r>
      </w:ins>
    </w:p>
    <w:p w14:paraId="6EE20759" w14:textId="087C0F9C" w:rsidR="000E0221" w:rsidRDefault="000E0221" w:rsidP="000E0221">
      <w:pPr>
        <w:spacing w:after="0" w:line="600" w:lineRule="auto"/>
        <w:ind w:firstLine="720"/>
        <w:jc w:val="both"/>
        <w:rPr>
          <w:ins w:id="38" w:author="Φλούδα Χριστίνα" w:date="2016-12-10T19:06:00Z"/>
          <w:rFonts w:eastAsia="Times New Roman"/>
          <w:szCs w:val="24"/>
        </w:rPr>
        <w:pPrChange w:id="39" w:author="Φλούδα Χριστίνα" w:date="2016-12-10T19:06:00Z">
          <w:pPr>
            <w:spacing w:after="0" w:line="600" w:lineRule="auto"/>
            <w:ind w:firstLine="720"/>
            <w:jc w:val="center"/>
          </w:pPr>
        </w:pPrChange>
      </w:pPr>
      <w:ins w:id="40" w:author="Φλούδα Χριστίνα" w:date="2016-12-10T19:07:00Z">
        <w:r w:rsidRPr="000E0221">
          <w:rPr>
            <w:rFonts w:eastAsia="Times New Roman"/>
            <w:szCs w:val="24"/>
            <w:lang w:eastAsia="en-US"/>
          </w:rPr>
          <w:t>ΠΑΡΕΜΒΑΣΕΙΣ:</w:t>
        </w:r>
        <w:r w:rsidRPr="000E0221">
          <w:rPr>
            <w:rFonts w:eastAsia="Times New Roman"/>
            <w:szCs w:val="24"/>
            <w:lang w:eastAsia="en-US"/>
          </w:rPr>
          <w:br/>
          <w:t>ΑΝΤΩΝΙΟΥ Χ. , σελ.</w:t>
        </w:r>
        <w:r w:rsidRPr="000E0221">
          <w:rPr>
            <w:rFonts w:eastAsia="Times New Roman"/>
            <w:szCs w:val="24"/>
            <w:lang w:eastAsia="en-US"/>
          </w:rPr>
          <w:br/>
          <w:t>ΒΕΣΥΡΟΠΟΥΛΟΣ Α. , σελ.</w:t>
        </w:r>
        <w:r w:rsidRPr="000E0221">
          <w:rPr>
            <w:rFonts w:eastAsia="Times New Roman"/>
            <w:szCs w:val="24"/>
            <w:lang w:eastAsia="en-US"/>
          </w:rPr>
          <w:br/>
          <w:t>ΔΗΜΗΤΡΙΑΔΗΣ Δ. , σελ.</w:t>
        </w:r>
        <w:r w:rsidRPr="000E0221">
          <w:rPr>
            <w:rFonts w:eastAsia="Times New Roman"/>
            <w:szCs w:val="24"/>
            <w:lang w:eastAsia="en-US"/>
          </w:rPr>
          <w:br/>
          <w:t>ΚΟΖΟΜΠΟΛΗ - ΑΜΑΝΑΤΙΔΗ Π. , σελ.</w:t>
        </w:r>
        <w:r w:rsidRPr="000E0221">
          <w:rPr>
            <w:rFonts w:eastAsia="Times New Roman"/>
            <w:szCs w:val="24"/>
            <w:lang w:eastAsia="en-US"/>
          </w:rPr>
          <w:br/>
          <w:t>ΠΑΠΑΔΟΠΟΥΛΟΣ Α. , σελ.</w:t>
        </w:r>
        <w:r w:rsidRPr="000E0221">
          <w:rPr>
            <w:rFonts w:eastAsia="Times New Roman"/>
            <w:szCs w:val="24"/>
            <w:lang w:eastAsia="en-US"/>
          </w:rPr>
          <w:br/>
          <w:t>ΠΟΛΑΚΗΣ Π. , σελ.</w:t>
        </w:r>
        <w:r w:rsidRPr="000E0221">
          <w:rPr>
            <w:rFonts w:eastAsia="Times New Roman"/>
            <w:szCs w:val="24"/>
            <w:lang w:eastAsia="en-US"/>
          </w:rPr>
          <w:br/>
          <w:t>ΣΤΑΜΑΤΑΚΗ Ε. , σελ.</w:t>
        </w:r>
        <w:r w:rsidRPr="000E0221">
          <w:rPr>
            <w:rFonts w:eastAsia="Times New Roman"/>
            <w:szCs w:val="24"/>
            <w:lang w:eastAsia="en-US"/>
          </w:rPr>
          <w:br/>
        </w:r>
      </w:ins>
    </w:p>
    <w:p w14:paraId="429672BE" w14:textId="77777777" w:rsidR="00BC01D7" w:rsidRDefault="000E0221">
      <w:pPr>
        <w:spacing w:after="0" w:line="600" w:lineRule="auto"/>
        <w:ind w:firstLine="720"/>
        <w:jc w:val="center"/>
        <w:rPr>
          <w:rFonts w:eastAsia="Times New Roman"/>
          <w:szCs w:val="24"/>
        </w:rPr>
      </w:pPr>
      <w:r>
        <w:rPr>
          <w:rFonts w:eastAsia="Times New Roman"/>
          <w:szCs w:val="24"/>
        </w:rPr>
        <w:t>ΠΡΑΚΤΙΚΑ ΒΟΥΛΗΣ</w:t>
      </w:r>
    </w:p>
    <w:p w14:paraId="429672BF" w14:textId="77777777" w:rsidR="00BC01D7" w:rsidRDefault="000E0221">
      <w:pPr>
        <w:spacing w:after="0" w:line="600" w:lineRule="auto"/>
        <w:ind w:firstLine="720"/>
        <w:jc w:val="center"/>
        <w:rPr>
          <w:rFonts w:eastAsia="Times New Roman"/>
          <w:szCs w:val="24"/>
        </w:rPr>
      </w:pPr>
      <w:r>
        <w:rPr>
          <w:rFonts w:eastAsia="Times New Roman"/>
          <w:szCs w:val="24"/>
        </w:rPr>
        <w:t xml:space="preserve">ΙΖ΄ ΠΕΡΙΟΔΟΣ </w:t>
      </w:r>
    </w:p>
    <w:p w14:paraId="429672C0" w14:textId="77777777" w:rsidR="00BC01D7" w:rsidRDefault="000E022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29672C1" w14:textId="77777777" w:rsidR="00BC01D7" w:rsidRDefault="000E0221">
      <w:pPr>
        <w:spacing w:line="600" w:lineRule="auto"/>
        <w:ind w:firstLine="720"/>
        <w:jc w:val="center"/>
        <w:rPr>
          <w:rFonts w:eastAsia="Times New Roman"/>
          <w:szCs w:val="24"/>
        </w:rPr>
      </w:pPr>
      <w:r>
        <w:rPr>
          <w:rFonts w:eastAsia="Times New Roman"/>
          <w:szCs w:val="24"/>
        </w:rPr>
        <w:t>ΣΥΝΟΔΟΣ Β΄</w:t>
      </w:r>
    </w:p>
    <w:p w14:paraId="429672C2" w14:textId="77777777" w:rsidR="00BC01D7" w:rsidRDefault="000E0221">
      <w:pPr>
        <w:spacing w:line="600" w:lineRule="auto"/>
        <w:ind w:firstLine="720"/>
        <w:jc w:val="center"/>
        <w:rPr>
          <w:rFonts w:eastAsia="Times New Roman"/>
          <w:szCs w:val="24"/>
        </w:rPr>
      </w:pPr>
      <w:r>
        <w:rPr>
          <w:rFonts w:eastAsia="Times New Roman"/>
          <w:szCs w:val="24"/>
        </w:rPr>
        <w:t>ΣΥΝΕΔΡΙΑΣΗ ΜΑ΄</w:t>
      </w:r>
    </w:p>
    <w:p w14:paraId="429672C3" w14:textId="77777777" w:rsidR="00BC01D7" w:rsidRDefault="000E0221">
      <w:pPr>
        <w:spacing w:line="600" w:lineRule="auto"/>
        <w:ind w:firstLine="720"/>
        <w:jc w:val="center"/>
        <w:rPr>
          <w:rFonts w:eastAsia="Times New Roman"/>
          <w:szCs w:val="24"/>
        </w:rPr>
      </w:pPr>
      <w:r>
        <w:rPr>
          <w:rFonts w:eastAsia="Times New Roman"/>
          <w:szCs w:val="24"/>
        </w:rPr>
        <w:t>Τρίτη 6 Δεκεμβρίου 2016</w:t>
      </w:r>
    </w:p>
    <w:p w14:paraId="429672C4" w14:textId="77777777" w:rsidR="00BC01D7" w:rsidRDefault="000E0221">
      <w:pPr>
        <w:spacing w:line="600" w:lineRule="auto"/>
        <w:ind w:firstLine="720"/>
        <w:jc w:val="both"/>
        <w:rPr>
          <w:rFonts w:eastAsia="Times New Roman"/>
          <w:b/>
          <w:szCs w:val="24"/>
        </w:rPr>
      </w:pPr>
      <w:r>
        <w:rPr>
          <w:rFonts w:eastAsia="Times New Roman"/>
          <w:szCs w:val="24"/>
        </w:rPr>
        <w:t>Αθήνα</w:t>
      </w:r>
      <w:r>
        <w:rPr>
          <w:rFonts w:eastAsia="Times New Roman"/>
          <w:szCs w:val="24"/>
        </w:rPr>
        <w:t>, σήμερα στις 6 Δεκεμβρίου ημέρα Τρίτη και ώρα 18.10΄</w:t>
      </w:r>
      <w:r w:rsidRPr="008F313F">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A61DEC">
        <w:rPr>
          <w:rFonts w:eastAsia="Times New Roman"/>
          <w:b/>
          <w:szCs w:val="24"/>
        </w:rPr>
        <w:t>ΝΙΚΟΛΑΟΥ ΒΟΥΤΣΗ</w:t>
      </w:r>
      <w:r w:rsidRPr="008F313F">
        <w:rPr>
          <w:rFonts w:eastAsia="Times New Roman"/>
          <w:szCs w:val="24"/>
        </w:rPr>
        <w:t>.</w:t>
      </w:r>
    </w:p>
    <w:p w14:paraId="429672C5"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14:paraId="429672C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w:t>
      </w:r>
      <w:r>
        <w:rPr>
          <w:rFonts w:eastAsia="Times New Roman" w:cs="Times New Roman"/>
          <w:szCs w:val="24"/>
        </w:rPr>
        <w:t xml:space="preserve">ώσω στο Σώμα ότι η Γραμματέας κ. </w:t>
      </w:r>
      <w:proofErr w:type="spellStart"/>
      <w:r>
        <w:rPr>
          <w:rFonts w:eastAsia="Times New Roman" w:cs="Times New Roman"/>
          <w:szCs w:val="24"/>
        </w:rPr>
        <w:t>Θεοπεφτάτου</w:t>
      </w:r>
      <w:proofErr w:type="spellEnd"/>
      <w:r>
        <w:rPr>
          <w:rFonts w:eastAsia="Times New Roman" w:cs="Times New Roman"/>
          <w:szCs w:val="24"/>
        </w:rPr>
        <w:t xml:space="preserve"> Αφροδίτη μας ενημερώνει με επιστολή </w:t>
      </w:r>
      <w:r>
        <w:rPr>
          <w:rFonts w:eastAsia="Times New Roman" w:cs="Times New Roman"/>
          <w:szCs w:val="24"/>
        </w:rPr>
        <w:t xml:space="preserve">της </w:t>
      </w:r>
      <w:r>
        <w:rPr>
          <w:rFonts w:eastAsia="Times New Roman" w:cs="Times New Roman"/>
          <w:szCs w:val="24"/>
        </w:rPr>
        <w:t>ότι κατά την ΙΖ΄ Κοινοβουλευτική Περίοδο, Β΄ Σύνοδο, ορίζονται ως Κοινοβουλευτικοί Εκπρόσωποι για την Κοινοβουλευτική Ομάδα του ΣΥΡΙΖΑ οι Βουλευτές κ</w:t>
      </w:r>
      <w:r>
        <w:rPr>
          <w:rFonts w:eastAsia="Times New Roman" w:cs="Times New Roman"/>
          <w:szCs w:val="24"/>
        </w:rPr>
        <w:t>ύριοι</w:t>
      </w:r>
      <w:r>
        <w:rPr>
          <w:rFonts w:eastAsia="Times New Roman" w:cs="Times New Roman"/>
          <w:szCs w:val="24"/>
        </w:rPr>
        <w:t xml:space="preserve"> Μαντάς Χρήστος, </w:t>
      </w:r>
      <w:proofErr w:type="spellStart"/>
      <w:r>
        <w:rPr>
          <w:rFonts w:eastAsia="Times New Roman" w:cs="Times New Roman"/>
          <w:szCs w:val="24"/>
        </w:rPr>
        <w:t>Ξυδάκης</w:t>
      </w:r>
      <w:proofErr w:type="spellEnd"/>
      <w:r>
        <w:rPr>
          <w:rFonts w:eastAsia="Times New Roman" w:cs="Times New Roman"/>
          <w:szCs w:val="24"/>
        </w:rPr>
        <w:t xml:space="preserve"> Νικόλαος και </w:t>
      </w:r>
      <w:r>
        <w:rPr>
          <w:rFonts w:eastAsia="Times New Roman" w:cs="Times New Roman"/>
          <w:szCs w:val="24"/>
        </w:rPr>
        <w:t xml:space="preserve">η Βουλευτής </w:t>
      </w:r>
      <w:r>
        <w:rPr>
          <w:rFonts w:eastAsia="Times New Roman" w:cs="Times New Roman"/>
          <w:szCs w:val="24"/>
        </w:rPr>
        <w:t xml:space="preserve">κ. </w:t>
      </w:r>
      <w:proofErr w:type="spellStart"/>
      <w:r>
        <w:rPr>
          <w:rFonts w:eastAsia="Times New Roman" w:cs="Times New Roman"/>
          <w:szCs w:val="24"/>
        </w:rPr>
        <w:t>Βάκη</w:t>
      </w:r>
      <w:proofErr w:type="spellEnd"/>
      <w:r>
        <w:rPr>
          <w:rFonts w:eastAsia="Times New Roman" w:cs="Times New Roman"/>
          <w:szCs w:val="24"/>
        </w:rPr>
        <w:t xml:space="preserve"> Φωτεινή.</w:t>
      </w:r>
    </w:p>
    <w:p w14:paraId="429672C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(Η προαναφερθείσα επιστολή έχει ως εξής:</w:t>
      </w:r>
    </w:p>
    <w:p w14:paraId="429672C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(ΑΛΛΑΓΗ ΣΕΛ.)</w:t>
      </w:r>
    </w:p>
    <w:p w14:paraId="429672C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(ΝΑ ΜΠΕΙ Η ΣΕΛ. 2)</w:t>
      </w:r>
    </w:p>
    <w:p w14:paraId="429672C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(ΑΛΛΑΓΗ ΣΕΛ.)</w:t>
      </w:r>
    </w:p>
    <w:p w14:paraId="429672CB"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Κυρίες και κύριοι συνάδελφοι, εισερχόμαστε </w:t>
      </w:r>
      <w:r>
        <w:rPr>
          <w:rFonts w:eastAsia="Times New Roman" w:cs="Times New Roman"/>
          <w:szCs w:val="24"/>
        </w:rPr>
        <w:t>σ</w:t>
      </w:r>
      <w:r>
        <w:rPr>
          <w:rFonts w:eastAsia="Times New Roman" w:cs="Times New Roman"/>
          <w:szCs w:val="24"/>
        </w:rPr>
        <w:t>την ημερήσια διάταξη της</w:t>
      </w:r>
    </w:p>
    <w:p w14:paraId="429672CC" w14:textId="77777777" w:rsidR="00BC01D7" w:rsidRDefault="000E0221">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429672C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2017». </w:t>
      </w:r>
    </w:p>
    <w:p w14:paraId="429672C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επί του προϋπολογισμού του κράτους θα διεξαχθεί σύμφωνα με το άρθρο 123 του Κ</w:t>
      </w:r>
      <w:r>
        <w:rPr>
          <w:rFonts w:eastAsia="Times New Roman" w:cs="Times New Roman"/>
          <w:szCs w:val="24"/>
        </w:rPr>
        <w:t>ανονισμού της Βουλής</w:t>
      </w:r>
      <w:r>
        <w:rPr>
          <w:rFonts w:eastAsia="Times New Roman" w:cs="Times New Roman"/>
          <w:szCs w:val="24"/>
        </w:rPr>
        <w:t>,</w:t>
      </w:r>
      <w:r>
        <w:rPr>
          <w:rFonts w:eastAsia="Times New Roman" w:cs="Times New Roman"/>
          <w:szCs w:val="24"/>
        </w:rPr>
        <w:t xml:space="preserve"> μέσα σε πέντε συνεχείς συνεδριάσεις. Οι ομιλητές θα εγγραφούν με το ηλεκτρονικό σύστημα έως το τέλος της ομιλίας των γενικών εισηγητών και θα καταρτιστεί ενιαίος κατάλογος με εναλλαγή των ομιλητών. Η σειρά των ομιλητών θα οριστεί κατ’ εφαρμογή των κύκλων </w:t>
      </w:r>
      <w:r>
        <w:rPr>
          <w:rFonts w:eastAsia="Times New Roman" w:cs="Times New Roman"/>
          <w:szCs w:val="24"/>
        </w:rPr>
        <w:t>των ομιλητών.</w:t>
      </w:r>
    </w:p>
    <w:p w14:paraId="429672C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Προτείνω</w:t>
      </w:r>
      <w:r>
        <w:rPr>
          <w:rFonts w:eastAsia="Times New Roman" w:cs="Times New Roman"/>
          <w:szCs w:val="24"/>
        </w:rPr>
        <w:t>,</w:t>
      </w:r>
      <w:r>
        <w:rPr>
          <w:rFonts w:eastAsia="Times New Roman" w:cs="Times New Roman"/>
          <w:szCs w:val="24"/>
        </w:rPr>
        <w:t xml:space="preserve"> μετά τις ομιλίες των γενικών και ειδικών εισηγητών</w:t>
      </w:r>
      <w:r>
        <w:rPr>
          <w:rFonts w:eastAsia="Times New Roman" w:cs="Times New Roman"/>
          <w:szCs w:val="24"/>
        </w:rPr>
        <w:t>,</w:t>
      </w:r>
      <w:r>
        <w:rPr>
          <w:rFonts w:eastAsia="Times New Roman" w:cs="Times New Roman"/>
          <w:szCs w:val="24"/>
        </w:rPr>
        <w:t xml:space="preserve"> να υπάρξει ένας κύκλος ομιλητών κατά προτεραιότητα, με ομιλητές έναν Βουλευτή από κάθε κόμμα. Δηλαδή, κατά προτεραιότητα θα έχουμε εννέα εναλλασσόμενους Βουλευτές, έναν ή μία από τ</w:t>
      </w:r>
      <w:r>
        <w:rPr>
          <w:rFonts w:eastAsia="Times New Roman" w:cs="Times New Roman"/>
          <w:szCs w:val="24"/>
        </w:rPr>
        <w:t xml:space="preserve">α οκτώ κόμματα και έναν ανεξάρτητο Βουλευτή. </w:t>
      </w:r>
    </w:p>
    <w:p w14:paraId="429672D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Στη συνέχεια, για να τηρηθεί κατά το δυνατόν η κατ’ αναλογία βουλευτικών εδρών εκπροσώπηση των κομμάτων, προτείνω να καταρτιστεί ένας ενιαίος κατάλογος ομιλητών</w:t>
      </w:r>
      <w:r>
        <w:rPr>
          <w:rFonts w:eastAsia="Times New Roman" w:cs="Times New Roman"/>
          <w:szCs w:val="24"/>
        </w:rPr>
        <w:t>,</w:t>
      </w:r>
      <w:r>
        <w:rPr>
          <w:rFonts w:eastAsia="Times New Roman" w:cs="Times New Roman"/>
          <w:szCs w:val="24"/>
        </w:rPr>
        <w:t xml:space="preserve"> που θα περιλαμβάνει όλους τους εγγεγραμμένους Βο</w:t>
      </w:r>
      <w:r>
        <w:rPr>
          <w:rFonts w:eastAsia="Times New Roman" w:cs="Times New Roman"/>
          <w:szCs w:val="24"/>
        </w:rPr>
        <w:t>υλευτές με το ηλεκτρονικό σύστημα. Η εναλλαγή των ομιλητών θα γίνεται κατ’ αναλογία της κοινοβουλευτικής δύναμης των κομμάτων.</w:t>
      </w:r>
    </w:p>
    <w:p w14:paraId="429672D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Οι κύκλοι των ομιλητών θα είναι ως εξής: Έκαστος κύκλος ομιλητών θα αποτελείται από δεκατέσσερις Βουλευτές</w:t>
      </w:r>
      <w:r>
        <w:rPr>
          <w:rFonts w:eastAsia="Times New Roman" w:cs="Times New Roman"/>
          <w:szCs w:val="24"/>
        </w:rPr>
        <w:t>,</w:t>
      </w:r>
      <w:r>
        <w:rPr>
          <w:rFonts w:eastAsia="Times New Roman" w:cs="Times New Roman"/>
          <w:szCs w:val="24"/>
        </w:rPr>
        <w:t xml:space="preserve"> που θα εναλλάσσονται.</w:t>
      </w:r>
      <w:r>
        <w:rPr>
          <w:rFonts w:eastAsia="Times New Roman" w:cs="Times New Roman"/>
          <w:szCs w:val="24"/>
        </w:rPr>
        <w:t xml:space="preserve"> Προβλέπουμε να γίνουν περί τους δεκαπέντε τουλάχιστον τέτοιοι κύκλοι, ίσως και δεκαεπτά ή δεκαοκτώ. </w:t>
      </w:r>
    </w:p>
    <w:p w14:paraId="429672D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Συγκεκριμένα, κάθε κύκλος θα απαρτίζεται από δώδεκα Βουλευτές των πέντε πρώτων Κοινοβουλευτικών Ομάδων, έξι του ΣΥΡΙΖΑ, τρεις της Νέας Δημοκρατίας, ένας α</w:t>
      </w:r>
      <w:r>
        <w:rPr>
          <w:rFonts w:eastAsia="Times New Roman" w:cs="Times New Roman"/>
          <w:szCs w:val="24"/>
        </w:rPr>
        <w:t xml:space="preserve">πό τη Χρυσή Αυγή, ένας από τη Δημοκρατική </w:t>
      </w:r>
      <w:r>
        <w:rPr>
          <w:rFonts w:eastAsia="Times New Roman" w:cs="Times New Roman"/>
          <w:szCs w:val="24"/>
        </w:rPr>
        <w:lastRenderedPageBreak/>
        <w:t xml:space="preserve">Συμπαράταξη, ένας από το ΚΚΕ και διαδοχικά ανά </w:t>
      </w:r>
      <w:r>
        <w:rPr>
          <w:rFonts w:eastAsia="Times New Roman" w:cs="Times New Roman"/>
          <w:szCs w:val="24"/>
        </w:rPr>
        <w:t>δύ</w:t>
      </w:r>
      <w:r>
        <w:rPr>
          <w:rFonts w:eastAsia="Times New Roman" w:cs="Times New Roman"/>
          <w:szCs w:val="24"/>
        </w:rPr>
        <w:t>ο κύκλους θα μπαίνει ένας Βουλευτής από το Ποτάμι και ένας Βουλευτής από την Ένωση Κεντρώων. Σε κάθε κύκλο θα μπαίνει και ένας ανεξάρτητος Βουλευτής</w:t>
      </w:r>
      <w:r>
        <w:rPr>
          <w:rFonts w:eastAsia="Times New Roman" w:cs="Times New Roman"/>
          <w:szCs w:val="24"/>
        </w:rPr>
        <w:t>,</w:t>
      </w:r>
      <w:r>
        <w:rPr>
          <w:rFonts w:eastAsia="Times New Roman" w:cs="Times New Roman"/>
          <w:szCs w:val="24"/>
        </w:rPr>
        <w:t xml:space="preserve"> μέχρι τον έκτο </w:t>
      </w:r>
      <w:r>
        <w:rPr>
          <w:rFonts w:eastAsia="Times New Roman" w:cs="Times New Roman"/>
          <w:szCs w:val="24"/>
        </w:rPr>
        <w:t xml:space="preserve">κύκλο. </w:t>
      </w:r>
    </w:p>
    <w:p w14:paraId="429672D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Το ίδιο αφορά και στους Ανεξάρτητους Έλληνες.</w:t>
      </w:r>
    </w:p>
    <w:p w14:paraId="429672D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Τυχόν αλλαγές στη σειρά των εγγεγραμμένων ομιλητών θα πρέπει να γίνονται</w:t>
      </w:r>
      <w:r>
        <w:rPr>
          <w:rFonts w:eastAsia="Times New Roman" w:cs="Times New Roman"/>
          <w:szCs w:val="24"/>
        </w:rPr>
        <w:t>,</w:t>
      </w:r>
      <w:r>
        <w:rPr>
          <w:rFonts w:eastAsia="Times New Roman" w:cs="Times New Roman"/>
          <w:szCs w:val="24"/>
        </w:rPr>
        <w:t xml:space="preserve"> σε εξαιρετικές περιπτώσεις</w:t>
      </w:r>
      <w:r>
        <w:rPr>
          <w:rFonts w:eastAsia="Times New Roman" w:cs="Times New Roman"/>
          <w:szCs w:val="24"/>
        </w:rPr>
        <w:t>,</w:t>
      </w:r>
      <w:r>
        <w:rPr>
          <w:rFonts w:eastAsia="Times New Roman" w:cs="Times New Roman"/>
          <w:szCs w:val="24"/>
        </w:rPr>
        <w:t xml:space="preserve"> με έγκριση του Προεδρείου και με έγγραφο του Γενικού Γραμματέα της Κοινοβουλευτικής Ομάδας</w:t>
      </w:r>
      <w:r>
        <w:rPr>
          <w:rFonts w:eastAsia="Times New Roman" w:cs="Times New Roman"/>
          <w:szCs w:val="24"/>
        </w:rPr>
        <w:t>,</w:t>
      </w:r>
      <w:r>
        <w:rPr>
          <w:rFonts w:eastAsia="Times New Roman" w:cs="Times New Roman"/>
          <w:szCs w:val="24"/>
        </w:rPr>
        <w:t xml:space="preserve"> που θα α</w:t>
      </w:r>
      <w:r>
        <w:rPr>
          <w:rFonts w:eastAsia="Times New Roman" w:cs="Times New Roman"/>
          <w:szCs w:val="24"/>
        </w:rPr>
        <w:t>πευθύνεται στο Προεδρείο και με την απαραίτητη προϋπόθεση της αμοιβαίας αλλαγής έως τη λήξη της δεύτερης συνεδρίασης.</w:t>
      </w:r>
    </w:p>
    <w:p w14:paraId="429672D5" w14:textId="77777777" w:rsidR="00BC01D7" w:rsidRDefault="000E0221">
      <w:pPr>
        <w:spacing w:line="600" w:lineRule="auto"/>
        <w:ind w:firstLine="709"/>
        <w:jc w:val="both"/>
        <w:rPr>
          <w:rFonts w:eastAsia="Times New Roman" w:cs="Times New Roman"/>
          <w:szCs w:val="24"/>
        </w:rPr>
      </w:pPr>
      <w:r>
        <w:rPr>
          <w:rFonts w:eastAsia="Times New Roman" w:cs="Times New Roman"/>
          <w:szCs w:val="24"/>
        </w:rPr>
        <w:t>Θα καταβάλουμε και φέτος κάθε προσπάθεια, όπως γίνεται τα τελευταία χρόνια, ώστε να μιλήσουν όσο το δυνατόν περισσότεροι συνάδελφοι. Αυτό θα καταστεί δυνατό, εάν περιοριζόμαστε όλοι στον χρόνο που δικαιούται ο καθένας και εάν οι συνεδριάσεις μας αρχίζουν α</w:t>
      </w:r>
      <w:r>
        <w:rPr>
          <w:rFonts w:eastAsia="Times New Roman" w:cs="Times New Roman"/>
          <w:szCs w:val="24"/>
        </w:rPr>
        <w:t xml:space="preserve">κριβώς την ώρα </w:t>
      </w:r>
      <w:r>
        <w:rPr>
          <w:rFonts w:eastAsia="Times New Roman" w:cs="Times New Roman"/>
          <w:szCs w:val="24"/>
        </w:rPr>
        <w:lastRenderedPageBreak/>
        <w:t>που έχει καθοριστεί από την ημερήσια διάταξη. Γι’ αυτό τονίζω, κυρίες και κύριοι συνάδελφοι, ότι πρέπει να είναι αυστηρότατη η τήρηση του χρόνου και η έναρξη των συνεδριάσεων να γίνεται την ώρα που έχει προβλεφθεί.</w:t>
      </w:r>
    </w:p>
    <w:p w14:paraId="429672D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Οι πρωινές συνεδριάσεις θα</w:t>
      </w:r>
      <w:r>
        <w:rPr>
          <w:rFonts w:eastAsia="Times New Roman" w:cs="Times New Roman"/>
          <w:szCs w:val="24"/>
        </w:rPr>
        <w:t xml:space="preserve"> αρχίζουν στις 10 το πρωί. Η ώρα έναρξης της συνεδρίασης της τελευταίας ημέρας συζήτησης το Σάββατο θα εξαρτηθεί από τους εναπομείναντες ομιλητές και τις εναπομείνασες ομιλήτριες και θα γίνει γνωστή την Παρασκευή, 9 Δεκεμβρίου 2016. </w:t>
      </w:r>
    </w:p>
    <w:p w14:paraId="429672D7" w14:textId="77777777" w:rsidR="00BC01D7" w:rsidRDefault="000E0221">
      <w:pPr>
        <w:spacing w:line="600" w:lineRule="auto"/>
        <w:ind w:firstLine="709"/>
        <w:jc w:val="both"/>
        <w:rPr>
          <w:rFonts w:eastAsia="Times New Roman" w:cs="Times New Roman"/>
          <w:szCs w:val="24"/>
        </w:rPr>
      </w:pPr>
      <w:r>
        <w:rPr>
          <w:rFonts w:eastAsia="Times New Roman" w:cs="Times New Roman"/>
          <w:szCs w:val="24"/>
        </w:rPr>
        <w:t>Το βράδυ της τελευταία</w:t>
      </w:r>
      <w:r>
        <w:rPr>
          <w:rFonts w:eastAsia="Times New Roman" w:cs="Times New Roman"/>
          <w:szCs w:val="24"/>
        </w:rPr>
        <w:t xml:space="preserve">ς ημέρας της συζήτησης, δηλαδή το Σάββατο 10 Δεκεμβρίου, όπως ορίζεται και από τον Κανονισμό, η συζήτηση θα κλείσει ακριβώς στις δώδεκα τα μεσάνυχτα και θα αρχίσει η ψηφοφορία. Αυτό δεν αποκλείει να γίνει πιο νωρίς η ψηφοφορία </w:t>
      </w:r>
      <w:r>
        <w:rPr>
          <w:rFonts w:eastAsia="Times New Roman" w:cs="Times New Roman"/>
          <w:szCs w:val="24"/>
        </w:rPr>
        <w:t>-</w:t>
      </w:r>
      <w:r>
        <w:rPr>
          <w:rFonts w:eastAsia="Times New Roman" w:cs="Times New Roman"/>
          <w:szCs w:val="24"/>
        </w:rPr>
        <w:t>αν έχουν τελειώσει οι ομιλητ</w:t>
      </w:r>
      <w:r>
        <w:rPr>
          <w:rFonts w:eastAsia="Times New Roman" w:cs="Times New Roman"/>
          <w:szCs w:val="24"/>
        </w:rPr>
        <w:t xml:space="preserve">ές, οι Υπουργοί, οι Αρχηγοί των Κομμάτων- </w:t>
      </w:r>
      <w:r>
        <w:rPr>
          <w:rFonts w:eastAsia="Times New Roman" w:cs="Times New Roman"/>
          <w:szCs w:val="24"/>
        </w:rPr>
        <w:t xml:space="preserve">δηλαδή, </w:t>
      </w:r>
      <w:r>
        <w:rPr>
          <w:rFonts w:eastAsia="Times New Roman" w:cs="Times New Roman"/>
          <w:szCs w:val="24"/>
        </w:rPr>
        <w:t xml:space="preserve">να γίνει πριν τις δώδεκα. </w:t>
      </w:r>
    </w:p>
    <w:p w14:paraId="429672D8" w14:textId="77777777" w:rsidR="00BC01D7" w:rsidRDefault="000E0221">
      <w:pPr>
        <w:spacing w:line="600" w:lineRule="auto"/>
        <w:ind w:firstLine="709"/>
        <w:jc w:val="both"/>
        <w:rPr>
          <w:rFonts w:eastAsia="Times New Roman" w:cs="Times New Roman"/>
          <w:szCs w:val="24"/>
        </w:rPr>
      </w:pPr>
      <w:r>
        <w:rPr>
          <w:rFonts w:eastAsia="Times New Roman" w:cs="Times New Roman"/>
          <w:szCs w:val="24"/>
        </w:rPr>
        <w:lastRenderedPageBreak/>
        <w:t>Προτείνω</w:t>
      </w:r>
      <w:r>
        <w:rPr>
          <w:rFonts w:eastAsia="Times New Roman" w:cs="Times New Roman"/>
          <w:szCs w:val="24"/>
        </w:rPr>
        <w:t>,</w:t>
      </w:r>
      <w:r>
        <w:rPr>
          <w:rFonts w:eastAsia="Times New Roman" w:cs="Times New Roman"/>
          <w:szCs w:val="24"/>
        </w:rPr>
        <w:t xml:space="preserve"> ο χρόνος ομιλίας των γενικών εισηγητών να είναι είκοσι πέντε λεπτά, των ειδικών εισηγητών δεκαπέντε λεπτά, του Πρωθυπουργού τριάντα, του Προέδρου της Κοινοβουλευτικής Ομ</w:t>
      </w:r>
      <w:r>
        <w:rPr>
          <w:rFonts w:eastAsia="Times New Roman" w:cs="Times New Roman"/>
          <w:szCs w:val="24"/>
        </w:rPr>
        <w:t xml:space="preserve">άδας της Νέας Δημοκρατίας και </w:t>
      </w:r>
      <w:r>
        <w:rPr>
          <w:rFonts w:eastAsia="Times New Roman" w:cs="Times New Roman"/>
          <w:szCs w:val="24"/>
        </w:rPr>
        <w:t xml:space="preserve">του </w:t>
      </w:r>
      <w:r>
        <w:rPr>
          <w:rFonts w:eastAsia="Times New Roman" w:cs="Times New Roman"/>
          <w:szCs w:val="24"/>
        </w:rPr>
        <w:t xml:space="preserve">Προέδρου της Αξιωματικής Αντιπολίτευσης τριάντα, των Προέδρων των Κοινοβουλευτικών Ομάδων, του Λαϊκού Συνδέσμου-Χρυσή Αυγή, της Δημοκρατικής Συμπαράταξης ΠΑΣΟΚ-ΔΗΜΑΡ, του ΚΚΕ, του Ποταμιού, των Ανεξαρτήτων Ελλήνων και της </w:t>
      </w:r>
      <w:r>
        <w:rPr>
          <w:rFonts w:eastAsia="Times New Roman" w:cs="Times New Roman"/>
          <w:szCs w:val="24"/>
        </w:rPr>
        <w:t>Ένωσης Κεντρώων είκοσι πέντε, του αρμόδιου Υπουργού Οικονομικών τριάντα, του αρμόδιου Αναπληρωτή Υπουργού Οικονομικών δεκαπέντε, της αρμόδιας Υφυπουργού Οικονομικών δέκα, των Υπουργών των άλλων Υπουργείων δώδεκα, των Αναπληρωτών Υπουργών των άλλων Υπουργεί</w:t>
      </w:r>
      <w:r>
        <w:rPr>
          <w:rFonts w:eastAsia="Times New Roman" w:cs="Times New Roman"/>
          <w:szCs w:val="24"/>
        </w:rPr>
        <w:t xml:space="preserve">ων οκτώ, ενδεχομένως Υφυπουργών άλλων Υπουργείων επτά, κατ’ ανάλογη εφαρμογή των άρθρων 97 και 123 του Κανονισμού της Βουλής. </w:t>
      </w:r>
    </w:p>
    <w:p w14:paraId="429672D9" w14:textId="77777777" w:rsidR="00BC01D7" w:rsidRDefault="000E0221">
      <w:pPr>
        <w:spacing w:line="600" w:lineRule="auto"/>
        <w:ind w:firstLine="709"/>
        <w:jc w:val="both"/>
        <w:rPr>
          <w:rFonts w:eastAsia="Times New Roman" w:cs="Times New Roman"/>
          <w:szCs w:val="24"/>
        </w:rPr>
      </w:pPr>
      <w:r>
        <w:rPr>
          <w:rFonts w:eastAsia="Times New Roman" w:cs="Times New Roman"/>
          <w:szCs w:val="24"/>
        </w:rPr>
        <w:lastRenderedPageBreak/>
        <w:t>Οι Κοινοβουλευτικοί Εκπρόσωποι δικαιούνται να μιλήσουν για δώδεκα λεπτά εφόσον, όμως, προηγηθούν των Προέδρων των Κοινοβουλευτικώ</w:t>
      </w:r>
      <w:r>
        <w:rPr>
          <w:rFonts w:eastAsia="Times New Roman" w:cs="Times New Roman"/>
          <w:szCs w:val="24"/>
        </w:rPr>
        <w:t xml:space="preserve">ν Ομάδων, αλλιώς θα περιοριστούν στα έξι λεπτά της δευτερολογίας και στα τρία λεπτά της </w:t>
      </w:r>
      <w:proofErr w:type="spellStart"/>
      <w:r>
        <w:rPr>
          <w:rFonts w:eastAsia="Times New Roman" w:cs="Times New Roman"/>
          <w:szCs w:val="24"/>
        </w:rPr>
        <w:t>τριτολογίας</w:t>
      </w:r>
      <w:proofErr w:type="spellEnd"/>
      <w:r>
        <w:rPr>
          <w:rFonts w:eastAsia="Times New Roman" w:cs="Times New Roman"/>
          <w:szCs w:val="24"/>
        </w:rPr>
        <w:t xml:space="preserve">, σύμφωνα με το άρθρο 167, παράγραφος 2 του Κανονισμού της Βουλής. </w:t>
      </w:r>
    </w:p>
    <w:p w14:paraId="429672DA" w14:textId="77777777" w:rsidR="00BC01D7" w:rsidRDefault="000E0221">
      <w:pPr>
        <w:spacing w:line="600" w:lineRule="auto"/>
        <w:ind w:firstLine="709"/>
        <w:jc w:val="both"/>
        <w:rPr>
          <w:rFonts w:eastAsia="Times New Roman" w:cs="Times New Roman"/>
          <w:szCs w:val="24"/>
        </w:rPr>
      </w:pPr>
      <w:r>
        <w:rPr>
          <w:rFonts w:eastAsia="Times New Roman" w:cs="Times New Roman"/>
          <w:szCs w:val="24"/>
        </w:rPr>
        <w:t>Επίσης, ο χρόνος ομιλίας για όλους τους εγγεγραμμένους στον κατάλογο ομιλητές θα είναι επ</w:t>
      </w:r>
      <w:r>
        <w:rPr>
          <w:rFonts w:eastAsia="Times New Roman" w:cs="Times New Roman"/>
          <w:szCs w:val="24"/>
        </w:rPr>
        <w:t>τά</w:t>
      </w:r>
      <w:r>
        <w:rPr>
          <w:rFonts w:eastAsia="Times New Roman" w:cs="Times New Roman"/>
          <w:szCs w:val="24"/>
        </w:rPr>
        <w:t xml:space="preserve"> λεπτά. </w:t>
      </w:r>
      <w:r>
        <w:rPr>
          <w:rFonts w:eastAsia="Times New Roman" w:cs="Times New Roman"/>
          <w:szCs w:val="24"/>
        </w:rPr>
        <w:t xml:space="preserve">Δεν θα υπάρχουν </w:t>
      </w:r>
      <w:proofErr w:type="spellStart"/>
      <w:r>
        <w:rPr>
          <w:rFonts w:eastAsia="Times New Roman" w:cs="Times New Roman"/>
          <w:szCs w:val="24"/>
        </w:rPr>
        <w:t>δευτερομιλίες</w:t>
      </w:r>
      <w:proofErr w:type="spellEnd"/>
      <w:r>
        <w:rPr>
          <w:rFonts w:eastAsia="Times New Roman" w:cs="Times New Roman"/>
          <w:szCs w:val="24"/>
        </w:rPr>
        <w:t xml:space="preserve"> και </w:t>
      </w:r>
      <w:proofErr w:type="spellStart"/>
      <w:r>
        <w:rPr>
          <w:rFonts w:eastAsia="Times New Roman" w:cs="Times New Roman"/>
          <w:szCs w:val="24"/>
        </w:rPr>
        <w:t>τριτομιλίες</w:t>
      </w:r>
      <w:proofErr w:type="spellEnd"/>
      <w:r>
        <w:rPr>
          <w:rFonts w:eastAsia="Times New Roman" w:cs="Times New Roman"/>
          <w:szCs w:val="24"/>
        </w:rPr>
        <w:t>, έτσι ώστε να γίνει δυνατόν να εξαντληθεί ο κατάλογος</w:t>
      </w:r>
      <w:r>
        <w:rPr>
          <w:rFonts w:eastAsia="Times New Roman" w:cs="Times New Roman"/>
          <w:szCs w:val="24"/>
        </w:rPr>
        <w:t>,</w:t>
      </w:r>
      <w:r>
        <w:rPr>
          <w:rFonts w:eastAsia="Times New Roman" w:cs="Times New Roman"/>
          <w:szCs w:val="24"/>
        </w:rPr>
        <w:t xml:space="preserve"> ο οποίος θα έχει ενδεχομένως</w:t>
      </w:r>
      <w:r>
        <w:rPr>
          <w:rFonts w:eastAsia="Times New Roman" w:cs="Times New Roman"/>
          <w:szCs w:val="24"/>
        </w:rPr>
        <w:t>,</w:t>
      </w:r>
      <w:r>
        <w:rPr>
          <w:rFonts w:eastAsia="Times New Roman" w:cs="Times New Roman"/>
          <w:szCs w:val="24"/>
        </w:rPr>
        <w:t xml:space="preserve"> πάρα πολλούς συναδέλφους και </w:t>
      </w:r>
      <w:proofErr w:type="spellStart"/>
      <w:r>
        <w:rPr>
          <w:rFonts w:eastAsia="Times New Roman" w:cs="Times New Roman"/>
          <w:szCs w:val="24"/>
        </w:rPr>
        <w:t>συναδέλφισσες</w:t>
      </w:r>
      <w:proofErr w:type="spellEnd"/>
      <w:r>
        <w:rPr>
          <w:rFonts w:eastAsia="Times New Roman" w:cs="Times New Roman"/>
          <w:szCs w:val="24"/>
        </w:rPr>
        <w:t xml:space="preserve">. </w:t>
      </w:r>
    </w:p>
    <w:p w14:paraId="429672DB" w14:textId="77777777" w:rsidR="00BC01D7" w:rsidRDefault="000E0221">
      <w:pPr>
        <w:spacing w:line="600" w:lineRule="auto"/>
        <w:ind w:firstLine="709"/>
        <w:jc w:val="both"/>
        <w:rPr>
          <w:rFonts w:eastAsia="Times New Roman" w:cs="Times New Roman"/>
          <w:szCs w:val="24"/>
        </w:rPr>
      </w:pPr>
      <w:r>
        <w:rPr>
          <w:rFonts w:eastAsia="Times New Roman" w:cs="Times New Roman"/>
          <w:szCs w:val="24"/>
        </w:rPr>
        <w:t>Αντιληφθήκατε ότι έχει γίνει μια αρκετά καλή προετοιμασία. Αυτό το σχέ</w:t>
      </w:r>
      <w:r>
        <w:rPr>
          <w:rFonts w:eastAsia="Times New Roman" w:cs="Times New Roman"/>
          <w:szCs w:val="24"/>
        </w:rPr>
        <w:t>διο έχει περάσει από τη Διάσκεψη των Προέδρων</w:t>
      </w:r>
      <w:r>
        <w:rPr>
          <w:rFonts w:eastAsia="Times New Roman" w:cs="Times New Roman"/>
          <w:szCs w:val="24"/>
        </w:rPr>
        <w:t>,</w:t>
      </w:r>
      <w:r>
        <w:rPr>
          <w:rFonts w:eastAsia="Times New Roman" w:cs="Times New Roman"/>
          <w:szCs w:val="24"/>
        </w:rPr>
        <w:t xml:space="preserve"> οργανωμένα. Έχουμε δει ότι είναι δυνατόν να </w:t>
      </w:r>
      <w:proofErr w:type="spellStart"/>
      <w:r>
        <w:rPr>
          <w:rFonts w:eastAsia="Times New Roman" w:cs="Times New Roman"/>
          <w:szCs w:val="24"/>
        </w:rPr>
        <w:t>απορροφηθ</w:t>
      </w:r>
      <w:r>
        <w:rPr>
          <w:rFonts w:eastAsia="Times New Roman" w:cs="Times New Roman"/>
          <w:szCs w:val="24"/>
        </w:rPr>
        <w:t>εί</w:t>
      </w:r>
      <w:proofErr w:type="spellEnd"/>
      <w:r>
        <w:rPr>
          <w:rFonts w:eastAsia="Times New Roman" w:cs="Times New Roman"/>
          <w:szCs w:val="24"/>
        </w:rPr>
        <w:t xml:space="preserve"> το σύνολο όσων δηλώσουν ότι θα μιλήσουν και γι’ αυτό θα είναι οι συνεδριάσεις πρωί-απόγευμα και </w:t>
      </w:r>
      <w:r>
        <w:rPr>
          <w:rFonts w:eastAsia="Times New Roman" w:cs="Times New Roman"/>
          <w:szCs w:val="24"/>
        </w:rPr>
        <w:lastRenderedPageBreak/>
        <w:t xml:space="preserve">χωρίς διακοπή το μεσημέρι και </w:t>
      </w:r>
      <w:r>
        <w:rPr>
          <w:rFonts w:eastAsia="Times New Roman" w:cs="Times New Roman"/>
          <w:szCs w:val="24"/>
        </w:rPr>
        <w:t xml:space="preserve">μέχρι το βράδυ στις δώδεκα ή δωδεκάμισι η ώρα. </w:t>
      </w:r>
    </w:p>
    <w:p w14:paraId="429672DC" w14:textId="77777777" w:rsidR="00BC01D7" w:rsidRDefault="000E0221">
      <w:pPr>
        <w:spacing w:line="600" w:lineRule="auto"/>
        <w:ind w:firstLine="709"/>
        <w:jc w:val="both"/>
        <w:rPr>
          <w:rFonts w:eastAsia="Times New Roman" w:cs="Times New Roman"/>
          <w:szCs w:val="24"/>
        </w:rPr>
      </w:pPr>
      <w:r>
        <w:rPr>
          <w:rFonts w:eastAsia="Times New Roman" w:cs="Times New Roman"/>
          <w:szCs w:val="24"/>
        </w:rPr>
        <w:t>Για να μην υπάρχουν προβληματισμοί σε κάποιους συναδέλφους</w:t>
      </w:r>
      <w:r>
        <w:rPr>
          <w:rFonts w:eastAsia="Times New Roman" w:cs="Times New Roman"/>
          <w:szCs w:val="24"/>
        </w:rPr>
        <w:t>,</w:t>
      </w:r>
      <w:r>
        <w:rPr>
          <w:rFonts w:eastAsia="Times New Roman" w:cs="Times New Roman"/>
          <w:szCs w:val="24"/>
        </w:rPr>
        <w:t xml:space="preserve"> που ακόμη δεν το έχουν αντιληφθεί, μπορούν μέσω του ηλεκτρονικού συστήματος να δουν έναν αριθμό</w:t>
      </w:r>
      <w:r>
        <w:rPr>
          <w:rFonts w:eastAsia="Times New Roman" w:cs="Times New Roman"/>
          <w:szCs w:val="24"/>
        </w:rPr>
        <w:t>,</w:t>
      </w:r>
      <w:r>
        <w:rPr>
          <w:rFonts w:eastAsia="Times New Roman" w:cs="Times New Roman"/>
          <w:szCs w:val="24"/>
        </w:rPr>
        <w:t xml:space="preserve"> που δεν θα έχει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σχέση με τον αριθμό</w:t>
      </w:r>
      <w:r>
        <w:rPr>
          <w:rFonts w:eastAsia="Times New Roman" w:cs="Times New Roman"/>
          <w:szCs w:val="24"/>
        </w:rPr>
        <w:t>,</w:t>
      </w:r>
      <w:r>
        <w:rPr>
          <w:rFonts w:eastAsia="Times New Roman" w:cs="Times New Roman"/>
          <w:szCs w:val="24"/>
        </w:rPr>
        <w:t xml:space="preserve"> που ύστ</w:t>
      </w:r>
      <w:r>
        <w:rPr>
          <w:rFonts w:eastAsia="Times New Roman" w:cs="Times New Roman"/>
          <w:szCs w:val="24"/>
        </w:rPr>
        <w:t>ερα θα έχουν στη σειρά που θα μιλήσουν. Το μόνο που είναι σίγουρο και διασφαλίζεται</w:t>
      </w:r>
      <w:r>
        <w:rPr>
          <w:rFonts w:eastAsia="Times New Roman" w:cs="Times New Roman"/>
          <w:szCs w:val="24"/>
        </w:rPr>
        <w:t>,</w:t>
      </w:r>
      <w:r>
        <w:rPr>
          <w:rFonts w:eastAsia="Times New Roman" w:cs="Times New Roman"/>
          <w:szCs w:val="24"/>
        </w:rPr>
        <w:t xml:space="preserve"> είναι εάν είσαι σε έναν αριθμό και ένας άλλος συνάδελφος είναι σε έναν αριθμό πιο κάτω -σε μεγαλύτερο αριθμό- σίγουρα αυτός ο δεύτερος συνάδελφος θα μιλήσει πιο ύστερα από</w:t>
      </w:r>
      <w:r>
        <w:rPr>
          <w:rFonts w:eastAsia="Times New Roman" w:cs="Times New Roman"/>
          <w:szCs w:val="24"/>
        </w:rPr>
        <w:t xml:space="preserve"> εσένα. Αυτό διασφαλίζεται. Αλλιώς, μπορεί να είσαι </w:t>
      </w:r>
      <w:r>
        <w:rPr>
          <w:rFonts w:eastAsia="Times New Roman" w:cs="Times New Roman"/>
          <w:szCs w:val="24"/>
        </w:rPr>
        <w:t>σ</w:t>
      </w:r>
      <w:r>
        <w:rPr>
          <w:rFonts w:eastAsia="Times New Roman" w:cs="Times New Roman"/>
          <w:szCs w:val="24"/>
        </w:rPr>
        <w:t>το</w:t>
      </w:r>
      <w:r>
        <w:rPr>
          <w:rFonts w:eastAsia="Times New Roman" w:cs="Times New Roman"/>
          <w:szCs w:val="24"/>
        </w:rPr>
        <w:t>ν αριθμό</w:t>
      </w:r>
      <w:r>
        <w:rPr>
          <w:rFonts w:eastAsia="Times New Roman" w:cs="Times New Roman"/>
          <w:szCs w:val="24"/>
        </w:rPr>
        <w:t xml:space="preserve"> 23 και να </w:t>
      </w:r>
      <w:r>
        <w:rPr>
          <w:rFonts w:eastAsia="Times New Roman" w:cs="Times New Roman"/>
          <w:szCs w:val="24"/>
        </w:rPr>
        <w:t xml:space="preserve">μιλήσεις </w:t>
      </w:r>
      <w:r>
        <w:rPr>
          <w:rFonts w:eastAsia="Times New Roman" w:cs="Times New Roman"/>
          <w:szCs w:val="24"/>
        </w:rPr>
        <w:t>στο</w:t>
      </w:r>
      <w:r>
        <w:rPr>
          <w:rFonts w:eastAsia="Times New Roman" w:cs="Times New Roman"/>
          <w:szCs w:val="24"/>
        </w:rPr>
        <w:t>ν αριθμό</w:t>
      </w:r>
      <w:r>
        <w:rPr>
          <w:rFonts w:eastAsia="Times New Roman" w:cs="Times New Roman"/>
          <w:szCs w:val="24"/>
        </w:rPr>
        <w:t xml:space="preserve"> </w:t>
      </w:r>
      <w:r>
        <w:rPr>
          <w:rFonts w:eastAsia="Times New Roman" w:cs="Times New Roman"/>
          <w:szCs w:val="24"/>
        </w:rPr>
        <w:t xml:space="preserve">164, λόγω των κύκλων που θα τοποθετηθεί ο καθένας. Ελπίζω να το γνωρίζετε και να το έχουμε συνειδητοποιήσει όλοι για να μην υπάρχουν αντιδράσεις. </w:t>
      </w:r>
    </w:p>
    <w:p w14:paraId="429672DD" w14:textId="77777777" w:rsidR="00BC01D7" w:rsidRDefault="000E0221">
      <w:pPr>
        <w:spacing w:line="600" w:lineRule="auto"/>
        <w:ind w:firstLine="709"/>
        <w:jc w:val="both"/>
        <w:rPr>
          <w:rFonts w:eastAsia="Times New Roman" w:cs="Times New Roman"/>
          <w:szCs w:val="24"/>
        </w:rPr>
      </w:pPr>
      <w:r>
        <w:rPr>
          <w:rFonts w:eastAsia="Times New Roman" w:cs="Times New Roman"/>
          <w:szCs w:val="24"/>
        </w:rPr>
        <w:lastRenderedPageBreak/>
        <w:t>Προτείνω</w:t>
      </w:r>
      <w:r>
        <w:rPr>
          <w:rFonts w:eastAsia="Times New Roman" w:cs="Times New Roman"/>
          <w:szCs w:val="24"/>
        </w:rPr>
        <w:t>,</w:t>
      </w:r>
      <w:r>
        <w:rPr>
          <w:rFonts w:eastAsia="Times New Roman" w:cs="Times New Roman"/>
          <w:szCs w:val="24"/>
        </w:rPr>
        <w:t xml:space="preserve"> η ση</w:t>
      </w:r>
      <w:r>
        <w:rPr>
          <w:rFonts w:eastAsia="Times New Roman" w:cs="Times New Roman"/>
          <w:szCs w:val="24"/>
        </w:rPr>
        <w:t xml:space="preserve">μερινή συνεδρίαση να λήξει περίπου στις δωδεκάμισι. Θα </w:t>
      </w:r>
      <w:proofErr w:type="spellStart"/>
      <w:r>
        <w:rPr>
          <w:rFonts w:eastAsia="Times New Roman" w:cs="Times New Roman"/>
          <w:szCs w:val="24"/>
        </w:rPr>
        <w:t>απορροφηθούν</w:t>
      </w:r>
      <w:proofErr w:type="spellEnd"/>
      <w:r>
        <w:rPr>
          <w:rFonts w:eastAsia="Times New Roman" w:cs="Times New Roman"/>
          <w:szCs w:val="24"/>
        </w:rPr>
        <w:t xml:space="preserve"> οι γενικοί εισηγητές και αρκετοί από τους ειδικούς. Επί της ουσίας </w:t>
      </w:r>
      <w:r>
        <w:rPr>
          <w:rFonts w:eastAsia="Times New Roman" w:cs="Times New Roman"/>
          <w:szCs w:val="24"/>
        </w:rPr>
        <w:t>,</w:t>
      </w:r>
      <w:r>
        <w:rPr>
          <w:rFonts w:eastAsia="Times New Roman" w:cs="Times New Roman"/>
          <w:szCs w:val="24"/>
        </w:rPr>
        <w:t>στους κύκλους των Βουλευτών θα μπούμε αύριο</w:t>
      </w:r>
      <w:r>
        <w:rPr>
          <w:rFonts w:eastAsia="Times New Roman" w:cs="Times New Roman"/>
          <w:szCs w:val="24"/>
        </w:rPr>
        <w:t>,</w:t>
      </w:r>
      <w:r>
        <w:rPr>
          <w:rFonts w:eastAsia="Times New Roman" w:cs="Times New Roman"/>
          <w:szCs w:val="24"/>
        </w:rPr>
        <w:t xml:space="preserve"> μετά το πρώτο δίωρο, χονδρικά, αν δείτε τις ώρες. </w:t>
      </w:r>
    </w:p>
    <w:p w14:paraId="429672DE" w14:textId="77777777" w:rsidR="00BC01D7" w:rsidRDefault="000E0221">
      <w:pPr>
        <w:spacing w:line="600" w:lineRule="auto"/>
        <w:ind w:firstLine="709"/>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w:t>
      </w:r>
      <w:r>
        <w:rPr>
          <w:rFonts w:eastAsia="Times New Roman" w:cs="Times New Roman"/>
          <w:szCs w:val="24"/>
        </w:rPr>
        <w:t>λφοι</w:t>
      </w:r>
      <w:r>
        <w:rPr>
          <w:rFonts w:eastAsia="Times New Roman" w:cs="Times New Roman"/>
          <w:szCs w:val="24"/>
        </w:rPr>
        <w:t>, συμφωνείτε</w:t>
      </w:r>
      <w:r>
        <w:rPr>
          <w:rFonts w:eastAsia="Times New Roman" w:cs="Times New Roman"/>
          <w:szCs w:val="24"/>
        </w:rPr>
        <w:t xml:space="preserve">; </w:t>
      </w:r>
    </w:p>
    <w:p w14:paraId="429672DF" w14:textId="77777777" w:rsidR="00BC01D7" w:rsidRDefault="000E0221">
      <w:pPr>
        <w:spacing w:line="600" w:lineRule="auto"/>
        <w:ind w:firstLine="709"/>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429672E0" w14:textId="77777777" w:rsidR="00BC01D7" w:rsidRDefault="000E0221">
      <w:pPr>
        <w:spacing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Συνεπώς η Βουλή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14:paraId="429672E1" w14:textId="77777777" w:rsidR="00BC01D7" w:rsidRDefault="000E0221">
      <w:pPr>
        <w:spacing w:line="600" w:lineRule="auto"/>
        <w:ind w:firstLine="709"/>
        <w:jc w:val="both"/>
        <w:rPr>
          <w:rFonts w:eastAsia="Times New Roman" w:cs="Times New Roman"/>
          <w:szCs w:val="24"/>
        </w:rPr>
      </w:pPr>
      <w:r>
        <w:rPr>
          <w:rFonts w:eastAsia="Times New Roman" w:cs="Times New Roman"/>
          <w:szCs w:val="24"/>
        </w:rPr>
        <w:t>Καλείται στο Βήμα ο γενικός εισηγητής του ΣΥΡΙΖΑ</w:t>
      </w:r>
      <w:r>
        <w:rPr>
          <w:rFonts w:eastAsia="Times New Roman" w:cs="Times New Roman"/>
          <w:szCs w:val="24"/>
        </w:rPr>
        <w:t>.</w:t>
      </w:r>
    </w:p>
    <w:p w14:paraId="429672E2" w14:textId="77777777" w:rsidR="00BC01D7" w:rsidRDefault="000E0221">
      <w:pPr>
        <w:spacing w:line="600" w:lineRule="auto"/>
        <w:ind w:firstLine="709"/>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τον λόγο παρακαλώ. </w:t>
      </w:r>
    </w:p>
    <w:p w14:paraId="429672E3" w14:textId="77777777" w:rsidR="00BC01D7" w:rsidRDefault="000E0221">
      <w:pPr>
        <w:spacing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Έ</w:t>
      </w:r>
      <w:r>
        <w:rPr>
          <w:rFonts w:eastAsia="Times New Roman" w:cs="Times New Roman"/>
          <w:szCs w:val="24"/>
        </w:rPr>
        <w:t xml:space="preserve">χετε αντίρρηση, κύριε Λοβέρδο; </w:t>
      </w:r>
    </w:p>
    <w:p w14:paraId="429672E4" w14:textId="77777777" w:rsidR="00BC01D7" w:rsidRDefault="000E0221">
      <w:pPr>
        <w:spacing w:line="600" w:lineRule="auto"/>
        <w:ind w:firstLine="709"/>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Μια ερώτηση, κύριε Πρόεδρε. </w:t>
      </w:r>
    </w:p>
    <w:p w14:paraId="429672E5" w14:textId="77777777" w:rsidR="00BC01D7" w:rsidRDefault="000E0221">
      <w:pPr>
        <w:spacing w:line="600" w:lineRule="auto"/>
        <w:ind w:firstLine="709"/>
        <w:jc w:val="center"/>
        <w:rPr>
          <w:rFonts w:eastAsia="Times New Roman"/>
          <w:bCs/>
        </w:rPr>
      </w:pPr>
      <w:r>
        <w:rPr>
          <w:rFonts w:eastAsia="Times New Roman"/>
          <w:bCs/>
        </w:rPr>
        <w:lastRenderedPageBreak/>
        <w:t>(Θόρυβος στην Αίθουσα)</w:t>
      </w:r>
    </w:p>
    <w:p w14:paraId="429672E6" w14:textId="77777777" w:rsidR="00BC01D7" w:rsidRDefault="000E0221">
      <w:pPr>
        <w:spacing w:line="600" w:lineRule="auto"/>
        <w:ind w:firstLine="709"/>
        <w:jc w:val="both"/>
        <w:rPr>
          <w:rFonts w:eastAsia="Times New Roman" w:cs="Times New Roman"/>
          <w:b/>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ησυχία. Μια ερώτηση θέλει να κάνει ο κ. Λοβέρδος. </w:t>
      </w:r>
    </w:p>
    <w:p w14:paraId="429672E7" w14:textId="77777777" w:rsidR="00BC01D7" w:rsidRDefault="000E0221">
      <w:pPr>
        <w:spacing w:line="600" w:lineRule="auto"/>
        <w:ind w:firstLine="709"/>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με τη σειρά συμφωνούμε. Είναι απόφαση και της Διάσκεψης</w:t>
      </w:r>
      <w:r>
        <w:rPr>
          <w:rFonts w:eastAsia="Times New Roman" w:cs="Times New Roman"/>
          <w:szCs w:val="24"/>
        </w:rPr>
        <w:t xml:space="preserve"> των Προέδρων</w:t>
      </w:r>
      <w:r>
        <w:rPr>
          <w:rFonts w:eastAsia="Times New Roman" w:cs="Times New Roman"/>
          <w:szCs w:val="24"/>
        </w:rPr>
        <w:t>.</w:t>
      </w:r>
      <w:r>
        <w:rPr>
          <w:rFonts w:eastAsia="Times New Roman" w:cs="Times New Roman"/>
          <w:szCs w:val="24"/>
        </w:rPr>
        <w:t xml:space="preserve"> Σας είχα πει και πέρυσι –άλλες φορές τηρείται, άλλες φορές δεν τηρείται- να έχουμε από νωρίς υπόψη μας τη σειρά ομιλίας των Υπουργών και αν είναι δυνατόν</w:t>
      </w:r>
      <w:r>
        <w:rPr>
          <w:rFonts w:eastAsia="Times New Roman" w:cs="Times New Roman"/>
          <w:szCs w:val="24"/>
        </w:rPr>
        <w:t>,</w:t>
      </w:r>
      <w:r>
        <w:rPr>
          <w:rFonts w:eastAsia="Times New Roman" w:cs="Times New Roman"/>
          <w:szCs w:val="24"/>
        </w:rPr>
        <w:t xml:space="preserve"> με δική σας παρ</w:t>
      </w:r>
      <w:r>
        <w:rPr>
          <w:rFonts w:eastAsia="Times New Roman" w:cs="Times New Roman"/>
          <w:szCs w:val="24"/>
        </w:rPr>
        <w:t>έμβαση όπου υπάρχει και Υπουργός και Αναπληρωτής Υπουργός, ο Υφυπουργός μπορεί να έχει κάτι χρήσιμο να πει οπωσδήποτε, αλλά πολλές φορές ανατρέπει τη ροή της συζήτησης. Η πολύ πληθωρική συμμετοχή της Κυβέρνησης δημιουργεί κοινοβουλευτικά προβλήματα. Αυτό π</w:t>
      </w:r>
      <w:r>
        <w:rPr>
          <w:rFonts w:eastAsia="Times New Roman" w:cs="Times New Roman"/>
          <w:szCs w:val="24"/>
        </w:rPr>
        <w:t xml:space="preserve">ρέπει να το δείτε εσείς και πάντως, την κατάσταση με τους ομιλητές Υπουργούς τη θέλουμε το συντομότερο δυνατόν. </w:t>
      </w:r>
    </w:p>
    <w:p w14:paraId="429672E8" w14:textId="77777777" w:rsidR="00BC01D7" w:rsidRDefault="000E0221">
      <w:pPr>
        <w:spacing w:line="600" w:lineRule="auto"/>
        <w:ind w:firstLine="709"/>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Τα έχουμε όλα, κύριε Λοβέρδο. Θα σας τα δώσουμε και σας. </w:t>
      </w:r>
    </w:p>
    <w:p w14:paraId="429672E9"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t>Εντάξει, είναι έγκαιρα τακτοποιημένα και έχει καθοριστεί</w:t>
      </w:r>
      <w:r>
        <w:rPr>
          <w:rFonts w:eastAsia="Times New Roman"/>
          <w:bCs/>
          <w:shd w:val="clear" w:color="auto" w:fill="FFFFFF"/>
        </w:rPr>
        <w:t xml:space="preserve"> ανά μέρα ποιοι θα μιλήσουν. Θα είναι πολλοί από την Κυβέρνηση, όχι όλοι, βέβαια. Είναι ένα κλάσμα του συνόλου του αριθμού. Γι’ αυτό είπα</w:t>
      </w:r>
      <w:r>
        <w:rPr>
          <w:rFonts w:eastAsia="Times New Roman"/>
          <w:bCs/>
          <w:shd w:val="clear" w:color="auto" w:fill="FFFFFF"/>
        </w:rPr>
        <w:t>,</w:t>
      </w:r>
      <w:r>
        <w:rPr>
          <w:rFonts w:eastAsia="Times New Roman"/>
          <w:bCs/>
          <w:shd w:val="clear" w:color="auto" w:fill="FFFFFF"/>
        </w:rPr>
        <w:t xml:space="preserve"> ενδεχομένως για Υφυπουργούς. Μιλάμε για Υπουργούς και Αναπληρωτές Υπουργούς. Έχει δοθεί κατάσταση από την πλευρά της </w:t>
      </w:r>
      <w:r>
        <w:rPr>
          <w:rFonts w:eastAsia="Times New Roman"/>
          <w:bCs/>
          <w:shd w:val="clear" w:color="auto" w:fill="FFFFFF"/>
        </w:rPr>
        <w:t>Κυβέρνησης</w:t>
      </w:r>
      <w:r>
        <w:rPr>
          <w:rFonts w:eastAsia="Times New Roman"/>
          <w:bCs/>
          <w:shd w:val="clear" w:color="auto" w:fill="FFFFFF"/>
        </w:rPr>
        <w:t xml:space="preserve"> </w:t>
      </w:r>
      <w:r>
        <w:rPr>
          <w:rFonts w:eastAsia="Times New Roman"/>
          <w:bCs/>
          <w:shd w:val="clear" w:color="auto" w:fill="FFFFFF"/>
        </w:rPr>
        <w:t xml:space="preserve">μάλιστα και για τις τρεις μέρες, έτσι ώστε και εσείς να γνωρίζετε τις θέσεις των ομιλητών και ύστερα να τοποθετείστε επί της ουσίας. Και εμείς το ζητούσαμε πάντοτε αυτό. Έχετε δίκιο. </w:t>
      </w:r>
    </w:p>
    <w:p w14:paraId="429672EA"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t>Λοιπόν, καλείται στο Βήμα ο Ειδικός Εισηγητής του ΣΥΡΙΖΑ κ. Χ</w:t>
      </w:r>
      <w:r>
        <w:rPr>
          <w:rFonts w:eastAsia="Times New Roman"/>
          <w:bCs/>
          <w:shd w:val="clear" w:color="auto" w:fill="FFFFFF"/>
        </w:rPr>
        <w:t xml:space="preserve">ρήστος </w:t>
      </w:r>
      <w:proofErr w:type="spellStart"/>
      <w:r>
        <w:rPr>
          <w:rFonts w:eastAsia="Times New Roman"/>
          <w:bCs/>
          <w:shd w:val="clear" w:color="auto" w:fill="FFFFFF"/>
        </w:rPr>
        <w:t>Μπγιάλας</w:t>
      </w:r>
      <w:proofErr w:type="spellEnd"/>
      <w:r>
        <w:rPr>
          <w:rFonts w:eastAsia="Times New Roman"/>
          <w:bCs/>
          <w:shd w:val="clear" w:color="auto" w:fill="FFFFFF"/>
        </w:rPr>
        <w:t xml:space="preserve">. Παρακαλώ, κύριε </w:t>
      </w:r>
      <w:proofErr w:type="spellStart"/>
      <w:r>
        <w:rPr>
          <w:rFonts w:eastAsia="Times New Roman"/>
          <w:bCs/>
          <w:shd w:val="clear" w:color="auto" w:fill="FFFFFF"/>
        </w:rPr>
        <w:t>Μπγιάλα</w:t>
      </w:r>
      <w:proofErr w:type="spellEnd"/>
      <w:r>
        <w:rPr>
          <w:rFonts w:eastAsia="Times New Roman"/>
          <w:bCs/>
          <w:shd w:val="clear" w:color="auto" w:fill="FFFFFF"/>
        </w:rPr>
        <w:t xml:space="preserve">. </w:t>
      </w:r>
    </w:p>
    <w:p w14:paraId="429672EB"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
          <w:bCs/>
          <w:shd w:val="clear" w:color="auto" w:fill="FFFFFF"/>
        </w:rPr>
        <w:lastRenderedPageBreak/>
        <w:t>ΧΡΗΣΤΟΣ ΜΠΓΙΑΛΑΣ:</w:t>
      </w:r>
      <w:r>
        <w:rPr>
          <w:rFonts w:eastAsia="Times New Roman"/>
          <w:bCs/>
          <w:shd w:val="clear" w:color="auto" w:fill="FFFFFF"/>
        </w:rPr>
        <w:t xml:space="preserve"> Ευχαριστώ πολύ, κύριε Πρόεδρε. Χρόνια πολλά για την ονομαστική σας εορτή. Χρόνια Πολλά στις </w:t>
      </w:r>
      <w:proofErr w:type="spellStart"/>
      <w:r>
        <w:rPr>
          <w:rFonts w:eastAsia="Times New Roman"/>
          <w:bCs/>
          <w:shd w:val="clear" w:color="auto" w:fill="FFFFFF"/>
        </w:rPr>
        <w:t>εορτάζουσες</w:t>
      </w:r>
      <w:proofErr w:type="spellEnd"/>
      <w:r>
        <w:rPr>
          <w:rFonts w:eastAsia="Times New Roman"/>
          <w:bCs/>
          <w:shd w:val="clear" w:color="auto" w:fill="FFFFFF"/>
        </w:rPr>
        <w:t xml:space="preserve"> </w:t>
      </w:r>
      <w:proofErr w:type="spellStart"/>
      <w:r>
        <w:rPr>
          <w:rFonts w:eastAsia="Times New Roman"/>
          <w:bCs/>
          <w:shd w:val="clear" w:color="auto" w:fill="FFFFFF"/>
        </w:rPr>
        <w:t>συναδέλφισσες</w:t>
      </w:r>
      <w:proofErr w:type="spellEnd"/>
      <w:r>
        <w:rPr>
          <w:rFonts w:eastAsia="Times New Roman"/>
          <w:bCs/>
          <w:shd w:val="clear" w:color="auto" w:fill="FFFFFF"/>
        </w:rPr>
        <w:t xml:space="preserve"> και τους </w:t>
      </w:r>
      <w:proofErr w:type="spellStart"/>
      <w:r>
        <w:rPr>
          <w:rFonts w:eastAsia="Times New Roman"/>
          <w:bCs/>
          <w:shd w:val="clear" w:color="auto" w:fill="FFFFFF"/>
        </w:rPr>
        <w:t>εορτάζοντες</w:t>
      </w:r>
      <w:proofErr w:type="spellEnd"/>
      <w:r>
        <w:rPr>
          <w:rFonts w:eastAsia="Times New Roman"/>
          <w:bCs/>
          <w:shd w:val="clear" w:color="auto" w:fill="FFFFFF"/>
        </w:rPr>
        <w:t>. Συναδέλφους.</w:t>
      </w:r>
    </w:p>
    <w:p w14:paraId="429672EC"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t xml:space="preserve">Κύριε Πρωθυπουργέ, κύριοι Υπουργοί, κυρίες και κύριοι συνάδελφοι, σήμερα συζητούμε για την κύρωση του </w:t>
      </w:r>
      <w:r>
        <w:rPr>
          <w:rFonts w:eastAsia="Times New Roman"/>
          <w:bCs/>
          <w:shd w:val="clear" w:color="auto" w:fill="FFFFFF"/>
        </w:rPr>
        <w:t>κ</w:t>
      </w:r>
      <w:r>
        <w:rPr>
          <w:rFonts w:eastAsia="Times New Roman"/>
          <w:bCs/>
          <w:shd w:val="clear" w:color="auto" w:fill="FFFFFF"/>
        </w:rPr>
        <w:t>ρατικού προϋπολογισμού του οικονομικού έτους 2017. Είναι ο δεύτερος προϋπολογισμός</w:t>
      </w:r>
      <w:r>
        <w:rPr>
          <w:rFonts w:eastAsia="Times New Roman"/>
          <w:bCs/>
          <w:shd w:val="clear" w:color="auto" w:fill="FFFFFF"/>
        </w:rPr>
        <w:t>,</w:t>
      </w:r>
      <w:r>
        <w:rPr>
          <w:rFonts w:eastAsia="Times New Roman"/>
          <w:bCs/>
          <w:shd w:val="clear" w:color="auto" w:fill="FFFFFF"/>
        </w:rPr>
        <w:t xml:space="preserve"> που καταθέτει η Κυβέρνηση μας, η Κυβέρνηση ΣΥΡΙΖΑ-ΑΝΕΛ. Ο προϋπολογισ</w:t>
      </w:r>
      <w:r>
        <w:rPr>
          <w:rFonts w:eastAsia="Times New Roman"/>
          <w:bCs/>
          <w:shd w:val="clear" w:color="auto" w:fill="FFFFFF"/>
        </w:rPr>
        <w:t>μός που συζητούμε σήμερα αποτελεί το κορυφαίο προς συζήτηση ζήτημα, τόσο από δημοσιονομικής άποψης όσο και από ιδεολογικής τοποθέτησης. Ο προϋπολογισμός δεν είναι μόνο ζήτημα αριθμών, αλλά δίνει το στίγμα και τον προσανατολισμό της διακυβέρνησης της χώρας.</w:t>
      </w:r>
      <w:r>
        <w:rPr>
          <w:rFonts w:eastAsia="Times New Roman"/>
          <w:bCs/>
          <w:shd w:val="clear" w:color="auto" w:fill="FFFFFF"/>
        </w:rPr>
        <w:t xml:space="preserve"> </w:t>
      </w:r>
    </w:p>
    <w:p w14:paraId="429672ED"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t xml:space="preserve">Ο πρώτος προϋπολογισμός της Κυβέρνησής μας, του οικονομικού έτους 2016, έσπασε τον φαύλο κύκλο της ύφεσης και έβαλε τα θεμέλια για τη δημοσιονομική σταθερότητα. </w:t>
      </w:r>
    </w:p>
    <w:p w14:paraId="429672EE"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lastRenderedPageBreak/>
        <w:t>Ο προϋπολογισμός του 2017 παγιώνει πλέον τη δημοσιονομική ισορροπία και σταθερότητα. Αποκαθιστά την εμπιστοσύνη στις αγορές και δίνει το μήνυμα ότι οι προϋπολογισμοί της χώρας μας δεν είναι πλέον ούτε πλεονασματικοί ούτε ελλειμματικοί. Ο προϋπολογισμός 201</w:t>
      </w:r>
      <w:r>
        <w:rPr>
          <w:rFonts w:eastAsia="Times New Roman"/>
          <w:bCs/>
          <w:shd w:val="clear" w:color="auto" w:fill="FFFFFF"/>
        </w:rPr>
        <w:t xml:space="preserve">7 είναι ρεαλιστικός, αναπτυξιακός και πλεονασματικός. </w:t>
      </w:r>
    </w:p>
    <w:p w14:paraId="429672EF"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t>Αυτή η εμπιστοσύνη αποδεικνύεται πλέον με τα απολογιστικά στοιχεία από την εκτέλεση του προϋπολογισμού του 2015, αλλά και του προϋπολογισμού του 2016, όπου έγινε σημαντική υπέρβαση των στόχων, σε αντίθ</w:t>
      </w:r>
      <w:r>
        <w:rPr>
          <w:rFonts w:eastAsia="Times New Roman"/>
          <w:bCs/>
          <w:shd w:val="clear" w:color="auto" w:fill="FFFFFF"/>
        </w:rPr>
        <w:t>εση με όλες τις δυσοίωνες και καταστροφικές προβλέψεις, που γίνονταν από την Αντιπολίτευση</w:t>
      </w:r>
      <w:r>
        <w:rPr>
          <w:rFonts w:eastAsia="Times New Roman"/>
          <w:bCs/>
          <w:shd w:val="clear" w:color="auto" w:fill="FFFFFF"/>
        </w:rPr>
        <w:t>,</w:t>
      </w:r>
      <w:r>
        <w:rPr>
          <w:rFonts w:eastAsia="Times New Roman"/>
          <w:bCs/>
          <w:shd w:val="clear" w:color="auto" w:fill="FFFFFF"/>
        </w:rPr>
        <w:t xml:space="preserve"> καθ’ όλη τη διάρκεια του έτους. </w:t>
      </w:r>
    </w:p>
    <w:p w14:paraId="429672F0"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t>Ο προϋπολογισμός του 2017 είναι ένας προϋπολογισμός ανάκαμψης, συνεχίζοντας την ίδια πορεία με αυτή του 2016, που αποτέλεσε χρο</w:t>
      </w:r>
      <w:r>
        <w:rPr>
          <w:rFonts w:eastAsia="Times New Roman"/>
          <w:bCs/>
          <w:shd w:val="clear" w:color="auto" w:fill="FFFFFF"/>
        </w:rPr>
        <w:lastRenderedPageBreak/>
        <w:t xml:space="preserve">νιά </w:t>
      </w:r>
      <w:r>
        <w:rPr>
          <w:rFonts w:eastAsia="Times New Roman"/>
          <w:bCs/>
          <w:shd w:val="clear" w:color="auto" w:fill="FFFFFF"/>
        </w:rPr>
        <w:t xml:space="preserve">ορόσημο για την ελληνική οικονομία, καθώς σηματοδότησε την επιστροφή στην ανάπτυξη. Ο προϋπολογισμός του 2016 κλείνει με πρωτογενές πλεόνασμα 0,5% και με υπέρβαση στόχου 1 δισεκατομμυρίου ευρώ. </w:t>
      </w:r>
    </w:p>
    <w:p w14:paraId="429672F1"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t>Για δύο συνεχόμενα τρίμηνα η οικονομία σημείωσε θετικούς ρυθμ</w:t>
      </w:r>
      <w:r>
        <w:rPr>
          <w:rFonts w:eastAsia="Times New Roman"/>
          <w:bCs/>
          <w:shd w:val="clear" w:color="auto" w:fill="FFFFFF"/>
        </w:rPr>
        <w:t>ούς μεγέθυνσης του ΑΕΠ. Το τρίτο τρίμηνο του 2016</w:t>
      </w:r>
      <w:r>
        <w:rPr>
          <w:rFonts w:eastAsia="Times New Roman"/>
          <w:bCs/>
          <w:shd w:val="clear" w:color="auto" w:fill="FFFFFF"/>
        </w:rPr>
        <w:t>,</w:t>
      </w:r>
      <w:r>
        <w:rPr>
          <w:rFonts w:eastAsia="Times New Roman"/>
          <w:bCs/>
          <w:shd w:val="clear" w:color="auto" w:fill="FFFFFF"/>
        </w:rPr>
        <w:t xml:space="preserve"> σε σχέση με το δεύτερο τρίμηνο του 2016</w:t>
      </w:r>
      <w:r>
        <w:rPr>
          <w:rFonts w:eastAsia="Times New Roman"/>
          <w:bCs/>
          <w:shd w:val="clear" w:color="auto" w:fill="FFFFFF"/>
        </w:rPr>
        <w:t>,</w:t>
      </w:r>
      <w:r>
        <w:rPr>
          <w:rFonts w:eastAsia="Times New Roman"/>
          <w:bCs/>
          <w:shd w:val="clear" w:color="auto" w:fill="FFFFFF"/>
        </w:rPr>
        <w:t xml:space="preserve"> είχαμε οικονομική μεγέθυνση 0,8%. Δύο τρίμηνα με θετικό ρυθμό σηματοδοτούν επίσημα το τέλος της ύφεσης. Η οικονομία μας είχε τελευταία φορά τέτοιους ρυθμούς ανάπτυξ</w:t>
      </w:r>
      <w:r>
        <w:rPr>
          <w:rFonts w:eastAsia="Times New Roman"/>
          <w:bCs/>
          <w:shd w:val="clear" w:color="auto" w:fill="FFFFFF"/>
        </w:rPr>
        <w:t xml:space="preserve">ης το δεύτερο τρίμηνο του 2008 σε εποχή προ οικονομικής κρίσης. </w:t>
      </w:r>
    </w:p>
    <w:p w14:paraId="429672F2"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t>Στόχος της Κυβέρνησής μας με αυτόν τον προϋπολογισμό είναι η αποκατάσταση της εμπιστοσύνης στην ελληνική οικονομία. Οι ενέργειες</w:t>
      </w:r>
      <w:r>
        <w:rPr>
          <w:rFonts w:eastAsia="Times New Roman"/>
          <w:bCs/>
          <w:shd w:val="clear" w:color="auto" w:fill="FFFFFF"/>
        </w:rPr>
        <w:t>,</w:t>
      </w:r>
      <w:r>
        <w:rPr>
          <w:rFonts w:eastAsia="Times New Roman"/>
          <w:bCs/>
          <w:shd w:val="clear" w:color="auto" w:fill="FFFFFF"/>
        </w:rPr>
        <w:t xml:space="preserve"> στις οποίες θα προβούμε για τη στήριξή </w:t>
      </w:r>
      <w:r>
        <w:rPr>
          <w:rFonts w:eastAsia="Times New Roman"/>
          <w:bCs/>
          <w:shd w:val="clear" w:color="auto" w:fill="FFFFFF"/>
        </w:rPr>
        <w:t>της,</w:t>
      </w:r>
      <w:r>
        <w:rPr>
          <w:rFonts w:eastAsia="Times New Roman"/>
          <w:bCs/>
          <w:shd w:val="clear" w:color="auto" w:fill="FFFFFF"/>
        </w:rPr>
        <w:t xml:space="preserve"> είναι η σταδιακή </w:t>
      </w:r>
      <w:r>
        <w:rPr>
          <w:rFonts w:eastAsia="Times New Roman"/>
          <w:bCs/>
          <w:shd w:val="clear" w:color="auto" w:fill="FFFFFF"/>
        </w:rPr>
        <w:t xml:space="preserve">χαλάρωση των </w:t>
      </w:r>
      <w:r>
        <w:rPr>
          <w:rFonts w:eastAsia="Times New Roman"/>
          <w:bCs/>
          <w:shd w:val="clear" w:color="auto" w:fill="FFFFFF"/>
          <w:lang w:val="en-US"/>
        </w:rPr>
        <w:t>capital</w:t>
      </w:r>
      <w:r>
        <w:rPr>
          <w:rFonts w:eastAsia="Times New Roman"/>
          <w:bCs/>
          <w:shd w:val="clear" w:color="auto" w:fill="FFFFFF"/>
        </w:rPr>
        <w:t xml:space="preserve"> </w:t>
      </w:r>
      <w:r>
        <w:rPr>
          <w:rFonts w:eastAsia="Times New Roman"/>
          <w:bCs/>
          <w:shd w:val="clear" w:color="auto" w:fill="FFFFFF"/>
          <w:lang w:val="en-US"/>
        </w:rPr>
        <w:t>controls</w:t>
      </w:r>
      <w:r>
        <w:rPr>
          <w:rFonts w:eastAsia="Times New Roman"/>
          <w:bCs/>
          <w:shd w:val="clear" w:color="auto" w:fill="FFFFFF"/>
        </w:rPr>
        <w:t xml:space="preserve">, η διευθέτηση των μη εξυπηρετούμενων δανείων και η μείωση της ανεργίας. </w:t>
      </w:r>
    </w:p>
    <w:p w14:paraId="429672F3"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lastRenderedPageBreak/>
        <w:t xml:space="preserve">Σημαντικό ρόλο για την πορεία προς την ανάκαμψη του 2017 αποτελεί η χθεσινή απόφαση του </w:t>
      </w:r>
      <w:proofErr w:type="spellStart"/>
      <w:r>
        <w:rPr>
          <w:rFonts w:eastAsia="Times New Roman"/>
          <w:bCs/>
          <w:shd w:val="clear" w:color="auto" w:fill="FFFFFF"/>
          <w:lang w:val="en-US"/>
        </w:rPr>
        <w:t>Eurogroup</w:t>
      </w:r>
      <w:proofErr w:type="spellEnd"/>
      <w:r>
        <w:rPr>
          <w:rFonts w:eastAsia="Times New Roman"/>
          <w:bCs/>
          <w:shd w:val="clear" w:color="auto" w:fill="FFFFFF"/>
        </w:rPr>
        <w:t xml:space="preserve"> για την άμεση εφαρμογή των βραχυπρόθεσμων μέτρων για τη</w:t>
      </w:r>
      <w:r>
        <w:rPr>
          <w:rFonts w:eastAsia="Times New Roman"/>
          <w:bCs/>
          <w:shd w:val="clear" w:color="auto" w:fill="FFFFFF"/>
        </w:rPr>
        <w:t xml:space="preserve"> ρύθμιση του ελληνικού χρέους. Η απόφαση αυτή αποτελεί μια σημαντική επιτυχία και ένα ακόμη αποφασιστικό βήμα για την έξοδο της ελληνικής οικονομίας από την κρίση. </w:t>
      </w:r>
    </w:p>
    <w:p w14:paraId="429672F4"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t>Συγκεκριμένα, εξασφαλίζεται μείωση χρέους</w:t>
      </w:r>
      <w:r>
        <w:rPr>
          <w:rFonts w:eastAsia="Times New Roman"/>
          <w:bCs/>
          <w:shd w:val="clear" w:color="auto" w:fill="FFFFFF"/>
        </w:rPr>
        <w:t>,</w:t>
      </w:r>
      <w:r>
        <w:rPr>
          <w:rFonts w:eastAsia="Times New Roman"/>
          <w:bCs/>
          <w:shd w:val="clear" w:color="auto" w:fill="FFFFFF"/>
        </w:rPr>
        <w:t xml:space="preserve"> ύψους 22% του ΑΕΠ, δηλαδή τουλάχιστον 45 δισεκατ</w:t>
      </w:r>
      <w:r>
        <w:rPr>
          <w:rFonts w:eastAsia="Times New Roman"/>
          <w:bCs/>
          <w:shd w:val="clear" w:color="auto" w:fill="FFFFFF"/>
        </w:rPr>
        <w:t>ομμύρια ευρώ, ενώ παράλληλα σταθεροποιούνται τα επιτόκια στο ευνοϊκό ύψος του 1,5</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γεγονός ύψιστης σημασίας, ειδικά σε μια περίοδο αβεβαιότητας, αλλά και προβλέψεων για αύξηση των επιτοκίων το προσεχές διάστημα. </w:t>
      </w:r>
    </w:p>
    <w:p w14:paraId="429672F5" w14:textId="77777777" w:rsidR="00BC01D7" w:rsidRDefault="000E0221">
      <w:pPr>
        <w:tabs>
          <w:tab w:val="left" w:pos="426"/>
          <w:tab w:val="center" w:pos="4393"/>
        </w:tabs>
        <w:spacing w:line="600" w:lineRule="auto"/>
        <w:ind w:firstLine="851"/>
        <w:jc w:val="both"/>
        <w:rPr>
          <w:rFonts w:eastAsia="Times New Roman"/>
          <w:bCs/>
          <w:shd w:val="clear" w:color="auto" w:fill="FFFFFF"/>
        </w:rPr>
      </w:pPr>
      <w:r>
        <w:rPr>
          <w:rFonts w:eastAsia="Times New Roman"/>
          <w:bCs/>
          <w:shd w:val="clear" w:color="auto" w:fill="FFFFFF"/>
        </w:rPr>
        <w:t>Η Κυβέρνηση εξάλλου</w:t>
      </w:r>
      <w:r>
        <w:rPr>
          <w:rFonts w:eastAsia="Times New Roman"/>
          <w:bCs/>
          <w:shd w:val="clear" w:color="auto" w:fill="FFFFFF"/>
        </w:rPr>
        <w:t>,</w:t>
      </w:r>
      <w:r>
        <w:rPr>
          <w:rFonts w:eastAsia="Times New Roman"/>
          <w:bCs/>
          <w:shd w:val="clear" w:color="auto" w:fill="FFFFFF"/>
        </w:rPr>
        <w:t xml:space="preserve"> κράτησε στάση αρχής, </w:t>
      </w:r>
      <w:r>
        <w:rPr>
          <w:rFonts w:eastAsia="Times New Roman"/>
          <w:bCs/>
          <w:shd w:val="clear" w:color="auto" w:fill="FFFFFF"/>
        </w:rPr>
        <w:t>διατηρώντας τις διατυπωμένες θέσεις της στα εργασιακά, αλλά και τασσόμενη απέναντι στις παράλογες απαιτήσεις για διατήρηση πρωτογενών πλεονασμάτων</w:t>
      </w:r>
      <w:r>
        <w:rPr>
          <w:rFonts w:eastAsia="Times New Roman"/>
          <w:bCs/>
          <w:shd w:val="clear" w:color="auto" w:fill="FFFFFF"/>
        </w:rPr>
        <w:t>,</w:t>
      </w:r>
      <w:r>
        <w:rPr>
          <w:rFonts w:eastAsia="Times New Roman"/>
          <w:bCs/>
          <w:shd w:val="clear" w:color="auto" w:fill="FFFFFF"/>
        </w:rPr>
        <w:t xml:space="preserve"> ύψους 3,5% μετά το 2018 για ακόμα δέκα χρόνια. </w:t>
      </w:r>
    </w:p>
    <w:p w14:paraId="429672F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Δεν υποχώρησε, όμως και στις ακραίες απαιτήσεις του Διεθνούς</w:t>
      </w:r>
      <w:r>
        <w:rPr>
          <w:rFonts w:eastAsia="Times New Roman" w:cs="Times New Roman"/>
          <w:szCs w:val="24"/>
        </w:rPr>
        <w:t xml:space="preserve"> Νομισματικού Ταμείου για πρόσθετα μέτρα μετά το τέλος του προγράμματος. Όλες οι πολιτικές δυνάμεις οφείλουν σήμερα να αναγνωρίσουν το θετικό βήμα </w:t>
      </w:r>
      <w:proofErr w:type="spellStart"/>
      <w:r>
        <w:rPr>
          <w:rFonts w:eastAsia="Times New Roman" w:cs="Times New Roman"/>
          <w:szCs w:val="24"/>
        </w:rPr>
        <w:t>απομείωσης</w:t>
      </w:r>
      <w:proofErr w:type="spellEnd"/>
      <w:r>
        <w:rPr>
          <w:rFonts w:eastAsia="Times New Roman" w:cs="Times New Roman"/>
          <w:szCs w:val="24"/>
        </w:rPr>
        <w:t xml:space="preserve"> του χρέους, αλλά κυρίως να πάρουν θέση στα δύο κρισιμότερα ζητήματα της διαπραγμάτευσης: </w:t>
      </w:r>
      <w:r>
        <w:rPr>
          <w:rFonts w:eastAsia="Times New Roman" w:cs="Times New Roman"/>
          <w:szCs w:val="24"/>
        </w:rPr>
        <w:t>Τ</w:t>
      </w:r>
      <w:r>
        <w:rPr>
          <w:rFonts w:eastAsia="Times New Roman" w:cs="Times New Roman"/>
          <w:szCs w:val="24"/>
        </w:rPr>
        <w:t>ην ανάγκ</w:t>
      </w:r>
      <w:r>
        <w:rPr>
          <w:rFonts w:eastAsia="Times New Roman" w:cs="Times New Roman"/>
          <w:szCs w:val="24"/>
        </w:rPr>
        <w:t>η για αποκατάσταση της ευρωπαϊκής κανονικότητας στις εργασιακές σχέσεις, καθώς και στην απόρριψη κάθε σκέψης για επιπλέον μέτρα</w:t>
      </w:r>
      <w:r>
        <w:rPr>
          <w:rFonts w:eastAsia="Times New Roman" w:cs="Times New Roman"/>
          <w:szCs w:val="24"/>
        </w:rPr>
        <w:t>,</w:t>
      </w:r>
      <w:r>
        <w:rPr>
          <w:rFonts w:eastAsia="Times New Roman" w:cs="Times New Roman"/>
          <w:szCs w:val="24"/>
        </w:rPr>
        <w:t xml:space="preserve"> μετά τη λήξη του προγράμματος. </w:t>
      </w:r>
    </w:p>
    <w:p w14:paraId="429672F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Η χθεσινή απόφαση είναι σημαντική, γιατί η ρύθμιση του χρέους συνδέεται με την αποκατάσταση της επενδυτικής εμπιστοσύνης, την μακροπρόθεσμη πιστοληπτική ικανότητα και αξιοπιστία της οικονομίας. Ήδη, η χώρα ανακάμπτει. Αυτό αποτυπώνεται στην αύξηση της ιδιω</w:t>
      </w:r>
      <w:r>
        <w:rPr>
          <w:rFonts w:eastAsia="Times New Roman" w:cs="Times New Roman"/>
          <w:szCs w:val="24"/>
        </w:rPr>
        <w:t xml:space="preserve">τικής κατανάλωσης. Επίσης, οι εξαγωγές αυξήθηκαν και έχουμε πλεόνασμα στο ισοζύγιο τρεχουσών συναλλαγών. Για πέντε συνεχόμενους μήνες έχουν </w:t>
      </w:r>
      <w:r>
        <w:rPr>
          <w:rFonts w:eastAsia="Times New Roman" w:cs="Times New Roman"/>
          <w:szCs w:val="24"/>
        </w:rPr>
        <w:lastRenderedPageBreak/>
        <w:t xml:space="preserve">αυξηθεί οι καταθέσεις των ιδιωτών προς τις τράπεζες. Αυτό δείχνει ότι η οικονομία μας έχει σταθεροποιηθεί. </w:t>
      </w:r>
    </w:p>
    <w:p w14:paraId="429672F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Τα επιτό</w:t>
      </w:r>
      <w:r>
        <w:rPr>
          <w:rFonts w:eastAsia="Times New Roman" w:cs="Times New Roman"/>
          <w:szCs w:val="24"/>
        </w:rPr>
        <w:t>κια των δεκαετών ομόλογων σήμερα βρίσκονται στο 6,4%, το ίδιο με την άνοιξη του 2014. Υπάρχει όμως η εξής διαφορά: Την άνοιξη του 2014 παντού τα επιτόκια κατέβαιναν, ενώ σήμερα τα επιτόκια</w:t>
      </w:r>
      <w:r>
        <w:rPr>
          <w:rFonts w:eastAsia="Times New Roman" w:cs="Times New Roman"/>
          <w:szCs w:val="24"/>
        </w:rPr>
        <w:t>,</w:t>
      </w:r>
      <w:r>
        <w:rPr>
          <w:rFonts w:eastAsia="Times New Roman" w:cs="Times New Roman"/>
          <w:szCs w:val="24"/>
        </w:rPr>
        <w:t xml:space="preserve"> μετά τις εξελίξεις με το </w:t>
      </w:r>
      <w:r>
        <w:rPr>
          <w:rFonts w:eastAsia="Times New Roman" w:cs="Times New Roman"/>
          <w:szCs w:val="24"/>
          <w:lang w:val="en-US"/>
        </w:rPr>
        <w:t>Brexit</w:t>
      </w:r>
      <w:r>
        <w:rPr>
          <w:rFonts w:eastAsia="Times New Roman" w:cs="Times New Roman"/>
          <w:szCs w:val="24"/>
        </w:rPr>
        <w:t>, αλλά και τις εκλογές στις Ηνωμένε</w:t>
      </w:r>
      <w:r>
        <w:rPr>
          <w:rFonts w:eastAsia="Times New Roman" w:cs="Times New Roman"/>
          <w:szCs w:val="24"/>
        </w:rPr>
        <w:t>ς Πολιτείες</w:t>
      </w:r>
      <w:r>
        <w:rPr>
          <w:rFonts w:eastAsia="Times New Roman" w:cs="Times New Roman"/>
          <w:szCs w:val="24"/>
        </w:rPr>
        <w:t>,</w:t>
      </w:r>
      <w:r>
        <w:rPr>
          <w:rFonts w:eastAsia="Times New Roman" w:cs="Times New Roman"/>
          <w:szCs w:val="24"/>
        </w:rPr>
        <w:t xml:space="preserve"> ανεβαίνουν, εκτός από το επιτόκιο της Ελλάδος. Τα ελληνικά επιτόκια πέφτουν αργά και σταθερά</w:t>
      </w:r>
      <w:r>
        <w:rPr>
          <w:rFonts w:eastAsia="Times New Roman" w:cs="Times New Roman"/>
          <w:szCs w:val="24"/>
        </w:rPr>
        <w:t>,</w:t>
      </w:r>
      <w:r>
        <w:rPr>
          <w:rFonts w:eastAsia="Times New Roman" w:cs="Times New Roman"/>
          <w:szCs w:val="24"/>
        </w:rPr>
        <w:t xml:space="preserve"> γιατί οι αγορές έχουν προεξοφλήσει την είσοδο στο πρόγραμμα ποσοτικής χαλάρωσης και την επιτυχή ολοκλήρωση της αξιολόγησης. </w:t>
      </w:r>
    </w:p>
    <w:p w14:paraId="429672F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Στόχος μας είναι, μετά τ</w:t>
      </w:r>
      <w:r>
        <w:rPr>
          <w:rFonts w:eastAsia="Times New Roman" w:cs="Times New Roman"/>
          <w:szCs w:val="24"/>
        </w:rPr>
        <w:t>ην ολοκλήρωση της δεύτερης αξιολόγησης και την ένταξη στο πρόγραμμα ποσοτικής χαλάρωσης, να πέσουν κι άλλο τα επιτόκια, να βγούμε στις αγορές μόνιμα και σταθερά με χαμηλά επιτό</w:t>
      </w:r>
      <w:r>
        <w:rPr>
          <w:rFonts w:eastAsia="Times New Roman" w:cs="Times New Roman"/>
          <w:szCs w:val="24"/>
        </w:rPr>
        <w:lastRenderedPageBreak/>
        <w:t>κια</w:t>
      </w:r>
      <w:r>
        <w:rPr>
          <w:rFonts w:eastAsia="Times New Roman" w:cs="Times New Roman"/>
          <w:szCs w:val="24"/>
        </w:rPr>
        <w:t>,</w:t>
      </w:r>
      <w:r>
        <w:rPr>
          <w:rFonts w:eastAsia="Times New Roman" w:cs="Times New Roman"/>
          <w:szCs w:val="24"/>
        </w:rPr>
        <w:t xml:space="preserve"> τα οποία θα μας δίνουν φθηνότερο χρήμα απ’ ότι το Διεθνές Νομισματικό Ταμεί</w:t>
      </w:r>
      <w:r>
        <w:rPr>
          <w:rFonts w:eastAsia="Times New Roman" w:cs="Times New Roman"/>
          <w:szCs w:val="24"/>
        </w:rPr>
        <w:t>ο. Έτσι, βάζουμε τα θεμέλια</w:t>
      </w:r>
      <w:r>
        <w:rPr>
          <w:rFonts w:eastAsia="Times New Roman" w:cs="Times New Roman"/>
          <w:szCs w:val="24"/>
        </w:rPr>
        <w:t>,</w:t>
      </w:r>
      <w:r>
        <w:rPr>
          <w:rFonts w:eastAsia="Times New Roman" w:cs="Times New Roman"/>
          <w:szCs w:val="24"/>
        </w:rPr>
        <w:t xml:space="preserve"> για να φύγουμε από το πρόγραμμα της επιτήρησης</w:t>
      </w:r>
      <w:r>
        <w:rPr>
          <w:rFonts w:eastAsia="Times New Roman" w:cs="Times New Roman"/>
          <w:szCs w:val="24"/>
        </w:rPr>
        <w:t>,</w:t>
      </w:r>
      <w:r>
        <w:rPr>
          <w:rFonts w:eastAsia="Times New Roman" w:cs="Times New Roman"/>
          <w:szCs w:val="24"/>
        </w:rPr>
        <w:t xml:space="preserve"> όσο το δυνατόν γρηγορότερα. </w:t>
      </w:r>
    </w:p>
    <w:p w14:paraId="429672F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θέλουμε μια Ελλάδα με ισχυρή οικονομία και διεθνή αξιοπιστία, μια Ελλάδα που δεν θα δανείζεται διαρκώς για να καλύψει τις ανάγκες της.</w:t>
      </w:r>
    </w:p>
    <w:p w14:paraId="429672F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 Εσείς, </w:t>
      </w:r>
      <w:r>
        <w:rPr>
          <w:rFonts w:eastAsia="Times New Roman" w:cs="Times New Roman"/>
          <w:szCs w:val="24"/>
        </w:rPr>
        <w:t xml:space="preserve">κύριοι της Αντιπολίτευσης, δανειζόσασταν αφειδώς και στέλνατε ψεύτικα στοιχεία, υπονομεύοντας το μέλλον της χώρας. </w:t>
      </w:r>
    </w:p>
    <w:p w14:paraId="429672F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Ο προϋπολογισμός του 2017 είναι ο πρώτος προϋπολογισμός που θέτει το πλαίσιο για μια διαφορετική οικονομική πολιτική. Η οικονομία θα έχει ρυ</w:t>
      </w:r>
      <w:r>
        <w:rPr>
          <w:rFonts w:eastAsia="Times New Roman" w:cs="Times New Roman"/>
          <w:szCs w:val="24"/>
        </w:rPr>
        <w:t xml:space="preserve">θμούς ανάπτυξης 2,7% σε πραγματική οικονομική μεγέθυνση και 3,3% σε ονομαστική. </w:t>
      </w:r>
    </w:p>
    <w:p w14:paraId="429672F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Οι στόχοι του προϋπολογισμού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2017 είναι οι εξής: Η διατήρηση της δημοσιονομικής ισορροπίας, ώστε να ολοκληρωθεί η ανάκτηση της </w:t>
      </w:r>
      <w:r>
        <w:rPr>
          <w:rFonts w:eastAsia="Times New Roman" w:cs="Times New Roman"/>
          <w:szCs w:val="24"/>
        </w:rPr>
        <w:lastRenderedPageBreak/>
        <w:t>αξιοπιστίας στης χώρας και να καταστεί δυνατ</w:t>
      </w:r>
      <w:r>
        <w:rPr>
          <w:rFonts w:eastAsia="Times New Roman" w:cs="Times New Roman"/>
          <w:szCs w:val="24"/>
        </w:rPr>
        <w:t>ή η έξοδος από το πρόγραμμα, ο επιμερισμός του βάρους προσαρμογής με κοινωνικά δίκαιο τρόπο και η κοινωνικά δίκαιη κατανομή του οφέλους της ήδη δρομολογημένης ανάκαμψης, η ανάπτυξη και η μείωση της ανεργίας. Το πρόγραμμα προβλέπει στόχο πρωτογενούς πλεονάσ</w:t>
      </w:r>
      <w:r>
        <w:rPr>
          <w:rFonts w:eastAsia="Times New Roman" w:cs="Times New Roman"/>
          <w:szCs w:val="24"/>
        </w:rPr>
        <w:t xml:space="preserve">ματος 1,75%. Το ποσοστό αυτό είναι σημαντικά χαμηλότερο από αυτό που έχετε δει στο προηγούμενο πρόγραμμα, έτσι, απελευθερώνει δημοσιονομικό χώρο για τη σταδιακή ανάκαμψη της οικονομίας. </w:t>
      </w:r>
    </w:p>
    <w:p w14:paraId="429672F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Δίνεται έμφαση στην ενίσχυση των κοινωνικών στόχων για τη σταδιακή απ</w:t>
      </w:r>
      <w:r>
        <w:rPr>
          <w:rFonts w:eastAsia="Times New Roman" w:cs="Times New Roman"/>
          <w:szCs w:val="24"/>
        </w:rPr>
        <w:t xml:space="preserve">οκατάσταση των κοινωνικών ανισορροπιών. Υπερκαλύπτουμε τον στόχο για το πρωτογενές πλεόνασμα, το οποίο θα διαμορφωθεί στο 2% επί του ΑΕΠ, το οποίο είναι σαφώς χαμηλότερο από αυτό που είχε συμφωνηθεί από την προηγούμενη </w:t>
      </w:r>
      <w:r>
        <w:rPr>
          <w:rFonts w:eastAsia="Times New Roman" w:cs="Times New Roman"/>
          <w:szCs w:val="24"/>
        </w:rPr>
        <w:t>κ</w:t>
      </w:r>
      <w:r>
        <w:rPr>
          <w:rFonts w:eastAsia="Times New Roman" w:cs="Times New Roman"/>
          <w:szCs w:val="24"/>
        </w:rPr>
        <w:t xml:space="preserve">υβέρνηση, στο 4,5% πλεόνασμα. Η </w:t>
      </w:r>
      <w:r>
        <w:rPr>
          <w:rFonts w:eastAsia="Times New Roman" w:cs="Times New Roman"/>
          <w:szCs w:val="24"/>
        </w:rPr>
        <w:lastRenderedPageBreak/>
        <w:t>διαφ</w:t>
      </w:r>
      <w:r>
        <w:rPr>
          <w:rFonts w:eastAsia="Times New Roman" w:cs="Times New Roman"/>
          <w:szCs w:val="24"/>
        </w:rPr>
        <w:t xml:space="preserve">ορά αυτή υπολογίζεται σε 5,4 δισεκατομμύρια λιγότερα μέτρα δημοσιονομικής προσαρμογής. </w:t>
      </w:r>
    </w:p>
    <w:p w14:paraId="429672F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Με την υπερκάλυψη των στόχων του 2017 δεν υπάρχει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περίπτωση ενεργοποίησης δημοσιονομικού κόφτη. Ο προϋπολογισμός αυτός έχει και κοινωνικό πρόσημο. Πρώτον, θεσμοθ</w:t>
      </w:r>
      <w:r>
        <w:rPr>
          <w:rFonts w:eastAsia="Times New Roman" w:cs="Times New Roman"/>
          <w:szCs w:val="24"/>
        </w:rPr>
        <w:t>ετεί και χρηματοδοτεί το κοινωνικό εισόδημα αλληλεγγύης για όλη τη χώρα με 760 εκατομμύρια ευρώ για διακόσες πενήντα χιλιάδες νοικοκυριά. Δεύτερον, δίνει επιπλέον ενίσχυση του κοινωνικού προϋπολογισμού για υγεία, παιδεία και πρόνοια με 300 εκατομμύρια ευρώ</w:t>
      </w:r>
      <w:r>
        <w:rPr>
          <w:rFonts w:eastAsia="Times New Roman" w:cs="Times New Roman"/>
          <w:szCs w:val="24"/>
        </w:rPr>
        <w:t xml:space="preserve">. Τρίτον, προστατεύει την πρώτη κατοικία για τα οικονομικά ευάλωτα νοικοκυριά με 100 εκατομμύρια ευρώ. </w:t>
      </w:r>
    </w:p>
    <w:p w14:paraId="4296730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Το 2017 ο κοινωνικός προϋπολογισμός φθάνει το 1,16 δισεκατομμύριο ευρώ. Το 2016 ο κοινωνικός προϋπολογισμός ήταν 272 εκατομμύρια, ενώ το 2015 βρήκαμε μέ</w:t>
      </w:r>
      <w:r>
        <w:rPr>
          <w:rFonts w:eastAsia="Times New Roman" w:cs="Times New Roman"/>
          <w:szCs w:val="24"/>
        </w:rPr>
        <w:t>σα από άλλους κωδικούς</w:t>
      </w:r>
      <w:r>
        <w:rPr>
          <w:rFonts w:eastAsia="Times New Roman" w:cs="Times New Roman"/>
          <w:szCs w:val="24"/>
        </w:rPr>
        <w:t>,</w:t>
      </w:r>
      <w:r>
        <w:rPr>
          <w:rFonts w:eastAsia="Times New Roman" w:cs="Times New Roman"/>
          <w:szCs w:val="24"/>
        </w:rPr>
        <w:t xml:space="preserve"> σε προϋπολογισμό, τον </w:t>
      </w:r>
      <w:r>
        <w:rPr>
          <w:rFonts w:eastAsia="Times New Roman" w:cs="Times New Roman"/>
          <w:szCs w:val="24"/>
        </w:rPr>
        <w:lastRenderedPageBreak/>
        <w:t>οποίο εσείς είχατε κάνει</w:t>
      </w:r>
      <w:r>
        <w:rPr>
          <w:rFonts w:eastAsia="Times New Roman" w:cs="Times New Roman"/>
          <w:szCs w:val="24"/>
        </w:rPr>
        <w:t>,</w:t>
      </w:r>
      <w:r>
        <w:rPr>
          <w:rFonts w:eastAsia="Times New Roman" w:cs="Times New Roman"/>
          <w:szCs w:val="24"/>
        </w:rPr>
        <w:t xml:space="preserve"> 100 εκατομμύρια και δεν είχατε προϋπολογίσει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δαπάνη για την προστασία των ασθενέστερων. </w:t>
      </w:r>
    </w:p>
    <w:p w14:paraId="4296730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Ο προϋπολογισμός του 2017 έχει τη μεγαλύτερη αναδιανομή που έχει γίνει μέσα σε έναν χρόν</w:t>
      </w:r>
      <w:r>
        <w:rPr>
          <w:rFonts w:eastAsia="Times New Roman" w:cs="Times New Roman"/>
          <w:szCs w:val="24"/>
        </w:rPr>
        <w:t xml:space="preserve">ο στην Ελλάδα τα τελευταία χρόνια. </w:t>
      </w:r>
    </w:p>
    <w:p w14:paraId="42967302" w14:textId="77777777" w:rsidR="00BC01D7" w:rsidRDefault="000E0221">
      <w:pPr>
        <w:spacing w:line="600" w:lineRule="auto"/>
        <w:ind w:firstLine="720"/>
        <w:jc w:val="both"/>
        <w:rPr>
          <w:rFonts w:eastAsia="Times New Roman"/>
          <w:szCs w:val="24"/>
        </w:rPr>
      </w:pPr>
      <w:r>
        <w:rPr>
          <w:rFonts w:eastAsia="Times New Roman"/>
          <w:szCs w:val="24"/>
        </w:rPr>
        <w:t>Με τη δική σας διακυβέρνηση</w:t>
      </w:r>
      <w:r>
        <w:rPr>
          <w:rFonts w:eastAsia="Times New Roman"/>
          <w:szCs w:val="24"/>
        </w:rPr>
        <w:t>,</w:t>
      </w:r>
      <w:r>
        <w:rPr>
          <w:rFonts w:eastAsia="Times New Roman"/>
          <w:szCs w:val="24"/>
        </w:rPr>
        <w:t xml:space="preserve"> η χώρα γνώρισε τη μεγαλύτερη ύφεση από τον </w:t>
      </w:r>
      <w:r>
        <w:rPr>
          <w:rFonts w:eastAsia="Times New Roman"/>
          <w:szCs w:val="24"/>
        </w:rPr>
        <w:t>εικοστό</w:t>
      </w:r>
      <w:r>
        <w:rPr>
          <w:rFonts w:eastAsia="Times New Roman"/>
          <w:szCs w:val="24"/>
        </w:rPr>
        <w:t xml:space="preserve"> αιώνα, με εξαίρεση περιόδους πολέμου. Εμείς</w:t>
      </w:r>
      <w:r>
        <w:rPr>
          <w:rFonts w:eastAsia="Times New Roman"/>
          <w:szCs w:val="24"/>
        </w:rPr>
        <w:t>,</w:t>
      </w:r>
      <w:r>
        <w:rPr>
          <w:rFonts w:eastAsia="Times New Roman"/>
          <w:szCs w:val="24"/>
        </w:rPr>
        <w:t xml:space="preserve"> στοχεύουμε </w:t>
      </w:r>
      <w:r>
        <w:rPr>
          <w:rFonts w:eastAsia="Times New Roman"/>
          <w:szCs w:val="24"/>
        </w:rPr>
        <w:t xml:space="preserve">στο </w:t>
      </w:r>
      <w:r>
        <w:rPr>
          <w:rFonts w:eastAsia="Times New Roman"/>
          <w:szCs w:val="24"/>
        </w:rPr>
        <w:t xml:space="preserve">να σταματήσουμε τον φαύλο κύκλο της ύφεσης και η χώρα να μπει, επιτέλους, σε </w:t>
      </w:r>
      <w:r>
        <w:rPr>
          <w:rFonts w:eastAsia="Times New Roman"/>
          <w:szCs w:val="24"/>
        </w:rPr>
        <w:t>τροχιά ανάπτυξης.</w:t>
      </w:r>
    </w:p>
    <w:p w14:paraId="42967303" w14:textId="77777777" w:rsidR="00BC01D7" w:rsidRDefault="000E0221">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μας θα έχει ρυθμούς ανάπτυξης 2,7%. Το ποσοστό αυτό είναι και πραγματικό και ρεαλιστικό, γιατί μια οικονομία με ένα τόσο μεγάλο παραγωγικό κενό, που υπήρχε τα τελευταία χρόνια, είναι φυσικό αυτήν τη στιγμή, με τη σταθερότ</w:t>
      </w:r>
      <w:r>
        <w:rPr>
          <w:rFonts w:eastAsia="Times New Roman"/>
          <w:szCs w:val="24"/>
        </w:rPr>
        <w:t xml:space="preserve">ητα που της δίνουμε, να έχει αυξημένους ρυθμούς ανάπτυξης. Αυτό, εξάλλου, φαίνεται και από το τρίτο τρίμηνο του 2016. Η ανάπτυξη ήταν 1,8% και έχει ξεπεράσει κάθε προσδοκία </w:t>
      </w:r>
      <w:r>
        <w:rPr>
          <w:rFonts w:eastAsia="Times New Roman"/>
          <w:szCs w:val="24"/>
        </w:rPr>
        <w:lastRenderedPageBreak/>
        <w:t>και του Υπουργείου Οικονομικών, αλλά και όλων των φορέων</w:t>
      </w:r>
      <w:r>
        <w:rPr>
          <w:rFonts w:eastAsia="Times New Roman"/>
          <w:szCs w:val="24"/>
        </w:rPr>
        <w:t>,</w:t>
      </w:r>
      <w:r>
        <w:rPr>
          <w:rFonts w:eastAsia="Times New Roman"/>
          <w:szCs w:val="24"/>
        </w:rPr>
        <w:t xml:space="preserve"> που βλέπουν την ελληνική </w:t>
      </w:r>
      <w:r>
        <w:rPr>
          <w:rFonts w:eastAsia="Times New Roman"/>
          <w:szCs w:val="24"/>
        </w:rPr>
        <w:t>οικονομία και την εξετάζουν διεξοδικά.</w:t>
      </w:r>
    </w:p>
    <w:p w14:paraId="42967304" w14:textId="77777777" w:rsidR="00BC01D7" w:rsidRDefault="000E0221">
      <w:pPr>
        <w:spacing w:line="600" w:lineRule="auto"/>
        <w:ind w:firstLine="720"/>
        <w:jc w:val="both"/>
        <w:rPr>
          <w:rFonts w:eastAsia="Times New Roman"/>
          <w:szCs w:val="24"/>
        </w:rPr>
      </w:pPr>
      <w:r>
        <w:rPr>
          <w:rFonts w:eastAsia="Times New Roman"/>
          <w:szCs w:val="24"/>
        </w:rPr>
        <w:t>Στην τροχιά της ανάπτυξης θα συμβάλλουν σημαντικά</w:t>
      </w:r>
      <w:r>
        <w:rPr>
          <w:rFonts w:eastAsia="Times New Roman"/>
          <w:szCs w:val="24"/>
        </w:rPr>
        <w:t>,</w:t>
      </w:r>
      <w:r>
        <w:rPr>
          <w:rFonts w:eastAsia="Times New Roman"/>
          <w:szCs w:val="24"/>
        </w:rPr>
        <w:t xml:space="preserve"> το νέο ΕΣΠΑ, ο πρόσφατα ψηφισμένος αναπτυξιακός νόμος και το πρόγραμμα αγροτικής ανάπτυξης. Η ιδιωτική κατανάλωση θα αυξηθεί κατά 1,8</w:t>
      </w:r>
      <w:r>
        <w:rPr>
          <w:rFonts w:eastAsia="Times New Roman"/>
          <w:szCs w:val="24"/>
        </w:rPr>
        <w:t>%</w:t>
      </w:r>
      <w:r>
        <w:rPr>
          <w:rFonts w:eastAsia="Times New Roman"/>
          <w:szCs w:val="24"/>
        </w:rPr>
        <w:t>,</w:t>
      </w:r>
      <w:r>
        <w:rPr>
          <w:rFonts w:eastAsia="Times New Roman"/>
          <w:szCs w:val="24"/>
        </w:rPr>
        <w:t xml:space="preserve"> λόγω της ανάπτυξης, της αύξηση</w:t>
      </w:r>
      <w:r>
        <w:rPr>
          <w:rFonts w:eastAsia="Times New Roman"/>
          <w:szCs w:val="24"/>
        </w:rPr>
        <w:t>ς της απασχόλησης και της ωφέλειας από τα 760 δισεκατομμύρια του κοινωνικού εισοδήματος. Τα χρήματα αυτά, που θα δοθούν στις ασθενέστερους, πάνε άμεσα στην ιδιωτική οικονομία κι έχουν μεγάλο πολλαπλασιαστικό δημοσιονομικό αποτέλεσμα.</w:t>
      </w:r>
    </w:p>
    <w:p w14:paraId="42967305" w14:textId="77777777" w:rsidR="00BC01D7" w:rsidRDefault="000E0221">
      <w:pPr>
        <w:spacing w:line="600" w:lineRule="auto"/>
        <w:ind w:firstLine="720"/>
        <w:jc w:val="both"/>
        <w:rPr>
          <w:rFonts w:eastAsia="Times New Roman"/>
          <w:szCs w:val="24"/>
        </w:rPr>
      </w:pPr>
      <w:r>
        <w:rPr>
          <w:rFonts w:eastAsia="Times New Roman"/>
          <w:szCs w:val="24"/>
        </w:rPr>
        <w:t>Ο Ακαθάριστος Σχηματισ</w:t>
      </w:r>
      <w:r>
        <w:rPr>
          <w:rFonts w:eastAsia="Times New Roman"/>
          <w:szCs w:val="24"/>
        </w:rPr>
        <w:t>μός Παγίου Κεφαλαίου θα αυξηθεί κατά 9,1%, ενισχυόμενος από την αύξηση της πιστωτικής επέκτασης στην οικονομία, την αξιοποίηση των ευρωπαϊκών επενδυτικών πόρων και την επίδραση του χαμηλού επιπέδου βάσης του 2016.</w:t>
      </w:r>
    </w:p>
    <w:p w14:paraId="42967306" w14:textId="77777777" w:rsidR="00BC01D7" w:rsidRDefault="000E0221">
      <w:pPr>
        <w:spacing w:line="600" w:lineRule="auto"/>
        <w:ind w:firstLine="720"/>
        <w:jc w:val="both"/>
        <w:rPr>
          <w:rFonts w:eastAsia="Times New Roman"/>
          <w:szCs w:val="24"/>
        </w:rPr>
      </w:pPr>
      <w:r>
        <w:rPr>
          <w:rFonts w:eastAsia="Times New Roman"/>
          <w:szCs w:val="24"/>
        </w:rPr>
        <w:t xml:space="preserve">Με την ανάπτυξη της οικονομίας θα έχουμε μείωση της ανεργίας. </w:t>
      </w:r>
    </w:p>
    <w:p w14:paraId="42967307" w14:textId="77777777" w:rsidR="00BC01D7" w:rsidRDefault="000E0221">
      <w:pPr>
        <w:spacing w:line="600" w:lineRule="auto"/>
        <w:ind w:firstLine="720"/>
        <w:jc w:val="both"/>
        <w:rPr>
          <w:rFonts w:eastAsia="Times New Roman"/>
          <w:szCs w:val="24"/>
        </w:rPr>
      </w:pPr>
      <w:r>
        <w:rPr>
          <w:rFonts w:eastAsia="Times New Roman"/>
          <w:szCs w:val="24"/>
        </w:rPr>
        <w:lastRenderedPageBreak/>
        <w:t>Εδώ να θυμίσω ότι η ανεργία το 2014 ήταν 26,5%, το 2015 ήταν 24,9%, το 2016 η χρόνια θα κλείσει με 23,5% και η πρόβλεψη για το 2017 είναι η ανεργία να πέσει στο 22,4%.</w:t>
      </w:r>
    </w:p>
    <w:p w14:paraId="42967308" w14:textId="77777777" w:rsidR="00BC01D7" w:rsidRDefault="000E0221">
      <w:pPr>
        <w:spacing w:line="600" w:lineRule="auto"/>
        <w:ind w:firstLine="720"/>
        <w:jc w:val="both"/>
        <w:rPr>
          <w:rFonts w:eastAsia="Times New Roman"/>
          <w:szCs w:val="24"/>
        </w:rPr>
      </w:pPr>
      <w:r>
        <w:rPr>
          <w:rFonts w:eastAsia="Times New Roman"/>
          <w:szCs w:val="24"/>
        </w:rPr>
        <w:t xml:space="preserve">Σημαντικό είναι, επίσης, </w:t>
      </w:r>
      <w:r>
        <w:rPr>
          <w:rFonts w:eastAsia="Times New Roman"/>
          <w:szCs w:val="24"/>
        </w:rPr>
        <w:t>να τονίσω ότι η φορολογική επιβάρυνση είναι αναμφίβολα μεγάλη. Είμαστε, όμως, υποχρεωμένοι να πετύχουμε τους δημοσιονομικούς στόχους</w:t>
      </w:r>
      <w:r>
        <w:rPr>
          <w:rFonts w:eastAsia="Times New Roman"/>
          <w:szCs w:val="24"/>
        </w:rPr>
        <w:t>, για τους οποίους</w:t>
      </w:r>
      <w:r>
        <w:rPr>
          <w:rFonts w:eastAsia="Times New Roman"/>
          <w:szCs w:val="24"/>
        </w:rPr>
        <w:t xml:space="preserve"> έχουμε δεσμευθεί, για να αποκατασταθεί η αξιοπιστία και να βγούμε από το πρόγραμμα.</w:t>
      </w:r>
    </w:p>
    <w:p w14:paraId="42967309" w14:textId="77777777" w:rsidR="00BC01D7" w:rsidRDefault="000E0221">
      <w:pPr>
        <w:spacing w:line="600" w:lineRule="auto"/>
        <w:ind w:firstLine="720"/>
        <w:jc w:val="both"/>
        <w:rPr>
          <w:rFonts w:eastAsia="Times New Roman"/>
          <w:szCs w:val="24"/>
        </w:rPr>
      </w:pPr>
      <w:r>
        <w:rPr>
          <w:rFonts w:eastAsia="Times New Roman"/>
          <w:szCs w:val="24"/>
        </w:rPr>
        <w:t xml:space="preserve">Γνωρίζουμε πολύ καλά </w:t>
      </w:r>
      <w:r>
        <w:rPr>
          <w:rFonts w:eastAsia="Times New Roman"/>
          <w:szCs w:val="24"/>
        </w:rPr>
        <w:t xml:space="preserve">ότι η μεγάλη φορολογική επιβάρυνση είναι δύσκολη για όλους και προκειμένου να αντιστρέψουμε την υψηλή φορολογία, έχουμε λάβει τα εξής μέτρα: Η αποπληρωμή των ληξιπρόθεσμων οφειλών της τάξης του 2% του Ακαθάριστου Εγχώριου Προϊόντος μέσα στο 2016 και άλλου </w:t>
      </w:r>
      <w:r>
        <w:rPr>
          <w:rFonts w:eastAsia="Times New Roman"/>
          <w:szCs w:val="24"/>
        </w:rPr>
        <w:t>2% του ΑΕΠ μέσα στον Ιούνιο του 2017, η ενίσχυση του κοινωνικού προϋπολογισμού και η διεύρυνση της φορολογικής βάσης με τη νομοθέτηση ηλεκτρονικών συναλλαγών. Πρόκειται για νομοσχέδια</w:t>
      </w:r>
      <w:r>
        <w:rPr>
          <w:rFonts w:eastAsia="Times New Roman"/>
          <w:szCs w:val="24"/>
        </w:rPr>
        <w:t>,</w:t>
      </w:r>
      <w:r>
        <w:rPr>
          <w:rFonts w:eastAsia="Times New Roman"/>
          <w:szCs w:val="24"/>
        </w:rPr>
        <w:t xml:space="preserve"> </w:t>
      </w:r>
      <w:r>
        <w:rPr>
          <w:rFonts w:eastAsia="Times New Roman"/>
          <w:szCs w:val="24"/>
        </w:rPr>
        <w:lastRenderedPageBreak/>
        <w:t>τα οποία θα έλθουν μέσα στο επόμενο διάστημα, για να διευρύνουμε τη φορ</w:t>
      </w:r>
      <w:r>
        <w:rPr>
          <w:rFonts w:eastAsia="Times New Roman"/>
          <w:szCs w:val="24"/>
        </w:rPr>
        <w:t>ολογική βάση, γιατί χωρίς αυτήν οι φορολογικοί συντελεστές δεν μπορούν να μειωθούν.</w:t>
      </w:r>
    </w:p>
    <w:p w14:paraId="4296730A" w14:textId="77777777" w:rsidR="00BC01D7" w:rsidRDefault="000E0221">
      <w:pPr>
        <w:spacing w:line="600" w:lineRule="auto"/>
        <w:ind w:firstLine="720"/>
        <w:jc w:val="both"/>
        <w:rPr>
          <w:rFonts w:eastAsia="Times New Roman"/>
          <w:szCs w:val="24"/>
        </w:rPr>
      </w:pPr>
      <w:r>
        <w:rPr>
          <w:rFonts w:eastAsia="Times New Roman"/>
          <w:szCs w:val="24"/>
        </w:rPr>
        <w:t>Το πρόγραμμα δημοσίων επενδύσεων για το 2017 προβλέπεται να ανέλθει στα 6.750.000.000 ευρώ, στο ίδιο ύψος με αυτό του 2016. Οι δαπάνες αυτές αντιπροσωπεύουν το 3,7% του προ</w:t>
      </w:r>
      <w:r>
        <w:rPr>
          <w:rFonts w:eastAsia="Times New Roman"/>
          <w:szCs w:val="24"/>
        </w:rPr>
        <w:t>βλεπόμενου ΑΕΠ της χώρας. Κατανέμονται σε 5.750.000.000 ευρώ για τα έργα που θα συγχρηματοδοτηθούν από πόρους της Ευρωπαϊκής Ένωσης και σε ένα 1 δισεκατομμύριο για τα έργα που θα χρηματοδοτηθούν αποκλειστικά από εθνικούς πόρους.</w:t>
      </w:r>
    </w:p>
    <w:p w14:paraId="4296730B" w14:textId="77777777" w:rsidR="00BC01D7" w:rsidRDefault="000E0221">
      <w:pPr>
        <w:spacing w:line="600" w:lineRule="auto"/>
        <w:ind w:firstLine="720"/>
        <w:jc w:val="both"/>
        <w:rPr>
          <w:rFonts w:eastAsia="Times New Roman"/>
          <w:szCs w:val="24"/>
        </w:rPr>
      </w:pPr>
      <w:r>
        <w:rPr>
          <w:rFonts w:eastAsia="Times New Roman"/>
          <w:szCs w:val="24"/>
        </w:rPr>
        <w:t xml:space="preserve">Σε ό,τι αφορά το μέρος του </w:t>
      </w:r>
      <w:r>
        <w:rPr>
          <w:rFonts w:eastAsia="Times New Roman"/>
          <w:szCs w:val="24"/>
        </w:rPr>
        <w:t>προγράμματος των δημοσίων επενδύσεων</w:t>
      </w:r>
      <w:r>
        <w:rPr>
          <w:rFonts w:eastAsia="Times New Roman"/>
          <w:szCs w:val="24"/>
        </w:rPr>
        <w:t>,</w:t>
      </w:r>
      <w:r>
        <w:rPr>
          <w:rFonts w:eastAsia="Times New Roman"/>
          <w:szCs w:val="24"/>
        </w:rPr>
        <w:t xml:space="preserve"> που χρηματοδοτείται αποκλειστικά από εθνικούς πόρους, το συνολικό ποσό για το 2017</w:t>
      </w:r>
      <w:r>
        <w:rPr>
          <w:rFonts w:eastAsia="Times New Roman"/>
          <w:szCs w:val="24"/>
        </w:rPr>
        <w:t>,</w:t>
      </w:r>
      <w:r>
        <w:rPr>
          <w:rFonts w:eastAsia="Times New Roman"/>
          <w:szCs w:val="24"/>
        </w:rPr>
        <w:t xml:space="preserve"> σε σχέση με το 2016</w:t>
      </w:r>
      <w:r>
        <w:rPr>
          <w:rFonts w:eastAsia="Times New Roman"/>
          <w:szCs w:val="24"/>
        </w:rPr>
        <w:t>,</w:t>
      </w:r>
      <w:r>
        <w:rPr>
          <w:rFonts w:eastAsia="Times New Roman"/>
          <w:szCs w:val="24"/>
        </w:rPr>
        <w:t xml:space="preserve"> είναι αυξημένο κατά 250 εκατομμύρια ευρώ.</w:t>
      </w:r>
    </w:p>
    <w:p w14:paraId="4296730C" w14:textId="77777777" w:rsidR="00BC01D7" w:rsidRDefault="000E0221">
      <w:pPr>
        <w:spacing w:line="600" w:lineRule="auto"/>
        <w:ind w:firstLine="720"/>
        <w:jc w:val="both"/>
        <w:rPr>
          <w:rFonts w:eastAsia="Times New Roman"/>
          <w:szCs w:val="24"/>
        </w:rPr>
      </w:pPr>
      <w:r>
        <w:rPr>
          <w:rFonts w:eastAsia="Times New Roman"/>
          <w:szCs w:val="24"/>
        </w:rPr>
        <w:lastRenderedPageBreak/>
        <w:t>Το πρόγραμμα δημοσίων επενδύσεων</w:t>
      </w:r>
      <w:r>
        <w:rPr>
          <w:rFonts w:eastAsia="Times New Roman"/>
          <w:szCs w:val="24"/>
        </w:rPr>
        <w:t>,</w:t>
      </w:r>
      <w:r>
        <w:rPr>
          <w:rFonts w:eastAsia="Times New Roman"/>
          <w:szCs w:val="24"/>
        </w:rPr>
        <w:t xml:space="preserve"> ως βασικό εργαλείο αναπτυξιακής πολιτ</w:t>
      </w:r>
      <w:r>
        <w:rPr>
          <w:rFonts w:eastAsia="Times New Roman"/>
          <w:szCs w:val="24"/>
        </w:rPr>
        <w:t>ικής</w:t>
      </w:r>
      <w:r>
        <w:rPr>
          <w:rFonts w:eastAsia="Times New Roman"/>
          <w:szCs w:val="24"/>
        </w:rPr>
        <w:t>,</w:t>
      </w:r>
      <w:r>
        <w:rPr>
          <w:rFonts w:eastAsia="Times New Roman"/>
          <w:szCs w:val="24"/>
        </w:rPr>
        <w:t xml:space="preserve"> συνοδεύει τη δημοσιονομική προσπάθεια με αναπτυξιακές δράσεις, συμβάλλει στην ενίσχυση της ελληνικής οικονομίας και ταυτόχρονα, στη στήριξη της κοινωνικής συνοχής. Τα καθαρά έσοδα του </w:t>
      </w:r>
      <w:r>
        <w:rPr>
          <w:rFonts w:eastAsia="Times New Roman"/>
          <w:szCs w:val="24"/>
        </w:rPr>
        <w:t>τακτικού π</w:t>
      </w:r>
      <w:r>
        <w:rPr>
          <w:rFonts w:eastAsia="Times New Roman"/>
          <w:szCs w:val="24"/>
        </w:rPr>
        <w:t>ροϋπολογισμού σε ταμειακή βάση προβλέπονται να διαμορφωθ</w:t>
      </w:r>
      <w:r>
        <w:rPr>
          <w:rFonts w:eastAsia="Times New Roman"/>
          <w:szCs w:val="24"/>
        </w:rPr>
        <w:t>ούν σε 50.374.000.000 ευρώ</w:t>
      </w:r>
      <w:r>
        <w:rPr>
          <w:rFonts w:eastAsia="Times New Roman"/>
          <w:szCs w:val="24"/>
        </w:rPr>
        <w:t>,</w:t>
      </w:r>
      <w:r>
        <w:rPr>
          <w:rFonts w:eastAsia="Times New Roman"/>
          <w:szCs w:val="24"/>
        </w:rPr>
        <w:t xml:space="preserve"> αυξημένα κατά 2.271.000.000 ευρώ</w:t>
      </w:r>
      <w:r>
        <w:rPr>
          <w:rFonts w:eastAsia="Times New Roman"/>
          <w:szCs w:val="24"/>
        </w:rPr>
        <w:t>,</w:t>
      </w:r>
      <w:r>
        <w:rPr>
          <w:rFonts w:eastAsia="Times New Roman"/>
          <w:szCs w:val="24"/>
        </w:rPr>
        <w:t xml:space="preserve"> έναντι του 2016.</w:t>
      </w:r>
    </w:p>
    <w:p w14:paraId="4296730D" w14:textId="77777777" w:rsidR="00BC01D7" w:rsidRDefault="000E0221">
      <w:pPr>
        <w:spacing w:line="600" w:lineRule="auto"/>
        <w:ind w:firstLine="720"/>
        <w:jc w:val="both"/>
        <w:rPr>
          <w:rFonts w:eastAsia="Times New Roman"/>
          <w:szCs w:val="24"/>
        </w:rPr>
      </w:pPr>
      <w:r>
        <w:rPr>
          <w:rFonts w:eastAsia="Times New Roman"/>
          <w:szCs w:val="24"/>
        </w:rPr>
        <w:t>Οι άμεσοι φόροι προβλέπεται ότι θα διαμορφωθούν στα 20.415.000.000 ευρώ</w:t>
      </w:r>
      <w:r>
        <w:rPr>
          <w:rFonts w:eastAsia="Times New Roman"/>
          <w:szCs w:val="24"/>
        </w:rPr>
        <w:t>,</w:t>
      </w:r>
      <w:r>
        <w:rPr>
          <w:rFonts w:eastAsia="Times New Roman"/>
          <w:szCs w:val="24"/>
        </w:rPr>
        <w:t xml:space="preserve"> μειωμένοι κατά 296.000.000 ευρώ</w:t>
      </w:r>
      <w:r>
        <w:rPr>
          <w:rFonts w:eastAsia="Times New Roman"/>
          <w:szCs w:val="24"/>
        </w:rPr>
        <w:t>,</w:t>
      </w:r>
      <w:r>
        <w:rPr>
          <w:rFonts w:eastAsia="Times New Roman"/>
          <w:szCs w:val="24"/>
        </w:rPr>
        <w:t xml:space="preserve"> έναντι του 2016. Οι έμμεσοι φόροι προβλέπεται να διαμορφωθούν στα 26.44</w:t>
      </w:r>
      <w:r>
        <w:rPr>
          <w:rFonts w:eastAsia="Times New Roman"/>
          <w:szCs w:val="24"/>
        </w:rPr>
        <w:t>3.000.000 ευρώ, παρουσιάζοντας αύξηση κατά 1.335.000.000 ευρώ</w:t>
      </w:r>
      <w:r>
        <w:rPr>
          <w:rFonts w:eastAsia="Times New Roman"/>
          <w:szCs w:val="24"/>
        </w:rPr>
        <w:t>,</w:t>
      </w:r>
      <w:r>
        <w:rPr>
          <w:rFonts w:eastAsia="Times New Roman"/>
          <w:szCs w:val="24"/>
        </w:rPr>
        <w:t xml:space="preserve"> έναντι του 2016.</w:t>
      </w:r>
    </w:p>
    <w:p w14:paraId="4296730E" w14:textId="77777777" w:rsidR="00BC01D7" w:rsidRDefault="000E0221">
      <w:pPr>
        <w:spacing w:line="600" w:lineRule="auto"/>
        <w:jc w:val="both"/>
        <w:rPr>
          <w:rFonts w:eastAsia="Times New Roman" w:cs="Times New Roman"/>
          <w:szCs w:val="24"/>
        </w:rPr>
      </w:pPr>
      <w:r>
        <w:rPr>
          <w:rFonts w:eastAsia="Times New Roman"/>
          <w:szCs w:val="24"/>
        </w:rPr>
        <w:t xml:space="preserve">Εδώ θα ήθελα να τονίσω κάτι σε σχέση με αυτά που μας αναφέρουν οι συνάδελφοι της Αντιπολίτευσης, ότι δίνουμε μια μεγάλη </w:t>
      </w:r>
      <w:proofErr w:type="spellStart"/>
      <w:r>
        <w:rPr>
          <w:rFonts w:eastAsia="Times New Roman"/>
          <w:szCs w:val="24"/>
        </w:rPr>
        <w:t>υπερφορολόγηση</w:t>
      </w:r>
      <w:proofErr w:type="spellEnd"/>
      <w:r>
        <w:rPr>
          <w:rFonts w:eastAsia="Times New Roman"/>
          <w:szCs w:val="24"/>
        </w:rPr>
        <w:t>.</w:t>
      </w:r>
      <w:r>
        <w:rPr>
          <w:rFonts w:eastAsia="Times New Roman"/>
          <w:szCs w:val="24"/>
        </w:rPr>
        <w:t xml:space="preserve"> </w:t>
      </w:r>
      <w:r>
        <w:rPr>
          <w:rFonts w:eastAsia="Times New Roman" w:cs="Times New Roman"/>
          <w:szCs w:val="24"/>
        </w:rPr>
        <w:lastRenderedPageBreak/>
        <w:t xml:space="preserve">Απορώ </w:t>
      </w:r>
      <w:r>
        <w:rPr>
          <w:rFonts w:eastAsia="Times New Roman" w:cs="Times New Roman"/>
          <w:szCs w:val="24"/>
        </w:rPr>
        <w:t>π</w:t>
      </w:r>
      <w:r>
        <w:rPr>
          <w:rFonts w:eastAsia="Times New Roman" w:cs="Times New Roman"/>
          <w:szCs w:val="24"/>
        </w:rPr>
        <w:t>ώς,</w:t>
      </w:r>
      <w:r>
        <w:rPr>
          <w:rFonts w:eastAsia="Times New Roman" w:cs="Times New Roman"/>
          <w:szCs w:val="24"/>
        </w:rPr>
        <w:t xml:space="preserve"> τόσο έγκριτοι οικονομολόγοι</w:t>
      </w:r>
      <w:r>
        <w:rPr>
          <w:rFonts w:eastAsia="Times New Roman" w:cs="Times New Roman"/>
          <w:szCs w:val="24"/>
        </w:rPr>
        <w:t>,</w:t>
      </w:r>
      <w:r>
        <w:rPr>
          <w:rFonts w:eastAsia="Times New Roman" w:cs="Times New Roman"/>
          <w:szCs w:val="24"/>
        </w:rPr>
        <w:t xml:space="preserve"> που βρίσκονται σε αυτή την παράταξη, δεν αντιλαμβάνονται πόσους φόρους θα δώσει η ίδια η αύξηση και η ανάπτυξη της οικονομίας κατά 2,7% -που μας δίνει μια μεγέθυνση του Ακαθάριστου Εγχώριου Προϊόντος περίπου στα 6 δισεκατομμύρια- στον </w:t>
      </w:r>
      <w:r>
        <w:rPr>
          <w:rFonts w:eastAsia="Times New Roman" w:cs="Times New Roman"/>
          <w:szCs w:val="24"/>
        </w:rPr>
        <w:t>τ</w:t>
      </w:r>
      <w:r>
        <w:rPr>
          <w:rFonts w:eastAsia="Times New Roman" w:cs="Times New Roman"/>
          <w:szCs w:val="24"/>
        </w:rPr>
        <w:t xml:space="preserve">ακτικό </w:t>
      </w:r>
      <w:r>
        <w:rPr>
          <w:rFonts w:eastAsia="Times New Roman" w:cs="Times New Roman"/>
          <w:szCs w:val="24"/>
        </w:rPr>
        <w:t>προϋπολογισμ</w:t>
      </w:r>
      <w:r>
        <w:rPr>
          <w:rFonts w:eastAsia="Times New Roman" w:cs="Times New Roman"/>
          <w:szCs w:val="24"/>
        </w:rPr>
        <w:t>ό</w:t>
      </w:r>
      <w:r>
        <w:rPr>
          <w:rFonts w:eastAsia="Times New Roman" w:cs="Times New Roman"/>
          <w:szCs w:val="24"/>
        </w:rPr>
        <w:t xml:space="preserve">, αλλά απομονώνουν τους έμμεσους φόρους με μια καθαρά </w:t>
      </w:r>
      <w:proofErr w:type="spellStart"/>
      <w:r>
        <w:rPr>
          <w:rFonts w:eastAsia="Times New Roman" w:cs="Times New Roman"/>
          <w:szCs w:val="24"/>
        </w:rPr>
        <w:t>αριθμητικίστικη</w:t>
      </w:r>
      <w:proofErr w:type="spellEnd"/>
      <w:r>
        <w:rPr>
          <w:rFonts w:eastAsia="Times New Roman" w:cs="Times New Roman"/>
          <w:szCs w:val="24"/>
        </w:rPr>
        <w:t xml:space="preserve"> λογική. </w:t>
      </w:r>
    </w:p>
    <w:p w14:paraId="4296730F"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συνολικές δαπάνες του </w:t>
      </w:r>
      <w:r>
        <w:rPr>
          <w:rFonts w:eastAsia="Times New Roman" w:cs="Times New Roman"/>
          <w:szCs w:val="24"/>
        </w:rPr>
        <w:t>τακτικού προϋπολογισμού</w:t>
      </w:r>
      <w:r>
        <w:rPr>
          <w:rFonts w:eastAsia="Times New Roman" w:cs="Times New Roman"/>
          <w:szCs w:val="24"/>
        </w:rPr>
        <w:t xml:space="preserve"> εκτιμάται ότι θα διαμορφωθούν στα 49.536.000.000 ευρώ, μειωμένες κατά 1.481.000.000 ευρώ, έναντι της εκτίμησης για το έτος 2016</w:t>
      </w:r>
      <w:r>
        <w:rPr>
          <w:rFonts w:eastAsia="Times New Roman" w:cs="Times New Roman"/>
          <w:szCs w:val="24"/>
        </w:rPr>
        <w:t>, κυρίως λόγω της μείωσης των δαπανών για καταπτώσεις εγγυήσεων σε ακαθάριστη βάση</w:t>
      </w:r>
      <w:r>
        <w:rPr>
          <w:rFonts w:eastAsia="Times New Roman" w:cs="Times New Roman"/>
          <w:szCs w:val="24"/>
        </w:rPr>
        <w:t>,</w:t>
      </w:r>
      <w:r>
        <w:rPr>
          <w:rFonts w:eastAsia="Times New Roman" w:cs="Times New Roman"/>
          <w:szCs w:val="24"/>
        </w:rPr>
        <w:t xml:space="preserve"> σε φορείς εντός </w:t>
      </w:r>
      <w:r>
        <w:rPr>
          <w:rFonts w:eastAsia="Times New Roman" w:cs="Times New Roman"/>
          <w:szCs w:val="24"/>
        </w:rPr>
        <w:t>γενικής κυβέρνησης</w:t>
      </w:r>
      <w:r>
        <w:rPr>
          <w:rFonts w:eastAsia="Times New Roman" w:cs="Times New Roman"/>
          <w:szCs w:val="24"/>
        </w:rPr>
        <w:t xml:space="preserve">, την προβλεπόμενη μείωση δαπανών για εξοπλιστικά προγράμματα, καθώς και στη μη πρόβλεψη δαπανών για αναλήψεις χρεών.  </w:t>
      </w:r>
    </w:p>
    <w:p w14:paraId="42967310"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w:t>
      </w:r>
      <w:r>
        <w:rPr>
          <w:rFonts w:eastAsia="Times New Roman" w:cs="Times New Roman"/>
          <w:szCs w:val="24"/>
        </w:rPr>
        <w:t xml:space="preserve">Βουλευτές, οι συνάδελφοι της Αξιωματικής Αντιπολίτευσης συνεχώς δημιουργούν νέα αφηγήματα, τα οποία </w:t>
      </w:r>
      <w:r>
        <w:rPr>
          <w:rFonts w:eastAsia="Times New Roman" w:cs="Times New Roman"/>
          <w:szCs w:val="24"/>
        </w:rPr>
        <w:t xml:space="preserve">όμως, </w:t>
      </w:r>
      <w:r>
        <w:rPr>
          <w:rFonts w:eastAsia="Times New Roman" w:cs="Times New Roman"/>
          <w:szCs w:val="24"/>
        </w:rPr>
        <w:t xml:space="preserve">στηρίζονται σε ψεύτικα νούμερα και σε λανθασμένες προβλέψεις. Το τελευταίο αφήγημα είναι ότι αυτό το οποίο κάνουμε με τον </w:t>
      </w:r>
      <w:r>
        <w:rPr>
          <w:rFonts w:eastAsia="Times New Roman" w:cs="Times New Roman"/>
          <w:szCs w:val="24"/>
        </w:rPr>
        <w:t xml:space="preserve">προϋπολογισμό </w:t>
      </w:r>
      <w:r>
        <w:rPr>
          <w:rFonts w:eastAsia="Times New Roman" w:cs="Times New Roman"/>
          <w:szCs w:val="24"/>
        </w:rPr>
        <w:t>του 2017, είνα</w:t>
      </w:r>
      <w:r>
        <w:rPr>
          <w:rFonts w:eastAsia="Times New Roman" w:cs="Times New Roman"/>
          <w:szCs w:val="24"/>
        </w:rPr>
        <w:t>ι να επανέλθουμε στην ίδια κατάσταση με το 2014, ότι μετά από δύο χρόνια τελικά</w:t>
      </w:r>
      <w:r>
        <w:rPr>
          <w:rFonts w:eastAsia="Times New Roman" w:cs="Times New Roman"/>
          <w:szCs w:val="24"/>
        </w:rPr>
        <w:t>,</w:t>
      </w:r>
      <w:r>
        <w:rPr>
          <w:rFonts w:eastAsia="Times New Roman" w:cs="Times New Roman"/>
          <w:szCs w:val="24"/>
        </w:rPr>
        <w:t xml:space="preserve"> έχουμε φθάσει στο ίδιο σημείο. </w:t>
      </w:r>
    </w:p>
    <w:p w14:paraId="42967311"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ας δούμε λίγο τα νούμερα με προσοχή, γιατί ενίοτε λένε την αλήθεια: Το 2014 που ήσασταν κυβέρνηση, προβλέπατε στον προϋπολογισμό πρωτογεν</w:t>
      </w:r>
      <w:r>
        <w:rPr>
          <w:rFonts w:eastAsia="Times New Roman" w:cs="Times New Roman"/>
          <w:szCs w:val="24"/>
        </w:rPr>
        <w:t>ές πλεόνασμα 1,6%. Όμως, αποτύχατε να πιάσετε τους στόχους. Και ο απολογισμός του 2014 καταγράφει έλλειμμα κρατικού προϋπολογισμού ύψους 673,62 εκατομμύρια ευρώ, ήτοι 0,38% του ΑΕΠ. Επίσης, προβλέπατε αύξηση 0,6%. Σήμερα γνωρίζουμε ότι αυτός ο αριθμός ήταν</w:t>
      </w:r>
      <w:r>
        <w:rPr>
          <w:rFonts w:eastAsia="Times New Roman" w:cs="Times New Roman"/>
          <w:szCs w:val="24"/>
        </w:rPr>
        <w:t xml:space="preserve"> στο 0,35%. Όμως, υπάρχει η εξής διαφορά: Οι προβλέψεις σας δεν ήταν η πραγματικότητα. </w:t>
      </w:r>
    </w:p>
    <w:p w14:paraId="42967312"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Σήμερα, όμως, το 2017, στα αντίστοιχα νούμερα</w:t>
      </w:r>
      <w:r>
        <w:rPr>
          <w:rFonts w:eastAsia="Times New Roman" w:cs="Times New Roman"/>
          <w:szCs w:val="24"/>
        </w:rPr>
        <w:t>,</w:t>
      </w:r>
      <w:r>
        <w:rPr>
          <w:rFonts w:eastAsia="Times New Roman" w:cs="Times New Roman"/>
          <w:szCs w:val="24"/>
        </w:rPr>
        <w:t xml:space="preserve"> εμείς προβλέπουμε αύξηση, ανάπτυξη 2,7% και πρωτογενές πλεόνασμα 2%. Εάν το 2,7% είναι ίδιο με το 0,35% που πετύχατε και </w:t>
      </w:r>
      <w:r>
        <w:rPr>
          <w:rFonts w:eastAsia="Times New Roman" w:cs="Times New Roman"/>
          <w:szCs w:val="24"/>
        </w:rPr>
        <w:t xml:space="preserve">το 2% πρωτογενές πλεόνασμα ίδιο με το έλλειμμα του 0,38%, αυτή είναι η δική σας αριθμητική, η αριθμητική της Νέας Δημοκρατίας. </w:t>
      </w:r>
    </w:p>
    <w:p w14:paraId="42967313"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Μας λέτε ότι τα επιτόκια που σήμερα βρίσκονται στο 6,4% είναι ίδια με την άνοιξη του 2014. Ήταν η περίοδος που θέλατε να κάνετε </w:t>
      </w:r>
      <w:r>
        <w:rPr>
          <w:rFonts w:eastAsia="Times New Roman" w:cs="Times New Roman"/>
          <w:szCs w:val="24"/>
        </w:rPr>
        <w:t xml:space="preserve">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Όμως, τον Αύγουστο, τον Οκτώβριο και τον Δεκέμβριο του 2014 τα επιτόκια κυμάνθηκαν στο 7,3%, 8,1%, για να κλείσουν στο 8,5%. Εμείς σήμερα έχουμε στο 6,5% τα επιτόκια δεκαετών ομολόγων με τάση περαιτέρω μείωσης. Εάν αυτά είναι τα ίδια νούμ</w:t>
      </w:r>
      <w:r>
        <w:rPr>
          <w:rFonts w:eastAsia="Times New Roman" w:cs="Times New Roman"/>
          <w:szCs w:val="24"/>
        </w:rPr>
        <w:t xml:space="preserve">ερα, τότε μάλλον η δική σας αριθμητική έχει κάποιο θέμα. </w:t>
      </w:r>
    </w:p>
    <w:p w14:paraId="42967314"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της Αντιπολίτευσης, να πούμε και κάτι ακόμη: Οι προϋπολογισμοί</w:t>
      </w:r>
      <w:r>
        <w:rPr>
          <w:rFonts w:eastAsia="Times New Roman" w:cs="Times New Roman"/>
          <w:szCs w:val="24"/>
        </w:rPr>
        <w:t>,</w:t>
      </w:r>
      <w:r>
        <w:rPr>
          <w:rFonts w:eastAsia="Times New Roman" w:cs="Times New Roman"/>
          <w:szCs w:val="24"/>
        </w:rPr>
        <w:t xml:space="preserve"> τους οποίους εκτέλεσε αυτή η Κυβέρνηση, του 2015 και </w:t>
      </w:r>
      <w:r>
        <w:rPr>
          <w:rFonts w:eastAsia="Times New Roman" w:cs="Times New Roman"/>
          <w:szCs w:val="24"/>
        </w:rPr>
        <w:lastRenderedPageBreak/>
        <w:t xml:space="preserve">του 2016, σημαδεύονται από ένα στοιχείο, ότι είναι αξιόπιστοι. </w:t>
      </w:r>
      <w:r>
        <w:rPr>
          <w:rFonts w:eastAsia="Times New Roman" w:cs="Times New Roman"/>
          <w:szCs w:val="24"/>
        </w:rPr>
        <w:t xml:space="preserve">Ό,τι προϋπολογίσαμε, καλύφθηκε στο έπακρο. Και όχι μόνο αυτό, αλλά είχαμε και πλέον θετικά αποτελέσματα. </w:t>
      </w:r>
    </w:p>
    <w:p w14:paraId="42967315"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τους δικούς σας προϋπολογισμούς, θα σας αναφέρω μερικά νούμερα: Το 2012 προβλέπατε ανάπτυξη 1,1%, ενώ η χρονιά έκλεισε με ύφεση 6,6%. Το 20</w:t>
      </w:r>
      <w:r>
        <w:rPr>
          <w:rFonts w:eastAsia="Times New Roman" w:cs="Times New Roman"/>
          <w:szCs w:val="24"/>
        </w:rPr>
        <w:t xml:space="preserve">13 προβλέπατε ανάπτυξη 2,1% και τελικά είχαμε ύφεση 3,3%. Όσον αφορά στο καλύτερο για εσάς έτος, το 2014, σας ανέφερα προηγουμένως τα νούμερα.  </w:t>
      </w:r>
    </w:p>
    <w:p w14:paraId="42967316"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Κύριοι, αυτοί είναι οι αναξιόπιστοι προϋπολογισμοί και η αναξιόπιστη πολιτική. Για εσάς, που το 2014 ήταν το κα</w:t>
      </w:r>
      <w:r>
        <w:rPr>
          <w:rFonts w:eastAsia="Times New Roman" w:cs="Times New Roman"/>
          <w:szCs w:val="24"/>
        </w:rPr>
        <w:t xml:space="preserve">λύτερο έτος, έχει αποτύχει παταγωδώς. </w:t>
      </w:r>
    </w:p>
    <w:p w14:paraId="42967317"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Αγαπητοί μου συνάδελφοι, τα πεπραγμένα σας δεν είναι αφήγημα επιτυχίας, αλλά ιστορία αποτυχίας. Στον προϋπολογισμό του 2015 –που ήταν δικός σας προϋπολογισμός, αλλά τον εκτελέσαμε εμείς- καταφέραμε </w:t>
      </w:r>
      <w:r>
        <w:rPr>
          <w:rFonts w:eastAsia="Times New Roman" w:cs="Times New Roman"/>
          <w:szCs w:val="24"/>
        </w:rPr>
        <w:lastRenderedPageBreak/>
        <w:t>και είχαμε υπέρβαση</w:t>
      </w:r>
      <w:r>
        <w:rPr>
          <w:rFonts w:eastAsia="Times New Roman" w:cs="Times New Roman"/>
          <w:szCs w:val="24"/>
        </w:rPr>
        <w:t xml:space="preserve"> στους στόχους, όπως και στον προϋπολογισμό του 2016. Την ίδια υπέρβαση στόχων θα έχει και ο </w:t>
      </w:r>
      <w:r>
        <w:rPr>
          <w:rFonts w:eastAsia="Times New Roman" w:cs="Times New Roman"/>
          <w:szCs w:val="24"/>
        </w:rPr>
        <w:t xml:space="preserve">προϋπολογισμός </w:t>
      </w:r>
      <w:r>
        <w:rPr>
          <w:rFonts w:eastAsia="Times New Roman" w:cs="Times New Roman"/>
          <w:szCs w:val="24"/>
        </w:rPr>
        <w:t xml:space="preserve">του 2017. Αυτά, για να γνωρίζει ο ελληνικός λαός ποιος είναι ο αναξιόπιστος και ποιος είναι ο αξιόπιστος. </w:t>
      </w:r>
    </w:p>
    <w:p w14:paraId="42967318"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άλλο σας αφήγημα είναι ότι με τη δική</w:t>
      </w:r>
      <w:r>
        <w:rPr>
          <w:rFonts w:eastAsia="Times New Roman" w:cs="Times New Roman"/>
          <w:szCs w:val="24"/>
        </w:rPr>
        <w:t xml:space="preserve"> μας Κυβέρνηση οι ιδιωτικές καταθέσεις στις ελληνικές τράπεζες έχουν μειωθεί. Ας πάμε λιγάκι στα νούμερα, τα οποία είναι από τον ίδιο πίνακα που πήρε ο Εισηγητής της Αξιωματικής Αντιπολίτευσης: Σεπτέμβριος 2009: Ιδιωτικές καταθέσεις, 246 δισεκατομμύρια. Φε</w:t>
      </w:r>
      <w:r>
        <w:rPr>
          <w:rFonts w:eastAsia="Times New Roman" w:cs="Times New Roman"/>
          <w:szCs w:val="24"/>
        </w:rPr>
        <w:t xml:space="preserve">βρουάριος 2015, 152 δισεκατομμύρια. Και οι εκλογές έγιναν στις 20 Ιανουαρίου, κύριοι συνάδελφοι. Αυτά, για να βάζουμε τα πράγματα στη θέση τους. Οκτώβριος 2016, 135 δισεκατομμύρια.  </w:t>
      </w:r>
    </w:p>
    <w:p w14:paraId="42967319" w14:textId="77777777" w:rsidR="00BC01D7" w:rsidRDefault="000E0221">
      <w:pPr>
        <w:spacing w:line="600" w:lineRule="auto"/>
        <w:ind w:firstLine="720"/>
        <w:jc w:val="both"/>
        <w:rPr>
          <w:rFonts w:eastAsia="Times New Roman"/>
          <w:szCs w:val="24"/>
        </w:rPr>
      </w:pPr>
      <w:r>
        <w:rPr>
          <w:rFonts w:eastAsia="Times New Roman"/>
          <w:szCs w:val="24"/>
        </w:rPr>
        <w:t>Δείτε τις διαφορές σας. Ψάξτε τους πίνακες, που εσείς οι ίδιοι διαβάζετε.</w:t>
      </w:r>
      <w:r>
        <w:rPr>
          <w:rFonts w:eastAsia="Times New Roman"/>
          <w:szCs w:val="24"/>
        </w:rPr>
        <w:t xml:space="preserve"> Η απώλεια της διετίας της Κυβέρνησης ΣΥΡΙΖΑ είναι 17 δισεκατομμύρια ευρώ, με τις ιδιωτικές καταθέσεις, όμως, το τελευταίο πεντάμηνο να </w:t>
      </w:r>
      <w:r>
        <w:rPr>
          <w:rFonts w:eastAsia="Times New Roman"/>
          <w:szCs w:val="24"/>
        </w:rPr>
        <w:lastRenderedPageBreak/>
        <w:t>αυξάνονται σταθερά. Στη δική σας περίοδο, της Αντιπολίτευσης, και της προηγούμενης συγκυβέρνησης, έχουμε 94 δισεκατομμύρ</w:t>
      </w:r>
      <w:r>
        <w:rPr>
          <w:rFonts w:eastAsia="Times New Roman"/>
          <w:szCs w:val="24"/>
        </w:rPr>
        <w:t>ια ευρώ απώλεια ιδιωτικών καταθέσεων.</w:t>
      </w:r>
    </w:p>
    <w:p w14:paraId="4296731A" w14:textId="77777777" w:rsidR="00BC01D7" w:rsidRDefault="000E0221">
      <w:pPr>
        <w:spacing w:line="600" w:lineRule="auto"/>
        <w:ind w:firstLine="720"/>
        <w:jc w:val="both"/>
        <w:rPr>
          <w:rFonts w:eastAsia="Times New Roman"/>
          <w:szCs w:val="24"/>
        </w:rPr>
      </w:pPr>
      <w:r>
        <w:rPr>
          <w:rFonts w:eastAsia="Times New Roman"/>
          <w:szCs w:val="24"/>
        </w:rPr>
        <w:t xml:space="preserve"> Αφήστε, λοιπόν, αυτά τα αφηγήματα. Δεν σας συμφέρουν. Με την πολιτική </w:t>
      </w:r>
      <w:r>
        <w:rPr>
          <w:rFonts w:eastAsia="Times New Roman"/>
          <w:szCs w:val="24"/>
        </w:rPr>
        <w:t>σας,</w:t>
      </w:r>
      <w:r>
        <w:rPr>
          <w:rFonts w:eastAsia="Times New Roman"/>
          <w:szCs w:val="24"/>
        </w:rPr>
        <w:t xml:space="preserve"> οι καταθέσεις από τις ελληνικές τράπεζες είχαν εξανεμιστεί και γι’ αυτό υπήρχε η αναγκαιότητα και νέας </w:t>
      </w:r>
      <w:proofErr w:type="spellStart"/>
      <w:r>
        <w:rPr>
          <w:rFonts w:eastAsia="Times New Roman"/>
          <w:szCs w:val="24"/>
        </w:rPr>
        <w:t>αναχρηματοδότησης</w:t>
      </w:r>
      <w:proofErr w:type="spellEnd"/>
      <w:r>
        <w:rPr>
          <w:rFonts w:eastAsia="Times New Roman"/>
          <w:szCs w:val="24"/>
        </w:rPr>
        <w:t>.</w:t>
      </w:r>
    </w:p>
    <w:p w14:paraId="4296731B" w14:textId="77777777" w:rsidR="00BC01D7" w:rsidRDefault="000E0221">
      <w:pPr>
        <w:spacing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συνάδελφοι, η διαστρέβλωση της πραγματικότητας και τα αφηγήματα</w:t>
      </w:r>
      <w:r>
        <w:rPr>
          <w:rFonts w:eastAsia="Times New Roman"/>
          <w:szCs w:val="24"/>
        </w:rPr>
        <w:t>,</w:t>
      </w:r>
      <w:r>
        <w:rPr>
          <w:rFonts w:eastAsia="Times New Roman"/>
          <w:szCs w:val="24"/>
        </w:rPr>
        <w:t xml:space="preserve"> τα οποία επινοείτε, ξεπερνούν κάθε φαντασία. Το ένα αφήγημα έρχεται μετά το άλλο. Όταν καταρρίπτεται το ένα, έρχεται το επόμενο. Μας έχετε πει ότι ζημιώσαμε τη χώρα κατά 86 δισεκατομμύρια ευρ</w:t>
      </w:r>
      <w:r>
        <w:rPr>
          <w:rFonts w:eastAsia="Times New Roman"/>
          <w:szCs w:val="24"/>
        </w:rPr>
        <w:t>ώ. Να δούμε την πραγματικότητα.</w:t>
      </w:r>
    </w:p>
    <w:p w14:paraId="4296731C" w14:textId="77777777" w:rsidR="00BC01D7" w:rsidRDefault="000E0221">
      <w:pPr>
        <w:spacing w:line="600" w:lineRule="auto"/>
        <w:ind w:firstLine="720"/>
        <w:jc w:val="both"/>
        <w:rPr>
          <w:rFonts w:eastAsia="Times New Roman"/>
          <w:szCs w:val="24"/>
        </w:rPr>
      </w:pPr>
      <w:r>
        <w:rPr>
          <w:rFonts w:eastAsia="Times New Roman"/>
          <w:szCs w:val="24"/>
        </w:rPr>
        <w:t xml:space="preserve">Από πότε, κύριοι συνάδελφοι, τα 54 δισεκατομμύρια που χρησιμοποιήθηκαν για ανατροφοδότηση του παλιού χρέους είναι νέο χρέος; Προφανώς δεν ξέρετε ότι αυξάνεται ο δανεισμός κατά 54 δισεκατομμύρια, </w:t>
      </w:r>
      <w:r>
        <w:rPr>
          <w:rFonts w:eastAsia="Times New Roman"/>
          <w:szCs w:val="24"/>
        </w:rPr>
        <w:lastRenderedPageBreak/>
        <w:t>αλλά μειώνεται ο δανεισμός κα</w:t>
      </w:r>
      <w:r>
        <w:rPr>
          <w:rFonts w:eastAsia="Times New Roman"/>
          <w:szCs w:val="24"/>
        </w:rPr>
        <w:t xml:space="preserve">τά 54 δισεκατομμύρια. Δεν ερχόμαστε στο ίδιο </w:t>
      </w:r>
      <w:proofErr w:type="spellStart"/>
      <w:r>
        <w:rPr>
          <w:rFonts w:eastAsia="Times New Roman"/>
          <w:szCs w:val="24"/>
        </w:rPr>
        <w:t>πηλίκον</w:t>
      </w:r>
      <w:proofErr w:type="spellEnd"/>
      <w:r>
        <w:rPr>
          <w:rFonts w:eastAsia="Times New Roman"/>
          <w:szCs w:val="24"/>
        </w:rPr>
        <w:t xml:space="preserve">; </w:t>
      </w:r>
    </w:p>
    <w:p w14:paraId="4296731D" w14:textId="77777777" w:rsidR="00BC01D7" w:rsidRDefault="000E0221">
      <w:pPr>
        <w:spacing w:line="600" w:lineRule="auto"/>
        <w:ind w:firstLine="720"/>
        <w:jc w:val="both"/>
        <w:rPr>
          <w:rFonts w:eastAsia="Times New Roman"/>
          <w:szCs w:val="24"/>
        </w:rPr>
      </w:pPr>
      <w:r>
        <w:rPr>
          <w:rFonts w:eastAsia="Times New Roman"/>
          <w:szCs w:val="24"/>
        </w:rPr>
        <w:t>Κυρίες και κύριοι συνάδελφοι, έτσι είναι. Η δική σας αριθμητική έχει μόνο την πρόσθεση. Και η πρόσθεση είναι η πρόσθεση των λαθών σας και όχι η αφαίρεση των δεινών του λαού μας, που είναι η δική μας πο</w:t>
      </w:r>
      <w:r>
        <w:rPr>
          <w:rFonts w:eastAsia="Times New Roman"/>
          <w:szCs w:val="24"/>
        </w:rPr>
        <w:t xml:space="preserve">λιτική. </w:t>
      </w:r>
    </w:p>
    <w:p w14:paraId="4296731E" w14:textId="77777777" w:rsidR="00BC01D7" w:rsidRDefault="000E0221">
      <w:pPr>
        <w:spacing w:line="600" w:lineRule="auto"/>
        <w:ind w:firstLine="720"/>
        <w:jc w:val="both"/>
        <w:rPr>
          <w:rFonts w:eastAsia="Times New Roman"/>
          <w:szCs w:val="24"/>
        </w:rPr>
      </w:pPr>
      <w:r>
        <w:rPr>
          <w:rFonts w:eastAsia="Times New Roman"/>
          <w:szCs w:val="24"/>
        </w:rPr>
        <w:t xml:space="preserve">Από τα υπόλοιπα 32 δισεκατομμύρια, τα 25 δισεκατομμύρια προορίζονται για </w:t>
      </w:r>
      <w:proofErr w:type="spellStart"/>
      <w:r>
        <w:rPr>
          <w:rFonts w:eastAsia="Times New Roman"/>
          <w:szCs w:val="24"/>
        </w:rPr>
        <w:t>ανακεφαλαιοποίηση</w:t>
      </w:r>
      <w:proofErr w:type="spellEnd"/>
      <w:r>
        <w:rPr>
          <w:rFonts w:eastAsia="Times New Roman"/>
          <w:szCs w:val="24"/>
        </w:rPr>
        <w:t xml:space="preserve"> των τραπεζών. Τελικά χρησιμοποιήθηκαν μόνο τα 5 δισεκατομμύρια. Τα υπόλοιπα δεν πάρθηκαν ως δάνειο. Τι είδους αύξηση της δανειοδότησης είναι αυτή, όταν δεν </w:t>
      </w:r>
      <w:r>
        <w:rPr>
          <w:rFonts w:eastAsia="Times New Roman"/>
          <w:szCs w:val="24"/>
        </w:rPr>
        <w:t xml:space="preserve">παίρνεις δάνειο; Τα υπόλοιπα 7 δισεκατομμύρια ευρώ χρησιμοποιήθηκαν για την αποπληρωμή των ληξιπρόθεσμων οφειλών. </w:t>
      </w:r>
    </w:p>
    <w:p w14:paraId="4296731F" w14:textId="77777777" w:rsidR="00BC01D7" w:rsidRDefault="000E0221">
      <w:pPr>
        <w:spacing w:line="600" w:lineRule="auto"/>
        <w:ind w:firstLine="720"/>
        <w:jc w:val="both"/>
        <w:rPr>
          <w:rFonts w:eastAsia="Times New Roman"/>
          <w:szCs w:val="24"/>
        </w:rPr>
      </w:pPr>
      <w:r>
        <w:rPr>
          <w:rFonts w:eastAsia="Times New Roman"/>
          <w:szCs w:val="24"/>
        </w:rPr>
        <w:t xml:space="preserve">Κυρίες και κύριοι συνάδελφοι, για άλλη μια φορά η πραγματικότητα αποδεικνύει την ένδεια των επιχειρημάτων σας. Ο προϋπολογισμός του </w:t>
      </w:r>
      <w:r>
        <w:rPr>
          <w:rFonts w:eastAsia="Times New Roman"/>
          <w:szCs w:val="24"/>
        </w:rPr>
        <w:lastRenderedPageBreak/>
        <w:t xml:space="preserve">2017 </w:t>
      </w:r>
      <w:r>
        <w:rPr>
          <w:rFonts w:eastAsia="Times New Roman"/>
          <w:szCs w:val="24"/>
        </w:rPr>
        <w:t>είναι ένας προϋπολογισμός ανάκαμψης, μετά από πολλά χρόνια συνεχούς ύφεσης.</w:t>
      </w:r>
    </w:p>
    <w:p w14:paraId="42967320" w14:textId="77777777" w:rsidR="00BC01D7" w:rsidRDefault="000E0221">
      <w:pPr>
        <w:spacing w:line="600" w:lineRule="auto"/>
        <w:ind w:firstLine="720"/>
        <w:jc w:val="both"/>
        <w:rPr>
          <w:rFonts w:eastAsia="Times New Roman"/>
          <w:szCs w:val="24"/>
        </w:rPr>
      </w:pPr>
      <w:r>
        <w:rPr>
          <w:rFonts w:eastAsia="Times New Roman"/>
          <w:szCs w:val="24"/>
        </w:rPr>
        <w:t xml:space="preserve">Αυτό, κυρίες και κύριοι συνάδελφοι, είναι που φοβάται η Νέα Δημοκρατία. Φοβάται την επιτυχία του προγράμματος, την επιτυχία της Κυβέρνησης, την έξοδο της χώρας από την επιτροπεία, </w:t>
      </w:r>
      <w:r>
        <w:rPr>
          <w:rFonts w:eastAsia="Times New Roman"/>
          <w:szCs w:val="24"/>
        </w:rPr>
        <w:t xml:space="preserve">γι’ αυτό και έχει επενδύσει στην κινδυνολογία και στην προσπάθεια να πει στους πολίτες ότι η δική της διακυβέρνηση ήταν μία τέλεια διακυβέρνηση. Ήταν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το οποίο μας καταλογίζουν ότι ανακόπηκε γιατί πήγαμε σε εκλογές.</w:t>
      </w:r>
    </w:p>
    <w:p w14:paraId="42967321" w14:textId="77777777" w:rsidR="00BC01D7" w:rsidRDefault="000E0221">
      <w:pPr>
        <w:spacing w:line="600" w:lineRule="auto"/>
        <w:ind w:firstLine="720"/>
        <w:jc w:val="both"/>
        <w:rPr>
          <w:rFonts w:eastAsia="Times New Roman"/>
          <w:szCs w:val="24"/>
        </w:rPr>
      </w:pPr>
      <w:r>
        <w:rPr>
          <w:rFonts w:eastAsia="Times New Roman"/>
          <w:szCs w:val="24"/>
        </w:rPr>
        <w:t>Τώρα, βέβαια, από πότε ο</w:t>
      </w:r>
      <w:r>
        <w:rPr>
          <w:rFonts w:eastAsia="Times New Roman"/>
          <w:szCs w:val="24"/>
        </w:rPr>
        <w:t xml:space="preserve">δηγεί η Αντιπολίτευση σε εκλογές την Κυβέρνηση, ας μας το εξηγήσουν. Και αφού μπορεί να την οδηγήσει, οδηγήστε μας και εσείς αν μπορείτε και αν θέλετε, να πάμε σε εκλογές. Εμείς, όμως, ξέρουμε ότι τις εκλογές τις προκηρύσσει η Κυβέρνηση. Οι εκλογές, όμως, </w:t>
      </w:r>
      <w:r>
        <w:rPr>
          <w:rFonts w:eastAsia="Times New Roman"/>
          <w:szCs w:val="24"/>
        </w:rPr>
        <w:t xml:space="preserve">βάσει του Συντάγματος και βάσει της εκλογής για τον Πρόεδρο της Δημοκρατίας έπρεπε να γίνουν τον Μάρτιο. Το πρόγραμμα και η πέμπτη </w:t>
      </w:r>
      <w:r>
        <w:rPr>
          <w:rFonts w:eastAsia="Times New Roman"/>
          <w:szCs w:val="24"/>
        </w:rPr>
        <w:lastRenderedPageBreak/>
        <w:t>αξιολόγηση έπρεπε να κλείσουν, κύριοι συνάδελφοι, στις 31 Δεκεμβρίου του 2014. Γιατί ζητήσατε παράταση, να πάει στις 12 Φλεβά</w:t>
      </w:r>
      <w:r>
        <w:rPr>
          <w:rFonts w:eastAsia="Times New Roman"/>
          <w:szCs w:val="24"/>
        </w:rPr>
        <w:t>ρη; Και αφού ήταν τόσο επιτυχημένη χρονιά, γιατί δεν κλείσατε την αξιολόγηση στις 31 Δεκεμβρίου του 2014, να επιτύχετε τους στόχους και μέχρι τον Μάρτη, στις εκλογές, να επιδείξετε αυτά τα θετικά σας αποτελέσματα στον λαό, για να σας επικροτήσει με την ψήφ</w:t>
      </w:r>
      <w:r>
        <w:rPr>
          <w:rFonts w:eastAsia="Times New Roman"/>
          <w:szCs w:val="24"/>
        </w:rPr>
        <w:t>ο του; Πήρατε, όμως, παράταση μέχρι τις 12 Φλεβάρη, προκηρύξατε τις εκλογές τον Γενάρη, για να φύγετε, να δραπετεύσετε, να στήσετε το σχέδιο της αριστερής παρένθεσης. Αυτό, όμως, το σχέδιο της αριστερής παρένθεσης δεν σας βγήκε. Έγινε ένα σχέδιο δεξιάς τελ</w:t>
      </w:r>
      <w:r>
        <w:rPr>
          <w:rFonts w:eastAsia="Times New Roman"/>
          <w:szCs w:val="24"/>
        </w:rPr>
        <w:t xml:space="preserve">είας. </w:t>
      </w:r>
    </w:p>
    <w:p w14:paraId="42967322" w14:textId="77777777" w:rsidR="00BC01D7" w:rsidRDefault="000E0221">
      <w:pPr>
        <w:spacing w:line="600" w:lineRule="auto"/>
        <w:ind w:firstLine="720"/>
        <w:jc w:val="both"/>
        <w:rPr>
          <w:rFonts w:eastAsia="Times New Roman"/>
          <w:szCs w:val="24"/>
        </w:rPr>
      </w:pPr>
      <w:r>
        <w:rPr>
          <w:rFonts w:eastAsia="Times New Roman"/>
          <w:szCs w:val="24"/>
        </w:rPr>
        <w:t xml:space="preserve">Αυτή είναι η πραγματικότητα, κυρίες και κύριοι συνάδελφοι, και όχι αυτά τα οποία προσπαθείτε να μας πείτε με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ένα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με ταμεία άδεια. Είναι γνωστό ότι τον Φλεβάρη που πήγε να πληρώσει το Υπουργείο Οικονομικών, είχε έλλειμ</w:t>
      </w:r>
      <w:r>
        <w:rPr>
          <w:rFonts w:eastAsia="Times New Roman"/>
          <w:szCs w:val="24"/>
        </w:rPr>
        <w:t xml:space="preserve">μα 500 εκατομμυρίων ευρώ. </w:t>
      </w:r>
    </w:p>
    <w:p w14:paraId="42967323" w14:textId="77777777" w:rsidR="00BC01D7" w:rsidRDefault="000E0221">
      <w:pPr>
        <w:spacing w:line="600" w:lineRule="auto"/>
        <w:ind w:firstLine="720"/>
        <w:jc w:val="both"/>
        <w:rPr>
          <w:rFonts w:eastAsia="Times New Roman"/>
          <w:szCs w:val="24"/>
        </w:rPr>
      </w:pPr>
      <w:r>
        <w:rPr>
          <w:rFonts w:eastAsia="Times New Roman"/>
          <w:szCs w:val="24"/>
        </w:rPr>
        <w:lastRenderedPageBreak/>
        <w:t>Κυρίες και κύριοι συνάδελφοι, είχαμε μια οικονομία με μεγάλο παραγωγικό κενό και εσείς θέλατε να βγείτε στις αγορές και να βγείτε από την ύφεση. Αυτό, όμως, το οποίο είχαμε ήταν 0,35 ρυθμός αύξησης. Δεν είναι δυνατόν να βγεις στι</w:t>
      </w:r>
      <w:r>
        <w:rPr>
          <w:rFonts w:eastAsia="Times New Roman"/>
          <w:szCs w:val="24"/>
        </w:rPr>
        <w:t>ς αγορές με 0,35%.</w:t>
      </w:r>
    </w:p>
    <w:p w14:paraId="42967324" w14:textId="77777777" w:rsidR="00BC01D7" w:rsidRDefault="000E0221">
      <w:pPr>
        <w:spacing w:line="600" w:lineRule="auto"/>
        <w:ind w:firstLine="720"/>
        <w:jc w:val="both"/>
        <w:rPr>
          <w:rFonts w:eastAsia="Times New Roman"/>
          <w:szCs w:val="24"/>
        </w:rPr>
      </w:pPr>
      <w:r>
        <w:rPr>
          <w:rFonts w:eastAsia="Times New Roman"/>
          <w:szCs w:val="24"/>
        </w:rPr>
        <w:t xml:space="preserve">Έτσι, λοιπόν, στο πεδίο της πραγματικής οικονομίας τα δεδομένα του 2014 δεν συνηγορούν στο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Αντίθετα, δείχνουν μια αποτυχημένη οικονομική διαχείριση, πόσο μάλλον εάν λάβουμε </w:t>
      </w:r>
      <w:r>
        <w:rPr>
          <w:rFonts w:eastAsia="Times New Roman"/>
          <w:szCs w:val="24"/>
        </w:rPr>
        <w:t>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μας και την αποτυχία να επιτευχθούν οι σ</w:t>
      </w:r>
      <w:r>
        <w:rPr>
          <w:rFonts w:eastAsia="Times New Roman"/>
          <w:szCs w:val="24"/>
        </w:rPr>
        <w:t>τόχοι του πρωτογενούς πλεονάσματος. Το πρόγραμμά σας κατά κοινή ομολογία έχει αποτύχει. Αυτό, βέβαια, το αντιλήφθηκε ο κόσμος, το αντιλήφθηκε ο λαός και σας έστειλε στα έδρανα της Αντιπολίτευσης.</w:t>
      </w:r>
    </w:p>
    <w:p w14:paraId="42967325" w14:textId="77777777" w:rsidR="00BC01D7" w:rsidRDefault="000E0221">
      <w:pPr>
        <w:spacing w:line="600" w:lineRule="auto"/>
        <w:ind w:firstLine="720"/>
        <w:jc w:val="both"/>
        <w:rPr>
          <w:rFonts w:eastAsia="Times New Roman"/>
          <w:szCs w:val="24"/>
        </w:rPr>
      </w:pPr>
      <w:r>
        <w:rPr>
          <w:rFonts w:eastAsia="Times New Roman"/>
          <w:szCs w:val="24"/>
        </w:rPr>
        <w:t>Δημιουργήσατε, όμως, ένα ασφυκτικό δημοσιονομικό κενό για να</w:t>
      </w:r>
      <w:r>
        <w:rPr>
          <w:rFonts w:eastAsia="Times New Roman"/>
          <w:szCs w:val="24"/>
        </w:rPr>
        <w:t xml:space="preserve"> κάνετε την αριστερή παρένθεση. Η Κυβέρνηση, όμως, άντεξε με τη στήριξη </w:t>
      </w:r>
      <w:r>
        <w:rPr>
          <w:rFonts w:eastAsia="Times New Roman"/>
          <w:szCs w:val="24"/>
        </w:rPr>
        <w:lastRenderedPageBreak/>
        <w:t>του λαού. Άντεξε και στο δημοψήφισμα και στις εκλογές του Σεπτεμβρίου και αντέχει και σήμερα.</w:t>
      </w:r>
    </w:p>
    <w:p w14:paraId="4296732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Αφού, λοιπόν, η ιστορία του </w:t>
      </w:r>
      <w:r>
        <w:rPr>
          <w:rFonts w:eastAsia="Times New Roman" w:cs="Times New Roman"/>
          <w:szCs w:val="24"/>
          <w:lang w:val="en-GB"/>
        </w:rPr>
        <w:t>success</w:t>
      </w:r>
      <w:r>
        <w:rPr>
          <w:rFonts w:eastAsia="Times New Roman" w:cs="Times New Roman"/>
          <w:szCs w:val="24"/>
        </w:rPr>
        <w:t xml:space="preserve"> </w:t>
      </w:r>
      <w:r>
        <w:rPr>
          <w:rFonts w:eastAsia="Times New Roman" w:cs="Times New Roman"/>
          <w:szCs w:val="24"/>
          <w:lang w:val="en-GB"/>
        </w:rPr>
        <w:t>story</w:t>
      </w:r>
      <w:r>
        <w:rPr>
          <w:rFonts w:eastAsia="Times New Roman" w:cs="Times New Roman"/>
          <w:szCs w:val="24"/>
        </w:rPr>
        <w:t xml:space="preserve"> δεν σας βγήκε, είπατε να δημιουργήσετε ακριβώς έ</w:t>
      </w:r>
      <w:r>
        <w:rPr>
          <w:rFonts w:eastAsia="Times New Roman" w:cs="Times New Roman"/>
          <w:szCs w:val="24"/>
        </w:rPr>
        <w:t>να νέο αφήγημα. Αυτό το αφήγημα μάς το παρουσίασε ο Αρχηγός της Αξιωματικής Αντιπολίτευσης στη Θεσσαλονίκη, εξαγγέλλοντας μεγάλες φορολογικές μειώσεις, μειώσεις όμως που έχουν κόστος 4 δισεκατομμύρια, τα οποία είπατε ότι θα καλύψετε από λειτουργικές δαπάνε</w:t>
      </w:r>
      <w:r>
        <w:rPr>
          <w:rFonts w:eastAsia="Times New Roman" w:cs="Times New Roman"/>
          <w:szCs w:val="24"/>
        </w:rPr>
        <w:t xml:space="preserve">ς. </w:t>
      </w:r>
    </w:p>
    <w:p w14:paraId="4296732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Με την αναμόχλευση, όμως, των δαπανών, βρήκαμε ότι αυτές είναι 6 δισεκατομμύρια. Και εσείς θέλετε να περικόψετε τα 4 δισεκατομμύρια. Αυτό δεν μπορεί να γίνει. Και επειδή δεν μπορεί να γίνει, το μόνο που θα κάνετε είναι να καταφύγετε στην περικοπή του κ</w:t>
      </w:r>
      <w:r>
        <w:rPr>
          <w:rFonts w:eastAsia="Times New Roman" w:cs="Times New Roman"/>
          <w:szCs w:val="24"/>
        </w:rPr>
        <w:t>οινωνικού κράτους, γιατί γνωρίζουμε ότι ο κύριος όγκος των δημόσιων δαπανών κατευθύνεται σε μισθούς, συντάξεις και δράσεις κοινωνικής προστασίας.</w:t>
      </w:r>
    </w:p>
    <w:p w14:paraId="4296732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Άρα θα κάνετε αυτό που στελέχη σας είπαν προ ημερών, ότι θα μπορέσετε να περικόψετε 1,5 δισεκατομμύρια από μερ</w:t>
      </w:r>
      <w:r>
        <w:rPr>
          <w:rFonts w:eastAsia="Times New Roman" w:cs="Times New Roman"/>
          <w:szCs w:val="24"/>
        </w:rPr>
        <w:t>ικές χιλιάδες απολύσεις. Τα δικά σας στελέχη το λένε και τα δικά σας στελέχη είναι αυτά που ευαγγελίζονται αυτή την πολιτική. Το πρόγραμμά σας…</w:t>
      </w:r>
    </w:p>
    <w:p w14:paraId="42967329" w14:textId="77777777" w:rsidR="00BC01D7" w:rsidRDefault="000E0221">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96732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Δύο λεπτά, παρακαλώ, κύριε Π</w:t>
      </w:r>
      <w:r>
        <w:rPr>
          <w:rFonts w:eastAsia="Times New Roman" w:cs="Times New Roman"/>
          <w:szCs w:val="24"/>
        </w:rPr>
        <w:t>ρόεδρε.</w:t>
      </w:r>
    </w:p>
    <w:p w14:paraId="4296732B"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Μπγιάλα</w:t>
      </w:r>
      <w:proofErr w:type="spellEnd"/>
      <w:r>
        <w:rPr>
          <w:rFonts w:eastAsia="Times New Roman" w:cs="Times New Roman"/>
          <w:szCs w:val="24"/>
        </w:rPr>
        <w:t>, μέχρι δύο λεπτά παραπάνω, σας παρακαλώ.</w:t>
      </w:r>
    </w:p>
    <w:p w14:paraId="4296732C"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…θα εκτροχιάσει τα δημόσια οικονομικά και θα οδηγήσετε τη χώρα σε ένα τέταρτο μνημόνιο, γιατί η πολιτική σας είναι αυτή, να οδηγείτε σε μνημόνια. </w:t>
      </w:r>
    </w:p>
    <w:p w14:paraId="4296732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Εξάλλου και ένα δεύτερο στοιχείο που μας έχει δώσει ο Αρχηγός της Αξιωματικής Αντιπολίτευσης είναι ότι επαινεί τις επιχειρήσεις που φεύγουν </w:t>
      </w:r>
      <w:r>
        <w:rPr>
          <w:rFonts w:eastAsia="Times New Roman" w:cs="Times New Roman"/>
          <w:szCs w:val="24"/>
        </w:rPr>
        <w:lastRenderedPageBreak/>
        <w:t xml:space="preserve">για φορολογικούς λόγους, όπως λέτε, και πάνε στη Βουλγαρία, δίνοντας έτσι μία επιβράβευση της εξωστρέφειας και της </w:t>
      </w:r>
      <w:r>
        <w:rPr>
          <w:rFonts w:eastAsia="Times New Roman" w:cs="Times New Roman"/>
          <w:szCs w:val="24"/>
        </w:rPr>
        <w:t>επιχειρηματικότητας. Αλήθεια, μήπως ο κ. Μητσοτάκης θα ήταν ένας έτοιμος πρωθυπουργός για τη Βουλγαρία; Σκεφτείτε το, κύριοι συνάδελφοι.</w:t>
      </w:r>
    </w:p>
    <w:p w14:paraId="4296732E" w14:textId="77777777" w:rsidR="00BC01D7" w:rsidRDefault="000E022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296732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τις πέντε επόμενες μέρες είναι σίγουρο ότι</w:t>
      </w:r>
      <w:r>
        <w:rPr>
          <w:rFonts w:eastAsia="Times New Roman" w:cs="Times New Roman"/>
          <w:szCs w:val="24"/>
        </w:rPr>
        <w:t xml:space="preserve"> θα ακούσουμε πολλά. Θα ακούσουμε την κινδυνολογία και την καταστροφολογία των συναδέλφων της Αντιπολίτευσης. </w:t>
      </w:r>
    </w:p>
    <w:p w14:paraId="4296733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οι προβλέψεις και οι καταστροφολογίες σας συνέχεια πέφτουν έξω. Η Κυβέρνηση προχωρά για να βγάλει τη χώρα από το βούρκο που εσείς τη βάλατε. Εσείς μείνετε πίσω ουρλιάζοντας, κινδυνολογώντας και </w:t>
      </w:r>
      <w:proofErr w:type="spellStart"/>
      <w:r>
        <w:rPr>
          <w:rFonts w:eastAsia="Times New Roman" w:cs="Times New Roman"/>
          <w:szCs w:val="24"/>
        </w:rPr>
        <w:t>καταστροφολογώντας</w:t>
      </w:r>
      <w:proofErr w:type="spellEnd"/>
      <w:r>
        <w:rPr>
          <w:rFonts w:eastAsia="Times New Roman" w:cs="Times New Roman"/>
          <w:szCs w:val="24"/>
        </w:rPr>
        <w:t>. Το 2019 εμείς θα κριθούμε για το έργο μας</w:t>
      </w:r>
      <w:r>
        <w:rPr>
          <w:rFonts w:eastAsia="Times New Roman" w:cs="Times New Roman"/>
          <w:szCs w:val="24"/>
        </w:rPr>
        <w:t>, εσείς θα κριθείτε για τις φωνές σας και το στερητικό σύνδρομο της εξουσίας.</w:t>
      </w:r>
    </w:p>
    <w:p w14:paraId="4296733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αποτοξινωθείτε για να μπορέσετε έτσι να συμβάλλετε θετικά, επιτελώντας το ρόλο σας ως Αξιωματική Αντιπολίτευση, όπως το δημοκρατικό μας πολίτευμα επ</w:t>
      </w:r>
      <w:r>
        <w:rPr>
          <w:rFonts w:eastAsia="Times New Roman" w:cs="Times New Roman"/>
          <w:szCs w:val="24"/>
        </w:rPr>
        <w:t>ιτάσσει.</w:t>
      </w:r>
    </w:p>
    <w:p w14:paraId="4296733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Το 2017, να είστε σίγουροι για ένα πράγμα: Και πλεόνασμα θα έχουμε και ανάπτυξη θα έχουμε και ρύθμιση του χρέους θα έχουμε και έξοδο της χώρας στις αγορές και θα βγάλουμε τη χώρα από την κρίση και οι εκλογές θα γίνουν τον Σεπτέμβρη του 2019 κι εσε</w:t>
      </w:r>
      <w:r>
        <w:rPr>
          <w:rFonts w:eastAsia="Times New Roman" w:cs="Times New Roman"/>
          <w:szCs w:val="24"/>
        </w:rPr>
        <w:t xml:space="preserve">ίς θα </w:t>
      </w:r>
      <w:proofErr w:type="spellStart"/>
      <w:r>
        <w:rPr>
          <w:rFonts w:eastAsia="Times New Roman" w:cs="Times New Roman"/>
          <w:szCs w:val="24"/>
        </w:rPr>
        <w:t>ξανακάθεστε</w:t>
      </w:r>
      <w:proofErr w:type="spellEnd"/>
      <w:r>
        <w:rPr>
          <w:rFonts w:eastAsia="Times New Roman" w:cs="Times New Roman"/>
          <w:szCs w:val="24"/>
        </w:rPr>
        <w:t xml:space="preserve"> στα έδρανα της Αντιπολίτευσης. </w:t>
      </w:r>
    </w:p>
    <w:p w14:paraId="4296733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Γι’ αυτό, κυρίες και κύριοι συνάδελφοι, στηρίξτε αυτή την προσπάθεια και αυτόν 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που δίνει μία νέα πορεία στη χώρα, μια νέα πορεία προς τα εμπρός. Αυτό το μήνυμα μπορούμε να δώσουμε με την </w:t>
      </w:r>
      <w:r>
        <w:rPr>
          <w:rFonts w:eastAsia="Times New Roman" w:cs="Times New Roman"/>
          <w:szCs w:val="24"/>
        </w:rPr>
        <w:t xml:space="preserve">ψήφο το Σάββατο, στις 12 το βράδυ. </w:t>
      </w:r>
    </w:p>
    <w:p w14:paraId="4296733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Ευχαριστώ.</w:t>
      </w:r>
    </w:p>
    <w:p w14:paraId="42967335" w14:textId="77777777" w:rsidR="00BC01D7" w:rsidRDefault="000E022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967336" w14:textId="77777777" w:rsidR="00BC01D7" w:rsidRDefault="000E0221">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42967337"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κύριοι συνάδελφοι.</w:t>
      </w:r>
    </w:p>
    <w:p w14:paraId="4296733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Κωνσταντίνος Χατζηδάκης εκ μέρους της Νέας </w:t>
      </w:r>
      <w:r>
        <w:rPr>
          <w:rFonts w:eastAsia="Times New Roman" w:cs="Times New Roman"/>
          <w:szCs w:val="24"/>
        </w:rPr>
        <w:t>Δημοκρατίας.</w:t>
      </w:r>
    </w:p>
    <w:p w14:paraId="42967339" w14:textId="77777777" w:rsidR="00BC01D7" w:rsidRDefault="000E022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96733A"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Ευχαριστώ, κύριε Πρόεδρε.</w:t>
      </w:r>
    </w:p>
    <w:p w14:paraId="4296733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συνεχίσω από εκεί που τελείωσε ο </w:t>
      </w:r>
      <w:r>
        <w:rPr>
          <w:rFonts w:eastAsia="Times New Roman" w:cs="Times New Roman"/>
          <w:szCs w:val="24"/>
        </w:rPr>
        <w:t>ε</w:t>
      </w:r>
      <w:r>
        <w:rPr>
          <w:rFonts w:eastAsia="Times New Roman" w:cs="Times New Roman"/>
          <w:szCs w:val="24"/>
        </w:rPr>
        <w:t>ισηγητής</w:t>
      </w:r>
      <w:r>
        <w:rPr>
          <w:rFonts w:eastAsia="Times New Roman" w:cs="Times New Roman"/>
          <w:szCs w:val="24"/>
        </w:rPr>
        <w:t xml:space="preserve"> της Πλειοψηφίας, που είπε τι κατορθώματα θα γίνουν το 2017</w:t>
      </w:r>
      <w:r>
        <w:rPr>
          <w:rFonts w:eastAsia="Times New Roman" w:cs="Times New Roman"/>
          <w:szCs w:val="24"/>
        </w:rPr>
        <w:t>, θα προσθέσω το εξής: «Και θα ζήσετε εσείς καλά και ο λαός χειρότερα». Περί αυτού πρόκειται.</w:t>
      </w:r>
    </w:p>
    <w:p w14:paraId="4296733C" w14:textId="77777777" w:rsidR="00BC01D7" w:rsidRDefault="000E022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96733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Ο Πρωθυπουργός στη Θεσσαλονίκη τον περασμένο Σεπτέμβριο είχε πει πως έχει την άνεση να κοιτάει τις Ελληνίδες</w:t>
      </w:r>
      <w:r>
        <w:rPr>
          <w:rFonts w:eastAsia="Times New Roman" w:cs="Times New Roman"/>
          <w:szCs w:val="24"/>
        </w:rPr>
        <w:t xml:space="preserve"> και τους Έλληνες στα μάτια, διότι εκπλήρωσε όλες τις προεκλογικές του υποσχέσεις. </w:t>
      </w:r>
    </w:p>
    <w:p w14:paraId="4296733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Είναι προφανές, κυρίες και κύριοι συνάδελφοι, μετά από αυτό ότι έχει καταργηθεί ο ΕΝΦΙΑ! Είναι πασίδηλο ότι ο κατώτατος μισθός έχει ανέβει στα 751 ευρώ! Είναι ολοφάνερο ότι</w:t>
      </w:r>
      <w:r>
        <w:rPr>
          <w:rFonts w:eastAsia="Times New Roman" w:cs="Times New Roman"/>
          <w:szCs w:val="24"/>
        </w:rPr>
        <w:t xml:space="preserve"> δόθηκε ήδη πίσω η δέκατη τρίτη σύνταξη στους συνταξιούχους! </w:t>
      </w:r>
    </w:p>
    <w:p w14:paraId="4296733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Με την ίδια λογική, τη λογική δηλαδή του να βαπτίζουμε το κρέας ψάρι, είναι αδιαμφισβήτητο, όπως είπε και ο </w:t>
      </w:r>
      <w:r>
        <w:rPr>
          <w:rFonts w:eastAsia="Times New Roman" w:cs="Times New Roman"/>
          <w:szCs w:val="24"/>
        </w:rPr>
        <w:t>ε</w:t>
      </w:r>
      <w:r>
        <w:rPr>
          <w:rFonts w:eastAsia="Times New Roman" w:cs="Times New Roman"/>
          <w:szCs w:val="24"/>
        </w:rPr>
        <w:t>ισηγητής</w:t>
      </w:r>
      <w:r>
        <w:rPr>
          <w:rFonts w:eastAsia="Times New Roman" w:cs="Times New Roman"/>
          <w:szCs w:val="24"/>
        </w:rPr>
        <w:t xml:space="preserve"> της Πλειοψηφίας, ότι με αυτόν εδώ 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η χώρα κάνει ένα αναπτυξ</w:t>
      </w:r>
      <w:r>
        <w:rPr>
          <w:rFonts w:eastAsia="Times New Roman" w:cs="Times New Roman"/>
          <w:szCs w:val="24"/>
        </w:rPr>
        <w:t xml:space="preserve">ιακό άλμα, οδηγείται σε μια πολιτική με κοινωνικό πρόσημο και αντιμετωπίζει, φυσικά, το ζήτημα του χρέους. </w:t>
      </w:r>
    </w:p>
    <w:p w14:paraId="4296734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Όλα αυτά είναι προφανή, αλλά δεν τα έχουμε αντιληφθεί εμείς και μαζί μας το σύνολο των Ελλήνων πολιτών. </w:t>
      </w:r>
    </w:p>
    <w:p w14:paraId="4296734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κυρίες και κύριοι</w:t>
      </w:r>
      <w:r>
        <w:rPr>
          <w:rFonts w:eastAsia="Times New Roman" w:cs="Times New Roman"/>
          <w:szCs w:val="24"/>
        </w:rPr>
        <w:t xml:space="preserve"> συνάδελφοι, έτσι είναι αν έτσι νομίζετε. Δεν θα χαλάσουμε τις καρδιές μας. </w:t>
      </w:r>
    </w:p>
    <w:p w14:paraId="4296734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Επειδή, όμως, σήμερα απευθυνόμαστε εκ των </w:t>
      </w:r>
      <w:r>
        <w:rPr>
          <w:rFonts w:eastAsia="Times New Roman" w:cs="Times New Roman"/>
          <w:szCs w:val="24"/>
        </w:rPr>
        <w:t>πρ</w:t>
      </w:r>
      <w:r>
        <w:rPr>
          <w:rFonts w:eastAsia="Times New Roman" w:cs="Times New Roman"/>
          <w:szCs w:val="24"/>
        </w:rPr>
        <w:t>α</w:t>
      </w:r>
      <w:r>
        <w:rPr>
          <w:rFonts w:eastAsia="Times New Roman" w:cs="Times New Roman"/>
          <w:szCs w:val="24"/>
        </w:rPr>
        <w:t>γμ</w:t>
      </w:r>
      <w:r>
        <w:rPr>
          <w:rFonts w:eastAsia="Times New Roman" w:cs="Times New Roman"/>
          <w:szCs w:val="24"/>
        </w:rPr>
        <w:t>ά</w:t>
      </w:r>
      <w:r>
        <w:rPr>
          <w:rFonts w:eastAsia="Times New Roman" w:cs="Times New Roman"/>
          <w:szCs w:val="24"/>
        </w:rPr>
        <w:t>τ</w:t>
      </w:r>
      <w:r>
        <w:rPr>
          <w:rFonts w:eastAsia="Times New Roman" w:cs="Times New Roman"/>
          <w:szCs w:val="24"/>
        </w:rPr>
        <w:t>ω</w:t>
      </w:r>
      <w:r>
        <w:rPr>
          <w:rFonts w:eastAsia="Times New Roman" w:cs="Times New Roman"/>
          <w:szCs w:val="24"/>
        </w:rPr>
        <w:t>ν</w:t>
      </w:r>
      <w:r>
        <w:rPr>
          <w:rFonts w:eastAsia="Times New Roman" w:cs="Times New Roman"/>
          <w:szCs w:val="24"/>
        </w:rPr>
        <w:t xml:space="preserve"> σε όλες τις Ελληνίδες και σε όλους τους Έλληνες, εγώ θα αναφερθώ σε γεγονότα και θα αποφύγω να κάνω χαρακτηρισμούς. Και ξέρετε,</w:t>
      </w:r>
      <w:r>
        <w:rPr>
          <w:rFonts w:eastAsia="Times New Roman" w:cs="Times New Roman"/>
          <w:szCs w:val="24"/>
        </w:rPr>
        <w:t xml:space="preserve"> τα γεγονότα, όπως είχε πει και ο </w:t>
      </w:r>
      <w:proofErr w:type="spellStart"/>
      <w:r>
        <w:rPr>
          <w:rFonts w:eastAsia="Times New Roman" w:cs="Times New Roman"/>
          <w:szCs w:val="24"/>
        </w:rPr>
        <w:t>Μιτεράν</w:t>
      </w:r>
      <w:proofErr w:type="spellEnd"/>
      <w:r>
        <w:rPr>
          <w:rFonts w:eastAsia="Times New Roman" w:cs="Times New Roman"/>
          <w:szCs w:val="24"/>
        </w:rPr>
        <w:t xml:space="preserve"> κάποτε, είναι ξεροκέφαλα. Και θα ήθελα οι ομιλητές του ΣΥΡΙΖΑ, που θα λάβουν τον λόγο σήμερα, αύριο, τις επόμενες μέρες, να μου πουν ποια στοιχεία, από όσα παρουσιάζω, είναι ανακριβή. </w:t>
      </w:r>
    </w:p>
    <w:p w14:paraId="4296734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Ξεκινάω με μια δήλωση: «Πολλέ</w:t>
      </w:r>
      <w:r>
        <w:rPr>
          <w:rFonts w:eastAsia="Times New Roman" w:cs="Times New Roman"/>
          <w:szCs w:val="24"/>
        </w:rPr>
        <w:t xml:space="preserve">ς μεταρρυθμίσεις πήγαν πίσω. Η Ελλάδα επέστρεψε στην ύφεση και φτάσαμε στο τρίτο πρόγραμμα. Τώρα είμαστε πάλι σε τέλμα. Αν το 2015 η χώρα είχε συνεχίσει τις μεταρρυθμίσεις, θα είχαμε εξοικονομήσει πολύ χρόνο και χρήμα». Αυτό το λέει ο Κλάους </w:t>
      </w:r>
      <w:proofErr w:type="spellStart"/>
      <w:r>
        <w:rPr>
          <w:rFonts w:eastAsia="Times New Roman" w:cs="Times New Roman"/>
          <w:szCs w:val="24"/>
        </w:rPr>
        <w:t>Ρέγκλινγκ</w:t>
      </w:r>
      <w:proofErr w:type="spellEnd"/>
      <w:r>
        <w:rPr>
          <w:rFonts w:eastAsia="Times New Roman" w:cs="Times New Roman"/>
          <w:szCs w:val="24"/>
        </w:rPr>
        <w:t>, ο ε</w:t>
      </w:r>
      <w:r>
        <w:rPr>
          <w:rFonts w:eastAsia="Times New Roman" w:cs="Times New Roman"/>
          <w:szCs w:val="24"/>
        </w:rPr>
        <w:t xml:space="preserve">πικεφαλής του </w:t>
      </w:r>
      <w:r>
        <w:rPr>
          <w:rFonts w:eastAsia="Times New Roman" w:cs="Times New Roman"/>
          <w:szCs w:val="24"/>
          <w:lang w:val="en-US"/>
        </w:rPr>
        <w:t>ESM</w:t>
      </w:r>
      <w:r>
        <w:rPr>
          <w:rFonts w:eastAsia="Times New Roman" w:cs="Times New Roman"/>
          <w:szCs w:val="24"/>
        </w:rPr>
        <w:t xml:space="preserve"> στις 26 Νοεμβρίου, μερικές μέρες πριν στην αυστριακή εφημερίδα «</w:t>
      </w:r>
      <w:r>
        <w:rPr>
          <w:rFonts w:eastAsia="Times New Roman" w:cs="Times New Roman"/>
          <w:szCs w:val="24"/>
          <w:lang w:val="en-US"/>
        </w:rPr>
        <w:t>Der</w:t>
      </w:r>
      <w:r>
        <w:rPr>
          <w:rFonts w:eastAsia="Times New Roman" w:cs="Times New Roman"/>
          <w:szCs w:val="24"/>
        </w:rPr>
        <w:t xml:space="preserve"> </w:t>
      </w:r>
      <w:r>
        <w:rPr>
          <w:rFonts w:eastAsia="Times New Roman" w:cs="Times New Roman"/>
          <w:szCs w:val="24"/>
          <w:lang w:val="en-US"/>
        </w:rPr>
        <w:t>Standard</w:t>
      </w:r>
      <w:r>
        <w:rPr>
          <w:rFonts w:eastAsia="Times New Roman" w:cs="Times New Roman"/>
          <w:szCs w:val="24"/>
        </w:rPr>
        <w:t xml:space="preserve">». </w:t>
      </w:r>
    </w:p>
    <w:p w14:paraId="4296734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Το καταθέτω για τα Πρακτικά. </w:t>
      </w:r>
    </w:p>
    <w:p w14:paraId="4296734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Χατζηδάκης καταθέτει για τα Πρακτικά το προαναφερθέν έγγραφο, το οποίο βρίσκεται στ</w:t>
      </w:r>
      <w:r>
        <w:rPr>
          <w:rFonts w:eastAsia="Times New Roman" w:cs="Times New Roman"/>
          <w:szCs w:val="24"/>
        </w:rPr>
        <w:t>ο αρχείο του Τμήματος Γραμματείας της Διεύθυνσης Στενογραφίας και Πρακτικών της Βουλής)</w:t>
      </w:r>
    </w:p>
    <w:p w14:paraId="4296734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Ενδεχομένως δεν πείθεστε από τη πρώτη δήλωση. Συνεχίζω, λοιπόν, με μια δεύτερη: «Στην πραγματικότητα η Ελλάδα εφαρμόζει τώρα αυστηρότερα μέτρα λιτότητας από ό,τι θα ήτα</w:t>
      </w:r>
      <w:r>
        <w:rPr>
          <w:rFonts w:eastAsia="Times New Roman" w:cs="Times New Roman"/>
          <w:szCs w:val="24"/>
        </w:rPr>
        <w:t xml:space="preserve">ν απαραίτητο αν οι μεταρρυθμίσεις της προηγούμενης κυβέρνησης είχαν συνεχιστεί». Αυτό το λέει ο Αντιπρόεδρος της Ευρωπαϊκής Επιτροπής </w:t>
      </w:r>
      <w:proofErr w:type="spellStart"/>
      <w:r>
        <w:rPr>
          <w:rFonts w:eastAsia="Times New Roman" w:cs="Times New Roman"/>
          <w:szCs w:val="24"/>
        </w:rPr>
        <w:t>Βάλντις</w:t>
      </w:r>
      <w:proofErr w:type="spellEnd"/>
      <w:r>
        <w:rPr>
          <w:rFonts w:eastAsia="Times New Roman" w:cs="Times New Roman"/>
          <w:szCs w:val="24"/>
        </w:rPr>
        <w:t xml:space="preserve"> </w:t>
      </w:r>
      <w:proofErr w:type="spellStart"/>
      <w:r>
        <w:rPr>
          <w:rFonts w:eastAsia="Times New Roman" w:cs="Times New Roman"/>
          <w:szCs w:val="24"/>
        </w:rPr>
        <w:t>Ντομπρόβσκις</w:t>
      </w:r>
      <w:proofErr w:type="spellEnd"/>
      <w:r>
        <w:rPr>
          <w:rFonts w:eastAsia="Times New Roman" w:cs="Times New Roman"/>
          <w:szCs w:val="24"/>
        </w:rPr>
        <w:t xml:space="preserve"> στο </w:t>
      </w:r>
      <w:r>
        <w:rPr>
          <w:rFonts w:eastAsia="Times New Roman" w:cs="Times New Roman"/>
          <w:szCs w:val="24"/>
          <w:lang w:val="en-US"/>
        </w:rPr>
        <w:t>Reuters</w:t>
      </w:r>
      <w:r>
        <w:rPr>
          <w:rFonts w:eastAsia="Times New Roman" w:cs="Times New Roman"/>
          <w:szCs w:val="24"/>
        </w:rPr>
        <w:t xml:space="preserve"> τον Σεπτέμβριο του 2016. </w:t>
      </w:r>
    </w:p>
    <w:p w14:paraId="4296734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 καταθέτω και αυτό για τα Πρακτικά. </w:t>
      </w:r>
    </w:p>
    <w:p w14:paraId="4296734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(Στο σημείο αυτό ο Βουλε</w:t>
      </w:r>
      <w:r>
        <w:rPr>
          <w:rFonts w:eastAsia="Times New Roman" w:cs="Times New Roman"/>
          <w:szCs w:val="24"/>
        </w:rPr>
        <w:t xml:space="preserve">υτής κ. Κωνσταντίνος Χατζηδάκης καταθέτει για τα Πρακτικά το προαναφερθέν έγγραφο, το οποίο βρίσκεται στο </w:t>
      </w:r>
      <w:r>
        <w:rPr>
          <w:rFonts w:eastAsia="Times New Roman" w:cs="Times New Roman"/>
          <w:szCs w:val="24"/>
        </w:rPr>
        <w:lastRenderedPageBreak/>
        <w:t>αρχείο του Τμήματος Γραμματείας της Διεύθυνσης Στενογραφίας και Πρακτικών της Βουλής)</w:t>
      </w:r>
    </w:p>
    <w:p w14:paraId="4296734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Και αν δεν πείθεστε και </w:t>
      </w:r>
      <w:r>
        <w:rPr>
          <w:rFonts w:eastAsia="Times New Roman" w:cs="Times New Roman"/>
          <w:szCs w:val="24"/>
        </w:rPr>
        <w:t xml:space="preserve">από </w:t>
      </w:r>
      <w:r>
        <w:rPr>
          <w:rFonts w:eastAsia="Times New Roman" w:cs="Times New Roman"/>
          <w:szCs w:val="24"/>
        </w:rPr>
        <w:t xml:space="preserve">αυτό, κύριοι συνάδελφοι, κοιτάξτε </w:t>
      </w:r>
      <w:r>
        <w:rPr>
          <w:rFonts w:eastAsia="Times New Roman" w:cs="Times New Roman"/>
          <w:szCs w:val="24"/>
        </w:rPr>
        <w:t>γύρω σας, κοιτάξτε όλες τις δημοσκοπήσεις. Δείτε τελευταία δημοσκόπηση η οποία λέει ότι το 77% των πολιτών πιστεύει ότι η ζωή τους έγινε χειρότερη το 2016 από ό,τι ήταν το 2015. Δείτε όλα τα στοιχεία που δημοσιεύονται ακόμα και στην «</w:t>
      </w:r>
      <w:r>
        <w:rPr>
          <w:rFonts w:eastAsia="Times New Roman" w:cs="Times New Roman"/>
          <w:szCs w:val="24"/>
        </w:rPr>
        <w:t>ΑΥΓΗ</w:t>
      </w:r>
      <w:r>
        <w:rPr>
          <w:rFonts w:eastAsia="Times New Roman" w:cs="Times New Roman"/>
          <w:szCs w:val="24"/>
        </w:rPr>
        <w:t>» -τώρα σταμάτησαν</w:t>
      </w:r>
      <w:r>
        <w:rPr>
          <w:rFonts w:eastAsia="Times New Roman" w:cs="Times New Roman"/>
          <w:szCs w:val="24"/>
        </w:rPr>
        <w:t xml:space="preserve"> να δημοσιεύονται- και τα οποία λένε ότι τα πράγματα στη χώρα πάνε προς λάθος κατεύθυνση σε ποσοστό 85% έως 90%. </w:t>
      </w:r>
    </w:p>
    <w:p w14:paraId="4296734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καμμία αμφιβολία σχεδόν σε κανέναν Έλληνα πολίτη, εκτός των φανατικών στελεχών του ΣΥΡΙΖΑ και των ΑΝ</w:t>
      </w:r>
      <w:r>
        <w:rPr>
          <w:rFonts w:eastAsia="Times New Roman" w:cs="Times New Roman"/>
          <w:szCs w:val="24"/>
        </w:rPr>
        <w:t xml:space="preserve">ΕΛ, ότι τα πράγματα  έχουν γίνει αρκετά χειρότερα στη ζωή μας, στη ζωή όλων σε σχέση με το τέλος του 2014. </w:t>
      </w:r>
    </w:p>
    <w:p w14:paraId="4296734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να μην πείτε ότι θεωρητικολογώ ή ότι μιλάω δογματικά και αντιπολιτευτικά, θέλω να μου πείτε σε τι διαφωνείτε από όσα θα σας πω τώρα αμέσως. </w:t>
      </w:r>
    </w:p>
    <w:p w14:paraId="4296734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 2014 -που από ό,τι κατάλαβα εμείς ρίξαμε την κυβέρνηση, διότι δεν ορκίσαμε τον κ. Δήμα Πρόεδρο της Δημοκρατίας με </w:t>
      </w:r>
      <w:proofErr w:type="spellStart"/>
      <w:r>
        <w:rPr>
          <w:rFonts w:eastAsia="Times New Roman" w:cs="Times New Roman"/>
          <w:szCs w:val="24"/>
        </w:rPr>
        <w:t>εκατόν</w:t>
      </w:r>
      <w:proofErr w:type="spellEnd"/>
      <w:r>
        <w:rPr>
          <w:rFonts w:eastAsia="Times New Roman" w:cs="Times New Roman"/>
          <w:szCs w:val="24"/>
        </w:rPr>
        <w:t xml:space="preserve"> εβδομήντα τρεις ψήφους και δεν ήταν ότι εσείς εξωθήσατε σε εκλογές- με την προηγούμενη τρισκατάρατη κυβέρνηση η χώρα δεν είχε ένα τ</w:t>
      </w:r>
      <w:r>
        <w:rPr>
          <w:rFonts w:eastAsia="Times New Roman" w:cs="Times New Roman"/>
          <w:szCs w:val="24"/>
        </w:rPr>
        <w:t xml:space="preserve">έλειο τραπεζικό σύστημα, αλλά είχε, εν πάση </w:t>
      </w:r>
      <w:proofErr w:type="spellStart"/>
      <w:r>
        <w:rPr>
          <w:rFonts w:eastAsia="Times New Roman" w:cs="Times New Roman"/>
          <w:szCs w:val="24"/>
        </w:rPr>
        <w:t>περιπτώσει</w:t>
      </w:r>
      <w:proofErr w:type="spellEnd"/>
      <w:r>
        <w:rPr>
          <w:rFonts w:eastAsia="Times New Roman" w:cs="Times New Roman"/>
          <w:szCs w:val="24"/>
        </w:rPr>
        <w:t xml:space="preserve">, ένα λειτουργικό τραπεζικό σύστημα. </w:t>
      </w:r>
    </w:p>
    <w:p w14:paraId="4296734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Σήμερα έχει ένα καθεστώς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-ή μήπως όχι;- το οποίο επιβλήθηκε μετά την ηρωική διαπραγμάτευση του 2015 και το σχετικό δημοψήφισμα και προβλέπεται να π</w:t>
      </w:r>
      <w:r>
        <w:rPr>
          <w:rFonts w:eastAsia="Times New Roman" w:cs="Times New Roman"/>
          <w:szCs w:val="24"/>
        </w:rPr>
        <w:t xml:space="preserve">αραμείνουν και το 2017. </w:t>
      </w:r>
    </w:p>
    <w:p w14:paraId="4296734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 2014 οι καταθέσεις στις ελληνικές τράπεζες -όχι τον Φεβρουάριο που είχαν ξεκινήσει να φεύγουν, κύριε </w:t>
      </w:r>
      <w:proofErr w:type="spellStart"/>
      <w:r>
        <w:rPr>
          <w:rFonts w:eastAsia="Times New Roman" w:cs="Times New Roman"/>
          <w:szCs w:val="24"/>
        </w:rPr>
        <w:t>Μπγιάλα</w:t>
      </w:r>
      <w:proofErr w:type="spellEnd"/>
      <w:r>
        <w:rPr>
          <w:rFonts w:eastAsia="Times New Roman" w:cs="Times New Roman"/>
          <w:szCs w:val="24"/>
        </w:rPr>
        <w:t xml:space="preserve">, αλλά στα τέλη του 2014- </w:t>
      </w:r>
      <w:r>
        <w:rPr>
          <w:rFonts w:eastAsia="Times New Roman" w:cs="Times New Roman"/>
          <w:szCs w:val="24"/>
        </w:rPr>
        <w:lastRenderedPageBreak/>
        <w:t>ήταν 173 δισεκατομμύρια ευρώ. Σήμερα είναι μόνο 133 δισεκατομμύρια ευρώ, 40 δισεκατομμύρια ευρ</w:t>
      </w:r>
      <w:r>
        <w:rPr>
          <w:rFonts w:eastAsia="Times New Roman" w:cs="Times New Roman"/>
          <w:szCs w:val="24"/>
        </w:rPr>
        <w:t xml:space="preserve">ώ παρακάτω! Και στην ούγια γράφει «Τσίπρας-Καμμένος», σας αρέσει, δεν σας αρέσει! </w:t>
      </w:r>
    </w:p>
    <w:p w14:paraId="4296734F"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Τον Γενάρη ποιος…</w:t>
      </w:r>
    </w:p>
    <w:p w14:paraId="42967350"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σας παρακαλώ ησυχία. </w:t>
      </w:r>
    </w:p>
    <w:p w14:paraId="42967351" w14:textId="77777777" w:rsidR="00BC01D7" w:rsidRDefault="000E0221">
      <w:pPr>
        <w:spacing w:line="600" w:lineRule="auto"/>
        <w:ind w:firstLine="720"/>
        <w:jc w:val="both"/>
        <w:rPr>
          <w:rFonts w:eastAsia="Times New Roman"/>
          <w:szCs w:val="24"/>
        </w:rPr>
      </w:pPr>
      <w:r>
        <w:rPr>
          <w:rFonts w:eastAsia="Times New Roman" w:cs="Times New Roman"/>
          <w:b/>
          <w:szCs w:val="24"/>
        </w:rPr>
        <w:t xml:space="preserve">ΚΩΝΣΤΑΝΤΙΝΟΣ ΧΑΤΖΗΔΑΚΗΣ: </w:t>
      </w:r>
      <w:r>
        <w:rPr>
          <w:rFonts w:eastAsia="Times New Roman" w:cs="Times New Roman"/>
          <w:szCs w:val="24"/>
        </w:rPr>
        <w:t>Το 2014 η χώρα είχε ανάπτυξη 0,</w:t>
      </w:r>
      <w:r>
        <w:rPr>
          <w:rFonts w:eastAsia="Times New Roman" w:cs="Times New Roman"/>
          <w:szCs w:val="24"/>
        </w:rPr>
        <w:t>8% και οι προβλέψεις της Κομισιόν, την οποία σήμερα επικαλείστε, έκαναν λόγο για ανάπτυξη 2,9% το 2015 και 3,7% το 2016.</w:t>
      </w:r>
      <w:r>
        <w:rPr>
          <w:rFonts w:eastAsia="Times New Roman" w:cs="Times New Roman"/>
          <w:szCs w:val="24"/>
        </w:rPr>
        <w:t xml:space="preserve"> </w:t>
      </w:r>
      <w:r>
        <w:rPr>
          <w:rFonts w:eastAsia="Times New Roman"/>
          <w:szCs w:val="24"/>
        </w:rPr>
        <w:t>Αντ’ αυτού είχαμε ύφεση 0,2% το 2015 και προβλέπεται ύφεση 0,3% το 2016.</w:t>
      </w:r>
    </w:p>
    <w:p w14:paraId="42967352" w14:textId="77777777" w:rsidR="00BC01D7" w:rsidRDefault="000E0221">
      <w:pPr>
        <w:spacing w:line="600" w:lineRule="auto"/>
        <w:ind w:firstLine="720"/>
        <w:jc w:val="both"/>
        <w:rPr>
          <w:rFonts w:eastAsia="Times New Roman"/>
          <w:szCs w:val="24"/>
        </w:rPr>
      </w:pPr>
      <w:r>
        <w:rPr>
          <w:rFonts w:eastAsia="Times New Roman"/>
          <w:szCs w:val="24"/>
        </w:rPr>
        <w:t xml:space="preserve">Σήμερα τελικά τι επιδιώκετε; Να ξαναγυρίσει η χώρα σε ρυθμούς </w:t>
      </w:r>
      <w:r>
        <w:rPr>
          <w:rFonts w:eastAsia="Times New Roman"/>
          <w:szCs w:val="24"/>
        </w:rPr>
        <w:t xml:space="preserve">ανάπτυξης, δηλαδή εκεί που ήταν το 2014 και να βγει με τις «πατερίτσες» της ποσοτικής χαλάρωσης -και μακάρι φυσικά να το καταφέρετε- δοκιμαστικά στις αγορές, δηλαδή εκεί που ήταν το 2014. Ξέρετε τι συμπεραίνω; </w:t>
      </w:r>
      <w:r>
        <w:rPr>
          <w:rFonts w:eastAsia="Times New Roman"/>
          <w:szCs w:val="24"/>
        </w:rPr>
        <w:lastRenderedPageBreak/>
        <w:t xml:space="preserve">Ότι εσείς, τελικά, στον ΣΥΡΙΖΑ και στους ΑΝΕΛ </w:t>
      </w:r>
      <w:r>
        <w:rPr>
          <w:rFonts w:eastAsia="Times New Roman"/>
          <w:szCs w:val="24"/>
        </w:rPr>
        <w:t>είστε οι πιο φανατικοί οπαδοί του κ. Σαμαρά και του κ. Βενιζέλου.</w:t>
      </w:r>
    </w:p>
    <w:p w14:paraId="42967353" w14:textId="77777777" w:rsidR="00BC01D7" w:rsidRDefault="000E0221">
      <w:pPr>
        <w:spacing w:line="600" w:lineRule="auto"/>
        <w:ind w:firstLine="720"/>
        <w:jc w:val="center"/>
        <w:rPr>
          <w:rFonts w:eastAsia="Times New Roman"/>
          <w:szCs w:val="24"/>
        </w:rPr>
      </w:pPr>
      <w:r>
        <w:rPr>
          <w:rFonts w:eastAsia="Times New Roman"/>
          <w:szCs w:val="24"/>
        </w:rPr>
        <w:t>(Θόρυβος στην Αίθουσα)</w:t>
      </w:r>
    </w:p>
    <w:p w14:paraId="42967354" w14:textId="77777777" w:rsidR="00BC01D7" w:rsidRDefault="000E0221">
      <w:pPr>
        <w:spacing w:line="600" w:lineRule="auto"/>
        <w:ind w:firstLine="720"/>
        <w:jc w:val="both"/>
        <w:rPr>
          <w:rFonts w:eastAsia="Times New Roman"/>
          <w:szCs w:val="24"/>
        </w:rPr>
      </w:pPr>
      <w:r>
        <w:rPr>
          <w:rFonts w:eastAsia="Times New Roman"/>
          <w:szCs w:val="24"/>
        </w:rPr>
        <w:t xml:space="preserve">Μόνο που δεν θα καταφέρετε να πετύχετε ούτε καν να μας γυρίσετε εκεί που ήμασταν το 2014, με αυτήν την </w:t>
      </w:r>
      <w:r>
        <w:rPr>
          <w:rFonts w:eastAsia="Times New Roman"/>
          <w:szCs w:val="24"/>
        </w:rPr>
        <w:t>κ</w:t>
      </w:r>
      <w:r>
        <w:rPr>
          <w:rFonts w:eastAsia="Times New Roman"/>
          <w:szCs w:val="24"/>
        </w:rPr>
        <w:t>υβέρνηση</w:t>
      </w:r>
      <w:r>
        <w:rPr>
          <w:rFonts w:eastAsia="Times New Roman"/>
          <w:szCs w:val="24"/>
        </w:rPr>
        <w:t>.</w:t>
      </w:r>
    </w:p>
    <w:p w14:paraId="42967355" w14:textId="77777777" w:rsidR="00BC01D7" w:rsidRDefault="000E0221">
      <w:pPr>
        <w:spacing w:line="600" w:lineRule="auto"/>
        <w:ind w:firstLine="720"/>
        <w:jc w:val="center"/>
        <w:rPr>
          <w:rFonts w:eastAsia="Times New Roman"/>
          <w:szCs w:val="24"/>
        </w:rPr>
      </w:pPr>
      <w:r>
        <w:rPr>
          <w:rFonts w:eastAsia="Times New Roman"/>
          <w:szCs w:val="24"/>
        </w:rPr>
        <w:t>(Θόρυβος στην Αίθουσα)</w:t>
      </w:r>
    </w:p>
    <w:p w14:paraId="42967356" w14:textId="77777777" w:rsidR="00BC01D7" w:rsidRDefault="000E022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w:t>
      </w:r>
      <w:r>
        <w:rPr>
          <w:rFonts w:eastAsia="Times New Roman"/>
          <w:szCs w:val="24"/>
        </w:rPr>
        <w:t>αρακαλώ πολύ, με προσοχή να ακούμε, χωρίς να μιλάμε.</w:t>
      </w:r>
    </w:p>
    <w:p w14:paraId="42967357" w14:textId="77777777" w:rsidR="00BC01D7" w:rsidRDefault="000E0221">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Κυρίες και κύριοι, τώρα έχουμε -από χτες- τους νέους κυβερνητικούς πανηγυρισμούς σε σχέση με τα βραχυπρόθεσμα μέτρα για το χρέος. Δεν τα παραγνωρίζω, φυσικά. Πρέπει, ωστόσο, να μ</w:t>
      </w:r>
      <w:r>
        <w:rPr>
          <w:rFonts w:eastAsia="Times New Roman"/>
          <w:szCs w:val="24"/>
        </w:rPr>
        <w:t>ην κοροϊδεύουμε, κανένας να μην κοροϊδεύει τους Έλληνες πολίτες.</w:t>
      </w:r>
    </w:p>
    <w:p w14:paraId="42967358"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Τα μέτρα αυτά δεν οδηγούν σε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περίπτωση σε ονομαστική μείωση του χρέους. Σε απλά ελληνικά: Όσα χρωστούσαμε, θα εξακολουθήσουμε να χρωστάμε. Πρόκειται απλώς για μια παρέμβαση που οδηγεί </w:t>
      </w:r>
      <w:r>
        <w:rPr>
          <w:rFonts w:eastAsia="Times New Roman"/>
          <w:szCs w:val="24"/>
        </w:rPr>
        <w:t xml:space="preserve">σε τροποποίηση επί τα </w:t>
      </w:r>
      <w:proofErr w:type="spellStart"/>
      <w:r>
        <w:rPr>
          <w:rFonts w:eastAsia="Times New Roman"/>
          <w:szCs w:val="24"/>
        </w:rPr>
        <w:t>βελτίω</w:t>
      </w:r>
      <w:proofErr w:type="spellEnd"/>
      <w:r>
        <w:rPr>
          <w:rFonts w:eastAsia="Times New Roman"/>
          <w:szCs w:val="24"/>
        </w:rPr>
        <w:t xml:space="preserve"> του σεναρίου του Διεθνούς Νομισματικού Ταμείου για την εξυπηρέτηση του χρέους μέχρι το 2060. Και σε αντιστάθμισμα </w:t>
      </w:r>
      <w:r>
        <w:rPr>
          <w:rFonts w:eastAsia="Times New Roman"/>
          <w:szCs w:val="24"/>
        </w:rPr>
        <w:t>γι</w:t>
      </w:r>
      <w:r>
        <w:rPr>
          <w:rFonts w:eastAsia="Times New Roman"/>
          <w:szCs w:val="24"/>
        </w:rPr>
        <w:t>’</w:t>
      </w:r>
      <w:r>
        <w:rPr>
          <w:rFonts w:eastAsia="Times New Roman"/>
          <w:szCs w:val="24"/>
        </w:rPr>
        <w:t xml:space="preserve"> αυτό η Κυβέρνηση δεσμεύτηκε χθες στο </w:t>
      </w:r>
      <w:proofErr w:type="spellStart"/>
      <w:r>
        <w:rPr>
          <w:rFonts w:eastAsia="Times New Roman"/>
          <w:szCs w:val="24"/>
          <w:lang w:val="en-US"/>
        </w:rPr>
        <w:t>Eurogroup</w:t>
      </w:r>
      <w:proofErr w:type="spellEnd"/>
      <w:r>
        <w:rPr>
          <w:rFonts w:eastAsia="Times New Roman"/>
          <w:szCs w:val="24"/>
        </w:rPr>
        <w:t xml:space="preserve"> να διατηρήσει τον στόχο για το πρωτογενές πλεόνασμα όχι στο 2%</w:t>
      </w:r>
      <w:r>
        <w:rPr>
          <w:rFonts w:eastAsia="Times New Roman"/>
          <w:szCs w:val="24"/>
        </w:rPr>
        <w:t xml:space="preserve">, όπως έλεγε, αλλά στο 3,5% επί του ΑΕΠ και μάλιστα μεσοπρόθεσμα. Καταθέτω τη σχετική δήλωση του </w:t>
      </w:r>
      <w:proofErr w:type="spellStart"/>
      <w:r>
        <w:rPr>
          <w:rFonts w:eastAsia="Times New Roman"/>
          <w:szCs w:val="24"/>
          <w:lang w:val="en-US"/>
        </w:rPr>
        <w:t>Eurogroup</w:t>
      </w:r>
      <w:proofErr w:type="spellEnd"/>
      <w:r>
        <w:rPr>
          <w:rFonts w:eastAsia="Times New Roman"/>
          <w:szCs w:val="24"/>
        </w:rPr>
        <w:t>.</w:t>
      </w:r>
    </w:p>
    <w:p w14:paraId="42967359" w14:textId="77777777" w:rsidR="00BC01D7" w:rsidRDefault="000E0221">
      <w:pPr>
        <w:spacing w:line="600" w:lineRule="auto"/>
        <w:ind w:firstLine="720"/>
        <w:jc w:val="both"/>
        <w:rPr>
          <w:rFonts w:eastAsia="Times New Roman"/>
          <w:szCs w:val="24"/>
        </w:rPr>
      </w:pPr>
      <w:r>
        <w:rPr>
          <w:rFonts w:eastAsia="Times New Roman"/>
          <w:szCs w:val="24"/>
        </w:rPr>
        <w:t>(Στο σημείο αυτό ο Βουλευτής κ. Κωνσταντίνος Χατζηδάκης καταθέτει για τα Πρακτικά το προαναφερθέν έγγραφο, το οποίο βρίσκεται στο αρχείο του Τμήματο</w:t>
      </w:r>
      <w:r>
        <w:rPr>
          <w:rFonts w:eastAsia="Times New Roman"/>
          <w:szCs w:val="24"/>
        </w:rPr>
        <w:t>ς Γραμματείας της Διεύθυνσης Στενογραφίας και Πρακτικών της Βουλής)</w:t>
      </w:r>
    </w:p>
    <w:p w14:paraId="4296735A" w14:textId="77777777" w:rsidR="00BC01D7" w:rsidRDefault="000E0221">
      <w:pPr>
        <w:spacing w:line="600" w:lineRule="auto"/>
        <w:ind w:firstLine="720"/>
        <w:jc w:val="both"/>
        <w:rPr>
          <w:rFonts w:eastAsia="Times New Roman"/>
          <w:szCs w:val="24"/>
        </w:rPr>
      </w:pPr>
      <w:r>
        <w:rPr>
          <w:rFonts w:eastAsia="Times New Roman"/>
          <w:szCs w:val="24"/>
        </w:rPr>
        <w:lastRenderedPageBreak/>
        <w:t>Τι σημαίνει αυτό; Σημαίνει σχεδόν 3 δισεκατομμύρια ευρώ παραπάνω μέτρα κάθε χρόνο, σε σχέση με το αν το πλεόνασμα ήταν στα 2% του ΑΕΠ, μέτρα που δεν ήταν φυσικά στον ορίζοντα δύο χρόνια πριν, μέτρα για τα οποία μάλιστα δεσμεύτηκε η Κυβέρνηση να υπάρξει ένα</w:t>
      </w:r>
      <w:r>
        <w:rPr>
          <w:rFonts w:eastAsia="Times New Roman"/>
          <w:szCs w:val="24"/>
        </w:rPr>
        <w:t xml:space="preserve">ς μόνιμος κόφτης που να τα εξασφαλίσει. Είναι μέσα στην απόφαση, στη δήλωση του </w:t>
      </w:r>
      <w:proofErr w:type="spellStart"/>
      <w:r>
        <w:rPr>
          <w:rFonts w:eastAsia="Times New Roman"/>
          <w:szCs w:val="24"/>
          <w:lang w:val="en-US"/>
        </w:rPr>
        <w:t>Eurogroup</w:t>
      </w:r>
      <w:proofErr w:type="spellEnd"/>
      <w:r>
        <w:rPr>
          <w:rFonts w:eastAsia="Times New Roman"/>
          <w:szCs w:val="24"/>
        </w:rPr>
        <w:t xml:space="preserve"> ο μόνιμος κόφτης.</w:t>
      </w:r>
    </w:p>
    <w:p w14:paraId="4296735B" w14:textId="77777777" w:rsidR="00BC01D7" w:rsidRDefault="000E0221">
      <w:pPr>
        <w:spacing w:line="600" w:lineRule="auto"/>
        <w:ind w:firstLine="720"/>
        <w:jc w:val="both"/>
        <w:rPr>
          <w:rFonts w:eastAsia="Times New Roman"/>
          <w:szCs w:val="24"/>
        </w:rPr>
      </w:pPr>
      <w:r>
        <w:rPr>
          <w:rFonts w:eastAsia="Times New Roman"/>
          <w:szCs w:val="24"/>
        </w:rPr>
        <w:t>Κοντολογίς, μικρή παρέμβαση για το χρέος, με βαριά μέτρα για κάθε νοικοκυριό και ακόμα χειρότερα, κυβερνητικοί πανηγυρισμοί, ενώ παρατείνονται τα μν</w:t>
      </w:r>
      <w:r>
        <w:rPr>
          <w:rFonts w:eastAsia="Times New Roman"/>
          <w:szCs w:val="24"/>
        </w:rPr>
        <w:t>ημόνια, η επιτροπεία και ο διεθνής οικονομικός έλεγχος. Επιδιώκατε ελάφρυνση του χρέους χωρίς μνημόνιο και πήρατε μνημόνιο χωρίς ουσιαστική ελάφρυνση του χρέους. Περί αυτού πρόκειται.</w:t>
      </w:r>
    </w:p>
    <w:p w14:paraId="4296735C" w14:textId="77777777" w:rsidR="00BC01D7" w:rsidRDefault="000E022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296735D" w14:textId="77777777" w:rsidR="00BC01D7" w:rsidRDefault="000E0221">
      <w:pPr>
        <w:spacing w:line="600" w:lineRule="auto"/>
        <w:ind w:firstLine="720"/>
        <w:jc w:val="both"/>
        <w:rPr>
          <w:rFonts w:eastAsia="Times New Roman"/>
          <w:szCs w:val="24"/>
        </w:rPr>
      </w:pPr>
      <w:r>
        <w:rPr>
          <w:rFonts w:eastAsia="Times New Roman"/>
          <w:szCs w:val="24"/>
        </w:rPr>
        <w:t xml:space="preserve">Δεν αντέχω, όμως, </w:t>
      </w:r>
      <w:r>
        <w:rPr>
          <w:rFonts w:eastAsia="Times New Roman"/>
          <w:szCs w:val="24"/>
        </w:rPr>
        <w:t xml:space="preserve">να μην αναφερθώ και στις δικές σας αντιδράσεις για την ελάφρυνση, πραγματική τότε ελάφρυνση, του χρέους που είχε γίνει </w:t>
      </w:r>
      <w:r>
        <w:rPr>
          <w:rFonts w:eastAsia="Times New Roman"/>
          <w:szCs w:val="24"/>
        </w:rPr>
        <w:lastRenderedPageBreak/>
        <w:t xml:space="preserve">μέσω του περιβόητου </w:t>
      </w:r>
      <w:r>
        <w:rPr>
          <w:rFonts w:eastAsia="Times New Roman"/>
          <w:szCs w:val="24"/>
          <w:lang w:val="en-US"/>
        </w:rPr>
        <w:t>PSI</w:t>
      </w:r>
      <w:r>
        <w:rPr>
          <w:rFonts w:eastAsia="Times New Roman"/>
          <w:szCs w:val="24"/>
        </w:rPr>
        <w:t xml:space="preserve"> του Μαρτίου του 2012, αλλά και την επαναγορά του χρέους του Δεκεμβρίου του 2012.</w:t>
      </w:r>
    </w:p>
    <w:p w14:paraId="4296735E" w14:textId="77777777" w:rsidR="00BC01D7" w:rsidRDefault="000E0221">
      <w:pPr>
        <w:spacing w:line="600" w:lineRule="auto"/>
        <w:ind w:firstLine="720"/>
        <w:jc w:val="center"/>
        <w:rPr>
          <w:rFonts w:eastAsia="Times New Roman"/>
          <w:szCs w:val="24"/>
        </w:rPr>
      </w:pPr>
      <w:r>
        <w:rPr>
          <w:rFonts w:eastAsia="Times New Roman"/>
          <w:szCs w:val="24"/>
        </w:rPr>
        <w:t>(Θόρυβος στην Αίθουσα)</w:t>
      </w:r>
    </w:p>
    <w:p w14:paraId="4296735F" w14:textId="77777777" w:rsidR="00BC01D7" w:rsidRDefault="000E0221">
      <w:pPr>
        <w:spacing w:line="600" w:lineRule="auto"/>
        <w:ind w:firstLine="720"/>
        <w:jc w:val="both"/>
        <w:rPr>
          <w:rFonts w:eastAsia="Times New Roman"/>
          <w:szCs w:val="24"/>
        </w:rPr>
      </w:pPr>
      <w:r>
        <w:rPr>
          <w:rFonts w:eastAsia="Times New Roman"/>
          <w:szCs w:val="24"/>
        </w:rPr>
        <w:t>Μην προτρ</w:t>
      </w:r>
      <w:r>
        <w:rPr>
          <w:rFonts w:eastAsia="Times New Roman"/>
          <w:szCs w:val="24"/>
        </w:rPr>
        <w:t xml:space="preserve">έχετε, θα ακολουθήσουν δυσάρεστες εκπλήξεις. Σας προϊδεάζω. </w:t>
      </w:r>
    </w:p>
    <w:p w14:paraId="42967360" w14:textId="77777777" w:rsidR="00BC01D7" w:rsidRDefault="000E0221">
      <w:pPr>
        <w:spacing w:line="600" w:lineRule="auto"/>
        <w:ind w:firstLine="720"/>
        <w:jc w:val="both"/>
        <w:rPr>
          <w:rFonts w:eastAsia="Times New Roman"/>
          <w:szCs w:val="24"/>
        </w:rPr>
      </w:pPr>
      <w:r>
        <w:rPr>
          <w:rFonts w:eastAsia="Times New Roman"/>
          <w:szCs w:val="24"/>
        </w:rPr>
        <w:t xml:space="preserve">Ο κ. Τσίπρας όχι μόνο εκείνη την περίοδο, αλλά και μόλις τον περασμένο Νοέμβριο είχε μιλήσει, όπως κάνετε τώρα εσείς –απ’ ό,τι καταλαβαίνω, αν μιλούσατε, αυτό θα λέγατε- για εγκληματικό </w:t>
      </w:r>
      <w:r>
        <w:rPr>
          <w:rFonts w:eastAsia="Times New Roman"/>
          <w:szCs w:val="24"/>
          <w:lang w:val="en-US"/>
        </w:rPr>
        <w:t>PSI</w:t>
      </w:r>
      <w:r>
        <w:rPr>
          <w:rFonts w:eastAsia="Times New Roman"/>
          <w:szCs w:val="24"/>
        </w:rPr>
        <w:t>, εγκλ</w:t>
      </w:r>
      <w:r>
        <w:rPr>
          <w:rFonts w:eastAsia="Times New Roman"/>
          <w:szCs w:val="24"/>
        </w:rPr>
        <w:t>ηματικές ρυθμίσεις που είχαν στο χρέος το 2012. Ωστόσο, κυρίες και κύριοι συνάδελφοι, μόλις το περασμένο καλοκαίρι η δική σας Κυβέρνηση, όχι η δική μας, η Κυβέρνηση ΣΥΡΙΖΑ-ΑΝΕΛ πήγε στο Δικαστήριο των Ανθρωπίνων Δικαιωμάτων στο Στρασβούργο και υποστήριξε δ</w:t>
      </w:r>
      <w:r>
        <w:rPr>
          <w:rFonts w:eastAsia="Times New Roman"/>
          <w:szCs w:val="24"/>
        </w:rPr>
        <w:t xml:space="preserve">ικαστικά το </w:t>
      </w:r>
      <w:r>
        <w:rPr>
          <w:rFonts w:eastAsia="Times New Roman"/>
          <w:szCs w:val="24"/>
          <w:lang w:val="en-US"/>
        </w:rPr>
        <w:t>PSI</w:t>
      </w:r>
      <w:r>
        <w:rPr>
          <w:rFonts w:eastAsia="Times New Roman"/>
          <w:szCs w:val="24"/>
        </w:rPr>
        <w:t>. Η δική σας Κυβέρνηση!</w:t>
      </w:r>
    </w:p>
    <w:p w14:paraId="42967361" w14:textId="77777777" w:rsidR="00BC01D7" w:rsidRDefault="000E022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2967362"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Και οι εκπλήξεις συνεχίζονται, διότι η πραγματικότητα είναι </w:t>
      </w:r>
      <w:r>
        <w:rPr>
          <w:rFonts w:eastAsia="Times New Roman"/>
          <w:szCs w:val="24"/>
        </w:rPr>
        <w:t>κα</w:t>
      </w:r>
      <w:r>
        <w:rPr>
          <w:rFonts w:eastAsia="Times New Roman"/>
          <w:szCs w:val="24"/>
        </w:rPr>
        <w:t>μ</w:t>
      </w:r>
      <w:r>
        <w:rPr>
          <w:rFonts w:eastAsia="Times New Roman"/>
          <w:szCs w:val="24"/>
        </w:rPr>
        <w:t>μ</w:t>
      </w:r>
      <w:r>
        <w:rPr>
          <w:rFonts w:eastAsia="Times New Roman"/>
          <w:szCs w:val="24"/>
        </w:rPr>
        <w:t>ία</w:t>
      </w:r>
      <w:r>
        <w:rPr>
          <w:rFonts w:eastAsia="Times New Roman"/>
          <w:szCs w:val="24"/>
        </w:rPr>
        <w:t xml:space="preserve"> φορά σκληρή με αυτούς που κάνουν δημαγωγία.</w:t>
      </w:r>
    </w:p>
    <w:p w14:paraId="42967363" w14:textId="77777777" w:rsidR="00BC01D7" w:rsidRDefault="000E0221">
      <w:pPr>
        <w:spacing w:line="600" w:lineRule="auto"/>
        <w:ind w:firstLine="720"/>
        <w:jc w:val="both"/>
        <w:rPr>
          <w:rFonts w:eastAsia="Times New Roman"/>
          <w:szCs w:val="24"/>
        </w:rPr>
      </w:pPr>
      <w:r>
        <w:rPr>
          <w:rFonts w:eastAsia="Times New Roman"/>
          <w:szCs w:val="24"/>
        </w:rPr>
        <w:t xml:space="preserve">Στον σημερινό σας </w:t>
      </w:r>
      <w:r>
        <w:rPr>
          <w:rFonts w:eastAsia="Times New Roman"/>
          <w:szCs w:val="24"/>
        </w:rPr>
        <w:t>π</w:t>
      </w:r>
      <w:r>
        <w:rPr>
          <w:rFonts w:eastAsia="Times New Roman"/>
          <w:szCs w:val="24"/>
        </w:rPr>
        <w:t>ροϋπολογισμό</w:t>
      </w:r>
      <w:r>
        <w:rPr>
          <w:rFonts w:eastAsia="Times New Roman"/>
          <w:szCs w:val="24"/>
        </w:rPr>
        <w:t xml:space="preserve">, στον </w:t>
      </w:r>
      <w:r>
        <w:rPr>
          <w:rFonts w:eastAsia="Times New Roman"/>
          <w:szCs w:val="24"/>
        </w:rPr>
        <w:t>π</w:t>
      </w:r>
      <w:r>
        <w:rPr>
          <w:rFonts w:eastAsia="Times New Roman"/>
          <w:szCs w:val="24"/>
        </w:rPr>
        <w:t>ροϋπολογισμό</w:t>
      </w:r>
      <w:r>
        <w:rPr>
          <w:rFonts w:eastAsia="Times New Roman"/>
          <w:szCs w:val="24"/>
        </w:rPr>
        <w:t xml:space="preserve"> </w:t>
      </w:r>
      <w:r>
        <w:rPr>
          <w:rFonts w:eastAsia="Times New Roman"/>
          <w:szCs w:val="24"/>
        </w:rPr>
        <w:t xml:space="preserve">που τώρα συζητάμε, στην σελίδα 131 της </w:t>
      </w:r>
      <w:r>
        <w:rPr>
          <w:rFonts w:eastAsia="Times New Roman"/>
          <w:szCs w:val="24"/>
        </w:rPr>
        <w:t>ε</w:t>
      </w:r>
      <w:r>
        <w:rPr>
          <w:rFonts w:eastAsia="Times New Roman"/>
          <w:szCs w:val="24"/>
        </w:rPr>
        <w:t xml:space="preserve">ισηγητικής </w:t>
      </w:r>
      <w:r>
        <w:rPr>
          <w:rFonts w:eastAsia="Times New Roman"/>
          <w:szCs w:val="24"/>
        </w:rPr>
        <w:t>έ</w:t>
      </w:r>
      <w:r>
        <w:rPr>
          <w:rFonts w:eastAsia="Times New Roman"/>
          <w:szCs w:val="24"/>
        </w:rPr>
        <w:t>κθεσης</w:t>
      </w:r>
      <w:r>
        <w:rPr>
          <w:rFonts w:eastAsia="Times New Roman"/>
          <w:szCs w:val="24"/>
        </w:rPr>
        <w:t>, γράφει: «Οι δαπάνες για τόκους του χρέους της Κεντρικής Κυβέρνησης μετά το 2012 διαμορφώνονται στα επίπεδα των 5,5-6 δισεκατομμυρίων ευρώ, μειωμένες από το 2013 σχεδόν κατά 50% σε σχέση με το 2012</w:t>
      </w:r>
      <w:r>
        <w:rPr>
          <w:rFonts w:eastAsia="Times New Roman"/>
          <w:szCs w:val="24"/>
        </w:rPr>
        <w:t>. Η μείωση αυτή οφείλεται στη μείωση του ύψους του δημοσίου χρέους μετά την ανταλλαγή ομολόγων (</w:t>
      </w:r>
      <w:r>
        <w:rPr>
          <w:rFonts w:eastAsia="Times New Roman"/>
          <w:szCs w:val="24"/>
          <w:lang w:val="en-US"/>
        </w:rPr>
        <w:t>PSI</w:t>
      </w:r>
      <w:r>
        <w:rPr>
          <w:rFonts w:eastAsia="Times New Roman"/>
          <w:szCs w:val="24"/>
        </w:rPr>
        <w:t>) του Μαρτίου του 2012 και την επαναγορά του Δεκεμβρίου του 2012». Και επειδή ενδεχομένως κάποιος θα παραμένει να αμφιβάλλει, εγώ, κυρίες και κύριοι συνάδελφ</w:t>
      </w:r>
      <w:r>
        <w:rPr>
          <w:rFonts w:eastAsia="Times New Roman"/>
          <w:szCs w:val="24"/>
        </w:rPr>
        <w:t xml:space="preserve">οι, καταθέτω και τη σελίδα αυτή στα Πρακτικά, για να δείτε ότι εμείς πάντα τα ίδια λέγαμε, αλλά εσείς επιμένετε σταθερά να δημαγωγείτε. </w:t>
      </w:r>
    </w:p>
    <w:p w14:paraId="42967364" w14:textId="77777777" w:rsidR="00BC01D7" w:rsidRDefault="000E0221">
      <w:pPr>
        <w:spacing w:line="600" w:lineRule="auto"/>
        <w:ind w:firstLine="720"/>
        <w:jc w:val="both"/>
        <w:rPr>
          <w:rFonts w:eastAsia="Times New Roman"/>
          <w:szCs w:val="24"/>
        </w:rPr>
      </w:pPr>
      <w:r>
        <w:rPr>
          <w:rFonts w:eastAsia="Times New Roman"/>
          <w:szCs w:val="24"/>
        </w:rPr>
        <w:lastRenderedPageBreak/>
        <w:t>(Στο σημείο αυτό ο Βουλευτής κ. Κωνσταντίνος Χατζηδάκης καταθέτει για τα Πρακτικά τα προαναφερθέντα έγγραφα, τα οποία β</w:t>
      </w:r>
      <w:r>
        <w:rPr>
          <w:rFonts w:eastAsia="Times New Roman"/>
          <w:szCs w:val="24"/>
        </w:rPr>
        <w:t xml:space="preserve">ρίσκονται στο </w:t>
      </w:r>
      <w:r>
        <w:rPr>
          <w:rFonts w:eastAsia="Times New Roman"/>
          <w:szCs w:val="24"/>
        </w:rPr>
        <w:t>α</w:t>
      </w:r>
      <w:r>
        <w:rPr>
          <w:rFonts w:eastAsia="Times New Roman"/>
          <w:szCs w:val="24"/>
        </w:rPr>
        <w:t>ρχείο</w:t>
      </w:r>
      <w:r>
        <w:rPr>
          <w:rFonts w:eastAsia="Times New Roman"/>
          <w:szCs w:val="24"/>
        </w:rPr>
        <w:t xml:space="preserve"> του Τμήματος Γραμματείας της Διεύθυνσης Στενογραφίας και Πρακτικών της Βουλής)</w:t>
      </w:r>
    </w:p>
    <w:p w14:paraId="42967365" w14:textId="77777777" w:rsidR="00BC01D7" w:rsidRDefault="000E0221">
      <w:pPr>
        <w:spacing w:line="600" w:lineRule="auto"/>
        <w:ind w:firstLine="720"/>
        <w:jc w:val="both"/>
        <w:rPr>
          <w:rFonts w:eastAsia="Times New Roman"/>
          <w:szCs w:val="24"/>
        </w:rPr>
      </w:pPr>
      <w:r>
        <w:rPr>
          <w:rFonts w:eastAsia="Times New Roman"/>
          <w:szCs w:val="24"/>
        </w:rPr>
        <w:t xml:space="preserve">Είστε ακριβοί στα πίτουρα και φτηνοί στο αλεύρι. Πανηγυρίζετε για κάποιας μικρής κλίμακας ρύθμιση που έγινε χθες στο </w:t>
      </w:r>
      <w:proofErr w:type="spellStart"/>
      <w:r>
        <w:rPr>
          <w:rFonts w:eastAsia="Times New Roman"/>
          <w:szCs w:val="24"/>
          <w:lang w:val="en-US"/>
        </w:rPr>
        <w:t>Eurogroup</w:t>
      </w:r>
      <w:proofErr w:type="spellEnd"/>
      <w:r>
        <w:rPr>
          <w:rFonts w:eastAsia="Times New Roman"/>
          <w:szCs w:val="24"/>
        </w:rPr>
        <w:t xml:space="preserve"> και την ίδια στιγμή θεωρείτε </w:t>
      </w:r>
      <w:r>
        <w:rPr>
          <w:rFonts w:eastAsia="Times New Roman"/>
          <w:szCs w:val="24"/>
        </w:rPr>
        <w:t>εγκληματική τη μείωση του χρέους κατά 120-130 δισεκατομμύρια ευρώ που έγινε το 2012. Περί αυτού πρόκειται. Πανηγυρίζετε την ώρα που με την υπογραφή σας ακόμα περισσότερο διαιωνίζετε την παρουσία της τρόικα στην Ελλάδα.</w:t>
      </w:r>
    </w:p>
    <w:p w14:paraId="42967366" w14:textId="77777777" w:rsidR="00BC01D7" w:rsidRDefault="000E0221">
      <w:pPr>
        <w:spacing w:line="600" w:lineRule="auto"/>
        <w:ind w:firstLine="720"/>
        <w:jc w:val="both"/>
        <w:rPr>
          <w:rFonts w:eastAsia="Times New Roman"/>
          <w:szCs w:val="24"/>
        </w:rPr>
      </w:pPr>
      <w:r>
        <w:rPr>
          <w:rFonts w:eastAsia="Times New Roman"/>
          <w:szCs w:val="24"/>
        </w:rPr>
        <w:t>Κυρίες και κύριοι συνάδελφοι, όποια ρ</w:t>
      </w:r>
      <w:r>
        <w:rPr>
          <w:rFonts w:eastAsia="Times New Roman"/>
          <w:szCs w:val="24"/>
        </w:rPr>
        <w:t xml:space="preserve">ύθμιση κι αν υπάρξει τελικά για το χρέος, αυτή προφανώς δεν πρόκειται να διαγράψει -όπως κι αν την εκτιμήσουμε-, την τεράστια ζημιά που έχετε προκαλέσει </w:t>
      </w:r>
      <w:r>
        <w:rPr>
          <w:rFonts w:eastAsia="Times New Roman"/>
          <w:szCs w:val="24"/>
        </w:rPr>
        <w:t>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μεταξύ</w:t>
      </w:r>
      <w:r>
        <w:rPr>
          <w:rFonts w:eastAsia="Times New Roman"/>
          <w:szCs w:val="24"/>
        </w:rPr>
        <w:t xml:space="preserve"> στην </w:t>
      </w:r>
      <w:r>
        <w:rPr>
          <w:rFonts w:eastAsia="Times New Roman"/>
          <w:szCs w:val="24"/>
        </w:rPr>
        <w:lastRenderedPageBreak/>
        <w:t xml:space="preserve">οικονομία για κάθε ελληνικό νοικοκυριό. Δεν ήμασταν εμείς, αλλά ο </w:t>
      </w:r>
      <w:r>
        <w:rPr>
          <w:rFonts w:eastAsia="Times New Roman"/>
          <w:szCs w:val="24"/>
        </w:rPr>
        <w:t>δ</w:t>
      </w:r>
      <w:r>
        <w:rPr>
          <w:rFonts w:eastAsia="Times New Roman"/>
          <w:szCs w:val="24"/>
        </w:rPr>
        <w:t>ιοικητής</w:t>
      </w:r>
      <w:r>
        <w:rPr>
          <w:rFonts w:eastAsia="Times New Roman"/>
          <w:szCs w:val="24"/>
        </w:rPr>
        <w:t xml:space="preserve"> της Τράπε</w:t>
      </w:r>
      <w:r>
        <w:rPr>
          <w:rFonts w:eastAsia="Times New Roman"/>
          <w:szCs w:val="24"/>
        </w:rPr>
        <w:t xml:space="preserve">ζας της </w:t>
      </w:r>
      <w:r>
        <w:rPr>
          <w:rFonts w:eastAsia="Times New Roman"/>
          <w:szCs w:val="24"/>
        </w:rPr>
        <w:t>Ελλάδ</w:t>
      </w:r>
      <w:r>
        <w:rPr>
          <w:rFonts w:eastAsia="Times New Roman"/>
          <w:szCs w:val="24"/>
        </w:rPr>
        <w:t>ο</w:t>
      </w:r>
      <w:r>
        <w:rPr>
          <w:rFonts w:eastAsia="Times New Roman"/>
          <w:szCs w:val="24"/>
        </w:rPr>
        <w:t>ς</w:t>
      </w:r>
      <w:r>
        <w:rPr>
          <w:rFonts w:eastAsia="Times New Roman"/>
          <w:szCs w:val="24"/>
        </w:rPr>
        <w:t xml:space="preserve"> που μίλησε για κόστος 86 δισεκατομμύρια ευρώ από τη διαπραγμάτευση Τσίπρα-Καμμένου-</w:t>
      </w:r>
      <w:proofErr w:type="spellStart"/>
      <w:r>
        <w:rPr>
          <w:rFonts w:eastAsia="Times New Roman"/>
          <w:szCs w:val="24"/>
        </w:rPr>
        <w:t>Βαρουφάκη</w:t>
      </w:r>
      <w:proofErr w:type="spellEnd"/>
      <w:r>
        <w:rPr>
          <w:rFonts w:eastAsia="Times New Roman"/>
          <w:szCs w:val="24"/>
        </w:rPr>
        <w:t xml:space="preserve">. Και δεν πρόκειται για τον δανεισμό της χώρας, αλλά πρόκειται για συγκεκριμένα ποσά, στα οποία θα αναφερθώ στη συνέχεια. Δεν ήμασταν εμείς, αλλά ο </w:t>
      </w:r>
      <w:r>
        <w:rPr>
          <w:rFonts w:eastAsia="Times New Roman"/>
          <w:szCs w:val="24"/>
        </w:rPr>
        <w:t xml:space="preserve">επικεφαλής του </w:t>
      </w:r>
      <w:r>
        <w:rPr>
          <w:rFonts w:eastAsia="Times New Roman"/>
          <w:szCs w:val="24"/>
          <w:lang w:val="en-US"/>
        </w:rPr>
        <w:t>ESM</w:t>
      </w:r>
      <w:r>
        <w:rPr>
          <w:rFonts w:eastAsia="Times New Roman"/>
          <w:szCs w:val="24"/>
        </w:rPr>
        <w:t xml:space="preserve">, που μίλησε για κόστος ύψους 100 δισεκατομμυρίων ευρώ, ξεπερνώντας και τις εκτιμήσεις της Τράπεζας της </w:t>
      </w:r>
      <w:r>
        <w:rPr>
          <w:rFonts w:eastAsia="Times New Roman"/>
          <w:szCs w:val="24"/>
        </w:rPr>
        <w:t>Ελλάδ</w:t>
      </w:r>
      <w:r>
        <w:rPr>
          <w:rFonts w:eastAsia="Times New Roman"/>
          <w:szCs w:val="24"/>
        </w:rPr>
        <w:t>ο</w:t>
      </w:r>
      <w:r>
        <w:rPr>
          <w:rFonts w:eastAsia="Times New Roman"/>
          <w:szCs w:val="24"/>
        </w:rPr>
        <w:t xml:space="preserve">ς. </w:t>
      </w:r>
    </w:p>
    <w:p w14:paraId="42967367" w14:textId="77777777" w:rsidR="00BC01D7" w:rsidRDefault="000E0221">
      <w:pPr>
        <w:spacing w:line="600" w:lineRule="auto"/>
        <w:ind w:firstLine="720"/>
        <w:jc w:val="both"/>
        <w:rPr>
          <w:rFonts w:eastAsia="Times New Roman"/>
          <w:szCs w:val="24"/>
        </w:rPr>
      </w:pPr>
      <w:r>
        <w:rPr>
          <w:rFonts w:eastAsia="Times New Roman"/>
          <w:szCs w:val="24"/>
        </w:rPr>
        <w:t xml:space="preserve">Κι επειδή βλέπω ότι ο κ. </w:t>
      </w:r>
      <w:proofErr w:type="spellStart"/>
      <w:r>
        <w:rPr>
          <w:rFonts w:eastAsia="Times New Roman"/>
          <w:szCs w:val="24"/>
        </w:rPr>
        <w:t>Μπγιάλας</w:t>
      </w:r>
      <w:proofErr w:type="spellEnd"/>
      <w:r>
        <w:rPr>
          <w:rFonts w:eastAsia="Times New Roman"/>
          <w:szCs w:val="24"/>
        </w:rPr>
        <w:t xml:space="preserve"> έχει τη δική του προσέγγιση στα πράγματα, θα ήθελα να του θυμίσω μερικούς αριθμούς, που νο</w:t>
      </w:r>
      <w:r>
        <w:rPr>
          <w:rFonts w:eastAsia="Times New Roman"/>
          <w:szCs w:val="24"/>
        </w:rPr>
        <w:t xml:space="preserve">μίζω ότι δεν είναι ούτε δεξιοί ούτε αριστεροί: 25 δισεκατομμύρια ευρώ αφορούν την απώλεια που υπέστη το ελληνικό δημόσιο από την εξαέρωση της προηγούμενης </w:t>
      </w:r>
      <w:proofErr w:type="spellStart"/>
      <w:r>
        <w:rPr>
          <w:rFonts w:eastAsia="Times New Roman"/>
          <w:szCs w:val="24"/>
        </w:rPr>
        <w:t>ανακεφαλαιοποίησης</w:t>
      </w:r>
      <w:proofErr w:type="spellEnd"/>
      <w:r>
        <w:rPr>
          <w:rFonts w:eastAsia="Times New Roman"/>
          <w:szCs w:val="24"/>
        </w:rPr>
        <w:t xml:space="preserve"> των τραπεζών -λεφτά των Ελλήνων φορολογουμένων</w:t>
      </w:r>
      <w:r>
        <w:rPr>
          <w:rFonts w:eastAsia="Times New Roman"/>
          <w:szCs w:val="24"/>
        </w:rPr>
        <w:t>,</w:t>
      </w:r>
      <w:r>
        <w:rPr>
          <w:rFonts w:eastAsia="Times New Roman"/>
          <w:szCs w:val="24"/>
        </w:rPr>
        <w:t xml:space="preserve"> 5,4 δισεκατομμύρια από τη συνεισφο</w:t>
      </w:r>
      <w:r>
        <w:rPr>
          <w:rFonts w:eastAsia="Times New Roman"/>
          <w:szCs w:val="24"/>
        </w:rPr>
        <w:t>ρά του ελληνικού δη</w:t>
      </w:r>
      <w:r>
        <w:rPr>
          <w:rFonts w:eastAsia="Times New Roman"/>
          <w:szCs w:val="24"/>
        </w:rPr>
        <w:lastRenderedPageBreak/>
        <w:t xml:space="preserve">μοσίου στη νέα </w:t>
      </w:r>
      <w:proofErr w:type="spellStart"/>
      <w:r>
        <w:rPr>
          <w:rFonts w:eastAsia="Times New Roman"/>
          <w:szCs w:val="24"/>
        </w:rPr>
        <w:t>ανακεφαλαιοποίηση</w:t>
      </w:r>
      <w:proofErr w:type="spellEnd"/>
      <w:r>
        <w:rPr>
          <w:rFonts w:eastAsia="Times New Roman"/>
          <w:szCs w:val="24"/>
        </w:rPr>
        <w:t xml:space="preserve">. </w:t>
      </w:r>
      <w:r>
        <w:rPr>
          <w:rFonts w:eastAsia="Times New Roman"/>
          <w:szCs w:val="24"/>
        </w:rPr>
        <w:t>Τ</w:t>
      </w:r>
      <w:r>
        <w:rPr>
          <w:rFonts w:eastAsia="Times New Roman"/>
          <w:szCs w:val="24"/>
        </w:rPr>
        <w:t>ουλάχιστον</w:t>
      </w:r>
      <w:r>
        <w:rPr>
          <w:rFonts w:eastAsia="Times New Roman"/>
          <w:szCs w:val="24"/>
        </w:rPr>
        <w:t xml:space="preserve"> 6 δισεκατομμύρια χαμένα από την επιστροφή των κερδών των ελληνικών ομολόγων, γνωστών ως </w:t>
      </w:r>
      <w:r>
        <w:rPr>
          <w:rFonts w:eastAsia="Times New Roman"/>
          <w:szCs w:val="24"/>
          <w:lang w:val="en-US"/>
        </w:rPr>
        <w:t>SMPs</w:t>
      </w:r>
      <w:r>
        <w:rPr>
          <w:rFonts w:eastAsia="Times New Roman"/>
          <w:szCs w:val="24"/>
        </w:rPr>
        <w:t xml:space="preserve"> και </w:t>
      </w:r>
      <w:r>
        <w:rPr>
          <w:rFonts w:eastAsia="Times New Roman"/>
          <w:szCs w:val="24"/>
          <w:lang w:val="en-US"/>
        </w:rPr>
        <w:t>ANFAs</w:t>
      </w:r>
      <w:r>
        <w:rPr>
          <w:rFonts w:eastAsia="Times New Roman"/>
          <w:szCs w:val="24"/>
        </w:rPr>
        <w:t xml:space="preserve">, που δεν επεστράφησαν, λόγω των κυβερνητικών χειρισμών. Το αποκάλυψε ο πρώην Ευρωβουλευτής σας, ο κ. </w:t>
      </w:r>
      <w:proofErr w:type="spellStart"/>
      <w:r>
        <w:rPr>
          <w:rFonts w:eastAsia="Times New Roman"/>
          <w:szCs w:val="24"/>
        </w:rPr>
        <w:t>Χουντής</w:t>
      </w:r>
      <w:proofErr w:type="spellEnd"/>
      <w:r>
        <w:rPr>
          <w:rFonts w:eastAsia="Times New Roman"/>
          <w:szCs w:val="24"/>
        </w:rPr>
        <w:t>. Μέτρα ύψους 9 δισεκατομμυρίων ευρώ για την περίοδο 2015-2018, με περισσότερα από 6 δισεκατομμύρια να εφαρμόζονται τη διετία 2015-2016. Και αυτό τ</w:t>
      </w:r>
      <w:r>
        <w:rPr>
          <w:rFonts w:eastAsia="Times New Roman"/>
          <w:szCs w:val="24"/>
        </w:rPr>
        <w:t xml:space="preserve">ην ώρα που το ίδιο το Διεθνές Νομισματικό Ταμείο, τον Ιούνιο του 2014, ζητούσε από τη δική μας </w:t>
      </w:r>
      <w:r>
        <w:rPr>
          <w:rFonts w:eastAsia="Times New Roman"/>
          <w:szCs w:val="24"/>
        </w:rPr>
        <w:t>κ</w:t>
      </w:r>
      <w:r>
        <w:rPr>
          <w:rFonts w:eastAsia="Times New Roman"/>
          <w:szCs w:val="24"/>
        </w:rPr>
        <w:t>υβέρνηση</w:t>
      </w:r>
      <w:r>
        <w:rPr>
          <w:rFonts w:eastAsia="Times New Roman"/>
          <w:szCs w:val="24"/>
        </w:rPr>
        <w:t xml:space="preserve"> μέτρα ύψους 3 δισεκατομμυρίων ευρώ. Δεν μιλάω ούτε για τον κ. </w:t>
      </w:r>
      <w:proofErr w:type="spellStart"/>
      <w:r>
        <w:rPr>
          <w:rFonts w:eastAsia="Times New Roman"/>
          <w:szCs w:val="24"/>
        </w:rPr>
        <w:t>Χαρδούβελη</w:t>
      </w:r>
      <w:proofErr w:type="spellEnd"/>
      <w:r>
        <w:rPr>
          <w:rFonts w:eastAsia="Times New Roman"/>
          <w:szCs w:val="24"/>
        </w:rPr>
        <w:t xml:space="preserve"> ούτε για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του. Μιλάω για τον σκληρό της υποθέσεως, που είναι το Διεθν</w:t>
      </w:r>
      <w:r>
        <w:rPr>
          <w:rFonts w:eastAsia="Times New Roman"/>
          <w:szCs w:val="24"/>
        </w:rPr>
        <w:t>ές Νομισματικό Ταμείο. Καταθέτω την έκθεση. Μιλάει ξεκάθαρα για μέτρα ύψους 3 δισεκατομμυρίων και από τα 3 δισεκατομμύρια πήγατε 6 δισεκατομμύρια τη διετία, 9 δισεκατομμύρια την τριετία. Αυτή είναι η φιλολαϊκή κυβέρνηση ΣΥΡΙΖΑ-ΑΝΕΛ.</w:t>
      </w:r>
    </w:p>
    <w:p w14:paraId="42967368" w14:textId="77777777" w:rsidR="00BC01D7" w:rsidRDefault="000E0221">
      <w:pPr>
        <w:spacing w:line="600" w:lineRule="auto"/>
        <w:ind w:firstLine="720"/>
        <w:jc w:val="both"/>
        <w:rPr>
          <w:rFonts w:eastAsia="Times New Roman"/>
          <w:szCs w:val="24"/>
        </w:rPr>
      </w:pPr>
      <w:r>
        <w:rPr>
          <w:rFonts w:eastAsia="Times New Roman"/>
          <w:szCs w:val="24"/>
        </w:rPr>
        <w:lastRenderedPageBreak/>
        <w:t>(Στο σημείο αυτό ο Βουλ</w:t>
      </w:r>
      <w:r>
        <w:rPr>
          <w:rFonts w:eastAsia="Times New Roman"/>
          <w:szCs w:val="24"/>
        </w:rPr>
        <w:t xml:space="preserve">ευτής κ. Κωνσταντίνος Χατζηδάκης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w:t>
      </w:r>
      <w:r>
        <w:rPr>
          <w:rFonts w:eastAsia="Times New Roman"/>
          <w:szCs w:val="24"/>
        </w:rPr>
        <w:t xml:space="preserve"> του Τμήματος Γραμματείας της Διεύθυνσης Στενογραφίας και Πρακτικών της Βουλής)</w:t>
      </w:r>
    </w:p>
    <w:p w14:paraId="42967369" w14:textId="77777777" w:rsidR="00BC01D7" w:rsidRDefault="000E0221">
      <w:pPr>
        <w:spacing w:line="600" w:lineRule="auto"/>
        <w:ind w:firstLine="720"/>
        <w:jc w:val="both"/>
        <w:rPr>
          <w:rFonts w:eastAsia="Times New Roman"/>
          <w:szCs w:val="24"/>
        </w:rPr>
      </w:pPr>
      <w:r>
        <w:rPr>
          <w:rFonts w:eastAsia="Times New Roman"/>
          <w:szCs w:val="24"/>
        </w:rPr>
        <w:t>Όλα αυτά που σας ανέφερα μέχρι τώρα, μόνο αυτά, αν κάνετε το</w:t>
      </w:r>
      <w:r>
        <w:rPr>
          <w:rFonts w:eastAsia="Times New Roman"/>
          <w:szCs w:val="24"/>
        </w:rPr>
        <w:t xml:space="preserve">υς υπολογισμούς, σημαίνει κόστος 10.200 ευρώ σε κάθε ελληνικό νοικοκυριό. </w:t>
      </w:r>
    </w:p>
    <w:p w14:paraId="4296736A" w14:textId="77777777" w:rsidR="00BC01D7" w:rsidRDefault="000E0221">
      <w:pPr>
        <w:spacing w:line="600" w:lineRule="auto"/>
        <w:ind w:firstLine="720"/>
        <w:jc w:val="both"/>
        <w:rPr>
          <w:rFonts w:eastAsia="Times New Roman"/>
          <w:szCs w:val="24"/>
        </w:rPr>
      </w:pPr>
      <w:r>
        <w:rPr>
          <w:rFonts w:eastAsia="Times New Roman"/>
          <w:szCs w:val="24"/>
        </w:rPr>
        <w:t>Στη συνέχεια, έχουμε το κόστος της ύφεσης, στην οποία βυθίστηκε η χώρα. Σας ανέφερα προηγουμένως τις προβλέψεις της Ευρωπαϊκής Επιτροπής και πού πήγε το πράγμα. Φέτος, προβλέπεται ό</w:t>
      </w:r>
      <w:r>
        <w:rPr>
          <w:rFonts w:eastAsia="Times New Roman"/>
          <w:szCs w:val="24"/>
        </w:rPr>
        <w:t xml:space="preserve">τι το ΑΕΠ θα είναι λιγότερο από 20-25 δισεκατομμύρια ευρώ σε σχέση με τις προβλέψεις που γίνονταν στις αρχές του 2015. Αυτό σημαίνει ακόμα 5 χιλιάδες ευρώ χαμένα για κάθε ελληνικό νοικοκυριό. Σύνολο δηλαδή το κόστος της διετίας </w:t>
      </w:r>
      <w:r>
        <w:rPr>
          <w:rFonts w:eastAsia="Times New Roman"/>
          <w:szCs w:val="24"/>
        </w:rPr>
        <w:lastRenderedPageBreak/>
        <w:t>είναι 15 χιλιάδες ευρώ για κ</w:t>
      </w:r>
      <w:r>
        <w:rPr>
          <w:rFonts w:eastAsia="Times New Roman"/>
          <w:szCs w:val="24"/>
        </w:rPr>
        <w:t>άθε ελληνικό νοικοκυριό και δεν μετράω καθόλου τα 40 δισεκατομμύρια των χαμένων καταθέσεων. Βέβαια, θα μας πείτε</w:t>
      </w:r>
      <w:r>
        <w:rPr>
          <w:rFonts w:eastAsia="Times New Roman"/>
          <w:szCs w:val="24"/>
        </w:rPr>
        <w:t>:</w:t>
      </w:r>
      <w:r>
        <w:rPr>
          <w:rFonts w:eastAsia="Times New Roman"/>
          <w:szCs w:val="24"/>
        </w:rPr>
        <w:t xml:space="preserve"> «Μα, τα λέτε εσείς που κάνετε αντιπολίτευση».</w:t>
      </w:r>
    </w:p>
    <w:p w14:paraId="4296736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χι</w:t>
      </w:r>
      <w:r>
        <w:rPr>
          <w:rFonts w:eastAsia="Times New Roman" w:cs="Times New Roman"/>
          <w:szCs w:val="24"/>
        </w:rPr>
        <w:t>, κυρίες και κύριοι συνάδελφοι. Τα λέτε και εσείς. Και εσείς τα λέτε. Τα λέτε στη σελίδα 19 τ</w:t>
      </w:r>
      <w:r>
        <w:rPr>
          <w:rFonts w:eastAsia="Times New Roman" w:cs="Times New Roman"/>
          <w:szCs w:val="24"/>
        </w:rPr>
        <w:t xml:space="preserve">ης </w:t>
      </w:r>
      <w:r>
        <w:rPr>
          <w:rFonts w:eastAsia="Times New Roman" w:cs="Times New Roman"/>
          <w:szCs w:val="24"/>
        </w:rPr>
        <w:t>ε</w:t>
      </w:r>
      <w:r>
        <w:rPr>
          <w:rFonts w:eastAsia="Times New Roman" w:cs="Times New Roman"/>
          <w:szCs w:val="24"/>
        </w:rPr>
        <w:t xml:space="preserve">ισηγητικής </w:t>
      </w:r>
      <w:r>
        <w:rPr>
          <w:rFonts w:eastAsia="Times New Roman" w:cs="Times New Roman"/>
          <w:szCs w:val="24"/>
        </w:rPr>
        <w:t>έ</w:t>
      </w:r>
      <w:r>
        <w:rPr>
          <w:rFonts w:eastAsia="Times New Roman" w:cs="Times New Roman"/>
          <w:szCs w:val="24"/>
        </w:rPr>
        <w:t>κθεσης</w:t>
      </w:r>
      <w:r>
        <w:rPr>
          <w:rFonts w:eastAsia="Times New Roman" w:cs="Times New Roman"/>
          <w:szCs w:val="24"/>
        </w:rPr>
        <w:t xml:space="preserve"> -και θα τα ψηφίσετε το Σάββατο- στην οποία λέτε ότι «η ρευστότητα στις ελληνικές τράπεζες περιορίστηκε σημαντικά το πρώτο εξάμηνο του 2015, καθώς ταχεία εκροή καταθέσεων προκλήθηκε από την αύξηση της οικονομικής αβεβαιότητας και την </w:t>
      </w:r>
      <w:proofErr w:type="spellStart"/>
      <w:r>
        <w:rPr>
          <w:rFonts w:eastAsia="Times New Roman" w:cs="Times New Roman"/>
          <w:szCs w:val="24"/>
        </w:rPr>
        <w:t>επαναφερόμενη</w:t>
      </w:r>
      <w:proofErr w:type="spellEnd"/>
      <w:r>
        <w:rPr>
          <w:rFonts w:eastAsia="Times New Roman" w:cs="Times New Roman"/>
          <w:szCs w:val="24"/>
        </w:rPr>
        <w:t xml:space="preserve"> συζήτηση επί μιας ενδεχόμενης εξόδου της Ελλάδας από την Ευρωζώνη».</w:t>
      </w:r>
    </w:p>
    <w:p w14:paraId="4296736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Εμείς επαναφέραμε τη συζήτηση για την έξοδο της Ελλάδας από την Ευρωζώνη ή μήπως η ηρωική διαπραγμάτευση της περιόδου εκείνης; Καταθέτω και αυτό στα Πρακτικά.</w:t>
      </w:r>
    </w:p>
    <w:p w14:paraId="4296736D" w14:textId="77777777" w:rsidR="00BC01D7" w:rsidRDefault="000E0221">
      <w:pPr>
        <w:spacing w:line="600" w:lineRule="auto"/>
        <w:ind w:firstLine="720"/>
        <w:jc w:val="both"/>
        <w:rPr>
          <w:rFonts w:eastAsia="Times New Roman" w:cs="Times New Roman"/>
        </w:rPr>
      </w:pPr>
      <w:r>
        <w:rPr>
          <w:rFonts w:eastAsia="Times New Roman" w:cs="Times New Roman"/>
        </w:rPr>
        <w:lastRenderedPageBreak/>
        <w:t xml:space="preserve">(Στο σημείο </w:t>
      </w:r>
      <w:r>
        <w:rPr>
          <w:rFonts w:eastAsia="Times New Roman" w:cs="Times New Roman"/>
        </w:rPr>
        <w:t>αυτό ο Βουλευτής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296736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Βεβαίως, δεν χρειάζεται να ξαναπώ ότι δεν είναι μόνο</w:t>
      </w:r>
      <w:r>
        <w:rPr>
          <w:rFonts w:eastAsia="Times New Roman" w:cs="Times New Roman"/>
          <w:szCs w:val="24"/>
        </w:rPr>
        <w:t xml:space="preserve"> το κόστος που πληρώσαμε, αλλά είναι και το κόστος που θα πληρώσουμε, όπως προκύπτει από τη χθεσινή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η οποία μονιμοποιεί την παρουσία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τρόικα και των μνημονίων στη χώρα, διότι μιλά για πρωτογενές πλεόνασμα και δημοσιονομικό κόφτη σ</w:t>
      </w:r>
      <w:r>
        <w:rPr>
          <w:rFonts w:eastAsia="Times New Roman" w:cs="Times New Roman"/>
          <w:szCs w:val="24"/>
        </w:rPr>
        <w:t>ε μεσοπρόθεσμη βάση και αυτό είναι αναντίλεκτο.</w:t>
      </w:r>
    </w:p>
    <w:p w14:paraId="4296736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μακάρι οι προβλέψεις του προϋπολογισμού να πέσουν μέσα. Όμως οι προβλέψεις είναι συνδεδεμένες με την πραγματοποίηση μεταρρυθμίσεων. Και όπως ξέρετε -νομίζω ότι θα το δεχόσασταν και </w:t>
      </w:r>
      <w:r>
        <w:rPr>
          <w:rFonts w:eastAsia="Times New Roman" w:cs="Times New Roman"/>
          <w:szCs w:val="24"/>
        </w:rPr>
        <w:lastRenderedPageBreak/>
        <w:t>εσείς σε</w:t>
      </w:r>
      <w:r>
        <w:rPr>
          <w:rFonts w:eastAsia="Times New Roman" w:cs="Times New Roman"/>
          <w:szCs w:val="24"/>
        </w:rPr>
        <w:t xml:space="preserve"> κάποιον βαθμό- έχετε μια κάποια αλλεργία σε σχέση με την πραγματοποίηση μεταρρυθμίσεων. Συνδέετε την πρόβλεψή σας για ανάπτυξη 2,7% με αύξηση της ιδιωτικής κατανάλωσης και αύξηση των επενδύσεων. Λέτε ότι θα αυξηθεί η ιδιωτική κατανάλωση, ότι ο κόσμος θα α</w:t>
      </w:r>
      <w:r>
        <w:rPr>
          <w:rFonts w:eastAsia="Times New Roman" w:cs="Times New Roman"/>
          <w:szCs w:val="24"/>
        </w:rPr>
        <w:t>γοράζει περισσότερο την ώρα που αυξάνετε τους φόρους περισσότερο και άρα, μειώνετε το διαθέσιμο εισόδημα. Λέτε ότι θα έχουμε αύξηση 9,1% στις επενδύσεις, εμπνεόμενοι προφανώς από αυτό το οποίο κάνατε με τον ΔΕΣΦΑ, που μόλις τρεις-τέσσερις μέρες πριν μια έτ</w:t>
      </w:r>
      <w:r>
        <w:rPr>
          <w:rFonts w:eastAsia="Times New Roman" w:cs="Times New Roman"/>
          <w:szCs w:val="24"/>
        </w:rPr>
        <w:t>οιμη ιδιωτικοποίηση που θα σήμαινε και καινούργια επενδυτικά κεφάλαια στη χώρα την ακυρώσατε.</w:t>
      </w:r>
    </w:p>
    <w:p w14:paraId="4296737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Μήπως κάνω λάθος και την ακυρώσαμε εμείς ή την ακύρωσε η αόρατος χειρ; Ξέρω ’</w:t>
      </w:r>
      <w:proofErr w:type="spellStart"/>
      <w:r>
        <w:rPr>
          <w:rFonts w:eastAsia="Times New Roman" w:cs="Times New Roman"/>
          <w:szCs w:val="24"/>
        </w:rPr>
        <w:t>γω</w:t>
      </w:r>
      <w:proofErr w:type="spellEnd"/>
      <w:r>
        <w:rPr>
          <w:rFonts w:eastAsia="Times New Roman" w:cs="Times New Roman"/>
          <w:szCs w:val="24"/>
        </w:rPr>
        <w:t>;</w:t>
      </w:r>
    </w:p>
    <w:p w14:paraId="42967371"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Εσείς!</w:t>
      </w:r>
    </w:p>
    <w:p w14:paraId="42967372"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Εμείς την ακυρώσαμε!</w:t>
      </w:r>
    </w:p>
    <w:p w14:paraId="4296737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σημειώνω, αγαπητέ κύριε συνάδελφε. Θα το λέω από εδώ και πέρα ότι, όταν μιλούσα και είπα για την ακύρωση της ΔΕΣΦΑ, η οποία έγινε τέσσερις μέρες πριν, ένας συνάδελφος από τον ΣΥΡΙΖΑ ισχυρίστηκε ότι την ακύρωσε η Νέα Δημοκρατία. Είναι η λογική ΣΥΡΙΖΑ! Πολιτ</w:t>
      </w:r>
      <w:r>
        <w:rPr>
          <w:rFonts w:eastAsia="Times New Roman" w:cs="Times New Roman"/>
          <w:szCs w:val="24"/>
        </w:rPr>
        <w:t>ικός σουρεαλισμός! Πώς αλλιώς να το χαρακτηρίσω;</w:t>
      </w:r>
    </w:p>
    <w:p w14:paraId="4296737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απαντήσετε ότι εσείς, όταν μιλάτε για ανάπτυξη, στηρίζεστε στις προβλέψεις της Ευρωπαϊκής Επιτροπής. Μάλιστα.</w:t>
      </w:r>
    </w:p>
    <w:p w14:paraId="4296737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Εγώ δεν θέλω καθόλου να τις παραβλέψω, αλλά έχουμε και τις προβλ</w:t>
      </w:r>
      <w:r>
        <w:rPr>
          <w:rFonts w:eastAsia="Times New Roman" w:cs="Times New Roman"/>
          <w:szCs w:val="24"/>
        </w:rPr>
        <w:t xml:space="preserve">έψεις του ΟΟΣΑ, ο οποίος μιλούσε για ανάπτυξη 1,9% μέχρι πριν από δυο μήνες και πριν από καμιά δεκαριά μέρες αναθεώρησε τις προβλέψεις του επί τα </w:t>
      </w:r>
      <w:proofErr w:type="spellStart"/>
      <w:r>
        <w:rPr>
          <w:rFonts w:eastAsia="Times New Roman" w:cs="Times New Roman"/>
          <w:szCs w:val="24"/>
        </w:rPr>
        <w:t>χείρω</w:t>
      </w:r>
      <w:proofErr w:type="spellEnd"/>
      <w:r>
        <w:rPr>
          <w:rFonts w:eastAsia="Times New Roman" w:cs="Times New Roman"/>
          <w:szCs w:val="24"/>
        </w:rPr>
        <w:t xml:space="preserve"> και κατέβηκε στο 1,3%.</w:t>
      </w:r>
    </w:p>
    <w:p w14:paraId="4296737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Έχουμε, επίσης, την ανακοίνωση της αποστολής του Διεθνούς Νομισματικού Ταμείου στ</w:t>
      </w:r>
      <w:r>
        <w:rPr>
          <w:rFonts w:eastAsia="Times New Roman" w:cs="Times New Roman"/>
          <w:szCs w:val="24"/>
        </w:rPr>
        <w:t xml:space="preserve">α τέλη Σεπτεμβρίου στην Ελλάδα, που σημειώνει ότι </w:t>
      </w:r>
      <w:r>
        <w:rPr>
          <w:rFonts w:eastAsia="Times New Roman" w:cs="Times New Roman"/>
          <w:szCs w:val="24"/>
        </w:rPr>
        <w:lastRenderedPageBreak/>
        <w:t>οι προοπτικές ανάπτυξης παραμένουν ασθενικές και υπόκεινται σε υψηλούς καθοδικούς κινδύνους. Το καταθέτω στα Πρακτικά, αν θέλετε να το ελέγξετε.</w:t>
      </w:r>
    </w:p>
    <w:p w14:paraId="42967377" w14:textId="77777777" w:rsidR="00BC01D7" w:rsidRDefault="000E0221">
      <w:pPr>
        <w:spacing w:line="600" w:lineRule="auto"/>
        <w:ind w:firstLine="720"/>
        <w:jc w:val="both"/>
        <w:rPr>
          <w:rFonts w:eastAsia="Times New Roman" w:cs="Times New Roman"/>
        </w:rPr>
      </w:pPr>
      <w:r>
        <w:rPr>
          <w:rFonts w:eastAsia="Times New Roman" w:cs="Times New Roman"/>
        </w:rPr>
        <w:t>(Στο σημείο αυτό ο Βουλευτής κ. Κωνσταντίνος Χατζηδάκης καταθ</w:t>
      </w:r>
      <w:r>
        <w:rPr>
          <w:rFonts w:eastAsia="Times New Roman" w:cs="Times New Roman"/>
        </w:rPr>
        <w:t>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296737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Έχουμε το Γραφείο Προϋπολογισμού του Κράτους </w:t>
      </w:r>
      <w:r>
        <w:rPr>
          <w:rFonts w:eastAsia="Times New Roman" w:cs="Times New Roman"/>
          <w:szCs w:val="24"/>
        </w:rPr>
        <w:t>στη</w:t>
      </w:r>
      <w:r>
        <w:rPr>
          <w:rFonts w:eastAsia="Times New Roman" w:cs="Times New Roman"/>
          <w:szCs w:val="24"/>
        </w:rPr>
        <w:t xml:space="preserve"> Βουλή, που τονίζει ότι οι προβλέψεις μπορεί να χαρακ</w:t>
      </w:r>
      <w:r>
        <w:rPr>
          <w:rFonts w:eastAsia="Times New Roman" w:cs="Times New Roman"/>
          <w:szCs w:val="24"/>
        </w:rPr>
        <w:t xml:space="preserve">τηριστούν υπεραισιόδοξες. Έχουμε το Ελληνικό Δημοσιονομικό Συμβούλιο, το οποίο </w:t>
      </w:r>
      <w:proofErr w:type="spellStart"/>
      <w:r>
        <w:rPr>
          <w:rFonts w:eastAsia="Times New Roman" w:cs="Times New Roman"/>
          <w:szCs w:val="24"/>
        </w:rPr>
        <w:t>συνεστήθη</w:t>
      </w:r>
      <w:proofErr w:type="spellEnd"/>
      <w:r>
        <w:rPr>
          <w:rFonts w:eastAsia="Times New Roman" w:cs="Times New Roman"/>
          <w:szCs w:val="24"/>
        </w:rPr>
        <w:t xml:space="preserve"> επί των ημερών σας, το οποίο χρησιμοποιεί τον ίδιο όρο.</w:t>
      </w:r>
    </w:p>
    <w:p w14:paraId="4296737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Όμως ακόμα και εσείς πάλι -διότι αυτό είναι με αυτή την Κυβέρνηση, μιλάει και με τη μια γλώσσα και με την άλλη-</w:t>
      </w:r>
      <w:r>
        <w:rPr>
          <w:rFonts w:eastAsia="Times New Roman" w:cs="Times New Roman"/>
          <w:szCs w:val="24"/>
        </w:rPr>
        <w:t xml:space="preserve"> στην εισηγητική έκθεση του προϋπολογισμού, στη σελίδα 28, γράφετε για σημαντικούς παράγοντες </w:t>
      </w:r>
      <w:r>
        <w:rPr>
          <w:rFonts w:eastAsia="Times New Roman" w:cs="Times New Roman"/>
          <w:szCs w:val="24"/>
        </w:rPr>
        <w:lastRenderedPageBreak/>
        <w:t>κινδύνου που μπορούν να επηρεάσουν τις προβλέψεις, όπως η μη αντιμετώπιση των κόκκινων δανείων, η πλημμελής αντιμετώπιση των μεταρρυθμίσεων, η περιορισμένη απορρό</w:t>
      </w:r>
      <w:r>
        <w:rPr>
          <w:rFonts w:eastAsia="Times New Roman" w:cs="Times New Roman"/>
          <w:szCs w:val="24"/>
        </w:rPr>
        <w:t>φηση ευρωπαϊκών πόρων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Αυτά ξέρετε ότι δεν είναι απλώς κίνδυνοι, αλλά έτσι όπως το πάτε, κινδυνεύουν να γίνουν βεβαιότητες. Το καταθέτω και αυτό στα Πρακτικά.</w:t>
      </w:r>
    </w:p>
    <w:p w14:paraId="4296737A" w14:textId="77777777" w:rsidR="00BC01D7" w:rsidRDefault="000E0221">
      <w:pPr>
        <w:spacing w:line="600" w:lineRule="auto"/>
        <w:ind w:firstLine="720"/>
        <w:jc w:val="both"/>
        <w:rPr>
          <w:rFonts w:eastAsia="Times New Roman" w:cs="Times New Roman"/>
        </w:rPr>
      </w:pPr>
      <w:r>
        <w:rPr>
          <w:rFonts w:eastAsia="Times New Roman" w:cs="Times New Roman"/>
        </w:rPr>
        <w:t>(Στο σημείο αυτό ο Βουλευτής κ. Κωνσταντίνος Χατζηδάκης καταθέτει για τα Πρακτικά το προανα</w:t>
      </w:r>
      <w:r>
        <w:rPr>
          <w:rFonts w:eastAsia="Times New Roman" w:cs="Times New Roman"/>
        </w:rPr>
        <w:t>φερθέν έγγραφο, το οποίο βρίσκεται στο αρχείο του Τμήματος Γραμματείας της Διεύθυνσης Στενογραφίας και Πρακτικών της Βουλής)</w:t>
      </w:r>
    </w:p>
    <w:p w14:paraId="4296737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Έρχομαι στη δομή του προϋπολογισμού. Έκπληξη! Τι διαπιστώνουμε σε σχέση με αυτόν τον προϋπολογισμό; Καινούργιοι φόροι, οι αγαπημένο</w:t>
      </w:r>
      <w:r>
        <w:rPr>
          <w:rFonts w:eastAsia="Times New Roman" w:cs="Times New Roman"/>
          <w:szCs w:val="24"/>
        </w:rPr>
        <w:t xml:space="preserve">ι σας φόροι! Καινούργιοι φόροι 2,6 δισεκατομμύρια ευρώ. Τι πάει να πει αυτό σε απλά ελληνικά; Ακριβώς ένας καινούργιος ΕΝΦΙΑ. Ο </w:t>
      </w:r>
      <w:r>
        <w:rPr>
          <w:rFonts w:eastAsia="Times New Roman" w:cs="Times New Roman"/>
          <w:szCs w:val="24"/>
        </w:rPr>
        <w:lastRenderedPageBreak/>
        <w:t>ΕΝΦΙΑ, ο οποίος ήταν άδικος φόρος, δεν θα διορθωνόταν, αλλά θα καταργείτο, λοιπόν τώρα, με αυτόν τον τρόπο, ουσιαστικά διπλασιάζ</w:t>
      </w:r>
      <w:r>
        <w:rPr>
          <w:rFonts w:eastAsia="Times New Roman" w:cs="Times New Roman"/>
          <w:szCs w:val="24"/>
        </w:rPr>
        <w:t>εται.</w:t>
      </w:r>
    </w:p>
    <w:p w14:paraId="4296737C" w14:textId="77777777" w:rsidR="00BC01D7" w:rsidRDefault="000E0221">
      <w:pPr>
        <w:spacing w:line="600" w:lineRule="auto"/>
        <w:ind w:firstLine="720"/>
        <w:jc w:val="both"/>
        <w:rPr>
          <w:rFonts w:eastAsia="Times New Roman" w:cs="Times New Roman"/>
          <w:szCs w:val="24"/>
        </w:rPr>
      </w:pPr>
      <w:proofErr w:type="spellStart"/>
      <w:r>
        <w:rPr>
          <w:rFonts w:eastAsia="Times New Roman" w:cs="Times New Roman"/>
          <w:szCs w:val="24"/>
        </w:rPr>
        <w:t>Σημειωτέον</w:t>
      </w:r>
      <w:proofErr w:type="spellEnd"/>
      <w:r>
        <w:rPr>
          <w:rFonts w:eastAsia="Times New Roman" w:cs="Times New Roman"/>
          <w:szCs w:val="24"/>
        </w:rPr>
        <w:t xml:space="preserve"> ότι αυξάνονται οι φόροι τη στιγμή που ένας στους δύο Έλληνες χρωστάει στην εφορία και που τα ληξιπρόθεσμα έχουν πάει από 75 δισεκατομμύρια ευρώ το 2014 στα 92 δισεκατομμύρια ευρώ τώρα. Τώρα ακόμη περισσότερο έχουμε το εξής. Το ζήσαμε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την περασμένη </w:t>
      </w:r>
      <w:r>
        <w:rPr>
          <w:rFonts w:eastAsia="Times New Roman" w:cs="Times New Roman"/>
          <w:szCs w:val="24"/>
        </w:rPr>
        <w:t>ε</w:t>
      </w:r>
      <w:r>
        <w:rPr>
          <w:rFonts w:eastAsia="Times New Roman" w:cs="Times New Roman"/>
          <w:szCs w:val="24"/>
        </w:rPr>
        <w:t>βδομάδα</w:t>
      </w:r>
      <w:r>
        <w:rPr>
          <w:rFonts w:eastAsia="Times New Roman" w:cs="Times New Roman"/>
          <w:szCs w:val="24"/>
        </w:rPr>
        <w:t>.</w:t>
      </w:r>
    </w:p>
    <w:p w14:paraId="4296737D" w14:textId="77777777" w:rsidR="00BC01D7" w:rsidRDefault="000E0221">
      <w:pPr>
        <w:spacing w:line="600" w:lineRule="auto"/>
        <w:ind w:firstLine="720"/>
        <w:jc w:val="both"/>
        <w:rPr>
          <w:rFonts w:eastAsia="Times New Roman"/>
          <w:szCs w:val="24"/>
        </w:rPr>
      </w:pPr>
      <w:r>
        <w:rPr>
          <w:rFonts w:eastAsia="Times New Roman"/>
          <w:szCs w:val="24"/>
        </w:rPr>
        <w:t xml:space="preserve">Ο ίδιος ο κ. </w:t>
      </w:r>
      <w:proofErr w:type="spellStart"/>
      <w:r>
        <w:rPr>
          <w:rFonts w:eastAsia="Times New Roman"/>
          <w:szCs w:val="24"/>
        </w:rPr>
        <w:t>Τσακαλώτος</w:t>
      </w:r>
      <w:proofErr w:type="spellEnd"/>
      <w:r>
        <w:rPr>
          <w:rFonts w:eastAsia="Times New Roman"/>
          <w:szCs w:val="24"/>
        </w:rPr>
        <w:t xml:space="preserve"> χαίρεται τόσο πολύ για την έμφαση που δίδετε στους φόρους</w:t>
      </w:r>
      <w:r>
        <w:rPr>
          <w:rFonts w:eastAsia="Times New Roman"/>
          <w:szCs w:val="24"/>
        </w:rPr>
        <w:t>,</w:t>
      </w:r>
      <w:r>
        <w:rPr>
          <w:rFonts w:eastAsia="Times New Roman"/>
          <w:szCs w:val="24"/>
        </w:rPr>
        <w:t xml:space="preserve"> που κατέθεσε στην </w:t>
      </w:r>
      <w:r>
        <w:rPr>
          <w:rFonts w:eastAsia="Times New Roman"/>
          <w:szCs w:val="24"/>
        </w:rPr>
        <w:t>ε</w:t>
      </w:r>
      <w:r>
        <w:rPr>
          <w:rFonts w:eastAsia="Times New Roman"/>
          <w:szCs w:val="24"/>
        </w:rPr>
        <w:t>πιτροπή</w:t>
      </w:r>
      <w:r>
        <w:rPr>
          <w:rFonts w:eastAsia="Times New Roman"/>
          <w:szCs w:val="24"/>
        </w:rPr>
        <w:t xml:space="preserve"> διάγραμμα</w:t>
      </w:r>
      <w:r>
        <w:rPr>
          <w:rFonts w:eastAsia="Times New Roman"/>
          <w:szCs w:val="24"/>
        </w:rPr>
        <w:t>, το οποίο</w:t>
      </w:r>
      <w:r>
        <w:rPr>
          <w:rFonts w:eastAsia="Times New Roman"/>
          <w:szCs w:val="24"/>
        </w:rPr>
        <w:t xml:space="preserve"> δείχνει την αντιστροφή της τάσης προσαρμογής. Με βάση τον πίνακα που υπερηφάνως κατέθεσε στην</w:t>
      </w:r>
      <w:r>
        <w:rPr>
          <w:rFonts w:eastAsia="Times New Roman"/>
          <w:szCs w:val="24"/>
        </w:rPr>
        <w:t xml:space="preserve"> </w:t>
      </w:r>
      <w:r>
        <w:rPr>
          <w:rFonts w:eastAsia="Times New Roman"/>
          <w:szCs w:val="24"/>
        </w:rPr>
        <w:t>ε</w:t>
      </w:r>
      <w:r>
        <w:rPr>
          <w:rFonts w:eastAsia="Times New Roman"/>
          <w:szCs w:val="24"/>
        </w:rPr>
        <w:t>πιτροπή</w:t>
      </w:r>
      <w:r>
        <w:rPr>
          <w:rFonts w:eastAsia="Times New Roman"/>
          <w:szCs w:val="24"/>
        </w:rPr>
        <w:t xml:space="preserve"> ο κ. </w:t>
      </w:r>
      <w:proofErr w:type="spellStart"/>
      <w:r>
        <w:rPr>
          <w:rFonts w:eastAsia="Times New Roman"/>
          <w:szCs w:val="24"/>
        </w:rPr>
        <w:t>Τσακαλώτος</w:t>
      </w:r>
      <w:proofErr w:type="spellEnd"/>
      <w:r>
        <w:rPr>
          <w:rFonts w:eastAsia="Times New Roman"/>
          <w:szCs w:val="24"/>
        </w:rPr>
        <w:t xml:space="preserve">, τα προηγούμενα χρόνια η δημοσιονομική προσαρμογή βασιζόταν κυρίως στις δαπάνες. </w:t>
      </w:r>
      <w:r>
        <w:rPr>
          <w:rFonts w:eastAsia="Times New Roman"/>
          <w:szCs w:val="24"/>
        </w:rPr>
        <w:lastRenderedPageBreak/>
        <w:t>Τώρα άλλαξε και βασίζεται σε φόρους, να ξεζουμίσουμε κι άλλο τους φορολογούμενους και αυτό το διαφημίζετε. Τουλάχιστον είστε ειλικρινείς. Πρέπει να τ</w:t>
      </w:r>
      <w:r>
        <w:rPr>
          <w:rFonts w:eastAsia="Times New Roman"/>
          <w:szCs w:val="24"/>
        </w:rPr>
        <w:t xml:space="preserve">ο παραδεχθώ. Βάζετε φόρους και το απολαμβάνετε. </w:t>
      </w:r>
    </w:p>
    <w:p w14:paraId="4296737E" w14:textId="77777777" w:rsidR="00BC01D7" w:rsidRDefault="000E0221">
      <w:pPr>
        <w:spacing w:line="600" w:lineRule="auto"/>
        <w:ind w:firstLine="720"/>
        <w:jc w:val="both"/>
        <w:rPr>
          <w:rFonts w:eastAsia="Times New Roman"/>
          <w:szCs w:val="24"/>
        </w:rPr>
      </w:pPr>
      <w:r>
        <w:rPr>
          <w:rFonts w:eastAsia="Times New Roman"/>
          <w:szCs w:val="24"/>
        </w:rPr>
        <w:t>Ακόμα περισσότερο, έχουμε μια άλλη αντίφαση την οποία θέλω να θίξω. Ο ΣΥΡΙΖΑ ισχυρίζεται ότι οι φόροι που επιβάλλει συμβάλλουν στην κοινωνική δικαιοσύνη. Το είπε και ο εισηγητής της Πλειοψηφίας. Είπε ότι γίν</w:t>
      </w:r>
      <w:r>
        <w:rPr>
          <w:rFonts w:eastAsia="Times New Roman"/>
          <w:szCs w:val="24"/>
        </w:rPr>
        <w:t xml:space="preserve">εται η μεγαλύτερη κοινωνική αναδιανομή που έγινε την τελευταία δεκαετία. </w:t>
      </w:r>
    </w:p>
    <w:p w14:paraId="4296737F" w14:textId="77777777" w:rsidR="00BC01D7" w:rsidRDefault="000E0221">
      <w:pPr>
        <w:spacing w:line="600" w:lineRule="auto"/>
        <w:ind w:firstLine="720"/>
        <w:jc w:val="both"/>
        <w:rPr>
          <w:rFonts w:eastAsia="Times New Roman"/>
          <w:szCs w:val="24"/>
        </w:rPr>
      </w:pPr>
      <w:r>
        <w:rPr>
          <w:rFonts w:eastAsia="Times New Roman"/>
          <w:szCs w:val="24"/>
        </w:rPr>
        <w:t>Να δούμε, λοιπόν. Οι βιομήχανοι και οι εφοπλιστές είναι που θα πληρώσουν 437 εκατομμύρια λόγω της αύξησης του ΦΠΑ; Οι βιομήχανοι και οι εφοπλιστές είναι που θα πληρώσουν 422 εκατομμύ</w:t>
      </w:r>
      <w:r>
        <w:rPr>
          <w:rFonts w:eastAsia="Times New Roman"/>
          <w:szCs w:val="24"/>
        </w:rPr>
        <w:t xml:space="preserve">ρια ευρώ λόγω αύξησης της φορολογίας στα ενεργειακά προϊόντα; Οι βιομήχανοι και οι εφοπλιστές είναι που θα πληρώσουν 89 εκατομμύρια ευρώ στη συνδρομητική τηλεόραση και την κινητή τηλεφωνία; Οι βιομήχανοι και οι εφοπλιστές </w:t>
      </w:r>
      <w:r>
        <w:rPr>
          <w:rFonts w:eastAsia="Times New Roman"/>
          <w:szCs w:val="24"/>
        </w:rPr>
        <w:lastRenderedPageBreak/>
        <w:t>είναι που θα πληρώσουν 62 εκατομμύ</w:t>
      </w:r>
      <w:r>
        <w:rPr>
          <w:rFonts w:eastAsia="Times New Roman"/>
          <w:szCs w:val="24"/>
        </w:rPr>
        <w:t xml:space="preserve">ρια ευρώ λόγω αύξησης του φόρου στην μπύρα; Οι βιομήχανοι και οι εφοπλιστές είναι που θα πληρώσουν 62 εκατομμύρια ευρώ λόγω αύξησης του φόρου στον καφέ; Οι βιομήχανοι και οι εφοπλιστές είναι που θα πληρώσουν 142 εκατομμύρια ευρώ λόγω της αύξησης του φόρου </w:t>
      </w:r>
      <w:r>
        <w:rPr>
          <w:rFonts w:eastAsia="Times New Roman"/>
          <w:szCs w:val="24"/>
        </w:rPr>
        <w:t xml:space="preserve">στα τσιγάρα; </w:t>
      </w:r>
    </w:p>
    <w:p w14:paraId="42967380" w14:textId="77777777" w:rsidR="00BC01D7" w:rsidRDefault="000E0221">
      <w:pPr>
        <w:spacing w:line="600" w:lineRule="auto"/>
        <w:ind w:firstLine="720"/>
        <w:jc w:val="both"/>
        <w:rPr>
          <w:rFonts w:eastAsia="Times New Roman"/>
          <w:szCs w:val="24"/>
        </w:rPr>
      </w:pPr>
      <w:r>
        <w:rPr>
          <w:rFonts w:eastAsia="Times New Roman"/>
          <w:szCs w:val="24"/>
        </w:rPr>
        <w:t xml:space="preserve">Για χρόνια, κυρίες και κύριοι συνάδελφοι -από τότε που ήμουν φοιτητής ακόμα το θυμάμαι- η παράταξή σας υποστήριζε ότι οι έμμεσοι φόροι, φόροι στους οποίους αναφέρθηκα, είναι οι πιο άδικοι, καθώς πλήττουν περισσότερο τους αδύναμους. </w:t>
      </w:r>
    </w:p>
    <w:p w14:paraId="42967381" w14:textId="77777777" w:rsidR="00BC01D7" w:rsidRDefault="000E0221">
      <w:pPr>
        <w:spacing w:line="600" w:lineRule="auto"/>
        <w:ind w:firstLine="720"/>
        <w:jc w:val="both"/>
        <w:rPr>
          <w:rFonts w:eastAsia="Times New Roman"/>
          <w:szCs w:val="24"/>
        </w:rPr>
      </w:pPr>
      <w:r>
        <w:rPr>
          <w:rFonts w:eastAsia="Times New Roman"/>
          <w:szCs w:val="24"/>
        </w:rPr>
        <w:t>Προσέξτε,</w:t>
      </w:r>
      <w:r>
        <w:rPr>
          <w:rFonts w:eastAsia="Times New Roman"/>
          <w:szCs w:val="24"/>
        </w:rPr>
        <w:t xml:space="preserve"> όμως. Με βάση την εισηγητική έκθεση του προϋπολογισμού, σελίδα 62, το μερίδιο των έμμεσων φόρων από 1,15% το 2014 θα πάει στο 1,30% το 2017 σε σχέση με τους άμεσους, δηλαδή οι έμμεσοι καταλαμβάνουν πολύ μεγαλύτερο μερίδιο σε σχέση με τους άμεσους. </w:t>
      </w:r>
    </w:p>
    <w:p w14:paraId="42967382"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Είναι </w:t>
      </w:r>
      <w:r>
        <w:rPr>
          <w:rFonts w:eastAsia="Times New Roman"/>
          <w:szCs w:val="24"/>
        </w:rPr>
        <w:t>αυτό πολιτική που σας εκφράζει; Είναι πολιτική που υποστηρίζει τα ασθενέστερα στρώματα; Να βγείτε να το πείτε, διότι ισχυρίζεστε ότι έχετε πολιτική με κοινωνικό πρόσημο. Το καταθέτω και αυτό στα Πρακτικά.</w:t>
      </w:r>
    </w:p>
    <w:p w14:paraId="42967383" w14:textId="77777777" w:rsidR="00BC01D7" w:rsidRDefault="000E0221">
      <w:pPr>
        <w:spacing w:line="600" w:lineRule="auto"/>
        <w:ind w:firstLine="720"/>
        <w:jc w:val="both"/>
        <w:rPr>
          <w:rFonts w:eastAsia="Times New Roman"/>
          <w:szCs w:val="24"/>
        </w:rPr>
      </w:pPr>
      <w:r>
        <w:rPr>
          <w:rFonts w:eastAsia="Times New Roman"/>
          <w:szCs w:val="24"/>
        </w:rPr>
        <w:t>(Στο σημείο αυτό ο Βουλευτής κ. Κωνσταντίνος Χατζηδ</w:t>
      </w:r>
      <w:r>
        <w:rPr>
          <w:rFonts w:eastAsia="Times New Roman"/>
          <w:szCs w:val="24"/>
        </w:rPr>
        <w:t xml:space="preserve">άκης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w:t>
      </w:r>
      <w:r>
        <w:rPr>
          <w:rFonts w:eastAsia="Times New Roman"/>
          <w:szCs w:val="24"/>
        </w:rPr>
        <w:t xml:space="preserve"> του Τμήματος Γραμματείας της Διεύθυνσης Στενογραφίας και Πρακτικών της Βουλής)</w:t>
      </w:r>
    </w:p>
    <w:p w14:paraId="42967384" w14:textId="77777777" w:rsidR="00BC01D7" w:rsidRDefault="000E0221">
      <w:pPr>
        <w:spacing w:line="600" w:lineRule="auto"/>
        <w:ind w:firstLine="720"/>
        <w:jc w:val="both"/>
        <w:rPr>
          <w:rFonts w:eastAsia="Times New Roman"/>
          <w:szCs w:val="24"/>
        </w:rPr>
      </w:pPr>
      <w:r>
        <w:rPr>
          <w:rFonts w:eastAsia="Times New Roman"/>
          <w:szCs w:val="24"/>
        </w:rPr>
        <w:t>Συνεχίζω για το κοινωνικό πρόσημο. Θα αναφέρω μερικά ακόμα στοιχεία.</w:t>
      </w:r>
    </w:p>
    <w:p w14:paraId="42967385" w14:textId="77777777" w:rsidR="00BC01D7" w:rsidRDefault="000E0221">
      <w:pPr>
        <w:spacing w:line="600" w:lineRule="auto"/>
        <w:ind w:firstLine="720"/>
        <w:jc w:val="both"/>
        <w:rPr>
          <w:rFonts w:eastAsia="Times New Roman"/>
          <w:szCs w:val="24"/>
        </w:rPr>
      </w:pPr>
      <w:r>
        <w:rPr>
          <w:rFonts w:eastAsia="Times New Roman"/>
          <w:szCs w:val="24"/>
        </w:rPr>
        <w:t xml:space="preserve">Φοροδιαφυγή, </w:t>
      </w:r>
      <w:r>
        <w:rPr>
          <w:rFonts w:eastAsia="Times New Roman"/>
          <w:szCs w:val="24"/>
        </w:rPr>
        <w:t xml:space="preserve">λαθρεμπόριο: Ο κ. </w:t>
      </w:r>
      <w:proofErr w:type="spellStart"/>
      <w:r>
        <w:rPr>
          <w:rFonts w:eastAsia="Times New Roman"/>
          <w:szCs w:val="24"/>
        </w:rPr>
        <w:t>Μάρδας</w:t>
      </w:r>
      <w:proofErr w:type="spellEnd"/>
      <w:r>
        <w:rPr>
          <w:rFonts w:eastAsia="Times New Roman"/>
          <w:szCs w:val="24"/>
        </w:rPr>
        <w:t xml:space="preserve">, συγκρατημένος, μας έλεγε ότι θα πιάσετε 1 δισεκατομμύριο ευρώ από το λαθρεμπόριο του πετρελαίου. Ο κ. Νικολούδης έλεγε ότι θα πιάσετε 2,5 δισεκατομμύρια ευρώ και μάλιστα μέσα σ’ ένα εξάμηνο. Ο κ. Αλεξιάδης περιερχόταν εδώ στη </w:t>
      </w:r>
      <w:r>
        <w:rPr>
          <w:rFonts w:eastAsia="Times New Roman"/>
          <w:szCs w:val="24"/>
        </w:rPr>
        <w:lastRenderedPageBreak/>
        <w:t>Βουλ</w:t>
      </w:r>
      <w:r>
        <w:rPr>
          <w:rFonts w:eastAsia="Times New Roman"/>
          <w:szCs w:val="24"/>
        </w:rPr>
        <w:t>ή και μας παρουσίαζε κάθε φορά ιδέες και σχέδια έτσι ώστε να αντιμετωπίσουμε τους φοροφυγάδες, τις λίστες, το λαθρεμπόριο κ.λπ</w:t>
      </w:r>
      <w:r>
        <w:rPr>
          <w:rFonts w:eastAsia="Times New Roman"/>
          <w:szCs w:val="24"/>
        </w:rPr>
        <w:t>.</w:t>
      </w:r>
      <w:r>
        <w:rPr>
          <w:rFonts w:eastAsia="Times New Roman"/>
          <w:szCs w:val="24"/>
        </w:rPr>
        <w:t>.</w:t>
      </w:r>
      <w:r>
        <w:rPr>
          <w:rFonts w:eastAsia="Times New Roman"/>
          <w:szCs w:val="24"/>
        </w:rPr>
        <w:t xml:space="preserve"> Μάλιστα. Πολύ καλά, μόνο που ο ίδιος ο κ. Αλεξιάδης τον Οκτώβριο κατέθεσε στοιχεία στη Βουλή σε σχέση με τους ελέγχους. Ακούστε</w:t>
      </w:r>
      <w:r>
        <w:rPr>
          <w:rFonts w:eastAsia="Times New Roman"/>
          <w:szCs w:val="24"/>
        </w:rPr>
        <w:t>.</w:t>
      </w:r>
    </w:p>
    <w:p w14:paraId="42967386" w14:textId="77777777" w:rsidR="00BC01D7" w:rsidRDefault="000E022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2967387" w14:textId="77777777" w:rsidR="00BC01D7" w:rsidRDefault="000E022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Χατζηδάκη, θα έχετε μέχρι δύο λεπτά παραπάνω.</w:t>
      </w:r>
    </w:p>
    <w:p w14:paraId="42967388" w14:textId="77777777" w:rsidR="00BC01D7" w:rsidRDefault="000E0221">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Κύριε Πρόεδρε, δώστε μου κάτι παραπάνω. </w:t>
      </w:r>
    </w:p>
    <w:p w14:paraId="42967389" w14:textId="77777777" w:rsidR="00BC01D7" w:rsidRDefault="000E022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Θέλετε τέσσερα λεπτά;</w:t>
      </w:r>
    </w:p>
    <w:p w14:paraId="4296738A" w14:textId="77777777" w:rsidR="00BC01D7" w:rsidRDefault="000E0221">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Μην τα χαλάσουμε σήμερα που γιορτάζετε, κύριε Πρόεδρε!</w:t>
      </w:r>
    </w:p>
    <w:p w14:paraId="4296738B" w14:textId="77777777" w:rsidR="00BC01D7" w:rsidRDefault="000E0221">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Είστε </w:t>
      </w:r>
      <w:proofErr w:type="spellStart"/>
      <w:r>
        <w:rPr>
          <w:rFonts w:eastAsia="Times New Roman"/>
          <w:szCs w:val="24"/>
        </w:rPr>
        <w:t>στοιχειοθετημένος</w:t>
      </w:r>
      <w:proofErr w:type="spellEnd"/>
      <w:r>
        <w:rPr>
          <w:rFonts w:eastAsia="Times New Roman"/>
          <w:szCs w:val="24"/>
        </w:rPr>
        <w:t>, γι’ αυτό. Συνεχίστε, κύριε συνάδελφε.</w:t>
      </w:r>
    </w:p>
    <w:p w14:paraId="4296738C" w14:textId="77777777" w:rsidR="00BC01D7" w:rsidRDefault="000E0221">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Κύριε Πρόεδρε, το 2014 διεν</w:t>
      </w:r>
      <w:r>
        <w:rPr>
          <w:rFonts w:eastAsia="Times New Roman"/>
          <w:szCs w:val="24"/>
        </w:rPr>
        <w:t xml:space="preserve">εργήθηκαν </w:t>
      </w:r>
      <w:r>
        <w:rPr>
          <w:rFonts w:eastAsia="Times New Roman"/>
          <w:szCs w:val="24"/>
        </w:rPr>
        <w:t>είκοσι επτά χιλιάδες</w:t>
      </w:r>
      <w:r>
        <w:rPr>
          <w:rFonts w:eastAsia="Times New Roman"/>
          <w:szCs w:val="24"/>
        </w:rPr>
        <w:t xml:space="preserve"> έλεγχοι για το λαθρεμπόριο του πετρελαίου, το 2015 </w:t>
      </w:r>
      <w:proofErr w:type="spellStart"/>
      <w:r>
        <w:rPr>
          <w:rFonts w:eastAsia="Times New Roman"/>
          <w:szCs w:val="24"/>
        </w:rPr>
        <w:t>οκτώμισι</w:t>
      </w:r>
      <w:proofErr w:type="spellEnd"/>
      <w:r>
        <w:rPr>
          <w:rFonts w:eastAsia="Times New Roman"/>
          <w:szCs w:val="24"/>
        </w:rPr>
        <w:t xml:space="preserve"> χιλιάδες</w:t>
      </w:r>
      <w:r>
        <w:rPr>
          <w:rFonts w:eastAsia="Times New Roman"/>
          <w:szCs w:val="24"/>
        </w:rPr>
        <w:t xml:space="preserve"> έλεγχοι και το πρώτο </w:t>
      </w:r>
      <w:proofErr w:type="spellStart"/>
      <w:r>
        <w:rPr>
          <w:rFonts w:eastAsia="Times New Roman"/>
          <w:szCs w:val="24"/>
        </w:rPr>
        <w:t>εννιάμηνο</w:t>
      </w:r>
      <w:proofErr w:type="spellEnd"/>
      <w:r>
        <w:rPr>
          <w:rFonts w:eastAsia="Times New Roman"/>
          <w:szCs w:val="24"/>
        </w:rPr>
        <w:t xml:space="preserve"> του 2016 </w:t>
      </w:r>
      <w:r>
        <w:rPr>
          <w:rFonts w:eastAsia="Times New Roman"/>
          <w:szCs w:val="24"/>
        </w:rPr>
        <w:t>δυόμισι χιλιάδες</w:t>
      </w:r>
      <w:r>
        <w:rPr>
          <w:rFonts w:eastAsia="Times New Roman"/>
          <w:szCs w:val="24"/>
        </w:rPr>
        <w:t xml:space="preserve"> έλεγχοι. Σε πρόστιμα είχαμε 18 εκατομμύρια, 14 εκατομμύρια το 2015 και 2,5 εκατομμύρια το 2016, τώρ</w:t>
      </w:r>
      <w:r>
        <w:rPr>
          <w:rFonts w:eastAsia="Times New Roman"/>
          <w:szCs w:val="24"/>
        </w:rPr>
        <w:t xml:space="preserve">α που έχουν ενταθεί οι έλεγχοι. Αυτό είναι το αποτέλεσμα του ανελέητου κυνηγιού εναντίον της φοροδιαφυγής που κάνετε. </w:t>
      </w:r>
    </w:p>
    <w:p w14:paraId="4296738D" w14:textId="77777777" w:rsidR="00BC01D7" w:rsidRDefault="000E0221">
      <w:pPr>
        <w:spacing w:line="600" w:lineRule="auto"/>
        <w:ind w:firstLine="720"/>
        <w:jc w:val="both"/>
        <w:rPr>
          <w:rFonts w:eastAsia="Times New Roman"/>
          <w:szCs w:val="24"/>
        </w:rPr>
      </w:pPr>
      <w:r>
        <w:rPr>
          <w:rFonts w:eastAsia="Times New Roman"/>
          <w:szCs w:val="24"/>
        </w:rPr>
        <w:t xml:space="preserve">Βεβαίως, μετά απ’ όλα αυτά δεν αντέχω να μην πω πως ούτε ο κ. </w:t>
      </w:r>
      <w:proofErr w:type="spellStart"/>
      <w:r>
        <w:rPr>
          <w:rFonts w:eastAsia="Times New Roman"/>
          <w:szCs w:val="24"/>
        </w:rPr>
        <w:t>Μάρδας</w:t>
      </w:r>
      <w:proofErr w:type="spellEnd"/>
      <w:r>
        <w:rPr>
          <w:rFonts w:eastAsia="Times New Roman"/>
          <w:szCs w:val="24"/>
        </w:rPr>
        <w:t xml:space="preserve"> ούτε ο κ. Νικολούδης ούτε ο κ. Αλεξιάδης είναι στη θέση τους, η φορο</w:t>
      </w:r>
      <w:r>
        <w:rPr>
          <w:rFonts w:eastAsia="Times New Roman"/>
          <w:szCs w:val="24"/>
        </w:rPr>
        <w:t>διαφυγή όμως είναι.</w:t>
      </w:r>
    </w:p>
    <w:p w14:paraId="4296738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Συνεχίζω με τα κοινωνικά. Να πούμε για το ΕΚΑΣ; Το καταργείτε και προσπαθείτε με κάποιον τρόπο να δώσετε κάποια ψίχουλα ενισχύσεων </w:t>
      </w:r>
      <w:r>
        <w:rPr>
          <w:rFonts w:eastAsia="Times New Roman" w:cs="Times New Roman"/>
          <w:szCs w:val="24"/>
        </w:rPr>
        <w:lastRenderedPageBreak/>
        <w:t xml:space="preserve">από την άλλη πλευρά στη λογική του «να σε κάψω Γιάννη, να σε αλείψω μέλι». </w:t>
      </w:r>
    </w:p>
    <w:p w14:paraId="4296738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Να πω για το ασφαλιστικό; Ο κ</w:t>
      </w:r>
      <w:r>
        <w:rPr>
          <w:rFonts w:eastAsia="Times New Roman" w:cs="Times New Roman"/>
          <w:szCs w:val="24"/>
        </w:rPr>
        <w:t>. Τσίπρας είπε πρόσφατα στη Θεσσαλονίκη ότι μόνο το 5% των συνταξιούχων θα δει να μειώνονται οι συντάξεις του. Όμως όλοι οι συνταξιούχοι, δηλαδή δύο εκατομμύρια εξακόσιες χιλιάδες συμπολίτες μας, είδαν να μειώνεται το εισόδημά τους από την άνοδο του αφορολ</w:t>
      </w:r>
      <w:r>
        <w:rPr>
          <w:rFonts w:eastAsia="Times New Roman" w:cs="Times New Roman"/>
          <w:szCs w:val="24"/>
        </w:rPr>
        <w:t xml:space="preserve">ογήτου και από την αύξηση της υγειονομικής εισφοράς υπέρ του ΕΟΠΥΥ. Περίπου οι μισοί συνταξιούχοι που λαμβάνουν επικουρικές συντάξεις είδαν μείωση μέχρι 40% και όλοι οι νέοι συνταξιούχοι, λόγω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υπόκεινται σε μειώσεις 25% με 30%. </w:t>
      </w:r>
    </w:p>
    <w:p w14:paraId="4296739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Επε</w:t>
      </w:r>
      <w:r>
        <w:rPr>
          <w:rFonts w:eastAsia="Times New Roman" w:cs="Times New Roman"/>
          <w:szCs w:val="24"/>
        </w:rPr>
        <w:t xml:space="preserve">ιδή δεν έχω χρόνο, θέλω απλώς να καταθέσω τη λίστα του ενιαίου δικτύου συνταξιούχων με δέκα ανατροπές οι οποίες θα γίνουν από την 1-1-2017 εις βάρος των Ελλήνων συνταξιούχων. </w:t>
      </w:r>
    </w:p>
    <w:p w14:paraId="42967391" w14:textId="77777777" w:rsidR="00BC01D7" w:rsidRDefault="000E0221">
      <w:pPr>
        <w:spacing w:line="600" w:lineRule="auto"/>
        <w:ind w:firstLine="720"/>
        <w:jc w:val="both"/>
        <w:rPr>
          <w:rFonts w:eastAsia="Times New Roman"/>
          <w:szCs w:val="24"/>
        </w:rPr>
      </w:pPr>
      <w:r>
        <w:rPr>
          <w:rFonts w:eastAsia="Times New Roman"/>
          <w:szCs w:val="24"/>
        </w:rPr>
        <w:lastRenderedPageBreak/>
        <w:t>(Στο σημείο αυτό ο Βουλευτής κ. Κωνσταντίνος Χατζηδάκης καταθέτει για τα Πρακτικ</w:t>
      </w:r>
      <w:r>
        <w:rPr>
          <w:rFonts w:eastAsia="Times New Roman"/>
          <w:szCs w:val="24"/>
        </w:rPr>
        <w:t>ά το προαναφερθέν έγγραφο, το οποίο βρίσκεται στο αρχείο του Τμήματος Γραμματείας της Διεύθυνσης Στενογραφίας και Πρακτικών της Βουλής)</w:t>
      </w:r>
    </w:p>
    <w:p w14:paraId="42967392" w14:textId="77777777" w:rsidR="00BC01D7" w:rsidRDefault="000E0221">
      <w:pPr>
        <w:spacing w:line="600" w:lineRule="auto"/>
        <w:ind w:firstLine="720"/>
        <w:jc w:val="both"/>
        <w:rPr>
          <w:rFonts w:eastAsia="Times New Roman"/>
          <w:szCs w:val="24"/>
        </w:rPr>
      </w:pPr>
      <w:r>
        <w:rPr>
          <w:rFonts w:eastAsia="Times New Roman"/>
          <w:szCs w:val="24"/>
        </w:rPr>
        <w:t xml:space="preserve">Κομπάζετε, επίσης, για την ανθρωπιστική κρίση. Λέτε ότι δώσατε 104 εκατομμύρια ευρώ για την ανθρωπιστική κρίση το 2015. </w:t>
      </w:r>
      <w:r>
        <w:rPr>
          <w:rFonts w:eastAsia="Times New Roman"/>
          <w:szCs w:val="24"/>
        </w:rPr>
        <w:t>Είναι ακριβές; Μάλιστα, ακριβέστατο! Μόνο που εξίσου ακριβές είναι ότι εμείς οι ανάλγητοι είχαμε δώσει μόνο από το κοινωνικό μέρισμα 450 εκατομμύρια ευρώ την προηγούμενη χρονιά, τέσσερις φορές περισσότερα. Επομένως, των φρονίμων ολίγα. Δεν νομίζω ότι χρειά</w:t>
      </w:r>
      <w:r>
        <w:rPr>
          <w:rFonts w:eastAsia="Times New Roman"/>
          <w:szCs w:val="24"/>
        </w:rPr>
        <w:t xml:space="preserve">ζεται να συνεχίσετε να μιλάτε για την ανθρωπιστική κρίση. </w:t>
      </w:r>
    </w:p>
    <w:p w14:paraId="42967393" w14:textId="77777777" w:rsidR="00BC01D7" w:rsidRDefault="000E0221">
      <w:pPr>
        <w:spacing w:line="600" w:lineRule="auto"/>
        <w:ind w:firstLine="720"/>
        <w:jc w:val="both"/>
        <w:rPr>
          <w:rFonts w:eastAsia="Times New Roman"/>
          <w:szCs w:val="24"/>
        </w:rPr>
      </w:pPr>
      <w:r>
        <w:rPr>
          <w:rFonts w:eastAsia="Times New Roman"/>
          <w:szCs w:val="24"/>
        </w:rPr>
        <w:t xml:space="preserve">Το ίδιο συμβαίνει και με τις κοινωνικές δαπάνες. Πάλι μας μιλήσατε για το κοινωνικό πρόσημο. Και εάν έχετε πάρει, κυρίες και κύριοι συνάδελφοι του ΣΥΡΙΖΑ, </w:t>
      </w:r>
      <w:r>
        <w:rPr>
          <w:rFonts w:eastAsia="Times New Roman"/>
          <w:szCs w:val="24"/>
          <w:lang w:val="en-US"/>
        </w:rPr>
        <w:t>no</w:t>
      </w:r>
      <w:r>
        <w:rPr>
          <w:rFonts w:eastAsia="Times New Roman"/>
          <w:szCs w:val="24"/>
        </w:rPr>
        <w:t xml:space="preserve"> </w:t>
      </w:r>
      <w:r>
        <w:rPr>
          <w:rFonts w:eastAsia="Times New Roman"/>
          <w:szCs w:val="24"/>
          <w:lang w:val="en-US"/>
        </w:rPr>
        <w:t>papers</w:t>
      </w:r>
      <w:r>
        <w:rPr>
          <w:rFonts w:eastAsia="Times New Roman"/>
          <w:szCs w:val="24"/>
        </w:rPr>
        <w:t xml:space="preserve"> από το κόμμα σας, σίγουρα θα λέν</w:t>
      </w:r>
      <w:r>
        <w:rPr>
          <w:rFonts w:eastAsia="Times New Roman"/>
          <w:szCs w:val="24"/>
        </w:rPr>
        <w:t xml:space="preserve">ε –και </w:t>
      </w:r>
      <w:r>
        <w:rPr>
          <w:rFonts w:eastAsia="Times New Roman"/>
          <w:szCs w:val="24"/>
        </w:rPr>
        <w:lastRenderedPageBreak/>
        <w:t>λάβετε το υπόψιν σας- ότι έχει κοινωνικό πρόσημο ο προϋπολογισμός κλπ</w:t>
      </w:r>
      <w:r>
        <w:rPr>
          <w:rFonts w:eastAsia="Times New Roman"/>
          <w:szCs w:val="24"/>
        </w:rPr>
        <w:t>.</w:t>
      </w:r>
      <w:r>
        <w:rPr>
          <w:rFonts w:eastAsia="Times New Roman"/>
          <w:szCs w:val="24"/>
        </w:rPr>
        <w:t xml:space="preserve">. Μην εκτίθεστε, διότι έχω εδώ τον πίνακα που μας κατέθεσε ο κ. </w:t>
      </w:r>
      <w:proofErr w:type="spellStart"/>
      <w:r>
        <w:rPr>
          <w:rFonts w:eastAsia="Times New Roman"/>
          <w:szCs w:val="24"/>
        </w:rPr>
        <w:t>Τσακαλώτος</w:t>
      </w:r>
      <w:proofErr w:type="spellEnd"/>
      <w:r>
        <w:rPr>
          <w:rFonts w:eastAsia="Times New Roman"/>
          <w:szCs w:val="24"/>
        </w:rPr>
        <w:t xml:space="preserve"> για να αντικρούσει τα επιχειρήματά μας περί του αντιθέτου. Από τον πίνακα του κ. </w:t>
      </w:r>
      <w:proofErr w:type="spellStart"/>
      <w:r>
        <w:rPr>
          <w:rFonts w:eastAsia="Times New Roman"/>
          <w:szCs w:val="24"/>
        </w:rPr>
        <w:t>Τσακαλώτου</w:t>
      </w:r>
      <w:proofErr w:type="spellEnd"/>
      <w:r>
        <w:rPr>
          <w:rFonts w:eastAsia="Times New Roman"/>
          <w:szCs w:val="24"/>
        </w:rPr>
        <w:t xml:space="preserve"> προκύπτει ότ</w:t>
      </w:r>
      <w:r>
        <w:rPr>
          <w:rFonts w:eastAsia="Times New Roman"/>
          <w:szCs w:val="24"/>
        </w:rPr>
        <w:t xml:space="preserve">ι οι κοινωνικές δαπάνες για το 2017 είναι περίπου στα ίδια επίπεδα με το 2016 και ως ποσοστό του Ακαθάριστου Εθνικού Προϊόντος είναι χαμηλότερες. Από το 22,1% που ήταν το 2016 πάνε στο 21,5% του ΑΕΠ το 2017. Είναι ο πίνακας του κ. </w:t>
      </w:r>
      <w:proofErr w:type="spellStart"/>
      <w:r>
        <w:rPr>
          <w:rFonts w:eastAsia="Times New Roman"/>
          <w:szCs w:val="24"/>
        </w:rPr>
        <w:t>Τσακαλώτου</w:t>
      </w:r>
      <w:proofErr w:type="spellEnd"/>
      <w:r>
        <w:rPr>
          <w:rFonts w:eastAsia="Times New Roman"/>
          <w:szCs w:val="24"/>
        </w:rPr>
        <w:t>. Συντονιστείτε</w:t>
      </w:r>
      <w:r>
        <w:rPr>
          <w:rFonts w:eastAsia="Times New Roman"/>
          <w:szCs w:val="24"/>
        </w:rPr>
        <w:t xml:space="preserve"> με το Υπουργείο Οικονομικών. </w:t>
      </w:r>
    </w:p>
    <w:p w14:paraId="42967394" w14:textId="77777777" w:rsidR="00BC01D7" w:rsidRDefault="000E0221">
      <w:pPr>
        <w:spacing w:line="600" w:lineRule="auto"/>
        <w:ind w:firstLine="720"/>
        <w:jc w:val="both"/>
        <w:rPr>
          <w:rFonts w:eastAsia="Times New Roman"/>
          <w:szCs w:val="24"/>
        </w:rPr>
      </w:pPr>
      <w:r>
        <w:rPr>
          <w:rFonts w:eastAsia="Times New Roman"/>
          <w:szCs w:val="24"/>
        </w:rPr>
        <w:t>(Στο σημείο αυτό ο Βουλευτής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2967395" w14:textId="77777777" w:rsidR="00BC01D7" w:rsidRDefault="000E0221">
      <w:pPr>
        <w:spacing w:line="600" w:lineRule="auto"/>
        <w:ind w:firstLine="720"/>
        <w:jc w:val="both"/>
        <w:rPr>
          <w:rFonts w:eastAsia="Times New Roman"/>
          <w:szCs w:val="24"/>
        </w:rPr>
      </w:pPr>
      <w:r>
        <w:rPr>
          <w:rFonts w:eastAsia="Times New Roman"/>
          <w:szCs w:val="24"/>
        </w:rPr>
        <w:t>Και βεβαί</w:t>
      </w:r>
      <w:r>
        <w:rPr>
          <w:rFonts w:eastAsia="Times New Roman"/>
          <w:szCs w:val="24"/>
        </w:rPr>
        <w:t xml:space="preserve">ως όλοι ξέρουμε ότι για να αντιμετωπιστεί το πρόβλημα της χώρας θα πρέπει να γίνουν επενδύσεις. Ε, όπως και να το κάνουμε, δεν </w:t>
      </w:r>
      <w:r>
        <w:rPr>
          <w:rFonts w:eastAsia="Times New Roman"/>
          <w:szCs w:val="24"/>
        </w:rPr>
        <w:lastRenderedPageBreak/>
        <w:t xml:space="preserve">είναι ευνοϊκά τα πράγματα για την Κυβέρνηση και δυστυχώς δεν είναι ευνοϊκά και για την χώρα. </w:t>
      </w:r>
    </w:p>
    <w:p w14:paraId="42967396" w14:textId="77777777" w:rsidR="00BC01D7" w:rsidRDefault="000E0221">
      <w:pPr>
        <w:spacing w:line="600" w:lineRule="auto"/>
        <w:ind w:firstLine="720"/>
        <w:jc w:val="both"/>
        <w:rPr>
          <w:rFonts w:eastAsia="Times New Roman"/>
          <w:szCs w:val="24"/>
        </w:rPr>
      </w:pPr>
      <w:r>
        <w:rPr>
          <w:rFonts w:eastAsia="Times New Roman"/>
          <w:szCs w:val="24"/>
        </w:rPr>
        <w:t>Αναφέρθηκα στην ακύρωση της ιδιωτικ</w:t>
      </w:r>
      <w:r>
        <w:rPr>
          <w:rFonts w:eastAsia="Times New Roman"/>
          <w:szCs w:val="24"/>
        </w:rPr>
        <w:t xml:space="preserve">οποίησης του ΔΕΣΦΑ. Δεν χρειάζεται να αναφερθώ ακόμα περισσότερο. Το έχουν καταλάβει όλοι οι Έλληνες. Άμεσες ξένες επενδύσεις! Από 1,26 δισεκατομμύρια ευρώ το 2014 –χαμηλά- έγιναν αρνητικές το 2015, δηλαδή 261 εκατομμύρια ευρώ, και παραμένουν αρνητικές το </w:t>
      </w:r>
      <w:r>
        <w:rPr>
          <w:rFonts w:eastAsia="Times New Roman"/>
          <w:szCs w:val="24"/>
        </w:rPr>
        <w:t xml:space="preserve">πρώτο τρίμηνο του 2016. </w:t>
      </w:r>
    </w:p>
    <w:p w14:paraId="42967397" w14:textId="77777777" w:rsidR="00BC01D7" w:rsidRDefault="000E0221">
      <w:pPr>
        <w:spacing w:line="600" w:lineRule="auto"/>
        <w:ind w:firstLine="720"/>
        <w:jc w:val="both"/>
        <w:rPr>
          <w:rFonts w:eastAsia="Times New Roman"/>
          <w:szCs w:val="24"/>
        </w:rPr>
      </w:pPr>
      <w:r>
        <w:rPr>
          <w:rFonts w:eastAsia="Times New Roman"/>
          <w:szCs w:val="24"/>
        </w:rPr>
        <w:t>Όσον αφορά το ΕΣΠΑ, οι απορροφήσεις για τις οποίες κα</w:t>
      </w:r>
      <w:r>
        <w:rPr>
          <w:rFonts w:eastAsia="Times New Roman"/>
          <w:szCs w:val="24"/>
        </w:rPr>
        <w:t>μ</w:t>
      </w:r>
      <w:r>
        <w:rPr>
          <w:rFonts w:eastAsia="Times New Roman"/>
          <w:szCs w:val="24"/>
        </w:rPr>
        <w:t>μιά φορά κομπάζετε –και προσέχετε- είναι περίπου στο 5%. Ο στόχος σας είναι να το πάτε 7% στο τέλος της χρονιάς. Έχω εδώ απάντηση σε ερώτηση του ευρωβουλευτή Μανώλη Κεφαλογιάννη</w:t>
      </w:r>
      <w:r>
        <w:rPr>
          <w:rFonts w:eastAsia="Times New Roman"/>
          <w:szCs w:val="24"/>
        </w:rPr>
        <w:t>, του Επιτρόπου Γεωργίας, που λέει με πίνακες της Ευρωπαϊκής Επιτροπής –και θα το καταθέσω στα Πρα</w:t>
      </w:r>
      <w:r>
        <w:rPr>
          <w:rFonts w:eastAsia="Times New Roman"/>
          <w:szCs w:val="24"/>
        </w:rPr>
        <w:lastRenderedPageBreak/>
        <w:t>κτικά- ότι η Ελλάδα είναι εικοστή έβδομη στις είκοσι οκτώ χώρες της Ευρωπαϊκής Ένωσης στις απορροφήσεις για τους αγρότες. Για αυτό σας είπα ότι τα γεγονότα εί</w:t>
      </w:r>
      <w:r>
        <w:rPr>
          <w:rFonts w:eastAsia="Times New Roman"/>
          <w:szCs w:val="24"/>
        </w:rPr>
        <w:t xml:space="preserve">ναι ξεροκέφαλα. </w:t>
      </w:r>
    </w:p>
    <w:p w14:paraId="42967398" w14:textId="77777777" w:rsidR="00BC01D7" w:rsidRDefault="000E0221">
      <w:pPr>
        <w:spacing w:line="600" w:lineRule="auto"/>
        <w:ind w:firstLine="720"/>
        <w:jc w:val="both"/>
        <w:rPr>
          <w:rFonts w:eastAsia="Times New Roman" w:cs="Times New Roman"/>
          <w:szCs w:val="24"/>
        </w:rPr>
      </w:pPr>
      <w:r>
        <w:rPr>
          <w:rFonts w:eastAsia="Times New Roman"/>
          <w:szCs w:val="24"/>
        </w:rPr>
        <w:t>(Στο σημείο αυτό ο Βουλευτής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2967399" w14:textId="77777777" w:rsidR="00BC01D7" w:rsidRDefault="000E0221">
      <w:pPr>
        <w:spacing w:line="600" w:lineRule="auto"/>
        <w:ind w:firstLine="720"/>
        <w:jc w:val="both"/>
        <w:rPr>
          <w:rFonts w:eastAsia="Times New Roman"/>
          <w:szCs w:val="24"/>
        </w:rPr>
      </w:pPr>
      <w:r>
        <w:rPr>
          <w:rFonts w:eastAsia="Times New Roman"/>
          <w:szCs w:val="24"/>
        </w:rPr>
        <w:t>Ενεργοποίηση του αναπτυ</w:t>
      </w:r>
      <w:r>
        <w:rPr>
          <w:rFonts w:eastAsia="Times New Roman"/>
          <w:szCs w:val="24"/>
        </w:rPr>
        <w:t xml:space="preserve">ξιακού νόμου; Μηδέν! Και να ενεργοποιηθεί, με 500 εκατομμύρια ευρώ σε άμεσες ενισχύσεις, είναι σταγόνα στον ωκεανό μπροστά στα 100 δισεκατομμύρια ευρώ επενδύσεων που χρειάζεται το ίδιο διάστημα η χώρα.  </w:t>
      </w:r>
    </w:p>
    <w:p w14:paraId="4296739A"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Χατζηδάκη, μήπως </w:t>
      </w:r>
      <w:r>
        <w:rPr>
          <w:rFonts w:eastAsia="Times New Roman" w:cs="Times New Roman"/>
          <w:szCs w:val="24"/>
        </w:rPr>
        <w:t xml:space="preserve">να τελειώσουμε σε κανένα λεπτό ακόμα, διότι μεροληπτώ υπέρ της Αξιωματικής Αντιπολίτευσης; </w:t>
      </w:r>
    </w:p>
    <w:p w14:paraId="4296739B" w14:textId="77777777" w:rsidR="00BC01D7" w:rsidRDefault="000E0221">
      <w:pPr>
        <w:spacing w:line="600" w:lineRule="auto"/>
        <w:ind w:firstLine="720"/>
        <w:jc w:val="both"/>
        <w:rPr>
          <w:rFonts w:eastAsia="Times New Roman" w:cs="Times New Roman"/>
          <w:szCs w:val="24"/>
        </w:rPr>
      </w:pPr>
      <w:r>
        <w:rPr>
          <w:rFonts w:eastAsia="Times New Roman"/>
          <w:b/>
          <w:szCs w:val="24"/>
        </w:rPr>
        <w:lastRenderedPageBreak/>
        <w:t>ΚΩΝΣΤΑΝΤΙΝΟΣ ΧΑΤΖΗΔΑΚΗΣ</w:t>
      </w:r>
      <w:r>
        <w:rPr>
          <w:rFonts w:eastAsia="Times New Roman" w:cs="Times New Roman"/>
          <w:b/>
          <w:szCs w:val="24"/>
        </w:rPr>
        <w:t xml:space="preserve">: </w:t>
      </w:r>
      <w:r>
        <w:rPr>
          <w:rFonts w:eastAsia="Times New Roman" w:cs="Times New Roman"/>
          <w:szCs w:val="24"/>
        </w:rPr>
        <w:t xml:space="preserve">Μπορώ να σας πω ακόμα μια φορά χρόνια πολλά και να μου δώσετε μερικά λεπτά! </w:t>
      </w:r>
    </w:p>
    <w:p w14:paraId="4296739C"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w:t>
      </w:r>
    </w:p>
    <w:p w14:paraId="4296739D" w14:textId="77777777" w:rsidR="00BC01D7" w:rsidRDefault="000E0221">
      <w:pPr>
        <w:spacing w:line="600" w:lineRule="auto"/>
        <w:ind w:firstLine="720"/>
        <w:jc w:val="both"/>
        <w:rPr>
          <w:rFonts w:eastAsia="Times New Roman" w:cs="Times New Roman"/>
          <w:szCs w:val="24"/>
        </w:rPr>
      </w:pPr>
      <w:r>
        <w:rPr>
          <w:rFonts w:eastAsia="Times New Roman"/>
          <w:b/>
          <w:szCs w:val="24"/>
        </w:rPr>
        <w:t xml:space="preserve">ΚΩΝΣΤΑΝΤΙΝΟΣ </w:t>
      </w:r>
      <w:r>
        <w:rPr>
          <w:rFonts w:eastAsia="Times New Roman"/>
          <w:b/>
          <w:szCs w:val="24"/>
        </w:rPr>
        <w:t>ΧΑΤΖΗΔΑΚΗΣ</w:t>
      </w:r>
      <w:r>
        <w:rPr>
          <w:rFonts w:eastAsia="Times New Roman" w:cs="Times New Roman"/>
          <w:b/>
          <w:szCs w:val="24"/>
        </w:rPr>
        <w:t xml:space="preserve">: </w:t>
      </w:r>
      <w:r>
        <w:rPr>
          <w:rFonts w:eastAsia="Times New Roman" w:cs="Times New Roman"/>
          <w:szCs w:val="24"/>
        </w:rPr>
        <w:t xml:space="preserve">Ληξιπρόθεσμες οφειλές του Δημοσίου; Ε, έχουν αυξηθεί σε σχέση με το 2014 κατά 63%. Οι τράπεζες υπολειτουργούν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να είναι εκεί και τα κόκκινα δάνεια να αυξάνονται. </w:t>
      </w:r>
    </w:p>
    <w:p w14:paraId="4296739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Ακόμα και στον τουρισμό είχαμε στις εισπράξεις μείωση το πρ</w:t>
      </w:r>
      <w:r>
        <w:rPr>
          <w:rFonts w:eastAsia="Times New Roman" w:cs="Times New Roman"/>
          <w:szCs w:val="24"/>
        </w:rPr>
        <w:t xml:space="preserve">ώτο </w:t>
      </w:r>
      <w:proofErr w:type="spellStart"/>
      <w:r>
        <w:rPr>
          <w:rFonts w:eastAsia="Times New Roman" w:cs="Times New Roman"/>
          <w:szCs w:val="24"/>
        </w:rPr>
        <w:t>εννιάμηνο</w:t>
      </w:r>
      <w:proofErr w:type="spellEnd"/>
      <w:r>
        <w:rPr>
          <w:rFonts w:eastAsia="Times New Roman" w:cs="Times New Roman"/>
          <w:szCs w:val="24"/>
        </w:rPr>
        <w:t xml:space="preserve"> κατά 5,5%. Λουκέτα στις επιχειρήσεις: Ήταν χρονιά ρεκόρ το 2016 με βάση τα στοιχεία του ΓΕΜΗ.</w:t>
      </w:r>
    </w:p>
    <w:p w14:paraId="4296739F"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Δεν έχω χρόνο. Αν θέλετε, όμως, κύριε συνάδελφε, και μου δώσει ο κύριος Πρόεδρος χρόνο, ευχαρίστως να αναφερθώ σε όλα τα στοιχεία. </w:t>
      </w:r>
    </w:p>
    <w:p w14:paraId="429673A0"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 xml:space="preserve">ιαμαρτυρίες </w:t>
      </w:r>
      <w:r>
        <w:rPr>
          <w:rFonts w:eastAsia="Times New Roman"/>
          <w:szCs w:val="24"/>
        </w:rPr>
        <w:t>από την πτέρυγα του ΣΥΡΙΖΑ)</w:t>
      </w:r>
    </w:p>
    <w:p w14:paraId="429673A1"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Πέντε μέρες έχουμε μπροστά μας, κύριε Χατζηδάκη.</w:t>
      </w:r>
    </w:p>
    <w:p w14:paraId="429673A2"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ΚΩΝΣΤΑΝΤΙΝΟΣ ΧΑΤΖΗΔΑΚΗΣ:</w:t>
      </w:r>
      <w:r>
        <w:rPr>
          <w:rFonts w:eastAsia="Times New Roman"/>
          <w:szCs w:val="24"/>
        </w:rPr>
        <w:t xml:space="preserve"> Ζήσαμε τις διαρθρωτικές σας αλλαγές αυτήν την εβδομάδα. Είχαμε έναν νόμο για την απλούστευση της </w:t>
      </w:r>
      <w:proofErr w:type="spellStart"/>
      <w:r>
        <w:rPr>
          <w:rFonts w:eastAsia="Times New Roman"/>
          <w:szCs w:val="24"/>
        </w:rPr>
        <w:t>αδειοδότησης</w:t>
      </w:r>
      <w:proofErr w:type="spellEnd"/>
      <w:r>
        <w:rPr>
          <w:rFonts w:eastAsia="Times New Roman"/>
          <w:szCs w:val="24"/>
        </w:rPr>
        <w:t xml:space="preserve"> των</w:t>
      </w:r>
      <w:r>
        <w:rPr>
          <w:rFonts w:eastAsia="Times New Roman"/>
          <w:szCs w:val="24"/>
        </w:rPr>
        <w:t xml:space="preserve"> επιχειρήσεων οριζόντιο, που κάλυπτε όλα τα πεδία και αφού τον κρατήσατε δύο χρόνια στο ψυγείο, φέρατε έναν δικό σας νόμο που περιορίζει την </w:t>
      </w:r>
      <w:proofErr w:type="spellStart"/>
      <w:r>
        <w:rPr>
          <w:rFonts w:eastAsia="Times New Roman"/>
          <w:szCs w:val="24"/>
        </w:rPr>
        <w:t>αδειοδότηση</w:t>
      </w:r>
      <w:proofErr w:type="spellEnd"/>
      <w:r>
        <w:rPr>
          <w:rFonts w:eastAsia="Times New Roman"/>
          <w:szCs w:val="24"/>
        </w:rPr>
        <w:t xml:space="preserve"> σε τρία πεδία. </w:t>
      </w:r>
    </w:p>
    <w:p w14:paraId="429673A3"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Χρήσεις γης; Καταργήσατε τη διάταξή μας του </w:t>
      </w:r>
      <w:r>
        <w:rPr>
          <w:rFonts w:eastAsia="Times New Roman"/>
          <w:szCs w:val="24"/>
        </w:rPr>
        <w:t xml:space="preserve">΄14 </w:t>
      </w:r>
      <w:r>
        <w:rPr>
          <w:rFonts w:eastAsia="Times New Roman"/>
          <w:szCs w:val="24"/>
        </w:rPr>
        <w:t>και μας γυρίσατε πίσω στη διάταξη για τ</w:t>
      </w:r>
      <w:r>
        <w:rPr>
          <w:rFonts w:eastAsia="Times New Roman"/>
          <w:szCs w:val="24"/>
        </w:rPr>
        <w:t>ις χρήσεις γης του 1987 και περιμένετε επενδύσεις μετά από αυτό.</w:t>
      </w:r>
    </w:p>
    <w:p w14:paraId="429673A4"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Κατάταξη της χώρας στην ανταγωνιστικότητα; Από την 81</w:t>
      </w:r>
      <w:r>
        <w:rPr>
          <w:rFonts w:eastAsia="Times New Roman"/>
          <w:szCs w:val="24"/>
          <w:vertAlign w:val="superscript"/>
        </w:rPr>
        <w:t>η</w:t>
      </w:r>
      <w:r>
        <w:rPr>
          <w:rFonts w:eastAsia="Times New Roman"/>
          <w:szCs w:val="24"/>
        </w:rPr>
        <w:t xml:space="preserve"> θέση πέρυσι πήγατε στην 86</w:t>
      </w:r>
      <w:r>
        <w:rPr>
          <w:rFonts w:eastAsia="Times New Roman"/>
          <w:szCs w:val="24"/>
          <w:vertAlign w:val="superscript"/>
        </w:rPr>
        <w:t>η</w:t>
      </w:r>
      <w:r>
        <w:rPr>
          <w:rFonts w:eastAsia="Times New Roman"/>
          <w:szCs w:val="24"/>
        </w:rPr>
        <w:t xml:space="preserve"> θέση φέτος. Το ίδιο συμβαίνει στην παγκόσμια τράπεζα στην οποία είχαμε ανέβει δεκάδες θέσεις τα προηγούμενα </w:t>
      </w:r>
      <w:r>
        <w:rPr>
          <w:rFonts w:eastAsia="Times New Roman"/>
          <w:szCs w:val="24"/>
        </w:rPr>
        <w:t xml:space="preserve">χρόνια. </w:t>
      </w:r>
    </w:p>
    <w:p w14:paraId="429673A5" w14:textId="77777777" w:rsidR="00BC01D7" w:rsidRDefault="000E0221">
      <w:pPr>
        <w:spacing w:line="600" w:lineRule="auto"/>
        <w:ind w:firstLine="709"/>
        <w:jc w:val="both"/>
        <w:rPr>
          <w:rFonts w:eastAsia="Times New Roman" w:cs="Times New Roman"/>
          <w:szCs w:val="24"/>
        </w:rPr>
      </w:pPr>
      <w:r>
        <w:rPr>
          <w:rFonts w:eastAsia="Times New Roman"/>
          <w:szCs w:val="24"/>
        </w:rPr>
        <w:lastRenderedPageBreak/>
        <w:t xml:space="preserve">Και βεβαίως –και αυτό είναι απορίας άξιο πραγματικά- ενώ έχετε συμφωνήσει από το καλοκαίρι του </w:t>
      </w:r>
      <w:r>
        <w:rPr>
          <w:rFonts w:eastAsia="Times New Roman"/>
          <w:szCs w:val="24"/>
        </w:rPr>
        <w:t xml:space="preserve">΄15 </w:t>
      </w:r>
      <w:r>
        <w:rPr>
          <w:rFonts w:eastAsia="Times New Roman"/>
          <w:szCs w:val="24"/>
        </w:rPr>
        <w:t xml:space="preserve">ότι μέχρι τον Μάρτιο του </w:t>
      </w:r>
      <w:r>
        <w:rPr>
          <w:rFonts w:eastAsia="Times New Roman"/>
          <w:szCs w:val="24"/>
        </w:rPr>
        <w:t xml:space="preserve">΄16 </w:t>
      </w:r>
      <w:r>
        <w:rPr>
          <w:rFonts w:eastAsia="Times New Roman"/>
          <w:szCs w:val="24"/>
        </w:rPr>
        <w:t xml:space="preserve">–εδώ έχω τον νόμο, το μνημόνιο είναι- θα κάνατε αναπτυξιακή στρατηγική και θα την υποβάλατε στην </w:t>
      </w:r>
      <w:r>
        <w:rPr>
          <w:rFonts w:eastAsia="Times New Roman"/>
          <w:szCs w:val="24"/>
        </w:rPr>
        <w:t>Ευρωπαϊκή Επιτροπή</w:t>
      </w:r>
      <w:r>
        <w:rPr>
          <w:rFonts w:eastAsia="Times New Roman"/>
          <w:szCs w:val="24"/>
        </w:rPr>
        <w:t>, όσ</w:t>
      </w:r>
      <w:r>
        <w:rPr>
          <w:rFonts w:eastAsia="Times New Roman"/>
          <w:szCs w:val="24"/>
        </w:rPr>
        <w:t>ο την είδαν οι Έλληνες πολίτες που μας παρακολουθούν, άλλο τόσο την είδατε κι εσείς κι εγώ και η Ευρωπαϊκή Επιτροπή</w:t>
      </w:r>
      <w:r>
        <w:rPr>
          <w:rFonts w:eastAsia="Times New Roman"/>
          <w:szCs w:val="24"/>
        </w:rPr>
        <w:t>,</w:t>
      </w:r>
      <w:r>
        <w:rPr>
          <w:rFonts w:eastAsia="Times New Roman"/>
          <w:szCs w:val="24"/>
        </w:rPr>
        <w:t xml:space="preserve"> χωρίς καμμία αμφιβολία. Είστε απασχολημένοι με άλλα. </w:t>
      </w:r>
    </w:p>
    <w:p w14:paraId="429673A6" w14:textId="77777777" w:rsidR="00BC01D7" w:rsidRDefault="000E0221">
      <w:pPr>
        <w:spacing w:line="600" w:lineRule="auto"/>
        <w:ind w:firstLine="709"/>
        <w:jc w:val="both"/>
        <w:rPr>
          <w:rFonts w:eastAsia="Times New Roman"/>
          <w:szCs w:val="24"/>
        </w:rPr>
      </w:pPr>
      <w:r>
        <w:rPr>
          <w:rFonts w:eastAsia="Times New Roman" w:cs="Times New Roman"/>
          <w:szCs w:val="24"/>
        </w:rPr>
        <w:t xml:space="preserve">(Στο σημείο αυτό ο Βουλευτής κ. Κωνσταντίνος Χατζηδάκης καταθέτει για τα Πρακτικά το </w:t>
      </w:r>
      <w:r>
        <w:rPr>
          <w:rFonts w:eastAsia="Times New Roman" w:cs="Times New Roman"/>
          <w:szCs w:val="24"/>
        </w:rPr>
        <w:t xml:space="preserve">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29673A7"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(Διαμαρτυρίες από την πτέρυγα του ΣΥΡΙΖΑ)</w:t>
      </w:r>
    </w:p>
    <w:p w14:paraId="429673A8"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Έχετε δίκιο, θα τελειώσω. </w:t>
      </w:r>
    </w:p>
    <w:p w14:paraId="429673A9"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Να κλείσουμε, κύριε Χατζηδά</w:t>
      </w:r>
      <w:r>
        <w:rPr>
          <w:rFonts w:eastAsia="Times New Roman"/>
          <w:szCs w:val="24"/>
        </w:rPr>
        <w:t>κη.</w:t>
      </w:r>
    </w:p>
    <w:p w14:paraId="429673AA"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ΚΩΝΣΤΑΝΤΙΝΟΣ ΧΑΤΖΗΔΑΚΗΣ:</w:t>
      </w:r>
      <w:r>
        <w:rPr>
          <w:rFonts w:eastAsia="Times New Roman"/>
          <w:szCs w:val="24"/>
        </w:rPr>
        <w:t xml:space="preserve"> Έχετε δίκιο! Αλλά δεν νομίζω να σας κατηγόρησα. Παρουσίασα ορισμένα στοιχεία, τα οποία με χαρά θα ακούσω να αντικρούετε. </w:t>
      </w:r>
    </w:p>
    <w:p w14:paraId="429673AB"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 xml:space="preserve">(Θόρυβος - </w:t>
      </w:r>
      <w:r>
        <w:rPr>
          <w:rFonts w:eastAsia="Times New Roman"/>
          <w:szCs w:val="24"/>
        </w:rPr>
        <w:t xml:space="preserve">διαμαρτυρίες </w:t>
      </w:r>
      <w:r>
        <w:rPr>
          <w:rFonts w:eastAsia="Times New Roman"/>
          <w:szCs w:val="24"/>
        </w:rPr>
        <w:t>από την πτέρυγα του ΣΥΡΙΖΑ)</w:t>
      </w:r>
    </w:p>
    <w:p w14:paraId="429673AC"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Η Κυβέρνηση, λοιπόν, φαίνεται ότι έχει βάλει τα αυγά </w:t>
      </w:r>
      <w:r>
        <w:rPr>
          <w:rFonts w:eastAsia="Times New Roman"/>
          <w:szCs w:val="24"/>
        </w:rPr>
        <w:t>της στο καλάθι της ρύθμισης του χρέους. Καλοδεχούμενη η όποια ρύθμιση του χρέους, μόνο που θα έχει μικρή επίδραση στην οικονομία, πολύ περισσότερο με τον τρόπο που την κάνετε και με τα υψηλά πρωτογενή πλεονάσματα. Αλλά με τον τρόπο που αντιμετωπίζει την οι</w:t>
      </w:r>
      <w:r>
        <w:rPr>
          <w:rFonts w:eastAsia="Times New Roman"/>
          <w:szCs w:val="24"/>
        </w:rPr>
        <w:t xml:space="preserve">κονομία η Κυβέρνηση, πολύ φοβούμαι ότι θα συμβεί κάτι που περίπου είπε πριν από μερικές μέρες ο κ. </w:t>
      </w:r>
      <w:proofErr w:type="spellStart"/>
      <w:r>
        <w:rPr>
          <w:rFonts w:eastAsia="Times New Roman"/>
          <w:szCs w:val="24"/>
        </w:rPr>
        <w:t>Παπαδημούλης</w:t>
      </w:r>
      <w:proofErr w:type="spellEnd"/>
      <w:r>
        <w:rPr>
          <w:rFonts w:eastAsia="Times New Roman"/>
          <w:szCs w:val="24"/>
        </w:rPr>
        <w:t>, ότι και όλο το χρέος να μας χαρίσουν, η χώρα δεν θα μπορέσει να ορθοποδήσει, γιατί το πρόβλημα είναι πολύ ευρύτερο από το χρέος και έχει να κάν</w:t>
      </w:r>
      <w:r>
        <w:rPr>
          <w:rFonts w:eastAsia="Times New Roman"/>
          <w:szCs w:val="24"/>
        </w:rPr>
        <w:t xml:space="preserve">ει με την εμπιστοσύνη. </w:t>
      </w:r>
    </w:p>
    <w:p w14:paraId="429673AD"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Όσο έχουμε, λοιπόν, μια Κυβέρνηση η οποία βάζει φόρους και πανηγυρίζει για τους φόρους, κλαίει για τις μεταρρυθμίσεις και έχει μετατρέψει την οικονομία μας σε οικονομία του «ου μπλέξεις», πραγματικά, δεν πρόκειται η χώρα να μπει σε </w:t>
      </w:r>
      <w:r>
        <w:rPr>
          <w:rFonts w:eastAsia="Times New Roman"/>
          <w:szCs w:val="24"/>
        </w:rPr>
        <w:t xml:space="preserve">καινούργια πορεία. </w:t>
      </w:r>
    </w:p>
    <w:p w14:paraId="429673AE"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Εμείς από την πλευρά μας έχουμε μαγικές συνταγές; Όχι καθόλου. Δεν έχουμε δεσμευτεί και δεν είναι αυτή η σχολή που ανήκει, ιδίως ο Κυριάκος Μητσοτάκης, ότι θα δώσουμε </w:t>
      </w:r>
      <w:proofErr w:type="spellStart"/>
      <w:r>
        <w:rPr>
          <w:rFonts w:eastAsia="Times New Roman"/>
          <w:szCs w:val="24"/>
        </w:rPr>
        <w:t>σοκολατίτσες</w:t>
      </w:r>
      <w:proofErr w:type="spellEnd"/>
      <w:r>
        <w:rPr>
          <w:rFonts w:eastAsia="Times New Roman"/>
          <w:szCs w:val="24"/>
        </w:rPr>
        <w:t xml:space="preserve"> και </w:t>
      </w:r>
      <w:proofErr w:type="spellStart"/>
      <w:r>
        <w:rPr>
          <w:rFonts w:eastAsia="Times New Roman"/>
          <w:szCs w:val="24"/>
        </w:rPr>
        <w:t>καραμελίτσες</w:t>
      </w:r>
      <w:proofErr w:type="spellEnd"/>
      <w:r>
        <w:rPr>
          <w:rFonts w:eastAsia="Times New Roman"/>
          <w:szCs w:val="24"/>
        </w:rPr>
        <w:t xml:space="preserve"> στον κόσμο. Αλλά σίγουρα πιστεύουμε ότι</w:t>
      </w:r>
      <w:r>
        <w:rPr>
          <w:rFonts w:eastAsia="Times New Roman"/>
          <w:szCs w:val="24"/>
        </w:rPr>
        <w:t xml:space="preserve"> υπάρχει ένας άλλος δρόμος από τον δρόμο του ΣΥΡΙΖΑ, ο δρόμος της σοβαρότητας και της ευθύνης, ο δρόμος της κοινής λογικής, ο δρόμος που ακολούθησαν χώρες όπως η Ιρλανδία και η Κύπρος που μπήκαν και βγήκαν από τα μνημόνια.</w:t>
      </w:r>
    </w:p>
    <w:p w14:paraId="429673AF"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(Διαμαρτυρίες από την πτέρυγα του</w:t>
      </w:r>
      <w:r>
        <w:rPr>
          <w:rFonts w:eastAsia="Times New Roman"/>
          <w:szCs w:val="24"/>
        </w:rPr>
        <w:t xml:space="preserve"> ΣΥΡΙΖΑ)</w:t>
      </w:r>
    </w:p>
    <w:p w14:paraId="429673B0"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Εσείς, κυρίες και κύριοι συνάδελφοι, παρά τις διακηρύξεις σας, θα είστε η Κυβέρνηση που καταδικάζει την Ελλάδα να παραμένει στα μνημό</w:t>
      </w:r>
      <w:r>
        <w:rPr>
          <w:rFonts w:eastAsia="Times New Roman"/>
          <w:szCs w:val="24"/>
        </w:rPr>
        <w:lastRenderedPageBreak/>
        <w:t>νια, η Κυβέρνηση που διαιωνίζει την παρουσία της τρόικα. Αυτό που χρειάζεται είναι να γίνει μια στροφή, μια πολιτι</w:t>
      </w:r>
      <w:r>
        <w:rPr>
          <w:rFonts w:eastAsia="Times New Roman"/>
          <w:szCs w:val="24"/>
        </w:rPr>
        <w:t>κή αλλαγή, η οποία να επιτρέψει στην Ελλάδα να μην είναι μια χώρα σε υγειονομική απομόνωση μέσα στην Ευρώπη, μια χώρα β΄ κατηγορίας, μια χώρα χωρίς ελπίδα και προοπτική, αλλά να γίνει μια χώρα που θα κερδίσει το μέλλον της. Αυτή η χώρα δεν έχει μόνο λαμπρό</w:t>
      </w:r>
      <w:r>
        <w:rPr>
          <w:rFonts w:eastAsia="Times New Roman"/>
          <w:szCs w:val="24"/>
        </w:rPr>
        <w:t xml:space="preserve"> παρελθόν, μπορεί να έχει λαμπρό μέλλον, αλλά σίγουρα με τη σημερινή Κυβέρνηση, δεν μπορεί να το κερδίσει. </w:t>
      </w:r>
    </w:p>
    <w:p w14:paraId="429673B1"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Σας ευχαριστώ πολύ.</w:t>
      </w:r>
    </w:p>
    <w:p w14:paraId="429673B2"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429673B3"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Χατζηδάκη, σας δώσαμε δέκα λεπτά επιπλέ</w:t>
      </w:r>
      <w:r>
        <w:rPr>
          <w:rFonts w:eastAsia="Times New Roman"/>
          <w:szCs w:val="24"/>
        </w:rPr>
        <w:t>ον. Επιχειρηματολογούσατε μεν, αλλά ταυτόχρονα χρειαστήκατε περισσότερο χρόνο να τα πείτε, αφαιρώντας από τους άλλους συναδέλφους.</w:t>
      </w:r>
    </w:p>
    <w:p w14:paraId="429673B4"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Τώρα έχει τον λόγο ο κ. </w:t>
      </w:r>
      <w:proofErr w:type="spellStart"/>
      <w:r>
        <w:rPr>
          <w:rFonts w:eastAsia="Times New Roman"/>
          <w:szCs w:val="24"/>
        </w:rPr>
        <w:t>Παναγιώταρος</w:t>
      </w:r>
      <w:proofErr w:type="spellEnd"/>
      <w:r>
        <w:rPr>
          <w:rFonts w:eastAsia="Times New Roman"/>
          <w:szCs w:val="24"/>
        </w:rPr>
        <w:t xml:space="preserve"> εκ μέρους του Λαϊκού Συνδέσμου - Χρυσή Αυγή και ύστερα είναι ο κ. Ιωάννης Κουτσούκος από</w:t>
      </w:r>
      <w:r>
        <w:rPr>
          <w:rFonts w:eastAsia="Times New Roman"/>
          <w:szCs w:val="24"/>
        </w:rPr>
        <w:t xml:space="preserve"> την Δημοκρατική Συμπαράταξη ΠΑΣΟΚ-ΔΗΜΑΡ.</w:t>
      </w:r>
    </w:p>
    <w:p w14:paraId="429673B5"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Παναγιώταρε</w:t>
      </w:r>
      <w:proofErr w:type="spellEnd"/>
      <w:r>
        <w:rPr>
          <w:rFonts w:eastAsia="Times New Roman"/>
          <w:szCs w:val="24"/>
        </w:rPr>
        <w:t>, έχετε τον λόγο.</w:t>
      </w:r>
    </w:p>
    <w:p w14:paraId="429673B6"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και χρόνια σας πολλά. </w:t>
      </w:r>
    </w:p>
    <w:p w14:paraId="429673B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Χρόνια πολλά και στον Αρχηγό της Χρυσής Αυγής, στους Βουλευτές της Χρυσής Αυγής, </w:t>
      </w:r>
      <w:proofErr w:type="spellStart"/>
      <w:r>
        <w:rPr>
          <w:rFonts w:eastAsia="Times New Roman" w:cs="Times New Roman"/>
          <w:szCs w:val="24"/>
        </w:rPr>
        <w:t>Κούζηλο</w:t>
      </w:r>
      <w:proofErr w:type="spellEnd"/>
      <w:r>
        <w:rPr>
          <w:rFonts w:eastAsia="Times New Roman" w:cs="Times New Roman"/>
          <w:szCs w:val="24"/>
        </w:rPr>
        <w:t xml:space="preserve"> και Μίχο, σε όλους όσους εορτάζουν. Πάνω απ’ όλα στο Πολεμικό μας Ναυτικό, που παρά τις δύσκολες συγκυρίες ήταν, είναι και θα είναι πάντα πανέτοιμο να στείλει στον πάτ</w:t>
      </w:r>
      <w:r>
        <w:rPr>
          <w:rFonts w:eastAsia="Times New Roman" w:cs="Times New Roman"/>
          <w:szCs w:val="24"/>
        </w:rPr>
        <w:t xml:space="preserve">ο της θάλασσας όλους όσους επιβουλεύονται την ανεξαρτησία και την ελευθερία της </w:t>
      </w:r>
      <w:proofErr w:type="spellStart"/>
      <w:r>
        <w:rPr>
          <w:rFonts w:eastAsia="Times New Roman" w:cs="Times New Roman"/>
          <w:szCs w:val="24"/>
        </w:rPr>
        <w:t>πατρίδος</w:t>
      </w:r>
      <w:proofErr w:type="spellEnd"/>
      <w:r>
        <w:rPr>
          <w:rFonts w:eastAsia="Times New Roman" w:cs="Times New Roman"/>
          <w:szCs w:val="24"/>
        </w:rPr>
        <w:t xml:space="preserve"> μας. </w:t>
      </w:r>
    </w:p>
    <w:p w14:paraId="429673B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Ακούσαμε πάρα πολλά «θα». «Θα», «θα», «θα». </w:t>
      </w:r>
      <w:proofErr w:type="spellStart"/>
      <w:r>
        <w:rPr>
          <w:rFonts w:eastAsia="Times New Roman" w:cs="Times New Roman"/>
          <w:szCs w:val="24"/>
        </w:rPr>
        <w:t>Μπουχτήσαμε</w:t>
      </w:r>
      <w:proofErr w:type="spellEnd"/>
      <w:r>
        <w:rPr>
          <w:rFonts w:eastAsia="Times New Roman" w:cs="Times New Roman"/>
          <w:szCs w:val="24"/>
        </w:rPr>
        <w:t xml:space="preserve"> στα «θα» και στα </w:t>
      </w:r>
      <w:proofErr w:type="spellStart"/>
      <w:r>
        <w:rPr>
          <w:rFonts w:eastAsia="Times New Roman" w:cs="Times New Roman"/>
          <w:szCs w:val="24"/>
        </w:rPr>
        <w:t>μπουρδολογήματα</w:t>
      </w:r>
      <w:proofErr w:type="spellEnd"/>
      <w:r>
        <w:rPr>
          <w:rFonts w:eastAsia="Times New Roman" w:cs="Times New Roman"/>
          <w:szCs w:val="24"/>
        </w:rPr>
        <w:t xml:space="preserve"> των νυν κυβερνώντων. Εναλλασσόμενα </w:t>
      </w:r>
      <w:r>
        <w:rPr>
          <w:rFonts w:eastAsia="Times New Roman" w:cs="Times New Roman"/>
          <w:szCs w:val="24"/>
        </w:rPr>
        <w:lastRenderedPageBreak/>
        <w:t>«θα» με τους τέως κυβερνώντες οι οποί</w:t>
      </w:r>
      <w:r>
        <w:rPr>
          <w:rFonts w:eastAsia="Times New Roman" w:cs="Times New Roman"/>
          <w:szCs w:val="24"/>
        </w:rPr>
        <w:t xml:space="preserve">οι ευελπιστούν με νέες υποσχέσεις που δίνουν ότι θα κυβερνήσουν στο άμεσο και έμμεσο μέλλον ή στο απώτερο μέλλον. Απ’ ό,τι φαίνεται ο ελληνικός λαός σιγά-σιγά ξυπνάει και δεν μασάει πλέον το κουτόχορτο το οποίο τον ταΐζατε δεκαετίες τώρα. </w:t>
      </w:r>
    </w:p>
    <w:p w14:paraId="429673B9" w14:textId="77777777" w:rsidR="00BC01D7" w:rsidRDefault="000E0221">
      <w:pPr>
        <w:spacing w:line="600" w:lineRule="auto"/>
        <w:ind w:firstLine="720"/>
        <w:jc w:val="both"/>
        <w:rPr>
          <w:rFonts w:eastAsia="Times New Roman" w:cs="Times New Roman"/>
          <w:szCs w:val="24"/>
        </w:rPr>
      </w:pPr>
      <w:proofErr w:type="spellStart"/>
      <w:r>
        <w:rPr>
          <w:rFonts w:eastAsia="Times New Roman" w:cs="Times New Roman"/>
          <w:szCs w:val="24"/>
        </w:rPr>
        <w:t>Καλούμεθα</w:t>
      </w:r>
      <w:proofErr w:type="spellEnd"/>
      <w:r>
        <w:rPr>
          <w:rFonts w:eastAsia="Times New Roman" w:cs="Times New Roman"/>
          <w:szCs w:val="24"/>
        </w:rPr>
        <w:t xml:space="preserve"> να συζ</w:t>
      </w:r>
      <w:r>
        <w:rPr>
          <w:rFonts w:eastAsia="Times New Roman" w:cs="Times New Roman"/>
          <w:szCs w:val="24"/>
        </w:rPr>
        <w:t>ητήσουμε για ακόμα μια φορά έναν οικονομικό, εικονικό προϋπολογισμό, όπως συνέβη και κατά τα προηγούμενα έτη και κυρίως τα έτη 2015-2016, που κατά πάγια τακτική, άλλα κατατίθενται στη Βουλή κατά τη συζήτηση των επιτροπών, άλλα νούμερα και στοιχεία διαμορφώ</w:t>
      </w:r>
      <w:r>
        <w:rPr>
          <w:rFonts w:eastAsia="Times New Roman" w:cs="Times New Roman"/>
          <w:szCs w:val="24"/>
        </w:rPr>
        <w:t>νονται στην Ολομέλεια και άλλη είναι η ζοφερή πραγματικότητα που βιώνουμε εκτός αυτής της Αιθούσης. Πιστοί στην παράδοση και αυτός ο προϋπολογισμός και τα στοιχεία του δεν έχουν απολύτως καμ</w:t>
      </w:r>
      <w:r>
        <w:rPr>
          <w:rFonts w:eastAsia="Times New Roman" w:cs="Times New Roman"/>
          <w:szCs w:val="24"/>
        </w:rPr>
        <w:t>μ</w:t>
      </w:r>
      <w:r>
        <w:rPr>
          <w:rFonts w:eastAsia="Times New Roman" w:cs="Times New Roman"/>
          <w:szCs w:val="24"/>
        </w:rPr>
        <w:t xml:space="preserve">ία επαφή και σχέση με την πραγματικότητα. </w:t>
      </w:r>
    </w:p>
    <w:p w14:paraId="429673B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Όσο για την υποκρισία </w:t>
      </w:r>
      <w:r>
        <w:rPr>
          <w:rFonts w:eastAsia="Times New Roman" w:cs="Times New Roman"/>
          <w:szCs w:val="24"/>
        </w:rPr>
        <w:t xml:space="preserve">του εισηγητή του ΣΥΡΙΖΑ ακούγοντάς τον κάποιος, αν δεν ήξερε ότι είναι ο εισηγητής του ΣΥΡΙΖΑ, θα μπορούσε να πει </w:t>
      </w:r>
      <w:r>
        <w:rPr>
          <w:rFonts w:eastAsia="Times New Roman" w:cs="Times New Roman"/>
          <w:szCs w:val="24"/>
        </w:rPr>
        <w:lastRenderedPageBreak/>
        <w:t>ότι είναι «</w:t>
      </w:r>
      <w:proofErr w:type="spellStart"/>
      <w:r>
        <w:rPr>
          <w:rFonts w:eastAsia="Times New Roman" w:cs="Times New Roman"/>
          <w:szCs w:val="24"/>
        </w:rPr>
        <w:t>κόπι-πάστε</w:t>
      </w:r>
      <w:proofErr w:type="spellEnd"/>
      <w:r>
        <w:rPr>
          <w:rFonts w:eastAsia="Times New Roman" w:cs="Times New Roman"/>
          <w:szCs w:val="24"/>
        </w:rPr>
        <w:t xml:space="preserve">» κατά τον κ. </w:t>
      </w:r>
      <w:proofErr w:type="spellStart"/>
      <w:r>
        <w:rPr>
          <w:rFonts w:eastAsia="Times New Roman" w:cs="Times New Roman"/>
          <w:szCs w:val="24"/>
        </w:rPr>
        <w:t>Πολάκη</w:t>
      </w:r>
      <w:proofErr w:type="spellEnd"/>
      <w:r>
        <w:rPr>
          <w:rFonts w:eastAsia="Times New Roman" w:cs="Times New Roman"/>
          <w:szCs w:val="24"/>
        </w:rPr>
        <w:t xml:space="preserve"> οι ομιλίες των εισηγητών της Νέας Δημοκρατίας όταν ήταν στην εξουσία. </w:t>
      </w:r>
    </w:p>
    <w:p w14:paraId="429673B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Ο εν λόγω προϋπολογισμός είνα</w:t>
      </w:r>
      <w:r>
        <w:rPr>
          <w:rFonts w:eastAsia="Times New Roman" w:cs="Times New Roman"/>
          <w:szCs w:val="24"/>
        </w:rPr>
        <w:t>ι μη εκτελεστέος. Τα στοιχεία, τα νούμερα, τα πάντα τείνουν, δείχνουν ότι δεν πρόκειται να μπορέσει να έρθει στα ίσα του αυτός ο προϋπολογισμός.</w:t>
      </w:r>
    </w:p>
    <w:p w14:paraId="429673B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Ξεκινάμε από την πραγματική ανεργία, που στον προϋπολογισμό μειώνεται για ακόμα μια χρονιά. Η πραγματική ανεργί</w:t>
      </w:r>
      <w:r>
        <w:rPr>
          <w:rFonts w:eastAsia="Times New Roman" w:cs="Times New Roman"/>
          <w:szCs w:val="24"/>
        </w:rPr>
        <w:t xml:space="preserve">α έχει ξεπεράσει το 30% σύμφωνα με τις στατιστικές της Γενικής Συνομοσπονδίας Εργατών </w:t>
      </w:r>
      <w:r>
        <w:rPr>
          <w:rFonts w:eastAsia="Times New Roman" w:cs="Times New Roman"/>
          <w:szCs w:val="24"/>
        </w:rPr>
        <w:t>Ελλάδας</w:t>
      </w:r>
      <w:r>
        <w:rPr>
          <w:rFonts w:eastAsia="Times New Roman" w:cs="Times New Roman"/>
          <w:szCs w:val="24"/>
        </w:rPr>
        <w:t>. Η ΕΛΣΤΑΤ δεν τις αρνήθηκε, απλά δικαιολογήθηκε ότι στη μέτρηση των δεικτών της ανεργίας χρησιμοποιούνται άλλες μέθοδοι στις οποίες παρεμπιπτόντως δεν υπολογίζοντ</w:t>
      </w:r>
      <w:r>
        <w:rPr>
          <w:rFonts w:eastAsia="Times New Roman" w:cs="Times New Roman"/>
          <w:szCs w:val="24"/>
        </w:rPr>
        <w:t xml:space="preserve">αι οι μακροχρόνια άνεργοι ή άλλες κατηγορίες πολιτών, οι οποίοι δεν εργάζονται αλλά δεν υπολογίζονται στον επίσημο δείκτη της ανεργίας. Η ανεργία είναι το Α και το Ω και ο δείκτης ανάπτυξης ή μη μίας οικονομίας και μίας κοινωνίας. </w:t>
      </w:r>
    </w:p>
    <w:p w14:paraId="429673B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Συνεχίζουμε. Πριν από λί</w:t>
      </w:r>
      <w:r>
        <w:rPr>
          <w:rFonts w:eastAsia="Times New Roman" w:cs="Times New Roman"/>
          <w:szCs w:val="24"/>
        </w:rPr>
        <w:t xml:space="preserve">γες μέρες το </w:t>
      </w:r>
      <w:r>
        <w:rPr>
          <w:rFonts w:eastAsia="Times New Roman" w:cs="Times New Roman"/>
          <w:szCs w:val="24"/>
          <w:lang w:val="en-US"/>
        </w:rPr>
        <w:t>Reuters</w:t>
      </w:r>
      <w:r>
        <w:rPr>
          <w:rFonts w:eastAsia="Times New Roman" w:cs="Times New Roman"/>
          <w:szCs w:val="24"/>
        </w:rPr>
        <w:t xml:space="preserve"> έδωσε στοιχεία σχετικά με την ελληνική επιχειρηματικότητα, όχι στην Ελλάδα, αλλά σε μια άλλη χώρα, στη Βουλγαρία. Μόνο για πέρυσι ο τζίρος των ελληνικών επιχειρήσεων ξεπέρασε τα 5 δισεκατομμύρια ευρώ.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σε όλη του την ανάπτ</w:t>
      </w:r>
      <w:r>
        <w:rPr>
          <w:rFonts w:eastAsia="Times New Roman" w:cs="Times New Roman"/>
          <w:szCs w:val="24"/>
        </w:rPr>
        <w:t>υξη, αλλά σε μια άλλη χώρα, όχι εντός της πατρίδας μας. Από τις δύο χιλιάδες εταιρείες που δραστηριοποιούνταν από το 2010, στην αρχή της κρίσης, στη Βουλγαρία πλέον στο τέλος του 2016 βρίσκονται δεκαεπτά χιλιάδες εταιρείες με πενήντα τρεις χιλιάδες εργαζόμ</w:t>
      </w:r>
      <w:r>
        <w:rPr>
          <w:rFonts w:eastAsia="Times New Roman" w:cs="Times New Roman"/>
          <w:szCs w:val="24"/>
        </w:rPr>
        <w:t xml:space="preserve">ενους. Όχι στην Ελλάδα, στη Βουλγαρία. Μόνο το Επιμελητήριο Σερρών ανακοίνωσε ότι από δεκαεπτά χιλιάδες εταιρείες που είχε το 2010, πλέον έχει λιγότερες από δέκα χιλιάδες με σαφώς πτωτική πορεία. </w:t>
      </w:r>
    </w:p>
    <w:p w14:paraId="429673B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Πού πήγαν όλες αυτές οι εταιρείες; Κάποιες σπίτι τους, κάπο</w:t>
      </w:r>
      <w:r>
        <w:rPr>
          <w:rFonts w:eastAsia="Times New Roman" w:cs="Times New Roman"/>
          <w:szCs w:val="24"/>
        </w:rPr>
        <w:t>ιες άλλες στη γειτονική και φιλόξενη -εντός πολλών ή εκτός εισαγωγικών- φορολογική χώρα Βουλγαρία ή και κάποιες άλλες χώρες. Είκοσι πέντε χιλιάδες επιχειρήσεις έκλεισαν το πρώτο ενν</w:t>
      </w:r>
      <w:r>
        <w:rPr>
          <w:rFonts w:eastAsia="Times New Roman" w:cs="Times New Roman"/>
          <w:szCs w:val="24"/>
        </w:rPr>
        <w:t>ε</w:t>
      </w:r>
      <w:r>
        <w:rPr>
          <w:rFonts w:eastAsia="Times New Roman" w:cs="Times New Roman"/>
          <w:szCs w:val="24"/>
        </w:rPr>
        <w:t xml:space="preserve">άμηνο του 2016. </w:t>
      </w:r>
    </w:p>
    <w:p w14:paraId="429673B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Παρακαλώ, για τα Πρακτικά, για όσους ενδιαφέρονται για να</w:t>
      </w:r>
      <w:r>
        <w:rPr>
          <w:rFonts w:eastAsia="Times New Roman" w:cs="Times New Roman"/>
          <w:szCs w:val="24"/>
        </w:rPr>
        <w:t xml:space="preserve"> δουν κάποια στοιχεία ανάπτυξης. </w:t>
      </w:r>
    </w:p>
    <w:p w14:paraId="429673C0" w14:textId="77777777" w:rsidR="00BC01D7" w:rsidRDefault="000E0221">
      <w:pPr>
        <w:spacing w:line="600" w:lineRule="auto"/>
        <w:ind w:firstLine="540"/>
        <w:jc w:val="both"/>
        <w:rPr>
          <w:rFonts w:eastAsia="Times New Roman"/>
          <w:szCs w:val="24"/>
        </w:rPr>
      </w:pPr>
      <w:r>
        <w:rPr>
          <w:rFonts w:eastAsia="Times New Roman" w:cs="Times New Roman"/>
          <w:szCs w:val="24"/>
        </w:rPr>
        <w:t xml:space="preserve">(Στο σημείο αυτό ο Βουλευτής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το προαναφερθέν έγγραφο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14:paraId="429673C1" w14:textId="77777777" w:rsidR="00BC01D7" w:rsidRDefault="000E0221">
      <w:pPr>
        <w:spacing w:line="600" w:lineRule="auto"/>
        <w:ind w:firstLine="540"/>
        <w:jc w:val="both"/>
        <w:rPr>
          <w:rFonts w:eastAsia="Times New Roman"/>
          <w:szCs w:val="24"/>
        </w:rPr>
      </w:pPr>
      <w:r>
        <w:rPr>
          <w:rFonts w:eastAsia="Times New Roman"/>
          <w:szCs w:val="24"/>
        </w:rPr>
        <w:t xml:space="preserve">Το ίδιο ισχύει </w:t>
      </w:r>
      <w:r>
        <w:rPr>
          <w:rFonts w:eastAsia="Times New Roman"/>
          <w:szCs w:val="24"/>
        </w:rPr>
        <w:t xml:space="preserve">και για τα επιμελητήρια της υπόλοιπης χώρας, κυρίως της </w:t>
      </w:r>
      <w:r>
        <w:rPr>
          <w:rFonts w:eastAsia="Times New Roman"/>
          <w:szCs w:val="24"/>
        </w:rPr>
        <w:t>βορείου Ελλάδας</w:t>
      </w:r>
      <w:r>
        <w:rPr>
          <w:rFonts w:eastAsia="Times New Roman"/>
          <w:szCs w:val="24"/>
        </w:rPr>
        <w:t>, όπου σιγά- σιγά επειδή οι ελεύθεροι επαγγελματίες ή οι μικρομεσαίοι έχουν αρχίσει να στραγγαλίζονται χωρίς να υπάρχει γυρισμός και δεν μπορούν να αναπνεύσουν, δεν μπορούν να κάνουν τί</w:t>
      </w:r>
      <w:r>
        <w:rPr>
          <w:rFonts w:eastAsia="Times New Roman"/>
          <w:szCs w:val="24"/>
        </w:rPr>
        <w:t xml:space="preserve">ποτα </w:t>
      </w:r>
      <w:r>
        <w:rPr>
          <w:rFonts w:eastAsia="Times New Roman"/>
          <w:szCs w:val="24"/>
        </w:rPr>
        <w:lastRenderedPageBreak/>
        <w:t>απολύτως, μετακομίζουν για το εξωτερικό και όχι μόνο στη Βουλγαρία αλλά στη Ρουμανία, ακόμα και στα Σκόπια, στην Αλβανία όπου το επενδυτικό περιβάλλον είναι πολύ καλύτερο, πιο σταθερό, πολύ πιο φιλόξενο για κάποιον ο οποίος πραγματικά θέλει να δημιουρ</w:t>
      </w:r>
      <w:r>
        <w:rPr>
          <w:rFonts w:eastAsia="Times New Roman"/>
          <w:szCs w:val="24"/>
        </w:rPr>
        <w:t xml:space="preserve">γήσει μια επιχείρηση. </w:t>
      </w:r>
    </w:p>
    <w:p w14:paraId="429673C2" w14:textId="77777777" w:rsidR="00BC01D7" w:rsidRDefault="000E0221">
      <w:pPr>
        <w:spacing w:line="600" w:lineRule="auto"/>
        <w:ind w:firstLine="540"/>
        <w:jc w:val="both"/>
        <w:rPr>
          <w:rFonts w:eastAsia="Times New Roman"/>
          <w:szCs w:val="24"/>
        </w:rPr>
      </w:pPr>
      <w:r>
        <w:rPr>
          <w:rFonts w:eastAsia="Times New Roman"/>
          <w:szCs w:val="24"/>
        </w:rPr>
        <w:t>Η Αγγλία, που ήταν στην Ευρωπαϊκή Ένωση και σε λίγο δεν θα είναι, βλέπει και αυτή να αυξάνονται οι ελληνικές επιχειρήσεις που πηγαίνουν εκεί, διότι έχει ένα υπέροχο στην κυριολεξία φορολογικό, εργασιακό και ασφαλιστικό περιβάλλον για</w:t>
      </w:r>
      <w:r>
        <w:rPr>
          <w:rFonts w:eastAsia="Times New Roman"/>
          <w:szCs w:val="24"/>
        </w:rPr>
        <w:t xml:space="preserve"> τις εταιρείες. </w:t>
      </w:r>
    </w:p>
    <w:p w14:paraId="429673C3" w14:textId="77777777" w:rsidR="00BC01D7" w:rsidRDefault="000E0221">
      <w:pPr>
        <w:spacing w:line="600" w:lineRule="auto"/>
        <w:ind w:firstLine="540"/>
        <w:jc w:val="both"/>
        <w:rPr>
          <w:rFonts w:eastAsia="Times New Roman"/>
          <w:szCs w:val="24"/>
        </w:rPr>
      </w:pPr>
      <w:r>
        <w:rPr>
          <w:rFonts w:eastAsia="Times New Roman"/>
          <w:szCs w:val="24"/>
        </w:rPr>
        <w:t xml:space="preserve">Περιουσίες 587 δισεκατομμυρίων ευρώ έγιναν σκόνη, χάθηκαν κατά τη διάρκεια της κρίσης. </w:t>
      </w:r>
    </w:p>
    <w:p w14:paraId="429673C4" w14:textId="77777777" w:rsidR="00BC01D7" w:rsidRDefault="000E0221">
      <w:pPr>
        <w:spacing w:line="600" w:lineRule="auto"/>
        <w:ind w:firstLine="540"/>
        <w:jc w:val="both"/>
        <w:rPr>
          <w:rFonts w:eastAsia="Times New Roman"/>
          <w:szCs w:val="24"/>
        </w:rPr>
      </w:pPr>
      <w:r>
        <w:rPr>
          <w:rFonts w:eastAsia="Times New Roman"/>
          <w:szCs w:val="24"/>
        </w:rPr>
        <w:t xml:space="preserve">Παρακαλώ, για τα Πρακτικά για να δείτε επιπλέον στοιχεία ανάπτυξης. </w:t>
      </w:r>
    </w:p>
    <w:p w14:paraId="429673C5" w14:textId="77777777" w:rsidR="00BC01D7" w:rsidRDefault="000E0221">
      <w:pPr>
        <w:spacing w:line="600" w:lineRule="auto"/>
        <w:ind w:firstLine="540"/>
        <w:jc w:val="both"/>
        <w:rPr>
          <w:rFonts w:eastAsia="Times New Roman"/>
          <w:szCs w:val="24"/>
        </w:rPr>
      </w:pPr>
      <w:r>
        <w:rPr>
          <w:rFonts w:eastAsia="Times New Roman" w:cs="Times New Roman"/>
          <w:szCs w:val="24"/>
        </w:rPr>
        <w:t xml:space="preserve">(Στο σημείο αυτό ο Βουλευτής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το προαν</w:t>
      </w:r>
      <w:r>
        <w:rPr>
          <w:rFonts w:eastAsia="Times New Roman" w:cs="Times New Roman"/>
          <w:szCs w:val="24"/>
        </w:rPr>
        <w:t xml:space="preserve">αφερθέν έγγραφο το οποίο βρίσκεται </w:t>
      </w:r>
      <w:r>
        <w:rPr>
          <w:rFonts w:eastAsia="Times New Roman"/>
          <w:szCs w:val="24"/>
        </w:rPr>
        <w:t xml:space="preserve">στο αρχείο του </w:t>
      </w:r>
      <w:r>
        <w:rPr>
          <w:rFonts w:eastAsia="Times New Roman"/>
          <w:szCs w:val="24"/>
        </w:rPr>
        <w:lastRenderedPageBreak/>
        <w:t>Τμήματος Γραμματείας της Διεύθυνσης Στενογραφίας και Πρακτικών της Βουλής)</w:t>
      </w:r>
    </w:p>
    <w:p w14:paraId="429673C6" w14:textId="77777777" w:rsidR="00BC01D7" w:rsidRDefault="000E0221">
      <w:pPr>
        <w:spacing w:line="600" w:lineRule="auto"/>
        <w:ind w:firstLine="720"/>
        <w:jc w:val="both"/>
        <w:rPr>
          <w:rFonts w:eastAsia="Times New Roman" w:cs="Times New Roman"/>
          <w:szCs w:val="24"/>
        </w:rPr>
      </w:pPr>
      <w:r>
        <w:rPr>
          <w:rFonts w:eastAsia="Times New Roman"/>
          <w:szCs w:val="24"/>
        </w:rPr>
        <w:t xml:space="preserve">Ο κ. </w:t>
      </w:r>
      <w:proofErr w:type="spellStart"/>
      <w:r>
        <w:rPr>
          <w:rFonts w:eastAsia="Times New Roman"/>
          <w:szCs w:val="24"/>
        </w:rPr>
        <w:t>Καραμούζης</w:t>
      </w:r>
      <w:proofErr w:type="spellEnd"/>
      <w:r>
        <w:rPr>
          <w:rFonts w:eastAsia="Times New Roman"/>
          <w:szCs w:val="24"/>
        </w:rPr>
        <w:t xml:space="preserve"> από την </w:t>
      </w:r>
      <w:r>
        <w:rPr>
          <w:rFonts w:eastAsia="Times New Roman"/>
          <w:szCs w:val="24"/>
        </w:rPr>
        <w:t>«</w:t>
      </w:r>
      <w:r>
        <w:rPr>
          <w:rFonts w:eastAsia="Times New Roman"/>
          <w:szCs w:val="24"/>
          <w:lang w:val="en-US"/>
        </w:rPr>
        <w:t>EUROBANK</w:t>
      </w:r>
      <w:r>
        <w:rPr>
          <w:rFonts w:eastAsia="Times New Roman"/>
          <w:szCs w:val="24"/>
        </w:rPr>
        <w:t>»</w:t>
      </w:r>
      <w:r>
        <w:rPr>
          <w:rFonts w:eastAsia="Times New Roman"/>
          <w:szCs w:val="24"/>
        </w:rPr>
        <w:t xml:space="preserve"> έδωσε κι αυτός κάποια πολύ ωραία στοιχεία. Από το 1997 έως το 2007 δόθηκαν 500 δισεκατομμύρια ευρώ και αναρωτιέται πού πήγαν αυτά τα 500 δισεκατομμύρια ευρώ. Σίγουρα δεν πήγαν στον Έλληνα πολίτη, αλλά πήγαν σε διάφορους επιτήδειους, μυστήριους, μιζαδόρους</w:t>
      </w:r>
      <w:r>
        <w:rPr>
          <w:rFonts w:eastAsia="Times New Roman"/>
          <w:szCs w:val="24"/>
        </w:rPr>
        <w:t xml:space="preserve"> και σε όλους αυτούς οι οποίοι επιβουλεύονταν την ελληνική οικονομία.</w:t>
      </w:r>
    </w:p>
    <w:p w14:paraId="429673C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Κι έχουμε κι άλλα στοιχεία. Επιχειρήσεις με κέρδη 2,9 δισεκατομμύρια ευρώ πλήρωσαν φόρους 2 δισεκατομμύρια ευρώ το 2015 και σαφώς θα πληρώσουν περισσότερους φόρους το 2016 και το 2017, τ</w:t>
      </w:r>
      <w:r>
        <w:rPr>
          <w:rFonts w:eastAsia="Times New Roman" w:cs="Times New Roman"/>
          <w:szCs w:val="24"/>
        </w:rPr>
        <w:t xml:space="preserve">ο οποίο έρχεται. </w:t>
      </w:r>
    </w:p>
    <w:p w14:paraId="429673C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Καταθέτω και αυτό στα Πρακτικά, για όσους ενδιαφέρονται να δουν στοιχεία ανάπτυξης της πατρίδας μας, απ’ αυτά που ακούσαμε να λέει ο </w:t>
      </w:r>
      <w:r>
        <w:rPr>
          <w:rFonts w:eastAsia="Times New Roman" w:cs="Times New Roman"/>
          <w:szCs w:val="24"/>
        </w:rPr>
        <w:lastRenderedPageBreak/>
        <w:t>εισηγητής του ΣΥΡΙΖΑ, αλλά και από τα έργα και τις ημέρες της Νέας Δημοκρατίας που ακούσαμε από τον εισηγ</w:t>
      </w:r>
      <w:r>
        <w:rPr>
          <w:rFonts w:eastAsia="Times New Roman" w:cs="Times New Roman"/>
          <w:szCs w:val="24"/>
        </w:rPr>
        <w:t xml:space="preserve">ητή της Νέας Δημοκρατίας. </w:t>
      </w:r>
    </w:p>
    <w:p w14:paraId="429673C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Πρακτικών της Βουλής) </w:t>
      </w:r>
    </w:p>
    <w:p w14:paraId="429673C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Βλέπουμε επιχειρή</w:t>
      </w:r>
      <w:r>
        <w:rPr>
          <w:rFonts w:eastAsia="Times New Roman" w:cs="Times New Roman"/>
          <w:szCs w:val="24"/>
        </w:rPr>
        <w:t>σεις με κέρδη, που κάποτε είχαν και τώρα δεν έχουν τίποτα απολύτως και ελληνικές εταιρείες που θέλουν και παλεύουν να ξεκινήσουν δραστηριότητα, απέναντι σε όλους και σε όλα και βρίσκουν πόρτες κλειστές και φεύγουν. Τα παραδείγματα είναι πολλά και δεν υπάρχ</w:t>
      </w:r>
      <w:r>
        <w:rPr>
          <w:rFonts w:eastAsia="Times New Roman" w:cs="Times New Roman"/>
          <w:szCs w:val="24"/>
        </w:rPr>
        <w:t xml:space="preserve">ει κάποιος λόγος να τα επαναλάβουμε για μια ακόμα φορά. </w:t>
      </w:r>
    </w:p>
    <w:p w14:paraId="429673C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Φυσικά στο τέλος το ελληνικό κράτος, το ελληνικό δημόσιο χάνει πάρα πολλά από τα κέρδη που προϋπολογίζει και δεν θα δει και που θα </w:t>
      </w:r>
      <w:r>
        <w:rPr>
          <w:rFonts w:eastAsia="Times New Roman" w:cs="Times New Roman"/>
          <w:szCs w:val="24"/>
        </w:rPr>
        <w:lastRenderedPageBreak/>
        <w:t xml:space="preserve">πληρωθούν με τη μορφή φόρων σε κάποια άλλη χώρα. Το 76% των Ελλήνων </w:t>
      </w:r>
      <w:r>
        <w:rPr>
          <w:rFonts w:eastAsia="Times New Roman" w:cs="Times New Roman"/>
          <w:szCs w:val="24"/>
        </w:rPr>
        <w:t>πολιτών δεν μπορεί να πληρώσει τους καθημερινούς λογαριασμούς του, σύμφωνα με την πιο αξιόπιστη εταιρεία είσπραξης χρεών, την</w:t>
      </w:r>
      <w:r>
        <w:rPr>
          <w:rFonts w:eastAsia="Times New Roman"/>
          <w:color w:val="545454"/>
          <w:szCs w:val="24"/>
          <w:shd w:val="clear" w:color="auto" w:fill="FFFFFF"/>
        </w:rPr>
        <w:t xml:space="preserve"> «</w:t>
      </w:r>
      <w:r>
        <w:rPr>
          <w:rFonts w:eastAsia="Times New Roman" w:cs="Times New Roman"/>
          <w:szCs w:val="24"/>
        </w:rPr>
        <w:t>IΝTRUM JUSTITIA</w:t>
      </w:r>
      <w:r>
        <w:rPr>
          <w:rFonts w:eastAsia="Times New Roman" w:cs="Times New Roman"/>
          <w:szCs w:val="24"/>
        </w:rPr>
        <w:t xml:space="preserve"> </w:t>
      </w:r>
      <w:r>
        <w:rPr>
          <w:rFonts w:eastAsia="Times New Roman" w:cs="Times New Roman"/>
          <w:szCs w:val="24"/>
        </w:rPr>
        <w:t>AB</w:t>
      </w:r>
      <w:r>
        <w:rPr>
          <w:rFonts w:eastAsia="Times New Roman" w:cs="Times New Roman"/>
          <w:szCs w:val="24"/>
        </w:rPr>
        <w:t>»</w:t>
      </w:r>
      <w:r>
        <w:rPr>
          <w:rFonts w:eastAsia="Times New Roman" w:cs="Times New Roman"/>
          <w:szCs w:val="24"/>
        </w:rPr>
        <w:t xml:space="preserve">. Αυτό για να καταλάβετε τι συμβαίνει στην πατρίδα μας. </w:t>
      </w:r>
    </w:p>
    <w:p w14:paraId="429673C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Το δημογραφικό βρίσκεται σε ελεύθερη πτώση και αυτό είναι απόρροια της ανάπτυξης των κυβερνήσεων ΣΥΡΙΖΑ και των προηγούμενων κυβερνήσεων. Έχουμε μαζική μετανάστευση κατά εκατοντάδες χιλιάδες Ελλήνων στο εξωτερικό, νόμιμη μετανάστευση, τα καλύτερα μυαλά της</w:t>
      </w:r>
      <w:r>
        <w:rPr>
          <w:rFonts w:eastAsia="Times New Roman" w:cs="Times New Roman"/>
          <w:szCs w:val="24"/>
        </w:rPr>
        <w:t xml:space="preserve"> πατρίδας μας. Αυτούς που σπούδαζαν από το δημοτικό μέχρι να τελειώσουν το πανεπιστήμιο στη δημόσια και δωρεάν παιδεία της πατρίδας μας -που δεν ήταν και τόσο δωρεάν- τώρα τους παραλαμβάνουν, ανέξοδα εντελώς, άλλες χώρες για να τους χρησιμοποιήσουν ως εργα</w:t>
      </w:r>
      <w:r>
        <w:rPr>
          <w:rFonts w:eastAsia="Times New Roman" w:cs="Times New Roman"/>
          <w:szCs w:val="24"/>
        </w:rPr>
        <w:t xml:space="preserve">τικό δυναμικό, αναπτυξιακό μοχλό, στις δικές τους οικονομίες, αλλά όχι στην πατρίδα </w:t>
      </w:r>
      <w:r>
        <w:rPr>
          <w:rFonts w:eastAsia="Times New Roman" w:cs="Times New Roman"/>
          <w:szCs w:val="24"/>
        </w:rPr>
        <w:lastRenderedPageBreak/>
        <w:t xml:space="preserve">μας. Και όλα αυτά λόγω των μνημονίων και των εθνοκτόνων αποφάσεών σας. </w:t>
      </w:r>
    </w:p>
    <w:p w14:paraId="429673C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Αυτά είναι κάποια από τα στοιχεία που διαψεύδουν περίτρανα τον προϋπολογισμό σας. Το χρέος στο τέλος</w:t>
      </w:r>
      <w:r>
        <w:rPr>
          <w:rFonts w:eastAsia="Times New Roman" w:cs="Times New Roman"/>
          <w:szCs w:val="24"/>
        </w:rPr>
        <w:t xml:space="preserve"> αυτού του έτους θα βρίσκεται στα 326 δισεκατομμύρια ευρώ, κάτι τις περισσότερο απ’ ό,τι όταν ξεκίνησε η κρίση, πριν από τρία μνημόνια, όπου η Ελλάδα δανείστηκε εκατοντάδες δισεκατομμύρια ευρώ για να αποπληρώσει τα ομόλογα τραπεζών και να καταστεί το χρέος</w:t>
      </w:r>
      <w:r>
        <w:rPr>
          <w:rFonts w:eastAsia="Times New Roman" w:cs="Times New Roman"/>
          <w:szCs w:val="24"/>
        </w:rPr>
        <w:t xml:space="preserve"> από ιδιωτικό χρέος κάποιων τραπεζών σε χρέος ενός ολόκληρου λαού και μάλιστα ενυπόθηκο, εις βάρος της εθνικής κυριαρχίας και της κοινωνίας αυτής της χώρας. </w:t>
      </w:r>
    </w:p>
    <w:p w14:paraId="429673C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Και αλήθεια τι έγινε εκείνο το περίφημο κούρεμα, για το οποίο ο ΣΥΡΙΖΑ ήταν κάποτε στα κάγκελα, αλ</w:t>
      </w:r>
      <w:r>
        <w:rPr>
          <w:rFonts w:eastAsia="Times New Roman" w:cs="Times New Roman"/>
          <w:szCs w:val="24"/>
        </w:rPr>
        <w:t xml:space="preserve">λά που τώρα πήγατε και το υπερασπιστήκατε στο Ευρωπαϊκό Δικαστήριο εις βάρος των </w:t>
      </w:r>
      <w:proofErr w:type="spellStart"/>
      <w:r>
        <w:rPr>
          <w:rFonts w:eastAsia="Times New Roman" w:cs="Times New Roman"/>
          <w:szCs w:val="24"/>
        </w:rPr>
        <w:t>απατημένων</w:t>
      </w:r>
      <w:proofErr w:type="spellEnd"/>
      <w:r>
        <w:rPr>
          <w:rFonts w:eastAsia="Times New Roman" w:cs="Times New Roman"/>
          <w:szCs w:val="24"/>
        </w:rPr>
        <w:t>, από ε</w:t>
      </w:r>
      <w:r>
        <w:rPr>
          <w:rFonts w:eastAsia="Times New Roman" w:cs="Times New Roman"/>
          <w:szCs w:val="24"/>
        </w:rPr>
        <w:lastRenderedPageBreak/>
        <w:t xml:space="preserve">σάς και από τους προηγούμενους, </w:t>
      </w:r>
      <w:proofErr w:type="spellStart"/>
      <w:r>
        <w:rPr>
          <w:rFonts w:eastAsia="Times New Roman" w:cs="Times New Roman"/>
          <w:szCs w:val="24"/>
        </w:rPr>
        <w:t>μικροομολογιούχων</w:t>
      </w:r>
      <w:proofErr w:type="spellEnd"/>
      <w:r>
        <w:rPr>
          <w:rFonts w:eastAsia="Times New Roman" w:cs="Times New Roman"/>
          <w:szCs w:val="24"/>
        </w:rPr>
        <w:t xml:space="preserve">, αλλά και των ασφαλιστικών ταμείων, αλλά και των εκπαιδευτικών ιδρυμάτων και των νοσηλευτικών ιδρυμάτων και </w:t>
      </w:r>
      <w:r>
        <w:rPr>
          <w:rFonts w:eastAsia="Times New Roman" w:cs="Times New Roman"/>
          <w:szCs w:val="24"/>
        </w:rPr>
        <w:t>όλων όσοι επένδυαν στα ελληνικά ομόλογα και κουρεύτηκαν μόνο αυτών, όχι των διαφόρων κορακιών, των «</w:t>
      </w:r>
      <w:proofErr w:type="spellStart"/>
      <w:r>
        <w:rPr>
          <w:rFonts w:eastAsia="Times New Roman" w:cs="Times New Roman"/>
          <w:szCs w:val="24"/>
        </w:rPr>
        <w:t>μεγαλοεπενδυτών</w:t>
      </w:r>
      <w:proofErr w:type="spellEnd"/>
      <w:r>
        <w:rPr>
          <w:rFonts w:eastAsia="Times New Roman" w:cs="Times New Roman"/>
          <w:szCs w:val="24"/>
        </w:rPr>
        <w:t>» -εντός πολλών εισαγωγικών- οι οποίοι θα εισπράξουν τα ομόλογά τους στο ακέραιο στο τέλος τους;</w:t>
      </w:r>
    </w:p>
    <w:p w14:paraId="429673C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Και θα κάνουμε κι ένα μικρό σχόλιο -θα επανέ</w:t>
      </w:r>
      <w:r>
        <w:rPr>
          <w:rFonts w:eastAsia="Times New Roman" w:cs="Times New Roman"/>
          <w:szCs w:val="24"/>
        </w:rPr>
        <w:t>λθουμε βέβαια- γι’ αυτήν την περίφημη που ακούσαμε χθες -που φυσικά ήταν μια φούσκα άνευ προηγουμένου- ελάφρυνση χρέους, μία αμιγώς, καθαρά λογιστική ελάφρυνση του χρέους, που φυσικά δεν θα τη δει ποτέ ο ελληνικός λαός και πουθενά. Αντιθέτως, θα δει επιπλέ</w:t>
      </w:r>
      <w:r>
        <w:rPr>
          <w:rFonts w:eastAsia="Times New Roman" w:cs="Times New Roman"/>
          <w:szCs w:val="24"/>
        </w:rPr>
        <w:t xml:space="preserve">ον φόρους κάποιων δισεκατομμυρίων ευρώ κατ’ έτος για τα επόμενα εξήντα χρόνια και στο τέλος –λέει- θα δούμε. Μας κοροϊδεύουν ψιλό γαζί κι εσείς συνεχίζετε να ακολουθείτε πιστά τις </w:t>
      </w:r>
      <w:r>
        <w:rPr>
          <w:rFonts w:eastAsia="Times New Roman" w:cs="Times New Roman"/>
          <w:szCs w:val="24"/>
        </w:rPr>
        <w:lastRenderedPageBreak/>
        <w:t xml:space="preserve">γραμμές και τις θεωρίες όλων αυτών που απεργάζονται τη διάλυση της πατρίδας </w:t>
      </w:r>
      <w:r>
        <w:rPr>
          <w:rFonts w:eastAsia="Times New Roman" w:cs="Times New Roman"/>
          <w:szCs w:val="24"/>
        </w:rPr>
        <w:t xml:space="preserve">μας. </w:t>
      </w:r>
    </w:p>
    <w:p w14:paraId="429673D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 χρέος που φέτος θα κλείσει στο 185% του ΑΕΠ, του χρόνου προβλέπεται να ξεπεράσει το 200%. Έχουμε ξεπεράσει και την Ιαπωνία, μία χώρα της οποίας το χρέος σαφώς και είναι </w:t>
      </w:r>
      <w:proofErr w:type="spellStart"/>
      <w:r>
        <w:rPr>
          <w:rFonts w:eastAsia="Times New Roman" w:cs="Times New Roman"/>
          <w:szCs w:val="24"/>
        </w:rPr>
        <w:t>διαχειρίσιμο</w:t>
      </w:r>
      <w:proofErr w:type="spellEnd"/>
      <w:r>
        <w:rPr>
          <w:rFonts w:eastAsia="Times New Roman" w:cs="Times New Roman"/>
          <w:szCs w:val="24"/>
        </w:rPr>
        <w:t xml:space="preserve"> και βιώσιμο και γι’ αυτό και μπορεί και χρηματοδοτείται από την π</w:t>
      </w:r>
      <w:r>
        <w:rPr>
          <w:rFonts w:eastAsia="Times New Roman" w:cs="Times New Roman"/>
          <w:szCs w:val="24"/>
        </w:rPr>
        <w:t xml:space="preserve">αγκόσμια αγορά σε σχέση με εμάς που δεν μπορούμε να χρηματοδοτηθούμε από κανέναν, κυρίως γιατί διοικούμεθα από ελάχιστους. </w:t>
      </w:r>
    </w:p>
    <w:p w14:paraId="429673D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Πριν από δύο χρόνια σε αντίστοιχες συζητήσεις για τον προϋπολογισμό -για όσους ενθυμούνται- συζητούσαμε για το ποσοστό των Ελλήνων π</w:t>
      </w:r>
      <w:r>
        <w:rPr>
          <w:rFonts w:eastAsia="Times New Roman" w:cs="Times New Roman"/>
          <w:szCs w:val="24"/>
        </w:rPr>
        <w:t xml:space="preserve">ου βρίσκεται κάτω από το όριο της φτώχειας, το οποίο άγγιζε το 20% με ένα άλλο 20% του πληθυσμού να είναι στα όρια κι αυτό να πέσει κάτω από τα όρια της φτώχειας. Πλέον όλοι τους βρίσκονται κάτω από τα όρια </w:t>
      </w:r>
      <w:r>
        <w:rPr>
          <w:rFonts w:eastAsia="Times New Roman" w:cs="Times New Roman"/>
          <w:szCs w:val="24"/>
        </w:rPr>
        <w:lastRenderedPageBreak/>
        <w:t xml:space="preserve">της φτώχειας. Αυτό το ποσοστό αγγίζει περίπου το </w:t>
      </w:r>
      <w:r>
        <w:rPr>
          <w:rFonts w:eastAsia="Times New Roman" w:cs="Times New Roman"/>
          <w:szCs w:val="24"/>
        </w:rPr>
        <w:t xml:space="preserve">40% του πληθυσμού της πατρίδας μας. </w:t>
      </w:r>
    </w:p>
    <w:p w14:paraId="429673D2" w14:textId="77777777" w:rsidR="00BC01D7" w:rsidRDefault="000E0221">
      <w:pPr>
        <w:spacing w:line="600" w:lineRule="auto"/>
        <w:ind w:firstLine="720"/>
        <w:jc w:val="both"/>
        <w:rPr>
          <w:rFonts w:eastAsia="Times New Roman"/>
          <w:szCs w:val="24"/>
        </w:rPr>
      </w:pPr>
      <w:r>
        <w:rPr>
          <w:rFonts w:eastAsia="Times New Roman"/>
          <w:szCs w:val="24"/>
        </w:rPr>
        <w:t>Βλέπουμε περιστατικά που σε θλίβουν, σπίτια με κομμένο ρεύμα, άνθρωποι να καίγονται γιατί χρησιμοποιούν αυτοσχέδιες σόμπες, πεθαίνουν από τις αναθυμιάσεις ή καίγονται ή οτιδήποτε άλλο και το φαύλο, ψεύτικο ελληνικό κράτ</w:t>
      </w:r>
      <w:r>
        <w:rPr>
          <w:rFonts w:eastAsia="Times New Roman"/>
          <w:szCs w:val="24"/>
        </w:rPr>
        <w:t>ος να μην δίνει κα</w:t>
      </w:r>
      <w:r>
        <w:rPr>
          <w:rFonts w:eastAsia="Times New Roman"/>
          <w:szCs w:val="24"/>
        </w:rPr>
        <w:t>μ</w:t>
      </w:r>
      <w:r>
        <w:rPr>
          <w:rFonts w:eastAsia="Times New Roman"/>
          <w:szCs w:val="24"/>
        </w:rPr>
        <w:t xml:space="preserve">μία σημασία σε κανέναν από αυτούς. </w:t>
      </w:r>
    </w:p>
    <w:p w14:paraId="429673D3" w14:textId="77777777" w:rsidR="00BC01D7" w:rsidRDefault="000E0221">
      <w:pPr>
        <w:spacing w:line="600" w:lineRule="auto"/>
        <w:ind w:firstLine="720"/>
        <w:jc w:val="both"/>
        <w:rPr>
          <w:rFonts w:eastAsia="Times New Roman"/>
          <w:szCs w:val="24"/>
        </w:rPr>
      </w:pPr>
      <w:r>
        <w:rPr>
          <w:rFonts w:eastAsia="Times New Roman"/>
          <w:szCs w:val="24"/>
        </w:rPr>
        <w:t>Και τρέχουμε από πίσω στον κάθε λαθρομετανάστη. Έπεσε χιόνι –λέει- και γέμισαν οι σκηνές κάποιων και κάτι πρέπει να γίνει και κινητοποιήθηκε ολόκληρος ο κρατικός μηχανισμός -αυτός που ποτέ δεν κινητοπο</w:t>
      </w:r>
      <w:r>
        <w:rPr>
          <w:rFonts w:eastAsia="Times New Roman"/>
          <w:szCs w:val="24"/>
        </w:rPr>
        <w:t xml:space="preserve">ιείται για κανέναν Έλληνα- για να τους βοηθήσει. </w:t>
      </w:r>
    </w:p>
    <w:p w14:paraId="429673D4" w14:textId="77777777" w:rsidR="00BC01D7" w:rsidRDefault="000E0221">
      <w:pPr>
        <w:spacing w:line="600" w:lineRule="auto"/>
        <w:ind w:firstLine="720"/>
        <w:jc w:val="both"/>
        <w:rPr>
          <w:rFonts w:eastAsia="Times New Roman"/>
          <w:szCs w:val="24"/>
        </w:rPr>
      </w:pPr>
      <w:r>
        <w:rPr>
          <w:rFonts w:eastAsia="Times New Roman"/>
          <w:szCs w:val="24"/>
        </w:rPr>
        <w:t xml:space="preserve">Για τον Έλληνα, όμως, τίποτα. Εκατοντάδες χιλιάδες μερίδες φαγητό την ημέρα πετιόνται στα σκουπίδια γιατί δεν τις τρώνε, δεν τους αρέσουν. </w:t>
      </w:r>
      <w:r>
        <w:rPr>
          <w:rFonts w:eastAsia="Times New Roman"/>
          <w:szCs w:val="24"/>
        </w:rPr>
        <w:lastRenderedPageBreak/>
        <w:t>Μην τυχόν, όμως, κι έχουν έλλειψη σε φαγητό. Και την ίδια ώρα, οι Έ</w:t>
      </w:r>
      <w:r>
        <w:rPr>
          <w:rFonts w:eastAsia="Times New Roman"/>
          <w:szCs w:val="24"/>
        </w:rPr>
        <w:t xml:space="preserve">λληνες πολίτες να μην μπορούν να πάρουν αυτοί που θέλουν, που ρίχνουν την περηφάνεια τους, να πάνε να ζητήσουν, να ψάξουν στα πεταμένα κεσεδάκια, τα κλειστά, τα σφαγιασμένα. Απαγορεύεται για τον Έλληνα, γιατί έτσι λέει η σύμβαση με την εταιρεία </w:t>
      </w:r>
      <w:r>
        <w:rPr>
          <w:rFonts w:eastAsia="Times New Roman"/>
          <w:szCs w:val="24"/>
          <w:lang w:val="en-US"/>
        </w:rPr>
        <w:t>catering</w:t>
      </w:r>
      <w:r>
        <w:rPr>
          <w:rFonts w:eastAsia="Times New Roman"/>
          <w:szCs w:val="24"/>
        </w:rPr>
        <w:t xml:space="preserve"> η </w:t>
      </w:r>
      <w:r>
        <w:rPr>
          <w:rFonts w:eastAsia="Times New Roman"/>
          <w:szCs w:val="24"/>
        </w:rPr>
        <w:t>οποία χρυσοπληρώνεται από τον ελληνικό λαό.</w:t>
      </w:r>
    </w:p>
    <w:p w14:paraId="429673D5" w14:textId="77777777" w:rsidR="00BC01D7" w:rsidRDefault="000E0221">
      <w:pPr>
        <w:spacing w:line="600" w:lineRule="auto"/>
        <w:ind w:firstLine="720"/>
        <w:jc w:val="both"/>
        <w:rPr>
          <w:rFonts w:eastAsia="Times New Roman"/>
          <w:szCs w:val="24"/>
        </w:rPr>
      </w:pPr>
      <w:r>
        <w:rPr>
          <w:rFonts w:eastAsia="Times New Roman"/>
          <w:szCs w:val="24"/>
        </w:rPr>
        <w:t xml:space="preserve">Βλέπουμε ότι με τα νέα μέτρα, σύμφωνα με το </w:t>
      </w:r>
      <w:r>
        <w:rPr>
          <w:rFonts w:eastAsia="Times New Roman"/>
          <w:szCs w:val="24"/>
          <w:lang w:val="en-US"/>
        </w:rPr>
        <w:t>memo</w:t>
      </w:r>
      <w:r>
        <w:rPr>
          <w:rFonts w:eastAsia="Times New Roman"/>
          <w:szCs w:val="24"/>
        </w:rPr>
        <w:t xml:space="preserve"> του κ. </w:t>
      </w:r>
      <w:proofErr w:type="spellStart"/>
      <w:r>
        <w:rPr>
          <w:rFonts w:eastAsia="Times New Roman"/>
          <w:szCs w:val="24"/>
        </w:rPr>
        <w:t>Τσακαλώτου</w:t>
      </w:r>
      <w:proofErr w:type="spellEnd"/>
      <w:r>
        <w:rPr>
          <w:rFonts w:eastAsia="Times New Roman"/>
          <w:szCs w:val="24"/>
        </w:rPr>
        <w:t xml:space="preserve">, πετσοκόβονται τα επιδόματα θέρμανσης, τα επιδόματα </w:t>
      </w:r>
      <w:proofErr w:type="spellStart"/>
      <w:r>
        <w:rPr>
          <w:rFonts w:eastAsia="Times New Roman"/>
          <w:szCs w:val="24"/>
        </w:rPr>
        <w:t>τριτέκνων</w:t>
      </w:r>
      <w:proofErr w:type="spellEnd"/>
      <w:r>
        <w:rPr>
          <w:rFonts w:eastAsia="Times New Roman"/>
          <w:szCs w:val="24"/>
        </w:rPr>
        <w:t>, πολυτέκνων, ανάπηρων, όλων. Δεν θα μείνει τίποτα, εξαϋλώνονται τα πάντα. Το καταθέ</w:t>
      </w:r>
      <w:r>
        <w:rPr>
          <w:rFonts w:eastAsia="Times New Roman"/>
          <w:szCs w:val="24"/>
        </w:rPr>
        <w:t xml:space="preserve">τω για τα Πρακτικά. </w:t>
      </w:r>
    </w:p>
    <w:p w14:paraId="429673D6" w14:textId="77777777" w:rsidR="00BC01D7" w:rsidRDefault="000E0221">
      <w:pPr>
        <w:spacing w:line="600" w:lineRule="auto"/>
        <w:ind w:firstLine="720"/>
        <w:jc w:val="both"/>
        <w:rPr>
          <w:rFonts w:eastAsia="Times New Roman"/>
          <w:szCs w:val="24"/>
        </w:rPr>
      </w:pPr>
      <w:r>
        <w:rPr>
          <w:rFonts w:eastAsia="Times New Roman"/>
          <w:szCs w:val="24"/>
        </w:rPr>
        <w:t xml:space="preserve">(Στο σημείο αυτό ο Βουλευτής κ. Ηλίας </w:t>
      </w:r>
      <w:proofErr w:type="spellStart"/>
      <w:r>
        <w:rPr>
          <w:rFonts w:eastAsia="Times New Roman"/>
          <w:szCs w:val="24"/>
        </w:rPr>
        <w:t>Παναγιώταρος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429673D7" w14:textId="77777777" w:rsidR="00BC01D7" w:rsidRDefault="000E0221">
      <w:pPr>
        <w:spacing w:line="600" w:lineRule="auto"/>
        <w:ind w:firstLine="720"/>
        <w:jc w:val="both"/>
        <w:rPr>
          <w:rFonts w:eastAsia="Times New Roman"/>
          <w:szCs w:val="24"/>
        </w:rPr>
      </w:pPr>
      <w:r>
        <w:rPr>
          <w:rFonts w:eastAsia="Times New Roman"/>
          <w:szCs w:val="24"/>
        </w:rPr>
        <w:lastRenderedPageBreak/>
        <w:t>Δυστυχία, μιζέρια, κακομ</w:t>
      </w:r>
      <w:r>
        <w:rPr>
          <w:rFonts w:eastAsia="Times New Roman"/>
          <w:szCs w:val="24"/>
        </w:rPr>
        <w:t>οιριά παντού. Κυβέρνηση και αντιπολίτευση ρίχνουν το φταίξιμο ο ένας στο άλλον, όταν έρχονται μνημόνια και εμπρός μας ένα τέταρτο μνημόνιο, το οποίο δεν μπορεί να σταματήσει κανείς από σας, φυσικά, γιατί είστε όλοι υπάλληλοι του ίδιου έξωθεν αφεντικού. Και</w:t>
      </w:r>
      <w:r>
        <w:rPr>
          <w:rFonts w:eastAsia="Times New Roman"/>
          <w:szCs w:val="24"/>
        </w:rPr>
        <w:t xml:space="preserve"> δυστυχώς, εμείς το λέμε, το γράφουμε, αλλά, εν τέλει, ο ελληνικός λαός, οι μανάδες, οι πατεράδες μας, τα παιδιά μας, το πληρώνουν με το αίμα της ψυχής και της υγείας τους. </w:t>
      </w:r>
    </w:p>
    <w:p w14:paraId="429673D8" w14:textId="77777777" w:rsidR="00BC01D7" w:rsidRDefault="000E0221">
      <w:pPr>
        <w:spacing w:line="600" w:lineRule="auto"/>
        <w:ind w:firstLine="720"/>
        <w:jc w:val="both"/>
        <w:rPr>
          <w:rFonts w:eastAsia="Times New Roman"/>
          <w:szCs w:val="24"/>
        </w:rPr>
      </w:pPr>
      <w:r>
        <w:rPr>
          <w:rFonts w:eastAsia="Times New Roman"/>
          <w:szCs w:val="24"/>
        </w:rPr>
        <w:t>Στο προσχέδιο του προϋπολογισμού του 2017 υπάρχει πλήθος στοιχείων. Κάποια από αυτ</w:t>
      </w:r>
      <w:r>
        <w:rPr>
          <w:rFonts w:eastAsia="Times New Roman"/>
          <w:szCs w:val="24"/>
        </w:rPr>
        <w:t>ά τα στοιχεία είναι ανεκδιήγητα, αλλά είναι άξια σχολιασμού. Υπολογίζει ο προϋπολογισμός και το αρμόδιο Υπουργείο ότι η ανάπτυξη θα έρθει, εκτός των άλλων, από την αύξηση της ιδιωτικής κατανάλωσης, που από 0,6 που ήταν το 2016, θα εκτοξευθεί στο 1,8 το 201</w:t>
      </w:r>
      <w:r>
        <w:rPr>
          <w:rFonts w:eastAsia="Times New Roman"/>
          <w:szCs w:val="24"/>
        </w:rPr>
        <w:t xml:space="preserve">7. Κανείς δεν μας εξηγεί, βέβαια, πώς θα γίνει αυτό, τη στιγμή που οι φόροι </w:t>
      </w:r>
      <w:r>
        <w:rPr>
          <w:rFonts w:eastAsia="Times New Roman"/>
          <w:szCs w:val="24"/>
        </w:rPr>
        <w:lastRenderedPageBreak/>
        <w:t>θα είναι πολύ περισσότεροι και η ικανότητα των Ελλήνων πολιτών να ξοδέψουν χρήματα θα είναι πλέον ακόμα μικρότερη από αυτή την πενιχρή και τραγική.</w:t>
      </w:r>
    </w:p>
    <w:p w14:paraId="429673D9" w14:textId="77777777" w:rsidR="00BC01D7" w:rsidRDefault="000E0221">
      <w:pPr>
        <w:spacing w:line="600" w:lineRule="auto"/>
        <w:ind w:firstLine="720"/>
        <w:jc w:val="both"/>
        <w:rPr>
          <w:rFonts w:eastAsia="Times New Roman"/>
          <w:szCs w:val="24"/>
        </w:rPr>
      </w:pPr>
      <w:r>
        <w:rPr>
          <w:rFonts w:eastAsia="Times New Roman"/>
          <w:szCs w:val="24"/>
        </w:rPr>
        <w:t xml:space="preserve">Δεν πιάνονται οι στόχοι, σας το </w:t>
      </w:r>
      <w:r>
        <w:rPr>
          <w:rFonts w:eastAsia="Times New Roman"/>
          <w:szCs w:val="24"/>
        </w:rPr>
        <w:t xml:space="preserve">λένε όλοι. Σας το λέει και ο Πρόεδρος του Οικονομικού Επιμελητηρίου της </w:t>
      </w:r>
      <w:r>
        <w:rPr>
          <w:rFonts w:eastAsia="Times New Roman"/>
          <w:szCs w:val="24"/>
        </w:rPr>
        <w:t>Ελλάδος</w:t>
      </w:r>
      <w:r>
        <w:rPr>
          <w:rFonts w:eastAsia="Times New Roman"/>
          <w:szCs w:val="24"/>
        </w:rPr>
        <w:t>. Τα στοιχεία παρελθόντων ετών δείχνουν ότι άλλα λέτε κι άλλα δείχνουν στην πραγματικότητα. Το 2013 προϋπολογίζατε από εισπράξεις φόρων 53,56 δισεκατομμύρια, αλλά, εν τέλει, εισ</w:t>
      </w:r>
      <w:r>
        <w:rPr>
          <w:rFonts w:eastAsia="Times New Roman"/>
          <w:szCs w:val="24"/>
        </w:rPr>
        <w:t>πράξατε 52,51 δισεκατομμύρια. Το 2014 προϋπολογίζατε 55,93 δισεκατομμύρια, αλλά εισπράξατε 53,28 δισεκατομμύρια. Το 2015 προϋπολογίζατε 55,6 δισεκατομμύρια, αλλά εισπράξατε 53,09 δισεκατομμύρια. Και το 2016 προϋπολογίζατε 53,65 δισεκατομμύρια, αλλά εισπράξ</w:t>
      </w:r>
      <w:r>
        <w:rPr>
          <w:rFonts w:eastAsia="Times New Roman"/>
          <w:szCs w:val="24"/>
        </w:rPr>
        <w:t>ατε 52,47 δισεκατομμύρια ευρώ.</w:t>
      </w:r>
    </w:p>
    <w:p w14:paraId="429673DA" w14:textId="77777777" w:rsidR="00BC01D7" w:rsidRDefault="000E0221">
      <w:pPr>
        <w:spacing w:line="600" w:lineRule="auto"/>
        <w:ind w:firstLine="720"/>
        <w:jc w:val="both"/>
        <w:rPr>
          <w:rFonts w:eastAsia="Times New Roman"/>
          <w:szCs w:val="24"/>
        </w:rPr>
      </w:pPr>
      <w:r>
        <w:rPr>
          <w:rFonts w:eastAsia="Times New Roman"/>
          <w:szCs w:val="24"/>
        </w:rPr>
        <w:t xml:space="preserve">Όλα τα στοιχεία δείχνουν ότι δεν βγαίνουν τα νούμερα με τα 51 δισεκατομμύρια που καλείτε να πληρώσουν φέτος φόρο οι Έλληνες πολίτες, </w:t>
      </w:r>
      <w:r>
        <w:rPr>
          <w:rFonts w:eastAsia="Times New Roman"/>
          <w:szCs w:val="24"/>
        </w:rPr>
        <w:lastRenderedPageBreak/>
        <w:t xml:space="preserve">όταν ο ήδη καταπονημένος ελληνικός λαός δεν έχει δυνατότητα να πληρώσει ούτε τα προηγούμενα </w:t>
      </w:r>
      <w:r>
        <w:rPr>
          <w:rFonts w:eastAsia="Times New Roman"/>
          <w:szCs w:val="24"/>
        </w:rPr>
        <w:t xml:space="preserve">και το βλέπουμε από τα συνεχώς διογκωμένα χρέη των Ελλήνων προς το </w:t>
      </w:r>
      <w:r>
        <w:rPr>
          <w:rFonts w:eastAsia="Times New Roman"/>
          <w:szCs w:val="24"/>
        </w:rPr>
        <w:t>δημόσιο</w:t>
      </w:r>
      <w:r>
        <w:rPr>
          <w:rFonts w:eastAsia="Times New Roman"/>
          <w:szCs w:val="24"/>
        </w:rPr>
        <w:t>, προς τους ιδιώτες, προς τις τράπεζες, προς παντού. Τα κόκκινα</w:t>
      </w:r>
      <w:r>
        <w:rPr>
          <w:rFonts w:eastAsia="Times New Roman"/>
          <w:szCs w:val="24"/>
        </w:rPr>
        <w:t xml:space="preserve"> δάνεια έχουν φτάσει στον Θεό. Περιμένετε να εκτελεστεί αυτός ο προϋπολογισμός; Μέχρι στιγμής, οι νέοι φόροι είναι 2,5 δισεκατομμύρια. Θα το καταθέσω αργότερα για τα Πρακτικά. </w:t>
      </w:r>
    </w:p>
    <w:p w14:paraId="429673DB" w14:textId="77777777" w:rsidR="00BC01D7" w:rsidRDefault="000E0221">
      <w:pPr>
        <w:spacing w:line="600" w:lineRule="auto"/>
        <w:ind w:firstLine="720"/>
        <w:jc w:val="both"/>
        <w:rPr>
          <w:rFonts w:eastAsia="Times New Roman"/>
          <w:szCs w:val="24"/>
        </w:rPr>
      </w:pPr>
      <w:r>
        <w:rPr>
          <w:rFonts w:eastAsia="Times New Roman"/>
          <w:szCs w:val="24"/>
        </w:rPr>
        <w:t>Το φρικιαστικό της όλης υπόθεσης είναι ότι η, δήθεν, δίκαιη διακυβέρνηση της Αρ</w:t>
      </w:r>
      <w:r>
        <w:rPr>
          <w:rFonts w:eastAsia="Times New Roman"/>
          <w:szCs w:val="24"/>
        </w:rPr>
        <w:t xml:space="preserve">ιστεράς έχει έμμεσους φόρους περισσότερους από τους άμεσους. Η αδικία σε όλο της το μεγαλείο. Κι αυτό είναι έργο της συγκυβέρνησης ΣΥΡΙΖΑ-Ανεξαρτήτων Ελλήνων. </w:t>
      </w:r>
    </w:p>
    <w:p w14:paraId="429673DC" w14:textId="77777777" w:rsidR="00BC01D7" w:rsidRDefault="000E0221">
      <w:pPr>
        <w:spacing w:line="600" w:lineRule="auto"/>
        <w:ind w:firstLine="720"/>
        <w:jc w:val="both"/>
        <w:rPr>
          <w:rFonts w:eastAsia="Times New Roman"/>
          <w:szCs w:val="24"/>
        </w:rPr>
      </w:pPr>
      <w:r>
        <w:rPr>
          <w:rFonts w:eastAsia="Times New Roman"/>
          <w:szCs w:val="24"/>
        </w:rPr>
        <w:t>Νέα μείωση στην αγοραστική δυνατότητα των Ελλήνων. Εκτός συνόρων επενδύουν οι ελληνικές βιομηχαν</w:t>
      </w:r>
      <w:r>
        <w:rPr>
          <w:rFonts w:eastAsia="Times New Roman"/>
          <w:szCs w:val="24"/>
        </w:rPr>
        <w:t xml:space="preserve">ίες τροφίμων, γιατί βλέπετε, η ανάπτυξη πατρίδα μας βοηθάει τον οποιονδήποτε θα ήθελε να επενδύσει. </w:t>
      </w:r>
      <w:r>
        <w:rPr>
          <w:rFonts w:eastAsia="Times New Roman"/>
          <w:szCs w:val="24"/>
        </w:rPr>
        <w:lastRenderedPageBreak/>
        <w:t xml:space="preserve">Το καταθέτω για τα Πρακτικά, για όσους θέλουν νέα στοιχεία για ανάπτυξη. </w:t>
      </w:r>
    </w:p>
    <w:p w14:paraId="429673DD" w14:textId="77777777" w:rsidR="00BC01D7" w:rsidRDefault="000E0221">
      <w:pPr>
        <w:spacing w:line="600" w:lineRule="auto"/>
        <w:ind w:firstLine="720"/>
        <w:jc w:val="both"/>
        <w:rPr>
          <w:rFonts w:eastAsia="Times New Roman"/>
          <w:szCs w:val="24"/>
        </w:rPr>
      </w:pPr>
      <w:r>
        <w:rPr>
          <w:rFonts w:eastAsia="Times New Roman"/>
          <w:szCs w:val="24"/>
        </w:rPr>
        <w:t xml:space="preserve">(Στο σημείο αυτό ο Βουλευτής κ. Ηλίας </w:t>
      </w:r>
      <w:proofErr w:type="spellStart"/>
      <w:r>
        <w:rPr>
          <w:rFonts w:eastAsia="Times New Roman"/>
          <w:szCs w:val="24"/>
        </w:rPr>
        <w:t>Παναγιώταρος</w:t>
      </w:r>
      <w:proofErr w:type="spellEnd"/>
      <w:r>
        <w:rPr>
          <w:rFonts w:eastAsia="Times New Roman"/>
          <w:szCs w:val="24"/>
        </w:rPr>
        <w:t xml:space="preserve"> καταθέτει για τα Πρακτικά το πρ</w:t>
      </w:r>
      <w:r>
        <w:rPr>
          <w:rFonts w:eastAsia="Times New Roman"/>
          <w:szCs w:val="24"/>
        </w:rPr>
        <w:t xml:space="preserve">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429673DE" w14:textId="77777777" w:rsidR="00BC01D7" w:rsidRDefault="000E0221">
      <w:pPr>
        <w:spacing w:line="600" w:lineRule="auto"/>
        <w:ind w:firstLine="720"/>
        <w:jc w:val="both"/>
        <w:rPr>
          <w:rFonts w:eastAsia="Times New Roman"/>
          <w:szCs w:val="24"/>
        </w:rPr>
      </w:pPr>
      <w:r>
        <w:rPr>
          <w:rFonts w:eastAsia="Times New Roman"/>
          <w:szCs w:val="24"/>
        </w:rPr>
        <w:t xml:space="preserve">Οι Έλληνες πολίτες πληρώνουν φόρους ανάλογους με τη </w:t>
      </w:r>
      <w:r>
        <w:rPr>
          <w:rFonts w:eastAsia="Times New Roman"/>
          <w:szCs w:val="24"/>
        </w:rPr>
        <w:t xml:space="preserve">βόρεια </w:t>
      </w:r>
      <w:r>
        <w:rPr>
          <w:rFonts w:eastAsia="Times New Roman"/>
          <w:szCs w:val="24"/>
        </w:rPr>
        <w:t>Ευρώπη, με τους Γερμανούς και τους κατοίκους από το Βέλγιο και το Λο</w:t>
      </w:r>
      <w:r>
        <w:rPr>
          <w:rFonts w:eastAsia="Times New Roman"/>
          <w:szCs w:val="24"/>
        </w:rPr>
        <w:t xml:space="preserve">υξεμβούργο, όπου και το ΑΕΠ τους είναι πολύ μεγαλύτερο και τα έσοδά τους πολύ μεγαλύτερα. Αυτό το πράγμα δεν μπορεί να συνεχιστεί. Είναι εις βάρος όλων των Ελλήνων πολιτών, είναι εις βάρος της ελληνικής οικονομίας, είναι εις βάρος του ελληνικού έθνους. </w:t>
      </w:r>
    </w:p>
    <w:p w14:paraId="429673DF" w14:textId="77777777" w:rsidR="00BC01D7" w:rsidRDefault="000E0221">
      <w:pPr>
        <w:spacing w:line="600" w:lineRule="auto"/>
        <w:ind w:firstLine="720"/>
        <w:jc w:val="both"/>
        <w:rPr>
          <w:rFonts w:eastAsia="Times New Roman"/>
          <w:szCs w:val="24"/>
        </w:rPr>
      </w:pPr>
      <w:r>
        <w:rPr>
          <w:rFonts w:eastAsia="Times New Roman"/>
          <w:szCs w:val="24"/>
        </w:rPr>
        <w:lastRenderedPageBreak/>
        <w:t>Νέ</w:t>
      </w:r>
      <w:r>
        <w:rPr>
          <w:rFonts w:eastAsia="Times New Roman"/>
          <w:szCs w:val="24"/>
        </w:rPr>
        <w:t xml:space="preserve">α στοιχεία σοκ. Νέα μείωση στην αγοραστική δύναμη των Ελλήνων. Κι αυτά τα βλέπουμε και με διάφορες στατιστικές. Για να μην κουράζω, τα καταθέτω για τα Πρακτικά. </w:t>
      </w:r>
    </w:p>
    <w:p w14:paraId="429673E0" w14:textId="77777777" w:rsidR="00BC01D7" w:rsidRDefault="000E0221">
      <w:pPr>
        <w:spacing w:line="600" w:lineRule="auto"/>
        <w:ind w:firstLine="720"/>
        <w:jc w:val="both"/>
        <w:rPr>
          <w:rFonts w:eastAsia="Times New Roman"/>
          <w:szCs w:val="24"/>
        </w:rPr>
      </w:pPr>
      <w:r>
        <w:rPr>
          <w:rFonts w:eastAsia="Times New Roman"/>
          <w:szCs w:val="24"/>
        </w:rPr>
        <w:t xml:space="preserve">(Στο σημείο αυτό ο Βουλευτής κ. Ηλίας </w:t>
      </w:r>
      <w:proofErr w:type="spellStart"/>
      <w:r>
        <w:rPr>
          <w:rFonts w:eastAsia="Times New Roman"/>
          <w:szCs w:val="24"/>
        </w:rPr>
        <w:t>Παναγιώταρος</w:t>
      </w:r>
      <w:proofErr w:type="spellEnd"/>
      <w:r>
        <w:rPr>
          <w:rFonts w:eastAsia="Times New Roman"/>
          <w:szCs w:val="24"/>
        </w:rPr>
        <w:t xml:space="preserve"> καταθέτει για τα Πρακτικά τα προαναφερθέντα</w:t>
      </w:r>
      <w:r>
        <w:rPr>
          <w:rFonts w:eastAsia="Times New Roman"/>
          <w:szCs w:val="24"/>
        </w:rPr>
        <w:t xml:space="preserve"> έγγραφα, τα οποία βρίσκονται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429673E1" w14:textId="77777777" w:rsidR="00BC01D7" w:rsidRDefault="000E0221">
      <w:pPr>
        <w:spacing w:line="600" w:lineRule="auto"/>
        <w:ind w:firstLine="720"/>
        <w:jc w:val="both"/>
        <w:rPr>
          <w:rFonts w:eastAsia="Times New Roman"/>
          <w:szCs w:val="24"/>
        </w:rPr>
      </w:pPr>
      <w:r>
        <w:rPr>
          <w:rFonts w:eastAsia="Times New Roman"/>
          <w:szCs w:val="24"/>
        </w:rPr>
        <w:t xml:space="preserve">Μιλάτε για αύξηση του Ακαθάριστου Εθνικού Προϊόντος. Μα, ποια αύξηση και πώς θα γίνει αυτή η αύξηση; </w:t>
      </w:r>
    </w:p>
    <w:p w14:paraId="429673E2" w14:textId="77777777" w:rsidR="00BC01D7" w:rsidRDefault="000E0221">
      <w:pPr>
        <w:spacing w:line="600" w:lineRule="auto"/>
        <w:ind w:firstLine="720"/>
        <w:jc w:val="both"/>
        <w:rPr>
          <w:rFonts w:eastAsia="Times New Roman"/>
          <w:szCs w:val="24"/>
        </w:rPr>
      </w:pPr>
      <w:r>
        <w:rPr>
          <w:rFonts w:eastAsia="Times New Roman"/>
          <w:szCs w:val="24"/>
        </w:rPr>
        <w:t>Πότε θα έρθει η ανάπτυξη και η αύξ</w:t>
      </w:r>
      <w:r>
        <w:rPr>
          <w:rFonts w:eastAsia="Times New Roman"/>
          <w:szCs w:val="24"/>
        </w:rPr>
        <w:t xml:space="preserve">ηση του ΑΕΠ όταν τα μη φορολογικά έσοδα, τα μη τακτικά έσοδα πέφτουν; Από 445 εκατομμύρια ευρώ πήγαν σε 292 εκατομμύρια ευρώ. Είναι τα μόνα που προϋπολογίζετε σωστά. </w:t>
      </w:r>
    </w:p>
    <w:p w14:paraId="429673E3" w14:textId="77777777" w:rsidR="00BC01D7" w:rsidRDefault="000E0221">
      <w:pPr>
        <w:spacing w:line="600" w:lineRule="auto"/>
        <w:ind w:firstLine="720"/>
        <w:jc w:val="both"/>
        <w:rPr>
          <w:rFonts w:eastAsia="Times New Roman"/>
          <w:szCs w:val="24"/>
        </w:rPr>
      </w:pPr>
      <w:r>
        <w:rPr>
          <w:rFonts w:eastAsia="Times New Roman"/>
          <w:szCs w:val="24"/>
        </w:rPr>
        <w:lastRenderedPageBreak/>
        <w:t>Η Κυβέρνηση υπολογίζει σε αυτόν τον «αναπτυξιακό» προϋπολογισμό ότι ο ειδικός φόρος καταν</w:t>
      </w:r>
      <w:r>
        <w:rPr>
          <w:rFonts w:eastAsia="Times New Roman"/>
          <w:szCs w:val="24"/>
        </w:rPr>
        <w:t>άλωσης ενεργειακών προϊόντων από -17,6% που ήταν, θα πάει στα 422 εκατομμύρια ευρώ το 2017. Όλα αυτά τα στοιχεία, όμως, αμφισβητούνται και από το Γραφείο Προϋπολογισμού της Βουλής και από το Δημοσιονομικό Συμβούλιο και από παντού και από τον ίδιο τον Υπουρ</w:t>
      </w:r>
      <w:r>
        <w:rPr>
          <w:rFonts w:eastAsia="Times New Roman"/>
          <w:szCs w:val="24"/>
        </w:rPr>
        <w:t xml:space="preserve">γό, τον κ. Παπαδημητρίου -ο οποίος κάτι ξέρει αφού έχει θητεύσει στο Διεθνές Νομισματικό Ταμείο, σε διάφορα ινστιτούτα στην Αμερική- ο οποίος λέει και παραδέχεται ότι όλες οι προβλέψεις του Διεθνούς Νομισματικού Ταμείου έπεσαν εντελώς έξω. Αυτό, όμως, δεν </w:t>
      </w:r>
      <w:r>
        <w:rPr>
          <w:rFonts w:eastAsia="Times New Roman"/>
          <w:szCs w:val="24"/>
        </w:rPr>
        <w:t>σας λέει τίποτα απολύτως, έτσι ώστε να συμμορφωθείτε και να αλλάξετε τα δεδομένα σας.</w:t>
      </w:r>
    </w:p>
    <w:p w14:paraId="429673E4" w14:textId="77777777" w:rsidR="00BC01D7" w:rsidRDefault="000E0221">
      <w:pPr>
        <w:spacing w:line="600" w:lineRule="auto"/>
        <w:ind w:firstLine="720"/>
        <w:jc w:val="both"/>
        <w:rPr>
          <w:rFonts w:eastAsia="Times New Roman"/>
          <w:szCs w:val="24"/>
        </w:rPr>
      </w:pPr>
      <w:r>
        <w:rPr>
          <w:rFonts w:eastAsia="Times New Roman"/>
          <w:szCs w:val="24"/>
        </w:rPr>
        <w:t xml:space="preserve">Λιγότερες κατά </w:t>
      </w:r>
      <w:proofErr w:type="spellStart"/>
      <w:r>
        <w:rPr>
          <w:rFonts w:eastAsia="Times New Roman"/>
          <w:szCs w:val="24"/>
        </w:rPr>
        <w:t>εκατόν</w:t>
      </w:r>
      <w:proofErr w:type="spellEnd"/>
      <w:r>
        <w:rPr>
          <w:rFonts w:eastAsia="Times New Roman"/>
          <w:szCs w:val="24"/>
        </w:rPr>
        <w:t xml:space="preserve"> σαράντα πέντε χιλιάδες και πλέον ήταν οι μικρομεσαίες επιχειρήσεις το 2015 σε σύγκριση με το 2008 σύμφωνα με τα στοιχεία της Ευρωπαϊκής Επιτροπής. Μ</w:t>
      </w:r>
      <w:r>
        <w:rPr>
          <w:rFonts w:eastAsia="Times New Roman"/>
          <w:szCs w:val="24"/>
        </w:rPr>
        <w:t xml:space="preserve">έσα σε αυτήν την επταετία έχασαν </w:t>
      </w:r>
      <w:r>
        <w:rPr>
          <w:rFonts w:eastAsia="Times New Roman"/>
          <w:szCs w:val="24"/>
        </w:rPr>
        <w:lastRenderedPageBreak/>
        <w:t>εξάλλου το 35% της προστιθέμενης αξίας τους και το 22% της απασχόλησης. Μιλάμε για σύνθλιψη των μικρομεσαίων, των βιοτεχνών, των αγροτών, των ελευθέρων επαγγελματιών, αυτοί οι οποίοι είναι οι πραγματικοί στυλοβάτες αυτού το</w:t>
      </w:r>
      <w:r>
        <w:rPr>
          <w:rFonts w:eastAsia="Times New Roman"/>
          <w:szCs w:val="24"/>
        </w:rPr>
        <w:t>υ έθνους.</w:t>
      </w:r>
    </w:p>
    <w:p w14:paraId="429673E5" w14:textId="77777777" w:rsidR="00BC01D7" w:rsidRDefault="000E0221">
      <w:pPr>
        <w:spacing w:line="600" w:lineRule="auto"/>
        <w:ind w:firstLine="720"/>
        <w:jc w:val="both"/>
        <w:rPr>
          <w:rFonts w:eastAsia="Times New Roman"/>
          <w:szCs w:val="24"/>
        </w:rPr>
      </w:pPr>
      <w:r>
        <w:rPr>
          <w:rFonts w:eastAsia="Times New Roman"/>
          <w:szCs w:val="24"/>
        </w:rPr>
        <w:t>Προϋπολογίζετε ότι από το τέλος της συνδρομητικής τηλεόρασης θα υπερδιπλασιάσετε τα έσοδά σας από 10,4 εκατομμύρια στα 25 εκατομμύρια ευρώ. Αυτό που θα γίνει μάλλον είναι ότι ο κόσμος θα παρατήσει και τη συνδρομητική τηλεόραση, θα βρει τίποτα «σπ</w:t>
      </w:r>
      <w:r>
        <w:rPr>
          <w:rFonts w:eastAsia="Times New Roman"/>
          <w:szCs w:val="24"/>
        </w:rPr>
        <w:t xml:space="preserve">ασμένα» προγράμματα και θα φτάσουμε σε ένα σημείο να έχουμε μόνο την ΕΡΤ, την οποία ούτως ή άλλως χρυσοπληρώνει ο ελληνικός λαός για να </w:t>
      </w:r>
      <w:proofErr w:type="spellStart"/>
      <w:r>
        <w:rPr>
          <w:rFonts w:eastAsia="Times New Roman"/>
          <w:szCs w:val="24"/>
        </w:rPr>
        <w:t>αμπελοφιλοσοφούν</w:t>
      </w:r>
      <w:proofErr w:type="spellEnd"/>
      <w:r>
        <w:rPr>
          <w:rFonts w:eastAsia="Times New Roman"/>
          <w:szCs w:val="24"/>
        </w:rPr>
        <w:t xml:space="preserve"> οι διάφοροι αριστεροί ινστρούχτορες, οι διάφοροι </w:t>
      </w:r>
      <w:proofErr w:type="spellStart"/>
      <w:r>
        <w:rPr>
          <w:rFonts w:eastAsia="Times New Roman"/>
          <w:szCs w:val="24"/>
        </w:rPr>
        <w:t>πουθενάδες</w:t>
      </w:r>
      <w:proofErr w:type="spellEnd"/>
      <w:r>
        <w:rPr>
          <w:rFonts w:eastAsia="Times New Roman"/>
          <w:szCs w:val="24"/>
        </w:rPr>
        <w:t xml:space="preserve"> και οι διάφοροι </w:t>
      </w:r>
      <w:proofErr w:type="spellStart"/>
      <w:r>
        <w:rPr>
          <w:rFonts w:eastAsia="Times New Roman"/>
          <w:szCs w:val="24"/>
        </w:rPr>
        <w:t>εθνομηδενιστές</w:t>
      </w:r>
      <w:proofErr w:type="spellEnd"/>
      <w:r>
        <w:rPr>
          <w:rFonts w:eastAsia="Times New Roman"/>
          <w:szCs w:val="24"/>
        </w:rPr>
        <w:t xml:space="preserve"> εις βάρος τη</w:t>
      </w:r>
      <w:r>
        <w:rPr>
          <w:rFonts w:eastAsia="Times New Roman"/>
          <w:szCs w:val="24"/>
        </w:rPr>
        <w:t xml:space="preserve">ς </w:t>
      </w:r>
      <w:proofErr w:type="spellStart"/>
      <w:r>
        <w:rPr>
          <w:rFonts w:eastAsia="Times New Roman"/>
          <w:szCs w:val="24"/>
        </w:rPr>
        <w:t>πατρίδος</w:t>
      </w:r>
      <w:proofErr w:type="spellEnd"/>
      <w:r>
        <w:rPr>
          <w:rFonts w:eastAsia="Times New Roman"/>
          <w:szCs w:val="24"/>
        </w:rPr>
        <w:t xml:space="preserve"> μας.</w:t>
      </w:r>
    </w:p>
    <w:p w14:paraId="429673E6" w14:textId="77777777" w:rsidR="00BC01D7" w:rsidRDefault="000E0221">
      <w:pPr>
        <w:spacing w:line="600" w:lineRule="auto"/>
        <w:ind w:firstLine="720"/>
        <w:jc w:val="both"/>
        <w:rPr>
          <w:rFonts w:eastAsia="Times New Roman"/>
          <w:szCs w:val="24"/>
        </w:rPr>
      </w:pPr>
      <w:r>
        <w:rPr>
          <w:rFonts w:eastAsia="Times New Roman"/>
          <w:szCs w:val="24"/>
        </w:rPr>
        <w:t>Αυξάνετε το τέλος συνδρομητών σταθερής τηλεφωνίας. Δεν θα μείνει πλέον κα</w:t>
      </w:r>
      <w:r>
        <w:rPr>
          <w:rFonts w:eastAsia="Times New Roman"/>
          <w:szCs w:val="24"/>
        </w:rPr>
        <w:t>μ</w:t>
      </w:r>
      <w:r>
        <w:rPr>
          <w:rFonts w:eastAsia="Times New Roman"/>
          <w:szCs w:val="24"/>
        </w:rPr>
        <w:t xml:space="preserve">μία συσκευή, κανένας δεν θα έχει σταθερή τηλεφωνία με όλα </w:t>
      </w:r>
      <w:r>
        <w:rPr>
          <w:rFonts w:eastAsia="Times New Roman"/>
          <w:szCs w:val="24"/>
        </w:rPr>
        <w:lastRenderedPageBreak/>
        <w:t>όσα κάνετε. Αυξάνεται ο ειδικός φόρος κατανάλωσης στον ζύθο. Θα δούμε απίστευτα πράγματα, θα δούμε εποχή ποτ</w:t>
      </w:r>
      <w:r>
        <w:rPr>
          <w:rFonts w:eastAsia="Times New Roman"/>
          <w:szCs w:val="24"/>
        </w:rPr>
        <w:t>οαπαγόρευσης, όπου φυσικά δεν θα υπάρχει παράνομο ουίσκι, θα υπάρχει μάλλον λαθραία μπύρα ή λαθραίος καφές. Είναι απίστευτα αυτά τα πράγματα που συμβαίνουν στην πατρίδα μας από την «πρώτη φορά Αριστερά».</w:t>
      </w:r>
    </w:p>
    <w:p w14:paraId="429673E7" w14:textId="77777777" w:rsidR="00BC01D7" w:rsidRDefault="000E0221">
      <w:pPr>
        <w:spacing w:line="600" w:lineRule="auto"/>
        <w:ind w:firstLine="720"/>
        <w:jc w:val="both"/>
        <w:rPr>
          <w:rFonts w:eastAsia="Times New Roman"/>
          <w:szCs w:val="24"/>
        </w:rPr>
      </w:pPr>
      <w:r>
        <w:rPr>
          <w:rFonts w:eastAsia="Times New Roman"/>
          <w:szCs w:val="24"/>
        </w:rPr>
        <w:t>Αυξάνεται ο φόρος κατανάλωσης στα τσιγάρα και στον κ</w:t>
      </w:r>
      <w:r>
        <w:rPr>
          <w:rFonts w:eastAsia="Times New Roman"/>
          <w:szCs w:val="24"/>
        </w:rPr>
        <w:t xml:space="preserve">απνό συμπεριλαμβανομένων και των ηλεκτρονικών τσιγάρων. Υπολογίζουν στην Κυβέρνηση ότι θα εισπράξουν 142 εκατομμύρια ευρώ. Βέβαια, τα στοιχεία έδειξαν ότι μέχρι στιγμής έχουν υποστεί ζημιά 100 εκατομμυρίων ευρώ από το λαθρεμπόριο τσιγάρων που γίνεται λόγω </w:t>
      </w:r>
      <w:r>
        <w:rPr>
          <w:rFonts w:eastAsia="Times New Roman"/>
          <w:szCs w:val="24"/>
        </w:rPr>
        <w:t>του ότι ο Έλληνας πολίτης, ο φουκαράς, ο απλός, ο μεροκαματιάρης που θέλει να καπνίσει ένα τσιγαράκι από το να αγοράσει ένα πακέτο που θα είναι γεμάτο φόρους, θα πάει να πάρει το λαθραίο, ασχέτως εάν είναι καλό ή κακό. Αυτό έχει μικρή σημασία γι’ αυτόν. Βλ</w:t>
      </w:r>
      <w:r>
        <w:rPr>
          <w:rFonts w:eastAsia="Times New Roman"/>
          <w:szCs w:val="24"/>
        </w:rPr>
        <w:t xml:space="preserve">έπουμε ότι στην ελληνική αγορά οι πρώτες σε </w:t>
      </w:r>
      <w:r>
        <w:rPr>
          <w:rFonts w:eastAsia="Times New Roman"/>
          <w:szCs w:val="24"/>
        </w:rPr>
        <w:lastRenderedPageBreak/>
        <w:t xml:space="preserve">πωλήσεις μάρκες τσιγάρων είναι οι παράνομες, τα λαθραία τσιγάρα. Και αυτό είναι έργο της «πρώτης φοράς Αριστεράς». </w:t>
      </w:r>
    </w:p>
    <w:p w14:paraId="429673E8" w14:textId="77777777" w:rsidR="00BC01D7" w:rsidRDefault="000E0221">
      <w:pPr>
        <w:spacing w:line="600" w:lineRule="auto"/>
        <w:ind w:firstLine="720"/>
        <w:jc w:val="both"/>
        <w:rPr>
          <w:rFonts w:eastAsia="Times New Roman"/>
          <w:szCs w:val="24"/>
        </w:rPr>
      </w:pPr>
      <w:r>
        <w:rPr>
          <w:rFonts w:eastAsia="Times New Roman"/>
          <w:szCs w:val="24"/>
        </w:rPr>
        <w:t>Δυστυχώς, με τις πράξεις και τις ενέργειές σας θα αυξηθεί το παραεμπόριο, το λαθραίο τσιγάρο το οποίο -όπως είπαμε- ευδοκιμεί εδώ και κάποια χρόνια στην πατρίδα μας. Το βλέπουμε να συμβαίνει και με τον ειδικό φόρο που βάλατε στα διάφορα οινοποιεία. Και ξαφ</w:t>
      </w:r>
      <w:r>
        <w:rPr>
          <w:rFonts w:eastAsia="Times New Roman"/>
          <w:szCs w:val="24"/>
        </w:rPr>
        <w:t>νικά ως διά μαγείας βλέπουμε να πέφτουν τα νούμερα. Η παραγωγή των οινοποιών δεν πέφτει. Προφανώς δεν το δηλώνουν όλο, έτσι ώστε να μπορούν να πουλήσουν κάποιο στη μαύρη αγορά, για να έχουν κάποια έσοδα στο τέλος της ημέρας.</w:t>
      </w:r>
    </w:p>
    <w:p w14:paraId="429673E9" w14:textId="77777777" w:rsidR="00BC01D7" w:rsidRDefault="000E0221">
      <w:pPr>
        <w:spacing w:line="600" w:lineRule="auto"/>
        <w:ind w:firstLine="720"/>
        <w:jc w:val="both"/>
        <w:rPr>
          <w:rFonts w:eastAsia="Times New Roman"/>
          <w:szCs w:val="24"/>
        </w:rPr>
      </w:pPr>
      <w:r>
        <w:rPr>
          <w:rFonts w:eastAsia="Times New Roman"/>
          <w:szCs w:val="24"/>
        </w:rPr>
        <w:t>Υπάρχει ένα κενό 600 εκατομμυρί</w:t>
      </w:r>
      <w:r>
        <w:rPr>
          <w:rFonts w:eastAsia="Times New Roman"/>
          <w:szCs w:val="24"/>
        </w:rPr>
        <w:t xml:space="preserve">ων ευρώ, το οποίο κανείς δεν ξέρει πώς θα καλυφθεί. Ή μάλλον ξέρουν ότι θα καλυφθεί από επιπλέον περικοπές στην υγεία και στην εθνική άμυνα. Και εδώ να σταθούμε λίγο. Σε αυτούς τους δύσκολους και χαλεπούς καιρούς που ζούμε όπου όλοι οι </w:t>
      </w:r>
      <w:r>
        <w:rPr>
          <w:rFonts w:eastAsia="Times New Roman"/>
          <w:szCs w:val="24"/>
        </w:rPr>
        <w:lastRenderedPageBreak/>
        <w:t>γείτονές μας επιβουλ</w:t>
      </w:r>
      <w:r>
        <w:rPr>
          <w:rFonts w:eastAsia="Times New Roman"/>
          <w:szCs w:val="24"/>
        </w:rPr>
        <w:t xml:space="preserve">εύονται την πατρίδα μας, όλοι φωνάζουν, όλοι θέλουν από κάτι –μέχρι οι </w:t>
      </w:r>
      <w:proofErr w:type="spellStart"/>
      <w:r>
        <w:rPr>
          <w:rFonts w:eastAsia="Times New Roman"/>
          <w:szCs w:val="24"/>
        </w:rPr>
        <w:t>κατσαπλιάδες</w:t>
      </w:r>
      <w:proofErr w:type="spellEnd"/>
      <w:r>
        <w:rPr>
          <w:rFonts w:eastAsia="Times New Roman"/>
          <w:szCs w:val="24"/>
        </w:rPr>
        <w:t xml:space="preserve">, οι ξυπόλητοι Αλβανοί ξύπνησαν, οι Σκοπιανοί περιμένουν στη γωνία και οι Τούρκοι είναι έτοιμοι για όλα- εμείς κάνουμε επιπλέον περικοπές. </w:t>
      </w:r>
    </w:p>
    <w:p w14:paraId="429673EA" w14:textId="77777777" w:rsidR="00BC01D7" w:rsidRDefault="000E0221">
      <w:pPr>
        <w:spacing w:line="600" w:lineRule="auto"/>
        <w:ind w:firstLine="720"/>
        <w:jc w:val="both"/>
        <w:rPr>
          <w:rFonts w:eastAsia="Times New Roman"/>
          <w:szCs w:val="24"/>
        </w:rPr>
      </w:pPr>
      <w:r>
        <w:rPr>
          <w:rFonts w:eastAsia="Times New Roman"/>
          <w:szCs w:val="24"/>
        </w:rPr>
        <w:t>Στα χαρτιά έχουμε τριακόσια, τετρ</w:t>
      </w:r>
      <w:r>
        <w:rPr>
          <w:rFonts w:eastAsia="Times New Roman"/>
          <w:szCs w:val="24"/>
        </w:rPr>
        <w:t>ακόσια αεροσκάφη. Στην ουσία, όμως, πετάνε πολύ λιγότερα. Το ίδιο ισχύει με όλα τα οπλικά συστήματα της πατρίδας μας. Και τα στελέχη των Ενόπλων Δυνάμεων που βλέπουν συνεχώς να μειώνονται οι μισθοί τους, είναι παρ’ όλα αυτά στην πρώτη γραμμή, στα σύνορα, ο</w:t>
      </w:r>
      <w:r>
        <w:rPr>
          <w:rFonts w:eastAsia="Times New Roman"/>
          <w:szCs w:val="24"/>
        </w:rPr>
        <w:t>πουδήποτε, παντού. Και ξέρουν ότι είναι έτοιμοι να τα δώσουν όλα, ακόμα και τη ζωή τους και από πίσω έχουν χρεωμένα τα νοικοκυριά τους και οικογένειες με σοβαρότατα προβλήματα. Παρ’ όλα αυτά παραμένουν στην πρώτη γραμμή.</w:t>
      </w:r>
    </w:p>
    <w:p w14:paraId="429673EB" w14:textId="77777777" w:rsidR="00BC01D7" w:rsidRDefault="000E0221">
      <w:pPr>
        <w:spacing w:line="600" w:lineRule="auto"/>
        <w:ind w:firstLine="720"/>
        <w:jc w:val="both"/>
        <w:rPr>
          <w:rFonts w:eastAsia="Times New Roman"/>
          <w:szCs w:val="24"/>
        </w:rPr>
      </w:pPr>
      <w:r>
        <w:rPr>
          <w:rFonts w:eastAsia="Times New Roman"/>
          <w:szCs w:val="24"/>
        </w:rPr>
        <w:t xml:space="preserve">Με τον προϋπολογισμό που έχετε για </w:t>
      </w:r>
      <w:r>
        <w:rPr>
          <w:rFonts w:eastAsia="Times New Roman"/>
          <w:szCs w:val="24"/>
        </w:rPr>
        <w:t xml:space="preserve">τις Ένοπλες Δυνάμεις ούτε βίδες δεν παίρνουμε για τα οπλικά συστήματα. Ακούμε δε αυτά τα κούφια </w:t>
      </w:r>
      <w:r>
        <w:rPr>
          <w:rFonts w:eastAsia="Times New Roman"/>
          <w:szCs w:val="24"/>
        </w:rPr>
        <w:lastRenderedPageBreak/>
        <w:t>λόγια του αέρα για αγορές αεροπλάνων πέμπτης γενιάς ή οτιδήποτε άλλο. Δεν έχετε κάνει τίποτα. Και εάν ακόμα προβείτε σε κάποιες ενέργειες -που δεν ξέρουμε πού θ</w:t>
      </w:r>
      <w:r>
        <w:rPr>
          <w:rFonts w:eastAsia="Times New Roman"/>
          <w:szCs w:val="24"/>
        </w:rPr>
        <w:t xml:space="preserve">α βρείτε τα κονδύλια- αυτά θα καθυστερήσουν και η Τουρκία σε δύο χρόνια από τώρα θα παραλαμβάνει τα πρώτα αεροσκάφη πέμπτης γενιάς </w:t>
      </w:r>
      <w:r>
        <w:rPr>
          <w:rFonts w:eastAsia="Times New Roman"/>
          <w:szCs w:val="24"/>
          <w:lang w:val="en-US"/>
        </w:rPr>
        <w:t>F</w:t>
      </w:r>
      <w:r>
        <w:rPr>
          <w:rFonts w:eastAsia="Times New Roman"/>
          <w:szCs w:val="24"/>
        </w:rPr>
        <w:t>-35. Τα λέω για να ξέρουμε τι γίνεται.</w:t>
      </w:r>
    </w:p>
    <w:p w14:paraId="429673E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Πώς ζητάμε απ’ όλους αυτούς που φοράνε το εθνόσημο συνεχώς να δίνουν, να βιώνουν όλα </w:t>
      </w:r>
      <w:r>
        <w:rPr>
          <w:rFonts w:eastAsia="Times New Roman" w:cs="Times New Roman"/>
          <w:szCs w:val="24"/>
        </w:rPr>
        <w:t xml:space="preserve">όσα συμβαίνουν στην πατρίδα μας και παρ’ όλα αυτά να παραμένουν στη θέση τους; Βλέπουμε ότι οι αυτοκτονίες των στελεχών των Ενόπλων Δυνάμεων έχουν αυξηθεί κατακόρυφα. Αλήθεια, αυτοί που είχαν το </w:t>
      </w:r>
      <w:proofErr w:type="spellStart"/>
      <w:r>
        <w:rPr>
          <w:rFonts w:eastAsia="Times New Roman" w:cs="Times New Roman"/>
          <w:szCs w:val="24"/>
        </w:rPr>
        <w:t>κοντεράκι</w:t>
      </w:r>
      <w:proofErr w:type="spellEnd"/>
      <w:r>
        <w:rPr>
          <w:rFonts w:eastAsia="Times New Roman" w:cs="Times New Roman"/>
          <w:szCs w:val="24"/>
        </w:rPr>
        <w:t xml:space="preserve"> και μετρούσαν και τις αυτοκτονίες, γιατί από τότε π</w:t>
      </w:r>
      <w:r>
        <w:rPr>
          <w:rFonts w:eastAsia="Times New Roman" w:cs="Times New Roman"/>
          <w:szCs w:val="24"/>
        </w:rPr>
        <w:t>ου έγιναν Κυβέρνηση το έκαναν γαργάρα, έπαψαν να βλέπουν και να ακούν το τι συμβαίνει γύρω τους;</w:t>
      </w:r>
    </w:p>
    <w:p w14:paraId="429673E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 xml:space="preserve">προϋπολογισμό </w:t>
      </w:r>
      <w:r>
        <w:rPr>
          <w:rFonts w:eastAsia="Times New Roman" w:cs="Times New Roman"/>
          <w:szCs w:val="24"/>
        </w:rPr>
        <w:t xml:space="preserve">πόνου και απανθρωπιάς υπάρχει ένα κρυφό έλλειμμα 1,4 δισεκατομμυρίων στον Ενιαίο Φορέα Κοινωνικής Ασφάλισης, </w:t>
      </w:r>
      <w:r>
        <w:rPr>
          <w:rFonts w:eastAsia="Times New Roman" w:cs="Times New Roman"/>
          <w:szCs w:val="24"/>
        </w:rPr>
        <w:lastRenderedPageBreak/>
        <w:t>ΕΦΚΑ, που είναι μαύρη τρύπα στο</w:t>
      </w:r>
      <w:r>
        <w:rPr>
          <w:rFonts w:eastAsia="Times New Roman" w:cs="Times New Roman"/>
          <w:szCs w:val="24"/>
        </w:rPr>
        <w:t xml:space="preserve"> προσχέδιο του </w:t>
      </w:r>
      <w:r>
        <w:rPr>
          <w:rFonts w:eastAsia="Times New Roman" w:cs="Times New Roman"/>
          <w:szCs w:val="24"/>
        </w:rPr>
        <w:t>προϋπολογισμού</w:t>
      </w:r>
      <w:r>
        <w:rPr>
          <w:rFonts w:eastAsia="Times New Roman" w:cs="Times New Roman"/>
          <w:szCs w:val="24"/>
        </w:rPr>
        <w:t xml:space="preserve">, όπου προβλέπεται να λάβει το ποσό της τάξης των 2,4 δισεκατομμυρίων ευρώ και αντ’ αυτού έχει λαμβάνειν μόλις 1,2 δισεκατομμύρια. Οπότε και αυτός ο </w:t>
      </w:r>
      <w:r>
        <w:rPr>
          <w:rFonts w:eastAsia="Times New Roman" w:cs="Times New Roman"/>
          <w:szCs w:val="24"/>
        </w:rPr>
        <w:t xml:space="preserve">προϋπολογισμός </w:t>
      </w:r>
      <w:r>
        <w:rPr>
          <w:rFonts w:eastAsia="Times New Roman" w:cs="Times New Roman"/>
          <w:szCs w:val="24"/>
        </w:rPr>
        <w:t xml:space="preserve">θα αρχίσει να αλλάζει σε όλα τα επίπεδα, όπως </w:t>
      </w:r>
      <w:proofErr w:type="spellStart"/>
      <w:r>
        <w:rPr>
          <w:rFonts w:eastAsia="Times New Roman" w:cs="Times New Roman"/>
          <w:szCs w:val="24"/>
        </w:rPr>
        <w:t>προείπαμε</w:t>
      </w:r>
      <w:proofErr w:type="spellEnd"/>
      <w:r>
        <w:rPr>
          <w:rFonts w:eastAsia="Times New Roman" w:cs="Times New Roman"/>
          <w:szCs w:val="24"/>
        </w:rPr>
        <w:t>. Αφού θ</w:t>
      </w:r>
      <w:r>
        <w:rPr>
          <w:rFonts w:eastAsia="Times New Roman" w:cs="Times New Roman"/>
          <w:szCs w:val="24"/>
        </w:rPr>
        <w:t>έλετε νούμερα σας είπαμε και εμείς κάποια νούμερα.</w:t>
      </w:r>
    </w:p>
    <w:p w14:paraId="429673E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Έρχομαι σε αυτό που είπε το Γραφείο Προϋπολογισμού της Βουλής, που, δυστυχώς, σε ένα μεγάλο ποσοστό πέφτει μέσα τα τελευταία χρόνια σε όλες τις προβλέψεις που έχει κάνει. Μιλάει για το δημόσιο χρέος της </w:t>
      </w:r>
      <w:proofErr w:type="spellStart"/>
      <w:r>
        <w:rPr>
          <w:rFonts w:eastAsia="Times New Roman" w:cs="Times New Roman"/>
          <w:szCs w:val="24"/>
        </w:rPr>
        <w:t>πα</w:t>
      </w:r>
      <w:r>
        <w:rPr>
          <w:rFonts w:eastAsia="Times New Roman" w:cs="Times New Roman"/>
          <w:szCs w:val="24"/>
        </w:rPr>
        <w:t>τρίδος</w:t>
      </w:r>
      <w:proofErr w:type="spellEnd"/>
      <w:r>
        <w:rPr>
          <w:rFonts w:eastAsia="Times New Roman" w:cs="Times New Roman"/>
          <w:szCs w:val="24"/>
        </w:rPr>
        <w:t xml:space="preserve"> και η έκθεση, που υπογράφεται από τα στελέχη του Γραφείου Προϋπολογισμού της Βουλής, αναφέρει πως κρίσιμες προβλέψεις του προσχεδίου του </w:t>
      </w:r>
      <w:r>
        <w:rPr>
          <w:rFonts w:eastAsia="Times New Roman" w:cs="Times New Roman"/>
          <w:szCs w:val="24"/>
        </w:rPr>
        <w:t>προϋπολογισμού</w:t>
      </w:r>
      <w:r>
        <w:rPr>
          <w:rFonts w:eastAsia="Times New Roman" w:cs="Times New Roman"/>
          <w:szCs w:val="24"/>
        </w:rPr>
        <w:t>, όπως παραδείγματος χάριν για τους ρυθμούς μεγέθυνσης, ιδιωτικοποιήσεις, της λύσης το προβλήματος</w:t>
      </w:r>
      <w:r>
        <w:rPr>
          <w:rFonts w:eastAsia="Times New Roman" w:cs="Times New Roman"/>
          <w:szCs w:val="24"/>
        </w:rPr>
        <w:t xml:space="preserve"> των κόκκινων δανείων και τις δομικές αλλαγές είναι συζητήσιμες, δηλαδή είναι </w:t>
      </w:r>
      <w:r>
        <w:rPr>
          <w:rFonts w:eastAsia="Times New Roman" w:cs="Times New Roman"/>
          <w:szCs w:val="24"/>
        </w:rPr>
        <w:lastRenderedPageBreak/>
        <w:t xml:space="preserve">εύθραυστες. Δηλαδή δεν μπορείτε να εισπράξετε από μια κοινωνία, που έχει εξαντλήσει τη φοροδοτική της ικανότητα. </w:t>
      </w:r>
    </w:p>
    <w:p w14:paraId="429673E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Επίσης, νέα στοιχεία από το Γραφείο Προϋπολογισμού της Βουλής αν</w:t>
      </w:r>
      <w:r>
        <w:rPr>
          <w:rFonts w:eastAsia="Times New Roman" w:cs="Times New Roman"/>
          <w:szCs w:val="24"/>
        </w:rPr>
        <w:t>αφέρονται στο πότε είναι βιώσιμο ένα χρέος: Όταν η δανειζόμενη χώρα αναμένεται να συνεχίσει την εξυπηρέτηση χρεών χωρίς σημαντικές μελλοντικές δημοσιονομικές διορθώσεις. Το ακριβώς αντίθετο απ’ ό,τι συμβαίνει στην πατρίδα μας.</w:t>
      </w:r>
    </w:p>
    <w:p w14:paraId="429673F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Φυσικά δεν γίνεται με εξωπραγ</w:t>
      </w:r>
      <w:r>
        <w:rPr>
          <w:rFonts w:eastAsia="Times New Roman" w:cs="Times New Roman"/>
          <w:szCs w:val="24"/>
        </w:rPr>
        <w:t xml:space="preserve">ματικά πρωτογενή πλεονάσματα, αυτά για τα οποία ο ΣΥΡΙΖΑ φώναζε και καθύβριζε τους προηγούμενους και τώρα επαίρεται για τα πρωτογενή πλεονάσματα, ακούγαμε και τον </w:t>
      </w:r>
      <w:r>
        <w:rPr>
          <w:rFonts w:eastAsia="Times New Roman" w:cs="Times New Roman"/>
          <w:szCs w:val="24"/>
        </w:rPr>
        <w:t xml:space="preserve">εισηγητή </w:t>
      </w:r>
      <w:r>
        <w:rPr>
          <w:rFonts w:eastAsia="Times New Roman" w:cs="Times New Roman"/>
          <w:szCs w:val="24"/>
        </w:rPr>
        <w:t>του ΣΥΡΙΖΑ, για 3%-3,5% «όταν εσείς είχατε λιγότερο» και όλα αυτά. Αυτό σημαίνει περ</w:t>
      </w:r>
      <w:r>
        <w:rPr>
          <w:rFonts w:eastAsia="Times New Roman" w:cs="Times New Roman"/>
          <w:szCs w:val="24"/>
        </w:rPr>
        <w:t xml:space="preserve">αιτέρω περικοπές, γιατί δεν υπάρχει κανενός είδους πραγματική ανάπτυξη, περαιτέρω στραγγαλισμός του ελληνικού λαού. </w:t>
      </w:r>
    </w:p>
    <w:p w14:paraId="429673F1" w14:textId="77777777" w:rsidR="00BC01D7" w:rsidRDefault="000E0221">
      <w:pPr>
        <w:spacing w:line="600" w:lineRule="auto"/>
        <w:ind w:firstLine="720"/>
        <w:jc w:val="both"/>
        <w:rPr>
          <w:rFonts w:eastAsia="Times New Roman" w:cs="Times New Roman"/>
          <w:szCs w:val="24"/>
        </w:rPr>
      </w:pPr>
      <w:r w:rsidRPr="00BD44C8">
        <w:rPr>
          <w:rFonts w:eastAsia="Times New Roman" w:cs="Times New Roman"/>
          <w:szCs w:val="24"/>
        </w:rPr>
        <w:lastRenderedPageBreak/>
        <w:t xml:space="preserve">Ο </w:t>
      </w:r>
      <w:r w:rsidRPr="00BD44C8">
        <w:rPr>
          <w:rFonts w:eastAsia="Times New Roman" w:cs="Times New Roman"/>
          <w:szCs w:val="24"/>
        </w:rPr>
        <w:t>π</w:t>
      </w:r>
      <w:r w:rsidRPr="00C725C1">
        <w:rPr>
          <w:rFonts w:eastAsia="Times New Roman" w:cs="Times New Roman"/>
          <w:szCs w:val="24"/>
        </w:rPr>
        <w:t>ροϋπολογισμός</w:t>
      </w:r>
      <w:r>
        <w:rPr>
          <w:rFonts w:eastAsia="Times New Roman" w:cs="Times New Roman"/>
          <w:szCs w:val="24"/>
        </w:rPr>
        <w:t xml:space="preserve"> σας είναι </w:t>
      </w:r>
      <w:proofErr w:type="spellStart"/>
      <w:r>
        <w:rPr>
          <w:rFonts w:eastAsia="Times New Roman" w:cs="Times New Roman"/>
          <w:szCs w:val="24"/>
        </w:rPr>
        <w:t>φοροκεντρικός</w:t>
      </w:r>
      <w:proofErr w:type="spellEnd"/>
      <w:r>
        <w:rPr>
          <w:rFonts w:eastAsia="Times New Roman" w:cs="Times New Roman"/>
          <w:szCs w:val="24"/>
        </w:rPr>
        <w:t xml:space="preserve"> και </w:t>
      </w:r>
      <w:proofErr w:type="spellStart"/>
      <w:r>
        <w:rPr>
          <w:rFonts w:eastAsia="Times New Roman" w:cs="Times New Roman"/>
          <w:szCs w:val="24"/>
        </w:rPr>
        <w:t>υφεσιακός</w:t>
      </w:r>
      <w:proofErr w:type="spellEnd"/>
      <w:r>
        <w:rPr>
          <w:rFonts w:eastAsia="Times New Roman" w:cs="Times New Roman"/>
          <w:szCs w:val="24"/>
        </w:rPr>
        <w:t xml:space="preserve"> αμιγώς. Όπως λέμε, σας είπαμε και πιο πριν, η σημασία μείωσης των στόχων του πλεονάσματος είναι αυτό το οποίο λέγατε, δηλαδή, δεν γίνει αυτό δεν μπορεί να υπάρξει επ’ </w:t>
      </w:r>
      <w:proofErr w:type="spellStart"/>
      <w:r>
        <w:rPr>
          <w:rFonts w:eastAsia="Times New Roman" w:cs="Times New Roman"/>
          <w:szCs w:val="24"/>
        </w:rPr>
        <w:t>ουδενί</w:t>
      </w:r>
      <w:proofErr w:type="spellEnd"/>
      <w:r>
        <w:rPr>
          <w:rFonts w:eastAsia="Times New Roman" w:cs="Times New Roman"/>
          <w:szCs w:val="24"/>
        </w:rPr>
        <w:t xml:space="preserve"> ανάπτυξη. Παρ’ όλα αυτά εσείς δέχεστε αυτά </w:t>
      </w:r>
      <w:r>
        <w:rPr>
          <w:rFonts w:eastAsia="Times New Roman" w:cs="Times New Roman"/>
          <w:szCs w:val="24"/>
        </w:rPr>
        <w:t xml:space="preserve">που σας σέρβιραν μόλις χθες στο </w:t>
      </w:r>
      <w:proofErr w:type="spellStart"/>
      <w:r>
        <w:rPr>
          <w:rFonts w:eastAsia="Times New Roman" w:cs="Times New Roman"/>
          <w:szCs w:val="24"/>
          <w:lang w:val="en-US"/>
        </w:rPr>
        <w:t>Eurogroup</w:t>
      </w:r>
      <w:proofErr w:type="spellEnd"/>
      <w:r>
        <w:rPr>
          <w:rFonts w:eastAsia="Times New Roman" w:cs="Times New Roman"/>
          <w:szCs w:val="24"/>
        </w:rPr>
        <w:t xml:space="preserve"> οι δανειστές για μία ακόμα φορά γνωρίζοντας όλοι ότι θα είναι λάθος εις βάρος του ελληνικού λαού και των Ελλήνων πολιτών.</w:t>
      </w:r>
    </w:p>
    <w:p w14:paraId="429673F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Σε αυτό σημείο θα ήθελα να κάνω και ένα σχόλιο για τις διάφορες διατλαντικές συμφωνίες, </w:t>
      </w:r>
      <w:r>
        <w:rPr>
          <w:rFonts w:eastAsia="Times New Roman" w:cs="Times New Roman"/>
          <w:szCs w:val="24"/>
          <w:lang w:val="en-US"/>
        </w:rPr>
        <w:t>TTIP</w:t>
      </w:r>
      <w:r>
        <w:rPr>
          <w:rFonts w:eastAsia="Times New Roman" w:cs="Times New Roman"/>
          <w:szCs w:val="24"/>
        </w:rPr>
        <w:t xml:space="preserve">, </w:t>
      </w:r>
      <w:r>
        <w:rPr>
          <w:rFonts w:eastAsia="Times New Roman" w:cs="Times New Roman"/>
          <w:szCs w:val="24"/>
          <w:lang w:val="en-US"/>
        </w:rPr>
        <w:t>CETA</w:t>
      </w:r>
      <w:r>
        <w:rPr>
          <w:rFonts w:eastAsia="Times New Roman" w:cs="Times New Roman"/>
          <w:szCs w:val="24"/>
        </w:rPr>
        <w:t xml:space="preserve"> και άλλες, που τις ψηφίζει η πατρίδα μας, οι Υπουργοί μας, υποτίθεται ότι θα έρθουν κάποια στιγμή στα εθνικά κοινοβούλια να συζητηθούν. Όλα αυτά είναι ένα σχέδιο τριακοσίων περίπου πολυεθνικών εταιρειών ανά τον κόσμο εις βάρος των εθνικών οικονομιών</w:t>
      </w:r>
      <w:r>
        <w:rPr>
          <w:rFonts w:eastAsia="Times New Roman" w:cs="Times New Roman"/>
          <w:szCs w:val="24"/>
        </w:rPr>
        <w:t xml:space="preserve">. Ευτυχώς που κάποιοι άλλοι γίνονται </w:t>
      </w:r>
      <w:r>
        <w:rPr>
          <w:rFonts w:eastAsia="Times New Roman" w:cs="Times New Roman"/>
          <w:szCs w:val="24"/>
        </w:rPr>
        <w:t>π</w:t>
      </w:r>
      <w:r>
        <w:rPr>
          <w:rFonts w:eastAsia="Times New Roman" w:cs="Times New Roman"/>
          <w:szCs w:val="24"/>
        </w:rPr>
        <w:t xml:space="preserve">ρωθυπουργοί και </w:t>
      </w:r>
      <w:r>
        <w:rPr>
          <w:rFonts w:eastAsia="Times New Roman" w:cs="Times New Roman"/>
          <w:szCs w:val="24"/>
        </w:rPr>
        <w:t>π</w:t>
      </w:r>
      <w:r>
        <w:rPr>
          <w:rFonts w:eastAsia="Times New Roman" w:cs="Times New Roman"/>
          <w:szCs w:val="24"/>
        </w:rPr>
        <w:t xml:space="preserve">ρόεδροι </w:t>
      </w:r>
      <w:r>
        <w:rPr>
          <w:rFonts w:eastAsia="Times New Roman" w:cs="Times New Roman"/>
          <w:szCs w:val="24"/>
        </w:rPr>
        <w:lastRenderedPageBreak/>
        <w:t>στις χώρες τους και το έχουν σαν προεκλογική εξαγγελία ότι θα καταργήσουν αυτές τις συμβάσεις τις επώδυνες για τις πατρίδες τους, φαντάζεστε πόσο μάλλον για την πατρίδα μας, την Ελλάδα.</w:t>
      </w:r>
    </w:p>
    <w:p w14:paraId="429673F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Και ευτ</w:t>
      </w:r>
      <w:r>
        <w:rPr>
          <w:rFonts w:eastAsia="Times New Roman" w:cs="Times New Roman"/>
          <w:szCs w:val="24"/>
        </w:rPr>
        <w:t xml:space="preserve">υχώς που αλλάζει και η ατζέντα πλέον σε παγκόσμιο επίπεδο. Βλέπουμε τις αλλαγές που ξεκίνησαν από τη Βρετανία. Η βρετανική οικονομία μετά το δημοψήφισμα, μετά το </w:t>
      </w:r>
      <w:r>
        <w:rPr>
          <w:rFonts w:eastAsia="Times New Roman" w:cs="Times New Roman"/>
          <w:szCs w:val="24"/>
          <w:lang w:val="en-US"/>
        </w:rPr>
        <w:t>Brexit</w:t>
      </w:r>
      <w:r>
        <w:rPr>
          <w:rFonts w:eastAsia="Times New Roman" w:cs="Times New Roman"/>
          <w:szCs w:val="24"/>
        </w:rPr>
        <w:t xml:space="preserve">, που φεύγει από την Ευρωπαϊκή Ένωση, πηγαίνει </w:t>
      </w:r>
      <w:r>
        <w:rPr>
          <w:rFonts w:eastAsia="Times New Roman" w:cs="Times New Roman"/>
          <w:szCs w:val="24"/>
        </w:rPr>
        <w:t>«</w:t>
      </w:r>
      <w:r>
        <w:rPr>
          <w:rFonts w:eastAsia="Times New Roman" w:cs="Times New Roman"/>
          <w:szCs w:val="24"/>
        </w:rPr>
        <w:t>τρένο</w:t>
      </w:r>
      <w:r>
        <w:rPr>
          <w:rFonts w:eastAsia="Times New Roman" w:cs="Times New Roman"/>
          <w:szCs w:val="24"/>
        </w:rPr>
        <w:t>»</w:t>
      </w:r>
      <w:r>
        <w:rPr>
          <w:rFonts w:eastAsia="Times New Roman" w:cs="Times New Roman"/>
          <w:szCs w:val="24"/>
        </w:rPr>
        <w:t>, αυξήθηκαν οι δαπάνες των ιδιωτών</w:t>
      </w:r>
      <w:r>
        <w:rPr>
          <w:rFonts w:eastAsia="Times New Roman" w:cs="Times New Roman"/>
          <w:szCs w:val="24"/>
        </w:rPr>
        <w:t>, η κατανάλωση, αυξήθηκαν οι επενδύσεις από τις επιχειρήσεις και όλοι οι δείκτες είναι θετικοί και τείνουν προς τα επάνω.</w:t>
      </w:r>
    </w:p>
    <w:p w14:paraId="429673F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Θα έπρεπε να έχετε ακούσει και μια άλλη χώρα που είχε παρόμοια προβλήματα με εμάς, την Ισλανδία. Ο Πρωθυπουργός της χώρας αυτής έκανε </w:t>
      </w:r>
      <w:r>
        <w:rPr>
          <w:rFonts w:eastAsia="Times New Roman" w:cs="Times New Roman"/>
          <w:szCs w:val="24"/>
        </w:rPr>
        <w:t xml:space="preserve">κάποιες επισημάνσεις για την Ελλάδα, είπε τι θα έπρεπε να γίνει, αλλά υπάρχει ένας παράγοντας, ο οποίος μας εμποδίζει στο να μπορέσουμε να ανακάμψουμε επ’ </w:t>
      </w:r>
      <w:proofErr w:type="spellStart"/>
      <w:r>
        <w:rPr>
          <w:rFonts w:eastAsia="Times New Roman" w:cs="Times New Roman"/>
          <w:szCs w:val="24"/>
        </w:rPr>
        <w:t>ωφελεία</w:t>
      </w:r>
      <w:proofErr w:type="spellEnd"/>
      <w:r>
        <w:rPr>
          <w:rFonts w:eastAsia="Times New Roman" w:cs="Times New Roman"/>
          <w:szCs w:val="24"/>
        </w:rPr>
        <w:t xml:space="preserve"> του ελληνικού λαού, της ελληνικής </w:t>
      </w:r>
      <w:r>
        <w:rPr>
          <w:rFonts w:eastAsia="Times New Roman" w:cs="Times New Roman"/>
          <w:szCs w:val="24"/>
        </w:rPr>
        <w:lastRenderedPageBreak/>
        <w:t>οικονομίας και όχι των τραπεζών, των τραπεζιτών και όλων τω</w:t>
      </w:r>
      <w:r>
        <w:rPr>
          <w:rFonts w:eastAsia="Times New Roman" w:cs="Times New Roman"/>
          <w:szCs w:val="24"/>
        </w:rPr>
        <w:t>ν διεθνών και εγχώριων κορακιών: το εθνικό νόμισμα. Η Ισλανδία έχει εθνικό νόμισμα, ενώ η Ελλάδα δεν έχει και επαφίεται στις όποιες ορέξεις του κάθε κ. Σόιμπλε για το τι θα γίνει σε αυτόν τον τόπο.</w:t>
      </w:r>
    </w:p>
    <w:p w14:paraId="429673F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w:t>
      </w:r>
      <w:r>
        <w:rPr>
          <w:rFonts w:eastAsia="Times New Roman" w:cs="Times New Roman"/>
          <w:szCs w:val="24"/>
        </w:rPr>
        <w:t>λίας του κυρίου Βουλευτή)</w:t>
      </w:r>
    </w:p>
    <w:p w14:paraId="429673F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Κύριε Πρόεδρε, θα μου δώσετε και εμένα τρία-τέσσερα λεπτά ανοχή.</w:t>
      </w:r>
    </w:p>
    <w:p w14:paraId="429673F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Υπάρχουν προτάσεις για όσους θέλουν να τις ακούσουν. Κατ’ αρχάς πριν πάω στις προτάσεις μας θα ήθελα να σχολιάσω λίγο και τα της Νέας Δημοκρατίας και τα όλα όσα λέει</w:t>
      </w:r>
      <w:r>
        <w:rPr>
          <w:rFonts w:eastAsia="Times New Roman" w:cs="Times New Roman"/>
          <w:szCs w:val="24"/>
        </w:rPr>
        <w:t>.</w:t>
      </w:r>
    </w:p>
    <w:p w14:paraId="429673F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Ήταν αυτή που κυβερνούσε τη χώρα σαράντα χρόνια. Είναι αυτή που κυβέρνησε πριν από τη Κυβέρνηση ΣΥΡΙΖΑ, ψήφισε τα επαχθέστατα μνημόνια, έκανε τα πάντα, ό,τι έκανε, δεν έχει δείξει ίχνος μεταμέλειας και το </w:t>
      </w:r>
      <w:r>
        <w:rPr>
          <w:rFonts w:eastAsia="Times New Roman" w:cs="Times New Roman"/>
          <w:szCs w:val="24"/>
        </w:rPr>
        <w:lastRenderedPageBreak/>
        <w:t>μόνο το οποίο λέει και επαίρεται είναι ότι αυτά τ</w:t>
      </w:r>
      <w:r>
        <w:rPr>
          <w:rFonts w:eastAsia="Times New Roman" w:cs="Times New Roman"/>
          <w:szCs w:val="24"/>
        </w:rPr>
        <w:t xml:space="preserve">α οποία ψηφίζουν οι </w:t>
      </w:r>
      <w:proofErr w:type="spellStart"/>
      <w:r>
        <w:rPr>
          <w:rFonts w:eastAsia="Times New Roman" w:cs="Times New Roman"/>
          <w:szCs w:val="24"/>
        </w:rPr>
        <w:t>Σ</w:t>
      </w:r>
      <w:r>
        <w:rPr>
          <w:rFonts w:eastAsia="Times New Roman" w:cs="Times New Roman"/>
          <w:szCs w:val="24"/>
        </w:rPr>
        <w:t>υριζαίοι</w:t>
      </w:r>
      <w:proofErr w:type="spellEnd"/>
      <w:r>
        <w:rPr>
          <w:rFonts w:eastAsia="Times New Roman" w:cs="Times New Roman"/>
          <w:szCs w:val="24"/>
        </w:rPr>
        <w:t xml:space="preserve"> και των ΑΝΕΛ είναι αυτά που ψήφιζε η Νέα Δημοκρατία. Και λέει «Ψηφίστε εμάς, διότι εμείς θα τα εφαρμόσουμε πολύ καλύτερα, γιατί τα πιστεύουμε ακόμα καλύτερα».</w:t>
      </w:r>
    </w:p>
    <w:p w14:paraId="429673F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Οπότε αν κάποιος θέλει να δει να εφαρμόζονται καλύτερα τα τρίτα και</w:t>
      </w:r>
      <w:r>
        <w:rPr>
          <w:rFonts w:eastAsia="Times New Roman" w:cs="Times New Roman"/>
          <w:szCs w:val="24"/>
        </w:rPr>
        <w:t xml:space="preserve"> τα τέταρτα μνημόνια ας ψηφίσει Νέα Δημοκρατία. Αν δεν θέλει μνημόνιο και θέλει κάτι άλλο να κοιτάξει λίγο δεξιότερα και θα δει την πραγματική λύση. </w:t>
      </w:r>
    </w:p>
    <w:p w14:paraId="429673FA" w14:textId="77777777" w:rsidR="00BC01D7" w:rsidRDefault="000E0221">
      <w:pPr>
        <w:spacing w:line="600" w:lineRule="auto"/>
        <w:jc w:val="both"/>
        <w:rPr>
          <w:rFonts w:eastAsia="Times New Roman" w:cs="Times New Roman"/>
          <w:szCs w:val="24"/>
        </w:rPr>
      </w:pPr>
      <w:r>
        <w:rPr>
          <w:rFonts w:eastAsia="Times New Roman" w:cs="Times New Roman"/>
          <w:szCs w:val="24"/>
        </w:rPr>
        <w:t>Διότι για έναν προϋπολογισμό πραγματικής ανάπτυξης και ανάτασης της ελληνικής οικονομίας θα πρέπει να κινη</w:t>
      </w:r>
      <w:r>
        <w:rPr>
          <w:rFonts w:eastAsia="Times New Roman" w:cs="Times New Roman"/>
          <w:szCs w:val="24"/>
        </w:rPr>
        <w:t xml:space="preserve">θούμε προς μια εντελώς διαφορετική κατεύθυνση. Η Χρυσή Αυγή, σταθερή στις θέσεις της, δεν έχει αλλάξει ούτε κόμμα απ’ όσα έλεγε εδώ και μια τετραετία περίπου που βρίσκεται εντός του </w:t>
      </w:r>
      <w:r>
        <w:rPr>
          <w:rFonts w:eastAsia="Times New Roman" w:cs="Times New Roman"/>
          <w:szCs w:val="24"/>
        </w:rPr>
        <w:t>ε</w:t>
      </w:r>
      <w:r>
        <w:rPr>
          <w:rFonts w:eastAsia="Times New Roman" w:cs="Times New Roman"/>
          <w:szCs w:val="24"/>
        </w:rPr>
        <w:t>λληνικού Κοινοβουλίου, στους καιρούς των μνημονίων.</w:t>
      </w:r>
    </w:p>
    <w:p w14:paraId="429673F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Πρέπει να γίνει, κατ’</w:t>
      </w:r>
      <w:r>
        <w:rPr>
          <w:rFonts w:eastAsia="Times New Roman" w:cs="Times New Roman"/>
          <w:szCs w:val="24"/>
        </w:rPr>
        <w:t xml:space="preserve"> αρχάς, ένας λογιστικός έλεγχος του χρέους –το θυμάστε, σύντροφοι, ή το ξεχάσατε; Πάει αυτό, το έχετε κάνει γαργάρα!- για να δούμε επιτέλους τι απ’ όλα αυτά τα λεφτά που μας χρεώνουν υπάρχουν, είναι υπαρκτά, ποιο τμήμα αυτού του χρέους είναι επονείδιστο, π</w:t>
      </w:r>
      <w:r>
        <w:rPr>
          <w:rFonts w:eastAsia="Times New Roman" w:cs="Times New Roman"/>
          <w:szCs w:val="24"/>
        </w:rPr>
        <w:t>αράνομο και επαχθές και θα πρέπει να διαγραφεί. Διότι με κοντά 1 τρισεκατομμύριο συνολικό χρέος της πατρίδας μας, τα 326, τα 200 τόσα των ιδιωτών, τα 200 τόσα των τραπεζών, των ασφαλιστικών ταμείων, ανάπτυξη σ’ αυτή τη χώρα δεν μπορεί να έρθει. Άρα, θα πρέ</w:t>
      </w:r>
      <w:r>
        <w:rPr>
          <w:rFonts w:eastAsia="Times New Roman" w:cs="Times New Roman"/>
          <w:szCs w:val="24"/>
        </w:rPr>
        <w:t xml:space="preserve">πει να διαγραφεί το χρέος είτε για λόγους ανθρωπιστικούς είτε γιατί είναι παράνομο, επαχθές και επονείδιστο. </w:t>
      </w:r>
    </w:p>
    <w:p w14:paraId="429673F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Εάν δε εγγράψετε ένα μεγάλο κονδύλιο, που είναι το κατοχικό δάνειο, στον προϋπολογισμό του 2017 ή κάποιου τέλος πάντων έτους ως απαιτητό, όταν ποτ</w:t>
      </w:r>
      <w:r>
        <w:rPr>
          <w:rFonts w:eastAsia="Times New Roman" w:cs="Times New Roman"/>
          <w:szCs w:val="24"/>
        </w:rPr>
        <w:t xml:space="preserve">έ γίνει αυτό, θα τρέχουν οι Γερμανοί να σώσουν τα άσωστα. </w:t>
      </w:r>
      <w:r>
        <w:rPr>
          <w:rFonts w:eastAsia="Times New Roman" w:cs="Times New Roman"/>
          <w:szCs w:val="24"/>
        </w:rPr>
        <w:lastRenderedPageBreak/>
        <w:t>Τότε, επιτέλους, θα διεκδικήσουμε κάποια απ’ αυτά που μας οφείλουν και πρέπει να μας δώσουν πίσω με στοιχεία.</w:t>
      </w:r>
    </w:p>
    <w:p w14:paraId="429673F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Πιστή τήρηση και εφαρμογή του Συντάγματος κυρίως στο ζήτημα των χιλιάδων δικαστικών αποφ</w:t>
      </w:r>
      <w:r>
        <w:rPr>
          <w:rFonts w:eastAsia="Times New Roman" w:cs="Times New Roman"/>
          <w:szCs w:val="24"/>
        </w:rPr>
        <w:t>άσεων –το έχουμε πει και θα το λέμε συνεχώς- υπέρ δανειοληπτών για όλων των ειδών τα δάνεια εις βάρος των τραπεζών, που το ελληνικό κράτος δεν εφαρμόζει τον νόμο και δεν τα κάνει νόμο του κράτους υπέρ τους, αλλά συνεχίζει να κάνει πλάτη στις άθλιες τράπεζε</w:t>
      </w:r>
      <w:r>
        <w:rPr>
          <w:rFonts w:eastAsia="Times New Roman" w:cs="Times New Roman"/>
          <w:szCs w:val="24"/>
        </w:rPr>
        <w:t>ς και στους τραπεζίτες.</w:t>
      </w:r>
    </w:p>
    <w:p w14:paraId="429673F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Πάση θυσία υπεράσπιση των Ελλήνων εργαζομένων και των ελληνικών προϊόντων, με ό,τι αυτό συνεπάγεται. Προστατευτισμός μέχρι εκεί που δεν φθάνει για την ελληνική παραγωγή και για τον Έλληνα εργαζόμενο. Δεν είναι δυνατόν αυτή τη στιγμή</w:t>
      </w:r>
      <w:r>
        <w:rPr>
          <w:rFonts w:eastAsia="Times New Roman" w:cs="Times New Roman"/>
          <w:szCs w:val="24"/>
        </w:rPr>
        <w:t xml:space="preserve"> στην πατρίδα μας να αλωνίζουν εισαγόμενα προϊόντα αμφιβόλου ποιότητας, να αλωνίζουν εκατομμύρια λαθρομεταναστών, παράτυπων μεταναστών ή όπως αλλιώς θέλετε να </w:t>
      </w:r>
      <w:r>
        <w:rPr>
          <w:rFonts w:eastAsia="Times New Roman" w:cs="Times New Roman"/>
          <w:szCs w:val="24"/>
        </w:rPr>
        <w:lastRenderedPageBreak/>
        <w:t>τους πείτε και την ίδια ώρα να υπάρχουν εκατομμύρια Ελλήνων που δεν μπορούν να βρουν δουλειά, που</w:t>
      </w:r>
      <w:r>
        <w:rPr>
          <w:rFonts w:eastAsia="Times New Roman" w:cs="Times New Roman"/>
          <w:szCs w:val="24"/>
        </w:rPr>
        <w:t>θενά και για τίποτα.</w:t>
      </w:r>
    </w:p>
    <w:p w14:paraId="429673F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Εδώ θα ήθελα να κάνω μια μνεία. Παρακαλούν οι Έλληνες πολίτες, για να ενταχθούν στη ρύθμιση της ΔΕΗ για τις τριάντα έξι δόσεις ή παρακαλούν το κράτος να επαναφέρει τις εκατό δόσεις, έστω και με αυτούς τους δυσβάσταχτους όρους, προκειμέ</w:t>
      </w:r>
      <w:r>
        <w:rPr>
          <w:rFonts w:eastAsia="Times New Roman" w:cs="Times New Roman"/>
          <w:szCs w:val="24"/>
        </w:rPr>
        <w:t>νου να υπαχθούν μήπως μπορέσουν να κάνουν κάτι. Την ίδια ώρα το φαύλο ελληνικό κράτος «</w:t>
      </w:r>
      <w:proofErr w:type="spellStart"/>
      <w:r>
        <w:rPr>
          <w:rFonts w:eastAsia="Times New Roman" w:cs="Times New Roman"/>
          <w:szCs w:val="24"/>
        </w:rPr>
        <w:t>δοσοποιεί</w:t>
      </w:r>
      <w:proofErr w:type="spellEnd"/>
      <w:r>
        <w:rPr>
          <w:rFonts w:eastAsia="Times New Roman" w:cs="Times New Roman"/>
          <w:szCs w:val="24"/>
        </w:rPr>
        <w:t xml:space="preserve">» τα χρέη χρεοκοπημένων δήμων, όπως του Δήμου Φυλής, ύψους 500 εκατομμυρίων ευρώ με δόσεις για τα επόμενα δύο χιλιάδες διακόσια χρόνια. </w:t>
      </w:r>
    </w:p>
    <w:p w14:paraId="4296740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 λοιπόν, να κάνετε αυ</w:t>
      </w:r>
      <w:r>
        <w:rPr>
          <w:rFonts w:eastAsia="Times New Roman" w:cs="Times New Roman"/>
          <w:szCs w:val="24"/>
        </w:rPr>
        <w:t xml:space="preserve">τό το πράγμα και για τον απλό Έλληνα πολίτη και όχι για τους φαύλους και χρεοκοπημένους Δήμους της Φυλής, του Αμαρουσίου και διαφόρων άλλων περιοχών της Ελλάδος, οι οποίοι θα εξοφλήσουν στην καλύτερη των περιπτώσεων σε </w:t>
      </w:r>
      <w:proofErr w:type="spellStart"/>
      <w:r>
        <w:rPr>
          <w:rFonts w:eastAsia="Times New Roman" w:cs="Times New Roman"/>
          <w:szCs w:val="24"/>
        </w:rPr>
        <w:t>εκατόν</w:t>
      </w:r>
      <w:proofErr w:type="spellEnd"/>
      <w:r>
        <w:rPr>
          <w:rFonts w:eastAsia="Times New Roman" w:cs="Times New Roman"/>
          <w:szCs w:val="24"/>
        </w:rPr>
        <w:t xml:space="preserve"> πενήντα χρόνια. </w:t>
      </w:r>
      <w:r>
        <w:rPr>
          <w:rFonts w:eastAsia="Times New Roman" w:cs="Times New Roman"/>
          <w:szCs w:val="24"/>
        </w:rPr>
        <w:lastRenderedPageBreak/>
        <w:t>Γιατί μόνο έτσ</w:t>
      </w:r>
      <w:r>
        <w:rPr>
          <w:rFonts w:eastAsia="Times New Roman" w:cs="Times New Roman"/>
          <w:szCs w:val="24"/>
        </w:rPr>
        <w:t>ι θα μπορέσει ο ελεύθερος επαγγελματίας που σφαδάζει, που πονά, να πάρει μια μικρή ανάσα.</w:t>
      </w:r>
    </w:p>
    <w:p w14:paraId="4296740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Δεν το κάνετε, όμως, γιατί τους μισείτε και δεν τους θέλετε. Θέλετε τους λεγόμενους επενδυτές, αυτούς που έρχονται και αγοράζουν αντί πινακίου φακής τα χρυσαφικά και </w:t>
      </w:r>
      <w:r>
        <w:rPr>
          <w:rFonts w:eastAsia="Times New Roman" w:cs="Times New Roman"/>
          <w:szCs w:val="24"/>
        </w:rPr>
        <w:t>τα ασημικά της πατρίδας μας. Και στο τέλος μονά-ζυγά, γιατί έχετε φτιάξει συμφωνίες και συμβάσεις που είναι στα μέτρα τους ό,τι και να γίνει. Αυτοί θα είναι οι κερδισμένοι στο τέλος της ημέρας. Αυτός είναι ένας ξεκάθαρος ρατσισμός εις βάρος των Ελλήνων πολ</w:t>
      </w:r>
      <w:r>
        <w:rPr>
          <w:rFonts w:eastAsia="Times New Roman" w:cs="Times New Roman"/>
          <w:szCs w:val="24"/>
        </w:rPr>
        <w:t xml:space="preserve">ιτών προς όφελος των λίγων και μεγάλων πολυεθνικών. </w:t>
      </w:r>
    </w:p>
    <w:p w14:paraId="4296740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Εάν δεν υπάρξουν </w:t>
      </w:r>
      <w:proofErr w:type="spellStart"/>
      <w:r>
        <w:rPr>
          <w:rFonts w:eastAsia="Times New Roman" w:cs="Times New Roman"/>
          <w:szCs w:val="24"/>
        </w:rPr>
        <w:t>φοροελαφρύνσεις</w:t>
      </w:r>
      <w:proofErr w:type="spellEnd"/>
      <w:r>
        <w:rPr>
          <w:rFonts w:eastAsia="Times New Roman" w:cs="Times New Roman"/>
          <w:szCs w:val="24"/>
        </w:rPr>
        <w:t>, δεν μπορεί να ανασάνει ο Έλληνας πολίτης. Χρειάζεται, λοιπόν, ένα νέο φορολογικό καθεστώς πολύ πιο δίκαιο, με εξάλειψη της γραφειοκρατίας, που ταλανίζει ακόμα και αυτούς</w:t>
      </w:r>
      <w:r>
        <w:rPr>
          <w:rFonts w:eastAsia="Times New Roman" w:cs="Times New Roman"/>
          <w:szCs w:val="24"/>
        </w:rPr>
        <w:t xml:space="preserve"> τους ήρωες που θέλουν να κάνουν μια επένδυση και δεν μπορούν. Γιατί, βλέπετε, για να κάνει ένας ελεύθερος επαγγελματίας μια έναρξη, </w:t>
      </w:r>
      <w:r>
        <w:rPr>
          <w:rFonts w:eastAsia="Times New Roman" w:cs="Times New Roman"/>
          <w:szCs w:val="24"/>
        </w:rPr>
        <w:lastRenderedPageBreak/>
        <w:t>πρέπει να πάρει άδειες από μια πλειάδα οργανισμών. Με τα νέα νομοσχέδια φυσικά δεν αλλάζει τίποτα απολύτως, απλώς τα μεταφέ</w:t>
      </w:r>
      <w:r>
        <w:rPr>
          <w:rFonts w:eastAsia="Times New Roman" w:cs="Times New Roman"/>
          <w:szCs w:val="24"/>
        </w:rPr>
        <w:t>ρετε για λίγο αργότερα.</w:t>
      </w:r>
    </w:p>
    <w:p w14:paraId="4296740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Πρέπει να ρυθμιστούν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οι ληξιπρόθεσμες οφειλές. Εάν μη τι άλλο, όπως σας ζητούν οι ελεύθεροι επαγγελματίες, ας γίνεται συμψηφισμός με τα δισεκατομμύρια ευρώ που χρωστά το κράτος στους Έλληνες πολίτες με τις ληξιπρόθεσμες οφειλές των ελευθέρων επαγγελματιών. Να υπάρξει μια διευ</w:t>
      </w:r>
      <w:r>
        <w:rPr>
          <w:rFonts w:eastAsia="Times New Roman" w:cs="Times New Roman"/>
          <w:szCs w:val="24"/>
        </w:rPr>
        <w:t>κόλυνση, εν τέλει, ώστε να μπορέσουν να δημιουργήσουν.</w:t>
      </w:r>
    </w:p>
    <w:p w14:paraId="4296740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Γιατί ο Έλληνας ξέρει να δημιουργεί ακόμα και σε καιρούς κρίσεως. Μην περιμένετε από Πακιστανούς, Αφγανούς και λοιπούς παράτυπους μετανάστες, όπως σας αρέσει να λέτε, να σωθούν τα ταμεία σας. Εάν δεν βοηθήσετε την ελληνική οικογένεια –όχι με τα νομοσχέδια,</w:t>
      </w:r>
      <w:r>
        <w:rPr>
          <w:rFonts w:eastAsia="Times New Roman" w:cs="Times New Roman"/>
          <w:szCs w:val="24"/>
        </w:rPr>
        <w:t xml:space="preserve"> στα οποία εξισώνετε τις πραγματικές οικογένειες με τα ομοφυλόφιλα ζευγάρια-, εάν δεν </w:t>
      </w:r>
      <w:r>
        <w:rPr>
          <w:rFonts w:eastAsia="Times New Roman" w:cs="Times New Roman"/>
          <w:szCs w:val="24"/>
        </w:rPr>
        <w:lastRenderedPageBreak/>
        <w:t>γίνουν παιδιά και όχι να φεύγουν στο εξωτερικό οι νέοι Έλληνες πολίτες, αλλά να κάνουν οικογένειες, παιδιά, για να μπουν αύριο στην παραγωγική διαδικασία, να πληρώσουν σε</w:t>
      </w:r>
      <w:r>
        <w:rPr>
          <w:rFonts w:eastAsia="Times New Roman" w:cs="Times New Roman"/>
          <w:szCs w:val="24"/>
        </w:rPr>
        <w:t xml:space="preserve"> ασφαλιστικά ταμεία, πώς θέλετε να σώσετε τα ταμεία σας; </w:t>
      </w:r>
    </w:p>
    <w:p w14:paraId="42967405" w14:textId="77777777" w:rsidR="00BC01D7" w:rsidRDefault="000E022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κλείστε την ομιλία σας.</w:t>
      </w:r>
    </w:p>
    <w:p w14:paraId="42967406" w14:textId="77777777" w:rsidR="00BC01D7" w:rsidRDefault="000E0221">
      <w:pPr>
        <w:spacing w:line="600" w:lineRule="auto"/>
        <w:ind w:firstLine="720"/>
        <w:jc w:val="both"/>
        <w:rPr>
          <w:rFonts w:eastAsia="Times New Roman" w:cs="Times New Roman"/>
          <w:szCs w:val="24"/>
        </w:rPr>
      </w:pPr>
      <w:r>
        <w:rPr>
          <w:rFonts w:eastAsia="Times New Roman"/>
          <w:b/>
          <w:szCs w:val="24"/>
        </w:rPr>
        <w:t>ΗΛΙΑΣ ΠΑΝΑΓΙΩΤΑΡΟΣ:</w:t>
      </w:r>
      <w:r>
        <w:rPr>
          <w:rFonts w:eastAsia="Times New Roman"/>
          <w:szCs w:val="24"/>
        </w:rPr>
        <w:t xml:space="preserve"> Τελειώνω, κύριε Πρόεδρε.</w:t>
      </w:r>
      <w:r>
        <w:rPr>
          <w:rFonts w:eastAsia="Times New Roman" w:cs="Times New Roman"/>
          <w:szCs w:val="24"/>
        </w:rPr>
        <w:t xml:space="preserve"> </w:t>
      </w:r>
    </w:p>
    <w:p w14:paraId="4296740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Καταργήστε όλους αυτούς τους νόμους</w:t>
      </w:r>
      <w:r>
        <w:rPr>
          <w:rFonts w:eastAsia="Times New Roman" w:cs="Times New Roman"/>
          <w:szCs w:val="24"/>
        </w:rPr>
        <w:t>,</w:t>
      </w:r>
      <w:r>
        <w:rPr>
          <w:rFonts w:eastAsia="Times New Roman" w:cs="Times New Roman"/>
          <w:szCs w:val="24"/>
        </w:rPr>
        <w:t xml:space="preserve"> που δίνουν εκατοντάδες εκατομμύρια ευρώ σε μη κυβερν</w:t>
      </w:r>
      <w:r>
        <w:rPr>
          <w:rFonts w:eastAsia="Times New Roman" w:cs="Times New Roman"/>
          <w:szCs w:val="24"/>
        </w:rPr>
        <w:t>ητικές οργανώσεις, οι οποίες στην πλειοψηφία τους στελεχώνονται από μη Έλληνες πολίτες εις βάρος των φορολογουμένων πολιτών, οι οποίοι δούλεψαν, πλήρωσαν, πήγαν στον Στρατό, έκαναν οτιδήποτε και τώρα βλέπουν ότι άλλοι έρχονται και έχουν τα ωφελήματα που θα</w:t>
      </w:r>
      <w:r>
        <w:rPr>
          <w:rFonts w:eastAsia="Times New Roman" w:cs="Times New Roman"/>
          <w:szCs w:val="24"/>
        </w:rPr>
        <w:t xml:space="preserve"> έπρεπε να έχουν αυτοί, ενώ οι ίδιοι δεν έχουν τίποτα απολύτως.</w:t>
      </w:r>
    </w:p>
    <w:p w14:paraId="4296740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 xml:space="preserve">μία εξοικονόμηση στον προϋπολογισμό σας από το </w:t>
      </w:r>
      <w:proofErr w:type="spellStart"/>
      <w:r>
        <w:rPr>
          <w:rFonts w:eastAsia="Times New Roman" w:cs="Times New Roman"/>
          <w:szCs w:val="24"/>
        </w:rPr>
        <w:t>υπερσπάταλο</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ημόσιο, το οποίο συνεχίζει και πληρώνει εκατοντάδες εκατομμύρια ευρώ σε ενοίκια, ξοδεύει από εδώ και από εκεί. Δεν μπορεί να κάνε</w:t>
      </w:r>
      <w:r>
        <w:rPr>
          <w:rFonts w:eastAsia="Times New Roman" w:cs="Times New Roman"/>
          <w:szCs w:val="24"/>
        </w:rPr>
        <w:t>ι τίποτα, γιατί πολύ απλά είσαστε λίγοι και ανίκανοι.</w:t>
      </w:r>
    </w:p>
    <w:p w14:paraId="42967409"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να πραγματοποιηθούν, όμως, όλα αυτά, θα πρέπει να υπάρξει μια πραγματικά εθνική κυβέρνηση, η οποία θα βάλει τις πολυεθνικές και τους διάφορους θεσμούς στην άκρη και θα ασχοληθεί με τον Έλληνα πολίτη</w:t>
      </w:r>
      <w:r>
        <w:rPr>
          <w:rFonts w:eastAsia="Times New Roman" w:cs="Times New Roman"/>
          <w:szCs w:val="24"/>
        </w:rPr>
        <w:t xml:space="preserve">. </w:t>
      </w:r>
    </w:p>
    <w:p w14:paraId="4296740A"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Βλέπουμε, δυστυχώς, ότι και για το έτος 2017 ο ελληνικός λαός θα περάσει πολύ πιο δύσκολες στιγμές, που θα τον κάνουν να σκέφτεται το 2016 και να λέει τι ωραία χρονιά ήταν, καθώς θα είναι μια χρονιά ορόσημο, διότι θα είναι σε πλήρη ισχύ όλα τα μέτρα που</w:t>
      </w:r>
      <w:r>
        <w:rPr>
          <w:rFonts w:eastAsia="Times New Roman" w:cs="Times New Roman"/>
          <w:szCs w:val="24"/>
        </w:rPr>
        <w:t xml:space="preserve"> έχουν ψηφιστεί. Με τα τρία </w:t>
      </w:r>
      <w:r>
        <w:rPr>
          <w:rFonts w:eastAsia="Times New Roman" w:cs="Times New Roman"/>
          <w:szCs w:val="24"/>
        </w:rPr>
        <w:lastRenderedPageBreak/>
        <w:t xml:space="preserve">μνημόνια, συν ένα ακόμη που έρχεται </w:t>
      </w:r>
      <w:proofErr w:type="spellStart"/>
      <w:r>
        <w:rPr>
          <w:rFonts w:eastAsia="Times New Roman" w:cs="Times New Roman"/>
          <w:szCs w:val="24"/>
        </w:rPr>
        <w:t>οσονούπω</w:t>
      </w:r>
      <w:proofErr w:type="spellEnd"/>
      <w:r>
        <w:rPr>
          <w:rFonts w:eastAsia="Times New Roman" w:cs="Times New Roman"/>
          <w:szCs w:val="24"/>
        </w:rPr>
        <w:t xml:space="preserve"> και με την τεράστια οικονομική καταστροφή που έχει υποστεί, δεν ξέρουμε ποιοι και πόσοι θα αντέξουν. </w:t>
      </w:r>
    </w:p>
    <w:p w14:paraId="4296740B"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Σαφώς και η Χρυσή Αυγή καταψηφίζει αυτόν τον άθλιο, αντεθνικό, αντιαναπτυξιακό κα</w:t>
      </w:r>
      <w:r>
        <w:rPr>
          <w:rFonts w:eastAsia="Times New Roman" w:cs="Times New Roman"/>
          <w:szCs w:val="24"/>
        </w:rPr>
        <w:t>ι υπόδουλο προϋπολογισμό. Ο Θεός να βάλει το χέρι του!</w:t>
      </w:r>
    </w:p>
    <w:p w14:paraId="4296740C"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96740D" w14:textId="77777777" w:rsidR="00BC01D7" w:rsidRDefault="000E0221">
      <w:pPr>
        <w:spacing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4296740E"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w:t>
      </w:r>
    </w:p>
    <w:p w14:paraId="4296740F"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ο γενικός εισηγητής της Δημοκρατικής Συμπαράταξης συνάδελφος κ. Ιωάννης Κουτσού</w:t>
      </w:r>
      <w:r>
        <w:rPr>
          <w:rFonts w:eastAsia="Times New Roman" w:cs="Times New Roman"/>
          <w:szCs w:val="24"/>
        </w:rPr>
        <w:t>κος.</w:t>
      </w:r>
    </w:p>
    <w:p w14:paraId="42967410"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42967411"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Δυστυχώς, κυρίες και κύριοι Βουλευτές, συζητάμε έναν ακόμα προϋπολογισμό της Κυβέρνησης των ΣΥΡΙΖΑ-ΑΝΕΛ με επώδυνα μέτρα, περικοπές, φόρους, σε βάρος όλων των κοινωνικών ομάδων, ενώ θα έπρεπε –θα μπορούσαμ</w:t>
      </w:r>
      <w:r>
        <w:rPr>
          <w:rFonts w:eastAsia="Times New Roman" w:cs="Times New Roman"/>
          <w:szCs w:val="24"/>
        </w:rPr>
        <w:t>ε λέγω εγώ- να έχουμε αλλάξει σελίδα εδώ και καιρό.</w:t>
      </w:r>
    </w:p>
    <w:p w14:paraId="42967412"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έπρεπε σήμερα, επτά χρόνια μετά το σοκ της αυτογνωσίας και τις θυσίες του λαού μας, να έχουμε τελειώσει με τα μνημόνια και τη συνεχιζόμενη λιτότητα. Θα μπορούσαμε να έχουμε περάσει από τη φάση της εξόδ</w:t>
      </w:r>
      <w:r>
        <w:rPr>
          <w:rFonts w:eastAsia="Times New Roman" w:cs="Times New Roman"/>
          <w:szCs w:val="24"/>
        </w:rPr>
        <w:t>ου στη συζήτηση για την ανάπτυξη, το δικαίωμα στην ευημερία, τη δίκαιη κατανομή των βαρών και ωφελειών και δυστυχώς, λέω πάλι, αντί αυτού συζητάμε για νέες μακροχρόνιες και επαχθείς δεσμεύσεις για τη χώρα και για τα επόμενα μνημόνια, όπως και να τα ονομάσε</w:t>
      </w:r>
      <w:r>
        <w:rPr>
          <w:rFonts w:eastAsia="Times New Roman" w:cs="Times New Roman"/>
          <w:szCs w:val="24"/>
        </w:rPr>
        <w:t xml:space="preserve">ι αυτά κανένας: μνημόνιο </w:t>
      </w:r>
      <w:r>
        <w:rPr>
          <w:rFonts w:eastAsia="Times New Roman" w:cs="Times New Roman"/>
          <w:szCs w:val="24"/>
          <w:lang w:val="en-US"/>
        </w:rPr>
        <w:t>plus</w:t>
      </w:r>
      <w:r>
        <w:rPr>
          <w:rFonts w:eastAsia="Times New Roman" w:cs="Times New Roman"/>
          <w:szCs w:val="24"/>
        </w:rPr>
        <w:t xml:space="preserve">, μνημόνιο 3,5, μνημόνιο 4. </w:t>
      </w:r>
    </w:p>
    <w:p w14:paraId="42967413"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σας θυμίσω ότι όταν ξεκινήσαμε τη δύσκολη αυτή πορεία το 2010 ήμασταν μόνοι μας, μιας και κανένας δεν δέχθηκε να βάλει πλάτη, </w:t>
      </w:r>
      <w:r>
        <w:rPr>
          <w:rFonts w:eastAsia="Times New Roman" w:cs="Times New Roman"/>
          <w:szCs w:val="24"/>
        </w:rPr>
        <w:lastRenderedPageBreak/>
        <w:t>όταν τότε κρίθηκε ότι για να αποφύγουμε την ολική καταστροφή και</w:t>
      </w:r>
      <w:r>
        <w:rPr>
          <w:rFonts w:eastAsia="Times New Roman" w:cs="Times New Roman"/>
          <w:szCs w:val="24"/>
        </w:rPr>
        <w:t xml:space="preserve"> την άτακτη χρεοκοπία της χώρας, έπρεπε να υποστούμε όλοι θυσίες. Ήταν η παράταξή μας τότε που πήρε τις δύσκολες αποφάσεις. Τότε, όμως, όλοι –άλλοι από τις πλατείες και άλλοι από τα «</w:t>
      </w:r>
      <w:proofErr w:type="spellStart"/>
      <w:r>
        <w:rPr>
          <w:rFonts w:eastAsia="Times New Roman" w:cs="Times New Roman"/>
          <w:szCs w:val="24"/>
        </w:rPr>
        <w:t>Ζάππεια</w:t>
      </w:r>
      <w:proofErr w:type="spellEnd"/>
      <w:r>
        <w:rPr>
          <w:rFonts w:eastAsia="Times New Roman" w:cs="Times New Roman"/>
          <w:szCs w:val="24"/>
        </w:rPr>
        <w:t>»- είτε επένδυαν στην οργή του κόσμου είτε προσπαθούσαν να αποφύγο</w:t>
      </w:r>
      <w:r>
        <w:rPr>
          <w:rFonts w:eastAsia="Times New Roman" w:cs="Times New Roman"/>
          <w:szCs w:val="24"/>
        </w:rPr>
        <w:t xml:space="preserve">υν και να κρύψουν τις ευθύνες τους. </w:t>
      </w:r>
    </w:p>
    <w:p w14:paraId="42967414"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κόστος του </w:t>
      </w:r>
      <w:proofErr w:type="spellStart"/>
      <w:r>
        <w:rPr>
          <w:rFonts w:eastAsia="Times New Roman" w:cs="Times New Roman"/>
          <w:szCs w:val="24"/>
        </w:rPr>
        <w:t>αντιμνημονιακού</w:t>
      </w:r>
      <w:proofErr w:type="spellEnd"/>
      <w:r>
        <w:rPr>
          <w:rFonts w:eastAsia="Times New Roman" w:cs="Times New Roman"/>
          <w:szCs w:val="24"/>
        </w:rPr>
        <w:t xml:space="preserve"> αγώνα, μας συνοδεύει ακόμα, παρ’ ότι τώρα, εφτά χρόνια μετά, η ευρεία πλειοψηφία της Βουλής έχει αποδεχθεί και συνομολογήσει ότι δεν υπήρχε άλλος δρόμος. Όμως, η προσχώρηση στην εθνική γραμ</w:t>
      </w:r>
      <w:r>
        <w:rPr>
          <w:rFonts w:eastAsia="Times New Roman" w:cs="Times New Roman"/>
          <w:szCs w:val="24"/>
        </w:rPr>
        <w:t xml:space="preserve">μή που εμείς χαράξαμε από το 2010, δεν ήταν ούτε ανέφελη ούτε χωρίς κόστος. Το πολιτικός κόστος βέβαια πλήρωσε η παράταξή μας, αλλά το οικονομικό ο ελληνικός λαός, που πίστεψε τα ψέματα </w:t>
      </w:r>
      <w:r>
        <w:rPr>
          <w:rFonts w:eastAsia="Times New Roman" w:cs="Times New Roman"/>
          <w:szCs w:val="24"/>
        </w:rPr>
        <w:lastRenderedPageBreak/>
        <w:t>και τις εύκολες υποσχέσεις. Αυτοί που θα έσχιζαν τα μνημόνια, υπογράφο</w:t>
      </w:r>
      <w:r>
        <w:rPr>
          <w:rFonts w:eastAsia="Times New Roman" w:cs="Times New Roman"/>
          <w:szCs w:val="24"/>
        </w:rPr>
        <w:t xml:space="preserve">υν τώρα με κλειστά τα μάτια και έχουν και το θράσος να πανηγυρίζουν και από πάνω. </w:t>
      </w:r>
    </w:p>
    <w:p w14:paraId="42967415"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θεωρητικό ερώτημα αν μπορούσαμε να έχουμε τελειώσει με το πρώτο και δεύτερο πρόγραμμα, χωρίς να έχουμε μπει σε ένα τρίτο και επαχθέστερο, η απάντησή μου είναι ναι, με τη</w:t>
      </w:r>
      <w:r>
        <w:rPr>
          <w:rFonts w:eastAsia="Times New Roman" w:cs="Times New Roman"/>
          <w:szCs w:val="24"/>
        </w:rPr>
        <w:t>ν προϋπόθεση ότι θα είχαμε αποφύγει τις διπλές εκλογές του 2012, με κόστος 6 δισεκατομμύρια, για να γίνει πρωθυπουργός ο κ. Σαμαράς, και τις διπλές εκλογές του 2015 με κόστος 12,5 δισεκατομμύρια, για να γίνει πρωθυπουργός ο κ. Τσίπρας.</w:t>
      </w:r>
    </w:p>
    <w:p w14:paraId="42967416"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το επαναλάβω ακόμ</w:t>
      </w:r>
      <w:r>
        <w:rPr>
          <w:rFonts w:eastAsia="Times New Roman" w:cs="Times New Roman"/>
          <w:szCs w:val="24"/>
        </w:rPr>
        <w:t>η μία φορά</w:t>
      </w:r>
      <w:r>
        <w:rPr>
          <w:rFonts w:eastAsia="Times New Roman" w:cs="Times New Roman"/>
          <w:szCs w:val="24"/>
        </w:rPr>
        <w:t>,</w:t>
      </w:r>
      <w:r>
        <w:rPr>
          <w:rFonts w:eastAsia="Times New Roman" w:cs="Times New Roman"/>
          <w:szCs w:val="24"/>
        </w:rPr>
        <w:t xml:space="preserve"> για την ιστορία, πού βρισκόταν η χώρα το 2009 και τι παρέλαβε ο κ. Τσίπρας το 2015. Το 2009 η ελληνική οικονομία βρέθηκε στον αστερισμό των δίδυμων ελλειμμάτων, ισοζυγίου συναλλαγών και δημοσιονομικό, με το έλλειμμα της γενικής κυβέρνησης στα 3</w:t>
      </w:r>
      <w:r>
        <w:rPr>
          <w:rFonts w:eastAsia="Times New Roman" w:cs="Times New Roman"/>
          <w:szCs w:val="24"/>
        </w:rPr>
        <w:t xml:space="preserve">6 περίπου δισεκατομμύρια σε ετήσια βάση ή 15,1% του ΑΕΠ και το </w:t>
      </w:r>
      <w:r>
        <w:rPr>
          <w:rFonts w:eastAsia="Times New Roman" w:cs="Times New Roman"/>
          <w:szCs w:val="24"/>
        </w:rPr>
        <w:lastRenderedPageBreak/>
        <w:t>χρέος να έχει εκτοξευθεί στα 301 δισεκατομμύρια, ενώ το ΑΕΠ από το 200</w:t>
      </w:r>
      <w:r>
        <w:rPr>
          <w:rFonts w:eastAsia="Times New Roman" w:cs="Times New Roman"/>
          <w:szCs w:val="24"/>
        </w:rPr>
        <w:t>8</w:t>
      </w:r>
      <w:r>
        <w:rPr>
          <w:rFonts w:eastAsia="Times New Roman" w:cs="Times New Roman"/>
          <w:szCs w:val="24"/>
        </w:rPr>
        <w:t xml:space="preserve"> και μετά είχε πτωτική πορεία. </w:t>
      </w:r>
    </w:p>
    <w:p w14:paraId="42967417"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καταθέσω στα Πρακτικά κάποιους πίνακες. Αφορούν το ύψος και την εξέλιξη του ελλείμματος</w:t>
      </w:r>
      <w:r>
        <w:rPr>
          <w:rFonts w:eastAsia="Times New Roman" w:cs="Times New Roman"/>
          <w:szCs w:val="24"/>
        </w:rPr>
        <w:t>, το ύψος και την εξέλιξη του χρέους, την αλόγιστη αύξηση των δαπανών την περίοδο 2004-2009, που οδήγησαν στα υψηλά ελλείμματα.</w:t>
      </w:r>
    </w:p>
    <w:p w14:paraId="42967418" w14:textId="77777777" w:rsidR="00BC01D7" w:rsidRDefault="000E0221">
      <w:pPr>
        <w:spacing w:line="600" w:lineRule="auto"/>
        <w:ind w:firstLine="851"/>
        <w:jc w:val="both"/>
        <w:rPr>
          <w:rFonts w:eastAsia="Times New Roman" w:cs="Times New Roman"/>
        </w:rPr>
      </w:pPr>
      <w:r>
        <w:rPr>
          <w:rFonts w:eastAsia="Times New Roman" w:cs="Times New Roman"/>
        </w:rPr>
        <w:t xml:space="preserve">Το λέω, έτσι, για να κλείσουμε για μια ακόμη φορά και με την επίσημη σφραγίδα της </w:t>
      </w:r>
      <w:r>
        <w:rPr>
          <w:rFonts w:eastAsia="Times New Roman" w:cs="Times New Roman"/>
          <w:lang w:val="en-US"/>
        </w:rPr>
        <w:t>Eurostat</w:t>
      </w:r>
      <w:r>
        <w:rPr>
          <w:rFonts w:eastAsia="Times New Roman" w:cs="Times New Roman"/>
        </w:rPr>
        <w:t xml:space="preserve"> τη συνωμοσιολογία που αναπτύχθηκε τότε, πίσω από την οποία κρύφτηκαν πάρα πολλοί και άλλοι έκαναν καριέρες. Αυτή τη συνωμοσιολογία, που καλλιεργείτο μέχρι τώρα, την έκλεισε σήμερα η ελληνική δικαιοσύνη. </w:t>
      </w:r>
    </w:p>
    <w:p w14:paraId="42967419" w14:textId="77777777" w:rsidR="00BC01D7" w:rsidRDefault="000E0221">
      <w:pPr>
        <w:spacing w:line="600" w:lineRule="auto"/>
        <w:ind w:firstLine="720"/>
        <w:jc w:val="both"/>
        <w:rPr>
          <w:rFonts w:eastAsia="Times New Roman" w:cs="Times New Roman"/>
        </w:rPr>
      </w:pPr>
      <w:r>
        <w:rPr>
          <w:rFonts w:eastAsia="Times New Roman" w:cs="Times New Roman"/>
        </w:rPr>
        <w:t xml:space="preserve">(Στο σημείο αυτό ο Βουλευτής κ. Ιωάννης Κουτσούκος </w:t>
      </w:r>
      <w:r>
        <w:rPr>
          <w:rFonts w:eastAsia="Times New Roman" w:cs="Times New Roman"/>
        </w:rPr>
        <w:t xml:space="preserve">καταθέτει για τα Πρακτικά το προαναφερθέν έγγραφο, το οποίο βρίσκεται στο </w:t>
      </w:r>
      <w:r>
        <w:rPr>
          <w:rFonts w:eastAsia="Times New Roman" w:cs="Times New Roman"/>
        </w:rPr>
        <w:t>α</w:t>
      </w:r>
      <w:r>
        <w:rPr>
          <w:rFonts w:eastAsia="Times New Roman" w:cs="Times New Roman"/>
        </w:rPr>
        <w:t xml:space="preserve">ρχείο </w:t>
      </w:r>
      <w:r>
        <w:rPr>
          <w:rFonts w:eastAsia="Times New Roman" w:cs="Times New Roman"/>
        </w:rPr>
        <w:lastRenderedPageBreak/>
        <w:t>του Τμήματος Γραμματείας της Διεύθυνσης Στενογραφίας και Πρακτικών της Βουλής)</w:t>
      </w:r>
    </w:p>
    <w:p w14:paraId="4296741A" w14:textId="77777777" w:rsidR="00BC01D7" w:rsidRDefault="000E0221">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w:t>
      </w:r>
      <w:r>
        <w:rPr>
          <w:rFonts w:eastAsia="Times New Roman"/>
        </w:rPr>
        <w:t>κυρίες και κύριοι συνάδελφοι</w:t>
      </w:r>
      <w:r>
        <w:rPr>
          <w:rFonts w:eastAsia="Times New Roman" w:cs="Times New Roman"/>
        </w:rPr>
        <w:t xml:space="preserve">, στο τέλος του 2014, μετά από μια πεντάχρονη πορεία κόπων και θυσιών του ελληνικού λαού, η κατάσταση ήταν εντελώς διαφορετική. Τα δίδυμα ελλείμματα είχαν εξαλειφθεί εντελώς και για πρώτη φορά μετά το 2008 είχαμε πλεονάσματα. </w:t>
      </w:r>
    </w:p>
    <w:p w14:paraId="4296741B" w14:textId="77777777" w:rsidR="00BC01D7" w:rsidRDefault="000E0221">
      <w:pPr>
        <w:spacing w:line="600" w:lineRule="auto"/>
        <w:ind w:firstLine="720"/>
        <w:jc w:val="both"/>
        <w:rPr>
          <w:rFonts w:eastAsia="Times New Roman" w:cs="Times New Roman"/>
        </w:rPr>
      </w:pPr>
      <w:r>
        <w:rPr>
          <w:rFonts w:eastAsia="Times New Roman" w:cs="Times New Roman"/>
        </w:rPr>
        <w:t xml:space="preserve">Για πρώτη φορά, </w:t>
      </w:r>
      <w:r>
        <w:rPr>
          <w:rFonts w:eastAsia="Times New Roman" w:cs="Times New Roman"/>
          <w:bCs/>
          <w:shd w:val="clear" w:color="auto" w:fill="FFFFFF"/>
        </w:rPr>
        <w:t xml:space="preserve">επίσης, </w:t>
      </w:r>
      <w:r>
        <w:rPr>
          <w:rFonts w:eastAsia="Times New Roman" w:cs="Times New Roman"/>
        </w:rPr>
        <w:t xml:space="preserve">μετά </w:t>
      </w:r>
      <w:r>
        <w:rPr>
          <w:rFonts w:eastAsia="Times New Roman" w:cs="Times New Roman"/>
        </w:rPr>
        <w:t xml:space="preserve">το 2008, αποτυπώθηκε θετικός ρυθμός ανάπτυξης. Και χάρη στο γνωστό </w:t>
      </w:r>
      <w:r>
        <w:rPr>
          <w:rFonts w:eastAsia="Times New Roman" w:cs="Times New Roman"/>
          <w:lang w:val="en-US"/>
        </w:rPr>
        <w:t>PSI</w:t>
      </w:r>
      <w:r>
        <w:rPr>
          <w:rFonts w:eastAsia="Times New Roman" w:cs="Times New Roman"/>
        </w:rPr>
        <w:t xml:space="preserve">, τη μοναδική, δηλαδή, περίπτωση ονομαστικής περικοπής του χρέους, ήταν βελτιωμένα όλα τα παραμετρικά του στοιχεία και κατά συνέπεια το προφίλ της βιωσιμότητάς του, τα οποία αναγνωρίζει </w:t>
      </w:r>
      <w:r>
        <w:rPr>
          <w:rFonts w:eastAsia="Times New Roman" w:cs="Times New Roman"/>
        </w:rPr>
        <w:t xml:space="preserve">και τώρα η </w:t>
      </w:r>
      <w:r>
        <w:rPr>
          <w:rFonts w:eastAsia="Times New Roman"/>
          <w:bCs/>
        </w:rPr>
        <w:t>Κυβέρνηση</w:t>
      </w:r>
      <w:r>
        <w:rPr>
          <w:rFonts w:eastAsia="Times New Roman" w:cs="Times New Roman"/>
        </w:rPr>
        <w:t>, δηλαδή</w:t>
      </w:r>
      <w:r>
        <w:rPr>
          <w:rFonts w:eastAsia="Times New Roman" w:cs="Times New Roman"/>
        </w:rPr>
        <w:t>,</w:t>
      </w:r>
      <w:r>
        <w:rPr>
          <w:rFonts w:eastAsia="Times New Roman" w:cs="Times New Roman"/>
        </w:rPr>
        <w:t xml:space="preserve"> το κόστος εξυπηρέτησης, η επιμήκυνση του μέσου χρόνου λήξης, η σύνθεσή του, που </w:t>
      </w:r>
      <w:r>
        <w:rPr>
          <w:rFonts w:eastAsia="Times New Roman"/>
          <w:bCs/>
        </w:rPr>
        <w:t>είναι</w:t>
      </w:r>
      <w:r>
        <w:rPr>
          <w:rFonts w:eastAsia="Times New Roman" w:cs="Times New Roman"/>
        </w:rPr>
        <w:t xml:space="preserve"> θεσμικό θέμα και επιτρέπει τώρα με ασφάλεια να </w:t>
      </w:r>
      <w:r>
        <w:rPr>
          <w:rFonts w:eastAsia="Times New Roman" w:cs="Times New Roman"/>
          <w:bCs/>
          <w:shd w:val="clear" w:color="auto" w:fill="FFFFFF"/>
        </w:rPr>
        <w:t>γίνονται</w:t>
      </w:r>
      <w:r>
        <w:rPr>
          <w:rFonts w:eastAsia="Times New Roman" w:cs="Times New Roman"/>
        </w:rPr>
        <w:t xml:space="preserve"> ασκήσεις επί </w:t>
      </w:r>
      <w:proofErr w:type="spellStart"/>
      <w:r>
        <w:rPr>
          <w:rFonts w:eastAsia="Times New Roman" w:cs="Times New Roman"/>
        </w:rPr>
        <w:t>χάρτου</w:t>
      </w:r>
      <w:proofErr w:type="spellEnd"/>
      <w:r>
        <w:rPr>
          <w:rFonts w:eastAsia="Times New Roman" w:cs="Times New Roman"/>
        </w:rPr>
        <w:t xml:space="preserve"> για τη βιωσιμότητά του, χωρίς το ρίσκο των αγορών. </w:t>
      </w:r>
    </w:p>
    <w:p w14:paraId="4296741C" w14:textId="77777777" w:rsidR="00BC01D7" w:rsidRDefault="000E0221">
      <w:pPr>
        <w:spacing w:line="600" w:lineRule="auto"/>
        <w:ind w:firstLine="720"/>
        <w:jc w:val="both"/>
        <w:rPr>
          <w:rFonts w:eastAsia="Times New Roman" w:cs="Times New Roman"/>
        </w:rPr>
      </w:pPr>
      <w:r>
        <w:rPr>
          <w:rFonts w:eastAsia="Times New Roman" w:cs="Times New Roman"/>
        </w:rPr>
        <w:lastRenderedPageBreak/>
        <w:t>Σε τι περιπέ</w:t>
      </w:r>
      <w:r>
        <w:rPr>
          <w:rFonts w:eastAsia="Times New Roman" w:cs="Times New Roman"/>
        </w:rPr>
        <w:t>τειες ενέπλεξε τη χώρα η τυχοδιωκτική πολιτική των ΣΥΡΙΖΑ</w:t>
      </w:r>
      <w:r>
        <w:rPr>
          <w:rFonts w:eastAsia="Times New Roman"/>
        </w:rPr>
        <w:t>–</w:t>
      </w:r>
      <w:r>
        <w:rPr>
          <w:rFonts w:eastAsia="Times New Roman" w:cs="Times New Roman"/>
        </w:rPr>
        <w:t xml:space="preserve">ΑΝΕΛ, δέσμια των προεκλογικών και μετεκλογικών ψεμάτων, </w:t>
      </w:r>
      <w:r>
        <w:rPr>
          <w:rFonts w:eastAsia="Times New Roman"/>
          <w:bCs/>
        </w:rPr>
        <w:t>είναι</w:t>
      </w:r>
      <w:r>
        <w:rPr>
          <w:rFonts w:eastAsia="Times New Roman" w:cs="Times New Roman"/>
        </w:rPr>
        <w:t xml:space="preserve"> τώρα πια γνωστό σε όλους τους Έλληνες, που βιώνουν με οδυνηρό τρόπο την εφαρμογή του τρίτου μνημονίου. Ό,τι δηλαδή κατέκτησε ο λαός μας </w:t>
      </w:r>
      <w:r>
        <w:rPr>
          <w:rFonts w:eastAsia="Times New Roman" w:cs="Times New Roman"/>
        </w:rPr>
        <w:t xml:space="preserve">με τους δικούς του κόπους και θυσίες για τη βελτίωση των δημοσιονομικών και μακροοικονομικών μεγεθών σε μια δύσκολη πεντάχρονη πορεία από το 2010 μέχρι το 2014 ανετράπη και μαζί ανετράπη και η προοπτική εξόδου της χώρας από τα μνημόνια. </w:t>
      </w:r>
    </w:p>
    <w:p w14:paraId="4296741D" w14:textId="77777777" w:rsidR="00BC01D7" w:rsidRDefault="000E0221">
      <w:pPr>
        <w:spacing w:line="600" w:lineRule="auto"/>
        <w:ind w:firstLine="720"/>
        <w:jc w:val="both"/>
        <w:rPr>
          <w:rFonts w:eastAsia="Times New Roman" w:cs="Times New Roman"/>
        </w:rPr>
      </w:pPr>
      <w:r>
        <w:rPr>
          <w:rFonts w:eastAsia="Times New Roman" w:cs="Times New Roman"/>
        </w:rPr>
        <w:t xml:space="preserve">Οι πληγωμένοι από </w:t>
      </w:r>
      <w:r>
        <w:rPr>
          <w:rFonts w:eastAsia="Times New Roman" w:cs="Times New Roman"/>
        </w:rPr>
        <w:t xml:space="preserve">την πεντάχρονη αυτή πορεία κόπων και θυσιών Έλληνες πολίτες, που πίστεψαν στο βάλσαμο της </w:t>
      </w:r>
      <w:proofErr w:type="spellStart"/>
      <w:r>
        <w:rPr>
          <w:rFonts w:eastAsia="Times New Roman" w:cs="Times New Roman"/>
        </w:rPr>
        <w:t>αντιμνημονιακής</w:t>
      </w:r>
      <w:proofErr w:type="spellEnd"/>
      <w:r>
        <w:rPr>
          <w:rFonts w:eastAsia="Times New Roman" w:cs="Times New Roman"/>
        </w:rPr>
        <w:t xml:space="preserve"> ρητορείας και της περήφανης </w:t>
      </w:r>
      <w:r>
        <w:rPr>
          <w:rFonts w:eastAsia="Times New Roman"/>
          <w:bCs/>
          <w:shd w:val="clear" w:color="auto" w:fill="FFFFFF"/>
        </w:rPr>
        <w:t>διαπραγμάτευση</w:t>
      </w:r>
      <w:r>
        <w:rPr>
          <w:rFonts w:eastAsia="Times New Roman" w:cs="Times New Roman"/>
        </w:rPr>
        <w:t xml:space="preserve">ς, βλέπουν τις πληγές ανοιχτές και </w:t>
      </w:r>
      <w:proofErr w:type="spellStart"/>
      <w:r>
        <w:rPr>
          <w:rFonts w:eastAsia="Times New Roman" w:cs="Times New Roman"/>
        </w:rPr>
        <w:t>χαίνουσες</w:t>
      </w:r>
      <w:proofErr w:type="spellEnd"/>
      <w:r>
        <w:rPr>
          <w:rFonts w:eastAsia="Times New Roman" w:cs="Times New Roman"/>
        </w:rPr>
        <w:t xml:space="preserve"> και τώρα πια έχουν απωλέσει κάθε ελπίδα. </w:t>
      </w:r>
    </w:p>
    <w:p w14:paraId="4296741E" w14:textId="77777777" w:rsidR="00BC01D7" w:rsidRDefault="000E0221">
      <w:pPr>
        <w:spacing w:line="600" w:lineRule="auto"/>
        <w:ind w:firstLine="720"/>
        <w:jc w:val="both"/>
        <w:rPr>
          <w:rFonts w:eastAsia="Times New Roman" w:cs="Times New Roman"/>
        </w:rPr>
      </w:pPr>
      <w:r>
        <w:rPr>
          <w:rFonts w:eastAsia="Times New Roman" w:cs="Times New Roman"/>
        </w:rPr>
        <w:t xml:space="preserve">Αυτό που συνέβη χθες </w:t>
      </w:r>
      <w:r>
        <w:rPr>
          <w:rFonts w:eastAsia="Times New Roman" w:cs="Times New Roman"/>
        </w:rPr>
        <w:t xml:space="preserve">στο </w:t>
      </w:r>
      <w:proofErr w:type="spellStart"/>
      <w:r>
        <w:rPr>
          <w:rFonts w:eastAsia="Times New Roman" w:cs="Times New Roman"/>
          <w:lang w:val="en-US"/>
        </w:rPr>
        <w:t>Eurogroup</w:t>
      </w:r>
      <w:proofErr w:type="spellEnd"/>
      <w:r>
        <w:rPr>
          <w:rFonts w:eastAsia="Times New Roman" w:cs="Times New Roman"/>
        </w:rPr>
        <w:t xml:space="preserve"> δείχνει πώς μια καιροσκοπική και επιπόλαιη πολιτική δεσμεύσει τη χώρα σε βάθος από τη ζημιά που η </w:t>
      </w:r>
      <w:r>
        <w:rPr>
          <w:rFonts w:eastAsia="Times New Roman" w:cs="Times New Roman"/>
        </w:rPr>
        <w:lastRenderedPageBreak/>
        <w:t xml:space="preserve">ίδια προκάλεσε. Η </w:t>
      </w:r>
      <w:r>
        <w:rPr>
          <w:rFonts w:eastAsia="Times New Roman"/>
          <w:bCs/>
        </w:rPr>
        <w:t>Κυβέρνηση,</w:t>
      </w:r>
      <w:r>
        <w:rPr>
          <w:rFonts w:eastAsia="Times New Roman" w:cs="Times New Roman"/>
        </w:rPr>
        <w:t xml:space="preserve"> δηλαδή, πρώτα επιδείνωσε τους όρους βιωσιμότητας του χρέους, λόγω της γενικής οπισθοχώρησης της ελληνικής οικονομία</w:t>
      </w:r>
      <w:r>
        <w:rPr>
          <w:rFonts w:eastAsia="Times New Roman" w:cs="Times New Roman"/>
        </w:rPr>
        <w:t xml:space="preserve">ς, σύμφωνα και με τη μελέτη του Διεθνούς Νομισματικού Ταμείου, όπως δείχνει ο σχετικός πίνακας, που θα καταθέσω τώρα στα Πρακτικά, από τις 24-5-2016, και μετά κατέστησε το </w:t>
      </w:r>
      <w:r>
        <w:rPr>
          <w:rFonts w:eastAsia="Times New Roman"/>
          <w:bCs/>
        </w:rPr>
        <w:t>κόστος</w:t>
      </w:r>
      <w:r>
        <w:rPr>
          <w:rFonts w:eastAsia="Times New Roman" w:cs="Times New Roman"/>
        </w:rPr>
        <w:t xml:space="preserve"> εξυπηρέτησης από 15%, που είχε προοπτική, στο 60%. </w:t>
      </w:r>
    </w:p>
    <w:p w14:paraId="4296741F" w14:textId="77777777" w:rsidR="00BC01D7" w:rsidRDefault="000E0221">
      <w:pPr>
        <w:spacing w:line="600" w:lineRule="auto"/>
        <w:ind w:firstLine="720"/>
        <w:jc w:val="both"/>
        <w:rPr>
          <w:rFonts w:eastAsia="Times New Roman" w:cs="Times New Roman"/>
        </w:rPr>
      </w:pPr>
      <w:r>
        <w:rPr>
          <w:rFonts w:eastAsia="Times New Roman" w:cs="Times New Roman"/>
        </w:rPr>
        <w:t>Συμφώνησε μετά τον Μάιο τ</w:t>
      </w:r>
      <w:r>
        <w:rPr>
          <w:rFonts w:eastAsia="Times New Roman" w:cs="Times New Roman"/>
        </w:rPr>
        <w:t xml:space="preserve">ου 2016 σε </w:t>
      </w:r>
      <w:r>
        <w:rPr>
          <w:rFonts w:eastAsia="Times New Roman" w:cs="Times New Roman"/>
          <w:bCs/>
          <w:shd w:val="clear" w:color="auto" w:fill="FFFFFF"/>
        </w:rPr>
        <w:t>ρυθμίσεις</w:t>
      </w:r>
      <w:r>
        <w:rPr>
          <w:rFonts w:eastAsia="Times New Roman" w:cs="Times New Roman"/>
        </w:rPr>
        <w:t xml:space="preserve"> πιο συσταλτικού και συντηρητικού χαρακτήρα από τις δεσμεύσεις που είχαν αναλάβει οι εταίροι μας τον Νοέμβριο του 2012 και τώρα, δέσμια όσων συμφώνησε, ενσωματώνει αυτή τη ζημιά με πρόσθετα μέτρα και δεσμεύσεις, πέραν του τρίτου μνημονί</w:t>
      </w:r>
      <w:r>
        <w:rPr>
          <w:rFonts w:eastAsia="Times New Roman" w:cs="Times New Roman"/>
        </w:rPr>
        <w:t xml:space="preserve">ου, στην προοπτική μιας θεωρητικά εικαζόμενης </w:t>
      </w:r>
      <w:r>
        <w:rPr>
          <w:rFonts w:eastAsia="Times New Roman"/>
        </w:rPr>
        <w:t xml:space="preserve">και </w:t>
      </w:r>
      <w:r>
        <w:rPr>
          <w:rFonts w:eastAsia="Times New Roman" w:cs="Times New Roman"/>
        </w:rPr>
        <w:t xml:space="preserve">όχι ονομαστικής </w:t>
      </w:r>
      <w:r>
        <w:rPr>
          <w:rFonts w:eastAsia="Times New Roman"/>
        </w:rPr>
        <w:t>–</w:t>
      </w:r>
      <w:r>
        <w:rPr>
          <w:rFonts w:eastAsia="Times New Roman" w:cs="Times New Roman"/>
        </w:rPr>
        <w:t>το σημειώνω</w:t>
      </w:r>
      <w:r>
        <w:rPr>
          <w:rFonts w:eastAsia="Times New Roman"/>
        </w:rPr>
        <w:t>–</w:t>
      </w:r>
      <w:r>
        <w:rPr>
          <w:rFonts w:eastAsia="Times New Roman" w:cs="Times New Roman"/>
        </w:rPr>
        <w:t xml:space="preserve"> αλλά έωλης για την ασφάλεια των μακροχρόνιων δεδομένων βιωσιμότητας του χρέους το 2060. </w:t>
      </w:r>
    </w:p>
    <w:p w14:paraId="42967420" w14:textId="77777777" w:rsidR="00BC01D7" w:rsidRDefault="000E0221">
      <w:pPr>
        <w:spacing w:line="600" w:lineRule="auto"/>
        <w:ind w:firstLine="720"/>
        <w:jc w:val="both"/>
        <w:rPr>
          <w:rFonts w:eastAsia="Times New Roman" w:cs="Times New Roman"/>
        </w:rPr>
      </w:pPr>
      <w:r>
        <w:rPr>
          <w:rFonts w:eastAsia="Times New Roman" w:cs="Times New Roman"/>
        </w:rPr>
        <w:lastRenderedPageBreak/>
        <w:t xml:space="preserve">Δηλαδή, η </w:t>
      </w:r>
      <w:r>
        <w:rPr>
          <w:rFonts w:eastAsia="Times New Roman"/>
          <w:bCs/>
        </w:rPr>
        <w:t>Κυβέρνηση,</w:t>
      </w:r>
      <w:r>
        <w:rPr>
          <w:rFonts w:eastAsia="Times New Roman" w:cs="Times New Roman"/>
        </w:rPr>
        <w:t xml:space="preserve"> αφού περιπλανήθηκε μεταξύ επονείδιστου και επαχθούς χρέους και διε</w:t>
      </w:r>
      <w:r>
        <w:rPr>
          <w:rFonts w:eastAsia="Times New Roman" w:cs="Times New Roman"/>
        </w:rPr>
        <w:t xml:space="preserve">θνούς διάσκεψης για την περικοπή του χρέους, προσκυνάει τώρα στο </w:t>
      </w:r>
      <w:r>
        <w:rPr>
          <w:rFonts w:eastAsia="Times New Roman" w:cs="Times New Roman"/>
          <w:lang w:val="en-US"/>
        </w:rPr>
        <w:t>PSI</w:t>
      </w:r>
      <w:r>
        <w:rPr>
          <w:rFonts w:eastAsia="Times New Roman" w:cs="Times New Roman"/>
        </w:rPr>
        <w:t xml:space="preserve">, αλλά λόγω αδυναμίας να διαπραγματευτεί, δίνει πολλά για να πάρει λίγα. Δίνει μπροστά για να πάρει στο μέλλον. </w:t>
      </w:r>
    </w:p>
    <w:p w14:paraId="42967421" w14:textId="77777777" w:rsidR="00BC01D7" w:rsidRDefault="000E0221">
      <w:pPr>
        <w:spacing w:line="600" w:lineRule="auto"/>
        <w:ind w:firstLine="720"/>
        <w:jc w:val="both"/>
        <w:rPr>
          <w:rFonts w:eastAsia="Times New Roman" w:cs="Times New Roman"/>
        </w:rPr>
      </w:pPr>
      <w:r>
        <w:rPr>
          <w:rFonts w:eastAsia="Times New Roman" w:cs="Times New Roman"/>
        </w:rPr>
        <w:t xml:space="preserve">Αυτή </w:t>
      </w:r>
      <w:r>
        <w:rPr>
          <w:rFonts w:eastAsia="Times New Roman"/>
          <w:bCs/>
        </w:rPr>
        <w:t>είναι,</w:t>
      </w:r>
      <w:r>
        <w:rPr>
          <w:rFonts w:eastAsia="Times New Roman" w:cs="Times New Roman"/>
        </w:rPr>
        <w:t xml:space="preserve"> δυστυχώς, η κατάσταση και τα κυβερνητικά στελέχη πανηγυρίζουν, </w:t>
      </w:r>
      <w:r>
        <w:rPr>
          <w:rFonts w:eastAsia="Times New Roman" w:cs="Times New Roman"/>
        </w:rPr>
        <w:t xml:space="preserve">ανεξάρτητα εάν ο κ. Τσίπρας ήρθε σήμερα με γραβάτα ή χωρίς γραβάτα. Γιατί είχε δεσμευτεί ότι όταν λύσει το θέμα του χρέους, σας θυμίζω, θα βάλει και γραβάτα. </w:t>
      </w:r>
    </w:p>
    <w:p w14:paraId="42967422" w14:textId="77777777" w:rsidR="00BC01D7" w:rsidRDefault="000E0221">
      <w:pPr>
        <w:spacing w:line="600" w:lineRule="auto"/>
        <w:ind w:firstLine="720"/>
        <w:jc w:val="both"/>
        <w:rPr>
          <w:rFonts w:eastAsia="Times New Roman" w:cs="Times New Roman"/>
        </w:rPr>
      </w:pPr>
      <w:r>
        <w:rPr>
          <w:rFonts w:eastAsia="Times New Roman" w:cs="Times New Roman"/>
        </w:rPr>
        <w:t xml:space="preserve">Κατά συνέπεια, </w:t>
      </w:r>
      <w:r>
        <w:rPr>
          <w:rFonts w:eastAsia="Times New Roman"/>
        </w:rPr>
        <w:t>κυρίες και κύριοι συνάδελφοι</w:t>
      </w:r>
      <w:r>
        <w:rPr>
          <w:rFonts w:eastAsia="Times New Roman" w:cs="Times New Roman"/>
        </w:rPr>
        <w:t xml:space="preserve">, η </w:t>
      </w:r>
      <w:r>
        <w:rPr>
          <w:rFonts w:eastAsia="Times New Roman"/>
        </w:rPr>
        <w:t>συζήτηση</w:t>
      </w:r>
      <w:r>
        <w:rPr>
          <w:rFonts w:eastAsia="Times New Roman" w:cs="Times New Roman"/>
        </w:rPr>
        <w:t xml:space="preserve"> του </w:t>
      </w:r>
      <w:r>
        <w:rPr>
          <w:rFonts w:eastAsia="Times New Roman" w:cs="Times New Roman"/>
          <w:bCs/>
          <w:shd w:val="clear" w:color="auto" w:fill="FFFFFF"/>
        </w:rPr>
        <w:t>π</w:t>
      </w:r>
      <w:r>
        <w:rPr>
          <w:rFonts w:eastAsia="Times New Roman" w:cs="Times New Roman"/>
          <w:bCs/>
          <w:shd w:val="clear" w:color="auto" w:fill="FFFFFF"/>
        </w:rPr>
        <w:t>ροϋπολογισμού</w:t>
      </w:r>
      <w:r>
        <w:rPr>
          <w:rFonts w:eastAsia="Times New Roman" w:cs="Times New Roman"/>
        </w:rPr>
        <w:t xml:space="preserve"> του 2017 γίνεται σε μια περίοδο γενικευμένης ανασφάλειας και αβεβαιοτήτων για την πορεία της χώρας, τη ζωή των πολιτών, τις εξελίξεις στην ευρύτερη περιοχή. Όλα τα μέτωπα </w:t>
      </w:r>
      <w:r>
        <w:rPr>
          <w:rFonts w:eastAsia="Times New Roman"/>
          <w:bCs/>
        </w:rPr>
        <w:t>είναι</w:t>
      </w:r>
      <w:r>
        <w:rPr>
          <w:rFonts w:eastAsia="Times New Roman" w:cs="Times New Roman"/>
        </w:rPr>
        <w:t xml:space="preserve"> ανοιχτά και οι προβλέψεις ανησυχητικές έως δυσοίωνες. Η οικονομία ματώνει από </w:t>
      </w:r>
      <w:r>
        <w:rPr>
          <w:rFonts w:eastAsia="Times New Roman" w:cs="Times New Roman"/>
        </w:rPr>
        <w:t xml:space="preserve">τον συνδυασμό της ύφεσης και της φορολογικής αφαίμαξης. Η κοινωνία στενάζει </w:t>
      </w:r>
      <w:r>
        <w:rPr>
          <w:rFonts w:eastAsia="Times New Roman" w:cs="Times New Roman"/>
        </w:rPr>
        <w:lastRenderedPageBreak/>
        <w:t xml:space="preserve">κάτω από το βάρος των κοινωνικών προβλημάτων, την ανεργία, τις περικοπές των συντάξεων και των κοινωνικών παροχών. </w:t>
      </w:r>
    </w:p>
    <w:p w14:paraId="42967423" w14:textId="77777777" w:rsidR="00BC01D7" w:rsidRDefault="000E0221">
      <w:pPr>
        <w:spacing w:line="600" w:lineRule="auto"/>
        <w:ind w:firstLine="720"/>
        <w:jc w:val="both"/>
        <w:rPr>
          <w:rFonts w:eastAsia="Times New Roman" w:cs="Times New Roman"/>
        </w:rPr>
      </w:pPr>
      <w:r>
        <w:rPr>
          <w:rFonts w:eastAsia="Times New Roman" w:cs="Times New Roman"/>
        </w:rPr>
        <w:t xml:space="preserve">Ο δεύτερος </w:t>
      </w:r>
      <w:r>
        <w:rPr>
          <w:rFonts w:eastAsia="Times New Roman" w:cs="Times New Roman"/>
          <w:bCs/>
          <w:shd w:val="clear" w:color="auto" w:fill="FFFFFF"/>
        </w:rPr>
        <w:t>π</w:t>
      </w:r>
      <w:r>
        <w:rPr>
          <w:rFonts w:eastAsia="Times New Roman" w:cs="Times New Roman"/>
          <w:bCs/>
          <w:shd w:val="clear" w:color="auto" w:fill="FFFFFF"/>
        </w:rPr>
        <w:t>ροϋπολογισμός</w:t>
      </w:r>
      <w:r>
        <w:rPr>
          <w:rFonts w:eastAsia="Times New Roman" w:cs="Times New Roman"/>
        </w:rPr>
        <w:t xml:space="preserve"> της </w:t>
      </w:r>
      <w:r>
        <w:rPr>
          <w:rFonts w:eastAsia="Times New Roman"/>
          <w:bCs/>
        </w:rPr>
        <w:t>Κυβέρνησης</w:t>
      </w:r>
      <w:r>
        <w:rPr>
          <w:rFonts w:eastAsia="Times New Roman" w:cs="Times New Roman"/>
        </w:rPr>
        <w:t xml:space="preserve"> ΣΥΡΙΖΑ</w:t>
      </w:r>
      <w:r>
        <w:rPr>
          <w:rFonts w:eastAsia="Times New Roman"/>
        </w:rPr>
        <w:t>–</w:t>
      </w:r>
      <w:r>
        <w:rPr>
          <w:rFonts w:eastAsia="Times New Roman" w:cs="Times New Roman"/>
        </w:rPr>
        <w:t>ΑΝΕΛ, όπως και ο</w:t>
      </w:r>
      <w:r>
        <w:rPr>
          <w:rFonts w:eastAsia="Times New Roman" w:cs="Times New Roman"/>
        </w:rPr>
        <w:t xml:space="preserve"> πρώτος του 2016, ενσωματώνει το κόστος που σώρευσε στη χώρα το τρίτο επαχθέστερο μνημόνιο. </w:t>
      </w:r>
    </w:p>
    <w:p w14:paraId="4296742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Είναι αποτέλεσμα μιας διαπραγματευτικής τακτικής, που αφού έφερε τη χώρα στο χείλος του γκρεμού, υποτάχθηκε με δυσμενείς όρους και αποδέχθηκε στη συνέχεια νέα δυσβ</w:t>
      </w:r>
      <w:r>
        <w:rPr>
          <w:rFonts w:eastAsia="Times New Roman" w:cs="Times New Roman"/>
          <w:szCs w:val="24"/>
        </w:rPr>
        <w:t xml:space="preserve">άσταχτα μέτρα δημοσιονομικής προσαρμογής, το ύψος των οποίων σωρευτικά ανέρχεται στα 12,5 δισεκατομμύρια, και την πρωτοφανή ταπείνωση της χώρας, που εκχώρησε στους δανειστές τη δημόσια περιουσία για εκατό χρόνια. </w:t>
      </w:r>
    </w:p>
    <w:p w14:paraId="4296742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 αποτέλεσμα αυτής της περιπέτειας, στην </w:t>
      </w:r>
      <w:r>
        <w:rPr>
          <w:rFonts w:eastAsia="Times New Roman" w:cs="Times New Roman"/>
          <w:szCs w:val="24"/>
        </w:rPr>
        <w:t xml:space="preserve">οποία η Κυβέρνηση Τσίπρα-Καμμένου περιέπλεξε τη χώρα, εκτιμάται από διάφορους αναλυτές </w:t>
      </w:r>
      <w:r>
        <w:rPr>
          <w:rFonts w:eastAsia="Times New Roman" w:cs="Times New Roman"/>
          <w:szCs w:val="24"/>
        </w:rPr>
        <w:lastRenderedPageBreak/>
        <w:t>και οικονομολόγους από 45 δισεκατομμύρια έως 86 δισεκατομμύρια, ανάλογα με τη σχολή από την οποία προέρχονται. Τα έχουμε ξαναπεί σε αυτήν την Αίθουσα. Μπορούμε να αθροίσ</w:t>
      </w:r>
      <w:r>
        <w:rPr>
          <w:rFonts w:eastAsia="Times New Roman" w:cs="Times New Roman"/>
          <w:szCs w:val="24"/>
        </w:rPr>
        <w:t xml:space="preserve">ουμε την απώλεια των καταθέσεων, την απώλεια της αξίας των μετοχών του ελληνικού </w:t>
      </w:r>
      <w:r>
        <w:rPr>
          <w:rFonts w:eastAsia="Times New Roman" w:cs="Times New Roman"/>
          <w:szCs w:val="24"/>
        </w:rPr>
        <w:t>δ</w:t>
      </w:r>
      <w:r>
        <w:rPr>
          <w:rFonts w:eastAsia="Times New Roman" w:cs="Times New Roman"/>
          <w:szCs w:val="24"/>
        </w:rPr>
        <w:t xml:space="preserve">ημοσίου στο Ταμείο Χρηματοπιστωτικής Σταθερότητας λόγω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τραπεζών. Μπορούμε να προσθέσουμε την απώλεια των επενδύσεων και κυρίως, το κόστος των μέτρω</w:t>
      </w:r>
      <w:r>
        <w:rPr>
          <w:rFonts w:eastAsia="Times New Roman" w:cs="Times New Roman"/>
          <w:szCs w:val="24"/>
        </w:rPr>
        <w:t xml:space="preserve">ν του νέου μνημονίου ΣΥΡΙΖΑ-ΑΝΕΛ. Και όλα αυτά, για να επιστρέψουμε εκεί που ήμασταν πριν δυο χρόνια, δηλαδή στο τέλος του 2014. </w:t>
      </w:r>
    </w:p>
    <w:p w14:paraId="4296742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φοροκεντρική</w:t>
      </w:r>
      <w:proofErr w:type="spellEnd"/>
      <w:r>
        <w:rPr>
          <w:rFonts w:eastAsia="Times New Roman" w:cs="Times New Roman"/>
          <w:szCs w:val="24"/>
        </w:rPr>
        <w:t xml:space="preserve"> πολιτική και η συνέχιση της λιτότητας έχει οδηγήσει στην εξάντληση της φοροδοτικής ικανότητας των Ελλήνων πολιτ</w:t>
      </w:r>
      <w:r>
        <w:rPr>
          <w:rFonts w:eastAsia="Times New Roman" w:cs="Times New Roman"/>
          <w:szCs w:val="24"/>
        </w:rPr>
        <w:t xml:space="preserve">ών, όπως αποτυπώνεται στην αύξηση των ληξιπρόθεσμων οφειλών προς το </w:t>
      </w:r>
      <w:r>
        <w:rPr>
          <w:rFonts w:eastAsia="Times New Roman" w:cs="Times New Roman"/>
          <w:szCs w:val="24"/>
        </w:rPr>
        <w:t>δ</w:t>
      </w:r>
      <w:r>
        <w:rPr>
          <w:rFonts w:eastAsia="Times New Roman" w:cs="Times New Roman"/>
          <w:szCs w:val="24"/>
        </w:rPr>
        <w:t xml:space="preserve">ημόσιο, τα οποία εκτινάχθηκαν στα 93 δισεκατομμύρια από 75 δισεκατομμύρια που ήταν στο τέλος του 2014, καθώς και την αύξηση των οφειλών προς </w:t>
      </w:r>
      <w:r>
        <w:rPr>
          <w:rFonts w:eastAsia="Times New Roman" w:cs="Times New Roman"/>
          <w:szCs w:val="24"/>
        </w:rPr>
        <w:lastRenderedPageBreak/>
        <w:t>τα ασφαλιστικά ταμεία γύρω στα 20 δισεκατομμύρ</w:t>
      </w:r>
      <w:r>
        <w:rPr>
          <w:rFonts w:eastAsia="Times New Roman" w:cs="Times New Roman"/>
          <w:szCs w:val="24"/>
        </w:rPr>
        <w:t xml:space="preserve">ια. Χαρακτηριστική είναι επίσης η μείωση του διαθέσιμου εισοδήματος των Ελλήνων πολιτών, που ανακοίνωσε η ΕΛΣΤΑΤ, για το 2015 περίπου 4,5 δισεκατομμύρια. </w:t>
      </w:r>
    </w:p>
    <w:p w14:paraId="4296742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Την ίδια περίοδο της </w:t>
      </w:r>
      <w:proofErr w:type="spellStart"/>
      <w:r>
        <w:rPr>
          <w:rFonts w:eastAsia="Times New Roman" w:cs="Times New Roman"/>
          <w:szCs w:val="24"/>
        </w:rPr>
        <w:t>υπερφορολόγησης</w:t>
      </w:r>
      <w:proofErr w:type="spellEnd"/>
      <w:r>
        <w:rPr>
          <w:rFonts w:eastAsia="Times New Roman" w:cs="Times New Roman"/>
          <w:szCs w:val="24"/>
        </w:rPr>
        <w:t>, η Κυβέρνηση μεθόδευσε μια τεχνητή συγκράτηση δαπανών, όπως δείχ</w:t>
      </w:r>
      <w:r>
        <w:rPr>
          <w:rFonts w:eastAsia="Times New Roman" w:cs="Times New Roman"/>
          <w:szCs w:val="24"/>
        </w:rPr>
        <w:t xml:space="preserve">νουν τα στοιχεία για την αύξηση των ληξιπρόθεσμων οφειλών του </w:t>
      </w:r>
      <w:r>
        <w:rPr>
          <w:rFonts w:eastAsia="Times New Roman" w:cs="Times New Roman"/>
          <w:szCs w:val="24"/>
        </w:rPr>
        <w:t>δ</w:t>
      </w:r>
      <w:r>
        <w:rPr>
          <w:rFonts w:eastAsia="Times New Roman" w:cs="Times New Roman"/>
          <w:szCs w:val="24"/>
        </w:rPr>
        <w:t xml:space="preserve">ημοσίου προς τους ιδιώτες, τα οποία ανέρχονται στα 6,2 δισεκατομμύρια από 3,7 δισεκατομμύρια που ήταν στο τέλος του 2014. </w:t>
      </w:r>
    </w:p>
    <w:p w14:paraId="4296742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Είναι φανερό ότι η Κυβέρνηση μετέρχεται αυτών των τεχνασμάτων, γιατί π</w:t>
      </w:r>
      <w:r>
        <w:rPr>
          <w:rFonts w:eastAsia="Times New Roman" w:cs="Times New Roman"/>
          <w:szCs w:val="24"/>
        </w:rPr>
        <w:t xml:space="preserve">άνω από την κυβερνητική πλειοψηφία πλανάται το φάντασμα του κόφτη, του νομοθετημένου κόφτη, όχι αυτού που θα νομοθετηθεί με βάση τη χθεσινή συμφωνία του </w:t>
      </w:r>
      <w:r>
        <w:rPr>
          <w:rFonts w:eastAsia="Times New Roman" w:cs="Times New Roman"/>
          <w:szCs w:val="24"/>
          <w:lang w:val="en-US"/>
        </w:rPr>
        <w:t>EUROGROUP</w:t>
      </w:r>
      <w:r>
        <w:rPr>
          <w:rFonts w:eastAsia="Times New Roman" w:cs="Times New Roman"/>
          <w:szCs w:val="24"/>
        </w:rPr>
        <w:t>. Και στερεί πόρους από την αγορά και από τους Έλληνες πολίτες με αυτά τα τεχνάσματα η Κυβέρνη</w:t>
      </w:r>
      <w:r>
        <w:rPr>
          <w:rFonts w:eastAsia="Times New Roman" w:cs="Times New Roman"/>
          <w:szCs w:val="24"/>
        </w:rPr>
        <w:t xml:space="preserve">ση. </w:t>
      </w:r>
    </w:p>
    <w:p w14:paraId="4296742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Το μέγεθος της </w:t>
      </w:r>
      <w:proofErr w:type="spellStart"/>
      <w:r>
        <w:rPr>
          <w:rFonts w:eastAsia="Times New Roman" w:cs="Times New Roman"/>
          <w:szCs w:val="24"/>
        </w:rPr>
        <w:t>υπερφορολόγησης</w:t>
      </w:r>
      <w:proofErr w:type="spellEnd"/>
      <w:r>
        <w:rPr>
          <w:rFonts w:eastAsia="Times New Roman" w:cs="Times New Roman"/>
          <w:szCs w:val="24"/>
        </w:rPr>
        <w:t xml:space="preserve"> για να επιτευχθεί το πρωτογενές αποτέλεσμα είναι πολύ μεγαλύτερο από τη φαινομενική υπέρβαση του στόχου κατά ένα δισεκατομμύριο, καθώς οι άμεσοι και οι έμμεσοι φόροι αυξήθηκαν κατά 2,1 δισεκατομμύρια μέσα στο 2016. Επομέ</w:t>
      </w:r>
      <w:r>
        <w:rPr>
          <w:rFonts w:eastAsia="Times New Roman" w:cs="Times New Roman"/>
          <w:szCs w:val="24"/>
        </w:rPr>
        <w:t>νως, η επίτευξη του εκτιμώμενου πρωτογενούς πλεονάσματος, για το οποίο επίσης πανηγυρίζει η Κυβέρνηση, κατά 1,9 δισεκατομμύρια ή 1,09% του ΑΕΠ οφείλεται κατά κύριο λόγο στην αύξηση των έμμεσων και άμεσων φόρων κατά 4,8</w:t>
      </w:r>
      <w:r>
        <w:rPr>
          <w:rFonts w:eastAsia="Times New Roman" w:cs="Times New Roman"/>
          <w:szCs w:val="24"/>
        </w:rPr>
        <w:t>%</w:t>
      </w:r>
      <w:r>
        <w:rPr>
          <w:rFonts w:eastAsia="Times New Roman" w:cs="Times New Roman"/>
          <w:szCs w:val="24"/>
        </w:rPr>
        <w:t xml:space="preserve"> σε συνθήκες ύφεσης, άρα στην </w:t>
      </w:r>
      <w:proofErr w:type="spellStart"/>
      <w:r>
        <w:rPr>
          <w:rFonts w:eastAsia="Times New Roman" w:cs="Times New Roman"/>
          <w:szCs w:val="24"/>
        </w:rPr>
        <w:t>υπερφορ</w:t>
      </w:r>
      <w:r>
        <w:rPr>
          <w:rFonts w:eastAsia="Times New Roman" w:cs="Times New Roman"/>
          <w:szCs w:val="24"/>
        </w:rPr>
        <w:t>ολόγηση</w:t>
      </w:r>
      <w:proofErr w:type="spellEnd"/>
      <w:r>
        <w:rPr>
          <w:rFonts w:eastAsia="Times New Roman" w:cs="Times New Roman"/>
          <w:szCs w:val="24"/>
        </w:rPr>
        <w:t xml:space="preserve"> των μειούμενων εισοδημάτων και της περιορισμένης καταναλωτικής δαπάνης. </w:t>
      </w:r>
    </w:p>
    <w:p w14:paraId="4296742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Άρα, το πρωτογενές πλεόνασμα του 2016 δεν έχει κα</w:t>
      </w:r>
      <w:r>
        <w:rPr>
          <w:rFonts w:eastAsia="Times New Roman" w:cs="Times New Roman"/>
          <w:szCs w:val="24"/>
        </w:rPr>
        <w:t>μ</w:t>
      </w:r>
      <w:r>
        <w:rPr>
          <w:rFonts w:eastAsia="Times New Roman" w:cs="Times New Roman"/>
          <w:szCs w:val="24"/>
        </w:rPr>
        <w:t xml:space="preserve">μία σχέση με ανάπτυξη και πάταξη της φοροδιαφυγής, ούτε με νοικοκύρεμα. Το αντίθετο, μάλιστα. Οφείλεται καθαρά στα μέτρα της </w:t>
      </w:r>
      <w:r>
        <w:rPr>
          <w:rFonts w:eastAsia="Times New Roman" w:cs="Times New Roman"/>
          <w:szCs w:val="24"/>
        </w:rPr>
        <w:t xml:space="preserve">δημοσιονομικής προσαρμογής, που έπληξαν όλες τις κοινωνικές ομάδες, με πρόσθετους άμεσους και έμμεσους φόρους, αυξήσεις εισφορών, περικοπές συντάξεων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w:t>
      </w:r>
    </w:p>
    <w:p w14:paraId="4296742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Πόσο </w:t>
      </w:r>
      <w:r>
        <w:rPr>
          <w:rFonts w:eastAsia="Times New Roman" w:cs="Times New Roman"/>
          <w:szCs w:val="24"/>
        </w:rPr>
        <w:t>α</w:t>
      </w:r>
      <w:r>
        <w:rPr>
          <w:rFonts w:eastAsia="Times New Roman" w:cs="Times New Roman"/>
          <w:szCs w:val="24"/>
        </w:rPr>
        <w:t xml:space="preserve">ριστερή είναι μια τέτοια πολιτική το κρίνουν οι πολίτες και κυρίως αυτοί που </w:t>
      </w:r>
      <w:proofErr w:type="spellStart"/>
      <w:r>
        <w:rPr>
          <w:rFonts w:eastAsia="Times New Roman" w:cs="Times New Roman"/>
          <w:szCs w:val="24"/>
        </w:rPr>
        <w:t>παραπλανήθηκαν</w:t>
      </w:r>
      <w:proofErr w:type="spellEnd"/>
      <w:r>
        <w:rPr>
          <w:rFonts w:eastAsia="Times New Roman" w:cs="Times New Roman"/>
          <w:szCs w:val="24"/>
        </w:rPr>
        <w:t xml:space="preserve"> από τις υποσχέσεις για τη 13</w:t>
      </w:r>
      <w:r w:rsidRPr="007E5623">
        <w:rPr>
          <w:rFonts w:eastAsia="Times New Roman" w:cs="Times New Roman"/>
          <w:szCs w:val="24"/>
          <w:vertAlign w:val="superscript"/>
        </w:rPr>
        <w:t>η</w:t>
      </w:r>
      <w:r>
        <w:rPr>
          <w:rFonts w:eastAsia="Times New Roman" w:cs="Times New Roman"/>
          <w:szCs w:val="24"/>
        </w:rPr>
        <w:t xml:space="preserve"> σύνταξη, για την κατάργηση του ΕΝΦΙΑ, για την αύξηση του κατώτατου μισθού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w:t>
      </w:r>
    </w:p>
    <w:p w14:paraId="4296742C" w14:textId="77777777" w:rsidR="00BC01D7" w:rsidRDefault="000E0221">
      <w:pPr>
        <w:spacing w:line="600" w:lineRule="auto"/>
        <w:ind w:firstLine="720"/>
        <w:jc w:val="both"/>
        <w:rPr>
          <w:rFonts w:eastAsia="Times New Roman"/>
          <w:szCs w:val="24"/>
        </w:rPr>
      </w:pPr>
      <w:r>
        <w:rPr>
          <w:rFonts w:eastAsia="Times New Roman" w:cs="Times New Roman"/>
          <w:szCs w:val="24"/>
        </w:rPr>
        <w:t xml:space="preserve">Πρέπει να σημειώσουμε ακόμα, πως η Κυβέρνηση στέρησε ρευστότητα από το ελληνικό </w:t>
      </w:r>
      <w:r>
        <w:rPr>
          <w:rFonts w:eastAsia="Times New Roman" w:cs="Times New Roman"/>
          <w:szCs w:val="24"/>
        </w:rPr>
        <w:t>δ</w:t>
      </w:r>
      <w:r>
        <w:rPr>
          <w:rFonts w:eastAsia="Times New Roman" w:cs="Times New Roman"/>
          <w:szCs w:val="24"/>
        </w:rPr>
        <w:t xml:space="preserve">ημόσιο, καθώς το 2016 τα έσοδα έπεσαν έξω κατά 2,9 </w:t>
      </w:r>
      <w:r>
        <w:rPr>
          <w:rFonts w:eastAsia="Times New Roman" w:cs="Times New Roman"/>
          <w:szCs w:val="24"/>
        </w:rPr>
        <w:t xml:space="preserve">δισεκατομμύρια από την απώλεια 1,3 δισεκατομμυρίων από τις αποκρατικοποιήσεις και 1,6 δισεκατομμύρια από την επιστροφή των κερδών των κεντρικών ευρωπαϊκών τραπεζών από τη </w:t>
      </w:r>
      <w:proofErr w:type="spellStart"/>
      <w:r>
        <w:rPr>
          <w:rFonts w:eastAsia="Times New Roman" w:cs="Times New Roman"/>
          <w:szCs w:val="24"/>
        </w:rPr>
        <w:t>διακράτηση</w:t>
      </w:r>
      <w:proofErr w:type="spellEnd"/>
      <w:r>
        <w:rPr>
          <w:rFonts w:eastAsia="Times New Roman" w:cs="Times New Roman"/>
          <w:szCs w:val="24"/>
        </w:rPr>
        <w:t xml:space="preserve"> των ελληνικών ομολόγων, δηλαδή</w:t>
      </w:r>
      <w:r>
        <w:rPr>
          <w:rFonts w:eastAsia="Times New Roman" w:cs="Times New Roman"/>
          <w:szCs w:val="24"/>
        </w:rPr>
        <w:t>,</w:t>
      </w:r>
      <w:r>
        <w:rPr>
          <w:rFonts w:eastAsia="Times New Roman" w:cs="Times New Roman"/>
          <w:szCs w:val="24"/>
        </w:rPr>
        <w:t xml:space="preserve"> τα λεγόμενα </w:t>
      </w:r>
      <w:proofErr w:type="spellStart"/>
      <w:r>
        <w:rPr>
          <w:rFonts w:eastAsia="Times New Roman"/>
          <w:bCs/>
          <w:szCs w:val="24"/>
        </w:rPr>
        <w:t>ANFAs</w:t>
      </w:r>
      <w:proofErr w:type="spellEnd"/>
      <w:r>
        <w:rPr>
          <w:rFonts w:eastAsia="Times New Roman"/>
          <w:szCs w:val="24"/>
        </w:rPr>
        <w:t xml:space="preserve"> &amp; </w:t>
      </w:r>
      <w:proofErr w:type="spellStart"/>
      <w:r>
        <w:rPr>
          <w:rFonts w:eastAsia="Times New Roman"/>
          <w:szCs w:val="24"/>
        </w:rPr>
        <w:t>SMPs</w:t>
      </w:r>
      <w:proofErr w:type="spellEnd"/>
      <w:r>
        <w:rPr>
          <w:rFonts w:eastAsia="Times New Roman"/>
          <w:szCs w:val="24"/>
        </w:rPr>
        <w:t xml:space="preserve">. </w:t>
      </w:r>
    </w:p>
    <w:p w14:paraId="4296742D" w14:textId="77777777" w:rsidR="00BC01D7" w:rsidRDefault="000E0221">
      <w:pPr>
        <w:spacing w:line="600" w:lineRule="auto"/>
        <w:ind w:firstLine="720"/>
        <w:jc w:val="both"/>
        <w:rPr>
          <w:rFonts w:eastAsia="Times New Roman"/>
          <w:szCs w:val="24"/>
        </w:rPr>
      </w:pPr>
      <w:r>
        <w:rPr>
          <w:rFonts w:eastAsia="Times New Roman"/>
          <w:szCs w:val="24"/>
        </w:rPr>
        <w:t xml:space="preserve">Η συνέχεια της </w:t>
      </w:r>
      <w:r>
        <w:rPr>
          <w:rFonts w:eastAsia="Times New Roman"/>
          <w:szCs w:val="24"/>
        </w:rPr>
        <w:t xml:space="preserve">ίδιας πολιτικής φόρων και περικοπών είναι ο προϋπολογισμός του 2017, καθώς το προβλεπόμενο πρωτογενές πλεόνασμα </w:t>
      </w:r>
      <w:r>
        <w:rPr>
          <w:rFonts w:eastAsia="Times New Roman"/>
          <w:szCs w:val="24"/>
        </w:rPr>
        <w:lastRenderedPageBreak/>
        <w:t>3,6 δισεκατομμύρια ή 2% του ΑΕΠ προέρχεται από τη σωρευτική επίδραση των δημοσιονομικών μέτρων 2015, 2016 και 2017 ύψους 12,5 δισεκατομμυρίων, ό</w:t>
      </w:r>
      <w:r>
        <w:rPr>
          <w:rFonts w:eastAsia="Times New Roman"/>
          <w:szCs w:val="24"/>
        </w:rPr>
        <w:t xml:space="preserve">πως είπα. </w:t>
      </w:r>
    </w:p>
    <w:p w14:paraId="4296742E" w14:textId="77777777" w:rsidR="00BC01D7" w:rsidRDefault="000E0221">
      <w:pPr>
        <w:spacing w:line="600" w:lineRule="auto"/>
        <w:ind w:firstLine="720"/>
        <w:jc w:val="both"/>
        <w:rPr>
          <w:rFonts w:eastAsia="Times New Roman" w:cs="Times New Roman"/>
          <w:szCs w:val="24"/>
        </w:rPr>
      </w:pPr>
      <w:r>
        <w:rPr>
          <w:rFonts w:eastAsia="Times New Roman"/>
          <w:szCs w:val="24"/>
        </w:rPr>
        <w:t>Σύμφωνα με την εισηγητική έκθεση του προϋπολογισμού, τα δημοσιονομικά μέτρα για το 2017 ανέρχονται στα 4,</w:t>
      </w:r>
      <w:r>
        <w:rPr>
          <w:rFonts w:eastAsia="Times New Roman"/>
          <w:szCs w:val="24"/>
        </w:rPr>
        <w:t>0</w:t>
      </w:r>
      <w:r>
        <w:rPr>
          <w:rFonts w:eastAsia="Times New Roman"/>
          <w:szCs w:val="24"/>
        </w:rPr>
        <w:t xml:space="preserve">11 δισεκατομμύρια, από τα οποία τα 3,051 δισεκατομμύρια είναι στα έσοδα και 960 εκατομμύρια στις δαπάνες. Αυτό προκύπτει από τον πίνακα </w:t>
      </w:r>
      <w:r>
        <w:rPr>
          <w:rFonts w:eastAsia="Times New Roman"/>
          <w:szCs w:val="24"/>
        </w:rPr>
        <w:t>332</w:t>
      </w:r>
      <w:r>
        <w:rPr>
          <w:rFonts w:eastAsia="Times New Roman"/>
          <w:szCs w:val="24"/>
        </w:rPr>
        <w:t xml:space="preserve"> των σελίδων 123 και 124 της εισηγητικής έκθεσης. Γι’ αυτό, δεν θα σας κουράσω για να τις διαβάσω. </w:t>
      </w:r>
    </w:p>
    <w:p w14:paraId="4296742F" w14:textId="77777777" w:rsidR="00BC01D7" w:rsidRDefault="000E0221">
      <w:pPr>
        <w:spacing w:line="600" w:lineRule="auto"/>
        <w:ind w:firstLine="720"/>
        <w:jc w:val="both"/>
        <w:rPr>
          <w:rFonts w:eastAsia="Times New Roman"/>
          <w:szCs w:val="24"/>
        </w:rPr>
      </w:pPr>
      <w:r>
        <w:rPr>
          <w:rFonts w:eastAsia="Times New Roman"/>
          <w:szCs w:val="24"/>
        </w:rPr>
        <w:t>Θα παρακαλούσα, όμως, τον εισηγητή της κυβερνητικής Πλειοψηφίας, που μας μίλησε προηγουμένως για λογιστικά τεχνάσματα και τερτίπια, να τον διαβάσει αυτόν το</w:t>
      </w:r>
      <w:r>
        <w:rPr>
          <w:rFonts w:eastAsia="Times New Roman"/>
          <w:szCs w:val="24"/>
        </w:rPr>
        <w:t>ν πίνακα, για να δει ότι εδώ περιλαμβάνονται όλοι οι παλιοί φόροι, που αυξάνονται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και περιλαμβάνονται και οι νέοι φόροι κατανάλωσης, που θα ισχύσουν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στα κινητά </w:t>
      </w:r>
      <w:r>
        <w:rPr>
          <w:rFonts w:eastAsia="Times New Roman"/>
          <w:szCs w:val="24"/>
        </w:rPr>
        <w:lastRenderedPageBreak/>
        <w:t>τηλέφωνα, στα σταθερά τηλέφωνα, στον καπνό, στα ποτά, στις μπύρες. Δεν</w:t>
      </w:r>
      <w:r>
        <w:rPr>
          <w:rFonts w:eastAsia="Times New Roman"/>
          <w:szCs w:val="24"/>
        </w:rPr>
        <w:t xml:space="preserve"> ξεφεύγει τίποτα.</w:t>
      </w:r>
    </w:p>
    <w:p w14:paraId="42967430" w14:textId="77777777" w:rsidR="00BC01D7" w:rsidRDefault="000E0221">
      <w:pPr>
        <w:spacing w:line="600" w:lineRule="auto"/>
        <w:ind w:firstLine="720"/>
        <w:jc w:val="both"/>
        <w:rPr>
          <w:rFonts w:eastAsia="Times New Roman"/>
          <w:szCs w:val="24"/>
        </w:rPr>
      </w:pPr>
      <w:r>
        <w:rPr>
          <w:rFonts w:eastAsia="Times New Roman"/>
          <w:szCs w:val="24"/>
        </w:rPr>
        <w:t>Σ’ αυτόν, επίσης, τον πίνακα, κυρίες και κύριοι συνάδελφοι, αναλύονται οι περικοπές ύψους 1.831.000.000, που αφορούν συντάξεις, κοινωνικά επιδόματα και, βεβαίως, εδώ συνυπάρχει και η αφαίρεση των παροχών ύψους 871 εκατομμυρίων. Άρα, το κα</w:t>
      </w:r>
      <w:r>
        <w:rPr>
          <w:rFonts w:eastAsia="Times New Roman"/>
          <w:szCs w:val="24"/>
        </w:rPr>
        <w:t xml:space="preserve">θαρό αποτέλεσμα είναι 960 εκατομμύρια περικοπές, γιατί η Κυβέρνηση μετά από περιπλάνηση ενός έτους μεταξύ των καρτών σίτισης και των συσσιτίων αποφάσισε να δώσει το Κοινωνικό Επίδομα Αλληλεγγύης. </w:t>
      </w:r>
    </w:p>
    <w:p w14:paraId="42967431" w14:textId="77777777" w:rsidR="00BC01D7" w:rsidRDefault="000E0221">
      <w:pPr>
        <w:spacing w:line="600" w:lineRule="auto"/>
        <w:ind w:firstLine="720"/>
        <w:jc w:val="both"/>
        <w:rPr>
          <w:rFonts w:eastAsia="Times New Roman"/>
          <w:szCs w:val="24"/>
        </w:rPr>
      </w:pPr>
      <w:r>
        <w:rPr>
          <w:rFonts w:eastAsia="Times New Roman"/>
          <w:szCs w:val="24"/>
        </w:rPr>
        <w:t xml:space="preserve">Δηλαδή, η Κυβέρνηση, για να είμαστε </w:t>
      </w:r>
      <w:proofErr w:type="spellStart"/>
      <w:r>
        <w:rPr>
          <w:rFonts w:eastAsia="Times New Roman"/>
          <w:szCs w:val="24"/>
        </w:rPr>
        <w:t>συνεννοημένοι</w:t>
      </w:r>
      <w:proofErr w:type="spellEnd"/>
      <w:r>
        <w:rPr>
          <w:rFonts w:eastAsia="Times New Roman"/>
          <w:szCs w:val="24"/>
        </w:rPr>
        <w:t xml:space="preserve">, παίρνει </w:t>
      </w:r>
      <w:r>
        <w:rPr>
          <w:rFonts w:eastAsia="Times New Roman"/>
          <w:szCs w:val="24"/>
        </w:rPr>
        <w:t>από τους φορολογούμενους και όχι από τους «έχοντες και κατέχοντες», όχι από τους βιομήχανους και τους εφοπλιστές, αθροιστικά από φόρους και περικοπές 4,8 δισεκατομμύρια για να τους δώσει πίσω λιγότερα από 900. Αυτό το τέχνασμα μπορείτε εσείς να μας πείτε π</w:t>
      </w:r>
      <w:r>
        <w:rPr>
          <w:rFonts w:eastAsia="Times New Roman"/>
          <w:szCs w:val="24"/>
        </w:rPr>
        <w:t xml:space="preserve">ώς λέγεται, απαντώντας </w:t>
      </w:r>
      <w:r>
        <w:rPr>
          <w:rFonts w:eastAsia="Times New Roman"/>
          <w:szCs w:val="24"/>
        </w:rPr>
        <w:lastRenderedPageBreak/>
        <w:t>στο ερώτημα της κυρίας Θεανώς Φωτίου, που έχει γίνει και σλόγκαν: «Απατεώνες είμαστε;»; Πρόκειται περί μιας λογιστικής απάτης, που κόβει πολλαπλάσια απ’ αυτά που θα δώσει κι έτσι η Κυβέρνηση προσπαθεί να δικαιολογήσει το κοινωνικό απ</w:t>
      </w:r>
      <w:r>
        <w:rPr>
          <w:rFonts w:eastAsia="Times New Roman"/>
          <w:szCs w:val="24"/>
        </w:rPr>
        <w:t>οτύπωμα του Προϋπολογισμού, παίρνοντας από τους φτωχούς και δίνοντας στους φτωχότερους.</w:t>
      </w:r>
    </w:p>
    <w:p w14:paraId="42967432" w14:textId="77777777" w:rsidR="00BC01D7" w:rsidRDefault="000E0221">
      <w:pPr>
        <w:spacing w:line="600" w:lineRule="auto"/>
        <w:ind w:firstLine="720"/>
        <w:jc w:val="both"/>
        <w:rPr>
          <w:rFonts w:eastAsia="Times New Roman"/>
          <w:szCs w:val="24"/>
        </w:rPr>
      </w:pPr>
      <w:r>
        <w:rPr>
          <w:rFonts w:eastAsia="Times New Roman"/>
          <w:szCs w:val="24"/>
        </w:rPr>
        <w:t xml:space="preserve">Αυτές οι περικοπές, αγαπητές </w:t>
      </w:r>
      <w:proofErr w:type="spellStart"/>
      <w:r>
        <w:rPr>
          <w:rFonts w:eastAsia="Times New Roman"/>
          <w:szCs w:val="24"/>
        </w:rPr>
        <w:t>συναδέλφισσες</w:t>
      </w:r>
      <w:proofErr w:type="spellEnd"/>
      <w:r>
        <w:rPr>
          <w:rFonts w:eastAsia="Times New Roman"/>
          <w:szCs w:val="24"/>
        </w:rPr>
        <w:t xml:space="preserve"> και συνάδελφοι, αφορούν τις συντάξεις, αφορούν τις χήρες και τα ορφανά, αφορούν τις επικουρικές συντάξεις, αφορούν το ΕΚΑΣ -5</w:t>
      </w:r>
      <w:r>
        <w:rPr>
          <w:rFonts w:eastAsia="Times New Roman"/>
          <w:szCs w:val="24"/>
        </w:rPr>
        <w:t>71 εκατομμύρια είναι οι περικοπές στο ΕΚΑΣ και σε άλλα κοινωνικά επιδόματα- και τις αυξήσεις των κοινωνικών εισφορών.</w:t>
      </w:r>
    </w:p>
    <w:p w14:paraId="42967433" w14:textId="77777777" w:rsidR="00BC01D7" w:rsidRDefault="000E0221">
      <w:pPr>
        <w:spacing w:line="600" w:lineRule="auto"/>
        <w:ind w:firstLine="720"/>
        <w:jc w:val="both"/>
        <w:rPr>
          <w:rFonts w:eastAsia="Times New Roman"/>
          <w:szCs w:val="24"/>
        </w:rPr>
      </w:pPr>
      <w:r>
        <w:rPr>
          <w:rFonts w:eastAsia="Times New Roman"/>
          <w:szCs w:val="24"/>
        </w:rPr>
        <w:t>Χαρακτηριστικό για την κυβερνητική υποκρισία σε σχέση με το κοινωνικό αποτύπωμα είναι αυτό που προβλέπει ο ίδιος ο πίνακας, ότι τα αντιστα</w:t>
      </w:r>
      <w:r>
        <w:rPr>
          <w:rFonts w:eastAsia="Times New Roman"/>
          <w:szCs w:val="24"/>
        </w:rPr>
        <w:t xml:space="preserve">θμιστικά της περικοπής του ΕΚΑΣ είναι μόνο 17 εκατομμύρια. </w:t>
      </w:r>
    </w:p>
    <w:p w14:paraId="42967434"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Εγώ, για να σας αποδείξω πόσο έωλη είναι η κυβερνητική προπαγάνδα, θα σας παραπέμψω στον πίνακα 323 της </w:t>
      </w:r>
      <w:r>
        <w:rPr>
          <w:rFonts w:eastAsia="Times New Roman"/>
          <w:szCs w:val="24"/>
        </w:rPr>
        <w:t>ε</w:t>
      </w:r>
      <w:r>
        <w:rPr>
          <w:rFonts w:eastAsia="Times New Roman"/>
          <w:szCs w:val="24"/>
        </w:rPr>
        <w:t xml:space="preserve">ισηγητικής </w:t>
      </w:r>
      <w:r>
        <w:rPr>
          <w:rFonts w:eastAsia="Times New Roman"/>
          <w:szCs w:val="24"/>
        </w:rPr>
        <w:t>έ</w:t>
      </w:r>
      <w:r>
        <w:rPr>
          <w:rFonts w:eastAsia="Times New Roman"/>
          <w:szCs w:val="24"/>
        </w:rPr>
        <w:t xml:space="preserve">κθεσης του </w:t>
      </w:r>
      <w:r>
        <w:rPr>
          <w:rFonts w:eastAsia="Times New Roman"/>
          <w:szCs w:val="24"/>
        </w:rPr>
        <w:t>π</w:t>
      </w:r>
      <w:r>
        <w:rPr>
          <w:rFonts w:eastAsia="Times New Roman"/>
          <w:szCs w:val="24"/>
        </w:rPr>
        <w:t>ροϋπολογισμού, με τις δικές μου αφαιρέσεις, που δείχνει ότι στον κο</w:t>
      </w:r>
      <w:r>
        <w:rPr>
          <w:rFonts w:eastAsia="Times New Roman"/>
          <w:szCs w:val="24"/>
        </w:rPr>
        <w:t xml:space="preserve">ινωνικό προϋπολογισμό δεν έχουμε πουθενά αύξηση δαπανών. Τα νοσοκομεία είναι τα ίδια, ο ΕΟΠΥΥ είναι μειωμένος </w:t>
      </w:r>
      <w:proofErr w:type="spellStart"/>
      <w:r>
        <w:rPr>
          <w:rFonts w:eastAsia="Times New Roman"/>
          <w:szCs w:val="24"/>
        </w:rPr>
        <w:t>κ.ο.κ.</w:t>
      </w:r>
      <w:proofErr w:type="spellEnd"/>
      <w:r>
        <w:rPr>
          <w:rFonts w:eastAsia="Times New Roman"/>
          <w:szCs w:val="24"/>
        </w:rPr>
        <w:t xml:space="preserve"> Άρα, πού αποτυπώνεται η κοινωνική πολιτική της Κυβέρνησης;</w:t>
      </w:r>
    </w:p>
    <w:p w14:paraId="42967435" w14:textId="77777777" w:rsidR="00BC01D7" w:rsidRDefault="000E0221">
      <w:pPr>
        <w:spacing w:line="600" w:lineRule="auto"/>
        <w:ind w:firstLine="720"/>
        <w:jc w:val="both"/>
        <w:rPr>
          <w:rFonts w:eastAsia="Times New Roman"/>
          <w:szCs w:val="24"/>
        </w:rPr>
      </w:pPr>
      <w:r>
        <w:rPr>
          <w:rFonts w:eastAsia="Times New Roman"/>
          <w:szCs w:val="24"/>
        </w:rPr>
        <w:t>Καταθέτω και αυτόν τον πίνακα.</w:t>
      </w:r>
    </w:p>
    <w:p w14:paraId="42967436" w14:textId="77777777" w:rsidR="00BC01D7" w:rsidRDefault="000E0221">
      <w:pPr>
        <w:spacing w:line="600" w:lineRule="auto"/>
        <w:ind w:firstLine="720"/>
        <w:jc w:val="both"/>
        <w:rPr>
          <w:rFonts w:eastAsia="Times New Roman"/>
          <w:szCs w:val="24"/>
        </w:rPr>
      </w:pPr>
      <w:r>
        <w:rPr>
          <w:rFonts w:eastAsia="Times New Roman"/>
          <w:szCs w:val="24"/>
        </w:rPr>
        <w:t xml:space="preserve">(Στο σημείο αυτό ο Βουλευτής κ. Γιάννης Κουτσούκος καταθέτει για τα Πρακτικά τον προαναφερθέντα πίνακα, ο οποίος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2967437" w14:textId="77777777" w:rsidR="00BC01D7" w:rsidRDefault="000E0221">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τώρα του 2017, κυρίες και </w:t>
      </w:r>
      <w:r>
        <w:rPr>
          <w:rFonts w:eastAsia="Times New Roman"/>
          <w:szCs w:val="24"/>
        </w:rPr>
        <w:t xml:space="preserve">κύριοι συνάδελφοι, έχει αυξημένο φόρο εισοδήματος των φυσικών προσώπων κατά 1.161.000.000. Οι έμμεσοι φόροι θα αυξηθούν κατά 1,3 δισεκατομμύρια, </w:t>
      </w:r>
      <w:r>
        <w:rPr>
          <w:rFonts w:eastAsia="Times New Roman"/>
          <w:szCs w:val="24"/>
        </w:rPr>
        <w:lastRenderedPageBreak/>
        <w:t xml:space="preserve">από τα οποία ο ΦΠΑ είναι 769 εκατομμύρια και οι φόροι κατανάλωσης 712 εκατομμύρια. </w:t>
      </w:r>
    </w:p>
    <w:p w14:paraId="42967438" w14:textId="77777777" w:rsidR="00BC01D7" w:rsidRDefault="000E0221">
      <w:pPr>
        <w:spacing w:line="600" w:lineRule="auto"/>
        <w:ind w:firstLine="720"/>
        <w:jc w:val="both"/>
        <w:rPr>
          <w:rFonts w:eastAsia="Times New Roman"/>
          <w:szCs w:val="24"/>
        </w:rPr>
      </w:pPr>
      <w:r>
        <w:rPr>
          <w:rFonts w:eastAsia="Times New Roman"/>
          <w:szCs w:val="24"/>
        </w:rPr>
        <w:t>Αυτό αθροιστικά, κύριε συνά</w:t>
      </w:r>
      <w:r>
        <w:rPr>
          <w:rFonts w:eastAsia="Times New Roman"/>
          <w:szCs w:val="24"/>
        </w:rPr>
        <w:t>δελφε της Πλειοψηφίας, κάνει 2</w:t>
      </w:r>
      <w:r>
        <w:rPr>
          <w:rFonts w:eastAsia="Times New Roman"/>
          <w:szCs w:val="24"/>
        </w:rPr>
        <w:t>.</w:t>
      </w:r>
      <w:r>
        <w:rPr>
          <w:rFonts w:eastAsia="Times New Roman"/>
          <w:szCs w:val="24"/>
        </w:rPr>
        <w:t>496</w:t>
      </w:r>
      <w:r>
        <w:rPr>
          <w:rFonts w:eastAsia="Times New Roman"/>
          <w:szCs w:val="24"/>
        </w:rPr>
        <w:t xml:space="preserve"> δισεκατομμύρια</w:t>
      </w:r>
      <w:r>
        <w:rPr>
          <w:rFonts w:eastAsia="Times New Roman"/>
          <w:szCs w:val="24"/>
        </w:rPr>
        <w:t>. Είναι λογιστικό τερτίπι αυτό ή είναι μια αριθμητική απ’ αυτήν που μαθαίνουμε στην πρώτη δημοτικού και αποδεικνύει από πού θα αντλήσει η Κυβέρνηση τα έσοδα του πρωτογενούς πλεονάσματος, για το οποίο είναι δ</w:t>
      </w:r>
      <w:r>
        <w:rPr>
          <w:rFonts w:eastAsia="Times New Roman"/>
          <w:szCs w:val="24"/>
        </w:rPr>
        <w:t>εσμευμένη το 2017;</w:t>
      </w:r>
    </w:p>
    <w:p w14:paraId="42967439" w14:textId="77777777" w:rsidR="00BC01D7" w:rsidRDefault="000E0221">
      <w:pPr>
        <w:spacing w:line="600" w:lineRule="auto"/>
        <w:ind w:firstLine="720"/>
        <w:jc w:val="both"/>
        <w:rPr>
          <w:rFonts w:eastAsia="Times New Roman"/>
          <w:szCs w:val="24"/>
        </w:rPr>
      </w:pPr>
      <w:r>
        <w:rPr>
          <w:rFonts w:eastAsia="Times New Roman"/>
          <w:szCs w:val="24"/>
        </w:rPr>
        <w:t xml:space="preserve">Στο σκέλος των δαπανών ο </w:t>
      </w:r>
      <w:r>
        <w:rPr>
          <w:rFonts w:eastAsia="Times New Roman"/>
          <w:szCs w:val="24"/>
        </w:rPr>
        <w:t>π</w:t>
      </w:r>
      <w:r>
        <w:rPr>
          <w:rFonts w:eastAsia="Times New Roman"/>
          <w:szCs w:val="24"/>
        </w:rPr>
        <w:t>ροϋπολογισμός προβλέπει μείωση των πρωτογενών δαπανών κατά 1,4 δισεκατομμύρια. Προέρχεται από τις περικοπές που σας είπα νωρίτερα και αφορούν την ασφάλεια, την κοινωνική περίθαλψη και την προστασία, σύμφωνα με τ</w:t>
      </w:r>
      <w:r>
        <w:rPr>
          <w:rFonts w:eastAsia="Times New Roman"/>
          <w:szCs w:val="24"/>
        </w:rPr>
        <w:t>α μέτρα δημοσιονομικής προσαρμογής για το 2017.</w:t>
      </w:r>
    </w:p>
    <w:p w14:paraId="4296743A" w14:textId="77777777" w:rsidR="00BC01D7" w:rsidRDefault="000E0221">
      <w:pPr>
        <w:spacing w:line="600" w:lineRule="auto"/>
        <w:ind w:firstLine="720"/>
        <w:jc w:val="both"/>
        <w:rPr>
          <w:rFonts w:eastAsia="Times New Roman"/>
          <w:szCs w:val="24"/>
        </w:rPr>
      </w:pPr>
      <w:r>
        <w:rPr>
          <w:rFonts w:eastAsia="Times New Roman"/>
          <w:szCs w:val="24"/>
        </w:rPr>
        <w:t xml:space="preserve">Χαρακτηριστικό για τον άδικο χαρακτήρα του </w:t>
      </w:r>
      <w:r>
        <w:rPr>
          <w:rFonts w:eastAsia="Times New Roman"/>
          <w:szCs w:val="24"/>
        </w:rPr>
        <w:t>π</w:t>
      </w:r>
      <w:r>
        <w:rPr>
          <w:rFonts w:eastAsia="Times New Roman"/>
          <w:szCs w:val="24"/>
        </w:rPr>
        <w:t xml:space="preserve">ροϋπολογισμού είναι, κυρίες και κύριοι συνάδελφοι, αυτό που διαπιστώνει η ίδια η </w:t>
      </w:r>
      <w:r>
        <w:rPr>
          <w:rFonts w:eastAsia="Times New Roman"/>
          <w:szCs w:val="24"/>
        </w:rPr>
        <w:t>έ</w:t>
      </w:r>
      <w:r>
        <w:rPr>
          <w:rFonts w:eastAsia="Times New Roman"/>
          <w:szCs w:val="24"/>
        </w:rPr>
        <w:t xml:space="preserve">κθεση, ότι </w:t>
      </w:r>
      <w:r>
        <w:rPr>
          <w:rFonts w:eastAsia="Times New Roman"/>
          <w:szCs w:val="24"/>
        </w:rPr>
        <w:lastRenderedPageBreak/>
        <w:t>άλλαξε η σχέση άμεσης και έμμεσης φορολογίας από την Κυβέρνηση της Αρισ</w:t>
      </w:r>
      <w:r>
        <w:rPr>
          <w:rFonts w:eastAsia="Times New Roman"/>
          <w:szCs w:val="24"/>
        </w:rPr>
        <w:t>τεράς και επιδεινώθηκε. Ήταν 1</w:t>
      </w:r>
      <w:r>
        <w:rPr>
          <w:rFonts w:eastAsia="Times New Roman"/>
          <w:szCs w:val="24"/>
        </w:rPr>
        <w:t>,</w:t>
      </w:r>
      <w:r>
        <w:rPr>
          <w:rFonts w:eastAsia="Times New Roman"/>
          <w:szCs w:val="24"/>
        </w:rPr>
        <w:t>15 και πήγε στο 1</w:t>
      </w:r>
      <w:r>
        <w:rPr>
          <w:rFonts w:eastAsia="Times New Roman"/>
          <w:szCs w:val="24"/>
        </w:rPr>
        <w:t>,</w:t>
      </w:r>
      <w:r>
        <w:rPr>
          <w:rFonts w:eastAsia="Times New Roman"/>
          <w:szCs w:val="24"/>
        </w:rPr>
        <w:t>3.</w:t>
      </w:r>
    </w:p>
    <w:p w14:paraId="4296743B" w14:textId="77777777" w:rsidR="00BC01D7" w:rsidRDefault="000E0221">
      <w:pPr>
        <w:spacing w:line="600" w:lineRule="auto"/>
        <w:ind w:firstLine="720"/>
        <w:jc w:val="both"/>
        <w:rPr>
          <w:rFonts w:eastAsia="Times New Roman"/>
          <w:szCs w:val="24"/>
        </w:rPr>
      </w:pPr>
      <w:r>
        <w:rPr>
          <w:rFonts w:eastAsia="Times New Roman"/>
          <w:szCs w:val="24"/>
        </w:rPr>
        <w:t xml:space="preserve">Επομένως, μιλάμε για έναν </w:t>
      </w:r>
      <w:r>
        <w:rPr>
          <w:rFonts w:eastAsia="Times New Roman"/>
          <w:szCs w:val="24"/>
        </w:rPr>
        <w:t>π</w:t>
      </w:r>
      <w:r>
        <w:rPr>
          <w:rFonts w:eastAsia="Times New Roman"/>
          <w:szCs w:val="24"/>
        </w:rPr>
        <w:t xml:space="preserve">ροϋπολογισμό ο οποίος συνιστά μια συντηρητική διαχείριση με συνέχιση της λιτότητας, φορολογική αφαίμαξη και νέα αδιέξοδα και αυτή η πολιτική, όπως είπα νωρίτερα, δεν είναι </w:t>
      </w:r>
      <w:r>
        <w:rPr>
          <w:rFonts w:eastAsia="Times New Roman"/>
          <w:szCs w:val="24"/>
        </w:rPr>
        <w:t>προοδευτική ούτε -πολύ περισσότερο- αριστερή, καθώς πλήττει όλες τις κοινωνικές ομάδες. Δεν ξεφεύγει κανένας: ούτε μισθωτοί ούτε συνταξιούχοι ούτε αγρότες ούτε μικρομεσαίοι επαγγελματίες ούτε ελεύθεροι επαγγελματίες.</w:t>
      </w:r>
    </w:p>
    <w:p w14:paraId="4296743C"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έρθουμε τώρα στα ζητήματα της ανάπτυ</w:t>
      </w:r>
      <w:r>
        <w:rPr>
          <w:rFonts w:eastAsia="Times New Roman" w:cs="Times New Roman"/>
          <w:szCs w:val="24"/>
        </w:rPr>
        <w:t xml:space="preserve">ξης. </w:t>
      </w:r>
    </w:p>
    <w:p w14:paraId="4296743D"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υπεραισιόδοξο σενάριο της Κυβέρνησης για ανάπτυξη 2,7% το 2017 δεν στηρίζεται στα επιμέρους στοιχεία, όπως παρατίθενται στην ίδια την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έ</w:t>
      </w:r>
      <w:r>
        <w:rPr>
          <w:rFonts w:eastAsia="Times New Roman" w:cs="Times New Roman"/>
          <w:szCs w:val="24"/>
        </w:rPr>
        <w:t>κθεση, καθώς οι προβλέψεις για την ιδιωτική κατανάλωση είναι πολύ μικρότερες, στο 1,8%, για τη δημόσι</w:t>
      </w:r>
      <w:r>
        <w:rPr>
          <w:rFonts w:eastAsia="Times New Roman" w:cs="Times New Roman"/>
          <w:szCs w:val="24"/>
        </w:rPr>
        <w:t xml:space="preserve">α κατανάλωση στο </w:t>
      </w:r>
      <w:r>
        <w:rPr>
          <w:rFonts w:eastAsia="Times New Roman" w:cs="Times New Roman"/>
          <w:szCs w:val="24"/>
        </w:rPr>
        <w:t>-</w:t>
      </w:r>
      <w:r>
        <w:rPr>
          <w:rFonts w:eastAsia="Times New Roman" w:cs="Times New Roman"/>
          <w:szCs w:val="24"/>
        </w:rPr>
        <w:t xml:space="preserve">0,3%, </w:t>
      </w:r>
      <w:r>
        <w:rPr>
          <w:rFonts w:eastAsia="Times New Roman" w:cs="Times New Roman"/>
          <w:szCs w:val="24"/>
        </w:rPr>
        <w:lastRenderedPageBreak/>
        <w:t>ενώ είναι γνωστό το κλίμα στην αγορά με τα «λουκέτα», το ύψος της ανεργίας, τη χαμηλή ανταγωνιστικότητα, τα μη εξυπηρετούμενα δάνεια, την έλλειψη ρευστότητας. Όλα αυτά δεν επιτρέπουν αυτή την αισιοδοξία. Ακόμα και η αύξηση του Προγρ</w:t>
      </w:r>
      <w:r>
        <w:rPr>
          <w:rFonts w:eastAsia="Times New Roman" w:cs="Times New Roman"/>
          <w:szCs w:val="24"/>
        </w:rPr>
        <w:t xml:space="preserve">άμματος Δημοσίων Επενδύσεων είναι εντελώς οριακή και με τη μείωση των συγχρηματοδοτούμενων πόρων είναι στα ίδια επίπεδα με τα περυσινά. </w:t>
      </w:r>
    </w:p>
    <w:p w14:paraId="4296743E"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αυτό το πλαίσιο, η </w:t>
      </w:r>
      <w:proofErr w:type="spellStart"/>
      <w:r>
        <w:rPr>
          <w:rFonts w:eastAsia="Times New Roman" w:cs="Times New Roman"/>
          <w:szCs w:val="24"/>
        </w:rPr>
        <w:t>υποχρηματοδότηση</w:t>
      </w:r>
      <w:proofErr w:type="spellEnd"/>
      <w:r>
        <w:rPr>
          <w:rFonts w:eastAsia="Times New Roman" w:cs="Times New Roman"/>
          <w:szCs w:val="24"/>
        </w:rPr>
        <w:t xml:space="preserve"> παραγωγικών Υπουργείων, όπως παραδείγματος χάριν του Υπουργείου Αγροτικής Ανάπτυ</w:t>
      </w:r>
      <w:r>
        <w:rPr>
          <w:rFonts w:eastAsia="Times New Roman" w:cs="Times New Roman"/>
          <w:szCs w:val="24"/>
        </w:rPr>
        <w:t xml:space="preserve">ξης ή των Οργανισμών Τοπικής Αυτοδιοίκησης και των προβληματικών ήδη τομέων της υγείας και της πρόνοιας, θα συντείνουν με την όξυνση των προβλημάτων και την αναπαραγωγή των αδιεξόδων στο μίζερο κλίμα που θα </w:t>
      </w:r>
      <w:proofErr w:type="spellStart"/>
      <w:r>
        <w:rPr>
          <w:rFonts w:eastAsia="Times New Roman" w:cs="Times New Roman"/>
          <w:szCs w:val="24"/>
        </w:rPr>
        <w:t>αποδομεί</w:t>
      </w:r>
      <w:proofErr w:type="spellEnd"/>
      <w:r>
        <w:rPr>
          <w:rFonts w:eastAsia="Times New Roman" w:cs="Times New Roman"/>
          <w:szCs w:val="24"/>
        </w:rPr>
        <w:t xml:space="preserve"> και θα ανατρέπει οποιαδήποτε αισιόδοξη π</w:t>
      </w:r>
      <w:r>
        <w:rPr>
          <w:rFonts w:eastAsia="Times New Roman" w:cs="Times New Roman"/>
          <w:szCs w:val="24"/>
        </w:rPr>
        <w:t xml:space="preserve">ροοπτική για την ανάπτυξη και την κοινωνική συνοχή. </w:t>
      </w:r>
    </w:p>
    <w:p w14:paraId="4296743F"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Προφανώς και το υπεραισιόδοξο κυβερνητικό σενάριο για το 2017, εκτός των οικονομικών δεδομένων και του κλίματος, έχει αντίπαλο τις κυβερνητικές αμφιθυμίες, την πολιτική αβεβαιότητα που καλλιεργεί η Κυβέρ</w:t>
      </w:r>
      <w:r>
        <w:rPr>
          <w:rFonts w:eastAsia="Times New Roman" w:cs="Times New Roman"/>
          <w:szCs w:val="24"/>
        </w:rPr>
        <w:t xml:space="preserve">νηση, τους κυβερνητικούς </w:t>
      </w:r>
      <w:proofErr w:type="spellStart"/>
      <w:r>
        <w:rPr>
          <w:rFonts w:eastAsia="Times New Roman" w:cs="Times New Roman"/>
          <w:szCs w:val="24"/>
        </w:rPr>
        <w:t>τακτικισμούς</w:t>
      </w:r>
      <w:proofErr w:type="spellEnd"/>
      <w:r>
        <w:rPr>
          <w:rFonts w:eastAsia="Times New Roman" w:cs="Times New Roman"/>
          <w:szCs w:val="24"/>
        </w:rPr>
        <w:t xml:space="preserve"> και την αδυναμία του ετερόκλητου κυβερνητικού σχηματισμού να προσελκύσει επενδύσεις και να αξιοποιήσει ακόμα και αυτή την περιουσία του ελληνικού </w:t>
      </w:r>
      <w:r>
        <w:rPr>
          <w:rFonts w:eastAsia="Times New Roman" w:cs="Times New Roman"/>
          <w:szCs w:val="24"/>
        </w:rPr>
        <w:t>δ</w:t>
      </w:r>
      <w:r>
        <w:rPr>
          <w:rFonts w:eastAsia="Times New Roman" w:cs="Times New Roman"/>
          <w:szCs w:val="24"/>
        </w:rPr>
        <w:t xml:space="preserve">ημοσίου. </w:t>
      </w:r>
    </w:p>
    <w:p w14:paraId="42967440"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Πολύ περισσότερο δε που η χθεσινή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υποδη</w:t>
      </w:r>
      <w:r>
        <w:rPr>
          <w:rFonts w:eastAsia="Times New Roman" w:cs="Times New Roman"/>
          <w:szCs w:val="24"/>
        </w:rPr>
        <w:t xml:space="preserve">λώνει την πλήρη αδυναμία της Κυβέρνησης για επαναδιαπραγμάτευση των όρων του μνημονίου, με τους οποίους δέσμευσε τη χώρα και αποδέχεται στόχους για πρωτογενή πλεονάσματα του 3,5% και μετά το 2018, που είναι στόχοι υπονομευτικοί της πορείας της ανάπτυξης. </w:t>
      </w:r>
    </w:p>
    <w:p w14:paraId="42967441"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δηλαδή, η Κυβέρνηση, αφού πρώτα ως αντιπολίτευση υπονόμευσε την πορεία της χώρας, αυτοϋπονομεύθηκε με τις γνωστές αυταπάτες και τώρα είναι δέσμια των όσων συμφώνησε και υπέγραψε ο κ. Τσίπρας. </w:t>
      </w:r>
    </w:p>
    <w:p w14:paraId="42967442"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συμπερασματικά, ο </w:t>
      </w:r>
      <w:r>
        <w:rPr>
          <w:rFonts w:eastAsia="Times New Roman" w:cs="Times New Roman"/>
          <w:szCs w:val="24"/>
        </w:rPr>
        <w:t>π</w:t>
      </w:r>
      <w:r>
        <w:rPr>
          <w:rFonts w:eastAsia="Times New Roman" w:cs="Times New Roman"/>
          <w:szCs w:val="24"/>
        </w:rPr>
        <w:t xml:space="preserve">ροϋπολογισμός του 2017 με τα </w:t>
      </w:r>
      <w:r>
        <w:rPr>
          <w:rFonts w:eastAsia="Times New Roman" w:cs="Times New Roman"/>
          <w:szCs w:val="24"/>
        </w:rPr>
        <w:t xml:space="preserve">νέα φορολογικά βάρη και τις περικοπές που περιέχει, καθώς και οι γενικότερες εξελίξεις δεν μπορούν να κάνουν κανέναν αισιόδοξο, παρά μόνο τα κυβερνητικά στελέχη –αν το πιστεύουν- για την πορεία της οικονομίας και της χώρας. </w:t>
      </w:r>
    </w:p>
    <w:p w14:paraId="42967443"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ζοφερό μαύρο τοπίο του Οκτώβ</w:t>
      </w:r>
      <w:r>
        <w:rPr>
          <w:rFonts w:eastAsia="Times New Roman" w:cs="Times New Roman"/>
          <w:szCs w:val="24"/>
        </w:rPr>
        <w:t xml:space="preserve">ρη με τις απώλειες ογδόντα χιλιάδων θέσεων εργασίας, η αναπαραγωγή των συζητήσεων για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για </w:t>
      </w:r>
      <w:proofErr w:type="spellStart"/>
      <w:r>
        <w:rPr>
          <w:rFonts w:eastAsia="Times New Roman" w:cs="Times New Roman"/>
          <w:szCs w:val="24"/>
        </w:rPr>
        <w:t>υπερελαστικοποίηση</w:t>
      </w:r>
      <w:proofErr w:type="spellEnd"/>
      <w:r>
        <w:rPr>
          <w:rFonts w:eastAsia="Times New Roman" w:cs="Times New Roman"/>
          <w:szCs w:val="24"/>
        </w:rPr>
        <w:t xml:space="preserve"> των εργασιακών σχέσεων, για ομαδικές απολύσεις και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αυτά δηλαδή που είχαμε βγάλει εμείς από το τραπέζι της συζήτηση</w:t>
      </w:r>
      <w:r>
        <w:rPr>
          <w:rFonts w:eastAsia="Times New Roman" w:cs="Times New Roman"/>
          <w:szCs w:val="24"/>
        </w:rPr>
        <w:t xml:space="preserve">ς και </w:t>
      </w:r>
      <w:proofErr w:type="spellStart"/>
      <w:r>
        <w:rPr>
          <w:rFonts w:eastAsia="Times New Roman" w:cs="Times New Roman"/>
          <w:szCs w:val="24"/>
        </w:rPr>
        <w:t>επανέφερε</w:t>
      </w:r>
      <w:proofErr w:type="spellEnd"/>
      <w:r>
        <w:rPr>
          <w:rFonts w:eastAsia="Times New Roman" w:cs="Times New Roman"/>
          <w:szCs w:val="24"/>
        </w:rPr>
        <w:t xml:space="preserve"> η «περήφανη» διαπραγμάτευση </w:t>
      </w:r>
      <w:r>
        <w:rPr>
          <w:rFonts w:eastAsia="Times New Roman" w:cs="Times New Roman"/>
          <w:szCs w:val="24"/>
        </w:rPr>
        <w:lastRenderedPageBreak/>
        <w:t xml:space="preserve">της Κυβέρνησης και συνομολόγησε χθες στο </w:t>
      </w:r>
      <w:proofErr w:type="spellStart"/>
      <w:r>
        <w:rPr>
          <w:rFonts w:eastAsia="Times New Roman" w:cs="Times New Roman"/>
          <w:szCs w:val="24"/>
          <w:lang w:val="en-US"/>
        </w:rPr>
        <w:t>Eurogroup</w:t>
      </w:r>
      <w:proofErr w:type="spellEnd"/>
      <w:r>
        <w:rPr>
          <w:rFonts w:eastAsia="Times New Roman" w:cs="Times New Roman"/>
          <w:szCs w:val="24"/>
        </w:rPr>
        <w:t xml:space="preserve"> ότι θα συζητήσει μαζί με τους πλειστηριασμούς και όλα αυτά είναι, δυστυχώς, η έρημος στην οποία βαδίζει ο κ. Τσίπρας και μέσα από την οποία αγωνίζονται να επιβιώ</w:t>
      </w:r>
      <w:r>
        <w:rPr>
          <w:rFonts w:eastAsia="Times New Roman" w:cs="Times New Roman"/>
          <w:szCs w:val="24"/>
        </w:rPr>
        <w:t xml:space="preserve">σουν οι απογοητευμένοι και ταλαιπωρημένοι πολίτες. </w:t>
      </w:r>
    </w:p>
    <w:p w14:paraId="42967444"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αν ο κ. Τσίπρας ακούει κραυγές, σαν αυτ</w:t>
      </w:r>
      <w:r>
        <w:rPr>
          <w:rFonts w:eastAsia="Times New Roman" w:cs="Times New Roman"/>
          <w:szCs w:val="24"/>
        </w:rPr>
        <w:t>ές</w:t>
      </w:r>
      <w:r>
        <w:rPr>
          <w:rFonts w:eastAsia="Times New Roman" w:cs="Times New Roman"/>
          <w:szCs w:val="24"/>
        </w:rPr>
        <w:t xml:space="preserve"> που μας είπε πέρυσι τέτοια εποχή εδώ, δεν είναι τα σκυλιά που ουρλιάζουν, είναι οι απεγνωσμένες κραυγές των ταλαιπωρημένων και απογοητευμένων πολιτών που αναζ</w:t>
      </w:r>
      <w:r>
        <w:rPr>
          <w:rFonts w:eastAsia="Times New Roman" w:cs="Times New Roman"/>
          <w:szCs w:val="24"/>
        </w:rPr>
        <w:t xml:space="preserve">ητούν μια ελπίδα. </w:t>
      </w:r>
    </w:p>
    <w:p w14:paraId="42967445"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Κυβέρνηση, όμως, κυρίες και κύριοι συνάδελφοι, δυστυχώς, αδυνατεί να λειτουργήσει ως κινητήρια δύναμη που θα ωθούσε τις υγιείς παραγωγικές και κοινωνικές δυνάμεις του τόπου να συνταχθούν σε ένα σχέδιο μακράς πνοής εξόδου της χώρας από </w:t>
      </w:r>
      <w:r>
        <w:rPr>
          <w:rFonts w:eastAsia="Times New Roman" w:cs="Times New Roman"/>
          <w:szCs w:val="24"/>
        </w:rPr>
        <w:t xml:space="preserve">την κρίση και σταθερού πολιτικού περιβάλλοντος. Καλλιεργεί και αναπαράγει συνεχώς νέες αβεβαιότητες. </w:t>
      </w:r>
    </w:p>
    <w:p w14:paraId="42967446"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Αυτός ο κρίσιμος παράγοντας απουσιάζει. Πολύ δε περισσότερο υποβαθμίζεται από μια λογιστικού χαρακτήρα αντιπαράθεση μεταξύ των δύο μεγαλύτερων κομμάτων, π</w:t>
      </w:r>
      <w:r>
        <w:rPr>
          <w:rFonts w:eastAsia="Times New Roman" w:cs="Times New Roman"/>
          <w:szCs w:val="24"/>
        </w:rPr>
        <w:t>ου περιορίζεται στην κατάταξη δαπανών κι εσόδων, δηλαδή</w:t>
      </w:r>
      <w:r>
        <w:rPr>
          <w:rFonts w:eastAsia="Times New Roman" w:cs="Times New Roman"/>
          <w:szCs w:val="24"/>
        </w:rPr>
        <w:t>,</w:t>
      </w:r>
      <w:r>
        <w:rPr>
          <w:rFonts w:eastAsia="Times New Roman" w:cs="Times New Roman"/>
          <w:szCs w:val="24"/>
        </w:rPr>
        <w:t xml:space="preserve"> πεπερασμένων και εξαντλημένων μεγεθών, καθώς δεν μπορούν να προτείνουν μια διαφορετική πορεία για τη χώρα, αυτήν που έχει ανάγκη η χώρα, δηλαδή μια πορεία ανάπτυξης και κοινωνικής συνοχής. </w:t>
      </w:r>
    </w:p>
    <w:p w14:paraId="42967447"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διαμόρφ</w:t>
      </w:r>
      <w:r>
        <w:rPr>
          <w:rFonts w:eastAsia="Times New Roman" w:cs="Times New Roman"/>
          <w:szCs w:val="24"/>
        </w:rPr>
        <w:t>ωση αυτού του κρίσιμου παράγοντα από τον οποία εξαρτάται η επαναδιαπραγμάτευση του μακροοικονομικού και δημοσιονομικού σχεδιασμού για τη χώρα, όπως τον συνομολόγησε ο κ. Τσίπρας -και τα βρίσκει συνεχώς μπροστά του-, προϋποθέτει να υπερβούμε τη λογική που β</w:t>
      </w:r>
      <w:r>
        <w:rPr>
          <w:rFonts w:eastAsia="Times New Roman" w:cs="Times New Roman"/>
          <w:szCs w:val="24"/>
        </w:rPr>
        <w:t xml:space="preserve">υθίζει τη χώρα, στο όνομα κομματικών στρατηγικών του «φύγε εσύ, να έρθω εγώ», με αλλαγή πολιτικών συσχετισμών και αλλαγή πολιτικής για τη μετατροπή της αδιέξοδης αυτής αντιπαράθεσης σε πολιτική εθνικής </w:t>
      </w:r>
      <w:r>
        <w:rPr>
          <w:rFonts w:eastAsia="Times New Roman" w:cs="Times New Roman"/>
          <w:szCs w:val="24"/>
        </w:rPr>
        <w:lastRenderedPageBreak/>
        <w:t>συναίνεσης και μακροχρόνιου σχεδίου εξόδου από τα μνημ</w:t>
      </w:r>
      <w:r>
        <w:rPr>
          <w:rFonts w:eastAsia="Times New Roman" w:cs="Times New Roman"/>
          <w:szCs w:val="24"/>
        </w:rPr>
        <w:t xml:space="preserve">όνια και την κρίση. </w:t>
      </w:r>
    </w:p>
    <w:p w14:paraId="42967448"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κυρίες και κύριοι Βουλευτές, είναι το σχέδιο της Δημοκρατικής Συμπαράταξης και σε αυτή την κατεύθυνση εργαζόμαστε συστηματικά, ώστε να μη μετατραπεί η απογοήτευση των δημοκρατικών πολιτών που παρασύρθηκαν από τα ψέματα του ΣΥΡΙΖΑ</w:t>
      </w:r>
      <w:r>
        <w:rPr>
          <w:rFonts w:eastAsia="Times New Roman" w:cs="Times New Roman"/>
          <w:szCs w:val="24"/>
        </w:rPr>
        <w:t xml:space="preserve"> σε συντηρητική παλινόρθωση και νέα αδιέξοδα. </w:t>
      </w:r>
    </w:p>
    <w:p w14:paraId="42967449" w14:textId="77777777" w:rsidR="00BC01D7" w:rsidRDefault="000E0221">
      <w:pPr>
        <w:spacing w:line="600" w:lineRule="auto"/>
        <w:ind w:firstLine="720"/>
        <w:jc w:val="both"/>
        <w:rPr>
          <w:rFonts w:eastAsia="Times New Roman"/>
          <w:szCs w:val="24"/>
        </w:rPr>
      </w:pPr>
      <w:r>
        <w:rPr>
          <w:rFonts w:eastAsia="Times New Roman"/>
          <w:szCs w:val="24"/>
        </w:rPr>
        <w:t>Θ</w:t>
      </w:r>
      <w:r>
        <w:rPr>
          <w:rFonts w:eastAsia="Times New Roman"/>
          <w:szCs w:val="24"/>
        </w:rPr>
        <w:t xml:space="preserve">έλω να στείλω ένα μήνυμα και εγώ από αυτό το Βήμα σε όλους αυτούς που μας πολεμούν, γιατί θέλουν να γίνουμε δεκανίκι του ενός και του άλλου, ότι σε αυτήν τη γραμμή θα </w:t>
      </w:r>
      <w:proofErr w:type="spellStart"/>
      <w:r>
        <w:rPr>
          <w:rFonts w:eastAsia="Times New Roman"/>
          <w:szCs w:val="24"/>
        </w:rPr>
        <w:t>εμμείνουμε</w:t>
      </w:r>
      <w:proofErr w:type="spellEnd"/>
      <w:r>
        <w:rPr>
          <w:rFonts w:eastAsia="Times New Roman"/>
          <w:szCs w:val="24"/>
        </w:rPr>
        <w:t xml:space="preserve"> σταθερά, θα την παλέψουμε και </w:t>
      </w:r>
      <w:r>
        <w:rPr>
          <w:rFonts w:eastAsia="Times New Roman"/>
          <w:szCs w:val="24"/>
        </w:rPr>
        <w:t>θα δικαιωθούμε! Εμείς τη δική μας έρημο την περάσαμε το 2015!</w:t>
      </w:r>
    </w:p>
    <w:p w14:paraId="4296744A" w14:textId="77777777" w:rsidR="00BC01D7" w:rsidRDefault="000E0221">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4296744B" w14:textId="77777777" w:rsidR="00BC01D7" w:rsidRDefault="000E0221">
      <w:pPr>
        <w:spacing w:line="600" w:lineRule="auto"/>
        <w:ind w:firstLine="720"/>
        <w:jc w:val="both"/>
        <w:rPr>
          <w:rFonts w:eastAsia="Times New Roman"/>
          <w:szCs w:val="24"/>
        </w:rPr>
      </w:pPr>
      <w:r>
        <w:rPr>
          <w:rFonts w:eastAsia="Times New Roman"/>
          <w:szCs w:val="24"/>
        </w:rPr>
        <w:lastRenderedPageBreak/>
        <w:t>Έχουμε ήδη καταθέσει τις προτάσεις μας για το σχέδιο παραγωγικής ανασυγκρότησης, για την προσέλκυση επενδύσεων, τη φο</w:t>
      </w:r>
      <w:r>
        <w:rPr>
          <w:rFonts w:eastAsia="Times New Roman"/>
          <w:szCs w:val="24"/>
        </w:rPr>
        <w:t>ρολογική μεταρρύθμιση και σταθερότητα του φορολογικού συστήματος, για την ανάπτυξη με δουλειά και εργασιακά δικαιώματα, για τον κοινωνικό διάλογο και τις συλλογικές διαπραγματεύσεις ως χρήσιμο εργαλείο συνεννόησης, για τα κόκκινα στεγαστικά δάνεια, για τις</w:t>
      </w:r>
      <w:r>
        <w:rPr>
          <w:rFonts w:eastAsia="Times New Roman"/>
          <w:szCs w:val="24"/>
        </w:rPr>
        <w:t xml:space="preserve"> προοδευτικές μεταρρυθμίσεις που έχει ανάγκη ο τόπος.</w:t>
      </w:r>
    </w:p>
    <w:p w14:paraId="4296744C" w14:textId="77777777" w:rsidR="00BC01D7" w:rsidRDefault="000E0221">
      <w:pPr>
        <w:spacing w:line="600" w:lineRule="auto"/>
        <w:ind w:firstLine="720"/>
        <w:jc w:val="both"/>
        <w:rPr>
          <w:rFonts w:eastAsia="Times New Roman"/>
          <w:szCs w:val="24"/>
        </w:rPr>
      </w:pPr>
      <w:r>
        <w:rPr>
          <w:rFonts w:eastAsia="Times New Roman"/>
          <w:szCs w:val="24"/>
        </w:rPr>
        <w:t>Αναγνωρίζεται και γίνεται αποδεκτή αυτή η προσπάθειά μας και οι προτάσεις της Δημοκρατικής Συμπαράταξης από την κοινωνία και τους πολίτες. Ελπίζουμε ότι με την αλλαγή των πολιτικών συσχετισμών -που είμα</w:t>
      </w:r>
      <w:r>
        <w:rPr>
          <w:rFonts w:eastAsia="Times New Roman"/>
          <w:szCs w:val="24"/>
        </w:rPr>
        <w:t>στε βέβαιοι, όπως δείχνουν τα πράγματα, ότι έρχεται πάρα πολύ γρήγορα- θα ξαναδώσουμε την ελπίδα σε αυτούς τους πολίτες που την έχασαν, καθώς ο ΣΥΡΙΖΑ την εμπορεύτηκε αγοραία και τους διέψευσε.</w:t>
      </w:r>
    </w:p>
    <w:p w14:paraId="4296744D" w14:textId="77777777" w:rsidR="00BC01D7" w:rsidRDefault="000E0221">
      <w:pPr>
        <w:spacing w:line="600" w:lineRule="auto"/>
        <w:ind w:firstLine="720"/>
        <w:jc w:val="both"/>
        <w:rPr>
          <w:rFonts w:eastAsia="Times New Roman"/>
          <w:szCs w:val="24"/>
        </w:rPr>
      </w:pPr>
      <w:r>
        <w:rPr>
          <w:rFonts w:eastAsia="Times New Roman"/>
          <w:szCs w:val="24"/>
        </w:rPr>
        <w:t>Σας ευχαριστώ.</w:t>
      </w:r>
    </w:p>
    <w:p w14:paraId="4296744E"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(Χειροκροτήματα από την πτέρυγα της </w:t>
      </w:r>
      <w:r>
        <w:rPr>
          <w:rFonts w:eastAsia="Times New Roman"/>
          <w:szCs w:val="24"/>
        </w:rPr>
        <w:t>Δημοκρατικής Συμπαράταξης ΠΑΣΟΚ – ΔΗΜΑΡ)</w:t>
      </w:r>
    </w:p>
    <w:p w14:paraId="4296744F" w14:textId="77777777" w:rsidR="00BC01D7" w:rsidRDefault="000E022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Ευχαριστούμε πολύ, κύριε Κουτσούκο. Ήσασταν και ακριβέστατος στην ώρα σας. </w:t>
      </w:r>
    </w:p>
    <w:p w14:paraId="42967450" w14:textId="77777777" w:rsidR="00BC01D7" w:rsidRDefault="000E0221">
      <w:pPr>
        <w:spacing w:line="600" w:lineRule="auto"/>
        <w:ind w:firstLine="720"/>
        <w:jc w:val="both"/>
        <w:rPr>
          <w:rFonts w:eastAsia="Times New Roman"/>
          <w:szCs w:val="24"/>
        </w:rPr>
      </w:pPr>
      <w:r>
        <w:rPr>
          <w:rFonts w:eastAsia="Times New Roman"/>
          <w:szCs w:val="24"/>
        </w:rPr>
        <w:t xml:space="preserve">Τον λόγο έχει ο κ. Νίκος </w:t>
      </w:r>
      <w:proofErr w:type="spellStart"/>
      <w:r>
        <w:rPr>
          <w:rFonts w:eastAsia="Times New Roman"/>
          <w:szCs w:val="24"/>
        </w:rPr>
        <w:t>Καραθανασόπουλος</w:t>
      </w:r>
      <w:proofErr w:type="spellEnd"/>
      <w:r>
        <w:rPr>
          <w:rFonts w:eastAsia="Times New Roman"/>
          <w:szCs w:val="24"/>
        </w:rPr>
        <w:t>, γενικός εισηγητής του ΚΚΕ.</w:t>
      </w:r>
    </w:p>
    <w:p w14:paraId="42967451" w14:textId="77777777" w:rsidR="00BC01D7" w:rsidRDefault="000E0221">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Ευχαριστώ </w:t>
      </w:r>
      <w:r>
        <w:rPr>
          <w:rFonts w:eastAsia="Times New Roman"/>
          <w:szCs w:val="24"/>
        </w:rPr>
        <w:t>πολύ, κύριε Πρόεδρε.</w:t>
      </w:r>
    </w:p>
    <w:p w14:paraId="42967452" w14:textId="77777777" w:rsidR="00BC01D7" w:rsidRDefault="000E0221">
      <w:pPr>
        <w:spacing w:line="600" w:lineRule="auto"/>
        <w:ind w:firstLine="720"/>
        <w:jc w:val="both"/>
        <w:rPr>
          <w:rFonts w:eastAsia="Times New Roman"/>
          <w:szCs w:val="24"/>
        </w:rPr>
      </w:pPr>
      <w:r>
        <w:rPr>
          <w:rFonts w:eastAsia="Times New Roman"/>
          <w:szCs w:val="24"/>
        </w:rPr>
        <w:t xml:space="preserve">Η συζήτηση του Κρατικού Προϋπολογισμού για το 2017 επί της ουσίας γίνεται με τη συμπλήρωση, ας το πούμε έτσι, δύο χρόνων διακυβέρνησης ΣΥΡΙΖΑ – ΑΝΕΛ. Άρα είναι μια πολύ καλή ευκαιρία να κάνουμε μια αποτίμηση του κυβερνητικού έργου και </w:t>
      </w:r>
      <w:r>
        <w:rPr>
          <w:rFonts w:eastAsia="Times New Roman"/>
          <w:szCs w:val="24"/>
        </w:rPr>
        <w:t>των επιπτώσεων που αυτό το κυβερνητικό έργο είχε στα πλατιά λαϊκά στρώματα.</w:t>
      </w:r>
    </w:p>
    <w:p w14:paraId="42967453" w14:textId="77777777" w:rsidR="00BC01D7" w:rsidRDefault="000E0221">
      <w:pPr>
        <w:spacing w:line="600" w:lineRule="auto"/>
        <w:ind w:firstLine="720"/>
        <w:jc w:val="both"/>
        <w:rPr>
          <w:rFonts w:eastAsia="Times New Roman"/>
          <w:szCs w:val="24"/>
        </w:rPr>
      </w:pPr>
      <w:r>
        <w:rPr>
          <w:rFonts w:eastAsia="Times New Roman"/>
          <w:szCs w:val="24"/>
        </w:rPr>
        <w:lastRenderedPageBreak/>
        <w:t>Το κύριο χαρακτηριστικό, όπως περηφανεύεται και η ίδια η Κυβέρνηση, είναι η σκληρή διαπραγμάτευση που έκανε με τους δανειστές, τους εταίρους μας, την Ευρωπαϊκή Ένωση, την Ευρωπαϊκή</w:t>
      </w:r>
      <w:r>
        <w:rPr>
          <w:rFonts w:eastAsia="Times New Roman"/>
          <w:szCs w:val="24"/>
        </w:rPr>
        <w:t xml:space="preserve"> Κεντρική Τράπεζα και το Διεθνές Νομισματικό Ταμείο, μια σκληρή διαπραγμάτευση που είχε κατάληξη και αποτέλεσμα. Η κατάληξη και το αποτέλεσμα δεν ήταν τίποτε άλλο παρά η συνέχιση της ίδιας πολιτικής που ασκούσαν οι προηγούμενες κυβερνήσεις με το τρίτο μνημ</w:t>
      </w:r>
      <w:r>
        <w:rPr>
          <w:rFonts w:eastAsia="Times New Roman"/>
          <w:szCs w:val="24"/>
        </w:rPr>
        <w:t xml:space="preserve">όνιο. </w:t>
      </w:r>
      <w:r>
        <w:rPr>
          <w:rFonts w:eastAsia="Times New Roman"/>
          <w:szCs w:val="24"/>
        </w:rPr>
        <w:t>Γ</w:t>
      </w:r>
      <w:r>
        <w:rPr>
          <w:rFonts w:eastAsia="Times New Roman"/>
          <w:szCs w:val="24"/>
        </w:rPr>
        <w:t xml:space="preserve">ι’ αυτόν ακριβώς τον λόγο δεν είναι τυχαίο ότι και τα υπόλοιπα κόμματα του </w:t>
      </w:r>
      <w:proofErr w:type="spellStart"/>
      <w:r>
        <w:rPr>
          <w:rFonts w:eastAsia="Times New Roman"/>
          <w:szCs w:val="24"/>
        </w:rPr>
        <w:t>ευρωμονόδρομου</w:t>
      </w:r>
      <w:proofErr w:type="spellEnd"/>
      <w:r>
        <w:rPr>
          <w:rFonts w:eastAsia="Times New Roman"/>
          <w:szCs w:val="24"/>
        </w:rPr>
        <w:t xml:space="preserve"> ψήφισαν το τρίτο μνημόνιο.</w:t>
      </w:r>
    </w:p>
    <w:p w14:paraId="42967454" w14:textId="77777777" w:rsidR="00BC01D7" w:rsidRDefault="000E0221">
      <w:pPr>
        <w:spacing w:line="600" w:lineRule="auto"/>
        <w:ind w:firstLine="720"/>
        <w:jc w:val="center"/>
        <w:rPr>
          <w:rFonts w:eastAsia="Times New Roman"/>
          <w:szCs w:val="24"/>
        </w:rPr>
      </w:pPr>
      <w:r>
        <w:rPr>
          <w:rFonts w:eastAsia="Times New Roman"/>
          <w:szCs w:val="24"/>
        </w:rPr>
        <w:t>(Θόρυβος στην Αίθουσα)</w:t>
      </w:r>
    </w:p>
    <w:p w14:paraId="42967455" w14:textId="77777777" w:rsidR="00BC01D7" w:rsidRDefault="000E022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κάντε ησυχία! Ευχαριστώ.</w:t>
      </w:r>
    </w:p>
    <w:p w14:paraId="42967456" w14:textId="77777777" w:rsidR="00BC01D7" w:rsidRDefault="000E0221">
      <w:pPr>
        <w:spacing w:line="600" w:lineRule="auto"/>
        <w:ind w:firstLine="720"/>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Έτσι είχαμε δηλαδή</w:t>
      </w:r>
      <w:r>
        <w:rPr>
          <w:rFonts w:eastAsia="Times New Roman"/>
          <w:szCs w:val="24"/>
        </w:rPr>
        <w:t xml:space="preserve"> συνέχιση των πολιτικών που είχε ακολουθήσει το ΠΑΣΟΚ αρχικά και μετά η Συγκυβέρνηση Νέας Δημοκρατίας – ΠΑΣΟΚ, με στόχο να εξυπηρετηθούν επί της ουσίας δύο αλληλοσυμπληρούμενες διαστάσεις:</w:t>
      </w:r>
    </w:p>
    <w:p w14:paraId="42967457" w14:textId="77777777" w:rsidR="00BC01D7" w:rsidRDefault="000E0221">
      <w:pPr>
        <w:spacing w:line="600" w:lineRule="auto"/>
        <w:ind w:firstLine="720"/>
        <w:jc w:val="both"/>
        <w:rPr>
          <w:rFonts w:eastAsia="Times New Roman"/>
          <w:szCs w:val="24"/>
        </w:rPr>
      </w:pPr>
      <w:r>
        <w:rPr>
          <w:rFonts w:eastAsia="Times New Roman"/>
          <w:szCs w:val="24"/>
        </w:rPr>
        <w:t xml:space="preserve">Το πρώτο ζήτημα είναι να συνεχιστεί η προσπάθεια για δημοσιονομική </w:t>
      </w:r>
      <w:r>
        <w:rPr>
          <w:rFonts w:eastAsia="Times New Roman"/>
          <w:szCs w:val="24"/>
        </w:rPr>
        <w:t>εξυγίανση, πράγμα το οποίο σημαίνει μειώσεις στους μισθούς και στις συντάξεις, αύξηση της φορολογικής επιβάρυνσης των λαϊκών στρωμάτων και μείωση των κοινωνικών δαπανών.</w:t>
      </w:r>
    </w:p>
    <w:p w14:paraId="42967458" w14:textId="77777777" w:rsidR="00BC01D7" w:rsidRDefault="000E0221">
      <w:pPr>
        <w:spacing w:line="600" w:lineRule="auto"/>
        <w:ind w:firstLine="720"/>
        <w:jc w:val="both"/>
        <w:rPr>
          <w:rFonts w:eastAsia="Times New Roman"/>
          <w:szCs w:val="24"/>
        </w:rPr>
      </w:pPr>
      <w:r>
        <w:rPr>
          <w:rFonts w:eastAsia="Times New Roman"/>
          <w:szCs w:val="24"/>
        </w:rPr>
        <w:t>Ο δεύτερος στόχος είναι η προώθηση, η επιτάχυνση των μεταρρυθμίσεων, των αναγκαίων καπ</w:t>
      </w:r>
      <w:r>
        <w:rPr>
          <w:rFonts w:eastAsia="Times New Roman"/>
          <w:szCs w:val="24"/>
        </w:rPr>
        <w:t xml:space="preserve">ιταλιστικών αναδιαρθρώσεων για να μπορέσει να έρθει η καπιταλιστική ανάκαμψη. </w:t>
      </w:r>
    </w:p>
    <w:p w14:paraId="42967459" w14:textId="77777777" w:rsidR="00BC01D7" w:rsidRDefault="000E0221">
      <w:pPr>
        <w:spacing w:line="600" w:lineRule="auto"/>
        <w:ind w:firstLine="720"/>
        <w:jc w:val="both"/>
        <w:rPr>
          <w:rFonts w:eastAsia="Times New Roman"/>
          <w:szCs w:val="24"/>
        </w:rPr>
      </w:pPr>
      <w:r>
        <w:rPr>
          <w:rFonts w:eastAsia="Times New Roman"/>
          <w:szCs w:val="24"/>
        </w:rPr>
        <w:t>Αυτές οι μεταρρυθμίσεις επικεντρώνονται στην απελευθέρωση στην αγορά εργασίας για ακόμη πιο φθηνή εργατική δύναμη, για μια εργατική δύναμη χωρίς συγκροτημένα εργασιακά, ασφαλιστ</w:t>
      </w:r>
      <w:r>
        <w:rPr>
          <w:rFonts w:eastAsia="Times New Roman"/>
          <w:szCs w:val="24"/>
        </w:rPr>
        <w:t xml:space="preserve">ικά και συνδικαλιστικά </w:t>
      </w:r>
      <w:r>
        <w:rPr>
          <w:rFonts w:eastAsia="Times New Roman"/>
          <w:szCs w:val="24"/>
        </w:rPr>
        <w:lastRenderedPageBreak/>
        <w:t xml:space="preserve">δικαιώματα, μια εργατική δύναμη επί της ουσίας με μείωση της αξίας της και ταυτόχρονα δύναμη αναλώσιμη ανάλογα με τις διαθέσεις των επιχειρηματικών ομίλων. </w:t>
      </w:r>
    </w:p>
    <w:p w14:paraId="4296745A" w14:textId="77777777" w:rsidR="00BC01D7" w:rsidRDefault="000E0221">
      <w:pPr>
        <w:spacing w:line="600" w:lineRule="auto"/>
        <w:ind w:firstLine="720"/>
        <w:jc w:val="both"/>
        <w:rPr>
          <w:rFonts w:eastAsia="Times New Roman"/>
          <w:szCs w:val="24"/>
        </w:rPr>
      </w:pPr>
      <w:r>
        <w:rPr>
          <w:rFonts w:eastAsia="Times New Roman"/>
          <w:szCs w:val="24"/>
        </w:rPr>
        <w:t>Δεύτερο στοιχείο, δεύτερη μεγάλη ενότητα αυτών των μεταρρυθμίσεων είναι  η α</w:t>
      </w:r>
      <w:r>
        <w:rPr>
          <w:rFonts w:eastAsia="Times New Roman"/>
          <w:szCs w:val="24"/>
        </w:rPr>
        <w:t>πελευθέρωση και των υπόλοιπων τομέων της οικονομίας, όπως, για παράδειγμα, το λεγόμενο «άνοιγμα» των κλειστών επαγγελμάτων, ούτως ώστε με αυτόν τον τρόπο να υπάρξει μια βίαιη εκτόπιση από την αγορά εκατοντάδων χιλιάδων μικρομεσαίων αυτοαπασχολούμενων, ούτω</w:t>
      </w:r>
      <w:r>
        <w:rPr>
          <w:rFonts w:eastAsia="Times New Roman"/>
          <w:szCs w:val="24"/>
        </w:rPr>
        <w:t>ς ώστε να μπορέσει να μονοπωληθεί η αγορά από μεγάλους καπιταλιστικούς ομίλους. Προήλθε μέσα από την επιτάχυνση των ιδιωτικοποιήσεων, τη συρρίκνωση της οικονομικής δραστηριότητας του κρατικού τομέα της οικονομίας και την εκποίηση της δημόσιας κρατικής περι</w:t>
      </w:r>
      <w:r>
        <w:rPr>
          <w:rFonts w:eastAsia="Times New Roman"/>
          <w:szCs w:val="24"/>
        </w:rPr>
        <w:t>ουσίας.</w:t>
      </w:r>
    </w:p>
    <w:p w14:paraId="4296745B" w14:textId="77777777" w:rsidR="00BC01D7" w:rsidRDefault="000E0221">
      <w:pPr>
        <w:spacing w:line="600" w:lineRule="auto"/>
        <w:ind w:firstLine="720"/>
        <w:jc w:val="both"/>
        <w:rPr>
          <w:rFonts w:eastAsia="Times New Roman"/>
          <w:szCs w:val="24"/>
        </w:rPr>
      </w:pPr>
      <w:r>
        <w:rPr>
          <w:rFonts w:eastAsia="Times New Roman"/>
          <w:szCs w:val="24"/>
        </w:rPr>
        <w:lastRenderedPageBreak/>
        <w:t>Το τρίτο στοιχείο αυτών των μεταρρυθμίσεων είναι νέες μορφές στήριξης της επιχειρηματικής δραστηριότητας, το νέο επιχειρηματικό περιβάλλον το οποίο προσπαθεί να διαμορφώσει η Κυβέρνηση μέσα από τη λεγόμενη «πάταξη της γραφειοκρατίας», που επί της ο</w:t>
      </w:r>
      <w:r>
        <w:rPr>
          <w:rFonts w:eastAsia="Times New Roman"/>
          <w:szCs w:val="24"/>
        </w:rPr>
        <w:t>υσίας σημαίνει ότι οι όποιοι περιορισμοί για την προστασία της δημόσιας υγείας και του περιβάλλοντος αίρονται, με αποτέλεσμα οι καπιταλιστές να είναι απελευθερωμένοι από τις όποιες μορφές εποπτείας του αστικού κράτους, και βεβαίως με τους νέους αναπτυξιακο</w:t>
      </w:r>
      <w:r>
        <w:rPr>
          <w:rFonts w:eastAsia="Times New Roman"/>
          <w:szCs w:val="24"/>
        </w:rPr>
        <w:t>ύς νόμους και τα κίνητρα.</w:t>
      </w:r>
    </w:p>
    <w:p w14:paraId="4296745C" w14:textId="77777777" w:rsidR="00BC01D7" w:rsidRDefault="000E0221">
      <w:pPr>
        <w:spacing w:line="600" w:lineRule="auto"/>
        <w:ind w:firstLine="720"/>
        <w:jc w:val="both"/>
        <w:rPr>
          <w:rFonts w:eastAsia="Times New Roman" w:cs="Times New Roman"/>
        </w:rPr>
      </w:pPr>
      <w:r>
        <w:rPr>
          <w:rFonts w:eastAsia="Times New Roman" w:cs="Times New Roman"/>
        </w:rPr>
        <w:t>Επί της ουσίας, δηλαδή, αυτό το οποίο μπορούμε να σημειώσουμε είναι ότι η Κυβέρνηση ΣΥΡΙΖΑ- ΑΝΕΛ με την πολιτική της νομιμοποίησε τα δύο προηγούμενα μνημόνια και το σύνολο των αντιλαϊκών μέτρων που περιλαμβάνονται σ’ αυτά τα δύο μ</w:t>
      </w:r>
      <w:r>
        <w:rPr>
          <w:rFonts w:eastAsia="Times New Roman" w:cs="Times New Roman"/>
        </w:rPr>
        <w:t xml:space="preserve">νημόνια, γιατί ακριβώς διατήρησε αυτά τα μέτρα κι όχι μόνο τα διατήρησε, αλλά πάνω σ’ αυτά ήρθε να πατήσει επί της ουσίας το τρίτο μνημόνιο. </w:t>
      </w:r>
    </w:p>
    <w:p w14:paraId="4296745D" w14:textId="77777777" w:rsidR="00BC01D7" w:rsidRDefault="000E0221">
      <w:pPr>
        <w:spacing w:line="600" w:lineRule="auto"/>
        <w:ind w:firstLine="720"/>
        <w:jc w:val="both"/>
        <w:rPr>
          <w:rFonts w:eastAsia="Times New Roman" w:cs="Times New Roman"/>
        </w:rPr>
      </w:pPr>
      <w:r>
        <w:rPr>
          <w:rFonts w:eastAsia="Times New Roman" w:cs="Times New Roman"/>
        </w:rPr>
        <w:lastRenderedPageBreak/>
        <w:t>Γι’ αυτό</w:t>
      </w:r>
      <w:r>
        <w:rPr>
          <w:rFonts w:eastAsia="Times New Roman" w:cs="Times New Roman"/>
        </w:rPr>
        <w:t>ν</w:t>
      </w:r>
      <w:r>
        <w:rPr>
          <w:rFonts w:eastAsia="Times New Roman" w:cs="Times New Roman"/>
        </w:rPr>
        <w:t xml:space="preserve"> ακριβώς τον λόγο και είχαμε συνέχιση της πολιτικής μειώσεων των μισθών και των συντάξεων, είχαμε συνέχισ</w:t>
      </w:r>
      <w:r>
        <w:rPr>
          <w:rFonts w:eastAsia="Times New Roman" w:cs="Times New Roman"/>
        </w:rPr>
        <w:t xml:space="preserve">η της </w:t>
      </w:r>
      <w:proofErr w:type="spellStart"/>
      <w:r>
        <w:rPr>
          <w:rFonts w:eastAsia="Times New Roman" w:cs="Times New Roman"/>
        </w:rPr>
        <w:t>φοροεπιδρομής</w:t>
      </w:r>
      <w:proofErr w:type="spellEnd"/>
      <w:r>
        <w:rPr>
          <w:rFonts w:eastAsia="Times New Roman" w:cs="Times New Roman"/>
        </w:rPr>
        <w:t xml:space="preserve"> απέναντι στα λαϊκά στρώματα και ιδιαίτερα μέσα από την αύξηση του Φ.Π.Α. και των έμμεσων φόρων, που είναι κατ’ εξοχήν αντιλαϊκοί φόροι γιατί πλήττουν την λαϊκή κατανάλωση. Πάνω απ’ όλα, εκτός από το ότι συνέχισε, ήρθε επί της ουσίας να </w:t>
      </w:r>
      <w:r>
        <w:rPr>
          <w:rFonts w:eastAsia="Times New Roman" w:cs="Times New Roman"/>
        </w:rPr>
        <w:t xml:space="preserve">κάνει και τη βρώμικη δουλειά. </w:t>
      </w:r>
    </w:p>
    <w:p w14:paraId="4296745E" w14:textId="77777777" w:rsidR="00BC01D7" w:rsidRDefault="000E0221">
      <w:pPr>
        <w:spacing w:line="600" w:lineRule="auto"/>
        <w:ind w:firstLine="720"/>
        <w:jc w:val="both"/>
        <w:rPr>
          <w:rFonts w:eastAsia="Times New Roman" w:cs="Times New Roman"/>
        </w:rPr>
      </w:pPr>
      <w:r>
        <w:rPr>
          <w:rFonts w:eastAsia="Times New Roman" w:cs="Times New Roman"/>
        </w:rPr>
        <w:t>Ποια δηλαδή; Ό,τι τα υπόλοιπα κόμματα, οι προηγούμενες κυβερνήσεις, οι κυβερνήσεις της Νέας Δημοκρατίας και του ΠΑΣΟΚ δεν μπόρεσαν να ολοκληρώσουν ως προς το έγκλημα σε βάρος της εργατικής τάξης και των πλατιών λαϊκών στρωμάτ</w:t>
      </w:r>
      <w:r>
        <w:rPr>
          <w:rFonts w:eastAsia="Times New Roman" w:cs="Times New Roman"/>
        </w:rPr>
        <w:t xml:space="preserve">ων, ήρθε να το κάνει η νέα κυβέρνηση. Αυτό που οδήγησε στο ασφαλιστικό -όπου επί της ουσίας είχαμε </w:t>
      </w:r>
      <w:proofErr w:type="spellStart"/>
      <w:r>
        <w:rPr>
          <w:rFonts w:eastAsia="Times New Roman" w:cs="Times New Roman"/>
        </w:rPr>
        <w:t>ξεθεμελίωση</w:t>
      </w:r>
      <w:proofErr w:type="spellEnd"/>
      <w:r>
        <w:rPr>
          <w:rFonts w:eastAsia="Times New Roman" w:cs="Times New Roman"/>
        </w:rPr>
        <w:t xml:space="preserve"> του κοινωνικού χαρακτήρα της ασφάλισης- ήρθε να το κάνει με την επιτάχυνση των ιδιωτικοποιήσεων.</w:t>
      </w:r>
    </w:p>
    <w:p w14:paraId="4296745F" w14:textId="77777777" w:rsidR="00BC01D7" w:rsidRDefault="000E0221">
      <w:pPr>
        <w:spacing w:line="600" w:lineRule="auto"/>
        <w:ind w:firstLine="720"/>
        <w:jc w:val="both"/>
        <w:rPr>
          <w:rFonts w:eastAsia="Times New Roman" w:cs="Times New Roman"/>
        </w:rPr>
      </w:pPr>
      <w:r>
        <w:rPr>
          <w:rFonts w:eastAsia="Times New Roman" w:cs="Times New Roman"/>
        </w:rPr>
        <w:lastRenderedPageBreak/>
        <w:t xml:space="preserve">Όμως προκύπτει ένα ερώτημα. Όλα αυτά που είπαμε </w:t>
      </w:r>
      <w:r>
        <w:rPr>
          <w:rFonts w:eastAsia="Times New Roman" w:cs="Times New Roman"/>
        </w:rPr>
        <w:t xml:space="preserve">μέχρι τώρα ήταν αποτέλεσμα μιας διαπραγμάτευσης μ’ έναν συγκεκριμένο συσχετισμό δύναμης. Αν δεν υπήρχε αυτό, αν δεν υπήρχε αυτή η διαπραγμάτευση, δεν θα έκανε κάτι διαφορετικό η Κυβέρνηση ΣΥΡΙΖΑ - ΑΝΕΛ; </w:t>
      </w:r>
      <w:r>
        <w:rPr>
          <w:rFonts w:eastAsia="Times New Roman" w:cs="Times New Roman"/>
          <w:lang w:val="en-US"/>
        </w:rPr>
        <w:t>T</w:t>
      </w:r>
      <w:r>
        <w:rPr>
          <w:rFonts w:eastAsia="Times New Roman" w:cs="Times New Roman"/>
        </w:rPr>
        <w:t xml:space="preserve">ι διαφορετικό θα κάνατε; Αυτό είναι το ερώτημα. </w:t>
      </w:r>
      <w:r>
        <w:rPr>
          <w:rFonts w:eastAsia="Times New Roman" w:cs="Times New Roman"/>
        </w:rPr>
        <w:t>Ο</w:t>
      </w:r>
      <w:r>
        <w:rPr>
          <w:rFonts w:eastAsia="Times New Roman" w:cs="Times New Roman"/>
        </w:rPr>
        <w:t xml:space="preserve"> δι</w:t>
      </w:r>
      <w:r>
        <w:rPr>
          <w:rFonts w:eastAsia="Times New Roman" w:cs="Times New Roman"/>
        </w:rPr>
        <w:t xml:space="preserve">κός σας βασικός στόχος ως Κυβέρνηση δεν είναι η ανάπτυξη της οικονομίας; Αυτό τον στόχο δεν έχει και η Νέα Δημοκρατία και το ΠΑΣΟΚ και τα υπόλοιπα κόμματα; </w:t>
      </w:r>
    </w:p>
    <w:p w14:paraId="42967460" w14:textId="77777777" w:rsidR="00BC01D7" w:rsidRDefault="000E0221">
      <w:pPr>
        <w:spacing w:line="600" w:lineRule="auto"/>
        <w:ind w:firstLine="720"/>
        <w:jc w:val="both"/>
        <w:rPr>
          <w:rFonts w:eastAsia="Times New Roman" w:cs="Times New Roman"/>
        </w:rPr>
      </w:pPr>
      <w:r>
        <w:rPr>
          <w:rFonts w:eastAsia="Times New Roman" w:cs="Times New Roman"/>
        </w:rPr>
        <w:t>Όταν μιλάμε για ανάπτυξη της οικονομίας δεν μιλάμε γενικά κι αόριστα. Μιλάμε για ανάπτυξη της καπιτ</w:t>
      </w:r>
      <w:r>
        <w:rPr>
          <w:rFonts w:eastAsia="Times New Roman" w:cs="Times New Roman"/>
        </w:rPr>
        <w:t xml:space="preserve">αλιστικής οικονομίας. Πώς αναπτύσσεται η καπιταλιστική οικονομία; Της λείπουν τα χρήματα; Της λείπουν τα μέσα παραγωγής; Της λείπουν τα εργαλεία; Όχι. </w:t>
      </w:r>
    </w:p>
    <w:p w14:paraId="42967461" w14:textId="77777777" w:rsidR="00BC01D7" w:rsidRDefault="000E0221">
      <w:pPr>
        <w:spacing w:line="600" w:lineRule="auto"/>
        <w:ind w:firstLine="720"/>
        <w:jc w:val="both"/>
        <w:rPr>
          <w:rFonts w:eastAsia="Times New Roman" w:cs="Times New Roman"/>
        </w:rPr>
      </w:pPr>
      <w:r>
        <w:rPr>
          <w:rFonts w:eastAsia="Times New Roman" w:cs="Times New Roman"/>
        </w:rPr>
        <w:t>Αυτό το οποίο εμποδίζει για να αναπτυχθεί η καπιταλιστική οικονομία είναι το πολύ χαμηλό ποσοστό κέρδους</w:t>
      </w:r>
      <w:r>
        <w:rPr>
          <w:rFonts w:eastAsia="Times New Roman" w:cs="Times New Roman"/>
        </w:rPr>
        <w:t xml:space="preserve">. Γι’ αυτό δεν έχουν κίνητρο οι καπιταλιστές να κάνουν επενδύσεις, γιατί ακριβώς είναι χαμηλό το ποσοστό </w:t>
      </w:r>
      <w:r>
        <w:rPr>
          <w:rFonts w:eastAsia="Times New Roman" w:cs="Times New Roman"/>
        </w:rPr>
        <w:lastRenderedPageBreak/>
        <w:t>κέρδους. Πώς αυξάνεται το ποσοστό του καπιταλιστικού κέρδους; Ένας τρόπος υπάρχει. Μ</w:t>
      </w:r>
      <w:r>
        <w:rPr>
          <w:rFonts w:eastAsia="Times New Roman" w:cs="Times New Roman"/>
        </w:rPr>
        <w:t>ί</w:t>
      </w:r>
      <w:r>
        <w:rPr>
          <w:rFonts w:eastAsia="Times New Roman" w:cs="Times New Roman"/>
        </w:rPr>
        <w:t>α πηγή είναι η αύξηση του καπιταλιστικού κέρδους, το βάθεμα της εκ</w:t>
      </w:r>
      <w:r>
        <w:rPr>
          <w:rFonts w:eastAsia="Times New Roman" w:cs="Times New Roman"/>
        </w:rPr>
        <w:t xml:space="preserve">μετάλλευσης του εργαζόμενου. </w:t>
      </w:r>
    </w:p>
    <w:p w14:paraId="42967462" w14:textId="77777777" w:rsidR="00BC01D7" w:rsidRDefault="000E0221">
      <w:pPr>
        <w:spacing w:line="600" w:lineRule="auto"/>
        <w:ind w:firstLine="720"/>
        <w:jc w:val="both"/>
        <w:rPr>
          <w:rFonts w:eastAsia="Times New Roman" w:cs="Times New Roman"/>
        </w:rPr>
      </w:pPr>
      <w:r>
        <w:rPr>
          <w:rFonts w:eastAsia="Times New Roman" w:cs="Times New Roman"/>
        </w:rPr>
        <w:t>Δεν έχει βρεθεί ένας μαγικός τρίτος τρόπος, ένας άλλος τρόπος που να διασφαλίζει τα καπιταλιστικά κέρδη και ταυτόχρονα οι εργαζόμενοι να περνούν και καλά. Άρα είναι νομοτέλεια στον καπιταλισμό -και πολύ περισσότερο σ’ έναν καπ</w:t>
      </w:r>
      <w:r>
        <w:rPr>
          <w:rFonts w:eastAsia="Times New Roman" w:cs="Times New Roman"/>
        </w:rPr>
        <w:t>ιταλισμό που σαπίζει, που έχει εξαντλήσει τα όριά του και γίνεται ακόμα πιο απάνθρωπος- να τσακίζει οποιαδήποτε ασφαλιστικά κι εργατικά δικαιώματα για να μπορέσει να υπάρξει η ανάπτυξη.</w:t>
      </w:r>
    </w:p>
    <w:p w14:paraId="42967463" w14:textId="77777777" w:rsidR="00BC01D7" w:rsidRDefault="000E0221">
      <w:pPr>
        <w:spacing w:line="600" w:lineRule="auto"/>
        <w:ind w:firstLine="720"/>
        <w:jc w:val="both"/>
        <w:rPr>
          <w:rFonts w:eastAsia="Times New Roman" w:cs="Times New Roman"/>
        </w:rPr>
      </w:pPr>
      <w:r>
        <w:rPr>
          <w:rFonts w:eastAsia="Times New Roman" w:cs="Times New Roman"/>
        </w:rPr>
        <w:t>Έτσι λοιπόν αυτό που επιδιώκεται είναι η ανάπτυξη των καπιταλιστικών κ</w:t>
      </w:r>
      <w:r>
        <w:rPr>
          <w:rFonts w:eastAsia="Times New Roman" w:cs="Times New Roman"/>
        </w:rPr>
        <w:t xml:space="preserve">ερδών, που θα προκύψει μέσα από τη θωράκιση της ανταγωνιστικότητας. Η θωράκιση της ανταγωνιστικότητας των επιχειρηματικών ομίλων γίνεται με δύο τρόπους. Με την άμεση αύξηση βεβαίως του βαθμού </w:t>
      </w:r>
      <w:r>
        <w:rPr>
          <w:rFonts w:eastAsia="Times New Roman" w:cs="Times New Roman"/>
        </w:rPr>
        <w:lastRenderedPageBreak/>
        <w:t>εκμετάλλευσης της εργατικής δύναμης, μέσα από τις μειώσεις στους</w:t>
      </w:r>
      <w:r>
        <w:rPr>
          <w:rFonts w:eastAsia="Times New Roman" w:cs="Times New Roman"/>
        </w:rPr>
        <w:t xml:space="preserve"> μισθούς, μέσα από τις ανατροπές στο ασφαλιστικό, μέσα από τη μεγαλύτερη ευελιξία στην αγορά εργασίας, μέσα από την κατάργηση των συλλογικών κατακτήσεων της εργατικής τάξης, που σημαίνει ότι ένας εργαζόμενος είναι αναλώσιμος. </w:t>
      </w:r>
    </w:p>
    <w:p w14:paraId="42967464" w14:textId="77777777" w:rsidR="00BC01D7" w:rsidRDefault="000E0221">
      <w:pPr>
        <w:spacing w:line="600" w:lineRule="auto"/>
        <w:ind w:firstLine="720"/>
        <w:jc w:val="both"/>
        <w:rPr>
          <w:rFonts w:eastAsia="Times New Roman" w:cs="Times New Roman"/>
        </w:rPr>
      </w:pPr>
      <w:r>
        <w:rPr>
          <w:rFonts w:eastAsia="Times New Roman" w:cs="Times New Roman"/>
        </w:rPr>
        <w:t>Από την άλλη πλευρά η θωράκισ</w:t>
      </w:r>
      <w:r>
        <w:rPr>
          <w:rFonts w:eastAsia="Times New Roman" w:cs="Times New Roman"/>
        </w:rPr>
        <w:t>η της ανταγωνιστικότητας θα προκύψει μέσα από την αύξηση της παραγωγικότητας της εργασίας, που στον καπιταλισμό τι σημαίνει επί της ουσίας; Ακόμα πιο φτηνή εργατική δύναμη. Η αύξηση της παραγωγικότητας της εργασίας γίνεται με τέτοιο τρόπο ούτως ώστε να πετ</w:t>
      </w:r>
      <w:r>
        <w:rPr>
          <w:rFonts w:eastAsia="Times New Roman" w:cs="Times New Roman"/>
        </w:rPr>
        <w:t xml:space="preserve">άει μαζικά εργαζόμενους από την παραγωγική διαδικασία. </w:t>
      </w:r>
    </w:p>
    <w:p w14:paraId="42967465" w14:textId="77777777" w:rsidR="00BC01D7" w:rsidRDefault="000E0221">
      <w:pPr>
        <w:spacing w:line="600" w:lineRule="auto"/>
        <w:ind w:firstLine="720"/>
        <w:jc w:val="both"/>
        <w:rPr>
          <w:rFonts w:eastAsia="Times New Roman" w:cs="Times New Roman"/>
        </w:rPr>
      </w:pPr>
      <w:r>
        <w:rPr>
          <w:rFonts w:eastAsia="Times New Roman" w:cs="Times New Roman"/>
        </w:rPr>
        <w:t xml:space="preserve">Αυτή είναι η μεγάλη αντίφαση του καπιταλιστικού συστήματος. Ενώ στην ανθρωπότητα, στο σημερινό επίπεδο ανάπτυξης, υπάρχουν όλες οι δυνατότητες να μπορέσει να ικανοποιηθεί το σύνολο των αναγκών -όχι </w:t>
      </w:r>
      <w:r>
        <w:rPr>
          <w:rFonts w:eastAsia="Times New Roman" w:cs="Times New Roman"/>
        </w:rPr>
        <w:lastRenderedPageBreak/>
        <w:t>μό</w:t>
      </w:r>
      <w:r>
        <w:rPr>
          <w:rFonts w:eastAsia="Times New Roman" w:cs="Times New Roman"/>
        </w:rPr>
        <w:t>νο του ελληνικού λαού αλλά σε παγκόσμιο επίπεδο- να εξαλειφθεί η φτώχεια, να εξαλειφθεί ο αναλφαβητισμός, να εξαλειφθούν αρρώστιες, όμως παρ’ όλα αυτά βλέπουμε όλο και μεγαλύτερα τμήματα των λαϊκών στρωμάτων και της νεολαίας να μην μπορούν να καλύψουν βασι</w:t>
      </w:r>
      <w:r>
        <w:rPr>
          <w:rFonts w:eastAsia="Times New Roman" w:cs="Times New Roman"/>
        </w:rPr>
        <w:t>κές τους ανάγκες.</w:t>
      </w:r>
    </w:p>
    <w:p w14:paraId="4296746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Ταυτόχρονα, βλέπουμε να καταστρέφονται παραγωγικές δυνατότητες και να υπάρχουν εργαλεία και μηχανές τα οποία να μένουν αναξιοποίητα. </w:t>
      </w:r>
      <w:r>
        <w:rPr>
          <w:rFonts w:eastAsia="Times New Roman" w:cs="Times New Roman"/>
          <w:szCs w:val="24"/>
        </w:rPr>
        <w:t>Ό</w:t>
      </w:r>
      <w:r>
        <w:rPr>
          <w:rFonts w:eastAsia="Times New Roman" w:cs="Times New Roman"/>
          <w:szCs w:val="24"/>
        </w:rPr>
        <w:t>λα αυτά για ποιον λόγο; Διότι ακριβώς δεν εξυπηρετεί τους καπιταλιστές, δεν τους δημιουργεί κέρδος.</w:t>
      </w:r>
    </w:p>
    <w:p w14:paraId="4296746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αποτέλεσμα, λοιπόν, αυτής της ανάπτυξης που ευαγγελίζεσθε δεν θα οδηγήσει σε τίποτε άλλο παρά στη συγκέντρωση του κοινωνικού παραγόμενου πλούτου σε όλο και λιγότερα χέρια και στη σχετική ή και απόλυτη εξαθλίωση της εργατικής τάξης κα των υπόλοιπων λαϊκών σ</w:t>
      </w:r>
      <w:r>
        <w:rPr>
          <w:rFonts w:eastAsia="Times New Roman" w:cs="Times New Roman"/>
          <w:szCs w:val="24"/>
        </w:rPr>
        <w:t>τρωμάτων.</w:t>
      </w:r>
    </w:p>
    <w:p w14:paraId="4296746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και το νέο μοντέλο το οποίο πρεσβεύετε ως ΣΥΡΙΖΑ, ανεξαρτήτως της πορείας των διαπραγματεύσεων, είναι ένα μοντέλο το οποίο πατάει στην καπιταλιστική κερδοφορία, είναι ένα μοντέλο το οποίο εξυπηρετεί τις ανάγκες του κεφαλαίου και όχι </w:t>
      </w:r>
      <w:r>
        <w:rPr>
          <w:rFonts w:eastAsia="Times New Roman" w:cs="Times New Roman"/>
          <w:szCs w:val="24"/>
        </w:rPr>
        <w:t>τις λαϊκές ανάγκες. Διότι ακριβώς και στον αναπτυξιακό νόμο, τον οποίο θεωρείτε παιδί σας, τι λέτε; Λέτε ότι το νέο μοντέλο θα πατήσει στην εξωστρέφεια. Τι σημαίνει «εξωστρέφεια»; Στις εξαγωγές. Τι παραδέχεσθε; Με έμμεσο τρόπο παραδέχεσθε, πρώτον, ότι η λι</w:t>
      </w:r>
      <w:r>
        <w:rPr>
          <w:rFonts w:eastAsia="Times New Roman" w:cs="Times New Roman"/>
          <w:szCs w:val="24"/>
        </w:rPr>
        <w:t>τότητα θα συνεχιστεί για πολλά χρόνια ακόμη, για πολλές δεκαετίες ακόμη θα συνεχιστεί η λιτότητα και δεύτερον, ότι προσαρμόζετε την παραγωγική διαδικασία όχι για την ικανοποίηση των λαϊκών αναγκών, αλλά προσαρμόζετε την παραγωγική διαδικασία και το μοντέλο</w:t>
      </w:r>
      <w:r>
        <w:rPr>
          <w:rFonts w:eastAsia="Times New Roman" w:cs="Times New Roman"/>
          <w:szCs w:val="24"/>
        </w:rPr>
        <w:t xml:space="preserve"> σε αυτό που εξυπηρετεί τις εξαγωγές.</w:t>
      </w:r>
    </w:p>
    <w:p w14:paraId="4296746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Το ίδιο ακριβώς έχει να κάνει και με τα συγκριτικά πλεονεκτήματα. Αξιοποίηση, λέτε, με τον αναπτυξιακό νόμο, των συγκριτικών πλεονεκτημάτων. Για ποιον; Μα, για την εξωστρέφεια. Πού οδηγεί αυτό; Στο ότι μ</w:t>
      </w:r>
      <w:r>
        <w:rPr>
          <w:rFonts w:eastAsia="Times New Roman" w:cs="Times New Roman"/>
          <w:szCs w:val="24"/>
        </w:rPr>
        <w:t>ί</w:t>
      </w:r>
      <w:r>
        <w:rPr>
          <w:rFonts w:eastAsia="Times New Roman" w:cs="Times New Roman"/>
          <w:szCs w:val="24"/>
        </w:rPr>
        <w:t>α σειρά κλάδοι</w:t>
      </w:r>
      <w:r>
        <w:rPr>
          <w:rFonts w:eastAsia="Times New Roman" w:cs="Times New Roman"/>
          <w:szCs w:val="24"/>
        </w:rPr>
        <w:t xml:space="preserve"> της οικονομίας θα καταστραφούν στο αναπτυξιακό σας μοντέλο, γιατί ακριβώς δεν θα υπάρχουν κίνητρα για τον καπιταλιστή να έχει κέρδος, δεν θα μπορεί να είναι εξωστρεφής αυτή η τομή, με αποτέλεσμα να έχουμε στο δικό σας μοντέλο καταστροφή παραγωγικών δυνάμε</w:t>
      </w:r>
      <w:r>
        <w:rPr>
          <w:rFonts w:eastAsia="Times New Roman" w:cs="Times New Roman"/>
          <w:szCs w:val="24"/>
        </w:rPr>
        <w:t>ων.</w:t>
      </w:r>
    </w:p>
    <w:p w14:paraId="4296746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Έτσι, λοιπόν, η όποια ανάπτυξη όχι μόνο δεν πρόκειται να οδηγήσει στην αποκατάσταση των τεράστιων απωλειών που είχαν τα λαϊκά στρώματα όλα αυτά τα χρόνια της καπιταλιστικής κρίσης, όπου 27% έχασε ο μέσος μισθός, αλλά προϋποθέτει διαχρονικές θυσίες και </w:t>
      </w:r>
      <w:r>
        <w:rPr>
          <w:rFonts w:eastAsia="Times New Roman" w:cs="Times New Roman"/>
          <w:szCs w:val="24"/>
        </w:rPr>
        <w:t>αυτές οι διαχρονικές θυσίες για την εργατική τάξη και για τα υπόλοιπα λαϊκά στρώματα θα γίνουν με πρόσχημα τη διατήρηση της ανταγωνιστικότητας, τη διατή</w:t>
      </w:r>
      <w:r>
        <w:rPr>
          <w:rFonts w:eastAsia="Times New Roman" w:cs="Times New Roman"/>
          <w:szCs w:val="24"/>
        </w:rPr>
        <w:lastRenderedPageBreak/>
        <w:t>ρηση της καπιταλιστικής ανάκαμψης. Είναι μ</w:t>
      </w:r>
      <w:r>
        <w:rPr>
          <w:rFonts w:eastAsia="Times New Roman" w:cs="Times New Roman"/>
          <w:szCs w:val="24"/>
        </w:rPr>
        <w:t>ί</w:t>
      </w:r>
      <w:r>
        <w:rPr>
          <w:rFonts w:eastAsia="Times New Roman" w:cs="Times New Roman"/>
          <w:szCs w:val="24"/>
        </w:rPr>
        <w:t>α ανάκαμψη η οποία βεβαίως είναι αβέβαιη και θα είναι και ανα</w:t>
      </w:r>
      <w:r>
        <w:rPr>
          <w:rFonts w:eastAsia="Times New Roman" w:cs="Times New Roman"/>
          <w:szCs w:val="24"/>
        </w:rPr>
        <w:t xml:space="preserve">ιμική, γιατί, αν θέλετε, ακόμα και με ρυθμούς ανάπτυξης 3,5% να αναπτύσσεται η ελληνική οικονομία, ξέρετε πόσα χρόνια θέλει για να φτάσει στα προ κρίσης επίπεδα; Δέκα χρόνια. Πιστεύει κανείς από εσάς εδώ μέσα των ΣΥΡΙΖΑ-ΑΝΕΛ ότι μπορεί να υπάρξει δεκαετής </w:t>
      </w:r>
      <w:r>
        <w:rPr>
          <w:rFonts w:eastAsia="Times New Roman" w:cs="Times New Roman"/>
          <w:szCs w:val="24"/>
        </w:rPr>
        <w:t>αδιατάρακτη ανάπτυξη της ελληνικής οικονομίας 3,5% σε ετήσια βάση; Δεν σας θεωρώ και τόσο αφελείς!</w:t>
      </w:r>
    </w:p>
    <w:p w14:paraId="4296746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Άρα για να φτάσουμε στα προ κρίσης επίπεδα με τους ρυθμούς τους οποίους προβλέπετε, είναι το μέλλον πολύ αβέβαιο και δεν πρόκειται ούτε την επόμενη δεκαετία </w:t>
      </w:r>
      <w:r>
        <w:rPr>
          <w:rFonts w:eastAsia="Times New Roman" w:cs="Times New Roman"/>
          <w:szCs w:val="24"/>
        </w:rPr>
        <w:t>να έλθει, πολύ δε περισσότερο που η ελληνική οικονομία θα βρίσκεται σε δοκιμαστικό σωλήνα, άρα επηρεάζεται άμεσα από τις εξελίξεις της διεθνούς καπιταλιστικής οικονομίας, όπου αυτή την περίοδο είμαστε σε μια παρατεταμένη περίοδο επιβράδυνσης της διεθνούς κ</w:t>
      </w:r>
      <w:r>
        <w:rPr>
          <w:rFonts w:eastAsia="Times New Roman" w:cs="Times New Roman"/>
          <w:szCs w:val="24"/>
        </w:rPr>
        <w:t xml:space="preserve">απιταλιστικής οικονομίας, η οποία ακόμα δεν έχει επανέλθει στα </w:t>
      </w:r>
      <w:r>
        <w:rPr>
          <w:rFonts w:eastAsia="Times New Roman" w:cs="Times New Roman"/>
          <w:szCs w:val="24"/>
        </w:rPr>
        <w:lastRenderedPageBreak/>
        <w:t>επίπεδα προ της κρίσης του 2008. Οι χαμηλοί ρυθμοί ανάπτυξης αφορούν όλα τα ιμπεριαλιστικά κέντρα, με αποτέλεσμα να μην υπάρχει καμμία ατμομηχανή από τα ιμπεριαλιστικά κέντρα που θα μπορούσε να</w:t>
      </w:r>
      <w:r>
        <w:rPr>
          <w:rFonts w:eastAsia="Times New Roman" w:cs="Times New Roman"/>
          <w:szCs w:val="24"/>
        </w:rPr>
        <w:t xml:space="preserve"> τραβήξει μπροστά τη διεθνή καπιταλιστική οικονομία.</w:t>
      </w:r>
    </w:p>
    <w:p w14:paraId="4296746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Ποια είναι τα χαρακτηριστικά που προκύπτουν όλο αυτό το διάστημα περίπου των δέκα χρόνων που έχει μεσολαβήσει από την εκδήλωση της συγχρονισμένης καπιταλιστικής κρίσης του 2007-2008; Πρώτον, ότι οξύνθηκε</w:t>
      </w:r>
      <w:r>
        <w:rPr>
          <w:rFonts w:eastAsia="Times New Roman" w:cs="Times New Roman"/>
          <w:szCs w:val="24"/>
        </w:rPr>
        <w:t xml:space="preserve"> η ανισομετρία και η αλλαγή των συσχετισμών δυνάμεων στα μεγάλα ιμπεριαλιστικά κέντρα. Τι έχουμε, λοιπόν; Το 2015 η Κίνα είδε να έχει αυξηθεί το ΑΕΠ της 76% σε σχέση με το 2008, το ΑΕΠ στις Ηνωμένες Πολιτείες μόνο 15% αυξήθηκε, ενώ αντίθετα η Ευρωζώνη και </w:t>
      </w:r>
      <w:r>
        <w:rPr>
          <w:rFonts w:eastAsia="Times New Roman" w:cs="Times New Roman"/>
          <w:szCs w:val="24"/>
        </w:rPr>
        <w:t>η Ιαπωνία παραμένουν στο ίδιο επίπεδο με το 2008. Αυτό τι σημαίνει; Σημαίνει ότι έχει ισχυροποιηθεί η οικονομία της Κίνας, ενώ αντίθετα η Ευρωζώνη και η Ιαπωνία βρίσκονται σε μια παρατεταμένη περίοδο στασιμότητας.</w:t>
      </w:r>
    </w:p>
    <w:p w14:paraId="4296746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Αυτή ακριβώς η ανισομετρία εκδηλώνεται πολ</w:t>
      </w:r>
      <w:r>
        <w:rPr>
          <w:rFonts w:eastAsia="Times New Roman" w:cs="Times New Roman"/>
          <w:szCs w:val="24"/>
        </w:rPr>
        <w:t xml:space="preserve">ύ πιο οξυμένα στο εσωτερικό της </w:t>
      </w:r>
      <w:r>
        <w:rPr>
          <w:rFonts w:eastAsia="Times New Roman" w:cs="Times New Roman"/>
          <w:szCs w:val="24"/>
        </w:rPr>
        <w:t>Ε</w:t>
      </w:r>
      <w:r>
        <w:rPr>
          <w:rFonts w:eastAsia="Times New Roman" w:cs="Times New Roman"/>
          <w:szCs w:val="24"/>
        </w:rPr>
        <w:t>υρωζώνης, όπου έχουμε:</w:t>
      </w:r>
    </w:p>
    <w:p w14:paraId="4296746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Τη Γερμανία να έχει αύξηση της βιομηχανικής παραγωγής κατά 8%, σε σχέση με το 2008, και το κρατικό της χρέος να μειώνεται -να φτάνει στο 68% πλέον- και να συνεχίζει αυτή την πορεία </w:t>
      </w:r>
      <w:proofErr w:type="spellStart"/>
      <w:r>
        <w:rPr>
          <w:rFonts w:eastAsia="Times New Roman" w:cs="Times New Roman"/>
          <w:szCs w:val="24"/>
        </w:rPr>
        <w:t>απομείωσής</w:t>
      </w:r>
      <w:proofErr w:type="spellEnd"/>
      <w:r>
        <w:rPr>
          <w:rFonts w:eastAsia="Times New Roman" w:cs="Times New Roman"/>
          <w:szCs w:val="24"/>
        </w:rPr>
        <w:t xml:space="preserve"> του. </w:t>
      </w:r>
    </w:p>
    <w:p w14:paraId="4296746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η Γαλλία, τη δεύτερη μεγαλύτερη οικονομία της </w:t>
      </w:r>
      <w:r>
        <w:rPr>
          <w:rFonts w:eastAsia="Times New Roman" w:cs="Times New Roman"/>
          <w:szCs w:val="24"/>
        </w:rPr>
        <w:t>Ε</w:t>
      </w:r>
      <w:r>
        <w:rPr>
          <w:rFonts w:eastAsia="Times New Roman" w:cs="Times New Roman"/>
          <w:szCs w:val="24"/>
        </w:rPr>
        <w:t xml:space="preserve">υρωζώνης, η βιομηχανική παραγωγή να είναι μειωμένη, σε σχέση με το 2008 -να μην έχει φτάσει στα επίπεδα του 2008- και το κρατικό χρέος να παραμένει σταθερό στο 92%. </w:t>
      </w:r>
    </w:p>
    <w:p w14:paraId="4296747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Ενώ αντίθετα στην Ιταλία με το πρόσφατο δημ</w:t>
      </w:r>
      <w:r>
        <w:rPr>
          <w:rFonts w:eastAsia="Times New Roman" w:cs="Times New Roman"/>
          <w:szCs w:val="24"/>
        </w:rPr>
        <w:t>οψήφισμα η βιομηχανική της παραγωγή έχει μειωθεί 13%, σε σχέση με το 2008, και το κρατικό της χρέος αυξάνεται συνεχώς, έχοντας φτάσει στο 133%.</w:t>
      </w:r>
    </w:p>
    <w:p w14:paraId="4296747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ανισόμετρη ανάπτυξη και η εκδήλωση της κρίσης, σε επίπεδο Ευρωπαϊκής Ένωσης και </w:t>
      </w:r>
      <w:r>
        <w:rPr>
          <w:rFonts w:eastAsia="Times New Roman" w:cs="Times New Roman"/>
          <w:szCs w:val="24"/>
        </w:rPr>
        <w:t>Ε</w:t>
      </w:r>
      <w:r>
        <w:rPr>
          <w:rFonts w:eastAsia="Times New Roman" w:cs="Times New Roman"/>
          <w:szCs w:val="24"/>
        </w:rPr>
        <w:t>υρωζώνης. Γι’ αυτό</w:t>
      </w:r>
      <w:r>
        <w:rPr>
          <w:rFonts w:eastAsia="Times New Roman" w:cs="Times New Roman"/>
          <w:szCs w:val="24"/>
        </w:rPr>
        <w:t xml:space="preserve">ν ακριβώς τον λόγο η Ευρωζώνη δεν ωφέλησε όλα τα κράτη. </w:t>
      </w:r>
    </w:p>
    <w:p w14:paraId="4296747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xml:space="preserve"> την άποψη, λοιπόν, ενισχύθηκαν σε συνθήκες κρίσης, σε συνθήκες στασιμότητας της οικονομίας και επιβράδυνσης οι φυγόκεντρες τάσεις στο εσωτερικό της Ευρωπαϊκής Ένωσης, στο εσωτερικό της ευρω</w:t>
      </w:r>
      <w:r>
        <w:rPr>
          <w:rFonts w:eastAsia="Times New Roman" w:cs="Times New Roman"/>
          <w:szCs w:val="24"/>
        </w:rPr>
        <w:t>ζώνης.</w:t>
      </w:r>
    </w:p>
    <w:p w14:paraId="4296747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Δεύτερο χαρακτηριστικό στοιχείο: Συζητάμε και λέμε για έλλειψη ρευστότητας. Ποια ρευστότητα λείπει; Τα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 τα οποία υπάρχουν είναι τεράστια. Για πρώτη φορά έχουμε φτάσει σε αυτό το ύψος στην ανθρωπότητα. Μόνο οι πεντακόσιες μεγ</w:t>
      </w:r>
      <w:r>
        <w:rPr>
          <w:rFonts w:eastAsia="Times New Roman" w:cs="Times New Roman"/>
          <w:szCs w:val="24"/>
        </w:rPr>
        <w:t>αλύτερες πολυεθνικές βιομηχανίες έχουν ρευστό, έχουν μετρητά 1,5 τρισεκατομμύρια δολά</w:t>
      </w:r>
      <w:r>
        <w:rPr>
          <w:rFonts w:eastAsia="Times New Roman" w:cs="Times New Roman"/>
          <w:szCs w:val="24"/>
        </w:rPr>
        <w:lastRenderedPageBreak/>
        <w:t xml:space="preserve">ρια, τα οποία τα έχουν «παρκαρισμένα», δεν τα κάνουν επενδύσεις. Προτιμούν να τα κρατάνε «παρκαρισμένα» στους φορολογικούς παραδείσους, παρά να κάνουν επενδύσεις. </w:t>
      </w:r>
    </w:p>
    <w:p w14:paraId="4296747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Άρα υπά</w:t>
      </w:r>
      <w:r>
        <w:rPr>
          <w:rFonts w:eastAsia="Times New Roman" w:cs="Times New Roman"/>
          <w:szCs w:val="24"/>
        </w:rPr>
        <w:t>ρχει μ</w:t>
      </w:r>
      <w:r>
        <w:rPr>
          <w:rFonts w:eastAsia="Times New Roman" w:cs="Times New Roman"/>
          <w:szCs w:val="24"/>
        </w:rPr>
        <w:t>ί</w:t>
      </w:r>
      <w:r>
        <w:rPr>
          <w:rFonts w:eastAsia="Times New Roman" w:cs="Times New Roman"/>
          <w:szCs w:val="24"/>
        </w:rPr>
        <w:t>α αμύθητη ρευστότητα. Και όμως, παρ</w:t>
      </w:r>
      <w:r>
        <w:rPr>
          <w:rFonts w:eastAsia="Times New Roman" w:cs="Times New Roman"/>
          <w:szCs w:val="24"/>
        </w:rPr>
        <w:t xml:space="preserve">’ </w:t>
      </w:r>
      <w:r>
        <w:rPr>
          <w:rFonts w:eastAsia="Times New Roman" w:cs="Times New Roman"/>
          <w:szCs w:val="24"/>
        </w:rPr>
        <w:t xml:space="preserve">όλα αυτά, δεν υπάρχει το κίνητρο για επενδύσεις, γιατί ακριβώς το ποσοστό κέρδους είναι πάρα πολύ χαμηλό. </w:t>
      </w:r>
    </w:p>
    <w:p w14:paraId="4296747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Αντιπρόεδρος της Βουλής κ</w:t>
      </w:r>
      <w:r w:rsidRPr="000178AB">
        <w:rPr>
          <w:rFonts w:eastAsia="Times New Roman" w:cs="Times New Roman"/>
          <w:szCs w:val="24"/>
        </w:rPr>
        <w:t>.</w:t>
      </w:r>
      <w:r w:rsidRPr="000A6E3F">
        <w:rPr>
          <w:rFonts w:eastAsia="Times New Roman" w:cs="Times New Roman"/>
          <w:b/>
          <w:szCs w:val="24"/>
        </w:rPr>
        <w:t xml:space="preserve"> ΑΝΑΣΤΑΣΙΟΣ ΚΟΥΡΑΚΗΣ</w:t>
      </w:r>
      <w:r>
        <w:rPr>
          <w:rFonts w:eastAsia="Times New Roman" w:cs="Times New Roman"/>
          <w:szCs w:val="24"/>
        </w:rPr>
        <w:t>)</w:t>
      </w:r>
    </w:p>
    <w:p w14:paraId="4296747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Τρί</w:t>
      </w:r>
      <w:r>
        <w:rPr>
          <w:rFonts w:eastAsia="Times New Roman" w:cs="Times New Roman"/>
          <w:szCs w:val="24"/>
        </w:rPr>
        <w:t>το στοιχείο. Έχουμε διόγκωση του κρατικού χρέους, όχι μόνο στην Ελλάδα, αλλά σε διεθνές επίπεδο. Μάλιστα, το ιδιωτικό χρέος, για να σωθούν οι τράπεζες, να σωθούν οι αυτοκινητοβιομηχανίες, να σωθούν άλλες πολυεθνικές, μετατράπηκε από ιδιωτικό χρέος σε κρατι</w:t>
      </w:r>
      <w:r>
        <w:rPr>
          <w:rFonts w:eastAsia="Times New Roman" w:cs="Times New Roman"/>
          <w:szCs w:val="24"/>
        </w:rPr>
        <w:t xml:space="preserve">κό, με αποτέλεσμα όλη αυτή η διαπάλη για την απαξίωση του κεφαλαίου -η οποία πρέπει να </w:t>
      </w:r>
      <w:r>
        <w:rPr>
          <w:rFonts w:eastAsia="Times New Roman" w:cs="Times New Roman"/>
          <w:szCs w:val="24"/>
        </w:rPr>
        <w:lastRenderedPageBreak/>
        <w:t xml:space="preserve">γίνει για να μπορέσει να υπάρχει κίνητρο στον άλλο να επενδύσει- δεν μπορεί να επιτευχθεί ακριβώς γιατί δεν υπάρχουν αποδεκτές λύσεις. </w:t>
      </w:r>
    </w:p>
    <w:p w14:paraId="4296747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Θα αναλάβει η Γερμανία την απαξίω</w:t>
      </w:r>
      <w:r>
        <w:rPr>
          <w:rFonts w:eastAsia="Times New Roman" w:cs="Times New Roman"/>
          <w:szCs w:val="24"/>
        </w:rPr>
        <w:t xml:space="preserve">ση του κρατικού χρέους των χωρών της Ευρωπαϊκής Ένωσης; Θα πληρώσουν δηλαδή οι Γερμανοί τα </w:t>
      </w:r>
      <w:proofErr w:type="spellStart"/>
      <w:r>
        <w:rPr>
          <w:rFonts w:eastAsia="Times New Roman" w:cs="Times New Roman"/>
          <w:szCs w:val="24"/>
        </w:rPr>
        <w:t>απαξιωμένα</w:t>
      </w:r>
      <w:proofErr w:type="spellEnd"/>
      <w:r>
        <w:rPr>
          <w:rFonts w:eastAsia="Times New Roman" w:cs="Times New Roman"/>
          <w:szCs w:val="24"/>
        </w:rPr>
        <w:t xml:space="preserve">,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 τα οποία υπάρχουν; Δεν πρόκειται να το δεχθούν ποτέ αυτό το πράγμα. </w:t>
      </w:r>
    </w:p>
    <w:p w14:paraId="4296747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Όπως επίσης κανένα κράτος δεν θα δεχθεί ο χρηματοπιστωτικό</w:t>
      </w:r>
      <w:r>
        <w:rPr>
          <w:rFonts w:eastAsia="Times New Roman" w:cs="Times New Roman"/>
          <w:szCs w:val="24"/>
        </w:rPr>
        <w:t>ς τομέας να καταρρεύσει -η Ιταλία για παράδειγμα- στο όνομα του κοψίματος των κόκκινων δανείων. Όπως δεν θα δεχθεί ποτέ η Γαλλία να φαλιρίσουν οι αυτοκινητοβιομηχανίες της. Θα προσπαθήσει να τις σώσει, διατηρώντας αυτήν τη στρεβλότητα επί της ουσίας των τε</w:t>
      </w:r>
      <w:r>
        <w:rPr>
          <w:rFonts w:eastAsia="Times New Roman" w:cs="Times New Roman"/>
          <w:szCs w:val="24"/>
        </w:rPr>
        <w:t xml:space="preserve">ράστιων κεφαλαίων τα οποία δεν βρίσκουν διέξοδο, τα οποία </w:t>
      </w:r>
      <w:proofErr w:type="spellStart"/>
      <w:r>
        <w:rPr>
          <w:rFonts w:eastAsia="Times New Roman" w:cs="Times New Roman"/>
          <w:szCs w:val="24"/>
        </w:rPr>
        <w:t>υπερσυσσωρεύονται</w:t>
      </w:r>
      <w:proofErr w:type="spellEnd"/>
      <w:r>
        <w:rPr>
          <w:rFonts w:eastAsia="Times New Roman" w:cs="Times New Roman"/>
          <w:szCs w:val="24"/>
        </w:rPr>
        <w:t>.</w:t>
      </w:r>
    </w:p>
    <w:p w14:paraId="4296747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από αυτήν την άποψη, προκύπτει το αδιέξοδο της διαχείρισης της καπιταλιστικής οικονομίας, ανεξάρτητα του μείγματος που εφαρμόζεται. Άλλο μίγμα εφαρμόζει η Ευρωπαϊκή Ένωση, </w:t>
      </w:r>
      <w:r>
        <w:rPr>
          <w:rFonts w:eastAsia="Times New Roman" w:cs="Times New Roman"/>
          <w:szCs w:val="24"/>
        </w:rPr>
        <w:t xml:space="preserve">άλλο οι Ηνωμένες Πολιτείες, αλλά το αποτέλεσμα είναι το ίδιο, είναι κοινό. </w:t>
      </w:r>
    </w:p>
    <w:p w14:paraId="4296747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Για αυτόν ακριβώς τον λόγο, επειδή υπάρχουν αυτά τα αδιέξοδα, έχουν ενισχυθεί οι τάσεις προστατευτισμού και σε επίπεδο Ευρωπαϊκής Ένωσης και σε επίπεδο Ηνωμένων Πολιτειών, με την ε</w:t>
      </w:r>
      <w:r>
        <w:rPr>
          <w:rFonts w:eastAsia="Times New Roman" w:cs="Times New Roman"/>
          <w:szCs w:val="24"/>
        </w:rPr>
        <w:t xml:space="preserve">κλογή του </w:t>
      </w:r>
      <w:proofErr w:type="spellStart"/>
      <w:r>
        <w:rPr>
          <w:rFonts w:eastAsia="Times New Roman" w:cs="Times New Roman"/>
          <w:szCs w:val="24"/>
        </w:rPr>
        <w:t>Τραμπ</w:t>
      </w:r>
      <w:proofErr w:type="spellEnd"/>
      <w:r>
        <w:rPr>
          <w:rFonts w:eastAsia="Times New Roman" w:cs="Times New Roman"/>
          <w:szCs w:val="24"/>
        </w:rPr>
        <w:t xml:space="preserve">, ως απάντηση ακριβώς στην επιδείνωση, για ορισμένες χώρες ή για ορισμένα τμήματα του κεφαλαίου, των όρων της ανταγωνιστικότητας. </w:t>
      </w:r>
    </w:p>
    <w:p w14:paraId="4296747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Αυτό σε επίπεδο κοινωνίας μετατρέπεται σε έξαρση του εθνικισμού ως αστικό ρεύμα, το οποίο απαντά –θα το πούμε </w:t>
      </w:r>
      <w:r>
        <w:rPr>
          <w:rFonts w:eastAsia="Times New Roman" w:cs="Times New Roman"/>
          <w:szCs w:val="24"/>
        </w:rPr>
        <w:t xml:space="preserve">έτσι- στον κοσμοπολιτισμό του κεφαλαίου και στη διεθνοποίηση της οικονομίας, και σε οικονομικό πρόγραμμα λέει τα εξής. Το οικονομικό πρόγραμμα του </w:t>
      </w:r>
      <w:proofErr w:type="spellStart"/>
      <w:r>
        <w:rPr>
          <w:rFonts w:eastAsia="Times New Roman" w:cs="Times New Roman"/>
          <w:szCs w:val="24"/>
        </w:rPr>
        <w:t>Τραμπ</w:t>
      </w:r>
      <w:proofErr w:type="spellEnd"/>
      <w:r>
        <w:rPr>
          <w:rFonts w:eastAsia="Times New Roman" w:cs="Times New Roman"/>
          <w:szCs w:val="24"/>
        </w:rPr>
        <w:t xml:space="preserve">, για παράδειγμα, λέει μείωση της φορολογικής επιβάρυνσης των επιχειρήσεων, </w:t>
      </w:r>
      <w:r>
        <w:rPr>
          <w:rFonts w:eastAsia="Times New Roman" w:cs="Times New Roman"/>
          <w:szCs w:val="24"/>
        </w:rPr>
        <w:lastRenderedPageBreak/>
        <w:t>κρατική στήριξη των επιχειρη</w:t>
      </w:r>
      <w:r>
        <w:rPr>
          <w:rFonts w:eastAsia="Times New Roman" w:cs="Times New Roman"/>
          <w:szCs w:val="24"/>
        </w:rPr>
        <w:t xml:space="preserve">ματικών ομίλων, αύξηση των κρατικών δαπανών προς όφελος του κεφαλαίου. </w:t>
      </w:r>
    </w:p>
    <w:p w14:paraId="4296747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Αυτό είναι το πρόγραμμα του προστατευτισμού, το οποίο παρουσιάστηκε και εδώ πέρα από τον πιο γνήσιο εκφραστή αυτής της άποψης και αντίληψης, από τη Χρυσή Αυγή που επί της ουσίας ακριβώ</w:t>
      </w:r>
      <w:r>
        <w:rPr>
          <w:rFonts w:eastAsia="Times New Roman" w:cs="Times New Roman"/>
          <w:szCs w:val="24"/>
        </w:rPr>
        <w:t>ς αναδεικνύει τον ρόλο της ως ο ρόλος προστασίας των συμφερόντων των επιχειρηματικών ομίλων.</w:t>
      </w:r>
    </w:p>
    <w:p w14:paraId="4296747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Αυτή, λοιπόν, η κατάσταση, η μεταφορά λοιπόν οικονομικής ισχύος από τον Βόρειο Ατλαντικό στη νοτιοανατολική Ασία, η αλλαγή του συσχετισμού δύναμης οξύνει τις αντιθ</w:t>
      </w:r>
      <w:r>
        <w:rPr>
          <w:rFonts w:eastAsia="Times New Roman" w:cs="Times New Roman"/>
          <w:szCs w:val="24"/>
        </w:rPr>
        <w:t xml:space="preserve">έσεις. Οξύνει τη μεγάλη αντίθεση ανάμεσα στις Ηνωμένες Πολιτείες και την Κίνα, αλλά και τις μικρότερες αντιθέσεις, όπως την αντίθεση για το μέλλον της ευρωζώνης ανάμεσα στη Γερμανία και τη Γαλλία και την Ιταλία, για παράδειγμα, που δείχνουν να χάνουν και </w:t>
      </w:r>
      <w:r>
        <w:rPr>
          <w:rFonts w:eastAsia="Times New Roman" w:cs="Times New Roman"/>
          <w:szCs w:val="24"/>
        </w:rPr>
        <w:lastRenderedPageBreak/>
        <w:t>τ</w:t>
      </w:r>
      <w:r>
        <w:rPr>
          <w:rFonts w:eastAsia="Times New Roman" w:cs="Times New Roman"/>
          <w:szCs w:val="24"/>
        </w:rPr>
        <w:t xml:space="preserve">ον ρόλο των Ηνωμένων Πολιτειών σ’ αυτήν τη διαπάλη για τον επιμερισμό των βαρών. </w:t>
      </w:r>
    </w:p>
    <w:p w14:paraId="4296747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Πρόκειται για μ</w:t>
      </w:r>
      <w:r>
        <w:rPr>
          <w:rFonts w:eastAsia="Times New Roman" w:cs="Times New Roman"/>
          <w:szCs w:val="24"/>
        </w:rPr>
        <w:t>ί</w:t>
      </w:r>
      <w:r>
        <w:rPr>
          <w:rFonts w:eastAsia="Times New Roman" w:cs="Times New Roman"/>
          <w:szCs w:val="24"/>
        </w:rPr>
        <w:t xml:space="preserve">α διαπάλη, η οποία οξύνεται, για τον έλεγχο και το μοίρασμα των αγορών, που μπορεί να οδηγήσει όχι μόνο σε περιφερειακές συγκρούσεις στη γειτονιά μας, στη </w:t>
      </w:r>
      <w:r>
        <w:rPr>
          <w:rFonts w:eastAsia="Times New Roman" w:cs="Times New Roman"/>
          <w:szCs w:val="24"/>
        </w:rPr>
        <w:t>ν</w:t>
      </w:r>
      <w:r>
        <w:rPr>
          <w:rFonts w:eastAsia="Times New Roman" w:cs="Times New Roman"/>
          <w:szCs w:val="24"/>
        </w:rPr>
        <w:t>οτ</w:t>
      </w:r>
      <w:r>
        <w:rPr>
          <w:rFonts w:eastAsia="Times New Roman" w:cs="Times New Roman"/>
          <w:szCs w:val="24"/>
        </w:rPr>
        <w:t xml:space="preserve">ιοανατολική Ασία, αλλά και σε έναν γενικευμένο πόλεμο πολύ μεγάλων διαστάσεων. </w:t>
      </w:r>
    </w:p>
    <w:p w14:paraId="4296747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Σε αυτά τα πλαίσια, λοιπόν, και η ελληνική οικονομία προσπαθεί να αναπτυχθεί, σε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κάνετε και τη διαπραγμάτευση. </w:t>
      </w:r>
      <w:r>
        <w:rPr>
          <w:rFonts w:eastAsia="Times New Roman" w:cs="Times New Roman"/>
          <w:szCs w:val="24"/>
        </w:rPr>
        <w:t>Π</w:t>
      </w:r>
      <w:r>
        <w:rPr>
          <w:rFonts w:eastAsia="Times New Roman" w:cs="Times New Roman"/>
          <w:szCs w:val="24"/>
        </w:rPr>
        <w:t xml:space="preserve">ού οδήγησε η διαπραγμάτευση για τη δεύτερη αξιολόγηση; Οδήγησε στην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που λέει ότι η ελάφρυνση του κρατικού χρέους κατά 20% μέχρι το 2060 πρέπει να συνοδεύεται από πρωτογενή πλεονάσματα 3,5% για πολλά χρόνια. </w:t>
      </w:r>
    </w:p>
    <w:p w14:paraId="4296748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ο δίλημμα θα ήταν αν θα έ</w:t>
      </w:r>
      <w:r>
        <w:rPr>
          <w:rFonts w:eastAsia="Times New Roman" w:cs="Times New Roman"/>
          <w:szCs w:val="24"/>
        </w:rPr>
        <w:t>χουμε πρωτογενή πλεονάσματα 3,5% για μια δεκαετία ή αν θα έχουμε τέταρτο μνημόνιο με τη συμμετοχή του Διεθνούς Νομισματικού Ταμείου. Αυτό ήταν το δίλημμα πάνω στο οποίο διαπραγματεύτηκε η Κυβέρνηση.</w:t>
      </w:r>
    </w:p>
    <w:p w14:paraId="4296748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Για ποιον, λοιπόν, διαπραγματεύτηκε η Κυβέρνηση; Διαπραγμ</w:t>
      </w:r>
      <w:r>
        <w:rPr>
          <w:rFonts w:eastAsia="Times New Roman" w:cs="Times New Roman"/>
          <w:szCs w:val="24"/>
        </w:rPr>
        <w:t xml:space="preserve">ατεύτηκε για να ανακουφιστεί ο λαός ή διαπραγματεύθηκε για το ποιο μείγμα θα εξυπηρετήσει τα συμφέροντα του κεφαλαίου σήμερα έχοντας ως κοινό </w:t>
      </w:r>
      <w:proofErr w:type="spellStart"/>
      <w:r>
        <w:rPr>
          <w:rFonts w:eastAsia="Times New Roman" w:cs="Times New Roman"/>
          <w:szCs w:val="24"/>
        </w:rPr>
        <w:t>παρανομαστή</w:t>
      </w:r>
      <w:proofErr w:type="spellEnd"/>
      <w:r>
        <w:rPr>
          <w:rFonts w:eastAsia="Times New Roman" w:cs="Times New Roman"/>
          <w:szCs w:val="24"/>
        </w:rPr>
        <w:t xml:space="preserve"> ότι ο λαός θα πληρώσει τα σπασμένα όχι μόνο της κρίσης, αλλά και της ανάπτυξης και της </w:t>
      </w:r>
      <w:proofErr w:type="spellStart"/>
      <w:r>
        <w:rPr>
          <w:rFonts w:eastAsia="Times New Roman" w:cs="Times New Roman"/>
          <w:szCs w:val="24"/>
        </w:rPr>
        <w:t>απομείωσης</w:t>
      </w:r>
      <w:proofErr w:type="spellEnd"/>
      <w:r>
        <w:rPr>
          <w:rFonts w:eastAsia="Times New Roman" w:cs="Times New Roman"/>
          <w:szCs w:val="24"/>
        </w:rPr>
        <w:t xml:space="preserve"> της </w:t>
      </w:r>
      <w:r>
        <w:rPr>
          <w:rFonts w:eastAsia="Times New Roman" w:cs="Times New Roman"/>
          <w:szCs w:val="24"/>
        </w:rPr>
        <w:t xml:space="preserve">εξυπηρέτησης του χρέους; </w:t>
      </w:r>
    </w:p>
    <w:p w14:paraId="4296748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είπε πάρα πολύ καθαρά ο κ. </w:t>
      </w:r>
      <w:proofErr w:type="spellStart"/>
      <w:r>
        <w:rPr>
          <w:rFonts w:eastAsia="Times New Roman" w:cs="Times New Roman"/>
          <w:szCs w:val="24"/>
        </w:rPr>
        <w:t>Τσακαλώτος</w:t>
      </w:r>
      <w:proofErr w:type="spellEnd"/>
      <w:r>
        <w:rPr>
          <w:rFonts w:eastAsia="Times New Roman" w:cs="Times New Roman"/>
          <w:szCs w:val="24"/>
        </w:rPr>
        <w:t xml:space="preserve">. Είπε, λοιπόν, ότι εμείς θέλουμε να μειωθούν τα πρωτογενή πλεονάσματα, να πάνε στο 2%. </w:t>
      </w:r>
      <w:r>
        <w:rPr>
          <w:rFonts w:eastAsia="Times New Roman" w:cs="Times New Roman"/>
          <w:szCs w:val="24"/>
        </w:rPr>
        <w:t>Α</w:t>
      </w:r>
      <w:r>
        <w:rPr>
          <w:rFonts w:eastAsia="Times New Roman" w:cs="Times New Roman"/>
          <w:szCs w:val="24"/>
        </w:rPr>
        <w:t>υτό το 1,5% που θα περισσέψει, θα μεταφραστεί, λέει, σε μείωση της φορολογίας των επιχειρήσεων, για ν</w:t>
      </w:r>
      <w:r>
        <w:rPr>
          <w:rFonts w:eastAsia="Times New Roman" w:cs="Times New Roman"/>
          <w:szCs w:val="24"/>
        </w:rPr>
        <w:t xml:space="preserve">α θωρακιστεί η ανταγωνιστικότητα. Δεν θα </w:t>
      </w:r>
      <w:r>
        <w:rPr>
          <w:rFonts w:eastAsia="Times New Roman" w:cs="Times New Roman"/>
          <w:szCs w:val="24"/>
        </w:rPr>
        <w:lastRenderedPageBreak/>
        <w:t xml:space="preserve">πάει στη μείωση της φορολογίας του λαού, αλλά στη φορολογία των επιχειρήσεων για να μειωθεί ακόμα περισσότερο. </w:t>
      </w:r>
      <w:r>
        <w:rPr>
          <w:rFonts w:eastAsia="Times New Roman" w:cs="Times New Roman"/>
          <w:szCs w:val="24"/>
        </w:rPr>
        <w:t>Α</w:t>
      </w:r>
      <w:r>
        <w:rPr>
          <w:rFonts w:eastAsia="Times New Roman" w:cs="Times New Roman"/>
          <w:szCs w:val="24"/>
        </w:rPr>
        <w:t xml:space="preserve">υτό είναι ένα σκάνδαλο και αποδεικνύει τον ταξικό χαρακτήρα. </w:t>
      </w:r>
    </w:p>
    <w:p w14:paraId="4296748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Όμως, αν το θέλετε, ξεγυμνώθηκε πλέον και</w:t>
      </w:r>
      <w:r>
        <w:rPr>
          <w:rFonts w:eastAsia="Times New Roman" w:cs="Times New Roman"/>
          <w:szCs w:val="24"/>
        </w:rPr>
        <w:t xml:space="preserve"> η λογική που λέτε για τη συμμαχία του Νότου. Ποια συμμαχία του Νότου; Η Ιταλία, η Γαλλία με τα αντιλαϊκά και αντεργατικά μέτρα που παίρνουν; Πού θέλουν να οδηγήσουν την κατάσταση; Ακριβώς στο να θωρακιστεί ο ανταγωνισμός.</w:t>
      </w:r>
    </w:p>
    <w:p w14:paraId="4296748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και η </w:t>
      </w:r>
      <w:r>
        <w:rPr>
          <w:rFonts w:eastAsia="Times New Roman" w:cs="Times New Roman"/>
          <w:szCs w:val="24"/>
        </w:rPr>
        <w:t>λογική του τέλους της λιτότητας, της πολιτικής την οποία πρέσβευε ο Ομπάμα για το τέλος της λιτότητας, δεν είναι τέλος της λιτότητας για τον λαό. Απλώς λέει ότι ο λαός θα συνεχίσει να ματώνει διαχρονικά και θα σταματήσει η λιτότητα για τμήματα του κεφαλαίο</w:t>
      </w:r>
      <w:r>
        <w:rPr>
          <w:rFonts w:eastAsia="Times New Roman" w:cs="Times New Roman"/>
          <w:szCs w:val="24"/>
        </w:rPr>
        <w:t xml:space="preserve">υ, για την αύξηση των κρατικών δαπανών για το κεφάλαιο και για τη στήριξη της επιχειρηματικής δραστηριότητας ακόμη περισσότερο. Άρα </w:t>
      </w:r>
      <w:r>
        <w:rPr>
          <w:rFonts w:eastAsia="Times New Roman" w:cs="Times New Roman"/>
          <w:szCs w:val="24"/>
        </w:rPr>
        <w:lastRenderedPageBreak/>
        <w:t xml:space="preserve">λοιπόν, τον λογαριασμό επί της ουσίας, είτε με το ένα είτε με το άλλο μίγμα, θα το πληρώσει ο λαός. </w:t>
      </w:r>
    </w:p>
    <w:p w14:paraId="4296748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υτό το αποδεικνύει περ</w:t>
      </w:r>
      <w:r>
        <w:rPr>
          <w:rFonts w:eastAsia="Times New Roman" w:cs="Times New Roman"/>
          <w:szCs w:val="24"/>
        </w:rPr>
        <w:t>ίτρανα ο κρατικός προϋπολογισμός, που είναι αντιλαϊκός, ταξικός κα αποτελεί εργαλείο αναδιανομής του κοινωνικά παραγόμενου πλούτου σε βάρος λαών και προσώπων προς όφελος του κεφαλαίου. Είναι ένα εργαλείο υλοποίησης της αντιλαϊκής πολιτικής.</w:t>
      </w:r>
    </w:p>
    <w:p w14:paraId="4296748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Τα στοιχεία </w:t>
      </w:r>
      <w:r>
        <w:rPr>
          <w:rFonts w:eastAsia="Times New Roman" w:cs="Times New Roman"/>
          <w:szCs w:val="24"/>
        </w:rPr>
        <w:t>είναι αποκαλυπτικά. Εμείς δεν λέμε ότι δεν θα εκτελεστεί. Όμως, ακόμα κι αν εκτελεστεί, θα έχουμε αύξηση των φορολογικών εσόδων που θα προκύψει από την φορολογία εισοδήματος των φυσικών προσώπων κατά 14,5% και από την αύξηση των έμμεσων φόρων κατά 5,8%, εν</w:t>
      </w:r>
      <w:r>
        <w:rPr>
          <w:rFonts w:eastAsia="Times New Roman" w:cs="Times New Roman"/>
          <w:szCs w:val="24"/>
        </w:rPr>
        <w:t>ώ αντίθετα για τις επιχειρήσεις προβλέπεται να μειωθεί ακόμη περισσότερο αυτό το πενιχρό ποσοστό στο σύνολο των φορολογικών εσόδων. Πρόκειται δηλαδή για μ</w:t>
      </w:r>
      <w:r>
        <w:rPr>
          <w:rFonts w:eastAsia="Times New Roman" w:cs="Times New Roman"/>
          <w:szCs w:val="24"/>
        </w:rPr>
        <w:t>ί</w:t>
      </w:r>
      <w:r>
        <w:rPr>
          <w:rFonts w:eastAsia="Times New Roman" w:cs="Times New Roman"/>
          <w:szCs w:val="24"/>
        </w:rPr>
        <w:t xml:space="preserve">α μείωση της τάξης του 7% σε σχέση με το 2015. </w:t>
      </w:r>
    </w:p>
    <w:p w14:paraId="4296748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Αυτό σημαίνει ότι τα φορολογικά έσοδα που θα «επιβαρύ</w:t>
      </w:r>
      <w:r>
        <w:rPr>
          <w:rFonts w:eastAsia="Times New Roman" w:cs="Times New Roman"/>
          <w:szCs w:val="24"/>
        </w:rPr>
        <w:t xml:space="preserve">νουν» τους επιχειρηματικούς ομίλους –εντός εισαγωγικών θα τους επιβαρύνουν, γιατί ποτέ δεν τους επιβαρύνουν, αφού </w:t>
      </w:r>
      <w:proofErr w:type="spellStart"/>
      <w:r>
        <w:rPr>
          <w:rFonts w:eastAsia="Times New Roman" w:cs="Times New Roman"/>
          <w:szCs w:val="24"/>
        </w:rPr>
        <w:t>μετακυλίουν</w:t>
      </w:r>
      <w:proofErr w:type="spellEnd"/>
      <w:r>
        <w:rPr>
          <w:rFonts w:eastAsia="Times New Roman" w:cs="Times New Roman"/>
          <w:szCs w:val="24"/>
        </w:rPr>
        <w:t xml:space="preserve"> τους φόρους στους εργαζόμενους και τον λαό- θα είναι πολύ κάτω από το 6% του συνόλου των φορολογικών εσόδων. Και το υπόλοιπο 95% π</w:t>
      </w:r>
      <w:r>
        <w:rPr>
          <w:rFonts w:eastAsia="Times New Roman" w:cs="Times New Roman"/>
          <w:szCs w:val="24"/>
        </w:rPr>
        <w:t xml:space="preserve">οιος θα το πληρώσει; Ο συνήθης ύποπτος, τα λαϊκά συνολικά στρώματα. </w:t>
      </w:r>
    </w:p>
    <w:p w14:paraId="4296748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Με τον προϋπολογισμό σας έχουμε αλλαγή ακόμη χειρότερη του λόγου έμμεσων-άμεσων φόρων, υπέρ των έμμεσων φόρων, των αντιλαϊκών φόρων, αλλά και επιτάχυνση των ιδιωτικοποιήσεων, από τις οποί</w:t>
      </w:r>
      <w:r>
        <w:rPr>
          <w:rFonts w:eastAsia="Times New Roman" w:cs="Times New Roman"/>
          <w:szCs w:val="24"/>
        </w:rPr>
        <w:t xml:space="preserve">ες προβλέπονται 2 δισεκατομμύρια επιπλέον έσοδα. Έχουμε νέες μειώσεις στους μισθούς και τις συντάξεις και στη χρηματοδότηση των Οργανισμών Κοινωνικής Ασφάλισης. </w:t>
      </w:r>
    </w:p>
    <w:p w14:paraId="4296748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ώς προκύπτει το αιματοβαμμένο πλεόνασμα; Μέσα από τα μέτρα που λέτε εσείς! Ότι δηλαδή για το </w:t>
      </w:r>
      <w:r>
        <w:rPr>
          <w:rFonts w:eastAsia="Times New Roman" w:cs="Times New Roman"/>
          <w:szCs w:val="24"/>
        </w:rPr>
        <w:t xml:space="preserve">2017 τα δημοσιονομικά μέτρα που θα </w:t>
      </w:r>
      <w:r>
        <w:rPr>
          <w:rFonts w:eastAsia="Times New Roman" w:cs="Times New Roman"/>
          <w:szCs w:val="24"/>
        </w:rPr>
        <w:lastRenderedPageBreak/>
        <w:t>ληφθούν είναι ύψους 4.011.000.000 ευρώ. Από αυτά, τα 770 αφορούν με τον έναν ή τον άλλο τρόπο μειώσεις του συστήματος Κοινωνικής Ασφάλισης και τα 3 δισεκατομμύρια αφορούν αύξηση της φορολογίας και κάποια εκατομμύρια -περί</w:t>
      </w:r>
      <w:r>
        <w:rPr>
          <w:rFonts w:eastAsia="Times New Roman" w:cs="Times New Roman"/>
          <w:szCs w:val="24"/>
        </w:rPr>
        <w:t xml:space="preserve">που 80 εκατομμύρια- αφορούν μειώσεις σε μισθούς. </w:t>
      </w:r>
    </w:p>
    <w:p w14:paraId="4296748A" w14:textId="77777777" w:rsidR="00BC01D7" w:rsidRDefault="000E0221">
      <w:pPr>
        <w:spacing w:line="600" w:lineRule="auto"/>
        <w:ind w:firstLine="720"/>
        <w:jc w:val="both"/>
        <w:rPr>
          <w:rFonts w:eastAsia="Times New Roman"/>
          <w:szCs w:val="24"/>
        </w:rPr>
      </w:pPr>
      <w:r>
        <w:rPr>
          <w:rFonts w:eastAsia="Times New Roman"/>
          <w:szCs w:val="24"/>
        </w:rPr>
        <w:t xml:space="preserve">Αυτό, λοιπόν, είναι το πακέτο το οποίο φέρνετε στον λαό με τον νέο σας κρατικό προϋπολογισμό, το αντιλαϊκό κοστούμι που δοκιμάζετε. </w:t>
      </w:r>
      <w:r>
        <w:rPr>
          <w:rFonts w:eastAsia="Times New Roman"/>
          <w:szCs w:val="24"/>
        </w:rPr>
        <w:t>Τ</w:t>
      </w:r>
      <w:r>
        <w:rPr>
          <w:rFonts w:eastAsia="Times New Roman"/>
          <w:szCs w:val="24"/>
        </w:rPr>
        <w:t>ι λέτε; Πανηγυρίζετε ότι θα δώσετε 700 εκατομμύρια για τις ανάγκες των πι</w:t>
      </w:r>
      <w:r>
        <w:rPr>
          <w:rFonts w:eastAsia="Times New Roman"/>
          <w:szCs w:val="24"/>
        </w:rPr>
        <w:t>ο εξαθλιωμένων στρωμάτων. Δηλαδή, παίρνετε 4 δισεκατομμύρια και επιστρέφετε 700 εκατομμύρια. Ποιος πληρώνει, λοιπόν, αυτήν την εκτεταμένη φτώχια που και με την πολιτική σας έχετε δημιουργήσει; Την πληρώνουν οι λιγότερο φτωχοί. Άρα τι κάνετε; Μοιράζετε τη φ</w:t>
      </w:r>
      <w:r>
        <w:rPr>
          <w:rFonts w:eastAsia="Times New Roman"/>
          <w:szCs w:val="24"/>
        </w:rPr>
        <w:t>τώχια σε όλο και περισσότερα λαϊκά στρώματα επί της ουσίας και ταυτόχρονα όχι μόνο διατηρείτε άθικτα, αλλά διευρύνετε ακόμα περισσότερο τα προνόμια, φορολογικά και αναπτυξιακά, για το μεγάλο κεφάλαιο.</w:t>
      </w:r>
    </w:p>
    <w:p w14:paraId="4296748B" w14:textId="77777777" w:rsidR="00BC01D7" w:rsidRDefault="000E0221">
      <w:pPr>
        <w:spacing w:line="600" w:lineRule="auto"/>
        <w:ind w:firstLine="720"/>
        <w:jc w:val="both"/>
        <w:rPr>
          <w:rFonts w:eastAsia="Times New Roman"/>
          <w:szCs w:val="24"/>
        </w:rPr>
      </w:pPr>
      <w:r>
        <w:rPr>
          <w:rFonts w:eastAsia="Times New Roman"/>
          <w:szCs w:val="24"/>
        </w:rPr>
        <w:lastRenderedPageBreak/>
        <w:t>Α</w:t>
      </w:r>
      <w:r>
        <w:rPr>
          <w:rFonts w:eastAsia="Times New Roman"/>
          <w:szCs w:val="24"/>
        </w:rPr>
        <w:t>πό αυτήν την άποψη, επί της ουσίας -και ολοκληρώνω, κύ</w:t>
      </w:r>
      <w:r>
        <w:rPr>
          <w:rFonts w:eastAsia="Times New Roman"/>
          <w:szCs w:val="24"/>
        </w:rPr>
        <w:t xml:space="preserve">ριε Πρόεδρε- είναι κάλπικη η αντιπαράθεση την οποία παρακολουθούμε εδώ ανάμεσα στα κόμματα, που επί της ουσίας τι φιλοδοξούν; Να θωρακίσουν την καπιταλιστική κερδοφορία, είτε είναι ο ΣΥΡΙΖΑ είτε η Νέα Δημοκρατία είτε το ΠΑΣΟΚ ή τα υπόλοιπα κόμματα του </w:t>
      </w:r>
      <w:proofErr w:type="spellStart"/>
      <w:r>
        <w:rPr>
          <w:rFonts w:eastAsia="Times New Roman"/>
          <w:szCs w:val="24"/>
        </w:rPr>
        <w:t>ευρω</w:t>
      </w:r>
      <w:r>
        <w:rPr>
          <w:rFonts w:eastAsia="Times New Roman"/>
          <w:szCs w:val="24"/>
        </w:rPr>
        <w:t>μονόδρομου</w:t>
      </w:r>
      <w:proofErr w:type="spellEnd"/>
      <w:r>
        <w:rPr>
          <w:rFonts w:eastAsia="Times New Roman"/>
          <w:szCs w:val="24"/>
        </w:rPr>
        <w:t>. Ουσιαστικά, τι λέτε στον λαό; Επιλέξτε ανάμεσα στη Σκύλα και στη Χάρυβδη και τσακώνεστε για το ποιος πήρε τα περισσότερα αντιλαϊκά μέτρα, τσακώνεστε για το ποιος θα είναι καλύτερος διαχειριστής για το κεφάλαιο, τσακώνεστε για το ποιου η πολιτικ</w:t>
      </w:r>
      <w:r>
        <w:rPr>
          <w:rFonts w:eastAsia="Times New Roman"/>
          <w:szCs w:val="24"/>
        </w:rPr>
        <w:t>ή θα εξυπηρετήσει τις ανάγκες των επιχειρηματικών ομίλων και της αστικής τάξης της χώρας μας. Για αυτό τσακώνεστε επί της ουσίας.</w:t>
      </w:r>
    </w:p>
    <w:p w14:paraId="4296748C" w14:textId="77777777" w:rsidR="00BC01D7" w:rsidRDefault="000E0221">
      <w:pPr>
        <w:spacing w:line="600" w:lineRule="auto"/>
        <w:ind w:firstLine="720"/>
        <w:jc w:val="both"/>
        <w:rPr>
          <w:rFonts w:eastAsia="Times New Roman"/>
          <w:szCs w:val="24"/>
        </w:rPr>
      </w:pPr>
      <w:r>
        <w:rPr>
          <w:rFonts w:eastAsia="Times New Roman"/>
          <w:szCs w:val="24"/>
        </w:rPr>
        <w:t>Δηλαδή, επί της ουσίας τι θέλετε; Διεκδικείτε είτε εσείς είτε το ΠΑΣΟΚ την ψήφο εμπιστοσύνης από την τρόικα, από την Ευρωπαϊκή</w:t>
      </w:r>
      <w:r>
        <w:rPr>
          <w:rFonts w:eastAsia="Times New Roman"/>
          <w:szCs w:val="24"/>
        </w:rPr>
        <w:t xml:space="preserve"> Ένωση, από το Διεθνές Νομισματικό Ταμείο, από τους δανειστές, από την αστική τάξη, </w:t>
      </w:r>
      <w:r>
        <w:rPr>
          <w:rFonts w:eastAsia="Times New Roman"/>
          <w:szCs w:val="24"/>
        </w:rPr>
        <w:lastRenderedPageBreak/>
        <w:t xml:space="preserve">διότι να εξυπηρετήσετε την πολιτική τους και τα συμφέροντά τους καλύτερα εσείς παρά η Νέα Δημοκρατία, έχοντας συνέχεια τον λαό να ματώνει. </w:t>
      </w:r>
      <w:r>
        <w:rPr>
          <w:rFonts w:eastAsia="Times New Roman"/>
          <w:szCs w:val="24"/>
        </w:rPr>
        <w:t>Α</w:t>
      </w:r>
      <w:r>
        <w:rPr>
          <w:rFonts w:eastAsia="Times New Roman"/>
          <w:szCs w:val="24"/>
        </w:rPr>
        <w:t>πό αυτήν την άποψη, τα εύσημα πρ</w:t>
      </w:r>
      <w:r>
        <w:rPr>
          <w:rFonts w:eastAsia="Times New Roman"/>
          <w:szCs w:val="24"/>
        </w:rPr>
        <w:t xml:space="preserve">οσωρινά είναι δικά σας, γιατί ακριβώς κάνετε το πιο βρώμικο παιχνίδι αυτήν τη στιγμή. Εκτελείτε το πιο βρώμικο συμβόλαιο σε βάρος της εργατικής τάξης και του λαού. </w:t>
      </w:r>
      <w:r>
        <w:rPr>
          <w:rFonts w:eastAsia="Times New Roman"/>
          <w:szCs w:val="24"/>
        </w:rPr>
        <w:t>Μ</w:t>
      </w:r>
      <w:r>
        <w:rPr>
          <w:rFonts w:eastAsia="Times New Roman"/>
          <w:szCs w:val="24"/>
        </w:rPr>
        <w:t>πορείτε να το κάνετε; Είσαστε ικανοί ακόμη;</w:t>
      </w:r>
    </w:p>
    <w:p w14:paraId="4296748D" w14:textId="77777777" w:rsidR="00BC01D7" w:rsidRDefault="000E0221">
      <w:pPr>
        <w:spacing w:line="600" w:lineRule="auto"/>
        <w:ind w:firstLine="720"/>
        <w:jc w:val="both"/>
        <w:rPr>
          <w:rFonts w:eastAsia="Times New Roman"/>
          <w:szCs w:val="24"/>
        </w:rPr>
      </w:pPr>
      <w:r>
        <w:rPr>
          <w:rFonts w:eastAsia="Times New Roman"/>
          <w:szCs w:val="24"/>
        </w:rPr>
        <w:t>Α</w:t>
      </w:r>
      <w:r>
        <w:rPr>
          <w:rFonts w:eastAsia="Times New Roman"/>
          <w:szCs w:val="24"/>
        </w:rPr>
        <w:t>πό αυτήν την άποψη, βεβαίως, δεν είναι διέξοδο</w:t>
      </w:r>
      <w:r>
        <w:rPr>
          <w:rFonts w:eastAsia="Times New Roman"/>
          <w:szCs w:val="24"/>
        </w:rPr>
        <w:t>ς η πρόταση της Νέας Δημοκρατίας, ούτε πολύ περισσότερο η πρόταση της Χρυσής Αυγής, η οποία αποκαλύφθηκε σήμερα. Ποιο μοντέλο της αρέσει; Το μοντέλο της Βουλγαρίας, το μοντέλο των Σκοπίων ή το μοντέλο της Μεγάλης Βρετανίας, που σημαίνει παντελή ισοπέδωση ο</w:t>
      </w:r>
      <w:r>
        <w:rPr>
          <w:rFonts w:eastAsia="Times New Roman"/>
          <w:szCs w:val="24"/>
        </w:rPr>
        <w:t xml:space="preserve">ποιουδήποτε εργατικού δικαιώματος, γι’ αυτό ακριβώς και ήταν η πρώτη η οποία έφτιαξε τα δουλεμπορικά γραφεία ευρέσεως εργασίας με 300 ευρώ. Αυτό θέλει η Χρυσή </w:t>
      </w:r>
      <w:r>
        <w:rPr>
          <w:rFonts w:eastAsia="Times New Roman"/>
          <w:szCs w:val="24"/>
        </w:rPr>
        <w:lastRenderedPageBreak/>
        <w:t>Αυγή, λοιπόν, πολύ φτηνούς εργαζόμενους, εργαζόμενους χωρίς δικαιώματα και νέα κίνητρα και προνόμ</w:t>
      </w:r>
      <w:r>
        <w:rPr>
          <w:rFonts w:eastAsia="Times New Roman"/>
          <w:szCs w:val="24"/>
        </w:rPr>
        <w:t xml:space="preserve">ια για το μεγάλο κεφάλαιο, για τους επιχειρηματικούς ομίλους, είτε φορολογικές απαλλαγές είτε κίνητρα. </w:t>
      </w:r>
      <w:r>
        <w:rPr>
          <w:rFonts w:eastAsia="Times New Roman"/>
          <w:szCs w:val="24"/>
        </w:rPr>
        <w:t>Τ</w:t>
      </w:r>
      <w:r>
        <w:rPr>
          <w:rFonts w:eastAsia="Times New Roman"/>
          <w:szCs w:val="24"/>
        </w:rPr>
        <w:t xml:space="preserve">ο είπε πολύ καθαρά ο </w:t>
      </w:r>
      <w:r>
        <w:rPr>
          <w:rFonts w:eastAsia="Times New Roman"/>
          <w:szCs w:val="24"/>
        </w:rPr>
        <w:t>ε</w:t>
      </w:r>
      <w:r>
        <w:rPr>
          <w:rFonts w:eastAsia="Times New Roman"/>
          <w:szCs w:val="24"/>
        </w:rPr>
        <w:t>ισηγητής της Χρυσής Αυγής. Το μοντέλο της Βουλγαρίας, λέει, τι καλό που είναι, το μοντέλο των Σκοπίων ή το μοντέλο της Μεγάλης Βρε</w:t>
      </w:r>
      <w:r>
        <w:rPr>
          <w:rFonts w:eastAsia="Times New Roman"/>
          <w:szCs w:val="24"/>
        </w:rPr>
        <w:t>τανίας. Να, λοιπόν, που αποδεικνύεται και επιβεβαιώνεται ότι είναι συστημικό κόμμα και βεβαίως ο εγκληματικός της χαρακτήρας σε βάρος του εργατικού κινήματος. Υπάρχει…</w:t>
      </w:r>
    </w:p>
    <w:p w14:paraId="4296748E" w14:textId="77777777" w:rsidR="00BC01D7" w:rsidRDefault="000E022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Αν έχετε την καλοσύνη, ολοκληρώνετε, παρακαλώ.</w:t>
      </w:r>
    </w:p>
    <w:p w14:paraId="4296748F" w14:textId="77777777" w:rsidR="00BC01D7" w:rsidRDefault="000E0221">
      <w:pPr>
        <w:spacing w:line="600" w:lineRule="auto"/>
        <w:ind w:firstLine="720"/>
        <w:jc w:val="both"/>
        <w:rPr>
          <w:rFonts w:eastAsia="Times New Roman"/>
          <w:szCs w:val="24"/>
        </w:rPr>
      </w:pPr>
      <w:r>
        <w:rPr>
          <w:rFonts w:eastAsia="Times New Roman"/>
          <w:b/>
          <w:szCs w:val="24"/>
        </w:rPr>
        <w:t>ΝΙΚΟΛΑΟ</w:t>
      </w:r>
      <w:r>
        <w:rPr>
          <w:rFonts w:eastAsia="Times New Roman"/>
          <w:b/>
          <w:szCs w:val="24"/>
        </w:rPr>
        <w:t>Σ ΚΑΡΑΘΑΝΑΣΟΠΟΥΛΟΣ:</w:t>
      </w:r>
      <w:r>
        <w:rPr>
          <w:rFonts w:eastAsia="Times New Roman"/>
          <w:szCs w:val="24"/>
        </w:rPr>
        <w:t xml:space="preserve"> Ολοκληρώνω με αυτό. Σε ένα λεπτό θα έχω ολοκληρώσει, κύριε Πρόεδρε.</w:t>
      </w:r>
    </w:p>
    <w:p w14:paraId="42967490" w14:textId="77777777" w:rsidR="00BC01D7" w:rsidRDefault="000E0221">
      <w:pPr>
        <w:spacing w:line="600" w:lineRule="auto"/>
        <w:ind w:firstLine="720"/>
        <w:jc w:val="both"/>
        <w:rPr>
          <w:rFonts w:eastAsia="Times New Roman"/>
          <w:szCs w:val="24"/>
        </w:rPr>
      </w:pPr>
      <w:r>
        <w:rPr>
          <w:rFonts w:eastAsia="Times New Roman"/>
          <w:szCs w:val="24"/>
        </w:rPr>
        <w:lastRenderedPageBreak/>
        <w:t>Υπάρχει διέξοδος; Εμείς λέμε ότι διέξοδος μέσα στον καπιταλισμό για όφελος του λαού δεν υπάρχει. Είτε είσαι στην αριστερή είτε στη δεξιά λωρίδα οδηγεί στην καταστροφή τ</w:t>
      </w:r>
      <w:r>
        <w:rPr>
          <w:rFonts w:eastAsia="Times New Roman"/>
          <w:szCs w:val="24"/>
        </w:rPr>
        <w:t>ον λαό και την εργατική τάξη.</w:t>
      </w:r>
    </w:p>
    <w:p w14:paraId="42967491" w14:textId="77777777" w:rsidR="00BC01D7" w:rsidRDefault="000E0221">
      <w:pPr>
        <w:spacing w:line="600" w:lineRule="auto"/>
        <w:ind w:firstLine="720"/>
        <w:jc w:val="both"/>
        <w:rPr>
          <w:rFonts w:eastAsia="Times New Roman"/>
          <w:szCs w:val="24"/>
        </w:rPr>
      </w:pPr>
      <w:r>
        <w:rPr>
          <w:rFonts w:eastAsia="Times New Roman"/>
          <w:szCs w:val="24"/>
        </w:rPr>
        <w:t>Όμως, λέμε ότι υπάρχει, βεβαίως, διέξοδος προς όφελος του λαού, όταν αποδεσμευτεί από αυτά τα δεσμά. Γιατί υπάρχει διέξοδος και γιατί είναι ρεαλιστική; Γιατί υπάρχουν όλες οι παραγωγικές δυνατότητες στη χώρα μας που μπορούν να</w:t>
      </w:r>
      <w:r>
        <w:rPr>
          <w:rFonts w:eastAsia="Times New Roman"/>
          <w:szCs w:val="24"/>
        </w:rPr>
        <w:t xml:space="preserve"> ικανοποιήσουν το σύνολο των λαϊκών αναγκών. Είναι πλούσια σε παραγωγικές δυνατότητες η Ελλάδα. Υπάρχει η τεχνολογία, υπάρχει η επιστήμη και η εξέλιξή της, υπάρχει αύξηση της παραγωγικότητας της εργασίας, που μπορεί ακριβώς να ικανοποιήσει τις λαϊκές ανάγκ</w:t>
      </w:r>
      <w:r>
        <w:rPr>
          <w:rFonts w:eastAsia="Times New Roman"/>
          <w:szCs w:val="24"/>
        </w:rPr>
        <w:t xml:space="preserve">ες. Γιατί όλο αυτό δεν γίνεται; Ποιος το εμποδίζει; Δεν υπάρχουν τα εργαλεία; Δεν υπάρχει η τεχνογνωσία; Υπάρχουν όλα αυτά. Το εμποδίζει το καπιταλιστικό κέρδος. Άρα αν δεν ξεμπερδέψουμε από το </w:t>
      </w:r>
      <w:r>
        <w:rPr>
          <w:rFonts w:eastAsia="Times New Roman"/>
          <w:szCs w:val="24"/>
        </w:rPr>
        <w:lastRenderedPageBreak/>
        <w:t>καπιταλιστικό κέρδος, δεν πρόκειται να δούμε αξιοποίηση των πα</w:t>
      </w:r>
      <w:r>
        <w:rPr>
          <w:rFonts w:eastAsia="Times New Roman"/>
          <w:szCs w:val="24"/>
        </w:rPr>
        <w:t>ραγωγικών δυνατοτήτων προς όφελος του λαού, δεν πρόκειται να δούμε την ικανοποίηση των λαϊκών αναγκών. Δεν πρόκειται να υπάρξει.</w:t>
      </w:r>
    </w:p>
    <w:p w14:paraId="42967492" w14:textId="77777777" w:rsidR="00BC01D7" w:rsidRDefault="000E0221">
      <w:pPr>
        <w:spacing w:line="600" w:lineRule="auto"/>
        <w:ind w:firstLine="720"/>
        <w:jc w:val="both"/>
        <w:rPr>
          <w:rFonts w:eastAsia="Times New Roman"/>
          <w:szCs w:val="24"/>
        </w:rPr>
      </w:pPr>
      <w:r>
        <w:rPr>
          <w:rFonts w:eastAsia="Times New Roman"/>
          <w:szCs w:val="24"/>
        </w:rPr>
        <w:t xml:space="preserve">Για αυτόν ακριβώς τον λόγο και η πρόταση του Κομμουνιστικού Κόμματος Ελλάδας σημαίνει τι; Ότι εξαλείφουμε το καπιταλιστικό </w:t>
      </w:r>
      <w:r>
        <w:rPr>
          <w:rFonts w:eastAsia="Times New Roman"/>
          <w:szCs w:val="24"/>
        </w:rPr>
        <w:t xml:space="preserve">κέρδος. </w:t>
      </w:r>
      <w:r>
        <w:rPr>
          <w:rFonts w:eastAsia="Times New Roman"/>
          <w:szCs w:val="24"/>
        </w:rPr>
        <w:t>Ε</w:t>
      </w:r>
      <w:r>
        <w:rPr>
          <w:rFonts w:eastAsia="Times New Roman"/>
          <w:szCs w:val="24"/>
        </w:rPr>
        <w:t>ξάλειψη του καπιταλιστικού κέρδους σημαίνει εξάλειψη αυτού που είναι βραχνάς για τον λαό, σημαίνει ότι κοινωνικοποιούνται τα μέσα παραγωγής, άρα τα εργαλεία της οικονομίας γίνονται λαϊκή περιουσία, σημαίνει κεντρικός επιστημονικός σχεδιασμός για ν</w:t>
      </w:r>
      <w:r>
        <w:rPr>
          <w:rFonts w:eastAsia="Times New Roman"/>
          <w:szCs w:val="24"/>
        </w:rPr>
        <w:t xml:space="preserve">α αναπτύξουμε το σύνολο των παραγωγικών δυνατοτήτων και σημαίνει αποδέσμευση από τα ιμπεριαλιστικά κέντρα –δηλαδή, Ευρωπαϊκή Ένωση, Διεθνές Νομισματικό Ταμείο και ΝΑΤΟ- και ανάπτυξη οικονομικών σχέσεων σε βάση ισοτιμίας με όλα τα κράτη. </w:t>
      </w:r>
    </w:p>
    <w:p w14:paraId="42967493" w14:textId="77777777" w:rsidR="00BC01D7" w:rsidRDefault="000E0221">
      <w:pPr>
        <w:spacing w:line="600" w:lineRule="auto"/>
        <w:ind w:firstLine="720"/>
        <w:jc w:val="both"/>
        <w:rPr>
          <w:rFonts w:eastAsia="Times New Roman"/>
          <w:szCs w:val="24"/>
        </w:rPr>
      </w:pPr>
      <w:r>
        <w:rPr>
          <w:rFonts w:eastAsia="Times New Roman"/>
          <w:szCs w:val="24"/>
        </w:rPr>
        <w:lastRenderedPageBreak/>
        <w:t>Αυτή είναι η πρότα</w:t>
      </w:r>
      <w:r>
        <w:rPr>
          <w:rFonts w:eastAsia="Times New Roman"/>
          <w:szCs w:val="24"/>
        </w:rPr>
        <w:t>ση διεξόδου του Κομμουνιστικού Κόμματος Ελλάδας, σε αυτήν την πρόταση καλούμε τον λαό να παλέψει, να οργανώσει την πάλη του. Δεν χρειάζεται καμμία αναμονή, καμμία αυταπάτη για την ανάκαμψη η οποία θα έλθει, γιατί θα είναι μια ανάκαμψη ματωμένη σε βάρος του</w:t>
      </w:r>
      <w:r>
        <w:rPr>
          <w:rFonts w:eastAsia="Times New Roman"/>
          <w:szCs w:val="24"/>
        </w:rPr>
        <w:t xml:space="preserve"> λαού. Αντίθετα, πρέπει να οργανώσει την πάλη του για να μην υλοποιηθούν τα νέα αντιλαϊκά μέτρα, για να υπάρξει ανακούφιση και αναπλήρωση των απωλειών που έχει, αλλά πάνω από όλα να υπάρξει ανατροπή ριζική των συσχετισμών δυνάμεων σε επίπεδο εξουσίας. Αυτό</w:t>
      </w:r>
      <w:r>
        <w:rPr>
          <w:rFonts w:eastAsia="Times New Roman"/>
          <w:szCs w:val="24"/>
        </w:rPr>
        <w:t xml:space="preserve"> χρειάζεται, συνολικά να περάσει ο λαός και η εργατική τάξη στην αντεπίθεση, για να ανατρέψει τους συσχετισμούς δυνάμεων για βαθύτερες ρήξεις και ανατροπές σε επίπεδο οικονομίας και κοινωνίας, για να ανοίξει πραγματικά τις λεωφόρους του μέλλοντος για το σύ</w:t>
      </w:r>
      <w:r>
        <w:rPr>
          <w:rFonts w:eastAsia="Times New Roman"/>
          <w:szCs w:val="24"/>
        </w:rPr>
        <w:t>νολο της ανθρωπότητας.</w:t>
      </w:r>
    </w:p>
    <w:p w14:paraId="42967494" w14:textId="77777777" w:rsidR="00BC01D7" w:rsidRDefault="000E0221">
      <w:pPr>
        <w:spacing w:line="600" w:lineRule="auto"/>
        <w:ind w:firstLine="720"/>
        <w:jc w:val="both"/>
        <w:rPr>
          <w:rFonts w:eastAsia="Times New Roman"/>
          <w:szCs w:val="24"/>
        </w:rPr>
      </w:pPr>
      <w:r>
        <w:rPr>
          <w:rFonts w:eastAsia="Times New Roman"/>
          <w:szCs w:val="24"/>
        </w:rPr>
        <w:t>Ευχαριστώ πολύ.</w:t>
      </w:r>
    </w:p>
    <w:p w14:paraId="42967495" w14:textId="77777777" w:rsidR="00BC01D7" w:rsidRDefault="000E0221">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τον </w:t>
      </w:r>
      <w:r>
        <w:rPr>
          <w:rFonts w:eastAsia="Times New Roman"/>
          <w:szCs w:val="24"/>
        </w:rPr>
        <w:t>γ</w:t>
      </w:r>
      <w:r>
        <w:rPr>
          <w:rFonts w:eastAsia="Times New Roman"/>
          <w:szCs w:val="24"/>
        </w:rPr>
        <w:t xml:space="preserve">ενικό </w:t>
      </w:r>
      <w:r>
        <w:rPr>
          <w:rFonts w:eastAsia="Times New Roman"/>
          <w:szCs w:val="24"/>
        </w:rPr>
        <w:t>ε</w:t>
      </w:r>
      <w:r>
        <w:rPr>
          <w:rFonts w:eastAsia="Times New Roman"/>
          <w:szCs w:val="24"/>
        </w:rPr>
        <w:t xml:space="preserve">ισηγητή του Κομμουνιστικού Κόμματος Ελλάδας, τον κ. Νικόλαο </w:t>
      </w:r>
      <w:proofErr w:type="spellStart"/>
      <w:r>
        <w:rPr>
          <w:rFonts w:eastAsia="Times New Roman"/>
          <w:szCs w:val="24"/>
        </w:rPr>
        <w:t>Καραθανασόπουλο</w:t>
      </w:r>
      <w:proofErr w:type="spellEnd"/>
      <w:r>
        <w:rPr>
          <w:rFonts w:eastAsia="Times New Roman"/>
          <w:szCs w:val="24"/>
        </w:rPr>
        <w:t>.</w:t>
      </w:r>
    </w:p>
    <w:p w14:paraId="42967496" w14:textId="77777777" w:rsidR="00BC01D7" w:rsidRDefault="000E0221">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γ</w:t>
      </w:r>
      <w:r>
        <w:rPr>
          <w:rFonts w:eastAsia="Times New Roman"/>
          <w:szCs w:val="24"/>
        </w:rPr>
        <w:t xml:space="preserve">ενικός </w:t>
      </w:r>
      <w:r>
        <w:rPr>
          <w:rFonts w:eastAsia="Times New Roman"/>
          <w:szCs w:val="24"/>
        </w:rPr>
        <w:t>ε</w:t>
      </w:r>
      <w:r>
        <w:rPr>
          <w:rFonts w:eastAsia="Times New Roman"/>
          <w:szCs w:val="24"/>
        </w:rPr>
        <w:t xml:space="preserve">ισηγητής από το Ποτάμι, κ. Γεώργιος </w:t>
      </w:r>
      <w:proofErr w:type="spellStart"/>
      <w:r>
        <w:rPr>
          <w:rFonts w:eastAsia="Times New Roman"/>
          <w:szCs w:val="24"/>
        </w:rPr>
        <w:t>Αμυράς</w:t>
      </w:r>
      <w:proofErr w:type="spellEnd"/>
      <w:r>
        <w:rPr>
          <w:rFonts w:eastAsia="Times New Roman"/>
          <w:szCs w:val="24"/>
        </w:rPr>
        <w:t xml:space="preserve"> για είκοσι πέ</w:t>
      </w:r>
      <w:r>
        <w:rPr>
          <w:rFonts w:eastAsia="Times New Roman"/>
          <w:szCs w:val="24"/>
        </w:rPr>
        <w:t>ντε λεπτά.</w:t>
      </w:r>
    </w:p>
    <w:p w14:paraId="42967497" w14:textId="77777777" w:rsidR="00BC01D7" w:rsidRDefault="000E0221">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42967498" w14:textId="77777777" w:rsidR="00BC01D7" w:rsidRDefault="000E0221">
      <w:pPr>
        <w:spacing w:line="600" w:lineRule="auto"/>
        <w:ind w:firstLine="720"/>
        <w:jc w:val="both"/>
        <w:rPr>
          <w:rFonts w:eastAsia="Times New Roman"/>
          <w:szCs w:val="24"/>
        </w:rPr>
      </w:pPr>
      <w:r>
        <w:rPr>
          <w:rFonts w:eastAsia="Times New Roman"/>
          <w:szCs w:val="24"/>
        </w:rPr>
        <w:t xml:space="preserve">Κυρίες και κύριοι συνάδελφοι, πριν από λίγες ημέρες είδα ένα περίεργο όνειρο. Ονειρεύτηκα λοιπόν, ότι είχα πάει στο Πανεπιστήμιο του </w:t>
      </w:r>
      <w:r>
        <w:rPr>
          <w:rFonts w:eastAsia="Times New Roman"/>
          <w:szCs w:val="24"/>
          <w:lang w:val="en-US"/>
        </w:rPr>
        <w:t>Cambridge</w:t>
      </w:r>
      <w:r>
        <w:rPr>
          <w:rFonts w:eastAsia="Times New Roman"/>
          <w:szCs w:val="24"/>
        </w:rPr>
        <w:t xml:space="preserve"> και ξαφνικά εμφανίστηκε ο </w:t>
      </w:r>
      <w:r>
        <w:rPr>
          <w:rFonts w:eastAsia="Times New Roman"/>
          <w:szCs w:val="24"/>
        </w:rPr>
        <w:t xml:space="preserve">Τζων </w:t>
      </w:r>
      <w:proofErr w:type="spellStart"/>
      <w:r>
        <w:rPr>
          <w:rFonts w:eastAsia="Times New Roman"/>
          <w:szCs w:val="24"/>
        </w:rPr>
        <w:t>Μέυναρν</w:t>
      </w:r>
      <w:proofErr w:type="spellEnd"/>
      <w:r>
        <w:rPr>
          <w:rFonts w:eastAsia="Times New Roman"/>
          <w:szCs w:val="24"/>
        </w:rPr>
        <w:t xml:space="preserve"> </w:t>
      </w:r>
      <w:proofErr w:type="spellStart"/>
      <w:r>
        <w:rPr>
          <w:rFonts w:eastAsia="Times New Roman"/>
          <w:szCs w:val="24"/>
        </w:rPr>
        <w:t>Κέυνς</w:t>
      </w:r>
      <w:proofErr w:type="spellEnd"/>
      <w:r>
        <w:rPr>
          <w:rFonts w:eastAsia="Times New Roman"/>
          <w:szCs w:val="24"/>
        </w:rPr>
        <w:t xml:space="preserve"> </w:t>
      </w:r>
      <w:r>
        <w:rPr>
          <w:rFonts w:eastAsia="Times New Roman"/>
          <w:szCs w:val="24"/>
        </w:rPr>
        <w:t>και μου λέει</w:t>
      </w:r>
      <w:r>
        <w:rPr>
          <w:rFonts w:eastAsia="Times New Roman"/>
          <w:szCs w:val="24"/>
        </w:rPr>
        <w:t>:</w:t>
      </w:r>
      <w:r>
        <w:rPr>
          <w:rFonts w:eastAsia="Times New Roman"/>
          <w:szCs w:val="24"/>
        </w:rPr>
        <w:t xml:space="preserve"> </w:t>
      </w:r>
      <w:r>
        <w:rPr>
          <w:rFonts w:eastAsia="Times New Roman"/>
          <w:szCs w:val="24"/>
        </w:rPr>
        <w:t xml:space="preserve">«Μην προβληματίζεσαι για τι θα πεις στην ομιλία για τον </w:t>
      </w:r>
      <w:r>
        <w:rPr>
          <w:rFonts w:eastAsia="Times New Roman"/>
          <w:szCs w:val="24"/>
        </w:rPr>
        <w:t>π</w:t>
      </w:r>
      <w:r>
        <w:rPr>
          <w:rFonts w:eastAsia="Times New Roman"/>
          <w:szCs w:val="24"/>
        </w:rPr>
        <w:t xml:space="preserve">ροϋπολογισμό για το 2017. Βγάλει χαρτί και μολύβι και σημείωνε αυτά που θα σου πω». Και μου φτιάχνει, λοιπόν, την εξής επιστολή η οποία απευθύνεται στον Υπουργό Οικονομικών, κ. Ευκλείδη </w:t>
      </w:r>
      <w:proofErr w:type="spellStart"/>
      <w:r>
        <w:rPr>
          <w:rFonts w:eastAsia="Times New Roman"/>
          <w:szCs w:val="24"/>
        </w:rPr>
        <w:t>Τσακαλώτο</w:t>
      </w:r>
      <w:proofErr w:type="spellEnd"/>
      <w:r>
        <w:rPr>
          <w:rFonts w:eastAsia="Times New Roman"/>
          <w:szCs w:val="24"/>
        </w:rPr>
        <w:t>. Μο</w:t>
      </w:r>
      <w:r>
        <w:rPr>
          <w:rFonts w:eastAsia="Times New Roman"/>
          <w:szCs w:val="24"/>
        </w:rPr>
        <w:t xml:space="preserve">υ λέει, λοιπόν: «Αγαπητέ, κύριε Υπουργέ, σας ζητώ συγγνώμη γι’ αυτήν την παρέμβαση, αλλά </w:t>
      </w:r>
      <w:r>
        <w:rPr>
          <w:rFonts w:eastAsia="Times New Roman"/>
          <w:szCs w:val="24"/>
        </w:rPr>
        <w:lastRenderedPageBreak/>
        <w:t>παρακολουθώ εδώ και καιρό το δράμα σας. Πρέπει να σας πω ότι είχα κάποιες προσδοκίες πριν τις εθνικές εκλογές σας, όταν λέγατε ότι θα διαπραγματευτείτε με την Ευρωπαϊκ</w:t>
      </w:r>
      <w:r>
        <w:rPr>
          <w:rFonts w:eastAsia="Times New Roman"/>
          <w:szCs w:val="24"/>
        </w:rPr>
        <w:t>ή Ένωση για το πώς θα αντιμετωπιστεί η κρίση στην Ελλάδα. Μετά τις εκλογές όμως, διαπραγμάτευση δεν είδα, τουλάχιστον όπως την καταλαβαίνω εγώ</w:t>
      </w:r>
      <w:r>
        <w:rPr>
          <w:rFonts w:eastAsia="Times New Roman"/>
          <w:szCs w:val="24"/>
        </w:rPr>
        <w:t>,</w:t>
      </w:r>
      <w:r>
        <w:rPr>
          <w:rFonts w:eastAsia="Times New Roman"/>
          <w:szCs w:val="24"/>
        </w:rPr>
        <w:t xml:space="preserve"> από εδώ που είμαι». Ο </w:t>
      </w:r>
      <w:r>
        <w:rPr>
          <w:rFonts w:eastAsia="Times New Roman"/>
          <w:szCs w:val="24"/>
          <w:lang w:val="en-US"/>
        </w:rPr>
        <w:t>K</w:t>
      </w:r>
      <w:proofErr w:type="spellStart"/>
      <w:r>
        <w:rPr>
          <w:rFonts w:eastAsia="Times New Roman"/>
          <w:szCs w:val="24"/>
        </w:rPr>
        <w:t>έυνς</w:t>
      </w:r>
      <w:proofErr w:type="spellEnd"/>
      <w:r>
        <w:rPr>
          <w:rFonts w:eastAsia="Times New Roman"/>
          <w:szCs w:val="24"/>
        </w:rPr>
        <w:t xml:space="preserve"> τα λέει αυτά</w:t>
      </w:r>
      <w:r>
        <w:rPr>
          <w:rFonts w:eastAsia="Times New Roman"/>
          <w:szCs w:val="24"/>
        </w:rPr>
        <w:t>:</w:t>
      </w:r>
      <w:r>
        <w:rPr>
          <w:rFonts w:eastAsia="Times New Roman"/>
          <w:szCs w:val="24"/>
        </w:rPr>
        <w:t xml:space="preserve"> «Το θέμα είναι ότι για να διαπραγματευτεί κανείς πρέπει να στηριχτεί σ</w:t>
      </w:r>
      <w:r>
        <w:rPr>
          <w:rFonts w:eastAsia="Times New Roman"/>
          <w:szCs w:val="24"/>
        </w:rPr>
        <w:t>τις δικές του αναλύσεις και στις δικές τους αξίες</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αι μετά πρέπει να δημιουργήσει συσχετισμούς, συμμαχώντας με άλλους που έχουν παρόμοιες αναλύσεις και αξίες. Και αυτό δυστυχώς, στην Ελλάδα δεν βλέπω να γίνεται. Η Ευρωπαϊκή Ένωση αντιμετωπίζει ενιαία και </w:t>
      </w:r>
      <w:r>
        <w:rPr>
          <w:rFonts w:eastAsia="Times New Roman"/>
          <w:szCs w:val="24"/>
        </w:rPr>
        <w:t xml:space="preserve">με την ίδια συνταγή τις αδύναμες χώρες. Παρεμπιπτόντως, βλέπω ότι η ορθοδοξία στα οικονομικά παραμένει όσο αγενής ήταν στην εποχή μου, όταν αντιμετώπιζα στην Επιτροπή </w:t>
      </w:r>
      <w:proofErr w:type="spellStart"/>
      <w:r>
        <w:rPr>
          <w:rFonts w:eastAsia="Times New Roman"/>
          <w:szCs w:val="24"/>
        </w:rPr>
        <w:t>Μακμίλαν</w:t>
      </w:r>
      <w:proofErr w:type="spellEnd"/>
      <w:r>
        <w:rPr>
          <w:rFonts w:eastAsia="Times New Roman"/>
          <w:szCs w:val="24"/>
        </w:rPr>
        <w:t xml:space="preserve"> παρόμοια επιχειρήματα για μείωση ελλειμμάτων και μισθών σε συνθήκες ύφεσης και α</w:t>
      </w:r>
      <w:r>
        <w:rPr>
          <w:rFonts w:eastAsia="Times New Roman"/>
          <w:szCs w:val="24"/>
        </w:rPr>
        <w:t xml:space="preserve">νεργίας. Για εσάς στην Ευρωπαϊκή Ένωση τα πράγματα έπρεπε να είναι πιο εύκολα. Δεν μπορεί </w:t>
      </w:r>
      <w:r>
        <w:rPr>
          <w:rFonts w:eastAsia="Times New Roman"/>
          <w:szCs w:val="24"/>
        </w:rPr>
        <w:lastRenderedPageBreak/>
        <w:t>σε μια νομισματική ένωση να μην βλέπουν οι οικονομίες τις μεταξύ τους αλληλεπιδράσεις. Η Ευρωπαϊκή Ένωση δεν μπορεί να λειτουργεί μονίμως υπέρ των ισχυρών ως ένας ενι</w:t>
      </w:r>
      <w:r>
        <w:rPr>
          <w:rFonts w:eastAsia="Times New Roman"/>
          <w:szCs w:val="24"/>
        </w:rPr>
        <w:t xml:space="preserve">αίος οικονομικός χώρος, χωρίς συντονισμό και αλληλεγγύη. Η μόνη λύση που προτείνεται για τις αδύναμες χώρες είναι μια μακρά περίοδος ύφεσης και αποπληθωρισμού». Και συνεχίζει ο </w:t>
      </w:r>
      <w:r>
        <w:rPr>
          <w:rFonts w:eastAsia="Times New Roman"/>
          <w:szCs w:val="24"/>
          <w:lang w:val="en-US"/>
        </w:rPr>
        <w:t>K</w:t>
      </w:r>
      <w:proofErr w:type="spellStart"/>
      <w:r>
        <w:rPr>
          <w:rFonts w:eastAsia="Times New Roman"/>
          <w:szCs w:val="24"/>
        </w:rPr>
        <w:t>έυνς</w:t>
      </w:r>
      <w:proofErr w:type="spellEnd"/>
      <w:r>
        <w:rPr>
          <w:rFonts w:eastAsia="Times New Roman"/>
          <w:szCs w:val="24"/>
        </w:rPr>
        <w:t xml:space="preserve"> στην επιστολή, που μου υπαγόρευσε για να απευθύνω προς το οικονομικό επιτ</w:t>
      </w:r>
      <w:r>
        <w:rPr>
          <w:rFonts w:eastAsia="Times New Roman"/>
          <w:szCs w:val="24"/>
        </w:rPr>
        <w:t>ελείο της Κυβέρνησης: «Υποτίθεται ότι με αυτόν τον τρόπο -</w:t>
      </w:r>
      <w:r>
        <w:rPr>
          <w:rFonts w:eastAsia="Times New Roman"/>
          <w:szCs w:val="24"/>
        </w:rPr>
        <w:t xml:space="preserve"> </w:t>
      </w:r>
      <w:r>
        <w:rPr>
          <w:rFonts w:eastAsia="Times New Roman"/>
          <w:szCs w:val="24"/>
        </w:rPr>
        <w:t>να μην κρυβόμαστε, δηλαδή μέσω της ανεργίας</w:t>
      </w:r>
      <w:r>
        <w:rPr>
          <w:rFonts w:eastAsia="Times New Roman"/>
          <w:szCs w:val="24"/>
        </w:rPr>
        <w:t xml:space="preserve"> </w:t>
      </w:r>
      <w:r>
        <w:rPr>
          <w:rFonts w:eastAsia="Times New Roman"/>
          <w:szCs w:val="24"/>
        </w:rPr>
        <w:t>-, θα μειωθούν οι τιμές και τελικά θα γίνουν τα προϊόντα πιο ανταγωνιστικά. Μόνο που αυτή η διαδικασία παίρνει πολύ καιρό να δουλέψει, αν δουλέψει. Και σ</w:t>
      </w:r>
      <w:r>
        <w:rPr>
          <w:rFonts w:eastAsia="Times New Roman"/>
          <w:szCs w:val="24"/>
        </w:rPr>
        <w:t>υχνά εγκαταλείπεται στο</w:t>
      </w:r>
      <w:r>
        <w:rPr>
          <w:rFonts w:eastAsia="Times New Roman"/>
          <w:szCs w:val="24"/>
        </w:rPr>
        <w:t>ν</w:t>
      </w:r>
      <w:r>
        <w:rPr>
          <w:rFonts w:eastAsia="Times New Roman"/>
          <w:szCs w:val="24"/>
        </w:rPr>
        <w:t xml:space="preserve"> δρόμο, μια και δεν αρκεί να μειωθεί ο πληθωρισμός στα ευρωπαϊκά επίπεδα, αλλά χρειάζεται να μειωθούν περαιτέρω οι τιμές για να αντιμετωπιστεί το πρόβλημα των συσσωρευμένων ελλειμμάτων, όλων των προηγούμενων ετών. Η παραπάνω συνταγή</w:t>
      </w:r>
      <w:r>
        <w:rPr>
          <w:rFonts w:eastAsia="Times New Roman"/>
          <w:szCs w:val="24"/>
        </w:rPr>
        <w:t xml:space="preserve"> δεν μπορεί να αποτελεί βάση για διαπραγμάτευση. Για να διαπραγματευτεί κανείς, πρέπει να έχει </w:t>
      </w:r>
      <w:r>
        <w:rPr>
          <w:rFonts w:eastAsia="Times New Roman"/>
          <w:szCs w:val="24"/>
        </w:rPr>
        <w:lastRenderedPageBreak/>
        <w:t xml:space="preserve">τη δική του εικόνα για το πώς δουλεύουν οι οικονομίες. Μόνο έτσι θα είναι σε θέση να </w:t>
      </w:r>
      <w:proofErr w:type="spellStart"/>
      <w:r>
        <w:rPr>
          <w:rFonts w:eastAsia="Times New Roman"/>
          <w:szCs w:val="24"/>
        </w:rPr>
        <w:t>αποδομήσει</w:t>
      </w:r>
      <w:proofErr w:type="spellEnd"/>
      <w:r>
        <w:rPr>
          <w:rFonts w:eastAsia="Times New Roman"/>
          <w:szCs w:val="24"/>
        </w:rPr>
        <w:t xml:space="preserve"> τις ιδέες και άρα τα επιχειρήματα του αντιπάλου στη διαπραγμάτευσ</w:t>
      </w:r>
      <w:r>
        <w:rPr>
          <w:rFonts w:eastAsia="Times New Roman"/>
          <w:szCs w:val="24"/>
        </w:rPr>
        <w:t xml:space="preserve">η. Μόνο με μια διαφορετική προσέγγιση θα μπορέσει να βρει συμμάχους για μια εναλλακτική στρατηγική. Η χώρα σας εισέρχεται σε μια μακρά περίοδο ύφεσης. Αν δεν αλλάξετε την ατζέντα, προβλέπω τα προβλήματα να επιδεινώνονται. Θα επανέλθω. Με </w:t>
      </w:r>
      <w:proofErr w:type="spellStart"/>
      <w:r>
        <w:rPr>
          <w:rFonts w:eastAsia="Times New Roman"/>
          <w:szCs w:val="24"/>
        </w:rPr>
        <w:t>εκτίμηση,</w:t>
      </w:r>
      <w:r>
        <w:rPr>
          <w:rFonts w:eastAsia="Times New Roman"/>
          <w:szCs w:val="24"/>
        </w:rPr>
        <w:t>Τζων</w:t>
      </w:r>
      <w:proofErr w:type="spellEnd"/>
      <w:r>
        <w:rPr>
          <w:rFonts w:eastAsia="Times New Roman"/>
          <w:szCs w:val="24"/>
        </w:rPr>
        <w:t xml:space="preserve"> </w:t>
      </w:r>
      <w:proofErr w:type="spellStart"/>
      <w:r>
        <w:rPr>
          <w:rFonts w:eastAsia="Times New Roman"/>
          <w:szCs w:val="24"/>
        </w:rPr>
        <w:t>Μέυν</w:t>
      </w:r>
      <w:r>
        <w:rPr>
          <w:rFonts w:eastAsia="Times New Roman"/>
          <w:szCs w:val="24"/>
        </w:rPr>
        <w:t>αρντ</w:t>
      </w:r>
      <w:proofErr w:type="spellEnd"/>
      <w:r>
        <w:rPr>
          <w:rFonts w:eastAsia="Times New Roman"/>
          <w:szCs w:val="24"/>
        </w:rPr>
        <w:t xml:space="preserve"> </w:t>
      </w:r>
      <w:proofErr w:type="spellStart"/>
      <w:r>
        <w:rPr>
          <w:rFonts w:eastAsia="Times New Roman"/>
          <w:szCs w:val="24"/>
        </w:rPr>
        <w:t>Κέυνς</w:t>
      </w:r>
      <w:proofErr w:type="spellEnd"/>
      <w:r>
        <w:rPr>
          <w:rFonts w:eastAsia="Times New Roman"/>
          <w:szCs w:val="24"/>
        </w:rPr>
        <w:t>.</w:t>
      </w:r>
    </w:p>
    <w:p w14:paraId="42967499" w14:textId="77777777" w:rsidR="00BC01D7" w:rsidRDefault="000E0221">
      <w:pPr>
        <w:spacing w:line="600" w:lineRule="auto"/>
        <w:ind w:firstLine="720"/>
        <w:jc w:val="both"/>
        <w:rPr>
          <w:rFonts w:eastAsia="Times New Roman"/>
          <w:szCs w:val="24"/>
        </w:rPr>
      </w:pPr>
      <w:r>
        <w:rPr>
          <w:rFonts w:eastAsia="Times New Roman"/>
          <w:szCs w:val="24"/>
        </w:rPr>
        <w:t xml:space="preserve">Κυρίες και κύριοι συνάδελφοι, το όνειρο του </w:t>
      </w:r>
      <w:r>
        <w:rPr>
          <w:rFonts w:eastAsia="Times New Roman"/>
          <w:szCs w:val="24"/>
          <w:lang w:val="en-US"/>
        </w:rPr>
        <w:t>K</w:t>
      </w:r>
      <w:proofErr w:type="spellStart"/>
      <w:r>
        <w:rPr>
          <w:rFonts w:eastAsia="Times New Roman"/>
          <w:szCs w:val="24"/>
        </w:rPr>
        <w:t>έυνς</w:t>
      </w:r>
      <w:proofErr w:type="spellEnd"/>
      <w:r>
        <w:rPr>
          <w:rFonts w:eastAsia="Times New Roman"/>
          <w:szCs w:val="24"/>
        </w:rPr>
        <w:t xml:space="preserve">, όπως καταλαβαίνετε δεν το είδα εγώ. Αλλά το είχε δει ο Υπουργός σας ο κ. </w:t>
      </w:r>
      <w:proofErr w:type="spellStart"/>
      <w:r>
        <w:rPr>
          <w:rFonts w:eastAsia="Times New Roman"/>
          <w:szCs w:val="24"/>
        </w:rPr>
        <w:t>Τσακαλώτος</w:t>
      </w:r>
      <w:proofErr w:type="spellEnd"/>
      <w:r>
        <w:rPr>
          <w:rFonts w:eastAsia="Times New Roman"/>
          <w:szCs w:val="24"/>
        </w:rPr>
        <w:t xml:space="preserve">, ο οποίος στις 31 Ιανουαρίου του 2010 είχε δημοσιεύσει στην Κυριακάτικη Ελευθεροτυπία την επιστολή του </w:t>
      </w:r>
      <w:r>
        <w:rPr>
          <w:rFonts w:eastAsia="Times New Roman"/>
          <w:szCs w:val="24"/>
          <w:lang w:val="en-US"/>
        </w:rPr>
        <w:t>K</w:t>
      </w:r>
      <w:proofErr w:type="spellStart"/>
      <w:r>
        <w:rPr>
          <w:rFonts w:eastAsia="Times New Roman"/>
          <w:szCs w:val="24"/>
        </w:rPr>
        <w:t>έυνς</w:t>
      </w:r>
      <w:proofErr w:type="spellEnd"/>
      <w:r>
        <w:rPr>
          <w:rFonts w:eastAsia="Times New Roman"/>
          <w:szCs w:val="24"/>
          <w:lang w:val="en-US"/>
        </w:rPr>
        <w:t>s</w:t>
      </w:r>
      <w:r>
        <w:rPr>
          <w:rFonts w:eastAsia="Times New Roman"/>
          <w:szCs w:val="24"/>
        </w:rPr>
        <w:t xml:space="preserve"> προς τον τότε Υπουργό Οικονομικών, τον κ. Γεώργιο Παπακωνσταντίνου. Όπως καταλαβαίνετε, εδώ το όνειρο τελειώνει και αρχίζουν οι εφιάλτες.</w:t>
      </w:r>
    </w:p>
    <w:p w14:paraId="4296749A"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Είμαι σίγουρος ότι ο κ. </w:t>
      </w:r>
      <w:proofErr w:type="spellStart"/>
      <w:r>
        <w:rPr>
          <w:rFonts w:eastAsia="Times New Roman"/>
          <w:szCs w:val="24"/>
        </w:rPr>
        <w:t>Τσακαλώτος</w:t>
      </w:r>
      <w:proofErr w:type="spellEnd"/>
      <w:r>
        <w:rPr>
          <w:rFonts w:eastAsia="Times New Roman"/>
          <w:szCs w:val="24"/>
        </w:rPr>
        <w:t xml:space="preserve"> χθες βγαίνοντας από το </w:t>
      </w:r>
      <w:proofErr w:type="spellStart"/>
      <w:r>
        <w:rPr>
          <w:rFonts w:eastAsia="Times New Roman"/>
          <w:szCs w:val="24"/>
          <w:lang w:val="en-US"/>
        </w:rPr>
        <w:t>Eurogroup</w:t>
      </w:r>
      <w:proofErr w:type="spellEnd"/>
      <w:r>
        <w:rPr>
          <w:rFonts w:eastAsia="Times New Roman"/>
          <w:szCs w:val="24"/>
        </w:rPr>
        <w:t xml:space="preserve">, κάτι θα θυμήθηκε απ’ αυτή την επιστολή που είχε </w:t>
      </w:r>
      <w:r>
        <w:rPr>
          <w:rFonts w:eastAsia="Times New Roman"/>
          <w:szCs w:val="24"/>
        </w:rPr>
        <w:t>γράψει με το ψευδώνυμο «</w:t>
      </w:r>
      <w:proofErr w:type="spellStart"/>
      <w:r>
        <w:rPr>
          <w:rFonts w:eastAsia="Times New Roman"/>
          <w:szCs w:val="24"/>
        </w:rPr>
        <w:t>Κ</w:t>
      </w:r>
      <w:r>
        <w:rPr>
          <w:rFonts w:eastAsia="Times New Roman"/>
          <w:szCs w:val="24"/>
        </w:rPr>
        <w:t>έυν</w:t>
      </w:r>
      <w:r>
        <w:rPr>
          <w:rFonts w:eastAsia="Times New Roman"/>
          <w:szCs w:val="24"/>
        </w:rPr>
        <w:t>ς</w:t>
      </w:r>
      <w:proofErr w:type="spellEnd"/>
      <w:r>
        <w:rPr>
          <w:rFonts w:eastAsia="Times New Roman"/>
          <w:szCs w:val="24"/>
        </w:rPr>
        <w:t xml:space="preserve">». Προς τιμήν του, οι δηλώσεις του ήταν </w:t>
      </w:r>
      <w:proofErr w:type="spellStart"/>
      <w:r>
        <w:rPr>
          <w:rFonts w:eastAsia="Times New Roman"/>
          <w:szCs w:val="24"/>
        </w:rPr>
        <w:t>συμμαζεμένες</w:t>
      </w:r>
      <w:proofErr w:type="spellEnd"/>
      <w:r>
        <w:rPr>
          <w:rFonts w:eastAsia="Times New Roman"/>
          <w:szCs w:val="24"/>
        </w:rPr>
        <w:t xml:space="preserve">. Ο ίδιος ήταν συγκρατημένος προφανώς υπό την επήρεια των όσων είχαν διαμειφθεί μέσα στις κλειστές πόρτες του </w:t>
      </w:r>
      <w:r>
        <w:rPr>
          <w:rFonts w:eastAsia="Times New Roman"/>
          <w:szCs w:val="24"/>
        </w:rPr>
        <w:t>σ</w:t>
      </w:r>
      <w:r>
        <w:rPr>
          <w:rFonts w:eastAsia="Times New Roman"/>
          <w:szCs w:val="24"/>
        </w:rPr>
        <w:t xml:space="preserve">υμβουλίου. Σε αντίθεση βέβαια, το </w:t>
      </w:r>
      <w:proofErr w:type="spellStart"/>
      <w:r>
        <w:rPr>
          <w:rFonts w:eastAsia="Times New Roman"/>
          <w:szCs w:val="24"/>
        </w:rPr>
        <w:t>Μεγάρο</w:t>
      </w:r>
      <w:proofErr w:type="spellEnd"/>
      <w:r>
        <w:rPr>
          <w:rFonts w:eastAsia="Times New Roman"/>
          <w:szCs w:val="24"/>
        </w:rPr>
        <w:t xml:space="preserve"> Μαξίμου μίλησε για θρία</w:t>
      </w:r>
      <w:r>
        <w:rPr>
          <w:rFonts w:eastAsia="Times New Roman"/>
          <w:szCs w:val="24"/>
        </w:rPr>
        <w:t xml:space="preserve">μβο. Λίγο έλειψε να βλέπαμε πάλι χορούς και δημοτικά τραγούδια με νέους και νέες στο Σύνταγμα. </w:t>
      </w:r>
    </w:p>
    <w:p w14:paraId="4296749B" w14:textId="77777777" w:rsidR="00BC01D7" w:rsidRDefault="000E0221">
      <w:pPr>
        <w:spacing w:line="600" w:lineRule="auto"/>
        <w:ind w:firstLine="720"/>
        <w:jc w:val="both"/>
        <w:rPr>
          <w:rFonts w:eastAsia="Times New Roman"/>
          <w:szCs w:val="24"/>
        </w:rPr>
      </w:pPr>
      <w:r>
        <w:rPr>
          <w:rFonts w:eastAsia="Times New Roman"/>
          <w:szCs w:val="24"/>
        </w:rPr>
        <w:t>Δυστυχώς είχαμε και χθες πολιτικές κουτοπονηριές. Με ανακοίνωσή του το γραφείο τύπου του Πρωθυπουργού κάλεσε όλα τα πολιτικά κόμματα να πάρουν θέση σε κρίσιμα ζ</w:t>
      </w:r>
      <w:r>
        <w:rPr>
          <w:rFonts w:eastAsia="Times New Roman"/>
          <w:szCs w:val="24"/>
        </w:rPr>
        <w:t>ητήματα της διαπραγμάτευσης, όπως είναι «η απόρριψη κάθε σκέψης για επιπλέον μέτρα λιτότητας μετά τη λήξη του προγράμματος». Δηλαδή, σα</w:t>
      </w:r>
      <w:r>
        <w:rPr>
          <w:rFonts w:eastAsia="Times New Roman"/>
          <w:szCs w:val="24"/>
        </w:rPr>
        <w:t>ν</w:t>
      </w:r>
      <w:r>
        <w:rPr>
          <w:rFonts w:eastAsia="Times New Roman"/>
          <w:szCs w:val="24"/>
        </w:rPr>
        <w:t xml:space="preserve"> να μας λέει το Μαξίμου ότι η Κυβέρνηση απέκρουσε τα μέτρα λιτότητας, αλλά θα τα φέρει η Αντιπολίτευση.</w:t>
      </w:r>
    </w:p>
    <w:p w14:paraId="4296749C"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Το ωραίο είναι ότι ο Υπουργός Οικονομικών με την υπογραφή του στο </w:t>
      </w:r>
      <w:proofErr w:type="spellStart"/>
      <w:r>
        <w:rPr>
          <w:rFonts w:eastAsia="Times New Roman"/>
          <w:szCs w:val="24"/>
          <w:lang w:val="en-US"/>
        </w:rPr>
        <w:t>Eurogroup</w:t>
      </w:r>
      <w:proofErr w:type="spellEnd"/>
      <w:r>
        <w:rPr>
          <w:rFonts w:eastAsia="Times New Roman"/>
          <w:szCs w:val="24"/>
        </w:rPr>
        <w:t xml:space="preserve"> δέχτηκε την παράταση της σκληρής λιτότητας, αναλαμβάνοντας τη δέσμευση για στόχους πρωτογενούς πλεονάσματος 3,5% πέραν του 2018 σε μεσοπρόθεσμη βάση, αλλά το γραφείο του Πρωθυπουργ</w:t>
      </w:r>
      <w:r>
        <w:rPr>
          <w:rFonts w:eastAsia="Times New Roman"/>
          <w:szCs w:val="24"/>
        </w:rPr>
        <w:t xml:space="preserve">ού καλούσε εμάς να αντισταθούμε στη διαιώνιση των μνημονίων που μόλις είχε υπογράψει ο κ. </w:t>
      </w:r>
      <w:proofErr w:type="spellStart"/>
      <w:r>
        <w:rPr>
          <w:rFonts w:eastAsia="Times New Roman"/>
          <w:szCs w:val="24"/>
        </w:rPr>
        <w:t>Τσακαλώτος</w:t>
      </w:r>
      <w:proofErr w:type="spellEnd"/>
      <w:r>
        <w:rPr>
          <w:rFonts w:eastAsia="Times New Roman"/>
          <w:szCs w:val="24"/>
        </w:rPr>
        <w:t xml:space="preserve">. </w:t>
      </w:r>
    </w:p>
    <w:p w14:paraId="4296749D" w14:textId="77777777" w:rsidR="00BC01D7" w:rsidRDefault="000E0221">
      <w:pPr>
        <w:spacing w:line="600" w:lineRule="auto"/>
        <w:ind w:firstLine="720"/>
        <w:jc w:val="both"/>
        <w:rPr>
          <w:rFonts w:eastAsia="Times New Roman"/>
          <w:szCs w:val="24"/>
        </w:rPr>
      </w:pPr>
      <w:r>
        <w:rPr>
          <w:rFonts w:eastAsia="Times New Roman"/>
          <w:szCs w:val="24"/>
        </w:rPr>
        <w:t xml:space="preserve">Τι συνέβη, όμως, χθες στο </w:t>
      </w:r>
      <w:proofErr w:type="spellStart"/>
      <w:r>
        <w:rPr>
          <w:rFonts w:eastAsia="Times New Roman"/>
          <w:szCs w:val="24"/>
          <w:lang w:val="en-US"/>
        </w:rPr>
        <w:t>Eurogroup</w:t>
      </w:r>
      <w:proofErr w:type="spellEnd"/>
      <w:r>
        <w:rPr>
          <w:rFonts w:eastAsia="Times New Roman"/>
          <w:szCs w:val="24"/>
        </w:rPr>
        <w:t>; Το βασικό συμπέρασμα είναι ότι η Κυβέρνηση ΣΥΡΙΖΑ-ΑΝΕΛ δέχτηκε την αέναη λιτότητα με στόχους που δυστυχώς δεν μπορού</w:t>
      </w:r>
      <w:r>
        <w:rPr>
          <w:rFonts w:eastAsia="Times New Roman"/>
          <w:szCs w:val="24"/>
        </w:rPr>
        <w:t>ν να επιτευχθούν. Ο ίδιος ο Πρωθυπουργός, μιλώντας πρόσφατα σε εκδήλωση εδώ στην Αθήνα, υποστήριζε ότι όλοι ξέρουν ότι δεν μπορούμε να έχουμε πέραν του 2018 πρωτογενές πλεόνασμα 3,5%. Χτες δεσμεύτηκε για διατήρηση του στόχου σε μεσοπρόθεσμη βάση που μπορεί</w:t>
      </w:r>
      <w:r>
        <w:rPr>
          <w:rFonts w:eastAsia="Times New Roman"/>
          <w:szCs w:val="24"/>
        </w:rPr>
        <w:t xml:space="preserve"> να είναι από τρία έως δέκα έτη, όπως μας είπε ο κ. </w:t>
      </w:r>
      <w:proofErr w:type="spellStart"/>
      <w:r>
        <w:rPr>
          <w:rFonts w:eastAsia="Times New Roman"/>
          <w:szCs w:val="24"/>
        </w:rPr>
        <w:t>Ντάισελμπλουμ</w:t>
      </w:r>
      <w:proofErr w:type="spellEnd"/>
      <w:r>
        <w:rPr>
          <w:rFonts w:eastAsia="Times New Roman"/>
          <w:szCs w:val="24"/>
        </w:rPr>
        <w:t>.</w:t>
      </w:r>
    </w:p>
    <w:p w14:paraId="4296749E" w14:textId="77777777" w:rsidR="00BC01D7" w:rsidRDefault="000E0221">
      <w:pPr>
        <w:spacing w:line="600" w:lineRule="auto"/>
        <w:ind w:firstLine="720"/>
        <w:jc w:val="both"/>
        <w:rPr>
          <w:rFonts w:eastAsia="Times New Roman"/>
          <w:szCs w:val="24"/>
        </w:rPr>
      </w:pPr>
      <w:r>
        <w:rPr>
          <w:rFonts w:eastAsia="Times New Roman"/>
          <w:szCs w:val="24"/>
        </w:rPr>
        <w:lastRenderedPageBreak/>
        <w:t>Δεύτερο συμπέρασμα: Ο δημοσιονομικός κόφτης παρατείνεται και για μετά το 2018 και ουσιαστικά μονιμοποιείται.</w:t>
      </w:r>
    </w:p>
    <w:p w14:paraId="4296749F" w14:textId="77777777" w:rsidR="00BC01D7" w:rsidRDefault="000E0221">
      <w:pPr>
        <w:spacing w:line="600" w:lineRule="auto"/>
        <w:ind w:firstLine="720"/>
        <w:jc w:val="both"/>
        <w:rPr>
          <w:rFonts w:eastAsia="Times New Roman"/>
          <w:szCs w:val="24"/>
        </w:rPr>
      </w:pPr>
      <w:r>
        <w:rPr>
          <w:rFonts w:eastAsia="Times New Roman"/>
          <w:szCs w:val="24"/>
        </w:rPr>
        <w:t xml:space="preserve">Τρίτο συμπέρασμα: Η περίφημη δεύτερη αξιολόγηση ακόμα να κλείσει. Αντιθέτως, οι </w:t>
      </w:r>
      <w:r>
        <w:rPr>
          <w:rFonts w:eastAsia="Times New Roman"/>
          <w:szCs w:val="24"/>
        </w:rPr>
        <w:t xml:space="preserve">Ευρωπαίοι ζητούν σαφείς δεσμεύσεις για νέα διαρθρωτικά μέτρα στα εργασιακά και μέτρα στις αποκρατικοποιήσεις και η συζήτηση παραπέμπεται για τον Ιανουάριο. </w:t>
      </w:r>
    </w:p>
    <w:p w14:paraId="429674A0" w14:textId="77777777" w:rsidR="00BC01D7" w:rsidRDefault="000E0221">
      <w:pPr>
        <w:spacing w:line="600" w:lineRule="auto"/>
        <w:ind w:firstLine="720"/>
        <w:jc w:val="both"/>
        <w:rPr>
          <w:rFonts w:eastAsia="Times New Roman"/>
          <w:szCs w:val="24"/>
        </w:rPr>
      </w:pPr>
      <w:r>
        <w:rPr>
          <w:rFonts w:eastAsia="Times New Roman"/>
          <w:szCs w:val="24"/>
        </w:rPr>
        <w:t>Τέταρτο συμπέρασμα: Το ΔΝΤ εκφράζει σοβαρές αντιρρήσεις, θεωρώντας ότι ο στόχος του πλεονάσματος εί</w:t>
      </w:r>
      <w:r>
        <w:rPr>
          <w:rFonts w:eastAsia="Times New Roman"/>
          <w:szCs w:val="24"/>
        </w:rPr>
        <w:t xml:space="preserve">ναι ανέφικτος και τα μέτρα για την ελάφρυνση του χρέους ανεπαρκή. </w:t>
      </w:r>
    </w:p>
    <w:p w14:paraId="429674A1" w14:textId="77777777" w:rsidR="00BC01D7" w:rsidRDefault="000E0221">
      <w:pPr>
        <w:spacing w:line="600" w:lineRule="auto"/>
        <w:ind w:firstLine="720"/>
        <w:jc w:val="both"/>
        <w:rPr>
          <w:rFonts w:eastAsia="Times New Roman"/>
          <w:szCs w:val="24"/>
        </w:rPr>
      </w:pPr>
      <w:r>
        <w:rPr>
          <w:rFonts w:eastAsia="Times New Roman"/>
          <w:szCs w:val="24"/>
        </w:rPr>
        <w:t>Προσέξτε, κυρίες και κύριοι της Κυβέρνησης: Μ’ αυτόν τον διαπραγματευτικό οίστρο που σας διακρίνει, στο τέλος και σκληρά μέτρα λιτότητας θα έχουμε και πλεονάσματα 3,5% μέχρι το 2022 θα έχου</w:t>
      </w:r>
      <w:r>
        <w:rPr>
          <w:rFonts w:eastAsia="Times New Roman"/>
          <w:szCs w:val="24"/>
        </w:rPr>
        <w:t>με και το χρέος θα μένει περίπου ανέπαφο σε μεσοπρόθεσμη βάση.</w:t>
      </w:r>
    </w:p>
    <w:p w14:paraId="429674A2" w14:textId="77777777" w:rsidR="00BC01D7" w:rsidRDefault="000E0221">
      <w:pPr>
        <w:spacing w:line="600" w:lineRule="auto"/>
        <w:ind w:firstLine="720"/>
        <w:jc w:val="both"/>
        <w:rPr>
          <w:rFonts w:eastAsia="Times New Roman"/>
          <w:szCs w:val="24"/>
        </w:rPr>
      </w:pPr>
      <w:r>
        <w:rPr>
          <w:rFonts w:eastAsia="Times New Roman"/>
          <w:szCs w:val="24"/>
        </w:rPr>
        <w:lastRenderedPageBreak/>
        <w:t>Έρχομαι στην ενότητα των βραχυπρόθεσμων μέτρων για το χρέος που ήταν και η αφορμή για τα πανηγύρια στο Μαξίμου. Από την ανάγνωση των μέτρων προκύπτει ότι δεν υπάρχει κα</w:t>
      </w:r>
      <w:r>
        <w:rPr>
          <w:rFonts w:eastAsia="Times New Roman"/>
          <w:szCs w:val="24"/>
        </w:rPr>
        <w:t>μ</w:t>
      </w:r>
      <w:r>
        <w:rPr>
          <w:rFonts w:eastAsia="Times New Roman"/>
          <w:szCs w:val="24"/>
        </w:rPr>
        <w:t xml:space="preserve">μία άμεση μείωση στην </w:t>
      </w:r>
      <w:r>
        <w:rPr>
          <w:rFonts w:eastAsia="Times New Roman"/>
          <w:szCs w:val="24"/>
        </w:rPr>
        <w:t>ονομαστική αξία του χρέους, αλλά διευθέτησή του στο χρόνο μεταξύ 2040 και 2060 μέσω της αλλαγής παραμέτρων όπως είναι τα επιτόκια και χρόνος αποπληρωμής.</w:t>
      </w:r>
    </w:p>
    <w:p w14:paraId="429674A3" w14:textId="77777777" w:rsidR="00BC01D7" w:rsidRDefault="000E0221">
      <w:pPr>
        <w:spacing w:line="600" w:lineRule="auto"/>
        <w:ind w:firstLine="720"/>
        <w:jc w:val="both"/>
        <w:rPr>
          <w:rFonts w:eastAsia="Times New Roman"/>
          <w:szCs w:val="24"/>
        </w:rPr>
      </w:pPr>
      <w:r>
        <w:rPr>
          <w:rFonts w:eastAsia="Times New Roman"/>
          <w:szCs w:val="24"/>
        </w:rPr>
        <w:t>Να το πω αλλιώς; Να ζήσουν να μας θυμούνται. Να ζήσουν όσες και όσοι γεννιούνται σήμερα που το 2050 κα</w:t>
      </w:r>
      <w:r>
        <w:rPr>
          <w:rFonts w:eastAsia="Times New Roman"/>
          <w:szCs w:val="24"/>
        </w:rPr>
        <w:t xml:space="preserve">ι το 2060, όταν θα είναι στο μέσον του βίου τους, θα θυμούνται ότι μία γενιά σαραντάρηδων το 2016 </w:t>
      </w:r>
      <w:r>
        <w:rPr>
          <w:rFonts w:eastAsia="Times New Roman"/>
          <w:szCs w:val="24"/>
        </w:rPr>
        <w:t>τού</w:t>
      </w:r>
      <w:r>
        <w:rPr>
          <w:rFonts w:eastAsia="Times New Roman"/>
          <w:szCs w:val="24"/>
        </w:rPr>
        <w:t xml:space="preserve">ς οδήγησε στο να είναι χρεωμένοι μέχρι τα αυτιά και με μία αέναη λιτότητα έτσι ώστε εκείνοι, δηλαδή η επόμενη και η μεθεπόμενη γενιά, να ελπίζουν ότι κάτι </w:t>
      </w:r>
      <w:r>
        <w:rPr>
          <w:rFonts w:eastAsia="Times New Roman"/>
          <w:szCs w:val="24"/>
        </w:rPr>
        <w:t xml:space="preserve">θα γίνει αφού πια μπουν στο βαθύ γήρας. </w:t>
      </w:r>
    </w:p>
    <w:p w14:paraId="429674A4" w14:textId="77777777" w:rsidR="00BC01D7" w:rsidRDefault="000E0221">
      <w:pPr>
        <w:spacing w:line="600" w:lineRule="auto"/>
        <w:ind w:firstLine="720"/>
        <w:jc w:val="both"/>
        <w:rPr>
          <w:rFonts w:eastAsia="Times New Roman"/>
          <w:szCs w:val="24"/>
        </w:rPr>
      </w:pPr>
      <w:r>
        <w:rPr>
          <w:rFonts w:eastAsia="Times New Roman"/>
          <w:szCs w:val="24"/>
        </w:rPr>
        <w:t xml:space="preserve">Επίσης σε βραχυπρόθεσμη βάση, δηλαδή για τα επόμενα χρόνια, οι δαπάνες για τους τόκους αυξάνονται και θα μειωθούν σε βάθος χρόνου. </w:t>
      </w:r>
      <w:r>
        <w:rPr>
          <w:rFonts w:eastAsia="Times New Roman"/>
          <w:szCs w:val="24"/>
        </w:rPr>
        <w:lastRenderedPageBreak/>
        <w:t xml:space="preserve">Όπως λοιπόν στον φετινό </w:t>
      </w:r>
      <w:r>
        <w:rPr>
          <w:rFonts w:eastAsia="Times New Roman"/>
          <w:szCs w:val="24"/>
        </w:rPr>
        <w:t>π</w:t>
      </w:r>
      <w:r>
        <w:rPr>
          <w:rFonts w:eastAsia="Times New Roman"/>
          <w:szCs w:val="24"/>
        </w:rPr>
        <w:t>ροϋπολογισμό γράφετε ότι οι δαπάνες για τόκους είναι μειωμέ</w:t>
      </w:r>
      <w:r>
        <w:rPr>
          <w:rFonts w:eastAsia="Times New Roman"/>
          <w:szCs w:val="24"/>
        </w:rPr>
        <w:t xml:space="preserve">νες στο μισό σε σχέση με το 2012 και πριν λόγω του καταραμένου κατά τα άλλα </w:t>
      </w:r>
      <w:r>
        <w:rPr>
          <w:rFonts w:eastAsia="Times New Roman"/>
          <w:szCs w:val="24"/>
          <w:lang w:val="en-US"/>
        </w:rPr>
        <w:t>PSI</w:t>
      </w:r>
      <w:r>
        <w:rPr>
          <w:rFonts w:eastAsia="Times New Roman"/>
          <w:szCs w:val="24"/>
        </w:rPr>
        <w:t>, στον επόμενο προϋπολογισμό –</w:t>
      </w:r>
      <w:r>
        <w:rPr>
          <w:rFonts w:eastAsia="Times New Roman"/>
          <w:szCs w:val="24"/>
        </w:rPr>
        <w:t xml:space="preserve"> </w:t>
      </w:r>
      <w:r>
        <w:rPr>
          <w:rFonts w:eastAsia="Times New Roman"/>
          <w:szCs w:val="24"/>
        </w:rPr>
        <w:t>καλά να είμαστε του χρόνου εδώ</w:t>
      </w:r>
      <w:r>
        <w:rPr>
          <w:rFonts w:eastAsia="Times New Roman"/>
          <w:szCs w:val="24"/>
        </w:rPr>
        <w:t xml:space="preserve"> </w:t>
      </w:r>
      <w:r>
        <w:rPr>
          <w:rFonts w:eastAsia="Times New Roman"/>
          <w:szCs w:val="24"/>
        </w:rPr>
        <w:t xml:space="preserve">- θα γράφετε ότι το κόστος θα είναι αυξημένο λόγω της απόφασης </w:t>
      </w:r>
      <w:proofErr w:type="spellStart"/>
      <w:r>
        <w:rPr>
          <w:rFonts w:eastAsia="Times New Roman"/>
          <w:szCs w:val="24"/>
        </w:rPr>
        <w:t>Τσακαλώτου</w:t>
      </w:r>
      <w:proofErr w:type="spellEnd"/>
      <w:r>
        <w:rPr>
          <w:rFonts w:eastAsia="Times New Roman"/>
          <w:szCs w:val="24"/>
        </w:rPr>
        <w:t xml:space="preserve">. Η ελάφρυνση που υπολογίζεται σε 20% του </w:t>
      </w:r>
      <w:r>
        <w:rPr>
          <w:rFonts w:eastAsia="Times New Roman"/>
          <w:szCs w:val="24"/>
        </w:rPr>
        <w:t xml:space="preserve">ΑΕΠ σε βάθος χρόνου έως το 2060 είναι ο αχρείαστος λογαριασμός που πληρώσαμε σε δάνεια και στην τρίτη </w:t>
      </w:r>
      <w:proofErr w:type="spellStart"/>
      <w:r>
        <w:rPr>
          <w:rFonts w:eastAsia="Times New Roman"/>
          <w:szCs w:val="24"/>
        </w:rPr>
        <w:t>ανακεφαλαιοποίηση</w:t>
      </w:r>
      <w:proofErr w:type="spellEnd"/>
      <w:r>
        <w:rPr>
          <w:rFonts w:eastAsia="Times New Roman"/>
          <w:szCs w:val="24"/>
        </w:rPr>
        <w:t xml:space="preserve"> των τραπεζών, αλλά και την υποτροπή της ύφεσης από το 2015.</w:t>
      </w:r>
    </w:p>
    <w:p w14:paraId="429674A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Με άλλα λόγια, χειροτερέψατε τα οικονομικά μεγέθη για να τα βελτιώσετε από τ</w:t>
      </w:r>
      <w:r>
        <w:rPr>
          <w:rFonts w:eastAsia="Times New Roman" w:cs="Times New Roman"/>
          <w:szCs w:val="24"/>
        </w:rPr>
        <w:t xml:space="preserve">ο 2040 και μετά σε ό,τι αφορά στο χρέος. Τουλάχιστον, με την ελάφρυνση του χρέους το 2060 να που θα επιβεβαιώσετε τον </w:t>
      </w:r>
      <w:proofErr w:type="spellStart"/>
      <w:r>
        <w:rPr>
          <w:rFonts w:eastAsia="Times New Roman" w:cs="Times New Roman"/>
          <w:szCs w:val="24"/>
        </w:rPr>
        <w:t>Κ</w:t>
      </w:r>
      <w:r>
        <w:rPr>
          <w:rFonts w:eastAsia="Times New Roman" w:cs="Times New Roman"/>
          <w:szCs w:val="24"/>
        </w:rPr>
        <w:t>έυν</w:t>
      </w:r>
      <w:r>
        <w:rPr>
          <w:rFonts w:eastAsia="Times New Roman" w:cs="Times New Roman"/>
          <w:szCs w:val="24"/>
        </w:rPr>
        <w:t>ς</w:t>
      </w:r>
      <w:proofErr w:type="spellEnd"/>
      <w:r>
        <w:rPr>
          <w:rFonts w:eastAsia="Times New Roman" w:cs="Times New Roman"/>
          <w:szCs w:val="24"/>
        </w:rPr>
        <w:t xml:space="preserve"> που είχε πει το εξής αμίμητο: «Μακροπρόθεσμα όλοι θα είμαστε νεκροί». </w:t>
      </w:r>
    </w:p>
    <w:p w14:paraId="429674A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Οι αποφάσεις του </w:t>
      </w:r>
      <w:proofErr w:type="spellStart"/>
      <w:r>
        <w:rPr>
          <w:rFonts w:eastAsia="Times New Roman" w:cs="Times New Roman"/>
          <w:szCs w:val="24"/>
          <w:lang w:val="en-US"/>
        </w:rPr>
        <w:t>Eurogroup</w:t>
      </w:r>
      <w:proofErr w:type="spellEnd"/>
      <w:r>
        <w:rPr>
          <w:rFonts w:eastAsia="Times New Roman" w:cs="Times New Roman"/>
          <w:szCs w:val="24"/>
        </w:rPr>
        <w:t xml:space="preserve"> δεν είναι για πανηγύρια. Δεσμεύσατ</w:t>
      </w:r>
      <w:r>
        <w:rPr>
          <w:rFonts w:eastAsia="Times New Roman" w:cs="Times New Roman"/>
          <w:szCs w:val="24"/>
        </w:rPr>
        <w:t xml:space="preserve">ε με τις υπογραφές σας τη χώρα όχι απλώς για ένα τέταρτο μνημόνιο, πέραν του 2018, αλλά για ένα μνημόνιο διαρκείας. </w:t>
      </w:r>
    </w:p>
    <w:p w14:paraId="429674A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Αντί να διδαχθείτε από τα λάθη του παρελθόντος -</w:t>
      </w:r>
      <w:r>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η Κυβέρνηση συνολικά</w:t>
      </w:r>
      <w:r>
        <w:rPr>
          <w:rFonts w:eastAsia="Times New Roman" w:cs="Times New Roman"/>
          <w:szCs w:val="24"/>
        </w:rPr>
        <w:t xml:space="preserve"> </w:t>
      </w:r>
      <w:r>
        <w:rPr>
          <w:rFonts w:eastAsia="Times New Roman" w:cs="Times New Roman"/>
          <w:szCs w:val="24"/>
        </w:rPr>
        <w:t>- επαναλαμβάνετε τα ίδια και χειρότερα λάθη. Αντί να</w:t>
      </w:r>
      <w:r>
        <w:rPr>
          <w:rFonts w:eastAsia="Times New Roman" w:cs="Times New Roman"/>
          <w:szCs w:val="24"/>
        </w:rPr>
        <w:t xml:space="preserve"> τρέξετε τις μεταρρυθμίσεις που έχουν μείνει στη μέση, τις εγκαταλείπετε. </w:t>
      </w:r>
    </w:p>
    <w:p w14:paraId="429674A8"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Πείτε μας εσείς! </w:t>
      </w:r>
    </w:p>
    <w:p w14:paraId="429674A9"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Ποιες είναι αυτές; Για πείτε μας.</w:t>
      </w:r>
    </w:p>
    <w:p w14:paraId="429674AA"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Θα σας πω μετά. Αντί να προτάξετε…</w:t>
      </w:r>
    </w:p>
    <w:p w14:paraId="429674AB"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Πείτε εσείς μία! </w:t>
      </w:r>
    </w:p>
    <w:p w14:paraId="429674AC"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Είναι μεταρρύθμιση ότι δώσατε για εκατό χρόνια -άντε, συγγνώμη, για ενενήντα εννιά, ούτε καν εκατό χρόνια- τη δημόσια περιουσία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Αυτό μας λέτε εσείς μεταρρύθμιση; </w:t>
      </w:r>
    </w:p>
    <w:p w14:paraId="429674A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Αντί να τρέξετε μπροστά, να δείτε πώς θα δ</w:t>
      </w:r>
      <w:r>
        <w:rPr>
          <w:rFonts w:eastAsia="Times New Roman" w:cs="Times New Roman"/>
          <w:szCs w:val="24"/>
        </w:rPr>
        <w:t xml:space="preserve">ημιουργήσετε νέες θέσεις εργασίες, προστατεύετε το κομματικό κράτος. </w:t>
      </w:r>
    </w:p>
    <w:p w14:paraId="429674AE"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Α, μπράβο!</w:t>
      </w:r>
    </w:p>
    <w:p w14:paraId="429674AF"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Αντί να ενισχύσετε τους οικονομικά ασθενέστερους, μειώνετε το διαθέσιμο εισόδημα. Μήπως δεν έχετε ακούσει τίποτα για αύξηση φορολογίας και ε</w:t>
      </w:r>
      <w:r>
        <w:rPr>
          <w:rFonts w:eastAsia="Times New Roman" w:cs="Times New Roman"/>
          <w:szCs w:val="24"/>
        </w:rPr>
        <w:t xml:space="preserve">ιδικά έμμεσης; </w:t>
      </w:r>
    </w:p>
    <w:p w14:paraId="429674B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Αυτό είναι, λοιπόν, το πλαίσιο προϋπολογισμού που συζητάμε σήμερα. </w:t>
      </w:r>
    </w:p>
    <w:p w14:paraId="429674B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Εάν ήθελα, λοιπόν, να δώσω έναν τίτλο σε αυτόν τον </w:t>
      </w:r>
      <w:r>
        <w:rPr>
          <w:rFonts w:eastAsia="Times New Roman" w:cs="Times New Roman"/>
          <w:szCs w:val="24"/>
        </w:rPr>
        <w:t>π</w:t>
      </w:r>
      <w:r>
        <w:rPr>
          <w:rFonts w:eastAsia="Times New Roman" w:cs="Times New Roman"/>
          <w:szCs w:val="24"/>
        </w:rPr>
        <w:t xml:space="preserve">ροϋπολογισμό, θα </w:t>
      </w:r>
      <w:proofErr w:type="spellStart"/>
      <w:r>
        <w:rPr>
          <w:rFonts w:eastAsia="Times New Roman" w:cs="Times New Roman"/>
          <w:szCs w:val="24"/>
        </w:rPr>
        <w:t>έλεγα</w:t>
      </w:r>
      <w:r>
        <w:rPr>
          <w:rFonts w:eastAsia="Times New Roman" w:cs="Times New Roman"/>
          <w:szCs w:val="24"/>
        </w:rPr>
        <w:t>:</w:t>
      </w:r>
      <w:r>
        <w:rPr>
          <w:rFonts w:eastAsia="Times New Roman" w:cs="Times New Roman"/>
          <w:szCs w:val="24"/>
        </w:rPr>
        <w:t>«</w:t>
      </w:r>
      <w:r>
        <w:rPr>
          <w:rFonts w:eastAsia="Times New Roman" w:cs="Times New Roman"/>
          <w:szCs w:val="24"/>
        </w:rPr>
        <w:t>Μ</w:t>
      </w:r>
      <w:r>
        <w:rPr>
          <w:rFonts w:eastAsia="Times New Roman" w:cs="Times New Roman"/>
          <w:szCs w:val="24"/>
        </w:rPr>
        <w:t>έτρα</w:t>
      </w:r>
      <w:proofErr w:type="spellEnd"/>
      <w:r>
        <w:rPr>
          <w:rFonts w:eastAsia="Times New Roman" w:cs="Times New Roman"/>
          <w:szCs w:val="24"/>
        </w:rPr>
        <w:t xml:space="preserve"> χωρίς μέτρο».</w:t>
      </w:r>
    </w:p>
    <w:p w14:paraId="429674B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Συζητάμε σήμερα τον </w:t>
      </w:r>
      <w:r>
        <w:rPr>
          <w:rFonts w:eastAsia="Times New Roman" w:cs="Times New Roman"/>
          <w:szCs w:val="24"/>
        </w:rPr>
        <w:t>π</w:t>
      </w:r>
      <w:r>
        <w:rPr>
          <w:rFonts w:eastAsia="Times New Roman" w:cs="Times New Roman"/>
          <w:szCs w:val="24"/>
        </w:rPr>
        <w:t>ροϋπολογισμό του 2017, αλλά κάποια πράγματα δεν είναι ξ</w:t>
      </w:r>
      <w:r>
        <w:rPr>
          <w:rFonts w:eastAsia="Times New Roman" w:cs="Times New Roman"/>
          <w:szCs w:val="24"/>
        </w:rPr>
        <w:t>εκάθαρα. Βλέπουμε ήδη πως υπάρχουν διαρροές στον ελληνικό και διεθνή Τύπο ότι υπάρχουν συζητήσεις για ένα συμπληρωματικό μνημόνιο με πρόσθετα μέτρα την περίοδο 2017-2018. Ακούμε διαρροές από κυβερνητικά στελέχη να λένε ότι οι δανειστές ζητάνε πρόσθετα μέτρ</w:t>
      </w:r>
      <w:r>
        <w:rPr>
          <w:rFonts w:eastAsia="Times New Roman" w:cs="Times New Roman"/>
          <w:szCs w:val="24"/>
        </w:rPr>
        <w:t xml:space="preserve">α ύψους 4,2 δισεκατομμυρίων ευρώ για την περίοδο 2019-2020. Άρα όπως καταλαβαίνετε, το μνημόνιο Τσίπρα – Καμμένου δεν τελειώνει τον Αύγουστο του 2018, αλλά θα πάμε για παράταση. </w:t>
      </w:r>
    </w:p>
    <w:p w14:paraId="429674B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Αλήθεια τόσους μήνες τι διαπραγματεύεστε; Τι διαπραγματεύεστε; Πού είναι η αξ</w:t>
      </w:r>
      <w:r>
        <w:rPr>
          <w:rFonts w:eastAsia="Times New Roman" w:cs="Times New Roman"/>
          <w:szCs w:val="24"/>
        </w:rPr>
        <w:t>ιοπιστία σας; Πού είναι η οικονομική σας πολιτική για την ανάκαμψη αυτής της χώρας; Πώς θα τονώσετε τομείς όπως είναι η αγορά ακινήτων, που έχει πάντα σημαντικό ρόλο στην ανάπτυξη; Πώς θα βελτιώσετε το χρηματοοικονομικό περιβάλλον για τις μικρομεσαίες επιχ</w:t>
      </w:r>
      <w:r>
        <w:rPr>
          <w:rFonts w:eastAsia="Times New Roman" w:cs="Times New Roman"/>
          <w:szCs w:val="24"/>
        </w:rPr>
        <w:t>ειρή</w:t>
      </w:r>
      <w:r>
        <w:rPr>
          <w:rFonts w:eastAsia="Times New Roman" w:cs="Times New Roman"/>
          <w:szCs w:val="24"/>
        </w:rPr>
        <w:lastRenderedPageBreak/>
        <w:t xml:space="preserve">σεις; Έχουν χάσει κάθε χρηματοδοτική στήριξη και δυστυχώς, μεταναστεύουν μαζικά σε χώρες των Βαλκανίων. Λείπει η στρατηγική, περισσεύουν οι </w:t>
      </w:r>
      <w:proofErr w:type="spellStart"/>
      <w:r>
        <w:rPr>
          <w:rFonts w:eastAsia="Times New Roman" w:cs="Times New Roman"/>
          <w:szCs w:val="24"/>
        </w:rPr>
        <w:t>τακτικισμοί</w:t>
      </w:r>
      <w:proofErr w:type="spellEnd"/>
      <w:r>
        <w:rPr>
          <w:rFonts w:eastAsia="Times New Roman" w:cs="Times New Roman"/>
          <w:szCs w:val="24"/>
        </w:rPr>
        <w:t xml:space="preserve">. </w:t>
      </w:r>
    </w:p>
    <w:p w14:paraId="429674B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 πιο βασικό είναι ότι η Κυβέρνηση έχει χάσει το σημαντικότερο στοιχείο που αποτελεί ένα θεμέλιο </w:t>
      </w:r>
      <w:r>
        <w:rPr>
          <w:rFonts w:eastAsia="Times New Roman" w:cs="Times New Roman"/>
          <w:szCs w:val="24"/>
        </w:rPr>
        <w:t>για να πάρει μπροστά η οικονομία, την εμπιστοσύνη. Δεν μας εμπιστεύονται οι δανειστές οι οποίοι ζητούν προκαταβολικά, μπροστά 4 έως 5 δισεκατομμύρια ευρώ μέτρα. Δεν μας εμπιστεύεται δυστυχώς, ούτε ένας επενδυτής, Έλληνας ή ξένος, οι οποίοι ακούν Ελλάδα και</w:t>
      </w:r>
      <w:r>
        <w:rPr>
          <w:rFonts w:eastAsia="Times New Roman" w:cs="Times New Roman"/>
          <w:szCs w:val="24"/>
        </w:rPr>
        <w:t xml:space="preserve"> φεύγουν τρέχοντας όσον αφορά τις επενδύσεις. </w:t>
      </w:r>
    </w:p>
    <w:p w14:paraId="429674B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Υποτίθεται</w:t>
      </w:r>
      <w:r>
        <w:rPr>
          <w:rFonts w:eastAsia="Times New Roman" w:cs="Times New Roman"/>
          <w:szCs w:val="24"/>
        </w:rPr>
        <w:t>,</w:t>
      </w:r>
      <w:r>
        <w:rPr>
          <w:rFonts w:eastAsia="Times New Roman" w:cs="Times New Roman"/>
          <w:szCs w:val="24"/>
        </w:rPr>
        <w:t xml:space="preserve"> αγαπητοί συνάδελφοι, ότι το 2015 θα μας βγάζατε από τα μνημόνια. Μας βάλατε σε τρίτο μνημόνιο και τώρα προετοιμάζετε και το τέταρτο. Άρα θα έλεγα ότι η διαπραγμάτευσή σας δεν ήταν και η πλέον καταπ</w:t>
      </w:r>
      <w:r>
        <w:rPr>
          <w:rFonts w:eastAsia="Times New Roman" w:cs="Times New Roman"/>
          <w:szCs w:val="24"/>
        </w:rPr>
        <w:t xml:space="preserve">ληκτική. </w:t>
      </w:r>
    </w:p>
    <w:p w14:paraId="429674B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Μεγάλες επιχειρήσεις αλλάζουν την έδρα τους. Καταθέτες κρατούν τα χρήματά τους εκτός του εγχώριου πιστωτικού συστήματος, ενώ οι επενδυτές -όπως σας είπα και πριν</w:t>
      </w:r>
      <w:r>
        <w:rPr>
          <w:rFonts w:eastAsia="Times New Roman" w:cs="Times New Roman"/>
          <w:szCs w:val="24"/>
        </w:rPr>
        <w:t xml:space="preserve"> </w:t>
      </w:r>
      <w:r>
        <w:rPr>
          <w:rFonts w:eastAsia="Times New Roman" w:cs="Times New Roman"/>
          <w:szCs w:val="24"/>
        </w:rPr>
        <w:t xml:space="preserve">- δεν αποφασίζουν να τοποθετήσουν τα χρήματά τους στις τράπεζες λόγω αμφιβολιών για </w:t>
      </w:r>
      <w:r>
        <w:rPr>
          <w:rFonts w:eastAsia="Times New Roman" w:cs="Times New Roman"/>
          <w:szCs w:val="24"/>
        </w:rPr>
        <w:t xml:space="preserve">τις επόμενες κινήσεις σας. </w:t>
      </w:r>
    </w:p>
    <w:p w14:paraId="429674B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Οι πολίτες βλέπουν διαρκώς τον λογαριασμό της πολιτικής σας να μεγαλώνει και να χτυπά την πραγματική οικονομία, να χτυπά τους οικογενειακούς προϋπολογισμούς, να χτυπά τον σχεδιασμό του μικρομεσαίου και του επαγγελματία. </w:t>
      </w:r>
    </w:p>
    <w:p w14:paraId="429674B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Σε αυτό</w:t>
      </w:r>
      <w:r>
        <w:rPr>
          <w:rFonts w:eastAsia="Times New Roman" w:cs="Times New Roman"/>
          <w:szCs w:val="24"/>
        </w:rPr>
        <w:t xml:space="preserve"> το πλαίσιο, λοιπόν, εγώ θα έλεγα ότι το κείμενο του </w:t>
      </w:r>
      <w:r>
        <w:rPr>
          <w:rFonts w:eastAsia="Times New Roman" w:cs="Times New Roman"/>
          <w:szCs w:val="24"/>
        </w:rPr>
        <w:t>π</w:t>
      </w:r>
      <w:r>
        <w:rPr>
          <w:rFonts w:eastAsia="Times New Roman" w:cs="Times New Roman"/>
          <w:szCs w:val="24"/>
        </w:rPr>
        <w:t xml:space="preserve">ροϋπολογισμού, που συζητάμε απόψε και τις επόμενες ημέρες, μπαίνει σε δεύτερη μοίρα. Και αυτό γιατί στην ατζέντα βρίσκονται ήδη πρόσθετα φορολογικά μέτρα, που δεν περιγράφονται στο κείμενο του </w:t>
      </w:r>
      <w:r>
        <w:rPr>
          <w:rFonts w:eastAsia="Times New Roman" w:cs="Times New Roman"/>
          <w:szCs w:val="24"/>
        </w:rPr>
        <w:t>π</w:t>
      </w:r>
      <w:r>
        <w:rPr>
          <w:rFonts w:eastAsia="Times New Roman" w:cs="Times New Roman"/>
          <w:szCs w:val="24"/>
        </w:rPr>
        <w:t>ροϋπολογ</w:t>
      </w:r>
      <w:r>
        <w:rPr>
          <w:rFonts w:eastAsia="Times New Roman" w:cs="Times New Roman"/>
          <w:szCs w:val="24"/>
        </w:rPr>
        <w:t xml:space="preserve">ισμού, όπως για παράδειγμα η κατάργηση του 1,5% στην παρακράτηση μισθών </w:t>
      </w:r>
      <w:r>
        <w:rPr>
          <w:rFonts w:eastAsia="Times New Roman" w:cs="Times New Roman"/>
          <w:szCs w:val="24"/>
        </w:rPr>
        <w:lastRenderedPageBreak/>
        <w:t xml:space="preserve">και συντάξεων. Αυτό δεν θα οδηγήσει στην αντίστοιχη μείωση των αποδοχών ή στην περικοπή των κοινωνικών επιδομάτων; Άρα η συζήτηση για τον </w:t>
      </w:r>
      <w:r>
        <w:rPr>
          <w:rFonts w:eastAsia="Times New Roman" w:cs="Times New Roman"/>
          <w:szCs w:val="24"/>
        </w:rPr>
        <w:t>π</w:t>
      </w:r>
      <w:r>
        <w:rPr>
          <w:rFonts w:eastAsia="Times New Roman" w:cs="Times New Roman"/>
          <w:szCs w:val="24"/>
        </w:rPr>
        <w:t xml:space="preserve">ροϋπολογισμό είναι αποσπασματική. </w:t>
      </w:r>
    </w:p>
    <w:p w14:paraId="429674B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Μπορεί κάπ</w:t>
      </w:r>
      <w:r>
        <w:rPr>
          <w:rFonts w:eastAsia="Times New Roman" w:cs="Times New Roman"/>
          <w:szCs w:val="24"/>
        </w:rPr>
        <w:t xml:space="preserve">οιος από την Κυβέρνηση να βεβαιώσει ότι το 2017 δεν θα ληφθούν άλλα μέτρα εκτός από αυτά που περιγράφονται στον </w:t>
      </w:r>
      <w:r>
        <w:rPr>
          <w:rFonts w:eastAsia="Times New Roman" w:cs="Times New Roman"/>
          <w:szCs w:val="24"/>
        </w:rPr>
        <w:t>π</w:t>
      </w:r>
      <w:r>
        <w:rPr>
          <w:rFonts w:eastAsia="Times New Roman" w:cs="Times New Roman"/>
          <w:szCs w:val="24"/>
        </w:rPr>
        <w:t xml:space="preserve">ροϋπολογισμό; Εδώ, παρακαλούμε, ελάτε να το πείτε δημοσίως και να δεσμευτείτε. </w:t>
      </w:r>
    </w:p>
    <w:p w14:paraId="429674B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Ελπίζω να μας δώσει το οικονομικό επιτελείο κάποιες απαντήσεις </w:t>
      </w:r>
      <w:r>
        <w:rPr>
          <w:rFonts w:eastAsia="Times New Roman" w:cs="Times New Roman"/>
          <w:szCs w:val="24"/>
        </w:rPr>
        <w:t>για το τι άλλο μας περιμένει.</w:t>
      </w:r>
    </w:p>
    <w:p w14:paraId="429674B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Σε ό,τι αφορά στο περιεχόμενο του </w:t>
      </w:r>
      <w:r>
        <w:rPr>
          <w:rFonts w:eastAsia="Times New Roman" w:cs="Times New Roman"/>
          <w:szCs w:val="24"/>
        </w:rPr>
        <w:t>π</w:t>
      </w:r>
      <w:r>
        <w:rPr>
          <w:rFonts w:eastAsia="Times New Roman" w:cs="Times New Roman"/>
          <w:szCs w:val="24"/>
        </w:rPr>
        <w:t>ροϋπολογισμού, έστω και με αυτή την αποσπασματική εικόνα για το 2017, αρχίζω να πιστεύω ότι η Κυβέρνηση ελπίζει σε θαύματα. Ε, βέβαια! Διότι μας λέει ότι η οικονομία θα αποκτήσει μια ισχυρή α</w:t>
      </w:r>
      <w:r>
        <w:rPr>
          <w:rFonts w:eastAsia="Times New Roman" w:cs="Times New Roman"/>
          <w:szCs w:val="24"/>
        </w:rPr>
        <w:t xml:space="preserve">ναπτυξιακή τροχιά της τάξης του 2,7% αλλά με καθηλωμένο το πρόγραμμα των δημοσίων επενδύσεων, με πρόσθετους </w:t>
      </w:r>
      <w:r>
        <w:rPr>
          <w:rFonts w:eastAsia="Times New Roman" w:cs="Times New Roman"/>
          <w:szCs w:val="24"/>
        </w:rPr>
        <w:lastRenderedPageBreak/>
        <w:t xml:space="preserve">φόρους 2,5 δισεκατομμυρίων ευρώ για το 2017. Για κάθε ένα δισεκατομμύριο νέου φόρου, μας λέτε, η οικονομία θα κερδίζει σε ανάπτυξη 1% στο ΑΕΠ. Αυτή </w:t>
      </w:r>
      <w:r>
        <w:rPr>
          <w:rFonts w:eastAsia="Times New Roman" w:cs="Times New Roman"/>
          <w:szCs w:val="24"/>
        </w:rPr>
        <w:t xml:space="preserve">η θεωρία ίσως να αποτελέσει το αντικείμενο νέας επιστολής του </w:t>
      </w:r>
      <w:proofErr w:type="spellStart"/>
      <w:r>
        <w:rPr>
          <w:rFonts w:eastAsia="Times New Roman" w:cs="Times New Roman"/>
          <w:szCs w:val="24"/>
        </w:rPr>
        <w:t>Κ</w:t>
      </w:r>
      <w:r>
        <w:rPr>
          <w:rFonts w:eastAsia="Times New Roman" w:cs="Times New Roman"/>
          <w:szCs w:val="24"/>
        </w:rPr>
        <w:t>έυν</w:t>
      </w:r>
      <w:r>
        <w:rPr>
          <w:rFonts w:eastAsia="Times New Roman" w:cs="Times New Roman"/>
          <w:szCs w:val="24"/>
        </w:rPr>
        <w:t>ς</w:t>
      </w:r>
      <w:proofErr w:type="spellEnd"/>
      <w:r>
        <w:rPr>
          <w:rFonts w:eastAsia="Times New Roman" w:cs="Times New Roman"/>
          <w:szCs w:val="24"/>
        </w:rPr>
        <w:t xml:space="preserve"> προς τον Υπουργό Οικονομικών. </w:t>
      </w:r>
    </w:p>
    <w:p w14:paraId="429674B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Τα θαύματα, όμως, βάσει των όσων έχετε γράψει στον </w:t>
      </w:r>
      <w:r>
        <w:rPr>
          <w:rFonts w:eastAsia="Times New Roman" w:cs="Times New Roman"/>
          <w:szCs w:val="24"/>
        </w:rPr>
        <w:t>π</w:t>
      </w:r>
      <w:r>
        <w:rPr>
          <w:rFonts w:eastAsia="Times New Roman" w:cs="Times New Roman"/>
          <w:szCs w:val="24"/>
        </w:rPr>
        <w:t xml:space="preserve">ροϋπολογισμό, συνεχίζονται. </w:t>
      </w:r>
    </w:p>
    <w:p w14:paraId="429674B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Η ανεργία, μας λέτε, θα αποκλιμακωθεί ελαφρώς. Μακάρι, αλλά πείτε μου εσείς </w:t>
      </w:r>
      <w:r>
        <w:rPr>
          <w:rFonts w:eastAsia="Times New Roman" w:cs="Times New Roman"/>
          <w:szCs w:val="24"/>
        </w:rPr>
        <w:t>πώς θα αποκλιμακωθεί όταν τα βάρη των επιχειρήσεων αυξάνονται, οι εισφορές για τους επαγγελματίες εκτινάσσονται στα ύψη. Η ζήτηση, μας λέτε, θα αυξηθεί. Πώς θα αυξηθεί η ζήτηση με μικρότερα εισοδήματα; Οι επενδύσεις, μας λέτε, θα τρέξουν, θα γίνουν άφθονες</w:t>
      </w:r>
      <w:r>
        <w:rPr>
          <w:rFonts w:eastAsia="Times New Roman" w:cs="Times New Roman"/>
          <w:szCs w:val="24"/>
        </w:rPr>
        <w:t xml:space="preserve">. Πώς όταν οι αποκρατικοποιήσεις καρκινοβατούν; Θα μας πει κανείς τι γίνεται με το Ελληνικό; Θα μας πει κανείς από πού τελικά ανέκυψε ένα νέο ζήτημα για το αν κάποια κτήρια είναι ή δεν είναι αυθαίρετα, αν κάποια άλλα μέσα </w:t>
      </w:r>
      <w:r>
        <w:rPr>
          <w:rFonts w:eastAsia="Times New Roman" w:cs="Times New Roman"/>
          <w:szCs w:val="24"/>
        </w:rPr>
        <w:lastRenderedPageBreak/>
        <w:t>στο Ελληνικό είναι διατηρητέα ή όχ</w:t>
      </w:r>
      <w:r>
        <w:rPr>
          <w:rFonts w:eastAsia="Times New Roman" w:cs="Times New Roman"/>
          <w:szCs w:val="24"/>
        </w:rPr>
        <w:t xml:space="preserve">ι, εάν κάποια κομμάτια και μάλιστα μεταξύ του διαδρόμου απογειώσεων και προσγειώσεων και της θάλασσας είναι δασικά, παρά το γεγονός ότι υπάρχουν τεκμήρια ότι είχαμε φύτευση τη δεκαετία του 1950 σε αυτά τα κομμάτια; Πώς; Εξηγήστε μας. </w:t>
      </w:r>
    </w:p>
    <w:p w14:paraId="429674B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Επίσης, καλούμαστε να συζητήσουμε και να τοποθετηθούμε επί του </w:t>
      </w:r>
      <w:r>
        <w:rPr>
          <w:rFonts w:eastAsia="Times New Roman" w:cs="Times New Roman"/>
          <w:szCs w:val="24"/>
        </w:rPr>
        <w:t>π</w:t>
      </w:r>
      <w:r>
        <w:rPr>
          <w:rFonts w:eastAsia="Times New Roman" w:cs="Times New Roman"/>
          <w:szCs w:val="24"/>
        </w:rPr>
        <w:t>ροϋπολογισμού χωρίς να γνωρίζουμε κάποια πολύ σημαντικά, κομβικά στοιχεία για την εικόνα της οικονομίας. Για παράδειγμα κανείς δεν ξέρει αν θα συμμετάσχει ή όχι το ΔΝΤ στο νέο χρηματοδοτικό πρ</w:t>
      </w:r>
      <w:r>
        <w:rPr>
          <w:rFonts w:eastAsia="Times New Roman" w:cs="Times New Roman"/>
          <w:szCs w:val="24"/>
        </w:rPr>
        <w:t>όγραμμα της χώρας και με ποιους όρους. Καλό είναι να μας το πείτε, για να ξέρουμε π</w:t>
      </w:r>
      <w:r>
        <w:rPr>
          <w:rFonts w:eastAsia="Times New Roman" w:cs="Times New Roman"/>
          <w:szCs w:val="24"/>
        </w:rPr>
        <w:t>ώ</w:t>
      </w:r>
      <w:r>
        <w:rPr>
          <w:rFonts w:eastAsia="Times New Roman" w:cs="Times New Roman"/>
          <w:szCs w:val="24"/>
        </w:rPr>
        <w:t>ς πορευόμαστε. Επίσης, θα απαιτηθούν πρόσθετα φορολογικά μέτρα, όπως η μείωση του αφορολογήτου ορίου κάτω από τα 8.600 ευρώ; Ελπίζω και πιστεύω να μην χρειαστεί να παραιτηθ</w:t>
      </w:r>
      <w:r>
        <w:rPr>
          <w:rFonts w:eastAsia="Times New Roman" w:cs="Times New Roman"/>
          <w:szCs w:val="24"/>
        </w:rPr>
        <w:t xml:space="preserve">εί πάλι ο κ. </w:t>
      </w:r>
      <w:proofErr w:type="spellStart"/>
      <w:r>
        <w:rPr>
          <w:rFonts w:eastAsia="Times New Roman" w:cs="Times New Roman"/>
          <w:szCs w:val="24"/>
        </w:rPr>
        <w:t>Τσακαλώτος</w:t>
      </w:r>
      <w:proofErr w:type="spellEnd"/>
      <w:r>
        <w:rPr>
          <w:rFonts w:eastAsia="Times New Roman" w:cs="Times New Roman"/>
          <w:szCs w:val="24"/>
        </w:rPr>
        <w:t xml:space="preserve">, όπως είχε πει, όταν έλεγε ότι από 11.000 ευρώ το αφορολόγητο δεν πρόκειται να πέσει με εκείνον Υπουργό. </w:t>
      </w:r>
    </w:p>
    <w:p w14:paraId="429674B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w:t>
      </w:r>
      <w:proofErr w:type="spellStart"/>
      <w:r>
        <w:rPr>
          <w:rFonts w:eastAsia="Times New Roman" w:cs="Times New Roman"/>
          <w:szCs w:val="24"/>
        </w:rPr>
        <w:t>περικοπούν</w:t>
      </w:r>
      <w:proofErr w:type="spellEnd"/>
      <w:r>
        <w:rPr>
          <w:rFonts w:eastAsia="Times New Roman" w:cs="Times New Roman"/>
          <w:szCs w:val="24"/>
        </w:rPr>
        <w:t xml:space="preserve"> εκ νέου οι συντάξεις μέσα από το ψαλίδισμα των προσωπικών διαφορών; Ελπίζουμε η κ. </w:t>
      </w:r>
      <w:proofErr w:type="spellStart"/>
      <w:r>
        <w:rPr>
          <w:rFonts w:eastAsia="Times New Roman" w:cs="Times New Roman"/>
          <w:szCs w:val="24"/>
        </w:rPr>
        <w:t>Αχτσιόγλου</w:t>
      </w:r>
      <w:proofErr w:type="spellEnd"/>
      <w:r>
        <w:rPr>
          <w:rFonts w:eastAsia="Times New Roman" w:cs="Times New Roman"/>
          <w:szCs w:val="24"/>
        </w:rPr>
        <w:t xml:space="preserve"> να έχει μια καλύτερη δικαιολογία και να την επικαλεστεί στην επιστολή της προς τους συνταξιούχους, απ’ ό,τι εκείνες του κ. </w:t>
      </w:r>
      <w:proofErr w:type="spellStart"/>
      <w:r>
        <w:rPr>
          <w:rFonts w:eastAsia="Times New Roman" w:cs="Times New Roman"/>
          <w:szCs w:val="24"/>
        </w:rPr>
        <w:t>Κατρούγκαλου</w:t>
      </w:r>
      <w:proofErr w:type="spellEnd"/>
      <w:r>
        <w:rPr>
          <w:rFonts w:eastAsia="Times New Roman" w:cs="Times New Roman"/>
          <w:szCs w:val="24"/>
        </w:rPr>
        <w:t>, διό</w:t>
      </w:r>
      <w:r>
        <w:rPr>
          <w:rFonts w:eastAsia="Times New Roman" w:cs="Times New Roman"/>
          <w:szCs w:val="24"/>
        </w:rPr>
        <w:t xml:space="preserve">τι, ως γνωστόν, δεν έπεισαν τους συνταξιούχους. </w:t>
      </w:r>
    </w:p>
    <w:p w14:paraId="429674C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Θα απελευθερώσετε τις ομαδικές απολύσεις στις επιχειρήσεις; Πείτε το μας. </w:t>
      </w:r>
    </w:p>
    <w:p w14:paraId="429674C1"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Εσείς τι λέτε;</w:t>
      </w:r>
    </w:p>
    <w:p w14:paraId="429674C2"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Εσείς κυβερνάτε. Δεν ξέρετε εσείς; Όχι, βέβαια, σας λέμε. Βγείτε εσείς επισήμως να</w:t>
      </w:r>
      <w:r>
        <w:rPr>
          <w:rFonts w:eastAsia="Times New Roman" w:cs="Times New Roman"/>
          <w:szCs w:val="24"/>
        </w:rPr>
        <w:t xml:space="preserve"> το πείτε. Τόσα μας είπατε εσείς. </w:t>
      </w:r>
    </w:p>
    <w:p w14:paraId="429674C3"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Η θέση σας ποια είναι; </w:t>
      </w:r>
    </w:p>
    <w:p w14:paraId="429674C4"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Σκίζατε τα μνημόνια και μας κάνατε τρία </w:t>
      </w:r>
      <w:r>
        <w:rPr>
          <w:rFonts w:eastAsia="Times New Roman" w:cs="Times New Roman"/>
          <w:szCs w:val="24"/>
          <w:lang w:val="en-US"/>
        </w:rPr>
        <w:t>plus</w:t>
      </w:r>
      <w:r>
        <w:rPr>
          <w:rFonts w:eastAsia="Times New Roman" w:cs="Times New Roman"/>
          <w:szCs w:val="24"/>
        </w:rPr>
        <w:t>. Και πάμε με αέναη λιτότητα μνημονίων ως το 2060. Είστε περήφανοι για το αποτέλεσμα της σκληρής και περήφανης διαπραγ</w:t>
      </w:r>
      <w:r>
        <w:rPr>
          <w:rFonts w:eastAsia="Times New Roman" w:cs="Times New Roman"/>
          <w:szCs w:val="24"/>
        </w:rPr>
        <w:t>μάτευσής σας; Είστε;</w:t>
      </w:r>
    </w:p>
    <w:p w14:paraId="429674C5"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Βέβαια, είμαστε. </w:t>
      </w:r>
    </w:p>
    <w:p w14:paraId="429674C6"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Είστε υπερήφανοι που υποθηκεύσατε την περιουσία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για ενενήντα εννιά χρόνια; Είστε υπερήφανοι!</w:t>
      </w:r>
    </w:p>
    <w:p w14:paraId="429674C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Είστε υπερήφανοι τότε, αγαπητέ κύριε </w:t>
      </w:r>
      <w:proofErr w:type="spellStart"/>
      <w:r>
        <w:rPr>
          <w:rFonts w:eastAsia="Times New Roman" w:cs="Times New Roman"/>
          <w:szCs w:val="24"/>
        </w:rPr>
        <w:t>Πολάκη</w:t>
      </w:r>
      <w:proofErr w:type="spellEnd"/>
      <w:r>
        <w:rPr>
          <w:rFonts w:eastAsia="Times New Roman" w:cs="Times New Roman"/>
          <w:szCs w:val="24"/>
        </w:rPr>
        <w:t>, π</w:t>
      </w:r>
      <w:r>
        <w:rPr>
          <w:rFonts w:eastAsia="Times New Roman" w:cs="Times New Roman"/>
          <w:szCs w:val="24"/>
        </w:rPr>
        <w:t xml:space="preserve">ου τον κατώτατο από τα 751 ευρώ που θα τον πηγαίνατε τον έχετε ρίξει πιο κάτω; </w:t>
      </w:r>
    </w:p>
    <w:p w14:paraId="429674C8"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Ποιον κατώτατο; </w:t>
      </w:r>
    </w:p>
    <w:p w14:paraId="429674C9"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Τον κατώτατο μισθό. </w:t>
      </w:r>
    </w:p>
    <w:p w14:paraId="429674CA" w14:textId="77777777" w:rsidR="00BC01D7" w:rsidRDefault="000E022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29674CB"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Μη διακόπτεται ο ο</w:t>
      </w:r>
      <w:r>
        <w:rPr>
          <w:rFonts w:eastAsia="Times New Roman" w:cs="Times New Roman"/>
          <w:szCs w:val="24"/>
        </w:rPr>
        <w:t xml:space="preserve">μιλητής παρακαλώ. </w:t>
      </w:r>
    </w:p>
    <w:p w14:paraId="429674C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Αμυρά</w:t>
      </w:r>
      <w:proofErr w:type="spellEnd"/>
      <w:r>
        <w:rPr>
          <w:rFonts w:eastAsia="Times New Roman" w:cs="Times New Roman"/>
          <w:szCs w:val="24"/>
        </w:rPr>
        <w:t>.</w:t>
      </w:r>
    </w:p>
    <w:p w14:paraId="429674CD"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Θεσπίσαμε τελευταίοι το ελάχιστο εγγυημένο εισόδημα και μόνο σε λίγες περιοχές για το 2015. </w:t>
      </w:r>
    </w:p>
    <w:p w14:paraId="429674C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 39% των Ελλήνων, αγαπητέ κύριε </w:t>
      </w:r>
      <w:proofErr w:type="spellStart"/>
      <w:r>
        <w:rPr>
          <w:rFonts w:eastAsia="Times New Roman" w:cs="Times New Roman"/>
          <w:szCs w:val="24"/>
        </w:rPr>
        <w:t>Πολάκη</w:t>
      </w:r>
      <w:proofErr w:type="spellEnd"/>
      <w:r>
        <w:rPr>
          <w:rFonts w:eastAsia="Times New Roman" w:cs="Times New Roman"/>
          <w:szCs w:val="24"/>
        </w:rPr>
        <w:t>, ζει κάτω από τα όρια της φτώχειας.</w:t>
      </w:r>
    </w:p>
    <w:p w14:paraId="429674CF"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w:t>
      </w:r>
      <w:r>
        <w:rPr>
          <w:rFonts w:eastAsia="Times New Roman" w:cs="Times New Roman"/>
          <w:b/>
          <w:szCs w:val="24"/>
        </w:rPr>
        <w:t xml:space="preserve">ς Υπουργός Υγείας): </w:t>
      </w:r>
      <w:r>
        <w:rPr>
          <w:rFonts w:eastAsia="Times New Roman" w:cs="Times New Roman"/>
          <w:szCs w:val="24"/>
        </w:rPr>
        <w:t xml:space="preserve">Τι λες; </w:t>
      </w:r>
    </w:p>
    <w:p w14:paraId="429674D0"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Τι λες; Δεν το ξέρετε; </w:t>
      </w:r>
    </w:p>
    <w:p w14:paraId="429674D1"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Εμείς τους φέραμε!</w:t>
      </w:r>
    </w:p>
    <w:p w14:paraId="429674D2"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Σας ρωτάω αν είστε υπερήφανος γι’ αυτό. Τι κάνετε δυο χρόνια; </w:t>
      </w:r>
    </w:p>
    <w:p w14:paraId="429674D3"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ΕΛΕΝΗ ΣΤΑΜΑΤΑΚΗ: </w:t>
      </w:r>
      <w:r>
        <w:rPr>
          <w:rFonts w:eastAsia="Times New Roman" w:cs="Times New Roman"/>
          <w:szCs w:val="24"/>
        </w:rPr>
        <w:t xml:space="preserve">Εμείς τους φέραμε; </w:t>
      </w:r>
      <w:r>
        <w:rPr>
          <w:rFonts w:eastAsia="Times New Roman" w:cs="Times New Roman"/>
          <w:szCs w:val="24"/>
        </w:rPr>
        <w:t>Σαράντα χρόνια…</w:t>
      </w:r>
    </w:p>
    <w:p w14:paraId="429674D4"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 σας πω κάτι; Έχετε δίκιο για τα σαράντα χρόνια. Συμφωνώ. Όμως, ξέρετε τι γίνεται; Εκείνος που υπογράφει τρίτο </w:t>
      </w:r>
      <w:r>
        <w:rPr>
          <w:rFonts w:eastAsia="Times New Roman" w:cs="Times New Roman"/>
          <w:szCs w:val="24"/>
        </w:rPr>
        <w:lastRenderedPageBreak/>
        <w:t xml:space="preserve">μνημόνιο ξέρετε τι λέει; Ότι τα προηγούμενα δυο δεν του έφταναν και θέλει και τρίτο. Εκείνος που υπογράφει τη </w:t>
      </w:r>
      <w:r>
        <w:rPr>
          <w:rFonts w:eastAsia="Times New Roman" w:cs="Times New Roman"/>
          <w:szCs w:val="24"/>
        </w:rPr>
        <w:t>δέκατη</w:t>
      </w:r>
      <w:r>
        <w:rPr>
          <w:rFonts w:eastAsia="Times New Roman" w:cs="Times New Roman"/>
          <w:szCs w:val="24"/>
        </w:rPr>
        <w:t xml:space="preserve"> </w:t>
      </w:r>
      <w:r>
        <w:rPr>
          <w:rFonts w:eastAsia="Times New Roman" w:cs="Times New Roman"/>
          <w:szCs w:val="24"/>
        </w:rPr>
        <w:t xml:space="preserve">τέταρτη μείωση συντάξεων, στην ουσία τι μας λέει; Ότι οι προηγούμενες δεκατρείς μειώσεις συντάξεων δεν μας έφταναν, τις ενσωματώνουμε και πάμε στη δέκατη τέταρτη. Αυτή είναι η διαφορά. </w:t>
      </w:r>
    </w:p>
    <w:p w14:paraId="429674D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Υπάρχει λοιπόν, μια γκρίζα ζώνη των διαπραγματεύσεων που διαφορ</w:t>
      </w:r>
      <w:r>
        <w:rPr>
          <w:rFonts w:eastAsia="Times New Roman" w:cs="Times New Roman"/>
          <w:szCs w:val="24"/>
        </w:rPr>
        <w:t xml:space="preserve">οποιούν την τελική εξίσωση για την οικονομία. </w:t>
      </w:r>
    </w:p>
    <w:p w14:paraId="429674D6"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Στον </w:t>
      </w:r>
      <w:r>
        <w:rPr>
          <w:rFonts w:eastAsia="Times New Roman"/>
          <w:szCs w:val="24"/>
        </w:rPr>
        <w:t>π</w:t>
      </w:r>
      <w:r>
        <w:rPr>
          <w:rFonts w:eastAsia="Times New Roman"/>
          <w:szCs w:val="24"/>
        </w:rPr>
        <w:t xml:space="preserve">ροϋπολογισμό που συζητάμε, η Κυβέρνηση υιοθετεί μερικά λάθη των προηγουμένων, εκείνων των σαράντα ετών. Να σας θυμίσω για τον λανθασμένο πολλαπλασιαστή; Ακόμα υφίσταται και μας οδηγεί και βαθιά στην </w:t>
      </w:r>
      <w:r>
        <w:rPr>
          <w:rFonts w:eastAsia="Times New Roman"/>
          <w:szCs w:val="24"/>
        </w:rPr>
        <w:t>ύφεση.</w:t>
      </w:r>
    </w:p>
    <w:p w14:paraId="429674D7"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Επίσης σας θυμίζω ότι το πρώτο μνημόνιο ήταν ένα κοκτέιλ φόρων, περισσότερο, το 70%, και 30% μείωση των δαπανών. Κακό; Κάκιστο. Και </w:t>
      </w:r>
      <w:r>
        <w:rPr>
          <w:rFonts w:eastAsia="Times New Roman"/>
          <w:szCs w:val="24"/>
        </w:rPr>
        <w:lastRenderedPageBreak/>
        <w:t xml:space="preserve">το ΔΝΤ έλεγε εκ των υστέρων ότι ήταν μεγάλο σφάλμα και μας οδήγησε πιο βαθιά στο πηγάδι. </w:t>
      </w:r>
    </w:p>
    <w:p w14:paraId="429674D8"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Στο δεύτερο μνημόνιο άλλαξε</w:t>
      </w:r>
      <w:r>
        <w:rPr>
          <w:rFonts w:eastAsia="Times New Roman"/>
          <w:szCs w:val="24"/>
        </w:rPr>
        <w:t xml:space="preserve"> η αναλογία. Είχαμε 70% μείωση δαπανών και 30% φόρους. </w:t>
      </w:r>
    </w:p>
    <w:p w14:paraId="429674D9"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Τώρα, ξαναγυρνάμε στο πρώτο μνημόνιο. Δηλαδή, περισσότεροι φόροι, λιγότερη μείωση δαπανών. Το 97% των παρεμβάσεων είναι αυξήσεις φόρων, και μόλις το 3% είναι περικοπές δαπανών. </w:t>
      </w:r>
    </w:p>
    <w:p w14:paraId="429674DA"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Μπορεί, όμως, ο </w:t>
      </w:r>
      <w:r>
        <w:rPr>
          <w:rFonts w:eastAsia="Times New Roman"/>
          <w:szCs w:val="24"/>
        </w:rPr>
        <w:t>π</w:t>
      </w:r>
      <w:r>
        <w:rPr>
          <w:rFonts w:eastAsia="Times New Roman"/>
          <w:szCs w:val="24"/>
        </w:rPr>
        <w:t>ροϋπολογισμός αυτός να υλοποιηθεί; Μπορεί να πετύχει τους στόχους του; Σύμφωνα, λοιπόν, με το κείμενο που έχουμε στα χέρια μας, θα είναι μια χρονιά όπως σας είπα -</w:t>
      </w:r>
      <w:r>
        <w:rPr>
          <w:rFonts w:eastAsia="Times New Roman"/>
          <w:szCs w:val="24"/>
        </w:rPr>
        <w:t xml:space="preserve"> </w:t>
      </w:r>
      <w:r>
        <w:rPr>
          <w:rFonts w:eastAsia="Times New Roman"/>
          <w:szCs w:val="24"/>
        </w:rPr>
        <w:t xml:space="preserve">λέει ο </w:t>
      </w:r>
      <w:r>
        <w:rPr>
          <w:rFonts w:eastAsia="Times New Roman"/>
          <w:szCs w:val="24"/>
        </w:rPr>
        <w:t>π</w:t>
      </w:r>
      <w:r>
        <w:rPr>
          <w:rFonts w:eastAsia="Times New Roman"/>
          <w:szCs w:val="24"/>
        </w:rPr>
        <w:t>ροϋπολογισμός</w:t>
      </w:r>
      <w:r>
        <w:rPr>
          <w:rFonts w:eastAsia="Times New Roman"/>
          <w:szCs w:val="24"/>
        </w:rPr>
        <w:t xml:space="preserve"> </w:t>
      </w:r>
      <w:r>
        <w:rPr>
          <w:rFonts w:eastAsia="Times New Roman"/>
          <w:szCs w:val="24"/>
        </w:rPr>
        <w:t>- ισχυρής ανάπτυξης με θετικό ρυθμό 2,7% έναντι ύφεσης 0,3% που εκτιμά</w:t>
      </w:r>
      <w:r>
        <w:rPr>
          <w:rFonts w:eastAsia="Times New Roman"/>
          <w:szCs w:val="24"/>
        </w:rPr>
        <w:t>ει η Κυβέρνηση για φέτος, για την τρέχουσα χρονιά. Η πρόβλεψη αυτή είναι μάλλον ανεδαφική και θα υπονομεύσει την πολιτική που θέλετε να χτίσετε. Γιατί; Διότι η ιδιωτική κατανάλωση θα αυξηθεί κατά 1,8% ενώ το διαθέσιμο εισόδημα των πολιτών θα μειωθεί, οι εξ</w:t>
      </w:r>
      <w:r>
        <w:rPr>
          <w:rFonts w:eastAsia="Times New Roman"/>
          <w:szCs w:val="24"/>
        </w:rPr>
        <w:t xml:space="preserve">αγωγές υποτίθεται ότι </w:t>
      </w:r>
      <w:r>
        <w:rPr>
          <w:rFonts w:eastAsia="Times New Roman"/>
          <w:szCs w:val="24"/>
        </w:rPr>
        <w:lastRenderedPageBreak/>
        <w:t xml:space="preserve">θα εκτιναχθούν κατά 5,3%, αλλά με αυξημένους τους φόρους των επιχειρήσεων, οι επενδύσεις θα σπάσουν κάθε ρεκόρ με ρυθμό ανάπτυξης και υλοποίησης κατά 9,1% όταν έχουμε ακόμα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w:t>
      </w:r>
    </w:p>
    <w:p w14:paraId="429674DB"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Αυτά είναι ασύμβατα πράγματα μεταξύ τους κ</w:t>
      </w:r>
      <w:r>
        <w:rPr>
          <w:rFonts w:eastAsia="Times New Roman"/>
          <w:szCs w:val="24"/>
        </w:rPr>
        <w:t>αι φαντάζομαι ότι αν ήσασταν κι εσείς στην αντιπολίτευση, τους ίδιους προβληματισμούς θα είχατε αναπτύξει.</w:t>
      </w:r>
    </w:p>
    <w:p w14:paraId="429674DC"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Πάμε στο μέγα θέμα της ανεργίας. Εδώ, λοιπόν, προβλέπεται μείωση του ποσοστού από 23,7% φέτος στο 22,6% το 2017. Τα τελευταία στοιχεία, όμως, της ΕΛΣ</w:t>
      </w:r>
      <w:r>
        <w:rPr>
          <w:rFonts w:eastAsia="Times New Roman"/>
          <w:szCs w:val="24"/>
        </w:rPr>
        <w:t>ΤΑΤ για την ανεργία και το ισοζύγιο προσλήψεων - απολύσεων, δυστυχώς είναι αρνητικά, έχουν αρνητικό πρόσημο. Άρα δείχνουν ότι έστω και η οριακή πτωτική τάση των τελευταίων δύο ετών έχει ανακοπεί δυστυχώς -δυστυχώς, σας το λέω εγώ- ενώ οι αυξήσεις σε φόρους</w:t>
      </w:r>
      <w:r>
        <w:rPr>
          <w:rFonts w:eastAsia="Times New Roman"/>
          <w:szCs w:val="24"/>
        </w:rPr>
        <w:t xml:space="preserve"> και εισφορές περιορίζουν τον χώρο μέσα στον οποίο μπορεί να αναπτυχθεί η εργασία με νέες θέσεις απασχόλησης. </w:t>
      </w:r>
    </w:p>
    <w:p w14:paraId="429674DD"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Επίσης, ο </w:t>
      </w:r>
      <w:r>
        <w:rPr>
          <w:rFonts w:eastAsia="Times New Roman"/>
          <w:szCs w:val="24"/>
        </w:rPr>
        <w:t>π</w:t>
      </w:r>
      <w:r>
        <w:rPr>
          <w:rFonts w:eastAsia="Times New Roman"/>
          <w:szCs w:val="24"/>
        </w:rPr>
        <w:t>ροϋπολογισμός, που συζητούμε, προβλέπει αυξημένους φόρους το 2017 κατά 2,6 δισεκατομμύρια ευρώ. Όμως, τα πρόσθετα αυτά έσοδα δεν θα πρ</w:t>
      </w:r>
      <w:r>
        <w:rPr>
          <w:rFonts w:eastAsia="Times New Roman"/>
          <w:szCs w:val="24"/>
        </w:rPr>
        <w:t>οέλθουν από την καταπολέμηση της λαθρεμπορίας καπνικών και καυσίμων. Ακόμα ηχούν στα αυτιά μας οι δεσμεύσεις οικονομικών Υπουργών, οι οποίοι έλεγαν ότι τον χρόνο η Κυβέρνηση θα έφερνε 2 δισεκατομμύρια ευρώ από την καταπολέμηση αυτών των δύο μαύρων πηγαδιών</w:t>
      </w:r>
      <w:r>
        <w:rPr>
          <w:rFonts w:eastAsia="Times New Roman"/>
          <w:szCs w:val="24"/>
        </w:rPr>
        <w:t xml:space="preserve">, της λαθρεμπορίας. Και λέω ξανά αυτό το οποίο έχω πει πολλές φορές από το Βήμα της Βουλής: Τι θα γίνει πια; Φαντομάδες είναι αυτοί οι λαθρέμποροι; Γιατί κανείς διαχρονικά και οι προηγούμενοι σαράντα χρόνια κι εσείς δύο χρόνια τώρα, δεν μπορείτε να βάλετε </w:t>
      </w:r>
      <w:r>
        <w:rPr>
          <w:rFonts w:eastAsia="Times New Roman"/>
          <w:szCs w:val="24"/>
        </w:rPr>
        <w:t xml:space="preserve">χέρι στους λαθρέμπορους; Πού είναι το </w:t>
      </w:r>
      <w:r>
        <w:rPr>
          <w:rFonts w:eastAsia="Times New Roman"/>
          <w:szCs w:val="24"/>
          <w:lang w:val="en-US"/>
        </w:rPr>
        <w:t>on</w:t>
      </w:r>
      <w:r>
        <w:rPr>
          <w:rFonts w:eastAsia="Times New Roman"/>
          <w:szCs w:val="24"/>
        </w:rPr>
        <w:t xml:space="preserve"> </w:t>
      </w:r>
      <w:r>
        <w:rPr>
          <w:rFonts w:eastAsia="Times New Roman"/>
          <w:szCs w:val="24"/>
          <w:lang w:val="en-US"/>
        </w:rPr>
        <w:t>line</w:t>
      </w:r>
      <w:r>
        <w:rPr>
          <w:rFonts w:eastAsia="Times New Roman"/>
          <w:szCs w:val="24"/>
        </w:rPr>
        <w:t xml:space="preserve"> σύστημα των εισροών - εκροών, στα πρατήρια; Γιατί κάνουμε βήματα πίσω αντί να πηγαίνουμε μπροστά; </w:t>
      </w:r>
    </w:p>
    <w:p w14:paraId="429674DE"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Δεν είναι τυχαίο ότι σταματήσατε να γράφετε κονδύλι στον </w:t>
      </w:r>
      <w:r>
        <w:rPr>
          <w:rFonts w:eastAsia="Times New Roman"/>
          <w:szCs w:val="24"/>
        </w:rPr>
        <w:t>π</w:t>
      </w:r>
      <w:r>
        <w:rPr>
          <w:rFonts w:eastAsia="Times New Roman"/>
          <w:szCs w:val="24"/>
        </w:rPr>
        <w:t xml:space="preserve">ροϋπολογισμό για την καταπολέμηση της φοροδιαφυγής. </w:t>
      </w:r>
    </w:p>
    <w:p w14:paraId="429674DF"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ΧΡΗΣΤΟΣ ΑΝΤΩΝΙΟΥ:</w:t>
      </w:r>
      <w:r>
        <w:rPr>
          <w:rFonts w:eastAsia="Times New Roman"/>
          <w:szCs w:val="24"/>
        </w:rPr>
        <w:t xml:space="preserve"> Δεν το επιτρέπουν οι θεσμοί. </w:t>
      </w:r>
    </w:p>
    <w:p w14:paraId="429674E0"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ΓΕΩΡΓΙΟΣ ΑΜΥΡΑΣ:</w:t>
      </w:r>
      <w:r>
        <w:rPr>
          <w:rFonts w:eastAsia="Times New Roman"/>
          <w:szCs w:val="24"/>
        </w:rPr>
        <w:t xml:space="preserve"> Πού είναι τα νομοσχέδια, κύριοι συνάδελφοι, για τις αδήλωτες καταθέσεις, τους ακατάσχετους λογαριασμούς των επιχειρήσεων, τη σύνδεση των ταμειακών μηχανών των επιχειρήσεων με το σύστημα </w:t>
      </w:r>
      <w:r>
        <w:rPr>
          <w:rFonts w:eastAsia="Times New Roman"/>
          <w:szCs w:val="24"/>
          <w:lang w:val="en-US"/>
        </w:rPr>
        <w:t>TAXIS</w:t>
      </w:r>
      <w:r>
        <w:rPr>
          <w:rFonts w:eastAsia="Times New Roman"/>
          <w:szCs w:val="24"/>
        </w:rPr>
        <w:t xml:space="preserve">, την επέκταση χρήσης του πλαστικού χρήματος; Γιατί απουσιάζουν αυτές οι διαρθρωτικές αλλαγές από τον </w:t>
      </w:r>
      <w:r>
        <w:rPr>
          <w:rFonts w:eastAsia="Times New Roman"/>
          <w:szCs w:val="24"/>
        </w:rPr>
        <w:t>π</w:t>
      </w:r>
      <w:r>
        <w:rPr>
          <w:rFonts w:eastAsia="Times New Roman"/>
          <w:szCs w:val="24"/>
        </w:rPr>
        <w:t xml:space="preserve">ροϋπολογισμό; </w:t>
      </w:r>
    </w:p>
    <w:p w14:paraId="429674E1"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Αυτές είναι μεταρρυθμίσεις, κύριοι συνάδελφοι, που πριν αντιδρούσατε.</w:t>
      </w:r>
    </w:p>
    <w:p w14:paraId="429674E2"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Δυστυχώς, οι φόροι αυτού του </w:t>
      </w:r>
      <w:r>
        <w:rPr>
          <w:rFonts w:eastAsia="Times New Roman"/>
          <w:szCs w:val="24"/>
        </w:rPr>
        <w:t>π</w:t>
      </w:r>
      <w:r>
        <w:rPr>
          <w:rFonts w:eastAsia="Times New Roman"/>
          <w:szCs w:val="24"/>
        </w:rPr>
        <w:t xml:space="preserve">ροϋπολογισμού είναι κοινωνικά άδικοι. </w:t>
      </w:r>
      <w:r>
        <w:rPr>
          <w:rFonts w:eastAsia="Times New Roman"/>
          <w:szCs w:val="24"/>
        </w:rPr>
        <w:t xml:space="preserve">Δεν επιμερίζουν δίκαια το κόστος προσαρμογής. και αυτό μπορούμε να το δούμε ανάγλυφα στον πίνακα 3.6 όσον αφορά στη σύνδεση των φορολογικών εσόδων. </w:t>
      </w:r>
    </w:p>
    <w:p w14:paraId="429674E3" w14:textId="77777777" w:rsidR="00BC01D7" w:rsidRDefault="000E022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cs="Times New Roman"/>
          <w:szCs w:val="24"/>
        </w:rPr>
      </w:pPr>
      <w:r>
        <w:rPr>
          <w:rFonts w:eastAsia="Times New Roman"/>
          <w:szCs w:val="24"/>
        </w:rPr>
        <w:t xml:space="preserve">Όλοι γνωρίζουν, από τον πρωτοετή φοιτητή οικονομικής σχολής μέχρι τον μακαρίτη τον </w:t>
      </w:r>
      <w:proofErr w:type="spellStart"/>
      <w:r>
        <w:rPr>
          <w:rFonts w:eastAsia="Times New Roman"/>
          <w:szCs w:val="24"/>
        </w:rPr>
        <w:t>Κέυνς</w:t>
      </w:r>
      <w:proofErr w:type="spellEnd"/>
      <w:r>
        <w:rPr>
          <w:rFonts w:eastAsia="Times New Roman"/>
          <w:szCs w:val="24"/>
        </w:rPr>
        <w:t>, ότι οι έμμεσοι φό</w:t>
      </w:r>
      <w:r>
        <w:rPr>
          <w:rFonts w:eastAsia="Times New Roman"/>
          <w:szCs w:val="24"/>
        </w:rPr>
        <w:t xml:space="preserve">ροι είναι άδικοι. Αλλιώς αντιμετωπίζει την αύξηση της τιμής του καυσίμου ένας βιοπαλαιστής και αλλιώς ένας μεγαλοβιομήχανος. Απλά πράγματα. Οι έμμεσοι φόροι πλέον, </w:t>
      </w:r>
      <w:r>
        <w:rPr>
          <w:rFonts w:eastAsia="Times New Roman"/>
          <w:szCs w:val="24"/>
        </w:rPr>
        <w:lastRenderedPageBreak/>
        <w:t xml:space="preserve">καταλαμβάνουν το 56,4% των συνολικών εσόδων, ενώ οι άμεσοι περιορίζονται στο 43,6%. Είναι η </w:t>
      </w:r>
      <w:r>
        <w:rPr>
          <w:rFonts w:eastAsia="Times New Roman"/>
          <w:szCs w:val="24"/>
        </w:rPr>
        <w:t>επαχθέστερη αναλογία άμεσων προς έμμεσων φόρων από το 2011.</w:t>
      </w:r>
    </w:p>
    <w:p w14:paraId="429674E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Δεν έχει καμμία σχέση αυτή η αναλογία με τις διακηρύξεις για κοινωνική δικαιοσύνη. Πού είναι η κοινωνική δικαιοσύνη; </w:t>
      </w:r>
    </w:p>
    <w:p w14:paraId="429674E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Μεγάλες ανισορροπίες, επίσης, διαπιστώνουμε αν μελετήσουμε και το σκέλος των δ</w:t>
      </w:r>
      <w:r>
        <w:rPr>
          <w:rFonts w:eastAsia="Times New Roman" w:cs="Times New Roman"/>
          <w:szCs w:val="24"/>
        </w:rPr>
        <w:t xml:space="preserve">απανών. Βλέπουμε, λοιπόν, ότι για το 2016, όσον αφορά τις δαπάνες, ξέφυγε. Ο ίδιος ο </w:t>
      </w:r>
      <w:r>
        <w:rPr>
          <w:rFonts w:eastAsia="Times New Roman" w:cs="Times New Roman"/>
          <w:szCs w:val="24"/>
        </w:rPr>
        <w:t>π</w:t>
      </w:r>
      <w:r>
        <w:rPr>
          <w:rFonts w:eastAsia="Times New Roman" w:cs="Times New Roman"/>
          <w:szCs w:val="24"/>
        </w:rPr>
        <w:t>ροϋπολογισμός για το 2017 αφήνει να υπονοηθεί ότι θα υπάρξουν υπερβάσεις. Μπορεί ή δεν μπορεί το Υπουργείο Οικονομικών να βάλει χαλινάρι σε αυτές τις δαπάνες του κράτους;</w:t>
      </w:r>
      <w:r>
        <w:rPr>
          <w:rFonts w:eastAsia="Times New Roman" w:cs="Times New Roman"/>
          <w:szCs w:val="24"/>
        </w:rPr>
        <w:t xml:space="preserve"> </w:t>
      </w:r>
    </w:p>
    <w:p w14:paraId="429674E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Ακόμα και ορισμένα κονδύλια από τον νέο </w:t>
      </w:r>
      <w:r>
        <w:rPr>
          <w:rFonts w:eastAsia="Times New Roman" w:cs="Times New Roman"/>
          <w:szCs w:val="24"/>
        </w:rPr>
        <w:t>π</w:t>
      </w:r>
      <w:r>
        <w:rPr>
          <w:rFonts w:eastAsia="Times New Roman" w:cs="Times New Roman"/>
          <w:szCs w:val="24"/>
        </w:rPr>
        <w:t>ροϋπολογισμό είναι ενδεικτικά. Στο Υπουργείο Μεταναστευτικής Πολιτικής οι δαπάνες σχεδόν διπλασιάζονται, κάτι που δείχνει ότι το προσφυγικό ήρθε για να μείνει. Εί</w:t>
      </w:r>
      <w:r>
        <w:rPr>
          <w:rFonts w:eastAsia="Times New Roman" w:cs="Times New Roman"/>
          <w:szCs w:val="24"/>
        </w:rPr>
        <w:lastRenderedPageBreak/>
        <w:t>ναι ένα πρόβλημα που θα πρέπει να το αντιμετωπίσουμ</w:t>
      </w:r>
      <w:r>
        <w:rPr>
          <w:rFonts w:eastAsia="Times New Roman" w:cs="Times New Roman"/>
          <w:szCs w:val="24"/>
        </w:rPr>
        <w:t xml:space="preserve">ε με όρους μεσοπρόθεσμους. Στο Υπουργείο Παιδείας διαπιστώνουμε μια μικρή αύξηση της χρηματοδότησης από τα 4,3 δισεκατομμύρια ευρώ στα 4,5 δισεκατομμύρια ευρώ. Είναι αρκετά αυτά, κύριοι συνάδελφοι, για να καλυφθεί το κενό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της Παιδείας</w:t>
      </w:r>
      <w:r>
        <w:rPr>
          <w:rFonts w:eastAsia="Times New Roman" w:cs="Times New Roman"/>
          <w:szCs w:val="24"/>
        </w:rPr>
        <w:t xml:space="preserve">; Λείπει επίσης, από την πολιτική το κριτήριο της αξιολόγησης μονάδων και εκπαιδευτικών. </w:t>
      </w:r>
    </w:p>
    <w:p w14:paraId="429674E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Το Πρόγραμμα Δημοσίων Επενδύσεων παραμένει ίδιο το 2017. Δεν λέγατε εσείς ως αντιπολίτευση ότι θα βάζατε το Πρόγραμμα Δημοσίων Επενδύσεων ως επίκεντρο, ως μπροστάρη τ</w:t>
      </w:r>
      <w:r>
        <w:rPr>
          <w:rFonts w:eastAsia="Times New Roman" w:cs="Times New Roman"/>
          <w:szCs w:val="24"/>
        </w:rPr>
        <w:t xml:space="preserve">ης πολιτικής σας για να βγούμε από τον φαύλο κύκλο της λιτότητας; </w:t>
      </w:r>
    </w:p>
    <w:p w14:paraId="429674E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9674E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429674E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Ακόμα χειρότερη είναι η κατάσταση στο ασφαλιστικό σύστημα. Αυξάνετε τις ασφαλισ</w:t>
      </w:r>
      <w:r>
        <w:rPr>
          <w:rFonts w:eastAsia="Times New Roman" w:cs="Times New Roman"/>
          <w:szCs w:val="24"/>
        </w:rPr>
        <w:t>τικές εισφορές κατά 1,3 δισεκατομμύρια ευρώ σε μια οικονομία που χωλαίνει και στην οποία οι επαγγελματίες έχουν εξοντωθεί φορολογικά και ασφαλιστικά. Οι ελεύθεροι επαγγελματίες, οι αυτοαπασχολούμενοι, οι εργαζόμενοι με μπλοκάκι, από την 1</w:t>
      </w:r>
      <w:r>
        <w:rPr>
          <w:rFonts w:eastAsia="Times New Roman" w:cs="Times New Roman"/>
          <w:szCs w:val="24"/>
          <w:vertAlign w:val="superscript"/>
        </w:rPr>
        <w:t>η</w:t>
      </w:r>
      <w:r>
        <w:rPr>
          <w:rFonts w:eastAsia="Times New Roman" w:cs="Times New Roman"/>
          <w:szCs w:val="24"/>
        </w:rPr>
        <w:t xml:space="preserve"> Ιανουαρίου θα πλ</w:t>
      </w:r>
      <w:r>
        <w:rPr>
          <w:rFonts w:eastAsia="Times New Roman" w:cs="Times New Roman"/>
          <w:szCs w:val="24"/>
        </w:rPr>
        <w:t xml:space="preserve">ηρώνουν εισφορές που ισοδυναμούν με ποσοστό 26,95% επί του εισοδήματός τους. Αν σε αυτό προσθέσουμε και την προκαταβολή φόρου, οι επιβαρύνσεις φθάνουν στο 70% του εισοδήματός τους. </w:t>
      </w:r>
    </w:p>
    <w:p w14:paraId="429674E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Αυτές είναι πρωτοφανείς καταστάσεις. Όμως, η αλήθεια είναι ότι ο κ. </w:t>
      </w:r>
      <w:proofErr w:type="spellStart"/>
      <w:r>
        <w:rPr>
          <w:rFonts w:eastAsia="Times New Roman" w:cs="Times New Roman"/>
          <w:szCs w:val="24"/>
        </w:rPr>
        <w:t>Κατρούγκαλος</w:t>
      </w:r>
      <w:proofErr w:type="spellEnd"/>
      <w:r>
        <w:rPr>
          <w:rFonts w:eastAsia="Times New Roman" w:cs="Times New Roman"/>
          <w:szCs w:val="24"/>
        </w:rPr>
        <w:t xml:space="preserve"> μας είχε προετοιμάσει ευθέως από πέρσι το καλοκαίρι. Τι είχε πει; «Αν χρειαστεί θα αυξήσουμε και λίγο τους φόρους». Μάλιστα! </w:t>
      </w:r>
    </w:p>
    <w:p w14:paraId="429674E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Σταχυολογώ ορισμένους αριθμούς: Τα οικογενειακά ε</w:t>
      </w:r>
      <w:r>
        <w:rPr>
          <w:rFonts w:eastAsia="Times New Roman" w:cs="Times New Roman"/>
          <w:szCs w:val="24"/>
        </w:rPr>
        <w:t>πιδόματα μειώνονται κατά 10 εκατομμύρια, καθώς θεσπίζονται χαμηλότερα εισοδηματικά κριτήρια. Ταυτόχρονα -</w:t>
      </w:r>
      <w:r>
        <w:rPr>
          <w:rFonts w:eastAsia="Times New Roman" w:cs="Times New Roman"/>
          <w:szCs w:val="24"/>
        </w:rPr>
        <w:t xml:space="preserve"> </w:t>
      </w:r>
      <w:r>
        <w:rPr>
          <w:rFonts w:eastAsia="Times New Roman" w:cs="Times New Roman"/>
          <w:szCs w:val="24"/>
        </w:rPr>
        <w:t>και αυτό είναι το πιο ανησυχητικό</w:t>
      </w:r>
      <w:r>
        <w:rPr>
          <w:rFonts w:eastAsia="Times New Roman" w:cs="Times New Roman"/>
          <w:szCs w:val="24"/>
        </w:rPr>
        <w:t xml:space="preserve"> </w:t>
      </w:r>
      <w:r>
        <w:rPr>
          <w:rFonts w:eastAsia="Times New Roman" w:cs="Times New Roman"/>
          <w:szCs w:val="24"/>
        </w:rPr>
        <w:t xml:space="preserve">- η Ελλάδα </w:t>
      </w:r>
      <w:r>
        <w:rPr>
          <w:rFonts w:eastAsia="Times New Roman" w:cs="Times New Roman"/>
          <w:szCs w:val="24"/>
        </w:rPr>
        <w:lastRenderedPageBreak/>
        <w:t>γερνάει. Το 2014, κυρίες και κύριοι συνάδελφοι, γεννήθηκαν μόλις ενενήντα τέσσερις χιλιάδες παιδιά. Οι δα</w:t>
      </w:r>
      <w:r>
        <w:rPr>
          <w:rFonts w:eastAsia="Times New Roman" w:cs="Times New Roman"/>
          <w:szCs w:val="24"/>
        </w:rPr>
        <w:t xml:space="preserve">πάνες δεν πάνε στη στήριξη της οικογένειας. Είμαστε η προτελευταία χώρα στη στήριξη της οικογένειας </w:t>
      </w:r>
      <w:proofErr w:type="spellStart"/>
      <w:r>
        <w:rPr>
          <w:rFonts w:eastAsia="Times New Roman" w:cs="Times New Roman"/>
          <w:szCs w:val="24"/>
        </w:rPr>
        <w:t>πανευρωπαϊκώς</w:t>
      </w:r>
      <w:proofErr w:type="spellEnd"/>
      <w:r>
        <w:rPr>
          <w:rFonts w:eastAsia="Times New Roman" w:cs="Times New Roman"/>
          <w:szCs w:val="24"/>
        </w:rPr>
        <w:t xml:space="preserve">, με μόλις 0,7%. </w:t>
      </w:r>
    </w:p>
    <w:p w14:paraId="429674E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Όλα αυτά τα αδιέξοδα αποτυπώνονται στο χρέος. Εσείς καταγγέλλατε τους προηγούμενους, που επί σαράντα χρόνια είχαν στρογγυλοκα</w:t>
      </w:r>
      <w:r>
        <w:rPr>
          <w:rFonts w:eastAsia="Times New Roman" w:cs="Times New Roman"/>
          <w:szCs w:val="24"/>
        </w:rPr>
        <w:t>θίσει στις καρέκλες τους -</w:t>
      </w:r>
      <w:r>
        <w:rPr>
          <w:rFonts w:eastAsia="Times New Roman" w:cs="Times New Roman"/>
          <w:szCs w:val="24"/>
        </w:rPr>
        <w:t xml:space="preserve"> </w:t>
      </w:r>
      <w:r>
        <w:rPr>
          <w:rFonts w:eastAsia="Times New Roman" w:cs="Times New Roman"/>
          <w:szCs w:val="24"/>
        </w:rPr>
        <w:t>όπως εσείς λέτε κι όπως είναι δηλαδή</w:t>
      </w:r>
      <w:r>
        <w:rPr>
          <w:rFonts w:eastAsia="Times New Roman" w:cs="Times New Roman"/>
          <w:szCs w:val="24"/>
        </w:rPr>
        <w:t xml:space="preserve"> </w:t>
      </w:r>
      <w:r>
        <w:rPr>
          <w:rFonts w:eastAsia="Times New Roman" w:cs="Times New Roman"/>
          <w:szCs w:val="24"/>
        </w:rPr>
        <w:t xml:space="preserve">- ότι το χρέος το πήραν στο 120% και το πήγαν στο 160%. Εσείς τι κάνετε που το πάτε στο 186,7% του ΑΕΠ για το 2017; Το </w:t>
      </w:r>
      <w:r>
        <w:rPr>
          <w:rFonts w:eastAsia="Times New Roman" w:cs="Times New Roman"/>
          <w:szCs w:val="24"/>
          <w:lang w:val="en-US"/>
        </w:rPr>
        <w:t>PSI</w:t>
      </w:r>
      <w:r>
        <w:rPr>
          <w:rFonts w:eastAsia="Times New Roman" w:cs="Times New Roman"/>
          <w:szCs w:val="24"/>
        </w:rPr>
        <w:t xml:space="preserve"> τελικά ήταν ή όχι καταστροφικό για τη χώρα; Δεν θα επαναλάβω τι γράφε</w:t>
      </w:r>
      <w:r>
        <w:rPr>
          <w:rFonts w:eastAsia="Times New Roman" w:cs="Times New Roman"/>
          <w:szCs w:val="24"/>
        </w:rPr>
        <w:t xml:space="preserve">τε στην εισηγητική έκθεση. </w:t>
      </w:r>
    </w:p>
    <w:p w14:paraId="429674E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Συμπερασματικά, κυρίες και κύριοι συνάδελφοι -</w:t>
      </w:r>
      <w:r>
        <w:rPr>
          <w:rFonts w:eastAsia="Times New Roman" w:cs="Times New Roman"/>
          <w:szCs w:val="24"/>
        </w:rPr>
        <w:t xml:space="preserve"> </w:t>
      </w:r>
      <w:r>
        <w:rPr>
          <w:rFonts w:eastAsia="Times New Roman" w:cs="Times New Roman"/>
          <w:szCs w:val="24"/>
        </w:rPr>
        <w:t>και τελειώνω, κύριε Πρόεδρε</w:t>
      </w:r>
      <w:r>
        <w:rPr>
          <w:rFonts w:eastAsia="Times New Roman" w:cs="Times New Roman"/>
          <w:szCs w:val="24"/>
        </w:rPr>
        <w:t xml:space="preserve"> </w:t>
      </w:r>
      <w:r>
        <w:rPr>
          <w:rFonts w:eastAsia="Times New Roman" w:cs="Times New Roman"/>
          <w:szCs w:val="24"/>
        </w:rPr>
        <w:t xml:space="preserve">- ο </w:t>
      </w:r>
      <w:r>
        <w:rPr>
          <w:rFonts w:eastAsia="Times New Roman" w:cs="Times New Roman"/>
          <w:szCs w:val="24"/>
        </w:rPr>
        <w:t>π</w:t>
      </w:r>
      <w:r>
        <w:rPr>
          <w:rFonts w:eastAsia="Times New Roman" w:cs="Times New Roman"/>
          <w:szCs w:val="24"/>
        </w:rPr>
        <w:t>ροϋπολογισμός που φέρνετε για ψήφιση πάσχει από έλ</w:t>
      </w:r>
      <w:r>
        <w:rPr>
          <w:rFonts w:eastAsia="Times New Roman" w:cs="Times New Roman"/>
          <w:szCs w:val="24"/>
        </w:rPr>
        <w:lastRenderedPageBreak/>
        <w:t>λειμα αξιοπιστίας και μεταρρυθμίσεων. Εφαρμόζετε μια πολιτική που μάλλον δεν την πιστεύετε. Αγγαρε</w:t>
      </w:r>
      <w:r>
        <w:rPr>
          <w:rFonts w:eastAsia="Times New Roman" w:cs="Times New Roman"/>
          <w:szCs w:val="24"/>
        </w:rPr>
        <w:t xml:space="preserve">ία εκτελείτε, όπως πρόσφατα είπε ένας παλαιότερος πολιτικός. </w:t>
      </w:r>
    </w:p>
    <w:p w14:paraId="429674E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Ο λόγος είναι απλός και τον ανέλυσε ο κ. </w:t>
      </w:r>
      <w:proofErr w:type="spellStart"/>
      <w:r>
        <w:rPr>
          <w:rFonts w:eastAsia="Times New Roman" w:cs="Times New Roman"/>
          <w:szCs w:val="24"/>
        </w:rPr>
        <w:t>Τσακαλώτος</w:t>
      </w:r>
      <w:proofErr w:type="spellEnd"/>
      <w:r>
        <w:rPr>
          <w:rFonts w:eastAsia="Times New Roman" w:cs="Times New Roman"/>
          <w:szCs w:val="24"/>
        </w:rPr>
        <w:t xml:space="preserve"> στην επιστολή του ως άλλος σύγχρονος </w:t>
      </w:r>
      <w:proofErr w:type="spellStart"/>
      <w:r>
        <w:rPr>
          <w:rFonts w:eastAsia="Times New Roman" w:cs="Times New Roman"/>
          <w:szCs w:val="24"/>
        </w:rPr>
        <w:t>Κέυνς</w:t>
      </w:r>
      <w:proofErr w:type="spellEnd"/>
      <w:r>
        <w:rPr>
          <w:rFonts w:eastAsia="Times New Roman" w:cs="Times New Roman"/>
          <w:szCs w:val="24"/>
        </w:rPr>
        <w:t>. Ξεχάσατε τις ιδέες σας, εφαρμόζετε πολιτική που δεν πιστεύετε, υιοθετείτε κρατικοδίαιτες πρακτικές που προκάλεσαν την κρίση, σαμποτάρετε τις ιδιωτικοποιήσεις, ε</w:t>
      </w:r>
      <w:r>
        <w:rPr>
          <w:rFonts w:eastAsia="Times New Roman" w:cs="Times New Roman"/>
          <w:szCs w:val="24"/>
        </w:rPr>
        <w:t xml:space="preserve">πιδεινώνετε το πρόβλημα με τη διαπραγμάτευση αντί να το επιλύετε.  Με άλλα λόγια, πιστεύετε ότι θα σβήσετε τη φωτιά της ύφεσης, φουντώνοντας τους φόρους. Αν ζούσε ο </w:t>
      </w:r>
      <w:proofErr w:type="spellStart"/>
      <w:r>
        <w:rPr>
          <w:rFonts w:eastAsia="Times New Roman" w:cs="Times New Roman"/>
          <w:szCs w:val="24"/>
        </w:rPr>
        <w:t>Κέυνς</w:t>
      </w:r>
      <w:proofErr w:type="spellEnd"/>
      <w:r>
        <w:rPr>
          <w:rFonts w:eastAsia="Times New Roman" w:cs="Times New Roman"/>
          <w:szCs w:val="24"/>
        </w:rPr>
        <w:t xml:space="preserve">, πιστεύω ότι θα επέπληττε τον αντιγραφέα-μαθητή κ. </w:t>
      </w:r>
      <w:proofErr w:type="spellStart"/>
      <w:r>
        <w:rPr>
          <w:rFonts w:eastAsia="Times New Roman" w:cs="Times New Roman"/>
          <w:szCs w:val="24"/>
        </w:rPr>
        <w:t>Τσακαλώτο</w:t>
      </w:r>
      <w:proofErr w:type="spellEnd"/>
      <w:r>
        <w:rPr>
          <w:rFonts w:eastAsia="Times New Roman" w:cs="Times New Roman"/>
          <w:szCs w:val="24"/>
        </w:rPr>
        <w:t>, που αν και καθηγητής, π</w:t>
      </w:r>
      <w:r>
        <w:rPr>
          <w:rFonts w:eastAsia="Times New Roman" w:cs="Times New Roman"/>
          <w:szCs w:val="24"/>
        </w:rPr>
        <w:t xml:space="preserve">ολύ γρήγορα ξέχασε όσα δίδασκε. </w:t>
      </w:r>
    </w:p>
    <w:p w14:paraId="429674F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9674F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της Δημοκρατικής Συμπαράταξης ΠΑΣΟΚ-ΔΗΜΑΡ και της Ένωσης Κεντρώων)</w:t>
      </w:r>
    </w:p>
    <w:p w14:paraId="429674F2"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ε</w:t>
      </w:r>
      <w:r>
        <w:rPr>
          <w:rFonts w:eastAsia="Times New Roman" w:cs="Times New Roman"/>
          <w:szCs w:val="24"/>
        </w:rPr>
        <w:t xml:space="preserve">ισηγητή από το Ποτάμι κ. Γιώργο </w:t>
      </w:r>
      <w:proofErr w:type="spellStart"/>
      <w:r>
        <w:rPr>
          <w:rFonts w:eastAsia="Times New Roman" w:cs="Times New Roman"/>
          <w:szCs w:val="24"/>
        </w:rPr>
        <w:t>Α</w:t>
      </w:r>
      <w:r>
        <w:rPr>
          <w:rFonts w:eastAsia="Times New Roman" w:cs="Times New Roman"/>
          <w:szCs w:val="24"/>
        </w:rPr>
        <w:t>μυρά</w:t>
      </w:r>
      <w:proofErr w:type="spellEnd"/>
      <w:r>
        <w:rPr>
          <w:rFonts w:eastAsia="Times New Roman" w:cs="Times New Roman"/>
          <w:szCs w:val="24"/>
        </w:rPr>
        <w:t xml:space="preserve">. </w:t>
      </w:r>
    </w:p>
    <w:p w14:paraId="429674F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ε</w:t>
      </w:r>
      <w:r>
        <w:rPr>
          <w:rFonts w:eastAsia="Times New Roman" w:cs="Times New Roman"/>
          <w:szCs w:val="24"/>
        </w:rPr>
        <w:t xml:space="preserve">ισηγητής των Ανεξάρτητων Ελλήνων κ. Δημήτριος Καμμένος. </w:t>
      </w:r>
    </w:p>
    <w:p w14:paraId="429674F4" w14:textId="77777777" w:rsidR="00BC01D7" w:rsidRDefault="000E0221">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Ευχαριστώ πολύ, κύριε Πρόεδρε. </w:t>
      </w:r>
    </w:p>
    <w:p w14:paraId="429674F5" w14:textId="77777777" w:rsidR="00BC01D7" w:rsidRDefault="000E0221">
      <w:pPr>
        <w:spacing w:line="600" w:lineRule="auto"/>
        <w:ind w:firstLine="720"/>
        <w:jc w:val="both"/>
        <w:rPr>
          <w:rFonts w:eastAsia="Times New Roman"/>
          <w:szCs w:val="24"/>
        </w:rPr>
      </w:pPr>
      <w:r>
        <w:rPr>
          <w:rFonts w:eastAsia="Times New Roman"/>
          <w:szCs w:val="24"/>
        </w:rPr>
        <w:t>Αγαπητοί συνάδελφοι, με λύπη μου παρατηρώ -</w:t>
      </w:r>
      <w:r>
        <w:rPr>
          <w:rFonts w:eastAsia="Times New Roman"/>
          <w:szCs w:val="24"/>
        </w:rPr>
        <w:t xml:space="preserve"> </w:t>
      </w:r>
      <w:r>
        <w:rPr>
          <w:rFonts w:eastAsia="Times New Roman"/>
          <w:szCs w:val="24"/>
        </w:rPr>
        <w:t xml:space="preserve">νομίζω ότι το παρατηρείτε όλοι </w:t>
      </w:r>
      <w:r>
        <w:rPr>
          <w:rFonts w:eastAsia="Times New Roman"/>
          <w:szCs w:val="24"/>
        </w:rPr>
        <w:t xml:space="preserve">σας </w:t>
      </w:r>
      <w:r>
        <w:rPr>
          <w:rFonts w:eastAsia="Times New Roman"/>
          <w:szCs w:val="24"/>
        </w:rPr>
        <w:t>- ποιοι λείπουν από τη Βουλή. Λείπει</w:t>
      </w:r>
      <w:r>
        <w:rPr>
          <w:rFonts w:eastAsia="Times New Roman"/>
          <w:szCs w:val="24"/>
        </w:rPr>
        <w:t xml:space="preserve"> η Νέα Δημοκρατία. </w:t>
      </w:r>
    </w:p>
    <w:p w14:paraId="429674F6" w14:textId="77777777" w:rsidR="00BC01D7" w:rsidRDefault="000E0221">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 xml:space="preserve">Ούτε ένας! </w:t>
      </w:r>
    </w:p>
    <w:p w14:paraId="429674F7" w14:textId="77777777" w:rsidR="00BC01D7" w:rsidRDefault="000E0221">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Ούτε ένας στους τελευταίους τρεις εισηγητές. Δηλαδή ειλικρινά, θα έπρεπε τουλάχιστον ένας να τιμήσει τη συγκυβέρνηση που είχαν με το ΠΑΣΟΚ δύο χρόνια σε αυτή τη χώρα. Είναι απορίας άξιο </w:t>
      </w:r>
      <w:r>
        <w:rPr>
          <w:rFonts w:eastAsia="Times New Roman"/>
          <w:szCs w:val="24"/>
        </w:rPr>
        <w:t xml:space="preserve">γιατί δεν είναι κανένας. Βέβαια, δεν είμαι ακόμα έτοιμος να μιλάω μόνος μου σε κάμερες και σε τηλεοράσεις, αλλά ένα κοινό είναι </w:t>
      </w:r>
      <w:r>
        <w:rPr>
          <w:rFonts w:eastAsia="Times New Roman"/>
          <w:szCs w:val="24"/>
        </w:rPr>
        <w:lastRenderedPageBreak/>
        <w:t xml:space="preserve">πάντα αναγκαίο. Δηλαδή δεν μας εμπνέει η παρουσία της Νέας Δημοκρατίας. Μπορώ να πω ότι το αντίθετο μας εμπνέει περισσότερο. </w:t>
      </w:r>
    </w:p>
    <w:p w14:paraId="429674F8" w14:textId="77777777" w:rsidR="00BC01D7" w:rsidRDefault="000E0221">
      <w:pPr>
        <w:spacing w:line="600" w:lineRule="auto"/>
        <w:ind w:firstLine="720"/>
        <w:jc w:val="both"/>
        <w:rPr>
          <w:rFonts w:eastAsia="Times New Roman"/>
          <w:szCs w:val="24"/>
        </w:rPr>
      </w:pPr>
      <w:r>
        <w:rPr>
          <w:rFonts w:eastAsia="Times New Roman"/>
          <w:szCs w:val="24"/>
        </w:rPr>
        <w:t>Κα</w:t>
      </w:r>
      <w:r>
        <w:rPr>
          <w:rFonts w:eastAsia="Times New Roman"/>
          <w:szCs w:val="24"/>
        </w:rPr>
        <w:t>λό θα ήταν να ήταν εδώ, γιατί θέλω να δω αντιδράσεις σε πρόσωπα ανθρώπων οι οποίοι τα τελευταία χρόνια -</w:t>
      </w:r>
      <w:r>
        <w:rPr>
          <w:rFonts w:eastAsia="Times New Roman"/>
          <w:szCs w:val="24"/>
        </w:rPr>
        <w:t xml:space="preserve"> </w:t>
      </w:r>
      <w:r>
        <w:rPr>
          <w:rFonts w:eastAsia="Times New Roman"/>
          <w:szCs w:val="24"/>
        </w:rPr>
        <w:t>πολιτικά πάντα μιλώντας</w:t>
      </w:r>
      <w:r>
        <w:rPr>
          <w:rFonts w:eastAsia="Times New Roman"/>
          <w:szCs w:val="24"/>
        </w:rPr>
        <w:t xml:space="preserve"> </w:t>
      </w:r>
      <w:r>
        <w:rPr>
          <w:rFonts w:eastAsia="Times New Roman"/>
          <w:szCs w:val="24"/>
        </w:rPr>
        <w:t>- έχουν κάνει ακροβασίες, οι οποίες δεν έχουν κάποια λογική εξήγηση. Ειλικρινά, με τις σημερινές τους εισηγήσεις κι από χθες το</w:t>
      </w:r>
      <w:r>
        <w:rPr>
          <w:rFonts w:eastAsia="Times New Roman"/>
          <w:szCs w:val="24"/>
        </w:rPr>
        <w:t xml:space="preserve"> βράδυ έως σήμερα, ακούγοντας δημοσιογράφους φίλα προσκείμενους προς τη Νέα Δημοκρατία ή αντιπολιτευόμενους προς την Κυβέρνηση τη δική μας, των ΣΥΡΙΖΑ</w:t>
      </w:r>
      <w:r>
        <w:rPr>
          <w:rFonts w:eastAsia="Times New Roman"/>
          <w:szCs w:val="24"/>
        </w:rPr>
        <w:t xml:space="preserve"> </w:t>
      </w:r>
      <w:r>
        <w:rPr>
          <w:rFonts w:eastAsia="Times New Roman"/>
          <w:szCs w:val="24"/>
        </w:rPr>
        <w:t xml:space="preserve">-Ανεξαρτήτων Ελλήνων, τηλεοπτικούς σταθμούς, ραδιοφωνικούς σταθμούς, αναλυτές σε εφημερίδες που τυπώθηκαν σήμερα το πρωί, προσπαθούσαν εναγωνίως να καταστρέψουν τη χθεσινή συμφωνία στο </w:t>
      </w:r>
      <w:proofErr w:type="spellStart"/>
      <w:r>
        <w:rPr>
          <w:rFonts w:eastAsia="Times New Roman"/>
          <w:szCs w:val="24"/>
          <w:lang w:val="en-US"/>
        </w:rPr>
        <w:t>Eurogroup</w:t>
      </w:r>
      <w:proofErr w:type="spellEnd"/>
      <w:r>
        <w:rPr>
          <w:rFonts w:eastAsia="Times New Roman"/>
          <w:szCs w:val="24"/>
        </w:rPr>
        <w:t xml:space="preserve">, τη μεγάλη επιτυχία της Κυβέρνησής μας. </w:t>
      </w:r>
    </w:p>
    <w:p w14:paraId="429674F9" w14:textId="77777777" w:rsidR="00BC01D7" w:rsidRDefault="000E0221">
      <w:pPr>
        <w:spacing w:line="600" w:lineRule="auto"/>
        <w:ind w:firstLine="720"/>
        <w:jc w:val="both"/>
        <w:rPr>
          <w:rFonts w:eastAsia="Times New Roman"/>
          <w:szCs w:val="24"/>
        </w:rPr>
      </w:pPr>
      <w:r>
        <w:rPr>
          <w:rFonts w:eastAsia="Times New Roman"/>
          <w:szCs w:val="24"/>
        </w:rPr>
        <w:t>Και ειλικρινά, σαν ε</w:t>
      </w:r>
      <w:r>
        <w:rPr>
          <w:rFonts w:eastAsia="Times New Roman"/>
          <w:szCs w:val="24"/>
        </w:rPr>
        <w:t>ιδικός στη δουλειά που κάνω, ντρέπομαι που δεν υπάρχει -</w:t>
      </w:r>
      <w:r>
        <w:rPr>
          <w:rFonts w:eastAsia="Times New Roman"/>
          <w:szCs w:val="24"/>
        </w:rPr>
        <w:t xml:space="preserve"> </w:t>
      </w:r>
      <w:r>
        <w:rPr>
          <w:rFonts w:eastAsia="Times New Roman"/>
          <w:szCs w:val="24"/>
        </w:rPr>
        <w:t>ειλικρινά το λέω</w:t>
      </w:r>
      <w:r>
        <w:rPr>
          <w:rFonts w:eastAsia="Times New Roman"/>
          <w:szCs w:val="24"/>
        </w:rPr>
        <w:t xml:space="preserve"> </w:t>
      </w:r>
      <w:r>
        <w:rPr>
          <w:rFonts w:eastAsia="Times New Roman"/>
          <w:szCs w:val="24"/>
        </w:rPr>
        <w:t xml:space="preserve">- κάποιος, σε οποιοδήποτε κανάλι, να βγει με </w:t>
      </w:r>
      <w:r>
        <w:rPr>
          <w:rFonts w:eastAsia="Times New Roman"/>
          <w:szCs w:val="24"/>
        </w:rPr>
        <w:lastRenderedPageBreak/>
        <w:t>τεκμηριωμένη άποψη χρηματοοικονομικής μελέτης και να μας πει πώς και γιατί -</w:t>
      </w:r>
      <w:r>
        <w:rPr>
          <w:rFonts w:eastAsia="Times New Roman"/>
          <w:szCs w:val="24"/>
        </w:rPr>
        <w:t xml:space="preserve"> </w:t>
      </w:r>
      <w:r>
        <w:rPr>
          <w:rFonts w:eastAsia="Times New Roman"/>
          <w:szCs w:val="24"/>
        </w:rPr>
        <w:t>να τεκμηριώσει την άποψή του</w:t>
      </w:r>
      <w:r>
        <w:rPr>
          <w:rFonts w:eastAsia="Times New Roman"/>
          <w:szCs w:val="24"/>
        </w:rPr>
        <w:t xml:space="preserve"> </w:t>
      </w:r>
      <w:r>
        <w:rPr>
          <w:rFonts w:eastAsia="Times New Roman"/>
          <w:szCs w:val="24"/>
        </w:rPr>
        <w:t>- δεν είναι καλή η συμφωνία, απ</w:t>
      </w:r>
      <w:r>
        <w:rPr>
          <w:rFonts w:eastAsia="Times New Roman"/>
          <w:szCs w:val="24"/>
        </w:rPr>
        <w:t xml:space="preserve">ό πού κι ως πού δεν είναι καλή η συμφωνία. Δεν βγήκε ένας να βάλει τα νούμερα κάτω, να δει το προφίλ του χρέους, να δει τις καμπύλες, να δει τι είχαμε, τι πήραμε, τι παραλάβαμε, τι πάμε να δώσουμε. </w:t>
      </w:r>
    </w:p>
    <w:p w14:paraId="429674FA" w14:textId="77777777" w:rsidR="00BC01D7" w:rsidRDefault="000E0221">
      <w:pPr>
        <w:spacing w:line="600" w:lineRule="auto"/>
        <w:ind w:firstLine="720"/>
        <w:jc w:val="both"/>
        <w:rPr>
          <w:rFonts w:eastAsia="Times New Roman"/>
          <w:szCs w:val="24"/>
        </w:rPr>
      </w:pPr>
      <w:r>
        <w:rPr>
          <w:rFonts w:eastAsia="Times New Roman"/>
          <w:szCs w:val="24"/>
        </w:rPr>
        <w:t xml:space="preserve">Γιατί το έκαναν οι Ευρωπαίοι; Επειδή μας αγαπάνε; Δηλαδή </w:t>
      </w:r>
      <w:r>
        <w:rPr>
          <w:rFonts w:eastAsia="Times New Roman"/>
          <w:szCs w:val="24"/>
        </w:rPr>
        <w:t xml:space="preserve">ξαφνικά ο κ. Σόιμπλε αγάπησε τον Αλέξη και τον Πάνο; Δηλαδή λέμε τώρα εμείς ότι ο Σόιμπλε και ο </w:t>
      </w:r>
      <w:proofErr w:type="spellStart"/>
      <w:r>
        <w:rPr>
          <w:rFonts w:eastAsia="Times New Roman"/>
          <w:szCs w:val="24"/>
        </w:rPr>
        <w:t>Ντάισλεμπλουμ</w:t>
      </w:r>
      <w:proofErr w:type="spellEnd"/>
      <w:r>
        <w:rPr>
          <w:rFonts w:eastAsia="Times New Roman"/>
          <w:szCs w:val="24"/>
        </w:rPr>
        <w:t xml:space="preserve"> ήρθαν χθες και τους ερωτεύτηκαν και λέει</w:t>
      </w:r>
      <w:r>
        <w:rPr>
          <w:rFonts w:eastAsia="Times New Roman"/>
          <w:szCs w:val="24"/>
        </w:rPr>
        <w:t>:</w:t>
      </w:r>
      <w:r>
        <w:rPr>
          <w:rFonts w:eastAsia="Times New Roman"/>
          <w:szCs w:val="24"/>
        </w:rPr>
        <w:t xml:space="preserve"> «Παιδιά, εντάξει, σας βασανίσαμε και τώρα πηγαίνετε καλύτερα, πάρτε κάτι για το χρέος». Είναι αυτή η αλή</w:t>
      </w:r>
      <w:r>
        <w:rPr>
          <w:rFonts w:eastAsia="Times New Roman"/>
          <w:szCs w:val="24"/>
        </w:rPr>
        <w:t xml:space="preserve">θεια; </w:t>
      </w:r>
    </w:p>
    <w:p w14:paraId="429674FB" w14:textId="77777777" w:rsidR="00BC01D7" w:rsidRDefault="000E0221">
      <w:pPr>
        <w:spacing w:line="600" w:lineRule="auto"/>
        <w:ind w:firstLine="720"/>
        <w:jc w:val="both"/>
        <w:rPr>
          <w:rFonts w:eastAsia="Times New Roman"/>
          <w:szCs w:val="24"/>
        </w:rPr>
      </w:pPr>
      <w:r>
        <w:rPr>
          <w:rFonts w:eastAsia="Times New Roman"/>
          <w:szCs w:val="24"/>
        </w:rPr>
        <w:t>Θα δώσω ένα παράδειγμα. Και, επαναλαμβάνω, κακώς που λείπουν. Και δεν είναι και από το ΠΑΣΟΚ εδώ. Θα έκανα μία αναγωγή της χθεσινής συμφωνίας επάνω στα χρέη του ΠΑΣΟΚ και της Νέας Δημοκρατίας. Γνω</w:t>
      </w:r>
      <w:r>
        <w:rPr>
          <w:rFonts w:eastAsia="Times New Roman"/>
          <w:szCs w:val="24"/>
        </w:rPr>
        <w:lastRenderedPageBreak/>
        <w:t xml:space="preserve">ρίζουμε πολύ καλά από την </w:t>
      </w:r>
      <w:r>
        <w:rPr>
          <w:rFonts w:eastAsia="Times New Roman"/>
          <w:szCs w:val="24"/>
        </w:rPr>
        <w:t>ε</w:t>
      </w:r>
      <w:r>
        <w:rPr>
          <w:rFonts w:eastAsia="Times New Roman"/>
          <w:szCs w:val="24"/>
        </w:rPr>
        <w:t>ξεταστική ότι χρωστάνε πάν</w:t>
      </w:r>
      <w:r>
        <w:rPr>
          <w:rFonts w:eastAsia="Times New Roman"/>
          <w:szCs w:val="24"/>
        </w:rPr>
        <w:t>ω από 400 εκατομμύρια και άμεσα απαιτητά, βάσει νομικών ενεργειών που έχουμε δει τώρα -</w:t>
      </w:r>
      <w:r>
        <w:rPr>
          <w:rFonts w:eastAsia="Times New Roman"/>
          <w:szCs w:val="24"/>
        </w:rPr>
        <w:t xml:space="preserve"> </w:t>
      </w:r>
      <w:r>
        <w:rPr>
          <w:rFonts w:eastAsia="Times New Roman"/>
          <w:szCs w:val="24"/>
        </w:rPr>
        <w:t>δεν είναι και της παρούσης</w:t>
      </w:r>
      <w:r>
        <w:rPr>
          <w:rFonts w:eastAsia="Times New Roman"/>
          <w:szCs w:val="24"/>
        </w:rPr>
        <w:t xml:space="preserve"> </w:t>
      </w:r>
      <w:r>
        <w:rPr>
          <w:rFonts w:eastAsia="Times New Roman"/>
          <w:szCs w:val="24"/>
        </w:rPr>
        <w:t xml:space="preserve">- είναι τα 350 εκατομμύρια. </w:t>
      </w:r>
    </w:p>
    <w:p w14:paraId="429674FC" w14:textId="77777777" w:rsidR="00BC01D7" w:rsidRDefault="000E0221">
      <w:pPr>
        <w:spacing w:line="600" w:lineRule="auto"/>
        <w:ind w:firstLine="720"/>
        <w:jc w:val="both"/>
        <w:rPr>
          <w:rFonts w:eastAsia="Times New Roman"/>
          <w:szCs w:val="24"/>
        </w:rPr>
      </w:pPr>
      <w:r>
        <w:rPr>
          <w:rFonts w:eastAsia="Times New Roman"/>
          <w:szCs w:val="24"/>
        </w:rPr>
        <w:t xml:space="preserve">Ας πούμε ότι είναι ένα κόμμα και έχει 350 εκατομμύρια άμεσα απαιτητά, καταγγελμένα στα δικαστήρια. Και ας πούμε </w:t>
      </w:r>
      <w:r>
        <w:rPr>
          <w:rFonts w:eastAsia="Times New Roman"/>
          <w:szCs w:val="24"/>
        </w:rPr>
        <w:t>ότι αυτά τα χρέη</w:t>
      </w:r>
      <w:r>
        <w:rPr>
          <w:rFonts w:eastAsia="Times New Roman"/>
          <w:szCs w:val="24"/>
        </w:rPr>
        <w:t>,</w:t>
      </w:r>
      <w:r>
        <w:rPr>
          <w:rFonts w:eastAsia="Times New Roman"/>
          <w:szCs w:val="24"/>
        </w:rPr>
        <w:t xml:space="preserve"> που είναι άμεσα απαιτητά, ερχόταν ένας καλός κύριος μια μέρα, ο οποίος λεγόταν </w:t>
      </w:r>
      <w:proofErr w:type="spellStart"/>
      <w:r>
        <w:rPr>
          <w:rFonts w:eastAsia="Times New Roman"/>
          <w:szCs w:val="24"/>
        </w:rPr>
        <w:t>Ντάισελμπλουμ</w:t>
      </w:r>
      <w:proofErr w:type="spellEnd"/>
      <w:r>
        <w:rPr>
          <w:rFonts w:eastAsia="Times New Roman"/>
          <w:szCs w:val="24"/>
        </w:rPr>
        <w:t xml:space="preserve"> ή λεγόταν </w:t>
      </w:r>
      <w:proofErr w:type="spellStart"/>
      <w:r>
        <w:rPr>
          <w:rFonts w:eastAsia="Times New Roman"/>
          <w:szCs w:val="24"/>
        </w:rPr>
        <w:t>Γιούνκερ</w:t>
      </w:r>
      <w:proofErr w:type="spellEnd"/>
      <w:r>
        <w:rPr>
          <w:rFonts w:eastAsia="Times New Roman"/>
          <w:szCs w:val="24"/>
        </w:rPr>
        <w:t xml:space="preserve"> και τους έλεγε</w:t>
      </w:r>
      <w:r>
        <w:rPr>
          <w:rFonts w:eastAsia="Times New Roman"/>
          <w:szCs w:val="24"/>
        </w:rPr>
        <w:t>:</w:t>
      </w:r>
      <w:r>
        <w:rPr>
          <w:rFonts w:eastAsia="Times New Roman"/>
          <w:szCs w:val="24"/>
        </w:rPr>
        <w:t xml:space="preserve"> «Κύριοι του ΠΑΣΟΚ και της Νέας Δημοκρατίας, για τα 352 εκατομμύρια που είναι στο </w:t>
      </w:r>
      <w:r>
        <w:rPr>
          <w:rFonts w:eastAsia="Times New Roman"/>
          <w:szCs w:val="24"/>
        </w:rPr>
        <w:t>π</w:t>
      </w:r>
      <w:r>
        <w:rPr>
          <w:rFonts w:eastAsia="Times New Roman"/>
          <w:szCs w:val="24"/>
        </w:rPr>
        <w:t>λημμελειοδικείο άμεσα απαιτη</w:t>
      </w:r>
      <w:r>
        <w:rPr>
          <w:rFonts w:eastAsia="Times New Roman"/>
          <w:szCs w:val="24"/>
        </w:rPr>
        <w:t>τά, με καταγγελμένες συμβάσεις…» –</w:t>
      </w:r>
      <w:r>
        <w:rPr>
          <w:rFonts w:eastAsia="Times New Roman"/>
          <w:szCs w:val="24"/>
        </w:rPr>
        <w:t xml:space="preserve"> </w:t>
      </w:r>
      <w:r>
        <w:rPr>
          <w:rFonts w:eastAsia="Times New Roman"/>
          <w:szCs w:val="24"/>
        </w:rPr>
        <w:t>όχι με προφίλ αποπληρωμών το 2060 σήμερα, αύριο τα θέλω</w:t>
      </w:r>
      <w:r>
        <w:rPr>
          <w:rFonts w:eastAsia="Times New Roman"/>
          <w:szCs w:val="24"/>
        </w:rPr>
        <w:t>,</w:t>
      </w:r>
      <w:r>
        <w:rPr>
          <w:rFonts w:eastAsia="Times New Roman"/>
          <w:szCs w:val="24"/>
        </w:rPr>
        <w:t xml:space="preserve"> γιατί πάω για αναγκαστική κατάσχεση</w:t>
      </w:r>
      <w:r>
        <w:rPr>
          <w:rFonts w:eastAsia="Times New Roman"/>
          <w:szCs w:val="24"/>
        </w:rPr>
        <w:t xml:space="preserve"> </w:t>
      </w:r>
      <w:r>
        <w:rPr>
          <w:rFonts w:eastAsia="Times New Roman"/>
          <w:szCs w:val="24"/>
        </w:rPr>
        <w:t>- «…θα σας δώσω κάποια λεφτά να σας εξυπηρετήσω σήμερα». Θα τα πούμε μετά για την καθαρή παρούσα αξία. Δεν θα σας κουράσω τεχνικ</w:t>
      </w:r>
      <w:r>
        <w:rPr>
          <w:rFonts w:eastAsia="Times New Roman"/>
          <w:szCs w:val="24"/>
        </w:rPr>
        <w:t xml:space="preserve">ά. Θα το αφήσω γιατί δεν αντέχω άλλο, με πιάνει κι εμένα το παράπονο το τεχνικό. Θα τους έλεγε, λοιπόν: Σήμερα πάρτε </w:t>
      </w:r>
      <w:r>
        <w:rPr>
          <w:rFonts w:eastAsia="Times New Roman"/>
          <w:szCs w:val="24"/>
        </w:rPr>
        <w:lastRenderedPageBreak/>
        <w:t xml:space="preserve">τα 352 εκατομμύρια, εξυπηρετήστε το </w:t>
      </w:r>
      <w:r>
        <w:rPr>
          <w:rFonts w:eastAsia="Times New Roman"/>
          <w:szCs w:val="24"/>
        </w:rPr>
        <w:t>δ</w:t>
      </w:r>
      <w:r>
        <w:rPr>
          <w:rFonts w:eastAsia="Times New Roman"/>
          <w:szCs w:val="24"/>
        </w:rPr>
        <w:t>ημόσιο</w:t>
      </w:r>
      <w:r>
        <w:rPr>
          <w:rFonts w:eastAsia="Times New Roman"/>
          <w:szCs w:val="24"/>
        </w:rPr>
        <w:t>,</w:t>
      </w:r>
      <w:r>
        <w:rPr>
          <w:rFonts w:eastAsia="Times New Roman"/>
          <w:szCs w:val="24"/>
        </w:rPr>
        <w:t xml:space="preserve"> όπου χρωστάτε τα χρέη σας σαν κόμματα και ξεπληρώστε με, με δεκαπέντε χρόνια περίοδο χάριτος, </w:t>
      </w:r>
      <w:r>
        <w:rPr>
          <w:rFonts w:eastAsia="Times New Roman"/>
          <w:szCs w:val="24"/>
        </w:rPr>
        <w:t>με 1% επιτόκιο, για 32,5 χρόνια από εκεί και πέρα αποπληρωμή του κεφαλαίου και εδώ είμαστε να δούμε –</w:t>
      </w:r>
      <w:r>
        <w:rPr>
          <w:rFonts w:eastAsia="Times New Roman"/>
          <w:szCs w:val="24"/>
        </w:rPr>
        <w:t xml:space="preserve"> </w:t>
      </w:r>
      <w:r>
        <w:rPr>
          <w:rFonts w:eastAsia="Times New Roman"/>
          <w:szCs w:val="24"/>
        </w:rPr>
        <w:t>προσέξτε τώρα πώς πρέπει να συνδυάσουμε</w:t>
      </w:r>
      <w:r>
        <w:rPr>
          <w:rFonts w:eastAsia="Times New Roman"/>
          <w:szCs w:val="24"/>
        </w:rPr>
        <w:t xml:space="preserve"> </w:t>
      </w:r>
      <w:r>
        <w:rPr>
          <w:rFonts w:eastAsia="Times New Roman"/>
          <w:szCs w:val="24"/>
        </w:rPr>
        <w:t>- το πλεόνασμα, δηλαδή, η σχέση της πολιτικής σας δύναμης, στις μελλοντικές εκλογές που είναι αόριστες, όπως είναι</w:t>
      </w:r>
      <w:r>
        <w:rPr>
          <w:rFonts w:eastAsia="Times New Roman"/>
          <w:szCs w:val="24"/>
        </w:rPr>
        <w:t xml:space="preserve"> αόριστα και τα πλεονάσματα και η ανάπτυξη και το επιτόκιο που θα έχει αλλάξει σε δεκαπέντε χρόνια. Δεν ξέρει κανένας το επιτόκιο που μπαίνει με τους μαθηματικούς τύπους. </w:t>
      </w:r>
    </w:p>
    <w:p w14:paraId="429674FD" w14:textId="77777777" w:rsidR="00BC01D7" w:rsidRDefault="000E0221">
      <w:pPr>
        <w:spacing w:line="600" w:lineRule="auto"/>
        <w:ind w:firstLine="720"/>
        <w:jc w:val="both"/>
        <w:rPr>
          <w:rFonts w:eastAsia="Times New Roman"/>
          <w:szCs w:val="24"/>
        </w:rPr>
      </w:pPr>
      <w:r>
        <w:rPr>
          <w:rFonts w:eastAsia="Times New Roman"/>
          <w:szCs w:val="24"/>
        </w:rPr>
        <w:t>Έστω όμως, ότι θα το έλεγε σε αυτά τα δύο κόμματα -</w:t>
      </w:r>
      <w:r>
        <w:rPr>
          <w:rFonts w:eastAsia="Times New Roman"/>
          <w:szCs w:val="24"/>
        </w:rPr>
        <w:t xml:space="preserve"> </w:t>
      </w:r>
      <w:r>
        <w:rPr>
          <w:rFonts w:eastAsia="Times New Roman"/>
          <w:szCs w:val="24"/>
        </w:rPr>
        <w:t>θα πω ότι θα παίρνατε πάνω από 1</w:t>
      </w:r>
      <w:r>
        <w:rPr>
          <w:rFonts w:eastAsia="Times New Roman"/>
          <w:szCs w:val="24"/>
        </w:rPr>
        <w:t xml:space="preserve">5%, έτσι για να έχουμε 15 εκατομμύρια τον χρόνο ή 10 εκατομμύρια, πόσα βγαίνει, δεν ξέρω και το ΦΕΚ, επιχορήγηση του </w:t>
      </w:r>
      <w:r>
        <w:rPr>
          <w:rFonts w:eastAsia="Times New Roman"/>
          <w:szCs w:val="24"/>
        </w:rPr>
        <w:t>δ</w:t>
      </w:r>
      <w:r>
        <w:rPr>
          <w:rFonts w:eastAsia="Times New Roman"/>
          <w:szCs w:val="24"/>
        </w:rPr>
        <w:t>ημοσίου στα κόμματα</w:t>
      </w:r>
      <w:r>
        <w:rPr>
          <w:rFonts w:eastAsia="Times New Roman"/>
          <w:szCs w:val="24"/>
        </w:rPr>
        <w:t xml:space="preserve"> </w:t>
      </w:r>
      <w:r>
        <w:rPr>
          <w:rFonts w:eastAsia="Times New Roman"/>
          <w:szCs w:val="24"/>
        </w:rPr>
        <w:t xml:space="preserve">- κι όλο αυτό θα τους το πήγαινε.     </w:t>
      </w:r>
    </w:p>
    <w:p w14:paraId="429674FE" w14:textId="77777777" w:rsidR="00BC01D7" w:rsidRDefault="000E0221">
      <w:pPr>
        <w:spacing w:line="600" w:lineRule="auto"/>
        <w:ind w:firstLine="720"/>
        <w:jc w:val="both"/>
        <w:rPr>
          <w:rFonts w:eastAsia="Times New Roman"/>
          <w:szCs w:val="24"/>
        </w:rPr>
      </w:pPr>
      <w:r>
        <w:rPr>
          <w:rFonts w:eastAsia="Times New Roman"/>
          <w:szCs w:val="24"/>
        </w:rPr>
        <w:lastRenderedPageBreak/>
        <w:t>Άρα σήμερα τι καταλάβαμε σε αυτή τη Βουλή, αγαπητοί κύριοι; Ότι με αυτή τη συμφ</w:t>
      </w:r>
      <w:r>
        <w:rPr>
          <w:rFonts w:eastAsia="Times New Roman"/>
          <w:szCs w:val="24"/>
        </w:rPr>
        <w:t>ωνία και άλλα τεχνικά που δεν είναι της παρούσης η Νέα Δημοκρατία και το ΠΑΣΟΚ θα την καταψήφιζε. Θα έλεγε «εγώ δεν θέλω, σας ευχαριστώ πάρα πολύ». Θα πήγαινε σε εμάς, στα υπόλοιπα κόμματα και θα έλεγε έρχεστε και εσείς μαζί να ψηφίσετε, για να μην πάρω αυ</w:t>
      </w:r>
      <w:r>
        <w:rPr>
          <w:rFonts w:eastAsia="Times New Roman"/>
          <w:szCs w:val="24"/>
        </w:rPr>
        <w:t xml:space="preserve">τή τη συμφωνία; Δεν μου αρέσει να εξυπηρετήσω το χρέος μου, δεν μου αρέσει να είμαι βιώσιμος, δεν μου αρέσει να έχω δημοσιονομικό αέρα να κινηθώ πολιτικά, να κάνω δέκα ταξίδια, να κάνω τρία επιμορφωτικά, να τυπώσω αφίσες στις εκλογές που θα έρθουν, δεν τα </w:t>
      </w:r>
      <w:r>
        <w:rPr>
          <w:rFonts w:eastAsia="Times New Roman"/>
          <w:szCs w:val="24"/>
        </w:rPr>
        <w:t>θέλω όλα αυτά Ειλικρινά μιλάω, δεν έχω καταλάβει τον τρόπο με τον οποίο αντιπολιτεύονται. Το παράδειγμά μου είναι πάρα πολύ πρακτικό.</w:t>
      </w:r>
    </w:p>
    <w:p w14:paraId="429674FF" w14:textId="77777777" w:rsidR="00BC01D7" w:rsidRDefault="000E0221">
      <w:pPr>
        <w:spacing w:line="600" w:lineRule="auto"/>
        <w:ind w:firstLine="720"/>
        <w:jc w:val="both"/>
        <w:rPr>
          <w:rFonts w:eastAsia="Times New Roman"/>
          <w:szCs w:val="24"/>
        </w:rPr>
      </w:pPr>
      <w:r>
        <w:rPr>
          <w:rFonts w:eastAsia="Times New Roman"/>
          <w:szCs w:val="24"/>
        </w:rPr>
        <w:t xml:space="preserve">Θα πούμε πολλά για το </w:t>
      </w:r>
      <w:r>
        <w:rPr>
          <w:rFonts w:eastAsia="Times New Roman"/>
          <w:szCs w:val="24"/>
          <w:lang w:val="en-US"/>
        </w:rPr>
        <w:t>PSI</w:t>
      </w:r>
      <w:r>
        <w:rPr>
          <w:rFonts w:eastAsia="Times New Roman"/>
          <w:szCs w:val="24"/>
        </w:rPr>
        <w:t>, έστω και μόνοι μας. Τι χρειάζεται αυτή η χώρα; Είπα και στην εισήγησή μου ότι αυτός ο προϋπολογ</w:t>
      </w:r>
      <w:r>
        <w:rPr>
          <w:rFonts w:eastAsia="Times New Roman"/>
          <w:szCs w:val="24"/>
        </w:rPr>
        <w:t xml:space="preserve">ισμός είναι ο σημαντικότερος προϋπολογισμός της τελευταίας δεκαετίας. Οι λόγοι είναι </w:t>
      </w:r>
      <w:r>
        <w:rPr>
          <w:rFonts w:eastAsia="Times New Roman"/>
          <w:szCs w:val="24"/>
        </w:rPr>
        <w:lastRenderedPageBreak/>
        <w:t xml:space="preserve">ευνόητοι και είναι ένας από τους βασικούς λόγους για τον οποίο τον υπερψηφίζουμε. </w:t>
      </w:r>
      <w:r>
        <w:rPr>
          <w:rFonts w:eastAsia="Times New Roman"/>
          <w:szCs w:val="24"/>
        </w:rPr>
        <w:t>Δ</w:t>
      </w:r>
      <w:r>
        <w:rPr>
          <w:rFonts w:eastAsia="Times New Roman"/>
          <w:szCs w:val="24"/>
        </w:rPr>
        <w:t>εν τον υπερψηφίζουμε επειδή συγκυβερνούμε με την πολύ καλή Κυβέρνηση του ΣΥΡΙΖΑ, αλλά γι</w:t>
      </w:r>
      <w:r>
        <w:rPr>
          <w:rFonts w:eastAsia="Times New Roman"/>
          <w:szCs w:val="24"/>
        </w:rPr>
        <w:t>ατί πρέπει να πετύχει αυτός ο προϋπολογισμός. Αν δεν πετύχει, έχουμε καταστραφεί όλοι. Όποιος και να έρθει να κυβερνήσει το 2018, το 2019, όπως και να τον λένε, με αποτυχία στον προϋπολογισμό του 2017, σε αυτά που γράψαμε εμείς με πόνο και αίμα –και έτσι ε</w:t>
      </w:r>
      <w:r>
        <w:rPr>
          <w:rFonts w:eastAsia="Times New Roman"/>
          <w:szCs w:val="24"/>
        </w:rPr>
        <w:t>ίναι, κανείς δεν χαίρεται με τα δημοσιονομικά και τους φόρους, θα τα πούμε όμως και θα τα εξηγήσω στον χρόνο που έχουμε- πρέπει να πετύχει. Διότι οι ξένοι, οι δανειστές κατέχουν το 80% του χρέους μας. Θα σας αφήσω και στα Πρακτικά τι ακριβώς μας έχουν δανε</w:t>
      </w:r>
      <w:r>
        <w:rPr>
          <w:rFonts w:eastAsia="Times New Roman"/>
          <w:szCs w:val="24"/>
        </w:rPr>
        <w:t xml:space="preserve">ίσει. Είναι ομόλογα, αέρας. Από τα 400 εκατομμύρια έχουμε πάρει τα 280 εκατομμύρια και έχουμε πάρει μετρητά μόνο 45 εκατομμύρια. Όλα τα υπόλοιπα είναι ομόλογα, είναι χρεόγραφα. </w:t>
      </w:r>
      <w:r>
        <w:rPr>
          <w:rFonts w:eastAsia="Times New Roman"/>
          <w:szCs w:val="24"/>
        </w:rPr>
        <w:t>Μ</w:t>
      </w:r>
      <w:r>
        <w:rPr>
          <w:rFonts w:eastAsia="Times New Roman"/>
          <w:szCs w:val="24"/>
        </w:rPr>
        <w:t xml:space="preserve">ας χρέωναν και τόκους από πάνω, ότι είχαμε και κουπόνια. Είναι ένα χάος. Ούτε </w:t>
      </w:r>
      <w:r>
        <w:rPr>
          <w:rFonts w:eastAsia="Times New Roman"/>
          <w:szCs w:val="24"/>
        </w:rPr>
        <w:t xml:space="preserve">αυτοί ήξεραν πώς να στήσουν τους μηχανισμούς. </w:t>
      </w:r>
    </w:p>
    <w:p w14:paraId="42967500" w14:textId="77777777" w:rsidR="00BC01D7" w:rsidRDefault="000E0221">
      <w:pPr>
        <w:spacing w:line="600" w:lineRule="auto"/>
        <w:ind w:firstLine="720"/>
        <w:jc w:val="both"/>
        <w:rPr>
          <w:rFonts w:eastAsia="Times New Roman"/>
          <w:szCs w:val="24"/>
        </w:rPr>
      </w:pPr>
      <w:r>
        <w:rPr>
          <w:rFonts w:eastAsia="Times New Roman"/>
          <w:szCs w:val="24"/>
        </w:rPr>
        <w:lastRenderedPageBreak/>
        <w:t>Τ</w:t>
      </w:r>
      <w:r>
        <w:rPr>
          <w:rFonts w:eastAsia="Times New Roman"/>
          <w:szCs w:val="24"/>
        </w:rPr>
        <w:t>ώρα</w:t>
      </w:r>
      <w:r>
        <w:rPr>
          <w:rFonts w:eastAsia="Times New Roman"/>
          <w:szCs w:val="24"/>
        </w:rPr>
        <w:t>,</w:t>
      </w:r>
      <w:r>
        <w:rPr>
          <w:rFonts w:eastAsia="Times New Roman"/>
          <w:szCs w:val="24"/>
        </w:rPr>
        <w:t xml:space="preserve"> προσέξτε</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ρος τιμήν τους ανταλλάσσουν τα επιτόκια από κυμαινόμενα σε σταθερά. Φανταστείτε τώρα τι λέμε. Έρχεστε πάλι</w:t>
      </w:r>
      <w:r>
        <w:rPr>
          <w:rFonts w:eastAsia="Times New Roman"/>
          <w:szCs w:val="24"/>
        </w:rPr>
        <w:t>,</w:t>
      </w:r>
      <w:r>
        <w:rPr>
          <w:rFonts w:eastAsia="Times New Roman"/>
          <w:szCs w:val="24"/>
        </w:rPr>
        <w:t xml:space="preserve"> ΠΑΣΟΚ και Νέα Δημοκρατία</w:t>
      </w:r>
      <w:r>
        <w:rPr>
          <w:rFonts w:eastAsia="Times New Roman"/>
          <w:szCs w:val="24"/>
        </w:rPr>
        <w:t>,</w:t>
      </w:r>
      <w:r>
        <w:rPr>
          <w:rFonts w:eastAsia="Times New Roman"/>
          <w:szCs w:val="24"/>
        </w:rPr>
        <w:t xml:space="preserve"> και λέτε ότι εμείς λέμε ναι στο </w:t>
      </w:r>
      <w:r>
        <w:rPr>
          <w:rFonts w:eastAsia="Times New Roman"/>
          <w:szCs w:val="24"/>
          <w:lang w:val="en-US"/>
        </w:rPr>
        <w:t>deal</w:t>
      </w:r>
      <w:r>
        <w:rPr>
          <w:rFonts w:eastAsia="Times New Roman"/>
          <w:szCs w:val="24"/>
        </w:rPr>
        <w:t xml:space="preserve"> που σας δίνουμε στα </w:t>
      </w:r>
      <w:r>
        <w:rPr>
          <w:rFonts w:eastAsia="Times New Roman"/>
          <w:szCs w:val="24"/>
        </w:rPr>
        <w:t>352 εκατομμύρια που χρωστάτε, σας δίνω σταθερό επιτόκιο, δεν θα έχετε κανένα ρίσκο εάν υπάρξει γεωπολιτικό πρόβλημα στη χώρα, εάν φουντάρει δίπλα η Ιταλία και φύγουν προς τα επάνω τα επιτόκια δανεισμού στην Ευρωπαϊκή Κεντρική Τράπεζα, εσείς</w:t>
      </w:r>
      <w:r>
        <w:rPr>
          <w:rFonts w:eastAsia="Times New Roman"/>
          <w:szCs w:val="24"/>
        </w:rPr>
        <w:t>,</w:t>
      </w:r>
      <w:r>
        <w:rPr>
          <w:rFonts w:eastAsia="Times New Roman"/>
          <w:szCs w:val="24"/>
        </w:rPr>
        <w:t xml:space="preserve"> στο ΠΑΣΟΚ και </w:t>
      </w:r>
      <w:r>
        <w:rPr>
          <w:rFonts w:eastAsia="Times New Roman"/>
          <w:szCs w:val="24"/>
        </w:rPr>
        <w:t>στη Νέα Δημοκρατία</w:t>
      </w:r>
      <w:r>
        <w:rPr>
          <w:rFonts w:eastAsia="Times New Roman"/>
          <w:szCs w:val="24"/>
        </w:rPr>
        <w:t>,</w:t>
      </w:r>
      <w:r>
        <w:rPr>
          <w:rFonts w:eastAsia="Times New Roman"/>
          <w:szCs w:val="24"/>
        </w:rPr>
        <w:t xml:space="preserve"> θα πληρώνετε τα χρέη σας με 1% και λέτε «δεν θέλω».</w:t>
      </w:r>
    </w:p>
    <w:p w14:paraId="42967501" w14:textId="77777777" w:rsidR="00BC01D7" w:rsidRDefault="000E0221">
      <w:pPr>
        <w:spacing w:line="600" w:lineRule="auto"/>
        <w:ind w:firstLine="720"/>
        <w:jc w:val="both"/>
        <w:rPr>
          <w:rFonts w:eastAsia="Times New Roman"/>
          <w:szCs w:val="24"/>
        </w:rPr>
      </w:pPr>
      <w:r>
        <w:rPr>
          <w:rFonts w:eastAsia="Times New Roman"/>
          <w:szCs w:val="24"/>
        </w:rPr>
        <w:t>Πήγε χθες να διαλυθεί η Ιταλία με 400 δισεκατομμύρια κόκκινα δάνεια στο ένα τρισεκατομμύριο που έχει η Ευρώπη. Το 40% είναι οι ιταλικές τράπεζες, οι οποίες συμπαρασύρουν το 65% όλων τω</w:t>
      </w:r>
      <w:r>
        <w:rPr>
          <w:rFonts w:eastAsia="Times New Roman"/>
          <w:szCs w:val="24"/>
        </w:rPr>
        <w:t xml:space="preserve">ν τραπεζών της Γαλλίας, της Γερμανίας και Ισπανίας. Έχει η μία τα χρέη της άλλης. Είναι κρατικά, εταιρικά ομόλογα. Πήγε να γίνει χαμός και η Ελλάδα έχει 1% επιτόκιο για 32,5 χρόνια περίοδο χάριτος. Πήραμε και άλλη αναδιάρθρωση </w:t>
      </w:r>
      <w:r>
        <w:rPr>
          <w:rFonts w:eastAsia="Times New Roman"/>
          <w:szCs w:val="24"/>
        </w:rPr>
        <w:lastRenderedPageBreak/>
        <w:t>και άλλο βόλεμα του χρέους -ν</w:t>
      </w:r>
      <w:r>
        <w:rPr>
          <w:rFonts w:eastAsia="Times New Roman"/>
          <w:szCs w:val="24"/>
        </w:rPr>
        <w:t>α είναι πιο εύκολο στην εξυπηρέτησή του στο</w:t>
      </w:r>
      <w:r>
        <w:rPr>
          <w:rFonts w:eastAsia="Times New Roman"/>
          <w:szCs w:val="24"/>
        </w:rPr>
        <w:t>ν</w:t>
      </w:r>
      <w:r>
        <w:rPr>
          <w:rFonts w:eastAsia="Times New Roman"/>
          <w:szCs w:val="24"/>
        </w:rPr>
        <w:t xml:space="preserve"> χρόνο, να αφήνει και το περιθώριο- και δεν το θέλουν! Λέμε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όχι στον ελληνικό λαό, δεν το θέλω!</w:t>
      </w:r>
    </w:p>
    <w:p w14:paraId="42967502" w14:textId="77777777" w:rsidR="00BC01D7" w:rsidRDefault="000E0221">
      <w:pPr>
        <w:spacing w:line="600" w:lineRule="auto"/>
        <w:ind w:firstLine="720"/>
        <w:jc w:val="both"/>
        <w:rPr>
          <w:rFonts w:eastAsia="Times New Roman"/>
          <w:szCs w:val="24"/>
        </w:rPr>
      </w:pPr>
      <w:r>
        <w:rPr>
          <w:rFonts w:eastAsia="Times New Roman"/>
          <w:szCs w:val="24"/>
        </w:rPr>
        <w:t>Τι θέλαμε</w:t>
      </w:r>
      <w:r>
        <w:rPr>
          <w:rFonts w:eastAsia="Times New Roman"/>
          <w:szCs w:val="24"/>
        </w:rPr>
        <w:t>,</w:t>
      </w:r>
      <w:r>
        <w:rPr>
          <w:rFonts w:eastAsia="Times New Roman"/>
          <w:szCs w:val="24"/>
        </w:rPr>
        <w:t xml:space="preserve"> όμως, μέχρι το 2014; Μέχρι το 2014 θέλαμε να παραδώσουμε στην Κυβέρνηση ΣΥΡΙΖΑ-Ανεξαρτήτων Ελλήν</w:t>
      </w:r>
      <w:r>
        <w:rPr>
          <w:rFonts w:eastAsia="Times New Roman"/>
          <w:szCs w:val="24"/>
        </w:rPr>
        <w:t xml:space="preserve">ων 80 δισεκατομμύρια κόκκινα δάνεια. Τα παραλάβανε 22 δισεκατομμύρια το 2009 και μας τα έδωσαν 80 δισεκατομμύρια. Δεν το λέω εγώ, το λέει η Ένωση Ελληνικών Τραπεζών.  Ο πίνακας είναι εδώ και θα τα αφήσω όλα. Μας έδωσαν 80 δισεκατομμύρια δάνεια, </w:t>
      </w:r>
      <w:r>
        <w:rPr>
          <w:rFonts w:eastAsia="Times New Roman"/>
          <w:szCs w:val="24"/>
        </w:rPr>
        <w:t>εννιακόσιες</w:t>
      </w:r>
      <w:r>
        <w:rPr>
          <w:rFonts w:eastAsia="Times New Roman"/>
          <w:szCs w:val="24"/>
        </w:rPr>
        <w:t xml:space="preserve"> ενενήντα οκτώ χιλιάδες</w:t>
      </w:r>
      <w:r>
        <w:rPr>
          <w:rFonts w:eastAsia="Times New Roman"/>
          <w:szCs w:val="24"/>
        </w:rPr>
        <w:t xml:space="preserve"> νέους ανέργους, μείον 8,5 δισεκατομμύρια μόνο από εισφορές</w:t>
      </w:r>
      <w:r>
        <w:rPr>
          <w:rFonts w:eastAsia="Times New Roman"/>
          <w:szCs w:val="24"/>
        </w:rPr>
        <w:t>,</w:t>
      </w:r>
      <w:r>
        <w:rPr>
          <w:rFonts w:eastAsia="Times New Roman"/>
          <w:szCs w:val="24"/>
        </w:rPr>
        <w:t xml:space="preserve"> λόγω των </w:t>
      </w:r>
      <w:r>
        <w:rPr>
          <w:rFonts w:eastAsia="Times New Roman"/>
          <w:szCs w:val="24"/>
        </w:rPr>
        <w:t xml:space="preserve">εννιακοσίων ενενήντα οκτώ </w:t>
      </w:r>
      <w:r>
        <w:rPr>
          <w:rFonts w:eastAsia="Times New Roman"/>
          <w:szCs w:val="24"/>
        </w:rPr>
        <w:t>χιλιάδων άνεργων, διαλυμένες τράπεζες</w:t>
      </w:r>
      <w:r>
        <w:rPr>
          <w:rFonts w:eastAsia="Times New Roman"/>
          <w:szCs w:val="24"/>
        </w:rPr>
        <w:t>,</w:t>
      </w:r>
      <w:r>
        <w:rPr>
          <w:rFonts w:eastAsia="Times New Roman"/>
          <w:szCs w:val="24"/>
        </w:rPr>
        <w:t xml:space="preserve"> γιατί κούρεψαν 38 δισεκατομμύρια στις τράπεζες και μετά τρεις </w:t>
      </w:r>
      <w:proofErr w:type="spellStart"/>
      <w:r>
        <w:rPr>
          <w:rFonts w:eastAsia="Times New Roman"/>
          <w:szCs w:val="24"/>
        </w:rPr>
        <w:t>ανακεφαλαιοποιήσεις</w:t>
      </w:r>
      <w:proofErr w:type="spellEnd"/>
      <w:r>
        <w:rPr>
          <w:rFonts w:eastAsia="Times New Roman"/>
          <w:szCs w:val="24"/>
        </w:rPr>
        <w:t xml:space="preserve"> και δύο χρεοκοπί</w:t>
      </w:r>
      <w:r>
        <w:rPr>
          <w:rFonts w:eastAsia="Times New Roman"/>
          <w:szCs w:val="24"/>
        </w:rPr>
        <w:t>ες, κύριοι.</w:t>
      </w:r>
    </w:p>
    <w:p w14:paraId="42967503" w14:textId="77777777" w:rsidR="00BC01D7" w:rsidRDefault="000E0221">
      <w:pPr>
        <w:spacing w:line="600" w:lineRule="auto"/>
        <w:ind w:firstLine="720"/>
        <w:jc w:val="both"/>
        <w:rPr>
          <w:rFonts w:eastAsia="Times New Roman"/>
          <w:szCs w:val="24"/>
        </w:rPr>
      </w:pPr>
      <w:r>
        <w:rPr>
          <w:rFonts w:eastAsia="Times New Roman"/>
          <w:szCs w:val="24"/>
        </w:rPr>
        <w:lastRenderedPageBreak/>
        <w:t>Αγαπητοί συνάδελφοι, αυτή η χώρα έχει περάσει δύο χρεοκοπίες. Το έχετε καταλάβει; Δεν το είπε κανένας. Έχουμε χρεοκοπήσει δύο φορές</w:t>
      </w:r>
      <w:r>
        <w:rPr>
          <w:rFonts w:eastAsia="Times New Roman"/>
          <w:szCs w:val="24"/>
        </w:rPr>
        <w:t>,</w:t>
      </w:r>
      <w:r>
        <w:rPr>
          <w:rFonts w:eastAsia="Times New Roman"/>
          <w:szCs w:val="24"/>
        </w:rPr>
        <w:t xml:space="preserve"> τεχνικά και όχι μόνο. Για την αναδιάρθρωση του χρέους και το </w:t>
      </w:r>
      <w:r>
        <w:rPr>
          <w:rFonts w:eastAsia="Times New Roman"/>
          <w:szCs w:val="24"/>
          <w:lang w:val="en-US"/>
        </w:rPr>
        <w:t>PSI</w:t>
      </w:r>
      <w:r>
        <w:rPr>
          <w:rFonts w:eastAsia="Times New Roman"/>
          <w:szCs w:val="24"/>
        </w:rPr>
        <w:t xml:space="preserve"> -που η επιτυχία είναι 5 δισεκατομμύρια και θα </w:t>
      </w:r>
      <w:r>
        <w:rPr>
          <w:rFonts w:eastAsia="Times New Roman"/>
          <w:szCs w:val="24"/>
        </w:rPr>
        <w:t>φέρω τα νούμερα</w:t>
      </w:r>
      <w:r>
        <w:rPr>
          <w:rFonts w:eastAsia="Times New Roman"/>
          <w:szCs w:val="24"/>
        </w:rPr>
        <w:t>,</w:t>
      </w:r>
      <w:r>
        <w:rPr>
          <w:rFonts w:eastAsia="Times New Roman"/>
          <w:szCs w:val="24"/>
        </w:rPr>
        <w:t xml:space="preserve"> για να τελειώνει αυτή η ιστορία απόψε- σημαίνει καταγγελία στον </w:t>
      </w:r>
      <w:r>
        <w:rPr>
          <w:rFonts w:eastAsia="Times New Roman"/>
          <w:szCs w:val="24"/>
          <w:lang w:val="en-US"/>
        </w:rPr>
        <w:t>ISDA</w:t>
      </w:r>
      <w:r w:rsidRPr="003776BA">
        <w:rPr>
          <w:rFonts w:eastAsia="Times New Roman"/>
          <w:szCs w:val="24"/>
        </w:rPr>
        <w:t>,</w:t>
      </w:r>
      <w:r>
        <w:rPr>
          <w:rFonts w:eastAsia="Times New Roman"/>
          <w:szCs w:val="24"/>
        </w:rPr>
        <w:t xml:space="preserve"> στα </w:t>
      </w:r>
      <w:r>
        <w:rPr>
          <w:rFonts w:eastAsia="Times New Roman"/>
          <w:szCs w:val="24"/>
          <w:lang w:val="en-US"/>
        </w:rPr>
        <w:t>d</w:t>
      </w:r>
      <w:r>
        <w:rPr>
          <w:rFonts w:eastAsia="Times New Roman"/>
          <w:szCs w:val="24"/>
          <w:lang w:val="en-US"/>
        </w:rPr>
        <w:t>erivatives</w:t>
      </w:r>
      <w:r w:rsidRPr="003776BA">
        <w:rPr>
          <w:rFonts w:eastAsia="Times New Roman"/>
          <w:szCs w:val="24"/>
        </w:rPr>
        <w:t>,</w:t>
      </w:r>
      <w:r>
        <w:rPr>
          <w:rFonts w:eastAsia="Times New Roman"/>
          <w:szCs w:val="24"/>
        </w:rPr>
        <w:t xml:space="preserve"> στην Αμερική ότι χρεοκοπεί η Ελλάδα, αλλάζει τους όρους δανεισμού, δηλαδή τους όρους των ομολόγων σου, μονομερής ενέργεια, άντε γεια, χρεοκοπία, </w:t>
      </w:r>
      <w:r>
        <w:rPr>
          <w:rFonts w:eastAsia="Times New Roman"/>
          <w:szCs w:val="24"/>
          <w:lang w:val="en-US"/>
        </w:rPr>
        <w:t>default</w:t>
      </w:r>
      <w:r>
        <w:rPr>
          <w:rFonts w:eastAsia="Times New Roman"/>
          <w:szCs w:val="24"/>
        </w:rPr>
        <w:t xml:space="preserve">! Τελείωσε. </w:t>
      </w:r>
      <w:r>
        <w:rPr>
          <w:rFonts w:eastAsia="Times New Roman"/>
          <w:szCs w:val="24"/>
          <w:lang w:val="en-US"/>
        </w:rPr>
        <w:t>T</w:t>
      </w:r>
      <w:r>
        <w:rPr>
          <w:rFonts w:eastAsia="Times New Roman"/>
          <w:szCs w:val="24"/>
        </w:rPr>
        <w:t>ον Δεκέμβρη, δεύτερη επαναγορά χρέους, δεύτερη αθέτηση πληρωμής, δεύτερη αλλαγή όρων ομολόγων, 11,3 εκατομμύρια για να κουρέψουμε 30 εκατομμύρια, δεύτερη χρεοκοπία. Προσέξτε, είναι δύο χρεοκοπίες επίσημες, όχι πολιτικές και να είχαμε να λέγαμε</w:t>
      </w:r>
      <w:r>
        <w:rPr>
          <w:rFonts w:eastAsia="Times New Roman"/>
          <w:szCs w:val="24"/>
        </w:rPr>
        <w:t xml:space="preserve"> στα κανάλια. Πήγαμε ταμείο μαύροι, κουβά. Τα λέω λαϊκά. Είναι χρεοκοπία, τέλος.</w:t>
      </w:r>
    </w:p>
    <w:p w14:paraId="42967504" w14:textId="77777777" w:rsidR="00BC01D7" w:rsidRDefault="000E0221">
      <w:pPr>
        <w:spacing w:line="600" w:lineRule="auto"/>
        <w:ind w:firstLine="720"/>
        <w:jc w:val="both"/>
        <w:rPr>
          <w:rFonts w:eastAsia="Times New Roman"/>
          <w:szCs w:val="24"/>
        </w:rPr>
      </w:pPr>
      <w:r>
        <w:rPr>
          <w:rFonts w:eastAsia="Times New Roman"/>
          <w:szCs w:val="24"/>
        </w:rPr>
        <w:lastRenderedPageBreak/>
        <w:t>Τι σημαίνει χρεοκοπία στη δικιά μας τη δουλειά, στο χωριό μου</w:t>
      </w:r>
      <w:r w:rsidRPr="003776BA">
        <w:rPr>
          <w:rFonts w:eastAsia="Times New Roman"/>
          <w:szCs w:val="24"/>
        </w:rPr>
        <w:t>,</w:t>
      </w:r>
      <w:r>
        <w:rPr>
          <w:rFonts w:eastAsia="Times New Roman"/>
          <w:szCs w:val="24"/>
        </w:rPr>
        <w:t xml:space="preserve"> που λέω πολλές φορές; Δεν σε πιστεύει κανένας, άμα φουντάρεις μία</w:t>
      </w:r>
      <w:r w:rsidRPr="004C6EA5">
        <w:rPr>
          <w:rFonts w:eastAsia="Times New Roman"/>
          <w:szCs w:val="24"/>
        </w:rPr>
        <w:t>,</w:t>
      </w:r>
      <w:r>
        <w:rPr>
          <w:rFonts w:eastAsia="Times New Roman"/>
          <w:szCs w:val="24"/>
        </w:rPr>
        <w:t xml:space="preserve"> δύο φορές στις διεθνείς αγορές και έχεις κρατικά ομόλογα</w:t>
      </w:r>
      <w:r>
        <w:rPr>
          <w:rFonts w:eastAsia="Times New Roman"/>
          <w:szCs w:val="24"/>
        </w:rPr>
        <w:t>,</w:t>
      </w:r>
      <w:r>
        <w:rPr>
          <w:rFonts w:eastAsia="Times New Roman"/>
          <w:szCs w:val="24"/>
        </w:rPr>
        <w:t xml:space="preserve"> που θεωρούνται από τα ασφαλέστερα στον κόσμο</w:t>
      </w:r>
      <w:r w:rsidRPr="004C6EA5">
        <w:rPr>
          <w:rFonts w:eastAsia="Times New Roman"/>
          <w:szCs w:val="24"/>
        </w:rPr>
        <w:t>,</w:t>
      </w:r>
      <w:r>
        <w:rPr>
          <w:rFonts w:eastAsia="Times New Roman"/>
          <w:szCs w:val="24"/>
        </w:rPr>
        <w:t xml:space="preserve"> </w:t>
      </w:r>
      <w:r>
        <w:rPr>
          <w:rFonts w:eastAsia="Times New Roman"/>
          <w:szCs w:val="24"/>
          <w:lang w:val="en-US"/>
        </w:rPr>
        <w:t>sovereign</w:t>
      </w:r>
      <w:r>
        <w:rPr>
          <w:rFonts w:eastAsia="Times New Roman"/>
          <w:szCs w:val="24"/>
        </w:rPr>
        <w:t xml:space="preserve"> </w:t>
      </w:r>
      <w:r>
        <w:rPr>
          <w:rFonts w:eastAsia="Times New Roman"/>
          <w:szCs w:val="24"/>
          <w:lang w:val="en-US"/>
        </w:rPr>
        <w:t>debt</w:t>
      </w:r>
      <w:r>
        <w:rPr>
          <w:rFonts w:eastAsia="Times New Roman"/>
          <w:szCs w:val="24"/>
        </w:rPr>
        <w:t xml:space="preserve">. Ποιος; </w:t>
      </w:r>
      <w:r>
        <w:rPr>
          <w:rFonts w:eastAsia="Times New Roman"/>
          <w:szCs w:val="24"/>
          <w:lang w:val="en-US"/>
        </w:rPr>
        <w:t>Seniority</w:t>
      </w:r>
      <w:r>
        <w:rPr>
          <w:rFonts w:eastAsia="Times New Roman"/>
          <w:szCs w:val="24"/>
        </w:rPr>
        <w:t xml:space="preserve"> παντού. Πρώτη φορά που χρεοκόπησε χώρα η οποία μπήκε σε εκκαθάριση λειτουργίας</w:t>
      </w:r>
      <w:r w:rsidRPr="004C6EA5">
        <w:rPr>
          <w:rFonts w:eastAsia="Times New Roman"/>
          <w:szCs w:val="24"/>
        </w:rPr>
        <w:t>,</w:t>
      </w:r>
      <w:r>
        <w:rPr>
          <w:rFonts w:eastAsia="Times New Roman"/>
          <w:szCs w:val="24"/>
        </w:rPr>
        <w:t xml:space="preserve"> σαν τις εταιρείες που κάναμε στα νιάτα</w:t>
      </w:r>
      <w:r>
        <w:rPr>
          <w:rFonts w:eastAsia="Times New Roman"/>
          <w:szCs w:val="24"/>
        </w:rPr>
        <w:t xml:space="preserve"> μου, ήταν η Ελλάδα. Μας εκκαθάρισαν εν λειτουργία για έξι χρόνια και κατηγορούμαστε τώρα εμείς που πάμε να σώσουμε την παρτίδα.</w:t>
      </w:r>
    </w:p>
    <w:p w14:paraId="42967505" w14:textId="77777777" w:rsidR="00BC01D7" w:rsidRDefault="000E0221">
      <w:pPr>
        <w:spacing w:line="600" w:lineRule="auto"/>
        <w:ind w:firstLine="720"/>
        <w:jc w:val="both"/>
        <w:rPr>
          <w:rFonts w:eastAsia="Times New Roman"/>
          <w:szCs w:val="24"/>
        </w:rPr>
      </w:pPr>
      <w:r>
        <w:rPr>
          <w:rFonts w:eastAsia="Times New Roman"/>
          <w:szCs w:val="24"/>
        </w:rPr>
        <w:t>Ή</w:t>
      </w:r>
      <w:r>
        <w:rPr>
          <w:rFonts w:eastAsia="Times New Roman"/>
          <w:szCs w:val="24"/>
        </w:rPr>
        <w:t>ρθαν αυτοί που κυβέρνησαν -όπως κυβέρνησαν- και</w:t>
      </w:r>
      <w:r>
        <w:rPr>
          <w:rFonts w:eastAsia="Times New Roman"/>
          <w:szCs w:val="24"/>
        </w:rPr>
        <w:t>,</w:t>
      </w:r>
      <w:r>
        <w:rPr>
          <w:rFonts w:eastAsia="Times New Roman"/>
          <w:szCs w:val="24"/>
        </w:rPr>
        <w:t xml:space="preserve"> για να σώσουν πολιτικά τα επιχειρήματά τους, θέλουν να προσκυνήσουμε και να κ</w:t>
      </w:r>
      <w:r>
        <w:rPr>
          <w:rFonts w:eastAsia="Times New Roman"/>
          <w:szCs w:val="24"/>
        </w:rPr>
        <w:t xml:space="preserve">αταθέσουμε στεφάνια στο </w:t>
      </w:r>
      <w:r>
        <w:rPr>
          <w:rFonts w:eastAsia="Times New Roman"/>
          <w:szCs w:val="24"/>
          <w:lang w:val="en-US"/>
        </w:rPr>
        <w:t>PSI</w:t>
      </w:r>
      <w:r>
        <w:rPr>
          <w:rFonts w:eastAsia="Times New Roman"/>
          <w:szCs w:val="24"/>
        </w:rPr>
        <w:t>.</w:t>
      </w:r>
    </w:p>
    <w:p w14:paraId="4296750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Δεν υπάρχει περίπτωση να καταθέσουμε κανένα στεφάνι στο </w:t>
      </w:r>
      <w:r>
        <w:rPr>
          <w:rFonts w:eastAsia="Times New Roman" w:cs="Times New Roman"/>
          <w:szCs w:val="24"/>
          <w:lang w:val="en-US"/>
        </w:rPr>
        <w:t>PSI</w:t>
      </w:r>
      <w:r>
        <w:rPr>
          <w:rFonts w:eastAsia="Times New Roman" w:cs="Times New Roman"/>
          <w:szCs w:val="24"/>
        </w:rPr>
        <w:t xml:space="preserve">. Το </w:t>
      </w:r>
      <w:r>
        <w:rPr>
          <w:rFonts w:eastAsia="Times New Roman" w:cs="Times New Roman"/>
          <w:szCs w:val="24"/>
          <w:lang w:val="en-US"/>
        </w:rPr>
        <w:t>PSI</w:t>
      </w:r>
      <w:r>
        <w:rPr>
          <w:rFonts w:eastAsia="Times New Roman" w:cs="Times New Roman"/>
          <w:szCs w:val="24"/>
        </w:rPr>
        <w:t xml:space="preserve"> έχει στεφάνι για σάβανο, έχει στεφάνι για άλλη δουλειά. Κατέστρεψε την Ελλάδα, διότι βγήκε από τις αγορές, χρεοκόπησε δύο φορές, </w:t>
      </w:r>
      <w:r>
        <w:rPr>
          <w:rFonts w:eastAsia="Times New Roman" w:cs="Times New Roman"/>
          <w:szCs w:val="24"/>
        </w:rPr>
        <w:lastRenderedPageBreak/>
        <w:t xml:space="preserve">πλέον έχασε την </w:t>
      </w:r>
      <w:r>
        <w:rPr>
          <w:rFonts w:eastAsia="Times New Roman" w:cs="Times New Roman"/>
          <w:szCs w:val="24"/>
        </w:rPr>
        <w:t>αξιοπιστία</w:t>
      </w:r>
      <w:r>
        <w:rPr>
          <w:rFonts w:eastAsia="Times New Roman" w:cs="Times New Roman"/>
          <w:szCs w:val="24"/>
        </w:rPr>
        <w:t xml:space="preserve"> της</w:t>
      </w:r>
      <w:r>
        <w:rPr>
          <w:rFonts w:eastAsia="Times New Roman" w:cs="Times New Roman"/>
          <w:szCs w:val="24"/>
        </w:rPr>
        <w:t xml:space="preserve"> μια και έξω, τελειώσαμε, γι’ αυτό και δεν μπορούσαν να βγουν στις αγορές από το 2012 και μετά. </w:t>
      </w:r>
    </w:p>
    <w:p w14:paraId="4296750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Ερώτηση απλή: Κουρέψανε, λέει, 140 δισεκατομμύρια. Καλά, θα τα δείξω τώρα τι κουρέψανε με το </w:t>
      </w:r>
      <w:r>
        <w:rPr>
          <w:rFonts w:eastAsia="Times New Roman" w:cs="Times New Roman"/>
          <w:szCs w:val="24"/>
          <w:lang w:val="en-US"/>
        </w:rPr>
        <w:t>PSI</w:t>
      </w:r>
      <w:r>
        <w:rPr>
          <w:rFonts w:eastAsia="Times New Roman" w:cs="Times New Roman"/>
          <w:szCs w:val="24"/>
        </w:rPr>
        <w:t>, δεν κουρέψανε τίποτα, έστω όμως το επιχείρημα του κ. Χατζηδάκ</w:t>
      </w:r>
      <w:r>
        <w:rPr>
          <w:rFonts w:eastAsia="Times New Roman" w:cs="Times New Roman"/>
          <w:szCs w:val="24"/>
        </w:rPr>
        <w:t>η, ο οποίος πάλι δεν είναι καλά ενημερωμένος από το οικονομικό του επιτελείο. Ερώτηση απλή: Είναι δυνατό</w:t>
      </w:r>
      <w:r>
        <w:rPr>
          <w:rFonts w:eastAsia="Times New Roman" w:cs="Times New Roman"/>
          <w:szCs w:val="24"/>
        </w:rPr>
        <w:t>ν</w:t>
      </w:r>
      <w:r>
        <w:rPr>
          <w:rFonts w:eastAsia="Times New Roman" w:cs="Times New Roman"/>
          <w:szCs w:val="24"/>
        </w:rPr>
        <w:t xml:space="preserve"> με τόσο μεγάλη εξυπηρέτηση χρέους σε κεφάλαιο, όχι σε τόκους, να μη βγεις σε έναν χρόνο στις αγορές; Δεν πρέπει να έχεις βιώσιμο χρέος; </w:t>
      </w:r>
    </w:p>
    <w:p w14:paraId="4296750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Προσέξτε τώρα</w:t>
      </w:r>
      <w:r>
        <w:rPr>
          <w:rFonts w:eastAsia="Times New Roman" w:cs="Times New Roman"/>
          <w:szCs w:val="24"/>
        </w:rPr>
        <w:t>, είναι σαν να λέμε ότι ΠΑΣΟΚ-Νέα Δημοκρατία –συγγνώμη πάλι, αλλά λείπουν και δεν παρεξηγείται και κανένας, παρεξηγείται το κενό- από τα 350, που είναι καταγγελμένα με αναγκαστική κατάσχεση, τους λένε «παιδιά</w:t>
      </w:r>
      <w:r>
        <w:rPr>
          <w:rFonts w:eastAsia="Times New Roman" w:cs="Times New Roman"/>
          <w:szCs w:val="24"/>
        </w:rPr>
        <w:t>,</w:t>
      </w:r>
      <w:r>
        <w:rPr>
          <w:rFonts w:eastAsia="Times New Roman" w:cs="Times New Roman"/>
          <w:szCs w:val="24"/>
        </w:rPr>
        <w:t xml:space="preserve"> σας κόβουμε 170» και λένε «οκ, τα κουρέψαμε». </w:t>
      </w:r>
      <w:r>
        <w:rPr>
          <w:rFonts w:eastAsia="Times New Roman" w:cs="Times New Roman"/>
          <w:szCs w:val="24"/>
        </w:rPr>
        <w:t>Μ</w:t>
      </w:r>
      <w:r>
        <w:rPr>
          <w:rFonts w:eastAsia="Times New Roman" w:cs="Times New Roman"/>
          <w:szCs w:val="24"/>
        </w:rPr>
        <w:t>ετά τους λένε «παιδιά δεν είστε βιώσιμοι, γιατί</w:t>
      </w:r>
      <w:r>
        <w:rPr>
          <w:rFonts w:eastAsia="Times New Roman" w:cs="Times New Roman"/>
          <w:szCs w:val="24"/>
        </w:rPr>
        <w:t>,</w:t>
      </w:r>
      <w:r>
        <w:rPr>
          <w:rFonts w:eastAsia="Times New Roman" w:cs="Times New Roman"/>
          <w:szCs w:val="24"/>
        </w:rPr>
        <w:t xml:space="preserve"> για να σας κουρέψουμε τα 170, 53,5%, στο </w:t>
      </w:r>
      <w:r>
        <w:rPr>
          <w:rFonts w:eastAsia="Times New Roman" w:cs="Times New Roman"/>
          <w:szCs w:val="24"/>
          <w:lang w:val="en-US"/>
        </w:rPr>
        <w:t>PSI</w:t>
      </w:r>
      <w:r>
        <w:rPr>
          <w:rFonts w:eastAsia="Times New Roman" w:cs="Times New Roman"/>
          <w:szCs w:val="24"/>
        </w:rPr>
        <w:t>, σας δανείσαμε άλλα 93», που είναι στις συμβάσεις μέσα</w:t>
      </w:r>
      <w:r>
        <w:rPr>
          <w:rFonts w:eastAsia="Times New Roman" w:cs="Times New Roman"/>
          <w:szCs w:val="24"/>
        </w:rPr>
        <w:t xml:space="preserve">, </w:t>
      </w:r>
      <w:r>
        <w:rPr>
          <w:rFonts w:eastAsia="Times New Roman" w:cs="Times New Roman"/>
          <w:szCs w:val="24"/>
        </w:rPr>
        <w:lastRenderedPageBreak/>
        <w:t>κ</w:t>
      </w:r>
      <w:r>
        <w:rPr>
          <w:rFonts w:eastAsia="Times New Roman" w:cs="Times New Roman"/>
          <w:szCs w:val="24"/>
        </w:rPr>
        <w:t>αι το χρέος πήγε μία η άλλη. Γιατί δεν έπεσε το χρέος ονομαστικά στα δελτία χρέους 140 δισεκατομμύρια; Α</w:t>
      </w:r>
      <w:r>
        <w:rPr>
          <w:rFonts w:eastAsia="Times New Roman" w:cs="Times New Roman"/>
          <w:szCs w:val="24"/>
        </w:rPr>
        <w:t>υτή την ερώτηση θα μου την απαντήσει ένας άνθρωπος, ένας χριστιανός σε αυτήν την Αίθουσα, ένας ειδήμων; Έχω όλα τα δελτία χρέους στο τέλος. Αφού, λέει, έκοψε 140, πρέπει να πάει το Υπουργείο Οικονομικών να πει «παιδιά</w:t>
      </w:r>
      <w:r>
        <w:rPr>
          <w:rFonts w:eastAsia="Times New Roman" w:cs="Times New Roman"/>
          <w:szCs w:val="24"/>
        </w:rPr>
        <w:t>,</w:t>
      </w:r>
      <w:r>
        <w:rPr>
          <w:rFonts w:eastAsia="Times New Roman" w:cs="Times New Roman"/>
          <w:szCs w:val="24"/>
        </w:rPr>
        <w:t xml:space="preserve"> από 360 μείον 140 βγαίνει 220», να βγ</w:t>
      </w:r>
      <w:r>
        <w:rPr>
          <w:rFonts w:eastAsia="Times New Roman" w:cs="Times New Roman"/>
          <w:szCs w:val="24"/>
        </w:rPr>
        <w:t>άλει ένα τρίμηνο ονομαστικό χρέος. Ποτέ! Γιατί; Δεν έχει αναρωτηθεί κανένας; Όχι.</w:t>
      </w:r>
    </w:p>
    <w:p w14:paraId="4296750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Πήραμε 47 δισεκατομμύρια ομόλογα για τις τράπεζες. Προσέξτε, Τ</w:t>
      </w:r>
      <w:r>
        <w:rPr>
          <w:rFonts w:eastAsia="Times New Roman" w:cs="Times New Roman"/>
          <w:szCs w:val="24"/>
        </w:rPr>
        <w:t xml:space="preserve">αμείο </w:t>
      </w:r>
      <w:r>
        <w:rPr>
          <w:rFonts w:eastAsia="Times New Roman" w:cs="Times New Roman"/>
          <w:szCs w:val="24"/>
        </w:rPr>
        <w:t>Χ</w:t>
      </w:r>
      <w:r>
        <w:rPr>
          <w:rFonts w:eastAsia="Times New Roman" w:cs="Times New Roman"/>
          <w:szCs w:val="24"/>
        </w:rPr>
        <w:t xml:space="preserve">ρηματοπιστωτικής </w:t>
      </w:r>
      <w:r>
        <w:rPr>
          <w:rFonts w:eastAsia="Times New Roman" w:cs="Times New Roman"/>
          <w:szCs w:val="24"/>
        </w:rPr>
        <w:t>Σ</w:t>
      </w:r>
      <w:r>
        <w:rPr>
          <w:rFonts w:eastAsia="Times New Roman" w:cs="Times New Roman"/>
          <w:szCs w:val="24"/>
        </w:rPr>
        <w:t>ταθερότητας</w:t>
      </w:r>
      <w:r>
        <w:rPr>
          <w:rFonts w:eastAsia="Times New Roman" w:cs="Times New Roman"/>
          <w:szCs w:val="24"/>
        </w:rPr>
        <w:t xml:space="preserve">. Δεν είναι δικό μου το ΤΧΣ, το έστησε η προηγούμενη </w:t>
      </w:r>
      <w:r>
        <w:rPr>
          <w:rFonts w:eastAsia="Times New Roman" w:cs="Times New Roman"/>
          <w:szCs w:val="24"/>
        </w:rPr>
        <w:t>κ</w:t>
      </w:r>
      <w:r>
        <w:rPr>
          <w:rFonts w:eastAsia="Times New Roman" w:cs="Times New Roman"/>
          <w:szCs w:val="24"/>
        </w:rPr>
        <w:t xml:space="preserve">υβέρνηση, για να πάρει λεφτά, για να δανειστούν οι Έλληνες πολίτες ομόλογα, δηλαδή το χρέος του </w:t>
      </w:r>
      <w:r>
        <w:rPr>
          <w:rFonts w:eastAsia="Times New Roman" w:cs="Times New Roman"/>
          <w:szCs w:val="24"/>
          <w:lang w:val="en-US"/>
        </w:rPr>
        <w:t>EFSF</w:t>
      </w:r>
      <w:r>
        <w:rPr>
          <w:rFonts w:eastAsia="Times New Roman" w:cs="Times New Roman"/>
          <w:szCs w:val="24"/>
        </w:rPr>
        <w:t xml:space="preserve">, ο οποίος δανείζεται από τις αγορές, να μου το δώσει το ομόλογό του, να το κάνω εγώ </w:t>
      </w:r>
      <w:proofErr w:type="spellStart"/>
      <w:r>
        <w:rPr>
          <w:rFonts w:eastAsia="Times New Roman" w:cs="Times New Roman"/>
          <w:szCs w:val="24"/>
        </w:rPr>
        <w:t>ανακεφαλαιοποίηση</w:t>
      </w:r>
      <w:proofErr w:type="spellEnd"/>
      <w:r>
        <w:rPr>
          <w:rFonts w:eastAsia="Times New Roman" w:cs="Times New Roman"/>
          <w:szCs w:val="24"/>
        </w:rPr>
        <w:t xml:space="preserve"> στις τράπεζες, τις οποίες κούρεψε επιτυχημένα το </w:t>
      </w:r>
      <w:r>
        <w:rPr>
          <w:rFonts w:eastAsia="Times New Roman" w:cs="Times New Roman"/>
          <w:szCs w:val="24"/>
          <w:lang w:val="en-US"/>
        </w:rPr>
        <w:t>PSI</w:t>
      </w:r>
      <w:r>
        <w:rPr>
          <w:rFonts w:eastAsia="Times New Roman" w:cs="Times New Roman"/>
          <w:szCs w:val="24"/>
        </w:rPr>
        <w:t xml:space="preserve"> </w:t>
      </w:r>
      <w:r>
        <w:rPr>
          <w:rFonts w:eastAsia="Times New Roman" w:cs="Times New Roman"/>
          <w:szCs w:val="24"/>
        </w:rPr>
        <w:t xml:space="preserve">38 δισεκατομμύρια. Τους πήραμε 38 δισεκατομμύρια. </w:t>
      </w:r>
    </w:p>
    <w:p w14:paraId="4296750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Ερώτηση: Πόσοι μείνανε στα </w:t>
      </w:r>
      <w:r>
        <w:rPr>
          <w:rFonts w:eastAsia="Times New Roman" w:cs="Times New Roman"/>
          <w:szCs w:val="24"/>
          <w:lang w:val="en-US"/>
        </w:rPr>
        <w:t>hold</w:t>
      </w:r>
      <w:r>
        <w:rPr>
          <w:rFonts w:eastAsia="Times New Roman" w:cs="Times New Roman"/>
          <w:szCs w:val="24"/>
        </w:rPr>
        <w:t xml:space="preserve"> </w:t>
      </w:r>
      <w:r>
        <w:rPr>
          <w:rFonts w:eastAsia="Times New Roman" w:cs="Times New Roman"/>
          <w:szCs w:val="24"/>
          <w:lang w:val="en-US"/>
        </w:rPr>
        <w:t>outs</w:t>
      </w:r>
      <w:r>
        <w:rPr>
          <w:rFonts w:eastAsia="Times New Roman" w:cs="Times New Roman"/>
          <w:szCs w:val="24"/>
        </w:rPr>
        <w:t xml:space="preserve">; Τι σημαίνει </w:t>
      </w:r>
      <w:r>
        <w:rPr>
          <w:rFonts w:eastAsia="Times New Roman" w:cs="Times New Roman"/>
          <w:szCs w:val="24"/>
          <w:lang w:val="en-US"/>
        </w:rPr>
        <w:t>hold</w:t>
      </w:r>
      <w:r>
        <w:rPr>
          <w:rFonts w:eastAsia="Times New Roman" w:cs="Times New Roman"/>
          <w:szCs w:val="24"/>
        </w:rPr>
        <w:t xml:space="preserve"> </w:t>
      </w:r>
      <w:r>
        <w:rPr>
          <w:rFonts w:eastAsia="Times New Roman" w:cs="Times New Roman"/>
          <w:szCs w:val="24"/>
          <w:lang w:val="en-US"/>
        </w:rPr>
        <w:t>outs</w:t>
      </w:r>
      <w:r>
        <w:rPr>
          <w:rFonts w:eastAsia="Times New Roman" w:cs="Times New Roman"/>
          <w:szCs w:val="24"/>
        </w:rPr>
        <w:t>; Σημαίνει πόσοι δεν κουρέψανε. Ξέρει κανένας πόσοι δεν κουρέψανε; Τα νούμερα θα τα πω στο τέλος. Πόσοι δεν συμμετείχαν και γιατί δεν συμμετείχαν;</w:t>
      </w:r>
      <w:r>
        <w:rPr>
          <w:rFonts w:eastAsia="Times New Roman" w:cs="Times New Roman"/>
          <w:szCs w:val="24"/>
        </w:rPr>
        <w:t xml:space="preserve"> Ήταν εθελοντικό το </w:t>
      </w:r>
      <w:r>
        <w:rPr>
          <w:rFonts w:eastAsia="Times New Roman" w:cs="Times New Roman"/>
          <w:szCs w:val="24"/>
          <w:lang w:val="en-US"/>
        </w:rPr>
        <w:t>PSI</w:t>
      </w:r>
      <w:r>
        <w:rPr>
          <w:rFonts w:eastAsia="Times New Roman" w:cs="Times New Roman"/>
          <w:szCs w:val="24"/>
        </w:rPr>
        <w:t xml:space="preserve">; Πώς είναι το </w:t>
      </w:r>
      <w:r>
        <w:rPr>
          <w:rFonts w:eastAsia="Times New Roman" w:cs="Times New Roman"/>
          <w:szCs w:val="24"/>
          <w:lang w:val="en-US"/>
        </w:rPr>
        <w:t>PSI</w:t>
      </w:r>
      <w:r>
        <w:rPr>
          <w:rFonts w:eastAsia="Times New Roman" w:cs="Times New Roman"/>
          <w:szCs w:val="24"/>
        </w:rPr>
        <w:t xml:space="preserve"> εθελοντικό, όταν δανείζεσαι 35 δισεκατομμύρια και τους λαδώνεις για να συμμετέχουν; Είναι στη σύμβαση μέσα αυτά που λέω, δεν τα λέω έτσι, είναι η δουλειά μου αυτή. Για να συμμετέχουν οι εθελοντές, δανειστήκαμε όλοι</w:t>
      </w:r>
      <w:r>
        <w:rPr>
          <w:rFonts w:eastAsia="Times New Roman" w:cs="Times New Roman"/>
          <w:szCs w:val="24"/>
        </w:rPr>
        <w:t xml:space="preserve"> οι Έλληνες 35 δισεκατομμύρια για να τους δώσουμε –</w:t>
      </w:r>
      <w:r>
        <w:rPr>
          <w:rFonts w:eastAsia="Times New Roman" w:cs="Times New Roman"/>
          <w:szCs w:val="24"/>
        </w:rPr>
        <w:t>«</w:t>
      </w:r>
      <w:r>
        <w:rPr>
          <w:rFonts w:eastAsia="Times New Roman" w:cs="Times New Roman"/>
          <w:szCs w:val="24"/>
        </w:rPr>
        <w:t>τυρί</w:t>
      </w:r>
      <w:r>
        <w:rPr>
          <w:rFonts w:eastAsia="Times New Roman" w:cs="Times New Roman"/>
          <w:szCs w:val="24"/>
        </w:rPr>
        <w:t>»</w:t>
      </w:r>
      <w:r>
        <w:rPr>
          <w:rFonts w:eastAsia="Times New Roman" w:cs="Times New Roman"/>
          <w:szCs w:val="24"/>
        </w:rPr>
        <w:t xml:space="preserve"> λέγεται στη δική μας τη γλώσσα- </w:t>
      </w:r>
      <w:r>
        <w:rPr>
          <w:rFonts w:eastAsia="Times New Roman" w:cs="Times New Roman"/>
          <w:szCs w:val="24"/>
        </w:rPr>
        <w:t>«</w:t>
      </w:r>
      <w:r>
        <w:rPr>
          <w:rFonts w:eastAsia="Times New Roman" w:cs="Times New Roman"/>
          <w:szCs w:val="24"/>
          <w:lang w:val="en-US"/>
        </w:rPr>
        <w:t>sweetener</w:t>
      </w:r>
      <w:r>
        <w:rPr>
          <w:rFonts w:eastAsia="Times New Roman" w:cs="Times New Roman"/>
          <w:szCs w:val="24"/>
        </w:rPr>
        <w:t>»</w:t>
      </w:r>
      <w:r>
        <w:rPr>
          <w:rFonts w:eastAsia="Times New Roman" w:cs="Times New Roman"/>
          <w:szCs w:val="24"/>
        </w:rPr>
        <w:t>, «γλυκαντικό». Δηλαδή, τους δώσαμε 30 δισεκατομμύρια</w:t>
      </w:r>
      <w:r>
        <w:rPr>
          <w:rFonts w:eastAsia="Times New Roman" w:cs="Times New Roman"/>
          <w:szCs w:val="24"/>
        </w:rPr>
        <w:t>,</w:t>
      </w:r>
      <w:r>
        <w:rPr>
          <w:rFonts w:eastAsia="Times New Roman" w:cs="Times New Roman"/>
          <w:szCs w:val="24"/>
        </w:rPr>
        <w:t xml:space="preserve"> για να συμμετέχουν. Δανειστήκαμε 5,5 δισεκατομμύρια για τους δεδηλωμένους τόκους μέχρι εκείνη τη στι</w:t>
      </w:r>
      <w:r>
        <w:rPr>
          <w:rFonts w:eastAsia="Times New Roman" w:cs="Times New Roman"/>
          <w:szCs w:val="24"/>
        </w:rPr>
        <w:t>γμή και άλλα 35 δισεκατομμύρια για να αγοράσουμε τα ομόλογα από τις τράπεζες. Τα νούμερα τα έχω εδώ. Τα λέω προφορικά</w:t>
      </w:r>
      <w:r>
        <w:rPr>
          <w:rFonts w:eastAsia="Times New Roman" w:cs="Times New Roman"/>
          <w:szCs w:val="24"/>
        </w:rPr>
        <w:t>,</w:t>
      </w:r>
      <w:r>
        <w:rPr>
          <w:rFonts w:eastAsia="Times New Roman" w:cs="Times New Roman"/>
          <w:szCs w:val="24"/>
        </w:rPr>
        <w:t xml:space="preserve"> για να τα περάσουμε γρήγορα. </w:t>
      </w:r>
    </w:p>
    <w:p w14:paraId="4296750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Άρα γιατί δεν μειώθηκε το χρέος; Διότι από εκεί που ήταν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ικαίου, γύρισε όλο κατευθείαν σε </w:t>
      </w:r>
      <w:r>
        <w:rPr>
          <w:rFonts w:eastAsia="Times New Roman" w:cs="Times New Roman"/>
          <w:szCs w:val="24"/>
        </w:rPr>
        <w:t>Α</w:t>
      </w:r>
      <w:r>
        <w:rPr>
          <w:rFonts w:eastAsia="Times New Roman" w:cs="Times New Roman"/>
          <w:szCs w:val="24"/>
        </w:rPr>
        <w:t xml:space="preserve">γγλικού </w:t>
      </w:r>
      <w:r>
        <w:rPr>
          <w:rFonts w:eastAsia="Times New Roman" w:cs="Times New Roman"/>
          <w:szCs w:val="24"/>
        </w:rPr>
        <w:t>Δ</w:t>
      </w:r>
      <w:r>
        <w:rPr>
          <w:rFonts w:eastAsia="Times New Roman" w:cs="Times New Roman"/>
          <w:szCs w:val="24"/>
        </w:rPr>
        <w:t xml:space="preserve">ικαίου. </w:t>
      </w:r>
      <w:r>
        <w:rPr>
          <w:rFonts w:eastAsia="Times New Roman" w:cs="Times New Roman"/>
          <w:szCs w:val="24"/>
        </w:rPr>
        <w:t>Δ</w:t>
      </w:r>
      <w:r>
        <w:rPr>
          <w:rFonts w:eastAsia="Times New Roman" w:cs="Times New Roman"/>
          <w:szCs w:val="24"/>
        </w:rPr>
        <w:t xml:space="preserve">εν είναι μόνο το </w:t>
      </w:r>
      <w:r>
        <w:rPr>
          <w:rFonts w:eastAsia="Times New Roman" w:cs="Times New Roman"/>
          <w:szCs w:val="24"/>
        </w:rPr>
        <w:t>Α</w:t>
      </w:r>
      <w:r>
        <w:rPr>
          <w:rFonts w:eastAsia="Times New Roman" w:cs="Times New Roman"/>
          <w:szCs w:val="24"/>
        </w:rPr>
        <w:t xml:space="preserve">γγλικό </w:t>
      </w:r>
      <w:r>
        <w:rPr>
          <w:rFonts w:eastAsia="Times New Roman" w:cs="Times New Roman"/>
          <w:szCs w:val="24"/>
        </w:rPr>
        <w:t>Δ</w:t>
      </w:r>
      <w:r>
        <w:rPr>
          <w:rFonts w:eastAsia="Times New Roman" w:cs="Times New Roman"/>
          <w:szCs w:val="24"/>
        </w:rPr>
        <w:t xml:space="preserve">ίκαιο, που τότε δεν ήξερε κανένας τι σημαίνει το </w:t>
      </w:r>
      <w:r>
        <w:rPr>
          <w:rFonts w:eastAsia="Times New Roman" w:cs="Times New Roman"/>
          <w:szCs w:val="24"/>
        </w:rPr>
        <w:t>Α</w:t>
      </w:r>
      <w:r>
        <w:rPr>
          <w:rFonts w:eastAsia="Times New Roman" w:cs="Times New Roman"/>
          <w:szCs w:val="24"/>
        </w:rPr>
        <w:t xml:space="preserve">γγλικό </w:t>
      </w:r>
      <w:r>
        <w:rPr>
          <w:rFonts w:eastAsia="Times New Roman" w:cs="Times New Roman"/>
          <w:szCs w:val="24"/>
        </w:rPr>
        <w:t>Δ</w:t>
      </w:r>
      <w:r>
        <w:rPr>
          <w:rFonts w:eastAsia="Times New Roman" w:cs="Times New Roman"/>
          <w:szCs w:val="24"/>
        </w:rPr>
        <w:t xml:space="preserve">ίκαιο. Είναι ότι έφυγε από τις αγορές και πήγε σχετικά σε κράτη –αλλά τι;- και έγινε από ομόλογο δάνειο. Προσέξτε διαφορά! Από ομόλογο της αγοράς, δηλαδή </w:t>
      </w:r>
      <w:r>
        <w:rPr>
          <w:rFonts w:eastAsia="Times New Roman" w:cs="Times New Roman"/>
          <w:szCs w:val="24"/>
        </w:rPr>
        <w:t xml:space="preserve">ότι ομολογώ ότι καλή τη </w:t>
      </w:r>
      <w:proofErr w:type="spellStart"/>
      <w:r>
        <w:rPr>
          <w:rFonts w:eastAsia="Times New Roman" w:cs="Times New Roman"/>
          <w:szCs w:val="24"/>
        </w:rPr>
        <w:t>πίστει</w:t>
      </w:r>
      <w:proofErr w:type="spellEnd"/>
      <w:r>
        <w:rPr>
          <w:rFonts w:eastAsia="Times New Roman" w:cs="Times New Roman"/>
          <w:szCs w:val="24"/>
        </w:rPr>
        <w:t xml:space="preserve"> θα το πληρώσω σε δέκα χρόνια το δεκαετές –ομολογώ, είναι σαν να δίνεις μια μεταχρονολογημένη επιταγή</w:t>
      </w:r>
      <w:r>
        <w:rPr>
          <w:rFonts w:eastAsia="Times New Roman" w:cs="Times New Roman"/>
          <w:szCs w:val="24"/>
        </w:rPr>
        <w:t>,</w:t>
      </w:r>
      <w:r>
        <w:rPr>
          <w:rFonts w:eastAsia="Times New Roman" w:cs="Times New Roman"/>
          <w:szCs w:val="24"/>
        </w:rPr>
        <w:t xml:space="preserve"> καλή τη </w:t>
      </w:r>
      <w:proofErr w:type="spellStart"/>
      <w:r>
        <w:rPr>
          <w:rFonts w:eastAsia="Times New Roman" w:cs="Times New Roman"/>
          <w:szCs w:val="24"/>
        </w:rPr>
        <w:t>πίστει</w:t>
      </w:r>
      <w:proofErr w:type="spellEnd"/>
      <w:r>
        <w:rPr>
          <w:rFonts w:eastAsia="Times New Roman" w:cs="Times New Roman"/>
          <w:szCs w:val="24"/>
        </w:rPr>
        <w:t xml:space="preserve">, την παίρνει ο άλλος και σου πουλάει ένα αυτοκίνητο σήμερα- του λέει ότι «ναι, αλλά ξέρεις, εγώ σε κούρεψα, </w:t>
      </w:r>
      <w:r>
        <w:rPr>
          <w:rFonts w:eastAsia="Times New Roman" w:cs="Times New Roman"/>
          <w:szCs w:val="24"/>
        </w:rPr>
        <w:t>αλλά δεν συμμετείχαμε όλοι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χω και άλλα 64 εκατομμύρια</w:t>
      </w:r>
      <w:r>
        <w:rPr>
          <w:rFonts w:eastAsia="Times New Roman" w:cs="Times New Roman"/>
          <w:szCs w:val="24"/>
        </w:rPr>
        <w:t>,</w:t>
      </w:r>
      <w:r>
        <w:rPr>
          <w:rFonts w:eastAsia="Times New Roman" w:cs="Times New Roman"/>
          <w:szCs w:val="24"/>
        </w:rPr>
        <w:t xml:space="preserve"> τα οποία δεν συμμετείχαν». </w:t>
      </w:r>
      <w:r>
        <w:rPr>
          <w:rFonts w:eastAsia="Times New Roman" w:cs="Times New Roman"/>
          <w:szCs w:val="24"/>
        </w:rPr>
        <w:t>Ό</w:t>
      </w:r>
      <w:r>
        <w:rPr>
          <w:rFonts w:eastAsia="Times New Roman" w:cs="Times New Roman"/>
          <w:szCs w:val="24"/>
        </w:rPr>
        <w:t>ταν ήμουν εγώ έξω</w:t>
      </w:r>
      <w:r>
        <w:rPr>
          <w:rFonts w:eastAsia="Times New Roman" w:cs="Times New Roman"/>
          <w:szCs w:val="24"/>
        </w:rPr>
        <w:t>,</w:t>
      </w:r>
      <w:r>
        <w:rPr>
          <w:rFonts w:eastAsia="Times New Roman" w:cs="Times New Roman"/>
          <w:szCs w:val="24"/>
        </w:rPr>
        <w:t xml:space="preserve"> με πήρε μια μέρα ο Πάνος –θα τα πούμε όλα απόψε- όταν ήταν στη σύσκεψη των Αρχηγών με τον </w:t>
      </w:r>
      <w:proofErr w:type="spellStart"/>
      <w:r>
        <w:rPr>
          <w:rFonts w:eastAsia="Times New Roman" w:cs="Times New Roman"/>
          <w:szCs w:val="24"/>
        </w:rPr>
        <w:t>Παπαδήμο</w:t>
      </w:r>
      <w:proofErr w:type="spellEnd"/>
      <w:r>
        <w:rPr>
          <w:rFonts w:eastAsia="Times New Roman" w:cs="Times New Roman"/>
          <w:szCs w:val="24"/>
        </w:rPr>
        <w:t xml:space="preserve"> και ήμασταν στο φουαγιέ στο Μαξίμου και μας έπαιρναν </w:t>
      </w:r>
      <w:r>
        <w:rPr>
          <w:rFonts w:eastAsia="Times New Roman" w:cs="Times New Roman"/>
          <w:szCs w:val="24"/>
        </w:rPr>
        <w:t>τηλέφωνα</w:t>
      </w:r>
      <w:r>
        <w:rPr>
          <w:rFonts w:eastAsia="Times New Roman" w:cs="Times New Roman"/>
          <w:szCs w:val="24"/>
        </w:rPr>
        <w:t>,</w:t>
      </w:r>
      <w:r>
        <w:rPr>
          <w:rFonts w:eastAsia="Times New Roman" w:cs="Times New Roman"/>
          <w:szCs w:val="24"/>
        </w:rPr>
        <w:t xml:space="preserve"> για να πληρωθούν τα ακούρευτα. Δεν μπορώ να πω ποιος πήρε ούτε ποιο ποσό ούτε ποιανού </w:t>
      </w:r>
      <w:r>
        <w:rPr>
          <w:rFonts w:eastAsia="Times New Roman" w:cs="Times New Roman"/>
          <w:szCs w:val="24"/>
        </w:rPr>
        <w:lastRenderedPageBreak/>
        <w:t>ήταν. Έπεφταν τηλέφωνα την ώρα της σύσκεψης των Αρχηγών, που γινόταν χάος στην Ελλάδα και έπρεπε να γίνει πολύ σοβαρή συζήτηση, να αποφασίσουμε εμείς, που ήμαστ</w:t>
      </w:r>
      <w:r>
        <w:rPr>
          <w:rFonts w:eastAsia="Times New Roman" w:cs="Times New Roman"/>
          <w:szCs w:val="24"/>
        </w:rPr>
        <w:t>αν στο φουαγιέ, αν θα πούμε</w:t>
      </w:r>
      <w:r>
        <w:rPr>
          <w:rFonts w:eastAsia="Times New Roman" w:cs="Times New Roman"/>
          <w:szCs w:val="24"/>
        </w:rPr>
        <w:t>,</w:t>
      </w:r>
      <w:r>
        <w:rPr>
          <w:rFonts w:eastAsia="Times New Roman" w:cs="Times New Roman"/>
          <w:szCs w:val="24"/>
        </w:rPr>
        <w:t xml:space="preserve"> ναι</w:t>
      </w:r>
      <w:r>
        <w:rPr>
          <w:rFonts w:eastAsia="Times New Roman" w:cs="Times New Roman"/>
          <w:szCs w:val="24"/>
        </w:rPr>
        <w:t>,</w:t>
      </w:r>
      <w:r>
        <w:rPr>
          <w:rFonts w:eastAsia="Times New Roman" w:cs="Times New Roman"/>
          <w:szCs w:val="24"/>
        </w:rPr>
        <w:t xml:space="preserve"> να κουρευτεί ή να μην κουρευτεί ένα ομόλογο, να το πληρώσουμε με 90% κέρδος, από 60 εκατομμύρια αγορά δευτερογενή σε 453 στο άρτιο. Να αποφασίσουμε εμείς, που δεν ήμασταν πολιτικοί Αρχηγοί, ήμασταν σύμβουλοι. Έτυχε εγώ να </w:t>
      </w:r>
      <w:r>
        <w:rPr>
          <w:rFonts w:eastAsia="Times New Roman" w:cs="Times New Roman"/>
          <w:szCs w:val="24"/>
        </w:rPr>
        <w:t xml:space="preserve">είμαι εκεί. Μου είπε ο Πάνος «έλα να δούμε τι γίνεται με τα οικονομικά». </w:t>
      </w:r>
      <w:r>
        <w:rPr>
          <w:rFonts w:eastAsia="Times New Roman" w:cs="Times New Roman"/>
          <w:szCs w:val="24"/>
        </w:rPr>
        <w:t>Τ</w:t>
      </w:r>
      <w:r>
        <w:rPr>
          <w:rFonts w:eastAsia="Times New Roman" w:cs="Times New Roman"/>
          <w:szCs w:val="24"/>
        </w:rPr>
        <w:t xml:space="preserve">ο γλιτώσαμε και πληρώθηκε αλλού. </w:t>
      </w:r>
    </w:p>
    <w:p w14:paraId="4296750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Πήραμε με τις τράπεζες 38 δισεκατομμύρια με τη μία, 47 δισεκατομμύρια από το </w:t>
      </w:r>
      <w:r>
        <w:rPr>
          <w:rFonts w:eastAsia="Times New Roman" w:cs="Times New Roman"/>
          <w:szCs w:val="24"/>
          <w:lang w:val="en-US"/>
        </w:rPr>
        <w:t>PSI</w:t>
      </w:r>
      <w:r>
        <w:rPr>
          <w:rFonts w:eastAsia="Times New Roman" w:cs="Times New Roman"/>
          <w:szCs w:val="24"/>
        </w:rPr>
        <w:t>,</w:t>
      </w:r>
      <w:r>
        <w:rPr>
          <w:rFonts w:eastAsia="Times New Roman" w:cs="Times New Roman"/>
          <w:szCs w:val="24"/>
        </w:rPr>
        <w:t xml:space="preserve"> η σούμα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από την καταστροφή</w:t>
      </w:r>
      <w:r>
        <w:rPr>
          <w:rFonts w:eastAsia="Times New Roman" w:cs="Times New Roman"/>
          <w:szCs w:val="24"/>
        </w:rPr>
        <w:t>,</w:t>
      </w:r>
      <w:r>
        <w:rPr>
          <w:rFonts w:eastAsia="Times New Roman" w:cs="Times New Roman"/>
          <w:szCs w:val="24"/>
        </w:rPr>
        <w:t xml:space="preserve"> και μας δώσανε στις 31-12-2014 </w:t>
      </w:r>
      <w:proofErr w:type="spellStart"/>
      <w:r>
        <w:rPr>
          <w:rFonts w:eastAsia="Times New Roman" w:cs="Times New Roman"/>
          <w:szCs w:val="24"/>
        </w:rPr>
        <w:t>απομείωση</w:t>
      </w:r>
      <w:proofErr w:type="spellEnd"/>
      <w:r>
        <w:rPr>
          <w:rFonts w:eastAsia="Times New Roman" w:cs="Times New Roman"/>
          <w:szCs w:val="24"/>
        </w:rPr>
        <w:t xml:space="preserve"> μετοχών 25.194 δισεκατομμύρια! Έχασε ο λαός 25.200 από την αξία των μετοχών του, το ΤΧΣ, το οποίο δημιουργήθηκε για να </w:t>
      </w:r>
      <w:proofErr w:type="spellStart"/>
      <w:r>
        <w:rPr>
          <w:rFonts w:eastAsia="Times New Roman" w:cs="Times New Roman"/>
          <w:szCs w:val="24"/>
        </w:rPr>
        <w:t>ανακεφαλαιοποιήσει</w:t>
      </w:r>
      <w:proofErr w:type="spellEnd"/>
      <w:r>
        <w:rPr>
          <w:rFonts w:eastAsia="Times New Roman" w:cs="Times New Roman"/>
          <w:szCs w:val="24"/>
        </w:rPr>
        <w:t xml:space="preserve"> τις τράπεζες, όπως είπα </w:t>
      </w:r>
      <w:r>
        <w:rPr>
          <w:rFonts w:eastAsia="Times New Roman" w:cs="Times New Roman"/>
          <w:szCs w:val="24"/>
        </w:rPr>
        <w:lastRenderedPageBreak/>
        <w:t>πριν. Χάσαμε από την αξία των μετοχών 25.200, πάνω α</w:t>
      </w:r>
      <w:r>
        <w:rPr>
          <w:rFonts w:eastAsia="Times New Roman" w:cs="Times New Roman"/>
          <w:szCs w:val="24"/>
        </w:rPr>
        <w:t>πό το 80%, στις 31-12-2014, όχι το 2015, αλλά το 2014.</w:t>
      </w:r>
    </w:p>
    <w:p w14:paraId="4296750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Τα καταθέτω όλα στα Πρακτικά.</w:t>
      </w:r>
    </w:p>
    <w:p w14:paraId="4296750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τα προαναφερθέντα έγγραφα, τα οποία βρίσκονται στο αρχείο του Τμήματος Γραμματείας της Διεύθυν</w:t>
      </w:r>
      <w:r>
        <w:rPr>
          <w:rFonts w:eastAsia="Times New Roman" w:cs="Times New Roman"/>
          <w:szCs w:val="24"/>
        </w:rPr>
        <w:t>σης Στενογραφίας και Πρακτικών της Βουλής)</w:t>
      </w:r>
    </w:p>
    <w:p w14:paraId="4296750F" w14:textId="77777777" w:rsidR="00BC01D7" w:rsidRDefault="000E0221">
      <w:pPr>
        <w:spacing w:line="600" w:lineRule="auto"/>
        <w:ind w:firstLine="709"/>
        <w:jc w:val="both"/>
        <w:rPr>
          <w:rFonts w:eastAsia="Times New Roman" w:cs="Times New Roman"/>
          <w:szCs w:val="24"/>
        </w:rPr>
      </w:pPr>
      <w:r>
        <w:rPr>
          <w:rFonts w:eastAsia="Times New Roman" w:cs="Times New Roman"/>
          <w:szCs w:val="24"/>
        </w:rPr>
        <w:t xml:space="preserve">Εύκολα είναι αυτά, δεν είναι δύσκολα. </w:t>
      </w:r>
    </w:p>
    <w:p w14:paraId="4296751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Προσέξτε τώρα. Εμείς δανειζόμαστε τώρα με τριάντα δυόμισι χρόνια. Θα σας αφήσω τον πίνακα. Θα με συγχωρέσετε, γιατί τα έγραφα γρήγορα</w:t>
      </w:r>
      <w:r>
        <w:rPr>
          <w:rFonts w:eastAsia="Times New Roman" w:cs="Times New Roman"/>
          <w:szCs w:val="24"/>
        </w:rPr>
        <w:t>,</w:t>
      </w:r>
      <w:r>
        <w:rPr>
          <w:rFonts w:eastAsia="Times New Roman" w:cs="Times New Roman"/>
          <w:szCs w:val="24"/>
        </w:rPr>
        <w:t xml:space="preserve"> μόνος μου</w:t>
      </w:r>
      <w:r>
        <w:rPr>
          <w:rFonts w:eastAsia="Times New Roman" w:cs="Times New Roman"/>
          <w:szCs w:val="24"/>
        </w:rPr>
        <w:t>,</w:t>
      </w:r>
      <w:r>
        <w:rPr>
          <w:rFonts w:eastAsia="Times New Roman" w:cs="Times New Roman"/>
          <w:szCs w:val="24"/>
        </w:rPr>
        <w:t xml:space="preserve"> και είναι χειρόγραφος. Έχω ό</w:t>
      </w:r>
      <w:r>
        <w:rPr>
          <w:rFonts w:eastAsia="Times New Roman" w:cs="Times New Roman"/>
          <w:szCs w:val="24"/>
        </w:rPr>
        <w:t xml:space="preserve">λα τα ομόλογα σήμερα από τις 7 το απόγευμα, σχετικά με το τι δανείζονται όλες οι χώρες για δεκαετή και τριακονταετή ομόλογα. Ας πούμε, εάν κάποια χώρα στην Ευρώπη δανείζεται με τριάντα χρόνια, τι επιτόκιο δίνει; Εμείς δανειζόμαστε με τριάντα </w:t>
      </w:r>
      <w:r>
        <w:rPr>
          <w:rFonts w:eastAsia="Times New Roman" w:cs="Times New Roman"/>
          <w:szCs w:val="24"/>
        </w:rPr>
        <w:lastRenderedPageBreak/>
        <w:t>δυόμισι χρόνια</w:t>
      </w:r>
      <w:r>
        <w:rPr>
          <w:rFonts w:eastAsia="Times New Roman" w:cs="Times New Roman"/>
          <w:szCs w:val="24"/>
        </w:rPr>
        <w:t xml:space="preserve"> και 1% επιτόκιο. Η Αυστρία στα είκοσι πέντε χρόνια με 1,229%. Το Βέλγιο με εικοσαετία –δεν έχει τριακονταετία, δεν δίνουν με τριάντα χρόνια ομόλογο του Βελγίου- με 1,125%. Η Δανία για τριάντα χρόνια με 1,054%. Η Φινλανδία για δεκαπέντε χρόνια –δεν δίνουν </w:t>
      </w:r>
      <w:r>
        <w:rPr>
          <w:rFonts w:eastAsia="Times New Roman" w:cs="Times New Roman"/>
          <w:szCs w:val="24"/>
        </w:rPr>
        <w:t xml:space="preserve">ούτε είκοσι ούτε τριάντα χρόνια- με 1%. Η Γαλλία στα τριάντα χρόνια στις αγορές με 1,641 %. Η Γερμανία για τριάντα χρόνια με 1,036%. Η Ουγγαρία με 3,90%. Η Ιρλανδία δεκαετές ομόλογο με 5%, διότι δεν έχει τίποτε άλλο, παρά μόνο δεκαετές. </w:t>
      </w:r>
    </w:p>
    <w:p w14:paraId="4296751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Όλοι δανείζονται σ</w:t>
      </w:r>
      <w:r>
        <w:rPr>
          <w:rFonts w:eastAsia="Times New Roman" w:cs="Times New Roman"/>
          <w:szCs w:val="24"/>
        </w:rPr>
        <w:t>τις αγορές περισσότερο από εμάς. Άρα είναι τεράστια η δική μας αποτυχία! Δηλαδή, η περσινή αποτυχία</w:t>
      </w:r>
      <w:r>
        <w:rPr>
          <w:rFonts w:eastAsia="Times New Roman" w:cs="Times New Roman"/>
          <w:szCs w:val="24"/>
        </w:rPr>
        <w:t>,</w:t>
      </w:r>
      <w:r>
        <w:rPr>
          <w:rFonts w:eastAsia="Times New Roman" w:cs="Times New Roman"/>
          <w:szCs w:val="24"/>
        </w:rPr>
        <w:t xml:space="preserve"> που πήραμε τα 54 δισεκατομμύρια που έληγαν σε τρία χρόνια και τα πήγαμε στα τριάντα δυόμισι με 1% και το ΔΝΤ με 3,8% και τα άλλα </w:t>
      </w:r>
      <w:proofErr w:type="spellStart"/>
      <w:r>
        <w:rPr>
          <w:rFonts w:eastAsia="Times New Roman" w:cs="Times New Roman"/>
          <w:szCs w:val="24"/>
        </w:rPr>
        <w:t>μεσοσταθμικά</w:t>
      </w:r>
      <w:proofErr w:type="spellEnd"/>
      <w:r>
        <w:rPr>
          <w:rFonts w:eastAsia="Times New Roman" w:cs="Times New Roman"/>
          <w:szCs w:val="24"/>
        </w:rPr>
        <w:t xml:space="preserve"> 4% σε τριάντα</w:t>
      </w:r>
      <w:r>
        <w:rPr>
          <w:rFonts w:eastAsia="Times New Roman" w:cs="Times New Roman"/>
          <w:szCs w:val="24"/>
        </w:rPr>
        <w:t xml:space="preserve"> δυόμισι αντί για τρία χρόνια και 1% είναι κακή συμφωνία, όταν </w:t>
      </w:r>
      <w:r>
        <w:rPr>
          <w:rFonts w:eastAsia="Times New Roman" w:cs="Times New Roman"/>
          <w:szCs w:val="24"/>
        </w:rPr>
        <w:lastRenderedPageBreak/>
        <w:t xml:space="preserve">βλέπετε τι συμβαίνει σε άλλες χώρες! Το καταθέτω στα Πρακτικά και </w:t>
      </w:r>
      <w:proofErr w:type="spellStart"/>
      <w:r>
        <w:rPr>
          <w:rFonts w:eastAsia="Times New Roman" w:cs="Times New Roman"/>
          <w:szCs w:val="24"/>
        </w:rPr>
        <w:t>συγχωρέστε</w:t>
      </w:r>
      <w:proofErr w:type="spellEnd"/>
      <w:r>
        <w:rPr>
          <w:rFonts w:eastAsia="Times New Roman" w:cs="Times New Roman"/>
          <w:szCs w:val="24"/>
        </w:rPr>
        <w:t xml:space="preserve"> με που είναι χειρόγραφο.</w:t>
      </w:r>
    </w:p>
    <w:p w14:paraId="42967512" w14:textId="77777777" w:rsidR="00BC01D7" w:rsidRDefault="000E0221">
      <w:pPr>
        <w:spacing w:line="600" w:lineRule="auto"/>
        <w:ind w:firstLine="720"/>
        <w:jc w:val="both"/>
        <w:rPr>
          <w:rFonts w:eastAsia="Times New Roman" w:cs="Times New Roman"/>
        </w:rPr>
      </w:pPr>
      <w:r>
        <w:rPr>
          <w:rFonts w:eastAsia="Times New Roman" w:cs="Times New Roman"/>
        </w:rPr>
        <w:t>(Στο σημείο αυτό ο Βουλευτής κ. Δημήτριος Καμμένος καταθέτει για τα Πρακτικά τον προαναφερθ</w:t>
      </w:r>
      <w:r>
        <w:rPr>
          <w:rFonts w:eastAsia="Times New Roman" w:cs="Times New Roman"/>
        </w:rPr>
        <w:t>έντα πίνακα, ο οποίος βρίσκεται στο αρχείο του Τμήματος Γραμματείας της Διεύθυνσης Στενογραφίας και  Πρακτικών της Βουλής)</w:t>
      </w:r>
    </w:p>
    <w:p w14:paraId="4296751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Εμείς σήμερα, εάν ήμασταν στις αγορές, θα ήμασταν με 6,5% και 7% στα είκοσι πέντε χρόνια. Εάν βγαίναμε στις αγορές στα είκοσι πέντε χ</w:t>
      </w:r>
      <w:r>
        <w:rPr>
          <w:rFonts w:eastAsia="Times New Roman" w:cs="Times New Roman"/>
          <w:szCs w:val="24"/>
        </w:rPr>
        <w:t xml:space="preserve">ρόνια, θα ήμασταν με 7% σήμερα και το παίρνουμε τώρα για τριάντα δυόμισι χρόνια με 1%. Πολύ κακή συμφωνία, η χειρότερη που υπάρχει! </w:t>
      </w:r>
    </w:p>
    <w:p w14:paraId="4296751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Να σας πω κάτι; Αυτοί που δεν έχουν πετύχει πολιτικά -και το καταλαβαίνω, γιατί και εγώ σιγά</w:t>
      </w:r>
      <w:r>
        <w:rPr>
          <w:rFonts w:eastAsia="Times New Roman" w:cs="Times New Roman"/>
          <w:szCs w:val="24"/>
        </w:rPr>
        <w:t xml:space="preserve"> </w:t>
      </w:r>
      <w:r>
        <w:rPr>
          <w:rFonts w:eastAsia="Times New Roman" w:cs="Times New Roman"/>
          <w:szCs w:val="24"/>
        </w:rPr>
        <w:t>σιγά αποκτώ μια σχετική εμπειρ</w:t>
      </w:r>
      <w:r>
        <w:rPr>
          <w:rFonts w:eastAsia="Times New Roman" w:cs="Times New Roman"/>
          <w:szCs w:val="24"/>
        </w:rPr>
        <w:t xml:space="preserve">ία- έχουν έναν τρόπο να σταθούν πολιτικά. Απέχουν -να μην ακούν, γιατί δεν χρειάζεται, </w:t>
      </w:r>
      <w:r>
        <w:rPr>
          <w:rFonts w:eastAsia="Times New Roman" w:cs="Times New Roman"/>
          <w:szCs w:val="24"/>
        </w:rPr>
        <w:lastRenderedPageBreak/>
        <w:t>τώρα τι να ακούσουν, τα έχουν λύσει όλα τα προβλήματά τους- και κατηγορούν τους άλλους. Εγώ δεν κατηγόρησα κάποιον, απλώς αμύνομαι. Αμύνομαι με τις γνώσεις μου και με τη</w:t>
      </w:r>
      <w:r>
        <w:rPr>
          <w:rFonts w:eastAsia="Times New Roman" w:cs="Times New Roman"/>
          <w:szCs w:val="24"/>
        </w:rPr>
        <w:t xml:space="preserve"> ζημιά που έγινε στην πατρίδα. Ειλικρινά δεν κατηγορώ κανέναν. </w:t>
      </w:r>
      <w:r>
        <w:rPr>
          <w:rFonts w:eastAsia="Times New Roman" w:cs="Times New Roman"/>
          <w:szCs w:val="24"/>
        </w:rPr>
        <w:t>Ξ</w:t>
      </w:r>
      <w:r>
        <w:rPr>
          <w:rFonts w:eastAsia="Times New Roman" w:cs="Times New Roman"/>
          <w:szCs w:val="24"/>
        </w:rPr>
        <w:t>έρει και ο κ. Βενιζέλος πόσο τους σέβομαι για το μυαλό και την ευφυία τους, αλλά ήταν λάθος. Προσέξετε, δηλαδή, σήμερα, συνάδελφοι, ΠΑΣΟΚ, Νέα Δημοκρατία, Ποτάμι -δεν ξέρω τι θα πουν οι αγαπητ</w:t>
      </w:r>
      <w:r>
        <w:rPr>
          <w:rFonts w:eastAsia="Times New Roman" w:cs="Times New Roman"/>
          <w:szCs w:val="24"/>
        </w:rPr>
        <w:t xml:space="preserve">οί κεντρώοι- κατά 99% θα καταθέσουν στεφάνι στο </w:t>
      </w:r>
      <w:r>
        <w:rPr>
          <w:rFonts w:eastAsia="Times New Roman" w:cs="Times New Roman"/>
          <w:szCs w:val="24"/>
          <w:lang w:val="en-GB"/>
        </w:rPr>
        <w:t>PSI</w:t>
      </w:r>
      <w:r>
        <w:rPr>
          <w:rFonts w:eastAsia="Times New Roman" w:cs="Times New Roman"/>
          <w:szCs w:val="24"/>
        </w:rPr>
        <w:t xml:space="preserve">. Ειλικρινά δεν το καταλαβαίνω αυτό! </w:t>
      </w:r>
    </w:p>
    <w:p w14:paraId="4296751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Αφήνω εδώ τον πίνακα της μ</w:t>
      </w:r>
      <w:r>
        <w:rPr>
          <w:rFonts w:eastAsia="Times New Roman" w:cs="Times New Roman"/>
          <w:szCs w:val="24"/>
        </w:rPr>
        <w:t>ε</w:t>
      </w:r>
      <w:r>
        <w:rPr>
          <w:rFonts w:eastAsia="Times New Roman" w:cs="Times New Roman"/>
          <w:szCs w:val="24"/>
        </w:rPr>
        <w:t>ίξης του χρέους, ο οποίος λέει αυτή τη στιγμή κάτι πολύ απλό. Δεξιά είναι τα στοιχεία του Ε</w:t>
      </w:r>
      <w:r>
        <w:rPr>
          <w:rFonts w:eastAsia="Times New Roman" w:cs="Times New Roman"/>
          <w:szCs w:val="24"/>
          <w:lang w:val="en-GB"/>
        </w:rPr>
        <w:t>FSF</w:t>
      </w:r>
      <w:r>
        <w:rPr>
          <w:rFonts w:eastAsia="Times New Roman" w:cs="Times New Roman"/>
          <w:szCs w:val="24"/>
        </w:rPr>
        <w:t>. Λέει ότι έχουμε πάρει 47 μόνο δισεκατομμύρια</w:t>
      </w:r>
      <w:r>
        <w:rPr>
          <w:rFonts w:eastAsia="Times New Roman" w:cs="Times New Roman"/>
          <w:szCs w:val="24"/>
        </w:rPr>
        <w:t xml:space="preserve"> μετρητά από τα 141 και τα υπόλοιπα είναι όλα ομόλογα. Λέει, επίσης, πού πήγε τι από τον </w:t>
      </w:r>
      <w:r>
        <w:rPr>
          <w:rFonts w:eastAsia="Times New Roman" w:cs="Times New Roman"/>
          <w:szCs w:val="24"/>
          <w:lang w:val="en-US"/>
        </w:rPr>
        <w:t>EFSF</w:t>
      </w:r>
      <w:r>
        <w:rPr>
          <w:rFonts w:eastAsia="Times New Roman" w:cs="Times New Roman"/>
          <w:szCs w:val="24"/>
        </w:rPr>
        <w:t xml:space="preserve"> και πού πήγαν τα λεφτά από τον </w:t>
      </w:r>
      <w:r>
        <w:rPr>
          <w:rFonts w:eastAsia="Times New Roman" w:cs="Times New Roman"/>
          <w:szCs w:val="24"/>
          <w:lang w:val="en-GB"/>
        </w:rPr>
        <w:t>ESM</w:t>
      </w:r>
      <w:r>
        <w:rPr>
          <w:rFonts w:eastAsia="Times New Roman" w:cs="Times New Roman"/>
          <w:szCs w:val="24"/>
        </w:rPr>
        <w:t>, τι καλύπτουμε. Είναι η πλήρης χθεσινή ανάλυση.</w:t>
      </w:r>
    </w:p>
    <w:p w14:paraId="4296751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Προσέξτε τώρα. Αυτός είναι ένας απόρρητος πίνακας. Αυτός ο πίνακας δείχνει μετά</w:t>
      </w:r>
      <w:r>
        <w:rPr>
          <w:rFonts w:eastAsia="Times New Roman" w:cs="Times New Roman"/>
          <w:szCs w:val="24"/>
        </w:rPr>
        <w:t xml:space="preserve"> τη χθεσινή συμφωνία πώς αλλάζει το χρέος μας. Θα τον αφήσω στα Πρακτικά.</w:t>
      </w:r>
    </w:p>
    <w:p w14:paraId="42967517" w14:textId="77777777" w:rsidR="00BC01D7" w:rsidRDefault="000E0221">
      <w:pPr>
        <w:spacing w:line="600" w:lineRule="auto"/>
        <w:ind w:firstLine="720"/>
        <w:jc w:val="both"/>
        <w:rPr>
          <w:rFonts w:eastAsia="Times New Roman" w:cs="Times New Roman"/>
          <w:szCs w:val="24"/>
        </w:rPr>
      </w:pPr>
      <w:r>
        <w:rPr>
          <w:rFonts w:eastAsia="Times New Roman" w:cs="Times New Roman"/>
        </w:rPr>
        <w:t>(Στο σημείο αυτό ο Βουλευτής κ. Δημήτριος Καμμένος καταθέτει για τα Πρακτικά τον προαναφερθέντα πίνακα, ο οποίος βρίσκεται στο αρχείο του Τμήματος Γραμματείας της Διεύθυνσης Στενογρα</w:t>
      </w:r>
      <w:r>
        <w:rPr>
          <w:rFonts w:eastAsia="Times New Roman" w:cs="Times New Roman"/>
        </w:rPr>
        <w:t>φίας και  Πρακτικών της Βουλής)</w:t>
      </w:r>
    </w:p>
    <w:p w14:paraId="42967518" w14:textId="77777777" w:rsidR="00BC01D7" w:rsidRDefault="000E0221">
      <w:pPr>
        <w:spacing w:line="600" w:lineRule="auto"/>
        <w:ind w:firstLine="720"/>
        <w:jc w:val="both"/>
        <w:rPr>
          <w:rFonts w:eastAsia="Times New Roman" w:cs="Times New Roman"/>
        </w:rPr>
      </w:pPr>
      <w:r>
        <w:rPr>
          <w:rFonts w:eastAsia="Times New Roman" w:cs="Times New Roman"/>
        </w:rPr>
        <w:t xml:space="preserve">Εδώ αναλύει -φαίνεται η εικόνα, φαντάζομαι- τι ισχύει μετά τη συμφωνία και τι ίσχυε πριν </w:t>
      </w:r>
      <w:r>
        <w:rPr>
          <w:rFonts w:eastAsia="Times New Roman" w:cs="Times New Roman"/>
        </w:rPr>
        <w:t xml:space="preserve">από </w:t>
      </w:r>
      <w:r>
        <w:rPr>
          <w:rFonts w:eastAsia="Times New Roman" w:cs="Times New Roman"/>
        </w:rPr>
        <w:t>τη συμφωνία, το χάος, τι είχαμε να πληρώνουμε. Το βλέπετε εδώ για κάθε χρόνο μέχρι το 2060 και εδώ είναι πώς μειώνεται και πηγαίνει</w:t>
      </w:r>
      <w:r>
        <w:rPr>
          <w:rFonts w:eastAsia="Times New Roman" w:cs="Times New Roman"/>
        </w:rPr>
        <w:t xml:space="preserve"> και αυξάνει πολύ μετά το 2043 και βλέπουμε. </w:t>
      </w:r>
    </w:p>
    <w:p w14:paraId="42967519" w14:textId="77777777" w:rsidR="00BC01D7" w:rsidRDefault="000E0221">
      <w:pPr>
        <w:spacing w:line="600" w:lineRule="auto"/>
        <w:ind w:firstLine="720"/>
        <w:jc w:val="both"/>
        <w:rPr>
          <w:rFonts w:eastAsia="Times New Roman" w:cs="Times New Roman"/>
        </w:rPr>
      </w:pPr>
      <w:r>
        <w:rPr>
          <w:rFonts w:eastAsia="Times New Roman" w:cs="Times New Roman"/>
        </w:rPr>
        <w:t xml:space="preserve">Το σημαντικό ποιο είναι; Στη γαλάζια γραμμή κάτω λέει για τον </w:t>
      </w:r>
      <w:r>
        <w:rPr>
          <w:rFonts w:eastAsia="Times New Roman" w:cs="Times New Roman"/>
          <w:lang w:val="en-GB"/>
        </w:rPr>
        <w:t>EFSF</w:t>
      </w:r>
      <w:r>
        <w:rPr>
          <w:rFonts w:eastAsia="Times New Roman" w:cs="Times New Roman"/>
        </w:rPr>
        <w:t xml:space="preserve">, το PSI, το LM </w:t>
      </w:r>
      <w:proofErr w:type="spellStart"/>
      <w:r>
        <w:rPr>
          <w:rFonts w:eastAsia="Times New Roman" w:cs="Times New Roman"/>
        </w:rPr>
        <w:t>Facility</w:t>
      </w:r>
      <w:proofErr w:type="spellEnd"/>
      <w:r>
        <w:rPr>
          <w:rFonts w:eastAsia="Times New Roman" w:cs="Times New Roman"/>
        </w:rPr>
        <w:t xml:space="preserve">. Το LM </w:t>
      </w:r>
      <w:proofErr w:type="spellStart"/>
      <w:r>
        <w:rPr>
          <w:rFonts w:eastAsia="Times New Roman" w:cs="Times New Roman"/>
        </w:rPr>
        <w:t>Facility</w:t>
      </w:r>
      <w:proofErr w:type="spellEnd"/>
      <w:r>
        <w:rPr>
          <w:rFonts w:eastAsia="Times New Roman" w:cs="Times New Roman"/>
        </w:rPr>
        <w:t xml:space="preserve"> είναι το δάνειο που πήραμε μόνο για </w:t>
      </w:r>
      <w:r>
        <w:rPr>
          <w:rFonts w:eastAsia="Times New Roman" w:cs="Times New Roman"/>
        </w:rPr>
        <w:lastRenderedPageBreak/>
        <w:t xml:space="preserve">το </w:t>
      </w:r>
      <w:r>
        <w:rPr>
          <w:rFonts w:eastAsia="Times New Roman" w:cs="Times New Roman"/>
          <w:lang w:val="en-GB"/>
        </w:rPr>
        <w:t>PSI</w:t>
      </w:r>
      <w:r>
        <w:rPr>
          <w:rFonts w:eastAsia="Times New Roman" w:cs="Times New Roman"/>
        </w:rPr>
        <w:t xml:space="preserve">, για να εξυπηρετήσουμε τα «γλυκαντικά». Αυτό εξυπηρετείται 2022 με 2043. </w:t>
      </w:r>
    </w:p>
    <w:p w14:paraId="4296751A" w14:textId="77777777" w:rsidR="00BC01D7" w:rsidRDefault="000E0221">
      <w:pPr>
        <w:spacing w:line="600" w:lineRule="auto"/>
        <w:ind w:firstLine="720"/>
        <w:jc w:val="both"/>
        <w:rPr>
          <w:rFonts w:eastAsia="Times New Roman" w:cs="Times New Roman"/>
        </w:rPr>
      </w:pPr>
      <w:r>
        <w:rPr>
          <w:rFonts w:eastAsia="Times New Roman" w:cs="Times New Roman"/>
        </w:rPr>
        <w:t xml:space="preserve">Δείτε το, παρακαλώ, συνάδελφοι, είναι δάνειο που πήραμε μόνο για το </w:t>
      </w:r>
      <w:r>
        <w:rPr>
          <w:rFonts w:eastAsia="Times New Roman" w:cs="Times New Roman"/>
          <w:lang w:val="en-GB"/>
        </w:rPr>
        <w:t>PSI</w:t>
      </w:r>
      <w:r>
        <w:rPr>
          <w:rFonts w:eastAsia="Times New Roman" w:cs="Times New Roman"/>
        </w:rPr>
        <w:t xml:space="preserve">. Δεν υπήρχε κανένας εθελοντισμός. Τα «φεσώσαμε» όλα στον ελληνικό λαό. Εδώ είναι το μάτι της συμφωνίας του </w:t>
      </w:r>
      <w:r>
        <w:rPr>
          <w:rFonts w:eastAsia="Times New Roman" w:cs="Times New Roman"/>
          <w:lang w:val="en-GB"/>
        </w:rPr>
        <w:t>PS</w:t>
      </w:r>
      <w:r>
        <w:rPr>
          <w:rFonts w:eastAsia="Times New Roman" w:cs="Times New Roman"/>
          <w:lang w:val="en-GB"/>
        </w:rPr>
        <w:t>I</w:t>
      </w:r>
      <w:r>
        <w:rPr>
          <w:rFonts w:eastAsia="Times New Roman" w:cs="Times New Roman"/>
        </w:rPr>
        <w:t xml:space="preserve"> και σας έχω βάλει και τα σχετικά άρθρα, όλα τα άρθρα που λένε τι δανειστήκαμε. </w:t>
      </w:r>
    </w:p>
    <w:p w14:paraId="4296751B" w14:textId="77777777" w:rsidR="00BC01D7" w:rsidRDefault="000E0221">
      <w:pPr>
        <w:spacing w:line="600" w:lineRule="auto"/>
        <w:ind w:firstLine="720"/>
        <w:jc w:val="both"/>
        <w:rPr>
          <w:rFonts w:eastAsia="Times New Roman" w:cs="Times New Roman"/>
        </w:rPr>
      </w:pPr>
      <w:r>
        <w:rPr>
          <w:rFonts w:eastAsia="Times New Roman" w:cs="Times New Roman"/>
        </w:rPr>
        <w:t xml:space="preserve">Ας τα διαβάσω, έτσι, προς άμυνα. Η συμφωνία λέγεται </w:t>
      </w:r>
      <w:r>
        <w:rPr>
          <w:rFonts w:eastAsia="Times New Roman" w:cs="Times New Roman"/>
          <w:lang w:val="en-US"/>
        </w:rPr>
        <w:t>L</w:t>
      </w:r>
      <w:proofErr w:type="spellStart"/>
      <w:r>
        <w:rPr>
          <w:rFonts w:eastAsia="Times New Roman" w:cs="Times New Roman"/>
        </w:rPr>
        <w:t>iability</w:t>
      </w:r>
      <w:proofErr w:type="spellEnd"/>
      <w:r>
        <w:rPr>
          <w:rFonts w:eastAsia="Times New Roman" w:cs="Times New Roman"/>
        </w:rPr>
        <w:t xml:space="preserve"> </w:t>
      </w:r>
      <w:r>
        <w:rPr>
          <w:rFonts w:eastAsia="Times New Roman" w:cs="Times New Roman"/>
          <w:lang w:val="en-US"/>
        </w:rPr>
        <w:t>M</w:t>
      </w:r>
      <w:proofErr w:type="spellStart"/>
      <w:r>
        <w:rPr>
          <w:rFonts w:eastAsia="Times New Roman" w:cs="Times New Roman"/>
        </w:rPr>
        <w:t>anagement</w:t>
      </w:r>
      <w:proofErr w:type="spellEnd"/>
      <w:r>
        <w:rPr>
          <w:rFonts w:eastAsia="Times New Roman" w:cs="Times New Roman"/>
        </w:rPr>
        <w:t xml:space="preserve">, δηλαδή διαχείριση των απαιτήσεων για το </w:t>
      </w:r>
      <w:r>
        <w:rPr>
          <w:rFonts w:eastAsia="Times New Roman" w:cs="Times New Roman"/>
          <w:lang w:val="en-GB"/>
        </w:rPr>
        <w:t>PSI</w:t>
      </w:r>
      <w:r>
        <w:rPr>
          <w:rFonts w:eastAsia="Times New Roman" w:cs="Times New Roman"/>
        </w:rPr>
        <w:t xml:space="preserve"> και έχει δάνεια 30 δισεκατομμύρια για την Ελλάδα, για να</w:t>
      </w:r>
      <w:r>
        <w:rPr>
          <w:rFonts w:eastAsia="Times New Roman" w:cs="Times New Roman"/>
        </w:rPr>
        <w:t xml:space="preserve"> μπορέσει –το μεταφράζω- μερικώς να χρηματοδοτήσει την εθελοντική συμμετοχή. Είναι 30 δισεκατομμύρια δάνειο! Είναι 35 δισεκατομμύρια, για να μπορέσει η Ελλάδα να χρηματοδοτήσει την εξαγορά των ομολόγων. Αυτά είναι δάνεια που πήραμε για το </w:t>
      </w:r>
      <w:r>
        <w:rPr>
          <w:rFonts w:eastAsia="Times New Roman" w:cs="Times New Roman"/>
          <w:lang w:val="en-GB"/>
        </w:rPr>
        <w:t>PSI</w:t>
      </w:r>
      <w:r>
        <w:rPr>
          <w:rFonts w:eastAsia="Times New Roman" w:cs="Times New Roman"/>
        </w:rPr>
        <w:t xml:space="preserve"> 30 και 35 δισ</w:t>
      </w:r>
      <w:r>
        <w:rPr>
          <w:rFonts w:eastAsia="Times New Roman" w:cs="Times New Roman"/>
        </w:rPr>
        <w:t xml:space="preserve">εκατομμυρίων από την Κεντρική Τράπεζα και 5,5 </w:t>
      </w:r>
      <w:r>
        <w:rPr>
          <w:rFonts w:eastAsia="Times New Roman" w:cs="Times New Roman"/>
        </w:rPr>
        <w:lastRenderedPageBreak/>
        <w:t>δισεκατομμύρια ευρώ πήραμε για τους δεδηλωμένους τόκους, που έπρεπε να τους πληρώσουμε για να πάμε σε άλλη συμφωνία, γιατί έπρεπε να πληρωθούν αυτοί που έδιναν τα ομόλογα τους τόκους εκείνης της στιγμής</w:t>
      </w:r>
      <w:r w:rsidRPr="00FE58B0">
        <w:rPr>
          <w:rFonts w:eastAsia="Times New Roman" w:cs="Times New Roman"/>
        </w:rPr>
        <w:t>,</w:t>
      </w:r>
      <w:r>
        <w:rPr>
          <w:rFonts w:eastAsia="Times New Roman" w:cs="Times New Roman"/>
        </w:rPr>
        <w:t xml:space="preserve"> που άλ</w:t>
      </w:r>
      <w:r>
        <w:rPr>
          <w:rFonts w:eastAsia="Times New Roman" w:cs="Times New Roman"/>
        </w:rPr>
        <w:t xml:space="preserve">λαζαν τα ομόλογά τους. </w:t>
      </w:r>
    </w:p>
    <w:p w14:paraId="4296751C" w14:textId="77777777" w:rsidR="00BC01D7" w:rsidRDefault="000E0221">
      <w:pPr>
        <w:spacing w:line="600" w:lineRule="auto"/>
        <w:ind w:firstLine="720"/>
        <w:jc w:val="both"/>
        <w:rPr>
          <w:rFonts w:eastAsia="Times New Roman" w:cs="Times New Roman"/>
        </w:rPr>
      </w:pPr>
      <w:r>
        <w:rPr>
          <w:rFonts w:eastAsia="Times New Roman" w:cs="Times New Roman"/>
        </w:rPr>
        <w:t>(Στο σημείο αυτό ο Βουλευτής κ. Δημήτριος Καμμένος καταθέτει για τα Πρακτικά τον προαναφερθέν έγγραφο, το οποίο βρίσκεται στο αρχείο του Τμήματος Γραμματείας της Διεύθυνσης Στενογραφίας και  Πρακτικών της Βουλής)</w:t>
      </w:r>
    </w:p>
    <w:p w14:paraId="4296751D" w14:textId="77777777" w:rsidR="00BC01D7" w:rsidRDefault="000E0221">
      <w:pPr>
        <w:spacing w:line="600" w:lineRule="auto"/>
        <w:ind w:firstLine="720"/>
        <w:jc w:val="both"/>
        <w:rPr>
          <w:rFonts w:eastAsia="Times New Roman" w:cs="Times New Roman"/>
        </w:rPr>
      </w:pPr>
      <w:r>
        <w:rPr>
          <w:rFonts w:eastAsia="Times New Roman" w:cs="Times New Roman"/>
        </w:rPr>
        <w:t>Μια χαρά είναι, δεν</w:t>
      </w:r>
      <w:r>
        <w:rPr>
          <w:rFonts w:eastAsia="Times New Roman" w:cs="Times New Roman"/>
        </w:rPr>
        <w:t xml:space="preserve"> είναι τίποτα δύσκολο. Για να τελειώσουμε και με αυτό το ψέμα του </w:t>
      </w:r>
      <w:r>
        <w:rPr>
          <w:rFonts w:eastAsia="Times New Roman" w:cs="Times New Roman"/>
          <w:lang w:val="en-GB"/>
        </w:rPr>
        <w:t>PSI</w:t>
      </w:r>
      <w:r>
        <w:rPr>
          <w:rFonts w:eastAsia="Times New Roman" w:cs="Times New Roman"/>
        </w:rPr>
        <w:t>, εδώ έχω όλα τα δελτία χρέους. Όποιος θέλει ασχολείται. Έχω κάνει και τις σημειώσεις μου, γιατί και πώς δεν μειώθηκε το χρέος και πώς γύρισε από δημόσιο εσωτερικής χρήσης και απαίτησης ο</w:t>
      </w:r>
      <w:r>
        <w:rPr>
          <w:rFonts w:eastAsia="Times New Roman" w:cs="Times New Roman"/>
        </w:rPr>
        <w:t xml:space="preserve">μόλογο </w:t>
      </w:r>
      <w:r>
        <w:rPr>
          <w:rFonts w:eastAsia="Times New Roman" w:cs="Times New Roman"/>
        </w:rPr>
        <w:t>Ε</w:t>
      </w:r>
      <w:r>
        <w:rPr>
          <w:rFonts w:eastAsia="Times New Roman" w:cs="Times New Roman"/>
        </w:rPr>
        <w:t xml:space="preserve">λληνικού </w:t>
      </w:r>
      <w:r>
        <w:rPr>
          <w:rFonts w:eastAsia="Times New Roman" w:cs="Times New Roman"/>
        </w:rPr>
        <w:t>Δ</w:t>
      </w:r>
      <w:r>
        <w:rPr>
          <w:rFonts w:eastAsia="Times New Roman" w:cs="Times New Roman"/>
        </w:rPr>
        <w:t xml:space="preserve">ικαίου και ελάχιστο έξω –δηλαδή ήταν 85% ομόλογο </w:t>
      </w:r>
      <w:r>
        <w:rPr>
          <w:rFonts w:eastAsia="Times New Roman" w:cs="Times New Roman"/>
        </w:rPr>
        <w:lastRenderedPageBreak/>
        <w:t xml:space="preserve">στην Ελλάδα και 15% ομόλογο εξωτερικό, εκτός Ελλάδας, </w:t>
      </w:r>
      <w:r>
        <w:rPr>
          <w:rFonts w:eastAsia="Times New Roman" w:cs="Times New Roman"/>
        </w:rPr>
        <w:t>Ε</w:t>
      </w:r>
      <w:r>
        <w:rPr>
          <w:rFonts w:eastAsia="Times New Roman" w:cs="Times New Roman"/>
        </w:rPr>
        <w:t xml:space="preserve">λληνικού </w:t>
      </w:r>
      <w:r>
        <w:rPr>
          <w:rFonts w:eastAsia="Times New Roman" w:cs="Times New Roman"/>
        </w:rPr>
        <w:t>Δ</w:t>
      </w:r>
      <w:r>
        <w:rPr>
          <w:rFonts w:eastAsia="Times New Roman" w:cs="Times New Roman"/>
        </w:rPr>
        <w:t>ικαίου- στο να είναι όλα μαζί από 265 εκατομμύρια και να έχουν φθάσει τα 70 τα ομόλογα και να έχουμε πάει τα δάνεια από 0 στ</w:t>
      </w:r>
      <w:r>
        <w:rPr>
          <w:rFonts w:eastAsia="Times New Roman" w:cs="Times New Roman"/>
        </w:rPr>
        <w:t xml:space="preserve">α 280. </w:t>
      </w:r>
    </w:p>
    <w:p w14:paraId="4296751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Είναι όλα στα δελτία εσωτερικού χρέους</w:t>
      </w:r>
      <w:r>
        <w:rPr>
          <w:rFonts w:eastAsia="Times New Roman" w:cs="Times New Roman"/>
          <w:szCs w:val="24"/>
        </w:rPr>
        <w:t>,</w:t>
      </w:r>
      <w:r>
        <w:rPr>
          <w:rFonts w:eastAsia="Times New Roman" w:cs="Times New Roman"/>
          <w:szCs w:val="24"/>
        </w:rPr>
        <w:t xml:space="preserve"> στη δεύτερη σελίδα πάνω δεξιά.</w:t>
      </w:r>
    </w:p>
    <w:p w14:paraId="4296751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τα προαναφερθέντα έγγραφα, τα οποία βρίσκονται στο αρχείο του Τμήματος Γραμματείας της Διεύθυνσης Στ</w:t>
      </w:r>
      <w:r>
        <w:rPr>
          <w:rFonts w:eastAsia="Times New Roman" w:cs="Times New Roman"/>
          <w:szCs w:val="24"/>
        </w:rPr>
        <w:t>ενογραφίας και  Πρακτικών της Βουλής)</w:t>
      </w:r>
    </w:p>
    <w:p w14:paraId="4296752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Συγκεντρωτικά, όσον αφορά τα δάνεια που πήραμε</w:t>
      </w:r>
      <w:r>
        <w:rPr>
          <w:rFonts w:eastAsia="Times New Roman" w:cs="Times New Roman"/>
          <w:szCs w:val="24"/>
        </w:rPr>
        <w:t>,</w:t>
      </w:r>
      <w:r>
        <w:rPr>
          <w:rFonts w:eastAsia="Times New Roman" w:cs="Times New Roman"/>
          <w:szCs w:val="24"/>
        </w:rPr>
        <w:t xml:space="preserve"> το 2009 το δημόσιο χρέος ήταν 298 εκατομμύρια και παραδόθηκε τον Δεκέμβριο του 2014 στα 324 εκατομμύρια. Καμ</w:t>
      </w:r>
      <w:r>
        <w:rPr>
          <w:rFonts w:eastAsia="Times New Roman" w:cs="Times New Roman"/>
          <w:szCs w:val="24"/>
        </w:rPr>
        <w:t>μ</w:t>
      </w:r>
      <w:r>
        <w:rPr>
          <w:rFonts w:eastAsia="Times New Roman" w:cs="Times New Roman"/>
          <w:szCs w:val="24"/>
        </w:rPr>
        <w:t xml:space="preserve">ία σχέση με το </w:t>
      </w:r>
      <w:r>
        <w:rPr>
          <w:rFonts w:eastAsia="Times New Roman" w:cs="Times New Roman"/>
          <w:szCs w:val="24"/>
          <w:lang w:val="en-US"/>
        </w:rPr>
        <w:t>PSI</w:t>
      </w:r>
      <w:r>
        <w:rPr>
          <w:rFonts w:eastAsia="Times New Roman" w:cs="Times New Roman"/>
          <w:szCs w:val="24"/>
        </w:rPr>
        <w:t xml:space="preserve">. Προσέξτε τώρα. Το 2009 τα ομόλογα </w:t>
      </w:r>
      <w:r>
        <w:rPr>
          <w:rFonts w:eastAsia="Times New Roman" w:cs="Times New Roman"/>
          <w:szCs w:val="24"/>
        </w:rPr>
        <w:t>Ε</w:t>
      </w:r>
      <w:r>
        <w:rPr>
          <w:rFonts w:eastAsia="Times New Roman" w:cs="Times New Roman"/>
          <w:szCs w:val="24"/>
        </w:rPr>
        <w:t>λληνικ</w:t>
      </w:r>
      <w:r>
        <w:rPr>
          <w:rFonts w:eastAsia="Times New Roman" w:cs="Times New Roman"/>
          <w:szCs w:val="24"/>
        </w:rPr>
        <w:t xml:space="preserve">ού </w:t>
      </w:r>
      <w:r>
        <w:rPr>
          <w:rFonts w:eastAsia="Times New Roman" w:cs="Times New Roman"/>
          <w:szCs w:val="24"/>
        </w:rPr>
        <w:t>Δ</w:t>
      </w:r>
      <w:r>
        <w:rPr>
          <w:rFonts w:eastAsia="Times New Roman" w:cs="Times New Roman"/>
          <w:szCs w:val="24"/>
        </w:rPr>
        <w:t xml:space="preserve">ικαίου ήταν 265 δισεκατομμύρια ευρώ. Θα </w:t>
      </w:r>
      <w:r>
        <w:rPr>
          <w:rFonts w:eastAsia="Times New Roman" w:cs="Times New Roman"/>
          <w:szCs w:val="24"/>
        </w:rPr>
        <w:lastRenderedPageBreak/>
        <w:t xml:space="preserve">σας πω πόσα συμμετείχαν και πόσα κουρεύτηκαν. Από τα 265 δισεκατομμύρια τον Δεκέμβριο του 2014 είχαμε 66. Φύγανε 199 δισεκατομμύρια ευρώ, ονομαστική αξία διακόσια δισεκατομμύρια ομόλογα. Συνάμα, τι έγινε όμως το </w:t>
      </w:r>
      <w:r>
        <w:rPr>
          <w:rFonts w:eastAsia="Times New Roman" w:cs="Times New Roman"/>
          <w:szCs w:val="24"/>
        </w:rPr>
        <w:t>2009; Από 54 δισεκατομμύρια πήγε στα 218 δισεκατομμύρια ο δανεισμός. Η διαφορά δανεισμού είναι 35 δισεκατομμύρια, η διαφορά ομολόγων είναι 66 δισεκατομμύρια, η διαφορά 35 δισεκατομμυρίων με 66 δισεκατομμύρια μας κάνει τη διαφορά από τα 298 δισεκατομμύρια σ</w:t>
      </w:r>
      <w:r>
        <w:rPr>
          <w:rFonts w:eastAsia="Times New Roman" w:cs="Times New Roman"/>
          <w:szCs w:val="24"/>
        </w:rPr>
        <w:t xml:space="preserve">τα 324 δισεκατομμύρια. </w:t>
      </w:r>
    </w:p>
    <w:p w14:paraId="4296752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Προσέξτε: Ό,τι κουρέψαμε, δεν το κουρέψαμε και είπαμε «δεν πειράζει, το αλλάζουμε με κάτι άλλο, να αλλάξω το αυτοκίνητο να πάρω ένα άλλο, δίπορτο», αλλά καταστρέψαμε τη χώρα, τη χρεοκοπήσαμε δυο φορές. Κάναμε 80 δισεκατομμύρια κόκκι</w:t>
      </w:r>
      <w:r>
        <w:rPr>
          <w:rFonts w:eastAsia="Times New Roman" w:cs="Times New Roman"/>
          <w:szCs w:val="24"/>
        </w:rPr>
        <w:t>να δάνεια, ένα εκατομμύριο ανέργους και</w:t>
      </w:r>
      <w:r>
        <w:rPr>
          <w:rFonts w:eastAsia="Times New Roman" w:cs="Times New Roman"/>
          <w:szCs w:val="24"/>
        </w:rPr>
        <w:t>,</w:t>
      </w:r>
      <w:r>
        <w:rPr>
          <w:rFonts w:eastAsia="Times New Roman" w:cs="Times New Roman"/>
          <w:szCs w:val="24"/>
        </w:rPr>
        <w:t xml:space="preserve"> συγχρόνως, εκτός αγορών, με δύο χρεοκοπίες, αλλάξαμε το χρέος και δανειστήκαμε, αντί να έχουμε ομόλογα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ικαίου και </w:t>
      </w:r>
      <w:r>
        <w:rPr>
          <w:rFonts w:eastAsia="Times New Roman" w:cs="Times New Roman"/>
          <w:szCs w:val="24"/>
        </w:rPr>
        <w:lastRenderedPageBreak/>
        <w:t>να τα βρούμε μεταξύ μας με τις τράπεζες με 40 δισεκατομμύρια, ώστε να μην έχουμε ανάγκη να δανειστούμε για όλα αυτά, με τα ακίνητα, με την Αγροτική, με τα κόκκινα δάνεια που ήταν τότε μόνο 25 δισεκατομμύρια, θα είχαμε βρει την άκρη μόνοι μας, αλ</w:t>
      </w:r>
      <w:r>
        <w:rPr>
          <w:rFonts w:eastAsia="Times New Roman" w:cs="Times New Roman"/>
          <w:szCs w:val="24"/>
        </w:rPr>
        <w:t xml:space="preserve">λά δεν έπρεπε να τη βρούμε μόνοι μας. </w:t>
      </w:r>
    </w:p>
    <w:p w14:paraId="4296752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Παρακαλώ, κρατήστε και εδώ για όποιον συνάδελφο θέλει να δει την εξέλιξη των ομολόγων σε σχέση με την αλλαγή της σύνθεσης του προφίλ του χρέους. </w:t>
      </w:r>
    </w:p>
    <w:p w14:paraId="4296752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w:t>
      </w:r>
      <w:r>
        <w:rPr>
          <w:rFonts w:eastAsia="Times New Roman" w:cs="Times New Roman"/>
          <w:szCs w:val="24"/>
        </w:rPr>
        <w:t>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296752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Για να πάμε και λίγο στην ανάπτυξη, αυτός ο </w:t>
      </w:r>
      <w:r>
        <w:rPr>
          <w:rFonts w:eastAsia="Times New Roman" w:cs="Times New Roman"/>
          <w:szCs w:val="24"/>
        </w:rPr>
        <w:t>π</w:t>
      </w:r>
      <w:r>
        <w:rPr>
          <w:rFonts w:eastAsia="Times New Roman" w:cs="Times New Roman"/>
          <w:szCs w:val="24"/>
        </w:rPr>
        <w:t>ροϋπολογισμός θα είναι αναπτυξιακός για πολλούς λόγους. Ο βασικότερ</w:t>
      </w:r>
      <w:r>
        <w:rPr>
          <w:rFonts w:eastAsia="Times New Roman" w:cs="Times New Roman"/>
          <w:szCs w:val="24"/>
        </w:rPr>
        <w:t xml:space="preserve">ος είναι ότι δουλεύουμε γι’ αυτό. Δεν είναι εδώ να το ακούσουν, θα το δουν σε βίντεο. Εμείς </w:t>
      </w:r>
      <w:r>
        <w:rPr>
          <w:rFonts w:eastAsia="Times New Roman" w:cs="Times New Roman"/>
          <w:szCs w:val="24"/>
        </w:rPr>
        <w:lastRenderedPageBreak/>
        <w:t>δεν δουλεύουμε για να ξαναψηφιστούμε. Εγώ δεν το κάνω αυτό το πράγμα, δεν μου περνάει από το μυαλό. Πρέπει να πετύχει, δεν μας παίρνει. Δεν γίνεται να μη φέρω έσοδα</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ροσέξτε, παράλληλα έσοδα. Μιλάγαμε με τον Χρήστο εδώ πόσες φορές, με τον Τρύφωνα και με την Κατερίνα θα τα πούμε. Τα νομοσχέδια έρχονται όλα. Δηλαδή, όσον αφορά  τον ΦΠΑ που χάσανε</w:t>
      </w:r>
      <w:r>
        <w:rPr>
          <w:rFonts w:eastAsia="Times New Roman" w:cs="Times New Roman"/>
          <w:szCs w:val="24"/>
        </w:rPr>
        <w:t>,</w:t>
      </w:r>
      <w:r>
        <w:rPr>
          <w:rFonts w:eastAsia="Times New Roman" w:cs="Times New Roman"/>
          <w:szCs w:val="24"/>
        </w:rPr>
        <w:t xml:space="preserve"> γιατί δεν είναι η Νέα Δημοκρατία εδώ να μας πει γιατί από το 2009 έως τ</w:t>
      </w:r>
      <w:r>
        <w:rPr>
          <w:rFonts w:eastAsia="Times New Roman" w:cs="Times New Roman"/>
          <w:szCs w:val="24"/>
        </w:rPr>
        <w:t xml:space="preserve">ο 2014 έχασε 32 δισεκατομμύρια ΦΠΑ; Σε ύφεση η οικονομία, με λίγες συναλλαγές, άρα λίγες αγοραπωλησίες και χάσαμε 32 δισεκατομμύρια ΦΠΑ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w:t>
      </w:r>
      <w:r>
        <w:rPr>
          <w:rFonts w:eastAsia="Times New Roman" w:cs="Times New Roman"/>
          <w:szCs w:val="24"/>
        </w:rPr>
        <w:t>ρχόμαστε εμείς να μπορέσουμε</w:t>
      </w:r>
      <w:r>
        <w:rPr>
          <w:rFonts w:eastAsia="Times New Roman" w:cs="Times New Roman"/>
          <w:szCs w:val="24"/>
        </w:rPr>
        <w:t>,</w:t>
      </w:r>
      <w:r>
        <w:rPr>
          <w:rFonts w:eastAsia="Times New Roman" w:cs="Times New Roman"/>
          <w:szCs w:val="24"/>
        </w:rPr>
        <w:t xml:space="preserve"> από τα 6 δισεκατομμύρια τον χρόνο που χάνουμε, να εισπράξουμε με τους μηχανισμούς -πο</w:t>
      </w:r>
      <w:r>
        <w:rPr>
          <w:rFonts w:eastAsia="Times New Roman" w:cs="Times New Roman"/>
          <w:szCs w:val="24"/>
        </w:rPr>
        <w:t xml:space="preserve">υ θα αναγνώσω πολύ γρήγορα για τα Πρακτικά- τον ΦΠΑ που χάνεται. </w:t>
      </w:r>
      <w:r>
        <w:rPr>
          <w:rFonts w:eastAsia="Times New Roman" w:cs="Times New Roman"/>
          <w:szCs w:val="24"/>
        </w:rPr>
        <w:t>Δ</w:t>
      </w:r>
      <w:r>
        <w:rPr>
          <w:rFonts w:eastAsia="Times New Roman" w:cs="Times New Roman"/>
          <w:szCs w:val="24"/>
        </w:rPr>
        <w:t xml:space="preserve">εν το προϋπολογίσαμε ότι θα το πάρουμε, γιατί δεν επιτρέπεται και είναι σωστό. Θα πάρουμε, όμως, ένα μεγάλο του κομμάτι με το πλαστικό χρήμα και το νομοσχέδιο που θα έλθει και θα το βάλουμε </w:t>
      </w:r>
      <w:r>
        <w:rPr>
          <w:rFonts w:eastAsia="Times New Roman" w:cs="Times New Roman"/>
          <w:szCs w:val="24"/>
        </w:rPr>
        <w:t>στον προϋπολογισμό του 2018</w:t>
      </w:r>
      <w:r>
        <w:rPr>
          <w:rFonts w:eastAsia="Times New Roman" w:cs="Times New Roman"/>
          <w:szCs w:val="24"/>
        </w:rPr>
        <w:t>,</w:t>
      </w:r>
      <w:r>
        <w:rPr>
          <w:rFonts w:eastAsia="Times New Roman" w:cs="Times New Roman"/>
          <w:szCs w:val="24"/>
        </w:rPr>
        <w:t xml:space="preserve"> τέτοια εποχή. Θα το έχουμε πάρει και θα πούμε </w:t>
      </w:r>
      <w:r>
        <w:rPr>
          <w:rFonts w:eastAsia="Times New Roman" w:cs="Times New Roman"/>
          <w:szCs w:val="24"/>
        </w:rPr>
        <w:lastRenderedPageBreak/>
        <w:t>«κύριοι, αυτό είναι και είναι μόνιμο μέτρο». Έγινε ο μηχανισμός, άρα θα εισπράττεις κάθε χρόνο 1 δισεκατομμύριο από τα 6 δισεκατομμύρια τον χρόνο διαφυγών ΦΠΑ, 5,4 δισεκατομμύρια τα</w:t>
      </w:r>
      <w:r>
        <w:rPr>
          <w:rFonts w:eastAsia="Times New Roman" w:cs="Times New Roman"/>
          <w:szCs w:val="24"/>
        </w:rPr>
        <w:t xml:space="preserve"> μέτρα τριετίας. Μας μένουν και ρέστα, εάν είχαμε τον ΦΠΑ. Όχι</w:t>
      </w:r>
      <w:r>
        <w:rPr>
          <w:rFonts w:eastAsia="Times New Roman" w:cs="Times New Roman"/>
          <w:szCs w:val="24"/>
        </w:rPr>
        <w:t>,</w:t>
      </w:r>
      <w:r>
        <w:rPr>
          <w:rFonts w:eastAsia="Times New Roman" w:cs="Times New Roman"/>
          <w:szCs w:val="24"/>
        </w:rPr>
        <w:t xml:space="preserve"> δεν πρέπει να αλλάξουμε το κράτος, να το αφήσουμε όπως ήταν, έτερον εκάτερον, αλλά είναι </w:t>
      </w:r>
      <w:r>
        <w:rPr>
          <w:rFonts w:eastAsia="Times New Roman" w:cs="Times New Roman"/>
          <w:szCs w:val="24"/>
          <w:lang w:val="en-US"/>
        </w:rPr>
        <w:t>over</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above</w:t>
      </w:r>
      <w:r>
        <w:rPr>
          <w:rFonts w:eastAsia="Times New Roman" w:cs="Times New Roman"/>
          <w:szCs w:val="24"/>
        </w:rPr>
        <w:t xml:space="preserve">. Είναι όλα από πάνω αυτά που πρέπει να κάνουμε. </w:t>
      </w:r>
      <w:r>
        <w:rPr>
          <w:rFonts w:eastAsia="Times New Roman" w:cs="Times New Roman"/>
          <w:szCs w:val="24"/>
        </w:rPr>
        <w:t>Ε</w:t>
      </w:r>
      <w:r>
        <w:rPr>
          <w:rFonts w:eastAsia="Times New Roman" w:cs="Times New Roman"/>
          <w:szCs w:val="24"/>
        </w:rPr>
        <w:t>δώ πρέπει να προστατευθούν επιχειρηματί</w:t>
      </w:r>
      <w:r>
        <w:rPr>
          <w:rFonts w:eastAsia="Times New Roman" w:cs="Times New Roman"/>
          <w:szCs w:val="24"/>
        </w:rPr>
        <w:t xml:space="preserve">ες. Είναι σωστό ότι δεν είναι άμεσα αναπτυξιακό μέτρο η αύξηση φορολογίας. Ούτε ο έμμεσος φόρος είναι δίκαιος. Δεν έχουμε δημοσιονομικό περιθώριο. Αυτό που δίνει όμως η χθεσινή συμφωνία, την οποία δεν θα την παίρνανε ούτε για τα κόμματά τους, είναι ότι σε </w:t>
      </w:r>
      <w:r>
        <w:rPr>
          <w:rFonts w:eastAsia="Times New Roman" w:cs="Times New Roman"/>
          <w:szCs w:val="24"/>
        </w:rPr>
        <w:t>βλέπουν οι αγορές με άλλο μάτι. Εκλογές δεν γίνονται, δεν υπάρχουν. Ωραία, έχουμε να λέμε στα κανάλια το πρωί ότι περνάμε πάρα πολύ ωραία.</w:t>
      </w:r>
    </w:p>
    <w:p w14:paraId="4296752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Πολιτική σταθερότητα. Σοβαρότητα, ανταγωνιστικότητα, δουλειά. Έρχεται με τη βιωσιμότητα του χρέους η έκθεση του κ. </w:t>
      </w:r>
      <w:proofErr w:type="spellStart"/>
      <w:r>
        <w:rPr>
          <w:rFonts w:eastAsia="Times New Roman" w:cs="Times New Roman"/>
          <w:szCs w:val="24"/>
        </w:rPr>
        <w:t>Ντράγκι</w:t>
      </w:r>
      <w:proofErr w:type="spellEnd"/>
      <w:r>
        <w:rPr>
          <w:rFonts w:eastAsia="Times New Roman" w:cs="Times New Roman"/>
          <w:szCs w:val="24"/>
        </w:rPr>
        <w:t xml:space="preserve"> -και θα βγάλει και μία έκθεση το ΔΝΤ στο τέλος του τρέχοντος μήνα- και θα πει ο κ. </w:t>
      </w:r>
      <w:proofErr w:type="spellStart"/>
      <w:r>
        <w:rPr>
          <w:rFonts w:eastAsia="Times New Roman" w:cs="Times New Roman"/>
          <w:szCs w:val="24"/>
        </w:rPr>
        <w:t>Ντράγκι</w:t>
      </w:r>
      <w:proofErr w:type="spellEnd"/>
      <w:r>
        <w:rPr>
          <w:rFonts w:eastAsia="Times New Roman" w:cs="Times New Roman"/>
          <w:szCs w:val="24"/>
        </w:rPr>
        <w:t xml:space="preserve"> στο ΔΝΤ «έτσι πάνε τα πράγματα». Θέλει και</w:t>
      </w:r>
      <w:r>
        <w:rPr>
          <w:rFonts w:eastAsia="Times New Roman" w:cs="Times New Roman"/>
          <w:szCs w:val="24"/>
        </w:rPr>
        <w:t xml:space="preserve"> αυτός μια τεκμηρίωση</w:t>
      </w:r>
      <w:r>
        <w:rPr>
          <w:rFonts w:eastAsia="Times New Roman" w:cs="Times New Roman"/>
          <w:szCs w:val="24"/>
        </w:rPr>
        <w:t>,</w:t>
      </w:r>
      <w:r>
        <w:rPr>
          <w:rFonts w:eastAsia="Times New Roman" w:cs="Times New Roman"/>
          <w:szCs w:val="24"/>
        </w:rPr>
        <w:t xml:space="preserve"> για να πάει να εισηγηθεί να μας πάρουν τα ομόλογα, δηλαδή ή να παίρνει τα ελληνικά ομόλογα ή να τα ανταλλάξουμε. Τη συμφωνία από πέρσι την έχουμε συζητήσει με τον Ευκλείδη. Τι σημαίνει αυτό; Φ</w:t>
      </w:r>
      <w:r>
        <w:rPr>
          <w:rFonts w:eastAsia="Times New Roman" w:cs="Times New Roman"/>
          <w:szCs w:val="24"/>
        </w:rPr>
        <w:t>θ</w:t>
      </w:r>
      <w:r>
        <w:rPr>
          <w:rFonts w:eastAsia="Times New Roman" w:cs="Times New Roman"/>
          <w:szCs w:val="24"/>
        </w:rPr>
        <w:t>ηνό χρήμα στην αγορά. Φ</w:t>
      </w:r>
      <w:r>
        <w:rPr>
          <w:rFonts w:eastAsia="Times New Roman" w:cs="Times New Roman"/>
          <w:szCs w:val="24"/>
        </w:rPr>
        <w:t>θ</w:t>
      </w:r>
      <w:r>
        <w:rPr>
          <w:rFonts w:eastAsia="Times New Roman" w:cs="Times New Roman"/>
          <w:szCs w:val="24"/>
        </w:rPr>
        <w:t>ηνό χρήμα και φ</w:t>
      </w:r>
      <w:r>
        <w:rPr>
          <w:rFonts w:eastAsia="Times New Roman" w:cs="Times New Roman"/>
          <w:szCs w:val="24"/>
        </w:rPr>
        <w:t>θ</w:t>
      </w:r>
      <w:r>
        <w:rPr>
          <w:rFonts w:eastAsia="Times New Roman" w:cs="Times New Roman"/>
          <w:szCs w:val="24"/>
        </w:rPr>
        <w:t>ηνότερο επιτόκιο. Να μειωθεί το κόστος εξυπηρέτησης του χρέους του νοικοκυριού</w:t>
      </w:r>
      <w:r>
        <w:rPr>
          <w:rFonts w:eastAsia="Times New Roman" w:cs="Times New Roman"/>
          <w:szCs w:val="24"/>
        </w:rPr>
        <w:t>,</w:t>
      </w:r>
      <w:r>
        <w:rPr>
          <w:rFonts w:eastAsia="Times New Roman" w:cs="Times New Roman"/>
          <w:szCs w:val="24"/>
        </w:rPr>
        <w:t xml:space="preserve"> το οποίο έχει όλους τους ανέργους. Ο κ</w:t>
      </w:r>
      <w:r>
        <w:rPr>
          <w:rFonts w:eastAsia="Times New Roman" w:cs="Times New Roman"/>
          <w:szCs w:val="24"/>
        </w:rPr>
        <w:t>ύριος</w:t>
      </w:r>
      <w:r>
        <w:rPr>
          <w:rFonts w:eastAsia="Times New Roman" w:cs="Times New Roman"/>
          <w:szCs w:val="24"/>
        </w:rPr>
        <w:t xml:space="preserve"> ΓΑΠ είχε πει «μακάρι ένας στους τέσσερις να δουλεύουν». Είναι ευχή, δηλαδή, αντί να δουλεύουν και οι τέσσερις.</w:t>
      </w:r>
    </w:p>
    <w:p w14:paraId="4296752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Με κόκκινο χρέος στο </w:t>
      </w:r>
      <w:r>
        <w:rPr>
          <w:rFonts w:eastAsia="Times New Roman" w:cs="Times New Roman"/>
          <w:szCs w:val="24"/>
        </w:rPr>
        <w:t xml:space="preserve">νοικοκυριό, μειωμένο ως μηδενικό διαθέσιμο εισόδημα, όπως λέμε εμείς στη μέτρηση, πρέπει να μειωθεί η εξυπηρέτηση του κόκκινου δανείου. Το να του μειώσεις το επιτόκιο είναι τόσο απλό. </w:t>
      </w:r>
      <w:r>
        <w:rPr>
          <w:rFonts w:eastAsia="Times New Roman" w:cs="Times New Roman"/>
          <w:szCs w:val="24"/>
        </w:rPr>
        <w:lastRenderedPageBreak/>
        <w:t xml:space="preserve">Είναι έμμεσο έσοδο στην τσέπη. Θα μείνουν λεφτά για κατανάλωση, έτσι θα </w:t>
      </w:r>
      <w:r>
        <w:rPr>
          <w:rFonts w:eastAsia="Times New Roman" w:cs="Times New Roman"/>
          <w:szCs w:val="24"/>
        </w:rPr>
        <w:t xml:space="preserve">έλθει η ανάπτυξη. Συγχρόνως, προχωρήσαμε και σε αποκρατικοποιήσεις. Και το Ελληνικό και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και ο ΟΛΘ</w:t>
      </w:r>
      <w:r>
        <w:rPr>
          <w:rFonts w:eastAsia="Times New Roman" w:cs="Times New Roman"/>
          <w:szCs w:val="24"/>
        </w:rPr>
        <w:t>,</w:t>
      </w:r>
      <w:r>
        <w:rPr>
          <w:rFonts w:eastAsia="Times New Roman" w:cs="Times New Roman"/>
          <w:szCs w:val="24"/>
        </w:rPr>
        <w:t xml:space="preserve"> που θα έλθει σιγά</w:t>
      </w:r>
      <w:r>
        <w:rPr>
          <w:rFonts w:eastAsia="Times New Roman" w:cs="Times New Roman"/>
          <w:szCs w:val="24"/>
        </w:rPr>
        <w:t xml:space="preserve"> </w:t>
      </w:r>
      <w:r>
        <w:rPr>
          <w:rFonts w:eastAsia="Times New Roman" w:cs="Times New Roman"/>
          <w:szCs w:val="24"/>
        </w:rPr>
        <w:t>σιγά</w:t>
      </w:r>
      <w:r>
        <w:rPr>
          <w:rFonts w:eastAsia="Times New Roman" w:cs="Times New Roman"/>
          <w:szCs w:val="24"/>
        </w:rPr>
        <w:t>,</w:t>
      </w:r>
      <w:r>
        <w:rPr>
          <w:rFonts w:eastAsia="Times New Roman" w:cs="Times New Roman"/>
          <w:szCs w:val="24"/>
        </w:rPr>
        <w:t xml:space="preserve"> και ό,τι άλλο γίνεται σαν έργο υποδομής είναι ο πυλώνας, η ραχοκοκαλιά της ανάπτυξης. Η θέση μας είναι αυστηρά γεωπολιτική.</w:t>
      </w:r>
      <w:r>
        <w:rPr>
          <w:rFonts w:eastAsia="Times New Roman" w:cs="Times New Roman"/>
          <w:szCs w:val="24"/>
        </w:rPr>
        <w:t xml:space="preserve"> Είμαστε γέφυρα. Θέλουμε</w:t>
      </w:r>
      <w:r>
        <w:rPr>
          <w:rFonts w:eastAsia="Times New Roman" w:cs="Times New Roman"/>
          <w:szCs w:val="24"/>
        </w:rPr>
        <w:t>,</w:t>
      </w:r>
      <w:r>
        <w:rPr>
          <w:rFonts w:eastAsia="Times New Roman" w:cs="Times New Roman"/>
          <w:szCs w:val="24"/>
        </w:rPr>
        <w:t xml:space="preserve"> δεν θέλουμε, πρέπει να το εκμεταλλευτούμε. Αεροδρόμια θα κάνουμε και θα φτιάξουμε, φαντάζομαι, γρήγορα και το τρένο διπλής κατεύθυνσης, διότι δεν φεύγουν εμπορευματοκιβώτια χωρίς τρένο διπλής κατεύθυνσης από τη Θεσσαλονίκη. Πρέπει</w:t>
      </w:r>
      <w:r>
        <w:rPr>
          <w:rFonts w:eastAsia="Times New Roman" w:cs="Times New Roman"/>
          <w:szCs w:val="24"/>
        </w:rPr>
        <w:t xml:space="preserve"> να γίνουν όλα αυτά.</w:t>
      </w:r>
    </w:p>
    <w:p w14:paraId="4296752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Καταλαβαίνω και συμπονώ την Αντιπολίτευση. Δεν καταλαβαίνει οικονομικά. Δεν καταλαβαίνει τη χθεσινή συμφωνία. Με κανέναν τρόπο δεν την καταλαβαίνει και δυστυχώς δεν την εξήγησαν και μεταξύ τους.</w:t>
      </w:r>
    </w:p>
    <w:p w14:paraId="4296752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Ως Ανεξάρτητοι Έλληνες υπερψηφίζουμε τον</w:t>
      </w:r>
      <w:r>
        <w:rPr>
          <w:rFonts w:eastAsia="Times New Roman" w:cs="Times New Roman"/>
          <w:szCs w:val="24"/>
        </w:rPr>
        <w:t xml:space="preserve"> αυριανό προϋπολογισμό.</w:t>
      </w:r>
    </w:p>
    <w:p w14:paraId="42967529" w14:textId="77777777" w:rsidR="00BC01D7" w:rsidRDefault="000E0221">
      <w:pPr>
        <w:spacing w:line="600" w:lineRule="auto"/>
        <w:ind w:firstLine="709"/>
        <w:jc w:val="both"/>
        <w:rPr>
          <w:rFonts w:eastAsia="Times New Roman" w:cs="Times New Roman"/>
        </w:rPr>
      </w:pPr>
      <w:r>
        <w:rPr>
          <w:rFonts w:eastAsia="Times New Roman" w:cs="Times New Roman"/>
        </w:rPr>
        <w:lastRenderedPageBreak/>
        <w:t xml:space="preserve">Θα αφήσω δύο σημειώσεις τεχνικού χαρακτήρα </w:t>
      </w:r>
      <w:r>
        <w:rPr>
          <w:rFonts w:eastAsia="Times New Roman"/>
        </w:rPr>
        <w:t>–</w:t>
      </w:r>
      <w:r>
        <w:rPr>
          <w:rFonts w:eastAsia="Times New Roman" w:cs="Times New Roman"/>
        </w:rPr>
        <w:t>κάποιος μπορεί να θέλει να διαβάσει, κάποιος μπορεί να βαριέται</w:t>
      </w:r>
      <w:r>
        <w:rPr>
          <w:rFonts w:eastAsia="Times New Roman"/>
        </w:rPr>
        <w:t>–</w:t>
      </w:r>
      <w:r>
        <w:rPr>
          <w:rFonts w:eastAsia="Times New Roman" w:cs="Times New Roman"/>
        </w:rPr>
        <w:t xml:space="preserve"> που αφορούν το γιατί και πώς υπολογίζουμε το </w:t>
      </w:r>
      <w:proofErr w:type="spellStart"/>
      <w:r>
        <w:rPr>
          <w:rFonts w:eastAsia="Times New Roman" w:cs="Times New Roman"/>
        </w:rPr>
        <w:t>προεισπρακτικό</w:t>
      </w:r>
      <w:proofErr w:type="spellEnd"/>
      <w:r>
        <w:rPr>
          <w:rFonts w:eastAsia="Times New Roman" w:cs="Times New Roman"/>
        </w:rPr>
        <w:t xml:space="preserve"> επιτόκιο στον </w:t>
      </w:r>
      <w:r>
        <w:rPr>
          <w:rFonts w:eastAsia="Times New Roman" w:cs="Times New Roman"/>
          <w:bCs/>
          <w:shd w:val="clear" w:color="auto" w:fill="FFFFFF"/>
        </w:rPr>
        <w:t>υπολογισμό</w:t>
      </w:r>
      <w:r>
        <w:rPr>
          <w:rFonts w:eastAsia="Times New Roman" w:cs="Times New Roman"/>
        </w:rPr>
        <w:t xml:space="preserve"> της καθαρά παρούσης αξίας στο σημερινό</w:t>
      </w:r>
      <w:r>
        <w:rPr>
          <w:rFonts w:eastAsia="Times New Roman" w:cs="Times New Roman"/>
        </w:rPr>
        <w:t xml:space="preserve"> δάνειο, το οποίο έχει να κάνει με το κόστος δανεισμού, έχει να κάνει με την ανάπτυξη που προβλέπεις, έχει να κάνει με το πόσα χρόνια θα το προβλέψεις, ποιος </w:t>
      </w:r>
      <w:r>
        <w:rPr>
          <w:rFonts w:eastAsia="Times New Roman"/>
          <w:bCs/>
        </w:rPr>
        <w:t>είναι</w:t>
      </w:r>
      <w:r>
        <w:rPr>
          <w:rFonts w:eastAsia="Times New Roman" w:cs="Times New Roman"/>
        </w:rPr>
        <w:t xml:space="preserve"> ο στόχος που θέλεις να έχεις για το χρέος προς το ΑΕΠ με το ΑΕΠ. Έχει να κάνει με όλα αυτά, </w:t>
      </w:r>
      <w:r>
        <w:rPr>
          <w:rFonts w:eastAsia="Times New Roman" w:cs="Times New Roman"/>
        </w:rPr>
        <w:t xml:space="preserve">δηλαδή με πάρα πολλούς παράγοντες, αλλά δυστυχώς αυτός </w:t>
      </w:r>
      <w:r>
        <w:rPr>
          <w:rFonts w:eastAsia="Times New Roman"/>
          <w:bCs/>
        </w:rPr>
        <w:t>είναι</w:t>
      </w:r>
      <w:r>
        <w:rPr>
          <w:rFonts w:eastAsia="Times New Roman" w:cs="Times New Roman"/>
        </w:rPr>
        <w:t xml:space="preserve"> ο υπολογισμός. Έτσι γίνεται σήμερα. </w:t>
      </w:r>
    </w:p>
    <w:p w14:paraId="4296752A" w14:textId="77777777" w:rsidR="00BC01D7" w:rsidRDefault="000E0221">
      <w:pPr>
        <w:spacing w:line="600" w:lineRule="auto"/>
        <w:ind w:firstLine="851"/>
        <w:jc w:val="both"/>
        <w:rPr>
          <w:rFonts w:eastAsia="Times New Roman" w:cs="Times New Roman"/>
        </w:rPr>
      </w:pPr>
      <w:r>
        <w:rPr>
          <w:rFonts w:eastAsia="Times New Roman" w:cs="Times New Roman"/>
        </w:rPr>
        <w:t>Π</w:t>
      </w:r>
      <w:r>
        <w:rPr>
          <w:rFonts w:eastAsia="Times New Roman" w:cs="Times New Roman"/>
        </w:rPr>
        <w:t xml:space="preserve">άλι λέω 54 </w:t>
      </w:r>
      <w:r>
        <w:rPr>
          <w:rFonts w:eastAsia="Times New Roman" w:cs="Times New Roman"/>
          <w:bCs/>
          <w:shd w:val="clear" w:color="auto" w:fill="FFFFFF"/>
        </w:rPr>
        <w:t xml:space="preserve">δισεκατομμύρια ευρώ </w:t>
      </w:r>
      <w:r>
        <w:rPr>
          <w:rFonts w:eastAsia="Times New Roman" w:cs="Times New Roman"/>
        </w:rPr>
        <w:t>έφυγαν σε τριάντα δύο χρόνια της τριετίας. Έφυγαν και άλλα αυτό</w:t>
      </w:r>
      <w:r>
        <w:rPr>
          <w:rFonts w:eastAsia="Times New Roman" w:cs="Times New Roman"/>
        </w:rPr>
        <w:t>ν</w:t>
      </w:r>
      <w:r>
        <w:rPr>
          <w:rFonts w:eastAsia="Times New Roman" w:cs="Times New Roman"/>
        </w:rPr>
        <w:t xml:space="preserve"> τον χρόνο με 1 </w:t>
      </w:r>
      <w:r>
        <w:rPr>
          <w:rFonts w:eastAsia="Times New Roman" w:cs="Times New Roman"/>
          <w:bCs/>
          <w:shd w:val="clear" w:color="auto" w:fill="FFFFFF"/>
        </w:rPr>
        <w:t xml:space="preserve">δισεκατομμύριο ευρώ </w:t>
      </w:r>
      <w:r>
        <w:rPr>
          <w:rFonts w:eastAsia="Times New Roman" w:cs="Times New Roman"/>
        </w:rPr>
        <w:t>περίπου κενό περιθώριο δημ</w:t>
      </w:r>
      <w:r>
        <w:rPr>
          <w:rFonts w:eastAsia="Times New Roman" w:cs="Times New Roman"/>
        </w:rPr>
        <w:t xml:space="preserve">οσιονομικό κάθε χρόνο για την οικονομία. Αν είμαστε ικανοί </w:t>
      </w:r>
      <w:r>
        <w:rPr>
          <w:rFonts w:eastAsia="Times New Roman"/>
        </w:rPr>
        <w:t>–</w:t>
      </w:r>
      <w:r>
        <w:rPr>
          <w:rFonts w:eastAsia="Times New Roman" w:cs="Times New Roman"/>
        </w:rPr>
        <w:t>και βάζω ερωτηματικό</w:t>
      </w:r>
      <w:r>
        <w:rPr>
          <w:rFonts w:eastAsia="Times New Roman"/>
        </w:rPr>
        <w:t>–</w:t>
      </w:r>
      <w:r>
        <w:rPr>
          <w:rFonts w:eastAsia="Times New Roman"/>
        </w:rPr>
        <w:t>,</w:t>
      </w:r>
      <w:r>
        <w:rPr>
          <w:rFonts w:eastAsia="Times New Roman" w:cs="Times New Roman"/>
        </w:rPr>
        <w:t xml:space="preserve"> θα τα καταφέρουμε. Αν είμαστε </w:t>
      </w:r>
      <w:r>
        <w:rPr>
          <w:rFonts w:eastAsia="Times New Roman" w:cs="Times New Roman"/>
        </w:rPr>
        <w:lastRenderedPageBreak/>
        <w:t xml:space="preserve">ανίκανοι, δεν θα τα καταφέρουμε. Δεν γίνεται με αυτή τη συμφωνία να μην τα καταφέρουμε, δηλαδή απαγορεύεται. </w:t>
      </w:r>
    </w:p>
    <w:p w14:paraId="4296752B" w14:textId="77777777" w:rsidR="00BC01D7" w:rsidRDefault="000E0221">
      <w:pPr>
        <w:spacing w:line="600" w:lineRule="auto"/>
        <w:ind w:firstLine="720"/>
        <w:jc w:val="both"/>
        <w:rPr>
          <w:rFonts w:eastAsia="Times New Roman" w:cs="Times New Roman"/>
        </w:rPr>
      </w:pPr>
      <w:r>
        <w:rPr>
          <w:rFonts w:eastAsia="Times New Roman" w:cs="Times New Roman"/>
        </w:rPr>
        <w:t xml:space="preserve">Αφήνω τις σημειώσεις για αυτό. </w:t>
      </w:r>
    </w:p>
    <w:p w14:paraId="4296752C" w14:textId="77777777" w:rsidR="00BC01D7" w:rsidRDefault="000E0221">
      <w:pPr>
        <w:spacing w:line="600" w:lineRule="auto"/>
        <w:ind w:firstLine="720"/>
        <w:jc w:val="both"/>
        <w:rPr>
          <w:rFonts w:eastAsia="Times New Roman" w:cs="Times New Roman"/>
        </w:rPr>
      </w:pPr>
      <w:r>
        <w:rPr>
          <w:rFonts w:eastAsia="Times New Roman" w:cs="Times New Roman"/>
        </w:rPr>
        <w:t>(</w:t>
      </w:r>
      <w:r>
        <w:rPr>
          <w:rFonts w:eastAsia="Times New Roman" w:cs="Times New Roman"/>
        </w:rPr>
        <w:t>Στο σημείο αυτό ο Βουλευτής κ. Δημήτριος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296752D" w14:textId="77777777" w:rsidR="00BC01D7" w:rsidRDefault="000E0221">
      <w:pPr>
        <w:spacing w:line="600" w:lineRule="auto"/>
        <w:ind w:firstLine="851"/>
        <w:jc w:val="both"/>
        <w:rPr>
          <w:rFonts w:eastAsia="Times New Roman" w:cs="Times New Roman"/>
        </w:rPr>
      </w:pPr>
      <w:r>
        <w:rPr>
          <w:rFonts w:eastAsia="Times New Roman" w:cs="Times New Roman"/>
        </w:rPr>
        <w:t xml:space="preserve">Θα παρακαλούσα τέλος </w:t>
      </w:r>
      <w:r>
        <w:rPr>
          <w:rFonts w:eastAsia="Times New Roman"/>
        </w:rPr>
        <w:t>–</w:t>
      </w:r>
      <w:r>
        <w:rPr>
          <w:rFonts w:eastAsia="Times New Roman" w:cs="Times New Roman"/>
        </w:rPr>
        <w:t>και ευχαριστώ, κύριε</w:t>
      </w:r>
      <w:r>
        <w:rPr>
          <w:rFonts w:eastAsia="Times New Roman" w:cs="Times New Roman"/>
        </w:rPr>
        <w:t xml:space="preserve"> Πρόεδρε, για την ανοχή σας</w:t>
      </w:r>
      <w:r>
        <w:rPr>
          <w:rFonts w:eastAsia="Times New Roman"/>
        </w:rPr>
        <w:t>–</w:t>
      </w:r>
      <w:r>
        <w:rPr>
          <w:rFonts w:eastAsia="Times New Roman" w:cs="Times New Roman"/>
        </w:rPr>
        <w:t xml:space="preserve"> όλες τις πτέρυγες της </w:t>
      </w:r>
      <w:r>
        <w:rPr>
          <w:rFonts w:eastAsia="Times New Roman"/>
          <w:bCs/>
        </w:rPr>
        <w:t>Βουλής</w:t>
      </w:r>
      <w:r>
        <w:rPr>
          <w:rFonts w:eastAsia="Times New Roman" w:cs="Times New Roman"/>
        </w:rPr>
        <w:t xml:space="preserve"> να κατανοήσουν ότι η ανάπτυξη δεν έρχεται μόνη της. Χρειάζεται δουλειά. Χρειάζεται πάρα πολλή δουλειά. Δεν </w:t>
      </w:r>
      <w:r>
        <w:rPr>
          <w:rFonts w:eastAsia="Times New Roman"/>
          <w:bCs/>
        </w:rPr>
        <w:t>είναι</w:t>
      </w:r>
      <w:r>
        <w:rPr>
          <w:rFonts w:eastAsia="Times New Roman" w:cs="Times New Roman"/>
        </w:rPr>
        <w:t xml:space="preserve"> η αλήθεια του </w:t>
      </w:r>
      <w:r>
        <w:rPr>
          <w:rFonts w:eastAsia="Times New Roman" w:cs="Times New Roman"/>
          <w:lang w:val="en-US"/>
        </w:rPr>
        <w:t>ATM</w:t>
      </w:r>
      <w:r>
        <w:rPr>
          <w:rFonts w:eastAsia="Times New Roman" w:cs="Times New Roman"/>
        </w:rPr>
        <w:t xml:space="preserve">. </w:t>
      </w:r>
      <w:r>
        <w:rPr>
          <w:rFonts w:eastAsia="Times New Roman"/>
          <w:bCs/>
        </w:rPr>
        <w:t>Είναι</w:t>
      </w:r>
      <w:r>
        <w:rPr>
          <w:rFonts w:eastAsia="Times New Roman" w:cs="Times New Roman"/>
        </w:rPr>
        <w:t xml:space="preserve"> η αλήθεια που λέμε. Θα πάει ο άλλος να δει το εκκαθαριστικό </w:t>
      </w:r>
      <w:r>
        <w:rPr>
          <w:rFonts w:eastAsia="Times New Roman" w:cs="Times New Roman"/>
        </w:rPr>
        <w:t xml:space="preserve">του στεγαστικού που θα του έρθει και θα του </w:t>
      </w:r>
      <w:r>
        <w:rPr>
          <w:rFonts w:eastAsia="Times New Roman"/>
          <w:bCs/>
        </w:rPr>
        <w:t>είναι</w:t>
      </w:r>
      <w:r>
        <w:rPr>
          <w:rFonts w:eastAsia="Times New Roman" w:cs="Times New Roman"/>
        </w:rPr>
        <w:t xml:space="preserve"> 50 ευρώ λιγότερο, γιατί θα του έχει πέσει το επιτόκιο. </w:t>
      </w:r>
    </w:p>
    <w:p w14:paraId="4296752E" w14:textId="77777777" w:rsidR="00BC01D7" w:rsidRDefault="000E0221">
      <w:pPr>
        <w:spacing w:line="600" w:lineRule="auto"/>
        <w:ind w:firstLine="851"/>
        <w:jc w:val="both"/>
        <w:rPr>
          <w:rFonts w:eastAsia="Times New Roman" w:cs="Times New Roman"/>
        </w:rPr>
      </w:pPr>
      <w:r>
        <w:rPr>
          <w:rFonts w:eastAsia="Times New Roman" w:cs="Times New Roman"/>
          <w:bCs/>
          <w:shd w:val="clear" w:color="auto" w:fill="FFFFFF"/>
        </w:rPr>
        <w:lastRenderedPageBreak/>
        <w:t>Όμως</w:t>
      </w:r>
      <w:r>
        <w:rPr>
          <w:rFonts w:eastAsia="Times New Roman" w:cs="Times New Roman"/>
        </w:rPr>
        <w:t xml:space="preserve">, η Ελλάδα </w:t>
      </w:r>
      <w:r>
        <w:rPr>
          <w:rFonts w:eastAsia="Times New Roman"/>
        </w:rPr>
        <w:t>–</w:t>
      </w:r>
      <w:r>
        <w:rPr>
          <w:rFonts w:eastAsia="Times New Roman" w:cs="Times New Roman"/>
        </w:rPr>
        <w:t>προσέξτε</w:t>
      </w:r>
      <w:r>
        <w:rPr>
          <w:rFonts w:eastAsia="Times New Roman"/>
        </w:rPr>
        <w:t>–</w:t>
      </w:r>
      <w:r>
        <w:rPr>
          <w:rFonts w:eastAsia="Times New Roman" w:cs="Times New Roman"/>
        </w:rPr>
        <w:t xml:space="preserve"> θα έχει σταθερό. Δηλαδή, αν γίνει κανένας πανικός στην Ιταλία, εμείς είμαστε κεκαλυμμένοι από ρίσκο. Άρα οι αγορές και κάποι</w:t>
      </w:r>
      <w:r>
        <w:rPr>
          <w:rFonts w:eastAsia="Times New Roman" w:cs="Times New Roman"/>
        </w:rPr>
        <w:t xml:space="preserve">ος που θα επενδύσει τα λεφτά του στην Ελλάδα μετά το </w:t>
      </w:r>
      <w:r>
        <w:rPr>
          <w:rFonts w:eastAsia="Times New Roman" w:cs="Times New Roman"/>
          <w:lang w:val="en-US"/>
        </w:rPr>
        <w:t>QE</w:t>
      </w:r>
      <w:r>
        <w:rPr>
          <w:rFonts w:eastAsia="Times New Roman" w:cs="Times New Roman"/>
        </w:rPr>
        <w:t xml:space="preserve"> και μετά την έξοδο στις αγορές με 3% που πρέπει να βγούμε, που και αυτό δεν </w:t>
      </w:r>
      <w:r>
        <w:rPr>
          <w:rFonts w:eastAsia="Times New Roman"/>
          <w:bCs/>
        </w:rPr>
        <w:t>είναι</w:t>
      </w:r>
      <w:r>
        <w:rPr>
          <w:rFonts w:eastAsia="Times New Roman" w:cs="Times New Roman"/>
        </w:rPr>
        <w:t xml:space="preserve"> καλό, γιατί με 1% δανειζόμασταν και θα πάει με 3%</w:t>
      </w:r>
      <w:r>
        <w:rPr>
          <w:rFonts w:eastAsia="Times New Roman" w:cs="Times New Roman"/>
        </w:rPr>
        <w:t>,</w:t>
      </w:r>
      <w:r>
        <w:rPr>
          <w:rFonts w:eastAsia="Times New Roman" w:cs="Times New Roman"/>
        </w:rPr>
        <w:t xml:space="preserve"> τα μαθηματικά στον πίνακα που έχω εδώ λένε την αλήθεια. Αν αλλάζει </w:t>
      </w:r>
      <w:r>
        <w:rPr>
          <w:rFonts w:eastAsia="Times New Roman" w:cs="Times New Roman"/>
        </w:rPr>
        <w:t>το επιτόκιο στον χρόνο</w:t>
      </w:r>
      <w:r>
        <w:rPr>
          <w:rFonts w:eastAsia="Times New Roman" w:cs="Times New Roman"/>
        </w:rPr>
        <w:t>,</w:t>
      </w:r>
      <w:r>
        <w:rPr>
          <w:rFonts w:eastAsia="Times New Roman" w:cs="Times New Roman"/>
        </w:rPr>
        <w:t xml:space="preserve"> σε σχέση με την αύξηση του ΑΕΠ,  σου χαλάει το κλάσμα. Δεν σου βγαίνει τόσο καλή η καθαρή παρούσα αξία. </w:t>
      </w:r>
    </w:p>
    <w:p w14:paraId="4296752F" w14:textId="77777777" w:rsidR="00BC01D7" w:rsidRDefault="000E0221">
      <w:pPr>
        <w:spacing w:line="600" w:lineRule="auto"/>
        <w:ind w:firstLine="851"/>
        <w:jc w:val="both"/>
        <w:rPr>
          <w:rFonts w:eastAsia="Times New Roman" w:cs="Times New Roman"/>
        </w:rPr>
      </w:pPr>
      <w:r>
        <w:rPr>
          <w:rFonts w:eastAsia="Times New Roman" w:cs="Times New Roman"/>
        </w:rPr>
        <w:t xml:space="preserve">Παρ’ όλα αυτά, </w:t>
      </w:r>
      <w:r>
        <w:rPr>
          <w:rFonts w:eastAsia="Times New Roman" w:cs="Times New Roman"/>
          <w:bCs/>
          <w:shd w:val="clear" w:color="auto" w:fill="FFFFFF"/>
        </w:rPr>
        <w:t xml:space="preserve">όμως </w:t>
      </w:r>
      <w:r>
        <w:rPr>
          <w:rFonts w:eastAsia="Times New Roman"/>
          <w:bCs/>
          <w:shd w:val="clear" w:color="auto" w:fill="FFFFFF"/>
        </w:rPr>
        <w:t>–</w:t>
      </w:r>
      <w:r>
        <w:rPr>
          <w:rFonts w:eastAsia="Times New Roman" w:cs="Times New Roman"/>
        </w:rPr>
        <w:t>προσέξτε</w:t>
      </w:r>
      <w:r>
        <w:rPr>
          <w:rFonts w:eastAsia="Times New Roman"/>
        </w:rPr>
        <w:t>–</w:t>
      </w:r>
      <w:r>
        <w:rPr>
          <w:rFonts w:eastAsia="Times New Roman" w:cs="Times New Roman"/>
        </w:rPr>
        <w:t xml:space="preserve"> αυτή η σταθερότητα </w:t>
      </w:r>
      <w:r>
        <w:rPr>
          <w:rFonts w:eastAsia="Times New Roman"/>
          <w:bCs/>
        </w:rPr>
        <w:t>είναι</w:t>
      </w:r>
      <w:r>
        <w:rPr>
          <w:rFonts w:eastAsia="Times New Roman" w:cs="Times New Roman"/>
        </w:rPr>
        <w:t xml:space="preserve"> αυτό που θέλει ο επενδυτής. Λέει, πού να βάλει τα λεφτά του; Να τα χάσε</w:t>
      </w:r>
      <w:r>
        <w:rPr>
          <w:rFonts w:eastAsia="Times New Roman" w:cs="Times New Roman"/>
        </w:rPr>
        <w:t xml:space="preserve">ι; Μα δεν θέλει ένα σταθερό επιτόκιο, ένα σταθερά χαμηλό επιτόκιο; Θέλει </w:t>
      </w:r>
      <w:proofErr w:type="spellStart"/>
      <w:r>
        <w:rPr>
          <w:rFonts w:eastAsia="Times New Roman" w:cs="Times New Roman"/>
        </w:rPr>
        <w:t>ανακεφαλαιοποιημένες</w:t>
      </w:r>
      <w:proofErr w:type="spellEnd"/>
      <w:r>
        <w:rPr>
          <w:rFonts w:eastAsia="Times New Roman" w:cs="Times New Roman"/>
        </w:rPr>
        <w:t xml:space="preserve"> τράπεζες, σταθερή πολιτική σκηνή, αναδιαρθρωμένα τα Υπουργεία Ανάπτυξης, ώστε όλα </w:t>
      </w:r>
      <w:r>
        <w:rPr>
          <w:rFonts w:eastAsia="Times New Roman"/>
        </w:rPr>
        <w:t>–</w:t>
      </w:r>
      <w:r>
        <w:rPr>
          <w:rFonts w:eastAsia="Times New Roman" w:cs="Times New Roman"/>
        </w:rPr>
        <w:t xml:space="preserve">και οι </w:t>
      </w:r>
      <w:proofErr w:type="spellStart"/>
      <w:r>
        <w:rPr>
          <w:rFonts w:eastAsia="Times New Roman" w:cs="Times New Roman"/>
        </w:rPr>
        <w:t>αδειοδοτήσεις</w:t>
      </w:r>
      <w:proofErr w:type="spellEnd"/>
      <w:r>
        <w:rPr>
          <w:rFonts w:eastAsia="Times New Roman"/>
        </w:rPr>
        <w:t>–</w:t>
      </w:r>
      <w:r>
        <w:rPr>
          <w:rFonts w:eastAsia="Times New Roman" w:cs="Times New Roman"/>
        </w:rPr>
        <w:t xml:space="preserve"> να γίνονται </w:t>
      </w:r>
      <w:r>
        <w:rPr>
          <w:rFonts w:eastAsia="Times New Roman" w:cs="Times New Roman"/>
        </w:rPr>
        <w:lastRenderedPageBreak/>
        <w:t>γρήγορα, να τελειώνουμε, να πάμε ταμείο γρήγο</w:t>
      </w:r>
      <w:r>
        <w:rPr>
          <w:rFonts w:eastAsia="Times New Roman" w:cs="Times New Roman"/>
        </w:rPr>
        <w:t xml:space="preserve">ρα, να μας φέρει την επένδυση το </w:t>
      </w:r>
      <w:r>
        <w:rPr>
          <w:rFonts w:eastAsia="Times New Roman" w:cs="Times New Roman"/>
          <w:lang w:val="en-US"/>
        </w:rPr>
        <w:t>FDI</w:t>
      </w:r>
      <w:r>
        <w:rPr>
          <w:rFonts w:eastAsia="Times New Roman" w:cs="Times New Roman"/>
        </w:rPr>
        <w:t xml:space="preserve">, το </w:t>
      </w:r>
      <w:r>
        <w:rPr>
          <w:rFonts w:eastAsia="Times New Roman" w:cs="Times New Roman"/>
          <w:lang w:val="en-US"/>
        </w:rPr>
        <w:t>Foreign</w:t>
      </w:r>
      <w:r>
        <w:rPr>
          <w:rFonts w:eastAsia="Times New Roman" w:cs="Times New Roman"/>
        </w:rPr>
        <w:t xml:space="preserve"> </w:t>
      </w:r>
      <w:r>
        <w:rPr>
          <w:rFonts w:eastAsia="Times New Roman" w:cs="Times New Roman"/>
          <w:lang w:val="en-US"/>
        </w:rPr>
        <w:t>Direct</w:t>
      </w:r>
      <w:r>
        <w:rPr>
          <w:rFonts w:eastAsia="Times New Roman" w:cs="Times New Roman"/>
        </w:rPr>
        <w:t xml:space="preserve"> </w:t>
      </w:r>
      <w:r>
        <w:rPr>
          <w:rFonts w:eastAsia="Times New Roman" w:cs="Times New Roman"/>
          <w:lang w:val="en-US"/>
        </w:rPr>
        <w:t>Investments</w:t>
      </w:r>
      <w:r>
        <w:rPr>
          <w:rFonts w:eastAsia="Times New Roman" w:cs="Times New Roman"/>
        </w:rPr>
        <w:t xml:space="preserve">, να μπουν σαν ξένες επενδύσεις μέσα στην Τράπεζα, σαν καταθέσεις, δηλαδή, να μπουν καταθέσεις. </w:t>
      </w:r>
    </w:p>
    <w:p w14:paraId="42967530" w14:textId="77777777" w:rsidR="00BC01D7" w:rsidRDefault="000E0221">
      <w:pPr>
        <w:spacing w:line="600" w:lineRule="auto"/>
        <w:ind w:firstLine="851"/>
        <w:jc w:val="both"/>
        <w:rPr>
          <w:rFonts w:eastAsia="Times New Roman" w:cs="Times New Roman"/>
        </w:rPr>
      </w:pPr>
      <w:r>
        <w:rPr>
          <w:rFonts w:eastAsia="Times New Roman" w:cs="Times New Roman"/>
        </w:rPr>
        <w:t>Για να γίνει όλο αυτό, δεν πρέπει να αποσταθεροποιηθεί η χώρα. Εδώ είμαστε να δουλέψουμε, γι</w:t>
      </w:r>
      <w:r>
        <w:rPr>
          <w:rFonts w:eastAsia="Times New Roman" w:cs="Times New Roman"/>
        </w:rPr>
        <w:t xml:space="preserve">α να </w:t>
      </w:r>
      <w:r>
        <w:rPr>
          <w:rFonts w:eastAsia="Times New Roman"/>
          <w:bCs/>
        </w:rPr>
        <w:t>είναι</w:t>
      </w:r>
      <w:r>
        <w:rPr>
          <w:rFonts w:eastAsia="Times New Roman" w:cs="Times New Roman"/>
        </w:rPr>
        <w:t xml:space="preserve"> η χώρα σταθερή. Αλλά</w:t>
      </w:r>
      <w:r>
        <w:rPr>
          <w:rFonts w:eastAsia="Times New Roman" w:cs="Times New Roman"/>
        </w:rPr>
        <w:t>,</w:t>
      </w:r>
      <w:r>
        <w:rPr>
          <w:rFonts w:eastAsia="Times New Roman" w:cs="Times New Roman"/>
        </w:rPr>
        <w:t xml:space="preserve"> παρακαλώ πάρα πολύ, να μη σπεκουλάρουμε πολιτικά, διότι το πολιτικό σπεκουλάρισμα έχει κοντά πόδια. </w:t>
      </w:r>
      <w:r>
        <w:rPr>
          <w:rFonts w:eastAsia="Times New Roman"/>
          <w:bCs/>
        </w:rPr>
        <w:t>Είναι</w:t>
      </w:r>
      <w:r>
        <w:rPr>
          <w:rFonts w:eastAsia="Times New Roman" w:cs="Times New Roman"/>
        </w:rPr>
        <w:t xml:space="preserve"> σαν το ψέμα. Εμείς πρέπει να δουλέψουμε, για να φέρουμε αποτέλεσμα. Εμείς διαχειριζόμαστε έντεκα εκατομμύρια ψυχές κα</w:t>
      </w:r>
      <w:r>
        <w:rPr>
          <w:rFonts w:eastAsia="Times New Roman" w:cs="Times New Roman"/>
        </w:rPr>
        <w:t>ι άλλες είκοσι πέντε εκατομμύρια ψυχές Ελλήνων εκτός Ελλάδος, οι οποίοι λένε</w:t>
      </w:r>
      <w:r>
        <w:rPr>
          <w:rFonts w:eastAsia="Times New Roman" w:cs="Times New Roman"/>
        </w:rPr>
        <w:t>:</w:t>
      </w:r>
      <w:r>
        <w:rPr>
          <w:rFonts w:eastAsia="Times New Roman" w:cs="Times New Roman"/>
        </w:rPr>
        <w:t xml:space="preserve"> «Ρε παιδιά, τι γίνεται στην πατρίδα; Έχω ένα σπίτι στο χωριό. Να το πουλήσω, να το δώσω σε κανέναν Γερμανό ή να το κρατήσω</w:t>
      </w:r>
      <w:r>
        <w:rPr>
          <w:rFonts w:eastAsia="Times New Roman" w:cs="Times New Roman"/>
        </w:rPr>
        <w:t>,</w:t>
      </w:r>
      <w:r>
        <w:rPr>
          <w:rFonts w:eastAsia="Times New Roman" w:cs="Times New Roman"/>
        </w:rPr>
        <w:t xml:space="preserve"> να γυρίσω για διακοπές;». </w:t>
      </w:r>
      <w:r>
        <w:rPr>
          <w:rFonts w:eastAsia="Times New Roman"/>
          <w:bCs/>
        </w:rPr>
        <w:t>Δ</w:t>
      </w:r>
      <w:r>
        <w:rPr>
          <w:rFonts w:eastAsia="Times New Roman" w:cs="Times New Roman"/>
        </w:rPr>
        <w:t>εν πρέπει να τον φέρουμε πί</w:t>
      </w:r>
      <w:r>
        <w:rPr>
          <w:rFonts w:eastAsia="Times New Roman" w:cs="Times New Roman"/>
        </w:rPr>
        <w:t xml:space="preserve">σω τον Έλληνα; </w:t>
      </w:r>
    </w:p>
    <w:p w14:paraId="42967531" w14:textId="77777777" w:rsidR="00BC01D7" w:rsidRDefault="000E0221">
      <w:pPr>
        <w:spacing w:line="600" w:lineRule="auto"/>
        <w:ind w:firstLine="851"/>
        <w:jc w:val="both"/>
        <w:rPr>
          <w:rFonts w:eastAsia="Times New Roman" w:cs="Times New Roman"/>
        </w:rPr>
      </w:pPr>
      <w:r>
        <w:rPr>
          <w:rFonts w:eastAsia="Times New Roman" w:cs="Times New Roman"/>
        </w:rPr>
        <w:lastRenderedPageBreak/>
        <w:t>Ευχαριστώ πολύ.</w:t>
      </w:r>
    </w:p>
    <w:p w14:paraId="42967532" w14:textId="77777777" w:rsidR="00BC01D7" w:rsidRDefault="000E0221">
      <w:pPr>
        <w:spacing w:line="600" w:lineRule="auto"/>
        <w:ind w:firstLine="720"/>
        <w:jc w:val="center"/>
        <w:rPr>
          <w:rFonts w:eastAsia="Times New Roman" w:cs="Times New Roman"/>
        </w:rPr>
      </w:pPr>
      <w:r>
        <w:rPr>
          <w:rFonts w:eastAsia="Times New Roman" w:cs="Times New Roman"/>
        </w:rPr>
        <w:t>(Χειροκροτήματα από τις πτέρυγες του ΣΥΡΙΖΑ και των Α</w:t>
      </w:r>
      <w:r>
        <w:rPr>
          <w:rFonts w:eastAsia="Times New Roman" w:cs="Times New Roman"/>
        </w:rPr>
        <w:t>Ν</w:t>
      </w:r>
      <w:r>
        <w:rPr>
          <w:rFonts w:eastAsia="Times New Roman" w:cs="Times New Roman"/>
        </w:rPr>
        <w:t>Ε</w:t>
      </w:r>
      <w:r>
        <w:rPr>
          <w:rFonts w:eastAsia="Times New Roman" w:cs="Times New Roman"/>
        </w:rPr>
        <w:t>Λ</w:t>
      </w:r>
      <w:r>
        <w:rPr>
          <w:rFonts w:eastAsia="Times New Roman" w:cs="Times New Roman"/>
        </w:rPr>
        <w:t>)</w:t>
      </w:r>
    </w:p>
    <w:p w14:paraId="42967533" w14:textId="77777777" w:rsidR="00BC01D7" w:rsidRDefault="000E0221">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τον γενικό εισηγητή των Ανεξάρτητων Ελλήνων κ. Δημήτριο Καμμένο. </w:t>
      </w:r>
    </w:p>
    <w:p w14:paraId="42967534" w14:textId="77777777" w:rsidR="00BC01D7" w:rsidRDefault="000E0221">
      <w:pPr>
        <w:spacing w:line="600" w:lineRule="auto"/>
        <w:ind w:firstLine="720"/>
        <w:jc w:val="both"/>
        <w:rPr>
          <w:rFonts w:eastAsia="Times New Roman" w:cs="Times New Roman"/>
        </w:rPr>
      </w:pPr>
      <w:r>
        <w:rPr>
          <w:rFonts w:eastAsia="Times New Roman" w:cs="Times New Roman"/>
        </w:rPr>
        <w:t>Τελευταίος από τους γενικούς εισηγητές ο κ. Μάριος Γε</w:t>
      </w:r>
      <w:r>
        <w:rPr>
          <w:rFonts w:eastAsia="Times New Roman" w:cs="Times New Roman"/>
        </w:rPr>
        <w:t>ωργιάδης από την Ένωση Κεντρώων.</w:t>
      </w:r>
    </w:p>
    <w:p w14:paraId="42967535" w14:textId="77777777" w:rsidR="00BC01D7" w:rsidRDefault="000E0221">
      <w:pPr>
        <w:spacing w:line="600" w:lineRule="auto"/>
        <w:ind w:firstLine="720"/>
        <w:jc w:val="both"/>
        <w:rPr>
          <w:rFonts w:eastAsia="Times New Roman" w:cs="Times New Roman"/>
        </w:rPr>
      </w:pPr>
      <w:r>
        <w:rPr>
          <w:rFonts w:eastAsia="Times New Roman" w:cs="Times New Roman"/>
        </w:rPr>
        <w:t>Ορίστε, έχετε τον λόγο.</w:t>
      </w:r>
      <w:r>
        <w:rPr>
          <w:rFonts w:eastAsia="Times New Roman" w:cs="Times New Roman"/>
        </w:rPr>
        <w:t xml:space="preserve"> </w:t>
      </w:r>
    </w:p>
    <w:p w14:paraId="42967536" w14:textId="77777777" w:rsidR="00BC01D7" w:rsidRDefault="000E0221">
      <w:pPr>
        <w:spacing w:line="600" w:lineRule="auto"/>
        <w:ind w:firstLine="720"/>
        <w:jc w:val="both"/>
        <w:rPr>
          <w:rFonts w:eastAsia="Times New Roman" w:cs="Times New Roman"/>
        </w:rPr>
      </w:pPr>
      <w:r>
        <w:rPr>
          <w:rFonts w:eastAsia="Times New Roman" w:cs="Times New Roman"/>
          <w:b/>
        </w:rPr>
        <w:t>ΜΑΡΙΟΣ ΓΕΩΡΓΙΑΔΗΣ:</w:t>
      </w:r>
      <w:r>
        <w:rPr>
          <w:rFonts w:eastAsia="Times New Roman" w:cs="Times New Roman"/>
        </w:rPr>
        <w:t xml:space="preserve"> Ευχαριστώ, κύριε Πρόεδρε.  </w:t>
      </w:r>
    </w:p>
    <w:p w14:paraId="42967537" w14:textId="77777777" w:rsidR="00BC01D7" w:rsidRDefault="000E0221">
      <w:pPr>
        <w:spacing w:line="600" w:lineRule="auto"/>
        <w:ind w:firstLine="720"/>
        <w:jc w:val="both"/>
        <w:rPr>
          <w:rFonts w:eastAsia="Times New Roman" w:cs="Times New Roman"/>
        </w:rPr>
      </w:pPr>
      <w:r>
        <w:rPr>
          <w:rFonts w:eastAsia="Times New Roman" w:cs="Times New Roman"/>
        </w:rPr>
        <w:t>Αγαπητοί συνάδελφοι Βουλευτές, κατ</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xml:space="preserve"> θα ήθελα να ευχηθώ χρόνια πολλά σε όσους γιορτάζουν, τόσο εντός του </w:t>
      </w:r>
      <w:r>
        <w:rPr>
          <w:rFonts w:eastAsia="Times New Roman"/>
          <w:bCs/>
        </w:rPr>
        <w:t>Κοινοβουλίου</w:t>
      </w:r>
      <w:r>
        <w:rPr>
          <w:rFonts w:eastAsia="Times New Roman" w:cs="Times New Roman"/>
        </w:rPr>
        <w:t xml:space="preserve"> όσο και εκτός, καθώς </w:t>
      </w:r>
      <w:r>
        <w:rPr>
          <w:rFonts w:eastAsia="Times New Roman" w:cs="Times New Roman"/>
          <w:bCs/>
          <w:shd w:val="clear" w:color="auto" w:fill="FFFFFF"/>
        </w:rPr>
        <w:t>επίσης</w:t>
      </w:r>
      <w:r>
        <w:rPr>
          <w:rFonts w:eastAsia="Times New Roman" w:cs="Times New Roman"/>
        </w:rPr>
        <w:t xml:space="preserve"> και στο Πολεμικό μας Ναυτικό, το οποίο έχει την τιμητική του σήμερα. </w:t>
      </w:r>
    </w:p>
    <w:p w14:paraId="42967538" w14:textId="77777777" w:rsidR="00BC01D7" w:rsidRDefault="000E0221">
      <w:pPr>
        <w:spacing w:line="600" w:lineRule="auto"/>
        <w:ind w:firstLine="720"/>
        <w:jc w:val="both"/>
        <w:rPr>
          <w:rFonts w:eastAsia="Times New Roman"/>
        </w:rPr>
      </w:pPr>
      <w:r>
        <w:rPr>
          <w:rFonts w:eastAsia="Times New Roman"/>
        </w:rPr>
        <w:lastRenderedPageBreak/>
        <w:t xml:space="preserve">Κυρίες και κύριοι, </w:t>
      </w:r>
      <w:r>
        <w:rPr>
          <w:rFonts w:eastAsia="Times New Roman"/>
          <w:bCs/>
          <w:shd w:val="clear" w:color="auto" w:fill="FFFFFF"/>
        </w:rPr>
        <w:t xml:space="preserve">επίσης, </w:t>
      </w:r>
      <w:r>
        <w:rPr>
          <w:rFonts w:eastAsia="Times New Roman"/>
        </w:rPr>
        <w:t>θα παρακαλούσα να κάνουμε και λίγο ησυχία, γιατί</w:t>
      </w:r>
      <w:r>
        <w:rPr>
          <w:rFonts w:eastAsia="Times New Roman"/>
        </w:rPr>
        <w:t>,</w:t>
      </w:r>
      <w:r>
        <w:rPr>
          <w:rFonts w:eastAsia="Times New Roman"/>
        </w:rPr>
        <w:t xml:space="preserve"> εκτός από τα δακρυγόνα έξω, έχω την εντύπωση ότι ακούμε νταούλια και ζουρνάδες. Τεράστια επιτυχία. Εγώ τα δι</w:t>
      </w:r>
      <w:r>
        <w:rPr>
          <w:rFonts w:eastAsia="Times New Roman"/>
        </w:rPr>
        <w:t xml:space="preserve">αβάζω τελείως διαφορετικά. Μπορεί και να μη γνωρίζω οικονομικά, όπως ο φίλος Δημήτρης ανέφερε προηγουμένως. </w:t>
      </w:r>
    </w:p>
    <w:p w14:paraId="42967539" w14:textId="77777777" w:rsidR="00BC01D7" w:rsidRDefault="000E0221">
      <w:pPr>
        <w:spacing w:line="600" w:lineRule="auto"/>
        <w:ind w:firstLine="720"/>
        <w:jc w:val="both"/>
        <w:rPr>
          <w:rFonts w:eastAsia="Times New Roman"/>
        </w:rPr>
      </w:pPr>
      <w:r>
        <w:rPr>
          <w:rFonts w:eastAsia="Times New Roman"/>
        </w:rPr>
        <w:t xml:space="preserve">Οι εν λόγω εξελίξεις </w:t>
      </w:r>
      <w:r>
        <w:rPr>
          <w:rFonts w:eastAsia="Times New Roman"/>
          <w:bCs/>
        </w:rPr>
        <w:t>είναι</w:t>
      </w:r>
      <w:r>
        <w:rPr>
          <w:rFonts w:eastAsia="Times New Roman"/>
        </w:rPr>
        <w:t xml:space="preserve"> ξεκάθαρο ότι θα έχουν τόσο δραματικές επιπτώσεις για τη χώρα, που</w:t>
      </w:r>
      <w:r>
        <w:rPr>
          <w:rFonts w:eastAsia="Times New Roman"/>
        </w:rPr>
        <w:t>,</w:t>
      </w:r>
      <w:r>
        <w:rPr>
          <w:rFonts w:eastAsia="Times New Roman"/>
        </w:rPr>
        <w:t xml:space="preserve"> σας μιλώ ειλικρινά, εάν ως Ένωση Κεντρώων είχαμε εμεί</w:t>
      </w:r>
      <w:r>
        <w:rPr>
          <w:rFonts w:eastAsia="Times New Roman"/>
        </w:rPr>
        <w:t xml:space="preserve">ς θεσμικό </w:t>
      </w:r>
      <w:r>
        <w:rPr>
          <w:rFonts w:eastAsia="Times New Roman"/>
          <w:bCs/>
          <w:shd w:val="clear" w:color="auto" w:fill="FFFFFF"/>
        </w:rPr>
        <w:t>δικαίωμα,</w:t>
      </w:r>
      <w:r>
        <w:rPr>
          <w:rFonts w:eastAsia="Times New Roman"/>
        </w:rPr>
        <w:t xml:space="preserve"> θα εκδίδαμε διάγγελμα προς τον ελληνικό λαό για να τον προειδοποιήσουμε για το τι ακολουθεί. Γιατί ο πόλεμος δεν </w:t>
      </w:r>
      <w:r>
        <w:rPr>
          <w:rFonts w:eastAsia="Times New Roman"/>
          <w:bCs/>
        </w:rPr>
        <w:t>είναι</w:t>
      </w:r>
      <w:r>
        <w:rPr>
          <w:rFonts w:eastAsia="Times New Roman"/>
        </w:rPr>
        <w:t xml:space="preserve"> ο μόνος που φέρνει τα δεινά ούτε οι τεκτονικοί σεισμοί την καταστροφή. Την καταστροφή τη φέρνουν όλοι όσοι </w:t>
      </w:r>
      <w:r>
        <w:rPr>
          <w:rFonts w:eastAsia="Times New Roman"/>
          <w:bCs/>
        </w:rPr>
        <w:t>είναι</w:t>
      </w:r>
      <w:r>
        <w:rPr>
          <w:rFonts w:eastAsia="Times New Roman"/>
        </w:rPr>
        <w:t xml:space="preserve"> πρόθ</w:t>
      </w:r>
      <w:r>
        <w:rPr>
          <w:rFonts w:eastAsia="Times New Roman"/>
        </w:rPr>
        <w:t xml:space="preserve">υμοι να υπογράψουν τα πάντα, προκειμένου να παραμείνουν για λίγα εικοσιτετράωρα ακόμη στην εξουσία. Παρακαλούν, συμφωνούν και υπογράφουν όρους παράδοσης της χώρας μας, της τιμής και της αξιοπρέπειάς μας. </w:t>
      </w:r>
    </w:p>
    <w:p w14:paraId="4296753A" w14:textId="77777777" w:rsidR="00BC01D7" w:rsidRDefault="000E0221">
      <w:pPr>
        <w:spacing w:line="600" w:lineRule="auto"/>
        <w:ind w:firstLine="720"/>
        <w:jc w:val="both"/>
        <w:rPr>
          <w:rFonts w:eastAsia="Times New Roman" w:cs="Times New Roman"/>
        </w:rPr>
      </w:pPr>
      <w:r>
        <w:rPr>
          <w:rFonts w:eastAsia="Times New Roman"/>
        </w:rPr>
        <w:lastRenderedPageBreak/>
        <w:t xml:space="preserve">Αντιλαμβάνεστε όλοι πόσα </w:t>
      </w:r>
      <w:r>
        <w:rPr>
          <w:rFonts w:eastAsia="Times New Roman"/>
          <w:bCs/>
          <w:shd w:val="clear" w:color="auto" w:fill="FFFFFF"/>
        </w:rPr>
        <w:t xml:space="preserve">δισεκατομμύρια ευρώ </w:t>
      </w:r>
      <w:r>
        <w:rPr>
          <w:rFonts w:eastAsia="Times New Roman"/>
        </w:rPr>
        <w:t>επιπρό</w:t>
      </w:r>
      <w:r>
        <w:rPr>
          <w:rFonts w:eastAsia="Times New Roman"/>
        </w:rPr>
        <w:t xml:space="preserve">σθετων μέτρων απαιτεί η διατήρηση των πρωτογενών πλεονασμάτων του 3,5% του ΑΕΠ σε μεσοπρόθεσμο βάθος χρόνου; </w:t>
      </w:r>
      <w:r>
        <w:rPr>
          <w:rFonts w:eastAsia="Times New Roman" w:cs="Times New Roman"/>
        </w:rPr>
        <w:t xml:space="preserve">  </w:t>
      </w:r>
    </w:p>
    <w:p w14:paraId="4296753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Δυστυχώς για τη μοίρα μας</w:t>
      </w:r>
      <w:r>
        <w:rPr>
          <w:rFonts w:eastAsia="Times New Roman" w:cs="Times New Roman"/>
          <w:szCs w:val="24"/>
        </w:rPr>
        <w:t>,</w:t>
      </w:r>
      <w:r>
        <w:rPr>
          <w:rFonts w:eastAsia="Times New Roman" w:cs="Times New Roman"/>
          <w:szCs w:val="24"/>
        </w:rPr>
        <w:t xml:space="preserve"> υπάρχει αυτό το απόλυτο όπλο καταστροφής, η Κυβέρνηση ΣΥΡΙΖΑ-ΑΝΕΛ, που δεν διστάζει μπροστά σε τίποτα, δεν υπολογίζει</w:t>
      </w:r>
      <w:r>
        <w:rPr>
          <w:rFonts w:eastAsia="Times New Roman" w:cs="Times New Roman"/>
          <w:szCs w:val="24"/>
        </w:rPr>
        <w:t xml:space="preserve"> ούτε πατρίδα ούτε λαό ούτε ιερό ούτε όσιο. </w:t>
      </w:r>
    </w:p>
    <w:p w14:paraId="4296753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Καλούμε αυτή τη στιγμή τον κάθε Έλληνα και την κάθε Ελληνίδα, που παρακολουθεί, να δει όλη τη διάρκεια της Ολομέλειας της Βουλής μέχρι το Σάββατο, να ακούσει, να διαβάσει, να ρωτήσει και να μάθει κάθε λεπτομέρει</w:t>
      </w:r>
      <w:r>
        <w:rPr>
          <w:rFonts w:eastAsia="Times New Roman" w:cs="Times New Roman"/>
          <w:szCs w:val="24"/>
        </w:rPr>
        <w:t>α της χθεσινής συμφωνίας και όλων όσ</w:t>
      </w:r>
      <w:r>
        <w:rPr>
          <w:rFonts w:eastAsia="Times New Roman" w:cs="Times New Roman"/>
          <w:szCs w:val="24"/>
        </w:rPr>
        <w:t>α</w:t>
      </w:r>
      <w:r>
        <w:rPr>
          <w:rFonts w:eastAsia="Times New Roman" w:cs="Times New Roman"/>
          <w:szCs w:val="24"/>
        </w:rPr>
        <w:t xml:space="preserve"> μ</w:t>
      </w:r>
      <w:r>
        <w:rPr>
          <w:rFonts w:eastAsia="Times New Roman" w:cs="Times New Roman"/>
          <w:szCs w:val="24"/>
        </w:rPr>
        <w:t>ά</w:t>
      </w:r>
      <w:r>
        <w:rPr>
          <w:rFonts w:eastAsia="Times New Roman" w:cs="Times New Roman"/>
          <w:szCs w:val="24"/>
        </w:rPr>
        <w:t>ς επιφυλάσσουν. Έτσι, θα γνωρίζει και θα πειστεί πέραν πάσης αμφιβολίας ότι η Κυβέρνηση ΣΥΡΙΖΑ-ΑΝΕΛ είναι αυτή που στερεί το μέλλον από τα παιδιά μας και αυτή που σβήνει τα όποια σχέδια και όνειρα έχουν προλάβει να κ</w:t>
      </w:r>
      <w:r>
        <w:rPr>
          <w:rFonts w:eastAsia="Times New Roman" w:cs="Times New Roman"/>
          <w:szCs w:val="24"/>
        </w:rPr>
        <w:t xml:space="preserve">άνουν. </w:t>
      </w:r>
    </w:p>
    <w:p w14:paraId="4296753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Μέχρι προχθές, γνωρίζαμε ότι η Κυβέρνηση με το </w:t>
      </w:r>
      <w:proofErr w:type="spellStart"/>
      <w:r>
        <w:rPr>
          <w:rFonts w:eastAsia="Times New Roman" w:cs="Times New Roman"/>
          <w:szCs w:val="24"/>
        </w:rPr>
        <w:t>υπερταμείο</w:t>
      </w:r>
      <w:proofErr w:type="spellEnd"/>
      <w:r>
        <w:rPr>
          <w:rFonts w:eastAsia="Times New Roman" w:cs="Times New Roman"/>
          <w:szCs w:val="24"/>
        </w:rPr>
        <w:t xml:space="preserve"> υποθήκευσε τη δημόσια περιουσία μας για ενενήντα εννέα χρόνια και ήμασταν πρόθυμοι να ζήσουμε με αυτό. Εχθές, μάθαμε κάτι πο</w:t>
      </w:r>
      <w:r>
        <w:rPr>
          <w:rFonts w:eastAsia="Times New Roman" w:cs="Times New Roman"/>
          <w:szCs w:val="24"/>
        </w:rPr>
        <w:t>λ</w:t>
      </w:r>
      <w:r>
        <w:rPr>
          <w:rFonts w:eastAsia="Times New Roman" w:cs="Times New Roman"/>
          <w:szCs w:val="24"/>
        </w:rPr>
        <w:t xml:space="preserve">ύ χειρότερο: Πλέον έχει υποθηκεύσει τους μισθούς και τις </w:t>
      </w:r>
      <w:r>
        <w:rPr>
          <w:rFonts w:eastAsia="Times New Roman" w:cs="Times New Roman"/>
          <w:szCs w:val="24"/>
        </w:rPr>
        <w:t xml:space="preserve">συντάξεις, την υγεία, την παιδεία, το νερό, τον αέρα και τα αισθήματα κάθε πολίτη, που ζει σε αυτή τη χώρα. </w:t>
      </w:r>
    </w:p>
    <w:p w14:paraId="4296753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Τελικά, κυρίες και κύριοι, η ιστορία μερικές φορές έχει πολλές αδικίες. Σε κάποιους τυχερούς μπροστά από τον γκρεμό έχει κι ένα ρέμα για να πέσουν.</w:t>
      </w:r>
      <w:r>
        <w:rPr>
          <w:rFonts w:eastAsia="Times New Roman" w:cs="Times New Roman"/>
          <w:szCs w:val="24"/>
        </w:rPr>
        <w:t xml:space="preserve"> Στον δε Οδυσσέα, μπροστά στη Σκύλα είχε την αγκαλιά της Χάρυβδης. Στη σημερινή Ελλάδα, αγαπητοί Έλληνες συμπατριώτες, όσοι μ</w:t>
      </w:r>
      <w:r>
        <w:rPr>
          <w:rFonts w:eastAsia="Times New Roman" w:cs="Times New Roman"/>
          <w:szCs w:val="24"/>
        </w:rPr>
        <w:t>ά</w:t>
      </w:r>
      <w:r>
        <w:rPr>
          <w:rFonts w:eastAsia="Times New Roman" w:cs="Times New Roman"/>
          <w:szCs w:val="24"/>
        </w:rPr>
        <w:t>ς ακούτε, δεν έχουμε εναλλακτικές. Η ιστορία δεν μπορεί να γυρίσει πίσω στις 25 Ιανουαρίου 2015. Είναι απολύτως σίγουρο ότι η συγκ</w:t>
      </w:r>
      <w:r>
        <w:rPr>
          <w:rFonts w:eastAsia="Times New Roman" w:cs="Times New Roman"/>
          <w:szCs w:val="24"/>
        </w:rPr>
        <w:t>εκριμένη Κυβέρνηση θα μας ξεκάνει έναν</w:t>
      </w:r>
      <w:r>
        <w:rPr>
          <w:rFonts w:eastAsia="Times New Roman" w:cs="Times New Roman"/>
          <w:szCs w:val="24"/>
        </w:rPr>
        <w:t xml:space="preserve"> </w:t>
      </w:r>
      <w:proofErr w:type="spellStart"/>
      <w:r>
        <w:rPr>
          <w:rFonts w:eastAsia="Times New Roman" w:cs="Times New Roman"/>
          <w:szCs w:val="24"/>
        </w:rPr>
        <w:t>έναν</w:t>
      </w:r>
      <w:proofErr w:type="spellEnd"/>
      <w:r>
        <w:rPr>
          <w:rFonts w:eastAsia="Times New Roman" w:cs="Times New Roman"/>
          <w:szCs w:val="24"/>
        </w:rPr>
        <w:t xml:space="preserve"> μέχρι τέλους. Διότι συμφωνήσαμε να υπογράψουμε το απόλυτο μνημόνιο αορίστου χρόνου</w:t>
      </w:r>
      <w:r>
        <w:rPr>
          <w:rFonts w:eastAsia="Times New Roman" w:cs="Times New Roman"/>
          <w:szCs w:val="24"/>
        </w:rPr>
        <w:t>,</w:t>
      </w:r>
      <w:r>
        <w:rPr>
          <w:rFonts w:eastAsia="Times New Roman" w:cs="Times New Roman"/>
          <w:szCs w:val="24"/>
        </w:rPr>
        <w:t xml:space="preserve"> χωρίς δικαίωμα καταγγελίας. </w:t>
      </w:r>
    </w:p>
    <w:p w14:paraId="4296753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του προϋπολογισμού τώρα του 2017, θα ήθελα να ξεκινήσω όχι με δικά μου λόγια, αλλά με αυτά που </w:t>
      </w:r>
      <w:r>
        <w:rPr>
          <w:rFonts w:eastAsia="Times New Roman" w:cs="Times New Roman"/>
          <w:szCs w:val="24"/>
        </w:rPr>
        <w:t>επισημαίνει το Γραφείο Προϋπολογισμού του Κράτους στη Βουλή,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 προϋπολογισμός του 2017 έχει βραχυπρόθεσμα </w:t>
      </w:r>
      <w:proofErr w:type="spellStart"/>
      <w:r>
        <w:rPr>
          <w:rFonts w:eastAsia="Times New Roman" w:cs="Times New Roman"/>
          <w:szCs w:val="24"/>
        </w:rPr>
        <w:t>υφεσιακή</w:t>
      </w:r>
      <w:proofErr w:type="spellEnd"/>
      <w:r>
        <w:rPr>
          <w:rFonts w:eastAsia="Times New Roman" w:cs="Times New Roman"/>
          <w:szCs w:val="24"/>
        </w:rPr>
        <w:t xml:space="preserve"> επίπτωση, διότι μειώσεις δαπανών και αυξήσεις φόρων αναπόφευκτα λειτουργούν </w:t>
      </w:r>
      <w:proofErr w:type="spellStart"/>
      <w:r>
        <w:rPr>
          <w:rFonts w:eastAsia="Times New Roman" w:cs="Times New Roman"/>
          <w:szCs w:val="24"/>
        </w:rPr>
        <w:t>υφεσιακά</w:t>
      </w:r>
      <w:proofErr w:type="spellEnd"/>
      <w:r>
        <w:rPr>
          <w:rFonts w:eastAsia="Times New Roman" w:cs="Times New Roman"/>
          <w:szCs w:val="24"/>
        </w:rPr>
        <w:t xml:space="preserve">. Αναφέρει επίσης ότι οι προβλέψεις για την </w:t>
      </w:r>
      <w:r>
        <w:rPr>
          <w:rFonts w:eastAsia="Times New Roman" w:cs="Times New Roman"/>
          <w:szCs w:val="24"/>
        </w:rPr>
        <w:t xml:space="preserve">ιδιωτική κατανάλωση, τις επενδύσεις και τις εξαγωγές μπορούν να χαρακτηριστούν αισιόδοξες. </w:t>
      </w:r>
    </w:p>
    <w:p w14:paraId="4296754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Υπάρχει και συνέχεια: «Με δεδομένη τη διατήρηση του ποσοστού ανεργίας σε υψηλό επίπεδο μεσοπρόθεσμα, ο στόχος για πρωτογενές πλεόνασμα 3,5% του ΑΕΠ μεσοπρόθεσμα κρί</w:t>
      </w:r>
      <w:r>
        <w:rPr>
          <w:rFonts w:eastAsia="Times New Roman" w:cs="Times New Roman"/>
          <w:szCs w:val="24"/>
        </w:rPr>
        <w:t xml:space="preserve">νεται ως αρκετά φιλόδοξος. Επιπρόσθετα, ο προϋπολογισμός του 2017 είναι </w:t>
      </w:r>
      <w:proofErr w:type="spellStart"/>
      <w:r>
        <w:rPr>
          <w:rFonts w:eastAsia="Times New Roman" w:cs="Times New Roman"/>
          <w:szCs w:val="24"/>
        </w:rPr>
        <w:t>φοροκεντρικός</w:t>
      </w:r>
      <w:proofErr w:type="spellEnd"/>
      <w:r>
        <w:rPr>
          <w:rFonts w:eastAsia="Times New Roman" w:cs="Times New Roman"/>
          <w:szCs w:val="24"/>
        </w:rPr>
        <w:t xml:space="preserve">, η </w:t>
      </w:r>
      <w:proofErr w:type="spellStart"/>
      <w:r>
        <w:rPr>
          <w:rFonts w:eastAsia="Times New Roman" w:cs="Times New Roman"/>
          <w:szCs w:val="24"/>
        </w:rPr>
        <w:t>υπερφορολόγηση</w:t>
      </w:r>
      <w:proofErr w:type="spellEnd"/>
      <w:r>
        <w:rPr>
          <w:rFonts w:eastAsia="Times New Roman" w:cs="Times New Roman"/>
          <w:szCs w:val="24"/>
        </w:rPr>
        <w:t xml:space="preserve"> θα εξακολουθεί να λειτουργεί ιδιαιτέρως στρεβλωτικά στο οι</w:t>
      </w:r>
      <w:r>
        <w:rPr>
          <w:rFonts w:eastAsia="Times New Roman" w:cs="Times New Roman"/>
          <w:szCs w:val="24"/>
        </w:rPr>
        <w:lastRenderedPageBreak/>
        <w:t>κονομικό περιβάλλον, αποτελώντας εμπόδιο στην επίτευξη θετικών ρυθμών ανάπτυξης</w:t>
      </w:r>
      <w:r>
        <w:rPr>
          <w:rFonts w:eastAsia="Times New Roman" w:cs="Times New Roman"/>
          <w:szCs w:val="24"/>
        </w:rPr>
        <w:t>.</w:t>
      </w:r>
      <w:r>
        <w:rPr>
          <w:rFonts w:eastAsia="Times New Roman" w:cs="Times New Roman"/>
          <w:szCs w:val="24"/>
        </w:rPr>
        <w:t>». Αυτά δεν τα</w:t>
      </w:r>
      <w:r>
        <w:rPr>
          <w:rFonts w:eastAsia="Times New Roman" w:cs="Times New Roman"/>
          <w:szCs w:val="24"/>
        </w:rPr>
        <w:t xml:space="preserve"> λέω εγώ, αλλά η </w:t>
      </w:r>
      <w:r>
        <w:rPr>
          <w:rFonts w:eastAsia="Times New Roman" w:cs="Times New Roman"/>
          <w:szCs w:val="24"/>
        </w:rPr>
        <w:t>έ</w:t>
      </w:r>
      <w:r>
        <w:rPr>
          <w:rFonts w:eastAsia="Times New Roman" w:cs="Times New Roman"/>
          <w:szCs w:val="24"/>
        </w:rPr>
        <w:t xml:space="preserve">κθεση του </w:t>
      </w:r>
      <w:r>
        <w:rPr>
          <w:rFonts w:eastAsia="Times New Roman" w:cs="Times New Roman"/>
          <w:szCs w:val="24"/>
        </w:rPr>
        <w:t>π</w:t>
      </w:r>
      <w:r>
        <w:rPr>
          <w:rFonts w:eastAsia="Times New Roman" w:cs="Times New Roman"/>
          <w:szCs w:val="24"/>
        </w:rPr>
        <w:t xml:space="preserve">ροϋπολογισμού, που την καταθέτω προς υπενθύμιση όσων δεν την έχουν διαβάσει. </w:t>
      </w:r>
    </w:p>
    <w:p w14:paraId="4296754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την προαναφερθείσα έκθεση, η οποία βρίσκεται στο </w:t>
      </w:r>
      <w:r>
        <w:rPr>
          <w:rFonts w:eastAsia="Times New Roman" w:cs="Times New Roman"/>
          <w:szCs w:val="24"/>
        </w:rPr>
        <w:t>α</w:t>
      </w:r>
      <w:r>
        <w:rPr>
          <w:rFonts w:eastAsia="Times New Roman" w:cs="Times New Roman"/>
          <w:szCs w:val="24"/>
        </w:rPr>
        <w:t>ρχείο του Τμήματος Γραμ</w:t>
      </w:r>
      <w:r>
        <w:rPr>
          <w:rFonts w:eastAsia="Times New Roman" w:cs="Times New Roman"/>
          <w:szCs w:val="24"/>
        </w:rPr>
        <w:t>ματείας της Διεύθυνσης Στενογραφίας και  Πρακτικών της Βουλής)</w:t>
      </w:r>
    </w:p>
    <w:p w14:paraId="4296754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Με άλλα λόγια, το Γραφείο του Προϋπολογισμού του Κράτους μάς λέει ότι σχεδόν όλες οι προβλέψεις για τα μεγέθη του προϋπολογισμού είναι λίγο πολύ αυθαίρετες. Πιο συγκεκριμένα, η πρόβλεψη για αύξ</w:t>
      </w:r>
      <w:r>
        <w:rPr>
          <w:rFonts w:eastAsia="Times New Roman" w:cs="Times New Roman"/>
          <w:szCs w:val="24"/>
        </w:rPr>
        <w:t xml:space="preserve">ηση του ΑΕΠ κατά 2,7% είναι ανεδαφική, δεδομένου ότι και το 2016 και το 2017 ήταν χρονιές πρωτοφανούς ύφεσης και μείωσης του ΑΕΠ. </w:t>
      </w:r>
    </w:p>
    <w:p w14:paraId="4296754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Πάμε τώρα στην ανάπτυξη, όπως έχει αναφερθεί, στην επένδυση και στις αποκρατικοποιήσεις. Είναι ενδεχόμενο αύξησης του ΑΕΠ και</w:t>
      </w:r>
      <w:r>
        <w:rPr>
          <w:rFonts w:eastAsia="Times New Roman" w:cs="Times New Roman"/>
          <w:szCs w:val="24"/>
        </w:rPr>
        <w:t xml:space="preserve"> ανάπτυξης ότι θα αποτελούσαν σημαντικό ρόλο οι αποκρατικοποιήσεις. Το 2016, όμως, η πρόβλεψη της Κυβέρνησης για είσπραξη 2 δισεκατομμυρίων από τις αποκρατικοποιήσεις έπεσε έξω κατά 1,5 δισεκατομμύρι</w:t>
      </w:r>
      <w:r>
        <w:rPr>
          <w:rFonts w:eastAsia="Times New Roman" w:cs="Times New Roman"/>
          <w:szCs w:val="24"/>
        </w:rPr>
        <w:t>ο</w:t>
      </w:r>
      <w:r>
        <w:rPr>
          <w:rFonts w:eastAsia="Times New Roman" w:cs="Times New Roman"/>
          <w:szCs w:val="24"/>
        </w:rPr>
        <w:t xml:space="preserve"> ευρώ. Σε ποια στοιχεία ικανότητας αυτής της Κυβέρνησης </w:t>
      </w:r>
      <w:r>
        <w:rPr>
          <w:rFonts w:eastAsia="Times New Roman" w:cs="Times New Roman"/>
          <w:szCs w:val="24"/>
        </w:rPr>
        <w:t>μπορούμε να βασιστούμε ότι θα τηρηθεί το χρονοδιάγραμμα για το 2017;</w:t>
      </w:r>
    </w:p>
    <w:p w14:paraId="4296754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 Επομένως οι αισιόδοξες προβλέψεις σας περί επερχόμενης ανάπτυξης είναι εντελώς ουτοπικές. Οι επενδύσεις πια μοιάζουν με μακρινό όνειρο και η πραγματικότητα μ</w:t>
      </w:r>
      <w:r>
        <w:rPr>
          <w:rFonts w:eastAsia="Times New Roman" w:cs="Times New Roman"/>
          <w:szCs w:val="24"/>
        </w:rPr>
        <w:t>α</w:t>
      </w:r>
      <w:r>
        <w:rPr>
          <w:rFonts w:eastAsia="Times New Roman" w:cs="Times New Roman"/>
          <w:szCs w:val="24"/>
        </w:rPr>
        <w:t>ς λέει ότι ακυρώνονται καθημ</w:t>
      </w:r>
      <w:r>
        <w:rPr>
          <w:rFonts w:eastAsia="Times New Roman" w:cs="Times New Roman"/>
          <w:szCs w:val="24"/>
        </w:rPr>
        <w:t>ερινά σημαντικές και σοβαρές επενδυτικές ενέργειες. Πάρτε για παράδειγμα το Ελληνικό, για την οποία επένδυση δεν έχει συμβεί τίποτα με βάση τα προβλεπόμενα, αλλά</w:t>
      </w:r>
      <w:r>
        <w:rPr>
          <w:rFonts w:eastAsia="Times New Roman" w:cs="Times New Roman"/>
          <w:szCs w:val="24"/>
        </w:rPr>
        <w:t>,</w:t>
      </w:r>
      <w:r>
        <w:rPr>
          <w:rFonts w:eastAsia="Times New Roman" w:cs="Times New Roman"/>
          <w:szCs w:val="24"/>
        </w:rPr>
        <w:t xml:space="preserve"> αντίθετα, πρώτον, αναβάλλεται διαρκώς η ημερομηνία κύρωσης της σύμβασης παραχώρησης, η οποία </w:t>
      </w:r>
      <w:r>
        <w:rPr>
          <w:rFonts w:eastAsia="Times New Roman" w:cs="Times New Roman"/>
          <w:szCs w:val="24"/>
        </w:rPr>
        <w:t xml:space="preserve">πάει για τα τέλη του 2017. </w:t>
      </w:r>
      <w:r>
        <w:rPr>
          <w:rFonts w:eastAsia="Times New Roman" w:cs="Times New Roman"/>
          <w:szCs w:val="24"/>
        </w:rPr>
        <w:lastRenderedPageBreak/>
        <w:t xml:space="preserve">Είναι άγνωστο πότε θα εγκριθεί το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Ο</w:t>
      </w:r>
      <w:r>
        <w:rPr>
          <w:rFonts w:eastAsia="Times New Roman" w:cs="Times New Roman"/>
          <w:szCs w:val="24"/>
        </w:rPr>
        <w:t xml:space="preserve">λοκληρωμένης </w:t>
      </w:r>
      <w:r>
        <w:rPr>
          <w:rFonts w:eastAsia="Times New Roman" w:cs="Times New Roman"/>
          <w:szCs w:val="24"/>
        </w:rPr>
        <w:t>Α</w:t>
      </w:r>
      <w:r>
        <w:rPr>
          <w:rFonts w:eastAsia="Times New Roman" w:cs="Times New Roman"/>
          <w:szCs w:val="24"/>
        </w:rPr>
        <w:t xml:space="preserve">νάπτυξης, πότε θα υποβληθεί η </w:t>
      </w:r>
      <w:r>
        <w:rPr>
          <w:rFonts w:eastAsia="Times New Roman" w:cs="Times New Roman"/>
          <w:szCs w:val="24"/>
        </w:rPr>
        <w:t>Σ</w:t>
      </w:r>
      <w:r>
        <w:rPr>
          <w:rFonts w:eastAsia="Times New Roman" w:cs="Times New Roman"/>
          <w:szCs w:val="24"/>
        </w:rPr>
        <w:t xml:space="preserve">τρατηγική </w:t>
      </w:r>
      <w:r>
        <w:rPr>
          <w:rFonts w:eastAsia="Times New Roman" w:cs="Times New Roman"/>
          <w:szCs w:val="24"/>
        </w:rPr>
        <w:t>Μ</w:t>
      </w:r>
      <w:r>
        <w:rPr>
          <w:rFonts w:eastAsia="Times New Roman" w:cs="Times New Roman"/>
          <w:szCs w:val="24"/>
        </w:rPr>
        <w:t xml:space="preserve">ελέτη </w:t>
      </w:r>
      <w:r>
        <w:rPr>
          <w:rFonts w:eastAsia="Times New Roman" w:cs="Times New Roman"/>
          <w:szCs w:val="24"/>
        </w:rPr>
        <w:t>Π</w:t>
      </w:r>
      <w:r>
        <w:rPr>
          <w:rFonts w:eastAsia="Times New Roman" w:cs="Times New Roman"/>
          <w:szCs w:val="24"/>
        </w:rPr>
        <w:t xml:space="preserve">εριβαλλοντικών </w:t>
      </w:r>
      <w:r>
        <w:rPr>
          <w:rFonts w:eastAsia="Times New Roman" w:cs="Times New Roman"/>
          <w:szCs w:val="24"/>
        </w:rPr>
        <w:t>Ε</w:t>
      </w:r>
      <w:r>
        <w:rPr>
          <w:rFonts w:eastAsia="Times New Roman" w:cs="Times New Roman"/>
          <w:szCs w:val="24"/>
        </w:rPr>
        <w:t xml:space="preserve">πιπτώσεων και πότε θα οριστεί ο αιγιαλός. Είναι άγνωστο πότε θα κατατεθεί νομοθετικό πλαίσιο για το καζίνο. </w:t>
      </w:r>
      <w:r>
        <w:rPr>
          <w:rFonts w:eastAsia="Times New Roman" w:cs="Times New Roman"/>
          <w:szCs w:val="24"/>
        </w:rPr>
        <w:t>Δεν προβλέπεται</w:t>
      </w:r>
      <w:r>
        <w:rPr>
          <w:rFonts w:eastAsia="Times New Roman" w:cs="Times New Roman"/>
          <w:szCs w:val="24"/>
        </w:rPr>
        <w:t>,</w:t>
      </w:r>
      <w:r>
        <w:rPr>
          <w:rFonts w:eastAsia="Times New Roman" w:cs="Times New Roman"/>
          <w:szCs w:val="24"/>
        </w:rPr>
        <w:t xml:space="preserve"> τουλάχιστον στο άμεσο μέλλον</w:t>
      </w:r>
      <w:r>
        <w:rPr>
          <w:rFonts w:eastAsia="Times New Roman" w:cs="Times New Roman"/>
          <w:szCs w:val="24"/>
        </w:rPr>
        <w:t>,</w:t>
      </w:r>
      <w:r>
        <w:rPr>
          <w:rFonts w:eastAsia="Times New Roman" w:cs="Times New Roman"/>
          <w:szCs w:val="24"/>
        </w:rPr>
        <w:t xml:space="preserve"> η παράδοση του ακινήτου στον επενδυτή, προκειμένου να πάρουμε τα πρώτα 310 εκατομμύρια ευρώ, δεδομένου ότι η Κυβέρνηση δεν τολμά, καθώς φαίνεται ότι δεν έχει μεριμνήσει για καμ</w:t>
      </w:r>
      <w:r>
        <w:rPr>
          <w:rFonts w:eastAsia="Times New Roman" w:cs="Times New Roman"/>
          <w:szCs w:val="24"/>
        </w:rPr>
        <w:t>μ</w:t>
      </w:r>
      <w:r>
        <w:rPr>
          <w:rFonts w:eastAsia="Times New Roman" w:cs="Times New Roman"/>
          <w:szCs w:val="24"/>
        </w:rPr>
        <w:t>ία υποδομή</w:t>
      </w:r>
      <w:r>
        <w:rPr>
          <w:rFonts w:eastAsia="Times New Roman" w:cs="Times New Roman"/>
          <w:szCs w:val="24"/>
        </w:rPr>
        <w:t>,</w:t>
      </w:r>
      <w:r>
        <w:rPr>
          <w:rFonts w:eastAsia="Times New Roman" w:cs="Times New Roman"/>
          <w:szCs w:val="24"/>
        </w:rPr>
        <w:t xml:space="preserve"> ώστε να μεταφέρει το</w:t>
      </w:r>
      <w:r>
        <w:rPr>
          <w:rFonts w:eastAsia="Times New Roman" w:cs="Times New Roman"/>
          <w:szCs w:val="24"/>
        </w:rPr>
        <w:t xml:space="preserve">υς μετανάστες και τους πρόσφυγες σε κάποιο άλλο σημείο φιλοξενίας. </w:t>
      </w:r>
    </w:p>
    <w:p w14:paraId="42967545" w14:textId="77777777" w:rsidR="00BC01D7" w:rsidRDefault="000E0221">
      <w:pPr>
        <w:spacing w:line="600" w:lineRule="auto"/>
        <w:ind w:firstLine="709"/>
        <w:jc w:val="both"/>
        <w:rPr>
          <w:rFonts w:eastAsia="Times New Roman"/>
          <w:szCs w:val="24"/>
        </w:rPr>
      </w:pPr>
      <w:r>
        <w:rPr>
          <w:rFonts w:eastAsia="Times New Roman"/>
          <w:szCs w:val="24"/>
        </w:rPr>
        <w:t>Μάλιστα, ως Ένωση Κεντρώων έχουμε συνυπογράψει την πρωτοβουλία της Δημοκρατικής Συμπαράταξης, ώστε να συσταθεί μία επιτροπή για το ζήτημα του Ελληνικού.</w:t>
      </w:r>
    </w:p>
    <w:p w14:paraId="42967546" w14:textId="77777777" w:rsidR="00BC01D7" w:rsidRDefault="000E0221">
      <w:pPr>
        <w:spacing w:line="600" w:lineRule="auto"/>
        <w:ind w:firstLine="720"/>
        <w:jc w:val="both"/>
        <w:rPr>
          <w:rFonts w:eastAsia="Times New Roman"/>
          <w:szCs w:val="24"/>
        </w:rPr>
      </w:pPr>
      <w:r>
        <w:rPr>
          <w:rFonts w:eastAsia="Times New Roman"/>
          <w:szCs w:val="24"/>
        </w:rPr>
        <w:t>Άλλο ένα τραγικό παράδειγμα, που απ</w:t>
      </w:r>
      <w:r>
        <w:rPr>
          <w:rFonts w:eastAsia="Times New Roman"/>
          <w:szCs w:val="24"/>
        </w:rPr>
        <w:t xml:space="preserve">οδεικνύει την ανικανότητα χειρισμού σοβαρών προτάσεων -ακούστηκε, αν δεν κάνω λάθος, από τον κ. </w:t>
      </w:r>
      <w:r>
        <w:rPr>
          <w:rFonts w:eastAsia="Times New Roman"/>
          <w:szCs w:val="24"/>
        </w:rPr>
        <w:lastRenderedPageBreak/>
        <w:t>Χατζηδάκη-</w:t>
      </w:r>
      <w:r>
        <w:rPr>
          <w:rFonts w:eastAsia="Times New Roman"/>
          <w:szCs w:val="24"/>
        </w:rPr>
        <w:t>,</w:t>
      </w:r>
      <w:r>
        <w:rPr>
          <w:rFonts w:eastAsia="Times New Roman"/>
          <w:szCs w:val="24"/>
        </w:rPr>
        <w:t xml:space="preserve"> αποτελεί το φιάσκο της δήθεν πρόθεσής σας για την πώληση της ΔΕΣΦΑ στην </w:t>
      </w:r>
      <w:proofErr w:type="spellStart"/>
      <w:r>
        <w:rPr>
          <w:rFonts w:eastAsia="Times New Roman"/>
          <w:szCs w:val="24"/>
        </w:rPr>
        <w:t>αζ</w:t>
      </w:r>
      <w:r>
        <w:rPr>
          <w:rFonts w:eastAsia="Times New Roman"/>
          <w:szCs w:val="24"/>
        </w:rPr>
        <w:t>έ</w:t>
      </w:r>
      <w:r>
        <w:rPr>
          <w:rFonts w:eastAsia="Times New Roman"/>
          <w:szCs w:val="24"/>
        </w:rPr>
        <w:t>ρικ</w:t>
      </w:r>
      <w:r>
        <w:rPr>
          <w:rFonts w:eastAsia="Times New Roman"/>
          <w:szCs w:val="24"/>
        </w:rPr>
        <w:t>η</w:t>
      </w:r>
      <w:proofErr w:type="spellEnd"/>
      <w:r>
        <w:rPr>
          <w:rFonts w:eastAsia="Times New Roman"/>
          <w:szCs w:val="24"/>
        </w:rPr>
        <w:t xml:space="preserve"> «</w:t>
      </w:r>
      <w:r>
        <w:rPr>
          <w:rFonts w:eastAsia="Times New Roman"/>
          <w:szCs w:val="24"/>
          <w:lang w:val="en-US"/>
        </w:rPr>
        <w:t>S</w:t>
      </w:r>
      <w:r>
        <w:rPr>
          <w:rFonts w:eastAsia="Times New Roman"/>
          <w:szCs w:val="24"/>
          <w:lang w:val="en-US"/>
        </w:rPr>
        <w:t>OCAR</w:t>
      </w:r>
      <w:r>
        <w:rPr>
          <w:rFonts w:eastAsia="Times New Roman"/>
          <w:szCs w:val="24"/>
        </w:rPr>
        <w:t xml:space="preserve">». </w:t>
      </w:r>
      <w:r>
        <w:rPr>
          <w:rFonts w:eastAsia="Times New Roman"/>
          <w:szCs w:val="24"/>
        </w:rPr>
        <w:t>Α</w:t>
      </w:r>
      <w:r>
        <w:rPr>
          <w:rFonts w:eastAsia="Times New Roman"/>
          <w:szCs w:val="24"/>
        </w:rPr>
        <w:t xml:space="preserve">υτό σημαίνει απώλεια 188 εκατομμυρίων ευρώ μόνο για το 2017, σύμφωνα με όσα αναγράφονται στη σελίδα 140 της εισηγητικής έκθεσης. </w:t>
      </w:r>
    </w:p>
    <w:p w14:paraId="42967547" w14:textId="77777777" w:rsidR="00BC01D7" w:rsidRDefault="000E0221">
      <w:pPr>
        <w:spacing w:line="600" w:lineRule="auto"/>
        <w:ind w:firstLine="720"/>
        <w:jc w:val="both"/>
        <w:rPr>
          <w:rFonts w:eastAsia="Times New Roman"/>
          <w:szCs w:val="24"/>
        </w:rPr>
      </w:pPr>
      <w:r>
        <w:rPr>
          <w:rFonts w:eastAsia="Times New Roman"/>
          <w:szCs w:val="24"/>
        </w:rPr>
        <w:t>Καταθέτω σχετικό ρεπορτάζ για το εν λόγω θέμα.</w:t>
      </w:r>
    </w:p>
    <w:p w14:paraId="42967548" w14:textId="77777777" w:rsidR="00BC01D7" w:rsidRDefault="000E0221">
      <w:pPr>
        <w:spacing w:line="600" w:lineRule="auto"/>
        <w:ind w:firstLine="720"/>
        <w:jc w:val="both"/>
        <w:rPr>
          <w:rFonts w:eastAsia="Times New Roman"/>
          <w:szCs w:val="24"/>
        </w:rPr>
      </w:pPr>
      <w:r>
        <w:rPr>
          <w:rFonts w:eastAsia="Times New Roman"/>
          <w:szCs w:val="24"/>
        </w:rPr>
        <w:t xml:space="preserve">(Στο σημείο αυτό ο Βουλευτής κ. Μάριος Γεωργιάδης καταθέτει για τα Πρακτικά το </w:t>
      </w:r>
      <w:r>
        <w:rPr>
          <w:rFonts w:eastAsia="Times New Roman"/>
          <w:szCs w:val="24"/>
        </w:rPr>
        <w:t xml:space="preserve">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2967549" w14:textId="77777777" w:rsidR="00BC01D7" w:rsidRDefault="000E0221">
      <w:pPr>
        <w:spacing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αυτή την τρύπα, η οποία αποτελεί τρανή απόδειξη ότι ο προϋπολογισμός είναι πλασματικός, θα πρέπει να μας πει ο αρμόδιος Υ</w:t>
      </w:r>
      <w:r>
        <w:rPr>
          <w:rFonts w:eastAsia="Times New Roman"/>
          <w:szCs w:val="24"/>
        </w:rPr>
        <w:t>πουργός ή οι αρμόδιοι Υπουργοί, οι κυβερνητικοί εκπρόσωποι</w:t>
      </w:r>
      <w:r>
        <w:rPr>
          <w:rFonts w:eastAsia="Times New Roman"/>
          <w:szCs w:val="24"/>
        </w:rPr>
        <w:t>,</w:t>
      </w:r>
      <w:r>
        <w:rPr>
          <w:rFonts w:eastAsia="Times New Roman"/>
          <w:szCs w:val="24"/>
        </w:rPr>
        <w:t xml:space="preserve"> σε τι είδους περικοπές θα προβούν</w:t>
      </w:r>
      <w:r>
        <w:rPr>
          <w:rFonts w:eastAsia="Times New Roman"/>
          <w:szCs w:val="24"/>
        </w:rPr>
        <w:t>,</w:t>
      </w:r>
      <w:r>
        <w:rPr>
          <w:rFonts w:eastAsia="Times New Roman"/>
          <w:szCs w:val="24"/>
        </w:rPr>
        <w:t xml:space="preserve"> για να αντισταθμιστεί </w:t>
      </w:r>
      <w:r w:rsidRPr="00E00E39">
        <w:rPr>
          <w:rFonts w:eastAsia="Times New Roman"/>
          <w:szCs w:val="24"/>
        </w:rPr>
        <w:t>αυτή η απώλεια</w:t>
      </w:r>
      <w:r>
        <w:rPr>
          <w:rFonts w:eastAsia="Times New Roman"/>
          <w:szCs w:val="24"/>
        </w:rPr>
        <w:t>.</w:t>
      </w:r>
    </w:p>
    <w:p w14:paraId="4296754A" w14:textId="77777777" w:rsidR="00BC01D7" w:rsidRDefault="000E0221">
      <w:pPr>
        <w:spacing w:line="600" w:lineRule="auto"/>
        <w:ind w:firstLine="720"/>
        <w:jc w:val="both"/>
        <w:rPr>
          <w:rFonts w:eastAsia="Times New Roman"/>
          <w:szCs w:val="24"/>
        </w:rPr>
      </w:pPr>
      <w:r>
        <w:rPr>
          <w:rFonts w:eastAsia="Times New Roman"/>
          <w:szCs w:val="24"/>
        </w:rPr>
        <w:lastRenderedPageBreak/>
        <w:t>Τρίτο παράδειγμα ανεύθυνου χειρισμού επενδυτικής πρότασης αποτελεί το επενδυτικό σχέδιο του Κατάρ στο ναυάγιο της Ζακύνθου.</w:t>
      </w:r>
      <w:r>
        <w:rPr>
          <w:rFonts w:eastAsia="Times New Roman"/>
          <w:szCs w:val="24"/>
        </w:rPr>
        <w:t xml:space="preserve"> Οι μεθοδεύσεις του Υπουργείου Οικονομικών έχουν εξοργίσει τις αρχές του Κατάρ, οι οποίες απειλούν με αντίποινα τις </w:t>
      </w:r>
      <w:proofErr w:type="spellStart"/>
      <w:r>
        <w:rPr>
          <w:rFonts w:eastAsia="Times New Roman"/>
          <w:szCs w:val="24"/>
        </w:rPr>
        <w:t>εκατόν</w:t>
      </w:r>
      <w:proofErr w:type="spellEnd"/>
      <w:r>
        <w:rPr>
          <w:rFonts w:eastAsia="Times New Roman"/>
          <w:szCs w:val="24"/>
        </w:rPr>
        <w:t xml:space="preserve"> ογδόντα ελληνικές εταιρείες, που δραστηριοποιούνται στο Εμιράτο. Δηλαδή, όχι μόνο ο επενδυτής έφυγε, μας απειλεί κι από πάνω ότι θα μ</w:t>
      </w:r>
      <w:r>
        <w:rPr>
          <w:rFonts w:eastAsia="Times New Roman"/>
          <w:szCs w:val="24"/>
        </w:rPr>
        <w:t>ας κόψει την τρέχουσα συνεργασία που έχουμε με τη χώρα του.</w:t>
      </w:r>
    </w:p>
    <w:p w14:paraId="4296754B" w14:textId="77777777" w:rsidR="00BC01D7" w:rsidRDefault="000E0221">
      <w:pPr>
        <w:spacing w:line="600" w:lineRule="auto"/>
        <w:ind w:firstLine="720"/>
        <w:jc w:val="both"/>
        <w:rPr>
          <w:rFonts w:eastAsia="Times New Roman"/>
          <w:szCs w:val="24"/>
        </w:rPr>
      </w:pPr>
      <w:r>
        <w:rPr>
          <w:rFonts w:eastAsia="Times New Roman"/>
          <w:szCs w:val="24"/>
        </w:rPr>
        <w:t>Καταθέτω σχετικό δημοσίευμα στα Πρακτικά.</w:t>
      </w:r>
    </w:p>
    <w:p w14:paraId="4296754C" w14:textId="77777777" w:rsidR="00BC01D7" w:rsidRDefault="000E0221">
      <w:pPr>
        <w:spacing w:line="600" w:lineRule="auto"/>
        <w:ind w:firstLine="720"/>
        <w:jc w:val="both"/>
        <w:rPr>
          <w:rFonts w:eastAsia="Times New Roman"/>
          <w:szCs w:val="24"/>
        </w:rPr>
      </w:pPr>
      <w:r>
        <w:rPr>
          <w:rFonts w:eastAsia="Times New Roman"/>
          <w:szCs w:val="24"/>
        </w:rPr>
        <w:t xml:space="preserve">(Στο σημείο αυτό ο Βουλευτής κ. Μάριος Γεωργιάδης καταθέτει για τα Πρακτικά το προαναφερθέν δημοσίευμα, το οποίο βρίσκεται στο </w:t>
      </w:r>
      <w:r>
        <w:rPr>
          <w:rFonts w:eastAsia="Times New Roman"/>
          <w:szCs w:val="24"/>
        </w:rPr>
        <w:t>α</w:t>
      </w:r>
      <w:r>
        <w:rPr>
          <w:rFonts w:eastAsia="Times New Roman"/>
          <w:szCs w:val="24"/>
        </w:rPr>
        <w:t>ρχείο του Τμήματος Γραμματ</w:t>
      </w:r>
      <w:r>
        <w:rPr>
          <w:rFonts w:eastAsia="Times New Roman"/>
          <w:szCs w:val="24"/>
        </w:rPr>
        <w:t>είας της Διεύθυνσης Στενογραφίας και Πρακτικών της Βουλής)</w:t>
      </w:r>
    </w:p>
    <w:p w14:paraId="4296754D" w14:textId="77777777" w:rsidR="00BC01D7" w:rsidRDefault="000E0221">
      <w:pPr>
        <w:spacing w:line="600" w:lineRule="auto"/>
        <w:ind w:firstLine="720"/>
        <w:jc w:val="both"/>
        <w:rPr>
          <w:rFonts w:eastAsia="Times New Roman"/>
          <w:szCs w:val="24"/>
        </w:rPr>
      </w:pPr>
      <w:r>
        <w:rPr>
          <w:rFonts w:eastAsia="Times New Roman"/>
          <w:szCs w:val="24"/>
        </w:rPr>
        <w:t xml:space="preserve">Ακύρωση </w:t>
      </w:r>
      <w:proofErr w:type="spellStart"/>
      <w:r>
        <w:rPr>
          <w:rFonts w:eastAsia="Times New Roman"/>
          <w:szCs w:val="24"/>
        </w:rPr>
        <w:t>υδατοδρομίων</w:t>
      </w:r>
      <w:proofErr w:type="spellEnd"/>
      <w:r>
        <w:rPr>
          <w:rFonts w:eastAsia="Times New Roman"/>
          <w:szCs w:val="24"/>
        </w:rPr>
        <w:t xml:space="preserve">. Για να μη χρονοτριβήσω, διαβάστε το με την ησυχία σας. </w:t>
      </w:r>
    </w:p>
    <w:p w14:paraId="4296754E"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Ακύρωση επενδύσεων αιολικής ενέργειας </w:t>
      </w:r>
      <w:r>
        <w:rPr>
          <w:rFonts w:eastAsia="Times New Roman"/>
          <w:szCs w:val="24"/>
          <w:lang w:val="en-US"/>
        </w:rPr>
        <w:t>CDF</w:t>
      </w:r>
      <w:r>
        <w:rPr>
          <w:rFonts w:eastAsia="Times New Roman"/>
          <w:szCs w:val="24"/>
        </w:rPr>
        <w:t xml:space="preserve">. Στον αέρα 250 εκατομμύρια ευρώ απ’ αυτή την επένδυση. </w:t>
      </w:r>
    </w:p>
    <w:p w14:paraId="4296754F" w14:textId="77777777" w:rsidR="00BC01D7" w:rsidRDefault="000E0221">
      <w:pPr>
        <w:spacing w:line="600" w:lineRule="auto"/>
        <w:ind w:firstLine="720"/>
        <w:jc w:val="both"/>
        <w:rPr>
          <w:rFonts w:eastAsia="Times New Roman"/>
          <w:szCs w:val="24"/>
        </w:rPr>
      </w:pPr>
      <w:r>
        <w:rPr>
          <w:rFonts w:eastAsia="Times New Roman"/>
          <w:szCs w:val="24"/>
        </w:rPr>
        <w:t xml:space="preserve">Πάμε και σε κάποια </w:t>
      </w:r>
      <w:r>
        <w:rPr>
          <w:rFonts w:eastAsia="Times New Roman"/>
          <w:szCs w:val="24"/>
        </w:rPr>
        <w:t>ά</w:t>
      </w:r>
      <w:r>
        <w:rPr>
          <w:rFonts w:eastAsia="Times New Roman"/>
          <w:szCs w:val="24"/>
        </w:rPr>
        <w:t>λ</w:t>
      </w:r>
      <w:r>
        <w:rPr>
          <w:rFonts w:eastAsia="Times New Roman"/>
          <w:szCs w:val="24"/>
        </w:rPr>
        <w:t>λ</w:t>
      </w:r>
      <w:r>
        <w:rPr>
          <w:rFonts w:eastAsia="Times New Roman"/>
          <w:szCs w:val="24"/>
        </w:rPr>
        <w:t>α</w:t>
      </w:r>
      <w:r>
        <w:rPr>
          <w:rFonts w:eastAsia="Times New Roman"/>
          <w:szCs w:val="24"/>
        </w:rPr>
        <w:t xml:space="preserve"> ιδιαιτέρως αρνητικά γεγονότα -δεν ξέρω αν είναι ρεπορτάζ- για να  διαβάζετε ό,τι χάνουμε σαν Ελλάδα. Αδυναμίες απορρόφησης κονδυλίων ακόμη και σε σύνταξη δημοσίων έργων μέσω ΕΣΠΑ. Διαβάστε τα, γιατί μπορεί να μην τα ξέρετε. </w:t>
      </w:r>
    </w:p>
    <w:p w14:paraId="42967550" w14:textId="77777777" w:rsidR="00BC01D7" w:rsidRDefault="000E0221">
      <w:pPr>
        <w:spacing w:line="600" w:lineRule="auto"/>
        <w:ind w:firstLine="720"/>
        <w:jc w:val="both"/>
        <w:rPr>
          <w:rFonts w:eastAsia="Times New Roman"/>
          <w:szCs w:val="24"/>
        </w:rPr>
      </w:pPr>
      <w:r>
        <w:rPr>
          <w:rFonts w:eastAsia="Times New Roman"/>
          <w:szCs w:val="24"/>
        </w:rPr>
        <w:t xml:space="preserve">Τεράστια αποβιομηχάνιση της </w:t>
      </w:r>
      <w:r>
        <w:rPr>
          <w:rFonts w:eastAsia="Times New Roman"/>
          <w:szCs w:val="24"/>
        </w:rPr>
        <w:t xml:space="preserve">χώρας το 2016. Σύμφωνα με μετριοπαθείς υπολογισμούς του ΣΕΒ, για να εξισορροπηθεί αυτή η τεράστια αποβιομηχάνιση απαιτούνται επιπλέον επενδύσεις, πέραν, δηλαδή, των όσων πραγματοποιούνται ετησίως, τουλάχιστον 100 δισεκατομμυρίων ευρώ μέχρι το 2022. </w:t>
      </w:r>
    </w:p>
    <w:p w14:paraId="42967551" w14:textId="77777777" w:rsidR="00BC01D7" w:rsidRDefault="000E0221">
      <w:pPr>
        <w:spacing w:line="600" w:lineRule="auto"/>
        <w:ind w:firstLine="720"/>
        <w:jc w:val="both"/>
        <w:rPr>
          <w:rFonts w:eastAsia="Times New Roman"/>
          <w:szCs w:val="24"/>
        </w:rPr>
      </w:pPr>
      <w:r>
        <w:rPr>
          <w:rFonts w:eastAsia="Times New Roman"/>
          <w:szCs w:val="24"/>
        </w:rPr>
        <w:t>Μεγάλη</w:t>
      </w:r>
      <w:r>
        <w:rPr>
          <w:rFonts w:eastAsia="Times New Roman"/>
          <w:szCs w:val="24"/>
        </w:rPr>
        <w:t xml:space="preserve"> αύξηση στα «λουκέτα» επιχειρήσεων και το 2016. Μέχρι σήμερα έχουν κλείσει είκοσι πέντε χιλιάδες επιχειρήσεις, κατάσταση βέβαια, </w:t>
      </w:r>
      <w:r>
        <w:rPr>
          <w:rFonts w:eastAsia="Times New Roman"/>
          <w:szCs w:val="24"/>
        </w:rPr>
        <w:lastRenderedPageBreak/>
        <w:t xml:space="preserve">που δημιούργησε η </w:t>
      </w:r>
      <w:proofErr w:type="spellStart"/>
      <w:r>
        <w:rPr>
          <w:rFonts w:eastAsia="Times New Roman"/>
          <w:szCs w:val="24"/>
        </w:rPr>
        <w:t>υπερφορολόγηση</w:t>
      </w:r>
      <w:proofErr w:type="spellEnd"/>
      <w:r>
        <w:rPr>
          <w:rFonts w:eastAsia="Times New Roman"/>
          <w:szCs w:val="24"/>
        </w:rPr>
        <w:t xml:space="preserve"> και η έλλειψη ρευστότητας. Σχετικό άρθρο με δηλώσεις του κ</w:t>
      </w:r>
      <w:r>
        <w:rPr>
          <w:rFonts w:eastAsia="Times New Roman"/>
          <w:szCs w:val="24"/>
        </w:rPr>
        <w:t>.</w:t>
      </w:r>
      <w:r>
        <w:rPr>
          <w:rFonts w:eastAsia="Times New Roman"/>
          <w:szCs w:val="24"/>
        </w:rPr>
        <w:t xml:space="preserve"> Μίχαλου.</w:t>
      </w:r>
    </w:p>
    <w:p w14:paraId="42967552" w14:textId="77777777" w:rsidR="00BC01D7" w:rsidRDefault="000E0221">
      <w:pPr>
        <w:spacing w:line="600" w:lineRule="auto"/>
        <w:ind w:firstLine="720"/>
        <w:jc w:val="both"/>
        <w:rPr>
          <w:rFonts w:eastAsia="Times New Roman"/>
          <w:szCs w:val="24"/>
        </w:rPr>
      </w:pPr>
      <w:r>
        <w:rPr>
          <w:rFonts w:eastAsia="Times New Roman"/>
          <w:szCs w:val="24"/>
        </w:rPr>
        <w:t>(Στο σημείο αυτό ο Βουλευ</w:t>
      </w:r>
      <w:r>
        <w:rPr>
          <w:rFonts w:eastAsia="Times New Roman"/>
          <w:szCs w:val="24"/>
        </w:rPr>
        <w:t xml:space="preserve">τής κ. Μάριος Γεωργιάδης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2967553" w14:textId="77777777" w:rsidR="00BC01D7" w:rsidRDefault="000E0221">
      <w:pPr>
        <w:spacing w:line="600" w:lineRule="auto"/>
        <w:ind w:firstLine="720"/>
        <w:jc w:val="both"/>
        <w:rPr>
          <w:rFonts w:eastAsia="Times New Roman"/>
          <w:szCs w:val="24"/>
        </w:rPr>
      </w:pPr>
      <w:r>
        <w:rPr>
          <w:rFonts w:eastAsia="Times New Roman"/>
          <w:szCs w:val="24"/>
        </w:rPr>
        <w:t>Όχι μόνο δεν κάνετε κάτι για να έλθουν οι επενδύσεις, αντίθετα κάνετ</w:t>
      </w:r>
      <w:r>
        <w:rPr>
          <w:rFonts w:eastAsia="Times New Roman"/>
          <w:szCs w:val="24"/>
        </w:rPr>
        <w:t>ε τα πάντα για να φύγουν και μαζί τους και οι όποιοι υποψήφιοι επενδυτές.</w:t>
      </w:r>
    </w:p>
    <w:p w14:paraId="42967554" w14:textId="77777777" w:rsidR="00BC01D7" w:rsidRDefault="000E0221">
      <w:pPr>
        <w:spacing w:line="600" w:lineRule="auto"/>
        <w:ind w:firstLine="720"/>
        <w:jc w:val="both"/>
        <w:rPr>
          <w:rFonts w:eastAsia="Times New Roman"/>
          <w:szCs w:val="24"/>
        </w:rPr>
      </w:pPr>
      <w:r>
        <w:rPr>
          <w:rFonts w:eastAsia="Times New Roman"/>
          <w:szCs w:val="24"/>
        </w:rPr>
        <w:t>Αγαπητοί  συνάδελφοι Βουλευτές, τα ταξιδάκια αναψυχής στην Κούβα και οι άτοπες παρομοιώσεις των πενήντα ετών δικτατορίας με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τον δικό μας αγώνα του 1821 δεν θα φέρ</w:t>
      </w:r>
      <w:r>
        <w:rPr>
          <w:rFonts w:eastAsia="Times New Roman"/>
          <w:szCs w:val="24"/>
        </w:rPr>
        <w:t>ουν ούτε την ανάπτυξη ούτε την ελπίδα στον ελληνικό λαό. Ο λαϊκισμός σας δεν έχει όρια ούτε σύνορα.</w:t>
      </w:r>
    </w:p>
    <w:p w14:paraId="42967555" w14:textId="77777777" w:rsidR="00BC01D7" w:rsidRDefault="000E0221">
      <w:pPr>
        <w:spacing w:line="600" w:lineRule="auto"/>
        <w:ind w:firstLine="720"/>
        <w:jc w:val="both"/>
        <w:rPr>
          <w:rFonts w:eastAsia="Times New Roman"/>
          <w:szCs w:val="24"/>
        </w:rPr>
      </w:pPr>
      <w:r>
        <w:rPr>
          <w:rFonts w:eastAsia="Times New Roman"/>
          <w:szCs w:val="24"/>
        </w:rPr>
        <w:lastRenderedPageBreak/>
        <w:t>Τραγελαφικό είναι ότι η «</w:t>
      </w:r>
      <w:r>
        <w:rPr>
          <w:rFonts w:eastAsia="Times New Roman"/>
          <w:szCs w:val="24"/>
          <w:lang w:val="en-US"/>
        </w:rPr>
        <w:t>NEW</w:t>
      </w:r>
      <w:r>
        <w:rPr>
          <w:rFonts w:eastAsia="Times New Roman"/>
          <w:szCs w:val="24"/>
        </w:rPr>
        <w:t xml:space="preserve"> </w:t>
      </w:r>
      <w:r>
        <w:rPr>
          <w:rFonts w:eastAsia="Times New Roman"/>
          <w:szCs w:val="24"/>
          <w:lang w:val="en-US"/>
        </w:rPr>
        <w:t>YORK</w:t>
      </w:r>
      <w:r>
        <w:rPr>
          <w:rFonts w:eastAsia="Times New Roman"/>
          <w:szCs w:val="24"/>
        </w:rPr>
        <w:t xml:space="preserve"> </w:t>
      </w:r>
      <w:r>
        <w:rPr>
          <w:rFonts w:eastAsia="Times New Roman"/>
          <w:szCs w:val="24"/>
          <w:lang w:val="en-US"/>
        </w:rPr>
        <w:t>TIMES</w:t>
      </w:r>
      <w:r>
        <w:rPr>
          <w:rFonts w:eastAsia="Times New Roman"/>
          <w:szCs w:val="24"/>
        </w:rPr>
        <w:t>» τοποθετεί τον Πρόεδρό σας ανάμεσα στους ο</w:t>
      </w:r>
      <w:r>
        <w:rPr>
          <w:rFonts w:eastAsia="Times New Roman"/>
          <w:szCs w:val="24"/>
        </w:rPr>
        <w:t>κ</w:t>
      </w:r>
      <w:r>
        <w:rPr>
          <w:rFonts w:eastAsia="Times New Roman"/>
          <w:szCs w:val="24"/>
        </w:rPr>
        <w:t>τώ τοπ Ευρωπαίους λαϊκιστές και, μάλιστα, φιγουράρει δίπλα στην αφρόκρεμα</w:t>
      </w:r>
      <w:r>
        <w:rPr>
          <w:rFonts w:eastAsia="Times New Roman"/>
          <w:szCs w:val="24"/>
        </w:rPr>
        <w:t xml:space="preserve"> της </w:t>
      </w:r>
      <w:r>
        <w:rPr>
          <w:rFonts w:eastAsia="Times New Roman"/>
          <w:szCs w:val="24"/>
        </w:rPr>
        <w:t>α</w:t>
      </w:r>
      <w:r>
        <w:rPr>
          <w:rFonts w:eastAsia="Times New Roman"/>
          <w:szCs w:val="24"/>
        </w:rPr>
        <w:t xml:space="preserve">κροδεξιάς, δηλαδή τον </w:t>
      </w:r>
      <w:proofErr w:type="spellStart"/>
      <w:r>
        <w:rPr>
          <w:rFonts w:eastAsia="Times New Roman"/>
          <w:szCs w:val="24"/>
        </w:rPr>
        <w:t>Φάρατζ</w:t>
      </w:r>
      <w:proofErr w:type="spellEnd"/>
      <w:r>
        <w:rPr>
          <w:rFonts w:eastAsia="Times New Roman"/>
          <w:szCs w:val="24"/>
        </w:rPr>
        <w:t xml:space="preserve">, τη </w:t>
      </w:r>
      <w:proofErr w:type="spellStart"/>
      <w:r>
        <w:rPr>
          <w:rFonts w:eastAsia="Times New Roman"/>
          <w:szCs w:val="24"/>
        </w:rPr>
        <w:t>Λεπέν</w:t>
      </w:r>
      <w:proofErr w:type="spellEnd"/>
      <w:r>
        <w:rPr>
          <w:rFonts w:eastAsia="Times New Roman"/>
          <w:szCs w:val="24"/>
        </w:rPr>
        <w:t xml:space="preserve"> και τον </w:t>
      </w:r>
      <w:proofErr w:type="spellStart"/>
      <w:r>
        <w:rPr>
          <w:rFonts w:eastAsia="Times New Roman"/>
          <w:szCs w:val="24"/>
        </w:rPr>
        <w:t>Χόφερ</w:t>
      </w:r>
      <w:proofErr w:type="spellEnd"/>
      <w:r>
        <w:rPr>
          <w:rFonts w:eastAsia="Times New Roman"/>
          <w:szCs w:val="24"/>
        </w:rPr>
        <w:t>. Εμένα προσωπικά, αν ήμουν μέλος της Κοινοβουλευτικής σας Ομάδας, θα με προβλημάτιζε πάρα πολύ αυτή η παγκόσμια αναγνώριση.</w:t>
      </w:r>
    </w:p>
    <w:p w14:paraId="42967556" w14:textId="77777777" w:rsidR="00BC01D7" w:rsidRDefault="000E0221">
      <w:pPr>
        <w:spacing w:line="600" w:lineRule="auto"/>
        <w:ind w:firstLine="720"/>
        <w:jc w:val="center"/>
        <w:rPr>
          <w:rFonts w:eastAsia="Times New Roman"/>
          <w:szCs w:val="24"/>
        </w:rPr>
      </w:pPr>
      <w:r>
        <w:rPr>
          <w:rFonts w:eastAsia="Times New Roman"/>
          <w:szCs w:val="24"/>
        </w:rPr>
        <w:t>(Θόρυβος από την πτέρυγα του ΣΥΡΙΖΑ)</w:t>
      </w:r>
    </w:p>
    <w:p w14:paraId="42967557" w14:textId="77777777" w:rsidR="00BC01D7" w:rsidRDefault="000E0221">
      <w:pPr>
        <w:spacing w:line="600" w:lineRule="auto"/>
        <w:ind w:firstLine="720"/>
        <w:jc w:val="both"/>
        <w:rPr>
          <w:rFonts w:eastAsia="Times New Roman"/>
          <w:szCs w:val="24"/>
        </w:rPr>
      </w:pPr>
      <w:r>
        <w:rPr>
          <w:rFonts w:eastAsia="Times New Roman"/>
          <w:szCs w:val="24"/>
        </w:rPr>
        <w:t xml:space="preserve">Από την άλλη, μόνο ντροπή νοιώθω σαν Έλληνας πολίτης, γιατί ο Πρόεδρός σας δεν είναι μόνο Πρόεδρος του </w:t>
      </w:r>
      <w:r>
        <w:rPr>
          <w:rFonts w:eastAsia="Times New Roman"/>
          <w:szCs w:val="24"/>
        </w:rPr>
        <w:t>κ</w:t>
      </w:r>
      <w:r>
        <w:rPr>
          <w:rFonts w:eastAsia="Times New Roman"/>
          <w:szCs w:val="24"/>
        </w:rPr>
        <w:t>όμματός σας αλλά και Πρωθυπουργός της χώρας.</w:t>
      </w:r>
    </w:p>
    <w:p w14:paraId="42967558" w14:textId="77777777" w:rsidR="00BC01D7" w:rsidRDefault="000E0221">
      <w:pPr>
        <w:spacing w:line="600" w:lineRule="auto"/>
        <w:ind w:firstLine="720"/>
        <w:jc w:val="both"/>
        <w:rPr>
          <w:rFonts w:eastAsia="Times New Roman"/>
          <w:szCs w:val="24"/>
        </w:rPr>
      </w:pPr>
      <w:r>
        <w:rPr>
          <w:rFonts w:eastAsia="Times New Roman"/>
          <w:szCs w:val="24"/>
        </w:rPr>
        <w:t>Καταθέτω σχετικό άρθρο μόλις πριν από μερικές ώρες.</w:t>
      </w:r>
    </w:p>
    <w:p w14:paraId="42967559" w14:textId="77777777" w:rsidR="00BC01D7" w:rsidRDefault="000E0221">
      <w:pPr>
        <w:spacing w:line="600" w:lineRule="auto"/>
        <w:ind w:firstLine="720"/>
        <w:jc w:val="both"/>
        <w:rPr>
          <w:rFonts w:eastAsia="Times New Roman"/>
          <w:szCs w:val="24"/>
        </w:rPr>
      </w:pPr>
      <w:r>
        <w:rPr>
          <w:rFonts w:eastAsia="Times New Roman"/>
          <w:szCs w:val="24"/>
        </w:rPr>
        <w:t>(Στο σημείο αυτό ο Βουλευτής κ. Μάριος Γεωργιάδης καταθ</w:t>
      </w:r>
      <w:r>
        <w:rPr>
          <w:rFonts w:eastAsia="Times New Roman"/>
          <w:szCs w:val="24"/>
        </w:rPr>
        <w:t xml:space="preserve">έτει για τα Πρακτικά το προαναφερθέν άρθρο, το οποίο βρίσκεται στο </w:t>
      </w:r>
      <w:r>
        <w:rPr>
          <w:rFonts w:eastAsia="Times New Roman"/>
          <w:szCs w:val="24"/>
        </w:rPr>
        <w:t>α</w:t>
      </w:r>
      <w:r>
        <w:rPr>
          <w:rFonts w:eastAsia="Times New Roman"/>
          <w:szCs w:val="24"/>
        </w:rPr>
        <w:t xml:space="preserve">ρχείο του </w:t>
      </w:r>
      <w:r>
        <w:rPr>
          <w:rFonts w:eastAsia="Times New Roman"/>
          <w:szCs w:val="24"/>
        </w:rPr>
        <w:lastRenderedPageBreak/>
        <w:t>Τμήματος Γραμματείας της Διεύθυνσης Στενογραφίας και Πρακτικών της Βουλής)</w:t>
      </w:r>
    </w:p>
    <w:p w14:paraId="4296755A" w14:textId="77777777" w:rsidR="00BC01D7" w:rsidRDefault="000E0221">
      <w:pPr>
        <w:spacing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Τον δικό σας Πρόεδρο πού τον κατατάσσετε;</w:t>
      </w:r>
    </w:p>
    <w:p w14:paraId="4296755B" w14:textId="77777777" w:rsidR="00BC01D7" w:rsidRDefault="000E0221">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Τον δικό μας Πρόεδρο τον</w:t>
      </w:r>
      <w:r>
        <w:rPr>
          <w:rFonts w:eastAsia="Times New Roman"/>
          <w:szCs w:val="24"/>
        </w:rPr>
        <w:t xml:space="preserve"> κατατάσσουμε εκεί που δεν μπορεί να φτάσει ο δικός σας. Δεν θα κάνω διάλογο μαζί σας. Δεν σας αρέσουν αυτά που ακούτε, αλλά θα τα ακούσετε.</w:t>
      </w:r>
    </w:p>
    <w:p w14:paraId="4296755C" w14:textId="77777777" w:rsidR="00BC01D7" w:rsidRDefault="000E0221">
      <w:pPr>
        <w:spacing w:line="600" w:lineRule="auto"/>
        <w:ind w:firstLine="720"/>
        <w:jc w:val="both"/>
        <w:rPr>
          <w:rFonts w:eastAsia="Times New Roman"/>
          <w:szCs w:val="24"/>
        </w:rPr>
      </w:pPr>
      <w:r>
        <w:rPr>
          <w:rFonts w:eastAsia="Times New Roman"/>
          <w:szCs w:val="24"/>
        </w:rPr>
        <w:t>Δυστυχώς το σύνθημα που δίνετε για το τρέχον νομοσχέδιο...</w:t>
      </w:r>
    </w:p>
    <w:p w14:paraId="4296755D" w14:textId="77777777" w:rsidR="00BC01D7" w:rsidRDefault="000E0221">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Θα σε πάρε</w:t>
      </w:r>
      <w:r>
        <w:rPr>
          <w:rFonts w:eastAsia="Times New Roman"/>
          <w:szCs w:val="24"/>
        </w:rPr>
        <w:t>ι ο Μητσοτάκης.</w:t>
      </w:r>
    </w:p>
    <w:p w14:paraId="4296755E" w14:textId="77777777" w:rsidR="00BC01D7" w:rsidRDefault="000E0221">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Δεν θέλω να με πάρει κανένας Μητσοτάκης. </w:t>
      </w:r>
    </w:p>
    <w:p w14:paraId="4296755F" w14:textId="77777777" w:rsidR="00BC01D7" w:rsidRDefault="000E0221">
      <w:pPr>
        <w:spacing w:line="600" w:lineRule="auto"/>
        <w:ind w:firstLine="720"/>
        <w:jc w:val="both"/>
        <w:rPr>
          <w:rFonts w:eastAsia="Times New Roman"/>
          <w:szCs w:val="24"/>
        </w:rPr>
      </w:pPr>
      <w:r>
        <w:rPr>
          <w:rFonts w:eastAsia="Times New Roman"/>
          <w:szCs w:val="24"/>
        </w:rPr>
        <w:t xml:space="preserve">Μην ανησυχείτε, κύριε </w:t>
      </w:r>
      <w:proofErr w:type="spellStart"/>
      <w:r>
        <w:rPr>
          <w:rFonts w:eastAsia="Times New Roman"/>
          <w:szCs w:val="24"/>
        </w:rPr>
        <w:t>Πολάκη</w:t>
      </w:r>
      <w:proofErr w:type="spellEnd"/>
      <w:r>
        <w:rPr>
          <w:rFonts w:eastAsia="Times New Roman"/>
          <w:szCs w:val="24"/>
        </w:rPr>
        <w:t>. Κανένας Μητσοτάκης δεν θέλω να με πάρει.</w:t>
      </w:r>
    </w:p>
    <w:p w14:paraId="42967560" w14:textId="77777777" w:rsidR="00BC01D7" w:rsidRDefault="000E0221">
      <w:pPr>
        <w:spacing w:line="600" w:lineRule="auto"/>
        <w:ind w:firstLine="720"/>
        <w:jc w:val="center"/>
        <w:rPr>
          <w:rFonts w:eastAsia="Times New Roman"/>
          <w:szCs w:val="24"/>
        </w:rPr>
      </w:pPr>
      <w:r>
        <w:rPr>
          <w:rFonts w:eastAsia="Times New Roman"/>
          <w:szCs w:val="24"/>
        </w:rPr>
        <w:t>(Θόρυβος στην Αίθουσα)</w:t>
      </w:r>
    </w:p>
    <w:p w14:paraId="42967561" w14:textId="77777777" w:rsidR="00BC01D7" w:rsidRDefault="000E0221">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Μη διακόπτετε, σας παρακαλώ.</w:t>
      </w:r>
    </w:p>
    <w:p w14:paraId="42967562" w14:textId="77777777" w:rsidR="00BC01D7" w:rsidRDefault="000E0221">
      <w:pPr>
        <w:spacing w:line="600" w:lineRule="auto"/>
        <w:ind w:firstLine="720"/>
        <w:jc w:val="both"/>
        <w:rPr>
          <w:rFonts w:eastAsia="Times New Roman"/>
          <w:szCs w:val="24"/>
        </w:rPr>
      </w:pPr>
      <w:r>
        <w:rPr>
          <w:rFonts w:eastAsia="Times New Roman"/>
          <w:szCs w:val="24"/>
        </w:rPr>
        <w:t>Συνεχίστε, κύριε Γεωργ</w:t>
      </w:r>
      <w:r>
        <w:rPr>
          <w:rFonts w:eastAsia="Times New Roman"/>
          <w:szCs w:val="24"/>
        </w:rPr>
        <w:t>ιάδη.</w:t>
      </w:r>
    </w:p>
    <w:p w14:paraId="42967563" w14:textId="77777777" w:rsidR="00BC01D7" w:rsidRDefault="000E0221">
      <w:pPr>
        <w:spacing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Δυστυχώς, οι αλήθειες πονάνε!</w:t>
      </w:r>
    </w:p>
    <w:p w14:paraId="42967564" w14:textId="77777777" w:rsidR="00BC01D7" w:rsidRDefault="000E0221">
      <w:pPr>
        <w:spacing w:line="600" w:lineRule="auto"/>
        <w:ind w:firstLine="720"/>
        <w:jc w:val="both"/>
        <w:rPr>
          <w:rFonts w:eastAsia="Times New Roman"/>
          <w:szCs w:val="24"/>
        </w:rPr>
      </w:pPr>
      <w:r>
        <w:rPr>
          <w:rFonts w:eastAsia="Times New Roman"/>
          <w:szCs w:val="24"/>
        </w:rPr>
        <w:t>Το σύνθημα, λοιπόν, από το εν λόγω νομοσχέδιο είναι το εξής: «Εξοντώστε την ιδιωτική επιχειρηματικότητα στον βωμό της συντήρησης του πελατειακού σας κράτους».</w:t>
      </w:r>
    </w:p>
    <w:p w14:paraId="42967565" w14:textId="77777777" w:rsidR="00BC01D7" w:rsidRDefault="000E0221">
      <w:pPr>
        <w:spacing w:line="600" w:lineRule="auto"/>
        <w:ind w:firstLine="720"/>
        <w:jc w:val="both"/>
        <w:rPr>
          <w:rFonts w:eastAsia="Times New Roman"/>
          <w:szCs w:val="24"/>
        </w:rPr>
      </w:pPr>
      <w:r>
        <w:rPr>
          <w:rFonts w:eastAsia="Times New Roman"/>
          <w:szCs w:val="24"/>
        </w:rPr>
        <w:t>Πάμε στην ανεργία. Αναρωτιόμαστε πόσο ανάλ</w:t>
      </w:r>
      <w:r>
        <w:rPr>
          <w:rFonts w:eastAsia="Times New Roman"/>
          <w:szCs w:val="24"/>
        </w:rPr>
        <w:t xml:space="preserve">γητη μπορεί να είναι μια </w:t>
      </w:r>
      <w:r>
        <w:rPr>
          <w:rFonts w:eastAsia="Times New Roman"/>
          <w:szCs w:val="24"/>
        </w:rPr>
        <w:t>Κ</w:t>
      </w:r>
      <w:r>
        <w:rPr>
          <w:rFonts w:eastAsia="Times New Roman"/>
          <w:szCs w:val="24"/>
        </w:rPr>
        <w:t>υβέρνηση, που επαίρεται ότι μειώνει την ανεργία, παίζοντας με τον πόνο εκατοντάδων χιλιάδων ανέργων, γιατί με βάση τα στοιχεία του πληροφοριακού συστήματος «ΕΡΓΑΝΗ» προκύπτει ότι για τον μήνα Οκτώβριο φέτος απολύθηκαν από τον ιδιω</w:t>
      </w:r>
      <w:r>
        <w:rPr>
          <w:rFonts w:eastAsia="Times New Roman"/>
          <w:szCs w:val="24"/>
        </w:rPr>
        <w:t>τικό τομέα ογδόντα δύο χιλιάδες ο</w:t>
      </w:r>
      <w:r>
        <w:rPr>
          <w:rFonts w:eastAsia="Times New Roman"/>
          <w:szCs w:val="24"/>
        </w:rPr>
        <w:t>κ</w:t>
      </w:r>
      <w:r>
        <w:rPr>
          <w:rFonts w:eastAsia="Times New Roman"/>
          <w:szCs w:val="24"/>
        </w:rPr>
        <w:t>τακόσιοι δέκα περισσότεροι εργαζόμενοι απ’ όσους προσλήφθηκαν.</w:t>
      </w:r>
    </w:p>
    <w:p w14:paraId="42967566" w14:textId="77777777" w:rsidR="00BC01D7" w:rsidRDefault="000E0221">
      <w:pPr>
        <w:spacing w:line="600" w:lineRule="auto"/>
        <w:ind w:firstLine="720"/>
        <w:jc w:val="both"/>
        <w:rPr>
          <w:rFonts w:eastAsia="Times New Roman"/>
          <w:szCs w:val="24"/>
        </w:rPr>
      </w:pPr>
      <w:r>
        <w:rPr>
          <w:rFonts w:eastAsia="Times New Roman"/>
          <w:b/>
          <w:szCs w:val="24"/>
        </w:rPr>
        <w:t>ΠΑΝΑΓΙΩΤΑ ΚΟΖΟΜΠΟΛΗ-ΑΜΑΝΑΤΙΔΗ:</w:t>
      </w:r>
      <w:r>
        <w:rPr>
          <w:rFonts w:eastAsia="Times New Roman"/>
          <w:szCs w:val="24"/>
        </w:rPr>
        <w:t xml:space="preserve"> Ανάποδα τα διαβάζετε; </w:t>
      </w:r>
    </w:p>
    <w:p w14:paraId="42967567"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w:t>
      </w:r>
      <w:r>
        <w:rPr>
          <w:rFonts w:eastAsia="Times New Roman" w:cs="Times New Roman"/>
          <w:szCs w:val="24"/>
        </w:rPr>
        <w:t>Αφήστε με να μιλήσω, να ολοκληρώσω και μόλις ολοκληρώσω, μπορείτε να πείτε ό,τι θέλετε</w:t>
      </w:r>
      <w:r>
        <w:rPr>
          <w:rFonts w:eastAsia="Times New Roman" w:cs="Times New Roman"/>
          <w:szCs w:val="24"/>
        </w:rPr>
        <w:t xml:space="preserve">. </w:t>
      </w:r>
    </w:p>
    <w:p w14:paraId="42967568"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η χειρότερη επίδοση το 2001 </w:t>
      </w:r>
      <w:r>
        <w:rPr>
          <w:rFonts w:eastAsia="Times New Roman" w:cs="Times New Roman"/>
          <w:szCs w:val="24"/>
        </w:rPr>
        <w:t>από αυτές</w:t>
      </w:r>
      <w:r>
        <w:rPr>
          <w:rFonts w:eastAsia="Times New Roman" w:cs="Times New Roman"/>
          <w:szCs w:val="24"/>
        </w:rPr>
        <w:t xml:space="preserve"> που τηρ</w:t>
      </w:r>
      <w:r>
        <w:rPr>
          <w:rFonts w:eastAsia="Times New Roman" w:cs="Times New Roman"/>
          <w:szCs w:val="24"/>
        </w:rPr>
        <w:t>ούντ</w:t>
      </w:r>
      <w:r>
        <w:rPr>
          <w:rFonts w:eastAsia="Times New Roman" w:cs="Times New Roman"/>
          <w:szCs w:val="24"/>
        </w:rPr>
        <w:t>αι στα εν λόγω στοιχεία. Και όσοι βρήκαν δουλειά μόνο προβλήματα δεν έλυσαν, δεδομένου ότι το 62% των νέων προσλήψεων αφορά μερική –άρα, απαντώ στην τουριστική σας περίοδο- ή εκ περιτροπής απασχόλησ</w:t>
      </w:r>
      <w:r>
        <w:rPr>
          <w:rFonts w:eastAsia="Times New Roman" w:cs="Times New Roman"/>
          <w:szCs w:val="24"/>
        </w:rPr>
        <w:t xml:space="preserve">η με μισθούς 200 ευρώ. </w:t>
      </w:r>
    </w:p>
    <w:p w14:paraId="42967569"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Καταθέτω τον σχετικό πίνακα ο οποίος είναι αποκαρδιωτικός. </w:t>
      </w:r>
    </w:p>
    <w:p w14:paraId="4296756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w:t>
      </w:r>
      <w:r>
        <w:rPr>
          <w:rFonts w:eastAsia="Times New Roman" w:cs="Times New Roman"/>
          <w:szCs w:val="24"/>
        </w:rPr>
        <w:t xml:space="preserve"> Στενογραφίας και Πρακτικών της Βουλής)</w:t>
      </w:r>
    </w:p>
    <w:p w14:paraId="4296756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στη φορολογία που συνεπάγεται και παραοικονομία. Η </w:t>
      </w:r>
      <w:proofErr w:type="spellStart"/>
      <w:r>
        <w:rPr>
          <w:rFonts w:eastAsia="Times New Roman" w:cs="Times New Roman"/>
          <w:szCs w:val="24"/>
        </w:rPr>
        <w:t>φοροεπιδρομή</w:t>
      </w:r>
      <w:proofErr w:type="spellEnd"/>
      <w:r>
        <w:rPr>
          <w:rFonts w:eastAsia="Times New Roman" w:cs="Times New Roman"/>
          <w:szCs w:val="24"/>
        </w:rPr>
        <w:t xml:space="preserve"> είναι τόσο μεγάλη που αναθεωρούνται οι εισπρακτικοί στόχοι προς τα επάνω ακόμη και μέσα στη μέση της χρονιάς. </w:t>
      </w:r>
    </w:p>
    <w:p w14:paraId="4296756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Αυτό δεν είναι επενδυτικό κλίμα, κυρ</w:t>
      </w:r>
      <w:r>
        <w:rPr>
          <w:rFonts w:eastAsia="Times New Roman" w:cs="Times New Roman"/>
          <w:szCs w:val="24"/>
        </w:rPr>
        <w:t xml:space="preserve">ίες και κύριοι, αλλά εχθρική κίνηση ενάντια στις παραγωγικές δυνάμεις της χώρας. </w:t>
      </w:r>
    </w:p>
    <w:p w14:paraId="4296756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Να υπενθυμίσω ότι με βάση το αναθεωρημένο προς τα επάνω, όπως είπα, φετινό στόχο και τα στοιχεία του </w:t>
      </w:r>
      <w:proofErr w:type="spellStart"/>
      <w:r>
        <w:rPr>
          <w:rFonts w:eastAsia="Times New Roman" w:cs="Times New Roman"/>
          <w:szCs w:val="24"/>
        </w:rPr>
        <w:t>δεκαμήνου</w:t>
      </w:r>
      <w:proofErr w:type="spellEnd"/>
      <w:r>
        <w:rPr>
          <w:rFonts w:eastAsia="Times New Roman" w:cs="Times New Roman"/>
          <w:szCs w:val="24"/>
        </w:rPr>
        <w:t xml:space="preserve"> που έχουμε στη διάθεσή μας θα πρέπει μέχρι το τέλος του έτους ν</w:t>
      </w:r>
      <w:r>
        <w:rPr>
          <w:rFonts w:eastAsia="Times New Roman" w:cs="Times New Roman"/>
          <w:szCs w:val="24"/>
        </w:rPr>
        <w:t xml:space="preserve">α εισπραχθεί το ποσό των 8 δισεκατομμυρίων ευρώ από τους προβλεπόμενους φόρους και μας μένουν μόλις είκοσι μέρες για να το ολοκληρώσετε. </w:t>
      </w:r>
    </w:p>
    <w:p w14:paraId="4296756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4296756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lastRenderedPageBreak/>
        <w:t>του Τμήματος Γραμματείας της Διεύθυνσης Στενογραφίας και Πρακτικών της Βουλής)</w:t>
      </w:r>
    </w:p>
    <w:p w14:paraId="4296757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Έτσι, βλέπουμε ότι η ιδιωτική οικονομία οδηγεί</w:t>
      </w:r>
      <w:r>
        <w:rPr>
          <w:rFonts w:eastAsia="Times New Roman" w:cs="Times New Roman"/>
          <w:szCs w:val="24"/>
        </w:rPr>
        <w:t>ται με τον άλφα ή βήτα τρόπο στην παρανομία. Στην Ελλάδα υπολογίζεται στο 25% του ΑΕΠ, ποσοστό που την κατατάσσει σε μία από τις χειρότερες θέσεις στην Ευρώπη. Αυτό σημαίνει ότι περίπου 40 δισεκατομμύρια τον χρόνο διακινούνται εκτός συστήματος, με αποτέλεσ</w:t>
      </w:r>
      <w:r>
        <w:rPr>
          <w:rFonts w:eastAsia="Times New Roman" w:cs="Times New Roman"/>
          <w:szCs w:val="24"/>
        </w:rPr>
        <w:t xml:space="preserve">μα απώλεια εσόδων ύψους 15 δισεκατομμυρίων ευρώ. </w:t>
      </w:r>
    </w:p>
    <w:p w14:paraId="4296757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Όλοι μπορούμε να φανταστούμε πόσα προβλήματά μας θα είχαν λυθεί, εάν η Κυβέρνηση δεν επέλεγε αυτή την άγρια φορολόγηση των Ελλήνων πολιτών. Όταν ο πολίτης αισθάνεται ότι φορολογείται δίκαια, όταν έχει ανταπ</w:t>
      </w:r>
      <w:r>
        <w:rPr>
          <w:rFonts w:eastAsia="Times New Roman" w:cs="Times New Roman"/>
          <w:szCs w:val="24"/>
        </w:rPr>
        <w:t xml:space="preserve">οδοτικές παροχές από το κράτος, τότε και μόνο τότε θα μπει στη διαδικασία να πληρώσει. </w:t>
      </w:r>
    </w:p>
    <w:p w14:paraId="4296757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Όμως, τόσο εσείς όσο και οι προηγούμενες κυβερνήσεις έχετε χωρίσει τους πολίτες σε δύο στρατόπεδα, εκείνους τους πολλούς που πληρώνουν φόρους και εκείνους τους λίγους κ</w:t>
      </w:r>
      <w:r>
        <w:rPr>
          <w:rFonts w:eastAsia="Times New Roman" w:cs="Times New Roman"/>
          <w:szCs w:val="24"/>
        </w:rPr>
        <w:t xml:space="preserve">ομματικούς πελάτες που τρώνε φόρους και μάλιστα αναξιοκρατικά. </w:t>
      </w:r>
    </w:p>
    <w:p w14:paraId="4296757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Στην περίπτωση δε της φορολόγησης νομικών προσώπων, σύμφωνα πάντα με τον προϋπολογισμό, τα συνολικά έσοδα του κράτους από τις εταιρείες το 2017 θα είναι με τις αισιόδοξες προβλέψεις 3,2 δισεκα</w:t>
      </w:r>
      <w:r>
        <w:rPr>
          <w:rFonts w:eastAsia="Times New Roman" w:cs="Times New Roman"/>
          <w:szCs w:val="24"/>
        </w:rPr>
        <w:t xml:space="preserve">τομμύρια. Με λίγα λόγια, όλες οι εταιρείες που δραστηριοποιούνται στην Ελλάδα αποδίδουν στο ελληνικό </w:t>
      </w:r>
      <w:r>
        <w:rPr>
          <w:rFonts w:eastAsia="Times New Roman" w:cs="Times New Roman"/>
          <w:szCs w:val="24"/>
        </w:rPr>
        <w:t>δ</w:t>
      </w:r>
      <w:r>
        <w:rPr>
          <w:rFonts w:eastAsia="Times New Roman" w:cs="Times New Roman"/>
          <w:szCs w:val="24"/>
        </w:rPr>
        <w:t>ημόσιο τόσα χρήματα όσα δαπανά το κράτος για μισθούς και συντάξεις μέσα σε έναν μήνα. Με τέτοιο παραγωγικό μοντέλο δεν οδηγούμαστε πουθενά. Συνεχώς θα συν</w:t>
      </w:r>
      <w:r>
        <w:rPr>
          <w:rFonts w:eastAsia="Times New Roman" w:cs="Times New Roman"/>
          <w:szCs w:val="24"/>
        </w:rPr>
        <w:t>τηρούμαστε με δανεικά και αγύριστα και όσοι παράγουν χρήματα θα βρίσκ</w:t>
      </w:r>
      <w:r>
        <w:rPr>
          <w:rFonts w:eastAsia="Times New Roman" w:cs="Times New Roman"/>
          <w:szCs w:val="24"/>
        </w:rPr>
        <w:t>ονται</w:t>
      </w:r>
      <w:r>
        <w:rPr>
          <w:rFonts w:eastAsia="Times New Roman" w:cs="Times New Roman"/>
          <w:szCs w:val="24"/>
        </w:rPr>
        <w:t xml:space="preserve"> συνεχώς </w:t>
      </w:r>
      <w:r>
        <w:rPr>
          <w:rFonts w:eastAsia="Times New Roman" w:cs="Times New Roman"/>
          <w:szCs w:val="24"/>
        </w:rPr>
        <w:t xml:space="preserve">υπό </w:t>
      </w:r>
      <w:r>
        <w:rPr>
          <w:rFonts w:eastAsia="Times New Roman" w:cs="Times New Roman"/>
          <w:szCs w:val="24"/>
        </w:rPr>
        <w:t xml:space="preserve">διωγμό από τις ανίκανες και ιδεοληπτικές κυβερνήσεις των τελευταίων δεκαετιών. </w:t>
      </w:r>
    </w:p>
    <w:p w14:paraId="4296757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Και ας αφήσουμε τη φορολογία. Πείτε μου τι γίνεται με το τραπεζικό σύστημα που έχετε. Κλε</w:t>
      </w:r>
      <w:r>
        <w:rPr>
          <w:rFonts w:eastAsia="Times New Roman" w:cs="Times New Roman"/>
          <w:szCs w:val="24"/>
        </w:rPr>
        <w:t xml:space="preserve">ίνουμε ενάμιση χρόνο 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δεν νομίζω να ξεμπερδέψουμε σύντομα ή τουλάχιστον στο άμεσο χρονικό διάστημα. </w:t>
      </w:r>
    </w:p>
    <w:p w14:paraId="4296757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Όση καλή διάθεση και να έχει κάποιος δεν μπορεί παρά να εξοργιστεί με τα όσα αναφέρονται στη σελίδα 18 της εισηγητικής έκθεσης, ότι </w:t>
      </w:r>
      <w:r>
        <w:rPr>
          <w:rFonts w:eastAsia="Times New Roman" w:cs="Times New Roman"/>
          <w:szCs w:val="24"/>
        </w:rPr>
        <w:t>δήθεν έχει χαραχ</w:t>
      </w:r>
      <w:r>
        <w:rPr>
          <w:rFonts w:eastAsia="Times New Roman" w:cs="Times New Roman"/>
          <w:szCs w:val="24"/>
        </w:rPr>
        <w:t>τ</w:t>
      </w:r>
      <w:r>
        <w:rPr>
          <w:rFonts w:eastAsia="Times New Roman" w:cs="Times New Roman"/>
          <w:szCs w:val="24"/>
        </w:rPr>
        <w:t xml:space="preserve">εί στρατηγική για την αντιμετώπιση του υψηλού αποθέματος των μη εξυπηρετούμενων δανείων, ώστε το εγχώριο τραπεζικό σύστημα να χρηματοδοτήσει μακροπρόθεσμα την ανάπτυξη. Είναι γνωστό και στον πλέον αδαή ότι οι κανόνες κεφαλαιακής επάρκειας </w:t>
      </w:r>
      <w:r>
        <w:rPr>
          <w:rFonts w:eastAsia="Times New Roman" w:cs="Times New Roman"/>
          <w:szCs w:val="24"/>
        </w:rPr>
        <w:t xml:space="preserve">δεν επιτρέπουν στις τράπεζες την αποδέσμευση κεφαλαίων για οποιαδήποτε χρηματοδότηση. Αυτή την ασφυξία βιώνουμε εδώ και έξι, επτά χρόνια και όλοι οι επιχειρηματίες, τόσο οι μεγάλοι όσο και οι μικροί, το γνωρίζουν πάρα πολύ καλά. </w:t>
      </w:r>
    </w:p>
    <w:p w14:paraId="4296757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Όσο για τη σημαντικότερη έ</w:t>
      </w:r>
      <w:r>
        <w:rPr>
          <w:rFonts w:eastAsia="Times New Roman" w:cs="Times New Roman"/>
          <w:szCs w:val="24"/>
        </w:rPr>
        <w:t>νδειξη που φανερώνει ότι κάτι αλλάζει στην οικονομία, δηλαδή την επιστροφή των καταθέσεων στις τράπεζες, τα στοιχεία του Οκτωβρίου από την Τράπεζα της Ελλάδος είναι καταλυτικά σε βάρος σας. Όχι μόνο δεν επιστρέφουν ευρώ στις τράπεζες, αλλά η Κυβέρνηση ΣΥΡΙ</w:t>
      </w:r>
      <w:r>
        <w:rPr>
          <w:rFonts w:eastAsia="Times New Roman" w:cs="Times New Roman"/>
          <w:szCs w:val="24"/>
        </w:rPr>
        <w:t>ΖΑ</w:t>
      </w:r>
      <w:r>
        <w:rPr>
          <w:rFonts w:eastAsia="Times New Roman" w:cs="Times New Roman"/>
          <w:szCs w:val="24"/>
        </w:rPr>
        <w:t xml:space="preserve"> </w:t>
      </w:r>
      <w:r>
        <w:rPr>
          <w:rFonts w:eastAsia="Times New Roman" w:cs="Times New Roman"/>
          <w:szCs w:val="24"/>
        </w:rPr>
        <w:t xml:space="preserve">-ΑΝΕΛ εξακολουθεί να προκαλεί φόβο και τρόμο σε όλους τους </w:t>
      </w:r>
      <w:proofErr w:type="spellStart"/>
      <w:r>
        <w:rPr>
          <w:rFonts w:eastAsia="Times New Roman" w:cs="Times New Roman"/>
          <w:szCs w:val="24"/>
        </w:rPr>
        <w:t>νοικοκυραίους</w:t>
      </w:r>
      <w:proofErr w:type="spellEnd"/>
      <w:r>
        <w:rPr>
          <w:rFonts w:eastAsia="Times New Roman" w:cs="Times New Roman"/>
          <w:szCs w:val="24"/>
        </w:rPr>
        <w:t>, δεδομένου ότι ακόμη και σήμερα 38 δισεκατομμύρια που έκαναν φτερά από τον Δεκέμβριο του 2014 εξακολουθούν να παραμένουν στα στρώματα λόγω προφανώς έλλειψης στοιχειώδους εμπιστοσύν</w:t>
      </w:r>
      <w:r>
        <w:rPr>
          <w:rFonts w:eastAsia="Times New Roman" w:cs="Times New Roman"/>
          <w:szCs w:val="24"/>
        </w:rPr>
        <w:t xml:space="preserve">ης. </w:t>
      </w:r>
    </w:p>
    <w:p w14:paraId="4296757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Άλλος ένας πίνακας στη διάθεσή σας. </w:t>
      </w:r>
    </w:p>
    <w:p w14:paraId="4296757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296757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Κα</w:t>
      </w:r>
      <w:r>
        <w:rPr>
          <w:rFonts w:eastAsia="Times New Roman" w:cs="Times New Roman"/>
          <w:szCs w:val="24"/>
        </w:rPr>
        <w:t>ι σε σχέση με το πρόγραμμα ποσοτικής χαλάρωσης, θα ήθελα να μου πείτε πού βρισκόμαστε. Σκεφθείτε ότι την ίδια χρονική περίοδο που εμείς περνάμε τόσα δεινά, στην υπόλοιπη Ευρωζώνη κυριολεκτικά βρέχει δισεκατομμύρια με αυτό το πρόγραμμα και μόνο η χώρα μας ε</w:t>
      </w:r>
      <w:r>
        <w:rPr>
          <w:rFonts w:eastAsia="Times New Roman" w:cs="Times New Roman"/>
          <w:szCs w:val="24"/>
        </w:rPr>
        <w:t>ίναι απ</w:t>
      </w:r>
      <w:r>
        <w:rPr>
          <w:rFonts w:eastAsia="Times New Roman" w:cs="Times New Roman"/>
          <w:szCs w:val="24"/>
        </w:rPr>
        <w:t xml:space="preserve">’ </w:t>
      </w:r>
      <w:r>
        <w:rPr>
          <w:rFonts w:eastAsia="Times New Roman" w:cs="Times New Roman"/>
          <w:szCs w:val="24"/>
        </w:rPr>
        <w:t xml:space="preserve">έξω εξαιτίας της απαράδεκτης οικονομικής πολιτικής της Κυβέρνησης κατά το πρώτο εξάμηνο του 2015 με τα μύρια όσα έκανε ο κ. </w:t>
      </w:r>
      <w:proofErr w:type="spellStart"/>
      <w:r>
        <w:rPr>
          <w:rFonts w:eastAsia="Times New Roman" w:cs="Times New Roman"/>
          <w:szCs w:val="24"/>
        </w:rPr>
        <w:t>Βαρουφάκης</w:t>
      </w:r>
      <w:proofErr w:type="spellEnd"/>
      <w:r>
        <w:rPr>
          <w:rFonts w:eastAsia="Times New Roman" w:cs="Times New Roman"/>
          <w:szCs w:val="24"/>
        </w:rPr>
        <w:t xml:space="preserve"> και μας στέρησε από αυτή τη δυνατότητα. </w:t>
      </w:r>
    </w:p>
    <w:p w14:paraId="4296757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Το βάρος πλέον έχει δοθεί στις προσευχές, ώστε την προσεχή Πέμπτη ο Πρό</w:t>
      </w:r>
      <w:r>
        <w:rPr>
          <w:rFonts w:eastAsia="Times New Roman" w:cs="Times New Roman"/>
          <w:szCs w:val="24"/>
        </w:rPr>
        <w:t xml:space="preserve">εδρος της Ευρωπαϊκής Κεντρικής Τράπεζας, ο κ. </w:t>
      </w:r>
      <w:proofErr w:type="spellStart"/>
      <w:r>
        <w:rPr>
          <w:rFonts w:eastAsia="Times New Roman" w:cs="Times New Roman"/>
          <w:szCs w:val="24"/>
        </w:rPr>
        <w:t>Ντράγκι</w:t>
      </w:r>
      <w:proofErr w:type="spellEnd"/>
      <w:r>
        <w:rPr>
          <w:rFonts w:eastAsia="Times New Roman" w:cs="Times New Roman"/>
          <w:szCs w:val="24"/>
        </w:rPr>
        <w:t xml:space="preserve">, να διατηρήσει το πρόγραμμα ενεργό μέχρι τουλάχιστον τα τέλη του 2017, μήπως καταφέρουμε και ενταχθούμε κάποια στιγμή. </w:t>
      </w:r>
    </w:p>
    <w:p w14:paraId="4296757B" w14:textId="77777777" w:rsidR="00BC01D7" w:rsidRDefault="000E0221">
      <w:pPr>
        <w:spacing w:line="600" w:lineRule="auto"/>
        <w:ind w:firstLine="720"/>
        <w:jc w:val="both"/>
        <w:rPr>
          <w:rFonts w:eastAsia="Times New Roman"/>
          <w:szCs w:val="24"/>
        </w:rPr>
      </w:pPr>
      <w:r>
        <w:rPr>
          <w:rFonts w:eastAsia="Times New Roman"/>
          <w:szCs w:val="24"/>
        </w:rPr>
        <w:t>Υπενθυμίζω ότι, προκειμένου να ενταχθούμε στην ποσοτική χαλάρωση, πρέπει να ολοκλη</w:t>
      </w:r>
      <w:r>
        <w:rPr>
          <w:rFonts w:eastAsia="Times New Roman"/>
          <w:szCs w:val="24"/>
        </w:rPr>
        <w:t xml:space="preserve">ρωθεί η δεύτερη αξιολόγηση και να καταστεί βιώσιμο το χρέος. Πείτε μου τι από τα δύο έχει γίνει. Περιμένουμε. Μπορεί </w:t>
      </w:r>
      <w:r>
        <w:rPr>
          <w:rFonts w:eastAsia="Times New Roman"/>
          <w:szCs w:val="24"/>
        </w:rPr>
        <w:lastRenderedPageBreak/>
        <w:t xml:space="preserve">βέβαια εσείς να πανηγυρίζετε, όμως η ίδια η Ευρωπαϊκή Κεντρική Τράπεζα δεν θεωρεί τη χθεσινή απόφαση για τα βραχυπρόθεσμα μέτρα ελάφρυνσης </w:t>
      </w:r>
      <w:r>
        <w:rPr>
          <w:rFonts w:eastAsia="Times New Roman"/>
          <w:szCs w:val="24"/>
        </w:rPr>
        <w:t>χρέους αρκετή, προκειμένου να συμμετάσχουμε στην ποσοτική χαλάρωση, με αποτέλεσμα να είμαστε ακόμη στον αέρα.</w:t>
      </w:r>
    </w:p>
    <w:p w14:paraId="4296757C" w14:textId="77777777" w:rsidR="00BC01D7" w:rsidRDefault="000E0221">
      <w:pPr>
        <w:spacing w:line="600" w:lineRule="auto"/>
        <w:ind w:firstLine="720"/>
        <w:jc w:val="both"/>
        <w:rPr>
          <w:rFonts w:eastAsia="Times New Roman"/>
          <w:szCs w:val="24"/>
        </w:rPr>
      </w:pPr>
      <w:r>
        <w:rPr>
          <w:rFonts w:eastAsia="Times New Roman"/>
          <w:szCs w:val="24"/>
        </w:rPr>
        <w:t>Μέσα σε αυτό το δυσοίωνο σκηνικό, πώς υπολογίζετε ότι θα έχουμε ανάπτυξη, επενδύσεις και αύξηση του ΑΕΠ; Με κάποιο θαύμα; Ή πιστεύετε ότι η ρητορι</w:t>
      </w:r>
      <w:r>
        <w:rPr>
          <w:rFonts w:eastAsia="Times New Roman"/>
          <w:szCs w:val="24"/>
        </w:rPr>
        <w:t xml:space="preserve">κή σας περί διευθέτησης του χρέους θα μας φέρει επενδύσεις; Κάποιος δηλαδή που θα θέλει να ανοίξει μια επιχείρηση στην Ελλάδα νομίζετε ότι το πρώτο πράγμα που τον νοιάζει είναι το δημόσιο χρέος της χώρας; </w:t>
      </w:r>
    </w:p>
    <w:p w14:paraId="4296757D" w14:textId="77777777" w:rsidR="00BC01D7" w:rsidRDefault="000E0221">
      <w:pPr>
        <w:spacing w:line="600" w:lineRule="auto"/>
        <w:ind w:firstLine="720"/>
        <w:jc w:val="both"/>
        <w:rPr>
          <w:rFonts w:eastAsia="Times New Roman"/>
          <w:szCs w:val="24"/>
        </w:rPr>
      </w:pPr>
      <w:r>
        <w:rPr>
          <w:rFonts w:eastAsia="Times New Roman"/>
          <w:szCs w:val="24"/>
        </w:rPr>
        <w:t>Το χρέος ως ονομαστική αξία δεν σημαίνει πολλά πρά</w:t>
      </w:r>
      <w:r>
        <w:rPr>
          <w:rFonts w:eastAsia="Times New Roman"/>
          <w:szCs w:val="24"/>
        </w:rPr>
        <w:t xml:space="preserve">γματα, τουλάχιστον για τους επενδυτές. Υπάρχουν χώρες που έχουν δυσανάλογα τεράστιο χρέος σε σχέση με εμάς και είναι εύρωστες και παραγωγικές, καθώς και ιδανικές για επενδύσεις. Το πρόβλημά μας είναι ότι δεν μπορούμε </w:t>
      </w:r>
      <w:r>
        <w:rPr>
          <w:rFonts w:eastAsia="Times New Roman"/>
          <w:szCs w:val="24"/>
        </w:rPr>
        <w:lastRenderedPageBreak/>
        <w:t>να εξυπηρετήσουμε το χρέος μας λόγω της</w:t>
      </w:r>
      <w:r>
        <w:rPr>
          <w:rFonts w:eastAsia="Times New Roman"/>
          <w:szCs w:val="24"/>
        </w:rPr>
        <w:t xml:space="preserve"> αναξιόπιστης θέσης μας στην παγκόσμια αγορά. Κανείς δεν μας εμπιστεύεται, διότι έχουμε πολιτική αστάθεια, πολύπλοκο και ασύμφορο φορολογικό σύστημα, τεράστιες εισφορές –ασφαλιστικές, αλληλεγγύης, ΔΕΚΟ και ούτω καθεξής-, μικρές τεχνολογικές υποδομές, μικρή</w:t>
      </w:r>
      <w:r>
        <w:rPr>
          <w:rFonts w:eastAsia="Times New Roman"/>
          <w:szCs w:val="24"/>
        </w:rPr>
        <w:t xml:space="preserve"> αγοραστική δύναμη, αποπληθωρισμό, τεράστια ανεργία και πάνω απ’ όλα ιδεολογική αλλεργία στις επενδύσεις. </w:t>
      </w:r>
    </w:p>
    <w:p w14:paraId="4296757E" w14:textId="77777777" w:rsidR="00BC01D7" w:rsidRDefault="000E0221">
      <w:pPr>
        <w:spacing w:line="600" w:lineRule="auto"/>
        <w:ind w:firstLine="720"/>
        <w:jc w:val="both"/>
        <w:rPr>
          <w:rFonts w:eastAsia="Times New Roman"/>
          <w:szCs w:val="24"/>
        </w:rPr>
      </w:pPr>
      <w:r>
        <w:rPr>
          <w:rFonts w:eastAsia="Times New Roman"/>
          <w:szCs w:val="24"/>
        </w:rPr>
        <w:t>Ο κρατισμός των κυβερνήσεων των τελευταίων δεκαετιών έχει κάνει τη χώρα ανάπηρη και περιμένει να ζήσει μόνο με δανεικά και αγύριστα, μέσα σε ένα κλίμ</w:t>
      </w:r>
      <w:r>
        <w:rPr>
          <w:rFonts w:eastAsia="Times New Roman"/>
          <w:szCs w:val="24"/>
        </w:rPr>
        <w:t xml:space="preserve">α ακύρωσης επενδύσεων, κλεισίματος επιχειρήσεων, </w:t>
      </w:r>
      <w:proofErr w:type="spellStart"/>
      <w:r>
        <w:rPr>
          <w:rFonts w:eastAsia="Times New Roman"/>
          <w:szCs w:val="24"/>
        </w:rPr>
        <w:t>φοροεπιδρομής</w:t>
      </w:r>
      <w:proofErr w:type="spellEnd"/>
      <w:r>
        <w:rPr>
          <w:rFonts w:eastAsia="Times New Roman"/>
          <w:szCs w:val="24"/>
        </w:rPr>
        <w:t>, νομοθετικής πολυπλοκότητας και συνέχισης της διόγκωσης του κράτους. Να υπενθυμίσω ότι σχεδόν σε κάθε νομοσχέδιο ιδρύεται μια νέα γενική γραμματεία ή ένας νέος οργανισμός με νέες θέσεις μετακλη</w:t>
      </w:r>
      <w:r>
        <w:rPr>
          <w:rFonts w:eastAsia="Times New Roman"/>
          <w:szCs w:val="24"/>
        </w:rPr>
        <w:t xml:space="preserve">τών. Και εμείς περιμένουμε να έρθει η ανάπτυξη. </w:t>
      </w:r>
    </w:p>
    <w:p w14:paraId="4296757F"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Και επανέρχομαι στον προϋπολογισμό. Βλέπουμε ότι το κύριο χαρακτηριστικό του είναι ότι αυξήσεις προβλέπονται μόνο για τους φόρους και τις εισφορές, ενώ μειώσεις μόνο για τις παροχές. Αύξηση άμεσων φόρων: 1 </w:t>
      </w:r>
      <w:r>
        <w:rPr>
          <w:rFonts w:eastAsia="Times New Roman"/>
          <w:szCs w:val="24"/>
        </w:rPr>
        <w:t>δισεκατομμύριο ευρώ. Αύξηση έμμεσων φόρων: 1,5 δισεκατομμύριο ευρώ. Αύξηση ασφαλιστικών εισφορών: 1,5 δισεκατομμύριο ευρώ. Μείωση στις επικουρικές: 150 εκατομμύρια ευρώ. Μείωση στο ΕΚΑΣ: 450 εκατομμύρια ευρώ. Και όλα αυτά για να μπορέσουμε να κάνουμε την κ</w:t>
      </w:r>
      <w:r>
        <w:rPr>
          <w:rFonts w:eastAsia="Times New Roman"/>
          <w:szCs w:val="24"/>
        </w:rPr>
        <w:t>υβέρνηση βάσει του προϋπολογισμού να στηρίζει την αύξηση εσόδων για το 2017.</w:t>
      </w:r>
    </w:p>
    <w:p w14:paraId="42967580" w14:textId="77777777" w:rsidR="00BC01D7" w:rsidRDefault="000E0221">
      <w:pPr>
        <w:spacing w:line="600" w:lineRule="auto"/>
        <w:ind w:firstLine="720"/>
        <w:jc w:val="both"/>
        <w:rPr>
          <w:rFonts w:eastAsia="Times New Roman"/>
          <w:szCs w:val="24"/>
        </w:rPr>
      </w:pPr>
      <w:r>
        <w:rPr>
          <w:rFonts w:eastAsia="Times New Roman"/>
          <w:szCs w:val="24"/>
        </w:rPr>
        <w:t xml:space="preserve"> Έχουμε μια </w:t>
      </w:r>
      <w:proofErr w:type="spellStart"/>
      <w:r>
        <w:rPr>
          <w:rFonts w:eastAsia="Times New Roman"/>
          <w:szCs w:val="24"/>
        </w:rPr>
        <w:t>φοροκαταιγίδα</w:t>
      </w:r>
      <w:proofErr w:type="spellEnd"/>
      <w:r>
        <w:rPr>
          <w:rFonts w:eastAsia="Times New Roman"/>
          <w:szCs w:val="24"/>
        </w:rPr>
        <w:t xml:space="preserve"> συνολικά 2,6 δισεκατομμύρια ευρώ μέτρων –τσιγάρα, πετρέλαια, εισφορές αλληλεγγύης, ΦΠΑ στα νησιά και ούτω καθεξής, να μην τα αναφέρω, τα έχουμε πει ένα ε</w:t>
      </w:r>
      <w:r>
        <w:rPr>
          <w:rFonts w:eastAsia="Times New Roman"/>
          <w:szCs w:val="24"/>
        </w:rPr>
        <w:t>κατομμύριο φορές-, με τους έμμεσους φόρους να προκαλούν εντύπωση το 2017, καθώς υ</w:t>
      </w:r>
      <w:r>
        <w:rPr>
          <w:rFonts w:eastAsia="Times New Roman"/>
          <w:szCs w:val="24"/>
        </w:rPr>
        <w:lastRenderedPageBreak/>
        <w:t>πολογίζεται ότι θα φέρουν έσοδα στα κρατικά ταμεία ύψους 1,5 δισεκατομμυρίου ευρώ. Μάλιστα σε επίπεδο φορολογίας νομικών προσώπων υπολογίζεται να αυξηθούν τα έσοδα του κράτους</w:t>
      </w:r>
      <w:r>
        <w:rPr>
          <w:rFonts w:eastAsia="Times New Roman"/>
          <w:szCs w:val="24"/>
        </w:rPr>
        <w:t xml:space="preserve"> κατά 14,5% σε σχέση με το 2016.</w:t>
      </w:r>
    </w:p>
    <w:p w14:paraId="42967581" w14:textId="77777777" w:rsidR="00BC01D7" w:rsidRDefault="000E0221">
      <w:pPr>
        <w:spacing w:line="600" w:lineRule="auto"/>
        <w:ind w:firstLine="720"/>
        <w:jc w:val="both"/>
        <w:rPr>
          <w:rFonts w:eastAsia="Times New Roman"/>
          <w:szCs w:val="24"/>
        </w:rPr>
      </w:pPr>
      <w:r>
        <w:rPr>
          <w:rFonts w:eastAsia="Times New Roman"/>
          <w:szCs w:val="24"/>
        </w:rPr>
        <w:t xml:space="preserve"> Όλες αυτές οι εκτιμήσεις είναι μετέωρες, ειδικά για τους έμμεσους φόρους, διότι το αγοραστικό και το επενδυτικό κλίμα είναι στη χειρότερη δυνατή φάση που θα μπορούσε να βρίσκεται. </w:t>
      </w:r>
    </w:p>
    <w:p w14:paraId="42967582" w14:textId="77777777" w:rsidR="00BC01D7" w:rsidRDefault="000E0221">
      <w:pPr>
        <w:spacing w:line="600" w:lineRule="auto"/>
        <w:ind w:firstLine="720"/>
        <w:jc w:val="both"/>
        <w:rPr>
          <w:rFonts w:eastAsia="Times New Roman"/>
          <w:szCs w:val="24"/>
        </w:rPr>
      </w:pPr>
      <w:r>
        <w:rPr>
          <w:rFonts w:eastAsia="Times New Roman"/>
          <w:szCs w:val="24"/>
        </w:rPr>
        <w:t>Και πάμε στα δημοσιονομικά προβλήματα και</w:t>
      </w:r>
      <w:r>
        <w:rPr>
          <w:rFonts w:eastAsia="Times New Roman"/>
          <w:szCs w:val="24"/>
        </w:rPr>
        <w:t xml:space="preserve"> τη θέση της χώρας μας στην Ευρώπη. Όσον αφορά τα ποιοτικά χαρακτηριστικά θα αναφέρω τον οίκο </w:t>
      </w:r>
      <w:r>
        <w:rPr>
          <w:rFonts w:eastAsia="Times New Roman"/>
          <w:szCs w:val="24"/>
        </w:rPr>
        <w:t>«</w:t>
      </w:r>
      <w:r>
        <w:rPr>
          <w:rFonts w:eastAsia="Times New Roman"/>
          <w:szCs w:val="24"/>
          <w:lang w:val="en-US"/>
        </w:rPr>
        <w:t>Heritage</w:t>
      </w:r>
      <w:r>
        <w:rPr>
          <w:rFonts w:eastAsia="Times New Roman"/>
          <w:szCs w:val="24"/>
        </w:rPr>
        <w:t>»</w:t>
      </w:r>
      <w:r>
        <w:rPr>
          <w:rFonts w:eastAsia="Times New Roman"/>
          <w:szCs w:val="24"/>
        </w:rPr>
        <w:t xml:space="preserve"> που παρακολουθεί την οικονομική ελευθερία όλων των χωρών. Αναφέρει τα εξής: Κατατάσσει για το 2016 την Ελλάδα των ΣΥΡΙΖΑ – ΑΝΕΛ στη θέση 138 στον κόσμο</w:t>
      </w:r>
      <w:r>
        <w:rPr>
          <w:rFonts w:eastAsia="Times New Roman"/>
          <w:szCs w:val="24"/>
        </w:rPr>
        <w:t xml:space="preserve"> και στην 41</w:t>
      </w:r>
      <w:r w:rsidRPr="0070330C">
        <w:rPr>
          <w:rFonts w:eastAsia="Times New Roman"/>
          <w:szCs w:val="24"/>
          <w:vertAlign w:val="superscript"/>
        </w:rPr>
        <w:t>η</w:t>
      </w:r>
      <w:r>
        <w:rPr>
          <w:rFonts w:eastAsia="Times New Roman"/>
          <w:szCs w:val="24"/>
        </w:rPr>
        <w:t xml:space="preserve">  στην Ευρώπη και της προσάπτει τον χαρακτηρισμό «</w:t>
      </w:r>
      <w:r>
        <w:rPr>
          <w:rFonts w:eastAsia="Times New Roman"/>
          <w:szCs w:val="24"/>
          <w:lang w:val="en-US"/>
        </w:rPr>
        <w:t>mostly</w:t>
      </w:r>
      <w:r>
        <w:rPr>
          <w:rFonts w:eastAsia="Times New Roman"/>
          <w:szCs w:val="24"/>
        </w:rPr>
        <w:t xml:space="preserve"> </w:t>
      </w:r>
      <w:r>
        <w:rPr>
          <w:rFonts w:eastAsia="Times New Roman"/>
          <w:szCs w:val="24"/>
          <w:lang w:val="en-US"/>
        </w:rPr>
        <w:t>unfree</w:t>
      </w:r>
      <w:r>
        <w:rPr>
          <w:rFonts w:eastAsia="Times New Roman"/>
          <w:szCs w:val="24"/>
        </w:rPr>
        <w:t xml:space="preserve">», δηλαδή γενικά, βασικά </w:t>
      </w:r>
      <w:r>
        <w:rPr>
          <w:rFonts w:eastAsia="Times New Roman"/>
          <w:szCs w:val="24"/>
        </w:rPr>
        <w:lastRenderedPageBreak/>
        <w:t>ανελεύθερη, ενώ βρισκόμαστε κάτω από τον παγκόσμιο μέσο όρο. Καταθέτω σχετικά άρθρα.</w:t>
      </w:r>
    </w:p>
    <w:p w14:paraId="42967583" w14:textId="77777777" w:rsidR="00BC01D7" w:rsidRDefault="000E0221">
      <w:pPr>
        <w:spacing w:line="600" w:lineRule="auto"/>
        <w:ind w:firstLine="720"/>
        <w:jc w:val="both"/>
        <w:rPr>
          <w:rFonts w:eastAsia="Times New Roman"/>
          <w:szCs w:val="24"/>
        </w:rPr>
      </w:pPr>
      <w:r>
        <w:rPr>
          <w:rFonts w:eastAsia="Times New Roman" w:cs="Times New Roman"/>
          <w:szCs w:val="24"/>
        </w:rPr>
        <w:t>(Στο σημείο αυτό ο Βουλευτής κ. Μάριος Γεωργιάδης καταθέτει για τα Πρα</w:t>
      </w:r>
      <w:r>
        <w:rPr>
          <w:rFonts w:eastAsia="Times New Roman" w:cs="Times New Roman"/>
          <w:szCs w:val="24"/>
        </w:rPr>
        <w:t xml:space="preserve">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2967584" w14:textId="77777777" w:rsidR="00BC01D7" w:rsidRDefault="000E0221">
      <w:pPr>
        <w:spacing w:line="600" w:lineRule="auto"/>
        <w:ind w:firstLine="720"/>
        <w:jc w:val="both"/>
        <w:rPr>
          <w:rFonts w:eastAsia="Times New Roman"/>
          <w:szCs w:val="24"/>
        </w:rPr>
      </w:pPr>
      <w:r>
        <w:rPr>
          <w:rFonts w:eastAsia="Times New Roman"/>
          <w:szCs w:val="24"/>
        </w:rPr>
        <w:t xml:space="preserve"> Όσον αφορά το κοινωνικό κράτος, ισχυρίζεστε, κύριοι της Κυβερνήσεως, ότι είναι η πρώτη σας επιλογή και αυτό δήθε</w:t>
      </w:r>
      <w:r>
        <w:rPr>
          <w:rFonts w:eastAsia="Times New Roman"/>
          <w:szCs w:val="24"/>
        </w:rPr>
        <w:t>ν αποδεικνύεται από τη θέσπιση του λεγόμενου «</w:t>
      </w:r>
      <w:r>
        <w:rPr>
          <w:rFonts w:eastAsia="Times New Roman"/>
          <w:szCs w:val="24"/>
        </w:rPr>
        <w:t>κ</w:t>
      </w:r>
      <w:r>
        <w:rPr>
          <w:rFonts w:eastAsia="Times New Roman"/>
          <w:szCs w:val="24"/>
        </w:rPr>
        <w:t xml:space="preserve">οινωνικού </w:t>
      </w:r>
      <w:r>
        <w:rPr>
          <w:rFonts w:eastAsia="Times New Roman"/>
          <w:szCs w:val="24"/>
        </w:rPr>
        <w:t>ε</w:t>
      </w:r>
      <w:r>
        <w:rPr>
          <w:rFonts w:eastAsia="Times New Roman"/>
          <w:szCs w:val="24"/>
        </w:rPr>
        <w:t xml:space="preserve">ισοδήματος </w:t>
      </w:r>
      <w:r>
        <w:rPr>
          <w:rFonts w:eastAsia="Times New Roman"/>
          <w:szCs w:val="24"/>
        </w:rPr>
        <w:t>α</w:t>
      </w:r>
      <w:r>
        <w:rPr>
          <w:rFonts w:eastAsia="Times New Roman"/>
          <w:szCs w:val="24"/>
        </w:rPr>
        <w:t xml:space="preserve">λληλεγγύης». Ξεχνάτε, βέβαια, να μας πείτε ότι τα 571 εκατομμύρια ευρώ που απαιτούνται, θα τα αφαιρέσετε από άλλα επιδόματα, κοινωνικού, οικογενειακού και </w:t>
      </w:r>
      <w:proofErr w:type="spellStart"/>
      <w:r>
        <w:rPr>
          <w:rFonts w:eastAsia="Times New Roman"/>
          <w:szCs w:val="24"/>
        </w:rPr>
        <w:t>προνοιακού</w:t>
      </w:r>
      <w:proofErr w:type="spellEnd"/>
      <w:r>
        <w:rPr>
          <w:rFonts w:eastAsia="Times New Roman"/>
          <w:szCs w:val="24"/>
        </w:rPr>
        <w:t xml:space="preserve"> χαρακτήρα. Έχετε δηλ</w:t>
      </w:r>
      <w:r>
        <w:rPr>
          <w:rFonts w:eastAsia="Times New Roman"/>
          <w:szCs w:val="24"/>
        </w:rPr>
        <w:t>αδή την επιλογή ο κάθε φτωχός να χρηματοδοτεί δύο πάμφτωχους.</w:t>
      </w:r>
    </w:p>
    <w:p w14:paraId="42967585"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 Επιπρόσθετα, πώς εξηγείτε ότι σας ξέφυγε ότι από την 1</w:t>
      </w:r>
      <w:r w:rsidRPr="00414FD7">
        <w:rPr>
          <w:rFonts w:eastAsia="Times New Roman"/>
          <w:szCs w:val="24"/>
          <w:vertAlign w:val="superscript"/>
        </w:rPr>
        <w:t>η</w:t>
      </w:r>
      <w:r>
        <w:rPr>
          <w:rFonts w:eastAsia="Times New Roman"/>
          <w:szCs w:val="24"/>
        </w:rPr>
        <w:t xml:space="preserve">  Ιανουαρίου του 2017 θα βρεθούν στον αέρα οι κοινωνικές δομές για την άμεση αντιμετώπιση της φτώχειας σε όλους τους δήμους σε όλη την Ελλ</w:t>
      </w:r>
      <w:r>
        <w:rPr>
          <w:rFonts w:eastAsia="Times New Roman"/>
          <w:szCs w:val="24"/>
        </w:rPr>
        <w:t>άδα;</w:t>
      </w:r>
    </w:p>
    <w:p w14:paraId="42967586" w14:textId="77777777" w:rsidR="00BC01D7" w:rsidRDefault="000E0221">
      <w:pPr>
        <w:spacing w:line="600" w:lineRule="auto"/>
        <w:ind w:firstLine="567"/>
        <w:jc w:val="both"/>
        <w:rPr>
          <w:rFonts w:eastAsia="Times New Roman" w:cs="Times New Roman"/>
          <w:szCs w:val="24"/>
        </w:rPr>
      </w:pPr>
      <w:r>
        <w:rPr>
          <w:rFonts w:eastAsia="Times New Roman" w:cs="Times New Roman"/>
          <w:szCs w:val="24"/>
        </w:rPr>
        <w:t xml:space="preserve">Όπως είναι γνωστό, σταματά η χρηματοδότηση από το ΕΣΠΑ και δεν υπάρχει τρόπος πρόσληψης υπαλλήλων για να συνεχίσουν να λειτουργούν οι δομές, ακόμα και με ιδίους πόρους των δήμων. Πρέπει να βρεθεί άμεσα κατάλληλη λύση για την ομαλή μετάβαση για το νέο </w:t>
      </w:r>
      <w:r>
        <w:rPr>
          <w:rFonts w:eastAsia="Times New Roman" w:cs="Times New Roman"/>
          <w:szCs w:val="24"/>
        </w:rPr>
        <w:t xml:space="preserve">ΕΣΠΑ του 2014-2020, προκειμένου να μην στερηθούν της φροντίδας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ανήμποροι οικονομικά πολίτες. </w:t>
      </w:r>
    </w:p>
    <w:p w14:paraId="42967587" w14:textId="77777777" w:rsidR="00BC01D7" w:rsidRDefault="000E0221">
      <w:pPr>
        <w:spacing w:line="600" w:lineRule="auto"/>
        <w:ind w:firstLine="567"/>
        <w:jc w:val="both"/>
        <w:rPr>
          <w:rFonts w:eastAsia="Times New Roman" w:cs="Times New Roman"/>
          <w:szCs w:val="24"/>
        </w:rPr>
      </w:pPr>
      <w:r>
        <w:rPr>
          <w:rFonts w:eastAsia="Times New Roman" w:cs="Times New Roman"/>
          <w:szCs w:val="24"/>
        </w:rPr>
        <w:t xml:space="preserve">Καταθέτω, για του λόγου το αληθές, την επιστολή της ΚΕΔΕ προς τον Πρωθυπουργό. </w:t>
      </w:r>
    </w:p>
    <w:p w14:paraId="42967588" w14:textId="77777777" w:rsidR="00BC01D7" w:rsidRDefault="000E0221">
      <w:pPr>
        <w:spacing w:line="600" w:lineRule="auto"/>
        <w:ind w:firstLine="720"/>
        <w:jc w:val="both"/>
        <w:rPr>
          <w:rFonts w:eastAsia="Times New Roman" w:cs="Times New Roman"/>
        </w:rPr>
      </w:pPr>
      <w:r>
        <w:rPr>
          <w:rFonts w:eastAsia="Times New Roman" w:cs="Times New Roman"/>
        </w:rPr>
        <w:t xml:space="preserve">(Στο σημείο αυτό ο Βουλευτής κ. Μάριος Γεωργιάδης καταθέτει για τα Πρακτικά την προαναφερθείσα επιστολή, η οποία βρίσκεται στο αρχείο </w:t>
      </w:r>
      <w:r>
        <w:rPr>
          <w:rFonts w:eastAsia="Times New Roman" w:cs="Times New Roman"/>
        </w:rPr>
        <w:lastRenderedPageBreak/>
        <w:t>του Τμήματος Γραμματείας της Διεύθυνσης Στενογραφίας και Πρακτικών της Βουλής)</w:t>
      </w:r>
    </w:p>
    <w:p w14:paraId="42967589" w14:textId="77777777" w:rsidR="00BC01D7" w:rsidRDefault="000E0221">
      <w:pPr>
        <w:spacing w:line="600" w:lineRule="auto"/>
        <w:ind w:firstLine="567"/>
        <w:jc w:val="both"/>
        <w:rPr>
          <w:rFonts w:eastAsia="Times New Roman" w:cs="Times New Roman"/>
          <w:szCs w:val="24"/>
        </w:rPr>
      </w:pPr>
      <w:r>
        <w:rPr>
          <w:rFonts w:eastAsia="Times New Roman" w:cs="Times New Roman"/>
          <w:szCs w:val="24"/>
        </w:rPr>
        <w:t>Το εξοργιστικό είναι ότι, ενώ έχουμε τόσο μ</w:t>
      </w:r>
      <w:r>
        <w:rPr>
          <w:rFonts w:eastAsia="Times New Roman" w:cs="Times New Roman"/>
          <w:szCs w:val="24"/>
        </w:rPr>
        <w:t xml:space="preserve">εγάλες κρατικές δαπάνες σε σχέση με το ΑΕΠ, έχουμε απαράδεκτο κοινωνικό κράτος. </w:t>
      </w:r>
      <w:proofErr w:type="spellStart"/>
      <w:r>
        <w:rPr>
          <w:rFonts w:eastAsia="Times New Roman" w:cs="Times New Roman"/>
          <w:szCs w:val="24"/>
        </w:rPr>
        <w:t>Πάμπολλοι</w:t>
      </w:r>
      <w:proofErr w:type="spellEnd"/>
      <w:r>
        <w:rPr>
          <w:rFonts w:eastAsia="Times New Roman" w:cs="Times New Roman"/>
          <w:szCs w:val="24"/>
        </w:rPr>
        <w:t xml:space="preserve"> χαμηλοσυνταξιούχοι, ανεπαρκής περίθαλψη, αναποτελεσματική δημόσια παιδεία, αύξηση αστέγων και νεόπτωχων, οι οποίοι έχουν καταλήξει στις ΜΚΟ και στην </w:t>
      </w:r>
      <w:r>
        <w:rPr>
          <w:rFonts w:eastAsia="Times New Roman" w:cs="Times New Roman"/>
          <w:szCs w:val="24"/>
        </w:rPr>
        <w:t>ε</w:t>
      </w:r>
      <w:r>
        <w:rPr>
          <w:rFonts w:eastAsia="Times New Roman" w:cs="Times New Roman"/>
          <w:szCs w:val="24"/>
        </w:rPr>
        <w:t>κκλησία για να π</w:t>
      </w:r>
      <w:r>
        <w:rPr>
          <w:rFonts w:eastAsia="Times New Roman" w:cs="Times New Roman"/>
          <w:szCs w:val="24"/>
        </w:rPr>
        <w:t>άρουν μια μερίδα φαγητό.</w:t>
      </w:r>
    </w:p>
    <w:p w14:paraId="4296758A" w14:textId="77777777" w:rsidR="00BC01D7" w:rsidRDefault="000E0221">
      <w:pPr>
        <w:spacing w:line="600" w:lineRule="auto"/>
        <w:ind w:firstLine="567"/>
        <w:jc w:val="both"/>
        <w:rPr>
          <w:rFonts w:eastAsia="Times New Roman" w:cs="Times New Roman"/>
          <w:szCs w:val="24"/>
        </w:rPr>
      </w:pPr>
      <w:r>
        <w:rPr>
          <w:rFonts w:eastAsia="Times New Roman" w:cs="Times New Roman"/>
          <w:szCs w:val="24"/>
        </w:rPr>
        <w:t xml:space="preserve">Την ίδια στιγμή, όμως, από ευνοιοκρατική και καιροσκοπική διάσταση πάντα της Κυβερνήσεως, εγκρίνονταν αναδρομικά σε δικαστικούς και </w:t>
      </w:r>
      <w:proofErr w:type="spellStart"/>
      <w:r>
        <w:rPr>
          <w:rFonts w:eastAsia="Times New Roman" w:cs="Times New Roman"/>
          <w:szCs w:val="24"/>
        </w:rPr>
        <w:t>ενστόλους</w:t>
      </w:r>
      <w:proofErr w:type="spellEnd"/>
      <w:r>
        <w:rPr>
          <w:rFonts w:eastAsia="Times New Roman" w:cs="Times New Roman"/>
          <w:szCs w:val="24"/>
        </w:rPr>
        <w:t xml:space="preserve"> ύψους 149 εκατομμυρίων ευρώ, ποσό με το οποίο θα μπορούσε να είχε λυθεί το θέμα των αστέγ</w:t>
      </w:r>
      <w:r>
        <w:rPr>
          <w:rFonts w:eastAsia="Times New Roman" w:cs="Times New Roman"/>
          <w:szCs w:val="24"/>
        </w:rPr>
        <w:t xml:space="preserve">ων που αγγίζει τις σαράντα χιλιάδες. Και δεν κάνουμε λόγο για πρόσφυγες, κάνουμε λόγο για Έλληνες πολίτες, τέως φορολογούμενους και νυν νεόπτωχους. </w:t>
      </w:r>
    </w:p>
    <w:p w14:paraId="4296758B" w14:textId="77777777" w:rsidR="00BC01D7" w:rsidRDefault="000E0221">
      <w:pPr>
        <w:spacing w:line="600" w:lineRule="auto"/>
        <w:ind w:firstLine="567"/>
        <w:jc w:val="both"/>
        <w:rPr>
          <w:rFonts w:eastAsia="Times New Roman" w:cs="Times New Roman"/>
          <w:szCs w:val="24"/>
        </w:rPr>
      </w:pPr>
      <w:r>
        <w:rPr>
          <w:rFonts w:eastAsia="Times New Roman" w:cs="Times New Roman"/>
          <w:szCs w:val="24"/>
        </w:rPr>
        <w:t xml:space="preserve">Καταθέτω στα Πρακτικά σχετικά δημοσιεύματα. </w:t>
      </w:r>
    </w:p>
    <w:p w14:paraId="4296758C" w14:textId="77777777" w:rsidR="00BC01D7" w:rsidRDefault="000E0221">
      <w:pPr>
        <w:spacing w:line="600" w:lineRule="auto"/>
        <w:ind w:firstLine="567"/>
        <w:jc w:val="both"/>
        <w:rPr>
          <w:rFonts w:eastAsia="Times New Roman" w:cs="Times New Roman"/>
        </w:rPr>
      </w:pPr>
      <w:r>
        <w:rPr>
          <w:rFonts w:eastAsia="Times New Roman" w:cs="Times New Roman"/>
        </w:rPr>
        <w:lastRenderedPageBreak/>
        <w:t>(Στο σημείο αυτό ο Βουλευτής κ. Μάριος Γεωργιάδης καταθέτει γι</w:t>
      </w:r>
      <w:r>
        <w:rPr>
          <w:rFonts w:eastAsia="Times New Roman" w:cs="Times New Roman"/>
        </w:rPr>
        <w:t>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14:paraId="4296758D" w14:textId="77777777" w:rsidR="00BC01D7" w:rsidRDefault="000E0221">
      <w:pPr>
        <w:spacing w:line="600" w:lineRule="auto"/>
        <w:ind w:firstLine="567"/>
        <w:jc w:val="both"/>
        <w:rPr>
          <w:rFonts w:eastAsia="Times New Roman" w:cs="Times New Roman"/>
        </w:rPr>
      </w:pPr>
      <w:r>
        <w:rPr>
          <w:rFonts w:eastAsia="Times New Roman" w:cs="Times New Roman"/>
        </w:rPr>
        <w:t xml:space="preserve">Συνεχίζουμε με το </w:t>
      </w:r>
      <w:r>
        <w:rPr>
          <w:rFonts w:eastAsia="Times New Roman" w:cs="Times New Roman"/>
          <w:lang w:val="en-US"/>
        </w:rPr>
        <w:t>brain</w:t>
      </w:r>
      <w:r>
        <w:rPr>
          <w:rFonts w:eastAsia="Times New Roman" w:cs="Times New Roman"/>
        </w:rPr>
        <w:t xml:space="preserve"> </w:t>
      </w:r>
      <w:r>
        <w:rPr>
          <w:rFonts w:eastAsia="Times New Roman" w:cs="Times New Roman"/>
          <w:lang w:val="en-US"/>
        </w:rPr>
        <w:t>drain</w:t>
      </w:r>
      <w:r>
        <w:rPr>
          <w:rFonts w:eastAsia="Times New Roman" w:cs="Times New Roman"/>
        </w:rPr>
        <w:t>. Δεν έχετε τελειωμό και μέσα σε όλα αυτά συνεχίζεται περαιτέρω και η ε</w:t>
      </w:r>
      <w:r>
        <w:rPr>
          <w:rFonts w:eastAsia="Times New Roman" w:cs="Times New Roman"/>
        </w:rPr>
        <w:t xml:space="preserve">πιδείνωση της διαρροής ανθρώπινου δυναμικού, ταλαντούχων και μορφωμένων νέων, που στη συνέχεια διαπρέπει σε άλλες χώρες. Δεν κάνετε τίποτα γι’ αυτή την αιμορραγία. Αντίθετα, κάνετε ό,τι μπορείτε για να φεύγει ο κόσμος και οι νέοι μας στο εξωτερικό. </w:t>
      </w:r>
    </w:p>
    <w:p w14:paraId="4296758E" w14:textId="77777777" w:rsidR="00BC01D7" w:rsidRDefault="000E0221">
      <w:pPr>
        <w:spacing w:line="600" w:lineRule="auto"/>
        <w:ind w:firstLine="567"/>
        <w:jc w:val="both"/>
        <w:rPr>
          <w:rFonts w:eastAsia="Times New Roman" w:cs="Times New Roman"/>
        </w:rPr>
      </w:pPr>
      <w:r>
        <w:rPr>
          <w:rFonts w:eastAsia="Times New Roman" w:cs="Times New Roman"/>
        </w:rPr>
        <w:t>Καταθέ</w:t>
      </w:r>
      <w:r>
        <w:rPr>
          <w:rFonts w:eastAsia="Times New Roman" w:cs="Times New Roman"/>
        </w:rPr>
        <w:t xml:space="preserve">τω άλλο ένα σχετικό άρθρο. </w:t>
      </w:r>
    </w:p>
    <w:p w14:paraId="4296758F" w14:textId="77777777" w:rsidR="00BC01D7" w:rsidRDefault="000E0221">
      <w:pPr>
        <w:spacing w:line="600" w:lineRule="auto"/>
        <w:ind w:firstLine="567"/>
        <w:jc w:val="both"/>
        <w:rPr>
          <w:rFonts w:eastAsia="Times New Roman" w:cs="Times New Roman"/>
        </w:rPr>
      </w:pPr>
      <w:r>
        <w:rPr>
          <w:rFonts w:eastAsia="Times New Roman" w:cs="Times New Roman"/>
        </w:rPr>
        <w:t xml:space="preserve">(Στο σημείο αυτό ο Βουλευτής κ. Μάριος Γεωργιάδης καταθέτει για τα Πρακτικά το προαναφερθέν άρθρο, το οποίο βρίσκεται στο αρχείο του </w:t>
      </w:r>
      <w:r>
        <w:rPr>
          <w:rFonts w:eastAsia="Times New Roman" w:cs="Times New Roman"/>
        </w:rPr>
        <w:lastRenderedPageBreak/>
        <w:t>Τμήματος Γραμματείας της Διεύθυνσης Στενογραφίας και  Πρακτικών της Βουλής)</w:t>
      </w:r>
    </w:p>
    <w:p w14:paraId="42967590" w14:textId="77777777" w:rsidR="00BC01D7" w:rsidRDefault="000E0221">
      <w:pPr>
        <w:spacing w:line="600" w:lineRule="auto"/>
        <w:ind w:firstLine="567"/>
        <w:jc w:val="both"/>
        <w:rPr>
          <w:rFonts w:eastAsia="Times New Roman" w:cs="Times New Roman"/>
        </w:rPr>
      </w:pPr>
      <w:r>
        <w:rPr>
          <w:rFonts w:eastAsia="Times New Roman" w:cs="Times New Roman"/>
        </w:rPr>
        <w:t xml:space="preserve">Όπως είπε και ο </w:t>
      </w:r>
      <w:r>
        <w:rPr>
          <w:rFonts w:eastAsia="Times New Roman" w:cs="Times New Roman"/>
        </w:rPr>
        <w:t>Δημήτρης Νανόπουλος, ο τέως Πρόεδρος της Ακαδημίας Αθηνών, θα μπορούσε η Ελλάδα να είναι ένα διεθνές κέντρο θεωρητικών και ανθρωπιστικών σπουδών και ένα μεγάλο κονδύλι από το εξωτερικό να έρχεται για να σπουδάσουν φιλοσοφία, φιλολογία, θεολογία, λογοτεχνία</w:t>
      </w:r>
      <w:r>
        <w:rPr>
          <w:rFonts w:eastAsia="Times New Roman" w:cs="Times New Roman"/>
        </w:rPr>
        <w:t xml:space="preserve"> κ</w:t>
      </w:r>
      <w:r>
        <w:rPr>
          <w:rFonts w:eastAsia="Times New Roman" w:cs="Times New Roman"/>
        </w:rPr>
        <w:t>αι ούτω καθεξής</w:t>
      </w:r>
      <w:r>
        <w:rPr>
          <w:rFonts w:eastAsia="Times New Roman" w:cs="Times New Roman"/>
        </w:rPr>
        <w:t xml:space="preserve">. </w:t>
      </w:r>
    </w:p>
    <w:p w14:paraId="42967591" w14:textId="77777777" w:rsidR="00BC01D7" w:rsidRDefault="000E0221">
      <w:pPr>
        <w:spacing w:line="600" w:lineRule="auto"/>
        <w:ind w:firstLine="567"/>
        <w:jc w:val="both"/>
        <w:rPr>
          <w:rFonts w:eastAsia="Times New Roman" w:cs="Times New Roman"/>
        </w:rPr>
      </w:pPr>
      <w:r>
        <w:rPr>
          <w:rFonts w:eastAsia="Times New Roman" w:cs="Times New Roman"/>
        </w:rPr>
        <w:t xml:space="preserve">Βλέπω ότι ο χρόνος τελειώνει, οπότε θα προσπεράσω κάποια πράγματα. </w:t>
      </w:r>
    </w:p>
    <w:p w14:paraId="42967592" w14:textId="77777777" w:rsidR="00BC01D7" w:rsidRDefault="000E0221">
      <w:pPr>
        <w:spacing w:line="600" w:lineRule="auto"/>
        <w:ind w:firstLine="567"/>
        <w:jc w:val="both"/>
        <w:rPr>
          <w:rFonts w:eastAsia="Times New Roman" w:cs="Times New Roman"/>
        </w:rPr>
      </w:pPr>
      <w:r>
        <w:rPr>
          <w:rFonts w:eastAsia="Times New Roman" w:cs="Times New Roman"/>
        </w:rPr>
        <w:t>Πάμε στη λεγόμενη «βόμβα» για τη βαριά βιομηχανία μας, τον τουρισμό. Σε μια χρονιά που οι αφίξεις σημειώνουν ρεκόρ, άνω των είκοσι πέντε εκατομμυρίων, η Κυβέρνηση κατάφ</w:t>
      </w:r>
      <w:r>
        <w:rPr>
          <w:rFonts w:eastAsia="Times New Roman" w:cs="Times New Roman"/>
        </w:rPr>
        <w:t xml:space="preserve">ερε να παρουσιάσει μειωμένα έσοδα, γιατί σημασία δεν έχει μόνο ο αριθμός των τουριστών, αλλά και τα ποσά τα οποία είναι διατεθειμένοι να ξοδέψουν. </w:t>
      </w:r>
    </w:p>
    <w:p w14:paraId="42967593" w14:textId="77777777" w:rsidR="00BC01D7" w:rsidRDefault="000E0221">
      <w:pPr>
        <w:spacing w:line="600" w:lineRule="auto"/>
        <w:ind w:firstLine="567"/>
        <w:jc w:val="both"/>
        <w:rPr>
          <w:rFonts w:eastAsia="Times New Roman" w:cs="Times New Roman"/>
        </w:rPr>
      </w:pPr>
      <w:r>
        <w:rPr>
          <w:rFonts w:eastAsia="Times New Roman" w:cs="Times New Roman"/>
        </w:rPr>
        <w:lastRenderedPageBreak/>
        <w:t>Είναι κατά 9,2 μειωμένα σε σχέση με τον Αύγουστο του 2015. Οι απώλειες για την ελληνική οικονομία ανέρχονται</w:t>
      </w:r>
      <w:r>
        <w:rPr>
          <w:rFonts w:eastAsia="Times New Roman" w:cs="Times New Roman"/>
        </w:rPr>
        <w:t xml:space="preserve"> στα 750 εκατομμύρια ευρώ. Επιπρόσθετα, η κατά κεφαλή ημερήσια δαπάνη είναι στα 70 ευρώ, ενώ η συνολική δαπάνη στα 542 ευρώ. Για παράδειγμα στην Ισπανία το ποσό είναι διπλάσιο και αγγίζει τα 1.072 ευρώ. </w:t>
      </w:r>
    </w:p>
    <w:p w14:paraId="42967594" w14:textId="77777777" w:rsidR="00BC01D7" w:rsidRDefault="000E0221">
      <w:pPr>
        <w:spacing w:line="600" w:lineRule="auto"/>
        <w:ind w:firstLine="567"/>
        <w:jc w:val="both"/>
        <w:rPr>
          <w:rFonts w:eastAsia="Times New Roman" w:cs="Times New Roman"/>
        </w:rPr>
      </w:pPr>
      <w:r>
        <w:rPr>
          <w:rFonts w:eastAsia="Times New Roman" w:cs="Times New Roman"/>
        </w:rPr>
        <w:t xml:space="preserve">Ποια είναι η λύση; Το έχουμε πει πάρα πολλές φορές, </w:t>
      </w:r>
      <w:r>
        <w:rPr>
          <w:rFonts w:eastAsia="Times New Roman" w:cs="Times New Roman"/>
        </w:rPr>
        <w:t>οι μεταρρυθμίσεις. Ακούστηκε ότι έχετε αλλεργία σε αυτές και θα συμφωνήσω κι εγώ. Τόσο το ΔΝΤ όσο και οι Ευρωπαίοι, το πρώτο πράγμα που σας ζητούν δεν είναι η πρόσθετη φορολόγηση, είναι μεταρρυθμίσεις. Αυτό πρέπει να το μάθει και να το ακούσει όλος ο κόσμο</w:t>
      </w:r>
      <w:r>
        <w:rPr>
          <w:rFonts w:eastAsia="Times New Roman" w:cs="Times New Roman"/>
        </w:rPr>
        <w:t xml:space="preserve">ς, περικοπές δηλαδή του σπάταλου και αναποτελεσματικού σας κράτους. Οι μεταρρυθμίσεις είναι μονόδρομος. Εμείς τις προτάσεις μας τις κάνουμε πάντα. Δεν θα σας τις θυμίσω, θα σας τις καταθέσω. </w:t>
      </w:r>
    </w:p>
    <w:p w14:paraId="42967595" w14:textId="77777777" w:rsidR="00BC01D7" w:rsidRDefault="000E0221">
      <w:pPr>
        <w:spacing w:line="600" w:lineRule="auto"/>
        <w:ind w:firstLine="567"/>
        <w:jc w:val="both"/>
        <w:rPr>
          <w:rFonts w:eastAsia="Times New Roman" w:cs="Times New Roman"/>
        </w:rPr>
      </w:pPr>
      <w:r>
        <w:rPr>
          <w:rFonts w:eastAsia="Times New Roman" w:cs="Times New Roman"/>
        </w:rPr>
        <w:lastRenderedPageBreak/>
        <w:t xml:space="preserve">(Στο σημείο αυτό ο Βουλευτής κ. Μάριος Γεωργιάδης καταθέτει για </w:t>
      </w:r>
      <w:r>
        <w:rPr>
          <w:rFonts w:eastAsia="Times New Roman" w:cs="Times New Roman"/>
        </w:rPr>
        <w:t>τα Πρακτικά τις προαναφερθείσες προτάσεις, οι οποίες βρίσκονται στο αρχείο του Τμήματος Γραμματείας της Διεύθυνσης Στενογραφίας και Πρακτικών της Βουλής)</w:t>
      </w:r>
    </w:p>
    <w:p w14:paraId="42967596" w14:textId="77777777" w:rsidR="00BC01D7" w:rsidRDefault="000E0221">
      <w:pPr>
        <w:spacing w:line="600" w:lineRule="auto"/>
        <w:ind w:firstLine="567"/>
        <w:jc w:val="both"/>
        <w:rPr>
          <w:rFonts w:eastAsia="Times New Roman" w:cs="Times New Roman"/>
        </w:rPr>
      </w:pPr>
      <w:r>
        <w:rPr>
          <w:rFonts w:eastAsia="Times New Roman" w:cs="Times New Roman"/>
        </w:rPr>
        <w:t xml:space="preserve">Επί του θέματος του δανεισμού της χώρας, θα αναφερθεί ο Κοινοβουλευτικός μας Εκπρόσωπος. </w:t>
      </w:r>
    </w:p>
    <w:p w14:paraId="42967597" w14:textId="77777777" w:rsidR="00BC01D7" w:rsidRDefault="000E0221">
      <w:pPr>
        <w:spacing w:line="600" w:lineRule="auto"/>
        <w:ind w:firstLine="567"/>
        <w:jc w:val="both"/>
        <w:rPr>
          <w:rFonts w:eastAsia="Times New Roman" w:cs="Times New Roman"/>
        </w:rPr>
      </w:pPr>
      <w:r>
        <w:rPr>
          <w:rFonts w:eastAsia="Times New Roman" w:cs="Times New Roman"/>
        </w:rPr>
        <w:t>Άρα ολοκληρώ</w:t>
      </w:r>
      <w:r>
        <w:rPr>
          <w:rFonts w:eastAsia="Times New Roman" w:cs="Times New Roman"/>
        </w:rPr>
        <w:t>νοντας θα ξαναπώ πως αυτό που χρειαζόμαστε είναι μεταρρυθμίσεις, σκληρή δουλειά και προπαντός αλλαγή νοοτροπίας, τόσο σε πολιτικό όσο και σε οικονομικό επίπεδο. Αλήθεια, αυτά που σας έχω πει μέχρι στιγμής είναι πράγματα που δεν γνωρίζετε; Τα πράγματα είναι</w:t>
      </w:r>
      <w:r>
        <w:rPr>
          <w:rFonts w:eastAsia="Times New Roman" w:cs="Times New Roman"/>
        </w:rPr>
        <w:t xml:space="preserve"> απλά και δεν υπάρχει άλλη επιλογή. </w:t>
      </w:r>
    </w:p>
    <w:p w14:paraId="42967598" w14:textId="77777777" w:rsidR="00BC01D7" w:rsidRDefault="000E0221">
      <w:pPr>
        <w:spacing w:line="600" w:lineRule="auto"/>
        <w:ind w:firstLine="567"/>
        <w:jc w:val="both"/>
        <w:rPr>
          <w:rFonts w:eastAsia="Times New Roman" w:cs="Times New Roman"/>
        </w:rPr>
      </w:pPr>
      <w:r>
        <w:rPr>
          <w:rFonts w:eastAsia="Times New Roman" w:cs="Times New Roman"/>
        </w:rPr>
        <w:t xml:space="preserve">Κάποτε ο Αθηναίος νομοθέτης Σόλων, ένας από τους επτά σοφούς της </w:t>
      </w:r>
      <w:r>
        <w:rPr>
          <w:rFonts w:eastAsia="Times New Roman" w:cs="Times New Roman"/>
        </w:rPr>
        <w:t>α</w:t>
      </w:r>
      <w:r>
        <w:rPr>
          <w:rFonts w:eastAsia="Times New Roman" w:cs="Times New Roman"/>
        </w:rPr>
        <w:t xml:space="preserve">ρχαίας Ελλάδας, μας είπε ότι εξέχουσα θέση στην αθηναϊκή κοινωνία και την πολιτική της ζωή θα έχουν εκείνοι που παράγουν περισσότερα, </w:t>
      </w:r>
      <w:r>
        <w:rPr>
          <w:rFonts w:eastAsia="Times New Roman" w:cs="Times New Roman"/>
        </w:rPr>
        <w:lastRenderedPageBreak/>
        <w:t>εκείνοι που αποδίδο</w:t>
      </w:r>
      <w:r>
        <w:rPr>
          <w:rFonts w:eastAsia="Times New Roman" w:cs="Times New Roman"/>
        </w:rPr>
        <w:t xml:space="preserve">υν περισσότερους φόρους. Αυτή ήταν η αρχή της δημοκρατίας που αργότερα οδήγησε και στον Χρυσό Αιώνα του Περικλή. </w:t>
      </w:r>
    </w:p>
    <w:p w14:paraId="42967599" w14:textId="77777777" w:rsidR="00BC01D7" w:rsidRDefault="000E0221">
      <w:pPr>
        <w:spacing w:line="600" w:lineRule="auto"/>
        <w:ind w:firstLine="567"/>
        <w:jc w:val="both"/>
        <w:rPr>
          <w:rFonts w:eastAsia="Times New Roman" w:cs="Times New Roman"/>
        </w:rPr>
      </w:pPr>
      <w:r>
        <w:rPr>
          <w:rFonts w:eastAsia="Times New Roman" w:cs="Times New Roman"/>
        </w:rPr>
        <w:t>Κοιτάξτε σήμερα την κατάντια μας. Θεωρούμε τους φορολογούμενους εύκολα θύματα και τους καταδιώκουμε σαν κοινωνικά απόβλητα. Πού έχουμε δώσει π</w:t>
      </w:r>
      <w:r>
        <w:rPr>
          <w:rFonts w:eastAsia="Times New Roman" w:cs="Times New Roman"/>
        </w:rPr>
        <w:t xml:space="preserve">ροτεραιότητα; Στους κομματικούς μας φίλους και σε εκείνους που μας ψηφίζουν. Ας μην έχουν προσόντα, ας μην προσφέρουν κανένα έργο, αρκεί να μας ψηφίζουν και να μας διαιωνίζουν στην εξουσία. </w:t>
      </w:r>
    </w:p>
    <w:p w14:paraId="4296759A" w14:textId="77777777" w:rsidR="00BC01D7" w:rsidRDefault="000E0221">
      <w:pPr>
        <w:spacing w:line="600" w:lineRule="auto"/>
        <w:ind w:firstLine="567"/>
        <w:jc w:val="both"/>
        <w:rPr>
          <w:rFonts w:eastAsia="Times New Roman" w:cs="Times New Roman"/>
        </w:rPr>
      </w:pPr>
      <w:r>
        <w:rPr>
          <w:rFonts w:eastAsia="Times New Roman" w:cs="Times New Roman"/>
        </w:rPr>
        <w:t>Αλλαγή νοοτροπίας, λοιπόν, ζητάμε, αγαπητοί συνάδελφοι Βουλευτές,</w:t>
      </w:r>
      <w:r>
        <w:rPr>
          <w:rFonts w:eastAsia="Times New Roman" w:cs="Times New Roman"/>
        </w:rPr>
        <w:t xml:space="preserve"> μεταρρυθμίσεις και στροφή στις παραγωγικές δυνάμεις της χώρας. </w:t>
      </w:r>
    </w:p>
    <w:p w14:paraId="4296759B" w14:textId="77777777" w:rsidR="00BC01D7" w:rsidRDefault="000E0221">
      <w:pPr>
        <w:spacing w:line="600" w:lineRule="auto"/>
        <w:ind w:firstLine="567"/>
        <w:jc w:val="both"/>
        <w:rPr>
          <w:rFonts w:eastAsia="Times New Roman" w:cs="Times New Roman"/>
          <w:szCs w:val="24"/>
        </w:rPr>
      </w:pPr>
      <w:r>
        <w:rPr>
          <w:rFonts w:eastAsia="Times New Roman" w:cs="Times New Roman"/>
          <w:szCs w:val="24"/>
        </w:rPr>
        <w:t xml:space="preserve">Αυτά θα κάνουν την Ελλάδα να ακολουθήσει τους ρυθμούς του δυτικού κόσμου, διότι ποτέ στο </w:t>
      </w:r>
      <w:r>
        <w:rPr>
          <w:rFonts w:eastAsia="Times New Roman" w:cs="Times New Roman"/>
          <w:szCs w:val="24"/>
          <w:lang w:val="en-US"/>
        </w:rPr>
        <w:t>DNA</w:t>
      </w:r>
      <w:r>
        <w:rPr>
          <w:rFonts w:eastAsia="Times New Roman" w:cs="Times New Roman"/>
          <w:szCs w:val="24"/>
        </w:rPr>
        <w:t xml:space="preserve"> μας δεν ήταν η εσωστρέφεια του ολοκληρωτισμού. Με εξωστρέφεια, παραγωγικότητα και γνώση, με ωριμότ</w:t>
      </w:r>
      <w:r>
        <w:rPr>
          <w:rFonts w:eastAsia="Times New Roman" w:cs="Times New Roman"/>
          <w:szCs w:val="24"/>
        </w:rPr>
        <w:t>ητα και δημοκρατική διάθεση μπορούμε να ελπίζουμε σε καλύτερες μέρες.</w:t>
      </w:r>
    </w:p>
    <w:p w14:paraId="4296759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Καταψηφίζουμε τον εν λόγω προϋπολογισμό και θα τοποθετηθούμε επί των άρθρων στη σχετική ψηφοφορία.</w:t>
      </w:r>
    </w:p>
    <w:p w14:paraId="4296759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296759E" w14:textId="77777777" w:rsidR="00BC01D7" w:rsidRDefault="000E0221">
      <w:pPr>
        <w:spacing w:line="600" w:lineRule="auto"/>
        <w:jc w:val="center"/>
        <w:rPr>
          <w:rFonts w:eastAsia="Times New Roman"/>
          <w:bCs/>
        </w:rPr>
      </w:pPr>
      <w:r>
        <w:rPr>
          <w:rFonts w:eastAsia="Times New Roman"/>
          <w:bCs/>
        </w:rPr>
        <w:t>(Χειροκροτήματα)</w:t>
      </w:r>
    </w:p>
    <w:p w14:paraId="4296759F" w14:textId="77777777" w:rsidR="00BC01D7" w:rsidRDefault="000E0221">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τον</w:t>
      </w:r>
      <w:r>
        <w:rPr>
          <w:rFonts w:eastAsia="Times New Roman" w:cs="Times New Roman"/>
          <w:szCs w:val="24"/>
        </w:rPr>
        <w:t xml:space="preserve"> γενικό εισηγητή της Ένωσης Κεντρώων, τον κ. Μάριο Γεωργιάδη.</w:t>
      </w:r>
    </w:p>
    <w:p w14:paraId="429675A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Προχωρούμε στον κατάλογο των ειδικών εισηγητών. Πρώτος είναι ο κ. Δημήτριος </w:t>
      </w:r>
      <w:proofErr w:type="spellStart"/>
      <w:r>
        <w:rPr>
          <w:rFonts w:eastAsia="Times New Roman" w:cs="Times New Roman"/>
          <w:szCs w:val="24"/>
        </w:rPr>
        <w:t>Μάρδας</w:t>
      </w:r>
      <w:proofErr w:type="spellEnd"/>
      <w:r>
        <w:rPr>
          <w:rFonts w:eastAsia="Times New Roman" w:cs="Times New Roman"/>
          <w:szCs w:val="24"/>
        </w:rPr>
        <w:t xml:space="preserve"> από τον ΣΥΡΙΖΑ, ειδικός εισηγητής, για δεκαπέντε λεπτά.</w:t>
      </w:r>
    </w:p>
    <w:p w14:paraId="429675A1"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Κύριε Πρόεδρε, κυρίες και κύριοι, το </w:t>
      </w:r>
      <w:r>
        <w:rPr>
          <w:rFonts w:eastAsia="Times New Roman" w:cs="Times New Roman"/>
          <w:szCs w:val="24"/>
        </w:rPr>
        <w:t>τμήμα το οποίο θα σας παρουσιάσω αναφέρεται στις διεθνείς οικονομικές σχέσεις και σε ένα δεύτερο μέρος θα αναφερθώ σε θέματα εθνικής οικονομίας, δίνοντας κάποιες απαντήσεις.</w:t>
      </w:r>
    </w:p>
    <w:p w14:paraId="429675A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τις πρόσφατες προβλέψεις του Διεθνούς Νομισματικού Ταμείου, η ανάπτυξη </w:t>
      </w:r>
      <w:r>
        <w:rPr>
          <w:rFonts w:eastAsia="Times New Roman" w:cs="Times New Roman"/>
          <w:szCs w:val="24"/>
        </w:rPr>
        <w:t>του διεθνούς εμπορίου δεν θα είναι τόσο θεαματική όσο είχε προβλεφθεί πέρυσι. Θα είναι της τάξεως του 2,6% για το 2016, ενώ πέρυσι είχε προβλεφθεί μια αύξηση της τάξεως του 4,1%.</w:t>
      </w:r>
    </w:p>
    <w:p w14:paraId="429675A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Προσέξτε: Η τόσο μεγάλη απόκλιση οφείλεται σε δύο προβλέψεις που ήταν η μια π</w:t>
      </w:r>
      <w:r>
        <w:rPr>
          <w:rFonts w:eastAsia="Times New Roman" w:cs="Times New Roman"/>
          <w:szCs w:val="24"/>
        </w:rPr>
        <w:t>ολύ κοντά στην άλλη. Παρόμοιες δυσμενείς προβλέψεις το Διεθνές Νομισματικό Ταμείο κάνει για όλες σχεδόν τις βιομηχανικές χώρες, πλην της Ευρωζώνης, όπου εκεί οι προβλέψεις ομολογουμένως συμπίπτουν.</w:t>
      </w:r>
    </w:p>
    <w:p w14:paraId="429675A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Έτσι, για τις Ηνωμένες Πολιτείες Αμερικής ο ρυθμός αύξησης</w:t>
      </w:r>
      <w:r>
        <w:rPr>
          <w:rFonts w:eastAsia="Times New Roman" w:cs="Times New Roman"/>
          <w:szCs w:val="24"/>
        </w:rPr>
        <w:t xml:space="preserve"> του ΑΕΠ θα είναι θετικός μεν, αλλά με πτωτική πορεία. Εδώ έχουμε μια νέα πολιτική του Προέδρου </w:t>
      </w:r>
      <w:proofErr w:type="spellStart"/>
      <w:r>
        <w:rPr>
          <w:rFonts w:eastAsia="Times New Roman" w:cs="Times New Roman"/>
          <w:szCs w:val="24"/>
        </w:rPr>
        <w:t>Τραμπ</w:t>
      </w:r>
      <w:proofErr w:type="spellEnd"/>
      <w:r>
        <w:rPr>
          <w:rFonts w:eastAsia="Times New Roman" w:cs="Times New Roman"/>
          <w:szCs w:val="24"/>
        </w:rPr>
        <w:t>, ο οποίος, σύμφωνα με τα όσα υποστηρίζει, θεωρούμε ότι θα αυξήσει το διπλό έλλειμμα της οικονομίας, το έλ</w:t>
      </w:r>
      <w:r>
        <w:rPr>
          <w:rFonts w:eastAsia="Times New Roman" w:cs="Times New Roman"/>
          <w:szCs w:val="24"/>
        </w:rPr>
        <w:lastRenderedPageBreak/>
        <w:t>λειμμα δηλαδή των τρεχουσών συναλλαγών και του κρ</w:t>
      </w:r>
      <w:r>
        <w:rPr>
          <w:rFonts w:eastAsia="Times New Roman" w:cs="Times New Roman"/>
          <w:szCs w:val="24"/>
        </w:rPr>
        <w:t>ατικού προϋπολογισμού. Είναι στοιχεία τα οποία μπορεί να προκαλέσουν κάποια αύξηση των επιτοκίων, εξέλιξη που μπορεί να οδηγήσει σε επαναπατρισμό των δολαρίων στις ΗΠΑ, κάτι το οποίο θα θίξει την παγκόσμια ανάπτυξη και ιδιαίτερα αυτή των αναπτυσσομένων χωρ</w:t>
      </w:r>
      <w:r>
        <w:rPr>
          <w:rFonts w:eastAsia="Times New Roman" w:cs="Times New Roman"/>
          <w:szCs w:val="24"/>
        </w:rPr>
        <w:t>ών.</w:t>
      </w:r>
    </w:p>
    <w:p w14:paraId="429675A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Ο Πρόεδρος </w:t>
      </w:r>
      <w:proofErr w:type="spellStart"/>
      <w:r>
        <w:rPr>
          <w:rFonts w:eastAsia="Times New Roman" w:cs="Times New Roman"/>
          <w:szCs w:val="24"/>
        </w:rPr>
        <w:t>Τραμπ</w:t>
      </w:r>
      <w:proofErr w:type="spellEnd"/>
      <w:r>
        <w:rPr>
          <w:rFonts w:eastAsia="Times New Roman" w:cs="Times New Roman"/>
          <w:szCs w:val="24"/>
        </w:rPr>
        <w:t xml:space="preserve"> δεν ξέρουμε τι θα κάνει απέναντι στην </w:t>
      </w:r>
      <w:r>
        <w:rPr>
          <w:rFonts w:eastAsia="Times New Roman" w:cs="Times New Roman"/>
          <w:szCs w:val="24"/>
          <w:lang w:val="en-US"/>
        </w:rPr>
        <w:t>TTIP</w:t>
      </w:r>
      <w:r>
        <w:rPr>
          <w:rFonts w:eastAsia="Times New Roman" w:cs="Times New Roman"/>
          <w:szCs w:val="24"/>
        </w:rPr>
        <w:t xml:space="preserve"> και δεν γνωρίζουμε κατά πόσο θα προβεί σε μονομερείς πράξεις υπέρ της προστασίας της αμερικανικής οικονομίας. Στην περίπτωση αυτή οι μονομερείς πράξεις μπορεί να προκαλέσουν εμπορικό πόλεμο, μ</w:t>
      </w:r>
      <w:r>
        <w:rPr>
          <w:rFonts w:eastAsia="Times New Roman" w:cs="Times New Roman"/>
          <w:szCs w:val="24"/>
        </w:rPr>
        <w:t>ε συνέπειες οι οποίες είναι δύσκολο να εκτιμηθούν, μιας που εδώ και τριανταπέντε χρόνια όλα λύνονται μέσω συνεννόησης, στο πλαίσιο της Γενικής Συμφωνίας Δασμών και Εμπορίου και κατόπιν του Παγκόσμιου Οργανισμού Εμπορίου.</w:t>
      </w:r>
    </w:p>
    <w:p w14:paraId="429675A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Ως προς το Ηνωμένο Βασίλειο, η εξέλ</w:t>
      </w:r>
      <w:r>
        <w:rPr>
          <w:rFonts w:eastAsia="Times New Roman" w:cs="Times New Roman"/>
          <w:szCs w:val="24"/>
        </w:rPr>
        <w:t xml:space="preserve">ιξη του ΑΕΠ παραμένει θετική, αλλά με πτωτικούς ρυθμούς, σύμφωνα με τις προβλέψεις τόσο τις περσινές όσο και τις φετινές. Εδώ το </w:t>
      </w:r>
      <w:r>
        <w:rPr>
          <w:rFonts w:eastAsia="Times New Roman" w:cs="Times New Roman"/>
          <w:szCs w:val="24"/>
          <w:lang w:val="en-US"/>
        </w:rPr>
        <w:t>Brexit</w:t>
      </w:r>
      <w:r>
        <w:rPr>
          <w:rFonts w:eastAsia="Times New Roman" w:cs="Times New Roman"/>
          <w:szCs w:val="24"/>
        </w:rPr>
        <w:t xml:space="preserve"> έχει θέσει ένα πολύ μεγάλο ζήτημα σε ένα θέμα το οποίο δεν έχουμε προσέξει και κάποια ώρα, βέβαια, θεωρείται ότι θα έρθε</w:t>
      </w:r>
      <w:r>
        <w:rPr>
          <w:rFonts w:eastAsia="Times New Roman" w:cs="Times New Roman"/>
          <w:szCs w:val="24"/>
        </w:rPr>
        <w:t>ι πάλι στην Ευρωπαϊκή Ένωση η συζήτηση.</w:t>
      </w:r>
    </w:p>
    <w:p w14:paraId="429675A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Το δημοψήφισμα στο Ηνωμένο Βασίλειο προκλήθηκε για έναν και μόνο λόγο. Προκλήθηκε για θέματα που έχουν σχέση με την ελεύθερη διακίνηση των προσώπων στο πλαίσιο της Ευρωπαϊκής Ένωσης και δέχθηκε η Ευρωπαϊκή Ένωση να π</w:t>
      </w:r>
      <w:r>
        <w:rPr>
          <w:rFonts w:eastAsia="Times New Roman" w:cs="Times New Roman"/>
          <w:szCs w:val="24"/>
        </w:rPr>
        <w:t>αραβιαστεί μια θεμελιώδης αρχή της στο πλαίσιο της παραμονής του Ηνωμένου Βασιλείου στην Ευρωπαϊκή Ένωση. Αυτό είναι κάτι το οποίο δεν έχει κλείσει και θα δούμε πώς αργότερα θα αντιμετωπίσει η Ευρωπαϊκή Ένωση.</w:t>
      </w:r>
    </w:p>
    <w:p w14:paraId="429675A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Η Ευρωπαϊκή Ένωση, όπως τόνισα προηγουμένως, δ</w:t>
      </w:r>
      <w:r>
        <w:rPr>
          <w:rFonts w:eastAsia="Times New Roman" w:cs="Times New Roman"/>
          <w:szCs w:val="24"/>
        </w:rPr>
        <w:t xml:space="preserve">εν παρουσιάζει δυσμενείς εξελίξεις και ιδιαίτερα η Ευρωζώνη. Θα υπάρχει μια αύξηση του </w:t>
      </w:r>
      <w:r>
        <w:rPr>
          <w:rFonts w:eastAsia="Times New Roman" w:cs="Times New Roman"/>
          <w:szCs w:val="24"/>
        </w:rPr>
        <w:lastRenderedPageBreak/>
        <w:t>ΑΕΠ της τάξεως του 1,7%. Ήταν 1,6% πέρυσι, οπότε είμαστε περίπου στα ίδια. Τόσο η Ευρωπαϊκή Κεντρική Τράπεζα όσο και η Ευρωπαϊκή Επιτροπή εισήγαγαν ένα σύνολο μέτρων πολ</w:t>
      </w:r>
      <w:r>
        <w:rPr>
          <w:rFonts w:eastAsia="Times New Roman" w:cs="Times New Roman"/>
          <w:szCs w:val="24"/>
        </w:rPr>
        <w:t>ιτικής που επιδιώκουν να βελτιώσουν το περιβάλλον στην Ευρωπαϊκή Ένωση.</w:t>
      </w:r>
    </w:p>
    <w:p w14:paraId="429675A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Ως προς τις αναπτυσσόμενες χώρες, εκεί ο ρυθμός ανάπτυξης παραμένει θετικός, ισχυρά θετικός μπορούμε να πούμε. Βέβαια, θα δούμε ποια θα είναι η επίπτωση της πολιτικής </w:t>
      </w:r>
      <w:proofErr w:type="spellStart"/>
      <w:r>
        <w:rPr>
          <w:rFonts w:eastAsia="Times New Roman" w:cs="Times New Roman"/>
          <w:szCs w:val="24"/>
        </w:rPr>
        <w:t>Τραμπ</w:t>
      </w:r>
      <w:proofErr w:type="spellEnd"/>
      <w:r>
        <w:rPr>
          <w:rFonts w:eastAsia="Times New Roman" w:cs="Times New Roman"/>
          <w:szCs w:val="24"/>
        </w:rPr>
        <w:t xml:space="preserve"> σε όλη αυτή</w:t>
      </w:r>
      <w:r>
        <w:rPr>
          <w:rFonts w:eastAsia="Times New Roman" w:cs="Times New Roman"/>
          <w:szCs w:val="24"/>
        </w:rPr>
        <w:t xml:space="preserve"> την εξέλιξη. Και εδώ οι προβλέψεις του Διεθνούς Νομισματικού Ταμείου οι περσινές και οι φετινές διαφέρουν. Πέρ</w:t>
      </w:r>
      <w:r>
        <w:rPr>
          <w:rFonts w:eastAsia="Times New Roman" w:cs="Times New Roman"/>
          <w:szCs w:val="24"/>
        </w:rPr>
        <w:t>υ</w:t>
      </w:r>
      <w:r>
        <w:rPr>
          <w:rFonts w:eastAsia="Times New Roman" w:cs="Times New Roman"/>
          <w:szCs w:val="24"/>
        </w:rPr>
        <w:t xml:space="preserve">σι προβλεπόταν μια αύξηση του ΑΕΠ της τάξης του 5,1% και τώρα προβλέπεται μια αύξηση της τάξης του 4,5%. </w:t>
      </w:r>
    </w:p>
    <w:p w14:paraId="429675A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Η Κίνα παραμένει στο τιμόνι της ανάπτυξης με ρυθμούς ανάπτυξης πάνω από 6%, αλλά με πτωτική πορεία. </w:t>
      </w:r>
    </w:p>
    <w:p w14:paraId="429675A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Βέβαια, έχουμε και την Τουρκία, η οποία είναι εύλογο ότι μας επηρεάζει. Σε ό,τι αφορά τις οικονομικές εξελίξεις, η κατάσταση δεν είναι έτσι </w:t>
      </w:r>
      <w:r>
        <w:rPr>
          <w:rFonts w:eastAsia="Times New Roman" w:cs="Times New Roman"/>
          <w:szCs w:val="24"/>
        </w:rPr>
        <w:lastRenderedPageBreak/>
        <w:t>όπως προβλεπότα</w:t>
      </w:r>
      <w:r>
        <w:rPr>
          <w:rFonts w:eastAsia="Times New Roman" w:cs="Times New Roman"/>
          <w:szCs w:val="24"/>
        </w:rPr>
        <w:t>ν. Παρά το γεγονός ότι δεν προβλέπεται μια ύφεση, ο ρυθμός αύξησης του ΑΕΠ θα ακολουθήσει μια θετική πορεία, αλλά χειρότερη σε σχέση με αυτό το οποίο είχε προβλεφθεί.</w:t>
      </w:r>
    </w:p>
    <w:p w14:paraId="429675A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Να σημειωθεί ότι στην Τουρκία υπάρχουν αυτή τη στιγμή δύο εκατομμύρια απούλητα ακίνητα, ε</w:t>
      </w:r>
      <w:r>
        <w:rPr>
          <w:rFonts w:eastAsia="Times New Roman" w:cs="Times New Roman"/>
          <w:szCs w:val="24"/>
        </w:rPr>
        <w:t xml:space="preserve">νώ πριν δύο χρόνια υπήρχαν ένα εκατομμύριο απούλητα ακίνητα. Ως εκ τούτου υπάρχει μια εν δυνάμει «φούσκα» ακινήτων. Η τουρκική λίρα μέσα σε ένα μήνα έχασε ένα μεγάλο ποσοστό της αξίας της. Από τον Οκτώβριο που 1 δολάριο ισούνταν με 3,10 λίρες, βρέθηκε τον </w:t>
      </w:r>
      <w:r>
        <w:rPr>
          <w:rFonts w:eastAsia="Times New Roman" w:cs="Times New Roman"/>
          <w:szCs w:val="24"/>
        </w:rPr>
        <w:t>Νοέμβριο το 1 δολάριο να ισούται με 3,40 λίρες. Το εμπορικό της έλλειμμα αγγίζει τα 60 δισεκατομμύρια δολάρια, όταν το 1996, την πρώτη χρονιά της ταμειακής ένωσης, το έλλειμμα αυτό ήταν μόλις 5 δισεκατομμύρια δολάρια. Αυτή είναι η κατάσταση στη γειτονική χ</w:t>
      </w:r>
      <w:r>
        <w:rPr>
          <w:rFonts w:eastAsia="Times New Roman" w:cs="Times New Roman"/>
          <w:szCs w:val="24"/>
        </w:rPr>
        <w:t>ώρα.</w:t>
      </w:r>
    </w:p>
    <w:p w14:paraId="429675A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Ως προς το πετρέλαιο, μετά από μια πολύ μεγάλη διακύμανση της τιμής του, φαίνεται ότι θα σταθεροποιηθεί η τιμή του γύρω στα 50 δολάρια, </w:t>
      </w:r>
      <w:r>
        <w:rPr>
          <w:rFonts w:eastAsia="Times New Roman" w:cs="Times New Roman"/>
          <w:szCs w:val="24"/>
        </w:rPr>
        <w:lastRenderedPageBreak/>
        <w:t xml:space="preserve">κάτι το οποίο θεωρείται ικανοποιητικό, τόσο για τις χώρες </w:t>
      </w:r>
      <w:r>
        <w:rPr>
          <w:rFonts w:eastAsia="Times New Roman"/>
          <w:szCs w:val="24"/>
        </w:rPr>
        <w:t>οι οποίες</w:t>
      </w:r>
      <w:r>
        <w:rPr>
          <w:rFonts w:eastAsia="Times New Roman" w:cs="Times New Roman"/>
          <w:szCs w:val="24"/>
        </w:rPr>
        <w:t xml:space="preserve"> καταναλώνουν, όσο και για τις χώρες </w:t>
      </w:r>
      <w:r>
        <w:rPr>
          <w:rFonts w:eastAsia="Times New Roman"/>
          <w:szCs w:val="24"/>
        </w:rPr>
        <w:t>οι οποίες</w:t>
      </w:r>
      <w:r>
        <w:rPr>
          <w:rFonts w:eastAsia="Times New Roman" w:cs="Times New Roman"/>
          <w:szCs w:val="24"/>
        </w:rPr>
        <w:t xml:space="preserve"> π</w:t>
      </w:r>
      <w:r>
        <w:rPr>
          <w:rFonts w:eastAsia="Times New Roman" w:cs="Times New Roman"/>
          <w:szCs w:val="24"/>
        </w:rPr>
        <w:t xml:space="preserve">αράγουν. Να σημειώσουμε ότι πριν από αρκετούς μήνες η τιμή του βαρελιού του πετρελαίου είχε αγγίξει τα 38 δολάρια το βαρέλι, τιμή η οποία θύμιζε την περίοδο της Ιρανικής Επανάστασης. Τόσο ήταν τότε το βαρέλι/δολάριο. </w:t>
      </w:r>
    </w:p>
    <w:p w14:paraId="429675A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Βέβαια, τιμή βαρελιού πετρελαίου τόσο </w:t>
      </w:r>
      <w:r>
        <w:rPr>
          <w:rFonts w:eastAsia="Times New Roman" w:cs="Times New Roman"/>
          <w:szCs w:val="24"/>
        </w:rPr>
        <w:t>πολύ χαμηλή σαφώς ευνοεί την ευημερία των βιομηχανικών κρατών και των κρατών που καταναλώνουν πετρέλαιο. Από την άλλη, όμως, όπως όλοι γνωρίζουμε, οι χαμηλές τιμές δημιουργούν μεγάλα προβλήματα στις χώρες που παράγουν πετρέλαιο. Αυτά τα προβλήματα δεν μπορ</w:t>
      </w:r>
      <w:r>
        <w:rPr>
          <w:rFonts w:eastAsia="Times New Roman" w:cs="Times New Roman"/>
          <w:szCs w:val="24"/>
        </w:rPr>
        <w:t xml:space="preserve">ούμε να εκτιμήσουμε, αν συνεχίσουν, τι κοινωνικοπολιτικές εξελίξεις μπορούν να προκαλέσουν και τι εκρήξεις κοινωνικές μπορούν να προκαλέσουν. Ως εκ τούτου μια, όπως καλείται συχνά, «δίκαιη» τιμή του πετρελαίου πρέπει να επιδιώκεται τόσο από τις </w:t>
      </w:r>
      <w:r>
        <w:rPr>
          <w:rFonts w:eastAsia="Times New Roman" w:cs="Times New Roman"/>
          <w:szCs w:val="24"/>
        </w:rPr>
        <w:lastRenderedPageBreak/>
        <w:t>χώρες που κ</w:t>
      </w:r>
      <w:r>
        <w:rPr>
          <w:rFonts w:eastAsia="Times New Roman" w:cs="Times New Roman"/>
          <w:szCs w:val="24"/>
        </w:rPr>
        <w:t xml:space="preserve">αταναλώνουν το πετρέλαιο, όσο και από τις χώρες που παράγουν πετρέλαιο. </w:t>
      </w:r>
    </w:p>
    <w:p w14:paraId="429675A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Έρχομαι στις απαντήσεις που έχω να δώσω </w:t>
      </w:r>
      <w:r>
        <w:rPr>
          <w:rFonts w:eastAsia="Times New Roman" w:cs="Times New Roman"/>
          <w:szCs w:val="24"/>
        </w:rPr>
        <w:t xml:space="preserve">για </w:t>
      </w:r>
      <w:r>
        <w:rPr>
          <w:rFonts w:eastAsia="Times New Roman" w:cs="Times New Roman"/>
          <w:szCs w:val="24"/>
        </w:rPr>
        <w:t>ορισμένα πράγματα</w:t>
      </w:r>
      <w:r>
        <w:rPr>
          <w:rFonts w:eastAsia="Times New Roman" w:cs="Times New Roman"/>
          <w:szCs w:val="24"/>
        </w:rPr>
        <w:t>,</w:t>
      </w:r>
      <w:r>
        <w:rPr>
          <w:rFonts w:eastAsia="Times New Roman" w:cs="Times New Roman"/>
          <w:szCs w:val="24"/>
        </w:rPr>
        <w:t xml:space="preserve"> τα οποία ακούστηκαν και έχουν σχέση με τις εξελίξεις της ελληνικής οικονομίας. Οι συνάδελφοί μου ήδη έχουν αναφερθεί σε </w:t>
      </w:r>
      <w:r>
        <w:rPr>
          <w:rFonts w:eastAsia="Times New Roman" w:cs="Times New Roman"/>
          <w:szCs w:val="24"/>
        </w:rPr>
        <w:t xml:space="preserve">ορισμένες από αυτές. Οπότε, δεν υπάρχει λόγος να επαναλάβω κάποια πράγματα. Οι υπόλοιποι ειδικοί εισηγητές θα δώσουν περισσότερα στοιχεία για την ελληνική οικονομία και τον </w:t>
      </w:r>
      <w:r>
        <w:rPr>
          <w:rFonts w:eastAsia="Times New Roman" w:cs="Times New Roman"/>
          <w:szCs w:val="24"/>
        </w:rPr>
        <w:t>π</w:t>
      </w:r>
      <w:r>
        <w:rPr>
          <w:rFonts w:eastAsia="Times New Roman" w:cs="Times New Roman"/>
          <w:szCs w:val="24"/>
        </w:rPr>
        <w:t xml:space="preserve">ροϋπολογισμό. </w:t>
      </w:r>
    </w:p>
    <w:p w14:paraId="429675B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Εκείνο που έχω να πω στη θέση που ακούστηκε ότι η Νέα Δημοκρατία θα</w:t>
      </w:r>
      <w:r>
        <w:rPr>
          <w:rFonts w:eastAsia="Times New Roman" w:cs="Times New Roman"/>
          <w:szCs w:val="24"/>
        </w:rPr>
        <w:t xml:space="preserve"> είχε μόνο μια επιβάρυνση της τάξης των 3 δισεκατομμυρίων ευρώ, άσχετα από 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που σημαίνει ότι εμμέσως υπονοεί η Νέα Δημοκρατία ότι δεν θα είχε μνημόνιο, είναι ότι υπάρχει ένα ερώτημα το οποίο αξίζει κάποια ώρα να το δούμε. Το 2015 επιστρέ</w:t>
      </w:r>
      <w:r>
        <w:rPr>
          <w:rFonts w:eastAsia="Times New Roman" w:cs="Times New Roman"/>
          <w:szCs w:val="24"/>
        </w:rPr>
        <w:t>ψαμε 16,1 δισεκα</w:t>
      </w:r>
      <w:r>
        <w:rPr>
          <w:rFonts w:eastAsia="Times New Roman" w:cs="Times New Roman"/>
          <w:szCs w:val="24"/>
        </w:rPr>
        <w:lastRenderedPageBreak/>
        <w:t xml:space="preserve">τομμύρια σε Διεθνές Νομισματικό Ταμείο, σε Ευρωπαϊκή Τράπεζα Επενδύσεων και σε διεθνείς πιστωτές. Αυτό το ποσό πώς θα καλυπτόταν από τη Νέα Δημοκρατία; Θα έβγαινε στις αγορές με 4,5% και 5% επιτόκιο; </w:t>
      </w:r>
    </w:p>
    <w:p w14:paraId="429675B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Βέβαια, θα μπορεί κάποιος να πει: Εμείς</w:t>
      </w:r>
      <w:r>
        <w:rPr>
          <w:rFonts w:eastAsia="Times New Roman" w:cs="Times New Roman"/>
          <w:szCs w:val="24"/>
        </w:rPr>
        <w:t xml:space="preserve"> πιστεύαμε ότι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θα μας έφερνε πολύ καλύτερα αποτελέσματα, οπότε θα μπορούσαμε να βγούμε στις αγορές με ένα επιτόκιο ακόμα και κάτω από το 4%. Η απάντηση είναι ότι η όλη πολιτική συμπεριφορά της Νέας Δημοκρατίας έδειξε ότι δεν πίστευε στο </w:t>
      </w:r>
      <w:r>
        <w:rPr>
          <w:rFonts w:eastAsia="Times New Roman" w:cs="Times New Roman"/>
          <w:szCs w:val="24"/>
          <w:lang w:val="en-US"/>
        </w:rPr>
        <w:t>su</w:t>
      </w:r>
      <w:r>
        <w:rPr>
          <w:rFonts w:eastAsia="Times New Roman" w:cs="Times New Roman"/>
          <w:szCs w:val="24"/>
          <w:lang w:val="en-US"/>
        </w:rPr>
        <w:t>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2014. Αν πράγματι πίστευε, τότε θα εφάρμοζε μια άλλη στρατηγική, η οποία θα πρόβαλλε τα θετικά στοιχεία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2014, και σύμφωνα με αυτά τα θετικά στοιχεία, θα σάρωνε, κατά την άποψή της, στις εκλογές του Μαρτίου του 2015, πο</w:t>
      </w:r>
      <w:r>
        <w:rPr>
          <w:rFonts w:eastAsia="Times New Roman" w:cs="Times New Roman"/>
          <w:szCs w:val="24"/>
        </w:rPr>
        <w:t xml:space="preserve">υ ήταν η περίοδος που έπρεπε να γίνουν οι προεδρικές εκλογές, έστω και πρόωρες, σύμφωνα με τα όσα έχουμε προτάξει στην αρμόδια </w:t>
      </w:r>
      <w:r>
        <w:rPr>
          <w:rFonts w:eastAsia="Times New Roman" w:cs="Times New Roman"/>
          <w:szCs w:val="24"/>
          <w:lang w:val="en-US"/>
        </w:rPr>
        <w:t>e</w:t>
      </w:r>
      <w:proofErr w:type="spellStart"/>
      <w:r>
        <w:rPr>
          <w:rFonts w:eastAsia="Times New Roman" w:cs="Times New Roman"/>
          <w:szCs w:val="24"/>
        </w:rPr>
        <w:t>πιτροπή</w:t>
      </w:r>
      <w:proofErr w:type="spellEnd"/>
      <w:r>
        <w:rPr>
          <w:rFonts w:eastAsia="Times New Roman" w:cs="Times New Roman"/>
          <w:szCs w:val="24"/>
        </w:rPr>
        <w:t xml:space="preserve"> της Βουλής.</w:t>
      </w:r>
    </w:p>
    <w:p w14:paraId="429675B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Ως εκ τούτου, τα 16,1 δισεκατομμύρια είναι κάτι το οποίο δύσκολα </w:t>
      </w:r>
      <w:proofErr w:type="spellStart"/>
      <w:r>
        <w:rPr>
          <w:rFonts w:eastAsia="Times New Roman" w:cs="Times New Roman"/>
          <w:szCs w:val="24"/>
        </w:rPr>
        <w:t>απαντιέται</w:t>
      </w:r>
      <w:proofErr w:type="spellEnd"/>
      <w:r>
        <w:rPr>
          <w:rFonts w:eastAsia="Times New Roman" w:cs="Times New Roman"/>
          <w:szCs w:val="24"/>
        </w:rPr>
        <w:t xml:space="preserve"> χωρίς κάποιο μνημόνιο. Επιπλέον,</w:t>
      </w:r>
      <w:r>
        <w:rPr>
          <w:rFonts w:eastAsia="Times New Roman" w:cs="Times New Roman"/>
          <w:szCs w:val="24"/>
        </w:rPr>
        <w:t xml:space="preserve"> αν τα πράγματα ήταν τόσο απλά, θα περιμέναμε να έκλειναν όλα τον Οκτώβριο του 2014 ή το αργότερο τον Δεκέμβρη του 2014 και να μην τραβούσε όλη αυτή η διαδικασία έως τον Φλεβάρη του 2015, που πάλι δεν γνωρίζουμε αν θα έκλεινε όλη αυτή η ιστορία. </w:t>
      </w:r>
    </w:p>
    <w:p w14:paraId="429675B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Ως προς τ</w:t>
      </w:r>
      <w:r>
        <w:rPr>
          <w:rFonts w:eastAsia="Times New Roman" w:cs="Times New Roman"/>
          <w:szCs w:val="24"/>
        </w:rPr>
        <w:t>ις επενδύσεις που συχνά τονίζονται και σε σχέση με το κατά πόσο τις διώχνουμε ή δεν τις διώχνουμε και κατά πόσο το προηγούμενο καθεστώς ήταν τόσο φιλικό προς τις ξένες επενδύσεις, εκείνο που έχουμε να πούμε είναι το εξής απλό: Εμείς για πρώτη φορά συγκεντρ</w:t>
      </w:r>
      <w:r>
        <w:rPr>
          <w:rFonts w:eastAsia="Times New Roman" w:cs="Times New Roman"/>
          <w:szCs w:val="24"/>
        </w:rPr>
        <w:t>ώσαμε ως Κυβέρνηση τις δεκατέσσερις μεγάλες επενδύσεις</w:t>
      </w:r>
      <w:r w:rsidRPr="003F5AAB">
        <w:rPr>
          <w:rFonts w:eastAsia="Times New Roman" w:cs="Times New Roman"/>
          <w:szCs w:val="24"/>
        </w:rPr>
        <w:t>,</w:t>
      </w:r>
      <w:r>
        <w:rPr>
          <w:rFonts w:eastAsia="Times New Roman" w:cs="Times New Roman"/>
          <w:szCs w:val="24"/>
        </w:rPr>
        <w:t xml:space="preserve"> οι οποίες χρόνιζαν και δεν περπατούσαν σε αυτή τη χώρα. Αυτές τις επενδύσεις προσπαθούμε να τις </w:t>
      </w:r>
      <w:proofErr w:type="spellStart"/>
      <w:r>
        <w:rPr>
          <w:rFonts w:eastAsia="Times New Roman" w:cs="Times New Roman"/>
          <w:szCs w:val="24"/>
        </w:rPr>
        <w:t>απεμπλέξουμε</w:t>
      </w:r>
      <w:proofErr w:type="spellEnd"/>
      <w:r>
        <w:rPr>
          <w:rFonts w:eastAsia="Times New Roman" w:cs="Times New Roman"/>
          <w:szCs w:val="24"/>
        </w:rPr>
        <w:t xml:space="preserve"> περίπτωση-περίπτωση. </w:t>
      </w:r>
    </w:p>
    <w:p w14:paraId="429675B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Υπήρχε επένδυση 1,5 εκατομμυρίου δολαρίων, η οποία κατατέθηκε ως αίτη</w:t>
      </w:r>
      <w:r>
        <w:rPr>
          <w:rFonts w:eastAsia="Times New Roman" w:cs="Times New Roman"/>
          <w:szCs w:val="24"/>
        </w:rPr>
        <w:t xml:space="preserve">μα το 2006 επί Νέας Δημοκρατίας. Η Νέα Δημοκρατία ήρθε και έφυγε, η Νέα Δημοκρατία ξαναήρθε και ξαναέφυγε και αυτή η επένδυση μετά από δέκα χρόνια ήρθε στα χέρια μας, για να λύσουμε εμείς το πρόβλημα της </w:t>
      </w:r>
      <w:proofErr w:type="spellStart"/>
      <w:r>
        <w:rPr>
          <w:rFonts w:eastAsia="Times New Roman" w:cs="Times New Roman"/>
          <w:szCs w:val="24"/>
        </w:rPr>
        <w:t>αδειοδότησής</w:t>
      </w:r>
      <w:proofErr w:type="spellEnd"/>
      <w:r>
        <w:rPr>
          <w:rFonts w:eastAsia="Times New Roman" w:cs="Times New Roman"/>
          <w:szCs w:val="24"/>
        </w:rPr>
        <w:t xml:space="preserve"> της. </w:t>
      </w:r>
    </w:p>
    <w:p w14:paraId="429675B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Και έχουμε άλλες δεκατρείς τέτοιε</w:t>
      </w:r>
      <w:r>
        <w:rPr>
          <w:rFonts w:eastAsia="Times New Roman" w:cs="Times New Roman"/>
          <w:szCs w:val="24"/>
        </w:rPr>
        <w:t>ς καταχωρισμένες επενδύσεις, μια διαδικασία που έγινε για πρώτη φορά στη χώρα. Υπάρχουν κι άλλες επενδύσεις που έφυγαν τρέχοντας από τη χώρα. Αναφέρομαι στην «</w:t>
      </w:r>
      <w:r>
        <w:rPr>
          <w:rFonts w:eastAsia="Times New Roman" w:cs="Times New Roman"/>
          <w:szCs w:val="24"/>
          <w:lang w:val="en-US"/>
        </w:rPr>
        <w:t>TESLA</w:t>
      </w:r>
      <w:r>
        <w:rPr>
          <w:rFonts w:eastAsia="Times New Roman" w:cs="Times New Roman"/>
          <w:szCs w:val="24"/>
        </w:rPr>
        <w:t>» και σε μια άλλη επένδυση, τη «</w:t>
      </w:r>
      <w:r>
        <w:rPr>
          <w:rFonts w:eastAsia="Times New Roman" w:cs="Times New Roman"/>
          <w:szCs w:val="24"/>
          <w:lang w:val="en-US"/>
        </w:rPr>
        <w:t>PHARMAPLAST</w:t>
      </w:r>
      <w:r>
        <w:rPr>
          <w:rFonts w:eastAsia="Times New Roman" w:cs="Times New Roman"/>
          <w:szCs w:val="24"/>
        </w:rPr>
        <w:t>». Πρόκειται για αιγυπτιακή εταιρεία, η οποία λόγ</w:t>
      </w:r>
      <w:r>
        <w:rPr>
          <w:rFonts w:eastAsia="Times New Roman" w:cs="Times New Roman"/>
          <w:szCs w:val="24"/>
        </w:rPr>
        <w:t>ω της κρίσης της Αιγύπτου ήθελε να φύγει από την Αίγυπτο και να εγκατασταθεί στην Ελλάδα. Έστειλε επιστολή στο Υπουργείο Βιομηχανίας, περίμενε έξι μήνες για απάντηση το 2013 και τελικά δεν πήρε καμμία απάντηση. Αυτή η εταιρεία, λοιπόν, έχει εγκατασταθεί στ</w:t>
      </w:r>
      <w:r>
        <w:rPr>
          <w:rFonts w:eastAsia="Times New Roman" w:cs="Times New Roman"/>
          <w:szCs w:val="24"/>
        </w:rPr>
        <w:t xml:space="preserve">η Βουλγαρία και σε λίγο θα παράγει τα προϊόντα της εκεί. </w:t>
      </w:r>
    </w:p>
    <w:p w14:paraId="429675B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ως προς τα καύσιμα, που κατ’ επανάληψη τονίστηκε ότι εμείς προτείνουμε –ή πρότεινα, μια και </w:t>
      </w:r>
      <w:proofErr w:type="spellStart"/>
      <w:r>
        <w:rPr>
          <w:rFonts w:eastAsia="Times New Roman" w:cs="Times New Roman"/>
          <w:szCs w:val="24"/>
        </w:rPr>
        <w:t>προσωποποιείται</w:t>
      </w:r>
      <w:proofErr w:type="spellEnd"/>
      <w:r>
        <w:rPr>
          <w:rFonts w:eastAsia="Times New Roman" w:cs="Times New Roman"/>
          <w:szCs w:val="24"/>
        </w:rPr>
        <w:t xml:space="preserve"> το θέμα- ότι θα εξοικονομούσαμε 1 δισεκατομμύριο ευρώ από την πάταξη του λαθρεμπορί</w:t>
      </w:r>
      <w:r>
        <w:rPr>
          <w:rFonts w:eastAsia="Times New Roman" w:cs="Times New Roman"/>
          <w:szCs w:val="24"/>
        </w:rPr>
        <w:t xml:space="preserve">ου καυσίμων, θέλω να υπενθυμίσω στην Αξιωματική Αντιπολίτευση ότι ο κ. </w:t>
      </w:r>
      <w:proofErr w:type="spellStart"/>
      <w:r>
        <w:rPr>
          <w:rFonts w:eastAsia="Times New Roman" w:cs="Times New Roman"/>
          <w:szCs w:val="24"/>
        </w:rPr>
        <w:t>Παπαδήμος</w:t>
      </w:r>
      <w:proofErr w:type="spellEnd"/>
      <w:r>
        <w:rPr>
          <w:rFonts w:eastAsia="Times New Roman" w:cs="Times New Roman"/>
          <w:szCs w:val="24"/>
        </w:rPr>
        <w:t xml:space="preserve"> ως Υπουργός στην τότε κυβέρνηση είχε μιλήσει για λαθρεμπόριο της τάξης των 2,5 δισεκατομμυρίων δολαρίων.</w:t>
      </w:r>
    </w:p>
    <w:p w14:paraId="429675B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Είχατε τον ν</w:t>
      </w:r>
      <w:r w:rsidRPr="00904E93">
        <w:rPr>
          <w:rFonts w:eastAsia="Times New Roman" w:cs="Times New Roman"/>
          <w:szCs w:val="24"/>
        </w:rPr>
        <w:t>.</w:t>
      </w:r>
      <w:r>
        <w:rPr>
          <w:rFonts w:eastAsia="Times New Roman" w:cs="Times New Roman"/>
          <w:szCs w:val="24"/>
        </w:rPr>
        <w:t>4177/2013, ο οποίος πολύ απλά προέβλεπε κάποιες αποφάσεις για να εφαρμοστεί. Αυτές οι αποφάσεις ουδέποτε εκδόθηκαν από την πλευρά της Νέας Δημοκρατίας. Αυτές τις αποφάσεις τις βγάλαμε εμείς. Πρόκειται για αυτονόητες αποφάσεις, όπως μια απόφαση που είχε σχέ</w:t>
      </w:r>
      <w:r>
        <w:rPr>
          <w:rFonts w:eastAsia="Times New Roman" w:cs="Times New Roman"/>
          <w:szCs w:val="24"/>
        </w:rPr>
        <w:t xml:space="preserve">ση με τις ελεύθερες δεξαμενές. Ουδείς γνωρίζει ακόμα και σήμερα ποιες είναι οι ελεύθερες δεξαμενές στη χώρα. Και αναρωτιόμαστε γιατί προβλέφθηκε το σύστημα εισροών-εκροών για τις φορολογικές αποθήκες </w:t>
      </w:r>
      <w:r>
        <w:rPr>
          <w:rFonts w:eastAsia="Times New Roman" w:cs="Times New Roman"/>
          <w:szCs w:val="24"/>
        </w:rPr>
        <w:lastRenderedPageBreak/>
        <w:t>και δεν προβλέφθηκε αυτό το σύστημα στον ίδιο νόμο, το σ</w:t>
      </w:r>
      <w:r>
        <w:rPr>
          <w:rFonts w:eastAsia="Times New Roman" w:cs="Times New Roman"/>
          <w:szCs w:val="24"/>
        </w:rPr>
        <w:t xml:space="preserve">ύστημα εισροών-εκροών, για τις λεγόμενες ελεύθερες αποθήκες. Ελεύθερες αποθήκες είναι οι δεξαμενές που είναι εκτός των διυλιστηρίων. </w:t>
      </w:r>
    </w:p>
    <w:p w14:paraId="429675B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Γιατί ενώ προβλέψατε –πολύ σωστά- το σύστημα εισροών-εκροών για τα πρατήρια βενζίνης, γιατί δεν…</w:t>
      </w:r>
    </w:p>
    <w:p w14:paraId="429675B9" w14:textId="77777777" w:rsidR="00BC01D7" w:rsidRDefault="000E0221">
      <w:pPr>
        <w:spacing w:after="0" w:line="600" w:lineRule="auto"/>
        <w:ind w:firstLine="720"/>
        <w:jc w:val="both"/>
        <w:rPr>
          <w:rFonts w:eastAsia="Times New Roman" w:cs="Times New Roman"/>
          <w:color w:val="000000" w:themeColor="text1"/>
          <w:szCs w:val="24"/>
        </w:rPr>
      </w:pPr>
      <w:r w:rsidRPr="0000111C">
        <w:rPr>
          <w:rFonts w:eastAsia="Times New Roman" w:cs="Times New Roman"/>
          <w:b/>
          <w:color w:val="000000" w:themeColor="text1"/>
          <w:szCs w:val="24"/>
        </w:rPr>
        <w:t>ΑΠΟΣΤΟΛΟΣ ΒΕΣΥΡΟΠΟΥΛΟΣ:</w:t>
      </w:r>
      <w:r w:rsidRPr="0000111C">
        <w:rPr>
          <w:rFonts w:eastAsia="Times New Roman" w:cs="Times New Roman"/>
          <w:color w:val="000000" w:themeColor="text1"/>
          <w:szCs w:val="24"/>
        </w:rPr>
        <w:t xml:space="preserve"> Γ</w:t>
      </w:r>
      <w:r w:rsidRPr="0000111C">
        <w:rPr>
          <w:rFonts w:eastAsia="Times New Roman" w:cs="Times New Roman"/>
          <w:color w:val="000000" w:themeColor="text1"/>
          <w:szCs w:val="24"/>
        </w:rPr>
        <w:t>ια τα δέκα χιλιάδες πρατήρια.</w:t>
      </w:r>
    </w:p>
    <w:p w14:paraId="429675BA" w14:textId="77777777" w:rsidR="00BC01D7" w:rsidRDefault="000E0221">
      <w:pPr>
        <w:spacing w:after="0" w:line="600" w:lineRule="auto"/>
        <w:ind w:firstLine="720"/>
        <w:jc w:val="both"/>
        <w:rPr>
          <w:rFonts w:eastAsia="Times New Roman" w:cs="Times New Roman"/>
          <w:color w:val="000000" w:themeColor="text1"/>
          <w:szCs w:val="24"/>
        </w:rPr>
      </w:pPr>
      <w:r w:rsidRPr="0000111C">
        <w:rPr>
          <w:rFonts w:eastAsia="Times New Roman" w:cs="Times New Roman"/>
          <w:b/>
          <w:color w:val="000000" w:themeColor="text1"/>
          <w:szCs w:val="24"/>
        </w:rPr>
        <w:t xml:space="preserve">ΔΗΜΗΤΡΙΟΣ ΜΑΡΔΑΣ: </w:t>
      </w:r>
      <w:r w:rsidRPr="0000111C">
        <w:rPr>
          <w:rFonts w:eastAsia="Times New Roman" w:cs="Times New Roman"/>
          <w:color w:val="000000" w:themeColor="text1"/>
          <w:szCs w:val="24"/>
        </w:rPr>
        <w:t>Είπα ότι πολύ σωστά τα προβλέψατε, αλλά βέβαια με μεγάλη καθυστέρηση.</w:t>
      </w:r>
    </w:p>
    <w:p w14:paraId="429675BB"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Γιατί, λοιπόν, αφού προβλέψατε το σύστημα εισροών-εκροών, δεν βγήκε η σχετική απόφαση, για να τοποθετηθούν τα απαραίτητα συστήματα τόσο στ</w:t>
      </w:r>
      <w:r>
        <w:rPr>
          <w:rFonts w:eastAsia="Times New Roman" w:cs="Times New Roman"/>
          <w:szCs w:val="24"/>
        </w:rPr>
        <w:t>α βυτιοφόρα όσο και στα γνωστά «σλέπια», που είναι αυτά που μεταφέρουν τα καύσιμα από τη στεριά στα πλοία; Αυτά τα κάναμε εμείς, έτσι ώστε να κλειδώσουμε το σύστημα.</w:t>
      </w:r>
    </w:p>
    <w:p w14:paraId="429675BC"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lastRenderedPageBreak/>
        <w:t>Και όσον αφορά αυτό το οποίο ακούστηκε</w:t>
      </w:r>
      <w:r>
        <w:rPr>
          <w:rFonts w:eastAsia="Times New Roman" w:cs="Times New Roman"/>
          <w:szCs w:val="24"/>
        </w:rPr>
        <w:t>,</w:t>
      </w:r>
      <w:r>
        <w:rPr>
          <w:rFonts w:eastAsia="Times New Roman" w:cs="Times New Roman"/>
          <w:szCs w:val="24"/>
        </w:rPr>
        <w:t xml:space="preserve"> σχετικά με τον πρόσφατο νόμο, ο οποίος έχει μια αναφορά σε κάποια </w:t>
      </w:r>
      <w:r>
        <w:rPr>
          <w:rFonts w:eastAsia="Times New Roman" w:cs="Times New Roman"/>
          <w:szCs w:val="24"/>
          <w:lang w:val="en-US"/>
        </w:rPr>
        <w:t>GPS</w:t>
      </w:r>
      <w:r>
        <w:rPr>
          <w:rFonts w:eastAsia="Times New Roman" w:cs="Times New Roman"/>
          <w:szCs w:val="24"/>
        </w:rPr>
        <w:t>, τα οποία ακούστηκε ότι εμείς βγάζουμε από τα βυτιοφόρα, υποθέτω ότι κάποιοι διάβασαν προσεκτικά τη διάταξη του νόμου και πήραν πίσω αυτά τα οποία πρότειναν. Διότι αυτό που έγραφε ο νόμ</w:t>
      </w:r>
      <w:r>
        <w:rPr>
          <w:rFonts w:eastAsia="Times New Roman" w:cs="Times New Roman"/>
          <w:szCs w:val="24"/>
        </w:rPr>
        <w:t xml:space="preserve">ος αναφέρεται σε μία κατηγορία καυσίμων, στα </w:t>
      </w:r>
      <w:proofErr w:type="spellStart"/>
      <w:r>
        <w:rPr>
          <w:rFonts w:eastAsia="Times New Roman" w:cs="Times New Roman"/>
          <w:szCs w:val="24"/>
        </w:rPr>
        <w:t>βιοκαύσιμα</w:t>
      </w:r>
      <w:proofErr w:type="spellEnd"/>
      <w:r>
        <w:rPr>
          <w:rFonts w:eastAsia="Times New Roman" w:cs="Times New Roman"/>
          <w:szCs w:val="24"/>
        </w:rPr>
        <w:t xml:space="preserve">, τα οποία είναι </w:t>
      </w:r>
      <w:proofErr w:type="spellStart"/>
      <w:r>
        <w:rPr>
          <w:rFonts w:eastAsia="Times New Roman" w:cs="Times New Roman"/>
          <w:szCs w:val="24"/>
        </w:rPr>
        <w:t>προμετρημένα</w:t>
      </w:r>
      <w:proofErr w:type="spellEnd"/>
      <w:r>
        <w:rPr>
          <w:rFonts w:eastAsia="Times New Roman" w:cs="Times New Roman"/>
          <w:szCs w:val="24"/>
        </w:rPr>
        <w:t xml:space="preserve">. Και στην περίπτωση αυτή, λέει ο νόμος, δύνανται οι επιχειρήσεις να μη βάλουν </w:t>
      </w:r>
      <w:r>
        <w:rPr>
          <w:rFonts w:eastAsia="Times New Roman" w:cs="Times New Roman"/>
          <w:szCs w:val="24"/>
          <w:lang w:val="en-US"/>
        </w:rPr>
        <w:t>GPS</w:t>
      </w:r>
      <w:r>
        <w:rPr>
          <w:rFonts w:eastAsia="Times New Roman" w:cs="Times New Roman"/>
          <w:szCs w:val="24"/>
        </w:rPr>
        <w:t xml:space="preserve"> στα βυτιοφόρα. Αυτό γίνεται σε μια κατηγορία καυσίμων, που –επαναλαμβάνω- είναι </w:t>
      </w:r>
      <w:proofErr w:type="spellStart"/>
      <w:r>
        <w:rPr>
          <w:rFonts w:eastAsia="Times New Roman" w:cs="Times New Roman"/>
          <w:szCs w:val="24"/>
        </w:rPr>
        <w:t>προμετρημ</w:t>
      </w:r>
      <w:r>
        <w:rPr>
          <w:rFonts w:eastAsia="Times New Roman" w:cs="Times New Roman"/>
          <w:szCs w:val="24"/>
        </w:rPr>
        <w:t>ένα</w:t>
      </w:r>
      <w:proofErr w:type="spellEnd"/>
      <w:r>
        <w:rPr>
          <w:rFonts w:eastAsia="Times New Roman" w:cs="Times New Roman"/>
          <w:szCs w:val="24"/>
        </w:rPr>
        <w:t xml:space="preserve"> πριν τη χρήση. </w:t>
      </w:r>
    </w:p>
    <w:p w14:paraId="429675BD"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Ως εκ τούτου, αυτό που έπρεπε να γίνει στα καύσιμα εις εφαρμογή του ν</w:t>
      </w:r>
      <w:r>
        <w:rPr>
          <w:rFonts w:eastAsia="Times New Roman" w:cs="Times New Roman"/>
          <w:szCs w:val="24"/>
        </w:rPr>
        <w:t>.</w:t>
      </w:r>
      <w:r>
        <w:rPr>
          <w:rFonts w:eastAsia="Times New Roman" w:cs="Times New Roman"/>
          <w:szCs w:val="24"/>
        </w:rPr>
        <w:t xml:space="preserve">4177/2013 και δεν έγινε τότε, το κάνουμε εμείς τώρα και περπατάμε ακόμη περισσότερο. </w:t>
      </w:r>
    </w:p>
    <w:p w14:paraId="429675BE" w14:textId="77777777" w:rsidR="00BC01D7" w:rsidRDefault="000E0221">
      <w:pPr>
        <w:spacing w:after="0" w:line="600" w:lineRule="auto"/>
        <w:ind w:firstLine="720"/>
        <w:jc w:val="both"/>
        <w:rPr>
          <w:rFonts w:eastAsia="Times New Roman"/>
          <w:szCs w:val="24"/>
        </w:rPr>
      </w:pPr>
      <w:r>
        <w:rPr>
          <w:rFonts w:eastAsia="Times New Roman"/>
          <w:szCs w:val="24"/>
        </w:rPr>
        <w:t xml:space="preserve">Έρχομαι λίγο στην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και αυτό το οποίο ακούστηκε. Ο αγαπητός συνάδελφος έχ</w:t>
      </w:r>
      <w:r>
        <w:rPr>
          <w:rFonts w:eastAsia="Times New Roman"/>
          <w:szCs w:val="24"/>
        </w:rPr>
        <w:t>ει φύγει, αλλά δεν χάθηκε ο κόσμος. Θα είμαι τε</w:t>
      </w:r>
      <w:r>
        <w:rPr>
          <w:rFonts w:eastAsia="Times New Roman"/>
          <w:szCs w:val="24"/>
        </w:rPr>
        <w:lastRenderedPageBreak/>
        <w:t xml:space="preserve">λειώσω με αυτό. Ξέρετε, ο </w:t>
      </w:r>
      <w:proofErr w:type="spellStart"/>
      <w:r>
        <w:rPr>
          <w:rFonts w:eastAsia="Times New Roman"/>
          <w:szCs w:val="24"/>
        </w:rPr>
        <w:t>Ντισραέλι</w:t>
      </w:r>
      <w:proofErr w:type="spellEnd"/>
      <w:r>
        <w:rPr>
          <w:rFonts w:eastAsia="Times New Roman"/>
          <w:szCs w:val="24"/>
        </w:rPr>
        <w:t>, ο Πρωθυπουργός της Μεγάλης Βρετανίας, είχε πει ένα πάρα πολύ ωραίο ρητό. Είχε πει ότι υπάρχουν ψέματα, καταραμένα ψέματα και στατιστικές.</w:t>
      </w:r>
    </w:p>
    <w:p w14:paraId="429675BF" w14:textId="77777777" w:rsidR="00BC01D7" w:rsidRDefault="000E0221">
      <w:pPr>
        <w:spacing w:after="0" w:line="600" w:lineRule="auto"/>
        <w:ind w:firstLine="720"/>
        <w:jc w:val="both"/>
        <w:rPr>
          <w:rFonts w:eastAsia="Times New Roman"/>
          <w:szCs w:val="24"/>
        </w:rPr>
      </w:pPr>
      <w:r>
        <w:rPr>
          <w:rFonts w:eastAsia="Times New Roman"/>
          <w:szCs w:val="24"/>
        </w:rPr>
        <w:t>Πράγματι, τον Οκτώβρη δημιουργήθηκ</w:t>
      </w:r>
      <w:r>
        <w:rPr>
          <w:rFonts w:eastAsia="Times New Roman"/>
          <w:szCs w:val="24"/>
        </w:rPr>
        <w:t xml:space="preserve">ε μια αύξηση της ανεργίας της τάξης των εβδομήντα πέντε χιλιάδων, μάλλον δημιουργήθηκε μια ανεργία της τάξης των εβδομήντα πέντε χιλιάδων. Πράγματι. Με πόσες θέσεις δημιουργίας απασχόλησης, όμως; Από τον Γενάρη μέχρι τον Σεπτέμβρη είχαμε διακόσιες τριάντα </w:t>
      </w:r>
      <w:r>
        <w:rPr>
          <w:rFonts w:eastAsia="Times New Roman"/>
          <w:szCs w:val="24"/>
        </w:rPr>
        <w:t xml:space="preserve">χιλιάδες θέσεις απασχόλησης. Επί </w:t>
      </w:r>
      <w:r>
        <w:rPr>
          <w:rFonts w:eastAsia="Times New Roman"/>
          <w:szCs w:val="24"/>
        </w:rPr>
        <w:t>«</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w:t>
      </w:r>
      <w:r>
        <w:rPr>
          <w:rFonts w:eastAsia="Times New Roman"/>
          <w:szCs w:val="24"/>
        </w:rPr>
        <w:t xml:space="preserve"> το ποσό αυτό ήταν </w:t>
      </w:r>
      <w:proofErr w:type="spellStart"/>
      <w:r>
        <w:rPr>
          <w:rFonts w:eastAsia="Times New Roman"/>
          <w:szCs w:val="24"/>
        </w:rPr>
        <w:t>εκατόν</w:t>
      </w:r>
      <w:proofErr w:type="spellEnd"/>
      <w:r>
        <w:rPr>
          <w:rFonts w:eastAsia="Times New Roman"/>
          <w:szCs w:val="24"/>
        </w:rPr>
        <w:t xml:space="preserve"> ενενήντα χιλιάδες δημιουργία θέσεων απασχόλησης, με εβδομήντα χιλιάδες ανέργους κατά την περίοδο του Οκτωβρίου, που καταλαβαίνετε ότι είναι το τέλος της θερινής περιόδου. Άρα δεν αμφ</w:t>
      </w:r>
      <w:r>
        <w:rPr>
          <w:rFonts w:eastAsia="Times New Roman"/>
          <w:szCs w:val="24"/>
        </w:rPr>
        <w:t>ισβητούμε τις εβδομήντα πέντε χιλιάδες, αλλά όταν λέτε ένα νούμερο, να δίνετε όλα τα νούμερα, έτσι ώστε να κατανοούμε τι ακριβώς γίνεται.</w:t>
      </w:r>
    </w:p>
    <w:p w14:paraId="429675C0" w14:textId="77777777" w:rsidR="00BC01D7" w:rsidRDefault="000E0221">
      <w:pPr>
        <w:spacing w:after="0" w:line="600" w:lineRule="auto"/>
        <w:ind w:firstLine="720"/>
        <w:jc w:val="both"/>
        <w:rPr>
          <w:rFonts w:eastAsia="Times New Roman"/>
          <w:szCs w:val="24"/>
        </w:rPr>
      </w:pPr>
      <w:r>
        <w:rPr>
          <w:rFonts w:eastAsia="Times New Roman"/>
          <w:szCs w:val="24"/>
        </w:rPr>
        <w:t>Σας ευχαριστώ πολύ.</w:t>
      </w:r>
    </w:p>
    <w:p w14:paraId="429675C1" w14:textId="77777777" w:rsidR="00BC01D7" w:rsidRDefault="000E0221">
      <w:pPr>
        <w:spacing w:after="0"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429675C2" w14:textId="77777777" w:rsidR="00BC01D7" w:rsidRDefault="000E022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w:t>
      </w:r>
      <w:r>
        <w:rPr>
          <w:rFonts w:eastAsia="Times New Roman"/>
          <w:szCs w:val="24"/>
        </w:rPr>
        <w:t xml:space="preserve">στούμε τον </w:t>
      </w:r>
      <w:r>
        <w:rPr>
          <w:rFonts w:eastAsia="Times New Roman"/>
          <w:szCs w:val="24"/>
        </w:rPr>
        <w:t>ειδικό εισηγη</w:t>
      </w:r>
      <w:r>
        <w:rPr>
          <w:rFonts w:eastAsia="Times New Roman"/>
          <w:szCs w:val="24"/>
        </w:rPr>
        <w:t xml:space="preserve">τή του ΣΥΡΙΖΑ κ. Δημήτριο </w:t>
      </w:r>
      <w:proofErr w:type="spellStart"/>
      <w:r>
        <w:rPr>
          <w:rFonts w:eastAsia="Times New Roman"/>
          <w:szCs w:val="24"/>
        </w:rPr>
        <w:t>Μάρδα</w:t>
      </w:r>
      <w:proofErr w:type="spellEnd"/>
      <w:r>
        <w:rPr>
          <w:rFonts w:eastAsia="Times New Roman"/>
          <w:szCs w:val="24"/>
        </w:rPr>
        <w:t>.</w:t>
      </w:r>
    </w:p>
    <w:p w14:paraId="429675C3" w14:textId="77777777" w:rsidR="00BC01D7" w:rsidRDefault="000E0221">
      <w:pPr>
        <w:spacing w:after="0" w:line="600" w:lineRule="auto"/>
        <w:ind w:firstLine="720"/>
        <w:jc w:val="both"/>
        <w:rPr>
          <w:rFonts w:eastAsia="Times New Roman"/>
          <w:szCs w:val="24"/>
        </w:rPr>
      </w:pPr>
      <w:r>
        <w:rPr>
          <w:rFonts w:eastAsia="Times New Roman"/>
          <w:szCs w:val="24"/>
        </w:rPr>
        <w:t xml:space="preserve">Τον λόγο έχει τώρα ο </w:t>
      </w:r>
      <w:r>
        <w:rPr>
          <w:rFonts w:eastAsia="Times New Roman"/>
          <w:szCs w:val="24"/>
        </w:rPr>
        <w:t>ειδικός ε</w:t>
      </w:r>
      <w:r>
        <w:rPr>
          <w:rFonts w:eastAsia="Times New Roman"/>
          <w:szCs w:val="24"/>
        </w:rPr>
        <w:t>ισηγητής της Χρυσής Αυγής κ. Γεώργιος Γερμενής.</w:t>
      </w:r>
    </w:p>
    <w:p w14:paraId="429675C4" w14:textId="77777777" w:rsidR="00BC01D7" w:rsidRDefault="000E0221">
      <w:pPr>
        <w:spacing w:after="0" w:line="600" w:lineRule="auto"/>
        <w:ind w:firstLine="720"/>
        <w:jc w:val="both"/>
        <w:rPr>
          <w:rFonts w:eastAsia="Times New Roman"/>
          <w:szCs w:val="24"/>
        </w:rPr>
      </w:pPr>
      <w:r>
        <w:rPr>
          <w:rFonts w:eastAsia="Times New Roman"/>
          <w:szCs w:val="24"/>
        </w:rPr>
        <w:t>Κύριε Γερμενή, έχετε τον λόγο.</w:t>
      </w:r>
    </w:p>
    <w:p w14:paraId="429675C5" w14:textId="77777777" w:rsidR="00BC01D7" w:rsidRDefault="000E0221">
      <w:pPr>
        <w:spacing w:after="0" w:line="60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Όπως έχουμε αναφέρει και στην προηγούμενη εισήγηση αρχικά ως προς το προσχέδιο για τον κρατικό προϋπολογισμό του 2017, πρόκειται για έναν ουτοπικό προϋπολογισμό με στόχους ανέφικτους, που είναι σαφώς αντίθετοι με όλες τις προβλέψεις, ακόμη και στενών συνε</w:t>
      </w:r>
      <w:r>
        <w:rPr>
          <w:rFonts w:eastAsia="Times New Roman"/>
          <w:szCs w:val="24"/>
        </w:rPr>
        <w:t>ργατών της Κυβέρνησης, του Διεθνούς Νομισματικού Ταμείου και της Ευρωπαϊκής Κεντρικής Τράπεζας, δηλαδή το πρωτογενές πλεόνασμα να φτάσει στο 1,8% του ΑΕΠ και ρυθμό ανάπτυξης της οικονομίας κατά 2,7% του ΑΕΠ.</w:t>
      </w:r>
    </w:p>
    <w:p w14:paraId="429675C6" w14:textId="77777777" w:rsidR="00BC01D7" w:rsidRDefault="000E0221">
      <w:pPr>
        <w:spacing w:after="0" w:line="600" w:lineRule="auto"/>
        <w:ind w:firstLine="720"/>
        <w:jc w:val="both"/>
        <w:rPr>
          <w:rFonts w:eastAsia="Times New Roman"/>
          <w:szCs w:val="24"/>
        </w:rPr>
      </w:pPr>
      <w:r>
        <w:rPr>
          <w:rFonts w:eastAsia="Times New Roman"/>
          <w:szCs w:val="24"/>
        </w:rPr>
        <w:lastRenderedPageBreak/>
        <w:t>Στο σημείο αυτό είναι πολύ ενδιαφέρον να αναφέρο</w:t>
      </w:r>
      <w:r>
        <w:rPr>
          <w:rFonts w:eastAsia="Times New Roman"/>
          <w:szCs w:val="24"/>
        </w:rPr>
        <w:t xml:space="preserve">υμε τι εκτιμά το Γραφείο Προϋπολογισμού της Βουλής, όπου στην </w:t>
      </w:r>
      <w:r>
        <w:rPr>
          <w:rFonts w:eastAsia="Times New Roman"/>
          <w:szCs w:val="24"/>
        </w:rPr>
        <w:t>έ</w:t>
      </w:r>
      <w:r>
        <w:rPr>
          <w:rFonts w:eastAsia="Times New Roman"/>
          <w:szCs w:val="24"/>
        </w:rPr>
        <w:t xml:space="preserve">κθεσή του επί του προσχεδίου αναφέρει ότι χαρακτηρίζεται από </w:t>
      </w:r>
      <w:proofErr w:type="spellStart"/>
      <w:r>
        <w:rPr>
          <w:rFonts w:eastAsia="Times New Roman"/>
          <w:szCs w:val="24"/>
        </w:rPr>
        <w:t>φοροκεντρική</w:t>
      </w:r>
      <w:proofErr w:type="spellEnd"/>
      <w:r>
        <w:rPr>
          <w:rFonts w:eastAsia="Times New Roman"/>
          <w:szCs w:val="24"/>
        </w:rPr>
        <w:t xml:space="preserve"> λιτότητα και </w:t>
      </w:r>
      <w:proofErr w:type="spellStart"/>
      <w:r>
        <w:rPr>
          <w:rFonts w:eastAsia="Times New Roman"/>
          <w:szCs w:val="24"/>
        </w:rPr>
        <w:t>αποδομεί</w:t>
      </w:r>
      <w:proofErr w:type="spellEnd"/>
      <w:r>
        <w:rPr>
          <w:rFonts w:eastAsia="Times New Roman"/>
          <w:szCs w:val="24"/>
        </w:rPr>
        <w:t xml:space="preserve"> εν μέρει το επιχείρημα για αποκατάσταση της εμπιστοσύνης στην ελληνική οικονομία, ενώ επισημαίνει</w:t>
      </w:r>
      <w:r>
        <w:rPr>
          <w:rFonts w:eastAsia="Times New Roman"/>
          <w:szCs w:val="24"/>
        </w:rPr>
        <w:t xml:space="preserve"> ότι αναλύσεις σε μεγαλύτερο βάθος χρόνου πρέπει να μας ανησυχήσουν. Ειδικά για τις εκτιμήσεις για οικονομική μεγέθυνση της οικονομίας κατά 2,7% εκτιμά ότι οι προβλέψεις για ιδιωτική κατανάλωση, επενδύσεις και εξαγωγές είναι υπερβολικά αισιόδοξες και ότι υ</w:t>
      </w:r>
      <w:r>
        <w:rPr>
          <w:rFonts w:eastAsia="Times New Roman"/>
          <w:szCs w:val="24"/>
        </w:rPr>
        <w:t>πάρχουν κίνδυνοι που απειλούν την πραγματοποίησή τους.</w:t>
      </w:r>
    </w:p>
    <w:p w14:paraId="429675C7" w14:textId="77777777" w:rsidR="00BC01D7" w:rsidRDefault="000E0221">
      <w:pPr>
        <w:spacing w:after="0" w:line="600" w:lineRule="auto"/>
        <w:ind w:firstLine="720"/>
        <w:jc w:val="both"/>
        <w:rPr>
          <w:rFonts w:eastAsia="Times New Roman"/>
          <w:szCs w:val="24"/>
        </w:rPr>
      </w:pPr>
      <w:r>
        <w:rPr>
          <w:rFonts w:eastAsia="Times New Roman"/>
          <w:szCs w:val="24"/>
        </w:rPr>
        <w:t xml:space="preserve">Την ίδια στιγμή, μάλιστα, εξωτερικοί αναλυτές, όπως η </w:t>
      </w:r>
      <w:r>
        <w:rPr>
          <w:rFonts w:eastAsia="Times New Roman"/>
          <w:szCs w:val="24"/>
        </w:rPr>
        <w:t>«</w:t>
      </w:r>
      <w:r>
        <w:rPr>
          <w:rFonts w:eastAsia="Times New Roman"/>
          <w:szCs w:val="24"/>
          <w:lang w:val="en-US"/>
        </w:rPr>
        <w:t>CITYGROUP</w:t>
      </w:r>
      <w:r>
        <w:rPr>
          <w:rFonts w:eastAsia="Times New Roman"/>
          <w:szCs w:val="24"/>
        </w:rPr>
        <w:t>»</w:t>
      </w:r>
      <w:r>
        <w:rPr>
          <w:rFonts w:eastAsia="Times New Roman"/>
          <w:szCs w:val="24"/>
        </w:rPr>
        <w:t xml:space="preserve"> θεωρούν ότι με το ποσοστό αποταμίευσης των ελληνικών νοικοκυριών να παραμένει βαθιά αρνητικό, γύρω στο -6% του διαθέσιμου εισοδήματος, </w:t>
      </w:r>
      <w:r>
        <w:rPr>
          <w:rFonts w:eastAsia="Times New Roman"/>
          <w:szCs w:val="24"/>
        </w:rPr>
        <w:t xml:space="preserve">και με τα συνεχιζόμενα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να περιορίζουν τις εξαγωγές</w:t>
      </w:r>
      <w:r>
        <w:rPr>
          <w:rFonts w:eastAsia="Times New Roman"/>
          <w:szCs w:val="24"/>
        </w:rPr>
        <w:t>,</w:t>
      </w:r>
      <w:r>
        <w:rPr>
          <w:rFonts w:eastAsia="Times New Roman"/>
          <w:szCs w:val="24"/>
        </w:rPr>
        <w:t xml:space="preserve"> είναι απίθανο να εισέλθει η ελληνική οικονομία σε ισχυρούς ρυθμούς ανάπτυξης.</w:t>
      </w:r>
    </w:p>
    <w:p w14:paraId="429675C8" w14:textId="77777777" w:rsidR="00BC01D7" w:rsidRDefault="000E0221">
      <w:pPr>
        <w:spacing w:after="0" w:line="600" w:lineRule="auto"/>
        <w:ind w:firstLine="720"/>
        <w:jc w:val="both"/>
        <w:rPr>
          <w:rFonts w:eastAsia="Times New Roman"/>
          <w:szCs w:val="24"/>
        </w:rPr>
      </w:pPr>
      <w:r>
        <w:rPr>
          <w:rFonts w:eastAsia="Times New Roman"/>
          <w:szCs w:val="24"/>
        </w:rPr>
        <w:lastRenderedPageBreak/>
        <w:t xml:space="preserve">Τέλος, επισημαίνεται ότι ο προϋπολογισμός του 2017 έχει βραχυπρόθεσμα έντονο </w:t>
      </w:r>
      <w:proofErr w:type="spellStart"/>
      <w:r>
        <w:rPr>
          <w:rFonts w:eastAsia="Times New Roman"/>
          <w:szCs w:val="24"/>
        </w:rPr>
        <w:t>υφεσιακό</w:t>
      </w:r>
      <w:proofErr w:type="spellEnd"/>
      <w:r>
        <w:rPr>
          <w:rFonts w:eastAsia="Times New Roman"/>
          <w:szCs w:val="24"/>
        </w:rPr>
        <w:t xml:space="preserve"> χαρακτήρα και συνεχίζετ</w:t>
      </w:r>
      <w:r>
        <w:rPr>
          <w:rFonts w:eastAsia="Times New Roman"/>
          <w:szCs w:val="24"/>
        </w:rPr>
        <w:t xml:space="preserve">αι έντονα η </w:t>
      </w:r>
      <w:proofErr w:type="spellStart"/>
      <w:r>
        <w:rPr>
          <w:rFonts w:eastAsia="Times New Roman"/>
          <w:szCs w:val="24"/>
        </w:rPr>
        <w:t>προκυκλική</w:t>
      </w:r>
      <w:proofErr w:type="spellEnd"/>
      <w:r>
        <w:rPr>
          <w:rFonts w:eastAsia="Times New Roman"/>
          <w:szCs w:val="24"/>
        </w:rPr>
        <w:t xml:space="preserve"> οικονομική πολιτική –αυξήσεις φόρων και μειώσεις δαπανών σε περιβάλλον ύφεσης- που ακολουθήθηκε όλα τα χρόνια της κρίσης, δυσχεραίνοντας έτσι τις προοπτικές επίτευξης θετικών ρυθμών ανάπτυξης. Γενικά, πρόκειται για έναν προϋπολογισμό</w:t>
      </w:r>
      <w:r>
        <w:rPr>
          <w:rFonts w:eastAsia="Times New Roman"/>
          <w:szCs w:val="24"/>
        </w:rPr>
        <w:t>, που ενώ τονίζεται από την αρχή του ότι επιζητείται να συνδυαστεί η δημοσιονομική υπευθυνότητα με κοινωνική δικαιοσύνη, η υπερβολική λιτότητα και η κοινωνική αδικία γίνονται σημαία του.</w:t>
      </w:r>
    </w:p>
    <w:p w14:paraId="429675C9" w14:textId="77777777" w:rsidR="00BC01D7" w:rsidRDefault="000E0221">
      <w:pPr>
        <w:spacing w:after="0" w:line="600" w:lineRule="auto"/>
        <w:ind w:firstLine="720"/>
        <w:jc w:val="both"/>
        <w:rPr>
          <w:rFonts w:eastAsia="Times New Roman"/>
          <w:szCs w:val="24"/>
        </w:rPr>
      </w:pPr>
      <w:r>
        <w:rPr>
          <w:rFonts w:eastAsia="Times New Roman"/>
          <w:szCs w:val="24"/>
        </w:rPr>
        <w:t xml:space="preserve">Όσο για την εφαρμογή του </w:t>
      </w:r>
      <w:r>
        <w:rPr>
          <w:rFonts w:eastAsia="Times New Roman"/>
          <w:szCs w:val="24"/>
        </w:rPr>
        <w:t>π</w:t>
      </w:r>
      <w:r>
        <w:rPr>
          <w:rFonts w:eastAsia="Times New Roman"/>
          <w:szCs w:val="24"/>
        </w:rPr>
        <w:t>ρογράμματος Κοινωνικού Εισοδήματος Αλληλεγγ</w:t>
      </w:r>
      <w:r>
        <w:rPr>
          <w:rFonts w:eastAsia="Times New Roman"/>
          <w:szCs w:val="24"/>
        </w:rPr>
        <w:t xml:space="preserve">ύης, το αντιστρατεύονται οι ίδιοι οι εμπνευστές του με τα μέτρα που προβλέπονται για την έμμεση και την άμεση </w:t>
      </w:r>
      <w:proofErr w:type="spellStart"/>
      <w:r>
        <w:rPr>
          <w:rFonts w:eastAsia="Times New Roman"/>
          <w:szCs w:val="24"/>
        </w:rPr>
        <w:t>υπερφορολόγηση</w:t>
      </w:r>
      <w:proofErr w:type="spellEnd"/>
      <w:r>
        <w:rPr>
          <w:rFonts w:eastAsia="Times New Roman"/>
          <w:szCs w:val="24"/>
        </w:rPr>
        <w:t>, ενώ ταυτόχρονα αποθαρρύνουν την εργασία και την επιχειρηματικότητα από την πλευρά της προσφοράς και επομένως θολώνουν τις προοπτικ</w:t>
      </w:r>
      <w:r>
        <w:rPr>
          <w:rFonts w:eastAsia="Times New Roman"/>
          <w:szCs w:val="24"/>
        </w:rPr>
        <w:t>ές ανάκαμψης.</w:t>
      </w:r>
    </w:p>
    <w:p w14:paraId="429675CA" w14:textId="77777777" w:rsidR="00BC01D7" w:rsidRDefault="000E0221">
      <w:pPr>
        <w:spacing w:after="0" w:line="600" w:lineRule="auto"/>
        <w:ind w:firstLine="720"/>
        <w:jc w:val="both"/>
        <w:rPr>
          <w:rFonts w:eastAsia="Times New Roman"/>
          <w:szCs w:val="24"/>
        </w:rPr>
      </w:pPr>
      <w:r>
        <w:rPr>
          <w:rFonts w:eastAsia="Times New Roman"/>
          <w:szCs w:val="24"/>
        </w:rPr>
        <w:lastRenderedPageBreak/>
        <w:t xml:space="preserve">Το τελικό κείμενο του </w:t>
      </w:r>
      <w:r>
        <w:rPr>
          <w:rFonts w:eastAsia="Times New Roman"/>
          <w:szCs w:val="24"/>
        </w:rPr>
        <w:t>π</w:t>
      </w:r>
      <w:r>
        <w:rPr>
          <w:rFonts w:eastAsia="Times New Roman"/>
          <w:szCs w:val="24"/>
        </w:rPr>
        <w:t xml:space="preserve">ροϋπολογισμού επιβεβαίωσε το αρχικό προσχέδιο που είχε κατατεθεί και αποτελεί όνειδος για τη σημερινή Κυβέρνηση, καθώς στοχεύει στην περαιτέρω εξαθλίωση του ελληνικού λαού, με μια καταιγίδα έμμεσων και άμεσων φόρων και </w:t>
      </w:r>
      <w:r>
        <w:rPr>
          <w:rFonts w:eastAsia="Times New Roman"/>
          <w:szCs w:val="24"/>
        </w:rPr>
        <w:t xml:space="preserve">εισοδήματα από το ξεπούλημα των περιουσιακών στοιχείων του ελληνικού </w:t>
      </w:r>
      <w:r>
        <w:rPr>
          <w:rFonts w:eastAsia="Times New Roman"/>
          <w:szCs w:val="24"/>
        </w:rPr>
        <w:t>δ</w:t>
      </w:r>
      <w:r>
        <w:rPr>
          <w:rFonts w:eastAsia="Times New Roman"/>
          <w:szCs w:val="24"/>
        </w:rPr>
        <w:t>ημοσίου έναντι ευτελών τιμημάτων.</w:t>
      </w:r>
    </w:p>
    <w:p w14:paraId="429675CB" w14:textId="77777777" w:rsidR="00BC01D7" w:rsidRDefault="000E0221">
      <w:pPr>
        <w:spacing w:after="0" w:line="600" w:lineRule="auto"/>
        <w:ind w:firstLine="720"/>
        <w:jc w:val="both"/>
        <w:rPr>
          <w:rFonts w:eastAsia="Times New Roman"/>
          <w:szCs w:val="24"/>
        </w:rPr>
      </w:pPr>
      <w:r>
        <w:rPr>
          <w:rFonts w:eastAsia="Times New Roman"/>
          <w:szCs w:val="24"/>
        </w:rPr>
        <w:t>Οι συνολικές παρεμβάσεις στο σκέλος των εσόδων ανέρχονται στα 2,45 δισεκατομμύρια ευρώ αν και σε ταμειακή βάση οι παρεμβάσεις αυτές θα προκαλέσουν αύξησ</w:t>
      </w:r>
      <w:r>
        <w:rPr>
          <w:rFonts w:eastAsia="Times New Roman"/>
          <w:szCs w:val="24"/>
        </w:rPr>
        <w:t>η των καθαρών εσόδων του τακτικού προϋπολογισμού κατά 2,271 δισεκατομμύρια ευρώ έναντι του 2016 και θα διαμορφωθούν στα 50,374 ευρώ.</w:t>
      </w:r>
    </w:p>
    <w:p w14:paraId="429675CC" w14:textId="77777777" w:rsidR="00BC01D7" w:rsidRDefault="000E0221">
      <w:pPr>
        <w:spacing w:after="0" w:line="600" w:lineRule="auto"/>
        <w:ind w:firstLine="720"/>
        <w:jc w:val="both"/>
        <w:rPr>
          <w:rFonts w:eastAsia="Times New Roman"/>
          <w:szCs w:val="24"/>
        </w:rPr>
      </w:pPr>
      <w:r>
        <w:rPr>
          <w:rFonts w:eastAsia="Times New Roman"/>
          <w:szCs w:val="24"/>
        </w:rPr>
        <w:t>Αυτό προβλέπεται από την αναμόρφωση της φορολογίας εισοδήματος, όσον αφορά την παραχώρηση εταιρικών οχημάτων, την αναμόρφωσ</w:t>
      </w:r>
      <w:r>
        <w:rPr>
          <w:rFonts w:eastAsia="Times New Roman"/>
          <w:szCs w:val="24"/>
        </w:rPr>
        <w:t xml:space="preserve">η της φορολογίας στους οργανισμούς συλλογικών επενδύσεων, την επιβολή τέλους συνδρομητών στην σταθερή τηλεφωνία, την αύξηση του </w:t>
      </w:r>
      <w:r>
        <w:rPr>
          <w:rFonts w:eastAsia="Times New Roman"/>
          <w:szCs w:val="24"/>
        </w:rPr>
        <w:lastRenderedPageBreak/>
        <w:t>φόρου κατανάλωσης επί των καπνικών προϊόντων -συμπεριλαμβανομένου και του ηλεκτρονικού τσιγάρου- την επιβολή φόρου κατανάλωσης σ</w:t>
      </w:r>
      <w:r>
        <w:rPr>
          <w:rFonts w:eastAsia="Times New Roman"/>
          <w:szCs w:val="24"/>
        </w:rPr>
        <w:t>τον καφέ, τα αυξημένα έσοδα λόγω της είσπραξης της τελευταίας δόσης του ΕΝΦΙΑ του 2016 τον Ιανουάριο και του 2017 περίπου 323 εκατομμύρια ευρώ –αν και το ποσό αυτό σε δημοσιονομική βάση θα καταγραφεί το 2016- το τίμημα από την πώληση των περιφερειακών αερο</w:t>
      </w:r>
      <w:r>
        <w:rPr>
          <w:rFonts w:eastAsia="Times New Roman"/>
          <w:szCs w:val="24"/>
        </w:rPr>
        <w:t>δρομίων ύψους 1.234 εκατομμύρια ευρώ.</w:t>
      </w:r>
    </w:p>
    <w:p w14:paraId="429675CD" w14:textId="77777777" w:rsidR="00BC01D7" w:rsidRDefault="000E0221">
      <w:pPr>
        <w:spacing w:after="0" w:line="600" w:lineRule="auto"/>
        <w:ind w:firstLine="720"/>
        <w:jc w:val="both"/>
        <w:rPr>
          <w:rFonts w:eastAsia="Times New Roman"/>
          <w:szCs w:val="24"/>
        </w:rPr>
      </w:pPr>
      <w:r>
        <w:rPr>
          <w:rFonts w:eastAsia="Times New Roman"/>
          <w:szCs w:val="24"/>
        </w:rPr>
        <w:t>Ειδικότερα, πρέπει να παρατηρήσουμε τα εξής μεγέθη: Οι άμεσοι φόροι προβλέπεται ότι θα διαμορφωθούν στα 20.415 εκατομμύρια ευρώ, μειωμένοι κατά 296 εκατομμύρια ευρώ, έναντι του 2016, κάτι όμως που δεν αληθεύει και θα ε</w:t>
      </w:r>
      <w:r>
        <w:rPr>
          <w:rFonts w:eastAsia="Times New Roman"/>
          <w:szCs w:val="24"/>
        </w:rPr>
        <w:t xml:space="preserve">ξηγήσουμε παρακάτω το γιατί. Ο φόρος εισοδήματος φυσικών προσώπων, που είναι αυτός που στοχεύει κατευθείαν στον μέσο Έλληνα, αναμένεται να αυξηθεί κατά 1,161 εκατομμύρια ευρώ έναντι του 2016 και να διαμορφωθεί στα 9,172 εκατομμύρια ευρώ. </w:t>
      </w:r>
    </w:p>
    <w:p w14:paraId="429675CE" w14:textId="77777777" w:rsidR="00BC01D7" w:rsidRDefault="000E0221">
      <w:pPr>
        <w:spacing w:after="0" w:line="600" w:lineRule="auto"/>
        <w:ind w:firstLine="720"/>
        <w:jc w:val="both"/>
        <w:rPr>
          <w:rFonts w:eastAsia="Times New Roman"/>
          <w:szCs w:val="24"/>
        </w:rPr>
      </w:pPr>
      <w:r>
        <w:rPr>
          <w:rFonts w:eastAsia="Times New Roman"/>
          <w:szCs w:val="24"/>
        </w:rPr>
        <w:lastRenderedPageBreak/>
        <w:t>Ο φόρος εισοδήματ</w:t>
      </w:r>
      <w:r>
        <w:rPr>
          <w:rFonts w:eastAsia="Times New Roman"/>
          <w:szCs w:val="24"/>
        </w:rPr>
        <w:t>ος νομικών προσώπων προβλέπεται να μειωθεί κατά 242 εκατομμύρια ευρώ και να φθάσει στα 3,236 εκατομμύρια ευρώ, λόγω όμως του αυξημένου ποσοστού της προκαταβολής που πληρώθηκε το 2016 και όχι κάποιας κρατικής παρέμβασης ως προς την αύξηση της επιχειρηματικό</w:t>
      </w:r>
      <w:r>
        <w:rPr>
          <w:rFonts w:eastAsia="Times New Roman"/>
          <w:szCs w:val="24"/>
        </w:rPr>
        <w:t>τητας. Οι φόροι περιουσίας προβλέπεται να φθάσουν τα 3,132 εκατομμύρια ευρώ</w:t>
      </w:r>
      <w:r>
        <w:rPr>
          <w:rFonts w:eastAsia="Times New Roman"/>
          <w:szCs w:val="24"/>
        </w:rPr>
        <w:t>,</w:t>
      </w:r>
      <w:r>
        <w:rPr>
          <w:rFonts w:eastAsia="Times New Roman"/>
          <w:szCs w:val="24"/>
        </w:rPr>
        <w:t xml:space="preserve"> σημειώνοντας μείωση κατά 401 εκατομμύρια έναντι του 2016</w:t>
      </w:r>
      <w:r>
        <w:rPr>
          <w:rFonts w:eastAsia="Times New Roman"/>
          <w:szCs w:val="24"/>
        </w:rPr>
        <w:t>,</w:t>
      </w:r>
      <w:r>
        <w:rPr>
          <w:rFonts w:eastAsia="Times New Roman"/>
          <w:szCs w:val="24"/>
        </w:rPr>
        <w:t xml:space="preserve"> όχι όμως λόγω ελάφρυνσης του ΕΝΦΙΑ αλλά γιατί το 2016 εισπράχθηκαν δύο δόσεις του ΕΝΦΙΑ του 2015, ενώ του 2017 θα εισπραχ</w:t>
      </w:r>
      <w:r>
        <w:rPr>
          <w:rFonts w:eastAsia="Times New Roman"/>
          <w:szCs w:val="24"/>
        </w:rPr>
        <w:t xml:space="preserve">θεί μόνο μία δόση, του 2016. </w:t>
      </w:r>
    </w:p>
    <w:p w14:paraId="429675CF" w14:textId="77777777" w:rsidR="00BC01D7" w:rsidRDefault="000E0221">
      <w:pPr>
        <w:spacing w:after="0" w:line="600" w:lineRule="auto"/>
        <w:ind w:firstLine="720"/>
        <w:jc w:val="both"/>
        <w:rPr>
          <w:rFonts w:eastAsia="Times New Roman"/>
          <w:szCs w:val="24"/>
        </w:rPr>
      </w:pPr>
      <w:r>
        <w:rPr>
          <w:rFonts w:eastAsia="Times New Roman"/>
          <w:szCs w:val="24"/>
        </w:rPr>
        <w:t>Οι άμεσοι φόροι παρελθόντων οικονομικών ετών αναμένεται να ανέλθουν στα 1,291 εκατομμύρια ευρώ και οι λοιποί άμεσοι φόροι στα 2,333 εκατομμύρια ευρώ, μειωμένοι κατά 546 εκατομμύρια έναντι του 2016 και αυτό γιατί το ποσό των ει</w:t>
      </w:r>
      <w:r>
        <w:rPr>
          <w:rFonts w:eastAsia="Times New Roman"/>
          <w:szCs w:val="24"/>
        </w:rPr>
        <w:t xml:space="preserve">σφορών των εργαζομένων στο </w:t>
      </w:r>
      <w:r>
        <w:rPr>
          <w:rFonts w:eastAsia="Times New Roman"/>
          <w:szCs w:val="24"/>
        </w:rPr>
        <w:t>δ</w:t>
      </w:r>
      <w:r>
        <w:rPr>
          <w:rFonts w:eastAsia="Times New Roman"/>
          <w:szCs w:val="24"/>
        </w:rPr>
        <w:t xml:space="preserve">ημόσιο, ύψους </w:t>
      </w:r>
      <w:r>
        <w:rPr>
          <w:rFonts w:eastAsia="Times New Roman"/>
          <w:szCs w:val="24"/>
        </w:rPr>
        <w:lastRenderedPageBreak/>
        <w:t>664 εκατομμύριων ευρώ, από το 2017, θα αποτελεί πόρο του ΕΦΚΑ σύμφωνα με τον νέο ν</w:t>
      </w:r>
      <w:r>
        <w:rPr>
          <w:rFonts w:eastAsia="Times New Roman"/>
          <w:szCs w:val="24"/>
        </w:rPr>
        <w:t>.</w:t>
      </w:r>
      <w:r>
        <w:rPr>
          <w:rFonts w:eastAsia="Times New Roman"/>
          <w:szCs w:val="24"/>
        </w:rPr>
        <w:t xml:space="preserve">4387/2016. Ουσιαστικά, δηλαδή, θα υπάρξει αύξηση της τάξης των 118 εκατομμύριων ευρώ. </w:t>
      </w:r>
    </w:p>
    <w:p w14:paraId="429675D0" w14:textId="77777777" w:rsidR="00BC01D7" w:rsidRDefault="000E0221">
      <w:pPr>
        <w:spacing w:after="0" w:line="600" w:lineRule="auto"/>
        <w:ind w:firstLine="720"/>
        <w:jc w:val="both"/>
        <w:rPr>
          <w:rFonts w:eastAsia="Times New Roman"/>
          <w:szCs w:val="24"/>
        </w:rPr>
      </w:pPr>
      <w:r>
        <w:rPr>
          <w:rFonts w:eastAsia="Times New Roman"/>
          <w:szCs w:val="24"/>
        </w:rPr>
        <w:t xml:space="preserve">Άρα, όσον αφορά το σκέλος των άμεσων φόρων, </w:t>
      </w:r>
      <w:r>
        <w:rPr>
          <w:rFonts w:eastAsia="Times New Roman"/>
          <w:szCs w:val="24"/>
        </w:rPr>
        <w:t>ευκόλως συμπεραίνουμε ότι μοναδικός στόχος του Υπουργείου Οικονομικών είναι η άμεση φτωχοποίηση του ελληνικού λαού διά μέσω της αύξησης της φορολογίας του με τελικό σκοπό τη δήμευση της περιουσίας. Οι μειώσεις φόρων, που παρουσιάζονται ως επιτεύγματα της σ</w:t>
      </w:r>
      <w:r>
        <w:rPr>
          <w:rFonts w:eastAsia="Times New Roman"/>
          <w:szCs w:val="24"/>
        </w:rPr>
        <w:t>ημερινής διακυβέρνησης, δεν είναι τίποτα άλλο παρά φόροι, οι οποίοι έχουν προεισπραχθεί την περσινή χρονιά.</w:t>
      </w:r>
    </w:p>
    <w:p w14:paraId="429675D1" w14:textId="77777777" w:rsidR="00BC01D7" w:rsidRDefault="000E0221">
      <w:pPr>
        <w:spacing w:after="0" w:line="600" w:lineRule="auto"/>
        <w:ind w:firstLine="720"/>
        <w:jc w:val="both"/>
        <w:rPr>
          <w:rFonts w:eastAsia="Times New Roman"/>
          <w:szCs w:val="24"/>
        </w:rPr>
      </w:pPr>
      <w:r>
        <w:rPr>
          <w:rFonts w:eastAsia="Times New Roman"/>
          <w:szCs w:val="24"/>
        </w:rPr>
        <w:t>Οι έμμεσοι φόροι προβλέπονται να φθάσουν τα 26,443 εκατομμύρια ευρώ, αυξημένοι κατά 1,335 εκατομμύρια ευρώ έναντι του 2016. Ειδικότερα, πρέπει να πα</w:t>
      </w:r>
      <w:r>
        <w:rPr>
          <w:rFonts w:eastAsia="Times New Roman"/>
          <w:szCs w:val="24"/>
        </w:rPr>
        <w:t xml:space="preserve">ρατηρήσουμε τα εξής μεγέθη: τα έσοδα από το ΦΠΑ προβλέπεται να ανέλθουν στα 15,476 εκατομμύρια ευρώ, αυξημένα κατά </w:t>
      </w:r>
      <w:r>
        <w:rPr>
          <w:rFonts w:eastAsia="Times New Roman"/>
          <w:szCs w:val="24"/>
        </w:rPr>
        <w:lastRenderedPageBreak/>
        <w:t>769 εκατομμύρια. Και αυτό οφείλεται στην εφαρμογή της αύξησης των συντελεστών καθ’ όλη τη διάρκεια του έτους, σε αντίθεση με το 2016, που ίσχ</w:t>
      </w:r>
      <w:r>
        <w:rPr>
          <w:rFonts w:eastAsia="Times New Roman"/>
          <w:szCs w:val="24"/>
        </w:rPr>
        <w:t>υσε μόνο για τους τελευταίους έξι μήνες και στην προβλεπόμενη αύξηση της τιμής του πετρελαίου διεθνώς.</w:t>
      </w:r>
    </w:p>
    <w:p w14:paraId="429675D2" w14:textId="77777777" w:rsidR="00BC01D7" w:rsidRDefault="000E0221">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0C793C">
        <w:rPr>
          <w:rFonts w:eastAsia="Times New Roman"/>
          <w:b/>
          <w:szCs w:val="24"/>
        </w:rPr>
        <w:t>ΓΕΩΡΓΙΟΣ ΒΑΡΕΜΕΝΟΣ</w:t>
      </w:r>
      <w:r>
        <w:rPr>
          <w:rFonts w:eastAsia="Times New Roman"/>
          <w:szCs w:val="24"/>
        </w:rPr>
        <w:t>)</w:t>
      </w:r>
    </w:p>
    <w:p w14:paraId="429675D3" w14:textId="77777777" w:rsidR="00BC01D7" w:rsidRDefault="000E0221">
      <w:pPr>
        <w:spacing w:after="0" w:line="600" w:lineRule="auto"/>
        <w:ind w:firstLine="720"/>
        <w:jc w:val="both"/>
        <w:rPr>
          <w:rFonts w:eastAsia="Times New Roman"/>
          <w:szCs w:val="24"/>
        </w:rPr>
      </w:pPr>
      <w:r>
        <w:rPr>
          <w:rFonts w:eastAsia="Times New Roman"/>
          <w:szCs w:val="24"/>
        </w:rPr>
        <w:t xml:space="preserve">Οι φόροι κατανάλωσης θα διαμορφωθούν στα 9,547 </w:t>
      </w:r>
      <w:r>
        <w:rPr>
          <w:rFonts w:eastAsia="Times New Roman"/>
          <w:szCs w:val="24"/>
        </w:rPr>
        <w:t>εκατομμύρια ευρώ, αυξημένοι κατά 712 εκατομμύρια ευρώ, λόγω της αύξησης του ειδικού φόρου κατανάλωσης των ενεργειακών και καπνικών προϊόντων, της επιβολής στον καφέ και του τέλους συνδρομητών σταθερής τηλεφωνίας.</w:t>
      </w:r>
    </w:p>
    <w:p w14:paraId="429675D4" w14:textId="77777777" w:rsidR="00BC01D7" w:rsidRDefault="000E0221">
      <w:pPr>
        <w:spacing w:after="0" w:line="600" w:lineRule="auto"/>
        <w:ind w:firstLine="720"/>
        <w:jc w:val="both"/>
        <w:rPr>
          <w:rFonts w:eastAsia="Times New Roman"/>
          <w:szCs w:val="24"/>
        </w:rPr>
      </w:pPr>
      <w:r>
        <w:rPr>
          <w:rFonts w:eastAsia="Times New Roman"/>
          <w:szCs w:val="24"/>
        </w:rPr>
        <w:t>Όλοι αυτοί οι έμμεσοι φόροι πληγώνουν ανεπα</w:t>
      </w:r>
      <w:r>
        <w:rPr>
          <w:rFonts w:eastAsia="Times New Roman"/>
          <w:szCs w:val="24"/>
        </w:rPr>
        <w:t>νόρθωτα την πραγματική οικονομία, καταρρακώνουν την αγοραστική και καταναλωτική δύναμη και οδηγούν με μαθηματική ακρίβεια στο κλείσιμο των επιχειρήσεων, στην απώλεια και άλλων θέσεων εργασίας και</w:t>
      </w:r>
      <w:r>
        <w:rPr>
          <w:rFonts w:eastAsia="Times New Roman"/>
          <w:szCs w:val="24"/>
        </w:rPr>
        <w:t>,</w:t>
      </w:r>
      <w:r>
        <w:rPr>
          <w:rFonts w:eastAsia="Times New Roman"/>
          <w:szCs w:val="24"/>
        </w:rPr>
        <w:t xml:space="preserve"> εν τέλει</w:t>
      </w:r>
      <w:r>
        <w:rPr>
          <w:rFonts w:eastAsia="Times New Roman"/>
          <w:szCs w:val="24"/>
        </w:rPr>
        <w:t>,</w:t>
      </w:r>
      <w:r>
        <w:rPr>
          <w:rFonts w:eastAsia="Times New Roman"/>
          <w:szCs w:val="24"/>
        </w:rPr>
        <w:t xml:space="preserve"> στον οικονομικό μαρασμό της μέσης ελληνικής οικογ</w:t>
      </w:r>
      <w:r>
        <w:rPr>
          <w:rFonts w:eastAsia="Times New Roman"/>
          <w:szCs w:val="24"/>
        </w:rPr>
        <w:t xml:space="preserve">ένειας. </w:t>
      </w:r>
    </w:p>
    <w:p w14:paraId="429675D5" w14:textId="77777777" w:rsidR="00BC01D7" w:rsidRDefault="000E0221">
      <w:pPr>
        <w:spacing w:after="0" w:line="600" w:lineRule="auto"/>
        <w:ind w:firstLine="720"/>
        <w:jc w:val="both"/>
        <w:rPr>
          <w:rFonts w:eastAsia="Times New Roman"/>
          <w:szCs w:val="24"/>
        </w:rPr>
      </w:pPr>
      <w:r>
        <w:rPr>
          <w:rFonts w:eastAsia="Times New Roman"/>
          <w:szCs w:val="24"/>
        </w:rPr>
        <w:lastRenderedPageBreak/>
        <w:t>Επιπλέον 1,161 εκατομμύρια ευρώ από τους άμεσους φόρους και 1,335 εκατομμύρια ευρώ από τους έμμεσους φόρους πρέπει να εισπραχθούν κατ’ επιταγήν των συνεργατών της ελληνικής Κυβέρνησης, δηλαδή του Διεθνούς Νομισματικού Ταμείου και της Ευρωπαϊκής Κε</w:t>
      </w:r>
      <w:r>
        <w:rPr>
          <w:rFonts w:eastAsia="Times New Roman"/>
          <w:szCs w:val="24"/>
        </w:rPr>
        <w:t xml:space="preserve">ντρικής Τράπεζας, από τους Έλληνες πολίτες για το 2017, εν μέσω ψεύτικων υποσχέσεων για ακόμα μια φορά για μια ανάπτυξη που δεν θα έλθει ποτέ. </w:t>
      </w:r>
    </w:p>
    <w:p w14:paraId="429675D6" w14:textId="77777777" w:rsidR="00BC01D7" w:rsidRDefault="000E0221">
      <w:pPr>
        <w:spacing w:after="0" w:line="600" w:lineRule="auto"/>
        <w:ind w:firstLine="720"/>
        <w:jc w:val="both"/>
        <w:rPr>
          <w:rFonts w:eastAsia="Times New Roman"/>
          <w:szCs w:val="24"/>
        </w:rPr>
      </w:pPr>
      <w:r>
        <w:rPr>
          <w:rFonts w:eastAsia="Times New Roman"/>
          <w:szCs w:val="24"/>
        </w:rPr>
        <w:t xml:space="preserve">Ακόμη, προβλέπονται παρεμβάσεις, μειώσεις στο συνταξιοδοτικό ύψους 563,6 εκατομμυρίων ευρώ, περικοπές 80,90 εκατομμυρίων ευρώ για μισθολογικές παρεμβάσεις και 88 εκατομμυρίων ευρώ για περικοπές από την άμυνα. </w:t>
      </w:r>
    </w:p>
    <w:p w14:paraId="429675D7" w14:textId="77777777" w:rsidR="00BC01D7" w:rsidRDefault="000E0221">
      <w:pPr>
        <w:spacing w:after="0" w:line="600" w:lineRule="auto"/>
        <w:ind w:firstLine="720"/>
        <w:jc w:val="both"/>
        <w:rPr>
          <w:rFonts w:eastAsia="Times New Roman"/>
          <w:szCs w:val="24"/>
        </w:rPr>
      </w:pPr>
      <w:r>
        <w:rPr>
          <w:rFonts w:eastAsia="Times New Roman"/>
          <w:szCs w:val="24"/>
        </w:rPr>
        <w:t>Ειδικότερα προβλέπεται αύξηση εργοδοτικών εισφ</w:t>
      </w:r>
      <w:r>
        <w:rPr>
          <w:rFonts w:eastAsia="Times New Roman"/>
          <w:szCs w:val="24"/>
        </w:rPr>
        <w:t>ορών κατά 1,37 δισεκατομμύρια ευρώ και μειώσεις συντάξεων κυρίων, επικουρικών και χηρείας</w:t>
      </w:r>
      <w:r>
        <w:rPr>
          <w:rFonts w:eastAsia="Times New Roman"/>
          <w:szCs w:val="24"/>
        </w:rPr>
        <w:t>,</w:t>
      </w:r>
      <w:r>
        <w:rPr>
          <w:rFonts w:eastAsia="Times New Roman"/>
          <w:szCs w:val="24"/>
        </w:rPr>
        <w:t xml:space="preserve"> που θα φτάσουν στο ύψος των 984 εκατομμυρίων ευρώ, σε συνάρτηση βέβαια με το κόψιμο του ΕΚΑΣ κατά 431 εκατομμύρια ευρώ. Ακόμη προβλέπεται μείωση κατά 10,6 εκατομμύρι</w:t>
      </w:r>
      <w:r>
        <w:rPr>
          <w:rFonts w:eastAsia="Times New Roman"/>
          <w:szCs w:val="24"/>
        </w:rPr>
        <w:t xml:space="preserve">α ευρώ στα οικογενειακά </w:t>
      </w:r>
      <w:r>
        <w:rPr>
          <w:rFonts w:eastAsia="Times New Roman"/>
          <w:szCs w:val="24"/>
        </w:rPr>
        <w:lastRenderedPageBreak/>
        <w:t>επιδόματα, γεγονός που θα προέλθει από τη θέσπιση των νέων εισοδηματικών κριτηρίων. Οι νέες επικουρικές συντάξεις θα μειωθούν κατά 27 εκατομμύρια ευρώ από τον νέο τρόπο υπολογισμού τους, ενώ για τις υφιστάμενες προβλέπεται μείωση κα</w:t>
      </w:r>
      <w:r>
        <w:rPr>
          <w:rFonts w:eastAsia="Times New Roman"/>
          <w:szCs w:val="24"/>
        </w:rPr>
        <w:t>τά 234 ευρώ πέραν των αναδρομικών μειώσεων όπου εφαρμόζεται το ΕΤΕΑ από τον Ιούνιο.</w:t>
      </w:r>
    </w:p>
    <w:p w14:paraId="429675D8" w14:textId="77777777" w:rsidR="00BC01D7" w:rsidRDefault="000E0221">
      <w:pPr>
        <w:spacing w:after="0" w:line="600" w:lineRule="auto"/>
        <w:ind w:firstLine="720"/>
        <w:jc w:val="both"/>
        <w:rPr>
          <w:rFonts w:eastAsia="Times New Roman"/>
          <w:szCs w:val="24"/>
        </w:rPr>
      </w:pPr>
      <w:r>
        <w:rPr>
          <w:rFonts w:eastAsia="Times New Roman"/>
          <w:szCs w:val="24"/>
        </w:rPr>
        <w:t>Πάμε τώρα στην εθνική άμυνα. Εθνική άμυνα και περικοπές, ειδικά σε περιπτώσεις εθνικών κρίσεων, όπως συμβαίνει στη χώρα μας αυτή τη στιγμή με αυξανόμενο κύμα λαθρομετανάστε</w:t>
      </w:r>
      <w:r>
        <w:rPr>
          <w:rFonts w:eastAsia="Times New Roman"/>
          <w:szCs w:val="24"/>
        </w:rPr>
        <w:t>υσης και εδαφικών απαιτήσεων από τις «γείτονες» χώρες, δεν συνάδουν σε κα</w:t>
      </w:r>
      <w:r>
        <w:rPr>
          <w:rFonts w:eastAsia="Times New Roman"/>
          <w:szCs w:val="24"/>
        </w:rPr>
        <w:t>μ</w:t>
      </w:r>
      <w:r>
        <w:rPr>
          <w:rFonts w:eastAsia="Times New Roman"/>
          <w:szCs w:val="24"/>
        </w:rPr>
        <w:t xml:space="preserve">μία περίπτωση, αλλά στην Ελλάδα </w:t>
      </w:r>
      <w:r>
        <w:rPr>
          <w:rFonts w:eastAsia="Times New Roman"/>
          <w:szCs w:val="24"/>
        </w:rPr>
        <w:t>μας,</w:t>
      </w:r>
      <w:r>
        <w:rPr>
          <w:rFonts w:eastAsia="Times New Roman"/>
          <w:szCs w:val="24"/>
        </w:rPr>
        <w:t xml:space="preserve"> δυστυχώς</w:t>
      </w:r>
      <w:r>
        <w:rPr>
          <w:rFonts w:eastAsia="Times New Roman"/>
          <w:szCs w:val="24"/>
        </w:rPr>
        <w:t>,</w:t>
      </w:r>
      <w:r>
        <w:rPr>
          <w:rFonts w:eastAsia="Times New Roman"/>
          <w:szCs w:val="24"/>
        </w:rPr>
        <w:t xml:space="preserve"> με κυβερνήσεις πειθήνιων οργάνων των ξένων τοκογλύφων, όλα είναι δυνατά. </w:t>
      </w:r>
    </w:p>
    <w:p w14:paraId="429675D9" w14:textId="77777777" w:rsidR="00BC01D7" w:rsidRDefault="000E0221">
      <w:pPr>
        <w:spacing w:after="0" w:line="600" w:lineRule="auto"/>
        <w:ind w:firstLine="720"/>
        <w:jc w:val="both"/>
        <w:rPr>
          <w:rFonts w:eastAsia="Times New Roman"/>
          <w:szCs w:val="24"/>
        </w:rPr>
      </w:pPr>
      <w:r>
        <w:rPr>
          <w:rFonts w:eastAsia="Times New Roman"/>
          <w:szCs w:val="24"/>
        </w:rPr>
        <w:t>Ήδη για την περίοδο 2009</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2016 η εθνική άμυνα έχει υποστεί σ</w:t>
      </w:r>
      <w:r>
        <w:rPr>
          <w:rFonts w:eastAsia="Times New Roman"/>
          <w:szCs w:val="24"/>
        </w:rPr>
        <w:t xml:space="preserve">υνολικές μειώσεις της τάξεως των 3,392 εκατομμυρίων ευρώ, ποσοστό άνω του 52%, σύμφωνα με τα επίσημα στοιχεία του ΥΠΕΘΑ. Προβλέπεται περαιτέρω μείωση στον νέο </w:t>
      </w:r>
      <w:r>
        <w:rPr>
          <w:rFonts w:eastAsia="Times New Roman"/>
          <w:szCs w:val="24"/>
        </w:rPr>
        <w:t>π</w:t>
      </w:r>
      <w:r>
        <w:rPr>
          <w:rFonts w:eastAsia="Times New Roman"/>
          <w:szCs w:val="24"/>
        </w:rPr>
        <w:t>ροϋπολογισμό</w:t>
      </w:r>
      <w:r>
        <w:rPr>
          <w:rFonts w:eastAsia="Times New Roman"/>
          <w:szCs w:val="24"/>
        </w:rPr>
        <w:t xml:space="preserve"> και α</w:t>
      </w:r>
      <w:r>
        <w:rPr>
          <w:rFonts w:eastAsia="Times New Roman"/>
          <w:szCs w:val="24"/>
        </w:rPr>
        <w:t xml:space="preserve">πορίας </w:t>
      </w:r>
      <w:proofErr w:type="spellStart"/>
      <w:r>
        <w:rPr>
          <w:rFonts w:eastAsia="Times New Roman"/>
          <w:szCs w:val="24"/>
        </w:rPr>
        <w:t>άξιον</w:t>
      </w:r>
      <w:proofErr w:type="spellEnd"/>
      <w:r>
        <w:rPr>
          <w:rFonts w:eastAsia="Times New Roman"/>
          <w:szCs w:val="24"/>
        </w:rPr>
        <w:t xml:space="preserve"> είναι το από </w:t>
      </w:r>
      <w:r>
        <w:rPr>
          <w:rFonts w:eastAsia="Times New Roman"/>
          <w:szCs w:val="24"/>
        </w:rPr>
        <w:lastRenderedPageBreak/>
        <w:t>πού, αν και το ΥΠΕΘΑ</w:t>
      </w:r>
      <w:r>
        <w:rPr>
          <w:rFonts w:eastAsia="Times New Roman"/>
          <w:szCs w:val="24"/>
        </w:rPr>
        <w:t>,</w:t>
      </w:r>
      <w:r>
        <w:rPr>
          <w:rFonts w:eastAsia="Times New Roman"/>
          <w:szCs w:val="24"/>
        </w:rPr>
        <w:t xml:space="preserve"> μέσω της εμπνευσμένης ηγεσίας </w:t>
      </w:r>
      <w:r>
        <w:rPr>
          <w:rFonts w:eastAsia="Times New Roman"/>
          <w:szCs w:val="24"/>
        </w:rPr>
        <w:t>του</w:t>
      </w:r>
      <w:r>
        <w:rPr>
          <w:rFonts w:eastAsia="Times New Roman"/>
          <w:szCs w:val="24"/>
        </w:rPr>
        <w:t>,</w:t>
      </w:r>
      <w:r>
        <w:rPr>
          <w:rFonts w:eastAsia="Times New Roman"/>
          <w:szCs w:val="24"/>
        </w:rPr>
        <w:t xml:space="preserve"> μ</w:t>
      </w:r>
      <w:r>
        <w:rPr>
          <w:rFonts w:eastAsia="Times New Roman"/>
          <w:szCs w:val="24"/>
        </w:rPr>
        <w:t>α</w:t>
      </w:r>
      <w:r>
        <w:rPr>
          <w:rFonts w:eastAsia="Times New Roman"/>
          <w:szCs w:val="24"/>
        </w:rPr>
        <w:t>ς προδιαθέτει μέσω της έκθεσής του για το 2017, όπου αναφέρει ότι προτείνονται τα ακόλουθα: Αποφυγή δημιουργίας νέων δομών, μονάδων υπηρεσιών που συνεπάγονται κόστος, σταδιακή διάθεση οικονομικών δραστηριοτήτων των στρατιωτικών εκμεταλλεύσεων και εξ</w:t>
      </w:r>
      <w:r>
        <w:rPr>
          <w:rFonts w:eastAsia="Times New Roman"/>
          <w:szCs w:val="24"/>
        </w:rPr>
        <w:t>υπηρέτησης προσωπικού των Ενόπλων Δυνάμεων σε εξωτερικούς φορείς, μειώσεις προσλήψεων εποχικού προσωπικού, περιστολή των εθνικών θέσεων σε πρεσβείες και άλλους διεθνείς οργανισμούς –βλέπε ΝΑΤΟ- περιορισμός των χορηγούμενων ειδών ένδυσης και υπόδησης σε μαθ</w:t>
      </w:r>
      <w:r>
        <w:rPr>
          <w:rFonts w:eastAsia="Times New Roman"/>
          <w:szCs w:val="24"/>
        </w:rPr>
        <w:t xml:space="preserve">ητές παραγωγικών σχολών και οπλίτες. </w:t>
      </w:r>
    </w:p>
    <w:p w14:paraId="429675DA" w14:textId="77777777" w:rsidR="00BC01D7" w:rsidRDefault="000E0221">
      <w:pPr>
        <w:spacing w:after="0" w:line="600" w:lineRule="auto"/>
        <w:ind w:firstLine="720"/>
        <w:jc w:val="both"/>
        <w:rPr>
          <w:rFonts w:eastAsia="Times New Roman"/>
          <w:szCs w:val="24"/>
        </w:rPr>
      </w:pPr>
      <w:r>
        <w:rPr>
          <w:rFonts w:eastAsia="Times New Roman"/>
          <w:szCs w:val="24"/>
        </w:rPr>
        <w:t>Όπως φαίνεται, δηλαδή, επέρχεται και η φυσική κατοχή της χώρας μας, αφού στόχος τους είναι η σμίκρυνση των επιχειρησιακών Ενόπλων Δυνάμεων, η παραχώρηση των οικονομικών πόρων σε ιδιώτες ανεξάρτητα από την εθνική τους π</w:t>
      </w:r>
      <w:r>
        <w:rPr>
          <w:rFonts w:eastAsia="Times New Roman"/>
          <w:szCs w:val="24"/>
        </w:rPr>
        <w:t xml:space="preserve">ροέλευση και τον σκοπό ενασχόλησής τους με τις Ένοπλες Δυνάμεις, η απογύμνωση των μαθητών των παραγωγικών </w:t>
      </w:r>
      <w:r>
        <w:rPr>
          <w:rFonts w:eastAsia="Times New Roman"/>
          <w:szCs w:val="24"/>
        </w:rPr>
        <w:lastRenderedPageBreak/>
        <w:t>σχολών και των οπλιτών, καθώς και η εξαφάνισή μας από τα νευραλγικά κέντρα αποφάσεων όπως το ΝΑΤΟ, αφήνοντας έτσι χώρο στους φυσικούς μας εχθρούς να ε</w:t>
      </w:r>
      <w:r>
        <w:rPr>
          <w:rFonts w:eastAsia="Times New Roman"/>
          <w:szCs w:val="24"/>
        </w:rPr>
        <w:t>κμεταλλευθούν την απουσία μας προς δικό τους όφελος. Οικονομική δυσπραγία και ένδεια ή προμελετημένο έγκλημα;</w:t>
      </w:r>
    </w:p>
    <w:p w14:paraId="429675DB" w14:textId="77777777" w:rsidR="00BC01D7" w:rsidRDefault="000E0221">
      <w:pPr>
        <w:spacing w:after="0" w:line="600" w:lineRule="auto"/>
        <w:ind w:firstLine="720"/>
        <w:jc w:val="both"/>
        <w:rPr>
          <w:rFonts w:eastAsia="Times New Roman"/>
          <w:szCs w:val="24"/>
        </w:rPr>
      </w:pPr>
      <w:r>
        <w:rPr>
          <w:rFonts w:eastAsia="Times New Roman"/>
          <w:szCs w:val="24"/>
        </w:rPr>
        <w:t xml:space="preserve">Πάμε στην υγεία και στα νοσοκομεία. Στον </w:t>
      </w:r>
      <w:r>
        <w:rPr>
          <w:rFonts w:eastAsia="Times New Roman"/>
          <w:szCs w:val="24"/>
        </w:rPr>
        <w:t>πρ</w:t>
      </w:r>
      <w:r>
        <w:rPr>
          <w:rFonts w:eastAsia="Times New Roman"/>
          <w:szCs w:val="24"/>
        </w:rPr>
        <w:t xml:space="preserve">οϋπολογισμό αναφέρεται και μια σειρά από μέτρα για να αντιμετωπιστούν οι δαπάνες στον χώρο της υγείας. </w:t>
      </w:r>
      <w:r>
        <w:rPr>
          <w:rFonts w:eastAsia="Times New Roman"/>
          <w:szCs w:val="24"/>
        </w:rPr>
        <w:t>Από τα αξιοσημείωτα βέβαια είναι ότι</w:t>
      </w:r>
      <w:r>
        <w:rPr>
          <w:rFonts w:eastAsia="Times New Roman"/>
          <w:szCs w:val="24"/>
        </w:rPr>
        <w:t>,</w:t>
      </w:r>
      <w:r>
        <w:rPr>
          <w:rFonts w:eastAsia="Times New Roman"/>
          <w:szCs w:val="24"/>
        </w:rPr>
        <w:t xml:space="preserve"> ενώ για τον ΕΟΠΥΥ επισημαίνεται ότι υπάρχει απόκλιση από τον αρχικό σχεδιασμό λόγω αύξησης των υποχρεώσεών του και της υγειονομικής κάλυψης των ανασφάλιστων πολιτών και ενώ τα έσοδα του </w:t>
      </w:r>
      <w:r>
        <w:rPr>
          <w:rFonts w:eastAsia="Times New Roman"/>
          <w:szCs w:val="24"/>
        </w:rPr>
        <w:t>ο</w:t>
      </w:r>
      <w:r>
        <w:rPr>
          <w:rFonts w:eastAsia="Times New Roman"/>
          <w:szCs w:val="24"/>
        </w:rPr>
        <w:t xml:space="preserve">ργανισμού θα υπολείπονται κατά </w:t>
      </w:r>
      <w:r>
        <w:rPr>
          <w:rFonts w:eastAsia="Times New Roman"/>
          <w:szCs w:val="24"/>
        </w:rPr>
        <w:t xml:space="preserve">234 εκατομμύρια ευρώ σε σχέση με το 2016 ως απόρροια της μειωμένης κρατικής επιχορήγησης κατά 200 εκατομμύρια ευρώ, ο </w:t>
      </w:r>
      <w:r>
        <w:rPr>
          <w:rFonts w:eastAsia="Times New Roman"/>
          <w:szCs w:val="24"/>
        </w:rPr>
        <w:t>ο</w:t>
      </w:r>
      <w:r>
        <w:rPr>
          <w:rFonts w:eastAsia="Times New Roman"/>
          <w:szCs w:val="24"/>
        </w:rPr>
        <w:t>ργανισμός στο τέλος του 2017 θα παρουσιάσει πλεόνασμα 333 εκατομμύρια ευρώ, από τα μεγαλύτερα επιτεύγματα της δημιουργικής λογιστικής που</w:t>
      </w:r>
      <w:r>
        <w:rPr>
          <w:rFonts w:eastAsia="Times New Roman"/>
          <w:szCs w:val="24"/>
        </w:rPr>
        <w:t xml:space="preserve"> επαγγέλλεται το οικονομικό επιτελείο του ΣΥΡΙΖΑ.</w:t>
      </w:r>
    </w:p>
    <w:p w14:paraId="429675DC"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Συγχρόνως επιβάλλεται η γενίκευση των </w:t>
      </w:r>
      <w:proofErr w:type="spellStart"/>
      <w:r>
        <w:rPr>
          <w:rFonts w:eastAsia="Times New Roman" w:cs="Times New Roman"/>
          <w:szCs w:val="24"/>
        </w:rPr>
        <w:t>γενόσημων</w:t>
      </w:r>
      <w:proofErr w:type="spellEnd"/>
      <w:r>
        <w:rPr>
          <w:rFonts w:eastAsia="Times New Roman" w:cs="Times New Roman"/>
          <w:szCs w:val="24"/>
        </w:rPr>
        <w:t xml:space="preserve"> φαρμάκων σε όλο το φάσμα της υγείας, με αμφίβολα αποτελέσματα για την πορεία της υγείας όλων εκείνων των Ελλήνων που χρήζουν ιατρικής φροντίδας και περίθαλψης</w:t>
      </w:r>
      <w:r>
        <w:rPr>
          <w:rFonts w:eastAsia="Times New Roman" w:cs="Times New Roman"/>
          <w:szCs w:val="24"/>
        </w:rPr>
        <w:t xml:space="preserve">. </w:t>
      </w:r>
    </w:p>
    <w:p w14:paraId="429675DD"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w:t>
      </w:r>
      <w:r>
        <w:rPr>
          <w:rFonts w:eastAsia="Times New Roman" w:cs="Times New Roman"/>
          <w:szCs w:val="24"/>
        </w:rPr>
        <w:t xml:space="preserve">οϋπολογισμός που κατατέθηκε για το 2017 χαρακτηρίζεται ακόμη και από την ίδια την Κυβέρνηση και από το Γραφείο Προϋπολογισμού της Βουλής ως βαριά φοροεισπρακτικός, </w:t>
      </w:r>
      <w:proofErr w:type="spellStart"/>
      <w:r>
        <w:rPr>
          <w:rFonts w:eastAsia="Times New Roman" w:cs="Times New Roman"/>
          <w:szCs w:val="24"/>
        </w:rPr>
        <w:t>υφεσιακός</w:t>
      </w:r>
      <w:proofErr w:type="spellEnd"/>
      <w:r>
        <w:rPr>
          <w:rFonts w:eastAsia="Times New Roman" w:cs="Times New Roman"/>
          <w:szCs w:val="24"/>
        </w:rPr>
        <w:t>, με έντονη την επιθυμία για βραχυπρόθεσμα αποτελέσματα ως προς τους δείκτες</w:t>
      </w:r>
      <w:r>
        <w:rPr>
          <w:rFonts w:eastAsia="Times New Roman" w:cs="Times New Roman"/>
          <w:szCs w:val="24"/>
        </w:rPr>
        <w:t xml:space="preserve"> οικονομίας και αποτελεί την επιτομή της ανάγκης εξυπηρέτησης των συμφερόντων των δανειστών και συνεργατών αυτών</w:t>
      </w:r>
      <w:r>
        <w:rPr>
          <w:rFonts w:eastAsia="Times New Roman" w:cs="Times New Roman"/>
          <w:szCs w:val="24"/>
        </w:rPr>
        <w:t>,</w:t>
      </w:r>
      <w:r>
        <w:rPr>
          <w:rFonts w:eastAsia="Times New Roman" w:cs="Times New Roman"/>
          <w:szCs w:val="24"/>
        </w:rPr>
        <w:t xml:space="preserve"> οι οποίοι συνέγραψαν αυτόν τον </w:t>
      </w:r>
      <w:r>
        <w:rPr>
          <w:rFonts w:eastAsia="Times New Roman" w:cs="Times New Roman"/>
          <w:szCs w:val="24"/>
        </w:rPr>
        <w:t>π</w:t>
      </w:r>
      <w:r>
        <w:rPr>
          <w:rFonts w:eastAsia="Times New Roman" w:cs="Times New Roman"/>
          <w:szCs w:val="24"/>
        </w:rPr>
        <w:t xml:space="preserve">ροϋπολογισμό. </w:t>
      </w:r>
    </w:p>
    <w:p w14:paraId="429675DE"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Ουσιαστικά πρόκειται για έναν αφήγημα που ουδεμία σχέση έχει με την πραγματικότητα, αλλά στοχεύει στον αφανισμό του περήφανου ελληνικού έθνους. Υπόσχεται, βέβαια, ορισμένες παροχές -Κοινωνικό Εισόδημα Αλληλεγγύης- οι οποίες όμως δεν πρόκειται να δοθούν ποτ</w:t>
      </w:r>
      <w:r>
        <w:rPr>
          <w:rFonts w:eastAsia="Times New Roman" w:cs="Times New Roman"/>
          <w:szCs w:val="24"/>
        </w:rPr>
        <w:t xml:space="preserve">έ στον </w:t>
      </w:r>
      <w:r>
        <w:rPr>
          <w:rFonts w:eastAsia="Times New Roman" w:cs="Times New Roman"/>
          <w:szCs w:val="24"/>
        </w:rPr>
        <w:lastRenderedPageBreak/>
        <w:t xml:space="preserve">βαθμό που αναφέρεται και αυτό γιατί οι πόροι τους αντλούνται από την υπέρμετρη φορολόγηση των πολιτών τους όπου υποτίθεται ότι θα δοθεί. </w:t>
      </w:r>
    </w:p>
    <w:p w14:paraId="429675DF"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Η επίτευξη των στόχων για πλεόνασμα, ρυθμό ανάπτυξης και έξοδο στις αγορές δεν είναι απλά μια ουτοπία που βασίζ</w:t>
      </w:r>
      <w:r>
        <w:rPr>
          <w:rFonts w:eastAsia="Times New Roman" w:cs="Times New Roman"/>
          <w:szCs w:val="24"/>
        </w:rPr>
        <w:t>εται σε λάθους υπολογισμούς, αλλά ένα καλοστημένο σχέδιο οριστικής υποδούλωσης της χώρας μας, καθώς η μη επίτευξή τους οδηγεί στον «κόφτη» που εσείς ψηφίσατε. Οδηγεί στο τέταρτο μνημόνιο που αρχίσατε ήδη να σιγοψιθυρίζετε και</w:t>
      </w:r>
      <w:r>
        <w:rPr>
          <w:rFonts w:eastAsia="Times New Roman" w:cs="Times New Roman"/>
          <w:szCs w:val="24"/>
        </w:rPr>
        <w:t>,</w:t>
      </w:r>
      <w:r>
        <w:rPr>
          <w:rFonts w:eastAsia="Times New Roman" w:cs="Times New Roman"/>
          <w:szCs w:val="24"/>
        </w:rPr>
        <w:t xml:space="preserve"> εν τέλει</w:t>
      </w:r>
      <w:r>
        <w:rPr>
          <w:rFonts w:eastAsia="Times New Roman" w:cs="Times New Roman"/>
          <w:szCs w:val="24"/>
        </w:rPr>
        <w:t>,</w:t>
      </w:r>
      <w:r>
        <w:rPr>
          <w:rFonts w:eastAsia="Times New Roman" w:cs="Times New Roman"/>
          <w:szCs w:val="24"/>
        </w:rPr>
        <w:t xml:space="preserve"> στην εξαφάνιση της </w:t>
      </w:r>
      <w:r>
        <w:rPr>
          <w:rFonts w:eastAsia="Times New Roman" w:cs="Times New Roman"/>
          <w:szCs w:val="24"/>
        </w:rPr>
        <w:t xml:space="preserve">πατρίδας μας από τον χάρτη των ελεύθερων ανεπτυγμένων χωρών. </w:t>
      </w:r>
    </w:p>
    <w:p w14:paraId="429675E0"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Οι φωνές σας για ανάπτυξη και για τέλος των μνημονίων πνίγονται μέσα στην οικονομική εξαθλίωση όπου οδηγήσατε τον Έλληνα εργάτη, αγρότη, επιχειρηματία, συνταξιούχο. Ακόμη αντηχούν κακόηχα στα αυ</w:t>
      </w:r>
      <w:r>
        <w:rPr>
          <w:rFonts w:eastAsia="Times New Roman" w:cs="Times New Roman"/>
          <w:szCs w:val="24"/>
        </w:rPr>
        <w:t>τιά των οικογενειών που έχασαν ένα δικό τους πρόσωπο, αποτέλεσμα των χιλιάδων αυτοκτονιών</w:t>
      </w:r>
      <w:r>
        <w:rPr>
          <w:rFonts w:eastAsia="Times New Roman" w:cs="Times New Roman"/>
          <w:szCs w:val="24"/>
        </w:rPr>
        <w:t>,</w:t>
      </w:r>
      <w:r>
        <w:rPr>
          <w:rFonts w:eastAsia="Times New Roman" w:cs="Times New Roman"/>
          <w:szCs w:val="24"/>
        </w:rPr>
        <w:t xml:space="preserve"> στις οποίες εσείς οδηγήσατε ανθρώπους υπερήφανους που δεν άντεξαν στην απώλεια των κόπων μιας ολόκληρης ζωής. </w:t>
      </w:r>
    </w:p>
    <w:p w14:paraId="429675E1"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lastRenderedPageBreak/>
        <w:t>Η Χρυσή Αυγή, υπερασπιστής των συμφερόντων του έθνους,</w:t>
      </w:r>
      <w:r>
        <w:rPr>
          <w:rFonts w:eastAsia="Times New Roman" w:cs="Times New Roman"/>
          <w:szCs w:val="24"/>
        </w:rPr>
        <w:t xml:space="preserve"> δεν είναι δυνατόν να συνυπογράψει αυτό το τερατούργημα δημιουργικής λογιστικής που στέκεται μόνο σε αριθμούς και στόχους</w:t>
      </w:r>
      <w:r>
        <w:rPr>
          <w:rFonts w:eastAsia="Times New Roman" w:cs="Times New Roman"/>
          <w:szCs w:val="24"/>
        </w:rPr>
        <w:t>,</w:t>
      </w:r>
      <w:r>
        <w:rPr>
          <w:rFonts w:eastAsia="Times New Roman" w:cs="Times New Roman"/>
          <w:szCs w:val="24"/>
        </w:rPr>
        <w:t xml:space="preserve"> οι οποίοι δεν πρόκειται ποτέ να ευοδωθούν και που έχει ως μοναδικό στόχο την περαιτέρω εξαθλίωση των Ελλήνων, την αποδόμηση των Ένοπλ</w:t>
      </w:r>
      <w:r>
        <w:rPr>
          <w:rFonts w:eastAsia="Times New Roman" w:cs="Times New Roman"/>
          <w:szCs w:val="24"/>
        </w:rPr>
        <w:t>ων Δυνάμεων, την καταστροφή του συστήματος υγείας και τη δημιουργία ενός κράτους εξαθλιωμένου που θα υποταχθεί με περισσή ευκολία στα όνειρα της παγκόσμιας τάξης για μια Ελλάδα πολύχρωμη, πολυφυλετική, με κατοίκους χωρίς εθνική συνείδηση και ταυτότητα, που</w:t>
      </w:r>
      <w:r>
        <w:rPr>
          <w:rFonts w:eastAsia="Times New Roman" w:cs="Times New Roman"/>
          <w:szCs w:val="24"/>
        </w:rPr>
        <w:t xml:space="preserve"> θα εργάζονται σε σύγχρονα </w:t>
      </w:r>
      <w:proofErr w:type="spellStart"/>
      <w:r>
        <w:rPr>
          <w:rFonts w:eastAsia="Times New Roman" w:cs="Times New Roman"/>
          <w:szCs w:val="24"/>
        </w:rPr>
        <w:t>γκουλάγκ</w:t>
      </w:r>
      <w:proofErr w:type="spellEnd"/>
      <w:r>
        <w:rPr>
          <w:rFonts w:eastAsia="Times New Roman" w:cs="Times New Roman"/>
          <w:szCs w:val="24"/>
        </w:rPr>
        <w:t xml:space="preserve"> για ένα πιάτο φαΐ, υπηρέτες στις ορέξεις του παγκόσμιου τοκογλύφου.  </w:t>
      </w:r>
    </w:p>
    <w:p w14:paraId="429675E2"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 xml:space="preserve">Η Χρυσή Αυγή θα αντιστέκεται σε αυτές τις βλέψεις σας μέχρι να λάμψει η χρυσή αυγή του ελληνισμού και της εθνικής ελευθερίας! </w:t>
      </w:r>
    </w:p>
    <w:p w14:paraId="429675E3"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29675E4" w14:textId="77777777" w:rsidR="00BC01D7" w:rsidRDefault="000E0221">
      <w:pPr>
        <w:spacing w:after="0"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από την πτέρυγα της Χρυσής Αυγής)</w:t>
      </w:r>
    </w:p>
    <w:p w14:paraId="429675E5" w14:textId="77777777" w:rsidR="00BC01D7" w:rsidRDefault="000E022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Τον λόγο έχει ο κ. </w:t>
      </w:r>
      <w:proofErr w:type="spellStart"/>
      <w:r>
        <w:rPr>
          <w:rFonts w:eastAsia="Times New Roman" w:cs="Times New Roman"/>
          <w:szCs w:val="24"/>
        </w:rPr>
        <w:t>Αρβανιτίδης</w:t>
      </w:r>
      <w:proofErr w:type="spellEnd"/>
      <w:r>
        <w:rPr>
          <w:rFonts w:eastAsia="Times New Roman" w:cs="Times New Roman"/>
          <w:szCs w:val="24"/>
        </w:rPr>
        <w:t xml:space="preserve"> από τη Δημοκρατική Συμπαράταξη. </w:t>
      </w:r>
    </w:p>
    <w:p w14:paraId="429675E6" w14:textId="77777777" w:rsidR="00BC01D7" w:rsidRDefault="000E0221">
      <w:pPr>
        <w:spacing w:after="0"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Ευχαριστώ πολύ, κύριε Πρόεδρε. </w:t>
      </w:r>
    </w:p>
    <w:p w14:paraId="429675E7" w14:textId="77777777" w:rsidR="00BC01D7" w:rsidRDefault="000E0221">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της Συμπολίτευσης, το θέμα των ημερών</w:t>
      </w:r>
      <w:r>
        <w:rPr>
          <w:rFonts w:eastAsia="Times New Roman" w:cs="Times New Roman"/>
          <w:szCs w:val="24"/>
        </w:rPr>
        <w:t xml:space="preserve"> είναι 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για το χρέος, η οποία σύμφωνα με εσάς είναι ιδιαίτερα καλή, όχι όμως σαν το καταραμένο </w:t>
      </w:r>
      <w:r>
        <w:rPr>
          <w:rFonts w:eastAsia="Times New Roman" w:cs="Times New Roman"/>
          <w:szCs w:val="24"/>
          <w:lang w:val="en-US"/>
        </w:rPr>
        <w:t>PSI</w:t>
      </w:r>
      <w:r>
        <w:rPr>
          <w:rFonts w:eastAsia="Times New Roman" w:cs="Times New Roman"/>
          <w:szCs w:val="24"/>
        </w:rPr>
        <w:t xml:space="preserve">. </w:t>
      </w:r>
    </w:p>
    <w:p w14:paraId="429675E8" w14:textId="77777777" w:rsidR="00BC01D7" w:rsidRDefault="000E0221">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Ακούστε, είναι προκλητικό να μας ζητάτε να ζούμε, για όσο σας βολεύει, τη </w:t>
      </w:r>
      <w:r>
        <w:rPr>
          <w:rFonts w:eastAsia="Times New Roman" w:cs="Times New Roman"/>
          <w:szCs w:val="24"/>
        </w:rPr>
        <w:t>Μ</w:t>
      </w:r>
      <w:r>
        <w:rPr>
          <w:rFonts w:eastAsia="Times New Roman" w:cs="Times New Roman"/>
          <w:szCs w:val="24"/>
        </w:rPr>
        <w:t xml:space="preserve">έρα της </w:t>
      </w:r>
      <w:proofErr w:type="spellStart"/>
      <w:r>
        <w:rPr>
          <w:rFonts w:eastAsia="Times New Roman" w:cs="Times New Roman"/>
          <w:szCs w:val="24"/>
        </w:rPr>
        <w:t>Μαρμότας</w:t>
      </w:r>
      <w:proofErr w:type="spellEnd"/>
      <w:r>
        <w:rPr>
          <w:rFonts w:eastAsia="Times New Roman" w:cs="Times New Roman"/>
          <w:szCs w:val="24"/>
        </w:rPr>
        <w:t>, όπου το μοτίβο λέει πως όλα τα δεινά σε</w:t>
      </w:r>
      <w:r>
        <w:rPr>
          <w:rFonts w:eastAsia="Times New Roman" w:cs="Times New Roman"/>
          <w:szCs w:val="24"/>
        </w:rPr>
        <w:t xml:space="preserve"> αυτόν τον τόπο συνέβησαν πριν από εσάς και όλα τα καλά συμβαίνουν μετά από εσάς. Λέτε ότι δεν πειράζει που χύσαμε την καρδάρα με το γάλα, αλλά ότι τώρα πρέπει να είμαστε όλοι χαρούμενοι</w:t>
      </w:r>
      <w:r>
        <w:rPr>
          <w:rFonts w:eastAsia="Times New Roman" w:cs="Times New Roman"/>
          <w:szCs w:val="24"/>
        </w:rPr>
        <w:t>,</w:t>
      </w:r>
      <w:r>
        <w:rPr>
          <w:rFonts w:eastAsia="Times New Roman" w:cs="Times New Roman"/>
          <w:szCs w:val="24"/>
        </w:rPr>
        <w:t xml:space="preserve"> γιατί πήρατε ένα ποτήρι γάλα πίσω. Δεν θα μπω σε αυτή τη συζήτηση, ό</w:t>
      </w:r>
      <w:r>
        <w:rPr>
          <w:rFonts w:eastAsia="Times New Roman" w:cs="Times New Roman"/>
          <w:szCs w:val="24"/>
        </w:rPr>
        <w:t xml:space="preserve">χι τουλάχιστον με τον τρόπο που προσπαθεί να παρουσιάσει τα πράγματα η Κυβέρνηση. Και </w:t>
      </w:r>
      <w:r>
        <w:rPr>
          <w:rFonts w:eastAsia="Times New Roman" w:cs="Times New Roman"/>
          <w:szCs w:val="24"/>
        </w:rPr>
        <w:lastRenderedPageBreak/>
        <w:t xml:space="preserve">αυτό γιατί προσπαθώ συνειδητά να αποφεύγω επιφανειακές συζητήσεις, είτε αφορούν το χθες είτε αφορούν το σήμερα. </w:t>
      </w:r>
    </w:p>
    <w:p w14:paraId="429675E9"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Υπάρχει τρόπος όμως, αν θέλετε, να κάνουμε πραγματική συζ</w:t>
      </w:r>
      <w:r>
        <w:rPr>
          <w:rFonts w:eastAsia="Times New Roman" w:cs="Times New Roman"/>
          <w:szCs w:val="24"/>
        </w:rPr>
        <w:t>ήτηση, αν όντως θέλετε να μάθουμε και να μάθει ο ελληνικός λαός την αλήθεια για το πώς φτάσαμε ως εδώ, να τελειώνουμε με τους μύθους που κάποιοι εσκεμμένα καλλιεργούν για να θολώσουν τα νερά, να έχουμε πραγματική κάθαρση και απόδοση ευθυνών. Αν τα θέλετε ό</w:t>
      </w:r>
      <w:r>
        <w:rPr>
          <w:rFonts w:eastAsia="Times New Roman" w:cs="Times New Roman"/>
          <w:szCs w:val="24"/>
        </w:rPr>
        <w:t xml:space="preserve">λα αυτά δεν έχετε παρά να συνυπογράψετε την πρόταση που έχουμε καταθέσει οι Βουλευτές της Δημοκρατικής Συμπαράταξης για εξεταστική επιτροπή στην οικονομία από την είσοδο της χώρας στην ΟΝΕ. </w:t>
      </w:r>
    </w:p>
    <w:p w14:paraId="429675EA"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Τότε πραγματικά θα κάνουμε πραγματικό ταμείο όλοι. Τότε το πολιτι</w:t>
      </w:r>
      <w:r>
        <w:rPr>
          <w:rFonts w:eastAsia="Times New Roman" w:cs="Times New Roman"/>
          <w:szCs w:val="24"/>
        </w:rPr>
        <w:t>κό σύστημα θα κάνει ένα αποφασιστικό βήμα για να ανακτήσει τη χαμένη του αξιοπιστία. Τότε θα μπορούμε να πούμε καθαρά και ξάστερα ότι δεν είμαστε όλοι ίδιοι. Τότε η συζήτηση για το χθες, το σήμερα, θα αποκτήσει ουσία και ίσως υποχρεωθούν κάποιοι να απολογη</w:t>
      </w:r>
      <w:r>
        <w:rPr>
          <w:rFonts w:eastAsia="Times New Roman" w:cs="Times New Roman"/>
          <w:szCs w:val="24"/>
        </w:rPr>
        <w:t xml:space="preserve">θούν για τη ζημία που </w:t>
      </w:r>
      <w:r>
        <w:rPr>
          <w:rFonts w:eastAsia="Times New Roman" w:cs="Times New Roman"/>
          <w:szCs w:val="24"/>
        </w:rPr>
        <w:lastRenderedPageBreak/>
        <w:t>έκαναν, ίσως κάποιοι άλλοι να ζητήσουν συγ</w:t>
      </w:r>
      <w:r>
        <w:rPr>
          <w:rFonts w:eastAsia="Times New Roman" w:cs="Times New Roman"/>
          <w:szCs w:val="24"/>
        </w:rPr>
        <w:t>γ</w:t>
      </w:r>
      <w:r>
        <w:rPr>
          <w:rFonts w:eastAsia="Times New Roman" w:cs="Times New Roman"/>
          <w:szCs w:val="24"/>
        </w:rPr>
        <w:t>νώμη για τον τρόπο με τον οποίον πολιτεύθηκαν. Τότε θα ξέρουμε στα σίγουρα τι δεν πήγε καλά, τι έφταιξε, ποια λάθη έγιναν και πώς φτάσαμε ως εδώ.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όσο δεν εξηγείτε στον ελληνικό λ</w:t>
      </w:r>
      <w:r>
        <w:rPr>
          <w:rFonts w:eastAsia="Times New Roman" w:cs="Times New Roman"/>
          <w:szCs w:val="24"/>
        </w:rPr>
        <w:t>αό το γιατί δεν θέλετε να γίνει αυτή η εξεταστική επιτροπή, η μόνη συζήτηση που έχει αξία και βοηθάει τη χώρα να πάει μπροστά είναι η συζήτηση για το μέλλον.</w:t>
      </w:r>
    </w:p>
    <w:p w14:paraId="429675EB"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Χουλιαράκης</w:t>
      </w:r>
      <w:proofErr w:type="spellEnd"/>
      <w:r>
        <w:rPr>
          <w:rFonts w:eastAsia="Times New Roman" w:cs="Times New Roman"/>
          <w:szCs w:val="24"/>
        </w:rPr>
        <w:t xml:space="preserve"> στην Επιτροπή Οικονομικών Υποθέσεων παρομοίασε την κατάρτιση του προϋπολογισμού μ</w:t>
      </w:r>
      <w:r>
        <w:rPr>
          <w:rFonts w:eastAsia="Times New Roman" w:cs="Times New Roman"/>
          <w:szCs w:val="24"/>
        </w:rPr>
        <w:t>ε μια εξαιρετικά δύσκολη άσκηση, μια άσκηση με συνεχή διλήμματα στην οποία πρέπει να πετύχουμε πολλούς στόχους με ένα και μόνο εργαλείο: το πλεόνασμα που προκύπτει, αν προκύπτει, κάθε φορά ανάμεσα στα έξοδα και τα έσοδα. Κάτι σαν μια άσκηση ισορροπίας ενός</w:t>
      </w:r>
      <w:r>
        <w:rPr>
          <w:rFonts w:eastAsia="Times New Roman" w:cs="Times New Roman"/>
          <w:szCs w:val="24"/>
        </w:rPr>
        <w:t xml:space="preserve"> ακροβάτη, θα έλεγα λέω εγώ, ο οποίος προσπαθεί να σταθεί όρθιος σε τεντωμένο σκοινί γνωρίζοντας πως σε κάθε του βήμα πρέπει να είναι μετρημένος και με ιδιαίτερη προσοχή. </w:t>
      </w:r>
    </w:p>
    <w:p w14:paraId="429675EC"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Υπουργός έχει δίκιο. Δεν λέει όμως όλη την αλήθεια. Αν η Κυβέρνηση θέλει πράγματι </w:t>
      </w:r>
      <w:r>
        <w:rPr>
          <w:rFonts w:eastAsia="Times New Roman" w:cs="Times New Roman"/>
          <w:szCs w:val="24"/>
        </w:rPr>
        <w:t xml:space="preserve">να πει όλη την αλήθεια στον ελληνικό λαό πρέπει να εξηγήσει γιατί η χώρα βρίσκεται ακόμα μετέωρη πάνω σε ένα τεντωμένο σκοινί, να εξηγήσει γιατί υποχρέωσε την κοινωνία να μετατραπεί σε έναν σύγχρονο Σίσυφο και να φορτωθεί ξανά βάρη τα οποία είχε καταφέρει </w:t>
      </w:r>
      <w:r>
        <w:rPr>
          <w:rFonts w:eastAsia="Times New Roman" w:cs="Times New Roman"/>
          <w:szCs w:val="24"/>
        </w:rPr>
        <w:t>με κόπο και θυσίες να πετάξει από τις πλάτες της, να εξηγήσει γιατί από οριακή ανάπτυξη της οικονομίας το 2014 επιστρέψαμε σε ύφεση το 2015 και το 2016. Γιατί η Κυβέρνηση κόβει το ΕΚΑΣ και τις συντάξεις αφού παρέλαβε μια οικονομία χωρίς ελλείμματα; Γιατί τ</w:t>
      </w:r>
      <w:r>
        <w:rPr>
          <w:rFonts w:eastAsia="Times New Roman" w:cs="Times New Roman"/>
          <w:szCs w:val="24"/>
        </w:rPr>
        <w:t>ο ελληνικό κράτος έχασε έσοδα 6 δισεκατομμυρίων από κέρδη των ελληνικών ομολόγων; Γιατί η χώρα δεν βρίσκεται ήδη στο πρόγραμμα ποσοτικής χαλάρωσης</w:t>
      </w:r>
      <w:r>
        <w:rPr>
          <w:rFonts w:eastAsia="Times New Roman" w:cs="Times New Roman"/>
          <w:szCs w:val="24"/>
        </w:rPr>
        <w:t>,</w:t>
      </w:r>
      <w:r>
        <w:rPr>
          <w:rFonts w:eastAsia="Times New Roman" w:cs="Times New Roman"/>
          <w:szCs w:val="24"/>
        </w:rPr>
        <w:t xml:space="preserve"> στο οποίο είχε εξασφαλίσει τη συμμετοχή της από το 2014 με την προληπτική γραμμή στήριξης των 11 δισεκατομμυ</w:t>
      </w:r>
      <w:r>
        <w:rPr>
          <w:rFonts w:eastAsia="Times New Roman" w:cs="Times New Roman"/>
          <w:szCs w:val="24"/>
        </w:rPr>
        <w:t xml:space="preserve">ρίων; Γιατί τα νοικοκυριά και οι επιχειρήσεις βρέθηκαν ξαφνικά με τη θηλιά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Γιατί ο ΣΥΡΙΖΑ και οι ΑΝΕΛ συνεχίζουν να συκοφαντούν το </w:t>
      </w:r>
      <w:r>
        <w:rPr>
          <w:rFonts w:eastAsia="Times New Roman" w:cs="Times New Roman"/>
          <w:szCs w:val="24"/>
          <w:lang w:val="en-US"/>
        </w:rPr>
        <w:t>PSI</w:t>
      </w:r>
      <w:r>
        <w:rPr>
          <w:rFonts w:eastAsia="Times New Roman" w:cs="Times New Roman"/>
          <w:szCs w:val="24"/>
        </w:rPr>
        <w:t xml:space="preserve"> με το οποίο η χώρα </w:t>
      </w:r>
      <w:r>
        <w:rPr>
          <w:rFonts w:eastAsia="Times New Roman" w:cs="Times New Roman"/>
          <w:szCs w:val="24"/>
        </w:rPr>
        <w:lastRenderedPageBreak/>
        <w:t xml:space="preserve">μείωσε το χρέος της κατά 138 δισεκατομμύρια ευρώ, όταν οι ίδιοι αυτές τις μέρες </w:t>
      </w:r>
      <w:r>
        <w:rPr>
          <w:rFonts w:eastAsia="Times New Roman" w:cs="Times New Roman"/>
          <w:szCs w:val="24"/>
        </w:rPr>
        <w:t>υποτίθεται ότι έδωσαν παρόμοια μάχη στις Βρυξέλλες; Μια μάχη που θα μπορούσε να έχει πολύ σημαντικά αποτελέσματα για τη χώρα αν είχε δοθεί πάνω σε μια εθνική γραμμή, όπως επιτάσσει το πατριωτικό μας καθήκον, μια εθνική γραμμή και συνεννόηση για την οποία η</w:t>
      </w:r>
      <w:r>
        <w:rPr>
          <w:rFonts w:eastAsia="Times New Roman" w:cs="Times New Roman"/>
          <w:szCs w:val="24"/>
        </w:rPr>
        <w:t xml:space="preserve"> Δημοκρατική Συμπαράταξη και η Φώφη Γεννηματά δίνουν μάχη εδώ και καιρό. </w:t>
      </w:r>
    </w:p>
    <w:p w14:paraId="429675ED"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Όμως φαίνεται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ότι στο πολιτικό σύστημα δεν αρκούν επτά χρόνια μνημόνιο για να ξεπεράσει τις παιδικές του ασθένειες. Γιατί από το περίφημο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με μέτρα 1 δισ.</w:t>
      </w:r>
      <w:r>
        <w:rPr>
          <w:rFonts w:eastAsia="Times New Roman" w:cs="Times New Roman"/>
          <w:szCs w:val="24"/>
        </w:rPr>
        <w:t xml:space="preserve"> φτάσαμε στο τρίτο μνημόνιο με μέτρα 12,5 δισεκατομμύρια και παραχώρηση του συνόλου της δημόσιας περιουσίας στους δανειστές για </w:t>
      </w:r>
      <w:r>
        <w:rPr>
          <w:rFonts w:eastAsia="Times New Roman" w:cs="Times New Roman"/>
          <w:szCs w:val="24"/>
        </w:rPr>
        <w:t>εκατό</w:t>
      </w:r>
      <w:r>
        <w:rPr>
          <w:rFonts w:eastAsia="Times New Roman" w:cs="Times New Roman"/>
          <w:szCs w:val="24"/>
        </w:rPr>
        <w:t xml:space="preserve"> χρόνια και σήμερα πιθανόν είμαστε αντιμέτωποι με ένα τέταρτο μνημόνιο. Γιατί οι ληξιπρόθεσμες οφειλές και υποχρεώσεις του </w:t>
      </w:r>
      <w:r>
        <w:rPr>
          <w:rFonts w:eastAsia="Times New Roman" w:cs="Times New Roman"/>
          <w:szCs w:val="24"/>
        </w:rPr>
        <w:t>δ</w:t>
      </w:r>
      <w:r>
        <w:rPr>
          <w:rFonts w:eastAsia="Times New Roman" w:cs="Times New Roman"/>
          <w:szCs w:val="24"/>
        </w:rPr>
        <w:t xml:space="preserve">ημοσίου προς τρίτους από 3,7 δισεκατομμύρια το 2014 έφτασαν τα 7,6 δισεκατομμύρια το 2015 και τον </w:t>
      </w:r>
      <w:r>
        <w:rPr>
          <w:rFonts w:eastAsia="Times New Roman" w:cs="Times New Roman"/>
          <w:szCs w:val="24"/>
        </w:rPr>
        <w:lastRenderedPageBreak/>
        <w:t>Σεπτέμβριο του 2016 βρίσκονται στα 6,2 δισεκατομμύρια ευρώ. Γιατί πανηγυρίζετε σε ένα πλεόνασμα 2% που θα έρθει, αν έρθει, ως αποτέλεσμα εξαντλητικής φορολόγ</w:t>
      </w:r>
      <w:r>
        <w:rPr>
          <w:rFonts w:eastAsia="Times New Roman" w:cs="Times New Roman"/>
          <w:szCs w:val="24"/>
        </w:rPr>
        <w:t xml:space="preserve">ησης και όχι ως αποτέλεσμα ανάπτυξης; Γιατί αντί για δίκαιη κατανομή των βαρών από τα επιπλέον 2,5 δισεκατομμύρια που φορτώνουν στους πολίτες ο </w:t>
      </w:r>
      <w:r>
        <w:rPr>
          <w:rFonts w:eastAsia="Times New Roman" w:cs="Times New Roman"/>
          <w:szCs w:val="24"/>
        </w:rPr>
        <w:t>π</w:t>
      </w:r>
      <w:r>
        <w:rPr>
          <w:rFonts w:eastAsia="Times New Roman" w:cs="Times New Roman"/>
          <w:szCs w:val="24"/>
        </w:rPr>
        <w:t xml:space="preserve">ροϋπολογισμός στο 94% είναι φόροι και μόλις στο 6% περικοπές δαπανών; Γιατί, σε τελευταία ανάλυση, φέρατε έναν </w:t>
      </w:r>
      <w:r>
        <w:rPr>
          <w:rFonts w:eastAsia="Times New Roman" w:cs="Times New Roman"/>
          <w:szCs w:val="24"/>
        </w:rPr>
        <w:t>προϋπολογισμό που διαμοιράζει τη φτώχεια παίρνοντας λεφτά από τους φτωχούς για να τα δώσετε στους ακόμα φτωχότερους.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πρέπει να εξηγήσετε εν τέλει πώς θα καταφέρει το κράτος να επιτελέσει τον ρόλο του με τους περιορισμένους πια πόρους που διαθέ</w:t>
      </w:r>
      <w:r>
        <w:rPr>
          <w:rFonts w:eastAsia="Times New Roman" w:cs="Times New Roman"/>
          <w:szCs w:val="24"/>
        </w:rPr>
        <w:t xml:space="preserve">τει. Κι εδώ τα ερωτήματα είναι πολλά. </w:t>
      </w:r>
    </w:p>
    <w:p w14:paraId="429675EE"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του 2017 είναι ο χειρότερος των τελευταίων ετών για την αυτοδιοίκηση. Η μείωση των συνολικών εσόδων υπολογίζεται στο 10%, αν συνυπολογίσουμε μεταξύ των άλλων την άρνηση της Κυβέρνησης να αποδώσει τη νέα γενιά πια </w:t>
      </w:r>
      <w:proofErr w:type="spellStart"/>
      <w:r>
        <w:rPr>
          <w:rFonts w:eastAsia="Times New Roman" w:cs="Times New Roman"/>
          <w:szCs w:val="24"/>
        </w:rPr>
        <w:t>παρακρατηθέντων</w:t>
      </w:r>
      <w:proofErr w:type="spellEnd"/>
      <w:r>
        <w:rPr>
          <w:rFonts w:eastAsia="Times New Roman" w:cs="Times New Roman"/>
          <w:szCs w:val="24"/>
        </w:rPr>
        <w:t xml:space="preserve">. </w:t>
      </w:r>
    </w:p>
    <w:p w14:paraId="429675EF"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 xml:space="preserve">, όπως είπα και στην </w:t>
      </w:r>
      <w:r>
        <w:rPr>
          <w:rFonts w:eastAsia="Times New Roman" w:cs="Times New Roman"/>
          <w:szCs w:val="24"/>
        </w:rPr>
        <w:t>ε</w:t>
      </w:r>
      <w:r>
        <w:rPr>
          <w:rFonts w:eastAsia="Times New Roman" w:cs="Times New Roman"/>
          <w:szCs w:val="24"/>
        </w:rPr>
        <w:t>πιτροπή, ούτε λόγος για την αποτελεσματικότητα των δαπανών</w:t>
      </w:r>
      <w:r>
        <w:rPr>
          <w:rFonts w:eastAsia="Times New Roman" w:cs="Times New Roman"/>
          <w:szCs w:val="24"/>
        </w:rPr>
        <w:t>,</w:t>
      </w:r>
      <w:r>
        <w:rPr>
          <w:rFonts w:eastAsia="Times New Roman" w:cs="Times New Roman"/>
          <w:szCs w:val="24"/>
        </w:rPr>
        <w:t xml:space="preserve"> που είναι το μεγάλο ζητούμενο, αν δηλαδή τα λεφτά που πληρώνουν οι πολίτες πρόκειται να πιάσουν τόπο. </w:t>
      </w:r>
    </w:p>
    <w:p w14:paraId="429675F0"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Ξέρω ότι όλες αυτές οι απαντήσεις είναι δύσκολες. Είναι επώδυνο να παρα</w:t>
      </w:r>
      <w:r>
        <w:rPr>
          <w:rFonts w:eastAsia="Times New Roman"/>
          <w:szCs w:val="24"/>
        </w:rPr>
        <w:t>δεχτείτε ότι ζητάτε από τους πολίτες να γυρίσουν δ</w:t>
      </w:r>
      <w:r>
        <w:rPr>
          <w:rFonts w:eastAsia="Times New Roman"/>
          <w:szCs w:val="24"/>
        </w:rPr>
        <w:t>ύ</w:t>
      </w:r>
      <w:r>
        <w:rPr>
          <w:rFonts w:eastAsia="Times New Roman"/>
          <w:szCs w:val="24"/>
        </w:rPr>
        <w:t>ο χρόνια πίσω μόνο και μόνο για να πληρώσουν το τίμημα του εγωισμού σας. Είναι δύσκολο να παραδεχθείτε ότι τα παιχνίδια εξουσίας με τους ΑΝΕΛ δεν οδηγούν πουθενά. Είναι ίσως ανυπόφορο να παραδεχθείτε ότι κ</w:t>
      </w:r>
      <w:r>
        <w:rPr>
          <w:rFonts w:eastAsia="Times New Roman"/>
          <w:szCs w:val="24"/>
        </w:rPr>
        <w:t xml:space="preserve">άθε σας αποτυχία φέρνει όλο και πιο κοντά στην Κυβέρνηση τη νεοφιλελεύθερη αντίληψη της Νέας Δημοκρατίας. </w:t>
      </w:r>
    </w:p>
    <w:p w14:paraId="429675F1"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Κυρίες και κύριοι συνάδελφοι, όσο κι αν η Κυβέρνηση επιλέγει να κρύβεται πίσω από τους αριθμούς για να μην κάνει πραγματική συζήτηση, εμείς θα επιμέν</w:t>
      </w:r>
      <w:r>
        <w:rPr>
          <w:rFonts w:eastAsia="Times New Roman"/>
          <w:szCs w:val="24"/>
        </w:rPr>
        <w:t xml:space="preserve">ουμε ότι το πολιτικό σύστημα πρέπει να κάνει υπέρβαση. Έχει έρθει η ώρα να χτίσουμε μια εθνική γραμμή, η οποία θα επιτρέψει </w:t>
      </w:r>
      <w:r>
        <w:rPr>
          <w:rFonts w:eastAsia="Times New Roman"/>
          <w:szCs w:val="24"/>
        </w:rPr>
        <w:lastRenderedPageBreak/>
        <w:t>στη χώρα να ανακάμψει. Και ένα μεγάλο μέρος της πραγματικής συζήτησης που οφείλουμε να κάνουμε, αφορά τον τρόπο με τον οποίο θα παρά</w:t>
      </w:r>
      <w:r>
        <w:rPr>
          <w:rFonts w:eastAsia="Times New Roman"/>
          <w:szCs w:val="24"/>
        </w:rPr>
        <w:t xml:space="preserve">γει πλούτο, επιτέλους, αυτή η χώρα. </w:t>
      </w:r>
    </w:p>
    <w:p w14:paraId="429675F2"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Έχω μπροστά μου έναν πίνακα της ΕΛΣΤΑΤ με την ποσοστιαία κατανομή του ΑΕΠ ανά κλάδο της οικονομικής δραστηριότητας, πόσο συμβάλλει, δηλαδή, κάθε κλάδος στον συλλογικό πλούτο που παράγει η χώρα. Το 2015 είχαμε ένα ΑΕΠ κο</w:t>
      </w:r>
      <w:r>
        <w:rPr>
          <w:rFonts w:eastAsia="Times New Roman"/>
          <w:szCs w:val="24"/>
        </w:rPr>
        <w:t>ντά στα 175 δισεκατομμύρια ευρώ, στου οποίου τη δημιουργία συνέβαλαν, περίπου, εκατό κλάδοι οικονομικής δραστηριότητας, από τον πρωτογενή, δευτερογενή και τριτογενή τομέα. Αν προσθέσουμε τα ποσοστά όλων των κωδικών του πρωτογενή τομέα με τους υπόλοιπους κω</w:t>
      </w:r>
      <w:r>
        <w:rPr>
          <w:rFonts w:eastAsia="Times New Roman"/>
          <w:szCs w:val="24"/>
        </w:rPr>
        <w:t>δικούς που περιέχουν τη λέξη «παραγωγή», θα δυσκολευτούμε να ξεπεράσουμε το 8%. Από αυτό το ποσοστό περίπου το μισό, λοιπόν, προέρχεται από τους αγρότες μας, τους κτηνοτρόφους και τους αλιείς. Μας ικανοποιεί το ποσοστό αυτό; Μας ικανοποιεί μια χώρα, όπως η</w:t>
      </w:r>
      <w:r>
        <w:rPr>
          <w:rFonts w:eastAsia="Times New Roman"/>
          <w:szCs w:val="24"/>
        </w:rPr>
        <w:t xml:space="preserve"> πατρίδα μας, που η γη της παράγει τα πάντα και σε εξαιρετική </w:t>
      </w:r>
      <w:r>
        <w:rPr>
          <w:rFonts w:eastAsia="Times New Roman"/>
          <w:szCs w:val="24"/>
        </w:rPr>
        <w:lastRenderedPageBreak/>
        <w:t xml:space="preserve">ποιότητα, να παίρνει από την παραγωγική διαδικασία της συγκρότησης του ΑΕΠ της μόνο το 4%; Η απάντηση είναι προφανής. </w:t>
      </w:r>
    </w:p>
    <w:p w14:paraId="429675F3"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Άρα το πρώτο πράγμα που θα έπρεπε να κάνει η Κυβέρνηση είναι να δει πώς συν</w:t>
      </w:r>
      <w:r>
        <w:rPr>
          <w:rFonts w:eastAsia="Times New Roman"/>
          <w:szCs w:val="24"/>
        </w:rPr>
        <w:t xml:space="preserve">τίθεται το ΑΕΠ της χώρας στο σύνολό του ανά κλάδο και ανά γεωγραφική περιοχή. </w:t>
      </w:r>
    </w:p>
    <w:p w14:paraId="429675F4"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Ας πάρουμε για παράδειγμα τον πρωτογενή τομέα. Πρέπει άμεσα να δούμε ποια είναι τα προβλήματα και οι προοπτικές του Έλληνα αγρότη, ποιες είναι οι ανάγκες της εσωτερικής και της </w:t>
      </w:r>
      <w:r>
        <w:rPr>
          <w:rFonts w:eastAsia="Times New Roman"/>
          <w:szCs w:val="24"/>
        </w:rPr>
        <w:t>εξωτερικής αγοράς, πώς θα ενθαρρύνουμε συνέργειες μεταξύ των παραγωγών ώστε να πετυχαίνουν καλύτερη τιμή στα προϊόντα τους, πώς θα συμβάλουμε στη διασύνδεση του πρωτογενή τομέα με τον τουρισμό και τις τοπικές οικογενειακές επιχειρήσεις λιανικής εστίασης, π</w:t>
      </w:r>
      <w:r>
        <w:rPr>
          <w:rFonts w:eastAsia="Times New Roman"/>
          <w:szCs w:val="24"/>
        </w:rPr>
        <w:t xml:space="preserve">ώς εν τέλει θα μετατρέψουμε τον κόπο και τον ιδρώτα των κατοίκων της υπαίθρου σε μια λειτουργική παραγωγική αλυσίδα, που θα αυξάνει τον πλούτο της χώρας, το εισόδημα του πολίτη, τα έσοδα για το κράτος. </w:t>
      </w:r>
    </w:p>
    <w:p w14:paraId="429675F5"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Η Κυβέρνηση τι έκανε; Αφού αρχικά έκαψε το αναπτυξιακ</w:t>
      </w:r>
      <w:r>
        <w:rPr>
          <w:rFonts w:eastAsia="Times New Roman"/>
          <w:szCs w:val="24"/>
        </w:rPr>
        <w:t>ό χαρτί των συνεταιρισμών, με έναν νόμο που θεωρεί ότι οι συνεταιρισμοί είναι κάτι σαν αποκεντρωμένες δομές του Υπουργείου Αγροτικής Ανάπτυξης, έρχεται το Υπουργείο Εργασίας και τριπλασιάζει τις εισφορές στον ΟΓΑ και στη συνέχεια έρχεται το Υπουργείο Οικον</w:t>
      </w:r>
      <w:r>
        <w:rPr>
          <w:rFonts w:eastAsia="Times New Roman"/>
          <w:szCs w:val="24"/>
        </w:rPr>
        <w:t>ομικών και βρέχει φόρους: Αύξηση του φόρου στα αγροτικά εισοδήματα, αύξηση της προκαταβολής του φόρου, φόρο στις αγροτικές ενισχύσεις, κατάργηση της επιστροφής του ειδικού φόρου κατανάλωσης του πετρελαίου, ειδικός φόρος κατανάλωσης στο κρασί, αύξηση στην τ</w:t>
      </w:r>
      <w:r>
        <w:rPr>
          <w:rFonts w:eastAsia="Times New Roman"/>
          <w:szCs w:val="24"/>
        </w:rPr>
        <w:t xml:space="preserve">ιμή του αγροτικού ρεύματος, κατάργηση του μειωμένου ΦΠΑ στα νησιά. </w:t>
      </w:r>
    </w:p>
    <w:p w14:paraId="429675F6"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Είναι από τις περιπτώσεις που μπορεί κάποιος να πει ότι όντως το σύμπαν συνωμότησε, δυστυχώς, όμως σε τελείως λάθος κατεύθυνση. Μου θυμίζετε στελέχη επιχειρήσεων με βαρύγδουπους τίτλους κα</w:t>
      </w:r>
      <w:r>
        <w:rPr>
          <w:rFonts w:eastAsia="Times New Roman"/>
          <w:szCs w:val="24"/>
        </w:rPr>
        <w:t xml:space="preserve">ι μεταπτυχιακά και ζηλευτά βιογραφικά, που όταν δεν τους βγαίνουν τα νούμερα, μετά από τη μεγάλη ανάλυσή τους, προτείνουν απολύσεις, λες και </w:t>
      </w:r>
      <w:r>
        <w:rPr>
          <w:rFonts w:eastAsia="Times New Roman"/>
          <w:szCs w:val="24"/>
        </w:rPr>
        <w:lastRenderedPageBreak/>
        <w:t xml:space="preserve">αυτό δεν μπορεί να το κάνει ο οποιοσδήποτε, ακόμα και αν δεν έχει διοικήσει ποτέ επιχείρηση. </w:t>
      </w:r>
    </w:p>
    <w:p w14:paraId="429675F7"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Το ζήτημα, λοιπόν, εί</w:t>
      </w:r>
      <w:r>
        <w:rPr>
          <w:rFonts w:eastAsia="Times New Roman"/>
          <w:szCs w:val="24"/>
        </w:rPr>
        <w:t>ναι να αλλάξουμε τα δεδομένα της εξίσωσης, να αυξήσουμε την παραγωγή και να πάρουμε τα λεφτά από εκεί που μας λείπουν και όχι να στοχεύουμε κάθε φορά σε επαγγελματικούς κλάδους για να πληρώσουν τα σπασμένα. Αυτή, όμως, είναι δύσκολη δουλειά, την οποία είτε</w:t>
      </w:r>
      <w:r>
        <w:rPr>
          <w:rFonts w:eastAsia="Times New Roman"/>
          <w:szCs w:val="24"/>
        </w:rPr>
        <w:t xml:space="preserve"> δεν μπορείτε είτε δεν θέλετε να κάνετε. </w:t>
      </w:r>
    </w:p>
    <w:p w14:paraId="429675F8"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Η ίδια εικόνα επικρατεί και στους υπόλοιπους κλάδους της οικονομίας.</w:t>
      </w:r>
    </w:p>
    <w:p w14:paraId="429675F9"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Επειδή δεν έχω ιδιαίτερο χρόνο στη διάθεσή μου, θέλω μόνο να θυμίσω ότι μια επιχείρηση, ένα ελεύθερος επαγγελματίας, μπορεί να φτάσει να καταβάλε</w:t>
      </w:r>
      <w:r>
        <w:rPr>
          <w:rFonts w:eastAsia="Times New Roman"/>
          <w:szCs w:val="24"/>
        </w:rPr>
        <w:t xml:space="preserve">ι ακόμα και το 60% των εισοδημάτων του στο </w:t>
      </w:r>
      <w:r>
        <w:rPr>
          <w:rFonts w:eastAsia="Times New Roman"/>
          <w:szCs w:val="24"/>
        </w:rPr>
        <w:t>δ</w:t>
      </w:r>
      <w:r>
        <w:rPr>
          <w:rFonts w:eastAsia="Times New Roman"/>
          <w:szCs w:val="24"/>
        </w:rPr>
        <w:t xml:space="preserve">ημόσιο, αν συνυπολογίσει κανείς τις επιβαρύνσεις από τον φόρο εισοδήματος, την προκαταβολή του φόρου, τον φόρο επιτηδεύματος, τον φόρο αλληλεγγύης και τις ασφαλιστικές εισφορές. </w:t>
      </w:r>
    </w:p>
    <w:p w14:paraId="429675FA"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Κατά συνέπεια θεωρώ ότι με αυτό τ</w:t>
      </w:r>
      <w:r>
        <w:rPr>
          <w:rFonts w:eastAsia="Times New Roman"/>
          <w:szCs w:val="24"/>
        </w:rPr>
        <w:t xml:space="preserve">ο οικονομικό περιβάλλον, με αυτή τη φορολογία σε νοικοκυριά κι επιχειρήσεις και με τα σημερινά επίπεδα μισθών και ανεργίας, είναι αδύνατον να πετύχετε τον στόχο που έχετε βάλει για την ανάπτυξη. </w:t>
      </w:r>
    </w:p>
    <w:p w14:paraId="429675FB" w14:textId="77777777" w:rsidR="00BC01D7" w:rsidRDefault="000E022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szCs w:val="24"/>
        </w:rPr>
        <w:t>Κλείνω με τις αποκρατικοποιήσεις, ένα πιθανό έσοδο</w:t>
      </w:r>
      <w:r>
        <w:rPr>
          <w:rFonts w:eastAsia="Times New Roman"/>
          <w:szCs w:val="24"/>
        </w:rPr>
        <w:t>,</w:t>
      </w:r>
      <w:r>
        <w:rPr>
          <w:rFonts w:eastAsia="Times New Roman"/>
          <w:szCs w:val="24"/>
        </w:rPr>
        <w:t xml:space="preserve"> το οποίο επιδιώκει κάθε κυβέρνηση για να προκαλέσει την ανάπτυξη. </w:t>
      </w:r>
    </w:p>
    <w:p w14:paraId="429675FC"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Εάν υπάρχει μια περίπτωση να μας διαψεύσετε και να πιάσετε τον στόχο για την ανάπτυξη του 2,7% μέσα στο 2017, είναι να καταφέρετε τα ακατόρθωτα στις αποκρατικοποιήσεις. Κι εδώ</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προβλήματα άρχισαν με το καλημέρα. Από τα 2 δισεκατομμύρια έσοδα που έχετε προϋπολογίσει για το 2017, ήδη μετά το φιάσκο στον ΔΕΣΦΑ, πρέπει να αφαιρέσετε 188</w:t>
      </w:r>
      <w:r>
        <w:rPr>
          <w:rFonts w:eastAsia="Times New Roman" w:cs="Times New Roman"/>
          <w:szCs w:val="24"/>
          <w:vertAlign w:val="superscript"/>
        </w:rPr>
        <w:t xml:space="preserve"> </w:t>
      </w:r>
      <w:r>
        <w:rPr>
          <w:rFonts w:eastAsia="Times New Roman" w:cs="Times New Roman"/>
          <w:szCs w:val="24"/>
        </w:rPr>
        <w:t xml:space="preserve">εκατομμύρια. </w:t>
      </w:r>
    </w:p>
    <w:p w14:paraId="429675FD"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Επιπλέον, αν κρίνουμε από τα πεπραγμένα σας στον τομέα αυτό, μάλλον πρέπει να κρατάμ</w:t>
      </w:r>
      <w:r>
        <w:rPr>
          <w:rFonts w:eastAsia="Times New Roman" w:cs="Times New Roman"/>
          <w:szCs w:val="24"/>
        </w:rPr>
        <w:t xml:space="preserve">ε πολύ μικρό καλάθι συνολικά. Θα θυμίσω μόνο ότι το 51% των μετοχών του ΟΛΠ πουλήθηκε για 280 εκατομμύρια, τη </w:t>
      </w:r>
      <w:r>
        <w:rPr>
          <w:rFonts w:eastAsia="Times New Roman" w:cs="Times New Roman"/>
          <w:szCs w:val="24"/>
        </w:rPr>
        <w:lastRenderedPageBreak/>
        <w:t xml:space="preserve">στιγμή που η συνολική συμφωνία για το </w:t>
      </w:r>
      <w:r>
        <w:rPr>
          <w:rFonts w:eastAsia="Times New Roman" w:cs="Times New Roman"/>
          <w:szCs w:val="24"/>
        </w:rPr>
        <w:t>λ</w:t>
      </w:r>
      <w:r>
        <w:rPr>
          <w:rFonts w:eastAsia="Times New Roman" w:cs="Times New Roman"/>
          <w:szCs w:val="24"/>
        </w:rPr>
        <w:t>ιμάνι της Λεμεσού, ένα λιμάνι πολύ μικρότερης δυναμικότητας απ’ αυτό του Πειραιά, έφτασε τα 2 δισεκατομμύρι</w:t>
      </w:r>
      <w:r>
        <w:rPr>
          <w:rFonts w:eastAsia="Times New Roman" w:cs="Times New Roman"/>
          <w:szCs w:val="24"/>
        </w:rPr>
        <w:t xml:space="preserve">α ευρώ και μάλιστα για είκοσι πέντε και όχι για τριάντα έξι χρόνια παραχώρησης, όπως έγινε με τον Πειραιά. </w:t>
      </w:r>
    </w:p>
    <w:p w14:paraId="429675FE"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Θέλω, επίσης, να θυμίσω ότι ο ίδιος ο Πρωθυπουργός φαίνεται να είπε σε σύσκεψη</w:t>
      </w:r>
      <w:r>
        <w:rPr>
          <w:rFonts w:eastAsia="Times New Roman" w:cs="Times New Roman"/>
          <w:szCs w:val="24"/>
        </w:rPr>
        <w:t>,</w:t>
      </w:r>
      <w:r>
        <w:rPr>
          <w:rFonts w:eastAsia="Times New Roman" w:cs="Times New Roman"/>
          <w:szCs w:val="24"/>
        </w:rPr>
        <w:t xml:space="preserve"> που έγινε πρόσφατα σε φορείς στη Θεσσαλονίκη για το </w:t>
      </w:r>
      <w:r>
        <w:rPr>
          <w:rFonts w:eastAsia="Times New Roman" w:cs="Times New Roman"/>
          <w:szCs w:val="24"/>
        </w:rPr>
        <w:t>λ</w:t>
      </w:r>
      <w:r>
        <w:rPr>
          <w:rFonts w:eastAsia="Times New Roman" w:cs="Times New Roman"/>
          <w:szCs w:val="24"/>
        </w:rPr>
        <w:t>ιμάνι, ότι το ε</w:t>
      </w:r>
      <w:r>
        <w:rPr>
          <w:rFonts w:eastAsia="Times New Roman" w:cs="Times New Roman"/>
          <w:szCs w:val="24"/>
        </w:rPr>
        <w:t xml:space="preserve">νδιαφέρον της Κυβέρνησης εστιάζεται στο θέμα των επενδύσεων και όχι στο ύψος του τιμήματος, γιατί αυτό πάει στη «μαύρη τρύπα» του χρέους. Έτσι είπε. Αν είναι όντως έτσι τα πράγματα, τότε οι «τρύπες» του </w:t>
      </w:r>
      <w:r>
        <w:rPr>
          <w:rFonts w:eastAsia="Times New Roman" w:cs="Times New Roman"/>
          <w:szCs w:val="24"/>
        </w:rPr>
        <w:t>π</w:t>
      </w:r>
      <w:r>
        <w:rPr>
          <w:rFonts w:eastAsia="Times New Roman" w:cs="Times New Roman"/>
          <w:szCs w:val="24"/>
        </w:rPr>
        <w:t>ροϋπολογισμού θα συνεχίσουν να μεγαλώνουν, οι στόχοι</w:t>
      </w:r>
      <w:r>
        <w:rPr>
          <w:rFonts w:eastAsia="Times New Roman" w:cs="Times New Roman"/>
          <w:szCs w:val="24"/>
        </w:rPr>
        <w:t xml:space="preserve"> θα πάνε περίπατο και το φάντασμα του «κόφτη» θα γίνεται ολοένα και πιο απειλητικό. </w:t>
      </w:r>
    </w:p>
    <w:p w14:paraId="429675FF"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 xml:space="preserve">Υπό αυτές τις συνθήκες είναι αυτονόητο ότι η Δημοκρατική Συμπαράταξη καταψηφίζει τον </w:t>
      </w:r>
      <w:r>
        <w:rPr>
          <w:rFonts w:eastAsia="Times New Roman" w:cs="Times New Roman"/>
          <w:szCs w:val="24"/>
        </w:rPr>
        <w:t>π</w:t>
      </w:r>
      <w:r>
        <w:rPr>
          <w:rFonts w:eastAsia="Times New Roman" w:cs="Times New Roman"/>
          <w:szCs w:val="24"/>
        </w:rPr>
        <w:t xml:space="preserve">ροϋπολογισμό. </w:t>
      </w:r>
    </w:p>
    <w:p w14:paraId="42967600"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2967601" w14:textId="77777777" w:rsidR="00BC01D7" w:rsidRDefault="000E022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Κι εμείς ευχαριστ</w:t>
      </w:r>
      <w:r>
        <w:rPr>
          <w:rFonts w:eastAsia="Times New Roman" w:cs="Times New Roman"/>
          <w:szCs w:val="24"/>
        </w:rPr>
        <w:t>ούμε.</w:t>
      </w:r>
    </w:p>
    <w:p w14:paraId="42967602"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w:t>
      </w:r>
      <w:proofErr w:type="spellStart"/>
      <w:r>
        <w:rPr>
          <w:rFonts w:eastAsia="Times New Roman" w:cs="Times New Roman"/>
          <w:szCs w:val="24"/>
        </w:rPr>
        <w:t>Βαρδαλής</w:t>
      </w:r>
      <w:proofErr w:type="spellEnd"/>
      <w:r>
        <w:rPr>
          <w:rFonts w:eastAsia="Times New Roman" w:cs="Times New Roman"/>
          <w:szCs w:val="24"/>
        </w:rPr>
        <w:t xml:space="preserve"> από το ΚΚΕ. </w:t>
      </w:r>
    </w:p>
    <w:p w14:paraId="42967603" w14:textId="77777777" w:rsidR="00BC01D7" w:rsidRDefault="000E0221">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 </w:t>
      </w:r>
    </w:p>
    <w:p w14:paraId="42967604"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w:t>
      </w:r>
      <w:r>
        <w:rPr>
          <w:rFonts w:eastAsia="Times New Roman" w:cs="Times New Roman"/>
          <w:szCs w:val="24"/>
        </w:rPr>
        <w:t>π</w:t>
      </w:r>
      <w:r>
        <w:rPr>
          <w:rFonts w:eastAsia="Times New Roman" w:cs="Times New Roman"/>
          <w:szCs w:val="24"/>
        </w:rPr>
        <w:t>ροϋπολογισμός που συζητάμε δείχνει τη συνέπεια της Κυβέρνησης -θα έλεγα- την αποφασιστικότητά της να εφαρμόσει όλα όσα π</w:t>
      </w:r>
      <w:r>
        <w:rPr>
          <w:rFonts w:eastAsia="Times New Roman" w:cs="Times New Roman"/>
          <w:szCs w:val="24"/>
        </w:rPr>
        <w:t>ροβλέπονται στα μνημόνια. Σε αυτό το ζήτημα δεν έχει καμ</w:t>
      </w:r>
      <w:r>
        <w:rPr>
          <w:rFonts w:eastAsia="Times New Roman" w:cs="Times New Roman"/>
          <w:szCs w:val="24"/>
        </w:rPr>
        <w:t>μ</w:t>
      </w:r>
      <w:r>
        <w:rPr>
          <w:rFonts w:eastAsia="Times New Roman" w:cs="Times New Roman"/>
          <w:szCs w:val="24"/>
        </w:rPr>
        <w:t>ιά, μα κα</w:t>
      </w:r>
      <w:r>
        <w:rPr>
          <w:rFonts w:eastAsia="Times New Roman" w:cs="Times New Roman"/>
          <w:szCs w:val="24"/>
        </w:rPr>
        <w:t>μ</w:t>
      </w:r>
      <w:r>
        <w:rPr>
          <w:rFonts w:eastAsia="Times New Roman" w:cs="Times New Roman"/>
          <w:szCs w:val="24"/>
        </w:rPr>
        <w:t>μιά ταλάντευση. Ο στόχος της είναι ξεκάθαρος: να δημιουργήσει προϋποθέσεις</w:t>
      </w:r>
      <w:r>
        <w:rPr>
          <w:rFonts w:eastAsia="Times New Roman" w:cs="Times New Roman"/>
          <w:szCs w:val="24"/>
        </w:rPr>
        <w:t>,</w:t>
      </w:r>
      <w:r>
        <w:rPr>
          <w:rFonts w:eastAsia="Times New Roman" w:cs="Times New Roman"/>
          <w:szCs w:val="24"/>
        </w:rPr>
        <w:t xml:space="preserve"> έτσι ώστε να έρθουν επενδύσεις, να αντιμετωπιστεί το πρόβλημα του κρατικού χρέους, να επιτευχθεί ο στόχος της δημ</w:t>
      </w:r>
      <w:r>
        <w:rPr>
          <w:rFonts w:eastAsia="Times New Roman" w:cs="Times New Roman"/>
          <w:szCs w:val="24"/>
        </w:rPr>
        <w:t xml:space="preserve">οσιονομικής πειθαρχίας. Να δημιουργηθούν, δηλαδή, με άλλα λόγια, όλες εκείνες οι προϋποθέσεις ώστε να εξασφαλιστεί η αύξηση του ποσοστού κέρδους των επιχειρηματικών ομίλων. Μόνο που όλα τα παραπάνω σημαίνουν μόνιμες λαϊκές θυσίες που περιγράφονται και στο </w:t>
      </w:r>
      <w:r>
        <w:rPr>
          <w:rFonts w:eastAsia="Times New Roman" w:cs="Times New Roman"/>
          <w:szCs w:val="24"/>
        </w:rPr>
        <w:t xml:space="preserve">ευρωπαϊκό εξάμηνο, αλλά και για τη χώρα μας ειδικότερα στο τρίτο μνημόνιο. </w:t>
      </w:r>
    </w:p>
    <w:p w14:paraId="42967605"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lastRenderedPageBreak/>
        <w:t>Ταυτόχρονα, όμως, αποτελεί και ανάγκη για τη διασφάλιση της στρατηγικής επιλογής της αστικής τάξης της χώρας μας για τη συμμετοχή της Ελλάδας στην Ευρωπαϊκή Ένωση και στην Ευρωζώνη</w:t>
      </w:r>
      <w:r>
        <w:rPr>
          <w:rFonts w:eastAsia="Times New Roman" w:cs="Times New Roman"/>
          <w:szCs w:val="24"/>
        </w:rPr>
        <w:t>. Ιδιαίτερα στις παρούσες συνθήκες αποτελεί και προϋπόθεση για την πρόσβαση του αστικού κράτους σε πηγές φθηνότερης χρηματοδότησης.</w:t>
      </w:r>
    </w:p>
    <w:p w14:paraId="42967606"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Τον χαρακτηρίζετε αναπτυξιακό και πανηγυρίζετε για το ποσοστό ανάπτυξης που προβλέπει</w:t>
      </w:r>
      <w:r>
        <w:rPr>
          <w:rFonts w:eastAsia="Times New Roman" w:cs="Times New Roman"/>
          <w:szCs w:val="24"/>
        </w:rPr>
        <w:t xml:space="preserve"> αλλά και για το ύψος του πρωτογενούς πλεονάσματος. Πανηγυρίζετε γιατί σας βγαίνουν τα νούμερα, γιατί πιάνετε τους στόχους σας, γιατί πετύχατε -όπως λέτε- τη σταθεροποίηση της οικονομίας από το τρίτο τρίμηνο του 2016, κρύβοντας πως τα πρωτογενή πλεονάσματά</w:t>
      </w:r>
      <w:r>
        <w:rPr>
          <w:rFonts w:eastAsia="Times New Roman" w:cs="Times New Roman"/>
          <w:szCs w:val="24"/>
        </w:rPr>
        <w:t xml:space="preserve"> σας είναι ελλείμματα της λαϊκής οικογένειας. </w:t>
      </w:r>
    </w:p>
    <w:p w14:paraId="42967607"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Η λαϊκή οικογένεια</w:t>
      </w:r>
      <w:r>
        <w:rPr>
          <w:rFonts w:eastAsia="Times New Roman" w:cs="Times New Roman"/>
          <w:szCs w:val="24"/>
        </w:rPr>
        <w:t>,</w:t>
      </w:r>
      <w:r>
        <w:rPr>
          <w:rFonts w:eastAsia="Times New Roman" w:cs="Times New Roman"/>
          <w:szCs w:val="24"/>
        </w:rPr>
        <w:t xml:space="preserve"> που βλέπει τον δικό της προϋπολογισμό να μην βγαίνει, δεν έχει κανέναν, μα κανέναν λόγο να πανηγυρίζει μαζί σας. Η όποια ανάπτυξη όχι μόνο δεν θα φέρει πίσω τις απώλειες των χρόνων της καπι</w:t>
      </w:r>
      <w:r>
        <w:rPr>
          <w:rFonts w:eastAsia="Times New Roman" w:cs="Times New Roman"/>
          <w:szCs w:val="24"/>
        </w:rPr>
        <w:t xml:space="preserve">ταλιστικής οικονομικής κρίσης, αντίθετα παίρνετε και θα πάρετε και </w:t>
      </w:r>
      <w:r>
        <w:rPr>
          <w:rFonts w:eastAsia="Times New Roman" w:cs="Times New Roman"/>
          <w:szCs w:val="24"/>
        </w:rPr>
        <w:lastRenderedPageBreak/>
        <w:t xml:space="preserve">νέα μέτρα σε βάρος των εργαζόμενων και ο </w:t>
      </w:r>
      <w:r>
        <w:rPr>
          <w:rFonts w:eastAsia="Times New Roman" w:cs="Times New Roman"/>
          <w:szCs w:val="24"/>
        </w:rPr>
        <w:t>π</w:t>
      </w:r>
      <w:r>
        <w:rPr>
          <w:rFonts w:eastAsia="Times New Roman" w:cs="Times New Roman"/>
          <w:szCs w:val="24"/>
        </w:rPr>
        <w:t xml:space="preserve">ροϋπολογισμός που καταθέσατε αυτό ακριβώς προδιαγράφει, την κλιμάκωση, δηλαδή, της αντιλαϊκής επίθεσης. </w:t>
      </w:r>
    </w:p>
    <w:p w14:paraId="42967608"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 xml:space="preserve">Γιατί -για παράδειγμα- ούτε στο πρόγραμμα </w:t>
      </w:r>
      <w:r>
        <w:rPr>
          <w:rFonts w:eastAsia="Times New Roman" w:cs="Times New Roman"/>
          <w:szCs w:val="24"/>
        </w:rPr>
        <w:t xml:space="preserve">του ΣΥΡΙΖΑ αλλά ούτε και σε αυτό της Νέας Δημοκρατίας υπάρχει η επιστροφή των απωλειών των τελευταίων έξι χρόνων για τους εργαζόμενους και τα λαϊκά στρώματα; Είναι τυχαίο; Όχι βέβαια. </w:t>
      </w:r>
    </w:p>
    <w:p w14:paraId="42967609" w14:textId="77777777" w:rsidR="00BC01D7" w:rsidRDefault="000E0221">
      <w:pPr>
        <w:spacing w:after="0" w:line="600" w:lineRule="auto"/>
        <w:ind w:firstLine="720"/>
        <w:jc w:val="both"/>
        <w:rPr>
          <w:rFonts w:eastAsia="Times New Roman" w:cs="Times New Roman"/>
          <w:szCs w:val="24"/>
        </w:rPr>
      </w:pPr>
      <w:r>
        <w:rPr>
          <w:rFonts w:eastAsia="Times New Roman" w:cs="Times New Roman"/>
          <w:szCs w:val="24"/>
        </w:rPr>
        <w:t xml:space="preserve">Όποια κι αν είναι η κατάληξη της δεύτερης αξιολόγησης, το βέβαιο είναι </w:t>
      </w:r>
      <w:r w:rsidRPr="00E15697">
        <w:rPr>
          <w:rFonts w:eastAsia="Times New Roman" w:cs="Times New Roman"/>
          <w:color w:val="000000" w:themeColor="text1"/>
          <w:szCs w:val="24"/>
        </w:rPr>
        <w:t xml:space="preserve">πως το σύνολο των εργασιακών σχέσεων, όπως για παράδειγμα ο κατώτατος μισθός, οι ομαδικές απολύσεις, η συνδικαλιστική δράση, θα προσαρμοστούν ακόμα περισσότερο στις ανάγκες της κερδοφορίας του κεφαλαίου. </w:t>
      </w:r>
    </w:p>
    <w:p w14:paraId="4296760A" w14:textId="77777777" w:rsidR="00BC01D7" w:rsidRDefault="000E0221">
      <w:pPr>
        <w:spacing w:line="600" w:lineRule="auto"/>
        <w:ind w:firstLine="720"/>
        <w:jc w:val="both"/>
        <w:rPr>
          <w:rFonts w:eastAsia="Times New Roman" w:cs="Times New Roman"/>
          <w:szCs w:val="24"/>
        </w:rPr>
      </w:pPr>
      <w:r w:rsidRPr="00BC3E66">
        <w:rPr>
          <w:rFonts w:eastAsia="Times New Roman" w:cs="Times New Roman"/>
          <w:szCs w:val="24"/>
        </w:rPr>
        <w:t xml:space="preserve">Εδώ τι αποδεικνύεται; Πως παρά το ότι πανηγυρίζετε πως περνάμε σε μια φάση ανάπτυξης της καπιταλιστικής οικονομίας, οι ανατροπές στα </w:t>
      </w:r>
      <w:r>
        <w:rPr>
          <w:rFonts w:eastAsia="Times New Roman" w:cs="Times New Roman"/>
          <w:szCs w:val="24"/>
        </w:rPr>
        <w:lastRenderedPageBreak/>
        <w:t>εργασιακά αποδεικνύουν με τον καλύτερο τρόπο</w:t>
      </w:r>
      <w:r>
        <w:rPr>
          <w:rFonts w:eastAsia="Times New Roman" w:cs="Times New Roman"/>
          <w:szCs w:val="24"/>
        </w:rPr>
        <w:t>,</w:t>
      </w:r>
      <w:r>
        <w:rPr>
          <w:rFonts w:eastAsia="Times New Roman" w:cs="Times New Roman"/>
          <w:szCs w:val="24"/>
        </w:rPr>
        <w:t xml:space="preserve"> πως οι θυσίες των εργαζόμενων θα συνεχιστούν και στη φάση της ανάπτυξης. Άλλω</w:t>
      </w:r>
      <w:r>
        <w:rPr>
          <w:rFonts w:eastAsia="Times New Roman" w:cs="Times New Roman"/>
          <w:szCs w:val="24"/>
        </w:rPr>
        <w:t>στε στα διάφορα ταξίδια σας στο εξωτερικό, αγκαλιά βεβαίως με τους διάφορους ντόπιους επιχειρηματίες, διαφημίζετε εσείς οι ίδιοι όλες αυτές τις προϋποθέσεις</w:t>
      </w:r>
      <w:r>
        <w:rPr>
          <w:rFonts w:eastAsia="Times New Roman" w:cs="Times New Roman"/>
          <w:szCs w:val="24"/>
        </w:rPr>
        <w:t>,</w:t>
      </w:r>
      <w:r>
        <w:rPr>
          <w:rFonts w:eastAsia="Times New Roman" w:cs="Times New Roman"/>
          <w:szCs w:val="24"/>
        </w:rPr>
        <w:t xml:space="preserve"> που εξασφαλίζουν την κερδοφορία των επιχειρηματικών ομίλων, στην προσπάθειά σας, βέβαια, να αναζητ</w:t>
      </w:r>
      <w:r>
        <w:rPr>
          <w:rFonts w:eastAsia="Times New Roman" w:cs="Times New Roman"/>
          <w:szCs w:val="24"/>
        </w:rPr>
        <w:t xml:space="preserve">ήσετε νέους επενδυτές. </w:t>
      </w:r>
      <w:r>
        <w:rPr>
          <w:rFonts w:eastAsia="Times New Roman" w:cs="Times New Roman"/>
          <w:szCs w:val="24"/>
        </w:rPr>
        <w:t>Σ</w:t>
      </w:r>
      <w:r>
        <w:rPr>
          <w:rFonts w:eastAsia="Times New Roman" w:cs="Times New Roman"/>
          <w:szCs w:val="24"/>
        </w:rPr>
        <w:t>τον λαό</w:t>
      </w:r>
      <w:r>
        <w:rPr>
          <w:rFonts w:eastAsia="Times New Roman" w:cs="Times New Roman"/>
          <w:szCs w:val="24"/>
        </w:rPr>
        <w:t>,</w:t>
      </w:r>
      <w:r>
        <w:rPr>
          <w:rFonts w:eastAsia="Times New Roman" w:cs="Times New Roman"/>
          <w:szCs w:val="24"/>
        </w:rPr>
        <w:t xml:space="preserve"> βεβαίως ταυτόχρονα, πουλάτε φούμαρα για μεταξωτές κορδέλες. </w:t>
      </w:r>
    </w:p>
    <w:p w14:paraId="4296760B" w14:textId="77777777" w:rsidR="00BC01D7" w:rsidRDefault="000E0221">
      <w:pPr>
        <w:spacing w:line="600" w:lineRule="auto"/>
        <w:ind w:firstLine="720"/>
        <w:jc w:val="both"/>
        <w:rPr>
          <w:rFonts w:eastAsia="Times New Roman"/>
          <w:szCs w:val="24"/>
        </w:rPr>
      </w:pPr>
      <w:r>
        <w:rPr>
          <w:rFonts w:eastAsia="Times New Roman"/>
          <w:szCs w:val="24"/>
        </w:rPr>
        <w:t xml:space="preserve">Δεύτερο ζήτημα που θέλω να σταθώ. Μπροστά μας έχουμε έναν αντιλαϊκό και ταξικό </w:t>
      </w:r>
      <w:r>
        <w:rPr>
          <w:rFonts w:eastAsia="Times New Roman"/>
          <w:szCs w:val="24"/>
        </w:rPr>
        <w:t>π</w:t>
      </w:r>
      <w:r>
        <w:rPr>
          <w:rFonts w:eastAsia="Times New Roman"/>
          <w:szCs w:val="24"/>
        </w:rPr>
        <w:t xml:space="preserve">ροϋπολογισμό. Γιατί είναι αντιλαϊκός και ταξικός; Γιατί όπως όλοι οι προηγούμενοι </w:t>
      </w:r>
      <w:r>
        <w:rPr>
          <w:rFonts w:eastAsia="Times New Roman"/>
          <w:szCs w:val="24"/>
        </w:rPr>
        <w:t xml:space="preserve">προϋπολογισμοί παίρνουν από τον λαό και τα δίνουν στο μεγάλο κεφάλαιο, έτσι και ο </w:t>
      </w:r>
      <w:r>
        <w:rPr>
          <w:rFonts w:eastAsia="Times New Roman"/>
          <w:szCs w:val="24"/>
        </w:rPr>
        <w:t>π</w:t>
      </w:r>
      <w:r>
        <w:rPr>
          <w:rFonts w:eastAsia="Times New Roman"/>
          <w:szCs w:val="24"/>
        </w:rPr>
        <w:t xml:space="preserve">ροϋπολογισμός του 2017 ενσωματώνει αντιλαϊκά μέτρα ύψους 4 δισεκατομμυρίων ευρώ, με κύριους άξονες την απογείωση της </w:t>
      </w:r>
      <w:proofErr w:type="spellStart"/>
      <w:r>
        <w:rPr>
          <w:rFonts w:eastAsia="Times New Roman"/>
          <w:szCs w:val="24"/>
        </w:rPr>
        <w:t>φοροληστείας</w:t>
      </w:r>
      <w:proofErr w:type="spellEnd"/>
      <w:r>
        <w:rPr>
          <w:rFonts w:eastAsia="Times New Roman"/>
          <w:szCs w:val="24"/>
        </w:rPr>
        <w:t xml:space="preserve"> απέναντι, βεβαίως, στα λαϊκά στρώματα αλλά </w:t>
      </w:r>
      <w:r>
        <w:rPr>
          <w:rFonts w:eastAsia="Times New Roman"/>
          <w:szCs w:val="24"/>
        </w:rPr>
        <w:t xml:space="preserve">και την παραπέρα διάλυση των κρατικών κονδυλίων που </w:t>
      </w:r>
      <w:r>
        <w:rPr>
          <w:rFonts w:eastAsia="Times New Roman"/>
          <w:szCs w:val="24"/>
        </w:rPr>
        <w:lastRenderedPageBreak/>
        <w:t xml:space="preserve">αφορούν, κυρίως, την κάλυψη ακόμα και στοιχειωδών κοινωνικών αναγκών. </w:t>
      </w:r>
    </w:p>
    <w:p w14:paraId="4296760C" w14:textId="77777777" w:rsidR="00BC01D7" w:rsidRDefault="000E0221">
      <w:pPr>
        <w:spacing w:line="600" w:lineRule="auto"/>
        <w:ind w:firstLine="720"/>
        <w:jc w:val="both"/>
        <w:rPr>
          <w:rFonts w:eastAsia="Times New Roman"/>
          <w:szCs w:val="24"/>
        </w:rPr>
      </w:pPr>
      <w:r>
        <w:rPr>
          <w:rFonts w:eastAsia="Times New Roman"/>
          <w:szCs w:val="24"/>
        </w:rPr>
        <w:t>Ε</w:t>
      </w:r>
      <w:r>
        <w:rPr>
          <w:rFonts w:eastAsia="Times New Roman"/>
          <w:szCs w:val="24"/>
        </w:rPr>
        <w:t>νώ προβλέπει –προσέξτε- ρυθμούς ανάπτυξης 2,7% για το 2017, την ίδια ώρα υπολογίζει πως τα αντιλαϊκά μέτρα που θα πάρει</w:t>
      </w:r>
      <w:r>
        <w:rPr>
          <w:rFonts w:eastAsia="Times New Roman"/>
          <w:szCs w:val="24"/>
        </w:rPr>
        <w:t>,</w:t>
      </w:r>
      <w:r>
        <w:rPr>
          <w:rFonts w:eastAsia="Times New Roman"/>
          <w:szCs w:val="24"/>
        </w:rPr>
        <w:t xml:space="preserve"> θα φέρουν σ</w:t>
      </w:r>
      <w:r>
        <w:rPr>
          <w:rFonts w:eastAsia="Times New Roman"/>
          <w:szCs w:val="24"/>
        </w:rPr>
        <w:t xml:space="preserve">τα κρατικά ταμεία 1,41 δισεκατομμύρια ευρώ, δηλαδή </w:t>
      </w:r>
      <w:proofErr w:type="spellStart"/>
      <w:r>
        <w:rPr>
          <w:rFonts w:eastAsia="Times New Roman"/>
          <w:szCs w:val="24"/>
        </w:rPr>
        <w:t>υπερτριπλάσια</w:t>
      </w:r>
      <w:proofErr w:type="spellEnd"/>
      <w:r>
        <w:rPr>
          <w:rFonts w:eastAsia="Times New Roman"/>
          <w:szCs w:val="24"/>
        </w:rPr>
        <w:t xml:space="preserve"> από αυτά που προέβλεπε ο </w:t>
      </w:r>
      <w:r>
        <w:rPr>
          <w:rFonts w:eastAsia="Times New Roman"/>
          <w:szCs w:val="24"/>
        </w:rPr>
        <w:t>π</w:t>
      </w:r>
      <w:r>
        <w:rPr>
          <w:rFonts w:eastAsia="Times New Roman"/>
          <w:szCs w:val="24"/>
        </w:rPr>
        <w:t xml:space="preserve">ροϋπολογισμός του 2016. Είναι μέτρα, βεβαίως, που δεν είναι μόνο για το 2017 αλλά είναι και για τα επόμενα χρόνια. Είναι μέτρα που ήρθαν για να μείνουν. </w:t>
      </w:r>
    </w:p>
    <w:p w14:paraId="4296760D" w14:textId="77777777" w:rsidR="00BC01D7" w:rsidRDefault="000E0221">
      <w:pPr>
        <w:spacing w:line="600" w:lineRule="auto"/>
        <w:ind w:firstLine="720"/>
        <w:jc w:val="both"/>
        <w:rPr>
          <w:rFonts w:eastAsia="Times New Roman"/>
          <w:szCs w:val="24"/>
        </w:rPr>
      </w:pPr>
      <w:r>
        <w:rPr>
          <w:rFonts w:eastAsia="Times New Roman"/>
          <w:szCs w:val="24"/>
        </w:rPr>
        <w:t>Τα φορολογι</w:t>
      </w:r>
      <w:r>
        <w:rPr>
          <w:rFonts w:eastAsia="Times New Roman"/>
          <w:szCs w:val="24"/>
        </w:rPr>
        <w:t>κά έσοδα προβλέπονται να διογκωθούν κατά 2,3% και από 45,8 δισεκατομμύρια να φτάσουν τα 46,86 δισεκατομμύρια ευρώ. Νέοι αντιλαϊκοί φόροι μπαίνουν στη ζωή μας από τη νέα χρονιά. Θυμίζω τους φόρους στα καύσιμα, τηλέφωνα, τσιγάρα, καφέ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Οι άμεσοι φόροι </w:t>
      </w:r>
      <w:r>
        <w:rPr>
          <w:rFonts w:eastAsia="Times New Roman"/>
          <w:szCs w:val="24"/>
        </w:rPr>
        <w:t>σε μισθωτούς και συνταξιούχους αναμένεται να απογειωθούν σε πο</w:t>
      </w:r>
      <w:r>
        <w:rPr>
          <w:rFonts w:eastAsia="Times New Roman"/>
          <w:szCs w:val="24"/>
        </w:rPr>
        <w:lastRenderedPageBreak/>
        <w:t xml:space="preserve">σοστό 14,5%. Οι έμμεσοι φόροι δηλαδή ΦΠΑ και άλλα χαράτσια που φορτώνονται στη λαϊκή κατανάλωση, αναμένεται να διογκωθούν κατά 5,6% και από 25,1 δισεκατομμύρια να πάνε στα 26,4 δισεκατομμύρια. </w:t>
      </w:r>
    </w:p>
    <w:p w14:paraId="4296760E" w14:textId="77777777" w:rsidR="00BC01D7" w:rsidRDefault="000E0221">
      <w:pPr>
        <w:spacing w:line="600" w:lineRule="auto"/>
        <w:ind w:firstLine="720"/>
        <w:jc w:val="both"/>
        <w:rPr>
          <w:rFonts w:eastAsia="Times New Roman"/>
          <w:szCs w:val="24"/>
        </w:rPr>
      </w:pPr>
      <w:r>
        <w:rPr>
          <w:rFonts w:eastAsia="Times New Roman"/>
          <w:szCs w:val="24"/>
        </w:rPr>
        <w:t>Όλα τα παραπάνω αποδεικνύουν με τον καλύτερο τρόπο</w:t>
      </w:r>
      <w:r>
        <w:rPr>
          <w:rFonts w:eastAsia="Times New Roman"/>
          <w:szCs w:val="24"/>
        </w:rPr>
        <w:t>,</w:t>
      </w:r>
      <w:r>
        <w:rPr>
          <w:rFonts w:eastAsia="Times New Roman"/>
          <w:szCs w:val="24"/>
        </w:rPr>
        <w:t xml:space="preserve"> από ποιους τα παίρνει ο </w:t>
      </w:r>
      <w:r>
        <w:rPr>
          <w:rFonts w:eastAsia="Times New Roman"/>
          <w:szCs w:val="24"/>
        </w:rPr>
        <w:t>π</w:t>
      </w:r>
      <w:r>
        <w:rPr>
          <w:rFonts w:eastAsia="Times New Roman"/>
          <w:szCs w:val="24"/>
        </w:rPr>
        <w:t xml:space="preserve">ροϋπολογισμός. Ο ταξικός προσανατολισμός του </w:t>
      </w:r>
      <w:r>
        <w:rPr>
          <w:rFonts w:eastAsia="Times New Roman"/>
          <w:szCs w:val="24"/>
        </w:rPr>
        <w:t>π</w:t>
      </w:r>
      <w:r>
        <w:rPr>
          <w:rFonts w:eastAsia="Times New Roman"/>
          <w:szCs w:val="24"/>
        </w:rPr>
        <w:t>ροϋπολογισμού, όμως, φαίνεται και από την αναδιανομή</w:t>
      </w:r>
      <w:r>
        <w:rPr>
          <w:rFonts w:eastAsia="Times New Roman"/>
          <w:szCs w:val="24"/>
        </w:rPr>
        <w:t>,</w:t>
      </w:r>
      <w:r>
        <w:rPr>
          <w:rFonts w:eastAsia="Times New Roman"/>
          <w:szCs w:val="24"/>
        </w:rPr>
        <w:t xml:space="preserve"> που κάνει σε όφελος του μεγάλου κεφαλαίου. Για παράδειγμα η κρατική δαπάνη για </w:t>
      </w:r>
      <w:r>
        <w:rPr>
          <w:rFonts w:eastAsia="Times New Roman"/>
          <w:szCs w:val="24"/>
        </w:rPr>
        <w:t xml:space="preserve">τη στήριξη του Προγράμματος Δημοσίων Επενδύσεων μέσω του εθνικού σκέλους διογκώνεται κατά 250 εκατομμύρια ευρώ. </w:t>
      </w:r>
    </w:p>
    <w:p w14:paraId="4296760F" w14:textId="77777777" w:rsidR="00BC01D7" w:rsidRDefault="000E0221">
      <w:pPr>
        <w:spacing w:line="600" w:lineRule="auto"/>
        <w:ind w:firstLine="720"/>
        <w:jc w:val="both"/>
        <w:rPr>
          <w:rFonts w:eastAsia="Times New Roman"/>
          <w:szCs w:val="24"/>
        </w:rPr>
      </w:pPr>
      <w:r>
        <w:rPr>
          <w:rFonts w:eastAsia="Times New Roman"/>
          <w:szCs w:val="24"/>
        </w:rPr>
        <w:t>Προβλέπονται νέες φορολογικές απαλλαγές ύψους 20,4 εκατομμυρίων ευρώ</w:t>
      </w:r>
      <w:r>
        <w:rPr>
          <w:rFonts w:eastAsia="Times New Roman"/>
          <w:szCs w:val="24"/>
        </w:rPr>
        <w:t>,</w:t>
      </w:r>
      <w:r>
        <w:rPr>
          <w:rFonts w:eastAsia="Times New Roman"/>
          <w:szCs w:val="24"/>
        </w:rPr>
        <w:t xml:space="preserve"> για τις επιχειρήσεις που θα ενταχθούν στον νέο λεγόμενο αναπτυξιακό νόμο.</w:t>
      </w:r>
      <w:r>
        <w:rPr>
          <w:rFonts w:eastAsia="Times New Roman"/>
          <w:szCs w:val="24"/>
        </w:rPr>
        <w:t xml:space="preserve"> Σε μια χρονιά που προβλέπεται αύξηση του ΑΕΠ κατά 2,7%, άρα και αύξηση των κερδών των επιχειρηματικών ομίλων για την </w:t>
      </w:r>
      <w:r>
        <w:rPr>
          <w:rFonts w:eastAsia="Times New Roman"/>
          <w:szCs w:val="24"/>
        </w:rPr>
        <w:lastRenderedPageBreak/>
        <w:t xml:space="preserve">ίδια χρονιά, την ίδια, λοιπόν, χρονιά οι φόροι στα κάθε είδους νομικά πρόσωπα, δηλαδή στους επιχειρηματικούς ομίλους, θα μειωθούν το 2017 </w:t>
      </w:r>
      <w:r>
        <w:rPr>
          <w:rFonts w:eastAsia="Times New Roman"/>
          <w:szCs w:val="24"/>
        </w:rPr>
        <w:t>κατά 7% και από 3,49 δισεκατομμύρια που ήταν το 2016 θα πάνε στα 3,24 δισεκατομμύρια το 2017.</w:t>
      </w:r>
    </w:p>
    <w:p w14:paraId="42967610" w14:textId="77777777" w:rsidR="00BC01D7" w:rsidRDefault="000E0221">
      <w:pPr>
        <w:spacing w:line="600" w:lineRule="auto"/>
        <w:ind w:firstLine="720"/>
        <w:jc w:val="both"/>
        <w:rPr>
          <w:rFonts w:eastAsia="Times New Roman"/>
          <w:szCs w:val="24"/>
        </w:rPr>
      </w:pPr>
      <w:r>
        <w:rPr>
          <w:rFonts w:eastAsia="Times New Roman"/>
          <w:szCs w:val="24"/>
        </w:rPr>
        <w:t xml:space="preserve">Υπάρχουν, βεβαίως, και τα χρήματα από το νέο ΕΣΠΑ, το πακέτο </w:t>
      </w:r>
      <w:proofErr w:type="spellStart"/>
      <w:r>
        <w:rPr>
          <w:rFonts w:eastAsia="Times New Roman"/>
          <w:szCs w:val="24"/>
        </w:rPr>
        <w:t>Γιουνκέρ</w:t>
      </w:r>
      <w:proofErr w:type="spellEnd"/>
      <w:r>
        <w:rPr>
          <w:rFonts w:eastAsia="Times New Roman"/>
          <w:szCs w:val="24"/>
        </w:rPr>
        <w:t>, τα οποία και πάλι θα δοθούν, ζεστό χρήμα, στους επιχειρηματικούς ομίλους. Εκεί θα καταλήξου</w:t>
      </w:r>
      <w:r>
        <w:rPr>
          <w:rFonts w:eastAsia="Times New Roman"/>
          <w:szCs w:val="24"/>
        </w:rPr>
        <w:t xml:space="preserve">ν.  </w:t>
      </w:r>
    </w:p>
    <w:p w14:paraId="42967611" w14:textId="77777777" w:rsidR="00BC01D7" w:rsidRDefault="000E0221">
      <w:pPr>
        <w:spacing w:line="600" w:lineRule="auto"/>
        <w:ind w:firstLine="720"/>
        <w:jc w:val="both"/>
        <w:rPr>
          <w:rFonts w:eastAsia="Times New Roman"/>
          <w:szCs w:val="24"/>
        </w:rPr>
      </w:pPr>
      <w:r>
        <w:rPr>
          <w:rFonts w:eastAsia="Times New Roman"/>
          <w:szCs w:val="24"/>
        </w:rPr>
        <w:t>Την ίδια ώρα η Κυβέρνηση εξακολουθεί να επαναλαμβάνει, με θράσος θα έλεγα, τα κούφια λόγια της περί δίκαιης κατανομής των βαρών. Βαφτίζετε «εθνική επιτυχία» τα βραχυπρόθεσμα μέτρα ελάφρυνσης του κρατικού χρέους. Η ελάφρυνση αυτή, όμως, αφορά το κεφάλα</w:t>
      </w:r>
      <w:r>
        <w:rPr>
          <w:rFonts w:eastAsia="Times New Roman"/>
          <w:szCs w:val="24"/>
        </w:rPr>
        <w:t xml:space="preserve">ιο, ενώ ο λαός θα συνεχίσει να ματώνει, όχι μόνο από τα μέτρα του τρίτου μνημονίου αλλά και από νέα μέτρα μετά το 2018, για να πιάνονται στη συνέχεια τα «ματωμένα» πλεονάσματα. </w:t>
      </w:r>
    </w:p>
    <w:p w14:paraId="42967612" w14:textId="77777777" w:rsidR="00BC01D7" w:rsidRDefault="000E0221">
      <w:pPr>
        <w:spacing w:line="600" w:lineRule="auto"/>
        <w:ind w:firstLine="720"/>
        <w:jc w:val="both"/>
        <w:rPr>
          <w:rFonts w:eastAsia="Times New Roman"/>
          <w:szCs w:val="24"/>
        </w:rPr>
      </w:pPr>
      <w:r>
        <w:rPr>
          <w:rFonts w:eastAsia="Times New Roman"/>
          <w:szCs w:val="24"/>
        </w:rPr>
        <w:lastRenderedPageBreak/>
        <w:t>Άλλωστε τα μέτρα για τη δεύτερη αξιολόγηση είναι μπροστά μας. Το ότι έτσι έχου</w:t>
      </w:r>
      <w:r>
        <w:rPr>
          <w:rFonts w:eastAsia="Times New Roman"/>
          <w:szCs w:val="24"/>
        </w:rPr>
        <w:t>ν τα πράγματα</w:t>
      </w:r>
      <w:r>
        <w:rPr>
          <w:rFonts w:eastAsia="Times New Roman"/>
          <w:szCs w:val="24"/>
        </w:rPr>
        <w:t>,</w:t>
      </w:r>
      <w:r>
        <w:rPr>
          <w:rFonts w:eastAsia="Times New Roman"/>
          <w:szCs w:val="24"/>
        </w:rPr>
        <w:t xml:space="preserve"> το επιβεβαίωσε και ο κ. </w:t>
      </w:r>
      <w:proofErr w:type="spellStart"/>
      <w:r>
        <w:rPr>
          <w:rFonts w:eastAsia="Times New Roman"/>
          <w:szCs w:val="24"/>
        </w:rPr>
        <w:t>Τσακαλώτος</w:t>
      </w:r>
      <w:proofErr w:type="spellEnd"/>
      <w:r>
        <w:rPr>
          <w:rFonts w:eastAsia="Times New Roman"/>
          <w:szCs w:val="24"/>
        </w:rPr>
        <w:t xml:space="preserve"> κατά τη συζήτηση του </w:t>
      </w:r>
      <w:r>
        <w:rPr>
          <w:rFonts w:eastAsia="Times New Roman"/>
          <w:szCs w:val="24"/>
        </w:rPr>
        <w:t>π</w:t>
      </w:r>
      <w:r>
        <w:rPr>
          <w:rFonts w:eastAsia="Times New Roman"/>
          <w:szCs w:val="24"/>
        </w:rPr>
        <w:t xml:space="preserve">ροϋπολογισμού στην </w:t>
      </w:r>
      <w:r>
        <w:rPr>
          <w:rFonts w:eastAsia="Times New Roman"/>
          <w:szCs w:val="24"/>
        </w:rPr>
        <w:t>ε</w:t>
      </w:r>
      <w:r>
        <w:rPr>
          <w:rFonts w:eastAsia="Times New Roman"/>
          <w:szCs w:val="24"/>
        </w:rPr>
        <w:t xml:space="preserve">πιτροπή. Υποσχέθηκε πως μετά το 2018, όταν μειωθούν τα πρωτογενή πλεονάσματα –αν μειωθούν- όταν ρυθμιστεί το χρέος, -διαβάζω από τα </w:t>
      </w:r>
      <w:r>
        <w:rPr>
          <w:rFonts w:eastAsia="Times New Roman"/>
          <w:szCs w:val="24"/>
        </w:rPr>
        <w:t>π</w:t>
      </w:r>
      <w:r>
        <w:rPr>
          <w:rFonts w:eastAsia="Times New Roman"/>
          <w:szCs w:val="24"/>
        </w:rPr>
        <w:t xml:space="preserve">ρακτικά της </w:t>
      </w:r>
      <w:r>
        <w:rPr>
          <w:rFonts w:eastAsia="Times New Roman"/>
          <w:szCs w:val="24"/>
        </w:rPr>
        <w:t>ε</w:t>
      </w:r>
      <w:r>
        <w:rPr>
          <w:rFonts w:eastAsia="Times New Roman"/>
          <w:szCs w:val="24"/>
        </w:rPr>
        <w:t>πιτροπής- «το πλεό</w:t>
      </w:r>
      <w:r>
        <w:rPr>
          <w:rFonts w:eastAsia="Times New Roman"/>
          <w:szCs w:val="24"/>
        </w:rPr>
        <w:t>νασμα θα το χρησιμοποιήσουμε για να μειώσουμε το κόστος σε συγκεκριμένες μικρομεσαίες επιχειρήσεις». Το τι κοστίζει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να παίρνει ένα εργαζόμενος και το </w:t>
      </w:r>
      <w:r>
        <w:rPr>
          <w:rFonts w:eastAsia="Times New Roman"/>
          <w:szCs w:val="24"/>
        </w:rPr>
        <w:t>τι</w:t>
      </w:r>
      <w:r>
        <w:rPr>
          <w:rFonts w:eastAsia="Times New Roman"/>
          <w:szCs w:val="24"/>
        </w:rPr>
        <w:t xml:space="preserve"> κοστίζει στον εργοδότη</w:t>
      </w:r>
      <w:r>
        <w:rPr>
          <w:rFonts w:eastAsia="Times New Roman"/>
          <w:szCs w:val="24"/>
        </w:rPr>
        <w:t>,</w:t>
      </w:r>
      <w:r>
        <w:rPr>
          <w:rFonts w:eastAsia="Times New Roman"/>
          <w:szCs w:val="24"/>
        </w:rPr>
        <w:t xml:space="preserve"> για να απασχολήσει έναν εργαζόμενο. </w:t>
      </w:r>
    </w:p>
    <w:p w14:paraId="42967613" w14:textId="77777777" w:rsidR="00BC01D7" w:rsidRDefault="000E0221">
      <w:pPr>
        <w:spacing w:line="600" w:lineRule="auto"/>
        <w:ind w:firstLine="720"/>
        <w:jc w:val="both"/>
        <w:rPr>
          <w:rFonts w:eastAsia="Times New Roman"/>
          <w:szCs w:val="24"/>
        </w:rPr>
      </w:pPr>
      <w:r>
        <w:rPr>
          <w:rFonts w:eastAsia="Times New Roman"/>
          <w:szCs w:val="24"/>
        </w:rPr>
        <w:t>Σ</w:t>
      </w:r>
      <w:r>
        <w:rPr>
          <w:rFonts w:eastAsia="Times New Roman"/>
          <w:szCs w:val="24"/>
        </w:rPr>
        <w:t xml:space="preserve">υνεχίζει: «Να το </w:t>
      </w:r>
      <w:r>
        <w:rPr>
          <w:rFonts w:eastAsia="Times New Roman"/>
          <w:szCs w:val="24"/>
        </w:rPr>
        <w:t>χρησιμοποιήσουμε και να δεσμευθούμε για τη μείωση των φόρων αυτών των στρωμάτων και των μικρομεσαίων επιχειρήσεων». Να γιατί διαπραγματεύεστε σκληρά. Για να περισσέψει χρήμα, να δοθεί για μείωση του έμμεσου κόστους των επιχειρήσεων και</w:t>
      </w:r>
      <w:r>
        <w:rPr>
          <w:rFonts w:eastAsia="Times New Roman"/>
          <w:szCs w:val="24"/>
        </w:rPr>
        <w:t>,</w:t>
      </w:r>
      <w:r>
        <w:rPr>
          <w:rFonts w:eastAsia="Times New Roman"/>
          <w:szCs w:val="24"/>
        </w:rPr>
        <w:t xml:space="preserve"> βεβαίως, για τη φορ</w:t>
      </w:r>
      <w:r>
        <w:rPr>
          <w:rFonts w:eastAsia="Times New Roman"/>
          <w:szCs w:val="24"/>
        </w:rPr>
        <w:t>ολογική τους ελάφρυνση.</w:t>
      </w:r>
    </w:p>
    <w:p w14:paraId="42967614"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Τρίτο ζήτημα</w:t>
      </w:r>
      <w:r>
        <w:rPr>
          <w:rFonts w:eastAsia="Times New Roman" w:cs="Times New Roman"/>
          <w:szCs w:val="24"/>
        </w:rPr>
        <w:t>.</w:t>
      </w:r>
      <w:r>
        <w:rPr>
          <w:rFonts w:eastAsia="Times New Roman" w:cs="Times New Roman"/>
          <w:szCs w:val="24"/>
        </w:rPr>
        <w:t xml:space="preserve"> Η Κυβέρνηση υποστηρίζει πως έχει κοινωνική ευαισθησία, πως αντιμετωπίζει την ακραία φτώχεια. Μας λέτε ότι έδωσε αντισταθμιστικά για την κατάργηση του ΕΚΑΣ, ότι καθιερώνει το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λληλεγγύης και άλλα για</w:t>
      </w:r>
      <w:r>
        <w:rPr>
          <w:rFonts w:eastAsia="Times New Roman" w:cs="Times New Roman"/>
          <w:szCs w:val="24"/>
        </w:rPr>
        <w:t xml:space="preserve"> την αντιμετώπιση της ακραίας φτώχειας και πάει λέγοντας. </w:t>
      </w:r>
    </w:p>
    <w:p w14:paraId="42967615"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Όλα αυτά συνιστούν μια ακόμη απάτη ολκής. Ας δώσουμε συγκεκριμένα παραδείγματα, για να δούμε γιατί υποστηρίζουμε κάτι τέτοιο. </w:t>
      </w:r>
    </w:p>
    <w:p w14:paraId="42967616"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Πρώτο παράδειγμα</w:t>
      </w:r>
      <w:r>
        <w:rPr>
          <w:rFonts w:eastAsia="Times New Roman" w:cs="Times New Roman"/>
          <w:szCs w:val="24"/>
        </w:rPr>
        <w:t>.</w:t>
      </w:r>
      <w:r>
        <w:rPr>
          <w:rFonts w:eastAsia="Times New Roman" w:cs="Times New Roman"/>
          <w:szCs w:val="24"/>
        </w:rPr>
        <w:t xml:space="preserve"> Ας δούμε τι έγινε με το ΕΚΑΣ. Φέτος η Κυβέρνηση έκοψ</w:t>
      </w:r>
      <w:r>
        <w:rPr>
          <w:rFonts w:eastAsia="Times New Roman" w:cs="Times New Roman"/>
          <w:szCs w:val="24"/>
        </w:rPr>
        <w:t>ε από τους χαμηλοσυνταξιούχους του ΕΚΑΣ 165 εκατομμύρια ευρώ και έδωσε ως αντισταθμιστικά μόλις 25 εκατομμύρια ευρώ, δηλαδή πρακτικά τους αφαίρεσε 140 εκατομμύρια ευρώ. Για το 2017</w:t>
      </w:r>
      <w:r>
        <w:rPr>
          <w:rFonts w:eastAsia="Times New Roman" w:cs="Times New Roman"/>
          <w:szCs w:val="24"/>
        </w:rPr>
        <w:t>,</w:t>
      </w:r>
      <w:r>
        <w:rPr>
          <w:rFonts w:eastAsia="Times New Roman" w:cs="Times New Roman"/>
          <w:szCs w:val="24"/>
        </w:rPr>
        <w:t xml:space="preserve"> προβλέπονται περικοπές 586,3 εκατομμυρίων ευρώ, ενώ τα ποσά των λεγόμενων </w:t>
      </w:r>
      <w:r>
        <w:rPr>
          <w:rFonts w:eastAsia="Times New Roman" w:cs="Times New Roman"/>
          <w:szCs w:val="24"/>
        </w:rPr>
        <w:t xml:space="preserve">«αντισταθμιστικών» είναι μόλις 17 εκατομμύρια ευρώ. Δηλαδή μέσα σε </w:t>
      </w:r>
      <w:r>
        <w:rPr>
          <w:rFonts w:eastAsia="Times New Roman" w:cs="Times New Roman"/>
          <w:szCs w:val="24"/>
        </w:rPr>
        <w:lastRenderedPageBreak/>
        <w:t xml:space="preserve">αυτή τη χρονιά θα αρπάξετε ολόκληρα 570 εκατομμύρια ευρώ από τους φτωχούς συνταξιούχους. </w:t>
      </w:r>
    </w:p>
    <w:p w14:paraId="42967617"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 παράδειγμα</w:t>
      </w:r>
      <w:r>
        <w:rPr>
          <w:rFonts w:eastAsia="Times New Roman" w:cs="Times New Roman"/>
          <w:szCs w:val="24"/>
        </w:rPr>
        <w:t>.</w:t>
      </w:r>
      <w:r>
        <w:rPr>
          <w:rFonts w:eastAsia="Times New Roman" w:cs="Times New Roman"/>
          <w:szCs w:val="24"/>
        </w:rPr>
        <w:t xml:space="preserve"> Οι συνολικές δαπάνες του </w:t>
      </w:r>
      <w:r>
        <w:rPr>
          <w:rFonts w:eastAsia="Times New Roman" w:cs="Times New Roman"/>
          <w:szCs w:val="24"/>
        </w:rPr>
        <w:t>τ</w:t>
      </w:r>
      <w:r>
        <w:rPr>
          <w:rFonts w:eastAsia="Times New Roman" w:cs="Times New Roman"/>
          <w:szCs w:val="24"/>
        </w:rPr>
        <w:t xml:space="preserve">ακτικού </w:t>
      </w:r>
      <w:r>
        <w:rPr>
          <w:rFonts w:eastAsia="Times New Roman" w:cs="Times New Roman"/>
          <w:szCs w:val="24"/>
        </w:rPr>
        <w:t>π</w:t>
      </w:r>
      <w:r>
        <w:rPr>
          <w:rFonts w:eastAsia="Times New Roman" w:cs="Times New Roman"/>
          <w:szCs w:val="24"/>
        </w:rPr>
        <w:t xml:space="preserve">ροϋπολογισμού για το Υπουργείο Υγείας είναι </w:t>
      </w:r>
      <w:r>
        <w:rPr>
          <w:rFonts w:eastAsia="Times New Roman" w:cs="Times New Roman"/>
          <w:szCs w:val="24"/>
        </w:rPr>
        <w:t xml:space="preserve">μειωμένες κατά 109 εκατομμύρια ευρώ, δηλαδή μείον 2,4%. Από 4,37 δισεκατομμύρια το 2016 πήγαν στα 4,26 δισεκατομμύρια το 2017. Δείτε τον πίνακα στη σελίδα 74. </w:t>
      </w:r>
    </w:p>
    <w:p w14:paraId="42967618"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Πιο συγκεκριμένα Για τον ΕΟΠΥΥ προβλέπεται μείωση της κρατικής επιχορήγησης κατά 200 εκατομμύρια</w:t>
      </w:r>
      <w:r>
        <w:rPr>
          <w:rFonts w:eastAsia="Times New Roman" w:cs="Times New Roman"/>
          <w:szCs w:val="24"/>
        </w:rPr>
        <w:t xml:space="preserve"> ευρώ σε σχέση με το 2016, δηλαδή μείωση κατά 38%. Το κάνετε</w:t>
      </w:r>
      <w:r>
        <w:rPr>
          <w:rFonts w:eastAsia="Times New Roman" w:cs="Times New Roman"/>
          <w:szCs w:val="24"/>
        </w:rPr>
        <w:t>,</w:t>
      </w:r>
      <w:r>
        <w:rPr>
          <w:rFonts w:eastAsia="Times New Roman" w:cs="Times New Roman"/>
          <w:szCs w:val="24"/>
        </w:rPr>
        <w:t xml:space="preserve"> γιατί όπως λέτε στην εισηγητική έκθεση βελτιώθηκαν τα οικονομικά μεγέθη του ΕΟΠΥΥ. Γιατί, όμως, βελτιώθηκαν; Για όποιους δεν θυμούνται, οι αυξημένες εισφορές για την υγεία είναι αυτές που επιβλή</w:t>
      </w:r>
      <w:r>
        <w:rPr>
          <w:rFonts w:eastAsia="Times New Roman" w:cs="Times New Roman"/>
          <w:szCs w:val="24"/>
        </w:rPr>
        <w:t>θηκαν πέρυσι και ανέβασαν από το 4% στο 6% την παρακράτηση στις κύριες συντάξεις, ενώ επέβαλαν για πρώτη φορά την ίδια παρακράτηση και στις επικουρικές. Αυτό για το 2017 σημαίνει</w:t>
      </w:r>
      <w:r>
        <w:rPr>
          <w:rFonts w:eastAsia="Times New Roman" w:cs="Times New Roman"/>
          <w:szCs w:val="24"/>
        </w:rPr>
        <w:t>,</w:t>
      </w:r>
      <w:r>
        <w:rPr>
          <w:rFonts w:eastAsia="Times New Roman" w:cs="Times New Roman"/>
          <w:szCs w:val="24"/>
        </w:rPr>
        <w:t xml:space="preserve"> ότι από τους </w:t>
      </w:r>
      <w:r>
        <w:rPr>
          <w:rFonts w:eastAsia="Times New Roman" w:cs="Times New Roman"/>
          <w:szCs w:val="24"/>
        </w:rPr>
        <w:lastRenderedPageBreak/>
        <w:t xml:space="preserve">συνταξιούχους θα αφαιρεθεί πρόσθετο ποσό 717 εκατομμυρίων ευρώ </w:t>
      </w:r>
      <w:r>
        <w:rPr>
          <w:rFonts w:eastAsia="Times New Roman" w:cs="Times New Roman"/>
          <w:szCs w:val="24"/>
        </w:rPr>
        <w:t xml:space="preserve">υπέρ του ΕΟΠΥΥ. </w:t>
      </w:r>
      <w:r>
        <w:rPr>
          <w:rFonts w:eastAsia="Times New Roman" w:cs="Times New Roman"/>
          <w:szCs w:val="24"/>
        </w:rPr>
        <w:t>Α</w:t>
      </w:r>
      <w:r>
        <w:rPr>
          <w:rFonts w:eastAsia="Times New Roman" w:cs="Times New Roman"/>
          <w:szCs w:val="24"/>
        </w:rPr>
        <w:t>κριβώς αυτή η λεηλασία επιτρέπει στην Κυβέρνηση</w:t>
      </w:r>
      <w:r>
        <w:rPr>
          <w:rFonts w:eastAsia="Times New Roman" w:cs="Times New Roman"/>
          <w:szCs w:val="24"/>
        </w:rPr>
        <w:t>,</w:t>
      </w:r>
      <w:r>
        <w:rPr>
          <w:rFonts w:eastAsia="Times New Roman" w:cs="Times New Roman"/>
          <w:szCs w:val="24"/>
        </w:rPr>
        <w:t xml:space="preserve"> να μειώσει την κρατική χρηματοδότηση και να την κατευθύνει, όπως οι ίδιοι λέτε, στην επιχειρηματική «δημιουργικότητα». </w:t>
      </w:r>
    </w:p>
    <w:p w14:paraId="42967619"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φαρμακευτική δαπάνη είναι μειωμένη κατά 230 εκατομμύρια ευρώ. Είναι </w:t>
      </w:r>
      <w:r>
        <w:rPr>
          <w:rFonts w:eastAsia="Times New Roman" w:cs="Times New Roman"/>
          <w:szCs w:val="24"/>
        </w:rPr>
        <w:t xml:space="preserve">στη σελίδα 111 στον αντίστοιχο πίνακα. </w:t>
      </w:r>
    </w:p>
    <w:p w14:paraId="4296761A"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τα νοσοκομεία η χρηματοδότηση παραμένει στα ίδια χαμηλά επίπεδα όπως και πέρυσι. Για την πρωτοβάθμια φροντίδα υγείας η χρηματοδότηση των μονάδων είναι μειωμένη κατά 7 εκατομμύρια ευρώ. Αυτός ο πίνακας βρίσκεται σ</w:t>
      </w:r>
      <w:r>
        <w:rPr>
          <w:rFonts w:eastAsia="Times New Roman" w:cs="Times New Roman"/>
          <w:szCs w:val="24"/>
        </w:rPr>
        <w:t xml:space="preserve">τη σελίδα 112, για όσους θέλουν να ανατρέξουν. </w:t>
      </w:r>
    </w:p>
    <w:p w14:paraId="4296761B"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όλους τους παραπάνω τομείς</w:t>
      </w:r>
      <w:r>
        <w:rPr>
          <w:rFonts w:eastAsia="Times New Roman" w:cs="Times New Roman"/>
          <w:szCs w:val="24"/>
        </w:rPr>
        <w:t xml:space="preserve"> -</w:t>
      </w:r>
      <w:r>
        <w:rPr>
          <w:rFonts w:eastAsia="Times New Roman" w:cs="Times New Roman"/>
          <w:szCs w:val="24"/>
        </w:rPr>
        <w:t xml:space="preserve"> δηλαδή ΕΟΠΥΥ, νοσοκομεία, πρωτοβάθμια φροντίδα υγείας, φάρμακο- φαίνεται ξεκάθαρα πως ακόμη και την υγεία τη συνδέετε με το κέρδος αλλά και τις δημοσιονομικές αντο</w:t>
      </w:r>
      <w:r>
        <w:rPr>
          <w:rFonts w:eastAsia="Times New Roman" w:cs="Times New Roman"/>
          <w:szCs w:val="24"/>
        </w:rPr>
        <w:lastRenderedPageBreak/>
        <w:t>χές της οικο</w:t>
      </w:r>
      <w:r>
        <w:rPr>
          <w:rFonts w:eastAsia="Times New Roman" w:cs="Times New Roman"/>
          <w:szCs w:val="24"/>
        </w:rPr>
        <w:t xml:space="preserve">νομίας. </w:t>
      </w:r>
      <w:r>
        <w:rPr>
          <w:rFonts w:eastAsia="Times New Roman" w:cs="Times New Roman"/>
          <w:szCs w:val="24"/>
        </w:rPr>
        <w:t>Α</w:t>
      </w:r>
      <w:r>
        <w:rPr>
          <w:rFonts w:eastAsia="Times New Roman" w:cs="Times New Roman"/>
          <w:szCs w:val="24"/>
        </w:rPr>
        <w:t>υτό έχει ως αποτέλεσμα</w:t>
      </w:r>
      <w:r>
        <w:rPr>
          <w:rFonts w:eastAsia="Times New Roman" w:cs="Times New Roman"/>
          <w:szCs w:val="24"/>
        </w:rPr>
        <w:t>,</w:t>
      </w:r>
      <w:r>
        <w:rPr>
          <w:rFonts w:eastAsia="Times New Roman" w:cs="Times New Roman"/>
          <w:szCs w:val="24"/>
        </w:rPr>
        <w:t xml:space="preserve"> να εδραιώνεται μια κατάσταση όπου όλο και περισσότερο ο λαός θα βάζει το χέρι στην τσέπη του για να βρει την υγειά του. </w:t>
      </w:r>
    </w:p>
    <w:p w14:paraId="4296761C"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Τρίτο παράδειγμα</w:t>
      </w:r>
      <w:r>
        <w:rPr>
          <w:rFonts w:eastAsia="Times New Roman" w:cs="Times New Roman"/>
          <w:szCs w:val="24"/>
        </w:rPr>
        <w:t>.</w:t>
      </w:r>
      <w:r>
        <w:rPr>
          <w:rFonts w:eastAsia="Times New Roman" w:cs="Times New Roman"/>
          <w:szCs w:val="24"/>
        </w:rPr>
        <w:t xml:space="preserve"> Η Κυβέρνηση προσπαθεί να πείσει</w:t>
      </w:r>
      <w:r>
        <w:rPr>
          <w:rFonts w:eastAsia="Times New Roman" w:cs="Times New Roman"/>
          <w:szCs w:val="24"/>
        </w:rPr>
        <w:t>,</w:t>
      </w:r>
      <w:r>
        <w:rPr>
          <w:rFonts w:eastAsia="Times New Roman" w:cs="Times New Roman"/>
          <w:szCs w:val="24"/>
        </w:rPr>
        <w:t xml:space="preserve"> ότι η πολιτική της έχει ταξικό πρόσημο, αλλά υπέρ τ</w:t>
      </w:r>
      <w:r>
        <w:rPr>
          <w:rFonts w:eastAsia="Times New Roman" w:cs="Times New Roman"/>
          <w:szCs w:val="24"/>
        </w:rPr>
        <w:t xml:space="preserve">ων αδύνατων και προπαγανδίζει ως απόδειξη αυτού την επέκταση σε όλη τη χώρα του </w:t>
      </w:r>
      <w:r>
        <w:rPr>
          <w:rFonts w:eastAsia="Times New Roman" w:cs="Times New Roman"/>
          <w:szCs w:val="24"/>
        </w:rPr>
        <w:t>ε</w:t>
      </w:r>
      <w:r>
        <w:rPr>
          <w:rFonts w:eastAsia="Times New Roman" w:cs="Times New Roman"/>
          <w:szCs w:val="24"/>
        </w:rPr>
        <w:t xml:space="preserve">ισοδήματος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λληλεγγύης. Εδώ τι κάνει η Κυβέρνηση; Όταν περάσατε τον </w:t>
      </w:r>
      <w:proofErr w:type="spellStart"/>
      <w:r>
        <w:rPr>
          <w:rFonts w:eastAsia="Times New Roman" w:cs="Times New Roman"/>
          <w:szCs w:val="24"/>
        </w:rPr>
        <w:t>αντιασφαλιστικό</w:t>
      </w:r>
      <w:proofErr w:type="spellEnd"/>
      <w:r>
        <w:rPr>
          <w:rFonts w:eastAsia="Times New Roman" w:cs="Times New Roman"/>
          <w:szCs w:val="24"/>
        </w:rPr>
        <w:t xml:space="preserve"> νόμο, τον ν. 4387, το Γενικό Λογιστήριο του Κράτους τότε προέβλεπε νέα μέτρα ύψο</w:t>
      </w:r>
      <w:r>
        <w:rPr>
          <w:rFonts w:eastAsia="Times New Roman" w:cs="Times New Roman"/>
          <w:szCs w:val="24"/>
        </w:rPr>
        <w:t xml:space="preserve">υς 916 εκατομμυρίων ευρώ. Τώρα το «τσεκούρι» με τον </w:t>
      </w:r>
      <w:r>
        <w:rPr>
          <w:rFonts w:eastAsia="Times New Roman" w:cs="Times New Roman"/>
          <w:szCs w:val="24"/>
        </w:rPr>
        <w:t>π</w:t>
      </w:r>
      <w:r>
        <w:rPr>
          <w:rFonts w:eastAsia="Times New Roman" w:cs="Times New Roman"/>
          <w:szCs w:val="24"/>
        </w:rPr>
        <w:t>ροϋπολογισμό για το 2017 προβλέπεται να φθάσει στο 1,644 δισεκατομμύρια ευρώ, δηλαδή θα κοπούν παραπάνω από ό,τι προβλέπατε, όταν περνούσατε τον νόμο, 700 εκατομμύρια ευρώ. Αυτές οι επιπλέον περικοπές εί</w:t>
      </w:r>
      <w:r>
        <w:rPr>
          <w:rFonts w:eastAsia="Times New Roman" w:cs="Times New Roman"/>
          <w:szCs w:val="24"/>
        </w:rPr>
        <w:t xml:space="preserve">ναι που θα χρηματοδοτήσουν όχι μόνο, αλλά και το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λληλεγγύης. </w:t>
      </w:r>
    </w:p>
    <w:p w14:paraId="4296761D"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στο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λληλεγγύης ενσωματώνετε τις παροχές του νόμου της «ανθρωπιστικής κρίσης», δηλαδή την επιδότηση σίτισης, ενοικίου, επανασύνδεσης ηλεκτρικού ρεύματος και άλλα που δίνετε. Αυτό το ποσό ανέρχεται στα 272 εκατομμύρια ευρώ. </w:t>
      </w:r>
    </w:p>
    <w:p w14:paraId="4296761E" w14:textId="77777777" w:rsidR="00BC01D7" w:rsidRDefault="000E022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Λέτε, επίσης, πως δεν θα κοπούν άλλο επιδόματα. Αν δεν έχετε σκοπό να κόψετε επιδόματα, τότε γιατί στον </w:t>
      </w:r>
      <w:r>
        <w:rPr>
          <w:rFonts w:eastAsia="Times New Roman" w:cs="Times New Roman"/>
          <w:szCs w:val="24"/>
        </w:rPr>
        <w:t>π</w:t>
      </w:r>
      <w:r>
        <w:rPr>
          <w:rFonts w:eastAsia="Times New Roman" w:cs="Times New Roman"/>
          <w:szCs w:val="24"/>
        </w:rPr>
        <w:t xml:space="preserve">ροϋπολογισμό στη σελίδα 38 προβλέπετε εσείς την καθιέρωση ενός πιλοτικού νέου προγράμματος μεθόδου αξιολόγησης της αναπηρίας; </w:t>
      </w:r>
    </w:p>
    <w:p w14:paraId="4296761F" w14:textId="77777777" w:rsidR="00BC01D7" w:rsidRDefault="000E0221">
      <w:pPr>
        <w:spacing w:line="600" w:lineRule="auto"/>
        <w:ind w:firstLine="720"/>
        <w:jc w:val="both"/>
        <w:rPr>
          <w:rFonts w:eastAsia="Times New Roman"/>
          <w:szCs w:val="24"/>
        </w:rPr>
      </w:pPr>
      <w:r>
        <w:rPr>
          <w:rFonts w:eastAsia="Times New Roman"/>
          <w:szCs w:val="24"/>
        </w:rPr>
        <w:t>Τι σας χρειάζεται μία νέ</w:t>
      </w:r>
      <w:r>
        <w:rPr>
          <w:rFonts w:eastAsia="Times New Roman"/>
          <w:szCs w:val="24"/>
        </w:rPr>
        <w:t>α τέτοια μέθοδος</w:t>
      </w:r>
      <w:r>
        <w:rPr>
          <w:rFonts w:eastAsia="Times New Roman"/>
          <w:szCs w:val="24"/>
        </w:rPr>
        <w:t>,</w:t>
      </w:r>
      <w:r>
        <w:rPr>
          <w:rFonts w:eastAsia="Times New Roman"/>
          <w:szCs w:val="24"/>
        </w:rPr>
        <w:t xml:space="preserve"> αν δεν έχετε σκοπό να πετσοκόψετε και άλλο τα </w:t>
      </w:r>
      <w:proofErr w:type="spellStart"/>
      <w:r>
        <w:rPr>
          <w:rFonts w:eastAsia="Times New Roman"/>
          <w:szCs w:val="24"/>
        </w:rPr>
        <w:t>προνοιακά</w:t>
      </w:r>
      <w:proofErr w:type="spellEnd"/>
      <w:r>
        <w:rPr>
          <w:rFonts w:eastAsia="Times New Roman"/>
          <w:szCs w:val="24"/>
        </w:rPr>
        <w:t xml:space="preserve"> επιδόματα; </w:t>
      </w:r>
    </w:p>
    <w:p w14:paraId="42967620" w14:textId="77777777" w:rsidR="00BC01D7" w:rsidRDefault="000E0221">
      <w:pPr>
        <w:spacing w:line="600" w:lineRule="auto"/>
        <w:ind w:firstLine="720"/>
        <w:jc w:val="both"/>
        <w:rPr>
          <w:rFonts w:eastAsia="Times New Roman"/>
          <w:szCs w:val="24"/>
        </w:rPr>
      </w:pPr>
      <w:r>
        <w:rPr>
          <w:rFonts w:eastAsia="Times New Roman"/>
          <w:szCs w:val="24"/>
        </w:rPr>
        <w:t>Όσο για τα 300 εκατομμύρια ευρώ που λέτε πως θα δώσετε σε υγεία, παιδεία, κοινωνική πρόνοια, πρόκειται για μια ακόμη απάτη προς τον λαό. Παρουσιάζετε το ποσό αυτό στην ίδ</w:t>
      </w:r>
      <w:r>
        <w:rPr>
          <w:rFonts w:eastAsia="Times New Roman"/>
          <w:szCs w:val="24"/>
        </w:rPr>
        <w:t xml:space="preserve">ια την αιτιολογική έκθεση σαν πρόβλεψη για τυχόν έκτακτες ανάγκες, λες και καλύψατε τις τακτικές ανάγκες </w:t>
      </w:r>
      <w:r>
        <w:rPr>
          <w:rFonts w:eastAsia="Times New Roman"/>
          <w:szCs w:val="24"/>
        </w:rPr>
        <w:lastRenderedPageBreak/>
        <w:t>και σας έμειναν τώρα να καλύψετε και τις έκτακτες ανάγκες. Αυτά, εάν και εφόσον δοθούν, δεν πρόκειται να πάνε για τη βελτίωση των υπηρεσιών σε υγεία κα</w:t>
      </w:r>
      <w:r>
        <w:rPr>
          <w:rFonts w:eastAsia="Times New Roman"/>
          <w:szCs w:val="24"/>
        </w:rPr>
        <w:t xml:space="preserve">ι παιδεία. Θα τα δώσετε για να αποπληρωθούν παλαιότερα χρέη προς τους ιδιώτες. </w:t>
      </w:r>
    </w:p>
    <w:p w14:paraId="42967621" w14:textId="77777777" w:rsidR="00BC01D7" w:rsidRDefault="000E0221">
      <w:pPr>
        <w:spacing w:line="600" w:lineRule="auto"/>
        <w:ind w:firstLine="720"/>
        <w:jc w:val="both"/>
        <w:rPr>
          <w:rFonts w:eastAsia="Times New Roman"/>
          <w:szCs w:val="24"/>
        </w:rPr>
      </w:pPr>
      <w:r>
        <w:rPr>
          <w:rFonts w:eastAsia="Times New Roman"/>
          <w:szCs w:val="24"/>
        </w:rPr>
        <w:t>Ε</w:t>
      </w:r>
      <w:r>
        <w:rPr>
          <w:rFonts w:eastAsia="Times New Roman"/>
          <w:szCs w:val="24"/>
        </w:rPr>
        <w:t xml:space="preserve">πιπλέον θα πάρετε δάνειο 180 εκατομμύρια ευρώ από την Ευρωπαϊκή Τράπεζα Επενδύσεων για λογαριασμό του </w:t>
      </w:r>
      <w:r>
        <w:rPr>
          <w:rFonts w:eastAsia="Times New Roman"/>
          <w:szCs w:val="24"/>
        </w:rPr>
        <w:t>Ι</w:t>
      </w:r>
      <w:r>
        <w:rPr>
          <w:rFonts w:eastAsia="Times New Roman"/>
          <w:szCs w:val="24"/>
        </w:rPr>
        <w:t xml:space="preserve">δρύματος Έρευνας και Καινοτομίας. Για να τα κάνει τι το ίδρυμα αυτό; Θα </w:t>
      </w:r>
      <w:r>
        <w:rPr>
          <w:rFonts w:eastAsia="Times New Roman"/>
          <w:szCs w:val="24"/>
        </w:rPr>
        <w:t xml:space="preserve">τα χρησιμοποιήσει για να χρηματοδοτήσει καινοτόμες επιχειρήσεις. Άρα και πάλι στο κεφάλαιο θα τα δώσετε –εάν τα δώσετε- αυτά τα 300 εκατομμύρια. </w:t>
      </w:r>
      <w:r>
        <w:rPr>
          <w:rFonts w:eastAsia="Times New Roman"/>
          <w:szCs w:val="24"/>
        </w:rPr>
        <w:t>Μ</w:t>
      </w:r>
      <w:r>
        <w:rPr>
          <w:rFonts w:eastAsia="Times New Roman"/>
          <w:szCs w:val="24"/>
        </w:rPr>
        <w:t>ετά από όλα αυτά έχετε θράσος να μιλάτε για κοινωνικά μερίσματα, κοινωνική ευαισθησία, κοινωνικό πρόσημο και ά</w:t>
      </w:r>
      <w:r>
        <w:rPr>
          <w:rFonts w:eastAsia="Times New Roman"/>
          <w:szCs w:val="24"/>
        </w:rPr>
        <w:t xml:space="preserve">λλα. </w:t>
      </w:r>
    </w:p>
    <w:p w14:paraId="42967622" w14:textId="77777777" w:rsidR="00BC01D7" w:rsidRDefault="000E0221">
      <w:pPr>
        <w:spacing w:line="600" w:lineRule="auto"/>
        <w:ind w:firstLine="720"/>
        <w:jc w:val="both"/>
        <w:rPr>
          <w:rFonts w:eastAsia="Times New Roman"/>
          <w:szCs w:val="24"/>
        </w:rPr>
      </w:pPr>
      <w:r>
        <w:rPr>
          <w:rFonts w:eastAsia="Times New Roman"/>
          <w:szCs w:val="24"/>
        </w:rPr>
        <w:t>Κυρίες και κύριοι, η χώρα μας έχει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αναπτυξιακές δυνατότητες. Μόνο που μέσα στην Ευρωπαϊκή Ένωση και περιμένοντας επενδύσεις από τους ιδιώτες αυτή η ανάπτυξη όταν και εάν έρθει</w:t>
      </w:r>
      <w:r>
        <w:rPr>
          <w:rFonts w:eastAsia="Times New Roman"/>
          <w:szCs w:val="24"/>
        </w:rPr>
        <w:t>,</w:t>
      </w:r>
      <w:r>
        <w:rPr>
          <w:rFonts w:eastAsia="Times New Roman"/>
          <w:szCs w:val="24"/>
        </w:rPr>
        <w:t xml:space="preserve"> δεν πρόκειται </w:t>
      </w:r>
      <w:r>
        <w:rPr>
          <w:rFonts w:eastAsia="Times New Roman"/>
          <w:szCs w:val="24"/>
        </w:rPr>
        <w:lastRenderedPageBreak/>
        <w:t>να ωφελήσει σε τίποτα τον λαό. Οι ιδιώτες θα επε</w:t>
      </w:r>
      <w:r>
        <w:rPr>
          <w:rFonts w:eastAsia="Times New Roman"/>
          <w:szCs w:val="24"/>
        </w:rPr>
        <w:t>νδύουν για τα κέρδη τους. Το κεφάλαιο δεν έχει πατρίδα. Εάν δεν βγάλει κέρδη, τότε θα ψάχνει κέρδη σε άλλη γη σε άλλα μέρη.</w:t>
      </w:r>
    </w:p>
    <w:p w14:paraId="4296762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42967624" w14:textId="77777777" w:rsidR="00BC01D7" w:rsidRDefault="000E0221">
      <w:pPr>
        <w:spacing w:line="600" w:lineRule="auto"/>
        <w:ind w:firstLine="720"/>
        <w:jc w:val="both"/>
        <w:rPr>
          <w:rFonts w:eastAsia="Times New Roman"/>
          <w:szCs w:val="24"/>
        </w:rPr>
      </w:pPr>
      <w:r>
        <w:rPr>
          <w:rFonts w:eastAsia="Times New Roman"/>
          <w:szCs w:val="24"/>
        </w:rPr>
        <w:t>Μισό λεπτό, τελειώνω, κύριε Πρόεδρε.</w:t>
      </w:r>
    </w:p>
    <w:p w14:paraId="42967625" w14:textId="77777777" w:rsidR="00BC01D7" w:rsidRDefault="000E0221">
      <w:pPr>
        <w:spacing w:line="600" w:lineRule="auto"/>
        <w:ind w:firstLine="720"/>
        <w:jc w:val="both"/>
        <w:rPr>
          <w:rFonts w:eastAsia="Times New Roman"/>
          <w:szCs w:val="24"/>
        </w:rPr>
      </w:pPr>
      <w:r>
        <w:rPr>
          <w:rFonts w:eastAsia="Times New Roman"/>
          <w:szCs w:val="24"/>
        </w:rPr>
        <w:t>Τα άλλα κόμ</w:t>
      </w:r>
      <w:r>
        <w:rPr>
          <w:rFonts w:eastAsia="Times New Roman"/>
          <w:szCs w:val="24"/>
        </w:rPr>
        <w:t xml:space="preserve">ματα της </w:t>
      </w:r>
      <w:r>
        <w:rPr>
          <w:rFonts w:eastAsia="Times New Roman"/>
          <w:szCs w:val="24"/>
        </w:rPr>
        <w:t>Α</w:t>
      </w:r>
      <w:r>
        <w:rPr>
          <w:rFonts w:eastAsia="Times New Roman"/>
          <w:szCs w:val="24"/>
        </w:rPr>
        <w:t>ντιπολίτευσης παρά τις όποιες διαφορές έχουν στο μείγμα πολιτικής που ακολουθείτε, στηρίζουν τον ίδιο δρόμο ανάπτυξης, προτείνουν λύσεις παραπέρα ενίσχυσης των επιχειρηματικών ομίλων, βαδίζοντας στον ίδιο δρόμο μέσα στην Ευρωπαϊκή Ένωση και την Ε</w:t>
      </w:r>
      <w:r>
        <w:rPr>
          <w:rFonts w:eastAsia="Times New Roman"/>
          <w:szCs w:val="24"/>
        </w:rPr>
        <w:t xml:space="preserve">υρωζώνη. Ανάπτυξη σε όφελος του λαού μπορεί να υπάρξει μόνο ενάντια στο κεφάλαιο και τους συμμάχους του. Είναι ρεαλιστική σήμερα αυτή η πρόταση κατά τη γνώμη μας. Μόνο που αυτό πρέπει να γίνει υπόθεση </w:t>
      </w:r>
      <w:r>
        <w:rPr>
          <w:rFonts w:eastAsia="Times New Roman"/>
          <w:szCs w:val="24"/>
        </w:rPr>
        <w:lastRenderedPageBreak/>
        <w:t>του εργατικού και γενικότερα του λαϊκού κινήματος. Η εν</w:t>
      </w:r>
      <w:r>
        <w:rPr>
          <w:rFonts w:eastAsia="Times New Roman"/>
          <w:szCs w:val="24"/>
        </w:rPr>
        <w:t xml:space="preserve">ίσχυση του Κομμουνιστικού Κόμματος Ελλάδας θα δώσει ώθηση στην ανασύνταξη του κινήματος, στους αγώνες του λαού. </w:t>
      </w:r>
    </w:p>
    <w:p w14:paraId="42967626" w14:textId="77777777" w:rsidR="00BC01D7" w:rsidRDefault="000E0221">
      <w:pPr>
        <w:spacing w:line="600" w:lineRule="auto"/>
        <w:ind w:firstLine="720"/>
        <w:jc w:val="both"/>
        <w:rPr>
          <w:rFonts w:eastAsia="Times New Roman"/>
          <w:szCs w:val="24"/>
        </w:rPr>
      </w:pPr>
      <w:r>
        <w:rPr>
          <w:rFonts w:eastAsia="Times New Roman"/>
          <w:szCs w:val="24"/>
        </w:rPr>
        <w:t>Γνωρίζουμε πως εσείς αυτό το θεωρείτε ξεπερασμένο. Άλλοι πάλι λένε πως με τους αγώνες δεν γίνεται τίποτα. Ο μόνος τρόπος</w:t>
      </w:r>
      <w:r>
        <w:rPr>
          <w:rFonts w:eastAsia="Times New Roman"/>
          <w:szCs w:val="24"/>
        </w:rPr>
        <w:t>,</w:t>
      </w:r>
      <w:r>
        <w:rPr>
          <w:rFonts w:eastAsia="Times New Roman"/>
          <w:szCs w:val="24"/>
        </w:rPr>
        <w:t xml:space="preserve"> όμως, να υπάρξουν λύσ</w:t>
      </w:r>
      <w:r>
        <w:rPr>
          <w:rFonts w:eastAsia="Times New Roman"/>
          <w:szCs w:val="24"/>
        </w:rPr>
        <w:t>εις σε όφελος του λαού</w:t>
      </w:r>
      <w:r>
        <w:rPr>
          <w:rFonts w:eastAsia="Times New Roman"/>
          <w:szCs w:val="24"/>
        </w:rPr>
        <w:t>,</w:t>
      </w:r>
      <w:r>
        <w:rPr>
          <w:rFonts w:eastAsia="Times New Roman"/>
          <w:szCs w:val="24"/>
        </w:rPr>
        <w:t xml:space="preserve"> είναι ο ίδιος ο λαός να γίνει πρωταγωνιστής, να πάρει στα χέρια του την εξουσία, να σχεδιάσει αυτός την οικονομία με στόχο την ικανοποίηση των σύγχρονων αναγκών του. Μόνο σε αυτή τη βάση μπορεί να διαμορφωθεί ένα ενιαίο σύγχρονο και</w:t>
      </w:r>
      <w:r>
        <w:rPr>
          <w:rFonts w:eastAsia="Times New Roman"/>
          <w:szCs w:val="24"/>
        </w:rPr>
        <w:t xml:space="preserve"> δωρεάν κρατικό σύστημα υγείας, πρόνοιας, παιδείας, να εξασφαλιστεί η ανάπτυξη ανά κλάδο, ανά τομέα, αξιοποιώντας τον φυσικό και παραγωγικό πλούτο της χώρας μας.</w:t>
      </w:r>
    </w:p>
    <w:p w14:paraId="42967627" w14:textId="77777777" w:rsidR="00BC01D7" w:rsidRDefault="000E0221">
      <w:pPr>
        <w:spacing w:line="600" w:lineRule="auto"/>
        <w:ind w:firstLine="720"/>
        <w:jc w:val="both"/>
        <w:rPr>
          <w:rFonts w:eastAsia="Times New Roman"/>
          <w:szCs w:val="24"/>
        </w:rPr>
      </w:pPr>
      <w:r>
        <w:rPr>
          <w:rFonts w:eastAsia="Times New Roman"/>
          <w:szCs w:val="24"/>
        </w:rPr>
        <w:t>Σας ευχαριστώ.</w:t>
      </w:r>
    </w:p>
    <w:p w14:paraId="42967628" w14:textId="77777777" w:rsidR="00BC01D7" w:rsidRDefault="000E0221">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Και εμείς ευχαριστούμε. </w:t>
      </w:r>
    </w:p>
    <w:p w14:paraId="42967629"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Τον λόγο έχει ο κ. </w:t>
      </w:r>
      <w:proofErr w:type="spellStart"/>
      <w:r>
        <w:rPr>
          <w:rFonts w:eastAsia="Times New Roman"/>
          <w:szCs w:val="24"/>
        </w:rPr>
        <w:t>Κα</w:t>
      </w:r>
      <w:r>
        <w:rPr>
          <w:rFonts w:eastAsia="Times New Roman"/>
          <w:szCs w:val="24"/>
        </w:rPr>
        <w:t>τσίκης</w:t>
      </w:r>
      <w:proofErr w:type="spellEnd"/>
      <w:r>
        <w:rPr>
          <w:rFonts w:eastAsia="Times New Roman"/>
          <w:szCs w:val="24"/>
        </w:rPr>
        <w:t xml:space="preserve">. Ο κ. </w:t>
      </w:r>
      <w:proofErr w:type="spellStart"/>
      <w:r>
        <w:rPr>
          <w:rFonts w:eastAsia="Times New Roman"/>
          <w:szCs w:val="24"/>
        </w:rPr>
        <w:t>Αρβανιτίδης</w:t>
      </w:r>
      <w:proofErr w:type="spellEnd"/>
      <w:r>
        <w:rPr>
          <w:rFonts w:eastAsia="Times New Roman"/>
          <w:szCs w:val="24"/>
        </w:rPr>
        <w:t xml:space="preserve"> έκανε καλή χρήση του χρόνου προηγουμένως. Μιμητές είναι ευπρόσδεκτοι.</w:t>
      </w:r>
    </w:p>
    <w:p w14:paraId="4296762A" w14:textId="77777777" w:rsidR="00BC01D7" w:rsidRDefault="000E0221">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Κατσίκη</w:t>
      </w:r>
      <w:proofErr w:type="spellEnd"/>
      <w:r>
        <w:rPr>
          <w:rFonts w:eastAsia="Times New Roman"/>
          <w:szCs w:val="24"/>
        </w:rPr>
        <w:t>, έχετε τον λόγο.</w:t>
      </w:r>
    </w:p>
    <w:p w14:paraId="4296762B" w14:textId="77777777" w:rsidR="00BC01D7" w:rsidRDefault="000E0221">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Ευχαριστώ, κύριε Πρόεδρε.</w:t>
      </w:r>
    </w:p>
    <w:p w14:paraId="4296762C" w14:textId="77777777" w:rsidR="00BC01D7" w:rsidRDefault="000E0221">
      <w:pPr>
        <w:spacing w:line="600" w:lineRule="auto"/>
        <w:ind w:firstLine="720"/>
        <w:jc w:val="both"/>
        <w:rPr>
          <w:rFonts w:eastAsia="Times New Roman"/>
          <w:szCs w:val="24"/>
        </w:rPr>
      </w:pPr>
      <w:r>
        <w:rPr>
          <w:rFonts w:eastAsia="Times New Roman"/>
          <w:szCs w:val="24"/>
        </w:rPr>
        <w:t>Κυρίες και κύριοι συνάδελφοι, όσοι απομείνατε σε αυτή την Αίθουσα και όσο</w:t>
      </w:r>
      <w:r>
        <w:rPr>
          <w:rFonts w:eastAsia="Times New Roman"/>
          <w:szCs w:val="24"/>
        </w:rPr>
        <w:t>ι μας παρακολουθείτε –εάν μας παρακολουθείτε- από τις τηλεοράσεις των σπιτιών σας, κυρία Υπουργέ, όπως είπα και κατά τη διάρκεια της συζήτησης του προϋπολογισμού στην Επιτροπή Οικονομικών Υποθέσεων, ο κρατικός προϋπολογισμός του 2017 είναι ο δεύτερος που κ</w:t>
      </w:r>
      <w:r>
        <w:rPr>
          <w:rFonts w:eastAsia="Times New Roman"/>
          <w:szCs w:val="24"/>
        </w:rPr>
        <w:t>αταθέτει η σημερινή Κυβέρνηση ΣΥΡΙΖΑ-ΑΝΕΛ και ο πρώτος που αφήνει μία χαραμάδα αισιοδοξίας μετά από πολλά χρόνια και μετά από τις σκληρές πολιτικές λιτότητας που βίωσε η χώρα μας από τις προηγούμενες κυβερνήσεις, από το 2010 δηλαδή, με τα γνωστά αποτελέσμα</w:t>
      </w:r>
      <w:r>
        <w:rPr>
          <w:rFonts w:eastAsia="Times New Roman"/>
          <w:szCs w:val="24"/>
        </w:rPr>
        <w:t>τα.</w:t>
      </w:r>
    </w:p>
    <w:p w14:paraId="4296762D" w14:textId="77777777" w:rsidR="00BC01D7" w:rsidRDefault="000E0221">
      <w:pPr>
        <w:spacing w:line="600" w:lineRule="auto"/>
        <w:ind w:firstLine="720"/>
        <w:jc w:val="both"/>
        <w:rPr>
          <w:rFonts w:eastAsia="Times New Roman"/>
          <w:szCs w:val="24"/>
        </w:rPr>
      </w:pPr>
      <w:r>
        <w:rPr>
          <w:rFonts w:eastAsia="Times New Roman"/>
          <w:szCs w:val="24"/>
        </w:rPr>
        <w:lastRenderedPageBreak/>
        <w:t>Ο προϋπολογισμός είναι μια ουσιαστική απεικόνιση της πολιτικής μας. Έχει θετικά μηνύματα αλλά και δυσκολίες που έχουμε κληθεί να αντιμετωπίσουμε και θα το κάνουμε με σοβαρότητα και υπευθυνότητα.</w:t>
      </w:r>
    </w:p>
    <w:p w14:paraId="4296762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Η στρατηγική μας είναι να βοηθήσουμε τους κοινωνικά ευάλω</w:t>
      </w:r>
      <w:r>
        <w:rPr>
          <w:rFonts w:eastAsia="Times New Roman" w:cs="Times New Roman"/>
          <w:szCs w:val="24"/>
        </w:rPr>
        <w:t>τους και να αντιμετωπίσουμε όσο το δυνατό καλύτερα την ανθρωπιστική κρίση.</w:t>
      </w:r>
    </w:p>
    <w:p w14:paraId="4296762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Μετά την τελευταία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για πρώτη φορά εξασφαλίζεται μείωση χρέους ύψους 22% του Ακαθάριστου Εθνικού Προϊόντος</w:t>
      </w:r>
      <w:r>
        <w:rPr>
          <w:rFonts w:eastAsia="Times New Roman" w:cs="Times New Roman"/>
          <w:szCs w:val="24"/>
        </w:rPr>
        <w:t>,</w:t>
      </w:r>
      <w:r>
        <w:rPr>
          <w:rFonts w:eastAsia="Times New Roman" w:cs="Times New Roman"/>
          <w:szCs w:val="24"/>
        </w:rPr>
        <w:t xml:space="preserve"> ενώ παράλληλα σταθεροποιούνται τα επιτόκια στο ευνοϊ</w:t>
      </w:r>
      <w:r>
        <w:rPr>
          <w:rFonts w:eastAsia="Times New Roman" w:cs="Times New Roman"/>
          <w:szCs w:val="24"/>
        </w:rPr>
        <w:t xml:space="preserve">κό ύψος του 1,5%, γεγονός υψίστης σημασίας ειδικά σε μία περίοδο αβεβαιότητας αλλά και προβλέψεων για αύξηση των επιτοκίων στο προσεχές διάστημα. Το όφελος της μη αύξησης κατά 2% από τους δανειστές στο επιτόκιο για το παλαιό δάνειο των 11 δισεκατομμυρίων, </w:t>
      </w:r>
      <w:r>
        <w:rPr>
          <w:rFonts w:eastAsia="Times New Roman" w:cs="Times New Roman"/>
          <w:szCs w:val="24"/>
        </w:rPr>
        <w:t xml:space="preserve">από το πρώτο μνημόνιο, υπολογίζεται σε περίπου 2,2 δισεκατομμύρια ευρώ. </w:t>
      </w:r>
    </w:p>
    <w:p w14:paraId="4296763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Τα δύο αυτά επιτεύγματα αποτελούν μία τεράστια επιτυχία της Κυβέρνησης ΣΥΡΙΖΑ-ΑΝΕΛ και ένα ακόμη αποφασιστικό βήμα για την έξοδο της ελληνικής οικονομίας από την κρίση. Η στάση της </w:t>
      </w:r>
      <w:r>
        <w:rPr>
          <w:rFonts w:eastAsia="Times New Roman" w:cs="Times New Roman"/>
          <w:szCs w:val="24"/>
        </w:rPr>
        <w:t>Κυβέρνησης παρέμεινε αταλάντευτη</w:t>
      </w:r>
      <w:r>
        <w:rPr>
          <w:rFonts w:eastAsia="Times New Roman" w:cs="Times New Roman"/>
          <w:szCs w:val="24"/>
        </w:rPr>
        <w:t>,</w:t>
      </w:r>
      <w:r>
        <w:rPr>
          <w:rFonts w:eastAsia="Times New Roman" w:cs="Times New Roman"/>
          <w:szCs w:val="24"/>
        </w:rPr>
        <w:t xml:space="preserve"> διατηρώντας τις διατυπωμένες θέσεις της στα εργασιακά, αλλά και τασσόμενη απέναντι στις παράλογες απαιτήσεις για διατήρηση πρωτογενών πλεονασμάτων ύψους 3,5% μετά το 2018 για ακόμα δέκα χρόνια. Δεν υποχώρησε, όμως, η Κυβέρ</w:t>
      </w:r>
      <w:r>
        <w:rPr>
          <w:rFonts w:eastAsia="Times New Roman" w:cs="Times New Roman"/>
          <w:szCs w:val="24"/>
        </w:rPr>
        <w:t xml:space="preserve">νηση σε αυτές τις ακραίες απαιτήσεις του Διεθνούς Νομισματικού Ταμείου για πρόσθετα μέτρα μετά το τέλος τους προγράμματος. </w:t>
      </w:r>
    </w:p>
    <w:p w14:paraId="4296763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Ακόμα και από τις δηλώσεις του κ. </w:t>
      </w:r>
      <w:proofErr w:type="spellStart"/>
      <w:r>
        <w:rPr>
          <w:rFonts w:eastAsia="Times New Roman" w:cs="Times New Roman"/>
          <w:szCs w:val="24"/>
        </w:rPr>
        <w:t>Μοσκοβισί</w:t>
      </w:r>
      <w:proofErr w:type="spellEnd"/>
      <w:r>
        <w:rPr>
          <w:rFonts w:eastAsia="Times New Roman" w:cs="Times New Roman"/>
          <w:szCs w:val="24"/>
        </w:rPr>
        <w:t xml:space="preserve"> ο οποίος είπε πως έχουμε καταφέρει η Ελλάδα να γυρίσει τη σελίδα στις μεταρρυθμίσεις, πρ</w:t>
      </w:r>
      <w:r>
        <w:rPr>
          <w:rFonts w:eastAsia="Times New Roman" w:cs="Times New Roman"/>
          <w:szCs w:val="24"/>
        </w:rPr>
        <w:t>οκύπτει η επιτυχία της μεταρρυθμιστικής πολιτικής της Κυβέρνησης τον τελευταίο ενάμιση χρόνο.</w:t>
      </w:r>
    </w:p>
    <w:p w14:paraId="4296763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ο προϋπολογισμός επιβεβαιώνει τον συμφωνημένο στόχο για πρωτογενές πλεόνασμα στο 1,75% του Ακαθάριστου Εθνικού Προϊόντος και επιτρέπει να εφα</w:t>
      </w:r>
      <w:r>
        <w:rPr>
          <w:rFonts w:eastAsia="Times New Roman" w:cs="Times New Roman"/>
          <w:szCs w:val="24"/>
        </w:rPr>
        <w:t>ρμοστεί σε εθνικό επίπεδο το ελάχιστο εγγυημένο εισόδημα, το οποίο εξασφαλίζει ένα πραγματικό δίκτυ κοινωνικής προστασίας. Τα θετικά αποτελέσματα των δύο τελευταίων ετών οφείλονται στη σταδιακή αποκατάσταση οικονομικής σταθερότητας, στην ορατή βελτίωση της</w:t>
      </w:r>
      <w:r>
        <w:rPr>
          <w:rFonts w:eastAsia="Times New Roman" w:cs="Times New Roman"/>
          <w:szCs w:val="24"/>
        </w:rPr>
        <w:t xml:space="preserve"> φορολογικής συμμόρφωσης και στην υπεύθυνη διαχείριση των δημόσιων οικονομικών. Η συνεπής εφαρμογή του νέου προγράμματος στήριξης της ελληνικής οικονομίας σε συνδυασμό με τη σταδιακή χαλάρωση των περιορισμών στην κίνηση κεφαλαίων και στην πρόοδο στους τομε</w:t>
      </w:r>
      <w:r>
        <w:rPr>
          <w:rFonts w:eastAsia="Times New Roman" w:cs="Times New Roman"/>
          <w:szCs w:val="24"/>
        </w:rPr>
        <w:t>ίς διευθέτησης των μη εξυπηρετούμενων δανείων αναμένεται να οδηγήσει στην αποκατάσταση της εμπιστοσύνης της ελληνικής οικονομίας.</w:t>
      </w:r>
    </w:p>
    <w:p w14:paraId="4296763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Ένας προϋπολογισμός, κυρίες και κύριοι συνάδελφοι, προσπαθεί να πετύχει πολλαπλούς στόχους. Πρώτον, να διατηρήσει τη δημοσιονο</w:t>
      </w:r>
      <w:r>
        <w:rPr>
          <w:rFonts w:eastAsia="Times New Roman" w:cs="Times New Roman"/>
          <w:szCs w:val="24"/>
        </w:rPr>
        <w:t>μική ισορροπία. Δεύτερον, να στηρίξει την οικονομική δραστηριότητα. Τρίτον, να αυξήσει το επίπεδο των δημόσιων επενδύσεων</w:t>
      </w:r>
      <w:r>
        <w:rPr>
          <w:rFonts w:eastAsia="Times New Roman" w:cs="Times New Roman"/>
          <w:szCs w:val="24"/>
        </w:rPr>
        <w:t>,</w:t>
      </w:r>
      <w:r>
        <w:rPr>
          <w:rFonts w:eastAsia="Times New Roman" w:cs="Times New Roman"/>
          <w:szCs w:val="24"/>
        </w:rPr>
        <w:t xml:space="preserve"> εκεί που η ιδιωτική οικονομία δεν μπορεί να δραστηριοποιηθεί. Τέταρτον, να αναδιανείμει τους διαθέσιμους πόρους ώστε να προστατευτεί </w:t>
      </w:r>
      <w:r>
        <w:rPr>
          <w:rFonts w:eastAsia="Times New Roman" w:cs="Times New Roman"/>
          <w:szCs w:val="24"/>
        </w:rPr>
        <w:t xml:space="preserve">η κοινωνική συνοχή. Πολλοί οι στόχοι αλλά και </w:t>
      </w:r>
      <w:r>
        <w:rPr>
          <w:rFonts w:eastAsia="Times New Roman" w:cs="Times New Roman"/>
          <w:szCs w:val="24"/>
        </w:rPr>
        <w:t xml:space="preserve">πολλά </w:t>
      </w:r>
      <w:r>
        <w:rPr>
          <w:rFonts w:eastAsia="Times New Roman" w:cs="Times New Roman"/>
          <w:szCs w:val="24"/>
        </w:rPr>
        <w:t xml:space="preserve">τα διλήμματα. </w:t>
      </w:r>
    </w:p>
    <w:p w14:paraId="4296763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Ένα από αυτά είναι και η κατανομή των διαθέσιμων πόρων του προϋπολογισμού μεταξύ επενδύσεων από τη μια μεριά και δημόσιας κατανάλωσης, δηλαδή μισθοί, συντάξεις, κοινωνική προστασία από την </w:t>
      </w:r>
      <w:r>
        <w:rPr>
          <w:rFonts w:eastAsia="Times New Roman" w:cs="Times New Roman"/>
          <w:szCs w:val="24"/>
        </w:rPr>
        <w:t xml:space="preserve">άλλη. </w:t>
      </w:r>
    </w:p>
    <w:p w14:paraId="4296763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Σε μια τόσο ασφυκτική οικονομική περίοδο να τονίσουμε πως ενισχύθηκαν με 272 εκατομμύρια ευρώ ευάλωτες κοινωνικές ομάδες και νοικοκυριά. Η Κυβέρνηση τροποποίησε τις κλίμακες στην εισφορά αλληλεγ</w:t>
      </w:r>
      <w:r>
        <w:rPr>
          <w:rFonts w:eastAsia="Times New Roman" w:cs="Times New Roman"/>
          <w:szCs w:val="24"/>
        </w:rPr>
        <w:lastRenderedPageBreak/>
        <w:t xml:space="preserve">γύης, προκειμένου να μην πληρώνουν οι χαμηλόμισθοι και </w:t>
      </w:r>
      <w:r>
        <w:rPr>
          <w:rFonts w:eastAsia="Times New Roman" w:cs="Times New Roman"/>
          <w:szCs w:val="24"/>
        </w:rPr>
        <w:t xml:space="preserve">οι χαμηλοσυνταξιούχοι. Να σημειωθεί δε ότι η </w:t>
      </w:r>
      <w:r>
        <w:rPr>
          <w:rFonts w:eastAsia="Times New Roman" w:cs="Times New Roman"/>
          <w:szCs w:val="24"/>
        </w:rPr>
        <w:t>κ</w:t>
      </w:r>
      <w:r>
        <w:rPr>
          <w:rFonts w:eastAsia="Times New Roman" w:cs="Times New Roman"/>
          <w:szCs w:val="24"/>
        </w:rPr>
        <w:t>υβέρνηση Σαμαρά-Βενιζέλου είχε εξαγγείλει μείωση κατά 30% της εισφοράς αλληλεγγύης</w:t>
      </w:r>
      <w:r>
        <w:rPr>
          <w:rFonts w:eastAsia="Times New Roman" w:cs="Times New Roman"/>
          <w:szCs w:val="24"/>
        </w:rPr>
        <w:t>,</w:t>
      </w:r>
      <w:r>
        <w:rPr>
          <w:rFonts w:eastAsia="Times New Roman" w:cs="Times New Roman"/>
          <w:szCs w:val="24"/>
        </w:rPr>
        <w:t xml:space="preserve"> μόνο αν το 2014 είχε πρωτογενές πλεόνασμα 1,5%.</w:t>
      </w:r>
    </w:p>
    <w:p w14:paraId="4296763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Σύμφωνα με την ΕΛΣΤΑΤ, όμως, το 2014</w:t>
      </w:r>
      <w:r>
        <w:rPr>
          <w:rFonts w:eastAsia="Times New Roman" w:cs="Times New Roman"/>
          <w:szCs w:val="24"/>
        </w:rPr>
        <w:t>,</w:t>
      </w:r>
      <w:r>
        <w:rPr>
          <w:rFonts w:eastAsia="Times New Roman" w:cs="Times New Roman"/>
          <w:szCs w:val="24"/>
        </w:rPr>
        <w:t xml:space="preserve"> το πρωτογενές πλεόνασμα ήταν μόλις 0,4%,</w:t>
      </w:r>
      <w:r>
        <w:rPr>
          <w:rFonts w:eastAsia="Times New Roman" w:cs="Times New Roman"/>
          <w:szCs w:val="24"/>
        </w:rPr>
        <w:t xml:space="preserve"> γεγονός που δεν οδήγησε σε μείωση της εισφοράς αλληλεγγύης. </w:t>
      </w:r>
    </w:p>
    <w:p w14:paraId="4296763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Δεν είναι, λοιπόν, συνετό εκ μέρους σας, κυρίες και κύριοι συνάδελφοι της Αντιπολίτευσης, να αναφέρεστε σε μείωση φόρων και μάλιστα της τάξης των 4,2 δισεκατομμυρίων ευρώ, χωρίς να εξηγείτε ποιε</w:t>
      </w:r>
      <w:r>
        <w:rPr>
          <w:rFonts w:eastAsia="Times New Roman" w:cs="Times New Roman"/>
          <w:szCs w:val="24"/>
        </w:rPr>
        <w:t>ς δαπάνες θα περικόψετε. Δεν μελετήσατε με προσοχή, φαίνεται, τον προϋπολογισμό. Διαφορετικά</w:t>
      </w:r>
      <w:r>
        <w:rPr>
          <w:rFonts w:eastAsia="Times New Roman" w:cs="Times New Roman"/>
          <w:szCs w:val="24"/>
        </w:rPr>
        <w:t xml:space="preserve"> </w:t>
      </w:r>
      <w:r>
        <w:rPr>
          <w:rFonts w:eastAsia="Times New Roman" w:cs="Times New Roman"/>
          <w:szCs w:val="24"/>
        </w:rPr>
        <w:t>θα βλέπατε</w:t>
      </w:r>
      <w:r>
        <w:rPr>
          <w:rFonts w:eastAsia="Times New Roman" w:cs="Times New Roman"/>
          <w:szCs w:val="24"/>
        </w:rPr>
        <w:t>,</w:t>
      </w:r>
      <w:r>
        <w:rPr>
          <w:rFonts w:eastAsia="Times New Roman" w:cs="Times New Roman"/>
          <w:szCs w:val="24"/>
        </w:rPr>
        <w:t xml:space="preserve"> πως οι πρωτογενείς λειτουργικές δαπάνες για το 2017 είναι λιγότερες από 6 δισεκατομμύρια ευρώ. Η εξοικονόμηση 4,2 δισεκατομμυρίων από περικοπές σε φόρο</w:t>
      </w:r>
      <w:r>
        <w:rPr>
          <w:rFonts w:eastAsia="Times New Roman" w:cs="Times New Roman"/>
          <w:szCs w:val="24"/>
        </w:rPr>
        <w:t xml:space="preserve">υς σημαίνει σε μεγάλο </w:t>
      </w:r>
      <w:r>
        <w:rPr>
          <w:rFonts w:eastAsia="Times New Roman" w:cs="Times New Roman"/>
          <w:szCs w:val="24"/>
        </w:rPr>
        <w:lastRenderedPageBreak/>
        <w:t xml:space="preserve">βαθμό μείωση μισθών, μείωση συντάξεων, απολύσεις δημοσίων υπαλλήλων αλλά και μείωση της κοινωνικής προστασίας. </w:t>
      </w:r>
    </w:p>
    <w:p w14:paraId="4296763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Η αξιολόγηση ενός προϋπολογισμού είναι βέβαιο πως κρίνεται από την πορεία της οικονομίας και τη χρηστή διαχείριση των χρημάτων των Ελλήνων φορολογουμένων. Θα σημείωνα εδώ ότι ο </w:t>
      </w:r>
      <w:r>
        <w:rPr>
          <w:rFonts w:eastAsia="Times New Roman" w:cs="Times New Roman"/>
          <w:szCs w:val="24"/>
        </w:rPr>
        <w:t>π</w:t>
      </w:r>
      <w:r>
        <w:rPr>
          <w:rFonts w:eastAsia="Times New Roman" w:cs="Times New Roman"/>
          <w:szCs w:val="24"/>
        </w:rPr>
        <w:t>ροϋπολογισμός του 2016, που δεν έχει ολοκληρωθεί, είναι επιτυχής και οφείλεται</w:t>
      </w:r>
      <w:r>
        <w:rPr>
          <w:rFonts w:eastAsia="Times New Roman" w:cs="Times New Roman"/>
          <w:szCs w:val="24"/>
        </w:rPr>
        <w:t xml:space="preserve"> σε μεγάλο βαθμό στη συνετή εκτέλεσή του. Ο περιορισμός της ύφεσης στο 0,2% του Ακαθάριστου Εθνικού Προϊόντος για το 2015 την καθιστά αισθητά μικρότερη από τις αρχικές προβλέψεις, γεγονός που αποτελεί διαπραγματευτικό όπλο απέναντι στους δανειστές. </w:t>
      </w:r>
    </w:p>
    <w:p w14:paraId="4296763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Το παλ</w:t>
      </w:r>
      <w:r>
        <w:rPr>
          <w:rFonts w:eastAsia="Times New Roman" w:cs="Times New Roman"/>
          <w:szCs w:val="24"/>
        </w:rPr>
        <w:t xml:space="preserve">ιό σύστημα της διαπλοκής και της ολιγαρχίας, οι πολιτικές δυνάμεις που ενορχήστρωσαν το </w:t>
      </w:r>
      <w:r>
        <w:rPr>
          <w:rFonts w:eastAsia="Times New Roman" w:cs="Times New Roman"/>
          <w:szCs w:val="24"/>
          <w:lang w:val="en-US"/>
        </w:rPr>
        <w:t>PSI</w:t>
      </w:r>
      <w:r>
        <w:rPr>
          <w:rFonts w:eastAsia="Times New Roman" w:cs="Times New Roman"/>
          <w:szCs w:val="24"/>
        </w:rPr>
        <w:t xml:space="preserve"> και την </w:t>
      </w:r>
      <w:proofErr w:type="spellStart"/>
      <w:r>
        <w:rPr>
          <w:rFonts w:eastAsia="Times New Roman" w:cs="Times New Roman"/>
          <w:szCs w:val="24"/>
        </w:rPr>
        <w:t>απομείωση</w:t>
      </w:r>
      <w:proofErr w:type="spellEnd"/>
      <w:r>
        <w:rPr>
          <w:rFonts w:eastAsia="Times New Roman" w:cs="Times New Roman"/>
          <w:szCs w:val="24"/>
        </w:rPr>
        <w:t xml:space="preserve"> των αποθεματικών των ασφαλιστικών ταμείων κατά 15 δισεκατομμύρια ευρώ, αυτοί που επί </w:t>
      </w:r>
      <w:r>
        <w:rPr>
          <w:rFonts w:eastAsia="Times New Roman" w:cs="Times New Roman"/>
          <w:szCs w:val="24"/>
        </w:rPr>
        <w:lastRenderedPageBreak/>
        <w:t>μια πενταετία σχεδίασαν και ψήφισαν έντεκα οριζόντιες περικοπ</w:t>
      </w:r>
      <w:r>
        <w:rPr>
          <w:rFonts w:eastAsia="Times New Roman" w:cs="Times New Roman"/>
          <w:szCs w:val="24"/>
        </w:rPr>
        <w:t>ές και παρεμβάσεις σε κύριες και επικουρικές συντάξεις</w:t>
      </w:r>
      <w:r>
        <w:rPr>
          <w:rFonts w:eastAsia="Times New Roman" w:cs="Times New Roman"/>
          <w:szCs w:val="24"/>
        </w:rPr>
        <w:t>,</w:t>
      </w:r>
      <w:r>
        <w:rPr>
          <w:rFonts w:eastAsia="Times New Roman" w:cs="Times New Roman"/>
          <w:szCs w:val="24"/>
        </w:rPr>
        <w:t xml:space="preserve"> συνεχίζουν σήμερα να καλλιεργούν κλίμα φόβου και ανασφάλειας. Είναι οι ίδιοι που διαβεβαίωναν πως το χρέος είναι βιώσιμο, κατηγορώντας όλους εμάς για την προσπάθειά μας στην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w:t>
      </w:r>
    </w:p>
    <w:p w14:paraId="4296763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ολυδιαφημισμένο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w:t>
      </w:r>
      <w:r>
        <w:rPr>
          <w:rFonts w:eastAsia="Times New Roman" w:cs="Times New Roman"/>
          <w:szCs w:val="24"/>
        </w:rPr>
        <w:t>κ</w:t>
      </w:r>
      <w:r>
        <w:rPr>
          <w:rFonts w:eastAsia="Times New Roman" w:cs="Times New Roman"/>
          <w:szCs w:val="24"/>
        </w:rPr>
        <w:t xml:space="preserve">υβέρνησης Σαμαρά-Βενιζέλου, ότι η ελληνική οικονομία ανέκαμπτε και βρισκόμασταν στα πρόθυρα της εξόδου από το πρόγραμμα, δεν ήταν τίποτε άλλο παρά μία ψευδής εικόνα. Η μικρή ανάκαμψη των ρυθμών ανάπτυξης το 2014 επήλθε </w:t>
      </w:r>
      <w:r>
        <w:rPr>
          <w:rFonts w:eastAsia="Times New Roman" w:cs="Times New Roman"/>
          <w:szCs w:val="24"/>
        </w:rPr>
        <w:t>λόγω της αύξησης της ιδιωτικής κατανάλωσης, η οποία με τη σειρά της προκλήθηκε από τη μερική αδρανοποίηση των δημοσιονομικών μέτρων εν όψει εκλογών τότε. Εάν η Νέα Δημοκρατία και το ΠΑΣΟΚ έκλειναν την πέμπτη αξιολόγηση, θα αναγκάζονταν να πάρουν μέτρα περί</w:t>
      </w:r>
      <w:r>
        <w:rPr>
          <w:rFonts w:eastAsia="Times New Roman" w:cs="Times New Roman"/>
          <w:szCs w:val="24"/>
        </w:rPr>
        <w:t xml:space="preserve">που 10 δισεκατομμυρίων ευρώ μόνο για τη διετία 2015-2016. </w:t>
      </w:r>
    </w:p>
    <w:p w14:paraId="4296763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Μόνη σας επιδίωξη, αγαπητοί συνάδελφοι της Αντιπολίτευσης, είναι η επιστροφή του χρεοκοπημένου πολιτικού συστήματος που εκπροσωπείτε και επιδιώκει επιστρέφοντας να εφαρμόσει το πιο βαθιά αντικοινων</w:t>
      </w:r>
      <w:r>
        <w:rPr>
          <w:rFonts w:eastAsia="Times New Roman" w:cs="Times New Roman"/>
          <w:szCs w:val="24"/>
        </w:rPr>
        <w:t>ικό και νεοφιλελεύθερο πρόγραμμα που έχει ποτέ σχεδιαστεί για αυτή τη χώρα, δηλαδή ένα τέταρτο μνημόνιο.</w:t>
      </w:r>
    </w:p>
    <w:p w14:paraId="4296763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Σας ενημερώνουμε ότι ματαιοπονείτε. Η χώρα θα συνεχίσει να παλεύει, για να ανακάμψει και να ορθοποδήσει, μακριά από τα κόμματα που με τις πολιτικές που</w:t>
      </w:r>
      <w:r>
        <w:rPr>
          <w:rFonts w:eastAsia="Times New Roman" w:cs="Times New Roman"/>
          <w:szCs w:val="24"/>
        </w:rPr>
        <w:t xml:space="preserve"> ακολούθησαν την οδήγησαν στην καταστροφή.</w:t>
      </w:r>
    </w:p>
    <w:p w14:paraId="4296763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εστιάσω στο γεγονός</w:t>
      </w:r>
      <w:r>
        <w:rPr>
          <w:rFonts w:eastAsia="Times New Roman" w:cs="Times New Roman"/>
          <w:szCs w:val="24"/>
        </w:rPr>
        <w:t>,</w:t>
      </w:r>
      <w:r>
        <w:rPr>
          <w:rFonts w:eastAsia="Times New Roman" w:cs="Times New Roman"/>
          <w:szCs w:val="24"/>
        </w:rPr>
        <w:t xml:space="preserve"> ότι ο φετινός </w:t>
      </w:r>
      <w:r>
        <w:rPr>
          <w:rFonts w:eastAsia="Times New Roman" w:cs="Times New Roman"/>
          <w:szCs w:val="24"/>
        </w:rPr>
        <w:t>π</w:t>
      </w:r>
      <w:r>
        <w:rPr>
          <w:rFonts w:eastAsia="Times New Roman" w:cs="Times New Roman"/>
          <w:szCs w:val="24"/>
        </w:rPr>
        <w:t>ροϋπολογισμός καταθέτει συγκεκριμένο σχέδιο για την έξοδο από την κρίση, την ανάκαμψη της οικονομίας και την πλήρη ανάκτηση της δημοσιονομ</w:t>
      </w:r>
      <w:r>
        <w:rPr>
          <w:rFonts w:eastAsia="Times New Roman" w:cs="Times New Roman"/>
          <w:szCs w:val="24"/>
        </w:rPr>
        <w:t xml:space="preserve">ικής αξιοπιστίας, ώστε μέσα στον επόμενο χρόνο η Ελλάδα να είναι σε θέση να βγει εκ νέου στις αγορές. </w:t>
      </w:r>
    </w:p>
    <w:p w14:paraId="4296763E"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Αποκαθιστά το κράτος, ενισχύει τον κοινωνικό προϋπολογισμό, εξοικονομεί πόρους από δημόσιες σπατάλες και τους μεταφέρει στους αδύνατους, ώστε οι ανισότητ</w:t>
      </w:r>
      <w:r>
        <w:rPr>
          <w:rFonts w:eastAsia="Times New Roman" w:cs="Times New Roman"/>
          <w:szCs w:val="24"/>
        </w:rPr>
        <w:t xml:space="preserve">ες να μικρύνουν. </w:t>
      </w:r>
    </w:p>
    <w:p w14:paraId="4296763F"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Ευελπιστούμε πως η χώρα τους προσεχείς μήνες</w:t>
      </w:r>
      <w:r>
        <w:rPr>
          <w:rFonts w:eastAsia="Times New Roman" w:cs="Times New Roman"/>
          <w:szCs w:val="24"/>
        </w:rPr>
        <w:t>,</w:t>
      </w:r>
      <w:r>
        <w:rPr>
          <w:rFonts w:eastAsia="Times New Roman" w:cs="Times New Roman"/>
          <w:szCs w:val="24"/>
        </w:rPr>
        <w:t xml:space="preserve"> θα ενταχθεί στο πρόγραμμα ποσοτικής χαλάρωσης, που θα λειτουργήσει</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ως προθάλαμος εξόδου από τη δημοσιονομική προσαρμογή. </w:t>
      </w:r>
    </w:p>
    <w:p w14:paraId="42967640"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Κυβέρνηση ΣΥΡΙΖΑ-ΑΝΕΛ θα εκτελέσει και αυτόν τον </w:t>
      </w:r>
      <w:r>
        <w:rPr>
          <w:rFonts w:eastAsia="Times New Roman" w:cs="Times New Roman"/>
          <w:szCs w:val="24"/>
        </w:rPr>
        <w:t>π</w:t>
      </w:r>
      <w:r>
        <w:rPr>
          <w:rFonts w:eastAsia="Times New Roman" w:cs="Times New Roman"/>
          <w:szCs w:val="24"/>
        </w:rPr>
        <w:t>ροϋπο</w:t>
      </w:r>
      <w:r>
        <w:rPr>
          <w:rFonts w:eastAsia="Times New Roman" w:cs="Times New Roman"/>
          <w:szCs w:val="24"/>
        </w:rPr>
        <w:t xml:space="preserve">λογισμό με συνέπεια και σύνεση, ώστε να οδηγήσει την ελληνική οικονομία με σταθερά βήματα στην επανεκκίνηση και την ανάκαμψή της. </w:t>
      </w:r>
    </w:p>
    <w:p w14:paraId="42967641"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όλους τους παραπάνω λόγους υπερψηφίζουμε τον </w:t>
      </w:r>
      <w:r>
        <w:rPr>
          <w:rFonts w:eastAsia="Times New Roman" w:cs="Times New Roman"/>
          <w:szCs w:val="24"/>
        </w:rPr>
        <w:t>π</w:t>
      </w:r>
      <w:r>
        <w:rPr>
          <w:rFonts w:eastAsia="Times New Roman" w:cs="Times New Roman"/>
          <w:szCs w:val="24"/>
        </w:rPr>
        <w:t>ροϋπολογισμό του έτους 2017, στηρίζοντας την προοπτική εξόδου της χώρας από</w:t>
      </w:r>
      <w:r>
        <w:rPr>
          <w:rFonts w:eastAsia="Times New Roman" w:cs="Times New Roman"/>
          <w:szCs w:val="24"/>
        </w:rPr>
        <w:t xml:space="preserve"> την κρίση με γνώμονα την κοινωνική δικαιοσύνη.</w:t>
      </w:r>
    </w:p>
    <w:p w14:paraId="42967642"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42967643"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42967644"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Γκιόλας</w:t>
      </w:r>
      <w:proofErr w:type="spellEnd"/>
      <w:r>
        <w:rPr>
          <w:rFonts w:eastAsia="Times New Roman" w:cs="Times New Roman"/>
          <w:szCs w:val="24"/>
        </w:rPr>
        <w:t xml:space="preserve"> έχει τον λόγο.</w:t>
      </w:r>
    </w:p>
    <w:p w14:paraId="42967645"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Ευχαριστώ, κύριε Πρόεδρε.</w:t>
      </w:r>
    </w:p>
    <w:p w14:paraId="42967646"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Υπουργέ, ο </w:t>
      </w:r>
      <w:r>
        <w:rPr>
          <w:rFonts w:eastAsia="Times New Roman" w:cs="Times New Roman"/>
          <w:szCs w:val="24"/>
        </w:rPr>
        <w:t>π</w:t>
      </w:r>
      <w:r>
        <w:rPr>
          <w:rFonts w:eastAsia="Times New Roman" w:cs="Times New Roman"/>
          <w:szCs w:val="24"/>
        </w:rPr>
        <w:t>ροϋπολογισμός του 201</w:t>
      </w:r>
      <w:r>
        <w:rPr>
          <w:rFonts w:eastAsia="Times New Roman" w:cs="Times New Roman"/>
          <w:szCs w:val="24"/>
        </w:rPr>
        <w:t>7 έρχεται να καλύψει τις ανάγκες της οικονομίας μιας χώρας</w:t>
      </w:r>
      <w:r>
        <w:rPr>
          <w:rFonts w:eastAsia="Times New Roman" w:cs="Times New Roman"/>
          <w:szCs w:val="24"/>
        </w:rPr>
        <w:t>,</w:t>
      </w:r>
      <w:r>
        <w:rPr>
          <w:rFonts w:eastAsia="Times New Roman" w:cs="Times New Roman"/>
          <w:szCs w:val="24"/>
        </w:rPr>
        <w:t xml:space="preserve"> που ανακάμπτει από μακροχρόνια βαθιά ύφεση. </w:t>
      </w:r>
    </w:p>
    <w:p w14:paraId="42967647"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δημοσιονομική εξυγίανση και οι διαρθρωτικές μεταρρυθμίσεις έχουν πλέον αρχίσει να αποδίδουν καρπούς και παρέχουν στην Ελλάδα προοπτική ανάπτυξης. Θετ</w:t>
      </w:r>
      <w:r>
        <w:rPr>
          <w:rFonts w:eastAsia="Times New Roman" w:cs="Times New Roman"/>
          <w:szCs w:val="24"/>
        </w:rPr>
        <w:t xml:space="preserve">ικά εκτιμάται το πρόσημο στο ΑΕΠ από το β’ εξάμηνο του τρέχοντος έτους και συνολικά θετικό για το έτος 2017. </w:t>
      </w:r>
    </w:p>
    <w:p w14:paraId="42967648"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Υπό την προϋπόθεση πως η ανάκαμψη της οικονομίας θα είναι αντίστοιχη της πρόβλεψης του παρόντος </w:t>
      </w:r>
      <w:r>
        <w:rPr>
          <w:rFonts w:eastAsia="Times New Roman" w:cs="Times New Roman"/>
          <w:szCs w:val="24"/>
        </w:rPr>
        <w:t>π</w:t>
      </w:r>
      <w:r>
        <w:rPr>
          <w:rFonts w:eastAsia="Times New Roman" w:cs="Times New Roman"/>
          <w:szCs w:val="24"/>
        </w:rPr>
        <w:t>ροϋπολογισμού με ρυθμό 2,7%, όπως άλλωστε εκτιμάτ</w:t>
      </w:r>
      <w:r>
        <w:rPr>
          <w:rFonts w:eastAsia="Times New Roman" w:cs="Times New Roman"/>
          <w:szCs w:val="24"/>
        </w:rPr>
        <w:t xml:space="preserve">αι από εγχώριους οικονομικούς κύκλους, τον Διοικητή της Τράπεζας της Ελλάδας και τραπεζικούς ομίλους αλλά και από </w:t>
      </w:r>
      <w:r>
        <w:rPr>
          <w:rFonts w:eastAsia="Times New Roman" w:cs="Times New Roman"/>
          <w:szCs w:val="24"/>
        </w:rPr>
        <w:lastRenderedPageBreak/>
        <w:t xml:space="preserve">πρόσφατες σχετικές επισημάνσεις θεσμικών φορέων και κυρίως του Επιτρόπου Οικονομικών Υποθέσεων της Ευρωπαϊκής Ένωσης Πιερ </w:t>
      </w:r>
      <w:proofErr w:type="spellStart"/>
      <w:r>
        <w:rPr>
          <w:rFonts w:eastAsia="Times New Roman" w:cs="Times New Roman"/>
          <w:szCs w:val="24"/>
        </w:rPr>
        <w:t>Μοσκοβισί</w:t>
      </w:r>
      <w:proofErr w:type="spellEnd"/>
      <w:r>
        <w:rPr>
          <w:rFonts w:eastAsia="Times New Roman" w:cs="Times New Roman"/>
          <w:szCs w:val="24"/>
        </w:rPr>
        <w:t>, καθώς και</w:t>
      </w:r>
      <w:r>
        <w:rPr>
          <w:rFonts w:eastAsia="Times New Roman" w:cs="Times New Roman"/>
          <w:szCs w:val="24"/>
        </w:rPr>
        <w:t xml:space="preserve"> του επικεφαλής  της Ευρωπαϊκής Κεντρικής Τράπεζας Μάριο </w:t>
      </w:r>
      <w:proofErr w:type="spellStart"/>
      <w:r>
        <w:rPr>
          <w:rFonts w:eastAsia="Times New Roman" w:cs="Times New Roman"/>
          <w:szCs w:val="24"/>
        </w:rPr>
        <w:t>Ντράγκι</w:t>
      </w:r>
      <w:proofErr w:type="spellEnd"/>
      <w:r>
        <w:rPr>
          <w:rFonts w:eastAsia="Times New Roman" w:cs="Times New Roman"/>
          <w:szCs w:val="24"/>
        </w:rPr>
        <w:t>, ο οποίος ανέφερε επί λέξει ότι ο ελληνικός λαός έχει σημειώσει μεγάλη πρόοδο τους τελευταίους μήνες και είναι πολύ σημαντικό να μη διαταραχθεί αυτή η πρόοδος, προσθέτοντας μάλιστα ότι υπάρχο</w:t>
      </w:r>
      <w:r>
        <w:rPr>
          <w:rFonts w:eastAsia="Times New Roman" w:cs="Times New Roman"/>
          <w:szCs w:val="24"/>
        </w:rPr>
        <w:t>υν πολύ καλές προοπτικές για την επιτυχή ολοκλήρωση της δεύτερης αξιολόγησης.</w:t>
      </w:r>
    </w:p>
    <w:p w14:paraId="42967649"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Ακόμα και ο συνήθως επιφυλακτικός Πρόεδρος του </w:t>
      </w:r>
      <w:proofErr w:type="spellStart"/>
      <w:r>
        <w:rPr>
          <w:rFonts w:eastAsia="Times New Roman" w:cs="Times New Roman"/>
          <w:szCs w:val="24"/>
          <w:lang w:val="en-US"/>
        </w:rPr>
        <w:t>Eurogroup</w:t>
      </w:r>
      <w:proofErr w:type="spellEnd"/>
      <w:r>
        <w:rPr>
          <w:rFonts w:eastAsia="Times New Roman" w:cs="Times New Roman"/>
          <w:szCs w:val="24"/>
        </w:rPr>
        <w:t xml:space="preserve"> Ολλανδός Υπουργός Οικονομικών </w:t>
      </w:r>
      <w:proofErr w:type="spellStart"/>
      <w:r>
        <w:rPr>
          <w:rFonts w:eastAsia="Times New Roman" w:cs="Times New Roman"/>
          <w:szCs w:val="24"/>
        </w:rPr>
        <w:t>Γερούν</w:t>
      </w:r>
      <w:proofErr w:type="spellEnd"/>
      <w:r>
        <w:rPr>
          <w:rFonts w:eastAsia="Times New Roman" w:cs="Times New Roman"/>
          <w:szCs w:val="24"/>
        </w:rPr>
        <w:t xml:space="preserve"> </w:t>
      </w:r>
      <w:proofErr w:type="spellStart"/>
      <w:r>
        <w:rPr>
          <w:rFonts w:eastAsia="Times New Roman" w:cs="Times New Roman"/>
          <w:szCs w:val="24"/>
        </w:rPr>
        <w:t>Ντάϊσεμπλουμ</w:t>
      </w:r>
      <w:proofErr w:type="spellEnd"/>
      <w:r>
        <w:rPr>
          <w:rFonts w:eastAsia="Times New Roman" w:cs="Times New Roman"/>
          <w:szCs w:val="24"/>
        </w:rPr>
        <w:t xml:space="preserve"> είπε, αναφερόμενος στη συμφωνία Ελλάδας-θεσμών, ότι η συγκυρία είναι θε</w:t>
      </w:r>
      <w:r>
        <w:rPr>
          <w:rFonts w:eastAsia="Times New Roman" w:cs="Times New Roman"/>
          <w:szCs w:val="24"/>
        </w:rPr>
        <w:t xml:space="preserve">τική για να γίνουν σημαντικά βήματα προόδου, αντιπαραθέτοντας εμμέσως προς τη </w:t>
      </w:r>
      <w:r>
        <w:rPr>
          <w:rFonts w:eastAsia="Times New Roman" w:cs="Times New Roman"/>
          <w:szCs w:val="24"/>
        </w:rPr>
        <w:lastRenderedPageBreak/>
        <w:t xml:space="preserve">στάση της Γερμανίας, που επιμένει να θέτει προσκόμματα, λέγοντας </w:t>
      </w:r>
      <w:r>
        <w:rPr>
          <w:rFonts w:eastAsia="Times New Roman" w:cs="Times New Roman"/>
          <w:szCs w:val="24"/>
        </w:rPr>
        <w:t>«</w:t>
      </w:r>
      <w:r>
        <w:rPr>
          <w:rFonts w:eastAsia="Times New Roman" w:cs="Times New Roman"/>
          <w:szCs w:val="24"/>
        </w:rPr>
        <w:t>κάποιοι θέλουν να πάνε γρήγορα, κάποιοι άλλοι έχουν στηλώσει τελείως τα πόδια, εγώ λέω ότι θα προχωρήσουμε βήμα-</w:t>
      </w:r>
      <w:r>
        <w:rPr>
          <w:rFonts w:eastAsia="Times New Roman" w:cs="Times New Roman"/>
          <w:szCs w:val="24"/>
        </w:rPr>
        <w:t>βήμα</w:t>
      </w:r>
      <w:r>
        <w:rPr>
          <w:rFonts w:eastAsia="Times New Roman" w:cs="Times New Roman"/>
          <w:szCs w:val="24"/>
        </w:rPr>
        <w:t>»</w:t>
      </w:r>
      <w:r>
        <w:rPr>
          <w:rFonts w:eastAsia="Times New Roman" w:cs="Times New Roman"/>
          <w:szCs w:val="24"/>
        </w:rPr>
        <w:t xml:space="preserve">. </w:t>
      </w:r>
    </w:p>
    <w:p w14:paraId="4296764A"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Ας επανέλθουμε, όμως, στον </w:t>
      </w:r>
      <w:r>
        <w:rPr>
          <w:rFonts w:eastAsia="Times New Roman" w:cs="Times New Roman"/>
          <w:szCs w:val="24"/>
        </w:rPr>
        <w:t>π</w:t>
      </w:r>
      <w:r>
        <w:rPr>
          <w:rFonts w:eastAsia="Times New Roman" w:cs="Times New Roman"/>
          <w:szCs w:val="24"/>
        </w:rPr>
        <w:t xml:space="preserve">ροϋπολογισμό και στους στόχους που φιλοδοξεί να επιτελέσει, υπερβαίνοντας λίγο την απλή ανάγνωση και λογική των αριθμών και ανιχνεύοντας την ουσία και τους άξονες που διαγράφει. </w:t>
      </w:r>
    </w:p>
    <w:p w14:paraId="4296764B"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2017, λοιπόν, υπηρετ</w:t>
      </w:r>
      <w:r>
        <w:rPr>
          <w:rFonts w:eastAsia="Times New Roman" w:cs="Times New Roman"/>
          <w:szCs w:val="24"/>
        </w:rPr>
        <w:t>εί τη δημοσιονομική σταθερότητα, την οικονομική ανάπτυξη και τη δίκαιη κατανομή βαρών και οφειλών.</w:t>
      </w:r>
    </w:p>
    <w:p w14:paraId="4296764C"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πρώτος στόχος που απορρέει από την υποχρέωσή μας να τηρήσουμε τα συμφωνηθέντα με τους θεσμούς</w:t>
      </w:r>
      <w:r>
        <w:rPr>
          <w:rFonts w:eastAsia="Times New Roman" w:cs="Times New Roman"/>
          <w:szCs w:val="24"/>
        </w:rPr>
        <w:t>,</w:t>
      </w:r>
      <w:r>
        <w:rPr>
          <w:rFonts w:eastAsia="Times New Roman" w:cs="Times New Roman"/>
          <w:szCs w:val="24"/>
        </w:rPr>
        <w:t xml:space="preserve"> είναι να επιτύχουμε με ασφάλεια τον στόχο πρωτογενούς πλεονά</w:t>
      </w:r>
      <w:r>
        <w:rPr>
          <w:rFonts w:eastAsia="Times New Roman" w:cs="Times New Roman"/>
          <w:szCs w:val="24"/>
        </w:rPr>
        <w:t>σματος 1,75%, κάτι που φαίνεται ρε</w:t>
      </w:r>
      <w:r>
        <w:rPr>
          <w:rFonts w:eastAsia="Times New Roman" w:cs="Times New Roman"/>
          <w:szCs w:val="24"/>
        </w:rPr>
        <w:lastRenderedPageBreak/>
        <w:t>αλιστικό και εφικτό. Το αποδεικνύει, άλλωστε, η αργά αλλά σταθερά αναδυόμενη οικονομία και η ανάπτυξη του β’ εξαμήνου του 2016</w:t>
      </w:r>
      <w:r>
        <w:rPr>
          <w:rFonts w:eastAsia="Times New Roman" w:cs="Times New Roman"/>
          <w:szCs w:val="24"/>
        </w:rPr>
        <w:t>,</w:t>
      </w:r>
      <w:r>
        <w:rPr>
          <w:rFonts w:eastAsia="Times New Roman" w:cs="Times New Roman"/>
          <w:szCs w:val="24"/>
        </w:rPr>
        <w:t xml:space="preserve"> που επιβεβαιώνει ότι </w:t>
      </w:r>
      <w:proofErr w:type="spellStart"/>
      <w:r>
        <w:rPr>
          <w:rFonts w:eastAsia="Times New Roman" w:cs="Times New Roman"/>
          <w:szCs w:val="24"/>
        </w:rPr>
        <w:t>ανασχέθηκε</w:t>
      </w:r>
      <w:proofErr w:type="spellEnd"/>
      <w:r>
        <w:rPr>
          <w:rFonts w:eastAsia="Times New Roman" w:cs="Times New Roman"/>
          <w:szCs w:val="24"/>
        </w:rPr>
        <w:t xml:space="preserve"> η </w:t>
      </w:r>
      <w:proofErr w:type="spellStart"/>
      <w:r>
        <w:rPr>
          <w:rFonts w:eastAsia="Times New Roman" w:cs="Times New Roman"/>
          <w:szCs w:val="24"/>
        </w:rPr>
        <w:t>υφεσιακή</w:t>
      </w:r>
      <w:proofErr w:type="spellEnd"/>
      <w:r>
        <w:rPr>
          <w:rFonts w:eastAsia="Times New Roman" w:cs="Times New Roman"/>
          <w:szCs w:val="24"/>
        </w:rPr>
        <w:t xml:space="preserve"> πορεία, αφού η ελληνική οικονομία έχει περάσει στο </w:t>
      </w:r>
      <w:r>
        <w:rPr>
          <w:rFonts w:eastAsia="Times New Roman" w:cs="Times New Roman"/>
          <w:szCs w:val="24"/>
        </w:rPr>
        <w:t>εννεάμηνο Ιανουαρίου-Σεπτεμβρίου 2016 σε οριακό θετικό πρόσημο 0,1%, ανατρέποντας τις προβλέψεις Ελλήνων και ξένων οικονομολόγων και αναλυτών, οι οποίοι δεν περίμεναν μια τόσο ευνοϊκή εξέλιξη.</w:t>
      </w:r>
    </w:p>
    <w:p w14:paraId="4296764D"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Τα προσφάτως ανακοινωθέντα αναθεωρημένα στοιχεία της ΕΛΣΤΑΤ</w:t>
      </w:r>
      <w:r>
        <w:rPr>
          <w:rFonts w:eastAsia="Times New Roman" w:cs="Times New Roman"/>
          <w:szCs w:val="24"/>
        </w:rPr>
        <w:t>,</w:t>
      </w:r>
      <w:r>
        <w:rPr>
          <w:rFonts w:eastAsia="Times New Roman" w:cs="Times New Roman"/>
          <w:szCs w:val="24"/>
        </w:rPr>
        <w:t xml:space="preserve"> έδ</w:t>
      </w:r>
      <w:r>
        <w:rPr>
          <w:rFonts w:eastAsia="Times New Roman" w:cs="Times New Roman"/>
          <w:szCs w:val="24"/>
        </w:rPr>
        <w:t xml:space="preserve">ειξαν ότι η αύξηση του ΑΕΠ για το γ’ τρίμηνο του 2016 δεν ήταν εν τέλει 1,5% όπως είχε ανακοινωθεί στις 14 Νοέμβρη, αλλά 1,8%, που είναι η καλύτερη </w:t>
      </w:r>
      <w:proofErr w:type="spellStart"/>
      <w:r>
        <w:rPr>
          <w:rFonts w:eastAsia="Times New Roman" w:cs="Times New Roman"/>
          <w:szCs w:val="24"/>
        </w:rPr>
        <w:t>καταγραφείσα</w:t>
      </w:r>
      <w:proofErr w:type="spellEnd"/>
      <w:r>
        <w:rPr>
          <w:rFonts w:eastAsia="Times New Roman" w:cs="Times New Roman"/>
          <w:szCs w:val="24"/>
        </w:rPr>
        <w:t xml:space="preserve"> επίδοση από το 2008, οπότε άρχισε η ύφεση. </w:t>
      </w:r>
    </w:p>
    <w:p w14:paraId="4296764E" w14:textId="77777777" w:rsidR="00BC01D7" w:rsidRDefault="000E022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Δική μας επιδίωξη, βέβαια, είναι η σύζευξη της δημο</w:t>
      </w:r>
      <w:r>
        <w:rPr>
          <w:rFonts w:eastAsia="Times New Roman" w:cs="Times New Roman"/>
          <w:szCs w:val="24"/>
        </w:rPr>
        <w:t xml:space="preserve">σιονομικής ισορροπίας με την εξασφάλιση της κοινωνικής δικαιοσύνης. Η απαίτηση διασφάλισης της ευημερίας των οικονομικά ασθενέστερων και κοινωνικά ευάλωτων στρωμάτων του λαού βασίζεται σε τρεις πυλώνες, που υποστηρίζονται αρκούντως στον </w:t>
      </w:r>
      <w:r>
        <w:rPr>
          <w:rFonts w:eastAsia="Times New Roman" w:cs="Times New Roman"/>
          <w:szCs w:val="24"/>
        </w:rPr>
        <w:t>π</w:t>
      </w:r>
      <w:r>
        <w:rPr>
          <w:rFonts w:eastAsia="Times New Roman" w:cs="Times New Roman"/>
          <w:szCs w:val="24"/>
        </w:rPr>
        <w:t>ροϋπολογισμό ως εξ</w:t>
      </w:r>
      <w:r>
        <w:rPr>
          <w:rFonts w:eastAsia="Times New Roman" w:cs="Times New Roman"/>
          <w:szCs w:val="24"/>
        </w:rPr>
        <w:t>ής.</w:t>
      </w:r>
    </w:p>
    <w:p w14:paraId="4296764F" w14:textId="77777777" w:rsidR="00BC01D7" w:rsidRDefault="000E0221">
      <w:pPr>
        <w:spacing w:line="600" w:lineRule="auto"/>
        <w:ind w:firstLine="851"/>
        <w:jc w:val="both"/>
        <w:rPr>
          <w:rFonts w:eastAsia="Times New Roman" w:cs="Times New Roman"/>
        </w:rPr>
      </w:pPr>
      <w:r>
        <w:rPr>
          <w:rFonts w:eastAsia="Times New Roman" w:cs="Times New Roman"/>
        </w:rPr>
        <w:t xml:space="preserve">Πρώτον, στη μείωση της φτώχειας μέσω της στήριξης του εισοδήματος των νοικοκυριών που το χρειάζονται πραγματικά με την εφαρμογή του κοινωνικού εισοδήματος αλληλεγγύης και άλλων μέτρων, που έχουν άλλωστε αναφερθεί και από </w:t>
      </w:r>
      <w:proofErr w:type="spellStart"/>
      <w:r>
        <w:rPr>
          <w:rFonts w:eastAsia="Times New Roman" w:cs="Times New Roman"/>
        </w:rPr>
        <w:t>προλαλήσαντες</w:t>
      </w:r>
      <w:proofErr w:type="spellEnd"/>
      <w:r>
        <w:rPr>
          <w:rFonts w:eastAsia="Times New Roman" w:cs="Times New Roman"/>
        </w:rPr>
        <w:t xml:space="preserve"> συναδέλφους. </w:t>
      </w:r>
    </w:p>
    <w:p w14:paraId="42967650" w14:textId="77777777" w:rsidR="00BC01D7" w:rsidRDefault="000E0221">
      <w:pPr>
        <w:spacing w:line="600" w:lineRule="auto"/>
        <w:ind w:firstLine="851"/>
        <w:jc w:val="both"/>
        <w:rPr>
          <w:rFonts w:eastAsia="Times New Roman" w:cs="Times New Roman"/>
        </w:rPr>
      </w:pPr>
      <w:r>
        <w:rPr>
          <w:rFonts w:eastAsia="Times New Roman" w:cs="Times New Roman"/>
        </w:rPr>
        <w:t xml:space="preserve">Δεύτερον, στην κοινωνική ένταξη μέσω παροχής κοινωνικών υπηρεσιών με υπαρκτά και </w:t>
      </w:r>
      <w:proofErr w:type="spellStart"/>
      <w:r>
        <w:rPr>
          <w:rFonts w:eastAsia="Times New Roman" w:cs="Times New Roman"/>
        </w:rPr>
        <w:t>ποσοτικοποιημένα</w:t>
      </w:r>
      <w:proofErr w:type="spellEnd"/>
      <w:r>
        <w:rPr>
          <w:rFonts w:eastAsia="Times New Roman" w:cs="Times New Roman"/>
        </w:rPr>
        <w:t xml:space="preserve"> κονδύλια για την ενίσχυση της κοινωνικής προστασίας αλλά και την τόνωση των επενδύσεων. </w:t>
      </w:r>
    </w:p>
    <w:p w14:paraId="42967651" w14:textId="77777777" w:rsidR="00BC01D7" w:rsidRDefault="000E0221">
      <w:pPr>
        <w:spacing w:line="600" w:lineRule="auto"/>
        <w:ind w:firstLine="851"/>
        <w:jc w:val="both"/>
        <w:rPr>
          <w:rFonts w:eastAsia="Times New Roman" w:cs="Times New Roman"/>
        </w:rPr>
      </w:pPr>
      <w:r>
        <w:rPr>
          <w:rFonts w:eastAsia="Times New Roman" w:cs="Times New Roman"/>
        </w:rPr>
        <w:lastRenderedPageBreak/>
        <w:t xml:space="preserve">Τρίτον, στην επανένταξη στην αγορά εργασίας μέσω της παροχής </w:t>
      </w:r>
      <w:proofErr w:type="spellStart"/>
      <w:r>
        <w:rPr>
          <w:rFonts w:eastAsia="Times New Roman" w:cs="Times New Roman"/>
        </w:rPr>
        <w:t>στοχευμέ</w:t>
      </w:r>
      <w:r>
        <w:rPr>
          <w:rFonts w:eastAsia="Times New Roman" w:cs="Times New Roman"/>
        </w:rPr>
        <w:t>νων</w:t>
      </w:r>
      <w:proofErr w:type="spellEnd"/>
      <w:r>
        <w:rPr>
          <w:rFonts w:eastAsia="Times New Roman" w:cs="Times New Roman"/>
        </w:rPr>
        <w:t xml:space="preserve"> προγραμμάτων απασχόλησης και ευκαιριών κατάρτισης μικρομεσαίων, ανέργων και υπολοίπων κατηγοριών ευάλωτων στρωμάτων, καθώς και νέων. </w:t>
      </w:r>
    </w:p>
    <w:p w14:paraId="42967652" w14:textId="77777777" w:rsidR="00BC01D7" w:rsidRDefault="000E0221">
      <w:pPr>
        <w:spacing w:line="600" w:lineRule="auto"/>
        <w:ind w:firstLine="851"/>
        <w:jc w:val="both"/>
        <w:rPr>
          <w:rFonts w:eastAsia="Times New Roman" w:cs="Times New Roman"/>
          <w:bCs/>
          <w:shd w:val="clear" w:color="auto" w:fill="FFFFFF"/>
        </w:rPr>
      </w:pPr>
      <w:r>
        <w:rPr>
          <w:rFonts w:eastAsia="Times New Roman"/>
          <w:bCs/>
        </w:rPr>
        <w:t>Συγκεκριμένα,</w:t>
      </w:r>
      <w:r>
        <w:rPr>
          <w:rFonts w:eastAsia="Times New Roman" w:cs="Times New Roman"/>
        </w:rPr>
        <w:t xml:space="preserve"> μάλιστα, γίνεται αναφορά στον </w:t>
      </w:r>
      <w:r>
        <w:rPr>
          <w:rFonts w:eastAsia="Times New Roman" w:cs="Times New Roman"/>
        </w:rPr>
        <w:t>π</w:t>
      </w:r>
      <w:r>
        <w:rPr>
          <w:rFonts w:eastAsia="Times New Roman" w:cs="Times New Roman"/>
          <w:bCs/>
          <w:shd w:val="clear" w:color="auto" w:fill="FFFFFF"/>
        </w:rPr>
        <w:t xml:space="preserve">ροϋπολογισμό, όπου μετά τη διαπίστωση της επιτυχίας θετικού πλεονάσματος </w:t>
      </w:r>
      <w:r>
        <w:rPr>
          <w:rFonts w:eastAsia="Times New Roman" w:cs="Times New Roman"/>
          <w:bCs/>
          <w:shd w:val="clear" w:color="auto" w:fill="FFFFFF"/>
        </w:rPr>
        <w:t>και υπέρβασης του στόχου του πρωτογενούς πλεονάσματος του 2016 κατά 1,</w:t>
      </w:r>
      <w:r>
        <w:rPr>
          <w:rFonts w:eastAsia="Times New Roman" w:cs="Times New Roman"/>
          <w:bCs/>
          <w:shd w:val="clear" w:color="auto" w:fill="FFFFFF"/>
        </w:rPr>
        <w:t>0</w:t>
      </w:r>
      <w:r>
        <w:rPr>
          <w:rFonts w:eastAsia="Times New Roman" w:cs="Times New Roman"/>
          <w:bCs/>
          <w:shd w:val="clear" w:color="auto" w:fill="FFFFFF"/>
        </w:rPr>
        <w:t xml:space="preserve">32 </w:t>
      </w:r>
      <w:r>
        <w:rPr>
          <w:rFonts w:eastAsia="Times New Roman" w:cs="Times New Roman"/>
          <w:bCs/>
          <w:shd w:val="clear" w:color="auto" w:fill="FFFFFF"/>
        </w:rPr>
        <w:t xml:space="preserve">δισεκατομμύριο </w:t>
      </w:r>
      <w:r>
        <w:rPr>
          <w:rFonts w:eastAsia="Times New Roman" w:cs="Times New Roman"/>
          <w:bCs/>
          <w:shd w:val="clear" w:color="auto" w:fill="FFFFFF"/>
        </w:rPr>
        <w:t>ευρώ, αναγράφεται ότι λόγω της υπέρβασης του στόχου, θα εξεταστεί άμεσα η δυνατότητα εφάπαξ διάθεσης μέρους της υπέρβασης σε δράσεις για την ενίσχυση της κοινωνικής συ</w:t>
      </w:r>
      <w:r>
        <w:rPr>
          <w:rFonts w:eastAsia="Times New Roman" w:cs="Times New Roman"/>
          <w:bCs/>
          <w:shd w:val="clear" w:color="auto" w:fill="FFFFFF"/>
        </w:rPr>
        <w:t xml:space="preserve">νοχής και προστασίας. </w:t>
      </w:r>
    </w:p>
    <w:p w14:paraId="42967653" w14:textId="77777777" w:rsidR="00BC01D7" w:rsidRDefault="000E022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Αναφέρθηκα πιο πάνω στην επιθυμητή και εφικτή δημοσιονομική σταθερότητα του προγράμματος, που κατά την Αντιπολίτευση επιτυγχάνεται μόνο μέσω της </w:t>
      </w:r>
      <w:proofErr w:type="spellStart"/>
      <w:r>
        <w:rPr>
          <w:rFonts w:eastAsia="Times New Roman" w:cs="Times New Roman"/>
          <w:bCs/>
          <w:shd w:val="clear" w:color="auto" w:fill="FFFFFF"/>
        </w:rPr>
        <w:t>υπερφορολόγησης</w:t>
      </w:r>
      <w:proofErr w:type="spellEnd"/>
      <w:r>
        <w:rPr>
          <w:rFonts w:eastAsia="Times New Roman" w:cs="Times New Roman"/>
          <w:bCs/>
          <w:shd w:val="clear" w:color="auto" w:fill="FFFFFF"/>
        </w:rPr>
        <w:t xml:space="preserve"> των μικρομεσαίων και λοιπών στρωμάτων. Η απάντηση που δίνεται από τον </w:t>
      </w:r>
      <w:r>
        <w:rPr>
          <w:rFonts w:eastAsia="Times New Roman" w:cs="Times New Roman"/>
          <w:bCs/>
          <w:shd w:val="clear" w:color="auto" w:fill="FFFFFF"/>
        </w:rPr>
        <w:t>π</w:t>
      </w:r>
      <w:r>
        <w:rPr>
          <w:rFonts w:eastAsia="Times New Roman" w:cs="Times New Roman"/>
          <w:bCs/>
          <w:shd w:val="clear" w:color="auto" w:fill="FFFFFF"/>
        </w:rPr>
        <w:t>ρ</w:t>
      </w:r>
      <w:r>
        <w:rPr>
          <w:rFonts w:eastAsia="Times New Roman" w:cs="Times New Roman"/>
          <w:bCs/>
          <w:shd w:val="clear" w:color="auto" w:fill="FFFFFF"/>
        </w:rPr>
        <w:t xml:space="preserve">οϋπολογισμό και από </w:t>
      </w:r>
      <w:r>
        <w:rPr>
          <w:rFonts w:eastAsia="Times New Roman" w:cs="Times New Roman"/>
          <w:bCs/>
          <w:shd w:val="clear" w:color="auto" w:fill="FFFFFF"/>
        </w:rPr>
        <w:lastRenderedPageBreak/>
        <w:t xml:space="preserve">την </w:t>
      </w:r>
      <w:r>
        <w:rPr>
          <w:rFonts w:eastAsia="Times New Roman"/>
          <w:bCs/>
          <w:shd w:val="clear" w:color="auto" w:fill="FFFFFF"/>
        </w:rPr>
        <w:t>Κυβέρνηση</w:t>
      </w:r>
      <w:r>
        <w:rPr>
          <w:rFonts w:eastAsia="Times New Roman" w:cs="Times New Roman"/>
          <w:bCs/>
          <w:shd w:val="clear" w:color="auto" w:fill="FFFFFF"/>
        </w:rPr>
        <w:t xml:space="preserve"> </w:t>
      </w:r>
      <w:r>
        <w:rPr>
          <w:rFonts w:eastAsia="Times New Roman" w:cs="Times New Roman"/>
          <w:bCs/>
          <w:shd w:val="clear" w:color="auto" w:fill="FFFFFF"/>
        </w:rPr>
        <w:t>μας,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ότι θεσμοθετήσαμε ένα δίκαιο και αναλογικό φορολογικό σύστημα. </w:t>
      </w:r>
    </w:p>
    <w:p w14:paraId="42967654" w14:textId="77777777" w:rsidR="00BC01D7" w:rsidRDefault="000E022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Με την υπάρχουσα απόδοση των φορολογικών μηχανισμών και οργάνων και τη χρήση των διαθέσιμων φορολογικών εργαλείων</w:t>
      </w:r>
      <w:r>
        <w:rPr>
          <w:rFonts w:eastAsia="Times New Roman"/>
          <w:bCs/>
          <w:shd w:val="clear" w:color="auto" w:fill="FFFFFF"/>
        </w:rPr>
        <w:t xml:space="preserve">, </w:t>
      </w:r>
      <w:r>
        <w:rPr>
          <w:rFonts w:eastAsia="Times New Roman" w:cs="Times New Roman"/>
          <w:bCs/>
          <w:shd w:val="clear" w:color="auto" w:fill="FFFFFF"/>
        </w:rPr>
        <w:t>τα οποία διαχειρίστηκαν, βέβαια,</w:t>
      </w:r>
      <w:r>
        <w:rPr>
          <w:rFonts w:eastAsia="Times New Roman" w:cs="Times New Roman"/>
          <w:bCs/>
          <w:shd w:val="clear" w:color="auto" w:fill="FFFFFF"/>
        </w:rPr>
        <w:t xml:space="preserve"> επί τριάντα και πλέον χρόνια οι κυβερνήσεις που παρήλθαν, </w:t>
      </w:r>
      <w:r>
        <w:rPr>
          <w:rFonts w:eastAsia="Times New Roman"/>
          <w:bCs/>
          <w:shd w:val="clear" w:color="auto" w:fill="FFFFFF"/>
        </w:rPr>
        <w:t>είναι</w:t>
      </w:r>
      <w:r>
        <w:rPr>
          <w:rFonts w:eastAsia="Times New Roman" w:cs="Times New Roman"/>
          <w:bCs/>
          <w:shd w:val="clear" w:color="auto" w:fill="FFFFFF"/>
        </w:rPr>
        <w:t xml:space="preserve"> αλήθεια ότι εξακολουθούν να πλήττονται τα μικρομεσαία στρώματα των επαγγελματιών και των επιστημόνων, έστω κι αν επιβαρύνονται με προοδευτικό αναλογικό τρόπο. </w:t>
      </w:r>
    </w:p>
    <w:p w14:paraId="42967655" w14:textId="77777777" w:rsidR="00BC01D7" w:rsidRDefault="000E022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Αυτά, όμως, </w:t>
      </w:r>
      <w:proofErr w:type="spellStart"/>
      <w:r>
        <w:rPr>
          <w:rFonts w:eastAsia="Times New Roman" w:cs="Times New Roman"/>
          <w:bCs/>
          <w:shd w:val="clear" w:color="auto" w:fill="FFFFFF"/>
        </w:rPr>
        <w:t>ήσαν</w:t>
      </w:r>
      <w:proofErr w:type="spellEnd"/>
      <w:r>
        <w:rPr>
          <w:rFonts w:eastAsia="Times New Roman" w:cs="Times New Roman"/>
          <w:bCs/>
          <w:shd w:val="clear" w:color="auto" w:fill="FFFFFF"/>
        </w:rPr>
        <w:t xml:space="preserve"> τα διαθέσιμα φ</w:t>
      </w:r>
      <w:r>
        <w:rPr>
          <w:rFonts w:eastAsia="Times New Roman" w:cs="Times New Roman"/>
          <w:bCs/>
          <w:shd w:val="clear" w:color="auto" w:fill="FFFFFF"/>
        </w:rPr>
        <w:t xml:space="preserve">ορολογικά εργαλεία που εσείς, κύριοι συνάδελφοι της Αντιπολίτευσης, δεν ανανεώσατε και δεν εφοδιάσατε με το απαραίτητο θεσμικό, σύγχρονο και αποτελεσματικό οπλοστάσιο και κλείσατε τα μάτια στη συνεχώς διογκουμένη φοροδιαφυγή μερίδας πολιτών. </w:t>
      </w:r>
    </w:p>
    <w:p w14:paraId="42967656" w14:textId="77777777" w:rsidR="00BC01D7" w:rsidRDefault="000E022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 xml:space="preserve">Για τον λόγο </w:t>
      </w:r>
      <w:r>
        <w:rPr>
          <w:rFonts w:eastAsia="Times New Roman" w:cs="Times New Roman"/>
          <w:bCs/>
          <w:shd w:val="clear" w:color="auto" w:fill="FFFFFF"/>
        </w:rPr>
        <w:t xml:space="preserve">αυτό εμείς διαμορφώνουμε νέα, επιπρόσθετα και αποδοτικά εργαλεία, όπως την υποχρεωτική χρήση ηλεκτρονικών συναλλαγών, το </w:t>
      </w:r>
      <w:proofErr w:type="spellStart"/>
      <w:r>
        <w:rPr>
          <w:rFonts w:eastAsia="Times New Roman" w:cs="Times New Roman"/>
          <w:bCs/>
          <w:shd w:val="clear" w:color="auto" w:fill="FFFFFF"/>
        </w:rPr>
        <w:t>περιουσιολόγιο</w:t>
      </w:r>
      <w:proofErr w:type="spellEnd"/>
      <w:r>
        <w:rPr>
          <w:rFonts w:eastAsia="Times New Roman" w:cs="Times New Roman"/>
          <w:bCs/>
          <w:shd w:val="clear" w:color="auto" w:fill="FFFFFF"/>
        </w:rPr>
        <w:t>, τον νόμο για τα καπνικά, ώστε επιτέλους να διευρυνθεί η φορολογική βάση και να επιστρέψει η σταδιακή μείωση των συντελε</w:t>
      </w:r>
      <w:r>
        <w:rPr>
          <w:rFonts w:eastAsia="Times New Roman" w:cs="Times New Roman"/>
          <w:bCs/>
          <w:shd w:val="clear" w:color="auto" w:fill="FFFFFF"/>
        </w:rPr>
        <w:t xml:space="preserve">στών, ιδίως για τα φτωχά και μεσαία στρώματα. </w:t>
      </w:r>
    </w:p>
    <w:p w14:paraId="42967657" w14:textId="77777777" w:rsidR="00BC01D7" w:rsidRDefault="000E022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Στη μεγάλη μερίδα του ελληνικού λαού </w:t>
      </w:r>
      <w:r>
        <w:rPr>
          <w:rFonts w:eastAsia="Times New Roman"/>
          <w:bCs/>
          <w:shd w:val="clear" w:color="auto" w:fill="FFFFFF"/>
        </w:rPr>
        <w:t>έχει</w:t>
      </w:r>
      <w:r>
        <w:rPr>
          <w:rFonts w:eastAsia="Times New Roman" w:cs="Times New Roman"/>
          <w:bCs/>
          <w:shd w:val="clear" w:color="auto" w:fill="FFFFFF"/>
        </w:rPr>
        <w:t xml:space="preserve"> κερδίσει έδαφος με την ηπίου έως και υπερθετικού βαθμού και κραυγαλέας μορφής μερικές φορές παραπληροφόρηση, προπαγάνδα, μια θεωρία πεσιμισμού και απαισιοδοξίας για τη</w:t>
      </w:r>
      <w:r>
        <w:rPr>
          <w:rFonts w:eastAsia="Times New Roman" w:cs="Times New Roman"/>
          <w:bCs/>
          <w:shd w:val="clear" w:color="auto" w:fill="FFFFFF"/>
        </w:rPr>
        <w:t xml:space="preserve"> δυνατότητα να </w:t>
      </w:r>
      <w:r>
        <w:rPr>
          <w:rFonts w:eastAsia="Times New Roman"/>
          <w:bCs/>
          <w:shd w:val="clear" w:color="auto" w:fill="FFFFFF"/>
        </w:rPr>
        <w:t>είναι</w:t>
      </w:r>
      <w:r>
        <w:rPr>
          <w:rFonts w:eastAsia="Times New Roman" w:cs="Times New Roman"/>
          <w:bCs/>
          <w:shd w:val="clear" w:color="auto" w:fill="FFFFFF"/>
        </w:rPr>
        <w:t xml:space="preserve"> βιώσιμη και δίκαιη η οικονομική ανάπτυξη, αφού κατά τους υποβολείς, βέβαια, το πρόγραμμα δεν βγαίνει. </w:t>
      </w:r>
    </w:p>
    <w:p w14:paraId="42967658" w14:textId="77777777" w:rsidR="00BC01D7" w:rsidRDefault="000E022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Στο σύνολο των συμπολιτών μας, λοιπόν, που όντως βίωσαν επώδυνα και σκληρά οικονομικά μέτρα και ακόμη δεν </w:t>
      </w:r>
      <w:r>
        <w:rPr>
          <w:rFonts w:eastAsia="Times New Roman" w:cs="Times New Roman"/>
          <w:bCs/>
          <w:shd w:val="clear" w:color="auto" w:fill="FFFFFF"/>
        </w:rPr>
        <w:t>«</w:t>
      </w:r>
      <w:r>
        <w:rPr>
          <w:rFonts w:eastAsia="Times New Roman" w:cs="Times New Roman"/>
          <w:bCs/>
          <w:shd w:val="clear" w:color="auto" w:fill="FFFFFF"/>
        </w:rPr>
        <w:t>είδαν φως</w:t>
      </w:r>
      <w:r>
        <w:rPr>
          <w:rFonts w:eastAsia="Times New Roman" w:cs="Times New Roman"/>
          <w:bCs/>
          <w:shd w:val="clear" w:color="auto" w:fill="FFFFFF"/>
        </w:rPr>
        <w:t>»</w:t>
      </w:r>
      <w:r>
        <w:rPr>
          <w:rFonts w:eastAsia="Times New Roman" w:cs="Times New Roman"/>
          <w:bCs/>
          <w:shd w:val="clear" w:color="auto" w:fill="FFFFFF"/>
        </w:rPr>
        <w:t>, σε αυτούς που</w:t>
      </w:r>
      <w:r>
        <w:rPr>
          <w:rFonts w:eastAsia="Times New Roman" w:cs="Times New Roman"/>
          <w:bCs/>
          <w:shd w:val="clear" w:color="auto" w:fill="FFFFFF"/>
        </w:rPr>
        <w:t xml:space="preserve"> δέχονται μονόπλευρη και συνεχή πλύση εγκεφάλου</w:t>
      </w:r>
      <w:r>
        <w:rPr>
          <w:rFonts w:eastAsia="Times New Roman" w:cs="Times New Roman"/>
          <w:bCs/>
          <w:shd w:val="clear" w:color="auto" w:fill="FFFFFF"/>
        </w:rPr>
        <w:t>,</w:t>
      </w:r>
      <w:r>
        <w:rPr>
          <w:rFonts w:eastAsia="Times New Roman" w:cs="Times New Roman"/>
          <w:bCs/>
          <w:shd w:val="clear" w:color="auto" w:fill="FFFFFF"/>
        </w:rPr>
        <w:t xml:space="preserve"> η οποία εκπέμπεται από τη συντριπτική πλειοψηφία των μέσων μαζικής επικοινωνίας </w:t>
      </w:r>
      <w:r>
        <w:rPr>
          <w:rFonts w:eastAsia="Times New Roman" w:cs="Times New Roman"/>
          <w:bCs/>
          <w:shd w:val="clear" w:color="auto" w:fill="FFFFFF"/>
        </w:rPr>
        <w:lastRenderedPageBreak/>
        <w:t>αλλά και τις αντιπολιτευόμενες παρατάξεις και ιδίως τη Νέα Δημοκρατία, που κοιμούνται και ξυπνούν με την προσμονή των άμεσων εκ</w:t>
      </w:r>
      <w:r>
        <w:rPr>
          <w:rFonts w:eastAsia="Times New Roman" w:cs="Times New Roman"/>
          <w:bCs/>
          <w:shd w:val="clear" w:color="auto" w:fill="FFFFFF"/>
        </w:rPr>
        <w:t xml:space="preserve">λογών εδώ και περίπου δύο χρόνια κρατάει </w:t>
      </w:r>
      <w:r>
        <w:rPr>
          <w:rFonts w:eastAsia="Times New Roman" w:cs="Times New Roman"/>
          <w:bCs/>
          <w:shd w:val="clear" w:color="auto" w:fill="FFFFFF"/>
        </w:rPr>
        <w:t>χρόνια</w:t>
      </w:r>
      <w:r w:rsidDel="0091761B">
        <w:rPr>
          <w:rFonts w:eastAsia="Times New Roman" w:cs="Times New Roman"/>
          <w:bCs/>
          <w:shd w:val="clear" w:color="auto" w:fill="FFFFFF"/>
        </w:rPr>
        <w:t xml:space="preserve"> </w:t>
      </w:r>
      <w:r>
        <w:rPr>
          <w:rFonts w:eastAsia="Times New Roman" w:cs="Times New Roman"/>
          <w:bCs/>
          <w:shd w:val="clear" w:color="auto" w:fill="FFFFFF"/>
        </w:rPr>
        <w:t>αυτή η κολόνια</w:t>
      </w:r>
      <w:r>
        <w:rPr>
          <w:rFonts w:eastAsia="Times New Roman"/>
          <w:bCs/>
          <w:shd w:val="clear" w:color="auto" w:fill="FFFFFF"/>
        </w:rPr>
        <w:t>-</w:t>
      </w:r>
      <w:r>
        <w:rPr>
          <w:rFonts w:eastAsia="Times New Roman" w:cs="Times New Roman"/>
          <w:bCs/>
          <w:shd w:val="clear" w:color="auto" w:fill="FFFFFF"/>
        </w:rPr>
        <w:t xml:space="preserve"> απαντάμε: «Ναι, μπορούμε να ελπίζουμε στην οικονομική, κοινωνική, πολιτιστική αλλά και πολιτική ανόρθωση της χώρας». </w:t>
      </w:r>
    </w:p>
    <w:p w14:paraId="42967659" w14:textId="77777777" w:rsidR="00BC01D7" w:rsidRDefault="000E022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Ασφαλώς τα πράγματα </w:t>
      </w:r>
      <w:r>
        <w:rPr>
          <w:rFonts w:eastAsia="Times New Roman"/>
          <w:bCs/>
          <w:shd w:val="clear" w:color="auto" w:fill="FFFFFF"/>
        </w:rPr>
        <w:t>είναι</w:t>
      </w:r>
      <w:r>
        <w:rPr>
          <w:rFonts w:eastAsia="Times New Roman" w:cs="Times New Roman"/>
          <w:bCs/>
          <w:shd w:val="clear" w:color="auto" w:fill="FFFFFF"/>
        </w:rPr>
        <w:t xml:space="preserve"> δύσκολα και το εγχείρημα που αναλάβαμε να βγάλου</w:t>
      </w:r>
      <w:r>
        <w:rPr>
          <w:rFonts w:eastAsia="Times New Roman" w:cs="Times New Roman"/>
          <w:bCs/>
          <w:shd w:val="clear" w:color="auto" w:fill="FFFFFF"/>
        </w:rPr>
        <w:t xml:space="preserve">με τον λαό από την κρίση, </w:t>
      </w:r>
      <w:r>
        <w:rPr>
          <w:rFonts w:eastAsia="Times New Roman"/>
          <w:bCs/>
          <w:shd w:val="clear" w:color="auto" w:fill="FFFFFF"/>
        </w:rPr>
        <w:t>είναι</w:t>
      </w:r>
      <w:r>
        <w:rPr>
          <w:rFonts w:eastAsia="Times New Roman" w:cs="Times New Roman"/>
          <w:bCs/>
          <w:shd w:val="clear" w:color="auto" w:fill="FFFFFF"/>
        </w:rPr>
        <w:t xml:space="preserve"> δυσχερές και επώδυνο. Οι λύσεις, όμως, δεν μπορούν να έρθουν με τρόπο μαγικό από τη μια μέρα στην άλλη ούτε διαθέτουμε κάποια έτοιμα αποφθέγματα, συνταγές και έτοιμες ή δοκιμασμένες λύσεις και τσιτάτα. </w:t>
      </w:r>
    </w:p>
    <w:p w14:paraId="4296765A" w14:textId="77777777" w:rsidR="00BC01D7" w:rsidRDefault="000E022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Επιδιώξαμε αποφασιστι</w:t>
      </w:r>
      <w:r>
        <w:rPr>
          <w:rFonts w:eastAsia="Times New Roman" w:cs="Times New Roman"/>
          <w:bCs/>
          <w:shd w:val="clear" w:color="auto" w:fill="FFFFFF"/>
        </w:rPr>
        <w:t xml:space="preserve">κά, με κερδισμένες μάχες στο εσωτερικό μέτωπο να ανατρέψουμε το παλιό, φθαρμένο και αντιλαϊκό σύστημα διακυβέρνησης. Προχωρήσαμε σε σκληρή </w:t>
      </w:r>
      <w:r>
        <w:rPr>
          <w:rFonts w:eastAsia="Times New Roman"/>
          <w:bCs/>
          <w:shd w:val="clear" w:color="auto" w:fill="FFFFFF"/>
        </w:rPr>
        <w:t>διαπραγμάτευση</w:t>
      </w:r>
      <w:r>
        <w:rPr>
          <w:rFonts w:eastAsia="Times New Roman" w:cs="Times New Roman"/>
          <w:bCs/>
          <w:shd w:val="clear" w:color="auto" w:fill="FFFFFF"/>
        </w:rPr>
        <w:t xml:space="preserve"> με τους δανειστές και μετά από αναγκαίους συμβιβασμούς προκειμένου να σταθεί η χώρα </w:t>
      </w:r>
      <w:r>
        <w:rPr>
          <w:rFonts w:eastAsia="Times New Roman" w:cs="Times New Roman"/>
          <w:bCs/>
          <w:shd w:val="clear" w:color="auto" w:fill="FFFFFF"/>
        </w:rPr>
        <w:lastRenderedPageBreak/>
        <w:t>όρθια, συμφωνήσαμε</w:t>
      </w:r>
      <w:r>
        <w:rPr>
          <w:rFonts w:eastAsia="Times New Roman" w:cs="Times New Roman"/>
          <w:bCs/>
          <w:shd w:val="clear" w:color="auto" w:fill="FFFFFF"/>
        </w:rPr>
        <w:t xml:space="preserve"> σε ένα πρόγραμμα</w:t>
      </w:r>
      <w:r>
        <w:rPr>
          <w:rFonts w:eastAsia="Times New Roman" w:cs="Times New Roman"/>
          <w:bCs/>
          <w:shd w:val="clear" w:color="auto" w:fill="FFFFFF"/>
        </w:rPr>
        <w:t>,</w:t>
      </w:r>
      <w:r>
        <w:rPr>
          <w:rFonts w:eastAsia="Times New Roman" w:cs="Times New Roman"/>
          <w:bCs/>
          <w:shd w:val="clear" w:color="auto" w:fill="FFFFFF"/>
        </w:rPr>
        <w:t xml:space="preserve"> που μπορεί υπό προϋποθέσεις να μας βγάλει από την κρίση. </w:t>
      </w:r>
    </w:p>
    <w:p w14:paraId="4296765B" w14:textId="77777777" w:rsidR="00BC01D7" w:rsidRDefault="000E022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Το πρώτο βήμα για την επιτυχή έκβαση του σχεδίου αρχίζει από τη δεύτερη αξιολόγηση και αναμένεται να συνεχιστεί με τη στάση των θεσμικών οργάνων στη θετική απόφαση για τον τρόπο και το εύρος της </w:t>
      </w:r>
      <w:proofErr w:type="spellStart"/>
      <w:r>
        <w:rPr>
          <w:rFonts w:eastAsia="Times New Roman" w:cs="Times New Roman"/>
          <w:bCs/>
          <w:shd w:val="clear" w:color="auto" w:fill="FFFFFF"/>
        </w:rPr>
        <w:t>απομείωσης</w:t>
      </w:r>
      <w:proofErr w:type="spellEnd"/>
      <w:r>
        <w:rPr>
          <w:rFonts w:eastAsia="Times New Roman" w:cs="Times New Roman"/>
          <w:bCs/>
          <w:shd w:val="clear" w:color="auto" w:fill="FFFFFF"/>
        </w:rPr>
        <w:t xml:space="preserve"> του χρέους, στοιχεία τα οποία είδαμε εν </w:t>
      </w:r>
      <w:proofErr w:type="spellStart"/>
      <w:r>
        <w:rPr>
          <w:rFonts w:eastAsia="Times New Roman" w:cs="Times New Roman"/>
          <w:bCs/>
          <w:shd w:val="clear" w:color="auto" w:fill="FFFFFF"/>
        </w:rPr>
        <w:t>περιλήψει</w:t>
      </w:r>
      <w:proofErr w:type="spellEnd"/>
      <w:r>
        <w:rPr>
          <w:rFonts w:eastAsia="Times New Roman" w:cs="Times New Roman"/>
          <w:bCs/>
          <w:shd w:val="clear" w:color="auto" w:fill="FFFFFF"/>
        </w:rPr>
        <w:t xml:space="preserve"> </w:t>
      </w:r>
      <w:r>
        <w:rPr>
          <w:rFonts w:eastAsia="Times New Roman" w:cs="Times New Roman"/>
          <w:bCs/>
          <w:shd w:val="clear" w:color="auto" w:fill="FFFFFF"/>
        </w:rPr>
        <w:t xml:space="preserve">και στο χθεσινό </w:t>
      </w:r>
      <w:proofErr w:type="spellStart"/>
      <w:r>
        <w:rPr>
          <w:rFonts w:eastAsia="Times New Roman" w:cs="Times New Roman"/>
          <w:bCs/>
          <w:shd w:val="clear" w:color="auto" w:fill="FFFFFF"/>
          <w:lang w:val="en-US"/>
        </w:rPr>
        <w:t>Eurogroup</w:t>
      </w:r>
      <w:proofErr w:type="spellEnd"/>
      <w:r>
        <w:rPr>
          <w:rFonts w:eastAsia="Times New Roman" w:cs="Times New Roman"/>
          <w:bCs/>
          <w:shd w:val="clear" w:color="auto" w:fill="FFFFFF"/>
        </w:rPr>
        <w:t>.</w:t>
      </w:r>
    </w:p>
    <w:p w14:paraId="4296765C" w14:textId="77777777" w:rsidR="00BC01D7" w:rsidRDefault="000E0221">
      <w:pPr>
        <w:spacing w:line="600" w:lineRule="auto"/>
        <w:ind w:firstLine="851"/>
        <w:jc w:val="both"/>
        <w:rPr>
          <w:rFonts w:eastAsia="Times New Roman" w:cs="Times New Roman"/>
          <w:szCs w:val="24"/>
        </w:rPr>
      </w:pPr>
      <w:r>
        <w:rPr>
          <w:rFonts w:eastAsia="Times New Roman" w:cs="Times New Roman"/>
          <w:szCs w:val="24"/>
        </w:rPr>
        <w:t>Τελικά είναι το ελληνικό χρέος βιώσιμο; Είναι όταν γίνει η αναδιάρθρωση με τέτοιον τρόπο</w:t>
      </w:r>
      <w:r>
        <w:rPr>
          <w:rFonts w:eastAsia="Times New Roman" w:cs="Times New Roman"/>
          <w:szCs w:val="24"/>
        </w:rPr>
        <w:t>,</w:t>
      </w:r>
      <w:r>
        <w:rPr>
          <w:rFonts w:eastAsia="Times New Roman" w:cs="Times New Roman"/>
          <w:szCs w:val="24"/>
        </w:rPr>
        <w:t xml:space="preserve"> που θα διευκολύνει την καταβολή των τοκοχρεολυσίων σε βάθος χρόνου και με μειωμένα επιτόκια, όταν ενταχθούμε στο πρόγραμμα ποσοτικής χαλάρω</w:t>
      </w:r>
      <w:r>
        <w:rPr>
          <w:rFonts w:eastAsia="Times New Roman" w:cs="Times New Roman"/>
          <w:szCs w:val="24"/>
        </w:rPr>
        <w:t xml:space="preserve">σης το πρώτο τρίμηνο του 2017 και βγούμε στις αγορές το 2018 και ίσως δοκιμαστικά στο πρώτο εξάμηνο και του 2017, όταν επιτύχουμε θετικούς ρυθμούς ανάπτυξης σε συνθήκες ρεαλιστικής, εφικτής και κοινωνικά αποδεκτής δημοσιονομικής σταθερότητας </w:t>
      </w: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κυρίως, ό</w:t>
      </w:r>
      <w:r>
        <w:rPr>
          <w:rFonts w:eastAsia="Times New Roman" w:cs="Times New Roman"/>
          <w:szCs w:val="24"/>
        </w:rPr>
        <w:t xml:space="preserve">ταν καταφέρουμε να επιτύχουμε στην Ευρώπη με τις μεγαλύτερες δυνατές συνεργασίες και συμμαχίες. </w:t>
      </w:r>
    </w:p>
    <w:p w14:paraId="4296765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Το τελευταίο μοιάζει τώρα πλέον εφικτό. Θα απαιτήσει, όμως, από την πλευρά της χώρας μας διαρκείς και επίμονες προσπάθειες διαχείρισης της κρίσης που, όπως απο</w:t>
      </w:r>
      <w:r>
        <w:rPr>
          <w:rFonts w:eastAsia="Times New Roman" w:cs="Times New Roman"/>
          <w:szCs w:val="24"/>
        </w:rPr>
        <w:t>δείχθηκε, δεν ήταν μόνο ελληνική. Αυτό σημαίνει ότι και τη διεθνή συγκυρία θα εκμεταλλευτούμε ως δύναμη σταθερότητας και το μοντέλο της οικονομικής ανάπτυξης θα αναμορφώσουμε με δημιουργικές μεταρρυθμίσεις, βιώσιμη και κοινωνικά δίκαιη αναπτυξιακή πολιτική</w:t>
      </w:r>
      <w:r>
        <w:rPr>
          <w:rFonts w:eastAsia="Times New Roman" w:cs="Times New Roman"/>
          <w:szCs w:val="24"/>
        </w:rPr>
        <w:t xml:space="preserve">, που θα υπερβεί το αποτυχημένο μοντέλο της οικονομικής της λιτότητας και της συσσώρευσης κεφαλαίου στις χώρες της </w:t>
      </w:r>
      <w:r>
        <w:rPr>
          <w:rFonts w:eastAsia="Times New Roman" w:cs="Times New Roman"/>
          <w:szCs w:val="24"/>
        </w:rPr>
        <w:t>Κ</w:t>
      </w:r>
      <w:r>
        <w:rPr>
          <w:rFonts w:eastAsia="Times New Roman" w:cs="Times New Roman"/>
          <w:szCs w:val="24"/>
        </w:rPr>
        <w:t xml:space="preserve">εντρικής Ευρώπης, με άξονα τη Γερμανία, που προσπαθούν να επιβάλλουν τις αντιδραστικές επιλογές της πιο ακραίας νεοφιλελεύθερης πολιτικής. </w:t>
      </w:r>
    </w:p>
    <w:p w14:paraId="4296765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Ήδη οι επιλογές μας γίνονται δεκτές από ευρύτερες δυνάμεις χωρών και θεσμών της Ευρωζώνης. Μόλις προ ημερών ο Διοικητής της Ευρωπαϊκής Κεντρικής Τράπεζας Μάριο </w:t>
      </w:r>
      <w:proofErr w:type="spellStart"/>
      <w:r>
        <w:rPr>
          <w:rFonts w:eastAsia="Times New Roman" w:cs="Times New Roman"/>
          <w:szCs w:val="24"/>
        </w:rPr>
        <w:t>Ντράγκι</w:t>
      </w:r>
      <w:proofErr w:type="spellEnd"/>
      <w:r>
        <w:rPr>
          <w:rFonts w:eastAsia="Times New Roman" w:cs="Times New Roman"/>
          <w:szCs w:val="24"/>
        </w:rPr>
        <w:t xml:space="preserve"> δήλωσε ότι μια μόνιμη λύση στο πρόβλημα της βιωσιμότητας του ελληνικού χρέους, είναι προ</w:t>
      </w:r>
      <w:r>
        <w:rPr>
          <w:rFonts w:eastAsia="Times New Roman" w:cs="Times New Roman"/>
          <w:szCs w:val="24"/>
        </w:rPr>
        <w:t xml:space="preserve">ς το συμφέρον της Ευρώπης ως συνόλου, άρα όχι μόνο προς το συμφέρον της Ελλάδας. Δεν χρειάζεται να αναφερθώ στα παραδείγματα της Πορτογαλίας και άλλων χωρών όπου έχουν αναπτυχθεί παρόμοια κινήματα έντονης αμφισβήτησης της πολιτικής της σφιχτής οικονομικής </w:t>
      </w:r>
      <w:r>
        <w:rPr>
          <w:rFonts w:eastAsia="Times New Roman" w:cs="Times New Roman"/>
          <w:szCs w:val="24"/>
        </w:rPr>
        <w:t xml:space="preserve">λιτότητας. </w:t>
      </w:r>
    </w:p>
    <w:p w14:paraId="4296765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Στη διαπάλη αυτή οι δυνάμεις της Αντιπολίτευσης πρέπει να διασαφηνίσουν και να πάρουν ανοιχτά θέση. Πιστεύουν ότι το χρέος είναι βιώσιμο με πλεονάσματα στο 3,5% για τη διετία 2019-2020 και θα </w:t>
      </w:r>
      <w:proofErr w:type="spellStart"/>
      <w:r>
        <w:rPr>
          <w:rFonts w:eastAsia="Times New Roman" w:cs="Times New Roman"/>
          <w:szCs w:val="24"/>
        </w:rPr>
        <w:t>συστρατευθούν</w:t>
      </w:r>
      <w:proofErr w:type="spellEnd"/>
      <w:r>
        <w:rPr>
          <w:rFonts w:eastAsia="Times New Roman" w:cs="Times New Roman"/>
          <w:szCs w:val="24"/>
        </w:rPr>
        <w:t xml:space="preserve"> στην εθνική προσπάθεια για τον περιορι</w:t>
      </w:r>
      <w:r>
        <w:rPr>
          <w:rFonts w:eastAsia="Times New Roman" w:cs="Times New Roman"/>
          <w:szCs w:val="24"/>
        </w:rPr>
        <w:t>σμό τους; Διότι θέλω να πιστεύω ότι έχετε αναθεωρήσει το απίθανο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τα καταστροφικά πλεονάσματα του 4,5%. </w:t>
      </w:r>
    </w:p>
    <w:p w14:paraId="4296766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Θα εξακολουθούν να ζητούν το εσπευσμένο κλείσιμο της αξιολόγησης, υπακούοντας και αποδεχόμενοι τα όποια αντικοινωνικά, </w:t>
      </w:r>
      <w:proofErr w:type="spellStart"/>
      <w:r>
        <w:rPr>
          <w:rFonts w:eastAsia="Times New Roman" w:cs="Times New Roman"/>
          <w:szCs w:val="24"/>
        </w:rPr>
        <w:t>αντιπεριβαλλο</w:t>
      </w:r>
      <w:r>
        <w:rPr>
          <w:rFonts w:eastAsia="Times New Roman" w:cs="Times New Roman"/>
          <w:szCs w:val="24"/>
        </w:rPr>
        <w:t>ντικά</w:t>
      </w:r>
      <w:proofErr w:type="spellEnd"/>
      <w:r>
        <w:rPr>
          <w:rFonts w:eastAsia="Times New Roman" w:cs="Times New Roman"/>
          <w:szCs w:val="24"/>
        </w:rPr>
        <w:t xml:space="preserve"> μη βιώσιμα και εν τέλει αντιπαραγωγικά μέτρα</w:t>
      </w:r>
      <w:r>
        <w:rPr>
          <w:rFonts w:eastAsia="Times New Roman" w:cs="Times New Roman"/>
          <w:szCs w:val="24"/>
        </w:rPr>
        <w:t>,</w:t>
      </w:r>
      <w:r>
        <w:rPr>
          <w:rFonts w:eastAsia="Times New Roman" w:cs="Times New Roman"/>
          <w:szCs w:val="24"/>
        </w:rPr>
        <w:t xml:space="preserve"> που προτείνονται από τους ακραίους κύκλους της Ευρώπης και του Διεθνούς Νομισματικού Ταμείου; Θα πάψουν, δηλαδή, να λειτουργούν ως υπονομευτές της αξιολόγησης; Θα σταθούν αρωγοί και υπέρμαχοι των κοινωνικ</w:t>
      </w:r>
      <w:r>
        <w:rPr>
          <w:rFonts w:eastAsia="Times New Roman" w:cs="Times New Roman"/>
          <w:szCs w:val="24"/>
        </w:rPr>
        <w:t>ών και εργατικών κατακτήσεων των εργαζομένων και των βέλτιστων πρακτικών ρύθμισης των εργασιακών σχέσεων και συμβάσεων</w:t>
      </w:r>
      <w:r>
        <w:rPr>
          <w:rFonts w:eastAsia="Times New Roman" w:cs="Times New Roman"/>
          <w:szCs w:val="24"/>
        </w:rPr>
        <w:t>,</w:t>
      </w:r>
      <w:r>
        <w:rPr>
          <w:rFonts w:eastAsia="Times New Roman" w:cs="Times New Roman"/>
          <w:szCs w:val="24"/>
        </w:rPr>
        <w:t xml:space="preserve"> που ρυθμίζονται από το ευρωπαϊκό κεκτημένο; Κατά τη ρήση του κ. Μητσοτάκη, θα αποκαλούν ιδεοληψίες τη μάχη για την αποκατάσταση των συλλ</w:t>
      </w:r>
      <w:r>
        <w:rPr>
          <w:rFonts w:eastAsia="Times New Roman" w:cs="Times New Roman"/>
          <w:szCs w:val="24"/>
        </w:rPr>
        <w:t xml:space="preserve">ογικών διαπραγματεύσεων ή θα τις πιστέψουν και θα έρθουν μαζί μας απέναντι στις κινήσεις αυτές; </w:t>
      </w:r>
    </w:p>
    <w:p w14:paraId="4296766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Δεν περιμένουμε, κύριοι συνάδελφοι της Αντιπολίτευσης, να απαντήσετε με θετική ψήφο στον φετινό </w:t>
      </w:r>
      <w:r>
        <w:rPr>
          <w:rFonts w:eastAsia="Times New Roman" w:cs="Times New Roman"/>
          <w:szCs w:val="24"/>
        </w:rPr>
        <w:t>π</w:t>
      </w:r>
      <w:r>
        <w:rPr>
          <w:rFonts w:eastAsia="Times New Roman" w:cs="Times New Roman"/>
          <w:szCs w:val="24"/>
        </w:rPr>
        <w:t xml:space="preserve">ροϋπολογισμό. Μην υποσκάπτετε, όμως, τον επίπονο και επίμοχθο </w:t>
      </w:r>
      <w:r>
        <w:rPr>
          <w:rFonts w:eastAsia="Times New Roman" w:cs="Times New Roman"/>
          <w:szCs w:val="24"/>
        </w:rPr>
        <w:t xml:space="preserve">αγώνα της μέγιστης πλειοψηφίας του ελληνικού λαού για τη βιώσιμη και δίκαιη ανάπτυξη της χώρας στο πλαίσιο της Ευρωπαϊκής Ένωσης των λαών, της </w:t>
      </w:r>
      <w:r>
        <w:rPr>
          <w:rFonts w:eastAsia="Times New Roman" w:cs="Times New Roman"/>
          <w:szCs w:val="24"/>
        </w:rPr>
        <w:t>δ</w:t>
      </w:r>
      <w:r>
        <w:rPr>
          <w:rFonts w:eastAsia="Times New Roman" w:cs="Times New Roman"/>
          <w:szCs w:val="24"/>
        </w:rPr>
        <w:t xml:space="preserve">ημοκρατίας και της κοινωνικής αλληλεγγύης. </w:t>
      </w:r>
    </w:p>
    <w:p w14:paraId="4296766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967663" w14:textId="77777777" w:rsidR="00BC01D7" w:rsidRDefault="000E022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967664"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(Γεώργιος Βαρεμένος):</w:t>
      </w:r>
      <w:r>
        <w:rPr>
          <w:rFonts w:eastAsia="Times New Roman" w:cs="Times New Roman"/>
          <w:szCs w:val="24"/>
        </w:rPr>
        <w:t xml:space="preserve"> Κι εμείς ευχαριστούμε και για τη διαχείριση του χρόνου. </w:t>
      </w:r>
    </w:p>
    <w:p w14:paraId="4296766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Βεσυρόπουλος</w:t>
      </w:r>
      <w:proofErr w:type="spellEnd"/>
      <w:r>
        <w:rPr>
          <w:rFonts w:eastAsia="Times New Roman" w:cs="Times New Roman"/>
          <w:szCs w:val="24"/>
        </w:rPr>
        <w:t xml:space="preserve">. </w:t>
      </w:r>
    </w:p>
    <w:p w14:paraId="42967666"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Ευχαριστώ, κύριε Πρόεδρε. </w:t>
      </w:r>
    </w:p>
    <w:p w14:paraId="4296766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συζήτηση για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συμπίπτει με τις θριαμβολογίες της Κυβέρνησης για την απόφαση του </w:t>
      </w:r>
      <w:proofErr w:type="spellStart"/>
      <w:r>
        <w:rPr>
          <w:rFonts w:eastAsia="Times New Roman" w:cs="Times New Roman"/>
          <w:szCs w:val="24"/>
          <w:lang w:val="en-US"/>
        </w:rPr>
        <w:t>Eurogroup</w:t>
      </w:r>
      <w:proofErr w:type="spellEnd"/>
      <w:r>
        <w:rPr>
          <w:rFonts w:eastAsia="Times New Roman" w:cs="Times New Roman"/>
          <w:szCs w:val="24"/>
        </w:rPr>
        <w:t>, που δεν δικαιολογούνται σε κα</w:t>
      </w:r>
      <w:r>
        <w:rPr>
          <w:rFonts w:eastAsia="Times New Roman" w:cs="Times New Roman"/>
          <w:szCs w:val="24"/>
        </w:rPr>
        <w:t>μ</w:t>
      </w:r>
      <w:r>
        <w:rPr>
          <w:rFonts w:eastAsia="Times New Roman" w:cs="Times New Roman"/>
          <w:szCs w:val="24"/>
        </w:rPr>
        <w:t xml:space="preserve">μία των περιπτώσεων, αλλά και με την απέλπιδα προσπάθεια του κ. Τσίπρα να παρουσιάσει ένα νέο αφήγημα στη θέση του αφηγήματος που έλεγε </w:t>
      </w:r>
      <w:r>
        <w:rPr>
          <w:rFonts w:eastAsia="Times New Roman" w:cs="Times New Roman"/>
          <w:szCs w:val="24"/>
        </w:rPr>
        <w:t xml:space="preserve">ότι θα βαράει τα νταούλια και θα χορεύουν οι αγορές. </w:t>
      </w:r>
    </w:p>
    <w:p w14:paraId="4296766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Όση σοβαρότητα διέθετε το προηγούμενο αφήγημα του κ. Τσίπρα, άλλη τόση έχει και το νέο αφήγημα, το οποίο ποιο είναι, κυρίες και κύριοι συνάδελφοι; Ότι μειώθηκε το χρέος χάρη στη σκληρή διαπραγμάτευση πο</w:t>
      </w:r>
      <w:r>
        <w:rPr>
          <w:rFonts w:eastAsia="Times New Roman" w:cs="Times New Roman"/>
          <w:szCs w:val="24"/>
        </w:rPr>
        <w:t>υ έκανε η Κυβέρνησ</w:t>
      </w:r>
      <w:r>
        <w:rPr>
          <w:rFonts w:eastAsia="Times New Roman" w:cs="Times New Roman"/>
          <w:szCs w:val="24"/>
        </w:rPr>
        <w:t>ή σας.</w:t>
      </w:r>
      <w:r>
        <w:rPr>
          <w:rFonts w:eastAsia="Times New Roman" w:cs="Times New Roman"/>
          <w:szCs w:val="24"/>
        </w:rPr>
        <w:t xml:space="preserve"> Όποτε η Κυβέρνησή σας έχει κάνει σκληρή διαπραγμάτευση, όπως την εννοείτε εσείς, το αποτέλεσμα είναι νέα μέτρα και νέο μνημόνιο </w:t>
      </w:r>
      <w:r>
        <w:rPr>
          <w:rFonts w:eastAsia="Times New Roman" w:cs="Times New Roman"/>
          <w:szCs w:val="24"/>
        </w:rPr>
        <w:t>κ</w:t>
      </w:r>
      <w:r>
        <w:rPr>
          <w:rFonts w:eastAsia="Times New Roman" w:cs="Times New Roman"/>
          <w:szCs w:val="24"/>
        </w:rPr>
        <w:t xml:space="preserve">αι είμαστε μπροστά σε αυτή την πραγματικότητα. </w:t>
      </w:r>
    </w:p>
    <w:p w14:paraId="42967669"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Όσοι από την κυβερνητική </w:t>
      </w:r>
      <w:r>
        <w:rPr>
          <w:rFonts w:eastAsia="Times New Roman"/>
          <w:szCs w:val="24"/>
        </w:rPr>
        <w:t xml:space="preserve">πλειοψηφία </w:t>
      </w:r>
      <w:r>
        <w:rPr>
          <w:rFonts w:eastAsia="Times New Roman"/>
          <w:szCs w:val="24"/>
        </w:rPr>
        <w:t xml:space="preserve">αναζητούν ένα παραμύθι για να ψηφίσουν τον </w:t>
      </w:r>
      <w:r>
        <w:rPr>
          <w:rFonts w:eastAsia="Times New Roman"/>
          <w:szCs w:val="24"/>
        </w:rPr>
        <w:t>προϋπολογισμό</w:t>
      </w:r>
      <w:r>
        <w:rPr>
          <w:rFonts w:eastAsia="Times New Roman"/>
          <w:szCs w:val="24"/>
        </w:rPr>
        <w:t>, ας το κάνουν. Να προετοιμαστούν, όμως, και για την ώρα της αλήθειας, για την ώρα που θα ψηφίσουν το μεσοπρόθεσμο, τα νέα μέτρα και το νέο ουσιαστικό μνημόνιο διαρκείας.</w:t>
      </w:r>
    </w:p>
    <w:p w14:paraId="4296766A" w14:textId="77777777" w:rsidR="00BC01D7" w:rsidRDefault="000E0221">
      <w:pPr>
        <w:spacing w:line="600" w:lineRule="auto"/>
        <w:ind w:firstLine="720"/>
        <w:jc w:val="both"/>
        <w:rPr>
          <w:rFonts w:eastAsia="Times New Roman"/>
          <w:szCs w:val="24"/>
        </w:rPr>
      </w:pPr>
      <w:r>
        <w:rPr>
          <w:rFonts w:eastAsia="Times New Roman"/>
          <w:szCs w:val="24"/>
        </w:rPr>
        <w:t xml:space="preserve">Ποια είναι η αλήθεια, κυρίες </w:t>
      </w:r>
      <w:r>
        <w:rPr>
          <w:rFonts w:eastAsia="Times New Roman"/>
          <w:szCs w:val="24"/>
        </w:rPr>
        <w:t>και κύριοι συνάδελφοι; Τα μέτρα για το χρέος, τα βραχυπρόθεσμα, δεν έχουν κανένα άμεσο και ορατό όφελος. Έχουν εφαρμογή στις αρχές του 2040 και ως το 2060 και εφόσον μέχρι τότε μια επιδείνωση των δεικτών δεν θα τα έχει καταστήσει κενού περιεχομένου. Κάτι α</w:t>
      </w:r>
      <w:r>
        <w:rPr>
          <w:rFonts w:eastAsia="Times New Roman"/>
          <w:szCs w:val="24"/>
        </w:rPr>
        <w:t xml:space="preserve">κόμα πιο σημαντικό είναι ότι τα μέτρα για το χρέος δεν επιφέρουν μείωση της ονομαστικής αξίας του χρέους ούτε σε απόλυτους αριθμούς ούτε σε ποσοστό του ΑΕΠ. </w:t>
      </w:r>
    </w:p>
    <w:p w14:paraId="4296766B" w14:textId="77777777" w:rsidR="00BC01D7" w:rsidRDefault="000E0221">
      <w:pPr>
        <w:spacing w:line="600" w:lineRule="auto"/>
        <w:ind w:firstLine="720"/>
        <w:jc w:val="both"/>
        <w:rPr>
          <w:rFonts w:eastAsia="Times New Roman"/>
          <w:szCs w:val="24"/>
        </w:rPr>
      </w:pPr>
      <w:r>
        <w:rPr>
          <w:rFonts w:eastAsia="Times New Roman"/>
          <w:szCs w:val="24"/>
        </w:rPr>
        <w:t>Αυτό το οποίο αποδεχθήκατε ελαφρά τη καρδία είναι η οριστική εγκατάλειψη της εφαρμογής της απόφαση</w:t>
      </w:r>
      <w:r>
        <w:rPr>
          <w:rFonts w:eastAsia="Times New Roman"/>
          <w:szCs w:val="24"/>
        </w:rPr>
        <w:t xml:space="preserve">ς του </w:t>
      </w:r>
      <w:proofErr w:type="spellStart"/>
      <w:r>
        <w:rPr>
          <w:rFonts w:eastAsia="Times New Roman"/>
          <w:szCs w:val="24"/>
          <w:lang w:val="en-US"/>
        </w:rPr>
        <w:t>Eurogroup</w:t>
      </w:r>
      <w:proofErr w:type="spellEnd"/>
      <w:r>
        <w:rPr>
          <w:rFonts w:eastAsia="Times New Roman"/>
          <w:szCs w:val="24"/>
        </w:rPr>
        <w:t xml:space="preserve"> του 2012 για πρόσθετες παραμετρικές αλλαγές και άμεσα μέτρα μείωσης της ονομαστικής </w:t>
      </w:r>
      <w:r>
        <w:rPr>
          <w:rFonts w:eastAsia="Times New Roman"/>
          <w:szCs w:val="24"/>
        </w:rPr>
        <w:lastRenderedPageBreak/>
        <w:t xml:space="preserve">αξίας του χρέους μόλις η χώρα μας επιτύχει πρωτογενές πλεόνασμα. </w:t>
      </w:r>
      <w:proofErr w:type="spellStart"/>
      <w:r>
        <w:rPr>
          <w:rFonts w:eastAsia="Times New Roman"/>
          <w:szCs w:val="24"/>
        </w:rPr>
        <w:t>Ουαί</w:t>
      </w:r>
      <w:proofErr w:type="spellEnd"/>
      <w:r>
        <w:rPr>
          <w:rFonts w:eastAsia="Times New Roman"/>
          <w:szCs w:val="24"/>
        </w:rPr>
        <w:t xml:space="preserve"> και αλίμονο εάν αυτό που κάνετε συνιστά επιτυχή διαπραγμάτευση, ιδίως όταν συνοδεύεται</w:t>
      </w:r>
      <w:r>
        <w:rPr>
          <w:rFonts w:eastAsia="Times New Roman"/>
          <w:szCs w:val="24"/>
        </w:rPr>
        <w:t xml:space="preserve"> από νέα μέτρα που έρχονται </w:t>
      </w:r>
      <w:proofErr w:type="spellStart"/>
      <w:r>
        <w:rPr>
          <w:rFonts w:eastAsia="Times New Roman"/>
          <w:szCs w:val="24"/>
        </w:rPr>
        <w:t>οσονούπω</w:t>
      </w:r>
      <w:proofErr w:type="spellEnd"/>
      <w:r>
        <w:rPr>
          <w:rFonts w:eastAsia="Times New Roman"/>
          <w:szCs w:val="24"/>
        </w:rPr>
        <w:t>, από έναν κόφτη διαρκείας και από την πρόβλεψη για πλεονάσματα 3,5% για μετά το 2018, που μόνο με αίμα μπορούν να προκύψουν.</w:t>
      </w:r>
    </w:p>
    <w:p w14:paraId="4296766C" w14:textId="77777777" w:rsidR="00BC01D7" w:rsidRDefault="000E0221">
      <w:pPr>
        <w:spacing w:line="600" w:lineRule="auto"/>
        <w:ind w:firstLine="720"/>
        <w:jc w:val="both"/>
        <w:rPr>
          <w:rFonts w:eastAsia="Times New Roman"/>
          <w:szCs w:val="24"/>
        </w:rPr>
      </w:pPr>
      <w:r>
        <w:rPr>
          <w:rFonts w:eastAsia="Times New Roman"/>
          <w:szCs w:val="24"/>
        </w:rPr>
        <w:t>Από την εφαρμογή της Συνθήκης του Μάαστριχτ μέχρι σήμερα, σε ό,τι αφορά στις χώρες της Ευρωζών</w:t>
      </w:r>
      <w:r>
        <w:rPr>
          <w:rFonts w:eastAsia="Times New Roman"/>
          <w:szCs w:val="24"/>
        </w:rPr>
        <w:t xml:space="preserve">ης, μόνο οι Γερμανία κατάφερε να έχει πρωτογενές πλεόνασμα 3,5% και αυτό για μία μόνο χρονιά, η Γερμανία που παράγει, έχει εξαγωγές και στην οποία πραγματοποιούνται επενδύσεις. </w:t>
      </w:r>
    </w:p>
    <w:p w14:paraId="4296766D" w14:textId="77777777" w:rsidR="00BC01D7" w:rsidRDefault="000E0221">
      <w:pPr>
        <w:spacing w:line="600" w:lineRule="auto"/>
        <w:ind w:firstLine="720"/>
        <w:jc w:val="both"/>
        <w:rPr>
          <w:rFonts w:eastAsia="Times New Roman"/>
          <w:szCs w:val="24"/>
        </w:rPr>
      </w:pPr>
      <w:r>
        <w:rPr>
          <w:rFonts w:eastAsia="Times New Roman"/>
          <w:szCs w:val="24"/>
        </w:rPr>
        <w:t xml:space="preserve">Αυτή είναι αλήθεια, κυρίες και κύριοι συνάδελφοι. Η χώρα έχει την ατυχία στην </w:t>
      </w:r>
      <w:r>
        <w:rPr>
          <w:rFonts w:eastAsia="Times New Roman"/>
          <w:szCs w:val="24"/>
        </w:rPr>
        <w:t>πιο κρίσιμη συγκυρία να διαθέτει μια μοιραία Κυβέρνηση κι έναν μοιραίο Πρωθυπουργό, που είναι ικανός να κάνει και να υπογράψει τα πάντα, προκειμένου να μείνει για λίγους μήνες στην εξουσία.</w:t>
      </w:r>
    </w:p>
    <w:p w14:paraId="4296766E" w14:textId="77777777" w:rsidR="00BC01D7" w:rsidRDefault="000E0221">
      <w:pPr>
        <w:spacing w:line="600" w:lineRule="auto"/>
        <w:ind w:firstLine="720"/>
        <w:jc w:val="both"/>
        <w:rPr>
          <w:rFonts w:eastAsia="Times New Roman"/>
          <w:szCs w:val="24"/>
        </w:rPr>
      </w:pPr>
      <w:r>
        <w:rPr>
          <w:rFonts w:eastAsia="Times New Roman"/>
          <w:szCs w:val="24"/>
        </w:rPr>
        <w:lastRenderedPageBreak/>
        <w:t>Κυρίες και κύριοι συνάδελφοι, η χώρα βυθίζεται καθημερινά και αυτό</w:t>
      </w:r>
      <w:r>
        <w:rPr>
          <w:rFonts w:eastAsia="Times New Roman"/>
          <w:szCs w:val="24"/>
        </w:rPr>
        <w:t xml:space="preserve"> αποτυπώνεται στον </w:t>
      </w:r>
      <w:r>
        <w:rPr>
          <w:rFonts w:eastAsia="Times New Roman"/>
          <w:szCs w:val="24"/>
        </w:rPr>
        <w:t xml:space="preserve">προϋπολογισμό </w:t>
      </w:r>
      <w:r>
        <w:rPr>
          <w:rFonts w:eastAsia="Times New Roman"/>
          <w:szCs w:val="24"/>
        </w:rPr>
        <w:t xml:space="preserve">που φέρατε, ο οποίος πλέον σύντομα θα χρειαστεί να αναθεωρηθεί με όλα αυτά που έρχονται και έχετε συμφωνήσει, γιατί πολύ απλά αυτός ο </w:t>
      </w:r>
      <w:r>
        <w:rPr>
          <w:rFonts w:eastAsia="Times New Roman"/>
          <w:szCs w:val="24"/>
        </w:rPr>
        <w:t xml:space="preserve">προϋπολογισμός </w:t>
      </w:r>
      <w:r>
        <w:rPr>
          <w:rFonts w:eastAsia="Times New Roman"/>
          <w:szCs w:val="24"/>
        </w:rPr>
        <w:t>δεν μπορεί να εφαρμοστεί. Είναι ένας προϋπολογισμός, που στηρίζεται όχι σε</w:t>
      </w:r>
      <w:r>
        <w:rPr>
          <w:rFonts w:eastAsia="Times New Roman"/>
          <w:szCs w:val="24"/>
        </w:rPr>
        <w:t xml:space="preserve"> υπεραισιόδοξες, αλλά σε εξωπραγματικές προβλέψεις, ένας προϋπολογισμός, που δεν συνδέεται με κανένα ολοκληρωμένο σχέδιο ανάπτυξης ή ορθολογικής δημοσιονομικής διαχείρισης ιδιαίτερα στον τομέα των εσόδων.</w:t>
      </w:r>
    </w:p>
    <w:p w14:paraId="4296766F" w14:textId="77777777" w:rsidR="00BC01D7" w:rsidRDefault="000E0221">
      <w:pPr>
        <w:spacing w:line="600" w:lineRule="auto"/>
        <w:ind w:firstLine="720"/>
        <w:jc w:val="both"/>
        <w:rPr>
          <w:rFonts w:eastAsia="Times New Roman"/>
          <w:szCs w:val="24"/>
        </w:rPr>
      </w:pPr>
      <w:r>
        <w:rPr>
          <w:rFonts w:eastAsia="Times New Roman"/>
          <w:szCs w:val="24"/>
        </w:rPr>
        <w:t>Η Κυβέρνηση προβλέπει ανάπτυξη 2,7% για το 2017. Πώ</w:t>
      </w:r>
      <w:r>
        <w:rPr>
          <w:rFonts w:eastAsia="Times New Roman"/>
          <w:szCs w:val="24"/>
        </w:rPr>
        <w:t xml:space="preserve">ς θα έλθει η ανάπτυξη; Με την επιβολή νέων φόρων. Αυτό κι αν συνιστά παγκόσμια πρωτοτυπία στον χώρο της οικονομικής επιστήμης. </w:t>
      </w:r>
    </w:p>
    <w:p w14:paraId="42967670" w14:textId="77777777" w:rsidR="00BC01D7" w:rsidRDefault="000E0221">
      <w:pPr>
        <w:spacing w:line="600" w:lineRule="auto"/>
        <w:ind w:firstLine="720"/>
        <w:jc w:val="both"/>
        <w:rPr>
          <w:rFonts w:eastAsia="Times New Roman"/>
          <w:szCs w:val="24"/>
        </w:rPr>
      </w:pPr>
      <w:r>
        <w:rPr>
          <w:rFonts w:eastAsia="Times New Roman"/>
          <w:szCs w:val="24"/>
        </w:rPr>
        <w:t>Η Κυβέρνηση αναμένει αύξηση της ιδιωτικής κατανάλωσης κατά 1,8%, όταν επιβάλλει νέες φορολογικές επιβαρύνσεις σε είδη και υπηρε</w:t>
      </w:r>
      <w:r>
        <w:rPr>
          <w:rFonts w:eastAsia="Times New Roman"/>
          <w:szCs w:val="24"/>
        </w:rPr>
        <w:lastRenderedPageBreak/>
        <w:t>σ</w:t>
      </w:r>
      <w:r>
        <w:rPr>
          <w:rFonts w:eastAsia="Times New Roman"/>
          <w:szCs w:val="24"/>
        </w:rPr>
        <w:t xml:space="preserve">ίες ευρείας κατανάλωσης, όταν επιβάλλει νέες φορολογικές επιβαρύνσεις στον ΦΠΑ και στον φόρο εισοδήματος. Η Κυβέρνηση περιμένει αύξηση της ιδιωτικής κατανάλωσης όταν τον πρώτο χρόνο της θητείας της, το 2015, η αγοραστική δύναμη των πολιτών μειώθηκε κατά 2 </w:t>
      </w:r>
      <w:r>
        <w:rPr>
          <w:rFonts w:eastAsia="Times New Roman"/>
          <w:szCs w:val="24"/>
        </w:rPr>
        <w:t>δισεκατομμύρια ευρώ σε σχέση με το 2014. Και, φυσικά, τα στοιχεία για το 2016, που θα βγουν τους πρώτους μήνες του 2017, θα επιβεβαιώσουν νέες απώλειες και μειώσεις στην αγοραστική δύναμη των πολιτών.</w:t>
      </w:r>
    </w:p>
    <w:p w14:paraId="42967671" w14:textId="77777777" w:rsidR="00BC01D7" w:rsidRDefault="000E0221">
      <w:pPr>
        <w:spacing w:line="600" w:lineRule="auto"/>
        <w:ind w:firstLine="720"/>
        <w:jc w:val="both"/>
        <w:rPr>
          <w:rFonts w:eastAsia="Times New Roman"/>
          <w:szCs w:val="24"/>
        </w:rPr>
      </w:pPr>
      <w:r>
        <w:rPr>
          <w:rFonts w:eastAsia="Times New Roman"/>
          <w:szCs w:val="24"/>
        </w:rPr>
        <w:t>Η Κυβέρνηση αναμένει αύξηση των ιδιωτικών επενδύσεων κα</w:t>
      </w:r>
      <w:r>
        <w:rPr>
          <w:rFonts w:eastAsia="Times New Roman"/>
          <w:szCs w:val="24"/>
        </w:rPr>
        <w:t xml:space="preserve">τά 9,1% το 2017. Προφανώς, θεωρεί ότι όλα όσα έκανε με το ΔΕΣΦΑ δεν έχουν καμμία συνέπεια και οι </w:t>
      </w:r>
      <w:r>
        <w:rPr>
          <w:rFonts w:eastAsia="Times New Roman"/>
          <w:szCs w:val="24"/>
        </w:rPr>
        <w:t xml:space="preserve">επενδυτές </w:t>
      </w:r>
      <w:r>
        <w:rPr>
          <w:rFonts w:eastAsia="Times New Roman"/>
          <w:szCs w:val="24"/>
        </w:rPr>
        <w:t xml:space="preserve">θα τρέχουν για να προλάβουν ποιος θα </w:t>
      </w:r>
      <w:proofErr w:type="spellStart"/>
      <w:r>
        <w:rPr>
          <w:rFonts w:eastAsia="Times New Roman"/>
          <w:szCs w:val="24"/>
        </w:rPr>
        <w:t>πρωτοεπενδύσει</w:t>
      </w:r>
      <w:proofErr w:type="spellEnd"/>
      <w:r>
        <w:rPr>
          <w:rFonts w:eastAsia="Times New Roman"/>
          <w:szCs w:val="24"/>
        </w:rPr>
        <w:t xml:space="preserve"> στη χώρα, όταν κανείς επενδυτής δεν εμπιστεύεται αυτήν την Κυβέρνηση που λειτουργεί εχθρικά απένα</w:t>
      </w:r>
      <w:r>
        <w:rPr>
          <w:rFonts w:eastAsia="Times New Roman"/>
          <w:szCs w:val="24"/>
        </w:rPr>
        <w:t>ντι στην επιχειρηματικότητα.</w:t>
      </w:r>
    </w:p>
    <w:p w14:paraId="42967672" w14:textId="77777777" w:rsidR="00BC01D7" w:rsidRDefault="000E0221">
      <w:pPr>
        <w:spacing w:line="600" w:lineRule="auto"/>
        <w:ind w:firstLine="720"/>
        <w:jc w:val="both"/>
        <w:rPr>
          <w:rFonts w:eastAsia="Times New Roman"/>
          <w:szCs w:val="24"/>
        </w:rPr>
      </w:pPr>
      <w:r>
        <w:rPr>
          <w:rFonts w:eastAsia="Times New Roman"/>
          <w:szCs w:val="24"/>
        </w:rPr>
        <w:lastRenderedPageBreak/>
        <w:t xml:space="preserve">Η εικόνα των εσόδων στον </w:t>
      </w:r>
      <w:r>
        <w:rPr>
          <w:rFonts w:eastAsia="Times New Roman"/>
          <w:szCs w:val="24"/>
        </w:rPr>
        <w:t xml:space="preserve">προϋπολογισμό </w:t>
      </w:r>
      <w:r>
        <w:rPr>
          <w:rFonts w:eastAsia="Times New Roman"/>
          <w:szCs w:val="24"/>
        </w:rPr>
        <w:t>είναι απόλυτα πλασματική. Υπήρχε υστέρηση και γι’ αυτό πήρατε νέα φορολογικά μέτρα το 2016 για να περιορίσετε το μέγεθος της μαύρης</w:t>
      </w:r>
      <w:r>
        <w:rPr>
          <w:rFonts w:eastAsia="Times New Roman"/>
          <w:szCs w:val="24"/>
        </w:rPr>
        <w:t xml:space="preserve"> </w:t>
      </w:r>
      <w:r>
        <w:rPr>
          <w:rFonts w:eastAsia="Times New Roman"/>
          <w:szCs w:val="24"/>
        </w:rPr>
        <w:t>τρύπας. Είναι το μόνο που γνωρίζετε να κάνετε, να επιβάλ</w:t>
      </w:r>
      <w:r>
        <w:rPr>
          <w:rFonts w:eastAsia="Times New Roman"/>
          <w:szCs w:val="24"/>
        </w:rPr>
        <w:t>λετε διαρκώς νέους φόρους, όταν είναι ορατή σε όλους η κόπωση που υπάρχει στην κοινωνία και στην πραγματική οικονομία, η εξάντληση της φοροδοτικής ικανότητας των πολιτών.</w:t>
      </w:r>
    </w:p>
    <w:p w14:paraId="42967673" w14:textId="77777777" w:rsidR="00BC01D7" w:rsidRDefault="000E0221">
      <w:pPr>
        <w:spacing w:line="600" w:lineRule="auto"/>
        <w:ind w:firstLine="720"/>
        <w:jc w:val="both"/>
        <w:rPr>
          <w:rFonts w:eastAsia="Times New Roman"/>
          <w:szCs w:val="24"/>
        </w:rPr>
      </w:pPr>
      <w:r>
        <w:rPr>
          <w:rFonts w:eastAsia="Times New Roman"/>
          <w:szCs w:val="24"/>
        </w:rPr>
        <w:t>Τον Σεπτέμβριο η υπέρβαση στις εισπράξεις του ΦΠΑ ήταν μόλις 318 εκατομμύρια ευρώ, πα</w:t>
      </w:r>
      <w:r>
        <w:rPr>
          <w:rFonts w:eastAsia="Times New Roman"/>
          <w:szCs w:val="24"/>
        </w:rPr>
        <w:t>ρά τις αυξήσεις και τις νέες επιβαρύνσεις που επιβάλατε, ενώ τον Οκτώβριο τα έσοδα μειώθηκαν ακόμα περισσότερο, στα 152 εκατομμύρια ευρώ.</w:t>
      </w:r>
    </w:p>
    <w:p w14:paraId="42967674" w14:textId="77777777" w:rsidR="00BC01D7" w:rsidRDefault="000E0221">
      <w:pPr>
        <w:spacing w:line="600" w:lineRule="auto"/>
        <w:ind w:firstLine="720"/>
        <w:jc w:val="both"/>
        <w:rPr>
          <w:rFonts w:eastAsia="Times New Roman"/>
          <w:szCs w:val="24"/>
        </w:rPr>
      </w:pPr>
      <w:r>
        <w:rPr>
          <w:rFonts w:eastAsia="Times New Roman"/>
          <w:szCs w:val="24"/>
        </w:rPr>
        <w:t>Ακόμα πιο άσχημη είναι η εικόνα για τους φόρους κατανάλωσης. Μέχρι τον Ιούνιο, δηλαδή στο πρώτο εξάμηνο του έτους, η υ</w:t>
      </w:r>
      <w:r>
        <w:rPr>
          <w:rFonts w:eastAsia="Times New Roman"/>
          <w:szCs w:val="24"/>
        </w:rPr>
        <w:t xml:space="preserve">πέρβαση στα φορολογικά έσοδα από τους φόρους κατανάλωσης ήταν 319 εκατομμύρια </w:t>
      </w:r>
      <w:r>
        <w:rPr>
          <w:rFonts w:eastAsia="Times New Roman"/>
          <w:szCs w:val="24"/>
        </w:rPr>
        <w:lastRenderedPageBreak/>
        <w:t>ευρώ</w:t>
      </w:r>
      <w:r>
        <w:rPr>
          <w:rFonts w:eastAsia="Times New Roman"/>
          <w:szCs w:val="24"/>
        </w:rPr>
        <w:t>, τον</w:t>
      </w:r>
      <w:r>
        <w:rPr>
          <w:rFonts w:eastAsia="Times New Roman"/>
          <w:szCs w:val="24"/>
        </w:rPr>
        <w:t xml:space="preserve"> </w:t>
      </w:r>
      <w:r>
        <w:rPr>
          <w:rFonts w:eastAsia="Times New Roman"/>
          <w:szCs w:val="24"/>
        </w:rPr>
        <w:t>Σεπτέμβριο</w:t>
      </w:r>
      <w:r>
        <w:rPr>
          <w:rFonts w:eastAsia="Times New Roman"/>
          <w:szCs w:val="24"/>
        </w:rPr>
        <w:t>,</w:t>
      </w:r>
      <w:r>
        <w:rPr>
          <w:rFonts w:eastAsia="Times New Roman"/>
          <w:szCs w:val="24"/>
        </w:rPr>
        <w:t xml:space="preserve"> </w:t>
      </w:r>
      <w:r>
        <w:rPr>
          <w:rFonts w:eastAsia="Times New Roman"/>
          <w:szCs w:val="24"/>
        </w:rPr>
        <w:t>δηλαδή</w:t>
      </w:r>
      <w:r>
        <w:rPr>
          <w:rFonts w:eastAsia="Times New Roman"/>
          <w:szCs w:val="24"/>
        </w:rPr>
        <w:t xml:space="preserve">, στο </w:t>
      </w:r>
      <w:proofErr w:type="spellStart"/>
      <w:r>
        <w:rPr>
          <w:rFonts w:eastAsia="Times New Roman"/>
          <w:szCs w:val="24"/>
        </w:rPr>
        <w:t>εννιάμηνο</w:t>
      </w:r>
      <w:proofErr w:type="spellEnd"/>
      <w:r>
        <w:rPr>
          <w:rFonts w:eastAsia="Times New Roman"/>
          <w:szCs w:val="24"/>
        </w:rPr>
        <w:t xml:space="preserve"> η υπέρβαση είχε ουσιαστικά μηδενιστεί, αφού ήταν μόλις 8 εκατομμύρια ευρώ.</w:t>
      </w:r>
    </w:p>
    <w:p w14:paraId="42967675" w14:textId="77777777" w:rsidR="00BC01D7" w:rsidRDefault="000E0221">
      <w:pPr>
        <w:spacing w:line="600" w:lineRule="auto"/>
        <w:ind w:firstLine="720"/>
        <w:jc w:val="both"/>
        <w:rPr>
          <w:rFonts w:eastAsia="Times New Roman"/>
          <w:szCs w:val="24"/>
        </w:rPr>
      </w:pPr>
      <w:r>
        <w:rPr>
          <w:rFonts w:eastAsia="Times New Roman"/>
          <w:szCs w:val="24"/>
        </w:rPr>
        <w:t xml:space="preserve">Τι σημαίνει αυτό; Σημαίνει μείωση της κατανάλωσης. Σημαίνει ότι οι προβλέψεις του </w:t>
      </w:r>
      <w:r>
        <w:rPr>
          <w:rFonts w:eastAsia="Times New Roman"/>
          <w:szCs w:val="24"/>
        </w:rPr>
        <w:t xml:space="preserve">προϋπολογισμού </w:t>
      </w:r>
      <w:r>
        <w:rPr>
          <w:rFonts w:eastAsia="Times New Roman"/>
          <w:szCs w:val="24"/>
        </w:rPr>
        <w:t>για αύξηση της κατανάλωσης κατά 1,8% το 2017 είναι εκτός πραγματικότητας.</w:t>
      </w:r>
    </w:p>
    <w:p w14:paraId="42967676" w14:textId="77777777" w:rsidR="00BC01D7" w:rsidRDefault="000E0221">
      <w:pPr>
        <w:spacing w:line="600" w:lineRule="auto"/>
        <w:ind w:firstLine="720"/>
        <w:jc w:val="both"/>
        <w:rPr>
          <w:rFonts w:eastAsia="Times New Roman"/>
          <w:szCs w:val="24"/>
        </w:rPr>
      </w:pPr>
      <w:r>
        <w:rPr>
          <w:rFonts w:eastAsia="Times New Roman"/>
          <w:szCs w:val="24"/>
        </w:rPr>
        <w:t>Κυρίες και κύριοι συνάδελφοι, από την πλευρά της Πλειοψηφίας ούτε λίγο ούτε πολύ αμφι</w:t>
      </w:r>
      <w:r>
        <w:rPr>
          <w:rFonts w:eastAsia="Times New Roman"/>
          <w:szCs w:val="24"/>
        </w:rPr>
        <w:t xml:space="preserve">σβητείται ότι ο </w:t>
      </w:r>
      <w:r>
        <w:rPr>
          <w:rFonts w:eastAsia="Times New Roman"/>
          <w:szCs w:val="24"/>
        </w:rPr>
        <w:t xml:space="preserve">προϋπολογισμός </w:t>
      </w:r>
      <w:r>
        <w:rPr>
          <w:rFonts w:eastAsia="Times New Roman"/>
          <w:szCs w:val="24"/>
        </w:rPr>
        <w:t>του 2017 περιέχει νέες φορολογικές επιβαρύνσεις συνολικού ύψους 2,5 δισεκατομμυρίων ευρώ.</w:t>
      </w:r>
    </w:p>
    <w:p w14:paraId="42967677" w14:textId="77777777" w:rsidR="00BC01D7" w:rsidRDefault="000E0221">
      <w:pPr>
        <w:spacing w:line="600" w:lineRule="auto"/>
        <w:jc w:val="both"/>
        <w:rPr>
          <w:rFonts w:eastAsia="Times New Roman"/>
          <w:szCs w:val="24"/>
        </w:rPr>
      </w:pPr>
      <w:r>
        <w:rPr>
          <w:rFonts w:eastAsia="Times New Roman"/>
          <w:szCs w:val="24"/>
        </w:rPr>
        <w:t>Οφείλω, λοιπόν, να τους επαναφέρω όλους αυτούς στην αλήθεια και στην πραγματικότητα. Κυρίως, όμως, οφείλω να παραθέσω αναλυτικά τις νέε</w:t>
      </w:r>
      <w:r>
        <w:rPr>
          <w:rFonts w:eastAsia="Times New Roman"/>
          <w:szCs w:val="24"/>
        </w:rPr>
        <w:t>ς φορολογικές επιβαρύνσεις, για να τις ακούσουν όλοι οι Έλληνες πολίτες.</w:t>
      </w:r>
    </w:p>
    <w:p w14:paraId="42967678" w14:textId="77777777" w:rsidR="00BC01D7" w:rsidRDefault="000E0221">
      <w:pPr>
        <w:spacing w:line="600" w:lineRule="auto"/>
        <w:ind w:firstLine="720"/>
        <w:jc w:val="both"/>
        <w:rPr>
          <w:rFonts w:eastAsia="Times New Roman"/>
          <w:szCs w:val="24"/>
        </w:rPr>
      </w:pPr>
      <w:r>
        <w:rPr>
          <w:rFonts w:eastAsia="Times New Roman"/>
          <w:szCs w:val="24"/>
        </w:rPr>
        <w:t xml:space="preserve">Έχουμε και λέμε, λοιπόν, οι νέες φορολογικές επιβαρύνσεις έχουν ως εξής: </w:t>
      </w:r>
      <w:r>
        <w:rPr>
          <w:rFonts w:eastAsia="Times New Roman"/>
          <w:szCs w:val="24"/>
        </w:rPr>
        <w:t xml:space="preserve">716 εκατομμύρια ευρώ από </w:t>
      </w:r>
      <w:r>
        <w:rPr>
          <w:rFonts w:eastAsia="Times New Roman"/>
          <w:szCs w:val="24"/>
        </w:rPr>
        <w:t xml:space="preserve">την αύξηση των συντελεστών της </w:t>
      </w:r>
      <w:r>
        <w:rPr>
          <w:rFonts w:eastAsia="Times New Roman"/>
          <w:szCs w:val="24"/>
        </w:rPr>
        <w:lastRenderedPageBreak/>
        <w:t>φορολογίας εισοδήματος και την ταυτόχρονη μείωση του α</w:t>
      </w:r>
      <w:r>
        <w:rPr>
          <w:rFonts w:eastAsia="Times New Roman"/>
          <w:szCs w:val="24"/>
        </w:rPr>
        <w:t>φορολόγητου που ήταν μία από τις κόκκινες</w:t>
      </w:r>
      <w:r>
        <w:rPr>
          <w:rFonts w:eastAsia="Times New Roman"/>
          <w:szCs w:val="24"/>
        </w:rPr>
        <w:t xml:space="preserve"> </w:t>
      </w:r>
      <w:r>
        <w:rPr>
          <w:rFonts w:eastAsia="Times New Roman"/>
          <w:szCs w:val="24"/>
        </w:rPr>
        <w:t xml:space="preserve">γραμμές σας και 668,5 εκατομμύρια ευρώ από την αύξηση και τη μονιμοποίηση πλέον της </w:t>
      </w:r>
      <w:r>
        <w:rPr>
          <w:rFonts w:eastAsia="Times New Roman"/>
          <w:szCs w:val="24"/>
        </w:rPr>
        <w:t xml:space="preserve">ειδικής εισφοράς αλληλεγγύης </w:t>
      </w:r>
      <w:r>
        <w:rPr>
          <w:rFonts w:eastAsia="Times New Roman"/>
          <w:szCs w:val="24"/>
        </w:rPr>
        <w:t>για εισοδήματα πάνω από 12 χιλιάδες ευρώ. Εκεί πλέον τοποθετεί το όριο του πλούτου η «πρώτη φορά Αρισ</w:t>
      </w:r>
      <w:r>
        <w:rPr>
          <w:rFonts w:eastAsia="Times New Roman"/>
          <w:szCs w:val="24"/>
        </w:rPr>
        <w:t xml:space="preserve">τερά», </w:t>
      </w:r>
      <w:r>
        <w:rPr>
          <w:rFonts w:eastAsia="Times New Roman"/>
          <w:szCs w:val="24"/>
        </w:rPr>
        <w:t xml:space="preserve">στις </w:t>
      </w:r>
      <w:r>
        <w:rPr>
          <w:rFonts w:eastAsia="Times New Roman"/>
          <w:szCs w:val="24"/>
        </w:rPr>
        <w:t xml:space="preserve">12.000 ευρώ. Από την αύξηση του συντελεστή ΦΠΑ από το 23% στο 24% και την κατάργηση των μειωμένων συντελεστών στα νησιά 218,4 εκατομμύρια ευρώ. Είναι τα νησιά που τους έχετε φορτώσει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καταστρέφοντας τον τουρισμό τους. Από την αναμό</w:t>
      </w:r>
      <w:r>
        <w:rPr>
          <w:rFonts w:eastAsia="Times New Roman"/>
          <w:szCs w:val="24"/>
        </w:rPr>
        <w:t xml:space="preserve">ρφωση της φορολογίας οχημάτων 12,5 εκατομμύρια ευρώ. </w:t>
      </w:r>
      <w:r>
        <w:rPr>
          <w:rFonts w:eastAsia="Times New Roman"/>
          <w:szCs w:val="24"/>
        </w:rPr>
        <w:t>Ενενήντα ένα</w:t>
      </w:r>
      <w:r>
        <w:rPr>
          <w:rFonts w:eastAsia="Times New Roman"/>
          <w:szCs w:val="24"/>
        </w:rPr>
        <w:t xml:space="preserve"> εκατομμύρια ευρώ από την αύξηση του φόρου εισοδήματος σε εταιρικά αυτοκίνητα. Από την αύξηση του φόρου κατανάλωσης στα τσιγάρα και στα ηλεκτρονικά τσιγάρα 142 εκατομμύρια ευρώ, την ώρα που τ</w:t>
      </w:r>
      <w:r>
        <w:rPr>
          <w:rFonts w:eastAsia="Times New Roman"/>
          <w:szCs w:val="24"/>
        </w:rPr>
        <w:t xml:space="preserve">ο λαθρεμπόριο καπνικών καλπάζει. Από την αύξηση του ειδικού φόρου κατανάλωσης σε καύσιμα και πετρέλαιο θέρμανσης 439,6 </w:t>
      </w:r>
      <w:r>
        <w:rPr>
          <w:rFonts w:eastAsia="Times New Roman"/>
          <w:szCs w:val="24"/>
        </w:rPr>
        <w:lastRenderedPageBreak/>
        <w:t xml:space="preserve">εκατομμύρια ευρώ, τη στιγμή που δεν έχετε κάνει τίποτα για να περιορίσετε το λαθρεμπόριο στα καύσιμα, παρά το γεγονός ότι βρήκατε έτοιμη </w:t>
      </w:r>
      <w:r>
        <w:rPr>
          <w:rFonts w:eastAsia="Times New Roman"/>
          <w:szCs w:val="24"/>
        </w:rPr>
        <w:t>και εγκατεστημένη μια κορυφαία υποδομή, το σύστημα εισροών – εκροών στα πρατήρια. Από την αύξηση της φορολογίας στα επενδυτικά οχήματα 19,3 εκατομμύρια ευρώ. Από την επιβολή τέλους στη συνδρομητική τηλεόραση 14,6 εκατομμύρια ευρώ. Από την αύξηση του ειδικο</w:t>
      </w:r>
      <w:r>
        <w:rPr>
          <w:rFonts w:eastAsia="Times New Roman"/>
          <w:szCs w:val="24"/>
        </w:rPr>
        <w:t>ύ φόρου κατανάλωσης στην μπίρα 25,8 εκατομμύρια ευρώ. Από την επιβολή φόρου στον καφέ 62 εκατομμύρια ευρώ. Από την επιβολή τέλους στη σταθερή τηλεφωνία 54,2 εκατομμύρια ευρώ.</w:t>
      </w:r>
    </w:p>
    <w:p w14:paraId="42967679" w14:textId="77777777" w:rsidR="00BC01D7" w:rsidRDefault="000E0221">
      <w:pPr>
        <w:spacing w:line="600" w:lineRule="auto"/>
        <w:ind w:firstLine="720"/>
        <w:jc w:val="both"/>
        <w:rPr>
          <w:rFonts w:eastAsia="Times New Roman"/>
          <w:szCs w:val="24"/>
        </w:rPr>
      </w:pPr>
      <w:r>
        <w:rPr>
          <w:rFonts w:eastAsia="Times New Roman"/>
          <w:szCs w:val="24"/>
        </w:rPr>
        <w:t>Αν έχετε το κουράγιο και το σθένος, όταν λέτε ότι δεν υπάρχουν νέες φορολογικές ε</w:t>
      </w:r>
      <w:r>
        <w:rPr>
          <w:rFonts w:eastAsia="Times New Roman"/>
          <w:szCs w:val="24"/>
        </w:rPr>
        <w:t xml:space="preserve">πιβαρύνσεις, κάντε την πρόσθεση. Θα βρείτε νέες φορολογικές επιβαρύνσεις ύψους 2,5 δισεκατομμυρίων ευρώ. </w:t>
      </w:r>
    </w:p>
    <w:p w14:paraId="4296767A" w14:textId="77777777" w:rsidR="00BC01D7" w:rsidRDefault="000E0221">
      <w:pPr>
        <w:spacing w:line="600" w:lineRule="auto"/>
        <w:ind w:firstLine="720"/>
        <w:jc w:val="both"/>
        <w:rPr>
          <w:rFonts w:eastAsia="Times New Roman"/>
          <w:szCs w:val="24"/>
        </w:rPr>
      </w:pPr>
      <w:r>
        <w:rPr>
          <w:rFonts w:eastAsia="Times New Roman"/>
          <w:szCs w:val="24"/>
        </w:rPr>
        <w:lastRenderedPageBreak/>
        <w:t>Σε όλα αυτά προσθέστε τις εξοντωτικές πλέον ασφαλιστικές εισφορές, που υπολογίζονται βάσει εισοδήματος και έχουν πλέον καθαρά φοροεισπρακτικό χαρακτήρ</w:t>
      </w:r>
      <w:r>
        <w:rPr>
          <w:rFonts w:eastAsia="Times New Roman"/>
          <w:szCs w:val="24"/>
        </w:rPr>
        <w:t xml:space="preserve">α. Προσθέστε τη μονιμοποίηση και αύξηση της εισφοράς αλληλεγγύης για ετήσιο εισόδημα πάνω από 12.000 ευρώ. Και σε όλα αυτά προσθέστε τη μείωση των μισθών στα ειδικά μισθολόγια των γιατρών του ΕΣΥ και των </w:t>
      </w:r>
      <w:proofErr w:type="spellStart"/>
      <w:r>
        <w:rPr>
          <w:rFonts w:eastAsia="Times New Roman"/>
          <w:szCs w:val="24"/>
        </w:rPr>
        <w:t>ενστόλων</w:t>
      </w:r>
      <w:proofErr w:type="spellEnd"/>
      <w:r>
        <w:rPr>
          <w:rFonts w:eastAsia="Times New Roman"/>
          <w:szCs w:val="24"/>
        </w:rPr>
        <w:t xml:space="preserve"> αλλά και τη μείωση των </w:t>
      </w:r>
      <w:proofErr w:type="spellStart"/>
      <w:r>
        <w:rPr>
          <w:rFonts w:eastAsia="Times New Roman"/>
          <w:szCs w:val="24"/>
        </w:rPr>
        <w:t>προνοιακών</w:t>
      </w:r>
      <w:proofErr w:type="spellEnd"/>
      <w:r>
        <w:rPr>
          <w:rFonts w:eastAsia="Times New Roman"/>
          <w:szCs w:val="24"/>
        </w:rPr>
        <w:t xml:space="preserve"> και οικογ</w:t>
      </w:r>
      <w:r>
        <w:rPr>
          <w:rFonts w:eastAsia="Times New Roman"/>
          <w:szCs w:val="24"/>
        </w:rPr>
        <w:t xml:space="preserve">ενειακών επιδομάτων. </w:t>
      </w:r>
    </w:p>
    <w:p w14:paraId="4296767B" w14:textId="77777777" w:rsidR="00BC01D7" w:rsidRDefault="000E0221">
      <w:pPr>
        <w:spacing w:line="600" w:lineRule="auto"/>
        <w:ind w:firstLine="720"/>
        <w:jc w:val="both"/>
        <w:rPr>
          <w:rFonts w:eastAsia="Times New Roman"/>
          <w:szCs w:val="24"/>
        </w:rPr>
      </w:pPr>
      <w:r>
        <w:rPr>
          <w:rFonts w:eastAsia="Times New Roman"/>
          <w:szCs w:val="24"/>
        </w:rPr>
        <w:t xml:space="preserve">Κυρίες και κύριοι συνάδελφοι, αυτή είναι η πολιτική σας: φόροι δίχως τέλος και δίχως λογική. Στον </w:t>
      </w:r>
      <w:r>
        <w:rPr>
          <w:rFonts w:eastAsia="Times New Roman"/>
          <w:szCs w:val="24"/>
        </w:rPr>
        <w:t>προϋπολογισμό</w:t>
      </w:r>
      <w:r>
        <w:rPr>
          <w:rFonts w:eastAsia="Times New Roman"/>
          <w:szCs w:val="24"/>
        </w:rPr>
        <w:t>, όμως, δεν υπάρχει πρόβλεψη για έσοδα που θα προκύψουν από την καταπολέμηση της φοροδιαφυγής, γιατί πολύ απλά η προτεραιότ</w:t>
      </w:r>
      <w:r>
        <w:rPr>
          <w:rFonts w:eastAsia="Times New Roman"/>
          <w:szCs w:val="24"/>
        </w:rPr>
        <w:t xml:space="preserve">ητα αυτής της Κυβέρνησης δεν ήταν ποτέ η καταπολέμηση της φοροδιαφυγής και η </w:t>
      </w:r>
      <w:proofErr w:type="spellStart"/>
      <w:r>
        <w:rPr>
          <w:rFonts w:eastAsia="Times New Roman"/>
          <w:szCs w:val="24"/>
        </w:rPr>
        <w:t>στοχευμένη</w:t>
      </w:r>
      <w:proofErr w:type="spellEnd"/>
      <w:r>
        <w:rPr>
          <w:rFonts w:eastAsia="Times New Roman"/>
          <w:szCs w:val="24"/>
        </w:rPr>
        <w:t xml:space="preserve"> μείωση δημοσίων δαπανών. Η επιλογή αυτής της Κυβέρνησης είναι μόνο οι φόροι. </w:t>
      </w:r>
    </w:p>
    <w:p w14:paraId="4296767C" w14:textId="77777777" w:rsidR="00BC01D7" w:rsidRDefault="000E0221">
      <w:pPr>
        <w:spacing w:line="600" w:lineRule="auto"/>
        <w:ind w:firstLine="720"/>
        <w:jc w:val="both"/>
        <w:rPr>
          <w:rFonts w:eastAsia="Times New Roman"/>
          <w:szCs w:val="24"/>
        </w:rPr>
      </w:pPr>
      <w:r>
        <w:rPr>
          <w:rFonts w:eastAsia="Times New Roman"/>
          <w:szCs w:val="24"/>
        </w:rPr>
        <w:lastRenderedPageBreak/>
        <w:t>Οι έλεγχοι στο λαθρεμπόριο καυσίμων έχουν καταρρεύσει. Σας το απέδειξα με στοιχεία στην ομ</w:t>
      </w:r>
      <w:r>
        <w:rPr>
          <w:rFonts w:eastAsia="Times New Roman"/>
          <w:szCs w:val="24"/>
        </w:rPr>
        <w:t xml:space="preserve">ιλία μου στην </w:t>
      </w:r>
      <w:r>
        <w:rPr>
          <w:rFonts w:eastAsia="Times New Roman"/>
          <w:szCs w:val="24"/>
        </w:rPr>
        <w:t>επιτροπή</w:t>
      </w:r>
      <w:r>
        <w:rPr>
          <w:rFonts w:eastAsia="Times New Roman"/>
          <w:szCs w:val="24"/>
        </w:rPr>
        <w:t xml:space="preserve">. Παραλάβατε έτοιμο και εγκατεστημένο στο σύστημα εισροών – εκροών στα πρατήρια και ένα πλήρες νομοθετικό πλαίσιο και από τότε δεν έχετε κάνει απολύτως τίποτα. </w:t>
      </w:r>
    </w:p>
    <w:p w14:paraId="4296767D" w14:textId="77777777" w:rsidR="00BC01D7" w:rsidRDefault="000E0221">
      <w:pPr>
        <w:spacing w:line="600" w:lineRule="auto"/>
        <w:ind w:firstLine="720"/>
        <w:jc w:val="both"/>
        <w:rPr>
          <w:rFonts w:eastAsia="Times New Roman"/>
          <w:szCs w:val="24"/>
        </w:rPr>
      </w:pPr>
      <w:r>
        <w:rPr>
          <w:rFonts w:eastAsia="Times New Roman"/>
          <w:szCs w:val="24"/>
        </w:rPr>
        <w:t>Εδώ και δύο χρόνια δεν έχετε καταφέρει να φέρετε το νομοσχέδιο για την επ</w:t>
      </w:r>
      <w:r>
        <w:rPr>
          <w:rFonts w:eastAsia="Times New Roman"/>
          <w:szCs w:val="24"/>
        </w:rPr>
        <w:t xml:space="preserve">έκταση της χρήσης πλαστικού χρήματος. </w:t>
      </w:r>
    </w:p>
    <w:p w14:paraId="4296767E" w14:textId="77777777" w:rsidR="00BC01D7" w:rsidRDefault="000E0221">
      <w:pPr>
        <w:spacing w:line="600" w:lineRule="auto"/>
        <w:ind w:firstLine="720"/>
        <w:jc w:val="both"/>
        <w:rPr>
          <w:rFonts w:eastAsia="Times New Roman"/>
          <w:szCs w:val="24"/>
        </w:rPr>
      </w:pPr>
      <w:r>
        <w:rPr>
          <w:rFonts w:eastAsia="Times New Roman"/>
          <w:szCs w:val="24"/>
        </w:rPr>
        <w:t xml:space="preserve">Επιβεβαιώθηκε με στοιχεία ότι έχετε κάνει τους λιγότερους ελέγχους στις λίστες και τα αποτελέσματα που προέκυψαν οφείλονται στη διαδικασία και στην ωρίμανση των ελέγχων που είχε ξεκινήσει και προχωρήσει η προηγούμενη </w:t>
      </w:r>
      <w:r>
        <w:rPr>
          <w:rFonts w:eastAsia="Times New Roman"/>
          <w:szCs w:val="24"/>
        </w:rPr>
        <w:t>κυβέρνηση</w:t>
      </w:r>
      <w:r>
        <w:rPr>
          <w:rFonts w:eastAsia="Times New Roman"/>
          <w:szCs w:val="24"/>
        </w:rPr>
        <w:t>.</w:t>
      </w:r>
    </w:p>
    <w:p w14:paraId="4296767F" w14:textId="77777777" w:rsidR="00BC01D7" w:rsidRDefault="000E0221">
      <w:pPr>
        <w:spacing w:line="600" w:lineRule="auto"/>
        <w:ind w:firstLine="720"/>
        <w:jc w:val="both"/>
        <w:rPr>
          <w:rFonts w:eastAsia="Times New Roman"/>
          <w:szCs w:val="24"/>
        </w:rPr>
      </w:pPr>
      <w:r>
        <w:rPr>
          <w:rFonts w:eastAsia="Times New Roman"/>
          <w:szCs w:val="24"/>
        </w:rPr>
        <w:t xml:space="preserve">Οι συνάδελφοι της κυβερνητικής </w:t>
      </w:r>
      <w:r>
        <w:rPr>
          <w:rFonts w:eastAsia="Times New Roman"/>
          <w:szCs w:val="24"/>
        </w:rPr>
        <w:t>π</w:t>
      </w:r>
      <w:r>
        <w:rPr>
          <w:rFonts w:eastAsia="Times New Roman"/>
          <w:szCs w:val="24"/>
        </w:rPr>
        <w:t>λειοψηφίας χρησιμοποιούν την καραμέλα ότι τα φορολογικά μέτρα κατανέμονται δίκαια και δεν επιβαρύνουν τα χαμηλά και μεσαία εισοδηματικά στρώματα. Μόνο που αυτή η καραμέλα λιώνει πολύ γρήγορα. Δεν υπάρχει μεγαλύτερ</w:t>
      </w:r>
      <w:r>
        <w:rPr>
          <w:rFonts w:eastAsia="Times New Roman"/>
          <w:szCs w:val="24"/>
        </w:rPr>
        <w:t xml:space="preserve">ο ψέμα από αυτό, αν </w:t>
      </w:r>
      <w:r>
        <w:rPr>
          <w:rFonts w:eastAsia="Times New Roman"/>
          <w:szCs w:val="24"/>
        </w:rPr>
        <w:lastRenderedPageBreak/>
        <w:t xml:space="preserve">και η Κυβέρνηση του κ. Τσίπρα είναι ταυτισμένη με την έννοια του ψεύδους και της εξαπάτησης των πολιτών. </w:t>
      </w:r>
    </w:p>
    <w:p w14:paraId="42967680" w14:textId="77777777" w:rsidR="00BC01D7" w:rsidRDefault="000E0221">
      <w:pPr>
        <w:spacing w:line="600" w:lineRule="auto"/>
        <w:ind w:firstLine="720"/>
        <w:jc w:val="both"/>
        <w:rPr>
          <w:rFonts w:eastAsia="Times New Roman"/>
          <w:szCs w:val="24"/>
        </w:rPr>
      </w:pPr>
      <w:r>
        <w:rPr>
          <w:rFonts w:eastAsia="Times New Roman"/>
          <w:szCs w:val="24"/>
        </w:rPr>
        <w:t xml:space="preserve">Ποια είναι η πραγματικότητα με στοιχεία και αριθμούς, γιατί η εποχή της αερολογίας έχει παρέλθει; </w:t>
      </w:r>
    </w:p>
    <w:p w14:paraId="42967681" w14:textId="77777777" w:rsidR="00BC01D7" w:rsidRDefault="000E0221">
      <w:pPr>
        <w:spacing w:line="600" w:lineRule="auto"/>
        <w:ind w:firstLine="720"/>
        <w:jc w:val="both"/>
        <w:rPr>
          <w:rFonts w:eastAsia="Times New Roman"/>
          <w:szCs w:val="24"/>
        </w:rPr>
      </w:pPr>
      <w:r>
        <w:rPr>
          <w:rFonts w:eastAsia="Times New Roman"/>
          <w:szCs w:val="24"/>
        </w:rPr>
        <w:t xml:space="preserve">Τι σημαίνει αύξηση του ειδικού </w:t>
      </w:r>
      <w:r>
        <w:rPr>
          <w:rFonts w:eastAsia="Times New Roman"/>
          <w:szCs w:val="24"/>
        </w:rPr>
        <w:t>φόρου κατανάλωσης στο πετρέλαιο θέρμανσης; Σημαίνει ότι μια τετραμελής οικογένεια θα αναγκαστεί για να ζεσταθεί να πληρώνει 9 λεπτά περισσότερο το λίτρο. Σημαίνει ετήσια επιβάρυνση 135 ευρώ. Αυτή είναι η πολιτική κοινωνικής δικαιοσύνης για την Κυβέρνηση τη</w:t>
      </w:r>
      <w:r>
        <w:rPr>
          <w:rFonts w:eastAsia="Times New Roman"/>
          <w:szCs w:val="24"/>
        </w:rPr>
        <w:t>ς Αριστεράς.</w:t>
      </w:r>
    </w:p>
    <w:p w14:paraId="42967682" w14:textId="77777777" w:rsidR="00BC01D7" w:rsidRDefault="000E0221">
      <w:pPr>
        <w:spacing w:line="600" w:lineRule="auto"/>
        <w:ind w:firstLine="720"/>
        <w:jc w:val="both"/>
        <w:rPr>
          <w:rFonts w:eastAsia="Times New Roman"/>
          <w:szCs w:val="24"/>
        </w:rPr>
      </w:pPr>
      <w:r>
        <w:rPr>
          <w:rFonts w:eastAsia="Times New Roman"/>
          <w:szCs w:val="24"/>
        </w:rPr>
        <w:t>Τι σημαίνουν οι φορολογικές και ασφαλιστικές επιβαρύνσεις για τους ελεύθερους επαγγελματίες; Σημαίνει ότι ένας ελεύθερος επαγγελματίας με εισόδημα 10.000 ευρώ θα πρέπει να πληρώσει για φόρους και ασφα</w:t>
      </w:r>
      <w:r>
        <w:rPr>
          <w:rFonts w:eastAsia="Times New Roman"/>
          <w:szCs w:val="24"/>
        </w:rPr>
        <w:lastRenderedPageBreak/>
        <w:t>λιστικές εισφορές 6.000 ευρώ, το 60% του ει</w:t>
      </w:r>
      <w:r>
        <w:rPr>
          <w:rFonts w:eastAsia="Times New Roman"/>
          <w:szCs w:val="24"/>
        </w:rPr>
        <w:t xml:space="preserve">σοδήματός του. Και αυτό αποτελεί πολιτική κοινωνικής δικαιοσύνης και ορθολογισμού για την Κυβέρνηση της Αριστεράς. </w:t>
      </w:r>
    </w:p>
    <w:p w14:paraId="42967683" w14:textId="77777777" w:rsidR="00BC01D7" w:rsidRDefault="000E0221">
      <w:pPr>
        <w:spacing w:line="600" w:lineRule="auto"/>
        <w:ind w:firstLine="720"/>
        <w:jc w:val="both"/>
        <w:rPr>
          <w:rFonts w:eastAsia="Times New Roman"/>
          <w:szCs w:val="24"/>
        </w:rPr>
      </w:pPr>
      <w:r>
        <w:rPr>
          <w:rFonts w:eastAsia="Times New Roman"/>
          <w:szCs w:val="24"/>
        </w:rPr>
        <w:t xml:space="preserve">Τι σημαίνει η μείωση του αφορολογήτου από </w:t>
      </w:r>
      <w:r>
        <w:rPr>
          <w:rFonts w:eastAsia="Times New Roman"/>
          <w:szCs w:val="24"/>
        </w:rPr>
        <w:t xml:space="preserve">τις </w:t>
      </w:r>
      <w:r>
        <w:rPr>
          <w:rFonts w:eastAsia="Times New Roman"/>
          <w:szCs w:val="24"/>
        </w:rPr>
        <w:t xml:space="preserve">9.545 ευρώ </w:t>
      </w:r>
      <w:r>
        <w:rPr>
          <w:rFonts w:eastAsia="Times New Roman"/>
          <w:szCs w:val="24"/>
        </w:rPr>
        <w:t>στις</w:t>
      </w:r>
      <w:r>
        <w:rPr>
          <w:rFonts w:eastAsia="Times New Roman"/>
          <w:szCs w:val="24"/>
        </w:rPr>
        <w:t xml:space="preserve"> 8.636 ευρώ; Σημαίνει ότι μισθωτοί και συνταξιούχοι χωρίς τέκνα ή με ένα ή και </w:t>
      </w:r>
      <w:r>
        <w:rPr>
          <w:rFonts w:eastAsia="Times New Roman"/>
          <w:szCs w:val="24"/>
        </w:rPr>
        <w:t>δύο προστατευόμενα τέκνα και με εισοδήματα πάνω από 8.637 ευρώ έως 9.545 ευρώ θα πληρώνουν φόρο από 100 έως 200 ευρώ τον χρόνο, ενώ δεν πλήρωναν ούτε ένα ευρώ</w:t>
      </w:r>
      <w:r>
        <w:rPr>
          <w:rFonts w:eastAsia="Times New Roman"/>
          <w:szCs w:val="24"/>
        </w:rPr>
        <w:t xml:space="preserve"> φόρο.</w:t>
      </w:r>
    </w:p>
    <w:p w14:paraId="4296768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Να σας υπενθυμίσω ότι είχατε υποσχεθεί, ανάμεσα σε όλα τα άλλα, αύξηση του αφορολογήτου </w:t>
      </w:r>
      <w:r>
        <w:rPr>
          <w:rFonts w:eastAsia="Times New Roman" w:cs="Times New Roman"/>
          <w:szCs w:val="24"/>
        </w:rPr>
        <w:t xml:space="preserve">στις </w:t>
      </w:r>
      <w:r>
        <w:rPr>
          <w:rFonts w:eastAsia="Times New Roman" w:cs="Times New Roman"/>
          <w:szCs w:val="24"/>
        </w:rPr>
        <w:t xml:space="preserve">12.000 ευρώ, ότι είχατε χαρακτηρίσει κόκκινη γραμμή για εσάς τη μείωση του αφορολόγητου; </w:t>
      </w:r>
    </w:p>
    <w:p w14:paraId="4296768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Εσείς είστε αυτοί που μειώσατε το αφορολόγητο και εσείς είστε αυτοί που θα ψηφίσετε την περαιτέρω μείωσή του. Προφανώς αυτά είναι μέτρα που πλήττουν τους πλούσιο</w:t>
      </w:r>
      <w:r>
        <w:rPr>
          <w:rFonts w:eastAsia="Times New Roman" w:cs="Times New Roman"/>
          <w:szCs w:val="24"/>
        </w:rPr>
        <w:t xml:space="preserve">υς. Για εσάς, το όριο του πλούτου βρίσκεται </w:t>
      </w:r>
      <w:r>
        <w:rPr>
          <w:rFonts w:eastAsia="Times New Roman" w:cs="Times New Roman"/>
          <w:szCs w:val="24"/>
        </w:rPr>
        <w:lastRenderedPageBreak/>
        <w:t xml:space="preserve">στους ελεύθερους επαγγελματίες με ετήσιο εισόδημα 10.000 ευρώ, στους συνταξιούχους των 800 ευρώ, στους μισθωτούς των 700 ευρώ, που για πρώτη φορά θα πληρώσουν φόρο. </w:t>
      </w:r>
    </w:p>
    <w:p w14:paraId="4296768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Η επιβολή νέων φορολογικών επιβαρύνσεων ύψους </w:t>
      </w:r>
      <w:r>
        <w:rPr>
          <w:rFonts w:eastAsia="Times New Roman" w:cs="Times New Roman"/>
          <w:szCs w:val="24"/>
        </w:rPr>
        <w:t xml:space="preserve">439,6 εκατομμυρίων ευρώ στα καύσιμα θα αυξήσει την κατανάλωση ή αποτελεί μέτρο κοινωνικής δικαιοσύνης; Το πετρέλαιο θέρμανσης δεν είναι είδος πρώτης ανάγκης για μια μέση ελληνική οικογένεια, για τα χαμηλά και μεσαία εισοδήματα; </w:t>
      </w:r>
    </w:p>
    <w:p w14:paraId="4296768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Ορισμένοι νομίζουν ότι βρίσ</w:t>
      </w:r>
      <w:r>
        <w:rPr>
          <w:rFonts w:eastAsia="Times New Roman" w:cs="Times New Roman"/>
          <w:szCs w:val="24"/>
        </w:rPr>
        <w:t>κονται στην εποχή του προγράμματος της Θεσσαλονίκης, στην εποχή που υπόσχονταν κατάργηση των μνημονίων και αυξήσεις με ένα νόμο και ένα άρθρο. Προσέξτε, γιατί τα νέα μέτρα που σύντομα θα φέρετε, πιθανόν να τα φέρετε και να τα ψηφίσετε με ένα νόμο και ένα ά</w:t>
      </w:r>
      <w:r>
        <w:rPr>
          <w:rFonts w:eastAsia="Times New Roman" w:cs="Times New Roman"/>
          <w:szCs w:val="24"/>
        </w:rPr>
        <w:t xml:space="preserve">ρθρο, γιατί η ιστορία και η πραγματικότητα εκδικούνται. </w:t>
      </w:r>
    </w:p>
    <w:p w14:paraId="4296768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Άκουσα ένα ακόμα ψέμα, ότι δεν γίνονται μειώσεις συντάξεων. Η μείωση του ΕΚΑΣ κατά 431 εκατομμύρια ευρώ και η κατάργησή του από την επόμενη χρονιά τι είναι; Οι μειώσεις στις επικουρικές συντάξεις κατ</w:t>
      </w:r>
      <w:r>
        <w:rPr>
          <w:rFonts w:eastAsia="Times New Roman" w:cs="Times New Roman"/>
          <w:szCs w:val="24"/>
        </w:rPr>
        <w:t>ά 27 εκατομμύρια ευρώ και στις κύριες κατά 86 εκατομμύρια ευρώ τι είναι; Η επιβολή νέων φορολογικών επιβαρύνσεων, εκτός του ότι βυθίζει σε τέλμα την οικονομία, δεν έχει αντιστοίχιση και στον τομέα των φορολογικών εσόδων;</w:t>
      </w:r>
    </w:p>
    <w:p w14:paraId="4296768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Θα αναφερθώ στην αύξηση ειδικού φόρ</w:t>
      </w:r>
      <w:r>
        <w:rPr>
          <w:rFonts w:eastAsia="Times New Roman" w:cs="Times New Roman"/>
          <w:szCs w:val="24"/>
        </w:rPr>
        <w:t>ου στο κρασί. Ακόμα περιμένουμε να μας δώσετε τα στοιχεία για την απόδοση του μέτρου και δεν τολμάτε να τα δώσετε. Θέλετε να σας πω τι πετύχατε και ποια είναι τα αποτελέσματα; Καταφέρατε να έχετε μηδαμινά αποτελέσματα και στον τομέα των εσόδων και να απογε</w:t>
      </w:r>
      <w:r>
        <w:rPr>
          <w:rFonts w:eastAsia="Times New Roman" w:cs="Times New Roman"/>
          <w:szCs w:val="24"/>
        </w:rPr>
        <w:t>ιώσετε το λαθρεμπόριο, αφού το 65% του κρασιού διακινείται παράνομα. Καταφέρατε να πλήξετε έναν δυναμικά αναπτυσσόμενο παραγωγικό τομέα.</w:t>
      </w:r>
    </w:p>
    <w:p w14:paraId="4296768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ψευδεπίγραφος και αντιαναπτυξιακός αυτός προϋπολογισμός αποτελεί τη γέφυρα που μας πηγα</w:t>
      </w:r>
      <w:r>
        <w:rPr>
          <w:rFonts w:eastAsia="Times New Roman" w:cs="Times New Roman"/>
          <w:szCs w:val="24"/>
        </w:rPr>
        <w:t xml:space="preserve">ίνει σε ένα τέταρτο μνημόνιο. Ο κ. Τσίπρας θα είναι ο Πρωθυπουργός που μέσα σε δύο χρόνια έφερε δύο μνημόνια στη χώρα. Διέλυσε το τραπεζικό σύστημα, γιατί τραπεζικό σύστημα που να χρηματοδοτεί την οικονομία δεν υπάρχει με 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w:t>
      </w:r>
      <w:r>
        <w:rPr>
          <w:rFonts w:eastAsia="Times New Roman" w:cs="Times New Roman"/>
          <w:szCs w:val="24"/>
          <w:lang w:val="en-US"/>
        </w:rPr>
        <w:t>s</w:t>
      </w:r>
      <w:r>
        <w:rPr>
          <w:rFonts w:eastAsia="Times New Roman" w:cs="Times New Roman"/>
          <w:szCs w:val="24"/>
        </w:rPr>
        <w:t xml:space="preserve">. </w:t>
      </w:r>
      <w:proofErr w:type="spellStart"/>
      <w:r>
        <w:rPr>
          <w:rFonts w:eastAsia="Times New Roman" w:cs="Times New Roman"/>
          <w:szCs w:val="24"/>
        </w:rPr>
        <w:t>Φτωχοποίησε</w:t>
      </w:r>
      <w:proofErr w:type="spellEnd"/>
      <w:r>
        <w:rPr>
          <w:rFonts w:eastAsia="Times New Roman" w:cs="Times New Roman"/>
          <w:szCs w:val="24"/>
        </w:rPr>
        <w:t xml:space="preserve"> τ</w:t>
      </w:r>
      <w:r>
        <w:rPr>
          <w:rFonts w:eastAsia="Times New Roman" w:cs="Times New Roman"/>
          <w:szCs w:val="24"/>
        </w:rPr>
        <w:t>η μεσαία τάξη.</w:t>
      </w:r>
    </w:p>
    <w:p w14:paraId="4296768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Η χώρα χρειάζεται μια κυβέρνηση με σχέδιο επανεκκίνησης της οικονομίας, εφαρμογή φιλελεύθερων πολιτικών, που όπως αποδεικνύουν και οι δημοσκοπήσεις, η αποδοχή τους αποτελεί πλέον πλειοψηφικό ρεύμα στην κοινωνία. </w:t>
      </w:r>
    </w:p>
    <w:p w14:paraId="4296768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Η χώρα χρειάζεται επενδύσεις</w:t>
      </w:r>
      <w:r>
        <w:rPr>
          <w:rFonts w:eastAsia="Times New Roman" w:cs="Times New Roman"/>
          <w:szCs w:val="24"/>
        </w:rPr>
        <w:t xml:space="preserve">, ανάπτυξη, </w:t>
      </w:r>
      <w:proofErr w:type="spellStart"/>
      <w:r>
        <w:rPr>
          <w:rFonts w:eastAsia="Times New Roman" w:cs="Times New Roman"/>
          <w:szCs w:val="24"/>
        </w:rPr>
        <w:t>στοχευμένη</w:t>
      </w:r>
      <w:proofErr w:type="spellEnd"/>
      <w:r>
        <w:rPr>
          <w:rFonts w:eastAsia="Times New Roman" w:cs="Times New Roman"/>
          <w:szCs w:val="24"/>
        </w:rPr>
        <w:t xml:space="preserve"> μείωση δαπανών και αποκλιμάκωση των φορολογικών επιβαρύνσεων. Η χώρα χρειάζεται μια αξιόπιστη κυβέρνηση και έναν αξιόπιστο </w:t>
      </w:r>
      <w:r>
        <w:rPr>
          <w:rFonts w:eastAsia="Times New Roman" w:cs="Times New Roman"/>
          <w:szCs w:val="24"/>
        </w:rPr>
        <w:t>Πρωθυπουργό</w:t>
      </w:r>
      <w:r>
        <w:rPr>
          <w:rFonts w:eastAsia="Times New Roman" w:cs="Times New Roman"/>
          <w:szCs w:val="24"/>
        </w:rPr>
        <w:t xml:space="preserve">, </w:t>
      </w:r>
      <w:r>
        <w:rPr>
          <w:rFonts w:eastAsia="Times New Roman" w:cs="Times New Roman"/>
          <w:szCs w:val="24"/>
        </w:rPr>
        <w:lastRenderedPageBreak/>
        <w:t>που θα λέει την αλήθεια στους πολίτες. Η χώρα χρειάζεται εκλογές, χρειάζεται πολιτική αλλαγή.</w:t>
      </w:r>
    </w:p>
    <w:p w14:paraId="4296768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w:t>
      </w:r>
    </w:p>
    <w:p w14:paraId="4296768E" w14:textId="77777777" w:rsidR="00BC01D7" w:rsidRDefault="000E022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96768F"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w:t>
      </w:r>
      <w:proofErr w:type="spellStart"/>
      <w:r>
        <w:rPr>
          <w:rFonts w:eastAsia="Times New Roman" w:cs="Times New Roman"/>
          <w:szCs w:val="24"/>
        </w:rPr>
        <w:t>Σαχινίδης</w:t>
      </w:r>
      <w:proofErr w:type="spellEnd"/>
      <w:r>
        <w:rPr>
          <w:rFonts w:eastAsia="Times New Roman" w:cs="Times New Roman"/>
          <w:szCs w:val="24"/>
        </w:rPr>
        <w:t>.</w:t>
      </w:r>
    </w:p>
    <w:p w14:paraId="42967690" w14:textId="77777777" w:rsidR="00BC01D7" w:rsidRDefault="000E0221">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 </w:t>
      </w:r>
    </w:p>
    <w:p w14:paraId="4296769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Προφανώς, είναι πολύ σοβαρό αυτό που συζητάμε σήμερα, γι’ αυτό όπως βλέπετε η Αίθ</w:t>
      </w:r>
      <w:r>
        <w:rPr>
          <w:rFonts w:eastAsia="Times New Roman" w:cs="Times New Roman"/>
          <w:szCs w:val="24"/>
        </w:rPr>
        <w:t xml:space="preserve">ουσα είναι γεμάτη. Έχει πάρα πολύ ενδιαφέρον. Φυσικά, ακούσαμε πολλά παραμύθια από την έναρξη αυτής της συζήτησης. </w:t>
      </w:r>
    </w:p>
    <w:p w14:paraId="4296769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Ακούμε διάφορους ομιλητές να υποστηρίζουν ότι επί των ημερών τους όλα ήταν όμορφα και ρόδινα, ότι ήρθε κάποια άλλη κακή κυβέρνηση </w:t>
      </w:r>
      <w:r>
        <w:rPr>
          <w:rFonts w:eastAsia="Times New Roman" w:cs="Times New Roman"/>
          <w:szCs w:val="24"/>
        </w:rPr>
        <w:lastRenderedPageBreak/>
        <w:t>και τα έκα</w:t>
      </w:r>
      <w:r>
        <w:rPr>
          <w:rFonts w:eastAsia="Times New Roman" w:cs="Times New Roman"/>
          <w:szCs w:val="24"/>
        </w:rPr>
        <w:t>νε χειρότερα. Δυστυχώς, μάλλον, πολλοί από εσάς, όταν δοκιμάζετε τις ομιλίες σας στον καθρέφτη, δεν ακούτε καν τον ίδιο σας τον εαυτό.</w:t>
      </w:r>
    </w:p>
    <w:p w14:paraId="4296769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Ακούμε για πρωτογενές πλεόνασμα. Αλήθεια, έχετε αναλύσει τι πραγματικά σημαίνει «πρωτογενές»; Από πού θα προκύψει το πρωτ</w:t>
      </w:r>
      <w:r>
        <w:rPr>
          <w:rFonts w:eastAsia="Times New Roman" w:cs="Times New Roman"/>
          <w:szCs w:val="24"/>
        </w:rPr>
        <w:t>ογενές πλεόνασμα, όταν έχετε καταντήσει την Ελλάδα μια χώρα που δεν παράγει απολύτως τίποτα, όταν την έχετε καταντήσει μια χώρα παροχής υπηρεσιών;</w:t>
      </w:r>
    </w:p>
    <w:p w14:paraId="4296769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Άκουσα ορισμένα νούμερα προηγουμένως και τη δουλειά σας την κάνατε πράγματι πολύ καλά. Ξέρετε πολύ καλά ότι ο</w:t>
      </w:r>
      <w:r>
        <w:rPr>
          <w:rFonts w:eastAsia="Times New Roman" w:cs="Times New Roman"/>
          <w:szCs w:val="24"/>
        </w:rPr>
        <w:t xml:space="preserve"> ελληνικός λαός που παρακολουθεί από την τηλεόραση είναι τελείως αδιάφορος σε ό,τι αφορά τα νούμερα, πλην από μερικά πολύ συγκεκριμένα. </w:t>
      </w:r>
    </w:p>
    <w:p w14:paraId="4296769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 xml:space="preserve">Μας είπαν προηγουμένως κάποιοι ομιλητές για δύο εκατομμύρια εξακόσιες χιλιάδες συνταξιούχους. Εγώ θα προσθέσω </w:t>
      </w:r>
      <w:r>
        <w:rPr>
          <w:rFonts w:eastAsia="Times New Roman" w:cs="Times New Roman"/>
          <w:szCs w:val="24"/>
        </w:rPr>
        <w:t xml:space="preserve">τις </w:t>
      </w:r>
      <w:r>
        <w:rPr>
          <w:rFonts w:eastAsia="Times New Roman" w:cs="Times New Roman"/>
          <w:szCs w:val="24"/>
        </w:rPr>
        <w:t>επτακ</w:t>
      </w:r>
      <w:r>
        <w:rPr>
          <w:rFonts w:eastAsia="Times New Roman" w:cs="Times New Roman"/>
          <w:szCs w:val="24"/>
        </w:rPr>
        <w:t xml:space="preserve">όσιες χιλιάδες </w:t>
      </w:r>
      <w:r>
        <w:rPr>
          <w:rFonts w:eastAsia="Times New Roman" w:cs="Times New Roman"/>
          <w:szCs w:val="24"/>
        </w:rPr>
        <w:t>δημοσ</w:t>
      </w:r>
      <w:r>
        <w:rPr>
          <w:rFonts w:eastAsia="Times New Roman" w:cs="Times New Roman"/>
          <w:szCs w:val="24"/>
        </w:rPr>
        <w:t>ίων</w:t>
      </w:r>
      <w:r>
        <w:rPr>
          <w:rFonts w:eastAsia="Times New Roman" w:cs="Times New Roman"/>
          <w:szCs w:val="24"/>
        </w:rPr>
        <w:t xml:space="preserve"> </w:t>
      </w:r>
      <w:r>
        <w:rPr>
          <w:rFonts w:eastAsia="Times New Roman" w:cs="Times New Roman"/>
          <w:szCs w:val="24"/>
        </w:rPr>
        <w:t>υπαλλήλων</w:t>
      </w:r>
      <w:r>
        <w:rPr>
          <w:rFonts w:eastAsia="Times New Roman" w:cs="Times New Roman"/>
          <w:szCs w:val="24"/>
        </w:rPr>
        <w:t xml:space="preserve">, θα προσθέσω τα τρία εκατομμύρια και πλέον </w:t>
      </w:r>
      <w:r>
        <w:rPr>
          <w:rFonts w:eastAsia="Times New Roman" w:cs="Times New Roman"/>
          <w:szCs w:val="24"/>
        </w:rPr>
        <w:t xml:space="preserve">ανέργων </w:t>
      </w:r>
      <w:r>
        <w:rPr>
          <w:rFonts w:eastAsia="Times New Roman" w:cs="Times New Roman"/>
          <w:szCs w:val="24"/>
        </w:rPr>
        <w:t>και άλλα δύο περίπου εκατομμύρια που δεν έχουν πρόσβαση στην εργασία λόγω ηλικίας, τους ανήλικους, τους φαντάρους, αυτούς που σπουδάζουν. Προκύπτει ένα νούμερο γύρω στα εννιά εκατομμύρια, συν τα τέσσερα εκατομμύρια περίπου λαθρομεταναστών που είναι σ’ αυτή</w:t>
      </w:r>
      <w:r>
        <w:rPr>
          <w:rFonts w:eastAsia="Times New Roman" w:cs="Times New Roman"/>
          <w:szCs w:val="24"/>
        </w:rPr>
        <w:t xml:space="preserve"> τη χώρα. </w:t>
      </w:r>
    </w:p>
    <w:p w14:paraId="4296769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Η τελευταία απογραφή μάς είχε γράψει γύρω στα </w:t>
      </w:r>
      <w:proofErr w:type="spellStart"/>
      <w:r>
        <w:rPr>
          <w:rFonts w:eastAsia="Times New Roman" w:cs="Times New Roman"/>
          <w:szCs w:val="24"/>
        </w:rPr>
        <w:t>δεκάμισι</w:t>
      </w:r>
      <w:proofErr w:type="spellEnd"/>
      <w:r>
        <w:rPr>
          <w:rFonts w:eastAsia="Times New Roman" w:cs="Times New Roman"/>
          <w:szCs w:val="24"/>
        </w:rPr>
        <w:t xml:space="preserve"> </w:t>
      </w:r>
      <w:r>
        <w:rPr>
          <w:rFonts w:eastAsia="Times New Roman" w:cs="Times New Roman"/>
          <w:szCs w:val="24"/>
        </w:rPr>
        <w:t xml:space="preserve">εκατομμύρια. Πείτε μου εσείς πώς γίνεται σε μια χώρα, όταν δουλεύει «ενάμισης άνθρωπος», πώς θα μπορέσει να ταΐσει τους υπόλοιπους δεκαπέντε; </w:t>
      </w:r>
    </w:p>
    <w:p w14:paraId="4296769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Αντιλαμβάνεστε ότι όλα αυτά που μας λέτε είναι </w:t>
      </w:r>
      <w:r>
        <w:rPr>
          <w:rFonts w:eastAsia="Times New Roman" w:cs="Times New Roman"/>
          <w:szCs w:val="24"/>
        </w:rPr>
        <w:t xml:space="preserve">μπούρδες. Έχει βαρεθεί ο ελληνικός λαός να ακούει μεγαλοστομίες, έχει βαρεθεί να ακούει υποσχέσεις. Έχετε καταντήσει την πατρίδα μας, μετά από επτά ολόκληρα </w:t>
      </w:r>
      <w:r>
        <w:rPr>
          <w:rFonts w:eastAsia="Times New Roman" w:cs="Times New Roman"/>
          <w:szCs w:val="24"/>
        </w:rPr>
        <w:lastRenderedPageBreak/>
        <w:t xml:space="preserve">χρόνια κρίσης, να χρωστάει περισσότερα από ό,τι προ κρίσεως. Αλήθεια, έχετε μυαλό; Μας κοροϊδεύετε </w:t>
      </w:r>
      <w:r>
        <w:rPr>
          <w:rFonts w:eastAsia="Times New Roman" w:cs="Times New Roman"/>
          <w:szCs w:val="24"/>
        </w:rPr>
        <w:t>σε αυτήν την Αίθουσα; Κοροϊδεύετε ασύστολα τον ελληνικό λαό; Δεν ντρέπεστε καθόλου; Πώς θα βγείτε έξω να κυκλοφορήσετε;</w:t>
      </w:r>
    </w:p>
    <w:p w14:paraId="4296769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Σήμερα, μάλιστα, βλέπουμε το πόσο σοβαρό είναι για εσάς το να συζητάμε για έναν προϋπολογισμό, έναν προϋπολογισμό που όλα αυτά τα χρόνια</w:t>
      </w:r>
      <w:r>
        <w:rPr>
          <w:rFonts w:eastAsia="Times New Roman" w:cs="Times New Roman"/>
          <w:szCs w:val="24"/>
        </w:rPr>
        <w:t xml:space="preserve"> που έχουν περάσει ποτέ δεν βγήκε αληθινός, άσχετα από το τι είπε προηγουμένως και ο ειδικός αγορητής του ΣΥΡΙΖΑ. Προϋπολογίζετε πάντα χωρίς να υπολογίζετε. Προϋπολογίζετε, καταστρέφοντας κάθε κοινωνική τάξη. Προϋπολογίζετε, καταστρέφοντας κάθε επαγγελματί</w:t>
      </w:r>
      <w:r>
        <w:rPr>
          <w:rFonts w:eastAsia="Times New Roman" w:cs="Times New Roman"/>
          <w:szCs w:val="24"/>
        </w:rPr>
        <w:t>α.</w:t>
      </w:r>
    </w:p>
    <w:p w14:paraId="4296769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Πείτε μου σήμερα ποιος επαγγελματίας καταφέρνει να πληρώσει τις ασφαλιστικές του εισφορές. Το ξέρετε ότι εννιά στους δέκα δεν πληρώνουν ασφαλιστικές εισφορές; Κλείνουν επιχειρήσεις καθημερινά. Πού τη </w:t>
      </w:r>
      <w:r>
        <w:rPr>
          <w:rFonts w:eastAsia="Times New Roman" w:cs="Times New Roman"/>
          <w:szCs w:val="24"/>
        </w:rPr>
        <w:lastRenderedPageBreak/>
        <w:t>βλέπετε την ανάπτυξη; Πραγματικά δεν έχετε τον Θεό σα</w:t>
      </w:r>
      <w:r>
        <w:rPr>
          <w:rFonts w:eastAsia="Times New Roman" w:cs="Times New Roman"/>
          <w:szCs w:val="24"/>
        </w:rPr>
        <w:t>ς! Είστε ψεύτες. Είστε υποκριτές. Όμως, ταιριάζετε και πάρα πολύ σε πολλά πράγματα.</w:t>
      </w:r>
    </w:p>
    <w:p w14:paraId="4296769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Έχουμε διαπιστώσει τα τελευταία δύο χρόνια, χωρίς το παραμικρό περιθώριο αμφισβήτησης, πως την Κυβέρνησή σας και την Αξιωματική Αντιπολίτευση ενώνουν τα μνημόνια και οι εντ</w:t>
      </w:r>
      <w:r>
        <w:rPr>
          <w:rFonts w:eastAsia="Times New Roman" w:cs="Times New Roman"/>
          <w:szCs w:val="24"/>
        </w:rPr>
        <w:t xml:space="preserve">ολές των τοκογλύφων. Οποιαδήποτε υποτιθέμενη σύγκρουσή σας γίνεται απλά και μόνο για επικοινωνιακούς και μόνο λόγους, εντάσσεται δε </w:t>
      </w:r>
      <w:r>
        <w:rPr>
          <w:rFonts w:eastAsia="Times New Roman" w:cs="Times New Roman"/>
          <w:szCs w:val="24"/>
        </w:rPr>
        <w:t>στο πλαίσιο</w:t>
      </w:r>
      <w:r>
        <w:rPr>
          <w:rFonts w:eastAsia="Times New Roman" w:cs="Times New Roman"/>
          <w:szCs w:val="24"/>
        </w:rPr>
        <w:t xml:space="preserve"> εξαπάτησης της ελληνικής κοινής γνώμης. </w:t>
      </w:r>
    </w:p>
    <w:p w14:paraId="4296769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Κατόπιν της ανωτέρω επισήμανσης, θέλω να δώσω λίγη έμφαση και να τονίσω</w:t>
      </w:r>
      <w:r>
        <w:rPr>
          <w:rFonts w:eastAsia="Times New Roman" w:cs="Times New Roman"/>
          <w:szCs w:val="24"/>
        </w:rPr>
        <w:t xml:space="preserve"> πως η σημερινή κατάθεση του </w:t>
      </w:r>
      <w:r>
        <w:rPr>
          <w:rFonts w:eastAsia="Times New Roman" w:cs="Times New Roman"/>
          <w:szCs w:val="24"/>
        </w:rPr>
        <w:t xml:space="preserve">προϋπολογισμού </w:t>
      </w:r>
      <w:r>
        <w:rPr>
          <w:rFonts w:eastAsia="Times New Roman" w:cs="Times New Roman"/>
          <w:szCs w:val="24"/>
        </w:rPr>
        <w:t xml:space="preserve">του 2017 από την συγκυβέρνηση ΣΥΡΙΖΑ-ΑΝΕΛ λαμβάνει χώρα αφού πρώτα αυτός, όπως και οι προηγούμενοι, έχει εγκριθεί από τους δανειστές-τοκογλύφους, </w:t>
      </w:r>
      <w:r>
        <w:rPr>
          <w:rFonts w:eastAsia="Times New Roman"/>
          <w:szCs w:val="24"/>
        </w:rPr>
        <w:t>οι οποίοι</w:t>
      </w:r>
      <w:r>
        <w:rPr>
          <w:rFonts w:eastAsia="Times New Roman" w:cs="Times New Roman"/>
          <w:szCs w:val="24"/>
        </w:rPr>
        <w:t xml:space="preserve"> είναι και οι πραγματικοί εξουσιαστές αυτού του τόπου. Αυ</w:t>
      </w:r>
      <w:r>
        <w:rPr>
          <w:rFonts w:eastAsia="Times New Roman" w:cs="Times New Roman"/>
          <w:szCs w:val="24"/>
        </w:rPr>
        <w:t xml:space="preserve">τό και </w:t>
      </w:r>
      <w:r>
        <w:rPr>
          <w:rFonts w:eastAsia="Times New Roman" w:cs="Times New Roman"/>
          <w:szCs w:val="24"/>
        </w:rPr>
        <w:lastRenderedPageBreak/>
        <w:t xml:space="preserve">μόνο το στοιχείο αρκεί για να καταρρίψει τον φαιδρό ισχυρισμό της συγκυβέρνησής σας πως ο </w:t>
      </w:r>
      <w:r>
        <w:rPr>
          <w:rFonts w:eastAsia="Times New Roman" w:cs="Times New Roman"/>
          <w:szCs w:val="24"/>
        </w:rPr>
        <w:t xml:space="preserve">προϋπολογισμός </w:t>
      </w:r>
      <w:r>
        <w:rPr>
          <w:rFonts w:eastAsia="Times New Roman" w:cs="Times New Roman"/>
          <w:szCs w:val="24"/>
        </w:rPr>
        <w:t xml:space="preserve">του 2017 είναι αναπτυξιακός. </w:t>
      </w:r>
    </w:p>
    <w:p w14:paraId="4296769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Σας ευχαριστεί, βέβαια, το γεγονός ότι τυγχάνετε της εύνοιας των εταίρων σας. Όμως, κρίνω σκόπιμο να σας ενημερώσω</w:t>
      </w:r>
      <w:r>
        <w:rPr>
          <w:rFonts w:eastAsia="Times New Roman" w:cs="Times New Roman"/>
          <w:szCs w:val="24"/>
        </w:rPr>
        <w:t xml:space="preserve"> ή ακριβέστερα να σας διαβεβαιώσω πως έχετε απωλέσει και το τελευταίο ψήγμα εμπιστοσύνης του ελληνικού λαού. Δεν είστε κυβέρνηση των Ελλήνων, είστε κυβέρνηση των διεθνών τοκογλύφων. Και κάθε σας ενέργεια έχει διττό χαρακτήρα, αφ</w:t>
      </w:r>
      <w:r>
        <w:rPr>
          <w:rFonts w:eastAsia="Times New Roman" w:cs="Times New Roman"/>
          <w:szCs w:val="24"/>
        </w:rPr>
        <w:t xml:space="preserve">’ </w:t>
      </w:r>
      <w:r>
        <w:rPr>
          <w:rFonts w:eastAsia="Times New Roman" w:cs="Times New Roman"/>
          <w:szCs w:val="24"/>
        </w:rPr>
        <w:t>ενός την ολοκληρωτική κατα</w:t>
      </w:r>
      <w:r>
        <w:rPr>
          <w:rFonts w:eastAsia="Times New Roman" w:cs="Times New Roman"/>
          <w:szCs w:val="24"/>
        </w:rPr>
        <w:t>στροφή της ελληνικής οικονομίας και αφ</w:t>
      </w:r>
      <w:r>
        <w:rPr>
          <w:rFonts w:eastAsia="Times New Roman" w:cs="Times New Roman"/>
          <w:szCs w:val="24"/>
        </w:rPr>
        <w:t xml:space="preserve">’ </w:t>
      </w:r>
      <w:r>
        <w:rPr>
          <w:rFonts w:eastAsia="Times New Roman" w:cs="Times New Roman"/>
          <w:szCs w:val="24"/>
        </w:rPr>
        <w:t>ετέρου την τυφλή υποταγή στις απαιτήσεις του διεθνούς τοκογλυφικού κεφαλαίου.</w:t>
      </w:r>
    </w:p>
    <w:p w14:paraId="4296769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Η κατάθεση του συγκεκριμένου </w:t>
      </w:r>
      <w:proofErr w:type="spellStart"/>
      <w:r>
        <w:rPr>
          <w:rFonts w:eastAsia="Times New Roman" w:cs="Times New Roman"/>
          <w:szCs w:val="24"/>
        </w:rPr>
        <w:t>μνημονιακού</w:t>
      </w:r>
      <w:proofErr w:type="spellEnd"/>
      <w:r>
        <w:rPr>
          <w:rFonts w:eastAsia="Times New Roman" w:cs="Times New Roman"/>
          <w:szCs w:val="24"/>
        </w:rPr>
        <w:t xml:space="preserve"> προϋπολογισμού συνιστά διπλή ήττα για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Πρώτον, διότι η Κυβέρνησή σας </w:t>
      </w:r>
      <w:r>
        <w:rPr>
          <w:rFonts w:eastAsia="Times New Roman" w:cs="Times New Roman"/>
          <w:szCs w:val="24"/>
        </w:rPr>
        <w:t xml:space="preserve">κατέστη χλεύη των ηττημένων, χλεύη δηλαδή των πρώην </w:t>
      </w:r>
      <w:proofErr w:type="spellStart"/>
      <w:r>
        <w:rPr>
          <w:rFonts w:eastAsia="Times New Roman" w:cs="Times New Roman"/>
          <w:szCs w:val="24"/>
        </w:rPr>
        <w:lastRenderedPageBreak/>
        <w:t>μνημονιακών</w:t>
      </w:r>
      <w:proofErr w:type="spellEnd"/>
      <w:r>
        <w:rPr>
          <w:rFonts w:eastAsia="Times New Roman" w:cs="Times New Roman"/>
          <w:szCs w:val="24"/>
        </w:rPr>
        <w:t xml:space="preserve"> της Νέας Δημοκρατίας και του ΠΑΣΟΚ, </w:t>
      </w:r>
      <w:r>
        <w:rPr>
          <w:rFonts w:eastAsia="Times New Roman"/>
          <w:szCs w:val="24"/>
        </w:rPr>
        <w:t>οι οποίοι</w:t>
      </w:r>
      <w:r>
        <w:rPr>
          <w:rFonts w:eastAsia="Times New Roman" w:cs="Times New Roman"/>
          <w:szCs w:val="24"/>
        </w:rPr>
        <w:t xml:space="preserve"> σας υποδέχθηκαν με ενθουσιασμό στο </w:t>
      </w:r>
      <w:proofErr w:type="spellStart"/>
      <w:r>
        <w:rPr>
          <w:rFonts w:eastAsia="Times New Roman" w:cs="Times New Roman"/>
          <w:szCs w:val="24"/>
        </w:rPr>
        <w:t>μνημονιακό</w:t>
      </w:r>
      <w:proofErr w:type="spellEnd"/>
      <w:r>
        <w:rPr>
          <w:rFonts w:eastAsia="Times New Roman" w:cs="Times New Roman"/>
          <w:szCs w:val="24"/>
        </w:rPr>
        <w:t xml:space="preserve"> κάδρο. Δεύτερον, διότι η Κυβέρνησή σας αξίζει της περιφρόνησης τόσο εκείνων που σας πίστεψαν και το </w:t>
      </w:r>
      <w:r>
        <w:rPr>
          <w:rFonts w:eastAsia="Times New Roman" w:cs="Times New Roman"/>
          <w:szCs w:val="24"/>
        </w:rPr>
        <w:t xml:space="preserve">έχουν σήμερα μετανιώσει πικρά όσο και εκείνων που γνώριζαν το μέγεθος του χυδαίου Αριστερού σας </w:t>
      </w:r>
      <w:proofErr w:type="spellStart"/>
      <w:r>
        <w:rPr>
          <w:rFonts w:eastAsia="Times New Roman" w:cs="Times New Roman"/>
          <w:szCs w:val="24"/>
        </w:rPr>
        <w:t>πολιτικαντισμού</w:t>
      </w:r>
      <w:proofErr w:type="spellEnd"/>
      <w:r>
        <w:rPr>
          <w:rFonts w:eastAsia="Times New Roman" w:cs="Times New Roman"/>
          <w:szCs w:val="24"/>
        </w:rPr>
        <w:t xml:space="preserve"> και σήμερα βιώνουν όσα δραματικά προέβλεπαν, δυστυχώς, ότι θα συμβούν. </w:t>
      </w:r>
    </w:p>
    <w:p w14:paraId="4296769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Ας έρθουμε, όμως, στο δια ταύτα. Τι είναι ο προϋπολογισμός που καταθέσατε ως Κυβέρνηση; Πέρα από φρούδες ελπίδες και αριθμούς, </w:t>
      </w:r>
      <w:r>
        <w:rPr>
          <w:rFonts w:eastAsia="Times New Roman"/>
          <w:szCs w:val="24"/>
        </w:rPr>
        <w:t>οι οποίοι</w:t>
      </w:r>
      <w:r>
        <w:rPr>
          <w:rFonts w:eastAsia="Times New Roman" w:cs="Times New Roman"/>
          <w:szCs w:val="24"/>
        </w:rPr>
        <w:t xml:space="preserve"> δεν έχουν κανένα απολύτως αντίκρισμα στην ελληνική οικονομία, όπως ανέφερα και πριν, είναι η απόδειξη πως όλες οι δυνάμ</w:t>
      </w:r>
      <w:r>
        <w:rPr>
          <w:rFonts w:eastAsia="Times New Roman" w:cs="Times New Roman"/>
          <w:szCs w:val="24"/>
        </w:rPr>
        <w:t xml:space="preserve">εις του καταχρηστικώς ονομαζόμενου «συνταγματικού τόξου» έχουν αποτύχει παταγωδώς. </w:t>
      </w:r>
    </w:p>
    <w:p w14:paraId="4296769F"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Γιατί, όμως, απέτυχαν; Απέτυχαν για δύο βασικούς λόγους. Πρωτίστως, διότι έθεσαν ως κυρίαρχο μέλημά τους την εξυπηρέτηση των απαιτήσεων των δανειστών και όχι την επιβίωση τ</w:t>
      </w:r>
      <w:r>
        <w:rPr>
          <w:rFonts w:eastAsia="Times New Roman" w:cs="Times New Roman"/>
          <w:szCs w:val="24"/>
        </w:rPr>
        <w:t xml:space="preserve">ου ελληνικού λαού. Και δευτερευόντως, επειδή την επίλυση του ελληνικού προβλήματος μπορεί να την πραγματοποιήσει μονάχα μια νέα δύναμη, αμόλυντη και έντιμη, και όχι βεβαίως εκείνες οι δυνάμεις </w:t>
      </w:r>
      <w:r>
        <w:rPr>
          <w:rFonts w:eastAsia="Times New Roman"/>
          <w:szCs w:val="24"/>
        </w:rPr>
        <w:t>οι οποίες</w:t>
      </w:r>
      <w:r>
        <w:rPr>
          <w:rFonts w:eastAsia="Times New Roman" w:cs="Times New Roman"/>
          <w:szCs w:val="24"/>
        </w:rPr>
        <w:t xml:space="preserve"> είναι υπεύθυνες για τα δίχως τέλος δεινά του λαού και</w:t>
      </w:r>
      <w:r>
        <w:rPr>
          <w:rFonts w:eastAsia="Times New Roman" w:cs="Times New Roman"/>
          <w:szCs w:val="24"/>
        </w:rPr>
        <w:t xml:space="preserve"> της πατρίδας μας.</w:t>
      </w:r>
    </w:p>
    <w:p w14:paraId="429676A0"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Συνεπώς, ο δικός σας στόχος -όπως προηγουμένως και της </w:t>
      </w:r>
      <w:proofErr w:type="spellStart"/>
      <w:r>
        <w:rPr>
          <w:rFonts w:eastAsia="Times New Roman" w:cs="Times New Roman"/>
          <w:szCs w:val="24"/>
        </w:rPr>
        <w:t>αθλίας</w:t>
      </w:r>
      <w:proofErr w:type="spellEnd"/>
      <w:r>
        <w:rPr>
          <w:rFonts w:eastAsia="Times New Roman" w:cs="Times New Roman"/>
          <w:szCs w:val="24"/>
        </w:rPr>
        <w:t xml:space="preserve"> συγκυβέρνησης της Νέας Δημοκρατίας και του ΠΑΣΟΚ- δεν υπήρξε η λύση του προβλήματος -καθώς εσείς οι ίδιοι είστε το πρόβλημα-, αλλά η καλλιέργεια στον ελληνικό λαό της ψευδαίσθ</w:t>
      </w:r>
      <w:r>
        <w:rPr>
          <w:rFonts w:eastAsia="Times New Roman" w:cs="Times New Roman"/>
          <w:szCs w:val="24"/>
        </w:rPr>
        <w:t>ησης μιας μελλοντικής οικονομικής ανάπτυξης και φυσικά η εξαφάνιση των ιχνών ή το κουκούλωμα</w:t>
      </w:r>
      <w:r>
        <w:rPr>
          <w:rFonts w:eastAsia="Times New Roman" w:cs="Times New Roman"/>
          <w:szCs w:val="24"/>
        </w:rPr>
        <w:t xml:space="preserve"> </w:t>
      </w:r>
      <w:r>
        <w:rPr>
          <w:rFonts w:eastAsia="Times New Roman" w:cs="Times New Roman"/>
          <w:szCs w:val="24"/>
        </w:rPr>
        <w:t>των σκανδάλων, τα οποία επί σειρά ετών δημιουργήσατε.</w:t>
      </w:r>
    </w:p>
    <w:p w14:paraId="429676A1"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Μάλιστα, είχατε το θράσος να οικειοποιηθείτε συνθήματα της Χρυσής Αυγής, όπως το περίφημο «</w:t>
      </w:r>
      <w:r>
        <w:rPr>
          <w:rFonts w:eastAsia="Times New Roman" w:cs="Times New Roman"/>
          <w:szCs w:val="24"/>
        </w:rPr>
        <w:t xml:space="preserve">οι </w:t>
      </w:r>
      <w:r>
        <w:rPr>
          <w:rFonts w:eastAsia="Times New Roman" w:cs="Times New Roman"/>
          <w:szCs w:val="24"/>
        </w:rPr>
        <w:t>κλέφτες στη φυλ</w:t>
      </w:r>
      <w:r>
        <w:rPr>
          <w:rFonts w:eastAsia="Times New Roman" w:cs="Times New Roman"/>
          <w:szCs w:val="24"/>
        </w:rPr>
        <w:t xml:space="preserve">ακή». Όμως, η υλοποίησή τους απαιτεί και καθαρά χέρια, όπως αυτά των </w:t>
      </w:r>
      <w:proofErr w:type="spellStart"/>
      <w:r>
        <w:rPr>
          <w:rFonts w:eastAsia="Times New Roman" w:cs="Times New Roman"/>
          <w:szCs w:val="24"/>
        </w:rPr>
        <w:t>Χρυσαυγιτών</w:t>
      </w:r>
      <w:proofErr w:type="spellEnd"/>
      <w:r>
        <w:rPr>
          <w:rFonts w:eastAsia="Times New Roman" w:cs="Times New Roman"/>
          <w:szCs w:val="24"/>
        </w:rPr>
        <w:t>, τα οποία φυσικά δεν διαθέτετε.</w:t>
      </w:r>
    </w:p>
    <w:p w14:paraId="429676A2"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Σας ρωτάω, λοιπόν: Πόσοι από τους κλέφτες οδηγήθηκαν στη φυλακή; Και σας απαντώ: Κανείς! Άρα ή λέγατε χοντροκομμένα ψεύδη για να εξαπατήσετε το</w:t>
      </w:r>
      <w:r>
        <w:rPr>
          <w:rFonts w:eastAsia="Times New Roman" w:cs="Times New Roman"/>
          <w:szCs w:val="24"/>
        </w:rPr>
        <w:t xml:space="preserve">ν ελληνικό λαό ή είστε ανίκανοι να αποδώσετε κοινωνική δικαιοσύνη, διότι ή είστε το ένα και το αυτό με τους κλέφτες ή είστε και ψεύτες και κλέφτες. </w:t>
      </w:r>
    </w:p>
    <w:p w14:paraId="429676A3"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Για να διαπιστώσει </w:t>
      </w:r>
      <w:r>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την ωμή πραγματικότητα, δεν έχει παρά να τοποθετήσει στη θέση των πολιτικά συγχωρεμένων Σαμαρά και Βενιζέλο τους προσεχώς πολιτικά συγχωρεμένους Τσίπρα και Καμμένο. Άλλαξαν τα πρόσωπα, αλλά η πολιτική έχει μείνει σταθερή και απαρέγκλιτη και οδηγεί με μαθημ</w:t>
      </w:r>
      <w:r>
        <w:rPr>
          <w:rFonts w:eastAsia="Times New Roman" w:cs="Times New Roman"/>
          <w:szCs w:val="24"/>
        </w:rPr>
        <w:t xml:space="preserve">ατική ακρίβεια στην ολοκληρωτική καταστροφή. Αυτό </w:t>
      </w:r>
      <w:r>
        <w:rPr>
          <w:rFonts w:eastAsia="Times New Roman" w:cs="Times New Roman"/>
          <w:szCs w:val="24"/>
        </w:rPr>
        <w:lastRenderedPageBreak/>
        <w:t xml:space="preserve">εσείς το ονομάζετε λαϊκισμό. Όμως, το λαϊκό εθνικιστικό κίνημα και η συντριπτική πλειοψηφία του ελληνικού λαού το ονομάζει ρεαλισμό. </w:t>
      </w:r>
    </w:p>
    <w:p w14:paraId="429676A4"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Λαϊκιστές είστε εσείς, διότι επιδιώκετε να βαφτίσετε ως ανάπτυξη την εκρ</w:t>
      </w:r>
      <w:r>
        <w:rPr>
          <w:rFonts w:eastAsia="Times New Roman" w:cs="Times New Roman"/>
          <w:szCs w:val="24"/>
        </w:rPr>
        <w:t>ίζωση κάθε παραγωγικής δραστηριότητας στη χώρα. Και αυτό βεβαίως δεν το λέει η Χρυσή Αυγή, αλλά το βλέπει καθημερινά ο ελληνικός λαός και το πιστοποιούν και δείκτες της οικονομίας.</w:t>
      </w:r>
    </w:p>
    <w:p w14:paraId="429676A5"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Έχουμε, λοιπόν, και λέμε: Δείκτες παγκόσμιας ανταγωνιστικότητας 2015-2016. </w:t>
      </w:r>
      <w:r>
        <w:rPr>
          <w:rFonts w:eastAsia="Times New Roman" w:cs="Times New Roman"/>
          <w:szCs w:val="24"/>
        </w:rPr>
        <w:t xml:space="preserve">Σύμφωνα με το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Economic</w:t>
      </w:r>
      <w:r>
        <w:rPr>
          <w:rFonts w:eastAsia="Times New Roman" w:cs="Times New Roman"/>
          <w:szCs w:val="24"/>
        </w:rPr>
        <w:t xml:space="preserve"> </w:t>
      </w:r>
      <w:r>
        <w:rPr>
          <w:rFonts w:eastAsia="Times New Roman" w:cs="Times New Roman"/>
          <w:szCs w:val="24"/>
          <w:lang w:val="en-US"/>
        </w:rPr>
        <w:t>Forum</w:t>
      </w:r>
      <w:r>
        <w:rPr>
          <w:rFonts w:eastAsia="Times New Roman" w:cs="Times New Roman"/>
          <w:szCs w:val="24"/>
        </w:rPr>
        <w:t xml:space="preserve">, η Ελλάδα κατατάσσεται στην ογδοηκοστή έβδομη θέση μεταξύ </w:t>
      </w:r>
      <w:proofErr w:type="spellStart"/>
      <w:r>
        <w:rPr>
          <w:rFonts w:eastAsia="Times New Roman" w:cs="Times New Roman"/>
          <w:szCs w:val="24"/>
        </w:rPr>
        <w:t>εκατόν</w:t>
      </w:r>
      <w:proofErr w:type="spellEnd"/>
      <w:r>
        <w:rPr>
          <w:rFonts w:eastAsia="Times New Roman" w:cs="Times New Roman"/>
          <w:szCs w:val="24"/>
        </w:rPr>
        <w:t xml:space="preserve"> σαράντα κρατών, με την υποσημείωση πως η ελληνική οικονομία αξιολογείται ως η λιγότερο ανταγωνιστική μεταξύ των θεωρούμενων ως ανεπτυγμένων οικονομιών του π</w:t>
      </w:r>
      <w:r>
        <w:rPr>
          <w:rFonts w:eastAsia="Times New Roman" w:cs="Times New Roman"/>
          <w:szCs w:val="24"/>
        </w:rPr>
        <w:t>λανήτη.</w:t>
      </w:r>
    </w:p>
    <w:p w14:paraId="429676A6"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Τι πέτυχε η σκληρή </w:t>
      </w:r>
      <w:proofErr w:type="spellStart"/>
      <w:r>
        <w:rPr>
          <w:rFonts w:eastAsia="Times New Roman" w:cs="Times New Roman"/>
          <w:szCs w:val="24"/>
        </w:rPr>
        <w:t>μνημονιακή</w:t>
      </w:r>
      <w:proofErr w:type="spellEnd"/>
      <w:r>
        <w:rPr>
          <w:rFonts w:eastAsia="Times New Roman" w:cs="Times New Roman"/>
          <w:szCs w:val="24"/>
        </w:rPr>
        <w:t xml:space="preserve"> πολιτική του 2010-2015; Επίπεδα ανταγωνιστικότητας για την ελληνική οικονομία ελαφρώς ανώτερα από </w:t>
      </w:r>
      <w:r>
        <w:rPr>
          <w:rFonts w:eastAsia="Times New Roman" w:cs="Times New Roman"/>
          <w:szCs w:val="24"/>
        </w:rPr>
        <w:lastRenderedPageBreak/>
        <w:t>κράτη, όπως το Λάος, όπως η Ναμίμπια, η Τζαμάικα ή και η Γουινέα. Αυτά σε ό,τι αφορά την ανταγωνιστικότητα.</w:t>
      </w:r>
    </w:p>
    <w:p w14:paraId="429676A7"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Τι συμβαίνει</w:t>
      </w:r>
      <w:r>
        <w:rPr>
          <w:rFonts w:eastAsia="Times New Roman" w:cs="Times New Roman"/>
          <w:szCs w:val="24"/>
        </w:rPr>
        <w:t xml:space="preserve">, όμως, με την ιδιωτική αποταμίευση; Η </w:t>
      </w:r>
      <w:r>
        <w:rPr>
          <w:rFonts w:eastAsia="Times New Roman" w:cs="Times New Roman"/>
          <w:szCs w:val="24"/>
          <w:lang w:val="en-US"/>
        </w:rPr>
        <w:t>City</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εκτιμά πως το ποσοστό αποταμίευσης των ελληνικών νοικοκυριών παραμένει βαθιά αρνητικό. Μάλιστα, υπολογίζεται στα επίπεδα του -6%, </w:t>
      </w:r>
      <w:proofErr w:type="spellStart"/>
      <w:r>
        <w:rPr>
          <w:rFonts w:eastAsia="Times New Roman" w:cs="Times New Roman"/>
          <w:szCs w:val="24"/>
        </w:rPr>
        <w:t>όπερ</w:t>
      </w:r>
      <w:proofErr w:type="spellEnd"/>
      <w:r>
        <w:rPr>
          <w:rFonts w:eastAsia="Times New Roman" w:cs="Times New Roman"/>
          <w:szCs w:val="24"/>
        </w:rPr>
        <w:t xml:space="preserve"> σημαίνει απόλυτη αδυναμία αποταμίευσης από μέρους των ελληνικών νοικοκυ</w:t>
      </w:r>
      <w:r>
        <w:rPr>
          <w:rFonts w:eastAsia="Times New Roman" w:cs="Times New Roman"/>
          <w:szCs w:val="24"/>
        </w:rPr>
        <w:t>ριών.</w:t>
      </w:r>
    </w:p>
    <w:p w14:paraId="429676A8"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Μήπως, όμως, έχουμε κάποιο αισιόδοξο μήνυμα από τον τομέα των εξαγωγών; Δυστυχώς όχι. Οτιδήποτε τέτοιο κι αν υπήρχε ως όνειρο έχει σταματήσει την εποχή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429676A9"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Ας πάμε, όμως, και στο περίφημο ζήτημα του χρέους. Εδώ κι αν έχει στηθεί ένα</w:t>
      </w:r>
      <w:r>
        <w:rPr>
          <w:rFonts w:eastAsia="Times New Roman" w:cs="Times New Roman"/>
          <w:szCs w:val="24"/>
        </w:rPr>
        <w:t xml:space="preserve"> όργιο συνειδητής εξαπάτησης του ελληνικού λαού! Η Κυβέρνησή σας πανηγυρίζει για την προσδοκία μείωσης του χρέους κατά είκοσι </w:t>
      </w:r>
      <w:r>
        <w:rPr>
          <w:rFonts w:eastAsia="Times New Roman" w:cs="Times New Roman"/>
          <w:szCs w:val="24"/>
        </w:rPr>
        <w:lastRenderedPageBreak/>
        <w:t>ποσοστιαίες μονάδες, την ίδια στιγμή κατά την οποία το Διεθνές Νομισματικό Ταμείο θεωρεί δεδομένο πως η επίτευξη πρωτογενών πλεονα</w:t>
      </w:r>
      <w:r>
        <w:rPr>
          <w:rFonts w:eastAsia="Times New Roman" w:cs="Times New Roman"/>
          <w:szCs w:val="24"/>
        </w:rPr>
        <w:t xml:space="preserve">σμάτων του 3,5% είναι αδύνατη. </w:t>
      </w:r>
    </w:p>
    <w:p w14:paraId="429676AA"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Εκείνοι οι οποίοι σήμερα πανηγυρίζουν κρύβουν από τον ελληνικό λαό τα εξής: Το άθροισμα χρέους και τόκων που κατέβαλε η Ελλάδα από το 1991 έως και το 2009 ανέρχεται σε 545.928.000.000 ευρώ. Τα χρήματα αυτά καλύφθηκαν με νέου</w:t>
      </w:r>
      <w:r>
        <w:rPr>
          <w:rFonts w:eastAsia="Times New Roman" w:cs="Times New Roman"/>
          <w:szCs w:val="24"/>
        </w:rPr>
        <w:t>ς δανεισμούς και όχι με πλεονάσματα τα οποία θα μπορούσαν μέσω μιας σωστής και εθνικά επωφελούς διαχείρισης να μηδενίσουν το χρέος. Αυτό θα μπορούσε να γίνει με τη διοχέτευση του δανεισμού για αύξηση βιομηχανικής παραγωγής, με διαρθρωτικές αλλαγές για αύξη</w:t>
      </w:r>
      <w:r>
        <w:rPr>
          <w:rFonts w:eastAsia="Times New Roman" w:cs="Times New Roman"/>
          <w:szCs w:val="24"/>
        </w:rPr>
        <w:t>ση της γεωργικής και κτηνοτροφικής παραγωγής με ταυτόχρονη μείωση σε μεγάλο βαθμό του κομματικού υδροκέφαλου δημοσίου.</w:t>
      </w:r>
    </w:p>
    <w:p w14:paraId="429676AB"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lastRenderedPageBreak/>
        <w:t>Η Ελλάδα θα πρέπει να πληρώσει για το χρονικό διάστημα από το 2013 έως και το 2030 το ποσό των 340.884.000.000 ευρώ. Από το ανωτέρω ποσό,</w:t>
      </w:r>
      <w:r>
        <w:rPr>
          <w:rFonts w:eastAsia="Times New Roman" w:cs="Times New Roman"/>
          <w:szCs w:val="24"/>
        </w:rPr>
        <w:t xml:space="preserve"> το 50% αφορά τόκους. Εύκολα γίνεται αντιληπτό τι σημαίνει μια πιθανή επιμήκυνση και κατά πόσο θα αυξηθούν οι τόκοι.</w:t>
      </w:r>
    </w:p>
    <w:p w14:paraId="429676AC"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Με βάση τα ανωτέρω είναι προφανές ότι δεν υπάρχει περίπτωση να μπορέσει να </w:t>
      </w:r>
      <w:proofErr w:type="spellStart"/>
      <w:r>
        <w:rPr>
          <w:rFonts w:eastAsia="Times New Roman" w:cs="Times New Roman"/>
          <w:szCs w:val="24"/>
        </w:rPr>
        <w:t>αντεπεξέλθει</w:t>
      </w:r>
      <w:proofErr w:type="spellEnd"/>
      <w:r>
        <w:rPr>
          <w:rFonts w:eastAsia="Times New Roman" w:cs="Times New Roman"/>
          <w:szCs w:val="24"/>
        </w:rPr>
        <w:t xml:space="preserve"> </w:t>
      </w:r>
      <w:r>
        <w:rPr>
          <w:rFonts w:eastAsia="Times New Roman" w:cs="Times New Roman"/>
          <w:szCs w:val="24"/>
        </w:rPr>
        <w:t>η Ελλάδα σε κα</w:t>
      </w:r>
      <w:r>
        <w:rPr>
          <w:rFonts w:eastAsia="Times New Roman" w:cs="Times New Roman"/>
          <w:szCs w:val="24"/>
        </w:rPr>
        <w:t>μ</w:t>
      </w:r>
      <w:r>
        <w:rPr>
          <w:rFonts w:eastAsia="Times New Roman" w:cs="Times New Roman"/>
          <w:szCs w:val="24"/>
        </w:rPr>
        <w:t xml:space="preserve">μία από τις υποχρεώσεις της, όσο κι </w:t>
      </w:r>
      <w:r>
        <w:rPr>
          <w:rFonts w:eastAsia="Times New Roman" w:cs="Times New Roman"/>
          <w:szCs w:val="24"/>
        </w:rPr>
        <w:t>αν μπορούσε μαγικά να αυξηθεί το Ακαθάριστο Εθνικό Προϊόν.</w:t>
      </w:r>
    </w:p>
    <w:p w14:paraId="429676AD"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Η δουλεία των τόκων κρατάει σε καταστολή την οικονομία και απώτερος στόχος θα είναι η εκμετάλλευση των πλουτοπαραγωγικών πηγών με ανταλλαγή το χρέος και την ενσωμάτωση φτηνού εργατικού δυναμικού απ</w:t>
      </w:r>
      <w:r>
        <w:rPr>
          <w:rFonts w:eastAsia="Times New Roman" w:cs="Times New Roman"/>
          <w:szCs w:val="24"/>
        </w:rPr>
        <w:t xml:space="preserve">ό χώρες της Ασίας και της Αφρικής. </w:t>
      </w:r>
    </w:p>
    <w:p w14:paraId="429676AE" w14:textId="77777777" w:rsidR="00BC01D7" w:rsidRDefault="000E0221">
      <w:pPr>
        <w:spacing w:line="600" w:lineRule="auto"/>
        <w:ind w:firstLine="720"/>
        <w:jc w:val="both"/>
        <w:rPr>
          <w:rFonts w:eastAsia="Times New Roman" w:cs="Times New Roman"/>
          <w:szCs w:val="24"/>
        </w:rPr>
      </w:pPr>
      <w:r>
        <w:rPr>
          <w:rFonts w:eastAsia="Times New Roman" w:cs="Times New Roman"/>
          <w:szCs w:val="24"/>
        </w:rPr>
        <w:t xml:space="preserve">Ήδη η περιβόητη διαγραφή μέρους του χρέους μέσω του </w:t>
      </w:r>
      <w:r>
        <w:rPr>
          <w:rFonts w:eastAsia="Times New Roman" w:cs="Times New Roman"/>
          <w:szCs w:val="24"/>
          <w:lang w:val="en-US"/>
        </w:rPr>
        <w:t>PSI</w:t>
      </w:r>
      <w:r>
        <w:rPr>
          <w:rFonts w:eastAsia="Times New Roman" w:cs="Times New Roman"/>
          <w:szCs w:val="24"/>
        </w:rPr>
        <w:t xml:space="preserve"> το 2012 -την οποία πλήρωσαν κυρίως οι </w:t>
      </w:r>
      <w:proofErr w:type="spellStart"/>
      <w:r>
        <w:rPr>
          <w:rFonts w:eastAsia="Times New Roman" w:cs="Times New Roman"/>
          <w:szCs w:val="24"/>
        </w:rPr>
        <w:t>μικροομολογιούχοι</w:t>
      </w:r>
      <w:proofErr w:type="spellEnd"/>
      <w:r>
        <w:rPr>
          <w:rFonts w:eastAsia="Times New Roman" w:cs="Times New Roman"/>
          <w:szCs w:val="24"/>
        </w:rPr>
        <w:t xml:space="preserve"> από τα ασφαλιστικά </w:t>
      </w:r>
      <w:r>
        <w:rPr>
          <w:rFonts w:eastAsia="Times New Roman" w:cs="Times New Roman"/>
          <w:szCs w:val="24"/>
        </w:rPr>
        <w:lastRenderedPageBreak/>
        <w:t>ταμεία, τα πανεπιστήμια και τα νοσοκομεία- δείχνει σήμερα την απελπιστική κατάσταση για τ</w:t>
      </w:r>
      <w:r>
        <w:rPr>
          <w:rFonts w:eastAsia="Times New Roman" w:cs="Times New Roman"/>
          <w:szCs w:val="24"/>
        </w:rPr>
        <w:t xml:space="preserve">ην βιωσιμότητά τους, τόσο σε παροχή νοσοκομειακής περίθαλψης όσο και στις συντάξεις. Πρόκειται για συντάξεις τις οποίες σκέφτεστε στο άμεσα προσεχές μέλλον να τις μειώσετε επιπλέον κατά 30% με το αμέσως επόμενο πακέτο μέτρων. </w:t>
      </w:r>
    </w:p>
    <w:p w14:paraId="429676AF" w14:textId="77777777" w:rsidR="00BC01D7" w:rsidRDefault="000E0221">
      <w:pPr>
        <w:spacing w:line="600" w:lineRule="auto"/>
        <w:ind w:firstLine="720"/>
        <w:jc w:val="both"/>
        <w:rPr>
          <w:rFonts w:eastAsia="Times New Roman"/>
          <w:szCs w:val="24"/>
        </w:rPr>
      </w:pPr>
      <w:r>
        <w:rPr>
          <w:rFonts w:eastAsia="Times New Roman"/>
          <w:szCs w:val="24"/>
        </w:rPr>
        <w:t>Ποιος είναι, λοιπόν, ο λαϊκισ</w:t>
      </w:r>
      <w:r>
        <w:rPr>
          <w:rFonts w:eastAsia="Times New Roman"/>
          <w:szCs w:val="24"/>
        </w:rPr>
        <w:t>τής; Η Χρυσή Αυγή, η οποία περιγράφει την ωμή πραγματικότητα, ή οι μαριονέτες των διεθνών τοκογλύφων, οι οποίες εξαθλιώνουν τον λαό, ξεπουλούν κομμάτι-κομμάτι την πατρίδα μας; Και με θράσος χιλίων πιθήκων μιλάτε για ανάπτυξη.</w:t>
      </w:r>
    </w:p>
    <w:p w14:paraId="429676B0" w14:textId="77777777" w:rsidR="00BC01D7" w:rsidRDefault="000E0221">
      <w:pPr>
        <w:spacing w:line="600" w:lineRule="auto"/>
        <w:ind w:firstLine="720"/>
        <w:jc w:val="both"/>
        <w:rPr>
          <w:rFonts w:eastAsia="Times New Roman"/>
          <w:szCs w:val="24"/>
        </w:rPr>
      </w:pPr>
      <w:r>
        <w:rPr>
          <w:rFonts w:eastAsia="Times New Roman"/>
          <w:szCs w:val="24"/>
        </w:rPr>
        <w:t xml:space="preserve">Συνεκτιμώντας, λοιπόν, όλα τα </w:t>
      </w:r>
      <w:r>
        <w:rPr>
          <w:rFonts w:eastAsia="Times New Roman"/>
          <w:szCs w:val="24"/>
        </w:rPr>
        <w:t>παραπάνω, η προσδοκία της Κυβέρνησής σας για την επίτευξη του πρωτογενούς πλεονάσματος μπορεί να πείθει τους εταίρους πως το τρίτο μνημόνιο προχωρά αποτελεσματικά, αλλά σε κα</w:t>
      </w:r>
      <w:r>
        <w:rPr>
          <w:rFonts w:eastAsia="Times New Roman"/>
          <w:szCs w:val="24"/>
        </w:rPr>
        <w:t>μ</w:t>
      </w:r>
      <w:r>
        <w:rPr>
          <w:rFonts w:eastAsia="Times New Roman"/>
          <w:szCs w:val="24"/>
        </w:rPr>
        <w:t>μία περίπτωση δεν πείθει τον ελληνικό λαό.</w:t>
      </w:r>
    </w:p>
    <w:p w14:paraId="429676B1" w14:textId="77777777" w:rsidR="00BC01D7" w:rsidRDefault="000E0221">
      <w:pPr>
        <w:spacing w:line="600" w:lineRule="auto"/>
        <w:ind w:firstLine="720"/>
        <w:jc w:val="both"/>
        <w:rPr>
          <w:rFonts w:eastAsia="Times New Roman"/>
          <w:szCs w:val="24"/>
        </w:rPr>
      </w:pPr>
      <w:r>
        <w:rPr>
          <w:rFonts w:eastAsia="Times New Roman"/>
          <w:szCs w:val="24"/>
        </w:rPr>
        <w:lastRenderedPageBreak/>
        <w:t>Βασίσατε, βέβαια, το σημαντικότερο κομ</w:t>
      </w:r>
      <w:r>
        <w:rPr>
          <w:rFonts w:eastAsia="Times New Roman"/>
          <w:szCs w:val="24"/>
        </w:rPr>
        <w:t xml:space="preserve">μάτι του παραμυθιού σας για την ανάπτυξη, η οποία θα έρθει από την εφαρμογή της </w:t>
      </w:r>
      <w:proofErr w:type="spellStart"/>
      <w:r>
        <w:rPr>
          <w:rFonts w:eastAsia="Times New Roman"/>
          <w:szCs w:val="24"/>
        </w:rPr>
        <w:t>μνημονιακής</w:t>
      </w:r>
      <w:proofErr w:type="spellEnd"/>
      <w:r>
        <w:rPr>
          <w:rFonts w:eastAsia="Times New Roman"/>
          <w:szCs w:val="24"/>
        </w:rPr>
        <w:t xml:space="preserve"> σας πολιτικής στην επικράτηση της Χίλαρι Κλίντον στις εκλογές των Ηνωμένων Πολιτειών, την οποία μάλιστα θελήσατε να συνδυάσετε με την επίσκεψη Ομπάμα. Και επειδή αυ</w:t>
      </w:r>
      <w:r>
        <w:rPr>
          <w:rFonts w:eastAsia="Times New Roman"/>
          <w:szCs w:val="24"/>
        </w:rPr>
        <w:t xml:space="preserve">τό δεν επιτεύχθηκε, ήρθε το χθεσινό </w:t>
      </w:r>
      <w:proofErr w:type="spellStart"/>
      <w:r>
        <w:rPr>
          <w:rFonts w:eastAsia="Times New Roman"/>
          <w:szCs w:val="24"/>
          <w:lang w:val="en-US"/>
        </w:rPr>
        <w:t>Eurogroup</w:t>
      </w:r>
      <w:proofErr w:type="spellEnd"/>
      <w:r>
        <w:rPr>
          <w:rFonts w:eastAsia="Times New Roman"/>
          <w:szCs w:val="24"/>
        </w:rPr>
        <w:t xml:space="preserve"> να ρίξει στάχτη στα μάτια των Ελλήνων με την ανοησία περί μείωσης χρέους έως το 2060.</w:t>
      </w:r>
    </w:p>
    <w:p w14:paraId="429676B2" w14:textId="77777777" w:rsidR="00BC01D7" w:rsidRDefault="000E0221">
      <w:pPr>
        <w:spacing w:line="600" w:lineRule="auto"/>
        <w:ind w:firstLine="720"/>
        <w:jc w:val="both"/>
        <w:rPr>
          <w:rFonts w:eastAsia="Times New Roman"/>
          <w:szCs w:val="24"/>
        </w:rPr>
      </w:pPr>
      <w:r>
        <w:rPr>
          <w:rFonts w:eastAsia="Times New Roman"/>
          <w:szCs w:val="24"/>
        </w:rPr>
        <w:t xml:space="preserve">Κατά περίεργο τρόπο, για να μην πω προβοκατόρικο, ο Πρόεδρος του Οικονομικού Επιμελητηρίου της Ελλάδος δεν συμμερίζεται την </w:t>
      </w:r>
      <w:r>
        <w:rPr>
          <w:rFonts w:eastAsia="Times New Roman"/>
          <w:szCs w:val="24"/>
        </w:rPr>
        <w:t xml:space="preserve">αισιοδοξία της </w:t>
      </w:r>
      <w:r>
        <w:rPr>
          <w:rFonts w:eastAsia="Times New Roman"/>
          <w:szCs w:val="24"/>
        </w:rPr>
        <w:t xml:space="preserve">συγκυβέρνησής </w:t>
      </w:r>
      <w:r>
        <w:rPr>
          <w:rFonts w:eastAsia="Times New Roman"/>
          <w:szCs w:val="24"/>
        </w:rPr>
        <w:t>σας και τις προσδοκίες αυτού του προϋπολογισμού. Μάλιστα, ανέφερε τα εξής: Ο προϋπολογισμός του 2017 είναι ένας προϋπολογισμός που πολύ δύσκολα θα πιάσει τους στόχους του, κυρίως αυτόν που είναι ευκταίος από όλους μας, δηλαδή τ</w:t>
      </w:r>
      <w:r>
        <w:rPr>
          <w:rFonts w:eastAsia="Times New Roman"/>
          <w:szCs w:val="24"/>
        </w:rPr>
        <w:t xml:space="preserve">ην ανάπτυξη του 2,7%. Στηρίζει αυτήν την παραδοχή στη σημαντική αύξηση της κατανάλωσης, </w:t>
      </w:r>
      <w:r>
        <w:rPr>
          <w:rFonts w:eastAsia="Times New Roman"/>
          <w:szCs w:val="24"/>
        </w:rPr>
        <w:lastRenderedPageBreak/>
        <w:t>όταν ταυτόχρονα ζητείται είσπραξη 2,5 δισεκατομμυρίων ευρώ από νέους φόρους. Και καταλήγει: Δηλαδή επιλέγεται να αυξηθεί η φορολογία, κυρίως η έμμεση, η οποία είναι πλέ</w:t>
      </w:r>
      <w:r>
        <w:rPr>
          <w:rFonts w:eastAsia="Times New Roman"/>
          <w:szCs w:val="24"/>
        </w:rPr>
        <w:t>ον άδικη και επιβάλλεται οριζόντια σε όλους ανεξαρτήτως εισοδήματος, για να διασφαλιστεί το πρωτογενές πλεόνασμα, αλλά ταυτόχρονα με αυτήν την κατεύθυνση μπαίνει φρένο στην οποιαδήποτε ανοδική κίνηση της οικονομίας, μειώνοντας την ίδια στιγμή την ανταγωνισ</w:t>
      </w:r>
      <w:r>
        <w:rPr>
          <w:rFonts w:eastAsia="Times New Roman"/>
          <w:szCs w:val="24"/>
        </w:rPr>
        <w:t xml:space="preserve">τικότητά της. Ποιος είναι, όμως, ο Πρόεδρος του Οικονομικού Επιμελητηρίου, ο οποίος θα αμφισβητήσει τα καταπληκτικά αποτελέσματα της </w:t>
      </w:r>
      <w:proofErr w:type="spellStart"/>
      <w:r>
        <w:rPr>
          <w:rFonts w:eastAsia="Times New Roman"/>
          <w:szCs w:val="24"/>
        </w:rPr>
        <w:t>μνημονιακής</w:t>
      </w:r>
      <w:proofErr w:type="spellEnd"/>
      <w:r>
        <w:rPr>
          <w:rFonts w:eastAsia="Times New Roman"/>
          <w:szCs w:val="24"/>
        </w:rPr>
        <w:t xml:space="preserve"> σας πολιτικής;</w:t>
      </w:r>
    </w:p>
    <w:p w14:paraId="429676B3" w14:textId="77777777" w:rsidR="00BC01D7" w:rsidRDefault="000E0221">
      <w:pPr>
        <w:spacing w:line="600" w:lineRule="auto"/>
        <w:ind w:firstLine="720"/>
        <w:jc w:val="both"/>
        <w:rPr>
          <w:rFonts w:eastAsia="Times New Roman"/>
          <w:szCs w:val="24"/>
        </w:rPr>
      </w:pPr>
      <w:r>
        <w:rPr>
          <w:rFonts w:eastAsia="Times New Roman"/>
          <w:szCs w:val="24"/>
        </w:rPr>
        <w:t xml:space="preserve">Για να δούμε τι λέει όμως και η </w:t>
      </w:r>
      <w:r>
        <w:rPr>
          <w:rFonts w:eastAsia="Times New Roman"/>
          <w:szCs w:val="24"/>
          <w:lang w:val="en-US"/>
        </w:rPr>
        <w:t>E</w:t>
      </w:r>
      <w:r>
        <w:rPr>
          <w:rFonts w:eastAsia="Times New Roman"/>
          <w:szCs w:val="24"/>
          <w:lang w:val="en-US"/>
        </w:rPr>
        <w:t>UROSTAT</w:t>
      </w:r>
      <w:r>
        <w:rPr>
          <w:rFonts w:eastAsia="Times New Roman"/>
          <w:szCs w:val="24"/>
        </w:rPr>
        <w:t xml:space="preserve">. Σύμφωνα, λοιπόν, με τα στοιχεία της </w:t>
      </w:r>
      <w:r>
        <w:rPr>
          <w:rFonts w:eastAsia="Times New Roman"/>
          <w:szCs w:val="24"/>
          <w:lang w:val="en-US"/>
        </w:rPr>
        <w:t>E</w:t>
      </w:r>
      <w:r>
        <w:rPr>
          <w:rFonts w:eastAsia="Times New Roman"/>
          <w:szCs w:val="24"/>
          <w:lang w:val="en-US"/>
        </w:rPr>
        <w:t>UROSTAT</w:t>
      </w:r>
      <w:r>
        <w:rPr>
          <w:rFonts w:eastAsia="Times New Roman"/>
          <w:szCs w:val="24"/>
        </w:rPr>
        <w:t xml:space="preserve"> για το 2015, το 35,7% του ελληνικού λαού ή αλλιώς 3,8 εκατομμύρια συμπατριώτες μας βρίσκονται αντιμέτωποι με την απειλή της φτώχ</w:t>
      </w:r>
      <w:r>
        <w:rPr>
          <w:rFonts w:eastAsia="Times New Roman"/>
          <w:szCs w:val="24"/>
        </w:rPr>
        <w:t>ε</w:t>
      </w:r>
      <w:r>
        <w:rPr>
          <w:rFonts w:eastAsia="Times New Roman"/>
          <w:szCs w:val="24"/>
        </w:rPr>
        <w:t xml:space="preserve">ιας ή του κοινωνικού αποκλεισμού. Πρόκειται για στοιχεία όχι προσδοκώμενα, όπως ο προϋπολογισμός που καταθέσατε, αλλά </w:t>
      </w:r>
      <w:r>
        <w:rPr>
          <w:rFonts w:eastAsia="Times New Roman"/>
          <w:szCs w:val="24"/>
        </w:rPr>
        <w:lastRenderedPageBreak/>
        <w:t>δυστυχώς</w:t>
      </w:r>
      <w:r>
        <w:rPr>
          <w:rFonts w:eastAsia="Times New Roman"/>
          <w:szCs w:val="24"/>
        </w:rPr>
        <w:t xml:space="preserve"> πραγματικά, τα οποία αντικατοπτρίζουν την αληθινή εικόνα της </w:t>
      </w:r>
      <w:proofErr w:type="spellStart"/>
      <w:r>
        <w:rPr>
          <w:rFonts w:eastAsia="Times New Roman"/>
          <w:szCs w:val="24"/>
        </w:rPr>
        <w:t>μνημονιακής</w:t>
      </w:r>
      <w:proofErr w:type="spellEnd"/>
      <w:r>
        <w:rPr>
          <w:rFonts w:eastAsia="Times New Roman"/>
          <w:szCs w:val="24"/>
        </w:rPr>
        <w:t xml:space="preserve"> Ελλάδας και την αποτύπωση των καταπληκτικών αποτελεσμάτων της πολιτικής σας σε οικονομικό και κοινωνικό επίπεδο. Φανταστείτε, δηλαδή, να μην είχατε και αυτά τα καταπληκτικά αποτελέσμ</w:t>
      </w:r>
      <w:r>
        <w:rPr>
          <w:rFonts w:eastAsia="Times New Roman"/>
          <w:szCs w:val="24"/>
        </w:rPr>
        <w:t>ατα τι θα γινόταν. Ιδού λοιπόν, ελληνικέ λαέ, ο καρπός των θυσιών σου: Οι τοκογλύφοι θησαυρίζουν χάρη στους εν Ελλάδι συνεταίρους και συνεργάτες τους, σε όλα τα κόμματα, πλην βέβαια της Χρυσής Αυγής.</w:t>
      </w:r>
    </w:p>
    <w:p w14:paraId="429676B4" w14:textId="77777777" w:rsidR="00BC01D7" w:rsidRDefault="000E022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w:t>
      </w:r>
      <w:r>
        <w:rPr>
          <w:rFonts w:eastAsia="Times New Roman"/>
          <w:szCs w:val="24"/>
        </w:rPr>
        <w:t>μιλίας του κυρίου Βουλευτή)</w:t>
      </w:r>
    </w:p>
    <w:p w14:paraId="429676B5" w14:textId="77777777" w:rsidR="00BC01D7" w:rsidRDefault="000E0221">
      <w:pPr>
        <w:spacing w:line="600" w:lineRule="auto"/>
        <w:ind w:firstLine="720"/>
        <w:jc w:val="both"/>
        <w:rPr>
          <w:rFonts w:eastAsia="Times New Roman"/>
          <w:szCs w:val="24"/>
        </w:rPr>
      </w:pPr>
      <w:r>
        <w:rPr>
          <w:rFonts w:eastAsia="Times New Roman"/>
          <w:szCs w:val="24"/>
        </w:rPr>
        <w:t>Ένα λεπτό, κύριε Πρόεδρε.</w:t>
      </w:r>
    </w:p>
    <w:p w14:paraId="429676B6" w14:textId="77777777" w:rsidR="00BC01D7" w:rsidRDefault="000E0221">
      <w:pPr>
        <w:spacing w:line="600" w:lineRule="auto"/>
        <w:ind w:firstLine="720"/>
        <w:jc w:val="both"/>
        <w:rPr>
          <w:rFonts w:eastAsia="Times New Roman"/>
          <w:szCs w:val="24"/>
        </w:rPr>
      </w:pPr>
      <w:r>
        <w:rPr>
          <w:rFonts w:eastAsia="Times New Roman"/>
          <w:szCs w:val="24"/>
        </w:rPr>
        <w:t xml:space="preserve">Και τι υποστηρίζουμε εμείς ως Χρυσή Αυγή; Το εξής: Η πραγματική ανάπτυξη μπορεί να έρθει μόνο μέσω της αύξησης της παραγωγής και της εισροής νέου χρήματος από εξαγωγικές δραστηριότητες και όχι μέσα </w:t>
      </w:r>
      <w:r>
        <w:rPr>
          <w:rFonts w:eastAsia="Times New Roman"/>
          <w:szCs w:val="24"/>
        </w:rPr>
        <w:lastRenderedPageBreak/>
        <w:t xml:space="preserve">από </w:t>
      </w:r>
      <w:r>
        <w:rPr>
          <w:rFonts w:eastAsia="Times New Roman"/>
          <w:szCs w:val="24"/>
        </w:rPr>
        <w:t xml:space="preserve">τη διαρκή άδικη </w:t>
      </w:r>
      <w:proofErr w:type="spellStart"/>
      <w:r>
        <w:rPr>
          <w:rFonts w:eastAsia="Times New Roman"/>
          <w:szCs w:val="24"/>
        </w:rPr>
        <w:t>υπερφολόγηση</w:t>
      </w:r>
      <w:proofErr w:type="spellEnd"/>
      <w:r>
        <w:rPr>
          <w:rFonts w:eastAsia="Times New Roman"/>
          <w:szCs w:val="24"/>
        </w:rPr>
        <w:t xml:space="preserve"> νοικοκυριών και μικρών επιχειρήσεων. Η λύση του ελληνικού προβλήματος απαιτεί άμεση διαγραφή του παράνομου και επαχθούς χρέους, το οποίο πληρώνει ο ελληνικός λαός. Δυστυχώς, οι </w:t>
      </w:r>
      <w:proofErr w:type="spellStart"/>
      <w:r>
        <w:rPr>
          <w:rFonts w:eastAsia="Times New Roman"/>
          <w:szCs w:val="24"/>
        </w:rPr>
        <w:t>μνημονιακές</w:t>
      </w:r>
      <w:proofErr w:type="spellEnd"/>
      <w:r>
        <w:rPr>
          <w:rFonts w:eastAsia="Times New Roman"/>
          <w:szCs w:val="24"/>
        </w:rPr>
        <w:t xml:space="preserve"> κυβερνήσεις δεν εξυπηρετούν τα συμφέρο</w:t>
      </w:r>
      <w:r>
        <w:rPr>
          <w:rFonts w:eastAsia="Times New Roman"/>
          <w:szCs w:val="24"/>
        </w:rPr>
        <w:t>ντα της χώρας, αλλά, όπως έχουμε πει, των διεθνών τοκογλύφων. Η Χρυσή Αυγή στοχεύει στον άμεσο λογιστικό έλεγχο του δημοσίου χρέους και όλων των δανειακών συμβάσεων από το 1974 μέχρι σήμερα.</w:t>
      </w:r>
    </w:p>
    <w:p w14:paraId="429676B7" w14:textId="77777777" w:rsidR="00BC01D7" w:rsidRDefault="000E0221">
      <w:pPr>
        <w:spacing w:line="600" w:lineRule="auto"/>
        <w:ind w:firstLine="720"/>
        <w:jc w:val="both"/>
        <w:rPr>
          <w:rFonts w:eastAsia="Times New Roman"/>
          <w:szCs w:val="24"/>
        </w:rPr>
      </w:pPr>
      <w:r>
        <w:rPr>
          <w:rFonts w:eastAsia="Times New Roman"/>
          <w:szCs w:val="24"/>
        </w:rPr>
        <w:t>Ταυτόχρονα, θα συστήσουμε ειδικές ελεγκτικές ομάδες που θα κάνουν</w:t>
      </w:r>
      <w:r>
        <w:rPr>
          <w:rFonts w:eastAsia="Times New Roman"/>
          <w:szCs w:val="24"/>
        </w:rPr>
        <w:t xml:space="preserve"> φύλλο και φτερό τα αρχεία όλων των Υπουργείων και των δημοσίων οργανισμών, κάτι το οποίο δεν έχει γίνει ποτέ στην Ελλάδα και δεν έγινε διότι έτσι θα προκύψει και το ποιοι έλαβαν τις μίζες και το μαύρο χρήμα. Πρωτίστως, όμως, θα προκύψει επίσημα ποιο μέρος</w:t>
      </w:r>
      <w:r>
        <w:rPr>
          <w:rFonts w:eastAsia="Times New Roman"/>
          <w:szCs w:val="24"/>
        </w:rPr>
        <w:t xml:space="preserve"> του χρέους είναι παράνομο και επαχθές, το οποίο και το κράτος μας θα αρνηθεί φυσικά να αποπληρώσει.</w:t>
      </w:r>
    </w:p>
    <w:p w14:paraId="429676B8" w14:textId="77777777" w:rsidR="00BC01D7" w:rsidRDefault="000E0221">
      <w:pPr>
        <w:spacing w:line="600" w:lineRule="auto"/>
        <w:ind w:firstLine="720"/>
        <w:jc w:val="both"/>
        <w:rPr>
          <w:rFonts w:eastAsia="Times New Roman"/>
          <w:szCs w:val="24"/>
        </w:rPr>
      </w:pPr>
      <w:r>
        <w:rPr>
          <w:rFonts w:eastAsia="Times New Roman"/>
          <w:szCs w:val="24"/>
        </w:rPr>
        <w:lastRenderedPageBreak/>
        <w:t>Κύριοι της Κυβέρνησης, αναλάβατε το ’15 την εξουσία υποσχόμενοι στον ελληνικό λαό πως θα εργαστείτε για τα συμφέροντά του. Η Χρυσή Αυγή είχε προειδοποιήσει</w:t>
      </w:r>
      <w:r>
        <w:rPr>
          <w:rFonts w:eastAsia="Times New Roman"/>
          <w:szCs w:val="24"/>
        </w:rPr>
        <w:t xml:space="preserve"> για τον βρώμικο ρόλο των κομμάτων που συγκροτούν τη σημερινή Κυβέρνηση, δηλαδή τον ΣΥΡΙΖΑ και τους ΑΝΕΛ, και δυστυχώς επιβεβαιωθήκαμε περίτρανα.</w:t>
      </w:r>
    </w:p>
    <w:p w14:paraId="429676B9" w14:textId="77777777" w:rsidR="00BC01D7" w:rsidRDefault="000E0221">
      <w:pPr>
        <w:spacing w:line="600" w:lineRule="auto"/>
        <w:ind w:firstLine="720"/>
        <w:jc w:val="both"/>
        <w:rPr>
          <w:rFonts w:eastAsia="Times New Roman"/>
          <w:szCs w:val="24"/>
        </w:rPr>
      </w:pPr>
      <w:r>
        <w:rPr>
          <w:rFonts w:eastAsia="Times New Roman"/>
          <w:szCs w:val="24"/>
        </w:rPr>
        <w:t>Κα</w:t>
      </w:r>
      <w:r>
        <w:rPr>
          <w:rFonts w:eastAsia="Times New Roman"/>
          <w:szCs w:val="24"/>
        </w:rPr>
        <w:t>μ</w:t>
      </w:r>
      <w:r>
        <w:rPr>
          <w:rFonts w:eastAsia="Times New Roman"/>
          <w:szCs w:val="24"/>
        </w:rPr>
        <w:t xml:space="preserve">μία ουσιαστική διαφορά δεν υφίσταται ανάμεσα σε σας, σε Νέα Δημοκρατία και ΠΑΣΟΚ, και όσο περνάει ο καιρός </w:t>
      </w:r>
      <w:r>
        <w:rPr>
          <w:rFonts w:eastAsia="Times New Roman"/>
          <w:szCs w:val="24"/>
        </w:rPr>
        <w:t xml:space="preserve">ολοένα και περισσότεροι Έλληνες θα συνειδητοποιούν πως η μοναδική απάντηση του ελληνικού λαού προς τους τοκογλύφους και τους εγχώριους υποτακτικούς τους είναι μια ισχυρή Χρυσή Αυγή, διότι μόνο η Χρυσή Αυγή μπορεί να υπερασπίσει τα συμφέροντα και προπαντός </w:t>
      </w:r>
      <w:r>
        <w:rPr>
          <w:rFonts w:eastAsia="Times New Roman"/>
          <w:szCs w:val="24"/>
        </w:rPr>
        <w:t>την αξιοπρέπεια του ελληνισμού.</w:t>
      </w:r>
    </w:p>
    <w:p w14:paraId="429676BA" w14:textId="77777777" w:rsidR="00BC01D7" w:rsidRDefault="000E0221">
      <w:pPr>
        <w:spacing w:line="600" w:lineRule="auto"/>
        <w:ind w:firstLine="720"/>
        <w:jc w:val="both"/>
        <w:rPr>
          <w:rFonts w:eastAsia="Times New Roman"/>
          <w:szCs w:val="24"/>
        </w:rPr>
      </w:pPr>
      <w:r>
        <w:rPr>
          <w:rFonts w:eastAsia="Times New Roman"/>
          <w:szCs w:val="24"/>
        </w:rPr>
        <w:t xml:space="preserve">Κλείνοντας, έχω να σας επισημάνω ότι κάθε φρίκη χωρίς τέλος, έχει φριχτό τέλος, σύντροφοι. Αυτό που είχα μάθει από μικρός ήταν ότι το εξυπνότερο ον στο ζωικό βασίλειο ήταν ο άνθρωπος. Αυτό που έπρεπε να </w:t>
      </w:r>
      <w:r>
        <w:rPr>
          <w:rFonts w:eastAsia="Times New Roman"/>
          <w:szCs w:val="24"/>
        </w:rPr>
        <w:lastRenderedPageBreak/>
        <w:t xml:space="preserve">γίνω σαράντα οκτώ </w:t>
      </w:r>
      <w:r>
        <w:rPr>
          <w:rFonts w:eastAsia="Times New Roman"/>
          <w:szCs w:val="24"/>
        </w:rPr>
        <w:t>χρονών για να το μάθω είναι ότι το ανθεκτικότερο ον στο ζωικό βασίλειο είναι τα κομματόσκυλα.</w:t>
      </w:r>
    </w:p>
    <w:p w14:paraId="429676BB" w14:textId="77777777" w:rsidR="00BC01D7" w:rsidRDefault="000E0221">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429676BC" w14:textId="77777777" w:rsidR="00BC01D7" w:rsidRDefault="000E0221">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δέχεστε στο σημείο αυτό να λύσουμε τη συνεδρίαση;</w:t>
      </w:r>
    </w:p>
    <w:p w14:paraId="429676BD" w14:textId="77777777" w:rsidR="00BC01D7" w:rsidRDefault="000E0221">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429676BE" w14:textId="77777777" w:rsidR="00BC01D7" w:rsidRDefault="000E0221">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Με τη συναίνεση του Σώματος και ώρα 0.17΄ </w:t>
      </w:r>
      <w:proofErr w:type="spellStart"/>
      <w:r>
        <w:rPr>
          <w:rFonts w:eastAsia="Times New Roman"/>
          <w:szCs w:val="24"/>
        </w:rPr>
        <w:t>λύεται</w:t>
      </w:r>
      <w:proofErr w:type="spellEnd"/>
      <w:r>
        <w:rPr>
          <w:rFonts w:eastAsia="Times New Roman"/>
          <w:szCs w:val="24"/>
        </w:rPr>
        <w:t xml:space="preserve"> η συνεδρίαση για σήμερα</w:t>
      </w:r>
      <w:r>
        <w:rPr>
          <w:rFonts w:eastAsia="Times New Roman"/>
          <w:szCs w:val="24"/>
        </w:rPr>
        <w:t>,</w:t>
      </w:r>
      <w:r>
        <w:rPr>
          <w:rFonts w:eastAsia="Times New Roman"/>
          <w:szCs w:val="24"/>
        </w:rPr>
        <w:t xml:space="preserve"> Τετάρτη 7 Δεκεμβρίου 2016 και ώρα 10.00΄, με αντικείμενο εργασιών του Σώματος νομοθετική εργασία: συνέχιση της </w:t>
      </w:r>
      <w:r>
        <w:rPr>
          <w:rFonts w:eastAsia="Times New Roman"/>
          <w:szCs w:val="24"/>
        </w:rPr>
        <w:t>συζήτησης επί του σχεδίου νόμου του Υπουργείου Οικονομικών</w:t>
      </w:r>
      <w:r>
        <w:rPr>
          <w:rFonts w:eastAsia="Times New Roman"/>
          <w:szCs w:val="24"/>
        </w:rPr>
        <w:t>:</w:t>
      </w:r>
      <w:r>
        <w:rPr>
          <w:rFonts w:eastAsia="Times New Roman"/>
          <w:szCs w:val="24"/>
        </w:rPr>
        <w:t xml:space="preserve"> «Κύρωση του Κρατικού Προϋπολογισμού οικονομικού έτους 2017», σύμφωνα με την ημερήσια διάταξη που έχει διανεμηθεί.</w:t>
      </w:r>
    </w:p>
    <w:p w14:paraId="429676BF" w14:textId="77777777" w:rsidR="00BC01D7" w:rsidRDefault="000E0221">
      <w:pPr>
        <w:spacing w:line="600" w:lineRule="auto"/>
        <w:ind w:firstLine="720"/>
        <w:jc w:val="both"/>
        <w:rPr>
          <w:rFonts w:eastAsia="Times New Roman"/>
          <w:b/>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ΟΙ ΓΡΑΜΜΑΤΕΙΣ</w:t>
      </w:r>
    </w:p>
    <w:p w14:paraId="429676C0" w14:textId="77777777" w:rsidR="00BC01D7" w:rsidRDefault="00BC01D7">
      <w:pPr>
        <w:spacing w:line="600" w:lineRule="auto"/>
        <w:ind w:firstLine="720"/>
        <w:jc w:val="both"/>
        <w:rPr>
          <w:rFonts w:eastAsia="Times New Roman"/>
          <w:szCs w:val="24"/>
        </w:rPr>
      </w:pPr>
    </w:p>
    <w:sectPr w:rsidR="00BC01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2vV2xrWhnZWHRwwPYyg5J1seHAk=" w:salt="2b6WpL9hS8Slh1pGeI1N/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1D7"/>
    <w:rsid w:val="000E0221"/>
    <w:rsid w:val="0091615F"/>
    <w:rsid w:val="00BC01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72BE"/>
  <w15:docId w15:val="{73DF48E3-7C99-4951-9700-E4545144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67A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667A2"/>
    <w:rPr>
      <w:rFonts w:ascii="Segoe UI" w:hAnsi="Segoe UI" w:cs="Segoe UI"/>
      <w:sz w:val="18"/>
      <w:szCs w:val="18"/>
    </w:rPr>
  </w:style>
  <w:style w:type="paragraph" w:styleId="a4">
    <w:name w:val="Revision"/>
    <w:hidden/>
    <w:uiPriority w:val="99"/>
    <w:semiHidden/>
    <w:rsid w:val="00607E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367</MetadataID>
    <Session xmlns="641f345b-441b-4b81-9152-adc2e73ba5e1">Β´</Session>
    <Date xmlns="641f345b-441b-4b81-9152-adc2e73ba5e1">2016-12-05T22:00:00+00:00</Date>
    <Status xmlns="641f345b-441b-4b81-9152-adc2e73ba5e1">
      <Url>http://srv-sp1/praktika/Lists/Incoming_Metadata/EditForm.aspx?ID=367&amp;Source=/praktika/Recordings_Library/Forms/AllItems.aspx</Url>
      <Description>Δημοσιεύτηκε</Description>
    </Status>
    <Meeting xmlns="641f345b-441b-4b81-9152-adc2e73ba5e1">ΜΑ´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2A2464-F7E4-41A6-A088-42FCE890EC04}">
  <ds:schemaRefs>
    <ds:schemaRef ds:uri="http://purl.org/dc/terms/"/>
    <ds:schemaRef ds:uri="http://purl.org/dc/dcmitype/"/>
    <ds:schemaRef ds:uri="http://schemas.microsoft.com/office/2006/documentManagement/types"/>
    <ds:schemaRef ds:uri="http://www.w3.org/XML/1998/namespace"/>
    <ds:schemaRef ds:uri="http://schemas.openxmlformats.org/package/2006/metadata/core-properties"/>
    <ds:schemaRef ds:uri="http://purl.org/dc/elements/1.1/"/>
    <ds:schemaRef ds:uri="http://schemas.microsoft.com/office/infopath/2007/PartnerControls"/>
    <ds:schemaRef ds:uri="641f345b-441b-4b81-9152-adc2e73ba5e1"/>
    <ds:schemaRef ds:uri="http://schemas.microsoft.com/office/2006/metadata/properties"/>
  </ds:schemaRefs>
</ds:datastoreItem>
</file>

<file path=customXml/itemProps2.xml><?xml version="1.0" encoding="utf-8"?>
<ds:datastoreItem xmlns:ds="http://schemas.openxmlformats.org/officeDocument/2006/customXml" ds:itemID="{45849373-1BCF-4EE6-8DF8-881B9DA43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E5B272-DDCE-43E3-A18A-D37EA692E9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267</Pages>
  <Words>50687</Words>
  <Characters>273710</Characters>
  <Application>Microsoft Office Word</Application>
  <DocSecurity>0</DocSecurity>
  <Lines>2280</Lines>
  <Paragraphs>647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323750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2016-12-10T17:07:00Z</dcterms:created>
  <dcterms:modified xsi:type="dcterms:W3CDTF">2016-12-10T17:07:00Z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