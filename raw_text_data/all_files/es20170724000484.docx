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7850B0" w14:textId="77777777" w:rsidR="006F1CE2" w:rsidRPr="006F1CE2" w:rsidRDefault="006F1CE2" w:rsidP="006F1CE2">
      <w:pPr>
        <w:spacing w:after="0" w:line="360" w:lineRule="auto"/>
        <w:rPr>
          <w:ins w:id="0" w:author="Φλούδα Χριστίνα" w:date="2017-07-28T12:23:00Z"/>
          <w:rFonts w:eastAsia="Times New Roman"/>
          <w:szCs w:val="24"/>
          <w:lang w:eastAsia="en-US"/>
        </w:rPr>
      </w:pPr>
      <w:bookmarkStart w:id="1" w:name="_GoBack"/>
      <w:bookmarkEnd w:id="1"/>
      <w:ins w:id="2" w:author="Φλούδα Χριστίνα" w:date="2017-07-28T12:23:00Z">
        <w:r w:rsidRPr="006F1CE2">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57BC3D6A" w14:textId="77777777" w:rsidR="006F1CE2" w:rsidRPr="006F1CE2" w:rsidRDefault="006F1CE2" w:rsidP="006F1CE2">
      <w:pPr>
        <w:spacing w:after="0" w:line="360" w:lineRule="auto"/>
        <w:rPr>
          <w:ins w:id="3" w:author="Φλούδα Χριστίνα" w:date="2017-07-28T12:23:00Z"/>
          <w:rFonts w:eastAsia="Times New Roman"/>
          <w:szCs w:val="24"/>
          <w:lang w:eastAsia="en-US"/>
        </w:rPr>
      </w:pPr>
    </w:p>
    <w:p w14:paraId="6B8CE9C4" w14:textId="77777777" w:rsidR="006F1CE2" w:rsidRPr="006F1CE2" w:rsidRDefault="006F1CE2" w:rsidP="006F1CE2">
      <w:pPr>
        <w:spacing w:after="0" w:line="360" w:lineRule="auto"/>
        <w:rPr>
          <w:ins w:id="4" w:author="Φλούδα Χριστίνα" w:date="2017-07-28T12:23:00Z"/>
          <w:rFonts w:eastAsia="Times New Roman"/>
          <w:szCs w:val="24"/>
          <w:lang w:eastAsia="en-US"/>
        </w:rPr>
      </w:pPr>
      <w:ins w:id="5" w:author="Φλούδα Χριστίνα" w:date="2017-07-28T12:23:00Z">
        <w:r w:rsidRPr="006F1CE2">
          <w:rPr>
            <w:rFonts w:eastAsia="Times New Roman"/>
            <w:szCs w:val="24"/>
            <w:lang w:eastAsia="en-US"/>
          </w:rPr>
          <w:t>ΠΙΝΑΚΑΣ ΠΕΡΙΕΧΟΜΕΝΩΝ</w:t>
        </w:r>
      </w:ins>
    </w:p>
    <w:p w14:paraId="17F0F160" w14:textId="77777777" w:rsidR="006F1CE2" w:rsidRPr="006F1CE2" w:rsidRDefault="006F1CE2" w:rsidP="006F1CE2">
      <w:pPr>
        <w:spacing w:after="0" w:line="360" w:lineRule="auto"/>
        <w:rPr>
          <w:ins w:id="6" w:author="Φλούδα Χριστίνα" w:date="2017-07-28T12:23:00Z"/>
          <w:rFonts w:eastAsia="Times New Roman"/>
          <w:szCs w:val="24"/>
          <w:lang w:eastAsia="en-US"/>
        </w:rPr>
      </w:pPr>
      <w:ins w:id="7" w:author="Φλούδα Χριστίνα" w:date="2017-07-28T12:23:00Z">
        <w:r w:rsidRPr="006F1CE2">
          <w:rPr>
            <w:rFonts w:eastAsia="Times New Roman"/>
            <w:szCs w:val="24"/>
            <w:lang w:eastAsia="en-US"/>
          </w:rPr>
          <w:t xml:space="preserve">ΙΖ΄ ΠΕΡΙΟΔΟΣ </w:t>
        </w:r>
      </w:ins>
    </w:p>
    <w:p w14:paraId="1168BC61" w14:textId="77777777" w:rsidR="006F1CE2" w:rsidRPr="006F1CE2" w:rsidRDefault="006F1CE2" w:rsidP="006F1CE2">
      <w:pPr>
        <w:spacing w:after="0" w:line="360" w:lineRule="auto"/>
        <w:rPr>
          <w:ins w:id="8" w:author="Φλούδα Χριστίνα" w:date="2017-07-28T12:23:00Z"/>
          <w:rFonts w:eastAsia="Times New Roman"/>
          <w:szCs w:val="24"/>
          <w:lang w:eastAsia="en-US"/>
        </w:rPr>
      </w:pPr>
      <w:ins w:id="9" w:author="Φλούδα Χριστίνα" w:date="2017-07-28T12:23:00Z">
        <w:r w:rsidRPr="006F1CE2">
          <w:rPr>
            <w:rFonts w:eastAsia="Times New Roman"/>
            <w:szCs w:val="24"/>
            <w:lang w:eastAsia="en-US"/>
          </w:rPr>
          <w:t>ΠΡΟΕΔΡΕΥΟΜΕΝΗΣ ΚΟΙΝΟΒΟΥΛΕΥΤΙΚΗΣ ΔΗΜΟΚΡΑΤΙΑΣ</w:t>
        </w:r>
      </w:ins>
    </w:p>
    <w:p w14:paraId="7A0F9A2B" w14:textId="77777777" w:rsidR="006F1CE2" w:rsidRPr="006F1CE2" w:rsidRDefault="006F1CE2" w:rsidP="006F1CE2">
      <w:pPr>
        <w:spacing w:after="0" w:line="360" w:lineRule="auto"/>
        <w:rPr>
          <w:ins w:id="10" w:author="Φλούδα Χριστίνα" w:date="2017-07-28T12:23:00Z"/>
          <w:rFonts w:eastAsia="Times New Roman"/>
          <w:szCs w:val="24"/>
          <w:lang w:eastAsia="en-US"/>
        </w:rPr>
      </w:pPr>
      <w:ins w:id="11" w:author="Φλούδα Χριστίνα" w:date="2017-07-28T12:23:00Z">
        <w:r w:rsidRPr="006F1CE2">
          <w:rPr>
            <w:rFonts w:eastAsia="Times New Roman"/>
            <w:szCs w:val="24"/>
            <w:lang w:eastAsia="en-US"/>
          </w:rPr>
          <w:t>ΣΥΝΟΔΟΣ Β΄</w:t>
        </w:r>
      </w:ins>
    </w:p>
    <w:p w14:paraId="439A6805" w14:textId="77777777" w:rsidR="006F1CE2" w:rsidRPr="006F1CE2" w:rsidRDefault="006F1CE2" w:rsidP="006F1CE2">
      <w:pPr>
        <w:spacing w:after="0" w:line="360" w:lineRule="auto"/>
        <w:rPr>
          <w:ins w:id="12" w:author="Φλούδα Χριστίνα" w:date="2017-07-28T12:23:00Z"/>
          <w:rFonts w:eastAsia="Times New Roman"/>
          <w:szCs w:val="24"/>
          <w:lang w:eastAsia="en-US"/>
        </w:rPr>
      </w:pPr>
    </w:p>
    <w:p w14:paraId="15956029" w14:textId="77777777" w:rsidR="006F1CE2" w:rsidRPr="006F1CE2" w:rsidRDefault="006F1CE2" w:rsidP="006F1CE2">
      <w:pPr>
        <w:spacing w:after="0" w:line="360" w:lineRule="auto"/>
        <w:rPr>
          <w:ins w:id="13" w:author="Φλούδα Χριστίνα" w:date="2017-07-28T12:23:00Z"/>
          <w:rFonts w:eastAsia="Times New Roman"/>
          <w:szCs w:val="24"/>
          <w:lang w:eastAsia="en-US"/>
        </w:rPr>
      </w:pPr>
      <w:ins w:id="14" w:author="Φλούδα Χριστίνα" w:date="2017-07-28T12:23:00Z">
        <w:r w:rsidRPr="006F1CE2">
          <w:rPr>
            <w:rFonts w:eastAsia="Times New Roman"/>
            <w:szCs w:val="24"/>
            <w:lang w:eastAsia="en-US"/>
          </w:rPr>
          <w:t>ΣΥΝΕΔΡΙΑΣΗ ΡΝΣΤ΄</w:t>
        </w:r>
      </w:ins>
    </w:p>
    <w:p w14:paraId="1E96BE4B" w14:textId="77777777" w:rsidR="006F1CE2" w:rsidRPr="006F1CE2" w:rsidRDefault="006F1CE2" w:rsidP="006F1CE2">
      <w:pPr>
        <w:spacing w:after="0" w:line="360" w:lineRule="auto"/>
        <w:rPr>
          <w:ins w:id="15" w:author="Φλούδα Χριστίνα" w:date="2017-07-28T12:23:00Z"/>
          <w:rFonts w:eastAsia="Times New Roman"/>
          <w:szCs w:val="24"/>
          <w:lang w:eastAsia="en-US"/>
        </w:rPr>
      </w:pPr>
      <w:ins w:id="16" w:author="Φλούδα Χριστίνα" w:date="2017-07-28T12:23:00Z">
        <w:r w:rsidRPr="006F1CE2">
          <w:rPr>
            <w:rFonts w:eastAsia="Times New Roman"/>
            <w:szCs w:val="24"/>
            <w:lang w:eastAsia="en-US"/>
          </w:rPr>
          <w:t>Δευτέρα  24 Ιουλίου 2017</w:t>
        </w:r>
      </w:ins>
    </w:p>
    <w:p w14:paraId="180EFBF8" w14:textId="77777777" w:rsidR="006F1CE2" w:rsidRPr="006F1CE2" w:rsidRDefault="006F1CE2" w:rsidP="006F1CE2">
      <w:pPr>
        <w:spacing w:after="0" w:line="360" w:lineRule="auto"/>
        <w:rPr>
          <w:ins w:id="17" w:author="Φλούδα Χριστίνα" w:date="2017-07-28T12:23:00Z"/>
          <w:rFonts w:eastAsia="Times New Roman"/>
          <w:szCs w:val="24"/>
          <w:lang w:eastAsia="en-US"/>
        </w:rPr>
      </w:pPr>
    </w:p>
    <w:p w14:paraId="11E51FD4" w14:textId="77777777" w:rsidR="006F1CE2" w:rsidRPr="006F1CE2" w:rsidRDefault="006F1CE2" w:rsidP="006F1CE2">
      <w:pPr>
        <w:spacing w:after="0" w:line="360" w:lineRule="auto"/>
        <w:rPr>
          <w:ins w:id="18" w:author="Φλούδα Χριστίνα" w:date="2017-07-28T12:23:00Z"/>
          <w:rFonts w:eastAsia="Times New Roman"/>
          <w:szCs w:val="24"/>
          <w:lang w:eastAsia="en-US"/>
        </w:rPr>
      </w:pPr>
      <w:ins w:id="19" w:author="Φλούδα Χριστίνα" w:date="2017-07-28T12:23:00Z">
        <w:r w:rsidRPr="006F1CE2">
          <w:rPr>
            <w:rFonts w:eastAsia="Times New Roman"/>
            <w:szCs w:val="24"/>
            <w:lang w:eastAsia="en-US"/>
          </w:rPr>
          <w:t>ΘΕΜΑΤΑ</w:t>
        </w:r>
      </w:ins>
    </w:p>
    <w:p w14:paraId="1E02CD7A" w14:textId="77777777" w:rsidR="006F1CE2" w:rsidRPr="006F1CE2" w:rsidRDefault="006F1CE2" w:rsidP="006F1CE2">
      <w:pPr>
        <w:spacing w:after="0" w:line="360" w:lineRule="auto"/>
        <w:rPr>
          <w:ins w:id="20" w:author="Φλούδα Χριστίνα" w:date="2017-07-28T12:23:00Z"/>
          <w:rFonts w:eastAsia="Times New Roman"/>
          <w:szCs w:val="24"/>
          <w:lang w:eastAsia="en-US"/>
        </w:rPr>
      </w:pPr>
      <w:ins w:id="21" w:author="Φλούδα Χριστίνα" w:date="2017-07-28T12:23:00Z">
        <w:r w:rsidRPr="006F1CE2">
          <w:rPr>
            <w:rFonts w:eastAsia="Times New Roman"/>
            <w:szCs w:val="24"/>
            <w:lang w:eastAsia="en-US"/>
          </w:rPr>
          <w:t xml:space="preserve"> </w:t>
        </w:r>
        <w:r w:rsidRPr="006F1CE2">
          <w:rPr>
            <w:rFonts w:eastAsia="Times New Roman"/>
            <w:szCs w:val="24"/>
            <w:lang w:eastAsia="en-US"/>
          </w:rPr>
          <w:br/>
          <w:t xml:space="preserve">Α. ΕΙΔΙΚΑ ΘΕΜΑΤΑ </w:t>
        </w:r>
        <w:r w:rsidRPr="006F1CE2">
          <w:rPr>
            <w:rFonts w:eastAsia="Times New Roman"/>
            <w:szCs w:val="24"/>
            <w:lang w:eastAsia="en-US"/>
          </w:rPr>
          <w:br/>
          <w:t xml:space="preserve">1. Επικύρωση Πρακτικών, σελ. </w:t>
        </w:r>
        <w:r w:rsidRPr="006F1CE2">
          <w:rPr>
            <w:rFonts w:eastAsia="Times New Roman"/>
            <w:szCs w:val="24"/>
            <w:lang w:eastAsia="en-US"/>
          </w:rPr>
          <w:br/>
          <w:t xml:space="preserve">2.  Άδεια απουσίας των Βουλευτών κ.κ. Π. </w:t>
        </w:r>
        <w:proofErr w:type="spellStart"/>
        <w:r w:rsidRPr="006F1CE2">
          <w:rPr>
            <w:rFonts w:eastAsia="Times New Roman"/>
            <w:szCs w:val="24"/>
            <w:lang w:eastAsia="en-US"/>
          </w:rPr>
          <w:t>Μηταράκη</w:t>
        </w:r>
        <w:proofErr w:type="spellEnd"/>
        <w:r w:rsidRPr="006F1CE2">
          <w:rPr>
            <w:rFonts w:eastAsia="Times New Roman"/>
            <w:szCs w:val="24"/>
            <w:lang w:eastAsia="en-US"/>
          </w:rPr>
          <w:t xml:space="preserve">, Π. Καμμένου και Α. Σαμαρά, σελ. </w:t>
        </w:r>
        <w:r w:rsidRPr="006F1CE2">
          <w:rPr>
            <w:rFonts w:eastAsia="Times New Roman"/>
            <w:szCs w:val="24"/>
            <w:lang w:eastAsia="en-US"/>
          </w:rPr>
          <w:br/>
          <w:t xml:space="preserve">3. Ανακοινώνεται ότι η Επιτροπή Κανονισμού της Βουλής καταθέτει την έκθεσή της στην πρόταση του Προέδρου της Βουλής των Ελλήνων: «Για την τροποποίηση διατάξεων του Κανονισμού της Βουλής-Μέρος Β' (ΦΕΚ 51 Α'/10.4.1997) και Μέρος Κοινοβουλευτικό (ΦΕΚ 106 Α'/24.6.1987), όπως ισχύει», σελ. </w:t>
        </w:r>
        <w:r w:rsidRPr="006F1CE2">
          <w:rPr>
            <w:rFonts w:eastAsia="Times New Roman"/>
            <w:szCs w:val="24"/>
            <w:lang w:eastAsia="en-US"/>
          </w:rPr>
          <w:br/>
          <w:t xml:space="preserve">4. Επί διαδικαστικού θέματος, σελ. </w:t>
        </w:r>
        <w:r w:rsidRPr="006F1CE2">
          <w:rPr>
            <w:rFonts w:eastAsia="Times New Roman"/>
            <w:szCs w:val="24"/>
            <w:lang w:eastAsia="en-US"/>
          </w:rPr>
          <w:br/>
          <w:t xml:space="preserve"> </w:t>
        </w:r>
        <w:r w:rsidRPr="006F1CE2">
          <w:rPr>
            <w:rFonts w:eastAsia="Times New Roman"/>
            <w:szCs w:val="24"/>
            <w:lang w:eastAsia="en-US"/>
          </w:rPr>
          <w:br/>
          <w:t xml:space="preserve">Β. ΚΟΙΝΟΒΟΥΛΕΥΤΙΚΟΣ ΕΛΕΓΧΟΣ </w:t>
        </w:r>
        <w:r w:rsidRPr="006F1CE2">
          <w:rPr>
            <w:rFonts w:eastAsia="Times New Roman"/>
            <w:szCs w:val="24"/>
            <w:lang w:eastAsia="en-US"/>
          </w:rPr>
          <w:br/>
          <w:t xml:space="preserve">Συζήτηση επικαίρων ερωτήσεων: </w:t>
        </w:r>
        <w:r w:rsidRPr="006F1CE2">
          <w:rPr>
            <w:rFonts w:eastAsia="Times New Roman"/>
            <w:szCs w:val="24"/>
            <w:lang w:eastAsia="en-US"/>
          </w:rPr>
          <w:br/>
          <w:t xml:space="preserve">   α) Προς τον Υπουργό Οικονομικών, με θέμα « Άμεση ανάγκη στήριξης των περιοχών της Μάνης που επλήγησαν από τις πυρκαγιές», σελ. </w:t>
        </w:r>
        <w:r w:rsidRPr="006F1CE2">
          <w:rPr>
            <w:rFonts w:eastAsia="Times New Roman"/>
            <w:szCs w:val="24"/>
            <w:lang w:eastAsia="en-US"/>
          </w:rPr>
          <w:br/>
          <w:t xml:space="preserve">   β) Προς τον Υπουργό Εθνικής  Άμυνας, με θέμα: «Πρόταση αξιοποίησης πρώην Στρατιωτικού Νοσοκομείου 409», σελ. </w:t>
        </w:r>
        <w:r w:rsidRPr="006F1CE2">
          <w:rPr>
            <w:rFonts w:eastAsia="Times New Roman"/>
            <w:szCs w:val="24"/>
            <w:lang w:eastAsia="en-US"/>
          </w:rPr>
          <w:br/>
          <w:t xml:space="preserve"> </w:t>
        </w:r>
        <w:r w:rsidRPr="006F1CE2">
          <w:rPr>
            <w:rFonts w:eastAsia="Times New Roman"/>
            <w:szCs w:val="24"/>
            <w:lang w:eastAsia="en-US"/>
          </w:rPr>
          <w:br/>
          <w:t xml:space="preserve">Γ. ΝΟΜΟΘΕΤΙΚΗ ΕΡΓΑΣΙΑ </w:t>
        </w:r>
        <w:r w:rsidRPr="006F1CE2">
          <w:rPr>
            <w:rFonts w:eastAsia="Times New Roman"/>
            <w:szCs w:val="24"/>
            <w:lang w:eastAsia="en-US"/>
          </w:rPr>
          <w:br/>
          <w:t>Κατάθεση σχεδίων νόμων:</w:t>
        </w:r>
        <w:r w:rsidRPr="006F1CE2">
          <w:rPr>
            <w:rFonts w:eastAsia="Times New Roman"/>
            <w:szCs w:val="24"/>
            <w:lang w:eastAsia="en-US"/>
          </w:rPr>
          <w:br/>
          <w:t xml:space="preserve">   α) Οι Υπουργοί Οικονομικών, Εσωτερικών, Οικονομίας και Ανάπτυξης, Εθνικής  Άμυνας, Εξωτερικών, Δικαιοσύνης, Διαφάνειας και Ανθρωπίνων Δικαιωμάτων, Πολιτισμού και Αθλητισμού, Υποδομών και Μεταφορών, Ναυτιλίας και Νησιωτικής Πολιτικής, Αγροτικής Ανάπτυξης και Τροφίμων, Τουρισμού, Διοικητικής Ανασυγκρότησης, οι Αναπληρωτές Υπουργοί Εσωτερικών, Εθνικής  Άμυνας, Οικονομικών, καθώς και οι Υφυπουργοί Εργασίας, Κοινωνικής Ασφάλισης και Κοινωνικής Αλληλεγγύης, Οικονομικών και Πολιτισμού και Αθλητισμού κατέθεσαν στις 20-7-2017 σχέδιο νόμου με τίτλο: «Προσαρμογή της Ελληνικής Νομοθεσίας στις διατάξεις της Οδηγίας (ΕΕ) 2016/881 και άλλες διατάξεις», σελ. </w:t>
        </w:r>
        <w:r w:rsidRPr="006F1CE2">
          <w:rPr>
            <w:rFonts w:eastAsia="Times New Roman"/>
            <w:szCs w:val="24"/>
            <w:lang w:eastAsia="en-US"/>
          </w:rPr>
          <w:br/>
          <w:t xml:space="preserve">   β) Οι Υπουργοί Υγείας, Εσωτερικών, Παιδείας,  Έρευνας και Θρησκευμάτων, Εργασίας, Κοινωνικής Ασφάλισης και Κοινωνικής Αλληλεγγύης, Δικαιοσύνης, Διαφάνειας και Ανθρώπινων Δικαιωμάτων, Οικονομικών, Διοικητικής Ανασυγκρότησης, Περιβάλλοντος και Ενέργειας, Υποδομών και Μεταφορών, οι Αναπληρωτές Υπουργοί Οικονομικών, Υγείας καθώς και η Υφυπουργός Οικονομικών κατέθεσαν στις 20-7-2017 σχέδιο νόμου με τίτλο: «Μεταρρύθμιση της πρωτοβάθμιας φροντίδας υγείας, επείγουσες ρυθμίσεις αρμοδιότητας Υπουργείου Υγείας και άλλες διατάξεις», σελ. </w:t>
        </w:r>
        <w:r w:rsidRPr="006F1CE2">
          <w:rPr>
            <w:rFonts w:eastAsia="Times New Roman"/>
            <w:szCs w:val="24"/>
            <w:lang w:eastAsia="en-US"/>
          </w:rPr>
          <w:br/>
          <w:t xml:space="preserve">   γ) Οι Υπουργοί Παιδείας,  Έρευνας και Θρησκευμάτων, Οικονομίας και Ανάπτυξης, Εργασίας, Κοινωνικής Ασφάλισης και Κοινωνικής Αλληλεγγύης, Οικονομικών, Υγείας, Διοικητικής Ανασυγκρότησης, οι Αναπληρωτές Υπουργοί Παιδείας,  Έρευνας και Θρησκευμάτων και Οικονομικών, καθώς και οι Υφυπουργοί Παιδείας,  Έρευνας και Θρησκευμάτων και Οικονομικών κατέθεσαν στις 21-7-2017 σχέδιο νόμου με τίτλο: «Οργάνωση και λειτουργία της ανώτατης εκπαίδευσης, ρυθμίσεις για την έρευνα και άλλες διατάξεις», σελ. </w:t>
        </w:r>
        <w:r w:rsidRPr="006F1CE2">
          <w:rPr>
            <w:rFonts w:eastAsia="Times New Roman"/>
            <w:szCs w:val="24"/>
            <w:lang w:eastAsia="en-US"/>
          </w:rPr>
          <w:br/>
          <w:t xml:space="preserve">   δ) Οι Υπουργοί Ψηφιακής Πολιτικής, Τηλεπικοινωνιών και Ενημέρωσης, Οικονομίας και Ανάπτυξης και Οικονομικών, καθώς και ο Αναπληρωτής Υπουργός Οικονομικών κατέθεσαν στις 21-7-2017 σχέδιο νόμου με τίτλο: «Ηλεκτρονικό σύστημα διάθεσης τηλεοπτικού διαφημιστικού χρόνου, Τροποποίηση  του ν.3548/2007, σύσταση μητρώου περιφερειακού και τοπικού τύπου, Ειδική σήμανση γραμμωτού κώδικα στις έντυπες εκδόσεις, Δημιουργία θεσμικού πλαισίου για την ενίσχυση της παραγωγής οπτικοακουστικών έργων στην Ελλάδα και άλλες διατάξεις», σελ. </w:t>
        </w:r>
        <w:r w:rsidRPr="006F1CE2">
          <w:rPr>
            <w:rFonts w:eastAsia="Times New Roman"/>
            <w:szCs w:val="24"/>
            <w:lang w:eastAsia="en-US"/>
          </w:rPr>
          <w:br/>
        </w:r>
      </w:ins>
    </w:p>
    <w:p w14:paraId="6C918368" w14:textId="77777777" w:rsidR="006F1CE2" w:rsidRPr="006F1CE2" w:rsidRDefault="006F1CE2" w:rsidP="006F1CE2">
      <w:pPr>
        <w:spacing w:after="0" w:line="360" w:lineRule="auto"/>
        <w:rPr>
          <w:ins w:id="22" w:author="Φλούδα Χριστίνα" w:date="2017-07-28T12:23:00Z"/>
          <w:rFonts w:eastAsia="Times New Roman"/>
          <w:szCs w:val="24"/>
          <w:lang w:eastAsia="en-US"/>
        </w:rPr>
      </w:pPr>
      <w:ins w:id="23" w:author="Φλούδα Χριστίνα" w:date="2017-07-28T12:23:00Z">
        <w:r w:rsidRPr="006F1CE2">
          <w:rPr>
            <w:rFonts w:eastAsia="Times New Roman"/>
            <w:szCs w:val="24"/>
            <w:lang w:eastAsia="en-US"/>
          </w:rPr>
          <w:t>ΠΡΟΕΔΡΕΥΩΝ</w:t>
        </w:r>
      </w:ins>
    </w:p>
    <w:p w14:paraId="256B0E91" w14:textId="77777777" w:rsidR="006F1CE2" w:rsidRPr="006F1CE2" w:rsidRDefault="006F1CE2" w:rsidP="006F1CE2">
      <w:pPr>
        <w:spacing w:after="0" w:line="360" w:lineRule="auto"/>
        <w:rPr>
          <w:ins w:id="24" w:author="Φλούδα Χριστίνα" w:date="2017-07-28T12:23:00Z"/>
          <w:rFonts w:eastAsia="Times New Roman"/>
          <w:szCs w:val="24"/>
          <w:lang w:eastAsia="en-US"/>
        </w:rPr>
      </w:pPr>
      <w:ins w:id="25" w:author="Φλούδα Χριστίνα" w:date="2017-07-28T12:23:00Z">
        <w:r w:rsidRPr="006F1CE2">
          <w:rPr>
            <w:rFonts w:eastAsia="Times New Roman"/>
            <w:szCs w:val="24"/>
            <w:lang w:eastAsia="en-US"/>
          </w:rPr>
          <w:t>ΚΑΜΜΕΝΟΣ Δ. , σελ.</w:t>
        </w:r>
        <w:r w:rsidRPr="006F1CE2">
          <w:rPr>
            <w:rFonts w:eastAsia="Times New Roman"/>
            <w:szCs w:val="24"/>
            <w:lang w:eastAsia="en-US"/>
          </w:rPr>
          <w:br/>
        </w:r>
      </w:ins>
    </w:p>
    <w:p w14:paraId="171A85CE" w14:textId="77777777" w:rsidR="006F1CE2" w:rsidRPr="006F1CE2" w:rsidRDefault="006F1CE2" w:rsidP="006F1CE2">
      <w:pPr>
        <w:spacing w:after="0" w:line="360" w:lineRule="auto"/>
        <w:rPr>
          <w:ins w:id="26" w:author="Φλούδα Χριστίνα" w:date="2017-07-28T12:23:00Z"/>
          <w:rFonts w:eastAsia="Times New Roman"/>
          <w:szCs w:val="24"/>
          <w:lang w:eastAsia="en-US"/>
        </w:rPr>
      </w:pPr>
    </w:p>
    <w:p w14:paraId="6F8BDAFE" w14:textId="77777777" w:rsidR="006F1CE2" w:rsidRPr="006F1CE2" w:rsidRDefault="006F1CE2" w:rsidP="006F1CE2">
      <w:pPr>
        <w:spacing w:after="0" w:line="360" w:lineRule="auto"/>
        <w:rPr>
          <w:ins w:id="27" w:author="Φλούδα Χριστίνα" w:date="2017-07-28T12:23:00Z"/>
          <w:rFonts w:eastAsia="Times New Roman"/>
          <w:szCs w:val="24"/>
          <w:lang w:eastAsia="en-US"/>
        </w:rPr>
      </w:pPr>
      <w:ins w:id="28" w:author="Φλούδα Χριστίνα" w:date="2017-07-28T12:23:00Z">
        <w:r w:rsidRPr="006F1CE2">
          <w:rPr>
            <w:rFonts w:eastAsia="Times New Roman"/>
            <w:szCs w:val="24"/>
            <w:lang w:eastAsia="en-US"/>
          </w:rPr>
          <w:t>ΟΜΙΛΗΤΕΣ</w:t>
        </w:r>
      </w:ins>
    </w:p>
    <w:p w14:paraId="00FE5E67" w14:textId="635D3416" w:rsidR="006F1CE2" w:rsidRDefault="006F1CE2" w:rsidP="006F1CE2">
      <w:pPr>
        <w:spacing w:after="0" w:line="600" w:lineRule="auto"/>
        <w:ind w:firstLine="720"/>
        <w:jc w:val="both"/>
        <w:rPr>
          <w:ins w:id="29" w:author="Φλούδα Χριστίνα" w:date="2017-07-28T12:23:00Z"/>
          <w:rFonts w:eastAsia="Times New Roman"/>
          <w:szCs w:val="24"/>
        </w:rPr>
        <w:pPrChange w:id="30" w:author="Φλούδα Χριστίνα" w:date="2017-07-28T12:23:00Z">
          <w:pPr>
            <w:spacing w:after="0" w:line="600" w:lineRule="auto"/>
            <w:ind w:firstLine="720"/>
            <w:jc w:val="center"/>
          </w:pPr>
        </w:pPrChange>
      </w:pPr>
      <w:ins w:id="31" w:author="Φλούδα Χριστίνα" w:date="2017-07-28T12:23:00Z">
        <w:r w:rsidRPr="006F1CE2">
          <w:rPr>
            <w:rFonts w:eastAsia="Times New Roman"/>
            <w:szCs w:val="24"/>
            <w:lang w:eastAsia="en-US"/>
          </w:rPr>
          <w:br/>
          <w:t>Α. Επί διαδικαστικού θέματος:</w:t>
        </w:r>
        <w:r w:rsidRPr="006F1CE2">
          <w:rPr>
            <w:rFonts w:eastAsia="Times New Roman"/>
            <w:szCs w:val="24"/>
            <w:lang w:eastAsia="en-US"/>
          </w:rPr>
          <w:br/>
          <w:t>ΚΑΜΜΕΝΟΣ Δ. , σελ.</w:t>
        </w:r>
        <w:r w:rsidRPr="006F1CE2">
          <w:rPr>
            <w:rFonts w:eastAsia="Times New Roman"/>
            <w:szCs w:val="24"/>
            <w:lang w:eastAsia="en-US"/>
          </w:rPr>
          <w:br/>
        </w:r>
        <w:r w:rsidRPr="006F1CE2">
          <w:rPr>
            <w:rFonts w:eastAsia="Times New Roman"/>
            <w:szCs w:val="24"/>
            <w:lang w:eastAsia="en-US"/>
          </w:rPr>
          <w:br/>
          <w:t>Β. Επί των επικαίρων ερωτήσεων:</w:t>
        </w:r>
        <w:r w:rsidRPr="006F1CE2">
          <w:rPr>
            <w:rFonts w:eastAsia="Times New Roman"/>
            <w:szCs w:val="24"/>
            <w:lang w:eastAsia="en-US"/>
          </w:rPr>
          <w:br/>
          <w:t>ΑΡΑΧΩΒΙΤΗΣ Σ. , σελ.</w:t>
        </w:r>
        <w:r w:rsidRPr="006F1CE2">
          <w:rPr>
            <w:rFonts w:eastAsia="Times New Roman"/>
            <w:szCs w:val="24"/>
            <w:lang w:eastAsia="en-US"/>
          </w:rPr>
          <w:br/>
          <w:t>ΒΙΤΣΑΣ Δ. , σελ.</w:t>
        </w:r>
        <w:r w:rsidRPr="006F1CE2">
          <w:rPr>
            <w:rFonts w:eastAsia="Times New Roman"/>
            <w:szCs w:val="24"/>
            <w:lang w:eastAsia="en-US"/>
          </w:rPr>
          <w:br/>
          <w:t>ΚΑΤΣΑΝΙΩΤΗΣ Α. , σελ.</w:t>
        </w:r>
        <w:r w:rsidRPr="006F1CE2">
          <w:rPr>
            <w:rFonts w:eastAsia="Times New Roman"/>
            <w:szCs w:val="24"/>
            <w:lang w:eastAsia="en-US"/>
          </w:rPr>
          <w:br/>
          <w:t>ΠΑΠΑΝΑΤΣΙΟΥ Α. , σελ.</w:t>
        </w:r>
        <w:r w:rsidRPr="006F1CE2">
          <w:rPr>
            <w:rFonts w:eastAsia="Times New Roman"/>
            <w:szCs w:val="24"/>
            <w:lang w:eastAsia="en-US"/>
          </w:rPr>
          <w:br/>
        </w:r>
      </w:ins>
    </w:p>
    <w:p w14:paraId="091D5E8B" w14:textId="77777777" w:rsidR="00C06962" w:rsidRDefault="006F1CE2">
      <w:pPr>
        <w:spacing w:after="0" w:line="600" w:lineRule="auto"/>
        <w:ind w:firstLine="720"/>
        <w:jc w:val="center"/>
        <w:rPr>
          <w:rFonts w:eastAsia="Times New Roman"/>
          <w:szCs w:val="24"/>
        </w:rPr>
      </w:pPr>
      <w:r>
        <w:rPr>
          <w:rFonts w:eastAsia="Times New Roman"/>
          <w:szCs w:val="24"/>
        </w:rPr>
        <w:t>ΠΡΑΚΤΙΚΑ ΒΟΥΛΗΣ</w:t>
      </w:r>
    </w:p>
    <w:p w14:paraId="091D5E8C" w14:textId="77777777" w:rsidR="00C06962" w:rsidRDefault="006F1CE2">
      <w:pPr>
        <w:spacing w:after="0" w:line="600" w:lineRule="auto"/>
        <w:ind w:firstLine="720"/>
        <w:jc w:val="center"/>
        <w:rPr>
          <w:rFonts w:eastAsia="Times New Roman"/>
          <w:szCs w:val="24"/>
        </w:rPr>
      </w:pPr>
      <w:r>
        <w:rPr>
          <w:rFonts w:eastAsia="Times New Roman"/>
          <w:szCs w:val="24"/>
        </w:rPr>
        <w:t xml:space="preserve">ΙΖ΄ ΠΕΡΙΟΔΟΣ </w:t>
      </w:r>
    </w:p>
    <w:p w14:paraId="091D5E8D" w14:textId="77777777" w:rsidR="00C06962" w:rsidRDefault="006F1CE2">
      <w:pPr>
        <w:spacing w:after="0"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091D5E8E" w14:textId="77777777" w:rsidR="00C06962" w:rsidRDefault="006F1CE2">
      <w:pPr>
        <w:spacing w:after="0" w:line="600" w:lineRule="auto"/>
        <w:ind w:firstLine="720"/>
        <w:jc w:val="center"/>
        <w:rPr>
          <w:rFonts w:eastAsia="Times New Roman"/>
          <w:szCs w:val="24"/>
        </w:rPr>
      </w:pPr>
      <w:r>
        <w:rPr>
          <w:rFonts w:eastAsia="Times New Roman"/>
          <w:szCs w:val="24"/>
        </w:rPr>
        <w:t>ΣΥΝΟΔΟΣ Β΄</w:t>
      </w:r>
    </w:p>
    <w:p w14:paraId="091D5E8F" w14:textId="77777777" w:rsidR="00C06962" w:rsidRDefault="006F1CE2">
      <w:pPr>
        <w:spacing w:after="0" w:line="600" w:lineRule="auto"/>
        <w:ind w:firstLine="720"/>
        <w:jc w:val="center"/>
        <w:rPr>
          <w:rFonts w:eastAsia="Times New Roman"/>
          <w:szCs w:val="24"/>
        </w:rPr>
      </w:pPr>
      <w:r>
        <w:rPr>
          <w:rFonts w:eastAsia="Times New Roman"/>
          <w:szCs w:val="24"/>
        </w:rPr>
        <w:t>ΣΥΝΕΔΡΙΑΣΗ ΡΝΣΤ</w:t>
      </w:r>
      <w:r>
        <w:rPr>
          <w:rFonts w:eastAsia="Times New Roman"/>
          <w:szCs w:val="24"/>
        </w:rPr>
        <w:t>΄</w:t>
      </w:r>
    </w:p>
    <w:p w14:paraId="091D5E90" w14:textId="77777777" w:rsidR="00C06962" w:rsidRDefault="006F1CE2">
      <w:pPr>
        <w:spacing w:after="0" w:line="600" w:lineRule="auto"/>
        <w:ind w:firstLine="720"/>
        <w:jc w:val="center"/>
        <w:rPr>
          <w:rFonts w:eastAsia="Times New Roman"/>
          <w:szCs w:val="24"/>
        </w:rPr>
      </w:pPr>
      <w:r>
        <w:rPr>
          <w:rFonts w:eastAsia="Times New Roman"/>
          <w:szCs w:val="24"/>
        </w:rPr>
        <w:t>Δευτέρα 24 Ιουλίου 2017</w:t>
      </w:r>
    </w:p>
    <w:p w14:paraId="091D5E91" w14:textId="77777777" w:rsidR="00C06962" w:rsidRDefault="006F1CE2">
      <w:pPr>
        <w:spacing w:after="0" w:line="600" w:lineRule="auto"/>
        <w:ind w:firstLine="720"/>
        <w:jc w:val="both"/>
        <w:rPr>
          <w:rFonts w:eastAsia="Times New Roman"/>
          <w:szCs w:val="24"/>
        </w:rPr>
      </w:pPr>
      <w:r>
        <w:rPr>
          <w:rFonts w:eastAsia="Times New Roman"/>
          <w:szCs w:val="24"/>
        </w:rPr>
        <w:t>Αθήνα, σήμερα στις 24 Ιουλίου 2017, ημέρα Δευτέρα και ώρα 18.04΄</w:t>
      </w:r>
      <w:r w:rsidRPr="00957575">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Η΄ Αντιπροέδρου αυτής κ. </w:t>
      </w:r>
      <w:r w:rsidRPr="00B53D18">
        <w:rPr>
          <w:rFonts w:eastAsia="Times New Roman"/>
          <w:b/>
          <w:szCs w:val="24"/>
        </w:rPr>
        <w:t>ΔΗΜΗΤΡΙΟΥ ΚΑΜΜΕΝΟΥ</w:t>
      </w:r>
      <w:r>
        <w:rPr>
          <w:rFonts w:eastAsia="Times New Roman"/>
          <w:szCs w:val="24"/>
        </w:rPr>
        <w:t>.</w:t>
      </w:r>
    </w:p>
    <w:p w14:paraId="091D5E92" w14:textId="77777777" w:rsidR="00C06962" w:rsidRDefault="006F1CE2">
      <w:pPr>
        <w:spacing w:after="0" w:line="600" w:lineRule="auto"/>
        <w:ind w:firstLine="720"/>
        <w:jc w:val="both"/>
        <w:rPr>
          <w:rFonts w:eastAsia="Times New Roman"/>
          <w:szCs w:val="24"/>
        </w:rPr>
      </w:pPr>
      <w:r>
        <w:rPr>
          <w:rFonts w:eastAsia="Times New Roman"/>
          <w:b/>
          <w:szCs w:val="24"/>
        </w:rPr>
        <w:t>ΠΡΟΕΔΡΕΥΩΝ (Δημήτριος Καμμένος):</w:t>
      </w:r>
      <w:r>
        <w:rPr>
          <w:rFonts w:eastAsia="Times New Roman"/>
          <w:szCs w:val="24"/>
        </w:rPr>
        <w:t xml:space="preserve"> Κυρίες και κύριοι συνάδελφοι, αρχίζει η συνεδρίαση.</w:t>
      </w:r>
    </w:p>
    <w:p w14:paraId="091D5E93" w14:textId="77777777" w:rsidR="00C06962" w:rsidRDefault="006F1CE2">
      <w:pPr>
        <w:spacing w:after="0" w:line="600" w:lineRule="auto"/>
        <w:ind w:firstLine="720"/>
        <w:jc w:val="both"/>
        <w:rPr>
          <w:rFonts w:eastAsia="Times New Roman"/>
          <w:szCs w:val="24"/>
        </w:rPr>
      </w:pPr>
      <w:r>
        <w:rPr>
          <w:rFonts w:eastAsia="Times New Roman"/>
          <w:szCs w:val="24"/>
        </w:rPr>
        <w:t>Παρακαλεί</w:t>
      </w:r>
      <w:r>
        <w:rPr>
          <w:rFonts w:eastAsia="Times New Roman"/>
          <w:szCs w:val="24"/>
        </w:rPr>
        <w:t xml:space="preserve">ται η κυρία Γραμματέας να ανακοινώσει τις αναφορές προς το Σώμα. </w:t>
      </w:r>
    </w:p>
    <w:p w14:paraId="091D5E94" w14:textId="77777777" w:rsidR="00C06962" w:rsidRDefault="006F1CE2">
      <w:pPr>
        <w:spacing w:after="0" w:line="600" w:lineRule="auto"/>
        <w:ind w:firstLine="720"/>
        <w:jc w:val="both"/>
        <w:rPr>
          <w:rFonts w:eastAsia="Times New Roman" w:cs="Times New Roman"/>
          <w:szCs w:val="24"/>
        </w:rPr>
      </w:pPr>
      <w:r>
        <w:rPr>
          <w:rFonts w:eastAsia="Times New Roman"/>
          <w:szCs w:val="24"/>
        </w:rPr>
        <w:t xml:space="preserve">(Ανακοινώνονται προς το Σώμα από τη Γραμματέα της Βουλής κ. Αναστασία </w:t>
      </w:r>
      <w:proofErr w:type="spellStart"/>
      <w:r>
        <w:rPr>
          <w:rFonts w:eastAsia="Times New Roman"/>
          <w:szCs w:val="24"/>
        </w:rPr>
        <w:t>Γκαρά</w:t>
      </w:r>
      <w:proofErr w:type="spellEnd"/>
      <w:r>
        <w:rPr>
          <w:rFonts w:eastAsia="Times New Roman"/>
          <w:szCs w:val="24"/>
        </w:rPr>
        <w:t>, Βουλευτή Έβρου, τα ακόλουθα:</w:t>
      </w:r>
      <w:r>
        <w:rPr>
          <w:rFonts w:eastAsia="Times New Roman" w:cs="Times New Roman"/>
          <w:szCs w:val="24"/>
        </w:rPr>
        <w:t xml:space="preserve"> </w:t>
      </w:r>
    </w:p>
    <w:p w14:paraId="091D5E95" w14:textId="77777777" w:rsidR="00C06962" w:rsidRDefault="006F1CE2">
      <w:pPr>
        <w:spacing w:after="0" w:line="600" w:lineRule="auto"/>
        <w:ind w:firstLine="720"/>
        <w:rPr>
          <w:rFonts w:eastAsia="Times New Roman" w:cs="Times New Roman"/>
          <w:szCs w:val="24"/>
        </w:rPr>
      </w:pPr>
      <w:r>
        <w:rPr>
          <w:rFonts w:eastAsia="Times New Roman" w:cs="Times New Roman"/>
          <w:szCs w:val="24"/>
        </w:rPr>
        <w:t>Α. ΚΑΤΑΘΕΣΗ ΑΝΑΦΟΡΩΝ</w:t>
      </w:r>
    </w:p>
    <w:p w14:paraId="091D5E96" w14:textId="77777777" w:rsidR="00C06962" w:rsidRDefault="006F1CE2">
      <w:pPr>
        <w:spacing w:after="0" w:line="600" w:lineRule="auto"/>
        <w:ind w:firstLine="720"/>
        <w:jc w:val="center"/>
        <w:rPr>
          <w:rFonts w:eastAsia="Times New Roman" w:cs="Times New Roman"/>
          <w:color w:val="FF0000"/>
          <w:szCs w:val="24"/>
        </w:rPr>
      </w:pPr>
      <w:r w:rsidRPr="00F629A3">
        <w:rPr>
          <w:rFonts w:eastAsia="Times New Roman" w:cs="Times New Roman"/>
          <w:color w:val="FF0000"/>
          <w:szCs w:val="24"/>
        </w:rPr>
        <w:t>(Να μπει η σελίδα 1</w:t>
      </w:r>
      <w:r w:rsidRPr="00956160">
        <w:rPr>
          <w:rFonts w:eastAsia="Times New Roman" w:cs="Times New Roman"/>
          <w:color w:val="FF0000"/>
          <w:szCs w:val="24"/>
        </w:rPr>
        <w:t>.</w:t>
      </w:r>
      <w:r w:rsidRPr="00F629A3">
        <w:rPr>
          <w:rFonts w:eastAsia="Times New Roman" w:cs="Times New Roman"/>
          <w:color w:val="FF0000"/>
          <w:szCs w:val="24"/>
        </w:rPr>
        <w:t>α</w:t>
      </w:r>
      <w:r w:rsidRPr="00956160">
        <w:rPr>
          <w:rFonts w:eastAsia="Times New Roman" w:cs="Times New Roman"/>
          <w:color w:val="FF0000"/>
          <w:szCs w:val="24"/>
        </w:rPr>
        <w:t>.</w:t>
      </w:r>
      <w:r w:rsidRPr="00F629A3">
        <w:rPr>
          <w:rFonts w:eastAsia="Times New Roman" w:cs="Times New Roman"/>
          <w:color w:val="FF0000"/>
          <w:szCs w:val="24"/>
        </w:rPr>
        <w:t>)</w:t>
      </w:r>
    </w:p>
    <w:p w14:paraId="091D5E97" w14:textId="77777777" w:rsidR="00C06962" w:rsidRDefault="006F1CE2">
      <w:pPr>
        <w:spacing w:after="0" w:line="600" w:lineRule="auto"/>
        <w:ind w:firstLine="720"/>
        <w:rPr>
          <w:rFonts w:eastAsia="Times New Roman" w:cs="Times New Roman"/>
          <w:szCs w:val="24"/>
        </w:rPr>
      </w:pPr>
      <w:r>
        <w:rPr>
          <w:rFonts w:eastAsia="Times New Roman" w:cs="Times New Roman"/>
          <w:szCs w:val="24"/>
        </w:rPr>
        <w:lastRenderedPageBreak/>
        <w:t xml:space="preserve">Β. </w:t>
      </w:r>
      <w:r>
        <w:rPr>
          <w:rFonts w:eastAsia="Times New Roman" w:cs="Times New Roman"/>
          <w:szCs w:val="24"/>
        </w:rPr>
        <w:t>ΑΠΑΝΤΗΣΕΙΣ ΥΠΟΥΡΓΩΝ ΣΕ ΕΡΩΤΗΣΕΙΣ ΒΟ</w:t>
      </w:r>
      <w:r>
        <w:rPr>
          <w:rFonts w:eastAsia="Times New Roman" w:cs="Times New Roman"/>
          <w:szCs w:val="24"/>
        </w:rPr>
        <w:t>ΥΛΕΥΤΩΝ</w:t>
      </w:r>
    </w:p>
    <w:p w14:paraId="091D5E98" w14:textId="77777777" w:rsidR="00C06962" w:rsidRDefault="006F1CE2">
      <w:pPr>
        <w:spacing w:after="0" w:line="600" w:lineRule="auto"/>
        <w:ind w:firstLine="720"/>
        <w:jc w:val="center"/>
        <w:rPr>
          <w:rFonts w:eastAsia="Times New Roman" w:cs="Times New Roman"/>
          <w:color w:val="FF0000"/>
          <w:szCs w:val="24"/>
        </w:rPr>
      </w:pPr>
      <w:r w:rsidRPr="00F629A3">
        <w:rPr>
          <w:rFonts w:eastAsia="Times New Roman" w:cs="Times New Roman"/>
          <w:color w:val="FF0000"/>
          <w:szCs w:val="24"/>
        </w:rPr>
        <w:t>(Να μπει η σελίδα 1</w:t>
      </w:r>
      <w:r w:rsidRPr="00485799">
        <w:rPr>
          <w:rFonts w:eastAsia="Times New Roman" w:cs="Times New Roman"/>
          <w:color w:val="FF0000"/>
          <w:szCs w:val="24"/>
        </w:rPr>
        <w:t>.</w:t>
      </w:r>
      <w:r w:rsidRPr="00F629A3">
        <w:rPr>
          <w:rFonts w:eastAsia="Times New Roman" w:cs="Times New Roman"/>
          <w:color w:val="FF0000"/>
          <w:szCs w:val="24"/>
        </w:rPr>
        <w:t>β</w:t>
      </w:r>
      <w:r w:rsidRPr="00485799">
        <w:rPr>
          <w:rFonts w:eastAsia="Times New Roman" w:cs="Times New Roman"/>
          <w:color w:val="FF0000"/>
          <w:szCs w:val="24"/>
        </w:rPr>
        <w:t>.</w:t>
      </w:r>
      <w:r w:rsidRPr="00F629A3">
        <w:rPr>
          <w:rFonts w:eastAsia="Times New Roman" w:cs="Times New Roman"/>
          <w:color w:val="FF0000"/>
          <w:szCs w:val="24"/>
        </w:rPr>
        <w:t>)</w:t>
      </w:r>
    </w:p>
    <w:p w14:paraId="091D5E99" w14:textId="77777777" w:rsidR="00C06962" w:rsidRDefault="006F1CE2">
      <w:pPr>
        <w:tabs>
          <w:tab w:val="left" w:pos="6000"/>
        </w:tabs>
        <w:spacing w:line="600" w:lineRule="auto"/>
        <w:ind w:firstLine="720"/>
        <w:jc w:val="center"/>
        <w:rPr>
          <w:rFonts w:eastAsia="Times New Roman" w:cs="Times New Roman"/>
          <w:color w:val="FF0000"/>
          <w:szCs w:val="24"/>
        </w:rPr>
      </w:pPr>
      <w:r w:rsidRPr="002631FE">
        <w:rPr>
          <w:rFonts w:eastAsia="Times New Roman" w:cs="Times New Roman"/>
          <w:color w:val="FF0000"/>
          <w:szCs w:val="24"/>
        </w:rPr>
        <w:t>(ΑΛΛΑΓΗ ΣΕΛΙΔΑΣ)</w:t>
      </w:r>
    </w:p>
    <w:p w14:paraId="091D5E9A" w14:textId="77777777" w:rsidR="00C06962" w:rsidRDefault="006F1CE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Κ</w:t>
      </w:r>
      <w:r>
        <w:rPr>
          <w:rFonts w:eastAsia="Times New Roman" w:cs="Times New Roman"/>
          <w:szCs w:val="24"/>
        </w:rPr>
        <w:t xml:space="preserve">υρίες και κύριοι συνάδελφοι, </w:t>
      </w:r>
      <w:r>
        <w:rPr>
          <w:rFonts w:eastAsia="Times New Roman" w:cs="Times New Roman"/>
          <w:szCs w:val="24"/>
        </w:rPr>
        <w:t xml:space="preserve">τώρα </w:t>
      </w:r>
      <w:r>
        <w:rPr>
          <w:rFonts w:eastAsia="Times New Roman" w:cs="Times New Roman"/>
          <w:szCs w:val="24"/>
        </w:rPr>
        <w:t>θα προχωρήσουμε σε κάποιες ανακοινώσεις προς το Σώμα:</w:t>
      </w:r>
    </w:p>
    <w:p w14:paraId="091D5E9B" w14:textId="77777777" w:rsidR="00C06962" w:rsidRDefault="006F1CE2">
      <w:pPr>
        <w:spacing w:after="0" w:line="600" w:lineRule="auto"/>
        <w:ind w:firstLine="720"/>
        <w:jc w:val="both"/>
        <w:rPr>
          <w:rFonts w:eastAsia="Times New Roman" w:cs="Times New Roman"/>
          <w:szCs w:val="24"/>
        </w:rPr>
      </w:pPr>
      <w:r>
        <w:rPr>
          <w:rFonts w:eastAsia="Times New Roman" w:cs="Times New Roman"/>
          <w:szCs w:val="24"/>
        </w:rPr>
        <w:t xml:space="preserve">Ο Βουλευτής κ. Παναγιώτης (Νότης) </w:t>
      </w:r>
      <w:proofErr w:type="spellStart"/>
      <w:r>
        <w:rPr>
          <w:rFonts w:eastAsia="Times New Roman" w:cs="Times New Roman"/>
          <w:szCs w:val="24"/>
        </w:rPr>
        <w:t>Μηταράκης</w:t>
      </w:r>
      <w:proofErr w:type="spellEnd"/>
      <w:r>
        <w:rPr>
          <w:rFonts w:eastAsia="Times New Roman" w:cs="Times New Roman"/>
          <w:szCs w:val="24"/>
        </w:rPr>
        <w:t xml:space="preserve"> ζητεί άδεια ολιγοήμερης απουσίας στο εξωτερικό, βάσει του άρθρου 76 του Κανονισμού της Βουλής, από την Τετάρτη 2 Αυγούστου 2017 έως και τη Δευτέρα 7 Αυγούστου 2017 και από τη Δευτέρα 21 Αυγούστου 2017 έως και την</w:t>
      </w:r>
      <w:r>
        <w:rPr>
          <w:rFonts w:eastAsia="Times New Roman" w:cs="Times New Roman"/>
          <w:szCs w:val="24"/>
        </w:rPr>
        <w:t xml:space="preserve"> Παρασκευή 25 Αυγούστου 2017.  Η Βουλή εγκρίνει;</w:t>
      </w:r>
    </w:p>
    <w:p w14:paraId="091D5E9C" w14:textId="77777777" w:rsidR="00C06962" w:rsidRDefault="006F1CE2">
      <w:pPr>
        <w:spacing w:after="0" w:line="600" w:lineRule="auto"/>
        <w:ind w:firstLine="720"/>
        <w:jc w:val="both"/>
        <w:rPr>
          <w:rFonts w:eastAsia="Times New Roman" w:cs="Times New Roman"/>
          <w:szCs w:val="24"/>
        </w:rPr>
      </w:pPr>
      <w:r>
        <w:rPr>
          <w:rFonts w:eastAsia="Times New Roman" w:cs="Times New Roman"/>
          <w:b/>
          <w:szCs w:val="24"/>
        </w:rPr>
        <w:t xml:space="preserve">ΟΛΟΙ </w:t>
      </w:r>
      <w:r>
        <w:rPr>
          <w:rFonts w:eastAsia="Times New Roman" w:cs="Times New Roman"/>
          <w:b/>
          <w:szCs w:val="24"/>
        </w:rPr>
        <w:t xml:space="preserve">ΟΙ </w:t>
      </w:r>
      <w:r>
        <w:rPr>
          <w:rFonts w:eastAsia="Times New Roman" w:cs="Times New Roman"/>
          <w:b/>
          <w:szCs w:val="24"/>
        </w:rPr>
        <w:t xml:space="preserve">ΒΟΥΛΕΥΤΕΣ: </w:t>
      </w:r>
      <w:r>
        <w:rPr>
          <w:rFonts w:eastAsia="Times New Roman" w:cs="Times New Roman"/>
          <w:szCs w:val="24"/>
        </w:rPr>
        <w:t>Μάλιστα, Μάλιστα.</w:t>
      </w:r>
    </w:p>
    <w:p w14:paraId="091D5E9D" w14:textId="77777777" w:rsidR="00C06962" w:rsidRDefault="006F1CE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Συνεπώς η</w:t>
      </w:r>
      <w:r>
        <w:rPr>
          <w:rFonts w:eastAsia="Times New Roman" w:cs="Times New Roman"/>
          <w:szCs w:val="24"/>
        </w:rPr>
        <w:t xml:space="preserve"> Βουλή ενέκρινε τη ζητηθείσα άδεια.</w:t>
      </w:r>
    </w:p>
    <w:p w14:paraId="091D5E9E" w14:textId="77777777" w:rsidR="00C06962" w:rsidRDefault="006F1CE2">
      <w:pPr>
        <w:spacing w:after="0" w:line="600" w:lineRule="auto"/>
        <w:ind w:firstLine="720"/>
        <w:jc w:val="both"/>
        <w:rPr>
          <w:rFonts w:eastAsia="Times New Roman" w:cs="Times New Roman"/>
          <w:szCs w:val="24"/>
        </w:rPr>
      </w:pPr>
      <w:r>
        <w:rPr>
          <w:rFonts w:eastAsia="Times New Roman" w:cs="Times New Roman"/>
          <w:szCs w:val="24"/>
        </w:rPr>
        <w:t>Επίσης, ο Πρόεδρος των Ανεξαρτήτων Ελλήνων και Υπουργός Εθνικής Αμύνης κ. Πάνος Καμμένος ζητ</w:t>
      </w:r>
      <w:r>
        <w:rPr>
          <w:rFonts w:eastAsia="Times New Roman" w:cs="Times New Roman"/>
          <w:szCs w:val="24"/>
        </w:rPr>
        <w:t>εί άδεια ολιγοήμερης απουσίας στο εξωτερικό από 25 Ιουλίου 2017 έως και 31 Ιουλίου 2017.</w:t>
      </w:r>
      <w:r w:rsidRPr="00957575">
        <w:rPr>
          <w:rFonts w:eastAsia="Times New Roman" w:cs="Times New Roman"/>
          <w:szCs w:val="24"/>
        </w:rPr>
        <w:t xml:space="preserve"> </w:t>
      </w:r>
      <w:r>
        <w:rPr>
          <w:rFonts w:eastAsia="Times New Roman" w:cs="Times New Roman"/>
          <w:szCs w:val="24"/>
        </w:rPr>
        <w:t>Η Βουλή εγκρίνει;</w:t>
      </w:r>
    </w:p>
    <w:p w14:paraId="091D5E9F" w14:textId="77777777" w:rsidR="00C06962" w:rsidRDefault="006F1CE2">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ΟΛΟΙ </w:t>
      </w:r>
      <w:r>
        <w:rPr>
          <w:rFonts w:eastAsia="Times New Roman" w:cs="Times New Roman"/>
          <w:b/>
          <w:szCs w:val="24"/>
        </w:rPr>
        <w:t xml:space="preserve">ΟΙ </w:t>
      </w:r>
      <w:r>
        <w:rPr>
          <w:rFonts w:eastAsia="Times New Roman" w:cs="Times New Roman"/>
          <w:b/>
          <w:szCs w:val="24"/>
        </w:rPr>
        <w:t xml:space="preserve">ΒΟΥΛΕΥΤΕΣ: </w:t>
      </w:r>
      <w:r>
        <w:rPr>
          <w:rFonts w:eastAsia="Times New Roman" w:cs="Times New Roman"/>
          <w:szCs w:val="24"/>
        </w:rPr>
        <w:t>Μάλιστα, Μάλιστα.</w:t>
      </w:r>
    </w:p>
    <w:p w14:paraId="091D5EA0" w14:textId="77777777" w:rsidR="00C06962" w:rsidRDefault="006F1CE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Συνεπώς η</w:t>
      </w:r>
      <w:r>
        <w:rPr>
          <w:rFonts w:eastAsia="Times New Roman" w:cs="Times New Roman"/>
          <w:szCs w:val="24"/>
        </w:rPr>
        <w:t xml:space="preserve"> Βουλή ενέκρινε τη ζητηθείσα άδεια.</w:t>
      </w:r>
    </w:p>
    <w:p w14:paraId="091D5EA1" w14:textId="77777777" w:rsidR="00C06962" w:rsidRDefault="006F1CE2">
      <w:pPr>
        <w:spacing w:after="0" w:line="600" w:lineRule="auto"/>
        <w:ind w:firstLine="720"/>
        <w:jc w:val="both"/>
        <w:rPr>
          <w:rFonts w:eastAsia="Times New Roman" w:cs="Times New Roman"/>
          <w:szCs w:val="24"/>
        </w:rPr>
      </w:pPr>
      <w:r>
        <w:rPr>
          <w:rFonts w:eastAsia="Times New Roman" w:cs="Times New Roman"/>
          <w:szCs w:val="24"/>
        </w:rPr>
        <w:t>Ομοίως, ο πρώην Πρωθυπουργός κ. Αν</w:t>
      </w:r>
      <w:r>
        <w:rPr>
          <w:rFonts w:eastAsia="Times New Roman" w:cs="Times New Roman"/>
          <w:szCs w:val="24"/>
        </w:rPr>
        <w:t xml:space="preserve">τώνης Σαμαράς ζητεί άδεια ολιγοήμερης απουσίας στο εξωτερικό από 25 Ιουλίου 2017 έως 31 Ιουλίου 2017, προκειμένου να μεταβεί στην Κίνα, κατόπιν προσκλήσεως του Πρωθυπουργού της Λαϊκής Δημοκρατίας της Κίνας κ. Λι </w:t>
      </w:r>
      <w:proofErr w:type="spellStart"/>
      <w:r>
        <w:rPr>
          <w:rFonts w:eastAsia="Times New Roman" w:cs="Times New Roman"/>
          <w:szCs w:val="24"/>
        </w:rPr>
        <w:t>Κετσιάνγκ</w:t>
      </w:r>
      <w:proofErr w:type="spellEnd"/>
      <w:r>
        <w:rPr>
          <w:rFonts w:eastAsia="Times New Roman" w:cs="Times New Roman"/>
          <w:szCs w:val="24"/>
        </w:rPr>
        <w:t>.</w:t>
      </w:r>
      <w:r w:rsidRPr="00957575">
        <w:rPr>
          <w:rFonts w:eastAsia="Times New Roman" w:cs="Times New Roman"/>
          <w:szCs w:val="24"/>
        </w:rPr>
        <w:t xml:space="preserve"> </w:t>
      </w:r>
      <w:r>
        <w:rPr>
          <w:rFonts w:eastAsia="Times New Roman" w:cs="Times New Roman"/>
          <w:szCs w:val="24"/>
        </w:rPr>
        <w:t>Η Βουλή εγκρίνει;</w:t>
      </w:r>
    </w:p>
    <w:p w14:paraId="091D5EA2" w14:textId="77777777" w:rsidR="00C06962" w:rsidRDefault="006F1CE2">
      <w:pPr>
        <w:spacing w:after="0" w:line="600" w:lineRule="auto"/>
        <w:ind w:firstLine="720"/>
        <w:jc w:val="both"/>
        <w:rPr>
          <w:rFonts w:eastAsia="Times New Roman" w:cs="Times New Roman"/>
          <w:szCs w:val="24"/>
        </w:rPr>
      </w:pPr>
      <w:r>
        <w:rPr>
          <w:rFonts w:eastAsia="Times New Roman" w:cs="Times New Roman"/>
          <w:b/>
          <w:szCs w:val="24"/>
        </w:rPr>
        <w:t xml:space="preserve">ΟΛΟΙ </w:t>
      </w:r>
      <w:r>
        <w:rPr>
          <w:rFonts w:eastAsia="Times New Roman" w:cs="Times New Roman"/>
          <w:b/>
          <w:szCs w:val="24"/>
        </w:rPr>
        <w:t xml:space="preserve">ΟΙ </w:t>
      </w:r>
      <w:r>
        <w:rPr>
          <w:rFonts w:eastAsia="Times New Roman" w:cs="Times New Roman"/>
          <w:b/>
          <w:szCs w:val="24"/>
        </w:rPr>
        <w:t xml:space="preserve">ΒΟΥΛΕΥΤΕΣ: </w:t>
      </w:r>
      <w:r>
        <w:rPr>
          <w:rFonts w:eastAsia="Times New Roman" w:cs="Times New Roman"/>
          <w:szCs w:val="24"/>
        </w:rPr>
        <w:t>Μάλιστα, Μάλιστα.</w:t>
      </w:r>
    </w:p>
    <w:p w14:paraId="091D5EA3" w14:textId="77777777" w:rsidR="00C06962" w:rsidRDefault="006F1CE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Συνεπώς η</w:t>
      </w:r>
      <w:r>
        <w:rPr>
          <w:rFonts w:eastAsia="Times New Roman" w:cs="Times New Roman"/>
          <w:szCs w:val="24"/>
        </w:rPr>
        <w:t xml:space="preserve"> Βουλή ενέκρινε τη ζητηθείσα άδεια.</w:t>
      </w:r>
    </w:p>
    <w:p w14:paraId="091D5EA4" w14:textId="77777777" w:rsidR="00C06962" w:rsidRDefault="006F1CE2">
      <w:pPr>
        <w:spacing w:after="0" w:line="600" w:lineRule="auto"/>
        <w:ind w:firstLine="720"/>
        <w:jc w:val="both"/>
        <w:rPr>
          <w:rFonts w:eastAsia="Times New Roman" w:cs="Times New Roman"/>
          <w:szCs w:val="24"/>
        </w:rPr>
      </w:pPr>
      <w:r>
        <w:rPr>
          <w:rFonts w:eastAsia="Times New Roman" w:cs="Times New Roman"/>
          <w:szCs w:val="24"/>
        </w:rPr>
        <w:t xml:space="preserve">Επίσης, έχω την τιμή να ανακοινώσω προς το Σώμα ότι η Επιτροπή Κανονισμού της Βουλής καταθέτει την </w:t>
      </w:r>
      <w:r>
        <w:rPr>
          <w:rFonts w:eastAsia="Times New Roman" w:cs="Times New Roman"/>
          <w:szCs w:val="24"/>
        </w:rPr>
        <w:t>έ</w:t>
      </w:r>
      <w:r>
        <w:rPr>
          <w:rFonts w:eastAsia="Times New Roman" w:cs="Times New Roman"/>
          <w:szCs w:val="24"/>
        </w:rPr>
        <w:t>κθεσή της στην πρόταση του Προέδρου της Βουλής τω</w:t>
      </w:r>
      <w:r>
        <w:rPr>
          <w:rFonts w:eastAsia="Times New Roman" w:cs="Times New Roman"/>
          <w:szCs w:val="24"/>
        </w:rPr>
        <w:t>ν Ελλήνων</w:t>
      </w:r>
      <w:r>
        <w:rPr>
          <w:rFonts w:eastAsia="Times New Roman" w:cs="Times New Roman"/>
          <w:szCs w:val="24"/>
        </w:rPr>
        <w:t>:</w:t>
      </w:r>
      <w:r>
        <w:rPr>
          <w:rFonts w:eastAsia="Times New Roman" w:cs="Times New Roman"/>
          <w:szCs w:val="24"/>
        </w:rPr>
        <w:t xml:space="preserve"> «Για την τροποποίηση διατάξεων του Κανονισμού της Βουλής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Μέρος Β΄ (ΦΕΚ 51 Α΄/10</w:t>
      </w:r>
      <w:r>
        <w:rPr>
          <w:rFonts w:eastAsia="Times New Roman" w:cs="Times New Roman"/>
          <w:szCs w:val="24"/>
        </w:rPr>
        <w:t>.</w:t>
      </w:r>
      <w:r>
        <w:rPr>
          <w:rFonts w:eastAsia="Times New Roman" w:cs="Times New Roman"/>
          <w:szCs w:val="24"/>
        </w:rPr>
        <w:t>4</w:t>
      </w:r>
      <w:r>
        <w:rPr>
          <w:rFonts w:eastAsia="Times New Roman" w:cs="Times New Roman"/>
          <w:szCs w:val="24"/>
        </w:rPr>
        <w:t>.</w:t>
      </w:r>
      <w:r>
        <w:rPr>
          <w:rFonts w:eastAsia="Times New Roman" w:cs="Times New Roman"/>
          <w:szCs w:val="24"/>
        </w:rPr>
        <w:t>1997) και Μέρος Κοινοβουλευτικό (ΦΕΚ 106 Α΄/24</w:t>
      </w:r>
      <w:r>
        <w:rPr>
          <w:rFonts w:eastAsia="Times New Roman" w:cs="Times New Roman"/>
          <w:szCs w:val="24"/>
        </w:rPr>
        <w:t>.</w:t>
      </w:r>
      <w:r>
        <w:rPr>
          <w:rFonts w:eastAsia="Times New Roman" w:cs="Times New Roman"/>
          <w:szCs w:val="24"/>
        </w:rPr>
        <w:t>6</w:t>
      </w:r>
      <w:r>
        <w:rPr>
          <w:rFonts w:eastAsia="Times New Roman" w:cs="Times New Roman"/>
          <w:szCs w:val="24"/>
        </w:rPr>
        <w:t>.</w:t>
      </w:r>
      <w:r>
        <w:rPr>
          <w:rFonts w:eastAsia="Times New Roman" w:cs="Times New Roman"/>
          <w:szCs w:val="24"/>
        </w:rPr>
        <w:t>1987), όπως ισχύει».</w:t>
      </w:r>
    </w:p>
    <w:p w14:paraId="091D5EA5" w14:textId="77777777" w:rsidR="00C06962" w:rsidRDefault="006F1CE2">
      <w:pPr>
        <w:spacing w:after="0" w:line="600" w:lineRule="auto"/>
        <w:ind w:firstLine="720"/>
        <w:jc w:val="both"/>
        <w:rPr>
          <w:rFonts w:eastAsia="Times New Roman" w:cs="Times New Roman"/>
          <w:szCs w:val="24"/>
        </w:rPr>
      </w:pPr>
      <w:r>
        <w:rPr>
          <w:rFonts w:eastAsia="Times New Roman" w:cs="Times New Roman"/>
          <w:szCs w:val="24"/>
        </w:rPr>
        <w:t xml:space="preserve">Επιπλέον, έχω την τιμή να ανακοινώσω προς το Σώμα, πρώτον, ότι οι Υπουργοί Οικονομικών, </w:t>
      </w:r>
      <w:r>
        <w:rPr>
          <w:rFonts w:eastAsia="Times New Roman" w:cs="Times New Roman"/>
          <w:szCs w:val="24"/>
        </w:rPr>
        <w:t xml:space="preserve">Εσωτερικών, Οικονομίας </w:t>
      </w:r>
      <w:r>
        <w:rPr>
          <w:rFonts w:eastAsia="Times New Roman" w:cs="Times New Roman"/>
          <w:szCs w:val="24"/>
        </w:rPr>
        <w:lastRenderedPageBreak/>
        <w:t>και Ανάπτυξης, Εθνικής Άμυνας, Εξωτερικών, Δικαιοσύνης, Διαφάνειας και Ανθρωπίνων Δικαιωμάτων, Πολιτισμού και Αθλητισμού, Υποδομών και Μεταφορών, Ναυτιλίας και Νησιωτικής Πολιτικής, Αγροτικής Ανάπτυξης και Τροφίμων, Τουρισμού, Διοικη</w:t>
      </w:r>
      <w:r>
        <w:rPr>
          <w:rFonts w:eastAsia="Times New Roman" w:cs="Times New Roman"/>
          <w:szCs w:val="24"/>
        </w:rPr>
        <w:t>τικής Ανασυγκρότησης, οι Αναπληρωτές Υπουργοί Εσωτερικών, Εθνικής Άμυνας, Οικονομικών, καθώς και οι Υφυπουργοί Εργασίας, Κοινωνικής Ασφάλισης και Κοινωνικής Αλληλεγγύης, Οικονομικών και Πολιτισμού και Αθλητισμού κατέθεσαν στις 20</w:t>
      </w:r>
      <w:r>
        <w:rPr>
          <w:rFonts w:eastAsia="Times New Roman" w:cs="Times New Roman"/>
          <w:szCs w:val="24"/>
        </w:rPr>
        <w:t>-</w:t>
      </w:r>
      <w:r>
        <w:rPr>
          <w:rFonts w:eastAsia="Times New Roman" w:cs="Times New Roman"/>
          <w:szCs w:val="24"/>
        </w:rPr>
        <w:t>7</w:t>
      </w:r>
      <w:r>
        <w:rPr>
          <w:rFonts w:eastAsia="Times New Roman" w:cs="Times New Roman"/>
          <w:szCs w:val="24"/>
        </w:rPr>
        <w:t>-</w:t>
      </w:r>
      <w:r>
        <w:rPr>
          <w:rFonts w:eastAsia="Times New Roman" w:cs="Times New Roman"/>
          <w:szCs w:val="24"/>
        </w:rPr>
        <w:t>2017 σχέδιο νόμου με τίτ</w:t>
      </w:r>
      <w:r>
        <w:rPr>
          <w:rFonts w:eastAsia="Times New Roman" w:cs="Times New Roman"/>
          <w:szCs w:val="24"/>
        </w:rPr>
        <w:t>λο</w:t>
      </w:r>
      <w:r>
        <w:rPr>
          <w:rFonts w:eastAsia="Times New Roman" w:cs="Times New Roman"/>
          <w:szCs w:val="24"/>
        </w:rPr>
        <w:t>:</w:t>
      </w:r>
      <w:r>
        <w:rPr>
          <w:rFonts w:eastAsia="Times New Roman" w:cs="Times New Roman"/>
          <w:szCs w:val="24"/>
        </w:rPr>
        <w:t xml:space="preserve"> «Προσαρμογή της Ελληνικής Νομοθεσίας στις διατάξεις της Οδηγίας (ΕΕ) 2016/881 και άλλες διατάξεις».</w:t>
      </w:r>
    </w:p>
    <w:p w14:paraId="091D5EA6" w14:textId="77777777" w:rsidR="00C06962" w:rsidRDefault="006F1CE2">
      <w:pPr>
        <w:spacing w:after="0" w:line="600" w:lineRule="auto"/>
        <w:ind w:firstLine="720"/>
        <w:jc w:val="both"/>
        <w:rPr>
          <w:rFonts w:eastAsia="Times New Roman" w:cs="Times New Roman"/>
          <w:szCs w:val="24"/>
        </w:rPr>
      </w:pPr>
      <w:r>
        <w:rPr>
          <w:rFonts w:eastAsia="Times New Roman" w:cs="Times New Roman"/>
          <w:szCs w:val="24"/>
        </w:rPr>
        <w:t>Δεύτερον, οι Υπουργοί Υγείας, Εσωτερικών, Παιδείας, Έρευνας και Θρησκευμάτων, Εργασίας, Κοινωνικής Ασφάλισης και Κοινωνικής Αλληλεγγύης, Δικαιοσύνης, Δι</w:t>
      </w:r>
      <w:r>
        <w:rPr>
          <w:rFonts w:eastAsia="Times New Roman" w:cs="Times New Roman"/>
          <w:szCs w:val="24"/>
        </w:rPr>
        <w:t>αφάνειας και Ανθρώπινων Δικαιωμάτων, Οικονομικών, Διοικητικής Ανασυγκρότησης, Περιβάλλοντος και Ενέργειας, Υποδομών και Μεταφορών, οι Αναπληρωτές Υπουργοί Οικονομικών, Υγείας καθώς και η Υφυπουργός Οικονομικών κατέθεσαν στις 20</w:t>
      </w:r>
      <w:r>
        <w:rPr>
          <w:rFonts w:eastAsia="Times New Roman" w:cs="Times New Roman"/>
          <w:szCs w:val="24"/>
        </w:rPr>
        <w:t>-</w:t>
      </w:r>
      <w:r>
        <w:rPr>
          <w:rFonts w:eastAsia="Times New Roman" w:cs="Times New Roman"/>
          <w:szCs w:val="24"/>
        </w:rPr>
        <w:t>7</w:t>
      </w:r>
      <w:r>
        <w:rPr>
          <w:rFonts w:eastAsia="Times New Roman" w:cs="Times New Roman"/>
          <w:szCs w:val="24"/>
        </w:rPr>
        <w:t>-</w:t>
      </w:r>
      <w:r>
        <w:rPr>
          <w:rFonts w:eastAsia="Times New Roman" w:cs="Times New Roman"/>
          <w:szCs w:val="24"/>
        </w:rPr>
        <w:t xml:space="preserve">2017 σχέδιο </w:t>
      </w:r>
      <w:r>
        <w:rPr>
          <w:rFonts w:eastAsia="Times New Roman" w:cs="Times New Roman"/>
          <w:szCs w:val="24"/>
        </w:rPr>
        <w:lastRenderedPageBreak/>
        <w:t>νόμου με τίτλο</w:t>
      </w:r>
      <w:r>
        <w:rPr>
          <w:rFonts w:eastAsia="Times New Roman" w:cs="Times New Roman"/>
          <w:szCs w:val="24"/>
        </w:rPr>
        <w:t>:</w:t>
      </w:r>
      <w:r>
        <w:rPr>
          <w:rFonts w:eastAsia="Times New Roman" w:cs="Times New Roman"/>
          <w:szCs w:val="24"/>
        </w:rPr>
        <w:t xml:space="preserve"> «Μεταρρύθμιση της πρωτοβάθμιας φροντίδας υγείας, επείγουσες ρυθμίσεις αρμοδιότητας Υπουργείου Υγείας και άλλες διατάξεις». </w:t>
      </w:r>
    </w:p>
    <w:p w14:paraId="091D5EA7" w14:textId="77777777" w:rsidR="00C06962" w:rsidRDefault="006F1CE2">
      <w:pPr>
        <w:spacing w:after="0" w:line="600" w:lineRule="auto"/>
        <w:ind w:firstLine="720"/>
        <w:jc w:val="both"/>
        <w:rPr>
          <w:rFonts w:eastAsia="Times New Roman" w:cs="Times New Roman"/>
          <w:szCs w:val="24"/>
        </w:rPr>
      </w:pPr>
      <w:r>
        <w:rPr>
          <w:rFonts w:eastAsia="Times New Roman" w:cs="Times New Roman"/>
          <w:szCs w:val="24"/>
        </w:rPr>
        <w:t>Τρίτον, οι Υπουργοί Παιδείας, Έρευνας και Θρησκευμάτων, Οικονομίας και Ανάπτυξης, Εργασίας, Κοινωνικής Ασφάλισης και Κοινωνικής Αλ</w:t>
      </w:r>
      <w:r>
        <w:rPr>
          <w:rFonts w:eastAsia="Times New Roman" w:cs="Times New Roman"/>
          <w:szCs w:val="24"/>
        </w:rPr>
        <w:t>ληλεγγύης, Οικονομικών, Υγείας, Διοικητικής Ανασυγκρότησης, οι Αναπληρωτές Υπουργοί Παιδείας, Έρευνας και Θρησκευμάτων και Οικονομικών, καθώς και οι Υφυπουργοί Παιδείας, Έρευνας και Θρησκευμάτων και Οικονομικών κατέθεσαν στις 21</w:t>
      </w:r>
      <w:r>
        <w:rPr>
          <w:rFonts w:eastAsia="Times New Roman" w:cs="Times New Roman"/>
          <w:szCs w:val="24"/>
        </w:rPr>
        <w:t>-</w:t>
      </w:r>
      <w:r>
        <w:rPr>
          <w:rFonts w:eastAsia="Times New Roman" w:cs="Times New Roman"/>
          <w:szCs w:val="24"/>
        </w:rPr>
        <w:t>7</w:t>
      </w:r>
      <w:r>
        <w:rPr>
          <w:rFonts w:eastAsia="Times New Roman" w:cs="Times New Roman"/>
          <w:szCs w:val="24"/>
        </w:rPr>
        <w:t>-</w:t>
      </w:r>
      <w:r>
        <w:rPr>
          <w:rFonts w:eastAsia="Times New Roman" w:cs="Times New Roman"/>
          <w:szCs w:val="24"/>
        </w:rPr>
        <w:t>2017 σχέδιο νόμου με τίτλ</w:t>
      </w:r>
      <w:r>
        <w:rPr>
          <w:rFonts w:eastAsia="Times New Roman" w:cs="Times New Roman"/>
          <w:szCs w:val="24"/>
        </w:rPr>
        <w:t>ο</w:t>
      </w:r>
      <w:r>
        <w:rPr>
          <w:rFonts w:eastAsia="Times New Roman" w:cs="Times New Roman"/>
          <w:szCs w:val="24"/>
        </w:rPr>
        <w:t>:</w:t>
      </w:r>
      <w:r>
        <w:rPr>
          <w:rFonts w:eastAsia="Times New Roman" w:cs="Times New Roman"/>
          <w:szCs w:val="24"/>
        </w:rPr>
        <w:t xml:space="preserve"> «Οργάνωση και λειτουργία της ανώτατης εκπαίδευσης, ρυθμίσεις για την έρευνα και άλλες διατάξεις».</w:t>
      </w:r>
    </w:p>
    <w:p w14:paraId="091D5EA8" w14:textId="77777777" w:rsidR="00C06962" w:rsidRDefault="006F1CE2">
      <w:pPr>
        <w:spacing w:after="0" w:line="600" w:lineRule="auto"/>
        <w:ind w:firstLine="720"/>
        <w:jc w:val="both"/>
        <w:rPr>
          <w:rFonts w:eastAsia="Times New Roman" w:cs="Times New Roman"/>
          <w:szCs w:val="24"/>
        </w:rPr>
      </w:pPr>
      <w:r>
        <w:rPr>
          <w:rFonts w:eastAsia="Times New Roman" w:cs="Times New Roman"/>
          <w:szCs w:val="24"/>
        </w:rPr>
        <w:t>Τέλος, οι Υπουργοί Ψηφιακής Πολιτικής, Τηλεπικοινωνιών και Ενημέρωσης, Οικονομίας και Ανάπτυξης και Οικονομικών, καθώς και ο Αναπληρωτής Υπουργός Οικονομικ</w:t>
      </w:r>
      <w:r>
        <w:rPr>
          <w:rFonts w:eastAsia="Times New Roman" w:cs="Times New Roman"/>
          <w:szCs w:val="24"/>
        </w:rPr>
        <w:t>ών κατέθεσαν στις 21</w:t>
      </w:r>
      <w:r w:rsidRPr="006149BD">
        <w:rPr>
          <w:rFonts w:eastAsia="Times New Roman" w:cs="Times New Roman"/>
          <w:szCs w:val="24"/>
        </w:rPr>
        <w:t>-</w:t>
      </w:r>
      <w:r>
        <w:rPr>
          <w:rFonts w:eastAsia="Times New Roman" w:cs="Times New Roman"/>
          <w:szCs w:val="24"/>
        </w:rPr>
        <w:t>7</w:t>
      </w:r>
      <w:r w:rsidRPr="006149BD">
        <w:rPr>
          <w:rFonts w:eastAsia="Times New Roman" w:cs="Times New Roman"/>
          <w:szCs w:val="24"/>
        </w:rPr>
        <w:t>-</w:t>
      </w:r>
      <w:r>
        <w:rPr>
          <w:rFonts w:eastAsia="Times New Roman" w:cs="Times New Roman"/>
          <w:szCs w:val="24"/>
        </w:rPr>
        <w:t xml:space="preserve">2017 σχέδιο νόμου με τίτλο «Ηλεκτρονικό σύστημα διάθεσης τηλεοπτικού διαφημιστικού χρόνου, </w:t>
      </w:r>
      <w:r>
        <w:rPr>
          <w:rFonts w:eastAsia="Times New Roman" w:cs="Times New Roman"/>
          <w:szCs w:val="24"/>
        </w:rPr>
        <w:t>τ</w:t>
      </w:r>
      <w:r>
        <w:rPr>
          <w:rFonts w:eastAsia="Times New Roman" w:cs="Times New Roman"/>
          <w:szCs w:val="24"/>
        </w:rPr>
        <w:t xml:space="preserve">ροποποίηση του ν.3548/2007, σύσταση μητρώου περιφερειακού και τοπικού τύπου, </w:t>
      </w:r>
      <w:r>
        <w:rPr>
          <w:rFonts w:eastAsia="Times New Roman" w:cs="Times New Roman"/>
          <w:szCs w:val="24"/>
        </w:rPr>
        <w:t>ε</w:t>
      </w:r>
      <w:r>
        <w:rPr>
          <w:rFonts w:eastAsia="Times New Roman" w:cs="Times New Roman"/>
          <w:szCs w:val="24"/>
        </w:rPr>
        <w:t xml:space="preserve">ιδική σήμανση γραμμωτού κώδικα στις έντυπες εκδόσεις, </w:t>
      </w:r>
      <w:r>
        <w:rPr>
          <w:rFonts w:eastAsia="Times New Roman" w:cs="Times New Roman"/>
          <w:szCs w:val="24"/>
        </w:rPr>
        <w:lastRenderedPageBreak/>
        <w:t>δ</w:t>
      </w:r>
      <w:r>
        <w:rPr>
          <w:rFonts w:eastAsia="Times New Roman" w:cs="Times New Roman"/>
          <w:szCs w:val="24"/>
        </w:rPr>
        <w:t>ημιουργί</w:t>
      </w:r>
      <w:r>
        <w:rPr>
          <w:rFonts w:eastAsia="Times New Roman" w:cs="Times New Roman"/>
          <w:szCs w:val="24"/>
        </w:rPr>
        <w:t>α θεσμικού πλαισίου για την ενίσχυση της παραγωγής οπτικοακουστικών έργων στην Ελλάδα και άλλες διατάξεις».</w:t>
      </w:r>
    </w:p>
    <w:p w14:paraId="091D5EA9" w14:textId="77777777" w:rsidR="00C06962" w:rsidRDefault="006F1CE2">
      <w:pPr>
        <w:spacing w:after="0" w:line="600" w:lineRule="auto"/>
        <w:ind w:firstLine="720"/>
        <w:jc w:val="both"/>
        <w:rPr>
          <w:rFonts w:eastAsia="Times New Roman" w:cs="Times New Roman"/>
          <w:szCs w:val="24"/>
        </w:rPr>
      </w:pPr>
      <w:r>
        <w:rPr>
          <w:rFonts w:eastAsia="Times New Roman" w:cs="Times New Roman"/>
          <w:szCs w:val="24"/>
        </w:rPr>
        <w:t>Παραπέμπονται στις αρμόδιες Διαρκείς Επιτροπές.</w:t>
      </w:r>
    </w:p>
    <w:p w14:paraId="091D5EAA" w14:textId="77777777" w:rsidR="00C06962" w:rsidRDefault="006F1CE2">
      <w:pPr>
        <w:spacing w:after="0" w:line="600" w:lineRule="auto"/>
        <w:ind w:firstLine="720"/>
        <w:jc w:val="center"/>
        <w:rPr>
          <w:rFonts w:eastAsia="Times New Roman" w:cs="Times New Roman"/>
          <w:color w:val="FF0000"/>
          <w:szCs w:val="24"/>
        </w:rPr>
      </w:pPr>
      <w:r w:rsidRPr="00BD0DF8">
        <w:rPr>
          <w:rFonts w:eastAsia="Times New Roman" w:cs="Times New Roman"/>
          <w:color w:val="FF0000"/>
          <w:szCs w:val="24"/>
        </w:rPr>
        <w:t>(</w:t>
      </w:r>
      <w:r w:rsidRPr="00BD0DF8">
        <w:rPr>
          <w:rFonts w:eastAsia="Times New Roman" w:cs="Times New Roman"/>
          <w:color w:val="FF0000"/>
          <w:szCs w:val="24"/>
        </w:rPr>
        <w:t>ΑΛΛΑΓΗ ΣΕΛΙΔΑΣ ΛΟΓΩ ΑΛΛΑΓΗΣ ΘΕΜΑΤΟΣ</w:t>
      </w:r>
      <w:r w:rsidRPr="00BD0DF8">
        <w:rPr>
          <w:rFonts w:eastAsia="Times New Roman" w:cs="Times New Roman"/>
          <w:color w:val="FF0000"/>
          <w:szCs w:val="24"/>
        </w:rPr>
        <w:t>)</w:t>
      </w:r>
    </w:p>
    <w:p w14:paraId="091D5EAB" w14:textId="77777777" w:rsidR="00C06962" w:rsidRDefault="006F1CE2">
      <w:pPr>
        <w:spacing w:after="0" w:line="600" w:lineRule="auto"/>
        <w:ind w:firstLine="720"/>
        <w:jc w:val="both"/>
        <w:rPr>
          <w:rFonts w:eastAsia="Times New Roman"/>
          <w:bCs/>
          <w:shd w:val="clear" w:color="auto" w:fill="FFFFFF"/>
        </w:rPr>
      </w:pPr>
      <w:r>
        <w:rPr>
          <w:rFonts w:eastAsia="Times New Roman"/>
          <w:b/>
          <w:szCs w:val="24"/>
        </w:rPr>
        <w:t>ΠΡΟΕΔΡΕΥΩΝ (Δημήτριος Καμμένος):</w:t>
      </w:r>
      <w:r>
        <w:rPr>
          <w:rFonts w:ascii="Times New Roman" w:eastAsia="Times New Roman" w:hAnsi="Times New Roman" w:cs="Times New Roman"/>
          <w:b/>
          <w:szCs w:val="24"/>
        </w:rPr>
        <w:t xml:space="preserve"> </w:t>
      </w:r>
      <w:r>
        <w:rPr>
          <w:rFonts w:eastAsia="Times New Roman"/>
          <w:szCs w:val="24"/>
        </w:rPr>
        <w:t>Κυρίες και κύριοι συνάδελφοι,</w:t>
      </w:r>
      <w:r>
        <w:rPr>
          <w:rFonts w:eastAsia="Times New Roman"/>
          <w:szCs w:val="24"/>
        </w:rPr>
        <w:t xml:space="preserve"> ε</w:t>
      </w:r>
      <w:r>
        <w:rPr>
          <w:rFonts w:eastAsia="Times New Roman"/>
          <w:bCs/>
          <w:shd w:val="clear" w:color="auto" w:fill="FFFFFF"/>
        </w:rPr>
        <w:t xml:space="preserve">ισερχόμαστε στη συζήτηση των </w:t>
      </w:r>
    </w:p>
    <w:p w14:paraId="091D5EAC" w14:textId="77777777" w:rsidR="00C06962" w:rsidRDefault="006F1CE2">
      <w:pPr>
        <w:spacing w:after="0" w:line="600" w:lineRule="auto"/>
        <w:ind w:firstLine="720"/>
        <w:jc w:val="center"/>
        <w:rPr>
          <w:rFonts w:eastAsia="Times New Roman"/>
          <w:b/>
          <w:bCs/>
          <w:shd w:val="clear" w:color="auto" w:fill="FFFFFF"/>
        </w:rPr>
      </w:pPr>
      <w:r>
        <w:rPr>
          <w:rFonts w:eastAsia="Times New Roman"/>
          <w:b/>
          <w:bCs/>
          <w:shd w:val="clear" w:color="auto" w:fill="FFFFFF"/>
        </w:rPr>
        <w:t>ΕΠΙΚΑΙΡΩΝ ΕΡΩΤΗΣΕΩΝ</w:t>
      </w:r>
    </w:p>
    <w:p w14:paraId="091D5EAD" w14:textId="77777777" w:rsidR="00C06962" w:rsidRDefault="006F1CE2">
      <w:pPr>
        <w:spacing w:after="0" w:line="600" w:lineRule="auto"/>
        <w:ind w:firstLine="720"/>
        <w:jc w:val="both"/>
        <w:rPr>
          <w:rFonts w:eastAsia="Times New Roman"/>
          <w:bCs/>
          <w:shd w:val="clear" w:color="auto" w:fill="FFFFFF"/>
        </w:rPr>
      </w:pPr>
      <w:r>
        <w:rPr>
          <w:rFonts w:eastAsia="Times New Roman"/>
          <w:bCs/>
          <w:shd w:val="clear" w:color="auto" w:fill="FFFFFF"/>
        </w:rPr>
        <w:t>Αρχίζουμε με τ</w:t>
      </w:r>
      <w:r>
        <w:rPr>
          <w:rFonts w:eastAsia="Times New Roman"/>
          <w:bCs/>
          <w:shd w:val="clear" w:color="auto" w:fill="FFFFFF"/>
        </w:rPr>
        <w:t>η</w:t>
      </w:r>
      <w:r>
        <w:rPr>
          <w:rFonts w:eastAsia="Times New Roman"/>
          <w:bCs/>
          <w:shd w:val="clear" w:color="auto" w:fill="FFFFFF"/>
        </w:rPr>
        <w:t>ν</w:t>
      </w:r>
      <w:r>
        <w:rPr>
          <w:rFonts w:eastAsia="Times New Roman"/>
          <w:bCs/>
          <w:shd w:val="clear" w:color="auto" w:fill="FFFFFF"/>
        </w:rPr>
        <w:t xml:space="preserve"> πρώτη με αριθμό 1247/18-7-2017 επίκαιρη ερώτηση πρώτου κύκλου του Βουλευτή Λακωνίας του Συνασπισμού Ριζοσπαστικής Αριστεράς κ. </w:t>
      </w:r>
      <w:r>
        <w:rPr>
          <w:rFonts w:eastAsia="Times New Roman"/>
          <w:shd w:val="clear" w:color="auto" w:fill="FFFFFF"/>
        </w:rPr>
        <w:t xml:space="preserve">Σταύρου </w:t>
      </w:r>
      <w:proofErr w:type="spellStart"/>
      <w:r>
        <w:rPr>
          <w:rFonts w:eastAsia="Times New Roman"/>
          <w:shd w:val="clear" w:color="auto" w:fill="FFFFFF"/>
        </w:rPr>
        <w:t>Αραχωβίτη</w:t>
      </w:r>
      <w:proofErr w:type="spellEnd"/>
      <w:r>
        <w:rPr>
          <w:rFonts w:eastAsia="Times New Roman"/>
          <w:bCs/>
          <w:shd w:val="clear" w:color="auto" w:fill="FFFFFF"/>
        </w:rPr>
        <w:t xml:space="preserve"> προς τον Υπουργό </w:t>
      </w:r>
      <w:r>
        <w:rPr>
          <w:rFonts w:eastAsia="Times New Roman"/>
          <w:shd w:val="clear" w:color="auto" w:fill="FFFFFF"/>
        </w:rPr>
        <w:t xml:space="preserve">Οικονομικών, </w:t>
      </w:r>
      <w:r>
        <w:rPr>
          <w:rFonts w:eastAsia="Times New Roman"/>
          <w:bCs/>
          <w:shd w:val="clear" w:color="auto" w:fill="FFFFFF"/>
        </w:rPr>
        <w:t>με θέμα</w:t>
      </w:r>
      <w:r>
        <w:rPr>
          <w:rFonts w:eastAsia="Times New Roman"/>
          <w:bCs/>
          <w:shd w:val="clear" w:color="auto" w:fill="FFFFFF"/>
        </w:rPr>
        <w:t>:</w:t>
      </w:r>
      <w:r>
        <w:rPr>
          <w:rFonts w:eastAsia="Times New Roman"/>
          <w:bCs/>
          <w:shd w:val="clear" w:color="auto" w:fill="FFFFFF"/>
        </w:rPr>
        <w:t xml:space="preserve"> «Άμ</w:t>
      </w:r>
      <w:r>
        <w:rPr>
          <w:rFonts w:eastAsia="Times New Roman"/>
          <w:bCs/>
          <w:shd w:val="clear" w:color="auto" w:fill="FFFFFF"/>
        </w:rPr>
        <w:t xml:space="preserve">εση ανάγκη στήριξης των περιοχών της Μάνης που επλήγησαν από τις πυρκαγιές». </w:t>
      </w:r>
    </w:p>
    <w:p w14:paraId="091D5EAE" w14:textId="77777777" w:rsidR="00C06962" w:rsidRDefault="006F1CE2">
      <w:pPr>
        <w:spacing w:after="0" w:line="600" w:lineRule="auto"/>
        <w:ind w:firstLine="720"/>
        <w:jc w:val="both"/>
        <w:rPr>
          <w:rFonts w:eastAsia="Times New Roman"/>
          <w:bCs/>
          <w:shd w:val="clear" w:color="auto" w:fill="FFFFFF"/>
        </w:rPr>
      </w:pPr>
      <w:r>
        <w:rPr>
          <w:rFonts w:eastAsia="Times New Roman"/>
          <w:bCs/>
          <w:shd w:val="clear" w:color="auto" w:fill="FFFFFF"/>
        </w:rPr>
        <w:t>Θα απαντήσει η Υφυπουργός Οικονομικών κ</w:t>
      </w:r>
      <w:r>
        <w:rPr>
          <w:rFonts w:eastAsia="Times New Roman"/>
          <w:bCs/>
          <w:shd w:val="clear" w:color="auto" w:fill="FFFFFF"/>
        </w:rPr>
        <w:t>.</w:t>
      </w:r>
      <w:r>
        <w:rPr>
          <w:rFonts w:eastAsia="Times New Roman"/>
          <w:bCs/>
          <w:shd w:val="clear" w:color="auto" w:fill="FFFFFF"/>
        </w:rPr>
        <w:t xml:space="preserve"> Αικατερίνη </w:t>
      </w:r>
      <w:proofErr w:type="spellStart"/>
      <w:r>
        <w:rPr>
          <w:rFonts w:eastAsia="Times New Roman"/>
          <w:bCs/>
          <w:shd w:val="clear" w:color="auto" w:fill="FFFFFF"/>
        </w:rPr>
        <w:t>Παπανάτσιου</w:t>
      </w:r>
      <w:proofErr w:type="spellEnd"/>
      <w:r>
        <w:rPr>
          <w:rFonts w:eastAsia="Times New Roman"/>
          <w:bCs/>
          <w:shd w:val="clear" w:color="auto" w:fill="FFFFFF"/>
        </w:rPr>
        <w:t>.</w:t>
      </w:r>
    </w:p>
    <w:p w14:paraId="091D5EAF" w14:textId="77777777" w:rsidR="00C06962" w:rsidRDefault="006F1CE2">
      <w:pPr>
        <w:spacing w:after="0" w:line="600" w:lineRule="auto"/>
        <w:ind w:firstLine="720"/>
        <w:jc w:val="both"/>
        <w:rPr>
          <w:rFonts w:eastAsia="Times New Roman"/>
          <w:bCs/>
          <w:shd w:val="clear" w:color="auto" w:fill="FFFFFF"/>
        </w:rPr>
      </w:pPr>
      <w:r>
        <w:rPr>
          <w:rFonts w:eastAsia="Times New Roman"/>
          <w:bCs/>
          <w:shd w:val="clear" w:color="auto" w:fill="FFFFFF"/>
        </w:rPr>
        <w:t xml:space="preserve">Παρακαλώ, κύριε συνάδελφε, έχετε τον λόγο για δύο λεπτά για την </w:t>
      </w:r>
      <w:proofErr w:type="spellStart"/>
      <w:r>
        <w:rPr>
          <w:rFonts w:eastAsia="Times New Roman"/>
          <w:bCs/>
          <w:shd w:val="clear" w:color="auto" w:fill="FFFFFF"/>
        </w:rPr>
        <w:t>πρωτολογία</w:t>
      </w:r>
      <w:proofErr w:type="spellEnd"/>
      <w:r>
        <w:rPr>
          <w:rFonts w:eastAsia="Times New Roman"/>
          <w:bCs/>
          <w:shd w:val="clear" w:color="auto" w:fill="FFFFFF"/>
        </w:rPr>
        <w:t xml:space="preserve"> σας. </w:t>
      </w:r>
    </w:p>
    <w:p w14:paraId="091D5EB0" w14:textId="77777777" w:rsidR="00C06962" w:rsidRDefault="006F1CE2">
      <w:pPr>
        <w:spacing w:after="0" w:line="600" w:lineRule="auto"/>
        <w:ind w:firstLine="720"/>
        <w:jc w:val="both"/>
        <w:rPr>
          <w:rFonts w:eastAsia="Times New Roman" w:cs="Times New Roman"/>
          <w:szCs w:val="24"/>
        </w:rPr>
      </w:pPr>
      <w:r>
        <w:rPr>
          <w:rFonts w:eastAsia="Times New Roman"/>
          <w:b/>
          <w:bCs/>
          <w:shd w:val="clear" w:color="auto" w:fill="FFFFFF"/>
        </w:rPr>
        <w:t>ΣΤΑΥΡΟΣ ΑΡΑΧΩΒΙΤΗΣ:</w:t>
      </w:r>
      <w:r>
        <w:rPr>
          <w:rFonts w:eastAsia="Times New Roman"/>
          <w:bCs/>
          <w:shd w:val="clear" w:color="auto" w:fill="FFFFFF"/>
        </w:rPr>
        <w:t xml:space="preserve"> </w:t>
      </w:r>
      <w:r>
        <w:rPr>
          <w:rFonts w:eastAsia="Times New Roman" w:cs="Times New Roman"/>
        </w:rPr>
        <w:t>Ευχαριστώ πο</w:t>
      </w:r>
      <w:r>
        <w:rPr>
          <w:rFonts w:eastAsia="Times New Roman" w:cs="Times New Roman"/>
        </w:rPr>
        <w:t>λύ</w:t>
      </w:r>
      <w:r>
        <w:rPr>
          <w:rFonts w:eastAsia="Times New Roman" w:cs="Times New Roman"/>
          <w:szCs w:val="24"/>
        </w:rPr>
        <w:t>, κύριε Πρόεδρε.</w:t>
      </w:r>
    </w:p>
    <w:p w14:paraId="091D5EB1" w14:textId="77777777" w:rsidR="00C06962" w:rsidRDefault="006F1CE2">
      <w:pPr>
        <w:spacing w:after="0" w:line="600" w:lineRule="auto"/>
        <w:ind w:firstLine="720"/>
        <w:jc w:val="both"/>
        <w:rPr>
          <w:rFonts w:eastAsia="Times New Roman"/>
          <w:bCs/>
          <w:shd w:val="clear" w:color="auto" w:fill="FFFFFF"/>
        </w:rPr>
      </w:pPr>
      <w:r>
        <w:rPr>
          <w:rFonts w:eastAsia="Times New Roman"/>
          <w:bCs/>
          <w:shd w:val="clear" w:color="auto" w:fill="FFFFFF"/>
        </w:rPr>
        <w:lastRenderedPageBreak/>
        <w:t xml:space="preserve">Κυρία Υφυπουργέ, πρόσφατα είχαμε δύο καταστροφικά γεγονότα στη χώρα μας. Είχαμε τον σεισμό των 6,4 βαθμών της κλίμακας Ρίχτερ στην Κω και θα θέλαμε να εκφράσουμε τη συμπάθεια και τη συμπαράστασή μας στους πληγέντες στην περιοχή. </w:t>
      </w:r>
    </w:p>
    <w:p w14:paraId="091D5EB2" w14:textId="77777777" w:rsidR="00C06962" w:rsidRDefault="006F1CE2">
      <w:pPr>
        <w:spacing w:after="0" w:line="600" w:lineRule="auto"/>
        <w:ind w:firstLine="720"/>
        <w:jc w:val="both"/>
        <w:rPr>
          <w:rFonts w:eastAsia="Times New Roman"/>
          <w:bCs/>
          <w:shd w:val="clear" w:color="auto" w:fill="FFFFFF"/>
        </w:rPr>
      </w:pPr>
      <w:r>
        <w:rPr>
          <w:rFonts w:eastAsia="Times New Roman"/>
          <w:bCs/>
          <w:shd w:val="clear" w:color="auto" w:fill="FFFFFF"/>
        </w:rPr>
        <w:t xml:space="preserve">Είχε </w:t>
      </w:r>
      <w:r>
        <w:rPr>
          <w:rFonts w:eastAsia="Times New Roman"/>
          <w:bCs/>
          <w:shd w:val="clear" w:color="auto" w:fill="FFFFFF"/>
        </w:rPr>
        <w:t>προηγηθεί βέβαια η καταστροφική πυρκαγιά της 3</w:t>
      </w:r>
      <w:r>
        <w:rPr>
          <w:rFonts w:eastAsia="Times New Roman"/>
          <w:bCs/>
          <w:shd w:val="clear" w:color="auto" w:fill="FFFFFF"/>
          <w:vertAlign w:val="superscript"/>
        </w:rPr>
        <w:t>ης</w:t>
      </w:r>
      <w:r>
        <w:rPr>
          <w:rFonts w:eastAsia="Times New Roman"/>
          <w:bCs/>
          <w:shd w:val="clear" w:color="auto" w:fill="FFFFFF"/>
        </w:rPr>
        <w:t xml:space="preserve"> Ιουλίου στο Δήμο Ανατολικής Μάνης, η οποία έκαψε μεγάλες </w:t>
      </w:r>
      <w:proofErr w:type="spellStart"/>
      <w:r>
        <w:rPr>
          <w:rFonts w:eastAsia="Times New Roman"/>
          <w:bCs/>
          <w:shd w:val="clear" w:color="auto" w:fill="FFFFFF"/>
        </w:rPr>
        <w:t>αγροτοδασικές</w:t>
      </w:r>
      <w:proofErr w:type="spellEnd"/>
      <w:r>
        <w:rPr>
          <w:rFonts w:eastAsia="Times New Roman"/>
          <w:bCs/>
          <w:shd w:val="clear" w:color="auto" w:fill="FFFFFF"/>
        </w:rPr>
        <w:t xml:space="preserve"> εκτάσεις, αλλά πέρασε και μέσα από οικισμούς, </w:t>
      </w:r>
      <w:proofErr w:type="spellStart"/>
      <w:r>
        <w:rPr>
          <w:rFonts w:eastAsia="Times New Roman"/>
          <w:bCs/>
          <w:shd w:val="clear" w:color="auto" w:fill="FFFFFF"/>
        </w:rPr>
        <w:t>οικοπεδικές</w:t>
      </w:r>
      <w:proofErr w:type="spellEnd"/>
      <w:r>
        <w:rPr>
          <w:rFonts w:eastAsia="Times New Roman"/>
          <w:bCs/>
          <w:shd w:val="clear" w:color="auto" w:fill="FFFFFF"/>
        </w:rPr>
        <w:t xml:space="preserve"> εκτάσεις και κάποιες οικίες στις τοπικές κοινότητες του </w:t>
      </w:r>
      <w:proofErr w:type="spellStart"/>
      <w:r>
        <w:rPr>
          <w:rFonts w:eastAsia="Times New Roman"/>
          <w:bCs/>
          <w:shd w:val="clear" w:color="auto" w:fill="FFFFFF"/>
        </w:rPr>
        <w:t>Κότρωνα</w:t>
      </w:r>
      <w:proofErr w:type="spellEnd"/>
      <w:r>
        <w:rPr>
          <w:rFonts w:eastAsia="Times New Roman"/>
          <w:bCs/>
          <w:shd w:val="clear" w:color="auto" w:fill="FFFFFF"/>
        </w:rPr>
        <w:t xml:space="preserve">, της </w:t>
      </w:r>
      <w:proofErr w:type="spellStart"/>
      <w:r>
        <w:rPr>
          <w:rFonts w:eastAsia="Times New Roman"/>
          <w:bCs/>
          <w:shd w:val="clear" w:color="auto" w:fill="FFFFFF"/>
        </w:rPr>
        <w:t>Κοκκάλας</w:t>
      </w:r>
      <w:proofErr w:type="spellEnd"/>
      <w:r>
        <w:rPr>
          <w:rFonts w:eastAsia="Times New Roman"/>
          <w:bCs/>
          <w:shd w:val="clear" w:color="auto" w:fill="FFFFFF"/>
        </w:rPr>
        <w:t>,</w:t>
      </w:r>
      <w:r>
        <w:rPr>
          <w:rFonts w:eastAsia="Times New Roman"/>
          <w:bCs/>
          <w:shd w:val="clear" w:color="auto" w:fill="FFFFFF"/>
        </w:rPr>
        <w:t xml:space="preserve"> του </w:t>
      </w:r>
      <w:proofErr w:type="spellStart"/>
      <w:r>
        <w:rPr>
          <w:rFonts w:eastAsia="Times New Roman"/>
          <w:bCs/>
          <w:shd w:val="clear" w:color="auto" w:fill="FFFFFF"/>
        </w:rPr>
        <w:t>Σκουταρίου</w:t>
      </w:r>
      <w:proofErr w:type="spellEnd"/>
      <w:r>
        <w:rPr>
          <w:rFonts w:eastAsia="Times New Roman"/>
          <w:bCs/>
          <w:shd w:val="clear" w:color="auto" w:fill="FFFFFF"/>
        </w:rPr>
        <w:t xml:space="preserve">, του Νυμφίου, των </w:t>
      </w:r>
      <w:proofErr w:type="spellStart"/>
      <w:r>
        <w:rPr>
          <w:rFonts w:eastAsia="Times New Roman"/>
          <w:bCs/>
          <w:shd w:val="clear" w:color="auto" w:fill="FFFFFF"/>
        </w:rPr>
        <w:t>Λουκάδικων</w:t>
      </w:r>
      <w:proofErr w:type="spellEnd"/>
      <w:r>
        <w:rPr>
          <w:rFonts w:eastAsia="Times New Roman"/>
          <w:bCs/>
          <w:shd w:val="clear" w:color="auto" w:fill="FFFFFF"/>
        </w:rPr>
        <w:t xml:space="preserve">, του </w:t>
      </w:r>
      <w:proofErr w:type="spellStart"/>
      <w:r>
        <w:rPr>
          <w:rFonts w:eastAsia="Times New Roman"/>
          <w:bCs/>
          <w:shd w:val="clear" w:color="auto" w:fill="FFFFFF"/>
        </w:rPr>
        <w:t>Φλομοχωρίου</w:t>
      </w:r>
      <w:proofErr w:type="spellEnd"/>
      <w:r>
        <w:rPr>
          <w:rFonts w:eastAsia="Times New Roman"/>
          <w:bCs/>
          <w:shd w:val="clear" w:color="auto" w:fill="FFFFFF"/>
        </w:rPr>
        <w:t xml:space="preserve">, του </w:t>
      </w:r>
      <w:proofErr w:type="spellStart"/>
      <w:r>
        <w:rPr>
          <w:rFonts w:eastAsia="Times New Roman"/>
          <w:bCs/>
          <w:shd w:val="clear" w:color="auto" w:fill="FFFFFF"/>
        </w:rPr>
        <w:t>Παρασυρού</w:t>
      </w:r>
      <w:proofErr w:type="spellEnd"/>
      <w:r>
        <w:rPr>
          <w:rFonts w:eastAsia="Times New Roman"/>
          <w:bCs/>
          <w:shd w:val="clear" w:color="auto" w:fill="FFFFFF"/>
        </w:rPr>
        <w:t xml:space="preserve">, του </w:t>
      </w:r>
      <w:proofErr w:type="spellStart"/>
      <w:r>
        <w:rPr>
          <w:rFonts w:eastAsia="Times New Roman"/>
          <w:bCs/>
          <w:shd w:val="clear" w:color="auto" w:fill="FFFFFF"/>
        </w:rPr>
        <w:t>Πυρρίχου</w:t>
      </w:r>
      <w:proofErr w:type="spellEnd"/>
      <w:r>
        <w:rPr>
          <w:rFonts w:eastAsia="Times New Roman"/>
          <w:bCs/>
          <w:shd w:val="clear" w:color="auto" w:fill="FFFFFF"/>
        </w:rPr>
        <w:t xml:space="preserve">, της </w:t>
      </w:r>
      <w:proofErr w:type="spellStart"/>
      <w:r>
        <w:rPr>
          <w:rFonts w:eastAsia="Times New Roman"/>
          <w:bCs/>
          <w:shd w:val="clear" w:color="auto" w:fill="FFFFFF"/>
        </w:rPr>
        <w:t>Χειμάρρας</w:t>
      </w:r>
      <w:proofErr w:type="spellEnd"/>
      <w:r>
        <w:rPr>
          <w:rFonts w:eastAsia="Times New Roman"/>
          <w:bCs/>
          <w:shd w:val="clear" w:color="auto" w:fill="FFFFFF"/>
        </w:rPr>
        <w:t xml:space="preserve"> και άλλων. </w:t>
      </w:r>
    </w:p>
    <w:p w14:paraId="091D5EB3" w14:textId="77777777" w:rsidR="00C06962" w:rsidRDefault="006F1CE2">
      <w:pPr>
        <w:spacing w:after="0" w:line="600" w:lineRule="auto"/>
        <w:ind w:firstLine="720"/>
        <w:jc w:val="both"/>
        <w:rPr>
          <w:rFonts w:eastAsia="Times New Roman"/>
          <w:bCs/>
          <w:shd w:val="clear" w:color="auto" w:fill="FFFFFF"/>
        </w:rPr>
      </w:pPr>
      <w:r>
        <w:rPr>
          <w:rFonts w:eastAsia="Times New Roman"/>
          <w:bCs/>
          <w:shd w:val="clear" w:color="auto" w:fill="FFFFFF"/>
        </w:rPr>
        <w:t>Οι ζημιές που έχουν προκληθεί τόσο στη φυτική όσο και στη ζωική παραγωγή στην περιοχή είναι μεγάλες, ενώ υπάρχει και ένα ισχυρό πλήγμα, απ</w:t>
      </w:r>
      <w:r>
        <w:rPr>
          <w:rFonts w:eastAsia="Times New Roman"/>
          <w:bCs/>
          <w:shd w:val="clear" w:color="auto" w:fill="FFFFFF"/>
        </w:rPr>
        <w:t xml:space="preserve">ό ό,τι φαίνεται, στην τοπική οικονομία και στην επιχειρηματικότητα της περιοχής. </w:t>
      </w:r>
    </w:p>
    <w:p w14:paraId="091D5EB4" w14:textId="77777777" w:rsidR="00C06962" w:rsidRDefault="006F1CE2">
      <w:pPr>
        <w:spacing w:after="0" w:line="600" w:lineRule="auto"/>
        <w:ind w:firstLine="720"/>
        <w:jc w:val="both"/>
        <w:rPr>
          <w:rFonts w:eastAsia="Times New Roman"/>
          <w:bCs/>
          <w:shd w:val="clear" w:color="auto" w:fill="FFFFFF"/>
        </w:rPr>
      </w:pPr>
      <w:r>
        <w:rPr>
          <w:rFonts w:eastAsia="Times New Roman"/>
          <w:bCs/>
          <w:shd w:val="clear" w:color="auto" w:fill="FFFFFF"/>
        </w:rPr>
        <w:t>Δεδομένου, λοιπόν, ότι σύμφωνα με τις διατάξεις του ν.2556/1997 για τις αποδεδειγμένα πληγείσες επιχειρήσεις, εργοδότες, ασφαλισμένους, που έχουν την εγκατάσταση της δραστηρι</w:t>
      </w:r>
      <w:r>
        <w:rPr>
          <w:rFonts w:eastAsia="Times New Roman"/>
          <w:bCs/>
          <w:shd w:val="clear" w:color="auto" w:fill="FFFFFF"/>
        </w:rPr>
        <w:t>ότητάς τους στις περιοχές που επλήγησαν</w:t>
      </w:r>
      <w:r>
        <w:rPr>
          <w:rFonts w:eastAsia="Times New Roman"/>
          <w:bCs/>
          <w:shd w:val="clear" w:color="auto" w:fill="FFFFFF"/>
        </w:rPr>
        <w:t xml:space="preserve"> και </w:t>
      </w:r>
      <w:r>
        <w:rPr>
          <w:rFonts w:eastAsia="Times New Roman"/>
          <w:bCs/>
          <w:shd w:val="clear" w:color="auto" w:fill="FFFFFF"/>
        </w:rPr>
        <w:t>δεδομένου</w:t>
      </w:r>
      <w:r>
        <w:rPr>
          <w:rFonts w:eastAsia="Times New Roman"/>
          <w:bCs/>
          <w:shd w:val="clear" w:color="auto" w:fill="FFFFFF"/>
        </w:rPr>
        <w:t>,</w:t>
      </w:r>
      <w:r w:rsidRPr="00E00311">
        <w:rPr>
          <w:rFonts w:eastAsia="Times New Roman"/>
          <w:bCs/>
          <w:shd w:val="clear" w:color="auto" w:fill="FFFFFF"/>
        </w:rPr>
        <w:t xml:space="preserve"> </w:t>
      </w:r>
      <w:r>
        <w:rPr>
          <w:rFonts w:eastAsia="Times New Roman"/>
          <w:bCs/>
          <w:shd w:val="clear" w:color="auto" w:fill="FFFFFF"/>
        </w:rPr>
        <w:lastRenderedPageBreak/>
        <w:t>επίσης,</w:t>
      </w:r>
      <w:r>
        <w:rPr>
          <w:rFonts w:eastAsia="Times New Roman"/>
          <w:bCs/>
          <w:shd w:val="clear" w:color="auto" w:fill="FFFFFF"/>
        </w:rPr>
        <w:t xml:space="preserve"> ότι σύμφωνα με τις διατάξεις του άρθρου 8 του ν.1284/1982 εξουσιοδοτείται ο Υφυπουργός Οικονομικών να παρατείνει με αποφάσεις του τις προθεσμίες καταβολής βεβαιωμένων χρεών προς το δημόσιο και </w:t>
      </w:r>
      <w:r>
        <w:rPr>
          <w:rFonts w:eastAsia="Times New Roman"/>
          <w:bCs/>
          <w:shd w:val="clear" w:color="auto" w:fill="FFFFFF"/>
        </w:rPr>
        <w:t>τρίτους που εισπράττονται από τις ΔΟΥ σε εξαιρετικές περιπτώσεις, όπως αυτή που συζητούμε, επίσης, σύμφωνα με τις διατάξεις της παραγράφου 5 του πέμπτου άρθρου του ν.2275/1994 ο Υπουργός Οικονομικών πάλι με αποφάσεις του, που δημοσιεύονται στην Εφημερίδα τ</w:t>
      </w:r>
      <w:r>
        <w:rPr>
          <w:rFonts w:eastAsia="Times New Roman"/>
          <w:bCs/>
          <w:shd w:val="clear" w:color="auto" w:fill="FFFFFF"/>
        </w:rPr>
        <w:t>ης Κυβερνήσεως, δύναται σε εξαιρετικές περιπτώσεις σεισμών πλημμυρών ή άλλων καταστροφών να προβεί σε αναστολή της είσπραξης των ληξιπρόθεσμων οφειλών του δημοσίου, ερωτάσθε σε ποιες από τις ανωτέρω ενέργειες σκοπεύετε να προβείτε, προκειμένου να ανακουφισ</w:t>
      </w:r>
      <w:r>
        <w:rPr>
          <w:rFonts w:eastAsia="Times New Roman"/>
          <w:bCs/>
          <w:shd w:val="clear" w:color="auto" w:fill="FFFFFF"/>
        </w:rPr>
        <w:t xml:space="preserve">τούν οι κάτοικοι στις πληγείσες περιοχές και οι επιχειρήσεις και τι άλλα μέτρα προτίθεται να λάβει η Κυβέρνηση. </w:t>
      </w:r>
    </w:p>
    <w:p w14:paraId="091D5EB5" w14:textId="77777777" w:rsidR="00C06962" w:rsidRDefault="006F1CE2">
      <w:pPr>
        <w:spacing w:after="0" w:line="600" w:lineRule="auto"/>
        <w:ind w:firstLine="720"/>
        <w:jc w:val="both"/>
        <w:rPr>
          <w:rFonts w:eastAsia="Times New Roman"/>
          <w:bCs/>
          <w:shd w:val="clear" w:color="auto" w:fill="FFFFFF"/>
        </w:rPr>
      </w:pPr>
      <w:r>
        <w:rPr>
          <w:rFonts w:eastAsia="Times New Roman"/>
          <w:bCs/>
          <w:shd w:val="clear" w:color="auto" w:fill="FFFFFF"/>
        </w:rPr>
        <w:t xml:space="preserve">Σας ευχαριστώ. </w:t>
      </w:r>
    </w:p>
    <w:p w14:paraId="091D5EB6" w14:textId="77777777" w:rsidR="00C06962" w:rsidRDefault="006F1CE2">
      <w:pPr>
        <w:spacing w:after="0" w:line="600" w:lineRule="auto"/>
        <w:ind w:firstLine="720"/>
        <w:jc w:val="both"/>
        <w:rPr>
          <w:rFonts w:eastAsia="Times New Roman"/>
          <w:bCs/>
          <w:shd w:val="clear" w:color="auto" w:fill="FFFFFF"/>
        </w:rPr>
      </w:pPr>
      <w:r>
        <w:rPr>
          <w:rFonts w:eastAsia="Times New Roman"/>
          <w:b/>
          <w:bCs/>
          <w:shd w:val="clear" w:color="auto" w:fill="FFFFFF"/>
        </w:rPr>
        <w:t xml:space="preserve">ΠΡΟΕΔΡΕΥΩΝ (Δημήτριος Καμμένος): </w:t>
      </w:r>
      <w:r>
        <w:rPr>
          <w:rFonts w:eastAsia="Times New Roman"/>
          <w:bCs/>
          <w:shd w:val="clear" w:color="auto" w:fill="FFFFFF"/>
        </w:rPr>
        <w:t xml:space="preserve">Ευχαριστούμε πολύ. Παρακαλώ, τον λόγο έχει η κυρία Υπουργός για τρία λεπτά. </w:t>
      </w:r>
    </w:p>
    <w:p w14:paraId="091D5EB7" w14:textId="77777777" w:rsidR="00C06962" w:rsidRDefault="006F1CE2">
      <w:pPr>
        <w:spacing w:after="0" w:line="600" w:lineRule="auto"/>
        <w:ind w:firstLine="720"/>
        <w:jc w:val="both"/>
        <w:rPr>
          <w:rFonts w:eastAsia="Times New Roman"/>
          <w:bCs/>
          <w:shd w:val="clear" w:color="auto" w:fill="FFFFFF"/>
        </w:rPr>
      </w:pPr>
      <w:r>
        <w:rPr>
          <w:rFonts w:eastAsia="Times New Roman"/>
          <w:b/>
          <w:bCs/>
          <w:shd w:val="clear" w:color="auto" w:fill="FFFFFF"/>
        </w:rPr>
        <w:t>ΑΙΚΑΤΕΡΙΝΗ ΠΑΠΑΝΑ</w:t>
      </w:r>
      <w:r>
        <w:rPr>
          <w:rFonts w:eastAsia="Times New Roman"/>
          <w:b/>
          <w:bCs/>
          <w:shd w:val="clear" w:color="auto" w:fill="FFFFFF"/>
        </w:rPr>
        <w:t xml:space="preserve">ΤΣΙΟΥ (Υφυπουργός Οικονομικών): </w:t>
      </w:r>
      <w:r>
        <w:rPr>
          <w:rFonts w:eastAsia="Times New Roman"/>
          <w:bCs/>
          <w:shd w:val="clear" w:color="auto" w:fill="FFFFFF"/>
        </w:rPr>
        <w:t xml:space="preserve">Κατ’ αρχάς, θα ήθελα να αναφέρω ότι η πολιτική ηγεσία </w:t>
      </w:r>
      <w:r>
        <w:rPr>
          <w:rFonts w:eastAsia="Times New Roman"/>
          <w:bCs/>
          <w:shd w:val="clear" w:color="auto" w:fill="FFFFFF"/>
        </w:rPr>
        <w:lastRenderedPageBreak/>
        <w:t>της χώρας μας, αλλά και το Υπουργείο Οικονομικών, έχουν αποδείξει έμπρακτα την ευαισθησία τους στις περιπτώσεις περιοχών που επλήγησαν από θεομηνίες και ακραία καιρικά φα</w:t>
      </w:r>
      <w:r>
        <w:rPr>
          <w:rFonts w:eastAsia="Times New Roman"/>
          <w:bCs/>
          <w:shd w:val="clear" w:color="auto" w:fill="FFFFFF"/>
        </w:rPr>
        <w:t xml:space="preserve">ινόμενα. </w:t>
      </w:r>
    </w:p>
    <w:p w14:paraId="091D5EB8" w14:textId="77777777" w:rsidR="00C06962" w:rsidRDefault="006F1CE2">
      <w:pPr>
        <w:spacing w:after="0" w:line="600" w:lineRule="auto"/>
        <w:ind w:firstLine="720"/>
        <w:jc w:val="both"/>
        <w:rPr>
          <w:rFonts w:eastAsia="Times New Roman"/>
          <w:bCs/>
          <w:shd w:val="clear" w:color="auto" w:fill="FFFFFF"/>
        </w:rPr>
      </w:pPr>
      <w:r>
        <w:rPr>
          <w:rFonts w:eastAsia="Times New Roman"/>
          <w:bCs/>
          <w:shd w:val="clear" w:color="auto" w:fill="FFFFFF"/>
        </w:rPr>
        <w:t xml:space="preserve">Θέλω και εγώ από τη μεριά μου, μια και το αναφέρατε και εσείς, να εκφράσω και τη δική μου συμπαράσταση, αλλά και του Υπουργείου Οικονομικών στον δοκιμαζόμενο αυτή τη στιγμή από τον σεισμό λαό της Κω. Πιστεύουμε όλοι ότι με τη βοήθεια </w:t>
      </w:r>
      <w:r>
        <w:rPr>
          <w:rFonts w:eastAsia="Times New Roman"/>
          <w:bCs/>
          <w:shd w:val="clear" w:color="auto" w:fill="FFFFFF"/>
        </w:rPr>
        <w:t xml:space="preserve">καθώς </w:t>
      </w:r>
      <w:r>
        <w:rPr>
          <w:rFonts w:eastAsia="Times New Roman"/>
          <w:bCs/>
          <w:shd w:val="clear" w:color="auto" w:fill="FFFFFF"/>
        </w:rPr>
        <w:t>και τη</w:t>
      </w:r>
      <w:r>
        <w:rPr>
          <w:rFonts w:eastAsia="Times New Roman"/>
          <w:bCs/>
          <w:shd w:val="clear" w:color="auto" w:fill="FFFFFF"/>
        </w:rPr>
        <w:t xml:space="preserve">ν άμεση ανταπόκριση της Κυβέρνησης το νησί επιστρέφει στην κανονικότητα. </w:t>
      </w:r>
    </w:p>
    <w:p w14:paraId="091D5EB9" w14:textId="77777777" w:rsidR="00C06962" w:rsidRDefault="006F1CE2">
      <w:pPr>
        <w:spacing w:after="0" w:line="600" w:lineRule="auto"/>
        <w:ind w:firstLine="720"/>
        <w:jc w:val="both"/>
        <w:rPr>
          <w:rFonts w:eastAsia="Times New Roman"/>
          <w:bCs/>
          <w:shd w:val="clear" w:color="auto" w:fill="FFFFFF"/>
        </w:rPr>
      </w:pPr>
      <w:r>
        <w:rPr>
          <w:rFonts w:eastAsia="Times New Roman"/>
          <w:bCs/>
          <w:shd w:val="clear" w:color="auto" w:fill="FFFFFF"/>
        </w:rPr>
        <w:t xml:space="preserve">Σχετικά με την ερώτηση που έχετε κάνει, κύριε </w:t>
      </w:r>
      <w:proofErr w:type="spellStart"/>
      <w:r>
        <w:rPr>
          <w:rFonts w:eastAsia="Times New Roman"/>
          <w:bCs/>
          <w:shd w:val="clear" w:color="auto" w:fill="FFFFFF"/>
        </w:rPr>
        <w:t>Αραχωβίτη</w:t>
      </w:r>
      <w:proofErr w:type="spellEnd"/>
      <w:r>
        <w:rPr>
          <w:rFonts w:eastAsia="Times New Roman"/>
          <w:bCs/>
          <w:shd w:val="clear" w:color="auto" w:fill="FFFFFF"/>
        </w:rPr>
        <w:t xml:space="preserve">, ήδη σε περιοχές του Δήμου Ανατολικής Μάνης, όπως για παράδειγμα στην τοπική ενότητα </w:t>
      </w:r>
      <w:proofErr w:type="spellStart"/>
      <w:r>
        <w:rPr>
          <w:rFonts w:eastAsia="Times New Roman"/>
          <w:bCs/>
          <w:shd w:val="clear" w:color="auto" w:fill="FFFFFF"/>
        </w:rPr>
        <w:t>Κοκκάλας</w:t>
      </w:r>
      <w:proofErr w:type="spellEnd"/>
      <w:r>
        <w:rPr>
          <w:rFonts w:eastAsia="Times New Roman"/>
          <w:bCs/>
          <w:shd w:val="clear" w:color="auto" w:fill="FFFFFF"/>
        </w:rPr>
        <w:t xml:space="preserve">, στην τοπική ενότητα </w:t>
      </w:r>
      <w:proofErr w:type="spellStart"/>
      <w:r>
        <w:rPr>
          <w:rFonts w:eastAsia="Times New Roman"/>
          <w:bCs/>
          <w:shd w:val="clear" w:color="auto" w:fill="FFFFFF"/>
        </w:rPr>
        <w:t>Κρυονερίου</w:t>
      </w:r>
      <w:proofErr w:type="spellEnd"/>
      <w:r>
        <w:rPr>
          <w:rFonts w:eastAsia="Times New Roman"/>
          <w:bCs/>
          <w:shd w:val="clear" w:color="auto" w:fill="FFFFFF"/>
        </w:rPr>
        <w:t>,</w:t>
      </w:r>
      <w:r>
        <w:rPr>
          <w:rFonts w:eastAsia="Times New Roman"/>
          <w:bCs/>
          <w:shd w:val="clear" w:color="auto" w:fill="FFFFFF"/>
        </w:rPr>
        <w:t xml:space="preserve"> στην τοπική ενότητα </w:t>
      </w:r>
      <w:proofErr w:type="spellStart"/>
      <w:r>
        <w:rPr>
          <w:rFonts w:eastAsia="Times New Roman"/>
          <w:bCs/>
          <w:shd w:val="clear" w:color="auto" w:fill="FFFFFF"/>
        </w:rPr>
        <w:t>Γυθείου</w:t>
      </w:r>
      <w:proofErr w:type="spellEnd"/>
      <w:r>
        <w:rPr>
          <w:rFonts w:eastAsia="Times New Roman"/>
          <w:bCs/>
          <w:shd w:val="clear" w:color="auto" w:fill="FFFFFF"/>
        </w:rPr>
        <w:t xml:space="preserve"> και Σμήνους δόθηκε με την ΠΟΛ 1137/2016, λόγω των έντονων βροχοπτώσεων στις 7-9-2016, παράταση και αναστολή βεβαιωμένων και ληξιπρόθεσμων χρεών έως τις 7-3-2017.</w:t>
      </w:r>
    </w:p>
    <w:p w14:paraId="091D5EBA" w14:textId="77777777" w:rsidR="00C06962" w:rsidRDefault="006F1CE2">
      <w:pPr>
        <w:spacing w:after="0" w:line="600" w:lineRule="auto"/>
        <w:ind w:firstLine="720"/>
        <w:jc w:val="both"/>
        <w:rPr>
          <w:rFonts w:eastAsia="Times New Roman"/>
          <w:bCs/>
          <w:shd w:val="clear" w:color="auto" w:fill="FFFFFF"/>
        </w:rPr>
      </w:pPr>
      <w:r>
        <w:rPr>
          <w:rFonts w:eastAsia="Times New Roman"/>
          <w:bCs/>
          <w:shd w:val="clear" w:color="auto" w:fill="FFFFFF"/>
        </w:rPr>
        <w:t>Εξάλλου, σύμφωνα με το υφιστάμενο θεσμικό πλαίσιο, το Υπουργείο Ο</w:t>
      </w:r>
      <w:r>
        <w:rPr>
          <w:rFonts w:eastAsia="Times New Roman"/>
          <w:bCs/>
          <w:shd w:val="clear" w:color="auto" w:fill="FFFFFF"/>
        </w:rPr>
        <w:t xml:space="preserve">ικονομικών είναι αρμόδιο για την αποζημίωση επιχειρήσεων με επιχορήγηση 30% της ζημιάς για κτηριακές εγκαταστάσεις, μηχανολογικό εξοπλισμό, πρώτες ύλες, εμπορεύματα </w:t>
      </w:r>
      <w:r>
        <w:rPr>
          <w:rFonts w:eastAsia="Times New Roman"/>
          <w:bCs/>
          <w:shd w:val="clear" w:color="auto" w:fill="FFFFFF"/>
        </w:rPr>
        <w:lastRenderedPageBreak/>
        <w:t>και φορτηγά αυτοκίνητα δημοσίας και ιδιωτικής χρήσης ολοσχερώς κατεστραμμένων, που επλήγησα</w:t>
      </w:r>
      <w:r>
        <w:rPr>
          <w:rFonts w:eastAsia="Times New Roman"/>
          <w:bCs/>
          <w:shd w:val="clear" w:color="auto" w:fill="FFFFFF"/>
        </w:rPr>
        <w:t>ν από θεομηνίες και φυσικές καταστροφές, εκτός σεισμών, μέσω της έκδοσης κοινής υπουργικής απόφασης των Υπουργών Οικονομικών, Οικονομίας, Ανάπτυξης, Υποδομών και Μεταφορών, με συγκεκριμένες</w:t>
      </w:r>
      <w:r w:rsidRPr="00485799">
        <w:rPr>
          <w:rFonts w:eastAsia="Times New Roman"/>
          <w:bCs/>
          <w:shd w:val="clear" w:color="auto" w:fill="FFFFFF"/>
        </w:rPr>
        <w:t>,</w:t>
      </w:r>
      <w:r>
        <w:rPr>
          <w:rFonts w:eastAsia="Times New Roman"/>
          <w:bCs/>
          <w:shd w:val="clear" w:color="auto" w:fill="FFFFFF"/>
        </w:rPr>
        <w:t xml:space="preserve"> όμως</w:t>
      </w:r>
      <w:r w:rsidRPr="00485799">
        <w:rPr>
          <w:rFonts w:eastAsia="Times New Roman"/>
          <w:bCs/>
          <w:shd w:val="clear" w:color="auto" w:fill="FFFFFF"/>
        </w:rPr>
        <w:t>,</w:t>
      </w:r>
      <w:r>
        <w:rPr>
          <w:rFonts w:eastAsia="Times New Roman"/>
          <w:bCs/>
          <w:shd w:val="clear" w:color="auto" w:fill="FFFFFF"/>
        </w:rPr>
        <w:t xml:space="preserve"> προϋποθέσεις.</w:t>
      </w:r>
    </w:p>
    <w:p w14:paraId="091D5EBB" w14:textId="77777777" w:rsidR="00C06962" w:rsidRDefault="006F1CE2">
      <w:pPr>
        <w:spacing w:after="0" w:line="600" w:lineRule="auto"/>
        <w:ind w:firstLine="720"/>
        <w:jc w:val="both"/>
        <w:rPr>
          <w:rFonts w:eastAsia="Times New Roman" w:cs="Times New Roman"/>
          <w:szCs w:val="24"/>
        </w:rPr>
      </w:pPr>
      <w:r>
        <w:rPr>
          <w:rFonts w:eastAsia="Times New Roman" w:cs="Times New Roman"/>
          <w:szCs w:val="24"/>
        </w:rPr>
        <w:t>Σύμφωνα με πληροφορίες από το Τμήμα Κοινωνική</w:t>
      </w:r>
      <w:r>
        <w:rPr>
          <w:rFonts w:eastAsia="Times New Roman" w:cs="Times New Roman"/>
          <w:szCs w:val="24"/>
        </w:rPr>
        <w:t>ς Αρωγής του Υπουργείου Εργασίας στους δικαιούχους πολίτες, οι οποίοι πλήττονται από θεομηνία χορηγούνται οικονομικές και λοιπές ενισχύσεις, όπως είναι ενισχύσεις για επισκευές κύριας οικίας ή αντικατάσταση οικοσκευής ή για αναπηρία ή για τραυματισμό από θ</w:t>
      </w:r>
      <w:r>
        <w:rPr>
          <w:rFonts w:eastAsia="Times New Roman" w:cs="Times New Roman"/>
          <w:szCs w:val="24"/>
        </w:rPr>
        <w:t>εομηνία.</w:t>
      </w:r>
    </w:p>
    <w:p w14:paraId="091D5EBC" w14:textId="77777777" w:rsidR="00C06962" w:rsidRDefault="006F1CE2">
      <w:pPr>
        <w:spacing w:after="0" w:line="600" w:lineRule="auto"/>
        <w:ind w:firstLine="720"/>
        <w:jc w:val="both"/>
        <w:rPr>
          <w:rFonts w:eastAsia="Times New Roman" w:cs="Times New Roman"/>
          <w:szCs w:val="24"/>
        </w:rPr>
      </w:pPr>
      <w:r>
        <w:rPr>
          <w:rFonts w:eastAsia="Times New Roman" w:cs="Times New Roman"/>
          <w:szCs w:val="24"/>
        </w:rPr>
        <w:t xml:space="preserve">Για την παροχή αυτών των ενισχύσεων οι πληγέντες από θεομηνία υποχρεούνται, προκειμένου να καταστούν δικαιούχοι, να υποβάλλουν σχετική αίτηση στην αρμόδια υπηρεσία του </w:t>
      </w:r>
      <w:r>
        <w:rPr>
          <w:rFonts w:eastAsia="Times New Roman" w:cs="Times New Roman"/>
          <w:szCs w:val="24"/>
        </w:rPr>
        <w:t>δ</w:t>
      </w:r>
      <w:r>
        <w:rPr>
          <w:rFonts w:eastAsia="Times New Roman" w:cs="Times New Roman"/>
          <w:szCs w:val="24"/>
        </w:rPr>
        <w:t>ήμου μέσα σε δύο μήνες από την ημερομηνία του συμβάντος.</w:t>
      </w:r>
    </w:p>
    <w:p w14:paraId="091D5EBD" w14:textId="77777777" w:rsidR="00C06962" w:rsidRDefault="006F1CE2">
      <w:pPr>
        <w:spacing w:after="0" w:line="600" w:lineRule="auto"/>
        <w:ind w:firstLine="720"/>
        <w:jc w:val="both"/>
        <w:rPr>
          <w:rFonts w:eastAsia="Times New Roman" w:cs="Times New Roman"/>
          <w:szCs w:val="24"/>
        </w:rPr>
      </w:pPr>
      <w:r>
        <w:rPr>
          <w:rFonts w:eastAsia="Times New Roman" w:cs="Times New Roman"/>
          <w:szCs w:val="24"/>
        </w:rPr>
        <w:t xml:space="preserve">Σύμφωνα, όμως, με την ισχύουσα νομοθεσία στις πληγείσες περιοχές μεταβαίνουν αμέσως μετά το συμβάν οι επιτροπές που συγκροτούνται με απόφαση του </w:t>
      </w:r>
      <w:r>
        <w:rPr>
          <w:rFonts w:eastAsia="Times New Roman" w:cs="Times New Roman"/>
          <w:szCs w:val="24"/>
        </w:rPr>
        <w:t>δ</w:t>
      </w:r>
      <w:r>
        <w:rPr>
          <w:rFonts w:eastAsia="Times New Roman" w:cs="Times New Roman"/>
          <w:szCs w:val="24"/>
        </w:rPr>
        <w:t xml:space="preserve">ημάρχου και προβαίνουν στην καταγραφή και εκτίμηση των ζημιών και ενημερώνουν τους </w:t>
      </w:r>
      <w:r>
        <w:rPr>
          <w:rFonts w:eastAsia="Times New Roman" w:cs="Times New Roman"/>
          <w:szCs w:val="24"/>
        </w:rPr>
        <w:lastRenderedPageBreak/>
        <w:t>πολίτες για τα γενικότερα μ</w:t>
      </w:r>
      <w:r>
        <w:rPr>
          <w:rFonts w:eastAsia="Times New Roman" w:cs="Times New Roman"/>
          <w:szCs w:val="24"/>
        </w:rPr>
        <w:t xml:space="preserve">έτρα αποκατάστασης που ενδεχομένως αφορούν για τα δικαιολογητικά που απαιτούνται, καθώς και για τις προβλεπόμενες προθεσμίες υποβολής τους. </w:t>
      </w:r>
    </w:p>
    <w:p w14:paraId="091D5EBE" w14:textId="77777777" w:rsidR="00C06962" w:rsidRDefault="006F1CE2">
      <w:pPr>
        <w:spacing w:after="0" w:line="600" w:lineRule="auto"/>
        <w:ind w:firstLine="720"/>
        <w:jc w:val="both"/>
        <w:rPr>
          <w:rFonts w:eastAsia="Times New Roman" w:cs="Times New Roman"/>
          <w:szCs w:val="24"/>
        </w:rPr>
      </w:pPr>
      <w:r>
        <w:rPr>
          <w:rFonts w:eastAsia="Times New Roman" w:cs="Times New Roman"/>
          <w:szCs w:val="24"/>
        </w:rPr>
        <w:t>Η αρμόδια υπηρεσία, όπως μας ενημέρωσε, δεν έχει λάβει ακόμα σχετικά αιτήματα από τον Δήμο Ανατολικής Μάνης. Επίσης</w:t>
      </w:r>
      <w:r>
        <w:rPr>
          <w:rFonts w:eastAsia="Times New Roman" w:cs="Times New Roman"/>
          <w:szCs w:val="24"/>
        </w:rPr>
        <w:t>, σύμφωνα με πληροφορίες από τη Διεύθυνση Κύριας Ασφάλισης Μισθωτών και Ασθένειας του ως άνω Υπουργείου, στο πλαίσιο της ανακούφισης και στήριξης των πληγέντων για τις αποδεδειγμένα πληγείσες επιχειρήσεις, εργοδότες ή ασφαλισμένους, που έχουν επαγγελματική</w:t>
      </w:r>
      <w:r>
        <w:rPr>
          <w:rFonts w:eastAsia="Times New Roman" w:cs="Times New Roman"/>
          <w:szCs w:val="24"/>
        </w:rPr>
        <w:t xml:space="preserve"> εγκατάσταση ή δραστηριότητα σε περιοχές που πλήττονται από θεομηνίες ή άλλες φυσικές καταστροφές και αποδεδειγμένα έχουν υποστεί ζημιές</w:t>
      </w:r>
      <w:r>
        <w:rPr>
          <w:rFonts w:eastAsia="Times New Roman" w:cs="Times New Roman"/>
          <w:szCs w:val="24"/>
        </w:rPr>
        <w:t>,</w:t>
      </w:r>
      <w:r>
        <w:rPr>
          <w:rFonts w:eastAsia="Times New Roman" w:cs="Times New Roman"/>
          <w:szCs w:val="24"/>
        </w:rPr>
        <w:t xml:space="preserve"> προβλέπονται διευκολύνσεις σε ό,τι αφορά την καταβολή των ασφαλιστικών εισφορών στους ασφαλιστικούς οργανισμούς. </w:t>
      </w:r>
    </w:p>
    <w:p w14:paraId="091D5EBF" w14:textId="77777777" w:rsidR="00C06962" w:rsidRDefault="006F1CE2">
      <w:pPr>
        <w:spacing w:after="0" w:line="600" w:lineRule="auto"/>
        <w:ind w:firstLine="720"/>
        <w:jc w:val="both"/>
        <w:rPr>
          <w:rFonts w:eastAsia="Times New Roman" w:cs="Times New Roman"/>
          <w:szCs w:val="24"/>
        </w:rPr>
      </w:pPr>
      <w:r>
        <w:rPr>
          <w:rFonts w:eastAsia="Times New Roman" w:cs="Times New Roman"/>
          <w:szCs w:val="24"/>
        </w:rPr>
        <w:t>Επιπ</w:t>
      </w:r>
      <w:r>
        <w:rPr>
          <w:rFonts w:eastAsia="Times New Roman" w:cs="Times New Roman"/>
          <w:szCs w:val="24"/>
        </w:rPr>
        <w:t>λέον, το Τμήμα Αναπτυξιακών Προγραμμάτων και Κρατικών Ενισχύσεων του Υπουργείου Εσωτερικών μ</w:t>
      </w:r>
      <w:r>
        <w:rPr>
          <w:rFonts w:eastAsia="Times New Roman" w:cs="Times New Roman"/>
          <w:szCs w:val="24"/>
        </w:rPr>
        <w:t>ά</w:t>
      </w:r>
      <w:r>
        <w:rPr>
          <w:rFonts w:eastAsia="Times New Roman" w:cs="Times New Roman"/>
          <w:szCs w:val="24"/>
        </w:rPr>
        <w:t>ς πληροφόρησε ότι έχει εκδοθεί απόφαση απόδοσης εσόδων από τους κεντρικούς αυτοτελείς πόρους έτους 2017, σύμφωνα με την οποία κατανεμήθηκε στον Δήμο Ανατολικής Μάν</w:t>
      </w:r>
      <w:r>
        <w:rPr>
          <w:rFonts w:eastAsia="Times New Roman" w:cs="Times New Roman"/>
          <w:szCs w:val="24"/>
        </w:rPr>
        <w:t xml:space="preserve">ης για την κάλυψη </w:t>
      </w:r>
      <w:r>
        <w:rPr>
          <w:rFonts w:eastAsia="Times New Roman" w:cs="Times New Roman"/>
          <w:szCs w:val="24"/>
        </w:rPr>
        <w:lastRenderedPageBreak/>
        <w:t xml:space="preserve">δράσεων πυροπροστασίας 63.800 ευρώ. Επίσης, από το </w:t>
      </w:r>
      <w:r>
        <w:rPr>
          <w:rFonts w:eastAsia="Times New Roman" w:cs="Times New Roman"/>
          <w:szCs w:val="24"/>
        </w:rPr>
        <w:t>π</w:t>
      </w:r>
      <w:r>
        <w:rPr>
          <w:rFonts w:eastAsia="Times New Roman" w:cs="Times New Roman"/>
          <w:szCs w:val="24"/>
        </w:rPr>
        <w:t xml:space="preserve">ρόγραμμα για την πρόληψη και αντιμετώπιση ζημιών και καταστροφών που προκαλούνται από θεομηνίες ο ανωτέρω </w:t>
      </w:r>
      <w:r>
        <w:rPr>
          <w:rFonts w:eastAsia="Times New Roman" w:cs="Times New Roman"/>
          <w:szCs w:val="24"/>
        </w:rPr>
        <w:t>δ</w:t>
      </w:r>
      <w:r>
        <w:rPr>
          <w:rFonts w:eastAsia="Times New Roman" w:cs="Times New Roman"/>
          <w:szCs w:val="24"/>
        </w:rPr>
        <w:t xml:space="preserve">ήμος χρηματοδοτήθηκε με το ποσό των 100.000 ευρώ. </w:t>
      </w:r>
    </w:p>
    <w:p w14:paraId="091D5EC0" w14:textId="77777777" w:rsidR="00C06962" w:rsidRDefault="006F1CE2">
      <w:pPr>
        <w:spacing w:after="0" w:line="600" w:lineRule="auto"/>
        <w:ind w:firstLine="720"/>
        <w:jc w:val="both"/>
        <w:rPr>
          <w:rFonts w:eastAsia="Times New Roman" w:cs="Times New Roman"/>
          <w:szCs w:val="24"/>
        </w:rPr>
      </w:pPr>
      <w:r>
        <w:rPr>
          <w:rFonts w:eastAsia="Times New Roman" w:cs="Times New Roman"/>
          <w:szCs w:val="24"/>
        </w:rPr>
        <w:t>Η Γενική Γραμματεία Δημοσίων</w:t>
      </w:r>
      <w:r>
        <w:rPr>
          <w:rFonts w:eastAsia="Times New Roman" w:cs="Times New Roman"/>
          <w:szCs w:val="24"/>
        </w:rPr>
        <w:t xml:space="preserve"> Επενδύσεων και ΕΣΠΑ του Υπουργείου Οικονομίας και ανάπτυξης μας ενημέρωσε σχετικά με την ύπαρξη </w:t>
      </w:r>
      <w:r>
        <w:rPr>
          <w:rFonts w:eastAsia="Times New Roman" w:cs="Times New Roman"/>
          <w:szCs w:val="24"/>
        </w:rPr>
        <w:t>Ε</w:t>
      </w:r>
      <w:r>
        <w:rPr>
          <w:rFonts w:eastAsia="Times New Roman" w:cs="Times New Roman"/>
          <w:szCs w:val="24"/>
        </w:rPr>
        <w:t>ιδικού Ταμείου Αλληλεγγύης της Ευρωπαϊκής Ένωσης</w:t>
      </w:r>
      <w:r>
        <w:rPr>
          <w:rFonts w:eastAsia="Times New Roman" w:cs="Times New Roman"/>
          <w:szCs w:val="24"/>
        </w:rPr>
        <w:t>,</w:t>
      </w:r>
      <w:r>
        <w:rPr>
          <w:rFonts w:eastAsia="Times New Roman" w:cs="Times New Roman"/>
          <w:szCs w:val="24"/>
        </w:rPr>
        <w:t xml:space="preserve"> το οποίο δύναται να συνδράμει τα κράτη</w:t>
      </w:r>
      <w:r>
        <w:rPr>
          <w:rFonts w:eastAsia="Times New Roman" w:cs="Times New Roman"/>
          <w:szCs w:val="24"/>
        </w:rPr>
        <w:t>-</w:t>
      </w:r>
      <w:r>
        <w:rPr>
          <w:rFonts w:eastAsia="Times New Roman" w:cs="Times New Roman"/>
          <w:szCs w:val="24"/>
        </w:rPr>
        <w:t>μέλη σε περιπτώσεις φυσικών καταστροφών με σοβαρές επιπτώσεις για τις</w:t>
      </w:r>
      <w:r>
        <w:rPr>
          <w:rFonts w:eastAsia="Times New Roman" w:cs="Times New Roman"/>
          <w:szCs w:val="24"/>
        </w:rPr>
        <w:t xml:space="preserve"> συνθήκες διαβίωσης στο φυσικό περιβάλλον ή την οικονομία τους.</w:t>
      </w:r>
    </w:p>
    <w:p w14:paraId="091D5EC1" w14:textId="77777777" w:rsidR="00C06962" w:rsidRDefault="006F1CE2">
      <w:pPr>
        <w:spacing w:after="0" w:line="600" w:lineRule="auto"/>
        <w:ind w:firstLine="720"/>
        <w:jc w:val="both"/>
        <w:rPr>
          <w:rFonts w:eastAsia="Times New Roman" w:cs="Times New Roman"/>
          <w:szCs w:val="24"/>
        </w:rPr>
      </w:pPr>
      <w:r>
        <w:rPr>
          <w:rFonts w:eastAsia="Times New Roman" w:cs="Times New Roman"/>
          <w:szCs w:val="24"/>
        </w:rPr>
        <w:t>Επίσης, η Διεύθυνση Αποκατάστασης Επιπτώσεων Φυσικών Καταστροφών του Υπουργείου Υποδομών και Μεταφορών είναι αρμόδια για την αποκατάσταση των ζημιών σε κτήρια μετά από πυρκαγιές στις περιπτώσε</w:t>
      </w:r>
      <w:r>
        <w:rPr>
          <w:rFonts w:eastAsia="Times New Roman" w:cs="Times New Roman"/>
          <w:szCs w:val="24"/>
        </w:rPr>
        <w:t>ις που η περιοχή που επλήγη έχει ενταχθεί με κοινή υπουργική απόφαση στα προγράμματα αποκατάστασης ζημιών του Υπουργείου.</w:t>
      </w:r>
    </w:p>
    <w:p w14:paraId="091D5EC2" w14:textId="77777777" w:rsidR="00C06962" w:rsidRDefault="006F1CE2">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της κυρίας Υφυπουργού) </w:t>
      </w:r>
    </w:p>
    <w:p w14:paraId="091D5EC3" w14:textId="77777777" w:rsidR="00C06962" w:rsidRDefault="006F1CE2">
      <w:pPr>
        <w:spacing w:after="0" w:line="600" w:lineRule="auto"/>
        <w:ind w:firstLine="720"/>
        <w:jc w:val="both"/>
        <w:rPr>
          <w:rFonts w:eastAsia="Times New Roman" w:cs="Times New Roman"/>
          <w:szCs w:val="24"/>
        </w:rPr>
      </w:pPr>
      <w:r>
        <w:rPr>
          <w:rFonts w:eastAsia="Times New Roman" w:cs="Times New Roman"/>
          <w:szCs w:val="24"/>
        </w:rPr>
        <w:lastRenderedPageBreak/>
        <w:t>Προκειμένου η υπηρεσία να συντάξει την κοινή υπ</w:t>
      </w:r>
      <w:r>
        <w:rPr>
          <w:rFonts w:eastAsia="Times New Roman" w:cs="Times New Roman"/>
          <w:szCs w:val="24"/>
        </w:rPr>
        <w:t xml:space="preserve">ουργική απόφαση με την οποία θα </w:t>
      </w:r>
      <w:proofErr w:type="spellStart"/>
      <w:r>
        <w:rPr>
          <w:rFonts w:eastAsia="Times New Roman" w:cs="Times New Roman"/>
          <w:szCs w:val="24"/>
        </w:rPr>
        <w:t>οριοθετούνται</w:t>
      </w:r>
      <w:proofErr w:type="spellEnd"/>
      <w:r>
        <w:rPr>
          <w:rFonts w:eastAsia="Times New Roman" w:cs="Times New Roman"/>
          <w:szCs w:val="24"/>
        </w:rPr>
        <w:t xml:space="preserve"> οι πληγείσες περιοχές, απαιτείται η υποβολή σχετικού αιτήματος από την περιφερειακή ενότητα ή την περιφέρεια, αφού προηγηθούν οι αυτοψίες στα πληγέντα κτήρια.</w:t>
      </w:r>
    </w:p>
    <w:p w14:paraId="091D5EC4" w14:textId="77777777" w:rsidR="00C06962" w:rsidRDefault="006F1CE2">
      <w:pPr>
        <w:spacing w:after="0" w:line="600" w:lineRule="auto"/>
        <w:ind w:firstLine="720"/>
        <w:jc w:val="both"/>
        <w:rPr>
          <w:rFonts w:eastAsia="Times New Roman" w:cs="Times New Roman"/>
          <w:szCs w:val="24"/>
        </w:rPr>
      </w:pPr>
      <w:r>
        <w:rPr>
          <w:rFonts w:eastAsia="Times New Roman" w:cs="Times New Roman"/>
          <w:szCs w:val="24"/>
        </w:rPr>
        <w:t>Επισημαίνεται ότι τα μέτρα αποκατάστασης λαμβάνοντα</w:t>
      </w:r>
      <w:r>
        <w:rPr>
          <w:rFonts w:eastAsia="Times New Roman" w:cs="Times New Roman"/>
          <w:szCs w:val="24"/>
        </w:rPr>
        <w:t>ι εφόσον οι καταστροφές που προκαλούνται έχουν χαρακτήρα φυσικής καταστροφής και πλήττουν ευρύτερες περιοχές και όχι μεμονωμένες οικοδομές.</w:t>
      </w:r>
    </w:p>
    <w:p w14:paraId="091D5EC5" w14:textId="77777777" w:rsidR="00C06962" w:rsidRDefault="006F1CE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Αγαπητή κυρία Υπουργέ, έχουμε ξεπεράσει τον χρόνο. Αν θέλετε, μπορείτε να συνεχίσετ</w:t>
      </w:r>
      <w:r>
        <w:rPr>
          <w:rFonts w:eastAsia="Times New Roman" w:cs="Times New Roman"/>
          <w:szCs w:val="24"/>
        </w:rPr>
        <w:t xml:space="preserve">ε στη δευτερολογία σας. </w:t>
      </w:r>
    </w:p>
    <w:p w14:paraId="091D5EC6" w14:textId="77777777" w:rsidR="00C06962" w:rsidRDefault="006F1CE2">
      <w:pPr>
        <w:spacing w:after="0" w:line="600" w:lineRule="auto"/>
        <w:ind w:firstLine="720"/>
        <w:jc w:val="both"/>
        <w:rPr>
          <w:rFonts w:eastAsia="Times New Roman" w:cs="Times New Roman"/>
          <w:szCs w:val="24"/>
        </w:rPr>
      </w:pPr>
      <w:r>
        <w:rPr>
          <w:rFonts w:eastAsia="Times New Roman" w:cs="Times New Roman"/>
          <w:b/>
          <w:szCs w:val="24"/>
        </w:rPr>
        <w:t xml:space="preserve">ΑΙΚΑΤΕΡΙΝΗ ΠΑΠΑΝΑΤΣΙΟΥ (Υφυπουργός Οικονομικών): </w:t>
      </w:r>
      <w:r>
        <w:rPr>
          <w:rFonts w:eastAsia="Times New Roman" w:cs="Times New Roman"/>
          <w:szCs w:val="24"/>
        </w:rPr>
        <w:t xml:space="preserve">Ολοκληρώνω σε μισό δευτερόλεπτο, κύριε Πρόεδρε. </w:t>
      </w:r>
    </w:p>
    <w:p w14:paraId="091D5EC7" w14:textId="77777777" w:rsidR="00C06962" w:rsidRDefault="006F1CE2">
      <w:pPr>
        <w:spacing w:after="0" w:line="600" w:lineRule="auto"/>
        <w:ind w:firstLine="720"/>
        <w:jc w:val="both"/>
        <w:rPr>
          <w:rFonts w:eastAsia="Times New Roman" w:cs="Times New Roman"/>
          <w:szCs w:val="24"/>
        </w:rPr>
      </w:pPr>
      <w:r>
        <w:rPr>
          <w:rFonts w:eastAsia="Times New Roman" w:cs="Times New Roman"/>
          <w:szCs w:val="24"/>
        </w:rPr>
        <w:t>Στην συγκεκριμένη περίπτωση, η Διεύθυνση Πολιτικής Προστασίας της Περιφέρειας Πελοποννήσου με έγγραφό της στις 5 Ιουλίου 2017 γνωστοπ</w:t>
      </w:r>
      <w:r>
        <w:rPr>
          <w:rFonts w:eastAsia="Times New Roman" w:cs="Times New Roman"/>
          <w:szCs w:val="24"/>
        </w:rPr>
        <w:t xml:space="preserve">οίησε στην υπηρεσία το συμβάν. </w:t>
      </w:r>
    </w:p>
    <w:p w14:paraId="091D5EC8" w14:textId="77777777" w:rsidR="00C06962" w:rsidRDefault="006F1CE2">
      <w:pPr>
        <w:spacing w:after="0" w:line="600" w:lineRule="auto"/>
        <w:ind w:firstLine="720"/>
        <w:jc w:val="both"/>
        <w:rPr>
          <w:rFonts w:eastAsia="Times New Roman" w:cs="Times New Roman"/>
          <w:color w:val="000000" w:themeColor="text1"/>
          <w:szCs w:val="24"/>
        </w:rPr>
      </w:pPr>
      <w:r>
        <w:rPr>
          <w:rFonts w:eastAsia="Times New Roman" w:cs="Times New Roman"/>
          <w:szCs w:val="24"/>
        </w:rPr>
        <w:t>Στη συνέχεια, ζητήθηκε από τη Διεύθυνση Πολιτικής Προστασίας να της αποστείλουν συγκεντρωτικό πίνακα των πορι</w:t>
      </w:r>
      <w:r>
        <w:rPr>
          <w:rFonts w:eastAsia="Times New Roman" w:cs="Times New Roman"/>
          <w:szCs w:val="24"/>
        </w:rPr>
        <w:lastRenderedPageBreak/>
        <w:t xml:space="preserve">σμάτων, των αυτοψιών στα </w:t>
      </w:r>
      <w:r w:rsidRPr="00621687">
        <w:rPr>
          <w:rFonts w:eastAsia="Times New Roman" w:cs="Times New Roman"/>
          <w:color w:val="000000" w:themeColor="text1"/>
          <w:szCs w:val="24"/>
        </w:rPr>
        <w:t>πληγέντα κτήρια, προκειμένου να εξεταστεί το ενδεχόμενο οριοθέτησης των πληγεισών περιοχών</w:t>
      </w:r>
      <w:r w:rsidRPr="00621687">
        <w:rPr>
          <w:rFonts w:eastAsia="Times New Roman" w:cs="Times New Roman"/>
          <w:color w:val="000000" w:themeColor="text1"/>
          <w:szCs w:val="24"/>
        </w:rPr>
        <w:t xml:space="preserve"> και η ένταξή τους στα προγράμματα αποκατάστασης ζημιών του Υπουργείου. </w:t>
      </w:r>
    </w:p>
    <w:p w14:paraId="091D5EC9" w14:textId="77777777" w:rsidR="00C06962" w:rsidRDefault="006F1CE2">
      <w:pPr>
        <w:spacing w:after="0" w:line="600" w:lineRule="auto"/>
        <w:ind w:firstLine="720"/>
        <w:jc w:val="both"/>
        <w:rPr>
          <w:rFonts w:eastAsia="Times New Roman" w:cs="Times New Roman"/>
          <w:szCs w:val="24"/>
        </w:rPr>
      </w:pPr>
      <w:r w:rsidRPr="00621687">
        <w:rPr>
          <w:rFonts w:eastAsia="Times New Roman" w:cs="Times New Roman"/>
          <w:color w:val="000000" w:themeColor="text1"/>
          <w:szCs w:val="24"/>
        </w:rPr>
        <w:t xml:space="preserve">Καταθέτω τα σχετικά απαντητικά έγγραφα </w:t>
      </w:r>
      <w:r>
        <w:rPr>
          <w:rFonts w:eastAsia="Times New Roman" w:cs="Times New Roman"/>
          <w:szCs w:val="24"/>
        </w:rPr>
        <w:t xml:space="preserve">των Υπουργείων. </w:t>
      </w:r>
    </w:p>
    <w:p w14:paraId="091D5ECA" w14:textId="77777777" w:rsidR="00C06962" w:rsidRDefault="006F1CE2">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η Υφυπουργός κ. Αικατερίνη </w:t>
      </w:r>
      <w:proofErr w:type="spellStart"/>
      <w:r>
        <w:rPr>
          <w:rFonts w:eastAsia="Times New Roman" w:cs="Times New Roman"/>
          <w:szCs w:val="24"/>
        </w:rPr>
        <w:t>Παπανάτσιου</w:t>
      </w:r>
      <w:proofErr w:type="spellEnd"/>
      <w:r>
        <w:rPr>
          <w:rFonts w:eastAsia="Times New Roman" w:cs="Times New Roman"/>
          <w:szCs w:val="24"/>
        </w:rPr>
        <w:t xml:space="preserve"> καταθέτει για τα Πρακτικά τα προαναφερθέντα έγγραφα, τα οποία βρίσκοντα</w:t>
      </w:r>
      <w:r>
        <w:rPr>
          <w:rFonts w:eastAsia="Times New Roman" w:cs="Times New Roman"/>
          <w:szCs w:val="24"/>
        </w:rPr>
        <w:t>ι στο αρχείο του Τμήματος Γραμματείας της Διεύθυνσης Στενογραφίας και Πρακτικών της Βουλής)</w:t>
      </w:r>
    </w:p>
    <w:p w14:paraId="091D5ECB" w14:textId="77777777" w:rsidR="00C06962" w:rsidRDefault="006F1CE2">
      <w:pPr>
        <w:spacing w:after="0" w:line="600" w:lineRule="auto"/>
        <w:ind w:firstLine="720"/>
        <w:jc w:val="both"/>
        <w:rPr>
          <w:rFonts w:eastAsia="Times New Roman" w:cs="Times New Roman"/>
          <w:szCs w:val="24"/>
        </w:rPr>
      </w:pPr>
      <w:r>
        <w:rPr>
          <w:rFonts w:eastAsia="Times New Roman" w:cs="Times New Roman"/>
          <w:szCs w:val="24"/>
        </w:rPr>
        <w:t>Για να μην καταχραστώ άλλο τον χρόνο, θα επανέλθω στη δευτερολογία μου.</w:t>
      </w:r>
    </w:p>
    <w:p w14:paraId="091D5ECC" w14:textId="77777777" w:rsidR="00C06962" w:rsidRDefault="006F1CE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Ευχαριστούμε πολύ, κυρία Υπουργέ. </w:t>
      </w:r>
    </w:p>
    <w:p w14:paraId="091D5ECD" w14:textId="77777777" w:rsidR="00C06962" w:rsidRDefault="006F1CE2">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Αραχωβίτη</w:t>
      </w:r>
      <w:proofErr w:type="spellEnd"/>
      <w:r>
        <w:rPr>
          <w:rFonts w:eastAsia="Times New Roman" w:cs="Times New Roman"/>
          <w:szCs w:val="24"/>
        </w:rPr>
        <w:t>, έχετε τ</w:t>
      </w:r>
      <w:r>
        <w:rPr>
          <w:rFonts w:eastAsia="Times New Roman" w:cs="Times New Roman"/>
          <w:szCs w:val="24"/>
        </w:rPr>
        <w:t xml:space="preserve">ον λόγο για τη δευτερολογία σας για τρία λεπτά. </w:t>
      </w:r>
    </w:p>
    <w:p w14:paraId="091D5ECE" w14:textId="77777777" w:rsidR="00C06962" w:rsidRDefault="006F1CE2">
      <w:pPr>
        <w:spacing w:after="0" w:line="600" w:lineRule="auto"/>
        <w:ind w:firstLine="720"/>
        <w:jc w:val="both"/>
        <w:rPr>
          <w:rFonts w:eastAsia="Times New Roman" w:cs="Times New Roman"/>
          <w:szCs w:val="24"/>
        </w:rPr>
      </w:pPr>
      <w:r>
        <w:rPr>
          <w:rFonts w:eastAsia="Times New Roman" w:cs="Times New Roman"/>
          <w:b/>
          <w:szCs w:val="24"/>
        </w:rPr>
        <w:t xml:space="preserve">ΣΤΑΥΡΟΣ ΑΡΑΧΩΒΙΤΗΣ: </w:t>
      </w:r>
      <w:r>
        <w:rPr>
          <w:rFonts w:eastAsia="Times New Roman" w:cs="Times New Roman"/>
          <w:szCs w:val="24"/>
        </w:rPr>
        <w:t xml:space="preserve">Ευχαριστώ, κύριε Πρόεδρε. </w:t>
      </w:r>
    </w:p>
    <w:p w14:paraId="091D5ECF" w14:textId="77777777" w:rsidR="00C06962" w:rsidRDefault="006F1CE2">
      <w:pPr>
        <w:spacing w:after="0" w:line="600" w:lineRule="auto"/>
        <w:ind w:firstLine="720"/>
        <w:jc w:val="both"/>
        <w:rPr>
          <w:rFonts w:eastAsia="Times New Roman" w:cs="Times New Roman"/>
          <w:szCs w:val="24"/>
        </w:rPr>
      </w:pPr>
      <w:r>
        <w:rPr>
          <w:rFonts w:eastAsia="Times New Roman" w:cs="Times New Roman"/>
          <w:szCs w:val="24"/>
        </w:rPr>
        <w:t xml:space="preserve">Έχετε δίκιο, κυρία Υπουργέ. </w:t>
      </w:r>
      <w:r>
        <w:rPr>
          <w:rFonts w:eastAsia="Times New Roman" w:cs="Times New Roman"/>
          <w:szCs w:val="24"/>
        </w:rPr>
        <w:t xml:space="preserve">Όντως, </w:t>
      </w:r>
      <w:r>
        <w:rPr>
          <w:rFonts w:eastAsia="Times New Roman" w:cs="Times New Roman"/>
          <w:szCs w:val="24"/>
        </w:rPr>
        <w:t>θα έλεγα</w:t>
      </w:r>
      <w:r>
        <w:rPr>
          <w:rFonts w:eastAsia="Times New Roman" w:cs="Times New Roman"/>
          <w:szCs w:val="24"/>
        </w:rPr>
        <w:t xml:space="preserve"> ότι</w:t>
      </w:r>
      <w:r>
        <w:rPr>
          <w:rFonts w:eastAsia="Times New Roman" w:cs="Times New Roman"/>
          <w:szCs w:val="24"/>
        </w:rPr>
        <w:t xml:space="preserve"> η ευαισθησία, η ταχύτητα και η αμεσότητα που επιδείχθηκε στις πλημμύρες -γιατί η περιοχή</w:t>
      </w:r>
      <w:r>
        <w:rPr>
          <w:rFonts w:eastAsia="Times New Roman" w:cs="Times New Roman"/>
          <w:szCs w:val="24"/>
        </w:rPr>
        <w:t>,</w:t>
      </w:r>
      <w:r>
        <w:rPr>
          <w:rFonts w:eastAsia="Times New Roman" w:cs="Times New Roman"/>
          <w:szCs w:val="24"/>
        </w:rPr>
        <w:t xml:space="preserve"> δυστυχώς, πλήττεται για δεύτερη φορά </w:t>
      </w:r>
      <w:r>
        <w:rPr>
          <w:rFonts w:eastAsia="Times New Roman" w:cs="Times New Roman"/>
          <w:szCs w:val="24"/>
        </w:rPr>
        <w:lastRenderedPageBreak/>
        <w:t xml:space="preserve">μέσα σε έναν χρόνο, είχαμε τις πλημμύρες πέρσι, όπως αναφέρατε- είναι δεδομένη. </w:t>
      </w:r>
    </w:p>
    <w:p w14:paraId="091D5ED0" w14:textId="77777777" w:rsidR="00C06962" w:rsidRDefault="006F1CE2">
      <w:pPr>
        <w:spacing w:after="0" w:line="600" w:lineRule="auto"/>
        <w:ind w:firstLine="720"/>
        <w:jc w:val="both"/>
        <w:rPr>
          <w:rFonts w:eastAsia="Times New Roman" w:cs="Times New Roman"/>
          <w:szCs w:val="24"/>
        </w:rPr>
      </w:pPr>
      <w:r>
        <w:rPr>
          <w:rFonts w:eastAsia="Times New Roman" w:cs="Times New Roman"/>
          <w:szCs w:val="24"/>
        </w:rPr>
        <w:t xml:space="preserve">Ωστόσο, όπως είπατε, υπάρχει αίτημα από τις 5 Ιουλίου από την </w:t>
      </w:r>
      <w:r>
        <w:rPr>
          <w:rFonts w:eastAsia="Times New Roman" w:cs="Times New Roman"/>
          <w:szCs w:val="24"/>
        </w:rPr>
        <w:t>π</w:t>
      </w:r>
      <w:r>
        <w:rPr>
          <w:rFonts w:eastAsia="Times New Roman" w:cs="Times New Roman"/>
          <w:szCs w:val="24"/>
        </w:rPr>
        <w:t xml:space="preserve">εριφέρεια. Όμως, αναφέρατε ότι δεν έχει γίνει αίτημα από τον </w:t>
      </w:r>
      <w:r>
        <w:rPr>
          <w:rFonts w:eastAsia="Times New Roman" w:cs="Times New Roman"/>
          <w:szCs w:val="24"/>
        </w:rPr>
        <w:t>δ</w:t>
      </w:r>
      <w:r>
        <w:rPr>
          <w:rFonts w:eastAsia="Times New Roman" w:cs="Times New Roman"/>
          <w:szCs w:val="24"/>
        </w:rPr>
        <w:t>ήμο για έντα</w:t>
      </w:r>
      <w:r>
        <w:rPr>
          <w:rFonts w:eastAsia="Times New Roman" w:cs="Times New Roman"/>
          <w:szCs w:val="24"/>
        </w:rPr>
        <w:t xml:space="preserve">ξη της περιοχής. Αυτό είναι κάτι που πρέπει να διαχειριστεί ο </w:t>
      </w:r>
      <w:r>
        <w:rPr>
          <w:rFonts w:eastAsia="Times New Roman" w:cs="Times New Roman"/>
          <w:szCs w:val="24"/>
        </w:rPr>
        <w:t>δ</w:t>
      </w:r>
      <w:r>
        <w:rPr>
          <w:rFonts w:eastAsia="Times New Roman" w:cs="Times New Roman"/>
          <w:szCs w:val="24"/>
        </w:rPr>
        <w:t>ήμος μαζί με τις τοπικές αρχές, μαζί με την περιφερειακή αυτοδιοίκηση, έτσι ώστε να λάβει χώρα η ένταξη στα ευεργετήματα των νόμων που αναφέρατε, να μη γίνει κενό γράμμα, παρά τη βούληση της Κυ</w:t>
      </w:r>
      <w:r>
        <w:rPr>
          <w:rFonts w:eastAsia="Times New Roman" w:cs="Times New Roman"/>
          <w:szCs w:val="24"/>
        </w:rPr>
        <w:t>βέρνησης. Πρέπει</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δηλαδή,</w:t>
      </w:r>
      <w:r>
        <w:rPr>
          <w:rFonts w:eastAsia="Times New Roman" w:cs="Times New Roman"/>
          <w:szCs w:val="24"/>
        </w:rPr>
        <w:t xml:space="preserve"> να γίνουν και οι ανάλογες τοπικές ενέργειες. </w:t>
      </w:r>
    </w:p>
    <w:p w14:paraId="091D5ED1" w14:textId="77777777" w:rsidR="00C06962" w:rsidRDefault="006F1CE2">
      <w:pPr>
        <w:spacing w:after="0" w:line="600" w:lineRule="auto"/>
        <w:ind w:firstLine="720"/>
        <w:jc w:val="both"/>
        <w:rPr>
          <w:rFonts w:eastAsia="Times New Roman" w:cs="Times New Roman"/>
          <w:szCs w:val="24"/>
        </w:rPr>
      </w:pPr>
      <w:r>
        <w:rPr>
          <w:rFonts w:eastAsia="Times New Roman" w:cs="Times New Roman"/>
          <w:szCs w:val="24"/>
        </w:rPr>
        <w:t>Άλλωστε, ήδη από το Υπουργείο Αγροτικής Ανάπτυξης ανακοινώθηκε από τη δεύτερη ημέρα, μετά τη λήξη της πυρκαγιάς, η καταβολή έκτακτης οικονομικής ενίσχυσης για αγορά ζωοτροφών στους κτη</w:t>
      </w:r>
      <w:r>
        <w:rPr>
          <w:rFonts w:eastAsia="Times New Roman" w:cs="Times New Roman"/>
          <w:szCs w:val="24"/>
        </w:rPr>
        <w:t xml:space="preserve">νοτρόφους της περιοχής, που χάθηκαν τα βοσκοτόπια τους και οι αποθήκες. </w:t>
      </w:r>
    </w:p>
    <w:p w14:paraId="091D5ED2" w14:textId="77777777" w:rsidR="00C06962" w:rsidRDefault="006F1CE2">
      <w:pPr>
        <w:spacing w:after="0" w:line="600" w:lineRule="auto"/>
        <w:ind w:firstLine="720"/>
        <w:jc w:val="both"/>
        <w:rPr>
          <w:rFonts w:eastAsia="Times New Roman" w:cs="Times New Roman"/>
          <w:szCs w:val="24"/>
        </w:rPr>
      </w:pPr>
      <w:r>
        <w:rPr>
          <w:rFonts w:eastAsia="Times New Roman" w:cs="Times New Roman"/>
          <w:szCs w:val="24"/>
        </w:rPr>
        <w:t xml:space="preserve">Ωστόσο, αυτό προϋποθέτει τις απαραίτητες ενέργειες από τις τοπικές αρχές. Ελπίζουμε ότι αυτές, εκτός από το αίτημα της </w:t>
      </w:r>
      <w:r>
        <w:rPr>
          <w:rFonts w:eastAsia="Times New Roman" w:cs="Times New Roman"/>
          <w:szCs w:val="24"/>
        </w:rPr>
        <w:t>π</w:t>
      </w:r>
      <w:r>
        <w:rPr>
          <w:rFonts w:eastAsia="Times New Roman" w:cs="Times New Roman"/>
          <w:szCs w:val="24"/>
        </w:rPr>
        <w:t>εριφέρειας, θα ολοκληρωθούν άμεσα, προκειμένου να προβείτε στην</w:t>
      </w:r>
      <w:r>
        <w:rPr>
          <w:rFonts w:eastAsia="Times New Roman" w:cs="Times New Roman"/>
          <w:szCs w:val="24"/>
        </w:rPr>
        <w:t xml:space="preserve"> έκδοση των </w:t>
      </w:r>
      <w:r>
        <w:rPr>
          <w:rFonts w:eastAsia="Times New Roman" w:cs="Times New Roman"/>
          <w:szCs w:val="24"/>
        </w:rPr>
        <w:t>κοινών υπουργικών αποφά</w:t>
      </w:r>
      <w:r>
        <w:rPr>
          <w:rFonts w:eastAsia="Times New Roman" w:cs="Times New Roman"/>
          <w:szCs w:val="24"/>
        </w:rPr>
        <w:t>σεων</w:t>
      </w:r>
      <w:r>
        <w:rPr>
          <w:rFonts w:eastAsia="Times New Roman" w:cs="Times New Roman"/>
          <w:szCs w:val="24"/>
        </w:rPr>
        <w:t xml:space="preserve"> που προβλέπονται. </w:t>
      </w:r>
    </w:p>
    <w:p w14:paraId="091D5ED3" w14:textId="77777777" w:rsidR="00C06962" w:rsidRDefault="006F1CE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Ευχαριστώ. </w:t>
      </w:r>
    </w:p>
    <w:p w14:paraId="091D5ED4" w14:textId="77777777" w:rsidR="00C06962" w:rsidRDefault="006F1CE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Ευχαριστούμε πολύ, κύριε </w:t>
      </w:r>
      <w:proofErr w:type="spellStart"/>
      <w:r>
        <w:rPr>
          <w:rFonts w:eastAsia="Times New Roman" w:cs="Times New Roman"/>
          <w:szCs w:val="24"/>
        </w:rPr>
        <w:t>Αραχωβίτη</w:t>
      </w:r>
      <w:proofErr w:type="spellEnd"/>
      <w:r>
        <w:rPr>
          <w:rFonts w:eastAsia="Times New Roman" w:cs="Times New Roman"/>
          <w:szCs w:val="24"/>
        </w:rPr>
        <w:t xml:space="preserve">. </w:t>
      </w:r>
    </w:p>
    <w:p w14:paraId="091D5ED5" w14:textId="77777777" w:rsidR="00C06962" w:rsidRDefault="006F1CE2">
      <w:pPr>
        <w:spacing w:after="0" w:line="600" w:lineRule="auto"/>
        <w:ind w:firstLine="720"/>
        <w:jc w:val="both"/>
        <w:rPr>
          <w:rFonts w:eastAsia="Times New Roman" w:cs="Times New Roman"/>
          <w:szCs w:val="24"/>
        </w:rPr>
      </w:pPr>
      <w:r>
        <w:rPr>
          <w:rFonts w:eastAsia="Times New Roman" w:cs="Times New Roman"/>
          <w:szCs w:val="24"/>
        </w:rPr>
        <w:t xml:space="preserve">Κυρία Υπουργέ, έχετε τον λόγο για τη δευτερολογία σας. </w:t>
      </w:r>
    </w:p>
    <w:p w14:paraId="091D5ED6" w14:textId="77777777" w:rsidR="00C06962" w:rsidRDefault="006F1CE2">
      <w:pPr>
        <w:spacing w:after="0" w:line="600" w:lineRule="auto"/>
        <w:ind w:firstLine="720"/>
        <w:jc w:val="both"/>
        <w:rPr>
          <w:rFonts w:eastAsia="Times New Roman" w:cs="Times New Roman"/>
          <w:szCs w:val="24"/>
        </w:rPr>
      </w:pPr>
      <w:r>
        <w:rPr>
          <w:rFonts w:eastAsia="Times New Roman" w:cs="Times New Roman"/>
          <w:b/>
          <w:szCs w:val="24"/>
        </w:rPr>
        <w:t>ΑΙΚΑΤΕΡΙΝΗ ΠΑΠΑΝΑΤΣΙΟΥ (Υφυπουργός Οικονομικών):</w:t>
      </w:r>
      <w:r>
        <w:rPr>
          <w:rFonts w:eastAsia="Times New Roman" w:cs="Times New Roman"/>
          <w:szCs w:val="24"/>
        </w:rPr>
        <w:t xml:space="preserve"> Πραγματικά</w:t>
      </w:r>
      <w:r>
        <w:rPr>
          <w:rFonts w:eastAsia="Times New Roman" w:cs="Times New Roman"/>
          <w:szCs w:val="24"/>
        </w:rPr>
        <w:t xml:space="preserve">, κύριε </w:t>
      </w:r>
      <w:proofErr w:type="spellStart"/>
      <w:r>
        <w:rPr>
          <w:rFonts w:eastAsia="Times New Roman" w:cs="Times New Roman"/>
          <w:szCs w:val="24"/>
        </w:rPr>
        <w:t>Αραχωβίτη</w:t>
      </w:r>
      <w:proofErr w:type="spellEnd"/>
      <w:r>
        <w:rPr>
          <w:rFonts w:eastAsia="Times New Roman" w:cs="Times New Roman"/>
          <w:szCs w:val="24"/>
        </w:rPr>
        <w:t xml:space="preserve">, το αίτημα του </w:t>
      </w:r>
      <w:r>
        <w:rPr>
          <w:rFonts w:eastAsia="Times New Roman" w:cs="Times New Roman"/>
          <w:szCs w:val="24"/>
        </w:rPr>
        <w:t>δ</w:t>
      </w:r>
      <w:r>
        <w:rPr>
          <w:rFonts w:eastAsia="Times New Roman" w:cs="Times New Roman"/>
          <w:szCs w:val="24"/>
        </w:rPr>
        <w:t xml:space="preserve">ήμου θα πρέπει να γίνει αφού </w:t>
      </w:r>
      <w:r>
        <w:rPr>
          <w:rFonts w:eastAsia="Times New Roman" w:cs="Times New Roman"/>
          <w:szCs w:val="24"/>
        </w:rPr>
        <w:t xml:space="preserve">πρώτα </w:t>
      </w:r>
      <w:r>
        <w:rPr>
          <w:rFonts w:eastAsia="Times New Roman" w:cs="Times New Roman"/>
          <w:szCs w:val="24"/>
        </w:rPr>
        <w:t xml:space="preserve">κηρυχθεί η περιοχή σε κατάσταση έκτακτης ανάγκης. Πρώτα πρέπει να βγει αυτή η απόφαση και μετά να γίνει το αίτημα του </w:t>
      </w:r>
      <w:r>
        <w:rPr>
          <w:rFonts w:eastAsia="Times New Roman" w:cs="Times New Roman"/>
          <w:szCs w:val="24"/>
        </w:rPr>
        <w:t>δ</w:t>
      </w:r>
      <w:r>
        <w:rPr>
          <w:rFonts w:eastAsia="Times New Roman" w:cs="Times New Roman"/>
          <w:szCs w:val="24"/>
        </w:rPr>
        <w:t xml:space="preserve">ήμου. </w:t>
      </w:r>
    </w:p>
    <w:p w14:paraId="091D5ED7" w14:textId="77777777" w:rsidR="00C06962" w:rsidRDefault="006F1CE2">
      <w:pPr>
        <w:spacing w:after="0" w:line="600" w:lineRule="auto"/>
        <w:ind w:firstLine="720"/>
        <w:jc w:val="both"/>
        <w:rPr>
          <w:rFonts w:eastAsia="Times New Roman" w:cs="Times New Roman"/>
          <w:szCs w:val="24"/>
        </w:rPr>
      </w:pPr>
      <w:r>
        <w:rPr>
          <w:rFonts w:eastAsia="Times New Roman" w:cs="Times New Roman"/>
          <w:szCs w:val="24"/>
        </w:rPr>
        <w:t>Όμως, θα συνεχίσω με κάποια άλλα ζητήματα</w:t>
      </w:r>
      <w:r>
        <w:rPr>
          <w:rFonts w:eastAsia="Times New Roman" w:cs="Times New Roman"/>
          <w:szCs w:val="24"/>
        </w:rPr>
        <w:t>,</w:t>
      </w:r>
      <w:r>
        <w:rPr>
          <w:rFonts w:eastAsia="Times New Roman" w:cs="Times New Roman"/>
          <w:szCs w:val="24"/>
        </w:rPr>
        <w:t xml:space="preserve"> που αφορούν το Υπο</w:t>
      </w:r>
      <w:r>
        <w:rPr>
          <w:rFonts w:eastAsia="Times New Roman" w:cs="Times New Roman"/>
          <w:szCs w:val="24"/>
        </w:rPr>
        <w:t>υργείο Αγροτικής Ανάπτυξης</w:t>
      </w:r>
      <w:r>
        <w:rPr>
          <w:rFonts w:eastAsia="Times New Roman" w:cs="Times New Roman"/>
          <w:szCs w:val="24"/>
        </w:rPr>
        <w:t>,</w:t>
      </w:r>
      <w:r>
        <w:rPr>
          <w:rFonts w:eastAsia="Times New Roman" w:cs="Times New Roman"/>
          <w:szCs w:val="24"/>
        </w:rPr>
        <w:t xml:space="preserve"> για την πυρκαγιά που σημειώθηκε τον Ιούλιο του 2017 στην ευρύτερη περιοχή του Δήμου Ανατολικής Μάνης. </w:t>
      </w:r>
      <w:proofErr w:type="spellStart"/>
      <w:r>
        <w:rPr>
          <w:rFonts w:eastAsia="Times New Roman" w:cs="Times New Roman"/>
          <w:szCs w:val="24"/>
        </w:rPr>
        <w:t>Προξενήθηκαν</w:t>
      </w:r>
      <w:proofErr w:type="spellEnd"/>
      <w:r>
        <w:rPr>
          <w:rFonts w:eastAsia="Times New Roman" w:cs="Times New Roman"/>
          <w:szCs w:val="24"/>
        </w:rPr>
        <w:t xml:space="preserve"> ζημιές σε γεωργοκτηνοτροφικές εκμεταλλεύσεις. Η ζημιωθείσα έκταση είναι τριάντα χιλιάδες στρέμματα, δασική και κα</w:t>
      </w:r>
      <w:r>
        <w:rPr>
          <w:rFonts w:eastAsia="Times New Roman" w:cs="Times New Roman"/>
          <w:szCs w:val="24"/>
        </w:rPr>
        <w:t>λλιεργήσιμη.</w:t>
      </w:r>
    </w:p>
    <w:p w14:paraId="091D5ED8" w14:textId="77777777" w:rsidR="00C06962" w:rsidRDefault="006F1CE2">
      <w:pPr>
        <w:spacing w:after="0" w:line="600" w:lineRule="auto"/>
        <w:ind w:firstLine="720"/>
        <w:jc w:val="both"/>
        <w:rPr>
          <w:rFonts w:eastAsia="Times New Roman" w:cs="Times New Roman"/>
          <w:szCs w:val="24"/>
        </w:rPr>
      </w:pPr>
      <w:r>
        <w:rPr>
          <w:rFonts w:eastAsia="Times New Roman" w:cs="Times New Roman"/>
          <w:szCs w:val="24"/>
        </w:rPr>
        <w:t xml:space="preserve">Ειδικότερα, ζημιές είχαμε σε φυτικό κεφάλαιο, κυρίως ελαιόδεντρα, πάγιο κεφάλαιο, αποθήκες και στάβλους και αποθηκευμένα προϊόντα. Για τις ζημιές αυτές διενεργήθηκαν άμεσα επισημάνσεις και υποβάλλονται αρχικές αιτήσεις ζημιάς από τους παραγωγούς. </w:t>
      </w:r>
    </w:p>
    <w:p w14:paraId="091D5ED9" w14:textId="77777777" w:rsidR="00C06962" w:rsidRDefault="006F1CE2">
      <w:pPr>
        <w:spacing w:after="0" w:line="600" w:lineRule="auto"/>
        <w:ind w:firstLine="720"/>
        <w:jc w:val="both"/>
        <w:rPr>
          <w:rFonts w:eastAsia="Times New Roman" w:cs="Times New Roman"/>
          <w:szCs w:val="24"/>
        </w:rPr>
      </w:pPr>
      <w:r>
        <w:rPr>
          <w:rFonts w:eastAsia="Times New Roman" w:cs="Times New Roman"/>
          <w:szCs w:val="24"/>
        </w:rPr>
        <w:lastRenderedPageBreak/>
        <w:t>Οι καταγ</w:t>
      </w:r>
      <w:r>
        <w:rPr>
          <w:rFonts w:eastAsia="Times New Roman" w:cs="Times New Roman"/>
          <w:szCs w:val="24"/>
        </w:rPr>
        <w:t xml:space="preserve">ραφές για τις ανωτέρω ζημιές θα ξεκινήσουν από την επόμενη εβδομάδα για το πάγιο κεφάλαιο και αποθηκευμένα προϊόντα και αργότερα για το φυτικό κεφάλαιο. Στη συνέχεια οι ζημιές του πάγιου φυτικού κεφαλαίου και των αποθηκευμένων προϊόντων, εφόσον πληρούνται </w:t>
      </w:r>
      <w:r>
        <w:rPr>
          <w:rFonts w:eastAsia="Times New Roman" w:cs="Times New Roman"/>
          <w:szCs w:val="24"/>
        </w:rPr>
        <w:t>οι προϋποθέσεις που απαιτεί ο Κανονισμός Κρατικών Οικονομικών Ενισχύσεων και οι κοινοτικές κατευθυντήριες γραμμές για τις κρατικές ενισχύσεις στον τομέα της γεωργίας και της δασοκομίας, θα ενταχθούν σε Πρόγραμμα Χορήγησης Κρατικών Οικονομικών Ενισχύσεων, α</w:t>
      </w:r>
      <w:r>
        <w:rPr>
          <w:rFonts w:eastAsia="Times New Roman" w:cs="Times New Roman"/>
          <w:szCs w:val="24"/>
        </w:rPr>
        <w:t xml:space="preserve">ρμοδιότητας του ΠΣΕΑ, το οποίο θα υποβληθεί προς έγκριση στα συναρμόδια Υπουργεία και στην Ευρωπαϊκή Ένωση, μετά το τέλος της αντιπυρικής περιόδου. </w:t>
      </w:r>
    </w:p>
    <w:p w14:paraId="091D5EDA" w14:textId="77777777" w:rsidR="00C06962" w:rsidRDefault="006F1CE2">
      <w:pPr>
        <w:spacing w:after="0" w:line="600" w:lineRule="auto"/>
        <w:ind w:firstLine="720"/>
        <w:jc w:val="both"/>
        <w:rPr>
          <w:rFonts w:eastAsia="Times New Roman" w:cs="Times New Roman"/>
          <w:szCs w:val="24"/>
        </w:rPr>
      </w:pPr>
      <w:r>
        <w:rPr>
          <w:rFonts w:eastAsia="Times New Roman" w:cs="Times New Roman"/>
          <w:szCs w:val="24"/>
        </w:rPr>
        <w:t>Οι αντίστοιχες ενισχύσεις θα καταβληθούν στους δικαιούχους παραγωγούς μετά την έγκριση του προγράμματος και</w:t>
      </w:r>
      <w:r>
        <w:rPr>
          <w:rFonts w:eastAsia="Times New Roman" w:cs="Times New Roman"/>
          <w:szCs w:val="24"/>
        </w:rPr>
        <w:t xml:space="preserve"> της δαπάνης από το Υπουργείο Οικονομικών και οπωσδήποτε μετά την επιβεβαίωση αποκατάστασης και αντικατάστασης των ζημιών. </w:t>
      </w:r>
    </w:p>
    <w:p w14:paraId="091D5EDB" w14:textId="77777777" w:rsidR="00C06962" w:rsidRDefault="006F1CE2">
      <w:pPr>
        <w:spacing w:after="0" w:line="600" w:lineRule="auto"/>
        <w:ind w:firstLine="720"/>
        <w:jc w:val="both"/>
        <w:rPr>
          <w:rFonts w:eastAsia="Times New Roman" w:cs="Times New Roman"/>
          <w:szCs w:val="24"/>
        </w:rPr>
      </w:pPr>
      <w:r>
        <w:rPr>
          <w:rFonts w:eastAsia="Times New Roman" w:cs="Times New Roman"/>
          <w:szCs w:val="24"/>
        </w:rPr>
        <w:t xml:space="preserve">Μετά την έκδοση της </w:t>
      </w:r>
      <w:r>
        <w:rPr>
          <w:rFonts w:eastAsia="Times New Roman" w:cs="Times New Roman"/>
          <w:szCs w:val="24"/>
        </w:rPr>
        <w:t>κοινής υπουργικής απόφασης</w:t>
      </w:r>
      <w:r>
        <w:rPr>
          <w:rFonts w:eastAsia="Times New Roman" w:cs="Times New Roman"/>
          <w:szCs w:val="24"/>
        </w:rPr>
        <w:t xml:space="preserve"> του </w:t>
      </w:r>
      <w:r>
        <w:rPr>
          <w:rFonts w:eastAsia="Times New Roman" w:cs="Times New Roman"/>
          <w:szCs w:val="24"/>
        </w:rPr>
        <w:t>προγράμματος</w:t>
      </w:r>
      <w:r>
        <w:rPr>
          <w:rFonts w:eastAsia="Times New Roman" w:cs="Times New Roman"/>
          <w:szCs w:val="24"/>
        </w:rPr>
        <w:t xml:space="preserve"> σε ΦΕΚ, ο ΕΛΓΑ θα προβεί σε ανακοίνωση και θα καλεί τους ενδιαφερόμε</w:t>
      </w:r>
      <w:r>
        <w:rPr>
          <w:rFonts w:eastAsia="Times New Roman" w:cs="Times New Roman"/>
          <w:szCs w:val="24"/>
        </w:rPr>
        <w:t xml:space="preserve">νους παραγωγούς να υποβάλουν την </w:t>
      </w:r>
      <w:r>
        <w:rPr>
          <w:rFonts w:eastAsia="Times New Roman" w:cs="Times New Roman"/>
          <w:szCs w:val="24"/>
        </w:rPr>
        <w:lastRenderedPageBreak/>
        <w:t xml:space="preserve">αίτηση ζημιάς που </w:t>
      </w:r>
      <w:proofErr w:type="spellStart"/>
      <w:r>
        <w:rPr>
          <w:rFonts w:eastAsia="Times New Roman" w:cs="Times New Roman"/>
          <w:szCs w:val="24"/>
        </w:rPr>
        <w:t>προξενήθηκε</w:t>
      </w:r>
      <w:proofErr w:type="spellEnd"/>
      <w:r>
        <w:rPr>
          <w:rFonts w:eastAsia="Times New Roman" w:cs="Times New Roman"/>
          <w:szCs w:val="24"/>
        </w:rPr>
        <w:t xml:space="preserve"> στη γεωργοκτηνοτροφική του εκμετάλλευση από την ανωτέρω πυρκαγιά, συνοδευόμενη από τα σχετικά δικαιολογητικά που θα αναφέρονται στην ΚΥΑ του </w:t>
      </w:r>
      <w:r>
        <w:rPr>
          <w:rFonts w:eastAsia="Times New Roman" w:cs="Times New Roman"/>
          <w:szCs w:val="24"/>
        </w:rPr>
        <w:t>π</w:t>
      </w:r>
      <w:r>
        <w:rPr>
          <w:rFonts w:eastAsia="Times New Roman" w:cs="Times New Roman"/>
          <w:szCs w:val="24"/>
        </w:rPr>
        <w:t xml:space="preserve">ρογράμματος. </w:t>
      </w:r>
    </w:p>
    <w:p w14:paraId="091D5EDC" w14:textId="77777777" w:rsidR="00C06962" w:rsidRDefault="006F1CE2">
      <w:pPr>
        <w:spacing w:after="0" w:line="600" w:lineRule="auto"/>
        <w:ind w:firstLine="720"/>
        <w:jc w:val="both"/>
        <w:rPr>
          <w:rFonts w:eastAsia="Times New Roman" w:cs="Times New Roman"/>
          <w:szCs w:val="24"/>
        </w:rPr>
      </w:pPr>
      <w:r>
        <w:rPr>
          <w:rFonts w:eastAsia="Times New Roman" w:cs="Times New Roman"/>
          <w:szCs w:val="24"/>
        </w:rPr>
        <w:t xml:space="preserve">Μετά την ολοκλήρωση της διαδικασίας θα καταβληθούν οι σχετικές ενισχύσεις. Σημειώνεται ότι οι ενισχύσεις των </w:t>
      </w:r>
      <w:r>
        <w:rPr>
          <w:rFonts w:eastAsia="Times New Roman" w:cs="Times New Roman"/>
          <w:szCs w:val="24"/>
        </w:rPr>
        <w:t>π</w:t>
      </w:r>
      <w:r>
        <w:rPr>
          <w:rFonts w:eastAsia="Times New Roman" w:cs="Times New Roman"/>
          <w:szCs w:val="24"/>
        </w:rPr>
        <w:t>ρογραμμάτων ΠΣΕΑ αποτελούν κρατικές ενισχύσεις που προέρχονται από τον κρατικό προϋπολογισμό και καταβάλλονται με σκοπό τη διατήρηση της αγροτικής</w:t>
      </w:r>
      <w:r>
        <w:rPr>
          <w:rFonts w:eastAsia="Times New Roman" w:cs="Times New Roman"/>
          <w:szCs w:val="24"/>
        </w:rPr>
        <w:t xml:space="preserve"> δραστηριότητας, όπως γνωρίζετε πάρα πολύ καλά. </w:t>
      </w:r>
    </w:p>
    <w:p w14:paraId="091D5EDD" w14:textId="77777777" w:rsidR="00C06962" w:rsidRDefault="006F1CE2">
      <w:pPr>
        <w:spacing w:after="0" w:line="600" w:lineRule="auto"/>
        <w:ind w:firstLine="720"/>
        <w:jc w:val="both"/>
        <w:rPr>
          <w:rFonts w:eastAsia="Times New Roman" w:cs="Times New Roman"/>
          <w:szCs w:val="24"/>
        </w:rPr>
      </w:pPr>
      <w:r>
        <w:rPr>
          <w:rFonts w:eastAsia="Times New Roman" w:cs="Times New Roman"/>
          <w:szCs w:val="24"/>
        </w:rPr>
        <w:t>Για τον λόγο αυτό αφορούν βεβαιωμένες δαπάνες, δηλαδή πρώτα γίνεται η αποκατάσταση των ζημιών από τους παραγωγούς, στη συνέχεια βεβαιώνεται από τους αρμόδιους γεωτεχνικούς η πραγματοποίηση των εργασιών και α</w:t>
      </w:r>
      <w:r>
        <w:rPr>
          <w:rFonts w:eastAsia="Times New Roman" w:cs="Times New Roman"/>
          <w:szCs w:val="24"/>
        </w:rPr>
        <w:t xml:space="preserve">κολούθως καταβάλλονται οι αντίστοιχες ενισχύσεις. Γι’ αυτό δεν μπορεί να δοθεί κάποιο συγκεκριμένο χρονοδιάγραμμα καταβολής των ενισχύσεων, γιατί αυτό εξαρτάται και από τον χρόνο αποκατάστασης των ζημιών από τους παραγωγούς, όπως έχει προαναφερθεί. </w:t>
      </w:r>
    </w:p>
    <w:p w14:paraId="091D5EDE" w14:textId="77777777" w:rsidR="00C06962" w:rsidRDefault="006F1CE2">
      <w:pPr>
        <w:spacing w:after="0" w:line="600" w:lineRule="auto"/>
        <w:ind w:firstLine="720"/>
        <w:jc w:val="both"/>
        <w:rPr>
          <w:rFonts w:eastAsia="Times New Roman" w:cs="Times New Roman"/>
          <w:szCs w:val="24"/>
        </w:rPr>
      </w:pPr>
      <w:r>
        <w:rPr>
          <w:rFonts w:eastAsia="Times New Roman" w:cs="Times New Roman"/>
          <w:szCs w:val="24"/>
        </w:rPr>
        <w:lastRenderedPageBreak/>
        <w:t>Επιπρό</w:t>
      </w:r>
      <w:r>
        <w:rPr>
          <w:rFonts w:eastAsia="Times New Roman" w:cs="Times New Roman"/>
          <w:szCs w:val="24"/>
        </w:rPr>
        <w:t>σθετα, μετά την έγκριση του καινούργιου Κανονισμού Κρατικών Οικονομικών Ενισχύσεων από την Ευρωπαϊκή Ένωση, οι χρόνοι έγκρισης των προγραμμάτων συντομεύουν κατά πολύ σε σύγκριση με τα παρελθόντα προγράμματα, με αποτέλεσμα να συντομεύουν και όλες οι διαδικα</w:t>
      </w:r>
      <w:r>
        <w:rPr>
          <w:rFonts w:eastAsia="Times New Roman" w:cs="Times New Roman"/>
          <w:szCs w:val="24"/>
        </w:rPr>
        <w:t xml:space="preserve">σίες που προαναφέρθηκαν κατά την επέκταση ή καταβολή των ενισχύσεων. </w:t>
      </w:r>
    </w:p>
    <w:p w14:paraId="091D5EDF" w14:textId="77777777" w:rsidR="00C06962" w:rsidRDefault="006F1CE2">
      <w:pPr>
        <w:spacing w:after="0" w:line="600" w:lineRule="auto"/>
        <w:ind w:firstLine="720"/>
        <w:jc w:val="both"/>
        <w:rPr>
          <w:rFonts w:eastAsia="Times New Roman" w:cs="Times New Roman"/>
          <w:szCs w:val="24"/>
        </w:rPr>
      </w:pPr>
      <w:r>
        <w:rPr>
          <w:rFonts w:eastAsia="Times New Roman" w:cs="Times New Roman"/>
          <w:szCs w:val="24"/>
        </w:rPr>
        <w:t xml:space="preserve">Τέλος, επισημαίνεται ότι από την ανωτέρω πυρκαγιά </w:t>
      </w:r>
      <w:proofErr w:type="spellStart"/>
      <w:r>
        <w:rPr>
          <w:rFonts w:eastAsia="Times New Roman" w:cs="Times New Roman"/>
          <w:szCs w:val="24"/>
        </w:rPr>
        <w:t>προξενήθηκαν</w:t>
      </w:r>
      <w:proofErr w:type="spellEnd"/>
      <w:r>
        <w:rPr>
          <w:rFonts w:eastAsia="Times New Roman" w:cs="Times New Roman"/>
          <w:szCs w:val="24"/>
        </w:rPr>
        <w:t xml:space="preserve"> ζημιές και σε ζωικό κεφάλαιο, οι οποίες καλύπτονται από τον Κανονισμό Ζωικού Κεφαλαίου του ΕΛΓΑ. Γι’ αυτές τις ζημιές ολοκλ</w:t>
      </w:r>
      <w:r>
        <w:rPr>
          <w:rFonts w:eastAsia="Times New Roman" w:cs="Times New Roman"/>
          <w:szCs w:val="24"/>
        </w:rPr>
        <w:t xml:space="preserve">ηρώθηκαν οι εκτιμήσεις. Στη συνέχεια θα κοινοποιηθούν τα πορίσματα και θα ακολουθήσει η διαδικασία για την καταβολή των αποζημιώσεων στους ασφαλιστικά ενήμερους κτηνοτρόφους. </w:t>
      </w:r>
    </w:p>
    <w:p w14:paraId="091D5EE0" w14:textId="77777777" w:rsidR="00C06962" w:rsidRDefault="006F1CE2">
      <w:pPr>
        <w:spacing w:after="0" w:line="600" w:lineRule="auto"/>
        <w:ind w:firstLine="720"/>
        <w:jc w:val="both"/>
        <w:rPr>
          <w:rFonts w:eastAsia="Times New Roman" w:cs="Times New Roman"/>
          <w:szCs w:val="24"/>
        </w:rPr>
      </w:pPr>
      <w:r>
        <w:rPr>
          <w:rFonts w:eastAsia="Times New Roman" w:cs="Times New Roman"/>
          <w:szCs w:val="24"/>
        </w:rPr>
        <w:t xml:space="preserve">Καταλήγοντας να σημειώσω ότι, όπως αναφέρετε και εσείς στην ερώτησή σας, με τον </w:t>
      </w:r>
      <w:r>
        <w:rPr>
          <w:rFonts w:eastAsia="Times New Roman" w:cs="Times New Roman"/>
          <w:szCs w:val="24"/>
        </w:rPr>
        <w:t>ν.2275/1994 εξουσιοδοτείται ο Υπουργός Οικονομικών να εκδίδει σχετικές αποφάσεις, με τις οποίες αναστέλλεται η είσπραξη των ληξιπρόθεσμων οφειλών προς το δημόσιο για χρονικό διάστημα μέχρι έξι μήνες και ρυθμίζεται η καταβολή των χρεών αυτών μέχρι είκοσι τέ</w:t>
      </w:r>
      <w:r>
        <w:rPr>
          <w:rFonts w:eastAsia="Times New Roman" w:cs="Times New Roman"/>
          <w:szCs w:val="24"/>
        </w:rPr>
        <w:t xml:space="preserve">σσερις μηνιαίες δόσεις. Με τον ν.1284/1982 παρατείνονται με αποφάσεις του οι </w:t>
      </w:r>
      <w:r>
        <w:rPr>
          <w:rFonts w:eastAsia="Times New Roman" w:cs="Times New Roman"/>
          <w:szCs w:val="24"/>
        </w:rPr>
        <w:lastRenderedPageBreak/>
        <w:t>προθεσμίες καταβολής των βεβαιωμένων χρεών προς το δημόσιο σε εξαιρετικές περιπτώσεις.</w:t>
      </w:r>
    </w:p>
    <w:p w14:paraId="091D5EE1" w14:textId="77777777" w:rsidR="00C06962" w:rsidRDefault="006F1CE2">
      <w:pPr>
        <w:spacing w:after="0" w:line="600" w:lineRule="auto"/>
        <w:ind w:firstLine="720"/>
        <w:jc w:val="both"/>
        <w:rPr>
          <w:rFonts w:eastAsia="Times New Roman" w:cs="Times New Roman"/>
          <w:szCs w:val="24"/>
        </w:rPr>
      </w:pPr>
      <w:r>
        <w:rPr>
          <w:rFonts w:eastAsia="Times New Roman" w:cs="Times New Roman"/>
          <w:szCs w:val="24"/>
        </w:rPr>
        <w:t>Κατόπιν των ανωτέρω, αναμένουμε το σχετικό αίτημα προς το Υπουργείο μας για την κήρυξη της π</w:t>
      </w:r>
      <w:r>
        <w:rPr>
          <w:rFonts w:eastAsia="Times New Roman" w:cs="Times New Roman"/>
          <w:szCs w:val="24"/>
        </w:rPr>
        <w:t>ληγείσας περιοχής σε κατάσταση έκτακτης ανάγκης, προκειμένου να προβούμε στη λήψη των ανωτέρω μέτρων, στο πλαίσιο των αρμοδιοτήτων μας.</w:t>
      </w:r>
    </w:p>
    <w:p w14:paraId="091D5EE2" w14:textId="77777777" w:rsidR="00C06962" w:rsidRDefault="006F1CE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Ευχαριστούμε πολύ την κυρία Υπουργό.</w:t>
      </w:r>
    </w:p>
    <w:p w14:paraId="091D5EE3" w14:textId="77777777" w:rsidR="00C06962" w:rsidRDefault="006F1CE2">
      <w:pPr>
        <w:spacing w:after="0" w:line="600" w:lineRule="auto"/>
        <w:ind w:firstLine="720"/>
        <w:jc w:val="both"/>
        <w:rPr>
          <w:rFonts w:eastAsia="Times New Roman"/>
          <w:color w:val="000000"/>
          <w:szCs w:val="24"/>
          <w:shd w:val="clear" w:color="auto" w:fill="FFFFFF"/>
        </w:rPr>
      </w:pPr>
      <w:r>
        <w:rPr>
          <w:rFonts w:eastAsia="Times New Roman" w:cs="Times New Roman"/>
          <w:szCs w:val="24"/>
        </w:rPr>
        <w:t>Προχωρούμε</w:t>
      </w:r>
      <w:r>
        <w:rPr>
          <w:rFonts w:eastAsia="Times New Roman" w:cs="Times New Roman"/>
          <w:szCs w:val="24"/>
        </w:rPr>
        <w:t xml:space="preserve"> </w:t>
      </w:r>
      <w:r>
        <w:rPr>
          <w:rFonts w:eastAsia="Times New Roman" w:cs="Times New Roman"/>
          <w:szCs w:val="24"/>
        </w:rPr>
        <w:t>τώρα</w:t>
      </w:r>
      <w:r>
        <w:rPr>
          <w:rFonts w:eastAsia="Times New Roman" w:cs="Times New Roman"/>
          <w:szCs w:val="24"/>
        </w:rPr>
        <w:t xml:space="preserve"> στην πρώτη με </w:t>
      </w:r>
      <w:r>
        <w:rPr>
          <w:rFonts w:eastAsia="Times New Roman"/>
          <w:color w:val="000000"/>
          <w:szCs w:val="24"/>
          <w:shd w:val="clear" w:color="auto" w:fill="FFFFFF"/>
        </w:rPr>
        <w:t>αριθμό 1245/18-7-201</w:t>
      </w:r>
      <w:r>
        <w:rPr>
          <w:rFonts w:eastAsia="Times New Roman"/>
          <w:color w:val="000000"/>
          <w:szCs w:val="24"/>
          <w:shd w:val="clear" w:color="auto" w:fill="FFFFFF"/>
        </w:rPr>
        <w:t xml:space="preserve">7 επίκαιρη ερώτηση δεύτερου κύκλου του Βουλευτή Αχαΐας της Νέας Δημοκρατίας κ. </w:t>
      </w:r>
      <w:r>
        <w:rPr>
          <w:rFonts w:eastAsia="Times New Roman"/>
          <w:bCs/>
          <w:color w:val="000000"/>
          <w:szCs w:val="24"/>
          <w:shd w:val="clear" w:color="auto" w:fill="FFFFFF"/>
        </w:rPr>
        <w:t xml:space="preserve">Ανδρέα </w:t>
      </w:r>
      <w:proofErr w:type="spellStart"/>
      <w:r>
        <w:rPr>
          <w:rFonts w:eastAsia="Times New Roman"/>
          <w:bCs/>
          <w:color w:val="000000"/>
          <w:szCs w:val="24"/>
          <w:shd w:val="clear" w:color="auto" w:fill="FFFFFF"/>
        </w:rPr>
        <w:t>Κατσανιώτη</w:t>
      </w:r>
      <w:proofErr w:type="spellEnd"/>
      <w:r>
        <w:rPr>
          <w:rFonts w:eastAsia="Times New Roman"/>
          <w:bCs/>
          <w:color w:val="000000"/>
          <w:szCs w:val="24"/>
          <w:shd w:val="clear" w:color="auto" w:fill="FFFFFF"/>
        </w:rPr>
        <w:t xml:space="preserve"> </w:t>
      </w:r>
      <w:r>
        <w:rPr>
          <w:rFonts w:eastAsia="Times New Roman"/>
          <w:color w:val="000000"/>
          <w:szCs w:val="24"/>
          <w:shd w:val="clear" w:color="auto" w:fill="FFFFFF"/>
        </w:rPr>
        <w:t>προς τον Υπουργό</w:t>
      </w:r>
      <w:r>
        <w:rPr>
          <w:rFonts w:eastAsia="Times New Roman"/>
          <w:b/>
          <w:bCs/>
          <w:color w:val="000000"/>
          <w:szCs w:val="24"/>
          <w:shd w:val="clear" w:color="auto" w:fill="FFFFFF"/>
        </w:rPr>
        <w:t xml:space="preserve"> </w:t>
      </w:r>
      <w:r>
        <w:rPr>
          <w:rFonts w:eastAsia="Times New Roman"/>
          <w:bCs/>
          <w:color w:val="000000"/>
          <w:szCs w:val="24"/>
          <w:shd w:val="clear" w:color="auto" w:fill="FFFFFF"/>
        </w:rPr>
        <w:t>Εθνικής Άμυνας, μ</w:t>
      </w:r>
      <w:r>
        <w:rPr>
          <w:rFonts w:eastAsia="Times New Roman"/>
          <w:color w:val="000000"/>
          <w:szCs w:val="24"/>
          <w:shd w:val="clear" w:color="auto" w:fill="FFFFFF"/>
        </w:rPr>
        <w:t xml:space="preserve">ε θέμα: «Πρόταση αξιοποίησης </w:t>
      </w:r>
      <w:r>
        <w:rPr>
          <w:rFonts w:eastAsia="Times New Roman"/>
          <w:color w:val="000000"/>
          <w:szCs w:val="24"/>
          <w:shd w:val="clear" w:color="auto" w:fill="FFFFFF"/>
        </w:rPr>
        <w:t xml:space="preserve">του </w:t>
      </w:r>
      <w:r>
        <w:rPr>
          <w:rFonts w:eastAsia="Times New Roman"/>
          <w:color w:val="000000"/>
          <w:szCs w:val="24"/>
          <w:shd w:val="clear" w:color="auto" w:fill="FFFFFF"/>
        </w:rPr>
        <w:t xml:space="preserve">πρώην Στρατιωτικού Νοσοκομείου 409». </w:t>
      </w:r>
    </w:p>
    <w:p w14:paraId="091D5EE4" w14:textId="77777777" w:rsidR="00C06962" w:rsidRDefault="006F1CE2">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Θα απαντήσει ο Αναπληρωτής Υπουργός Εθνικής Άμυνας κ. </w:t>
      </w:r>
      <w:r>
        <w:rPr>
          <w:rFonts w:eastAsia="Times New Roman"/>
          <w:color w:val="000000"/>
          <w:szCs w:val="24"/>
          <w:shd w:val="clear" w:color="auto" w:fill="FFFFFF"/>
        </w:rPr>
        <w:t>Βίτσας.</w:t>
      </w:r>
    </w:p>
    <w:p w14:paraId="091D5EE5" w14:textId="77777777" w:rsidR="00C06962" w:rsidRDefault="006F1CE2">
      <w:pPr>
        <w:spacing w:after="0" w:line="600" w:lineRule="auto"/>
        <w:ind w:firstLine="720"/>
        <w:jc w:val="both"/>
        <w:rPr>
          <w:rFonts w:eastAsia="Times New Roman"/>
          <w:szCs w:val="24"/>
          <w:shd w:val="clear" w:color="auto" w:fill="FFFFFF"/>
        </w:rPr>
      </w:pPr>
      <w:r w:rsidRPr="00917FE9">
        <w:rPr>
          <w:rFonts w:eastAsia="Times New Roman"/>
          <w:szCs w:val="24"/>
          <w:shd w:val="clear" w:color="auto" w:fill="FFFFFF"/>
        </w:rPr>
        <w:t xml:space="preserve">Κύριε </w:t>
      </w:r>
      <w:proofErr w:type="spellStart"/>
      <w:r w:rsidRPr="00917FE9">
        <w:rPr>
          <w:rFonts w:eastAsia="Times New Roman"/>
          <w:szCs w:val="24"/>
          <w:shd w:val="clear" w:color="auto" w:fill="FFFFFF"/>
        </w:rPr>
        <w:t>Κατσανιώτη</w:t>
      </w:r>
      <w:proofErr w:type="spellEnd"/>
      <w:r w:rsidRPr="00917FE9">
        <w:rPr>
          <w:rFonts w:eastAsia="Times New Roman"/>
          <w:szCs w:val="24"/>
          <w:shd w:val="clear" w:color="auto" w:fill="FFFFFF"/>
        </w:rPr>
        <w:t>, έχετε τον λόγο για δύο λεπτά.</w:t>
      </w:r>
    </w:p>
    <w:p w14:paraId="091D5EE6" w14:textId="77777777" w:rsidR="00C06962" w:rsidRDefault="006F1CE2">
      <w:pPr>
        <w:spacing w:after="0" w:line="600" w:lineRule="auto"/>
        <w:ind w:firstLine="720"/>
        <w:jc w:val="both"/>
        <w:rPr>
          <w:rFonts w:eastAsia="Times New Roman"/>
          <w:szCs w:val="24"/>
          <w:shd w:val="clear" w:color="auto" w:fill="FFFFFF"/>
        </w:rPr>
      </w:pPr>
      <w:r w:rsidRPr="00917FE9">
        <w:rPr>
          <w:rFonts w:eastAsia="Times New Roman"/>
          <w:b/>
          <w:szCs w:val="24"/>
          <w:shd w:val="clear" w:color="auto" w:fill="FFFFFF"/>
        </w:rPr>
        <w:t xml:space="preserve">ΑΝΔΡΕΑΣ ΚΑΤΣΑΝΙΩΤΗΣ: </w:t>
      </w:r>
      <w:r w:rsidRPr="00917FE9">
        <w:rPr>
          <w:rFonts w:eastAsia="Times New Roman"/>
          <w:szCs w:val="24"/>
          <w:shd w:val="clear" w:color="auto" w:fill="FFFFFF"/>
        </w:rPr>
        <w:t>Κύριε Πρόεδρε, ευχαριστώ.</w:t>
      </w:r>
    </w:p>
    <w:p w14:paraId="091D5EE7" w14:textId="77777777" w:rsidR="00C06962" w:rsidRDefault="006F1CE2">
      <w:pPr>
        <w:spacing w:after="0" w:line="600" w:lineRule="auto"/>
        <w:ind w:firstLine="720"/>
        <w:jc w:val="both"/>
        <w:rPr>
          <w:rFonts w:eastAsia="Times New Roman"/>
          <w:color w:val="000000"/>
          <w:szCs w:val="24"/>
          <w:shd w:val="clear" w:color="auto" w:fill="FFFFFF"/>
        </w:rPr>
      </w:pPr>
      <w:r w:rsidRPr="00917FE9">
        <w:rPr>
          <w:rFonts w:eastAsia="Times New Roman"/>
          <w:szCs w:val="24"/>
          <w:shd w:val="clear" w:color="auto" w:fill="FFFFFF"/>
        </w:rPr>
        <w:t xml:space="preserve">Αξιότιμε κύριε Υπουργέ, στην περιοχή της </w:t>
      </w:r>
      <w:r>
        <w:rPr>
          <w:rFonts w:eastAsia="Times New Roman"/>
          <w:color w:val="000000"/>
          <w:szCs w:val="24"/>
          <w:shd w:val="clear" w:color="auto" w:fill="FFFFFF"/>
        </w:rPr>
        <w:t>δ</w:t>
      </w:r>
      <w:r w:rsidRPr="00917FE9">
        <w:rPr>
          <w:rFonts w:eastAsia="Times New Roman"/>
          <w:szCs w:val="24"/>
          <w:shd w:val="clear" w:color="auto" w:fill="FFFFFF"/>
        </w:rPr>
        <w:t xml:space="preserve">υτικής Ελλάδας και των Ιονίων Νήσων υπάρχει μία σειρά από στρατιωτικούς σχηματισμούς, εκπαιδευτικούς </w:t>
      </w:r>
      <w:r>
        <w:rPr>
          <w:rFonts w:eastAsia="Times New Roman"/>
          <w:color w:val="000000"/>
          <w:szCs w:val="24"/>
          <w:shd w:val="clear" w:color="auto" w:fill="FFFFFF"/>
        </w:rPr>
        <w:t xml:space="preserve">και επιχειρησιακούς, όπως είναι </w:t>
      </w:r>
      <w:r>
        <w:rPr>
          <w:rFonts w:eastAsia="Times New Roman"/>
          <w:color w:val="000000"/>
          <w:szCs w:val="24"/>
          <w:shd w:val="clear" w:color="auto" w:fill="FFFFFF"/>
        </w:rPr>
        <w:lastRenderedPageBreak/>
        <w:t xml:space="preserve">ο Άραξος, η Ανδραβίδα, η ΣΕΤΤΗΛ, το ΚΕΤΧ, το Μεσολόγγι, καθώς επίσης και μια σειρά από ομάδες, όπως είναι μεγάλη αστυνομική δύναμη, πυροσβεστική δύναμη, λιμενικό, ΕΜΑΚ, απόστρατοι, καθώς και έφεδροι. </w:t>
      </w:r>
    </w:p>
    <w:p w14:paraId="091D5EE8" w14:textId="77777777" w:rsidR="00C06962" w:rsidRDefault="006F1CE2">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Καταλαβαίνετε ότι μιλάμ</w:t>
      </w:r>
      <w:r>
        <w:rPr>
          <w:rFonts w:eastAsia="Times New Roman"/>
          <w:color w:val="000000"/>
          <w:szCs w:val="24"/>
          <w:shd w:val="clear" w:color="auto" w:fill="FFFFFF"/>
        </w:rPr>
        <w:t xml:space="preserve">ε ταυτόχρονα για </w:t>
      </w:r>
      <w:r>
        <w:rPr>
          <w:rFonts w:eastAsia="Times New Roman"/>
          <w:color w:val="000000"/>
          <w:szCs w:val="24"/>
          <w:shd w:val="clear" w:color="auto" w:fill="FFFFFF"/>
        </w:rPr>
        <w:t>κάποι</w:t>
      </w:r>
      <w:r>
        <w:rPr>
          <w:rFonts w:eastAsia="Times New Roman"/>
          <w:color w:val="000000"/>
          <w:szCs w:val="24"/>
          <w:shd w:val="clear" w:color="auto" w:fill="FFFFFF"/>
        </w:rPr>
        <w:t>ε</w:t>
      </w:r>
      <w:r>
        <w:rPr>
          <w:rFonts w:eastAsia="Times New Roman"/>
          <w:color w:val="000000"/>
          <w:szCs w:val="24"/>
          <w:shd w:val="clear" w:color="auto" w:fill="FFFFFF"/>
        </w:rPr>
        <w:t>ς</w:t>
      </w:r>
      <w:r>
        <w:rPr>
          <w:rFonts w:eastAsia="Times New Roman"/>
          <w:color w:val="000000"/>
          <w:szCs w:val="24"/>
          <w:shd w:val="clear" w:color="auto" w:fill="FFFFFF"/>
        </w:rPr>
        <w:t xml:space="preserve"> χιλιάδες </w:t>
      </w:r>
      <w:r>
        <w:rPr>
          <w:rFonts w:eastAsia="Times New Roman"/>
          <w:color w:val="000000"/>
          <w:szCs w:val="24"/>
          <w:shd w:val="clear" w:color="auto" w:fill="FFFFFF"/>
        </w:rPr>
        <w:t>ανθρώπ</w:t>
      </w:r>
      <w:r>
        <w:rPr>
          <w:rFonts w:eastAsia="Times New Roman"/>
          <w:color w:val="000000"/>
          <w:szCs w:val="24"/>
          <w:shd w:val="clear" w:color="auto" w:fill="FFFFFF"/>
        </w:rPr>
        <w:t>ων</w:t>
      </w:r>
      <w:r>
        <w:rPr>
          <w:rFonts w:eastAsia="Times New Roman"/>
          <w:color w:val="000000"/>
          <w:szCs w:val="24"/>
          <w:shd w:val="clear" w:color="auto" w:fill="FFFFFF"/>
        </w:rPr>
        <w:t xml:space="preserve">, οι οποίοι έχουν ανάγκες ετήσιες ή διετείς, βάσει της υπηρεσίας τους, να περνούν από συγκεκριμένους ιατρικούς ελέγχους, καθώς επίσης και μια σειρά από ανάγκες που έχουν αυτοί και οι οικογένειές τους. </w:t>
      </w:r>
    </w:p>
    <w:p w14:paraId="091D5EE9" w14:textId="77777777" w:rsidR="00C06962" w:rsidRDefault="006F1CE2">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Όλοι αυτοί κ</w:t>
      </w:r>
      <w:r>
        <w:rPr>
          <w:rFonts w:eastAsia="Times New Roman"/>
          <w:color w:val="000000"/>
          <w:szCs w:val="24"/>
          <w:shd w:val="clear" w:color="auto" w:fill="FFFFFF"/>
        </w:rPr>
        <w:t xml:space="preserve">αλούνται να έρχονται στα στρατιωτικά νοσοκομεία των Αθηνών, ανάλογα με την ειδικότητά τους, και να υπάρχει ένα κόστος για την πολιτεία με τα φύλλα πορείας και ένα δικό τους προσωπικό κόστος σε σχέση με την οικονομική κατάσταση στην οποία ζούμε. </w:t>
      </w:r>
    </w:p>
    <w:p w14:paraId="091D5EEA" w14:textId="77777777" w:rsidR="00C06962" w:rsidRDefault="006F1CE2">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Ταυτόχρονα</w:t>
      </w:r>
      <w:r>
        <w:rPr>
          <w:rFonts w:eastAsia="Times New Roman"/>
          <w:color w:val="000000"/>
          <w:szCs w:val="24"/>
          <w:shd w:val="clear" w:color="auto" w:fill="FFFFFF"/>
        </w:rPr>
        <w:t>, στην Πάτρα υπάρχει το πρώην «409 Γενικό Στρατιωτικό Νοσοκομείο», ένα νοσοκομείο που ακόμα και τώρα στην Πάτρα το λέμε «το Στρατιωτικό Νοσοκομείο». Αμέσως μετά τον σεισμό του 2008 και μέχρι πρότινος φιλοξενούσε κάποιες κλινικές του Νοσοκομείου «Ο Άγιος Αν</w:t>
      </w:r>
      <w:r>
        <w:rPr>
          <w:rFonts w:eastAsia="Times New Roman"/>
          <w:color w:val="000000"/>
          <w:szCs w:val="24"/>
          <w:shd w:val="clear" w:color="auto" w:fill="FFFFFF"/>
        </w:rPr>
        <w:t xml:space="preserve">δρέας». </w:t>
      </w:r>
    </w:p>
    <w:p w14:paraId="091D5EEB" w14:textId="77777777" w:rsidR="00C06962" w:rsidRDefault="006F1CE2">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Αυτές οι κλινικές έχουν ήδη μεταφερθεί ήδη στον </w:t>
      </w:r>
      <w:r>
        <w:rPr>
          <w:rFonts w:eastAsia="Times New Roman"/>
          <w:color w:val="000000"/>
          <w:szCs w:val="24"/>
          <w:shd w:val="clear" w:color="auto" w:fill="FFFFFF"/>
        </w:rPr>
        <w:t>«</w:t>
      </w:r>
      <w:r>
        <w:rPr>
          <w:rFonts w:eastAsia="Times New Roman"/>
          <w:color w:val="000000"/>
          <w:szCs w:val="24"/>
          <w:shd w:val="clear" w:color="auto" w:fill="FFFFFF"/>
        </w:rPr>
        <w:t>Άγιο Ανδρέα</w:t>
      </w:r>
      <w:r>
        <w:rPr>
          <w:rFonts w:eastAsia="Times New Roman"/>
          <w:color w:val="000000"/>
          <w:szCs w:val="24"/>
          <w:shd w:val="clear" w:color="auto" w:fill="FFFFFF"/>
        </w:rPr>
        <w:t>»</w:t>
      </w:r>
      <w:r>
        <w:rPr>
          <w:rFonts w:eastAsia="Times New Roman"/>
          <w:color w:val="000000"/>
          <w:szCs w:val="24"/>
          <w:shd w:val="clear" w:color="auto" w:fill="FFFFFF"/>
        </w:rPr>
        <w:t>.</w:t>
      </w:r>
      <w:r>
        <w:rPr>
          <w:rFonts w:eastAsia="Times New Roman"/>
          <w:color w:val="000000"/>
          <w:szCs w:val="24"/>
          <w:shd w:val="clear" w:color="auto" w:fill="FFFFFF"/>
        </w:rPr>
        <w:t xml:space="preserve"> Ανάγκες κτηριακές υπάρχουν. Υπάρχει ανάγκη να διαμορφωθεί, αλλά πραγματικά είναι ένα κτήριο στο οποίο θα μπορούσε να γίνει, μετά την Αθήνα, τη Θεσσαλονίκη και τη Λάρισα, ένα σημαντικό </w:t>
      </w:r>
      <w:r>
        <w:rPr>
          <w:rFonts w:eastAsia="Times New Roman"/>
          <w:color w:val="000000"/>
          <w:szCs w:val="24"/>
          <w:shd w:val="clear" w:color="auto" w:fill="FFFFFF"/>
        </w:rPr>
        <w:t xml:space="preserve">στρατιωτικό νοσοκομείο, το οποίο </w:t>
      </w:r>
      <w:r>
        <w:rPr>
          <w:rFonts w:eastAsia="Times New Roman"/>
          <w:color w:val="000000"/>
          <w:szCs w:val="24"/>
          <w:shd w:val="clear" w:color="auto" w:fill="FFFFFF"/>
        </w:rPr>
        <w:t>αφ</w:t>
      </w:r>
      <w:r>
        <w:rPr>
          <w:rFonts w:eastAsia="Times New Roman"/>
          <w:color w:val="000000"/>
          <w:szCs w:val="24"/>
          <w:shd w:val="clear" w:color="auto" w:fill="FFFFFF"/>
        </w:rPr>
        <w:t xml:space="preserve">’ </w:t>
      </w:r>
      <w:r>
        <w:rPr>
          <w:rFonts w:eastAsia="Times New Roman"/>
          <w:color w:val="000000"/>
          <w:szCs w:val="24"/>
          <w:shd w:val="clear" w:color="auto" w:fill="FFFFFF"/>
        </w:rPr>
        <w:t>ενός</w:t>
      </w:r>
      <w:r>
        <w:rPr>
          <w:rFonts w:eastAsia="Times New Roman"/>
          <w:color w:val="000000"/>
          <w:szCs w:val="24"/>
          <w:shd w:val="clear" w:color="auto" w:fill="FFFFFF"/>
        </w:rPr>
        <w:t xml:space="preserve"> θα βοηθούσε την περιοχή, </w:t>
      </w:r>
      <w:r>
        <w:rPr>
          <w:rFonts w:eastAsia="Times New Roman"/>
          <w:color w:val="000000"/>
          <w:szCs w:val="24"/>
          <w:shd w:val="clear" w:color="auto" w:fill="FFFFFF"/>
        </w:rPr>
        <w:t>αφ</w:t>
      </w:r>
      <w:r>
        <w:rPr>
          <w:rFonts w:eastAsia="Times New Roman"/>
          <w:color w:val="000000"/>
          <w:szCs w:val="24"/>
          <w:shd w:val="clear" w:color="auto" w:fill="FFFFFF"/>
        </w:rPr>
        <w:t xml:space="preserve">’ </w:t>
      </w:r>
      <w:r>
        <w:rPr>
          <w:rFonts w:eastAsia="Times New Roman"/>
          <w:color w:val="000000"/>
          <w:szCs w:val="24"/>
          <w:shd w:val="clear" w:color="auto" w:fill="FFFFFF"/>
        </w:rPr>
        <w:t>ετέρου</w:t>
      </w:r>
      <w:r>
        <w:rPr>
          <w:rFonts w:eastAsia="Times New Roman"/>
          <w:color w:val="000000"/>
          <w:szCs w:val="24"/>
          <w:shd w:val="clear" w:color="auto" w:fill="FFFFFF"/>
        </w:rPr>
        <w:t xml:space="preserve"> θα </w:t>
      </w:r>
      <w:proofErr w:type="spellStart"/>
      <w:r>
        <w:rPr>
          <w:rFonts w:eastAsia="Times New Roman"/>
          <w:color w:val="000000"/>
          <w:szCs w:val="24"/>
          <w:shd w:val="clear" w:color="auto" w:fill="FFFFFF"/>
        </w:rPr>
        <w:t>αποσυμφορούσε</w:t>
      </w:r>
      <w:proofErr w:type="spellEnd"/>
      <w:r>
        <w:rPr>
          <w:rFonts w:eastAsia="Times New Roman"/>
          <w:color w:val="000000"/>
          <w:szCs w:val="24"/>
          <w:shd w:val="clear" w:color="auto" w:fill="FFFFFF"/>
        </w:rPr>
        <w:t xml:space="preserve"> τα νοσοκομεία της Αθήνας.</w:t>
      </w:r>
    </w:p>
    <w:p w14:paraId="091D5EEC" w14:textId="77777777" w:rsidR="00C06962" w:rsidRDefault="006F1CE2">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Θα ήθελα να σας ρωτήσω </w:t>
      </w:r>
      <w:r>
        <w:rPr>
          <w:rFonts w:eastAsia="Times New Roman"/>
          <w:color w:val="000000"/>
          <w:szCs w:val="24"/>
          <w:shd w:val="clear" w:color="auto" w:fill="FFFFFF"/>
        </w:rPr>
        <w:t>αρχικά</w:t>
      </w:r>
      <w:r>
        <w:rPr>
          <w:rFonts w:eastAsia="Times New Roman"/>
          <w:color w:val="000000"/>
          <w:szCs w:val="24"/>
          <w:shd w:val="clear" w:color="auto" w:fill="FFFFFF"/>
        </w:rPr>
        <w:t xml:space="preserve"> </w:t>
      </w:r>
      <w:r>
        <w:rPr>
          <w:rFonts w:eastAsia="Times New Roman"/>
          <w:color w:val="000000"/>
          <w:szCs w:val="24"/>
          <w:shd w:val="clear" w:color="auto" w:fill="FFFFFF"/>
        </w:rPr>
        <w:t>εά</w:t>
      </w:r>
      <w:r>
        <w:rPr>
          <w:rFonts w:eastAsia="Times New Roman"/>
          <w:color w:val="000000"/>
          <w:szCs w:val="24"/>
          <w:shd w:val="clear" w:color="auto" w:fill="FFFFFF"/>
        </w:rPr>
        <w:t>ν</w:t>
      </w:r>
      <w:r>
        <w:rPr>
          <w:rFonts w:eastAsia="Times New Roman"/>
          <w:color w:val="000000"/>
          <w:szCs w:val="24"/>
          <w:shd w:val="clear" w:color="auto" w:fill="FFFFFF"/>
        </w:rPr>
        <w:t xml:space="preserve"> </w:t>
      </w:r>
      <w:r>
        <w:rPr>
          <w:rFonts w:eastAsia="Times New Roman"/>
          <w:color w:val="000000"/>
          <w:szCs w:val="24"/>
          <w:shd w:val="clear" w:color="auto" w:fill="FFFFFF"/>
        </w:rPr>
        <w:t>προτίθεστε, όσον αφορά αυτό το νοσοκομείο -το οποίο ανήκει στο Υπουργείο Εθνικής Άμυνας μέσω του ΤΕΘΑ και χρησιμοποιήθηκε στην ουσία για κάποιο διάστημα από το νοσοκομείο «Ο Άγιος Ανδρέας»- να προχωρήσετε στη μελέτη για το αν πραγματικά χρειάζεται ένα τέτο</w:t>
      </w:r>
      <w:r>
        <w:rPr>
          <w:rFonts w:eastAsia="Times New Roman"/>
          <w:color w:val="000000"/>
          <w:szCs w:val="24"/>
          <w:shd w:val="clear" w:color="auto" w:fill="FFFFFF"/>
        </w:rPr>
        <w:t xml:space="preserve">ιο στρατιωτικό νοσοκομείο στην Πάτρα, το οποίο θα εξυπηρετεί τους εν ενεργεία στρατιωτικούς, τα σώματα ασφαλείας, τους πυροσβέστες, τους αποστράτους, τους εφέδρους, τους λιμενικούς και τις οικογένειές τους. </w:t>
      </w:r>
    </w:p>
    <w:p w14:paraId="091D5EED" w14:textId="77777777" w:rsidR="00C06962" w:rsidRDefault="006F1CE2">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Επίσης, σας ερωτώ -αν προτίθεστε να το δείτε αυτ</w:t>
      </w:r>
      <w:r>
        <w:rPr>
          <w:rFonts w:eastAsia="Times New Roman"/>
          <w:color w:val="000000"/>
          <w:szCs w:val="24"/>
          <w:shd w:val="clear" w:color="auto" w:fill="FFFFFF"/>
        </w:rPr>
        <w:t>ό ως πιθανή δυνατότητα, ως ενδεχόμενο- αν μπορούν να γίνουν κάποιες μελέτες οικονομοτεχνικής φύσης, για να δούμε εάν πραγ</w:t>
      </w:r>
      <w:r>
        <w:rPr>
          <w:rFonts w:eastAsia="Times New Roman"/>
          <w:color w:val="000000"/>
          <w:szCs w:val="24"/>
          <w:shd w:val="clear" w:color="auto" w:fill="FFFFFF"/>
        </w:rPr>
        <w:lastRenderedPageBreak/>
        <w:t>ματικά υπάρχει δυνατότητα αυτή τη στιγμή ή εάν συμφέρει το κράτος μια τέτοια λογική και αν μπορούν να βρεθούν χρηματοδοτικά εργαλεία.</w:t>
      </w:r>
    </w:p>
    <w:p w14:paraId="091D5EEE" w14:textId="77777777" w:rsidR="00C06962" w:rsidRDefault="006F1CE2">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Τ</w:t>
      </w:r>
      <w:r>
        <w:rPr>
          <w:rFonts w:eastAsia="Times New Roman"/>
          <w:color w:val="000000"/>
          <w:szCs w:val="24"/>
          <w:shd w:val="clear" w:color="auto" w:fill="FFFFFF"/>
        </w:rPr>
        <w:t>έλος, θα ήθελα να μάθω, αν δεν υπάρχει αυτή η προσέγγιση από εσάς, πραγματικά</w:t>
      </w:r>
      <w:r>
        <w:rPr>
          <w:rFonts w:eastAsia="Times New Roman"/>
          <w:color w:val="000000"/>
          <w:szCs w:val="24"/>
          <w:shd w:val="clear" w:color="auto" w:fill="FFFFFF"/>
        </w:rPr>
        <w:t>,</w:t>
      </w:r>
      <w:r>
        <w:rPr>
          <w:rFonts w:eastAsia="Times New Roman"/>
          <w:color w:val="000000"/>
          <w:szCs w:val="24"/>
          <w:shd w:val="clear" w:color="auto" w:fill="FFFFFF"/>
        </w:rPr>
        <w:t xml:space="preserve"> τι προτίθεστε να κάνετε με αυτό το ακίνητο που ανήκει στο Υπουργείο Εθνικής Άμυνας</w:t>
      </w:r>
      <w:r>
        <w:rPr>
          <w:rFonts w:eastAsia="Times New Roman"/>
          <w:color w:val="000000"/>
          <w:szCs w:val="24"/>
          <w:shd w:val="clear" w:color="auto" w:fill="FFFFFF"/>
        </w:rPr>
        <w:t>;</w:t>
      </w:r>
    </w:p>
    <w:p w14:paraId="091D5EEF" w14:textId="77777777" w:rsidR="00C06962" w:rsidRDefault="006F1CE2">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ΠΡΟΕΔΡΕΥΩΝ (Δημήτριος Καμμένος):</w:t>
      </w:r>
      <w:r>
        <w:rPr>
          <w:rFonts w:eastAsia="Times New Roman"/>
          <w:color w:val="000000"/>
          <w:szCs w:val="24"/>
          <w:shd w:val="clear" w:color="auto" w:fill="FFFFFF"/>
        </w:rPr>
        <w:t xml:space="preserve"> Ευχαριστούμε πολύ τον κ. </w:t>
      </w:r>
      <w:proofErr w:type="spellStart"/>
      <w:r>
        <w:rPr>
          <w:rFonts w:eastAsia="Times New Roman"/>
          <w:color w:val="000000"/>
          <w:szCs w:val="24"/>
          <w:shd w:val="clear" w:color="auto" w:fill="FFFFFF"/>
        </w:rPr>
        <w:t>Κατσανιώτη</w:t>
      </w:r>
      <w:proofErr w:type="spellEnd"/>
      <w:r>
        <w:rPr>
          <w:rFonts w:eastAsia="Times New Roman"/>
          <w:color w:val="000000"/>
          <w:szCs w:val="24"/>
          <w:shd w:val="clear" w:color="auto" w:fill="FFFFFF"/>
        </w:rPr>
        <w:t>.</w:t>
      </w:r>
    </w:p>
    <w:p w14:paraId="091D5EF0" w14:textId="77777777" w:rsidR="00C06962" w:rsidRDefault="006F1CE2">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Τον λόγο έχει ο Υπουργό</w:t>
      </w:r>
      <w:r>
        <w:rPr>
          <w:rFonts w:eastAsia="Times New Roman"/>
          <w:color w:val="000000"/>
          <w:szCs w:val="24"/>
          <w:shd w:val="clear" w:color="auto" w:fill="FFFFFF"/>
        </w:rPr>
        <w:t>ς κ. Βίτσας.</w:t>
      </w:r>
    </w:p>
    <w:p w14:paraId="091D5EF1" w14:textId="77777777" w:rsidR="00C06962" w:rsidRDefault="006F1CE2">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ΔΗΜΗΤΡΙΟΣ ΒΙΤΣΑΣ (Αναπληρωτής Υπουργός Εθνικής Άμυνας): </w:t>
      </w:r>
      <w:r>
        <w:rPr>
          <w:rFonts w:eastAsia="Times New Roman"/>
          <w:color w:val="000000"/>
          <w:szCs w:val="24"/>
          <w:shd w:val="clear" w:color="auto" w:fill="FFFFFF"/>
        </w:rPr>
        <w:t>Ευχαριστώ, κύριε Πρόεδρε.</w:t>
      </w:r>
    </w:p>
    <w:p w14:paraId="091D5EF2" w14:textId="77777777" w:rsidR="00C06962" w:rsidRDefault="006F1CE2">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Κύριε </w:t>
      </w:r>
      <w:proofErr w:type="spellStart"/>
      <w:r>
        <w:rPr>
          <w:rFonts w:eastAsia="Times New Roman"/>
          <w:color w:val="000000"/>
          <w:szCs w:val="24"/>
          <w:shd w:val="clear" w:color="auto" w:fill="FFFFFF"/>
        </w:rPr>
        <w:t>Κατσανιώτη</w:t>
      </w:r>
      <w:proofErr w:type="spellEnd"/>
      <w:r>
        <w:rPr>
          <w:rFonts w:eastAsia="Times New Roman"/>
          <w:color w:val="000000"/>
          <w:szCs w:val="24"/>
          <w:shd w:val="clear" w:color="auto" w:fill="FFFFFF"/>
        </w:rPr>
        <w:t>, κατ’ αρχάς να παραθέσω ένα μικρό ιστορικό. Η υπόθεση της απόδοσης του «409 Γενικού Στρατιωτικού Νοσοκομείου» δεν είναι από το 2008. Αποδόθηκε μ</w:t>
      </w:r>
      <w:r>
        <w:rPr>
          <w:rFonts w:eastAsia="Times New Roman"/>
          <w:color w:val="000000"/>
          <w:szCs w:val="24"/>
          <w:shd w:val="clear" w:color="auto" w:fill="FFFFFF"/>
        </w:rPr>
        <w:t xml:space="preserve">ε απόφαση της </w:t>
      </w:r>
      <w:r>
        <w:rPr>
          <w:rFonts w:eastAsia="Times New Roman"/>
          <w:color w:val="000000"/>
          <w:szCs w:val="24"/>
          <w:shd w:val="clear" w:color="auto" w:fill="FFFFFF"/>
        </w:rPr>
        <w:t>διοικούσας επιτροπής</w:t>
      </w:r>
      <w:r>
        <w:rPr>
          <w:rFonts w:eastAsia="Times New Roman"/>
          <w:color w:val="000000"/>
          <w:szCs w:val="24"/>
          <w:shd w:val="clear" w:color="auto" w:fill="FFFFFF"/>
        </w:rPr>
        <w:t xml:space="preserve"> του Ταμείου Εθνικής Άμυνας -θυμίζω ότι τότε, αν δεν κάνω λάθος, </w:t>
      </w:r>
      <w:r>
        <w:rPr>
          <w:rFonts w:eastAsia="Times New Roman"/>
          <w:color w:val="000000"/>
          <w:szCs w:val="24"/>
          <w:shd w:val="clear" w:color="auto" w:fill="FFFFFF"/>
        </w:rPr>
        <w:t>π</w:t>
      </w:r>
      <w:r>
        <w:rPr>
          <w:rFonts w:eastAsia="Times New Roman"/>
          <w:color w:val="000000"/>
          <w:szCs w:val="24"/>
          <w:shd w:val="clear" w:color="auto" w:fill="FFFFFF"/>
        </w:rPr>
        <w:t xml:space="preserve">ρόεδρος του Ταμείου Εθνικής Άμυνας ήταν ο αείμνηστος Ανδρέας Παπανδρέου- το 1983. </w:t>
      </w:r>
    </w:p>
    <w:p w14:paraId="091D5EF3" w14:textId="77777777" w:rsidR="00C06962" w:rsidRDefault="006F1CE2">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Από τότε έχει αποδοθεί στο νοσοκομείο «Άγιος Ανδρέας», το οποίο, επειδή τ</w:t>
      </w:r>
      <w:r>
        <w:rPr>
          <w:rFonts w:eastAsia="Times New Roman"/>
          <w:color w:val="000000"/>
          <w:szCs w:val="24"/>
          <w:shd w:val="clear" w:color="auto" w:fill="FFFFFF"/>
        </w:rPr>
        <w:t xml:space="preserve">υχαίνει και εγώ να έχω κάποιες σχέσεις, γνωρίζω τι είναι. Τότε δόθηκε και το «Στρατόπεδο </w:t>
      </w:r>
      <w:proofErr w:type="spellStart"/>
      <w:r>
        <w:rPr>
          <w:rFonts w:eastAsia="Times New Roman"/>
          <w:color w:val="000000"/>
          <w:szCs w:val="24"/>
          <w:shd w:val="clear" w:color="auto" w:fill="FFFFFF"/>
        </w:rPr>
        <w:t>Χριστιά</w:t>
      </w:r>
      <w:proofErr w:type="spellEnd"/>
      <w:r>
        <w:rPr>
          <w:rFonts w:eastAsia="Times New Roman"/>
          <w:color w:val="000000"/>
          <w:szCs w:val="24"/>
          <w:shd w:val="clear" w:color="auto" w:fill="FFFFFF"/>
        </w:rPr>
        <w:t xml:space="preserve">». Τυπικά </w:t>
      </w:r>
      <w:r>
        <w:rPr>
          <w:rFonts w:eastAsia="Times New Roman"/>
          <w:color w:val="000000"/>
          <w:szCs w:val="24"/>
          <w:shd w:val="clear" w:color="auto" w:fill="FFFFFF"/>
        </w:rPr>
        <w:lastRenderedPageBreak/>
        <w:t xml:space="preserve">είναι το νοσοκομείο μαζί με όλες τις κτηριακές υποδομές. </w:t>
      </w:r>
      <w:r>
        <w:rPr>
          <w:rFonts w:eastAsia="Times New Roman" w:cs="Times New Roman"/>
          <w:szCs w:val="24"/>
        </w:rPr>
        <w:t>Βεβαίως, αποδόθηκε προσωρινά. Δεν ήταν πλήρης παραχώρηση και της κυριότητας.</w:t>
      </w:r>
    </w:p>
    <w:p w14:paraId="091D5EF4" w14:textId="77777777" w:rsidR="00C06962" w:rsidRDefault="006F1CE2">
      <w:pPr>
        <w:spacing w:after="0" w:line="600" w:lineRule="auto"/>
        <w:ind w:firstLine="720"/>
        <w:jc w:val="both"/>
        <w:rPr>
          <w:rFonts w:eastAsia="Times New Roman" w:cs="Times New Roman"/>
          <w:szCs w:val="24"/>
        </w:rPr>
      </w:pPr>
      <w:r>
        <w:rPr>
          <w:rFonts w:eastAsia="Times New Roman" w:cs="Times New Roman"/>
          <w:szCs w:val="24"/>
        </w:rPr>
        <w:t xml:space="preserve">Τον Απρίλιο του 2017 το Υπουργείο Υγείας με σχετικό έγγραφό του αποδέσμευσε αυτές τις εγκαταστάσεις, όταν </w:t>
      </w:r>
      <w:proofErr w:type="spellStart"/>
      <w:r>
        <w:rPr>
          <w:rFonts w:eastAsia="Times New Roman" w:cs="Times New Roman"/>
          <w:szCs w:val="24"/>
        </w:rPr>
        <w:t>μετεγκατέστησε</w:t>
      </w:r>
      <w:proofErr w:type="spellEnd"/>
      <w:r>
        <w:rPr>
          <w:rFonts w:eastAsia="Times New Roman" w:cs="Times New Roman"/>
          <w:szCs w:val="24"/>
        </w:rPr>
        <w:t xml:space="preserve"> αυτά τα τμήματα –και εννοείται ότι </w:t>
      </w:r>
      <w:proofErr w:type="spellStart"/>
      <w:r>
        <w:rPr>
          <w:rFonts w:eastAsia="Times New Roman" w:cs="Times New Roman"/>
          <w:szCs w:val="24"/>
        </w:rPr>
        <w:t>μετεγκατέστησε</w:t>
      </w:r>
      <w:proofErr w:type="spellEnd"/>
      <w:r>
        <w:rPr>
          <w:rFonts w:eastAsia="Times New Roman" w:cs="Times New Roman"/>
          <w:szCs w:val="24"/>
        </w:rPr>
        <w:t xml:space="preserve"> και τον εξοπλισμό αυτών των τμημάτων- στον κυρίως χώρο του Γενικού Νοσοκομείου Πατρών</w:t>
      </w:r>
      <w:r>
        <w:rPr>
          <w:rFonts w:eastAsia="Times New Roman" w:cs="Times New Roman"/>
          <w:szCs w:val="24"/>
        </w:rPr>
        <w:t xml:space="preserve">. </w:t>
      </w:r>
    </w:p>
    <w:p w14:paraId="091D5EF5" w14:textId="77777777" w:rsidR="00C06962" w:rsidRDefault="006F1CE2">
      <w:pPr>
        <w:spacing w:after="0" w:line="600" w:lineRule="auto"/>
        <w:ind w:firstLine="720"/>
        <w:jc w:val="both"/>
        <w:rPr>
          <w:rFonts w:eastAsia="Times New Roman" w:cs="Times New Roman"/>
          <w:szCs w:val="24"/>
        </w:rPr>
      </w:pPr>
      <w:r>
        <w:rPr>
          <w:rFonts w:eastAsia="Times New Roman" w:cs="Times New Roman"/>
          <w:szCs w:val="24"/>
        </w:rPr>
        <w:t>Άρα στη συνέχεια υπάρχει απόφαση της διοικούσας επιτροπής του ΤΕΘΑ, του Ταμείου Εθνικής Άμυνας, και πρόκειται αυτές τις μέρες να υπογραφεί το πρωτόκολλο παράδοσης και παραλαβής. Το λέω αυτό το ιστορικό για να δούμε ότι είναι ένας μικρός χρόνος -γιατί δε</w:t>
      </w:r>
      <w:r>
        <w:rPr>
          <w:rFonts w:eastAsia="Times New Roman" w:cs="Times New Roman"/>
          <w:szCs w:val="24"/>
        </w:rPr>
        <w:t xml:space="preserve">ν ξέρεις πότε- για να υπάρξει κάποια ολοκληρωμένη σκέψη. </w:t>
      </w:r>
    </w:p>
    <w:p w14:paraId="091D5EF6" w14:textId="77777777" w:rsidR="00C06962" w:rsidRDefault="006F1CE2">
      <w:pPr>
        <w:spacing w:after="0" w:line="600" w:lineRule="auto"/>
        <w:ind w:firstLine="720"/>
        <w:jc w:val="both"/>
        <w:rPr>
          <w:rFonts w:eastAsia="Times New Roman" w:cs="Times New Roman"/>
          <w:szCs w:val="24"/>
        </w:rPr>
      </w:pPr>
      <w:r>
        <w:rPr>
          <w:rFonts w:eastAsia="Times New Roman" w:cs="Times New Roman"/>
          <w:szCs w:val="24"/>
        </w:rPr>
        <w:t>Παρ’ όλα αυτά, έχει γίνει μια συζήτηση με τη Διεύθυνση Υγειονομικού του ΓΕΕΘΑ για αυτή την περίπτωση. Και να μην το κρύψω ότι και από τη δική σας την ερώτηση προκλήθηκε αυτή η συζήτηση.</w:t>
      </w:r>
    </w:p>
    <w:p w14:paraId="091D5EF7" w14:textId="77777777" w:rsidR="00C06962" w:rsidRDefault="006F1CE2">
      <w:pPr>
        <w:spacing w:after="0" w:line="600" w:lineRule="auto"/>
        <w:ind w:firstLine="720"/>
        <w:jc w:val="both"/>
        <w:rPr>
          <w:rFonts w:eastAsia="Times New Roman" w:cs="Times New Roman"/>
          <w:szCs w:val="24"/>
        </w:rPr>
      </w:pPr>
      <w:r>
        <w:rPr>
          <w:rFonts w:eastAsia="Times New Roman" w:cs="Times New Roman"/>
          <w:szCs w:val="24"/>
        </w:rPr>
        <w:t>Μέχρι τώρα δ</w:t>
      </w:r>
      <w:r>
        <w:rPr>
          <w:rFonts w:eastAsia="Times New Roman" w:cs="Times New Roman"/>
          <w:szCs w:val="24"/>
        </w:rPr>
        <w:t>εν υπάρχει κάποια μελέτη</w:t>
      </w:r>
      <w:r>
        <w:rPr>
          <w:rFonts w:eastAsia="Times New Roman" w:cs="Times New Roman"/>
          <w:szCs w:val="24"/>
        </w:rPr>
        <w:t>,</w:t>
      </w:r>
      <w:r>
        <w:rPr>
          <w:rFonts w:eastAsia="Times New Roman" w:cs="Times New Roman"/>
          <w:szCs w:val="24"/>
        </w:rPr>
        <w:t xml:space="preserve"> ούτε έχει ενταχθεί στον προγραμματισμό</w:t>
      </w:r>
      <w:r>
        <w:rPr>
          <w:rFonts w:eastAsia="Times New Roman" w:cs="Times New Roman"/>
          <w:szCs w:val="24"/>
        </w:rPr>
        <w:t>,</w:t>
      </w:r>
      <w:r>
        <w:rPr>
          <w:rFonts w:eastAsia="Times New Roman" w:cs="Times New Roman"/>
          <w:szCs w:val="24"/>
        </w:rPr>
        <w:t xml:space="preserve"> για δύο κυρίως λόγους. Δεν ξέρω τι θα </w:t>
      </w:r>
      <w:r>
        <w:rPr>
          <w:rFonts w:eastAsia="Times New Roman" w:cs="Times New Roman"/>
          <w:szCs w:val="24"/>
        </w:rPr>
        <w:lastRenderedPageBreak/>
        <w:t>γίνει από εδώ και πέρα αλλά θα σας πω μετά στο δεύτερο ερώτημά σας. Ο ένας λόγος είναι ότι όλα αυτά τα χρόνια δεν ήρθε, θα έλεγε κανείς, ως μια επείγουσ</w:t>
      </w:r>
      <w:r>
        <w:rPr>
          <w:rFonts w:eastAsia="Times New Roman" w:cs="Times New Roman"/>
          <w:szCs w:val="24"/>
        </w:rPr>
        <w:t xml:space="preserve">α ανάγκη. Δεν λέω ότι δεν υπάρχουν ανάγκες. Αναφέρατε δύο σχηματισμούς που είναι αρκετά μεγάλοι, της Αεροπορίας και του Στρατού Ξηράς στο Μεσολόγγι. Οι άλλοι είναι δεκάδες άνθρωποι. </w:t>
      </w:r>
    </w:p>
    <w:p w14:paraId="091D5EF8" w14:textId="77777777" w:rsidR="00C06962" w:rsidRDefault="006F1CE2">
      <w:pPr>
        <w:spacing w:after="0" w:line="600" w:lineRule="auto"/>
        <w:ind w:firstLine="720"/>
        <w:jc w:val="both"/>
        <w:rPr>
          <w:rFonts w:eastAsia="Times New Roman" w:cs="Times New Roman"/>
          <w:szCs w:val="24"/>
        </w:rPr>
      </w:pPr>
      <w:r>
        <w:rPr>
          <w:rFonts w:eastAsia="Times New Roman" w:cs="Times New Roman"/>
          <w:szCs w:val="24"/>
        </w:rPr>
        <w:t>Όσον αφορά τους αποστράτους, έχει ληφθεί μέριμνα έτσι ώστε να εξυπηρετούν</w:t>
      </w:r>
      <w:r>
        <w:rPr>
          <w:rFonts w:eastAsia="Times New Roman" w:cs="Times New Roman"/>
          <w:szCs w:val="24"/>
        </w:rPr>
        <w:t xml:space="preserve">ται και στο δημόσιο και </w:t>
      </w:r>
      <w:r>
        <w:rPr>
          <w:rFonts w:eastAsia="Times New Roman" w:cs="Times New Roman"/>
          <w:szCs w:val="24"/>
        </w:rPr>
        <w:t>σ</w:t>
      </w:r>
      <w:r>
        <w:rPr>
          <w:rFonts w:eastAsia="Times New Roman" w:cs="Times New Roman"/>
          <w:szCs w:val="24"/>
        </w:rPr>
        <w:t>το</w:t>
      </w:r>
      <w:r>
        <w:rPr>
          <w:rFonts w:eastAsia="Times New Roman" w:cs="Times New Roman"/>
          <w:szCs w:val="24"/>
        </w:rPr>
        <w:t xml:space="preserve"> πανεπιστημιακό νοσοκομείο που υπάρχει έτσι κι αλλιώς στην περιοχή. Και</w:t>
      </w:r>
      <w:r>
        <w:rPr>
          <w:rFonts w:eastAsia="Times New Roman" w:cs="Times New Roman"/>
          <w:szCs w:val="24"/>
        </w:rPr>
        <w:t>,</w:t>
      </w:r>
      <w:r>
        <w:rPr>
          <w:rFonts w:eastAsia="Times New Roman" w:cs="Times New Roman"/>
          <w:szCs w:val="24"/>
        </w:rPr>
        <w:t xml:space="preserve"> βεβαίως, όλα αυτά τα χρόνια έχουν βελτιωθεί πολύ –και ιδιαίτερα το τελευταίο χρονικό διάστημα- και οι μεταφορές στην περιοχή, οπότε τα νοσοκομεία δεν είναι </w:t>
      </w:r>
      <w:r>
        <w:rPr>
          <w:rFonts w:eastAsia="Times New Roman" w:cs="Times New Roman"/>
          <w:szCs w:val="24"/>
        </w:rPr>
        <w:t>τόσο μακριά όσο ήταν. Άρα το ένα είναι αυτό.</w:t>
      </w:r>
    </w:p>
    <w:p w14:paraId="091D5EF9" w14:textId="77777777" w:rsidR="00C06962" w:rsidRDefault="006F1CE2">
      <w:pPr>
        <w:spacing w:after="0" w:line="600" w:lineRule="auto"/>
        <w:ind w:firstLine="720"/>
        <w:jc w:val="both"/>
        <w:rPr>
          <w:rFonts w:eastAsia="Times New Roman" w:cs="Times New Roman"/>
          <w:szCs w:val="24"/>
        </w:rPr>
      </w:pPr>
      <w:r>
        <w:rPr>
          <w:rFonts w:eastAsia="Times New Roman" w:cs="Times New Roman"/>
          <w:szCs w:val="24"/>
        </w:rPr>
        <w:t>Το δεύτερο είναι το οικονομικό ζήτημα που υπάρχει. Άλλωστε, δεν μιλάτε και εσείς για αύριο το πρωί. Μιλάτε για οικονομοτεχνική μελέτη. Μιλάμε για εκατομμύρια ευρώ</w:t>
      </w:r>
      <w:r>
        <w:rPr>
          <w:rFonts w:eastAsia="Times New Roman" w:cs="Times New Roman"/>
          <w:szCs w:val="24"/>
        </w:rPr>
        <w:t>,</w:t>
      </w:r>
      <w:r>
        <w:rPr>
          <w:rFonts w:eastAsia="Times New Roman" w:cs="Times New Roman"/>
          <w:szCs w:val="24"/>
        </w:rPr>
        <w:t xml:space="preserve"> </w:t>
      </w:r>
      <w:r>
        <w:rPr>
          <w:rFonts w:eastAsia="Times New Roman" w:cs="Times New Roman"/>
          <w:szCs w:val="24"/>
        </w:rPr>
        <w:t>δ</w:t>
      </w:r>
      <w:r>
        <w:rPr>
          <w:rFonts w:eastAsia="Times New Roman" w:cs="Times New Roman"/>
          <w:szCs w:val="24"/>
        </w:rPr>
        <w:t xml:space="preserve">εν μιλάμε πλέον για κάποια </w:t>
      </w:r>
      <w:r>
        <w:rPr>
          <w:rFonts w:eastAsia="Times New Roman" w:cs="Times New Roman"/>
          <w:szCs w:val="24"/>
        </w:rPr>
        <w:t xml:space="preserve">λίγα </w:t>
      </w:r>
      <w:r>
        <w:rPr>
          <w:rFonts w:eastAsia="Times New Roman" w:cs="Times New Roman"/>
          <w:szCs w:val="24"/>
        </w:rPr>
        <w:t xml:space="preserve">χρήματα. </w:t>
      </w:r>
    </w:p>
    <w:p w14:paraId="091D5EFA" w14:textId="77777777" w:rsidR="00C06962" w:rsidRDefault="006F1CE2">
      <w:pPr>
        <w:spacing w:after="0" w:line="600" w:lineRule="auto"/>
        <w:ind w:firstLine="720"/>
        <w:jc w:val="both"/>
        <w:rPr>
          <w:rFonts w:eastAsia="Times New Roman" w:cs="Times New Roman"/>
          <w:szCs w:val="24"/>
        </w:rPr>
      </w:pPr>
      <w:r>
        <w:rPr>
          <w:rFonts w:eastAsia="Times New Roman" w:cs="Times New Roman"/>
          <w:szCs w:val="24"/>
        </w:rPr>
        <w:t xml:space="preserve">Και </w:t>
      </w:r>
      <w:r>
        <w:rPr>
          <w:rFonts w:eastAsia="Times New Roman" w:cs="Times New Roman"/>
          <w:szCs w:val="24"/>
        </w:rPr>
        <w:t>το τρίτο είναι το ζήτημα του προσωπικού που αν αύριο το κάναμε, σημαίνει ότι θα αφαιρούσαμε προσωπικό από τα υπάρχοντα νοσοκομεία</w:t>
      </w:r>
      <w:r>
        <w:rPr>
          <w:rFonts w:eastAsia="Times New Roman" w:cs="Times New Roman"/>
          <w:szCs w:val="24"/>
        </w:rPr>
        <w:t>,</w:t>
      </w:r>
      <w:r>
        <w:rPr>
          <w:rFonts w:eastAsia="Times New Roman" w:cs="Times New Roman"/>
          <w:szCs w:val="24"/>
        </w:rPr>
        <w:t xml:space="preserve"> που θα ελάττωναν τη δυναμικότητά τους, </w:t>
      </w:r>
      <w:r>
        <w:rPr>
          <w:rFonts w:eastAsia="Times New Roman" w:cs="Times New Roman"/>
          <w:szCs w:val="24"/>
        </w:rPr>
        <w:lastRenderedPageBreak/>
        <w:t>μιας και υπάρχοντα στρατιωτικά νοσοκομεία θα πρέπει να σας πω ότι έχουν μια αναφορά σε</w:t>
      </w:r>
      <w:r>
        <w:rPr>
          <w:rFonts w:eastAsia="Times New Roman" w:cs="Times New Roman"/>
          <w:szCs w:val="24"/>
        </w:rPr>
        <w:t xml:space="preserve"> περίπου εξακόσιες και επτακόσιες χιλιάδες δικαιούχους. Άρα αυτό είναι το ζήτημα.</w:t>
      </w:r>
    </w:p>
    <w:p w14:paraId="091D5EFB" w14:textId="77777777" w:rsidR="00C06962" w:rsidRDefault="006F1CE2">
      <w:pPr>
        <w:spacing w:after="0" w:line="600" w:lineRule="auto"/>
        <w:ind w:firstLine="720"/>
        <w:jc w:val="both"/>
        <w:rPr>
          <w:rFonts w:eastAsia="Times New Roman" w:cs="Times New Roman"/>
          <w:color w:val="000000" w:themeColor="text1"/>
          <w:szCs w:val="24"/>
        </w:rPr>
      </w:pPr>
      <w:r>
        <w:rPr>
          <w:rFonts w:eastAsia="Times New Roman" w:cs="Times New Roman"/>
          <w:szCs w:val="24"/>
        </w:rPr>
        <w:t xml:space="preserve">Τώρα, τι μπορεί να συμβεί; Ας αφήσω το τι μπορεί να συμβεί για τη δευτερολογία μου. Πάντως, αυτή τη στιγμή δεν υπάρχει κάποιος </w:t>
      </w:r>
      <w:r w:rsidRPr="007B5E25">
        <w:rPr>
          <w:rFonts w:eastAsia="Times New Roman" w:cs="Times New Roman"/>
          <w:color w:val="000000" w:themeColor="text1"/>
          <w:szCs w:val="24"/>
        </w:rPr>
        <w:t>προγραμματισμός για να γίνει μια τέτοια μελέτη.</w:t>
      </w:r>
      <w:r w:rsidRPr="007B5E25">
        <w:rPr>
          <w:rFonts w:eastAsia="Times New Roman" w:cs="Times New Roman"/>
          <w:color w:val="000000" w:themeColor="text1"/>
          <w:szCs w:val="24"/>
        </w:rPr>
        <w:t xml:space="preserve"> Αναγνωρίζουμε και ξέρουμε το πρόβλημα και θα δούμε τι θα κάνουμε. Θα σας πω αμέσως μετά.</w:t>
      </w:r>
    </w:p>
    <w:p w14:paraId="091D5EFC" w14:textId="77777777" w:rsidR="00C06962" w:rsidRDefault="006F1CE2">
      <w:pPr>
        <w:spacing w:after="0" w:line="600" w:lineRule="auto"/>
        <w:ind w:firstLine="720"/>
        <w:jc w:val="both"/>
        <w:rPr>
          <w:rFonts w:eastAsia="Times New Roman"/>
          <w:color w:val="000000" w:themeColor="text1"/>
        </w:rPr>
      </w:pPr>
      <w:r w:rsidRPr="007B5E25">
        <w:rPr>
          <w:rFonts w:eastAsia="Times New Roman"/>
          <w:b/>
          <w:color w:val="000000" w:themeColor="text1"/>
        </w:rPr>
        <w:t>ΠΡΟΕΔΡΕΥΩΝ (Δημήτριος Καμμένος):</w:t>
      </w:r>
      <w:r w:rsidRPr="007B5E25">
        <w:rPr>
          <w:rFonts w:eastAsia="Times New Roman" w:cs="Times New Roman"/>
          <w:color w:val="000000" w:themeColor="text1"/>
          <w:szCs w:val="24"/>
        </w:rPr>
        <w:t xml:space="preserve"> Ευχαριστώ πολύ, </w:t>
      </w:r>
      <w:r w:rsidRPr="007B5E25">
        <w:rPr>
          <w:rFonts w:eastAsia="Times New Roman"/>
          <w:color w:val="000000" w:themeColor="text1"/>
        </w:rPr>
        <w:t>κύριε Υπουργέ.</w:t>
      </w:r>
    </w:p>
    <w:p w14:paraId="091D5EFD" w14:textId="77777777" w:rsidR="00C06962" w:rsidRDefault="006F1CE2">
      <w:pPr>
        <w:spacing w:after="0" w:line="600" w:lineRule="auto"/>
        <w:ind w:firstLine="720"/>
        <w:jc w:val="both"/>
        <w:rPr>
          <w:rFonts w:eastAsia="Times New Roman"/>
          <w:bCs/>
        </w:rPr>
      </w:pPr>
      <w:r w:rsidRPr="00C90ADD">
        <w:rPr>
          <w:rFonts w:eastAsia="Times New Roman"/>
          <w:bCs/>
        </w:rPr>
        <w:t xml:space="preserve">Κύριε </w:t>
      </w:r>
      <w:proofErr w:type="spellStart"/>
      <w:r w:rsidRPr="00C90ADD">
        <w:rPr>
          <w:rFonts w:eastAsia="Times New Roman"/>
          <w:bCs/>
        </w:rPr>
        <w:t>Κατσανιώτη</w:t>
      </w:r>
      <w:proofErr w:type="spellEnd"/>
      <w:r w:rsidRPr="00C90ADD">
        <w:rPr>
          <w:rFonts w:eastAsia="Times New Roman"/>
          <w:bCs/>
        </w:rPr>
        <w:t>, έχετε τον λόγο για τη δευτερολογία σας για τρία λεπτά.</w:t>
      </w:r>
    </w:p>
    <w:p w14:paraId="091D5EFE" w14:textId="77777777" w:rsidR="00C06962" w:rsidRDefault="006F1CE2">
      <w:pPr>
        <w:spacing w:after="0" w:line="600" w:lineRule="auto"/>
        <w:ind w:firstLine="720"/>
        <w:jc w:val="both"/>
        <w:rPr>
          <w:rFonts w:eastAsia="Times New Roman"/>
          <w:bCs/>
        </w:rPr>
      </w:pPr>
      <w:r w:rsidRPr="00C90ADD">
        <w:rPr>
          <w:rFonts w:eastAsia="Times New Roman"/>
          <w:b/>
          <w:bCs/>
        </w:rPr>
        <w:t xml:space="preserve">ΑΝΔΡΕΑΣ ΚΑΤΣΑΝΙΩΤΗΣ: </w:t>
      </w:r>
      <w:r w:rsidRPr="00C90ADD">
        <w:rPr>
          <w:rFonts w:eastAsia="Times New Roman"/>
          <w:bCs/>
        </w:rPr>
        <w:t>Κύριε Υπ</w:t>
      </w:r>
      <w:r w:rsidRPr="00C90ADD">
        <w:rPr>
          <w:rFonts w:eastAsia="Times New Roman"/>
          <w:bCs/>
        </w:rPr>
        <w:t>ουργέ, αφ</w:t>
      </w:r>
      <w:r>
        <w:rPr>
          <w:rFonts w:eastAsia="Times New Roman"/>
          <w:bCs/>
        </w:rPr>
        <w:t xml:space="preserve">’ </w:t>
      </w:r>
      <w:r w:rsidRPr="00C90ADD">
        <w:rPr>
          <w:rFonts w:eastAsia="Times New Roman"/>
          <w:bCs/>
        </w:rPr>
        <w:t>ενός να θυμίσω ότι την πρώτη φορά που συζητήσαμε εδώ</w:t>
      </w:r>
      <w:r w:rsidRPr="00C90ADD">
        <w:rPr>
          <w:rFonts w:eastAsia="Times New Roman"/>
          <w:bCs/>
        </w:rPr>
        <w:t>,</w:t>
      </w:r>
      <w:r w:rsidRPr="00C90ADD">
        <w:rPr>
          <w:rFonts w:eastAsia="Times New Roman"/>
          <w:bCs/>
        </w:rPr>
        <w:t xml:space="preserve"> είχαμε κάτι καλό. Ξεκίνησε μια συζήτηση</w:t>
      </w:r>
      <w:r w:rsidRPr="00C90ADD">
        <w:rPr>
          <w:rFonts w:eastAsia="Times New Roman"/>
          <w:bCs/>
        </w:rPr>
        <w:t>,</w:t>
      </w:r>
      <w:r w:rsidRPr="00C90ADD">
        <w:rPr>
          <w:rFonts w:eastAsia="Times New Roman"/>
          <w:bCs/>
        </w:rPr>
        <w:t xml:space="preserve"> ώστε τα ασθενοφόρα του ΕΚΑΒ να συντηρούνται στον Άραξο. Άρα πιστεύω ότι ίσως είναι η αρχή μιας νέας συζήτησης. </w:t>
      </w:r>
    </w:p>
    <w:p w14:paraId="091D5EFF" w14:textId="77777777" w:rsidR="00C06962" w:rsidRDefault="006F1CE2">
      <w:pPr>
        <w:spacing w:after="0" w:line="600" w:lineRule="auto"/>
        <w:ind w:firstLine="720"/>
        <w:jc w:val="both"/>
        <w:rPr>
          <w:rFonts w:eastAsia="Times New Roman"/>
          <w:bCs/>
        </w:rPr>
      </w:pPr>
      <w:r>
        <w:rPr>
          <w:rFonts w:eastAsia="Times New Roman"/>
          <w:bCs/>
        </w:rPr>
        <w:t>Αυτό που θα μπορούσαμε να δούμε και</w:t>
      </w:r>
      <w:r>
        <w:rPr>
          <w:rFonts w:eastAsia="Times New Roman"/>
          <w:bCs/>
        </w:rPr>
        <w:t>,</w:t>
      </w:r>
      <w:r>
        <w:rPr>
          <w:rFonts w:eastAsia="Times New Roman"/>
          <w:bCs/>
        </w:rPr>
        <w:t xml:space="preserve"> πραγματικά</w:t>
      </w:r>
      <w:r>
        <w:rPr>
          <w:rFonts w:eastAsia="Times New Roman"/>
          <w:bCs/>
        </w:rPr>
        <w:t>,</w:t>
      </w:r>
      <w:r>
        <w:rPr>
          <w:rFonts w:eastAsia="Times New Roman"/>
          <w:bCs/>
        </w:rPr>
        <w:t xml:space="preserve"> για εμένα έχει πολύ μεγάλή αξία</w:t>
      </w:r>
      <w:r>
        <w:rPr>
          <w:rFonts w:eastAsia="Times New Roman"/>
          <w:bCs/>
        </w:rPr>
        <w:t>,</w:t>
      </w:r>
      <w:r>
        <w:rPr>
          <w:rFonts w:eastAsia="Times New Roman"/>
          <w:bCs/>
        </w:rPr>
        <w:t xml:space="preserve"> είναι ότι πέραν από τους μεγάλους σχηματισμούς που υπάρχουν στην περιοχή, υπάρχουν μεγάλες </w:t>
      </w:r>
      <w:r>
        <w:rPr>
          <w:rFonts w:eastAsia="Times New Roman"/>
          <w:bCs/>
        </w:rPr>
        <w:lastRenderedPageBreak/>
        <w:t>δυνάμεις της Αστυνομίας, του Λιμενικού, της Πυροσβεστικής</w:t>
      </w:r>
      <w:r>
        <w:rPr>
          <w:rFonts w:eastAsia="Times New Roman"/>
          <w:bCs/>
        </w:rPr>
        <w:t>,</w:t>
      </w:r>
      <w:r>
        <w:rPr>
          <w:rFonts w:eastAsia="Times New Roman"/>
          <w:bCs/>
        </w:rPr>
        <w:t xml:space="preserve"> που θα μπορούσαν</w:t>
      </w:r>
      <w:r>
        <w:rPr>
          <w:rFonts w:eastAsia="Times New Roman"/>
          <w:bCs/>
        </w:rPr>
        <w:t>,</w:t>
      </w:r>
      <w:r>
        <w:rPr>
          <w:rFonts w:eastAsia="Times New Roman"/>
          <w:bCs/>
        </w:rPr>
        <w:t xml:space="preserve"> πραγματικά</w:t>
      </w:r>
      <w:r>
        <w:rPr>
          <w:rFonts w:eastAsia="Times New Roman"/>
          <w:bCs/>
        </w:rPr>
        <w:t>,</w:t>
      </w:r>
      <w:r>
        <w:rPr>
          <w:rFonts w:eastAsia="Times New Roman"/>
          <w:bCs/>
        </w:rPr>
        <w:t xml:space="preserve"> να απεγκλωβίσουν τις δημόσιες </w:t>
      </w:r>
      <w:r>
        <w:rPr>
          <w:rFonts w:eastAsia="Times New Roman"/>
          <w:bCs/>
        </w:rPr>
        <w:t>δομές από τη μία και αφ</w:t>
      </w:r>
      <w:r>
        <w:rPr>
          <w:rFonts w:eastAsia="Times New Roman"/>
          <w:bCs/>
        </w:rPr>
        <w:t xml:space="preserve">’ </w:t>
      </w:r>
      <w:r>
        <w:rPr>
          <w:rFonts w:eastAsia="Times New Roman"/>
          <w:bCs/>
        </w:rPr>
        <w:t>ετέρου όλοι αυτοί που έρχονται και –σε εισαγωγικά- «επιβαρύνουν» τα στρατιωτικά νοσοκομεία των Αθηνών, να εξυπηρετούνται εκεί.</w:t>
      </w:r>
    </w:p>
    <w:p w14:paraId="091D5F00" w14:textId="77777777" w:rsidR="00C06962" w:rsidRDefault="006F1CE2">
      <w:pPr>
        <w:spacing w:after="0" w:line="600" w:lineRule="auto"/>
        <w:ind w:firstLine="720"/>
        <w:jc w:val="both"/>
        <w:rPr>
          <w:rFonts w:eastAsia="Times New Roman"/>
          <w:bCs/>
        </w:rPr>
      </w:pPr>
      <w:r>
        <w:rPr>
          <w:rFonts w:eastAsia="Times New Roman"/>
          <w:bCs/>
        </w:rPr>
        <w:t>Θα μπορούσαμε, επίσης, να δούμε την πιθανότητα</w:t>
      </w:r>
      <w:r>
        <w:rPr>
          <w:rFonts w:eastAsia="Times New Roman"/>
          <w:bCs/>
        </w:rPr>
        <w:t>,</w:t>
      </w:r>
      <w:r>
        <w:rPr>
          <w:rFonts w:eastAsia="Times New Roman"/>
          <w:bCs/>
        </w:rPr>
        <w:t xml:space="preserve"> να έχουμε εκεί μία, αν θέλετε, πρωτοβάθμια φροντίδα, δηλ</w:t>
      </w:r>
      <w:r>
        <w:rPr>
          <w:rFonts w:eastAsia="Times New Roman"/>
          <w:bCs/>
        </w:rPr>
        <w:t>αδή κάποιες κλινικές ή κάποιες δομές που σε πρώτη φάση θα εξυπηρετούσαν απλά πράγματα, συγκεκριμένα πράγματα για όλους αυτούς τους ανθρώπους, που αυτοί και οι οικογένειές τους, κύριε Υπουργέ, είναι αρκετές χιλιάδες στην περιοχή.</w:t>
      </w:r>
    </w:p>
    <w:p w14:paraId="091D5F01" w14:textId="77777777" w:rsidR="00C06962" w:rsidRDefault="006F1CE2">
      <w:pPr>
        <w:spacing w:after="0" w:line="600" w:lineRule="auto"/>
        <w:ind w:firstLine="720"/>
        <w:jc w:val="both"/>
        <w:rPr>
          <w:rFonts w:eastAsia="Times New Roman"/>
          <w:bCs/>
        </w:rPr>
      </w:pPr>
      <w:r>
        <w:rPr>
          <w:rFonts w:eastAsia="Times New Roman"/>
          <w:bCs/>
        </w:rPr>
        <w:t xml:space="preserve">Συμφωνώ ότι η ανάπτυξη των </w:t>
      </w:r>
      <w:r>
        <w:rPr>
          <w:rFonts w:eastAsia="Times New Roman"/>
          <w:bCs/>
        </w:rPr>
        <w:t>οδικών δικτύων βοηθάει και άρα όλα τα προγραμματισμένα περιστατικά θα μπορούσαν να γίνονται στα στρατιωτικά νοσοκομεία της Αθήνας και στις δομές της Αθήνας, αλλά από την άλλη το επόμενο που θα ήθελα να προσθέσω</w:t>
      </w:r>
      <w:r>
        <w:rPr>
          <w:rFonts w:eastAsia="Times New Roman"/>
          <w:bCs/>
        </w:rPr>
        <w:t>,</w:t>
      </w:r>
      <w:r>
        <w:rPr>
          <w:rFonts w:eastAsia="Times New Roman"/>
          <w:bCs/>
        </w:rPr>
        <w:t xml:space="preserve"> είναι ότι ο </w:t>
      </w:r>
      <w:r>
        <w:rPr>
          <w:rFonts w:eastAsia="Times New Roman"/>
          <w:bCs/>
        </w:rPr>
        <w:t>Σ</w:t>
      </w:r>
      <w:r>
        <w:rPr>
          <w:rFonts w:eastAsia="Times New Roman"/>
          <w:bCs/>
        </w:rPr>
        <w:t>τρατός και οι τεχνικές του υπηρ</w:t>
      </w:r>
      <w:r>
        <w:rPr>
          <w:rFonts w:eastAsia="Times New Roman"/>
          <w:bCs/>
        </w:rPr>
        <w:t>εσίες έχουν δυνατότητες είτε να δουν είτε να επισκευάσουν υποδομές που πραγματικά υπάρχουν, ίσως με λιγότερο κόστος απ’ ό,τι αν θέλετε η αγορά.</w:t>
      </w:r>
    </w:p>
    <w:p w14:paraId="091D5F02" w14:textId="77777777" w:rsidR="00C06962" w:rsidRDefault="006F1CE2">
      <w:pPr>
        <w:spacing w:after="0" w:line="600" w:lineRule="auto"/>
        <w:ind w:firstLine="720"/>
        <w:jc w:val="both"/>
        <w:rPr>
          <w:rFonts w:eastAsia="Times New Roman" w:cs="Times New Roman"/>
          <w:szCs w:val="24"/>
        </w:rPr>
      </w:pPr>
      <w:r>
        <w:rPr>
          <w:rFonts w:eastAsia="Times New Roman" w:cs="Times New Roman"/>
          <w:szCs w:val="24"/>
        </w:rPr>
        <w:lastRenderedPageBreak/>
        <w:t>Τέλος, θα ήθελα να πω ότι για μένα στην εποχή της κρίσης</w:t>
      </w:r>
      <w:r>
        <w:rPr>
          <w:rFonts w:eastAsia="Times New Roman" w:cs="Times New Roman"/>
          <w:szCs w:val="24"/>
        </w:rPr>
        <w:t>,</w:t>
      </w:r>
      <w:r>
        <w:rPr>
          <w:rFonts w:eastAsia="Times New Roman" w:cs="Times New Roman"/>
          <w:szCs w:val="24"/>
        </w:rPr>
        <w:t xml:space="preserve"> το πιο σημαντικό, κύριε Υπουργέ, είναι να μπορούμε να </w:t>
      </w:r>
      <w:r>
        <w:rPr>
          <w:rFonts w:eastAsia="Times New Roman" w:cs="Times New Roman"/>
          <w:szCs w:val="24"/>
        </w:rPr>
        <w:t>συντηρούμε τις δημόσιες υποδομές. Αυτό είναι ένα κτήριο</w:t>
      </w:r>
      <w:r>
        <w:rPr>
          <w:rFonts w:eastAsia="Times New Roman" w:cs="Times New Roman"/>
          <w:szCs w:val="24"/>
        </w:rPr>
        <w:t>,</w:t>
      </w:r>
      <w:r>
        <w:rPr>
          <w:rFonts w:eastAsia="Times New Roman" w:cs="Times New Roman"/>
          <w:szCs w:val="24"/>
        </w:rPr>
        <w:t xml:space="preserve"> το οποίο αγοράστηκε από το Υπουργείο Εθνικής Άμυνας. Ένας δωρητής το έχτισε</w:t>
      </w:r>
      <w:r>
        <w:rPr>
          <w:rFonts w:eastAsia="Times New Roman" w:cs="Times New Roman"/>
          <w:szCs w:val="24"/>
        </w:rPr>
        <w:t>,</w:t>
      </w:r>
      <w:r>
        <w:rPr>
          <w:rFonts w:eastAsia="Times New Roman" w:cs="Times New Roman"/>
          <w:szCs w:val="24"/>
        </w:rPr>
        <w:t xml:space="preserve"> για να γίνει στρατιωτικό νοσοκομείο, στην ουσία για να εξυπηρετήσει το στρατόπεδο ΚΕΤΘ, που είναι δίπλα.</w:t>
      </w:r>
    </w:p>
    <w:p w14:paraId="091D5F03" w14:textId="77777777" w:rsidR="00C06962" w:rsidRDefault="006F1CE2">
      <w:pPr>
        <w:spacing w:after="0" w:line="600" w:lineRule="auto"/>
        <w:ind w:firstLine="720"/>
        <w:jc w:val="both"/>
        <w:rPr>
          <w:rFonts w:eastAsia="Times New Roman" w:cs="Times New Roman"/>
          <w:szCs w:val="24"/>
        </w:rPr>
      </w:pPr>
      <w:r>
        <w:rPr>
          <w:rFonts w:eastAsia="Times New Roman" w:cs="Times New Roman"/>
          <w:szCs w:val="24"/>
        </w:rPr>
        <w:t>Είναι μια δημόσια</w:t>
      </w:r>
      <w:r>
        <w:rPr>
          <w:rFonts w:eastAsia="Times New Roman" w:cs="Times New Roman"/>
          <w:szCs w:val="24"/>
        </w:rPr>
        <w:t xml:space="preserve"> υποδομή</w:t>
      </w:r>
      <w:r>
        <w:rPr>
          <w:rFonts w:eastAsia="Times New Roman" w:cs="Times New Roman"/>
          <w:szCs w:val="24"/>
        </w:rPr>
        <w:t>,</w:t>
      </w:r>
      <w:r>
        <w:rPr>
          <w:rFonts w:eastAsia="Times New Roman" w:cs="Times New Roman"/>
          <w:szCs w:val="24"/>
        </w:rPr>
        <w:t xml:space="preserve"> που μέχρι και πριν λίγο σαν δομή λειτουργούσε ως νοσοκομείο, που σημαίνει </w:t>
      </w:r>
      <w:r>
        <w:rPr>
          <w:rFonts w:eastAsia="Times New Roman" w:cs="Times New Roman"/>
          <w:szCs w:val="24"/>
        </w:rPr>
        <w:t>–</w:t>
      </w:r>
      <w:r>
        <w:rPr>
          <w:rFonts w:eastAsia="Times New Roman" w:cs="Times New Roman"/>
          <w:szCs w:val="24"/>
        </w:rPr>
        <w:t>και</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χαίρομαι που αρχίζετε να το σκέφτεστε και ξέρω ότι είστε ένας άνθρωπος που έχετε πάντα θετική σκέψη- ότι προκειμένου μια υποδομή να ρημάξει, είναι προτιμό</w:t>
      </w:r>
      <w:r>
        <w:rPr>
          <w:rFonts w:eastAsia="Times New Roman" w:cs="Times New Roman"/>
          <w:szCs w:val="24"/>
        </w:rPr>
        <w:t>τερο να αρχίσουμε να σκεφτόμαστε</w:t>
      </w:r>
      <w:r>
        <w:rPr>
          <w:rFonts w:eastAsia="Times New Roman" w:cs="Times New Roman"/>
          <w:szCs w:val="24"/>
        </w:rPr>
        <w:t>,</w:t>
      </w:r>
      <w:r>
        <w:rPr>
          <w:rFonts w:eastAsia="Times New Roman" w:cs="Times New Roman"/>
          <w:szCs w:val="24"/>
        </w:rPr>
        <w:t xml:space="preserve"> πώς θα την βάλουμε πάλι στο σύστημα υγείας, πώς θα μπορέσει</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μέσω του Υπουργείου Εθνικής Άμυνας να λειτουργήσει ένα τοπικό αναπτυξιακό εργαλείο, από τη μία να μη ρημάξει ένα κτ</w:t>
      </w:r>
      <w:r>
        <w:rPr>
          <w:rFonts w:eastAsia="Times New Roman" w:cs="Times New Roman"/>
          <w:szCs w:val="24"/>
        </w:rPr>
        <w:t>ή</w:t>
      </w:r>
      <w:r>
        <w:rPr>
          <w:rFonts w:eastAsia="Times New Roman" w:cs="Times New Roman"/>
          <w:szCs w:val="24"/>
        </w:rPr>
        <w:t xml:space="preserve">ριο και πώς οι απόστρατοι, οι εν </w:t>
      </w:r>
      <w:r>
        <w:rPr>
          <w:rFonts w:eastAsia="Times New Roman" w:cs="Times New Roman"/>
          <w:szCs w:val="24"/>
        </w:rPr>
        <w:t>ενεργεία στρατιωτικοί, οι ένστολοι, οι πυροσβέστες και οι έφεδροι θα μπορέσουν</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σε εποχή κρίσης</w:t>
      </w:r>
      <w:r>
        <w:rPr>
          <w:rFonts w:eastAsia="Times New Roman" w:cs="Times New Roman"/>
          <w:szCs w:val="24"/>
        </w:rPr>
        <w:t>,</w:t>
      </w:r>
      <w:r>
        <w:rPr>
          <w:rFonts w:eastAsia="Times New Roman" w:cs="Times New Roman"/>
          <w:szCs w:val="24"/>
        </w:rPr>
        <w:t xml:space="preserve"> να έχουν πρόσβαση σε ένα κομμάτι πολύ κοντά σε αυτούς.</w:t>
      </w:r>
    </w:p>
    <w:p w14:paraId="091D5F04" w14:textId="77777777" w:rsidR="00C06962" w:rsidRDefault="006F1CE2">
      <w:pPr>
        <w:spacing w:after="0" w:line="600" w:lineRule="auto"/>
        <w:ind w:firstLine="720"/>
        <w:jc w:val="both"/>
        <w:rPr>
          <w:rFonts w:eastAsia="Times New Roman" w:cs="Times New Roman"/>
          <w:szCs w:val="24"/>
        </w:rPr>
      </w:pPr>
      <w:r>
        <w:rPr>
          <w:rFonts w:eastAsia="Times New Roman" w:cs="Times New Roman"/>
          <w:szCs w:val="24"/>
        </w:rPr>
        <w:t>Ευχαριστώ.</w:t>
      </w:r>
    </w:p>
    <w:p w14:paraId="091D5F05" w14:textId="77777777" w:rsidR="00C06962" w:rsidRDefault="006F1CE2">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Καμμένος):</w:t>
      </w:r>
      <w:r>
        <w:rPr>
          <w:rFonts w:eastAsia="Times New Roman" w:cs="Times New Roman"/>
          <w:szCs w:val="24"/>
        </w:rPr>
        <w:t xml:space="preserve"> Ευχαριστούμε πολύ, κύριε </w:t>
      </w:r>
      <w:proofErr w:type="spellStart"/>
      <w:r>
        <w:rPr>
          <w:rFonts w:eastAsia="Times New Roman" w:cs="Times New Roman"/>
          <w:szCs w:val="24"/>
        </w:rPr>
        <w:t>Κατσανιώτη</w:t>
      </w:r>
      <w:proofErr w:type="spellEnd"/>
      <w:r>
        <w:rPr>
          <w:rFonts w:eastAsia="Times New Roman" w:cs="Times New Roman"/>
          <w:szCs w:val="24"/>
        </w:rPr>
        <w:t>.</w:t>
      </w:r>
    </w:p>
    <w:p w14:paraId="091D5F06" w14:textId="77777777" w:rsidR="00C06962" w:rsidRDefault="006F1CE2">
      <w:pPr>
        <w:spacing w:after="0" w:line="600" w:lineRule="auto"/>
        <w:ind w:firstLine="720"/>
        <w:jc w:val="both"/>
        <w:rPr>
          <w:rFonts w:eastAsia="Times New Roman" w:cs="Times New Roman"/>
          <w:szCs w:val="24"/>
        </w:rPr>
      </w:pPr>
      <w:r>
        <w:rPr>
          <w:rFonts w:eastAsia="Times New Roman" w:cs="Times New Roman"/>
          <w:szCs w:val="24"/>
        </w:rPr>
        <w:t xml:space="preserve">Θα </w:t>
      </w:r>
      <w:r>
        <w:rPr>
          <w:rFonts w:eastAsia="Times New Roman" w:cs="Times New Roman"/>
          <w:szCs w:val="24"/>
        </w:rPr>
        <w:t>ακούσουμε τον κύριο Υπουργό στη δευτερολογία του.</w:t>
      </w:r>
    </w:p>
    <w:p w14:paraId="091D5F07" w14:textId="77777777" w:rsidR="00C06962" w:rsidRDefault="006F1CE2">
      <w:pPr>
        <w:spacing w:after="0" w:line="600" w:lineRule="auto"/>
        <w:ind w:firstLine="720"/>
        <w:jc w:val="both"/>
        <w:rPr>
          <w:rFonts w:eastAsia="Times New Roman" w:cs="Times New Roman"/>
          <w:szCs w:val="24"/>
        </w:rPr>
      </w:pPr>
      <w:r>
        <w:rPr>
          <w:rFonts w:eastAsia="Times New Roman" w:cs="Times New Roman"/>
          <w:b/>
          <w:szCs w:val="24"/>
        </w:rPr>
        <w:t>ΔΗΜΗΤΡΙΟΣ ΒΙΤΣΑΣ (Αναπληρωτής Υπουργός Εθνικής Άμυνας):</w:t>
      </w:r>
      <w:r>
        <w:rPr>
          <w:rFonts w:eastAsia="Times New Roman" w:cs="Times New Roman"/>
          <w:szCs w:val="24"/>
        </w:rPr>
        <w:t xml:space="preserve"> Κύριε </w:t>
      </w:r>
      <w:proofErr w:type="spellStart"/>
      <w:r>
        <w:rPr>
          <w:rFonts w:eastAsia="Times New Roman" w:cs="Times New Roman"/>
          <w:szCs w:val="24"/>
        </w:rPr>
        <w:t>Κατσανιώτη</w:t>
      </w:r>
      <w:proofErr w:type="spellEnd"/>
      <w:r>
        <w:rPr>
          <w:rFonts w:eastAsia="Times New Roman" w:cs="Times New Roman"/>
          <w:szCs w:val="24"/>
        </w:rPr>
        <w:t>, πολύ σύντομα θα πω τα εξής.</w:t>
      </w:r>
    </w:p>
    <w:p w14:paraId="091D5F08" w14:textId="77777777" w:rsidR="00C06962" w:rsidRDefault="006F1CE2">
      <w:pPr>
        <w:spacing w:after="0" w:line="600" w:lineRule="auto"/>
        <w:ind w:firstLine="720"/>
        <w:jc w:val="both"/>
        <w:rPr>
          <w:rFonts w:eastAsia="Times New Roman" w:cs="Times New Roman"/>
          <w:szCs w:val="24"/>
        </w:rPr>
      </w:pPr>
      <w:r>
        <w:rPr>
          <w:rFonts w:eastAsia="Times New Roman" w:cs="Times New Roman"/>
          <w:szCs w:val="24"/>
        </w:rPr>
        <w:t>Κατ’ αρχάς θα πρέπει να συμφωνήσουμε ότι αυτό που θα πρέπει να κάνουμε όλοι -και προσπαθούμε να το κάνου</w:t>
      </w:r>
      <w:r>
        <w:rPr>
          <w:rFonts w:eastAsia="Times New Roman" w:cs="Times New Roman"/>
          <w:szCs w:val="24"/>
        </w:rPr>
        <w:t>με- είναι να βελτιώσουμε το δημόσιο σύστημα υγείας. Άρα αυτό είναι το κεντρικό μας, αν θέλετε, ζήτημα. Διότι επικουρικά θα έλεγε κ</w:t>
      </w:r>
      <w:r>
        <w:rPr>
          <w:rFonts w:eastAsia="Times New Roman" w:cs="Times New Roman"/>
          <w:szCs w:val="24"/>
        </w:rPr>
        <w:t>άποιος,</w:t>
      </w:r>
      <w:r>
        <w:rPr>
          <w:rFonts w:eastAsia="Times New Roman" w:cs="Times New Roman"/>
          <w:szCs w:val="24"/>
        </w:rPr>
        <w:t xml:space="preserve"> με κάποια σχετική αυτοτέλεια λειτουργεί το σύστημα υγείας των Ενόπλων Δυνάμεων. Διαφορετικά θα αρχίσουμε να έχουμε προ</w:t>
      </w:r>
      <w:r>
        <w:rPr>
          <w:rFonts w:eastAsia="Times New Roman" w:cs="Times New Roman"/>
          <w:szCs w:val="24"/>
        </w:rPr>
        <w:t>βλήματα.</w:t>
      </w:r>
    </w:p>
    <w:p w14:paraId="091D5F09" w14:textId="77777777" w:rsidR="00C06962" w:rsidRDefault="006F1CE2">
      <w:pPr>
        <w:spacing w:after="0" w:line="600" w:lineRule="auto"/>
        <w:ind w:firstLine="720"/>
        <w:jc w:val="both"/>
        <w:rPr>
          <w:rFonts w:eastAsia="Times New Roman" w:cs="Times New Roman"/>
          <w:szCs w:val="24"/>
        </w:rPr>
      </w:pPr>
      <w:r>
        <w:rPr>
          <w:rFonts w:eastAsia="Times New Roman" w:cs="Times New Roman"/>
          <w:szCs w:val="24"/>
        </w:rPr>
        <w:t>Δεύτερον, είναι δεδομένη η δυνατότητα που έχουν οι Ένοπλες Δυνάμεις να κάνουν έργα, ας πούμε πιο φθηνά, με πιο φθηνό τρόπο απ’ ό,τι η ελεύθερη αγορά. Όμως από την άλλη μεριά ο εξοπλισμός ενός νοσοκομείου δεν γίνεται με έργα. Χρειάζονται μηχανήματα</w:t>
      </w:r>
      <w:r>
        <w:rPr>
          <w:rFonts w:eastAsia="Times New Roman" w:cs="Times New Roman"/>
          <w:szCs w:val="24"/>
        </w:rPr>
        <w:t xml:space="preserve"> κ.λπ., κ.λπ.</w:t>
      </w:r>
      <w:r>
        <w:rPr>
          <w:rFonts w:eastAsia="Times New Roman" w:cs="Times New Roman"/>
          <w:szCs w:val="24"/>
        </w:rPr>
        <w:t>.</w:t>
      </w:r>
    </w:p>
    <w:p w14:paraId="091D5F0A" w14:textId="77777777" w:rsidR="00C06962" w:rsidRDefault="006F1CE2">
      <w:pPr>
        <w:spacing w:after="0" w:line="600" w:lineRule="auto"/>
        <w:ind w:firstLine="720"/>
        <w:jc w:val="both"/>
        <w:rPr>
          <w:rFonts w:eastAsia="Times New Roman" w:cs="Times New Roman"/>
          <w:szCs w:val="24"/>
        </w:rPr>
      </w:pPr>
      <w:r>
        <w:rPr>
          <w:rFonts w:eastAsia="Times New Roman" w:cs="Times New Roman"/>
          <w:szCs w:val="24"/>
        </w:rPr>
        <w:t>Το τρίτο που ήθελα να τονίσω</w:t>
      </w:r>
      <w:r>
        <w:rPr>
          <w:rFonts w:eastAsia="Times New Roman" w:cs="Times New Roman"/>
          <w:szCs w:val="24"/>
        </w:rPr>
        <w:t>,</w:t>
      </w:r>
      <w:r>
        <w:rPr>
          <w:rFonts w:eastAsia="Times New Roman" w:cs="Times New Roman"/>
          <w:szCs w:val="24"/>
        </w:rPr>
        <w:t xml:space="preserve"> είναι τι μπορεί να γίνει, δηλαδή έρχομαι σε αυτό που ήθελα να σας απαντήσω πριν. Κατ’ αρχάς σας είπα ότι το πρώτο είναι να δούμε το ζήτημα. Αν θέλετε </w:t>
      </w:r>
      <w:r>
        <w:rPr>
          <w:rFonts w:eastAsia="Times New Roman" w:cs="Times New Roman"/>
          <w:szCs w:val="24"/>
        </w:rPr>
        <w:lastRenderedPageBreak/>
        <w:t>την προσωπική μου γνώμη, υπάρχουν άλλα ζητήματα που είναι πιο</w:t>
      </w:r>
      <w:r>
        <w:rPr>
          <w:rFonts w:eastAsia="Times New Roman" w:cs="Times New Roman"/>
          <w:szCs w:val="24"/>
        </w:rPr>
        <w:t xml:space="preserve"> επείγοντα, αλλά πρέπει να αρχίσουμε να σχεδιάζουμε και για το μέλλον. Αυτό είναι το ένα.</w:t>
      </w:r>
    </w:p>
    <w:p w14:paraId="091D5F0B" w14:textId="77777777" w:rsidR="00C06962" w:rsidRDefault="006F1CE2">
      <w:pPr>
        <w:spacing w:after="0" w:line="600" w:lineRule="auto"/>
        <w:ind w:firstLine="720"/>
        <w:jc w:val="both"/>
        <w:rPr>
          <w:rFonts w:eastAsia="Times New Roman" w:cs="Times New Roman"/>
          <w:szCs w:val="24"/>
        </w:rPr>
      </w:pPr>
      <w:r>
        <w:rPr>
          <w:rFonts w:eastAsia="Times New Roman" w:cs="Times New Roman"/>
          <w:szCs w:val="24"/>
        </w:rPr>
        <w:t>Το δεύτερο είναι ότι υπάρχει ο νόμος, ο οποίος σας είναι γνωστός, ο 4407/2016 σε σχέση με την περιουσία των Ενόπλων Δυνάμεων, του ΤΕΘΑ δηλαδή. Άρα αυτός αφού ολοκληρω</w:t>
      </w:r>
      <w:r>
        <w:rPr>
          <w:rFonts w:eastAsia="Times New Roman" w:cs="Times New Roman"/>
          <w:szCs w:val="24"/>
        </w:rPr>
        <w:t>θεί, μπορεί να ενεργοποιηθεί. Αυτός ο νόμος έχει δύο βασικά στοιχεία</w:t>
      </w:r>
      <w:r>
        <w:rPr>
          <w:rFonts w:eastAsia="Times New Roman" w:cs="Times New Roman"/>
          <w:szCs w:val="24"/>
        </w:rPr>
        <w:t>.</w:t>
      </w:r>
      <w:r>
        <w:rPr>
          <w:rFonts w:eastAsia="Times New Roman" w:cs="Times New Roman"/>
          <w:szCs w:val="24"/>
        </w:rPr>
        <w:t xml:space="preserve"> Το ένα είναι</w:t>
      </w:r>
      <w:r>
        <w:rPr>
          <w:rFonts w:eastAsia="Times New Roman" w:cs="Times New Roman"/>
          <w:szCs w:val="24"/>
        </w:rPr>
        <w:t>,</w:t>
      </w:r>
      <w:r>
        <w:rPr>
          <w:rFonts w:eastAsia="Times New Roman" w:cs="Times New Roman"/>
          <w:szCs w:val="24"/>
        </w:rPr>
        <w:t xml:space="preserve"> πώς μπορεί να τον ενεργοποιήσει και να εκμεταλλευθεί, να αξιοποιήσει αυτόν τον χώρο το</w:t>
      </w:r>
      <w:r>
        <w:rPr>
          <w:rFonts w:eastAsia="Times New Roman" w:cs="Times New Roman"/>
          <w:szCs w:val="24"/>
        </w:rPr>
        <w:t>ν</w:t>
      </w:r>
      <w:r>
        <w:rPr>
          <w:rFonts w:eastAsia="Times New Roman" w:cs="Times New Roman"/>
          <w:szCs w:val="24"/>
        </w:rPr>
        <w:t xml:space="preserve"> δημόσιο με διάφορους τρόπους και το άλλο είναι</w:t>
      </w:r>
      <w:r>
        <w:rPr>
          <w:rFonts w:eastAsia="Times New Roman" w:cs="Times New Roman"/>
          <w:szCs w:val="24"/>
        </w:rPr>
        <w:t>,</w:t>
      </w:r>
      <w:r>
        <w:rPr>
          <w:rFonts w:eastAsia="Times New Roman" w:cs="Times New Roman"/>
          <w:szCs w:val="24"/>
        </w:rPr>
        <w:t xml:space="preserve"> πώς μπορεί να αξιοποιηθεί γενικότερα</w:t>
      </w:r>
      <w:r>
        <w:rPr>
          <w:rFonts w:eastAsia="Times New Roman" w:cs="Times New Roman"/>
          <w:szCs w:val="24"/>
        </w:rPr>
        <w:t>, δηλαδή από την κοινωνία, πάντοτε με ένα όφελος και από την πλευρά των Ενόπλων Δυνάμεων.</w:t>
      </w:r>
    </w:p>
    <w:p w14:paraId="091D5F0C" w14:textId="77777777" w:rsidR="00C06962" w:rsidRDefault="006F1CE2">
      <w:pPr>
        <w:spacing w:after="0" w:line="600" w:lineRule="auto"/>
        <w:ind w:firstLine="720"/>
        <w:jc w:val="both"/>
        <w:rPr>
          <w:rFonts w:eastAsia="Times New Roman" w:cs="Times New Roman"/>
          <w:szCs w:val="24"/>
        </w:rPr>
      </w:pPr>
      <w:r>
        <w:rPr>
          <w:rFonts w:eastAsia="Times New Roman" w:cs="Times New Roman"/>
          <w:szCs w:val="24"/>
        </w:rPr>
        <w:t>Το τρίτο δε που ήθελα να σας πω -και να κλείσω με αυτό- είναι ότι σε όλα αυτά τα χρόνια</w:t>
      </w:r>
      <w:r>
        <w:rPr>
          <w:rFonts w:eastAsia="Times New Roman" w:cs="Times New Roman"/>
          <w:szCs w:val="24"/>
        </w:rPr>
        <w:t>,</w:t>
      </w:r>
      <w:r>
        <w:rPr>
          <w:rFonts w:eastAsia="Times New Roman" w:cs="Times New Roman"/>
          <w:szCs w:val="24"/>
        </w:rPr>
        <w:t xml:space="preserve"> πέρα από την ιδιαίτερη μέριμνα στην υγεία όσον αφορά στις Ένοπλες Δυνάμεις, θ</w:t>
      </w:r>
      <w:r>
        <w:rPr>
          <w:rFonts w:eastAsia="Times New Roman" w:cs="Times New Roman"/>
          <w:szCs w:val="24"/>
        </w:rPr>
        <w:t xml:space="preserve">υμίζω ότι έχουμε ανοίξει νέες κλινικές τον τελευταίο ενάμιση τουλάχιστον χρόνο, θυμίζω ότι έχουμε βελτιώσει πάρα πολύ τις ιατρικές υποδομές στις στρατιωτικές μονάδες, θυμίζω ότι έχουμε συμβάλει αρκετά και στο Εθνικό Σύστημα Υγείας. Αν θυμάμαι καλά, αυτή </w:t>
      </w:r>
      <w:r>
        <w:rPr>
          <w:rFonts w:eastAsia="Times New Roman" w:cs="Times New Roman"/>
          <w:szCs w:val="24"/>
        </w:rPr>
        <w:lastRenderedPageBreak/>
        <w:t>τη</w:t>
      </w:r>
      <w:r>
        <w:rPr>
          <w:rFonts w:eastAsia="Times New Roman" w:cs="Times New Roman"/>
          <w:szCs w:val="24"/>
        </w:rPr>
        <w:t xml:space="preserve"> στιγμή πενήντα δύο αγροτικοί ιατροί βρίσκονται σε άγονες περιοχές μετά από αίτημα του Υπουργείου Υγείας και συγχρόνως οι </w:t>
      </w:r>
      <w:proofErr w:type="spellStart"/>
      <w:r>
        <w:rPr>
          <w:rFonts w:eastAsia="Times New Roman" w:cs="Times New Roman"/>
          <w:szCs w:val="24"/>
        </w:rPr>
        <w:t>αεροδιακομιδές</w:t>
      </w:r>
      <w:proofErr w:type="spellEnd"/>
      <w:r>
        <w:rPr>
          <w:rFonts w:eastAsia="Times New Roman" w:cs="Times New Roman"/>
          <w:szCs w:val="24"/>
        </w:rPr>
        <w:t xml:space="preserve"> κατά κύριο λόγο γίνονται από την </w:t>
      </w:r>
      <w:r>
        <w:rPr>
          <w:rFonts w:eastAsia="Times New Roman" w:cs="Times New Roman"/>
          <w:szCs w:val="24"/>
        </w:rPr>
        <w:t>Α</w:t>
      </w:r>
      <w:r>
        <w:rPr>
          <w:rFonts w:eastAsia="Times New Roman" w:cs="Times New Roman"/>
          <w:szCs w:val="24"/>
        </w:rPr>
        <w:t xml:space="preserve">εροπορία και από την </w:t>
      </w:r>
      <w:r>
        <w:rPr>
          <w:rFonts w:eastAsia="Times New Roman" w:cs="Times New Roman"/>
          <w:szCs w:val="24"/>
        </w:rPr>
        <w:t>Α</w:t>
      </w:r>
      <w:r>
        <w:rPr>
          <w:rFonts w:eastAsia="Times New Roman" w:cs="Times New Roman"/>
          <w:szCs w:val="24"/>
        </w:rPr>
        <w:t xml:space="preserve">εροπορία </w:t>
      </w:r>
      <w:r>
        <w:rPr>
          <w:rFonts w:eastAsia="Times New Roman" w:cs="Times New Roman"/>
          <w:szCs w:val="24"/>
        </w:rPr>
        <w:t>Σ</w:t>
      </w:r>
      <w:r>
        <w:rPr>
          <w:rFonts w:eastAsia="Times New Roman" w:cs="Times New Roman"/>
          <w:szCs w:val="24"/>
        </w:rPr>
        <w:t>τρατού και με τη νέα βάση που έχουμε στη Σύρο.</w:t>
      </w:r>
    </w:p>
    <w:p w14:paraId="091D5F0D" w14:textId="77777777" w:rsidR="00C06962" w:rsidRDefault="006F1CE2">
      <w:pPr>
        <w:spacing w:after="0" w:line="600" w:lineRule="auto"/>
        <w:ind w:firstLine="720"/>
        <w:jc w:val="both"/>
        <w:rPr>
          <w:rFonts w:eastAsia="Times New Roman" w:cs="Times New Roman"/>
          <w:szCs w:val="24"/>
        </w:rPr>
      </w:pPr>
      <w:r>
        <w:rPr>
          <w:rFonts w:eastAsia="Times New Roman" w:cs="Times New Roman"/>
          <w:szCs w:val="24"/>
        </w:rPr>
        <w:t>Άρα έχ</w:t>
      </w:r>
      <w:r>
        <w:rPr>
          <w:rFonts w:eastAsia="Times New Roman" w:cs="Times New Roman"/>
          <w:szCs w:val="24"/>
        </w:rPr>
        <w:t>ουμε βελτιώσει, κατά την γνώμη μου, την προσφορά των Ενόπλων Δυνάμεων και του Υπουργείου Εθνικής Άμυνας στο σύνολο της υγείας και συγχρόνως έχουμε αναπτύξει ένα καινούργιο σύστημα και αναλαμβάνουμε ευθύνες και για άλλα ζητήματα, όπως είναι, ας πούμε, το ζή</w:t>
      </w:r>
      <w:r>
        <w:rPr>
          <w:rFonts w:eastAsia="Times New Roman" w:cs="Times New Roman"/>
          <w:szCs w:val="24"/>
        </w:rPr>
        <w:t>τημα του προσφυγικού. Μιλώ πάντοτε από την ιατρική άποψη.</w:t>
      </w:r>
    </w:p>
    <w:p w14:paraId="091D5F0E" w14:textId="77777777" w:rsidR="00C06962" w:rsidRDefault="006F1CE2">
      <w:pPr>
        <w:spacing w:after="0" w:line="600" w:lineRule="auto"/>
        <w:ind w:firstLine="720"/>
        <w:jc w:val="both"/>
        <w:rPr>
          <w:rFonts w:eastAsia="Times New Roman" w:cs="Times New Roman"/>
          <w:szCs w:val="24"/>
        </w:rPr>
      </w:pPr>
      <w:r>
        <w:rPr>
          <w:rFonts w:eastAsia="Times New Roman" w:cs="Times New Roman"/>
          <w:szCs w:val="24"/>
        </w:rPr>
        <w:t>Επειδή καταλαβαίνω, λοιπόν, ότι περισσότερο από επίκαιρη ερώτηση</w:t>
      </w:r>
      <w:r>
        <w:rPr>
          <w:rFonts w:eastAsia="Times New Roman" w:cs="Times New Roman"/>
          <w:szCs w:val="24"/>
        </w:rPr>
        <w:t>,</w:t>
      </w:r>
      <w:r>
        <w:rPr>
          <w:rFonts w:eastAsia="Times New Roman" w:cs="Times New Roman"/>
          <w:szCs w:val="24"/>
        </w:rPr>
        <w:t xml:space="preserve"> εδώ έχουμε να κάνουμε με μια πρόταση, εγώ σας υπόσχομαι ότι και έχω καταγράψει την πρόταση και θα την δούμε και θα είμαστε σε μια σχ</w:t>
      </w:r>
      <w:r>
        <w:rPr>
          <w:rFonts w:eastAsia="Times New Roman" w:cs="Times New Roman"/>
          <w:szCs w:val="24"/>
        </w:rPr>
        <w:t>έση συζήτησης, θα έλεγα, στο τι καλύτερο μπορεί να γίνει γι’ αυτή την περιοχή.</w:t>
      </w:r>
    </w:p>
    <w:p w14:paraId="091D5F0F" w14:textId="77777777" w:rsidR="00C06962" w:rsidRDefault="006F1CE2">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091D5F10" w14:textId="77777777" w:rsidR="00C06962" w:rsidRDefault="006F1CE2">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Ευχαριστούμε πολύ, κύριε Υπουργέ.</w:t>
      </w:r>
    </w:p>
    <w:p w14:paraId="091D5F11" w14:textId="77777777" w:rsidR="00C06962" w:rsidRDefault="006F1CE2">
      <w:pPr>
        <w:spacing w:after="0" w:line="600" w:lineRule="auto"/>
        <w:ind w:firstLine="720"/>
        <w:jc w:val="both"/>
        <w:rPr>
          <w:rFonts w:eastAsia="Times New Roman" w:cs="Times New Roman"/>
          <w:szCs w:val="24"/>
        </w:rPr>
      </w:pPr>
      <w:r>
        <w:rPr>
          <w:rFonts w:eastAsia="Times New Roman" w:cs="Times New Roman"/>
          <w:szCs w:val="24"/>
        </w:rPr>
        <w:t xml:space="preserve">Ευχαριστούμε πολύ, κύριε </w:t>
      </w:r>
      <w:proofErr w:type="spellStart"/>
      <w:r>
        <w:rPr>
          <w:rFonts w:eastAsia="Times New Roman" w:cs="Times New Roman"/>
          <w:szCs w:val="24"/>
        </w:rPr>
        <w:t>Κατσανιώτη</w:t>
      </w:r>
      <w:proofErr w:type="spellEnd"/>
      <w:r>
        <w:rPr>
          <w:rFonts w:eastAsia="Times New Roman" w:cs="Times New Roman"/>
          <w:szCs w:val="24"/>
        </w:rPr>
        <w:t>.</w:t>
      </w:r>
    </w:p>
    <w:p w14:paraId="091D5F12" w14:textId="77777777" w:rsidR="00C06962" w:rsidRDefault="006F1CE2">
      <w:pPr>
        <w:spacing w:after="0" w:line="600" w:lineRule="auto"/>
        <w:ind w:firstLine="720"/>
        <w:jc w:val="both"/>
        <w:rPr>
          <w:rFonts w:eastAsia="Times New Roman" w:cs="Times New Roman"/>
          <w:szCs w:val="24"/>
        </w:rPr>
      </w:pPr>
      <w:r>
        <w:rPr>
          <w:rFonts w:eastAsia="Times New Roman" w:cs="Times New Roman"/>
          <w:szCs w:val="24"/>
        </w:rPr>
        <w:lastRenderedPageBreak/>
        <w:t>Θα προχωρήσουμε στην ανάγνωση των ακυρωθεισών επ</w:t>
      </w:r>
      <w:r>
        <w:rPr>
          <w:rFonts w:eastAsia="Times New Roman" w:cs="Times New Roman"/>
          <w:szCs w:val="24"/>
        </w:rPr>
        <w:t>ι</w:t>
      </w:r>
      <w:r>
        <w:rPr>
          <w:rFonts w:eastAsia="Times New Roman" w:cs="Times New Roman"/>
          <w:szCs w:val="24"/>
        </w:rPr>
        <w:t>κα</w:t>
      </w:r>
      <w:r>
        <w:rPr>
          <w:rFonts w:eastAsia="Times New Roman" w:cs="Times New Roman"/>
          <w:szCs w:val="24"/>
        </w:rPr>
        <w:t>ί</w:t>
      </w:r>
      <w:r>
        <w:rPr>
          <w:rFonts w:eastAsia="Times New Roman" w:cs="Times New Roman"/>
          <w:szCs w:val="24"/>
        </w:rPr>
        <w:t xml:space="preserve">ρων ερωτήσεων. </w:t>
      </w:r>
    </w:p>
    <w:p w14:paraId="091D5F13" w14:textId="77777777" w:rsidR="00C06962" w:rsidRDefault="006F1CE2">
      <w:pPr>
        <w:spacing w:after="0" w:line="600" w:lineRule="auto"/>
        <w:ind w:firstLine="720"/>
        <w:jc w:val="both"/>
        <w:rPr>
          <w:rFonts w:eastAsia="Times New Roman" w:cs="Times New Roman"/>
          <w:szCs w:val="24"/>
        </w:rPr>
      </w:pPr>
      <w:r>
        <w:rPr>
          <w:rFonts w:eastAsia="Times New Roman" w:cs="Times New Roman"/>
          <w:szCs w:val="24"/>
        </w:rPr>
        <w:t xml:space="preserve">Λόγω κωλύματος του Αναπληρωτή Υπουργού Υγείας κ. Παύλου </w:t>
      </w:r>
      <w:proofErr w:type="spellStart"/>
      <w:r>
        <w:rPr>
          <w:rFonts w:eastAsia="Times New Roman" w:cs="Times New Roman"/>
          <w:szCs w:val="24"/>
        </w:rPr>
        <w:t>Πολάκη</w:t>
      </w:r>
      <w:proofErr w:type="spellEnd"/>
      <w:r>
        <w:rPr>
          <w:rFonts w:eastAsia="Times New Roman" w:cs="Times New Roman"/>
          <w:szCs w:val="24"/>
        </w:rPr>
        <w:t xml:space="preserve"> με αιτία ανειλημμένες υποχρεώσεις, δεν θα συζητηθεί η τέταρτη με αριθμό 1251/18-7-2017 επίκαιρη ερώτηση πρώτου κύκλου του ΣΤ΄ Αντιπροέδρου της Βουλής και Βουλευτή Λ</w:t>
      </w:r>
      <w:r>
        <w:rPr>
          <w:rFonts w:eastAsia="Times New Roman" w:cs="Times New Roman"/>
          <w:szCs w:val="24"/>
        </w:rPr>
        <w:t>αρίση</w:t>
      </w:r>
      <w:r>
        <w:rPr>
          <w:rFonts w:eastAsia="Times New Roman" w:cs="Times New Roman"/>
          <w:szCs w:val="24"/>
        </w:rPr>
        <w:t>ς του Κο</w:t>
      </w:r>
      <w:r>
        <w:rPr>
          <w:rFonts w:eastAsia="Times New Roman" w:cs="Times New Roman"/>
          <w:szCs w:val="24"/>
        </w:rPr>
        <w:t xml:space="preserve">μμουνιστικού Κόμματος Ελλάδας κ. Γεωργίου </w:t>
      </w:r>
      <w:proofErr w:type="spellStart"/>
      <w:r>
        <w:rPr>
          <w:rFonts w:eastAsia="Times New Roman" w:cs="Times New Roman"/>
          <w:szCs w:val="24"/>
        </w:rPr>
        <w:t>Λαμπρούλη</w:t>
      </w:r>
      <w:proofErr w:type="spellEnd"/>
      <w:r>
        <w:rPr>
          <w:rFonts w:eastAsia="Times New Roman" w:cs="Times New Roman"/>
          <w:szCs w:val="24"/>
        </w:rPr>
        <w:t xml:space="preserve"> προς τον Υπουργό Υγείας, σχετικά με τη μη καταβολή δεδουλευμένων των εργαζομένων, της εταιρείας </w:t>
      </w:r>
      <w:r>
        <w:rPr>
          <w:rFonts w:eastAsia="Times New Roman" w:cs="Times New Roman"/>
          <w:szCs w:val="24"/>
        </w:rPr>
        <w:t>«</w:t>
      </w:r>
      <w:r>
        <w:rPr>
          <w:rFonts w:eastAsia="Times New Roman" w:cs="Times New Roman"/>
          <w:szCs w:val="24"/>
        </w:rPr>
        <w:t>ΣΥΚΑΣ ΔΗΜ. &amp; ΣΙΑ Ε.Ε.</w:t>
      </w:r>
      <w:r>
        <w:rPr>
          <w:rFonts w:eastAsia="Times New Roman" w:cs="Times New Roman"/>
          <w:szCs w:val="24"/>
        </w:rPr>
        <w:t>»</w:t>
      </w:r>
      <w:r>
        <w:rPr>
          <w:rFonts w:eastAsia="Times New Roman" w:cs="Times New Roman"/>
          <w:szCs w:val="24"/>
        </w:rPr>
        <w:t xml:space="preserve"> στο Πανεπιστημιακό Γενικό Νοσοκομείο Λάρισας. </w:t>
      </w:r>
    </w:p>
    <w:p w14:paraId="091D5F14" w14:textId="77777777" w:rsidR="00C06962" w:rsidRDefault="006F1CE2">
      <w:pPr>
        <w:spacing w:after="0" w:line="600" w:lineRule="auto"/>
        <w:ind w:firstLine="720"/>
        <w:jc w:val="both"/>
        <w:rPr>
          <w:rFonts w:eastAsia="Times New Roman" w:cs="Times New Roman"/>
          <w:szCs w:val="24"/>
        </w:rPr>
      </w:pPr>
      <w:r>
        <w:rPr>
          <w:rFonts w:eastAsia="Times New Roman" w:cs="Times New Roman"/>
          <w:szCs w:val="24"/>
        </w:rPr>
        <w:t>Όπως επίσης δεν θα συζητηθεί η δεύτερ</w:t>
      </w:r>
      <w:r>
        <w:rPr>
          <w:rFonts w:eastAsia="Times New Roman" w:cs="Times New Roman"/>
          <w:szCs w:val="24"/>
        </w:rPr>
        <w:t>η με αριθμό 1246/18-7-2017 επίκαιρη ερώτηση δεύτερου κύκλου του Βουλευτή Λ</w:t>
      </w:r>
      <w:r>
        <w:rPr>
          <w:rFonts w:eastAsia="Times New Roman" w:cs="Times New Roman"/>
          <w:szCs w:val="24"/>
        </w:rPr>
        <w:t>αρίση</w:t>
      </w:r>
      <w:r>
        <w:rPr>
          <w:rFonts w:eastAsia="Times New Roman" w:cs="Times New Roman"/>
          <w:szCs w:val="24"/>
        </w:rPr>
        <w:t xml:space="preserve">ς της Δημοκρατικής Συμπαράταξης ΠΑΣΟΚ – ΔΗΜΑΡ κ. Κωνσταντίνου </w:t>
      </w:r>
      <w:proofErr w:type="spellStart"/>
      <w:r>
        <w:rPr>
          <w:rFonts w:eastAsia="Times New Roman" w:cs="Times New Roman"/>
          <w:szCs w:val="24"/>
        </w:rPr>
        <w:t>Μπαργιώτα</w:t>
      </w:r>
      <w:proofErr w:type="spellEnd"/>
      <w:r>
        <w:rPr>
          <w:rFonts w:eastAsia="Times New Roman" w:cs="Times New Roman"/>
          <w:szCs w:val="24"/>
        </w:rPr>
        <w:t xml:space="preserve"> προς τον Υπουργό Υγείας, με θέμα: «Απουσία μηχανισμού ελέγχου και αξιολόγησης της αναγκαιότητας διακομιδώ</w:t>
      </w:r>
      <w:r>
        <w:rPr>
          <w:rFonts w:eastAsia="Times New Roman" w:cs="Times New Roman"/>
          <w:szCs w:val="24"/>
        </w:rPr>
        <w:t xml:space="preserve">ν, πλωτών διακομιδών και </w:t>
      </w:r>
      <w:proofErr w:type="spellStart"/>
      <w:r>
        <w:rPr>
          <w:rFonts w:eastAsia="Times New Roman" w:cs="Times New Roman"/>
          <w:szCs w:val="24"/>
        </w:rPr>
        <w:t>αεροδιακομιδών</w:t>
      </w:r>
      <w:proofErr w:type="spellEnd"/>
      <w:r>
        <w:rPr>
          <w:rFonts w:eastAsia="Times New Roman" w:cs="Times New Roman"/>
          <w:szCs w:val="24"/>
        </w:rPr>
        <w:t xml:space="preserve"> του ΕΚΑΒ».</w:t>
      </w:r>
    </w:p>
    <w:p w14:paraId="091D5F15" w14:textId="77777777" w:rsidR="00C06962" w:rsidRDefault="006F1CE2">
      <w:pPr>
        <w:spacing w:after="0" w:line="600" w:lineRule="auto"/>
        <w:ind w:firstLine="720"/>
        <w:jc w:val="both"/>
        <w:rPr>
          <w:rFonts w:eastAsia="Times New Roman" w:cs="Times New Roman"/>
          <w:szCs w:val="24"/>
        </w:rPr>
      </w:pPr>
      <w:r>
        <w:rPr>
          <w:rFonts w:eastAsia="Times New Roman" w:cs="Times New Roman"/>
          <w:szCs w:val="24"/>
        </w:rPr>
        <w:t xml:space="preserve">Λόγω κωλύματος του Υπουργού Οικονομικών, του κ. Ευκλείδη </w:t>
      </w:r>
      <w:proofErr w:type="spellStart"/>
      <w:r>
        <w:rPr>
          <w:rFonts w:eastAsia="Times New Roman" w:cs="Times New Roman"/>
          <w:szCs w:val="24"/>
        </w:rPr>
        <w:t>Τσακαλώτου</w:t>
      </w:r>
      <w:proofErr w:type="spellEnd"/>
      <w:r>
        <w:rPr>
          <w:rFonts w:eastAsia="Times New Roman" w:cs="Times New Roman"/>
          <w:szCs w:val="24"/>
        </w:rPr>
        <w:t xml:space="preserve">, με αιτία φόρτο εργασίας, δεν θα συζητηθεί η </w:t>
      </w:r>
      <w:r>
        <w:rPr>
          <w:rFonts w:eastAsia="Times New Roman" w:cs="Times New Roman"/>
          <w:szCs w:val="24"/>
        </w:rPr>
        <w:lastRenderedPageBreak/>
        <w:t>τρίτη με αριθμό 1219/12-7-2017 επίκαιρη ερώτηση πρώτου κύκλου του Βουλευτή Ηλείας της Δημοκρ</w:t>
      </w:r>
      <w:r>
        <w:rPr>
          <w:rFonts w:eastAsia="Times New Roman" w:cs="Times New Roman"/>
          <w:szCs w:val="24"/>
        </w:rPr>
        <w:t xml:space="preserve">ατικής Συμπαράταξης ΠΑΣΟΚ – ΔΗΜΑΡ κ. </w:t>
      </w:r>
      <w:r>
        <w:rPr>
          <w:rFonts w:eastAsia="Times New Roman" w:cs="Times New Roman"/>
          <w:bCs/>
          <w:szCs w:val="24"/>
        </w:rPr>
        <w:t>Ιωάννη Κουτσούκου</w:t>
      </w:r>
      <w:r>
        <w:rPr>
          <w:rFonts w:eastAsia="Times New Roman" w:cs="Times New Roman"/>
          <w:szCs w:val="24"/>
        </w:rPr>
        <w:t xml:space="preserve"> προς τον Υπουργό </w:t>
      </w:r>
      <w:r>
        <w:rPr>
          <w:rFonts w:eastAsia="Times New Roman" w:cs="Times New Roman"/>
          <w:bCs/>
          <w:szCs w:val="24"/>
        </w:rPr>
        <w:t xml:space="preserve">Οικονομικών, </w:t>
      </w:r>
      <w:r>
        <w:rPr>
          <w:rFonts w:eastAsia="Times New Roman" w:cs="Times New Roman"/>
          <w:szCs w:val="24"/>
        </w:rPr>
        <w:t xml:space="preserve">με θέμα: «Οι δεσμεύσεις προς το Διεθνές Νομισματικό Ταμείο (ΔΝΤ) και τα </w:t>
      </w:r>
      <w:proofErr w:type="spellStart"/>
      <w:r>
        <w:rPr>
          <w:rFonts w:eastAsia="Times New Roman" w:cs="Times New Roman"/>
          <w:szCs w:val="24"/>
        </w:rPr>
        <w:t>προαπαιτούμενα</w:t>
      </w:r>
      <w:proofErr w:type="spellEnd"/>
      <w:r>
        <w:rPr>
          <w:rFonts w:eastAsia="Times New Roman" w:cs="Times New Roman"/>
          <w:szCs w:val="24"/>
        </w:rPr>
        <w:t xml:space="preserve"> της αξιολόγησης χωρίς ενημέρωση της Βουλής». </w:t>
      </w:r>
    </w:p>
    <w:p w14:paraId="091D5F16" w14:textId="77777777" w:rsidR="00C06962" w:rsidRDefault="006F1CE2">
      <w:pPr>
        <w:spacing w:after="0" w:line="600" w:lineRule="auto"/>
        <w:ind w:firstLine="720"/>
        <w:jc w:val="both"/>
        <w:rPr>
          <w:rFonts w:eastAsia="Times New Roman" w:cs="Times New Roman"/>
          <w:szCs w:val="24"/>
        </w:rPr>
      </w:pPr>
      <w:r>
        <w:rPr>
          <w:rFonts w:eastAsia="Times New Roman" w:cs="Times New Roman"/>
          <w:szCs w:val="24"/>
        </w:rPr>
        <w:t>Επίσης δεν θα συζητηθεί η τρίτη με αρι</w:t>
      </w:r>
      <w:r>
        <w:rPr>
          <w:rFonts w:eastAsia="Times New Roman" w:cs="Times New Roman"/>
          <w:szCs w:val="24"/>
        </w:rPr>
        <w:t>θμό 1119/3-7-2017 επίκαιρη ερώτηση δεύτερου κύκλου του Η΄ Αντιπροέδρου της Βουλής και Βουλευτή Β΄ Πειραι</w:t>
      </w:r>
      <w:r>
        <w:rPr>
          <w:rFonts w:eastAsia="Times New Roman" w:cs="Times New Roman"/>
          <w:szCs w:val="24"/>
        </w:rPr>
        <w:t>ώς</w:t>
      </w:r>
      <w:r>
        <w:rPr>
          <w:rFonts w:eastAsia="Times New Roman" w:cs="Times New Roman"/>
          <w:szCs w:val="24"/>
        </w:rPr>
        <w:t xml:space="preserve"> των Ανεξαρτήτων Ελλήνων κ. </w:t>
      </w:r>
      <w:r>
        <w:rPr>
          <w:rFonts w:eastAsia="Times New Roman" w:cs="Times New Roman"/>
          <w:bCs/>
          <w:szCs w:val="24"/>
        </w:rPr>
        <w:t>Δημητρίου Καμμένου</w:t>
      </w:r>
      <w:r>
        <w:rPr>
          <w:rFonts w:eastAsia="Times New Roman" w:cs="Times New Roman"/>
          <w:szCs w:val="24"/>
        </w:rPr>
        <w:t xml:space="preserve"> προς τον Υπουργό </w:t>
      </w:r>
      <w:r>
        <w:rPr>
          <w:rFonts w:eastAsia="Times New Roman" w:cs="Times New Roman"/>
          <w:bCs/>
          <w:szCs w:val="24"/>
        </w:rPr>
        <w:t xml:space="preserve">Οικονομικών, </w:t>
      </w:r>
      <w:r>
        <w:rPr>
          <w:rFonts w:eastAsia="Times New Roman" w:cs="Times New Roman"/>
          <w:szCs w:val="24"/>
        </w:rPr>
        <w:t xml:space="preserve">σχετικά με την κλοπή ηλεκτρικού ρεύματος. </w:t>
      </w:r>
    </w:p>
    <w:p w14:paraId="091D5F17" w14:textId="77777777" w:rsidR="00C06962" w:rsidRDefault="006F1CE2">
      <w:pPr>
        <w:spacing w:after="0" w:line="600" w:lineRule="auto"/>
        <w:ind w:firstLine="720"/>
        <w:jc w:val="both"/>
        <w:rPr>
          <w:rFonts w:eastAsia="Times New Roman" w:cs="Times New Roman"/>
          <w:szCs w:val="24"/>
        </w:rPr>
      </w:pPr>
      <w:r>
        <w:rPr>
          <w:rFonts w:eastAsia="Times New Roman" w:cs="Times New Roman"/>
          <w:szCs w:val="24"/>
        </w:rPr>
        <w:t>Δεν θα συζητηθεί και η τέταρτη</w:t>
      </w:r>
      <w:r>
        <w:rPr>
          <w:rFonts w:eastAsia="Times New Roman" w:cs="Times New Roman"/>
          <w:szCs w:val="24"/>
        </w:rPr>
        <w:t xml:space="preserve"> με αριθμό 1032/16-6-2017 επίκαιρη ερώτηση δεύτερου κύκλου του Η΄ Αντιπροέδρου της Βουλής και Βουλευτή Β΄ Πειραι</w:t>
      </w:r>
      <w:r>
        <w:rPr>
          <w:rFonts w:eastAsia="Times New Roman" w:cs="Times New Roman"/>
          <w:szCs w:val="24"/>
        </w:rPr>
        <w:t>ώς</w:t>
      </w:r>
      <w:r>
        <w:rPr>
          <w:rFonts w:eastAsia="Times New Roman" w:cs="Times New Roman"/>
          <w:szCs w:val="24"/>
        </w:rPr>
        <w:t xml:space="preserve"> των Ανεξαρτήτων Ελλήνων κ. Δημητρίου Καμμένου προς τον Υπουργό Οικονομικών, σχετικά με τις </w:t>
      </w:r>
      <w:proofErr w:type="spellStart"/>
      <w:r>
        <w:rPr>
          <w:rFonts w:eastAsia="Times New Roman" w:cs="Times New Roman"/>
          <w:szCs w:val="24"/>
        </w:rPr>
        <w:t>στοιχηματικές</w:t>
      </w:r>
      <w:proofErr w:type="spellEnd"/>
      <w:r>
        <w:rPr>
          <w:rFonts w:eastAsia="Times New Roman" w:cs="Times New Roman"/>
          <w:szCs w:val="24"/>
        </w:rPr>
        <w:t xml:space="preserve"> εταιρείες. </w:t>
      </w:r>
    </w:p>
    <w:p w14:paraId="091D5F18" w14:textId="77777777" w:rsidR="00C06962" w:rsidRDefault="006F1CE2">
      <w:pPr>
        <w:spacing w:after="0" w:line="600" w:lineRule="auto"/>
        <w:ind w:firstLine="720"/>
        <w:jc w:val="both"/>
        <w:rPr>
          <w:rFonts w:eastAsia="Times New Roman" w:cs="Times New Roman"/>
          <w:szCs w:val="24"/>
        </w:rPr>
      </w:pPr>
      <w:r>
        <w:rPr>
          <w:rFonts w:eastAsia="Times New Roman" w:cs="Times New Roman"/>
          <w:szCs w:val="24"/>
        </w:rPr>
        <w:t>Επίσης η πέμπτη με αριθμ</w:t>
      </w:r>
      <w:r>
        <w:rPr>
          <w:rFonts w:eastAsia="Times New Roman" w:cs="Times New Roman"/>
          <w:szCs w:val="24"/>
        </w:rPr>
        <w:t xml:space="preserve">ό 1026/14-6-2017 επίκαιρη ερώτηση δεύτερου κύκλου του Ανεξάρτητου Βουλευτή Μεσσηνίας κ. Δημητρίου </w:t>
      </w:r>
      <w:proofErr w:type="spellStart"/>
      <w:r>
        <w:rPr>
          <w:rFonts w:eastAsia="Times New Roman" w:cs="Times New Roman"/>
          <w:szCs w:val="24"/>
        </w:rPr>
        <w:t>Κουκούτση</w:t>
      </w:r>
      <w:proofErr w:type="spellEnd"/>
      <w:r>
        <w:rPr>
          <w:rFonts w:eastAsia="Times New Roman" w:cs="Times New Roman"/>
          <w:szCs w:val="24"/>
        </w:rPr>
        <w:t xml:space="preserve"> προς τον Υπουργό Οικονομικών, με </w:t>
      </w:r>
      <w:r>
        <w:rPr>
          <w:rFonts w:eastAsia="Times New Roman" w:cs="Times New Roman"/>
          <w:szCs w:val="24"/>
        </w:rPr>
        <w:lastRenderedPageBreak/>
        <w:t>θέμα</w:t>
      </w:r>
      <w:r>
        <w:rPr>
          <w:rFonts w:eastAsia="Times New Roman" w:cs="Times New Roman"/>
          <w:szCs w:val="24"/>
        </w:rPr>
        <w:t>:</w:t>
      </w:r>
      <w:r>
        <w:rPr>
          <w:rFonts w:eastAsia="Times New Roman" w:cs="Times New Roman"/>
          <w:szCs w:val="24"/>
        </w:rPr>
        <w:t xml:space="preserve"> «Προοπτική και ανάγκες του διεθνούς αερολιμένα Καλαμάτας». </w:t>
      </w:r>
    </w:p>
    <w:p w14:paraId="091D5F19" w14:textId="77777777" w:rsidR="00C06962" w:rsidRDefault="006F1CE2">
      <w:pPr>
        <w:spacing w:after="0" w:line="600" w:lineRule="auto"/>
        <w:ind w:firstLine="720"/>
        <w:jc w:val="both"/>
        <w:rPr>
          <w:rFonts w:eastAsia="Times New Roman" w:cs="Times New Roman"/>
          <w:szCs w:val="24"/>
        </w:rPr>
      </w:pPr>
      <w:r>
        <w:rPr>
          <w:rFonts w:eastAsia="Times New Roman" w:cs="Times New Roman"/>
          <w:szCs w:val="24"/>
        </w:rPr>
        <w:t>Ακόμα δεν θα συζητηθεί η όγδοη με αριθμό 931/2-6-</w:t>
      </w:r>
      <w:r>
        <w:rPr>
          <w:rFonts w:eastAsia="Times New Roman" w:cs="Times New Roman"/>
          <w:szCs w:val="24"/>
        </w:rPr>
        <w:t xml:space="preserve">2017 επίκαιρη ερώτηση δεύτερου κύκλου του Βουλευτή Β΄ Αθηνών του Ποταμιού κ. Γεωργίου </w:t>
      </w:r>
      <w:proofErr w:type="spellStart"/>
      <w:r>
        <w:rPr>
          <w:rFonts w:eastAsia="Times New Roman" w:cs="Times New Roman"/>
          <w:szCs w:val="24"/>
        </w:rPr>
        <w:t>Αμυρά</w:t>
      </w:r>
      <w:proofErr w:type="spellEnd"/>
      <w:r>
        <w:rPr>
          <w:rFonts w:eastAsia="Times New Roman" w:cs="Times New Roman"/>
          <w:szCs w:val="24"/>
        </w:rPr>
        <w:t xml:space="preserve"> προς τον Υπουργό Οικονομικών, σχετικά με την υπόθεση «</w:t>
      </w:r>
      <w:r>
        <w:rPr>
          <w:rFonts w:eastAsia="Times New Roman" w:cs="Times New Roman"/>
          <w:szCs w:val="24"/>
        </w:rPr>
        <w:t>SIEMENS</w:t>
      </w:r>
      <w:r>
        <w:rPr>
          <w:rFonts w:eastAsia="Times New Roman" w:cs="Times New Roman"/>
          <w:szCs w:val="24"/>
        </w:rPr>
        <w:t>».</w:t>
      </w:r>
    </w:p>
    <w:p w14:paraId="091D5F1A" w14:textId="77777777" w:rsidR="00C06962" w:rsidRDefault="006F1CE2">
      <w:pPr>
        <w:spacing w:after="0"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 xml:space="preserve">ελευταία ερώτηση που δεν θα συζητηθεί προς τον κ. </w:t>
      </w:r>
      <w:proofErr w:type="spellStart"/>
      <w:r>
        <w:rPr>
          <w:rFonts w:eastAsia="Times New Roman" w:cs="Times New Roman"/>
          <w:szCs w:val="24"/>
        </w:rPr>
        <w:t>Τσακ</w:t>
      </w:r>
      <w:r>
        <w:rPr>
          <w:rFonts w:eastAsia="Times New Roman" w:cs="Times New Roman"/>
          <w:szCs w:val="24"/>
        </w:rPr>
        <w:t>α</w:t>
      </w:r>
      <w:r>
        <w:rPr>
          <w:rFonts w:eastAsia="Times New Roman" w:cs="Times New Roman"/>
          <w:szCs w:val="24"/>
        </w:rPr>
        <w:t>λώτο</w:t>
      </w:r>
      <w:proofErr w:type="spellEnd"/>
      <w:r>
        <w:rPr>
          <w:rFonts w:eastAsia="Times New Roman" w:cs="Times New Roman"/>
          <w:szCs w:val="24"/>
        </w:rPr>
        <w:t>,</w:t>
      </w:r>
      <w:r>
        <w:rPr>
          <w:rFonts w:eastAsia="Times New Roman" w:cs="Times New Roman"/>
          <w:szCs w:val="24"/>
        </w:rPr>
        <w:t xml:space="preserve"> είναι η ένατη με αριθμό 924/1-6-2017 ε</w:t>
      </w:r>
      <w:r>
        <w:rPr>
          <w:rFonts w:eastAsia="Times New Roman" w:cs="Times New Roman"/>
          <w:szCs w:val="24"/>
        </w:rPr>
        <w:t xml:space="preserve">πίκαιρη ερώτηση δεύτερου κύκλου της Βουλευτού Β΄ Αθηνών του Λαϊκού Συνδέσμου - Χρυσή Αυγή κ. Ελένης </w:t>
      </w:r>
      <w:proofErr w:type="spellStart"/>
      <w:r>
        <w:rPr>
          <w:rFonts w:eastAsia="Times New Roman" w:cs="Times New Roman"/>
          <w:szCs w:val="24"/>
        </w:rPr>
        <w:t>Ζαρούλια</w:t>
      </w:r>
      <w:proofErr w:type="spellEnd"/>
      <w:r>
        <w:rPr>
          <w:rFonts w:eastAsia="Times New Roman" w:cs="Times New Roman"/>
          <w:szCs w:val="24"/>
        </w:rPr>
        <w:t xml:space="preserve"> προς τον Υπουργό Οικονομικών, σχετικά με τον «διορισμό υπόδικης στη </w:t>
      </w:r>
      <w:r>
        <w:rPr>
          <w:rFonts w:eastAsia="Times New Roman" w:cs="Times New Roman"/>
          <w:szCs w:val="24"/>
        </w:rPr>
        <w:t>δ</w:t>
      </w:r>
      <w:r>
        <w:rPr>
          <w:rFonts w:eastAsia="Times New Roman" w:cs="Times New Roman"/>
          <w:szCs w:val="24"/>
        </w:rPr>
        <w:t xml:space="preserve">ιοίκηση του </w:t>
      </w:r>
      <w:proofErr w:type="spellStart"/>
      <w:r>
        <w:rPr>
          <w:rFonts w:eastAsia="Times New Roman" w:cs="Times New Roman"/>
          <w:szCs w:val="24"/>
        </w:rPr>
        <w:t>υ</w:t>
      </w:r>
      <w:r>
        <w:rPr>
          <w:rFonts w:eastAsia="Times New Roman" w:cs="Times New Roman"/>
          <w:szCs w:val="24"/>
        </w:rPr>
        <w:t>περταμείου</w:t>
      </w:r>
      <w:proofErr w:type="spellEnd"/>
      <w:r>
        <w:rPr>
          <w:rFonts w:eastAsia="Times New Roman" w:cs="Times New Roman"/>
          <w:szCs w:val="24"/>
        </w:rPr>
        <w:t>».</w:t>
      </w:r>
    </w:p>
    <w:p w14:paraId="091D5F1B" w14:textId="77777777" w:rsidR="00C06962" w:rsidRDefault="006F1CE2">
      <w:pPr>
        <w:spacing w:after="0" w:line="600" w:lineRule="auto"/>
        <w:ind w:firstLine="720"/>
        <w:jc w:val="both"/>
        <w:rPr>
          <w:rFonts w:eastAsia="Times New Roman" w:cs="Times New Roman"/>
          <w:szCs w:val="24"/>
        </w:rPr>
      </w:pPr>
      <w:r>
        <w:rPr>
          <w:rFonts w:eastAsia="Times New Roman" w:cs="Times New Roman"/>
          <w:szCs w:val="24"/>
        </w:rPr>
        <w:t>Λόγω κωλύματος του Αναπληρωτή Υπουργού Οικονομικών κ</w:t>
      </w:r>
      <w:r>
        <w:rPr>
          <w:rFonts w:eastAsia="Times New Roman" w:cs="Times New Roman"/>
          <w:szCs w:val="24"/>
        </w:rPr>
        <w:t xml:space="preserve">. Γεωργίου </w:t>
      </w:r>
      <w:proofErr w:type="spellStart"/>
      <w:r>
        <w:rPr>
          <w:rFonts w:eastAsia="Times New Roman" w:cs="Times New Roman"/>
          <w:szCs w:val="24"/>
        </w:rPr>
        <w:t>Χουλιαράκη</w:t>
      </w:r>
      <w:proofErr w:type="spellEnd"/>
      <w:r>
        <w:rPr>
          <w:rFonts w:eastAsia="Times New Roman" w:cs="Times New Roman"/>
          <w:szCs w:val="24"/>
        </w:rPr>
        <w:t xml:space="preserve"> με αιτία το κοινοβουλευτικό έργο</w:t>
      </w:r>
      <w:r>
        <w:rPr>
          <w:rFonts w:eastAsia="Times New Roman" w:cs="Times New Roman"/>
          <w:szCs w:val="24"/>
        </w:rPr>
        <w:t>,</w:t>
      </w:r>
      <w:r>
        <w:rPr>
          <w:rFonts w:eastAsia="Times New Roman" w:cs="Times New Roman"/>
          <w:szCs w:val="24"/>
        </w:rPr>
        <w:t xml:space="preserve"> δεν θα συζητηθεί η δεύτερη με αριθμό 1244/18-7-2017 επίκαιρη ερώτηση πρώτου κύκλου του Βουλευτή Φθιώτιδας της Νέας Δημοκρατίας κ. Χρήστου </w:t>
      </w:r>
      <w:proofErr w:type="spellStart"/>
      <w:r>
        <w:rPr>
          <w:rFonts w:eastAsia="Times New Roman" w:cs="Times New Roman"/>
          <w:szCs w:val="24"/>
        </w:rPr>
        <w:t>Σταϊκούρα</w:t>
      </w:r>
      <w:proofErr w:type="spellEnd"/>
      <w:r>
        <w:rPr>
          <w:rFonts w:eastAsia="Times New Roman" w:cs="Times New Roman"/>
          <w:szCs w:val="24"/>
        </w:rPr>
        <w:t xml:space="preserve"> προς τον Υπουργό Οικονομικών, με θέμα: «Χρηματοδότησ</w:t>
      </w:r>
      <w:r>
        <w:rPr>
          <w:rFonts w:eastAsia="Times New Roman" w:cs="Times New Roman"/>
          <w:szCs w:val="24"/>
        </w:rPr>
        <w:t xml:space="preserve">η δράσεων από προϊόντα εγκληματικών ενεργειών κατά του </w:t>
      </w:r>
      <w:r>
        <w:rPr>
          <w:rFonts w:eastAsia="Times New Roman" w:cs="Times New Roman"/>
          <w:szCs w:val="24"/>
        </w:rPr>
        <w:t>ε</w:t>
      </w:r>
      <w:r>
        <w:rPr>
          <w:rFonts w:eastAsia="Times New Roman" w:cs="Times New Roman"/>
          <w:szCs w:val="24"/>
        </w:rPr>
        <w:t xml:space="preserve">λληνικού </w:t>
      </w:r>
      <w:r>
        <w:rPr>
          <w:rFonts w:eastAsia="Times New Roman" w:cs="Times New Roman"/>
          <w:szCs w:val="24"/>
        </w:rPr>
        <w:t>δ</w:t>
      </w:r>
      <w:r>
        <w:rPr>
          <w:rFonts w:eastAsia="Times New Roman" w:cs="Times New Roman"/>
          <w:szCs w:val="24"/>
        </w:rPr>
        <w:t>ημοσίου και διάθεση ποσού για κοινωνικούς σκοπούς».</w:t>
      </w:r>
    </w:p>
    <w:p w14:paraId="091D5F1C" w14:textId="77777777" w:rsidR="00C06962" w:rsidRDefault="006F1CE2">
      <w:pPr>
        <w:spacing w:after="0" w:line="600" w:lineRule="auto"/>
        <w:ind w:firstLine="720"/>
        <w:jc w:val="both"/>
        <w:rPr>
          <w:rFonts w:eastAsia="Times New Roman" w:cs="Times New Roman"/>
          <w:b/>
          <w:szCs w:val="24"/>
        </w:rPr>
      </w:pPr>
      <w:r>
        <w:rPr>
          <w:rFonts w:eastAsia="Times New Roman" w:cs="Times New Roman"/>
          <w:szCs w:val="24"/>
        </w:rPr>
        <w:lastRenderedPageBreak/>
        <w:t>Επίσης δεν θα συζητηθεί η πρώτη με αριθμό 5958/576/30-5-2017 ερώτηση και αίτηση κατάθεσης εγγράφων του Ανεξάρτητου Βουλευτή Β΄ Αθηνών κ. Γ</w:t>
      </w:r>
      <w:r>
        <w:rPr>
          <w:rFonts w:eastAsia="Times New Roman" w:cs="Times New Roman"/>
          <w:szCs w:val="24"/>
        </w:rPr>
        <w:t xml:space="preserve">εωργίου – Δημητρίου Καρρά προς τον Υπουργό Οικονομικών, με θέμα: «Αναζητήθηκαν ή όχι εναλλακτικές λύσεις, ώστε να αποφευχθεί η νέα περικοπή της συνταξιοδοτικής δαπάνης με τον τελευταίο </w:t>
      </w:r>
      <w:r>
        <w:rPr>
          <w:rFonts w:eastAsia="Times New Roman" w:cs="Times New Roman"/>
          <w:szCs w:val="24"/>
        </w:rPr>
        <w:t>ν.</w:t>
      </w:r>
      <w:r>
        <w:rPr>
          <w:rFonts w:eastAsia="Times New Roman" w:cs="Times New Roman"/>
          <w:szCs w:val="24"/>
        </w:rPr>
        <w:t>4472/2017;».</w:t>
      </w:r>
    </w:p>
    <w:p w14:paraId="091D5F1D" w14:textId="77777777" w:rsidR="00C06962" w:rsidRDefault="006F1CE2">
      <w:pPr>
        <w:spacing w:after="0" w:line="600" w:lineRule="auto"/>
        <w:ind w:firstLine="720"/>
        <w:jc w:val="both"/>
        <w:rPr>
          <w:rFonts w:eastAsia="Times New Roman" w:cs="Times New Roman"/>
          <w:szCs w:val="24"/>
        </w:rPr>
      </w:pPr>
      <w:r>
        <w:rPr>
          <w:rFonts w:eastAsia="Times New Roman" w:cs="Times New Roman"/>
          <w:szCs w:val="24"/>
        </w:rPr>
        <w:t xml:space="preserve">Λόγω κωλύματος του Αναπληρωτή Υπουργού Υγείας κ. </w:t>
      </w:r>
      <w:proofErr w:type="spellStart"/>
      <w:r>
        <w:rPr>
          <w:rFonts w:eastAsia="Times New Roman" w:cs="Times New Roman"/>
          <w:szCs w:val="24"/>
        </w:rPr>
        <w:t>Πολάκη</w:t>
      </w:r>
      <w:proofErr w:type="spellEnd"/>
      <w:r>
        <w:rPr>
          <w:rFonts w:eastAsia="Times New Roman" w:cs="Times New Roman"/>
          <w:szCs w:val="24"/>
        </w:rPr>
        <w:t>,</w:t>
      </w:r>
      <w:r>
        <w:rPr>
          <w:rFonts w:eastAsia="Times New Roman" w:cs="Times New Roman"/>
          <w:szCs w:val="24"/>
        </w:rPr>
        <w:t xml:space="preserve"> δεν θα συζητηθεί η έκτη με αριθμό 976/6-6-2017 επίκαιρη ερώτηση δεύτερου κύκλου της Βουλευτού Χαλκιδικής του Λαϊκού Συνδέσμου - Χρυσή Αυγή κ. Σωτηρίας Βλάχου προς τον Υπουργό Υγείας, με θέμα: «Ελλείψεις ασθενοφόρων στο Νομό Χαλκιδικής θέτουν σε κίνδυνο τη</w:t>
      </w:r>
      <w:r>
        <w:rPr>
          <w:rFonts w:eastAsia="Times New Roman" w:cs="Times New Roman"/>
          <w:szCs w:val="24"/>
        </w:rPr>
        <w:t xml:space="preserve"> ζωή πολιτών».</w:t>
      </w:r>
    </w:p>
    <w:p w14:paraId="091D5F1E" w14:textId="77777777" w:rsidR="00C06962" w:rsidRDefault="006F1CE2">
      <w:pPr>
        <w:spacing w:after="0" w:line="600" w:lineRule="auto"/>
        <w:ind w:firstLine="720"/>
        <w:jc w:val="both"/>
        <w:rPr>
          <w:rFonts w:eastAsia="Times New Roman" w:cs="Times New Roman"/>
          <w:szCs w:val="24"/>
        </w:rPr>
      </w:pPr>
      <w:r>
        <w:rPr>
          <w:rFonts w:eastAsia="Times New Roman" w:cs="Times New Roman"/>
          <w:szCs w:val="24"/>
        </w:rPr>
        <w:t xml:space="preserve">Λόγω κωλύματος του Υπουργού Παιδείας, Έρευνας και Θρησκευμάτων κ. Κωνσταντίνο </w:t>
      </w:r>
      <w:proofErr w:type="spellStart"/>
      <w:r>
        <w:rPr>
          <w:rFonts w:eastAsia="Times New Roman" w:cs="Times New Roman"/>
          <w:szCs w:val="24"/>
        </w:rPr>
        <w:t>Γαβρόγλου</w:t>
      </w:r>
      <w:proofErr w:type="spellEnd"/>
      <w:r>
        <w:rPr>
          <w:rFonts w:eastAsia="Times New Roman" w:cs="Times New Roman"/>
          <w:szCs w:val="24"/>
        </w:rPr>
        <w:t>,</w:t>
      </w:r>
      <w:r>
        <w:rPr>
          <w:rFonts w:eastAsia="Times New Roman" w:cs="Times New Roman"/>
          <w:szCs w:val="24"/>
        </w:rPr>
        <w:t xml:space="preserve"> δεν θα συζητηθεί η έβδομη με αριθμό 923/1-6-2017 επίκαιρη ερώτηση δεύτερου κύκλου του Βουλευτή Επικρατείας του Λαϊκού Συνδέσμου - Χρυσή Αυγή κ. Χρήστου </w:t>
      </w:r>
      <w:r>
        <w:rPr>
          <w:rFonts w:eastAsia="Times New Roman" w:cs="Times New Roman"/>
          <w:szCs w:val="24"/>
        </w:rPr>
        <w:t>Παππά προς τον Υπουργό Παιδείας, Έρευνας και Θρησκευμάτων, με θέμα: «</w:t>
      </w:r>
      <w:r>
        <w:rPr>
          <w:rFonts w:eastAsia="Times New Roman" w:cs="Times New Roman"/>
          <w:szCs w:val="24"/>
        </w:rPr>
        <w:t>Ε</w:t>
      </w:r>
      <w:r>
        <w:rPr>
          <w:rFonts w:eastAsia="Times New Roman" w:cs="Times New Roman"/>
          <w:szCs w:val="24"/>
        </w:rPr>
        <w:t xml:space="preserve">κπλήρωση του </w:t>
      </w:r>
      <w:r>
        <w:rPr>
          <w:rFonts w:eastAsia="Times New Roman" w:cs="Times New Roman"/>
          <w:szCs w:val="24"/>
        </w:rPr>
        <w:t>τ</w:t>
      </w:r>
      <w:r>
        <w:rPr>
          <w:rFonts w:eastAsia="Times New Roman" w:cs="Times New Roman"/>
          <w:szCs w:val="24"/>
        </w:rPr>
        <w:t xml:space="preserve">άματος του </w:t>
      </w:r>
      <w:r>
        <w:rPr>
          <w:rFonts w:eastAsia="Times New Roman" w:cs="Times New Roman"/>
          <w:szCs w:val="24"/>
        </w:rPr>
        <w:t>έ</w:t>
      </w:r>
      <w:r>
        <w:rPr>
          <w:rFonts w:eastAsia="Times New Roman" w:cs="Times New Roman"/>
          <w:szCs w:val="24"/>
        </w:rPr>
        <w:t>θνους».</w:t>
      </w:r>
    </w:p>
    <w:p w14:paraId="091D5F1F" w14:textId="77777777" w:rsidR="00C06962" w:rsidRDefault="006F1CE2">
      <w:pPr>
        <w:spacing w:after="0" w:line="600" w:lineRule="auto"/>
        <w:ind w:firstLine="720"/>
        <w:jc w:val="both"/>
        <w:rPr>
          <w:rFonts w:eastAsia="Times New Roman" w:cs="Times New Roman"/>
          <w:szCs w:val="24"/>
        </w:rPr>
      </w:pPr>
      <w:r>
        <w:rPr>
          <w:rFonts w:eastAsia="Times New Roman" w:cs="Times New Roman"/>
          <w:szCs w:val="24"/>
        </w:rPr>
        <w:lastRenderedPageBreak/>
        <w:t>Τέλος, κυρίες και κύριοι συνάδελφοι, έχουν διανεμηθεί τα Πρακτικά της Πέμπτης 18 Μαΐου 2017, της Πέμπτης 25 Μαΐου 2017, της Παρασκευής 26 Μαΐου 2017, τη</w:t>
      </w:r>
      <w:r>
        <w:rPr>
          <w:rFonts w:eastAsia="Times New Roman" w:cs="Times New Roman"/>
          <w:szCs w:val="24"/>
        </w:rPr>
        <w:t xml:space="preserve">ς Δευτέρας 29 Μαΐου 2017, της Παρασκευής 2 Ιουνίου 2017, της Τρίτης 6 Ιουνίου 2017 και τέλος της Τετάρτης 7 Ιουνίου 2017 και ερωτάται το Σώμα αν τα επικυρώνει. </w:t>
      </w:r>
    </w:p>
    <w:p w14:paraId="091D5F20" w14:textId="77777777" w:rsidR="00C06962" w:rsidRDefault="006F1CE2">
      <w:pPr>
        <w:spacing w:after="0" w:line="600" w:lineRule="auto"/>
        <w:ind w:firstLine="720"/>
        <w:jc w:val="both"/>
        <w:rPr>
          <w:rFonts w:eastAsia="Times New Roman" w:cs="Times New Roman"/>
          <w:szCs w:val="24"/>
        </w:rPr>
      </w:pPr>
      <w:r>
        <w:rPr>
          <w:rFonts w:eastAsia="Times New Roman" w:cs="Times New Roman"/>
          <w:b/>
          <w:bCs/>
          <w:szCs w:val="24"/>
        </w:rPr>
        <w:t>ΟΛΟΙ ΟΙ ΒΟΥΛΕΥΤΕΣ:</w:t>
      </w:r>
      <w:r>
        <w:rPr>
          <w:rFonts w:eastAsia="Times New Roman" w:cs="Times New Roman"/>
          <w:szCs w:val="24"/>
        </w:rPr>
        <w:t xml:space="preserve"> Μάλιστα, μάλιστα.</w:t>
      </w:r>
    </w:p>
    <w:p w14:paraId="091D5F21" w14:textId="77777777" w:rsidR="00C06962" w:rsidRDefault="006F1CE2">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Συνεπώς τα Πρακτικά της Π</w:t>
      </w:r>
      <w:r>
        <w:rPr>
          <w:rFonts w:eastAsia="Times New Roman" w:cs="Times New Roman"/>
          <w:szCs w:val="24"/>
        </w:rPr>
        <w:t>έμπτης 18 Μαΐου 2017, της Πέμπτης 25</w:t>
      </w:r>
      <w:r>
        <w:rPr>
          <w:rFonts w:eastAsia="Times New Roman" w:cs="Times New Roman"/>
          <w:szCs w:val="24"/>
          <w:vertAlign w:val="superscript"/>
        </w:rPr>
        <w:t xml:space="preserve"> </w:t>
      </w:r>
      <w:r>
        <w:rPr>
          <w:rFonts w:eastAsia="Times New Roman" w:cs="Times New Roman"/>
          <w:szCs w:val="24"/>
        </w:rPr>
        <w:t>Μαΐου 2017, της Παρασκευής 26 Μαΐου 2017, της Δευτέρας 29 Μαΐου 2017, της Παρασκευής 2 Ιουνίου 2017, της Τρίτης 6 Ιουνίου 2017 και τέλος της Τετάρτης 7 Ιουνίου 2017 επικυρώθηκαν.</w:t>
      </w:r>
    </w:p>
    <w:p w14:paraId="091D5F22" w14:textId="77777777" w:rsidR="00C06962" w:rsidRDefault="006F1CE2">
      <w:pPr>
        <w:spacing w:after="0" w:line="600" w:lineRule="auto"/>
        <w:ind w:firstLine="720"/>
        <w:jc w:val="both"/>
        <w:rPr>
          <w:rFonts w:eastAsia="Times New Roman"/>
          <w:szCs w:val="24"/>
        </w:rPr>
      </w:pPr>
      <w:r>
        <w:rPr>
          <w:rFonts w:eastAsia="Times New Roman"/>
          <w:szCs w:val="24"/>
        </w:rPr>
        <w:t>Ο</w:t>
      </w:r>
      <w:r>
        <w:rPr>
          <w:rFonts w:eastAsia="Times New Roman"/>
          <w:szCs w:val="24"/>
        </w:rPr>
        <w:t xml:space="preserve">λοκληρώθηκε η συζήτηση των επικαίρων ερωτήσεων. </w:t>
      </w:r>
    </w:p>
    <w:p w14:paraId="091D5F23" w14:textId="77777777" w:rsidR="00C06962" w:rsidRDefault="006F1CE2">
      <w:pPr>
        <w:spacing w:after="0" w:line="600" w:lineRule="auto"/>
        <w:ind w:firstLine="720"/>
        <w:jc w:val="both"/>
        <w:rPr>
          <w:rFonts w:eastAsia="Times New Roman"/>
          <w:szCs w:val="24"/>
        </w:rPr>
      </w:pPr>
      <w:r>
        <w:rPr>
          <w:rFonts w:eastAsia="Times New Roman"/>
          <w:szCs w:val="24"/>
        </w:rPr>
        <w:t>Κυρίες και κύριοι συνάδελφοι, δ</w:t>
      </w:r>
      <w:r>
        <w:rPr>
          <w:rFonts w:eastAsia="Times New Roman"/>
          <w:szCs w:val="24"/>
        </w:rPr>
        <w:t xml:space="preserve">έχεστε στο σημείο αυτό να λύσουμε τη συνεδρίαση; </w:t>
      </w:r>
    </w:p>
    <w:p w14:paraId="091D5F24" w14:textId="77777777" w:rsidR="00C06962" w:rsidRDefault="006F1CE2">
      <w:pPr>
        <w:spacing w:after="0"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091D5F25" w14:textId="77777777" w:rsidR="00C06962" w:rsidRDefault="006F1CE2">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Με τη συναίνεση του Σώματος και ώρα 18.49΄ </w:t>
      </w:r>
      <w:proofErr w:type="spellStart"/>
      <w:r>
        <w:rPr>
          <w:rFonts w:eastAsia="Times New Roman" w:cs="Times New Roman"/>
          <w:szCs w:val="24"/>
        </w:rPr>
        <w:t>λύεται</w:t>
      </w:r>
      <w:proofErr w:type="spellEnd"/>
      <w:r>
        <w:rPr>
          <w:rFonts w:eastAsia="Times New Roman" w:cs="Times New Roman"/>
          <w:szCs w:val="24"/>
        </w:rPr>
        <w:t xml:space="preserve"> η συνε</w:t>
      </w:r>
      <w:r>
        <w:rPr>
          <w:rFonts w:eastAsia="Times New Roman" w:cs="Times New Roman"/>
          <w:szCs w:val="24"/>
        </w:rPr>
        <w:t>δρίαση για αύριο</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ημέρα </w:t>
      </w:r>
      <w:r>
        <w:rPr>
          <w:rFonts w:eastAsia="Times New Roman" w:cs="Times New Roman"/>
          <w:szCs w:val="24"/>
        </w:rPr>
        <w:t>Τρίτη 25 Ιουλίου 2017 και ώρα 10.00</w:t>
      </w:r>
      <w:r>
        <w:rPr>
          <w:rFonts w:eastAsia="Times New Roman" w:cs="Times New Roman"/>
          <w:szCs w:val="24"/>
        </w:rPr>
        <w:t>΄</w:t>
      </w:r>
      <w:r>
        <w:rPr>
          <w:rFonts w:eastAsia="Times New Roman" w:cs="Times New Roman"/>
          <w:szCs w:val="24"/>
        </w:rPr>
        <w:t>,</w:t>
      </w:r>
      <w:r>
        <w:rPr>
          <w:rFonts w:eastAsia="Times New Roman" w:cs="Times New Roman"/>
          <w:szCs w:val="24"/>
        </w:rPr>
        <w:t xml:space="preserve"> </w:t>
      </w:r>
      <w:r>
        <w:rPr>
          <w:rFonts w:eastAsia="Times New Roman" w:cs="Times New Roman"/>
          <w:szCs w:val="24"/>
        </w:rPr>
        <w:t>με αντικείμενο εργασιών του Σώματος</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αποφάσεις Βουλής: </w:t>
      </w:r>
      <w:r>
        <w:rPr>
          <w:rFonts w:eastAsia="Times New Roman" w:cs="Times New Roman"/>
          <w:szCs w:val="24"/>
        </w:rPr>
        <w:t xml:space="preserve">συζήτηση και ψήφιση </w:t>
      </w:r>
      <w:r>
        <w:rPr>
          <w:rFonts w:eastAsia="Times New Roman" w:cs="Times New Roman"/>
          <w:szCs w:val="24"/>
        </w:rPr>
        <w:lastRenderedPageBreak/>
        <w:t>σύμφωνα με τις διατάξεις του άρθρου 76 του Συντάγματος και του άρθρου 118 του Κανονισμού της Βουλής</w:t>
      </w:r>
      <w:r>
        <w:rPr>
          <w:rFonts w:eastAsia="Times New Roman" w:cs="Times New Roman"/>
          <w:szCs w:val="24"/>
        </w:rPr>
        <w:t xml:space="preserve"> </w:t>
      </w:r>
      <w:r>
        <w:rPr>
          <w:rFonts w:eastAsia="Times New Roman" w:cs="Times New Roman"/>
          <w:szCs w:val="24"/>
        </w:rPr>
        <w:t>της πρότασης του Πρ</w:t>
      </w:r>
      <w:r>
        <w:rPr>
          <w:rFonts w:eastAsia="Times New Roman" w:cs="Times New Roman"/>
          <w:szCs w:val="24"/>
        </w:rPr>
        <w:t>οέδρου της Βουλής: «Για την τροποποίηση διατάξεων του Κανονισμού της Βουλής – Μέρος Β΄(ΦΕΚ 51 Α΄/10</w:t>
      </w:r>
      <w:r>
        <w:rPr>
          <w:rFonts w:eastAsia="Times New Roman" w:cs="Times New Roman"/>
          <w:szCs w:val="24"/>
        </w:rPr>
        <w:t>.</w:t>
      </w:r>
      <w:r>
        <w:rPr>
          <w:rFonts w:eastAsia="Times New Roman" w:cs="Times New Roman"/>
          <w:szCs w:val="24"/>
        </w:rPr>
        <w:t>4</w:t>
      </w:r>
      <w:r>
        <w:rPr>
          <w:rFonts w:eastAsia="Times New Roman" w:cs="Times New Roman"/>
          <w:szCs w:val="24"/>
        </w:rPr>
        <w:t>.</w:t>
      </w:r>
      <w:r>
        <w:rPr>
          <w:rFonts w:eastAsia="Times New Roman" w:cs="Times New Roman"/>
          <w:szCs w:val="24"/>
        </w:rPr>
        <w:t>1997) και Μέρος Κοινοβουλευτικό (ΦΕΚ 106 Α΄ 24</w:t>
      </w:r>
      <w:r>
        <w:rPr>
          <w:rFonts w:eastAsia="Times New Roman" w:cs="Times New Roman"/>
          <w:szCs w:val="24"/>
        </w:rPr>
        <w:t>.</w:t>
      </w:r>
      <w:r>
        <w:rPr>
          <w:rFonts w:eastAsia="Times New Roman" w:cs="Times New Roman"/>
          <w:szCs w:val="24"/>
        </w:rPr>
        <w:t>6</w:t>
      </w:r>
      <w:r>
        <w:rPr>
          <w:rFonts w:eastAsia="Times New Roman" w:cs="Times New Roman"/>
          <w:szCs w:val="24"/>
        </w:rPr>
        <w:t>.</w:t>
      </w:r>
      <w:r>
        <w:rPr>
          <w:rFonts w:eastAsia="Times New Roman" w:cs="Times New Roman"/>
          <w:szCs w:val="24"/>
        </w:rPr>
        <w:t>1987)</w:t>
      </w:r>
      <w:r>
        <w:rPr>
          <w:rFonts w:eastAsia="Times New Roman" w:cs="Times New Roman"/>
          <w:szCs w:val="24"/>
        </w:rPr>
        <w:t xml:space="preserve"> </w:t>
      </w:r>
      <w:r>
        <w:rPr>
          <w:rFonts w:eastAsia="Times New Roman" w:cs="Times New Roman"/>
          <w:szCs w:val="24"/>
        </w:rPr>
        <w:t>όπως ισχύει»</w:t>
      </w:r>
      <w:r>
        <w:rPr>
          <w:rFonts w:eastAsia="Times New Roman" w:cs="Times New Roman"/>
          <w:szCs w:val="24"/>
        </w:rPr>
        <w:t>,</w:t>
      </w:r>
      <w:r w:rsidRPr="000A2566">
        <w:rPr>
          <w:rFonts w:eastAsia="Times New Roman" w:cs="Times New Roman"/>
          <w:szCs w:val="24"/>
        </w:rPr>
        <w:t xml:space="preserve"> </w:t>
      </w:r>
      <w:r>
        <w:rPr>
          <w:rFonts w:eastAsia="Times New Roman" w:cs="Times New Roman"/>
          <w:szCs w:val="24"/>
        </w:rPr>
        <w:t>σύμφωνα με την ειδική ημερήσια διάταξη</w:t>
      </w:r>
      <w:r>
        <w:rPr>
          <w:rFonts w:eastAsia="Times New Roman" w:cs="Times New Roman"/>
          <w:szCs w:val="24"/>
        </w:rPr>
        <w:t xml:space="preserve"> που έχει διανεμηθεί.</w:t>
      </w:r>
    </w:p>
    <w:p w14:paraId="091D5F26" w14:textId="77777777" w:rsidR="00C06962" w:rsidRDefault="006F1CE2">
      <w:pPr>
        <w:spacing w:after="0" w:line="600" w:lineRule="auto"/>
        <w:jc w:val="both"/>
        <w:rPr>
          <w:rFonts w:eastAsia="Times New Roman" w:cs="Times New Roman"/>
          <w:szCs w:val="24"/>
        </w:rPr>
      </w:pPr>
      <w:r>
        <w:rPr>
          <w:rFonts w:eastAsia="Times New Roman" w:cs="Times New Roman"/>
          <w:b/>
          <w:bCs/>
          <w:szCs w:val="24"/>
        </w:rPr>
        <w:t xml:space="preserve">Ο ΠΡΟΕΔΡΟΣ                                                        </w:t>
      </w:r>
      <w:r>
        <w:rPr>
          <w:rFonts w:eastAsia="Times New Roman" w:cs="Times New Roman"/>
          <w:b/>
          <w:bCs/>
          <w:szCs w:val="24"/>
        </w:rPr>
        <w:t xml:space="preserve">                    </w:t>
      </w:r>
      <w:r>
        <w:rPr>
          <w:rFonts w:eastAsia="Times New Roman" w:cs="Times New Roman"/>
          <w:b/>
          <w:bCs/>
          <w:szCs w:val="24"/>
        </w:rPr>
        <w:t>ΟΙ ΓΡΑΜΜΑΤΕΙΣ</w:t>
      </w:r>
    </w:p>
    <w:sectPr w:rsidR="00C0696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W1+8RJvkLVdf7vuE+dbDSpLuZ3I=" w:salt="3Nu+eQfwWNOO0j3j5kUBt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962"/>
    <w:rsid w:val="006F1CE2"/>
    <w:rsid w:val="00C06962"/>
    <w:rsid w:val="00CB2E2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D5E8B"/>
  <w15:docId w15:val="{B54D8AC9-8808-48B4-85E9-D41BFBBDD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B17EF"/>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FB17EF"/>
    <w:rPr>
      <w:rFonts w:ascii="Segoe UI" w:hAnsi="Segoe UI" w:cs="Segoe UI"/>
      <w:sz w:val="18"/>
      <w:szCs w:val="18"/>
    </w:rPr>
  </w:style>
  <w:style w:type="paragraph" w:styleId="a4">
    <w:name w:val="header"/>
    <w:basedOn w:val="a"/>
    <w:link w:val="Char0"/>
    <w:uiPriority w:val="99"/>
    <w:unhideWhenUsed/>
    <w:rsid w:val="00752923"/>
    <w:pPr>
      <w:tabs>
        <w:tab w:val="center" w:pos="4153"/>
        <w:tab w:val="right" w:pos="8306"/>
      </w:tabs>
      <w:spacing w:after="0" w:line="240" w:lineRule="auto"/>
    </w:pPr>
  </w:style>
  <w:style w:type="character" w:customStyle="1" w:styleId="Char0">
    <w:name w:val="Κεφαλίδα Char"/>
    <w:basedOn w:val="a0"/>
    <w:link w:val="a4"/>
    <w:uiPriority w:val="99"/>
    <w:rsid w:val="00752923"/>
  </w:style>
  <w:style w:type="paragraph" w:styleId="a5">
    <w:name w:val="footer"/>
    <w:basedOn w:val="a"/>
    <w:link w:val="Char1"/>
    <w:uiPriority w:val="99"/>
    <w:unhideWhenUsed/>
    <w:rsid w:val="00752923"/>
    <w:pPr>
      <w:tabs>
        <w:tab w:val="center" w:pos="4153"/>
        <w:tab w:val="right" w:pos="8306"/>
      </w:tabs>
      <w:spacing w:after="0" w:line="240" w:lineRule="auto"/>
    </w:pPr>
  </w:style>
  <w:style w:type="character" w:customStyle="1" w:styleId="Char1">
    <w:name w:val="Υποσέλιδο Char"/>
    <w:basedOn w:val="a0"/>
    <w:link w:val="a5"/>
    <w:uiPriority w:val="99"/>
    <w:rsid w:val="007529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484</MetadataID>
    <Session xmlns="641f345b-441b-4b81-9152-adc2e73ba5e1">Β´</Session>
    <Date xmlns="641f345b-441b-4b81-9152-adc2e73ba5e1">2017-07-23T21:00:00+00:00</Date>
    <Status xmlns="641f345b-441b-4b81-9152-adc2e73ba5e1">
      <Url>http://srv-sp1/praktika/Lists/Incoming_Metadata/EditForm.aspx?ID=484&amp;Source=/praktika/Recordings_Library/Forms/AllItems.aspx</Url>
      <Description>Δημοσιεύτηκε</Description>
    </Status>
    <Meeting xmlns="641f345b-441b-4b81-9152-adc2e73ba5e1">ΡΝΣΤ´</Meet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9A975E4-366A-44AC-AC7B-02AF3C02EBBC}">
  <ds:schemaRefs>
    <ds:schemaRef ds:uri="http://schemas.microsoft.com/sharepoint/v3/contenttype/forms"/>
  </ds:schemaRefs>
</ds:datastoreItem>
</file>

<file path=customXml/itemProps2.xml><?xml version="1.0" encoding="utf-8"?>
<ds:datastoreItem xmlns:ds="http://schemas.openxmlformats.org/officeDocument/2006/customXml" ds:itemID="{D90F040C-210F-4B08-8B1C-DA1A737D69A2}">
  <ds:schemaRefs>
    <ds:schemaRef ds:uri="641f345b-441b-4b81-9152-adc2e73ba5e1"/>
    <ds:schemaRef ds:uri="http://purl.org/dc/terms/"/>
    <ds:schemaRef ds:uri="http://schemas.microsoft.com/office/2006/metadata/properties"/>
    <ds:schemaRef ds:uri="http://purl.org/dc/elements/1.1/"/>
    <ds:schemaRef ds:uri="http://www.w3.org/XML/1998/namespace"/>
    <ds:schemaRef ds:uri="http://purl.org/dc/dcmitype/"/>
    <ds:schemaRef ds:uri="http://schemas.openxmlformats.org/package/2006/metadata/core-properties"/>
    <ds:schemaRef ds:uri="http://schemas.microsoft.com/office/2006/documentManagement/types"/>
    <ds:schemaRef ds:uri="http://schemas.microsoft.com/office/infopath/2007/PartnerControls"/>
  </ds:schemaRefs>
</ds:datastoreItem>
</file>

<file path=customXml/itemProps3.xml><?xml version="1.0" encoding="utf-8"?>
<ds:datastoreItem xmlns:ds="http://schemas.openxmlformats.org/officeDocument/2006/customXml" ds:itemID="{B2AD26F5-2B8B-45CC-9D71-CD0221DB70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6215</Words>
  <Characters>33566</Characters>
  <Application>Microsoft Office Word</Application>
  <DocSecurity>0</DocSecurity>
  <Lines>279</Lines>
  <Paragraphs>79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39702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2017-07-28T09:23:00Z</dcterms:created>
  <dcterms:modified xsi:type="dcterms:W3CDTF">2017-07-28T09:23:00Z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