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37011C" w14:textId="77777777" w:rsidR="00201356" w:rsidRPr="00201356" w:rsidRDefault="00201356" w:rsidP="00201356">
      <w:pPr>
        <w:spacing w:after="0" w:line="360" w:lineRule="auto"/>
        <w:rPr>
          <w:ins w:id="0" w:author="Φλούδα Χριστίνα" w:date="2016-09-26T12:00:00Z"/>
          <w:rFonts w:eastAsia="Times New Roman"/>
          <w:szCs w:val="24"/>
          <w:lang w:eastAsia="en-US"/>
        </w:rPr>
      </w:pPr>
      <w:ins w:id="1" w:author="Φλούδα Χριστίνα" w:date="2016-09-26T12:00:00Z">
        <w:r w:rsidRPr="0020135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3C325741" w14:textId="77777777" w:rsidR="00201356" w:rsidRPr="00201356" w:rsidRDefault="00201356" w:rsidP="00201356">
      <w:pPr>
        <w:spacing w:after="0" w:line="360" w:lineRule="auto"/>
        <w:rPr>
          <w:ins w:id="2" w:author="Φλούδα Χριστίνα" w:date="2016-09-26T12:00:00Z"/>
          <w:rFonts w:eastAsia="Times New Roman"/>
          <w:szCs w:val="24"/>
          <w:lang w:eastAsia="en-US"/>
        </w:rPr>
      </w:pPr>
    </w:p>
    <w:p w14:paraId="724A2869" w14:textId="77777777" w:rsidR="00201356" w:rsidRPr="00201356" w:rsidRDefault="00201356" w:rsidP="00201356">
      <w:pPr>
        <w:spacing w:after="0" w:line="360" w:lineRule="auto"/>
        <w:rPr>
          <w:ins w:id="3" w:author="Φλούδα Χριστίνα" w:date="2016-09-26T12:00:00Z"/>
          <w:rFonts w:eastAsia="Times New Roman"/>
          <w:szCs w:val="24"/>
          <w:lang w:eastAsia="en-US"/>
        </w:rPr>
      </w:pPr>
      <w:ins w:id="4" w:author="Φλούδα Χριστίνα" w:date="2016-09-26T12:00:00Z">
        <w:r w:rsidRPr="00201356">
          <w:rPr>
            <w:rFonts w:eastAsia="Times New Roman"/>
            <w:szCs w:val="24"/>
            <w:lang w:eastAsia="en-US"/>
          </w:rPr>
          <w:t>ΠΙΝΑΚΑΣ ΠΕΡΙΕΧΟΜΕΝΩΝ</w:t>
        </w:r>
      </w:ins>
    </w:p>
    <w:p w14:paraId="21FD2F25" w14:textId="77777777" w:rsidR="00201356" w:rsidRPr="00201356" w:rsidRDefault="00201356" w:rsidP="00201356">
      <w:pPr>
        <w:spacing w:after="0" w:line="360" w:lineRule="auto"/>
        <w:rPr>
          <w:ins w:id="5" w:author="Φλούδα Χριστίνα" w:date="2016-09-26T12:00:00Z"/>
          <w:rFonts w:eastAsia="Times New Roman"/>
          <w:szCs w:val="24"/>
          <w:lang w:eastAsia="en-US"/>
        </w:rPr>
      </w:pPr>
      <w:ins w:id="6" w:author="Φλούδα Χριστίνα" w:date="2016-09-26T12:00:00Z">
        <w:r w:rsidRPr="00201356">
          <w:rPr>
            <w:rFonts w:eastAsia="Times New Roman"/>
            <w:szCs w:val="24"/>
            <w:lang w:eastAsia="en-US"/>
          </w:rPr>
          <w:t xml:space="preserve">ΙΖ΄ ΠΕΡΙΟΔΟΣ </w:t>
        </w:r>
      </w:ins>
    </w:p>
    <w:p w14:paraId="0906609B" w14:textId="77777777" w:rsidR="00201356" w:rsidRPr="00201356" w:rsidRDefault="00201356" w:rsidP="00201356">
      <w:pPr>
        <w:spacing w:after="0" w:line="360" w:lineRule="auto"/>
        <w:rPr>
          <w:ins w:id="7" w:author="Φλούδα Χριστίνα" w:date="2016-09-26T12:00:00Z"/>
          <w:rFonts w:eastAsia="Times New Roman"/>
          <w:szCs w:val="24"/>
          <w:lang w:eastAsia="en-US"/>
        </w:rPr>
      </w:pPr>
      <w:ins w:id="8" w:author="Φλούδα Χριστίνα" w:date="2016-09-26T12:00:00Z">
        <w:r w:rsidRPr="00201356">
          <w:rPr>
            <w:rFonts w:eastAsia="Times New Roman"/>
            <w:szCs w:val="24"/>
            <w:lang w:eastAsia="en-US"/>
          </w:rPr>
          <w:t>ΠΡΟΕΔΡΕΥΟΜΕΝΗΣ ΚΟΙΝΟΒΟΥΛΕΥΤΙΚΗΣ ΔΗΜΟΚΡΑΤΙΑΣ</w:t>
        </w:r>
      </w:ins>
    </w:p>
    <w:p w14:paraId="54B4DCB2" w14:textId="77777777" w:rsidR="00201356" w:rsidRPr="00201356" w:rsidRDefault="00201356" w:rsidP="00201356">
      <w:pPr>
        <w:spacing w:after="0" w:line="360" w:lineRule="auto"/>
        <w:rPr>
          <w:ins w:id="9" w:author="Φλούδα Χριστίνα" w:date="2016-09-26T12:00:00Z"/>
          <w:rFonts w:eastAsia="Times New Roman"/>
          <w:szCs w:val="24"/>
          <w:lang w:eastAsia="en-US"/>
        </w:rPr>
      </w:pPr>
      <w:ins w:id="10" w:author="Φλούδα Χριστίνα" w:date="2016-09-26T12:00:00Z">
        <w:r w:rsidRPr="00201356">
          <w:rPr>
            <w:rFonts w:eastAsia="Times New Roman"/>
            <w:szCs w:val="24"/>
            <w:lang w:eastAsia="en-US"/>
          </w:rPr>
          <w:t>ΣΥΝΟΔΟΣ Α΄</w:t>
        </w:r>
      </w:ins>
    </w:p>
    <w:p w14:paraId="39836FF5" w14:textId="77777777" w:rsidR="00201356" w:rsidRPr="00201356" w:rsidRDefault="00201356" w:rsidP="00201356">
      <w:pPr>
        <w:spacing w:after="0" w:line="360" w:lineRule="auto"/>
        <w:rPr>
          <w:ins w:id="11" w:author="Φλούδα Χριστίνα" w:date="2016-09-26T12:00:00Z"/>
          <w:rFonts w:eastAsia="Times New Roman"/>
          <w:szCs w:val="24"/>
          <w:lang w:eastAsia="en-US"/>
        </w:rPr>
      </w:pPr>
    </w:p>
    <w:p w14:paraId="026AD4F0" w14:textId="3E179521" w:rsidR="00201356" w:rsidRPr="00201356" w:rsidRDefault="00201356" w:rsidP="00201356">
      <w:pPr>
        <w:spacing w:after="0" w:line="360" w:lineRule="auto"/>
        <w:rPr>
          <w:ins w:id="12" w:author="Φλούδα Χριστίνα" w:date="2016-09-26T12:00:00Z"/>
          <w:rFonts w:eastAsia="Times New Roman"/>
          <w:szCs w:val="24"/>
          <w:lang w:eastAsia="en-US"/>
        </w:rPr>
      </w:pPr>
      <w:ins w:id="13" w:author="Φλούδα Χριστίνα" w:date="2016-09-26T12:00:00Z">
        <w:r w:rsidRPr="00201356">
          <w:rPr>
            <w:rFonts w:eastAsia="Times New Roman"/>
            <w:szCs w:val="24"/>
            <w:lang w:eastAsia="en-US"/>
          </w:rPr>
          <w:t xml:space="preserve">ΣΥΝΕΔΡΙΑΣΗ </w:t>
        </w:r>
      </w:ins>
      <w:ins w:id="14" w:author="Φλούδα Χριστίνα" w:date="2016-09-26T12:01:00Z">
        <w:r>
          <w:rPr>
            <w:rFonts w:eastAsia="Times New Roman"/>
            <w:szCs w:val="24"/>
          </w:rPr>
          <w:t>Ρ</w:t>
        </w:r>
        <w:r>
          <w:rPr>
            <w:rFonts w:asciiTheme="minorHAnsi" w:eastAsia="Times New Roman" w:hAnsiTheme="minorHAnsi" w:cstheme="minorHAnsi"/>
            <w:szCs w:val="24"/>
          </w:rPr>
          <w:t>Ϟ</w:t>
        </w:r>
        <w:r>
          <w:rPr>
            <w:rFonts w:eastAsia="Times New Roman"/>
            <w:szCs w:val="24"/>
          </w:rPr>
          <w:t>Β΄</w:t>
        </w:r>
      </w:ins>
      <w:bookmarkStart w:id="15" w:name="_GoBack"/>
      <w:bookmarkEnd w:id="15"/>
    </w:p>
    <w:p w14:paraId="5777A0E0" w14:textId="77777777" w:rsidR="00201356" w:rsidRPr="00201356" w:rsidRDefault="00201356" w:rsidP="00201356">
      <w:pPr>
        <w:spacing w:after="0" w:line="360" w:lineRule="auto"/>
        <w:rPr>
          <w:ins w:id="16" w:author="Φλούδα Χριστίνα" w:date="2016-09-26T12:00:00Z"/>
          <w:rFonts w:eastAsia="Times New Roman"/>
          <w:szCs w:val="24"/>
          <w:lang w:eastAsia="en-US"/>
        </w:rPr>
      </w:pPr>
      <w:ins w:id="17" w:author="Φλούδα Χριστίνα" w:date="2016-09-26T12:00:00Z">
        <w:r w:rsidRPr="00201356">
          <w:rPr>
            <w:rFonts w:eastAsia="Times New Roman"/>
            <w:szCs w:val="24"/>
            <w:lang w:eastAsia="en-US"/>
          </w:rPr>
          <w:t>Τρίτη  20 Σεπτεμβρίου 2016</w:t>
        </w:r>
      </w:ins>
    </w:p>
    <w:p w14:paraId="2363993B" w14:textId="77777777" w:rsidR="00201356" w:rsidRPr="00201356" w:rsidRDefault="00201356" w:rsidP="00201356">
      <w:pPr>
        <w:spacing w:after="0" w:line="360" w:lineRule="auto"/>
        <w:rPr>
          <w:ins w:id="18" w:author="Φλούδα Χριστίνα" w:date="2016-09-26T12:00:00Z"/>
          <w:rFonts w:eastAsia="Times New Roman"/>
          <w:szCs w:val="24"/>
          <w:lang w:eastAsia="en-US"/>
        </w:rPr>
      </w:pPr>
    </w:p>
    <w:p w14:paraId="3EFA2D79" w14:textId="77777777" w:rsidR="00201356" w:rsidRPr="00201356" w:rsidRDefault="00201356" w:rsidP="00201356">
      <w:pPr>
        <w:spacing w:after="0" w:line="360" w:lineRule="auto"/>
        <w:rPr>
          <w:ins w:id="19" w:author="Φλούδα Χριστίνα" w:date="2016-09-26T12:00:00Z"/>
          <w:rFonts w:eastAsia="Times New Roman"/>
          <w:szCs w:val="24"/>
          <w:lang w:eastAsia="en-US"/>
        </w:rPr>
      </w:pPr>
      <w:ins w:id="20" w:author="Φλούδα Χριστίνα" w:date="2016-09-26T12:00:00Z">
        <w:r w:rsidRPr="00201356">
          <w:rPr>
            <w:rFonts w:eastAsia="Times New Roman"/>
            <w:szCs w:val="24"/>
            <w:lang w:eastAsia="en-US"/>
          </w:rPr>
          <w:t>ΘΕΜΑΤΑ</w:t>
        </w:r>
      </w:ins>
    </w:p>
    <w:p w14:paraId="1EAF47E9" w14:textId="77777777" w:rsidR="00201356" w:rsidRPr="00201356" w:rsidRDefault="00201356" w:rsidP="00201356">
      <w:pPr>
        <w:spacing w:after="0" w:line="360" w:lineRule="auto"/>
        <w:rPr>
          <w:ins w:id="21" w:author="Φλούδα Χριστίνα" w:date="2016-09-26T12:00:00Z"/>
          <w:rFonts w:eastAsia="Times New Roman"/>
          <w:szCs w:val="24"/>
          <w:lang w:eastAsia="en-US"/>
        </w:rPr>
      </w:pPr>
      <w:ins w:id="22" w:author="Φλούδα Χριστίνα" w:date="2016-09-26T12:00:00Z">
        <w:r w:rsidRPr="00201356">
          <w:rPr>
            <w:rFonts w:eastAsia="Times New Roman"/>
            <w:szCs w:val="24"/>
            <w:lang w:eastAsia="en-US"/>
          </w:rPr>
          <w:t xml:space="preserve"> </w:t>
        </w:r>
        <w:r w:rsidRPr="00201356">
          <w:rPr>
            <w:rFonts w:eastAsia="Times New Roman"/>
            <w:szCs w:val="24"/>
            <w:lang w:eastAsia="en-US"/>
          </w:rPr>
          <w:br/>
          <w:t xml:space="preserve">Α. ΕΙΔΙΚΑ ΘΕΜΑΤΑ </w:t>
        </w:r>
        <w:r w:rsidRPr="00201356">
          <w:rPr>
            <w:rFonts w:eastAsia="Times New Roman"/>
            <w:szCs w:val="24"/>
            <w:lang w:eastAsia="en-US"/>
          </w:rPr>
          <w:br/>
          <w:t xml:space="preserve">1. Επί διαδικαστικού θέματος, σελ. </w:t>
        </w:r>
        <w:r w:rsidRPr="00201356">
          <w:rPr>
            <w:rFonts w:eastAsia="Times New Roman"/>
            <w:szCs w:val="24"/>
            <w:lang w:eastAsia="en-US"/>
          </w:rPr>
          <w:br/>
          <w:t>2. Ειδική Ημερήσια Διάταξη:</w:t>
        </w:r>
      </w:ins>
    </w:p>
    <w:p w14:paraId="45667E06" w14:textId="77777777" w:rsidR="00201356" w:rsidRPr="00201356" w:rsidRDefault="00201356" w:rsidP="00201356">
      <w:pPr>
        <w:spacing w:after="0" w:line="360" w:lineRule="auto"/>
        <w:rPr>
          <w:ins w:id="23" w:author="Φλούδα Χριστίνα" w:date="2016-09-26T12:00:00Z"/>
          <w:rFonts w:eastAsia="Times New Roman"/>
          <w:szCs w:val="24"/>
          <w:lang w:eastAsia="en-US"/>
        </w:rPr>
      </w:pPr>
      <w:ins w:id="24" w:author="Φλούδα Χριστίνα" w:date="2016-09-26T12:00:00Z">
        <w:r w:rsidRPr="00201356">
          <w:rPr>
            <w:rFonts w:eastAsia="Times New Roman"/>
            <w:szCs w:val="24"/>
            <w:lang w:eastAsia="en-US"/>
          </w:rPr>
          <w:t xml:space="preserve">Συζήτηση και λήψη απόφασης σύμφωνα με το άρθρο 62 του Συντάγματος και τα άρθρα 43Α και 83 του Κανονισμού της Βουλής για τις αιτήσεις άρσης ασυλίας των Βουλευτών κ.κ. Παναγιώτη Καμμένου και Δημητρίου Δημητριάδη, σελ. </w:t>
        </w:r>
        <w:r w:rsidRPr="00201356">
          <w:rPr>
            <w:rFonts w:eastAsia="Times New Roman"/>
            <w:szCs w:val="24"/>
            <w:lang w:eastAsia="en-US"/>
          </w:rPr>
          <w:br/>
          <w:t xml:space="preserve">3. Ονομαστική ψηφοφορία επί των αιτήσεων άρσης ασυλίας των Βουλευτών, σελ. </w:t>
        </w:r>
        <w:r w:rsidRPr="00201356">
          <w:rPr>
            <w:rFonts w:eastAsia="Times New Roman"/>
            <w:szCs w:val="24"/>
            <w:lang w:eastAsia="en-US"/>
          </w:rPr>
          <w:br/>
          <w:t xml:space="preserve">4. Επιστολικές ψήφοι επί της ονομαστικής ψηφοφορίας, σελ. </w:t>
        </w:r>
        <w:r w:rsidRPr="00201356">
          <w:rPr>
            <w:rFonts w:eastAsia="Times New Roman"/>
            <w:szCs w:val="24"/>
            <w:lang w:eastAsia="en-US"/>
          </w:rPr>
          <w:br/>
          <w:t xml:space="preserve"> </w:t>
        </w:r>
        <w:r w:rsidRPr="00201356">
          <w:rPr>
            <w:rFonts w:eastAsia="Times New Roman"/>
            <w:szCs w:val="24"/>
            <w:lang w:eastAsia="en-US"/>
          </w:rPr>
          <w:br/>
          <w:t xml:space="preserve">Γ. ΝΟΜΟΘΕΤΙΚΗ ΕΡΓΑΣΙΑ </w:t>
        </w:r>
        <w:r w:rsidRPr="00201356">
          <w:rPr>
            <w:rFonts w:eastAsia="Times New Roman"/>
            <w:szCs w:val="24"/>
            <w:lang w:eastAsia="en-US"/>
          </w:rPr>
          <w:br/>
          <w:t>1. Κατάθεση σχεδίων νόμων:</w:t>
        </w:r>
        <w:r w:rsidRPr="00201356">
          <w:rPr>
            <w:rFonts w:eastAsia="Times New Roman"/>
            <w:szCs w:val="24"/>
            <w:lang w:eastAsia="en-US"/>
          </w:rPr>
          <w:br/>
          <w:t xml:space="preserve">    α) Οι Υπουργοί Περιβάλλοντος και Ενέργειας, Εσωτερικών και Διοικητικής Ανασυγκρότησης, Οικονομίας, Ανάπτυξης και Τουρισμού Εξωτερικών, Οικονομικών, Υποδομών, Μεταφορών και Δικτύων, Αγροτικής Ανάπτυξης και Τροφίμων, Ναυτιλίας και Νησιωτικής Πολιτικής και ο Αναπληρωτής Υπουργός Περιβάλλοντος και Ενέργειας κατέθεσαν στις 20.9.2016 σχέδιο νόμου: «Κύρωση της Συμφωνίας των </w:t>
        </w:r>
        <w:proofErr w:type="spellStart"/>
        <w:r w:rsidRPr="00201356">
          <w:rPr>
            <w:rFonts w:eastAsia="Times New Roman"/>
            <w:szCs w:val="24"/>
            <w:lang w:eastAsia="en-US"/>
          </w:rPr>
          <w:t>Παρισίων</w:t>
        </w:r>
        <w:proofErr w:type="spellEnd"/>
        <w:r w:rsidRPr="00201356">
          <w:rPr>
            <w:rFonts w:eastAsia="Times New Roman"/>
            <w:szCs w:val="24"/>
            <w:lang w:eastAsia="en-US"/>
          </w:rPr>
          <w:t xml:space="preserve"> στη Σύμβαση-πλαίσιο των Ηνωμένων Εθνών για την κλιματική αλλαγή», σελ. </w:t>
        </w:r>
        <w:r w:rsidRPr="00201356">
          <w:rPr>
            <w:rFonts w:eastAsia="Times New Roman"/>
            <w:szCs w:val="24"/>
            <w:lang w:eastAsia="en-US"/>
          </w:rPr>
          <w:br/>
          <w:t xml:space="preserve">    β) Οι Υπουργοί Παιδείας,  Έρευνας και Θρησκευμάτων, Οικονομικών, Οικονομίας Ανάπτυξης και Τουρισμού, Εσωτερικών και Διοικητικής Ανασυγκρότησης και οι Αναπληρωτές Υπουργοί Εσωτερικών και Διοικητικής Ανασυγκρότησης, Παιδείας,  Έρευνας και Θρησκευμάτων και Οικονομικών κατέθεσαν στις 20.9.2016 σχέδιο νόμου: «Ελληνικό  Ίδρυμα  Έρευνας και Καινοτομίας και άλλες διατάξεις», σελ. </w:t>
        </w:r>
        <w:r w:rsidRPr="00201356">
          <w:rPr>
            <w:rFonts w:eastAsia="Times New Roman"/>
            <w:szCs w:val="24"/>
            <w:lang w:eastAsia="en-US"/>
          </w:rPr>
          <w:br/>
          <w:t>2. Κατάθεση Εκθέσεων Διαρκών Επιτροπών:</w:t>
        </w:r>
        <w:r w:rsidRPr="00201356">
          <w:rPr>
            <w:rFonts w:eastAsia="Times New Roman"/>
            <w:szCs w:val="24"/>
            <w:lang w:eastAsia="en-US"/>
          </w:rPr>
          <w:br/>
          <w:t xml:space="preserve">    α) Η Διαρκής Επιτροπή Παραγωγής και Εμπορίου, καταθέτει την έκθεσή της στο σχέδιο νόμου του Υπουργείου Περιβάλλοντος και Ενέργειας «Δασικές Συνεταιριστικές Οργανώσεις και άλλες διατάξεις», σελ. </w:t>
        </w:r>
        <w:r w:rsidRPr="00201356">
          <w:rPr>
            <w:rFonts w:eastAsia="Times New Roman"/>
            <w:szCs w:val="24"/>
            <w:lang w:eastAsia="en-US"/>
          </w:rPr>
          <w:br/>
          <w:t xml:space="preserve">    β) Η Διαρκής Επιτροπή Οικονομικών Υποθέσεων και η Διαρκής Επιτροπή Παραγωγής και Εμπορίου καταθέτουν την έκθεσή τους στο σχέδιο νόμου του Υπουργείου Οικονομικών: «Κύρωση της από 14.11.2014 Σύμβασης Αγοραπωλησίας Μετοχών για την απόκτηση του 100% του μετοχικού κεφαλαίου της εταιρείας ΕΛΛΗΝΙΚΟ ΑΕ και της από 19.07.2016 Τροποποιητικής Σύμβασης και ρύθμιση λοιπών συναφών θεμάτων», σελ. </w:t>
        </w:r>
        <w:r w:rsidRPr="00201356">
          <w:rPr>
            <w:rFonts w:eastAsia="Times New Roman"/>
            <w:szCs w:val="24"/>
            <w:lang w:eastAsia="en-US"/>
          </w:rPr>
          <w:br/>
          <w:t xml:space="preserve">3. Συζήτηση και ψήφιση επί της αρχής, των άρθρων, των τροπολογιών και ψήφιση στο σύνολο του σχεδίου νόμου του Υπουργείου Αγροτικής Ανάπτυξης και Τροφίμων: «Κύρωση του Μνημονίου Κατανόησης μεταξύ 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συνεργασία στον τομέα της αλιείας και της υδατοκαλλιέργειας», σελ. </w:t>
        </w:r>
        <w:r w:rsidRPr="00201356">
          <w:rPr>
            <w:rFonts w:eastAsia="Times New Roman"/>
            <w:szCs w:val="24"/>
            <w:lang w:eastAsia="en-US"/>
          </w:rPr>
          <w:br/>
          <w:t xml:space="preserve"> </w:t>
        </w:r>
        <w:r w:rsidRPr="00201356">
          <w:rPr>
            <w:rFonts w:eastAsia="Times New Roman"/>
            <w:szCs w:val="24"/>
            <w:lang w:eastAsia="en-US"/>
          </w:rPr>
          <w:br/>
          <w:t>ΠΡΟΕΔΡΕΥΩΝ</w:t>
        </w:r>
      </w:ins>
    </w:p>
    <w:p w14:paraId="07FD97DB" w14:textId="77777777" w:rsidR="00201356" w:rsidRPr="00201356" w:rsidRDefault="00201356" w:rsidP="00201356">
      <w:pPr>
        <w:spacing w:after="0" w:line="360" w:lineRule="auto"/>
        <w:rPr>
          <w:ins w:id="25" w:author="Φλούδα Χριστίνα" w:date="2016-09-26T12:00:00Z"/>
          <w:rFonts w:eastAsia="Times New Roman"/>
          <w:szCs w:val="24"/>
          <w:lang w:eastAsia="en-US"/>
        </w:rPr>
      </w:pPr>
    </w:p>
    <w:p w14:paraId="26B760B6" w14:textId="77777777" w:rsidR="00201356" w:rsidRPr="00201356" w:rsidRDefault="00201356" w:rsidP="00201356">
      <w:pPr>
        <w:spacing w:after="0" w:line="360" w:lineRule="auto"/>
        <w:rPr>
          <w:ins w:id="26" w:author="Φλούδα Χριστίνα" w:date="2016-09-26T12:00:00Z"/>
          <w:rFonts w:eastAsia="Times New Roman"/>
          <w:szCs w:val="24"/>
          <w:lang w:eastAsia="en-US"/>
        </w:rPr>
      </w:pPr>
      <w:ins w:id="27" w:author="Φλούδα Χριστίνα" w:date="2016-09-26T12:00:00Z">
        <w:r w:rsidRPr="00201356">
          <w:rPr>
            <w:rFonts w:eastAsia="Times New Roman"/>
            <w:szCs w:val="24"/>
            <w:lang w:eastAsia="en-US"/>
          </w:rPr>
          <w:t>ΒΑΡΕΜΕΝΟΣ Γ. , σελ.</w:t>
        </w:r>
        <w:r w:rsidRPr="00201356">
          <w:rPr>
            <w:rFonts w:eastAsia="Times New Roman"/>
            <w:szCs w:val="24"/>
            <w:lang w:eastAsia="en-US"/>
          </w:rPr>
          <w:br/>
        </w:r>
      </w:ins>
    </w:p>
    <w:p w14:paraId="6405E9C7" w14:textId="77777777" w:rsidR="00201356" w:rsidRPr="00201356" w:rsidRDefault="00201356" w:rsidP="00201356">
      <w:pPr>
        <w:spacing w:after="0" w:line="360" w:lineRule="auto"/>
        <w:rPr>
          <w:ins w:id="28" w:author="Φλούδα Χριστίνα" w:date="2016-09-26T12:00:00Z"/>
          <w:rFonts w:eastAsia="Times New Roman"/>
          <w:szCs w:val="24"/>
          <w:lang w:eastAsia="en-US"/>
        </w:rPr>
      </w:pPr>
    </w:p>
    <w:p w14:paraId="51E651F5" w14:textId="77777777" w:rsidR="00201356" w:rsidRPr="00201356" w:rsidRDefault="00201356" w:rsidP="00201356">
      <w:pPr>
        <w:spacing w:after="0" w:line="360" w:lineRule="auto"/>
        <w:rPr>
          <w:ins w:id="29" w:author="Φλούδα Χριστίνα" w:date="2016-09-26T12:00:00Z"/>
          <w:rFonts w:eastAsia="Times New Roman"/>
          <w:szCs w:val="24"/>
          <w:lang w:eastAsia="en-US"/>
        </w:rPr>
      </w:pPr>
      <w:ins w:id="30" w:author="Φλούδα Χριστίνα" w:date="2016-09-26T12:00:00Z">
        <w:r w:rsidRPr="00201356">
          <w:rPr>
            <w:rFonts w:eastAsia="Times New Roman"/>
            <w:szCs w:val="24"/>
            <w:lang w:eastAsia="en-US"/>
          </w:rPr>
          <w:t>ΟΜΙΛΗΤΕΣ</w:t>
        </w:r>
      </w:ins>
    </w:p>
    <w:p w14:paraId="05066277" w14:textId="0BE2F59B" w:rsidR="00201356" w:rsidRDefault="00201356" w:rsidP="00201356">
      <w:pPr>
        <w:spacing w:line="600" w:lineRule="auto"/>
        <w:ind w:firstLine="720"/>
        <w:contextualSpacing/>
        <w:jc w:val="both"/>
        <w:rPr>
          <w:ins w:id="31" w:author="Φλούδα Χριστίνα" w:date="2016-09-26T12:00:00Z"/>
          <w:rFonts w:eastAsia="Times New Roman"/>
          <w:szCs w:val="24"/>
        </w:rPr>
        <w:pPrChange w:id="32" w:author="Φλούδα Χριστίνα" w:date="2016-09-26T12:00:00Z">
          <w:pPr>
            <w:spacing w:line="600" w:lineRule="auto"/>
            <w:ind w:firstLine="720"/>
            <w:contextualSpacing/>
            <w:jc w:val="center"/>
          </w:pPr>
        </w:pPrChange>
      </w:pPr>
      <w:ins w:id="33" w:author="Φλούδα Χριστίνα" w:date="2016-09-26T12:00:00Z">
        <w:r w:rsidRPr="00201356">
          <w:rPr>
            <w:rFonts w:eastAsia="Times New Roman"/>
            <w:szCs w:val="24"/>
            <w:lang w:eastAsia="en-US"/>
          </w:rPr>
          <w:br/>
          <w:t>Α. Επί διαδικαστικού θέματος:</w:t>
        </w:r>
        <w:r w:rsidRPr="00201356">
          <w:rPr>
            <w:rFonts w:eastAsia="Times New Roman"/>
            <w:szCs w:val="24"/>
            <w:lang w:eastAsia="en-US"/>
          </w:rPr>
          <w:br/>
          <w:t>ΑΝΔΡΙΑΝΟΣ Ι. , σελ.</w:t>
        </w:r>
        <w:r w:rsidRPr="00201356">
          <w:rPr>
            <w:rFonts w:eastAsia="Times New Roman"/>
            <w:szCs w:val="24"/>
            <w:lang w:eastAsia="en-US"/>
          </w:rPr>
          <w:br/>
          <w:t>ΑΠΟΣΤΟΛΟΥ Ε. , σελ.</w:t>
        </w:r>
        <w:r w:rsidRPr="00201356">
          <w:rPr>
            <w:rFonts w:eastAsia="Times New Roman"/>
            <w:szCs w:val="24"/>
            <w:lang w:eastAsia="en-US"/>
          </w:rPr>
          <w:br/>
          <w:t>ΒΑΡΕΜΕΝΟΣ Γ. , σελ.</w:t>
        </w:r>
        <w:r w:rsidRPr="00201356">
          <w:rPr>
            <w:rFonts w:eastAsia="Times New Roman"/>
            <w:szCs w:val="24"/>
            <w:lang w:eastAsia="en-US"/>
          </w:rPr>
          <w:br/>
          <w:t>ΚΑΡΡΑΣ Γ. , σελ.</w:t>
        </w:r>
        <w:r w:rsidRPr="00201356">
          <w:rPr>
            <w:rFonts w:eastAsia="Times New Roman"/>
            <w:szCs w:val="24"/>
            <w:lang w:eastAsia="en-US"/>
          </w:rPr>
          <w:br/>
        </w:r>
        <w:r w:rsidRPr="00201356">
          <w:rPr>
            <w:rFonts w:eastAsia="Times New Roman"/>
            <w:szCs w:val="24"/>
            <w:lang w:eastAsia="en-US"/>
          </w:rPr>
          <w:br/>
          <w:t>Β. Επί του σχεδίου νόμου του Υπουργείου Αγροτικής Ανάπτυξης και Τροφίμων:</w:t>
        </w:r>
        <w:r w:rsidRPr="00201356">
          <w:rPr>
            <w:rFonts w:eastAsia="Times New Roman"/>
            <w:szCs w:val="24"/>
            <w:lang w:eastAsia="en-US"/>
          </w:rPr>
          <w:br/>
          <w:t>ΑΝΔΡΙΑΝΟΣ Ι. , σελ.</w:t>
        </w:r>
        <w:r w:rsidRPr="00201356">
          <w:rPr>
            <w:rFonts w:eastAsia="Times New Roman"/>
            <w:szCs w:val="24"/>
            <w:lang w:eastAsia="en-US"/>
          </w:rPr>
          <w:br/>
          <w:t>ΑΠΟΣΤΟΛΟΥ Ε. , σελ.</w:t>
        </w:r>
        <w:r w:rsidRPr="00201356">
          <w:rPr>
            <w:rFonts w:eastAsia="Times New Roman"/>
            <w:szCs w:val="24"/>
            <w:lang w:eastAsia="en-US"/>
          </w:rPr>
          <w:br/>
          <w:t>ΒΡΑΝΤΖΑ Π. , σελ.</w:t>
        </w:r>
        <w:r w:rsidRPr="00201356">
          <w:rPr>
            <w:rFonts w:eastAsia="Times New Roman"/>
            <w:szCs w:val="24"/>
            <w:lang w:eastAsia="en-US"/>
          </w:rPr>
          <w:br/>
          <w:t>ΓΑΚΗΣ Δ. , σελ.</w:t>
        </w:r>
        <w:r w:rsidRPr="00201356">
          <w:rPr>
            <w:rFonts w:eastAsia="Times New Roman"/>
            <w:szCs w:val="24"/>
            <w:lang w:eastAsia="en-US"/>
          </w:rPr>
          <w:br/>
          <w:t>ΔΑΝΕΛΛΗΣ Σ. , σελ.</w:t>
        </w:r>
        <w:r w:rsidRPr="00201356">
          <w:rPr>
            <w:rFonts w:eastAsia="Times New Roman"/>
            <w:szCs w:val="24"/>
            <w:lang w:eastAsia="en-US"/>
          </w:rPr>
          <w:br/>
          <w:t>ΘΕΟΧΑΡΟΠΟΥΛΟΣ Α. , σελ.</w:t>
        </w:r>
        <w:r w:rsidRPr="00201356">
          <w:rPr>
            <w:rFonts w:eastAsia="Times New Roman"/>
            <w:szCs w:val="24"/>
            <w:lang w:eastAsia="en-US"/>
          </w:rPr>
          <w:br/>
          <w:t>ΚΑΡΡΑΣ Γ. , σελ.</w:t>
        </w:r>
        <w:r w:rsidRPr="00201356">
          <w:rPr>
            <w:rFonts w:eastAsia="Times New Roman"/>
            <w:szCs w:val="24"/>
            <w:lang w:eastAsia="en-US"/>
          </w:rPr>
          <w:br/>
          <w:t>ΚΕΓΚΕΡΟΓΛΟΥ Β. , σελ.</w:t>
        </w:r>
        <w:r w:rsidRPr="00201356">
          <w:rPr>
            <w:rFonts w:eastAsia="Times New Roman"/>
            <w:szCs w:val="24"/>
            <w:lang w:eastAsia="en-US"/>
          </w:rPr>
          <w:br/>
          <w:t>ΜΩΡΑΪΤΗΣ Ν. , σελ.</w:t>
        </w:r>
        <w:r w:rsidRPr="00201356">
          <w:rPr>
            <w:rFonts w:eastAsia="Times New Roman"/>
            <w:szCs w:val="24"/>
            <w:lang w:eastAsia="en-US"/>
          </w:rPr>
          <w:br/>
          <w:t>ΠΑΝΑΓΙΩΤΑΡΟΣ Η. , σελ.</w:t>
        </w:r>
        <w:r w:rsidRPr="00201356">
          <w:rPr>
            <w:rFonts w:eastAsia="Times New Roman"/>
            <w:szCs w:val="24"/>
            <w:lang w:eastAsia="en-US"/>
          </w:rPr>
          <w:br/>
        </w:r>
        <w:r w:rsidRPr="00201356">
          <w:rPr>
            <w:rFonts w:eastAsia="Times New Roman"/>
            <w:szCs w:val="24"/>
            <w:lang w:eastAsia="en-US"/>
          </w:rPr>
          <w:br/>
          <w:t>ΠΑΡΕΜΒΑΣΕΙΣ:</w:t>
        </w:r>
        <w:r w:rsidRPr="00201356">
          <w:rPr>
            <w:rFonts w:eastAsia="Times New Roman"/>
            <w:szCs w:val="24"/>
            <w:lang w:eastAsia="en-US"/>
          </w:rPr>
          <w:br/>
          <w:t>ΒΑΡΕΜΕΝΟΣ Γ. , σελ.</w:t>
        </w:r>
        <w:r w:rsidRPr="00201356">
          <w:rPr>
            <w:rFonts w:eastAsia="Times New Roman"/>
            <w:szCs w:val="24"/>
            <w:lang w:eastAsia="en-US"/>
          </w:rPr>
          <w:br/>
        </w:r>
      </w:ins>
    </w:p>
    <w:p w14:paraId="6A81F9E5" w14:textId="77777777" w:rsidR="005C5BEB" w:rsidRDefault="00201356">
      <w:pPr>
        <w:spacing w:line="600" w:lineRule="auto"/>
        <w:ind w:firstLine="720"/>
        <w:contextualSpacing/>
        <w:jc w:val="center"/>
        <w:rPr>
          <w:rFonts w:eastAsia="Times New Roman"/>
          <w:szCs w:val="24"/>
        </w:rPr>
      </w:pPr>
      <w:r>
        <w:rPr>
          <w:rFonts w:eastAsia="Times New Roman"/>
          <w:szCs w:val="24"/>
        </w:rPr>
        <w:t>ΠΡΑΚΤΙΚΑ ΒΟΥΛΗΣ</w:t>
      </w:r>
    </w:p>
    <w:p w14:paraId="6A81F9E6" w14:textId="77777777" w:rsidR="005C5BEB" w:rsidRDefault="00201356">
      <w:pPr>
        <w:spacing w:line="600" w:lineRule="auto"/>
        <w:ind w:firstLine="720"/>
        <w:contextualSpacing/>
        <w:jc w:val="center"/>
        <w:rPr>
          <w:rFonts w:eastAsia="Times New Roman"/>
          <w:szCs w:val="24"/>
        </w:rPr>
      </w:pPr>
      <w:r>
        <w:rPr>
          <w:rFonts w:eastAsia="Times New Roman"/>
          <w:szCs w:val="24"/>
        </w:rPr>
        <w:t xml:space="preserve">ΙΖ΄ ΠΕΡΙΟΔΟΣ </w:t>
      </w:r>
    </w:p>
    <w:p w14:paraId="6A81F9E7" w14:textId="77777777" w:rsidR="005C5BEB" w:rsidRDefault="00201356">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6A81F9E8" w14:textId="77777777" w:rsidR="005C5BEB" w:rsidRDefault="00201356">
      <w:pPr>
        <w:spacing w:line="600" w:lineRule="auto"/>
        <w:ind w:firstLine="720"/>
        <w:contextualSpacing/>
        <w:jc w:val="center"/>
        <w:rPr>
          <w:rFonts w:eastAsia="Times New Roman"/>
          <w:szCs w:val="24"/>
        </w:rPr>
      </w:pPr>
      <w:r>
        <w:rPr>
          <w:rFonts w:eastAsia="Times New Roman"/>
          <w:szCs w:val="24"/>
        </w:rPr>
        <w:t>ΣΥΝΟΔΟΣ Α΄</w:t>
      </w:r>
    </w:p>
    <w:p w14:paraId="6A81F9E9" w14:textId="77777777" w:rsidR="005C5BEB" w:rsidRDefault="00201356">
      <w:pPr>
        <w:spacing w:line="600" w:lineRule="auto"/>
        <w:ind w:firstLine="720"/>
        <w:contextualSpacing/>
        <w:jc w:val="center"/>
        <w:rPr>
          <w:rFonts w:eastAsia="Times New Roman"/>
          <w:szCs w:val="24"/>
        </w:rPr>
      </w:pPr>
      <w:r>
        <w:rPr>
          <w:rFonts w:eastAsia="Times New Roman"/>
          <w:szCs w:val="24"/>
        </w:rPr>
        <w:t>ΣΥΝΕΔΡΙΑΣΗ Ρ</w:t>
      </w:r>
      <w:r>
        <w:rPr>
          <w:rFonts w:asciiTheme="minorHAnsi" w:eastAsia="Times New Roman" w:hAnsiTheme="minorHAnsi" w:cstheme="minorHAnsi"/>
          <w:szCs w:val="24"/>
        </w:rPr>
        <w:t>Ϟ</w:t>
      </w:r>
      <w:r>
        <w:rPr>
          <w:rFonts w:eastAsia="Times New Roman"/>
          <w:szCs w:val="24"/>
        </w:rPr>
        <w:t>Β΄</w:t>
      </w:r>
    </w:p>
    <w:p w14:paraId="6A81F9EA" w14:textId="77777777" w:rsidR="005C5BEB" w:rsidRDefault="00201356">
      <w:pPr>
        <w:spacing w:line="600" w:lineRule="auto"/>
        <w:ind w:firstLine="720"/>
        <w:contextualSpacing/>
        <w:jc w:val="center"/>
        <w:rPr>
          <w:rFonts w:eastAsia="Times New Roman"/>
          <w:szCs w:val="24"/>
        </w:rPr>
      </w:pPr>
      <w:r>
        <w:rPr>
          <w:rFonts w:eastAsia="Times New Roman"/>
          <w:szCs w:val="24"/>
        </w:rPr>
        <w:t>Τρίτη 20 Σεπτεμβρίου 2016</w:t>
      </w:r>
    </w:p>
    <w:p w14:paraId="6A81F9EB" w14:textId="77777777" w:rsidR="005C5BEB" w:rsidRDefault="005C5BEB">
      <w:pPr>
        <w:spacing w:line="600" w:lineRule="auto"/>
        <w:ind w:firstLine="720"/>
        <w:contextualSpacing/>
        <w:jc w:val="center"/>
        <w:rPr>
          <w:rFonts w:eastAsia="Times New Roman"/>
          <w:szCs w:val="24"/>
        </w:rPr>
      </w:pPr>
    </w:p>
    <w:p w14:paraId="6A81F9EC" w14:textId="77777777" w:rsidR="005C5BEB" w:rsidRDefault="00201356">
      <w:pPr>
        <w:spacing w:line="600" w:lineRule="auto"/>
        <w:ind w:firstLine="720"/>
        <w:contextualSpacing/>
        <w:jc w:val="both"/>
        <w:rPr>
          <w:rFonts w:eastAsia="Times New Roman"/>
          <w:szCs w:val="24"/>
        </w:rPr>
      </w:pPr>
      <w:r>
        <w:rPr>
          <w:rFonts w:eastAsia="Times New Roman"/>
          <w:szCs w:val="24"/>
        </w:rPr>
        <w:t xml:space="preserve">Αθήνα, σήμερα στις 20 Σεπτεμβρίου 2016, ημέρα Τρίτη και ώρα 18.07΄ συνήλθε στην Αίθουσα των συνεδριάσεων του Βουλευτηρίου η Βουλή σε ολομέλεια για να συνεδριάσει υπό την προεδρία του Β΄ Αντιπροέδρου αυτής κ. </w:t>
      </w:r>
      <w:r w:rsidRPr="00355016">
        <w:rPr>
          <w:rFonts w:eastAsia="Times New Roman"/>
          <w:b/>
          <w:szCs w:val="24"/>
        </w:rPr>
        <w:t>ΓΕΩΡΓΙΟΥ ΒΑΡΕΜΕΝΟΥ</w:t>
      </w:r>
      <w:r>
        <w:rPr>
          <w:rFonts w:eastAsia="Times New Roman"/>
          <w:szCs w:val="24"/>
        </w:rPr>
        <w:t>.</w:t>
      </w:r>
    </w:p>
    <w:p w14:paraId="6A81F9ED" w14:textId="77777777" w:rsidR="005C5BEB" w:rsidRDefault="00201356">
      <w:pPr>
        <w:spacing w:line="600" w:lineRule="auto"/>
        <w:ind w:firstLine="720"/>
        <w:contextualSpacing/>
        <w:jc w:val="both"/>
        <w:rPr>
          <w:rFonts w:eastAsia="Times New Roman"/>
          <w:szCs w:val="24"/>
        </w:rPr>
      </w:pPr>
      <w:r>
        <w:rPr>
          <w:rFonts w:eastAsia="Times New Roman"/>
          <w:b/>
          <w:bCs/>
          <w:szCs w:val="24"/>
        </w:rPr>
        <w:t>ΠΡΟΕΔΡΕΥΩΝ (Γεώργιος Βαρεμέν</w:t>
      </w:r>
      <w:r>
        <w:rPr>
          <w:rFonts w:eastAsia="Times New Roman"/>
          <w:b/>
          <w:bCs/>
          <w:szCs w:val="24"/>
        </w:rPr>
        <w:t xml:space="preserve">ος): </w:t>
      </w:r>
      <w:r>
        <w:rPr>
          <w:rFonts w:eastAsia="Times New Roman"/>
          <w:szCs w:val="24"/>
        </w:rPr>
        <w:t>Κυρίες και κύριοι συνάδελφοι, αρχίζει η συνεδρίαση.</w:t>
      </w:r>
    </w:p>
    <w:p w14:paraId="6A81F9EE" w14:textId="77777777" w:rsidR="005C5BEB" w:rsidRDefault="00201356">
      <w:pPr>
        <w:tabs>
          <w:tab w:val="left" w:pos="3695"/>
        </w:tabs>
        <w:spacing w:line="600" w:lineRule="auto"/>
        <w:ind w:firstLine="720"/>
        <w:contextualSpacing/>
        <w:jc w:val="both"/>
        <w:rPr>
          <w:rFonts w:eastAsia="Times New Roman"/>
          <w:szCs w:val="24"/>
        </w:rPr>
      </w:pPr>
      <w:r>
        <w:rPr>
          <w:rFonts w:eastAsia="Times New Roman"/>
          <w:szCs w:val="24"/>
        </w:rPr>
        <w:t>Θα ήθελα να ανακοινώσω στο Σώμα τα εξής:</w:t>
      </w:r>
    </w:p>
    <w:p w14:paraId="6A81F9EF" w14:textId="77777777" w:rsidR="005C5BEB" w:rsidRDefault="00201356">
      <w:pPr>
        <w:tabs>
          <w:tab w:val="left" w:pos="3695"/>
        </w:tabs>
        <w:spacing w:line="600" w:lineRule="auto"/>
        <w:ind w:firstLine="720"/>
        <w:contextualSpacing/>
        <w:jc w:val="both"/>
        <w:rPr>
          <w:rFonts w:eastAsia="Times New Roman"/>
          <w:szCs w:val="24"/>
        </w:rPr>
      </w:pPr>
      <w:r>
        <w:rPr>
          <w:rFonts w:eastAsia="Times New Roman"/>
          <w:szCs w:val="24"/>
        </w:rPr>
        <w:lastRenderedPageBreak/>
        <w:t xml:space="preserve">1) Οι Υπουργοί Περιβάλλοντος και Ενέργειας, Εσωτερικών και Διοικητικής Ανασυγκρότησης, Οικονομίας, Ανάπτυξης και Τουρισμού Εξωτερικών, Οικονομικών, Υποδομών, </w:t>
      </w:r>
      <w:r>
        <w:rPr>
          <w:rFonts w:eastAsia="Times New Roman"/>
          <w:szCs w:val="24"/>
        </w:rPr>
        <w:t>Μεταφορών και Δικτύων, Αγροτικής Ανάπτυξης και Τροφίμων, Ναυτιλίας και Νησιωτικής Πολιτικής και ο Αναπληρωτής Υπουργός Περιβάλλοντος και Ενέργειας κατέθεσαν στις 20</w:t>
      </w:r>
      <w:r>
        <w:rPr>
          <w:rFonts w:eastAsia="Times New Roman"/>
          <w:szCs w:val="24"/>
        </w:rPr>
        <w:t>-</w:t>
      </w:r>
      <w:r>
        <w:rPr>
          <w:rFonts w:eastAsia="Times New Roman"/>
          <w:szCs w:val="24"/>
        </w:rPr>
        <w:t>9</w:t>
      </w:r>
      <w:r>
        <w:rPr>
          <w:rFonts w:eastAsia="Times New Roman"/>
          <w:szCs w:val="24"/>
        </w:rPr>
        <w:t>-</w:t>
      </w:r>
      <w:r>
        <w:rPr>
          <w:rFonts w:eastAsia="Times New Roman"/>
          <w:szCs w:val="24"/>
        </w:rPr>
        <w:t xml:space="preserve">2016 σχέδιο νόμου: «Κύρωση της Συμφωνίας των </w:t>
      </w:r>
      <w:proofErr w:type="spellStart"/>
      <w:r>
        <w:rPr>
          <w:rFonts w:eastAsia="Times New Roman"/>
          <w:szCs w:val="24"/>
        </w:rPr>
        <w:t>Παρισίων</w:t>
      </w:r>
      <w:proofErr w:type="spellEnd"/>
      <w:r>
        <w:rPr>
          <w:rFonts w:eastAsia="Times New Roman"/>
          <w:szCs w:val="24"/>
        </w:rPr>
        <w:t xml:space="preserve"> στη Σύμβαση-πλαίσιο των Ηνωμένων Εθ</w:t>
      </w:r>
      <w:r>
        <w:rPr>
          <w:rFonts w:eastAsia="Times New Roman"/>
          <w:szCs w:val="24"/>
        </w:rPr>
        <w:t>νών για την κλιματική αλλαγή».</w:t>
      </w:r>
    </w:p>
    <w:p w14:paraId="6A81F9F0" w14:textId="77777777" w:rsidR="005C5BEB" w:rsidRDefault="00201356">
      <w:pPr>
        <w:tabs>
          <w:tab w:val="left" w:pos="3695"/>
        </w:tabs>
        <w:spacing w:line="600" w:lineRule="auto"/>
        <w:ind w:firstLine="720"/>
        <w:contextualSpacing/>
        <w:jc w:val="both"/>
        <w:rPr>
          <w:rFonts w:eastAsia="Times New Roman"/>
          <w:szCs w:val="24"/>
        </w:rPr>
      </w:pPr>
      <w:r>
        <w:rPr>
          <w:rFonts w:eastAsia="Times New Roman"/>
          <w:szCs w:val="24"/>
        </w:rPr>
        <w:t>2) Οι Υπουργοί Παιδείας, Έρευνας και Θρησκευμάτων, Οικονομικών, Οικονομίας Ανάπτυξης και Τουρισμού, Εσωτερικών και Διοικητικής Ανασυγκρότησης και οι Αναπληρωτές Υπουργοί Εσωτερικών και Διοικητικής Ανασυγκρότησης, Παιδείας, Έρ</w:t>
      </w:r>
      <w:r>
        <w:rPr>
          <w:rFonts w:eastAsia="Times New Roman"/>
          <w:szCs w:val="24"/>
        </w:rPr>
        <w:t>ευνας και Θρησκευμάτων και Οικονομικών κατέθεσαν στις 20</w:t>
      </w:r>
      <w:r>
        <w:rPr>
          <w:rFonts w:eastAsia="Times New Roman"/>
          <w:szCs w:val="24"/>
        </w:rPr>
        <w:t>-</w:t>
      </w:r>
      <w:r>
        <w:rPr>
          <w:rFonts w:eastAsia="Times New Roman"/>
          <w:szCs w:val="24"/>
        </w:rPr>
        <w:t>9</w:t>
      </w:r>
      <w:r>
        <w:rPr>
          <w:rFonts w:eastAsia="Times New Roman"/>
          <w:szCs w:val="24"/>
        </w:rPr>
        <w:t>-</w:t>
      </w:r>
      <w:r>
        <w:rPr>
          <w:rFonts w:eastAsia="Times New Roman"/>
          <w:szCs w:val="24"/>
        </w:rPr>
        <w:t>2016 σχέδιο νόμου: «Ελληνικό Ίδρυμα Έρευνας και Καινοτομίας και άλλες διατάξεις».</w:t>
      </w:r>
    </w:p>
    <w:p w14:paraId="6A81F9F1" w14:textId="77777777" w:rsidR="005C5BEB" w:rsidRDefault="00201356">
      <w:pPr>
        <w:tabs>
          <w:tab w:val="left" w:pos="3695"/>
        </w:tabs>
        <w:spacing w:line="600" w:lineRule="auto"/>
        <w:ind w:firstLine="720"/>
        <w:contextualSpacing/>
        <w:jc w:val="both"/>
        <w:rPr>
          <w:rFonts w:eastAsia="Times New Roman"/>
          <w:szCs w:val="24"/>
        </w:rPr>
      </w:pPr>
      <w:r>
        <w:rPr>
          <w:rFonts w:eastAsia="Times New Roman"/>
          <w:szCs w:val="24"/>
        </w:rPr>
        <w:t>Παραπέμπονται στις αρμόδιες Διαρκείς Επιτροπές.</w:t>
      </w:r>
    </w:p>
    <w:p w14:paraId="6A81F9F2" w14:textId="77777777" w:rsidR="005C5BEB" w:rsidRDefault="00201356">
      <w:pPr>
        <w:tabs>
          <w:tab w:val="left" w:pos="3695"/>
        </w:tabs>
        <w:spacing w:line="600" w:lineRule="auto"/>
        <w:ind w:firstLine="720"/>
        <w:jc w:val="both"/>
        <w:rPr>
          <w:rFonts w:eastAsia="Times New Roman"/>
          <w:szCs w:val="24"/>
        </w:rPr>
      </w:pPr>
      <w:r>
        <w:rPr>
          <w:rFonts w:eastAsia="Times New Roman"/>
          <w:szCs w:val="24"/>
        </w:rPr>
        <w:lastRenderedPageBreak/>
        <w:t xml:space="preserve">Επίσης, η Διαρκής Επιτροπή Παραγωγής και Εμπορίου, καταθέτει την </w:t>
      </w:r>
      <w:r>
        <w:rPr>
          <w:rFonts w:eastAsia="Times New Roman"/>
          <w:szCs w:val="24"/>
        </w:rPr>
        <w:t>έκ</w:t>
      </w:r>
      <w:r>
        <w:rPr>
          <w:rFonts w:eastAsia="Times New Roman"/>
          <w:szCs w:val="24"/>
        </w:rPr>
        <w:t xml:space="preserve">θεσή </w:t>
      </w:r>
      <w:r>
        <w:rPr>
          <w:rFonts w:eastAsia="Times New Roman"/>
          <w:szCs w:val="24"/>
        </w:rPr>
        <w:t>της στο σχέδιο νόμου του Υπουργείου Περιβάλλοντος και Ενέργειας</w:t>
      </w:r>
      <w:r>
        <w:rPr>
          <w:rFonts w:eastAsia="Times New Roman"/>
          <w:szCs w:val="24"/>
        </w:rPr>
        <w:t>:</w:t>
      </w:r>
      <w:r>
        <w:rPr>
          <w:rFonts w:eastAsia="Times New Roman"/>
          <w:szCs w:val="24"/>
        </w:rPr>
        <w:t xml:space="preserve"> «Δασικές Συνεταιριστικές Οργανώσεις και άλλες διατάξεις.».</w:t>
      </w:r>
    </w:p>
    <w:p w14:paraId="6A81F9F3" w14:textId="77777777" w:rsidR="005C5BEB" w:rsidRDefault="00201356">
      <w:pPr>
        <w:tabs>
          <w:tab w:val="left" w:pos="3695"/>
        </w:tabs>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εισερχόμαστε στην ημερήσια διάταξη της</w:t>
      </w:r>
    </w:p>
    <w:p w14:paraId="6A81F9F4" w14:textId="77777777" w:rsidR="005C5BEB" w:rsidRDefault="00201356">
      <w:pPr>
        <w:spacing w:line="600" w:lineRule="auto"/>
        <w:ind w:firstLine="720"/>
        <w:contextualSpacing/>
        <w:jc w:val="center"/>
        <w:rPr>
          <w:rFonts w:eastAsia="Times New Roman" w:cs="Times New Roman"/>
          <w:b/>
          <w:szCs w:val="24"/>
        </w:rPr>
      </w:pPr>
      <w:r>
        <w:rPr>
          <w:rFonts w:eastAsia="Times New Roman" w:cs="Times New Roman"/>
          <w:b/>
          <w:szCs w:val="24"/>
        </w:rPr>
        <w:t>ΝΟΜΟΘΕΤΙΚΗΣ ΕΡΓΑΣΙΑΣ</w:t>
      </w:r>
    </w:p>
    <w:p w14:paraId="6A81F9F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Μόνη συζήτηση επί της αρχής, των άρθρ</w:t>
      </w:r>
      <w:r>
        <w:rPr>
          <w:rFonts w:eastAsia="Times New Roman" w:cs="Times New Roman"/>
          <w:szCs w:val="24"/>
        </w:rPr>
        <w:t>ων και του συνόλου του σχεδίου νόμου του Υπουργείου Αγροτικής Ανάπτυξης και Τροφίμων</w:t>
      </w:r>
      <w:r>
        <w:rPr>
          <w:rFonts w:eastAsia="Times New Roman" w:cs="Times New Roman"/>
          <w:szCs w:val="24"/>
        </w:rPr>
        <w:t>:</w:t>
      </w:r>
      <w:r>
        <w:rPr>
          <w:rFonts w:eastAsia="Times New Roman" w:cs="Times New Roman"/>
          <w:szCs w:val="24"/>
        </w:rPr>
        <w:t xml:space="preserve"> «Κύρωση του Μνημονίου Κατανόησης μεταξύ του Υπουργείου Αγροτικής Ανάπτυξης και Τροφίμων της Ελληνικής Δημοκρατίας και του Υπουργείου Γεωργίας και Εγγείων Βελτιώσεων της Α</w:t>
      </w:r>
      <w:r>
        <w:rPr>
          <w:rFonts w:eastAsia="Times New Roman" w:cs="Times New Roman"/>
          <w:szCs w:val="24"/>
        </w:rPr>
        <w:t>ραβικής Δημοκρατίας της Αιγύπτου για συνεργασία στον τομέα της αλιείας και της υδατοκαλλιέργειας».</w:t>
      </w:r>
    </w:p>
    <w:p w14:paraId="6A81F9F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Το νομοσχέδιο ψηφίστηκε στη Διαρκή Επιτροπή κατά πλειοψηφία. Εισάγεται προς συζήτηση στη Βουλή με τη διαδικασία του άρθρου 108 του Κανονισμού της Βουλής, δηλ</w:t>
      </w:r>
      <w:r>
        <w:rPr>
          <w:rFonts w:eastAsia="Times New Roman" w:cs="Times New Roman"/>
          <w:szCs w:val="24"/>
        </w:rPr>
        <w:t xml:space="preserve">αδή μπορούν να λάβουν τον λόγο όσοι έχουν αντίρρηση επί της κυρώσεως αυτής της </w:t>
      </w:r>
      <w:r>
        <w:rPr>
          <w:rFonts w:eastAsia="Times New Roman" w:cs="Times New Roman"/>
          <w:szCs w:val="24"/>
        </w:rPr>
        <w:t>συμφωνίας</w:t>
      </w:r>
      <w:r>
        <w:rPr>
          <w:rFonts w:eastAsia="Times New Roman" w:cs="Times New Roman"/>
          <w:szCs w:val="24"/>
        </w:rPr>
        <w:t>.</w:t>
      </w:r>
    </w:p>
    <w:p w14:paraId="6A81F9F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Ωστόσο, επειδή έχουν κατατεθεί η υπ’ αριθμόν 675/59 υπουργική </w:t>
      </w:r>
      <w:r>
        <w:rPr>
          <w:rFonts w:eastAsia="Times New Roman" w:cs="Times New Roman"/>
          <w:bCs/>
          <w:szCs w:val="24"/>
        </w:rPr>
        <w:t>τροπολογία</w:t>
      </w:r>
      <w:r>
        <w:rPr>
          <w:rFonts w:eastAsia="Times New Roman" w:cs="Times New Roman"/>
          <w:szCs w:val="24"/>
        </w:rPr>
        <w:t xml:space="preserve"> και η υπ’ αριθμόν 674/58 βουλευτική </w:t>
      </w:r>
      <w:r>
        <w:rPr>
          <w:rFonts w:eastAsia="Times New Roman" w:cs="Times New Roman"/>
          <w:bCs/>
          <w:szCs w:val="24"/>
        </w:rPr>
        <w:t>τροπολογία</w:t>
      </w:r>
      <w:r>
        <w:rPr>
          <w:rFonts w:eastAsia="Times New Roman" w:cs="Times New Roman"/>
          <w:szCs w:val="24"/>
        </w:rPr>
        <w:t>, προτείνω αρχικά να τοποθετηθούν επί της αρχής</w:t>
      </w:r>
      <w:r>
        <w:rPr>
          <w:rFonts w:eastAsia="Times New Roman" w:cs="Times New Roman"/>
          <w:szCs w:val="24"/>
        </w:rPr>
        <w:t xml:space="preserve"> του σχεδίου νόμου ο κ. Ηλίας </w:t>
      </w:r>
      <w:proofErr w:type="spellStart"/>
      <w:r>
        <w:rPr>
          <w:rFonts w:eastAsia="Times New Roman" w:cs="Times New Roman"/>
          <w:szCs w:val="24"/>
        </w:rPr>
        <w:t>Παναγιώταρος</w:t>
      </w:r>
      <w:proofErr w:type="spellEnd"/>
      <w:r>
        <w:rPr>
          <w:rFonts w:eastAsia="Times New Roman" w:cs="Times New Roman"/>
          <w:szCs w:val="24"/>
        </w:rPr>
        <w:t xml:space="preserve"> από τον Λαϊκό Σύνδεσμο-Χρυσή Αυγή και ο κ. Νικόλαος Μωραΐτης από το ΚΚΕ που καταψήφισαν στη Διαρκή Επιτροπή, καθώς να τοποθετηθεί και ο αρμόδιος Υπουργός για πέντε λεπτά της ώρας.</w:t>
      </w:r>
    </w:p>
    <w:p w14:paraId="6A81F9F8" w14:textId="77777777" w:rsidR="005C5BEB" w:rsidRDefault="00201356">
      <w:pPr>
        <w:spacing w:line="600" w:lineRule="auto"/>
        <w:ind w:firstLine="720"/>
        <w:contextualSpacing/>
        <w:jc w:val="both"/>
        <w:rPr>
          <w:rFonts w:eastAsia="Times New Roman" w:cs="Times New Roman"/>
          <w:bCs/>
          <w:szCs w:val="24"/>
        </w:rPr>
      </w:pPr>
      <w:r>
        <w:rPr>
          <w:rFonts w:eastAsia="Times New Roman" w:cs="Times New Roman"/>
          <w:szCs w:val="24"/>
        </w:rPr>
        <w:t xml:space="preserve">Στη συνέχεια θα δοθεί ο λόγος σε </w:t>
      </w:r>
      <w:r>
        <w:rPr>
          <w:rFonts w:eastAsia="Times New Roman" w:cs="Times New Roman"/>
          <w:szCs w:val="24"/>
        </w:rPr>
        <w:t xml:space="preserve">όσους εκ των εισηγητών, ειδικών αγορητών, Κοινοβουλευτικών Εκπροσώπων και ομιλητών επιθυμούν να τοποθετηθούν επί των </w:t>
      </w:r>
      <w:r>
        <w:rPr>
          <w:rFonts w:eastAsia="Times New Roman" w:cs="Times New Roman"/>
          <w:bCs/>
          <w:szCs w:val="24"/>
        </w:rPr>
        <w:t>τροπολογιών, ο καθένας για πέντε λεπτά.</w:t>
      </w:r>
    </w:p>
    <w:p w14:paraId="6A81F9F9" w14:textId="77777777" w:rsidR="005C5BEB" w:rsidRDefault="00201356">
      <w:pPr>
        <w:spacing w:line="600" w:lineRule="auto"/>
        <w:ind w:firstLine="720"/>
        <w:contextualSpacing/>
        <w:jc w:val="both"/>
        <w:rPr>
          <w:rFonts w:eastAsia="Times New Roman" w:cs="Times New Roman"/>
          <w:bCs/>
          <w:szCs w:val="24"/>
        </w:rPr>
      </w:pPr>
      <w:r>
        <w:rPr>
          <w:rFonts w:eastAsia="Times New Roman" w:cs="Times New Roman"/>
          <w:bCs/>
          <w:szCs w:val="24"/>
        </w:rPr>
        <w:lastRenderedPageBreak/>
        <w:t>Αφού ολοκληρωθεί και η συζήτηση επί των τροπολογιών, με την τοποθέτηση του αρμόδιου Υπουργού, θα πρ</w:t>
      </w:r>
      <w:r>
        <w:rPr>
          <w:rFonts w:eastAsia="Times New Roman" w:cs="Times New Roman"/>
          <w:bCs/>
          <w:szCs w:val="24"/>
        </w:rPr>
        <w:t xml:space="preserve">οχωρήσουμε στην ψηφοφορία. </w:t>
      </w:r>
    </w:p>
    <w:p w14:paraId="6A81F9F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Cs/>
          <w:szCs w:val="24"/>
        </w:rPr>
        <w:t>Συμφωνεί το Σώμα;</w:t>
      </w:r>
    </w:p>
    <w:p w14:paraId="6A81F9F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ΠΟΛΛΟΙ ΒΟΥΛΕΥΤΕΣ: </w:t>
      </w:r>
      <w:r>
        <w:rPr>
          <w:rFonts w:eastAsia="Times New Roman" w:cs="Times New Roman"/>
          <w:szCs w:val="24"/>
        </w:rPr>
        <w:t>Μάλιστα, μάλιστα.</w:t>
      </w:r>
    </w:p>
    <w:p w14:paraId="6A81F9F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w:t>
      </w:r>
      <w:r>
        <w:rPr>
          <w:rFonts w:eastAsia="Times New Roman" w:cs="Times New Roman"/>
          <w:szCs w:val="24"/>
        </w:rPr>
        <w:t>Συνεπώς τ</w:t>
      </w:r>
      <w:r>
        <w:rPr>
          <w:rFonts w:eastAsia="Times New Roman" w:cs="Times New Roman"/>
          <w:szCs w:val="24"/>
        </w:rPr>
        <w:t xml:space="preserve">ο Σώμα </w:t>
      </w:r>
      <w:r>
        <w:rPr>
          <w:rFonts w:eastAsia="Times New Roman" w:cs="Times New Roman"/>
          <w:szCs w:val="24"/>
        </w:rPr>
        <w:t>συμφώνησε</w:t>
      </w:r>
      <w:r>
        <w:rPr>
          <w:rFonts w:eastAsia="Times New Roman" w:cs="Times New Roman"/>
          <w:szCs w:val="24"/>
        </w:rPr>
        <w:t xml:space="preserve">. </w:t>
      </w:r>
    </w:p>
    <w:p w14:paraId="6A81F9F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Όμως, έχουμε ένα καθορισμένο πλαίσιο χρόνου. Μέχρι στις 19.00΄ αυτή η διαδικασία που περιέγραψα, πρέπει να έχει </w:t>
      </w:r>
      <w:r>
        <w:rPr>
          <w:rFonts w:eastAsia="Times New Roman" w:cs="Times New Roman"/>
          <w:szCs w:val="24"/>
        </w:rPr>
        <w:t>τελειώσει, για να ακολουθήσει η διαδικασία για τις αιτήσεις άρσης ασυλίας Βουλευτών.</w:t>
      </w:r>
    </w:p>
    <w:p w14:paraId="6A81F9F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w:t>
      </w:r>
      <w:proofErr w:type="spellStart"/>
      <w:r>
        <w:rPr>
          <w:rFonts w:eastAsia="Times New Roman" w:cs="Times New Roman"/>
          <w:szCs w:val="24"/>
        </w:rPr>
        <w:t>Παναγιώταρος</w:t>
      </w:r>
      <w:proofErr w:type="spellEnd"/>
      <w:r>
        <w:rPr>
          <w:rFonts w:eastAsia="Times New Roman" w:cs="Times New Roman"/>
          <w:szCs w:val="24"/>
        </w:rPr>
        <w:t xml:space="preserve"> για πέντε λεπτά.</w:t>
      </w:r>
    </w:p>
    <w:p w14:paraId="6A81F9F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ΗΛΙΑΣ ΠΑΝΑΓΙΩΤΑΡΟΣ: </w:t>
      </w:r>
      <w:r>
        <w:rPr>
          <w:rFonts w:eastAsia="Times New Roman"/>
          <w:color w:val="000000"/>
          <w:szCs w:val="24"/>
        </w:rPr>
        <w:t>Ευχαριστώ, κύριε Πρόεδρε.</w:t>
      </w:r>
      <w:r>
        <w:rPr>
          <w:rFonts w:eastAsia="Times New Roman" w:cs="Times New Roman"/>
          <w:szCs w:val="24"/>
        </w:rPr>
        <w:t xml:space="preserve"> </w:t>
      </w:r>
    </w:p>
    <w:p w14:paraId="6A81FA0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Η παρούσα κύρωση αφορά ένα μνημόνιο συνεργασίας, το οποίο είχε υπογραφεί πρ</w:t>
      </w:r>
      <w:r>
        <w:rPr>
          <w:rFonts w:eastAsia="Times New Roman" w:cs="Times New Roman"/>
          <w:szCs w:val="24"/>
        </w:rPr>
        <w:t xml:space="preserve">ιν από δύο περίπου έτη. Ειδικότερα, κατά την αιτιολογική έκθεση, στόχος των μερών είναι η αύξηση της επισιτιστικής </w:t>
      </w:r>
      <w:r>
        <w:rPr>
          <w:rFonts w:eastAsia="Times New Roman" w:cs="Times New Roman"/>
          <w:szCs w:val="24"/>
        </w:rPr>
        <w:lastRenderedPageBreak/>
        <w:t>ασφάλειας και της οικονομικής ανάπτυξης των χωρών, η προώθηση ερευνών και μελετών στον τομέα της αλιείας και της υδατοκαλλιέργειας.</w:t>
      </w:r>
    </w:p>
    <w:p w14:paraId="6A81FA0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Αυτή η συ</w:t>
      </w:r>
      <w:r>
        <w:rPr>
          <w:rFonts w:eastAsia="Times New Roman" w:cs="Times New Roman"/>
          <w:szCs w:val="24"/>
        </w:rPr>
        <w:t xml:space="preserve">νεργασία επιτυγχάνεται, κατά τους υπογράφοντες το μνημόνιο, διά της ανταλλαγής πληροφοριών και στατιστικών δεδομένων, </w:t>
      </w:r>
      <w:r>
        <w:rPr>
          <w:rFonts w:eastAsia="Times New Roman" w:cs="Times New Roman"/>
          <w:szCs w:val="24"/>
        </w:rPr>
        <w:t xml:space="preserve">της </w:t>
      </w:r>
      <w:r>
        <w:rPr>
          <w:rFonts w:eastAsia="Times New Roman" w:cs="Times New Roman"/>
          <w:szCs w:val="24"/>
        </w:rPr>
        <w:t>ενθάρρυνσης επενδύσεων της ιχθυοκαλλιέργειας και της εκπόνησης ερευνών.</w:t>
      </w:r>
    </w:p>
    <w:p w14:paraId="6A81FA0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Ο βασικός μας προβληματισμός αφορά στην ουσία του μνημονίου. Ο</w:t>
      </w:r>
      <w:r>
        <w:rPr>
          <w:rFonts w:eastAsia="Times New Roman" w:cs="Times New Roman"/>
          <w:szCs w:val="24"/>
        </w:rPr>
        <w:t xml:space="preserve">ι διατάξεις της παρούσας κύρωσης είναι τόσο γενικές, ώστε να μην αντιλαμβάνεται κανείς τα ακριβή θέματα τα οποία ρυθμίζονται και τον τελικό στόχο αυτής της κύρωσης. </w:t>
      </w:r>
    </w:p>
    <w:p w14:paraId="6A81FA0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Στη βάση αυτής της σκέψης γεννώνται και οι δικές μας επιφυλάξεις και αμφιβολίες. Η πρακτικ</w:t>
      </w:r>
      <w:r>
        <w:rPr>
          <w:rFonts w:eastAsia="Times New Roman" w:cs="Times New Roman"/>
          <w:szCs w:val="24"/>
        </w:rPr>
        <w:t xml:space="preserve">ή έχει αποδείξει πως τα μνημόνια, οι συμβάσεις, οι συνθήκες -μικρή σημασία έχει η εννοιολογική προσέγγιση- </w:t>
      </w:r>
      <w:r>
        <w:rPr>
          <w:rFonts w:eastAsia="Times New Roman"/>
          <w:szCs w:val="24"/>
        </w:rPr>
        <w:t>οι οποίες</w:t>
      </w:r>
      <w:r>
        <w:rPr>
          <w:rFonts w:eastAsia="Times New Roman" w:cs="Times New Roman"/>
          <w:szCs w:val="24"/>
        </w:rPr>
        <w:t xml:space="preserve"> είναι αόριστες, επιτρέπουν, κατά την εφαρμογή τους, την επιβολή των διαθέσεων και των μέτρων του ισχυρότερου.</w:t>
      </w:r>
    </w:p>
    <w:p w14:paraId="6A81FA0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Αυτό το οποίο θέλουμε εμείς ν</w:t>
      </w:r>
      <w:r>
        <w:rPr>
          <w:rFonts w:eastAsia="Times New Roman" w:cs="Times New Roman"/>
          <w:szCs w:val="24"/>
        </w:rPr>
        <w:t xml:space="preserve">α επισημάνουμε είναι ότι δεν προσδιορίζονται πουθενά στη σύμβαση ο ρόλος κάθε χώρας και ο τρόπος με τον οποίο προστατεύονται τα θαλάσσια δικαιώματα της Ελλάδος και σίγουρα δεν εξασφαλίζεται η μη παραβίαση αυτών, στο όνομα ενός μνημονίου συνεργασίας. </w:t>
      </w:r>
    </w:p>
    <w:p w14:paraId="6A81FA0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Είναι</w:t>
      </w:r>
      <w:r>
        <w:rPr>
          <w:rFonts w:eastAsia="Times New Roman" w:cs="Times New Roman"/>
          <w:szCs w:val="24"/>
        </w:rPr>
        <w:t xml:space="preserve"> δεδομένη και αδιαμφησβήτητη η σημασία της αλιείας, η ανάπτυξη της ιχθυοκαλλιέργειας για τη χώρα μας ως πρωτογενής τομέας παραγωγής. Πλην όμως για ακόμα μία φορά παρατηρείται το εξής φαινόμενο, η Κυβέρνηση πράττει το έλασσον και όχι το μείζον, επιδιώκει να</w:t>
      </w:r>
      <w:r>
        <w:rPr>
          <w:rFonts w:eastAsia="Times New Roman" w:cs="Times New Roman"/>
          <w:szCs w:val="24"/>
        </w:rPr>
        <w:t xml:space="preserve"> ενισχύσει τη συνεργασία στον συγκεκριμένο τομέα στη Μεσόγειο, χωρίς προηγουμένως να έχει σαφή πολιτική, ώστε να αξιοποιήσει αφ</w:t>
      </w:r>
      <w:r>
        <w:rPr>
          <w:rFonts w:eastAsia="Times New Roman" w:cs="Times New Roman"/>
          <w:szCs w:val="24"/>
        </w:rPr>
        <w:t xml:space="preserve">’ </w:t>
      </w:r>
      <w:r>
        <w:rPr>
          <w:rFonts w:eastAsia="Times New Roman" w:cs="Times New Roman"/>
          <w:szCs w:val="24"/>
        </w:rPr>
        <w:t>ενός τον αλιευτικό πλούτο και να προστατεύσει το θαλάσσιο περιβάλλον και αφ</w:t>
      </w:r>
      <w:r>
        <w:rPr>
          <w:rFonts w:eastAsia="Times New Roman" w:cs="Times New Roman"/>
          <w:szCs w:val="24"/>
        </w:rPr>
        <w:t xml:space="preserve">’ </w:t>
      </w:r>
      <w:r>
        <w:rPr>
          <w:rFonts w:eastAsia="Times New Roman" w:cs="Times New Roman"/>
          <w:szCs w:val="24"/>
        </w:rPr>
        <w:t>ετέρου να δώσει κίνητρα στον Έλληνα να ασχοληθεί κ</w:t>
      </w:r>
      <w:r>
        <w:rPr>
          <w:rFonts w:eastAsia="Times New Roman" w:cs="Times New Roman"/>
          <w:szCs w:val="24"/>
        </w:rPr>
        <w:t>αι να δραστηριοποιηθεί στον τομέα της αλιείας. Απεναντίας, η Κυβέρνηση αδιαφορεί επίμονα για τον Έλληνα πολίτη και προστατεύει, μέσω του παρόντος μνημονίου, τον αλλοδαπό εργαζόμενο για μία ακόμα φορά.</w:t>
      </w:r>
    </w:p>
    <w:p w14:paraId="6A81FA0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Υπάρχει πράγματι έλλειψη Ελλήνων αλιεργατών και το εργα</w:t>
      </w:r>
      <w:r>
        <w:rPr>
          <w:rFonts w:eastAsia="Times New Roman" w:cs="Times New Roman"/>
          <w:szCs w:val="24"/>
        </w:rPr>
        <w:t>τικό δυναμικό, επαναλαμβάνω, στο πρωτογενή αυτόν τομέα παραγωγής, στο σύνολό του, είναι αλλοδαποί, κατά βάση Αιγύπτιοι. Η Ελλάδα πασχίζει να διασφαλίσει την ομαλή είσοδο και εργασία των ανωτέρω, σύμφωνα με το εν λόγω μνημόνιο. Εκδίδει άδειες εισόδου, άδειε</w:t>
      </w:r>
      <w:r>
        <w:rPr>
          <w:rFonts w:eastAsia="Times New Roman" w:cs="Times New Roman"/>
          <w:szCs w:val="24"/>
        </w:rPr>
        <w:t xml:space="preserve">ς εργασίας. Πολλές φορές θεσπίζονται διατάξεις υπερπροστατευτικές των εργασιακών τους δικαιωμάτων, όπως γίνεται σε κάθε ευνομούμενο κράτος. </w:t>
      </w:r>
    </w:p>
    <w:p w14:paraId="6A81FA0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Όφειλε, όμως, πριν από αυτό να έχει πράξει τα δέοντα για τον Έλληνα πολίτη, που μαστίζεται από την ανεργία και αν κ</w:t>
      </w:r>
      <w:r>
        <w:rPr>
          <w:rFonts w:eastAsia="Times New Roman" w:cs="Times New Roman"/>
          <w:szCs w:val="24"/>
        </w:rPr>
        <w:t xml:space="preserve">αταφέρει να εισέλθει και να δραστηριοποιηθεί στον συγκεκριμένο τομέα παραγωγής, η αντιμετώπιση της πολιτείας, μέσω της </w:t>
      </w:r>
      <w:proofErr w:type="spellStart"/>
      <w:r>
        <w:rPr>
          <w:rFonts w:eastAsia="Times New Roman" w:cs="Times New Roman"/>
          <w:szCs w:val="24"/>
        </w:rPr>
        <w:t>υπερφορολόγησης</w:t>
      </w:r>
      <w:proofErr w:type="spellEnd"/>
      <w:r>
        <w:rPr>
          <w:rFonts w:eastAsia="Times New Roman" w:cs="Times New Roman"/>
          <w:szCs w:val="24"/>
        </w:rPr>
        <w:t>, τον αποθαρρύνει για κάθε περαιτέρω ενασχόληση.</w:t>
      </w:r>
    </w:p>
    <w:p w14:paraId="6A81FA08"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Θεσπίστε ένα δίκαιο φορολογικό σύστημα, δώστε κίνητρα στον Έλληνα να ασχο</w:t>
      </w:r>
      <w:r>
        <w:rPr>
          <w:rFonts w:eastAsia="Times New Roman"/>
          <w:szCs w:val="24"/>
        </w:rPr>
        <w:t xml:space="preserve">ληθεί με την πρωτογενή παραγωγή, αυξήστε τις επενδύσεις στον κλάδο της αλιείας, προστατεύοντας συγχρόνως τη βάση </w:t>
      </w:r>
      <w:r>
        <w:rPr>
          <w:rFonts w:eastAsia="Times New Roman"/>
          <w:szCs w:val="24"/>
        </w:rPr>
        <w:lastRenderedPageBreak/>
        <w:t>αυτής, δηλαδή το εργατικό δυναμικό και εν συνεχεία δοκιμάστε να χτίσετε σχέσεις συνεργασίας με τα λοιπά κράτη της Μεσογείου.</w:t>
      </w:r>
    </w:p>
    <w:p w14:paraId="6A81FA09"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Στο σημείο αυτό επ</w:t>
      </w:r>
      <w:r>
        <w:rPr>
          <w:rFonts w:eastAsia="Times New Roman"/>
          <w:szCs w:val="24"/>
        </w:rPr>
        <w:t>ισημαίνουμε ξανά το εξής, διότι αποτελεί πάγια τακτική των ελληνικών κυβερνήσεων η υποταγή στις ξένες προσταγές χάριν μιας υποτιθέμενης διατήρησης καλών διπλωματικών σχέσεων. Στόχος όφειλε να είναι όχι η υπογραφή μνημονίων άνευ περιεχομένου και αντικρίσματ</w:t>
      </w:r>
      <w:r>
        <w:rPr>
          <w:rFonts w:eastAsia="Times New Roman"/>
          <w:szCs w:val="24"/>
        </w:rPr>
        <w:t>ος, αλλά η εφαρμογή μιας στιβαρής εξωτερικής πολιτικής και η οριοθέτηση της ΑΟΖ, προκειμένου να αναδειχθεί η τεράστια πηγή πλούτου της Ελλάδας και η ισχύς της εν συνεχεία. Μια ολοκληρωμένη πολιτική επιβάλλεται να έχει ως οραματικό στόχο το σχεδιασμό της ελ</w:t>
      </w:r>
      <w:r>
        <w:rPr>
          <w:rFonts w:eastAsia="Times New Roman"/>
          <w:szCs w:val="24"/>
        </w:rPr>
        <w:t xml:space="preserve">ληνικής ΑΟΖ. </w:t>
      </w:r>
    </w:p>
    <w:p w14:paraId="6A81FA0A"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Δεν υποστηρίζουμε ότι όλα τα δεινά της χώρας μας θα λυθούν με τη θέσπιση της ΑΟΖ αλλά αυτή η τελευταία κίνηση θα αντανακλά τη διάθεση προστασίας των ελληνικών συμφερόντων. Και ο πιο αδαής μπορεί να αντιληφθεί ότι τα ζητήματα του Δικαίου της Θ</w:t>
      </w:r>
      <w:r>
        <w:rPr>
          <w:rFonts w:eastAsia="Times New Roman"/>
          <w:szCs w:val="24"/>
        </w:rPr>
        <w:t xml:space="preserve">άλασσας μπορεί να αποτελούν πεδίο πολιτικών και στρατιωτικών αντιπαραθέσεων, δεδομένου ότι διακυβεύονται τεράστια οικονομικά μεγέθη. </w:t>
      </w:r>
    </w:p>
    <w:p w14:paraId="6A81FA0B"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Σύμφωνα με τη συνθήκη του ΟΗΕ για το Δίκαιο της Θάλασσας, το 1982 </w:t>
      </w:r>
      <w:r>
        <w:rPr>
          <w:rFonts w:eastAsia="Times New Roman"/>
          <w:szCs w:val="24"/>
        </w:rPr>
        <w:t>αποκλειστική οικονομική ζώνη</w:t>
      </w:r>
      <w:r>
        <w:rPr>
          <w:rFonts w:eastAsia="Times New Roman"/>
          <w:szCs w:val="24"/>
        </w:rPr>
        <w:t xml:space="preserve"> </w:t>
      </w:r>
      <w:r>
        <w:rPr>
          <w:rFonts w:eastAsia="Times New Roman"/>
          <w:szCs w:val="24"/>
        </w:rPr>
        <w:t>θεωρείται η θαλάσσια έκταση εντός της οποίας ένα κράτος έχει δικαίωμα έρευνας ή άλλης εκμετάλλευσης όλων των θαλασσίων πόρων, συμπεριλαμβανομένης της παραγωγής ενέργειας από το νερό και τον άνεμο. Εκτείνεται πέραν των εθνικών υδάτων μιας χώρας, συνήθως δώδ</w:t>
      </w:r>
      <w:r>
        <w:rPr>
          <w:rFonts w:eastAsia="Times New Roman"/>
          <w:szCs w:val="24"/>
        </w:rPr>
        <w:t xml:space="preserve">εκα ναυτικών μιλίων, αλλά όχι πέραν των διακοσίων ναυτικών μιλίων από την ακτογραμμή ή γραμμή βάσης. </w:t>
      </w:r>
    </w:p>
    <w:p w14:paraId="6A81FA0C"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Επιχειρεί η Κυβέρνηση με το παρόν μνημόνιο να προάγει θαλάσσια έρευνα, την προστασία του θαλασσίου οικοσυστήματος και άλλα γενικά και αόριστα, χωρίς προηγ</w:t>
      </w:r>
      <w:r>
        <w:rPr>
          <w:rFonts w:eastAsia="Times New Roman"/>
          <w:szCs w:val="24"/>
        </w:rPr>
        <w:t xml:space="preserve">ουμένως να έχει </w:t>
      </w:r>
      <w:proofErr w:type="spellStart"/>
      <w:r>
        <w:rPr>
          <w:rFonts w:eastAsia="Times New Roman"/>
          <w:szCs w:val="24"/>
        </w:rPr>
        <w:t>οριοθετηθεί</w:t>
      </w:r>
      <w:proofErr w:type="spellEnd"/>
      <w:r>
        <w:rPr>
          <w:rFonts w:eastAsia="Times New Roman"/>
          <w:szCs w:val="24"/>
        </w:rPr>
        <w:t xml:space="preserve"> η ΑΟΖ. </w:t>
      </w:r>
    </w:p>
    <w:p w14:paraId="6A81FA0D"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 xml:space="preserve">Η απόφαση να προχωρήσει η Ελλάδα σε οριοθετήσεις θαλασσίων ζωνών με τις γειτονικές χώρες, κατά συνέπεια και με την Αίγυπτο, αποτελεί μέγιστη πολιτική απόφαση. Δυστυχώς, όμως, όλες οι ελληνικές κυβερνήσεις φοβούμενες τις </w:t>
      </w:r>
      <w:r>
        <w:rPr>
          <w:rFonts w:eastAsia="Times New Roman"/>
          <w:szCs w:val="24"/>
        </w:rPr>
        <w:t xml:space="preserve">αντιδράσεις της Τουρκίας δεν προωθούν τα ελληνικά συμφέροντα. </w:t>
      </w:r>
      <w:r>
        <w:rPr>
          <w:rFonts w:eastAsia="Times New Roman"/>
          <w:szCs w:val="24"/>
        </w:rPr>
        <w:lastRenderedPageBreak/>
        <w:t>Αντίθετα, το έτερο συμβαλλόμενο μέρος, η Αίγυπτος, ακολούθησε την πολιτική των λοιπών μεσογειακών κρατών από το 2003.</w:t>
      </w:r>
    </w:p>
    <w:p w14:paraId="6A81FA0E"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 xml:space="preserve">Συγκεκριμένα, το 2003 μεταξύ Κύπρου και Αιγύπτου υπεγράφη συμφωνία για τις </w:t>
      </w:r>
      <w:r>
        <w:rPr>
          <w:rFonts w:eastAsia="Times New Roman"/>
          <w:szCs w:val="24"/>
        </w:rPr>
        <w:t>α</w:t>
      </w:r>
      <w:r>
        <w:rPr>
          <w:rFonts w:eastAsia="Times New Roman"/>
          <w:szCs w:val="24"/>
        </w:rPr>
        <w:t xml:space="preserve">ποκλειστικές </w:t>
      </w:r>
      <w:r>
        <w:rPr>
          <w:rFonts w:eastAsia="Times New Roman"/>
          <w:szCs w:val="24"/>
        </w:rPr>
        <w:t>οικονομικές ζώνες</w:t>
      </w:r>
      <w:r>
        <w:rPr>
          <w:rFonts w:eastAsia="Times New Roman"/>
          <w:szCs w:val="24"/>
        </w:rPr>
        <w:t>. Στην Ανατολική Μεσόγειο, η ελληνική πλευρά όφειλε ήδη να έχει οριοθετήσει τη ζώνη σε σχέση με Κύπρο και Αίγυπτο. Υποχωρεί ωστόσο, προκειμένου να μην δυσαρεστήσει τους «γείτονες» Τούρκους.</w:t>
      </w:r>
    </w:p>
    <w:p w14:paraId="6A81FA0F"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 xml:space="preserve">Δεν πρέπει να λησμονούμε την </w:t>
      </w:r>
      <w:proofErr w:type="spellStart"/>
      <w:r>
        <w:rPr>
          <w:rFonts w:eastAsia="Times New Roman"/>
          <w:szCs w:val="24"/>
        </w:rPr>
        <w:t>παρεμβα</w:t>
      </w:r>
      <w:r>
        <w:rPr>
          <w:rFonts w:eastAsia="Times New Roman"/>
          <w:szCs w:val="24"/>
        </w:rPr>
        <w:t>τικότητα</w:t>
      </w:r>
      <w:proofErr w:type="spellEnd"/>
      <w:r>
        <w:rPr>
          <w:rFonts w:eastAsia="Times New Roman"/>
          <w:szCs w:val="24"/>
        </w:rPr>
        <w:t xml:space="preserve"> της Άγκυρας, η οποία καιροφυλακτεί. Η τουρκική πλευρά προσπαθούσε να εξαιρέσει τα νότια και ανατολικότερα ελληνικά νησιά από τη θέσπιση ΑΟΖ που συνθέτουν την ελληνική γραμμή βάσης, απέναντι στην Αίγυπτο.</w:t>
      </w:r>
    </w:p>
    <w:p w14:paraId="6A81FA10"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lastRenderedPageBreak/>
        <w:t xml:space="preserve">Για να μην πλατειάζουμε και </w:t>
      </w:r>
      <w:proofErr w:type="spellStart"/>
      <w:r>
        <w:rPr>
          <w:rFonts w:eastAsia="Times New Roman"/>
          <w:szCs w:val="24"/>
        </w:rPr>
        <w:t>απομακρυνόμεθα</w:t>
      </w:r>
      <w:proofErr w:type="spellEnd"/>
      <w:r>
        <w:rPr>
          <w:rFonts w:eastAsia="Times New Roman"/>
          <w:szCs w:val="24"/>
        </w:rPr>
        <w:t xml:space="preserve"> </w:t>
      </w:r>
      <w:r>
        <w:rPr>
          <w:rFonts w:eastAsia="Times New Roman"/>
          <w:szCs w:val="24"/>
        </w:rPr>
        <w:t>από την ουσία της παρούσας συζήτησης, αυτό που η Χρυσή Αυγή επισημαίνει είναι ότι η ελληνική Κυβέρνηση οφείλει να δράσει με γνώμονα το εθνικό συμφέρον και να μην περιορίζεται μόνο στην κύρωση κάποιων μνημονίων, απλά και μόνο γιατί κάποιοι τους το επιβάλλου</w:t>
      </w:r>
      <w:r>
        <w:rPr>
          <w:rFonts w:eastAsia="Times New Roman"/>
          <w:szCs w:val="24"/>
        </w:rPr>
        <w:t xml:space="preserve">ν. </w:t>
      </w:r>
    </w:p>
    <w:p w14:paraId="6A81FA11"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Η θέσπιση ΑΟΖ πρέπει να αποτελεί θεμελιώδη αρχή και θέση εθνικής εξωτερικής πολιτικής κατά την άσκηση των κυριαρχικών δικαιωμάτων ενός κράτους. Δεν υπάρχουν περιθώρια καθυστερήσεων και υπαναχωρήσεων σε αυτό το σοβαρότατο εθνικό ζήτημα, πλην όμως η παρο</w:t>
      </w:r>
      <w:r>
        <w:rPr>
          <w:rFonts w:eastAsia="Times New Roman"/>
          <w:szCs w:val="24"/>
        </w:rPr>
        <w:t>ύσα Κυβέρνηση, όπως και οι προηγούμενες, δεν έχει το πολιτικό και ηθικό ανάστημα για να το πράξει. Γι’ αυτό και καταψηφίζουμε την εν λόγω κύρωση μνημονίου.</w:t>
      </w:r>
    </w:p>
    <w:p w14:paraId="6A81FA12"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 xml:space="preserve">Για τις δύο τροπολογίες, μου επιτρέπετε να μιλήσω τώρα, γιατί μιλάω και επάνω στην </w:t>
      </w:r>
      <w:r>
        <w:rPr>
          <w:rFonts w:eastAsia="Times New Roman"/>
          <w:szCs w:val="24"/>
        </w:rPr>
        <w:t>επιτροπή</w:t>
      </w:r>
      <w:r>
        <w:rPr>
          <w:rFonts w:eastAsia="Times New Roman"/>
          <w:szCs w:val="24"/>
        </w:rPr>
        <w:t>, κύριε Π</w:t>
      </w:r>
      <w:r>
        <w:rPr>
          <w:rFonts w:eastAsia="Times New Roman"/>
          <w:szCs w:val="24"/>
        </w:rPr>
        <w:t xml:space="preserve">ρόεδρε; </w:t>
      </w:r>
    </w:p>
    <w:p w14:paraId="6A81FA13"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Εντάξει, μιλήστε τώρα.</w:t>
      </w:r>
    </w:p>
    <w:p w14:paraId="6A81FA14"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b/>
          <w:szCs w:val="24"/>
        </w:rPr>
        <w:lastRenderedPageBreak/>
        <w:t xml:space="preserve">ΗΛΙΑΣ ΠΑΝΑΓΙΩΤΑΡΟΣ: </w:t>
      </w:r>
      <w:r>
        <w:rPr>
          <w:rFonts w:eastAsia="Times New Roman"/>
          <w:szCs w:val="24"/>
        </w:rPr>
        <w:t xml:space="preserve">Για την μεν πρώτη, η οποία αφορά την αποζημίωση των αγροτών από ζημιές που προκαλούν τα ελάφια στις φυτικές καλλιέργειες στη </w:t>
      </w:r>
      <w:r>
        <w:rPr>
          <w:rFonts w:eastAsia="Times New Roman"/>
          <w:szCs w:val="24"/>
        </w:rPr>
        <w:t>Ν</w:t>
      </w:r>
      <w:r>
        <w:rPr>
          <w:rFonts w:eastAsia="Times New Roman"/>
          <w:szCs w:val="24"/>
        </w:rPr>
        <w:t>ήσο Ρόδο, δεν φέρουμε κάποια αντίρρηση. Όμως,</w:t>
      </w:r>
      <w:r>
        <w:rPr>
          <w:rFonts w:eastAsia="Times New Roman"/>
          <w:szCs w:val="24"/>
        </w:rPr>
        <w:t xml:space="preserve"> όπως υπάρχει μέριμνα για τα ελάφια και τις καταστροφές στη Ρόδο, θα έπρεπε να υπάρχει μέριμνα –και δεν έχει υπάρξει καιρό τώρα- για τις καταστροφές στην Πελοπόννησο, για την Αρκαδία πριν από δύο μήνες περίπου, για τη Μεσσηνία, για την Ηλεία, για τη Βόρεια</w:t>
      </w:r>
      <w:r>
        <w:rPr>
          <w:rFonts w:eastAsia="Times New Roman"/>
          <w:szCs w:val="24"/>
        </w:rPr>
        <w:t xml:space="preserve"> Ελλάδα και για άλλες περιοχές.</w:t>
      </w:r>
    </w:p>
    <w:p w14:paraId="6A81FA15"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 xml:space="preserve">Για την δεύτερη τροπολογία, που δίνεται μια παράταση στις </w:t>
      </w:r>
      <w:proofErr w:type="spellStart"/>
      <w:r>
        <w:rPr>
          <w:rFonts w:eastAsia="Times New Roman"/>
          <w:szCs w:val="24"/>
        </w:rPr>
        <w:t>αδειοδοτήσεις</w:t>
      </w:r>
      <w:proofErr w:type="spellEnd"/>
      <w:r>
        <w:rPr>
          <w:rFonts w:eastAsia="Times New Roman"/>
          <w:szCs w:val="24"/>
        </w:rPr>
        <w:t xml:space="preserve"> των κτηνοτροφικών εγκαταστάσεων, ναι, είναι σωστό, διότι κάποιοι άνθρωποι είναι ξεκρέμαστοι και δεν υπάρχει νομοθετικό πλαίσιο μέχρι στιγμής </w:t>
      </w:r>
      <w:r>
        <w:rPr>
          <w:rFonts w:eastAsia="Times New Roman"/>
          <w:szCs w:val="24"/>
        </w:rPr>
        <w:t>συγκεκριμένο, αλλά αυτό δείχνει και την προχειρότητα του ελληνικού κράτους.</w:t>
      </w:r>
    </w:p>
    <w:p w14:paraId="6A81FA16"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Ευχαριστώ πάρα πολύ.</w:t>
      </w:r>
    </w:p>
    <w:p w14:paraId="6A81FA17"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Κι εμείς ευχαριστούμε.</w:t>
      </w:r>
    </w:p>
    <w:p w14:paraId="6A81FA18"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t>Τον λόγο έχει ο κ. Νίκος Μωραΐτης από το ΚΚΕ.</w:t>
      </w:r>
    </w:p>
    <w:p w14:paraId="6A81FA19"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b/>
          <w:szCs w:val="24"/>
        </w:rPr>
        <w:t xml:space="preserve">ΝΙΚΟΛΑΟΣ ΜΩΡΑΪΤΗΣ: </w:t>
      </w:r>
      <w:r>
        <w:rPr>
          <w:rFonts w:eastAsia="Times New Roman"/>
          <w:szCs w:val="24"/>
        </w:rPr>
        <w:t>Ευχαριστώ, κύριε Πρόεδρε.</w:t>
      </w:r>
    </w:p>
    <w:p w14:paraId="6A81FA1A" w14:textId="77777777" w:rsidR="005C5BEB" w:rsidRDefault="00201356">
      <w:pPr>
        <w:tabs>
          <w:tab w:val="left" w:pos="2608"/>
        </w:tabs>
        <w:spacing w:line="600" w:lineRule="auto"/>
        <w:ind w:firstLine="720"/>
        <w:contextualSpacing/>
        <w:jc w:val="both"/>
        <w:rPr>
          <w:rFonts w:eastAsia="Times New Roman"/>
          <w:szCs w:val="24"/>
        </w:rPr>
      </w:pPr>
      <w:r>
        <w:rPr>
          <w:rFonts w:eastAsia="Times New Roman"/>
          <w:szCs w:val="24"/>
        </w:rPr>
        <w:lastRenderedPageBreak/>
        <w:t>Είχαμε τονίσ</w:t>
      </w:r>
      <w:r>
        <w:rPr>
          <w:rFonts w:eastAsia="Times New Roman"/>
          <w:szCs w:val="24"/>
        </w:rPr>
        <w:t xml:space="preserve">ει και στη συζήτηση στην </w:t>
      </w:r>
      <w:r>
        <w:rPr>
          <w:rFonts w:eastAsia="Times New Roman"/>
          <w:szCs w:val="24"/>
        </w:rPr>
        <w:t xml:space="preserve">επιτροπή </w:t>
      </w:r>
      <w:r>
        <w:rPr>
          <w:rFonts w:eastAsia="Times New Roman"/>
          <w:szCs w:val="24"/>
        </w:rPr>
        <w:t xml:space="preserve">ότι το μνημόνιο κατανόησης μεταξύ Ελλάδας και Αιγύπτου είναι μακριά από τα συμφέροντα των δύο λαών, των </w:t>
      </w:r>
      <w:proofErr w:type="spellStart"/>
      <w:r>
        <w:rPr>
          <w:rFonts w:eastAsia="Times New Roman"/>
          <w:szCs w:val="24"/>
        </w:rPr>
        <w:t>φτωχομεσαίων</w:t>
      </w:r>
      <w:proofErr w:type="spellEnd"/>
      <w:r>
        <w:rPr>
          <w:rFonts w:eastAsia="Times New Roman"/>
          <w:szCs w:val="24"/>
        </w:rPr>
        <w:t xml:space="preserve"> ψαράδων των δύο χωρών. Εξυπηρετεί τα σχέδια και τα κέρδη των μεγάλων επιχειρήσεων που δραστηριοποιούνται </w:t>
      </w:r>
      <w:r>
        <w:rPr>
          <w:rFonts w:eastAsia="Times New Roman"/>
          <w:szCs w:val="24"/>
        </w:rPr>
        <w:t>στον χώρο των ιχθυοκαλλιεργειών, τους σχεδιασμούς της άρχουσας τάξης Ελλάδας και Αιγύπτου. Είναι αυτοί που θα λυμαίνονται τον θαλάσσιο πλούτο των χωρών, μεγαλώνοντας τα κέρδη τους και πολλές φορές θα οδηγούν στην καταστροφή το θαλάσσιο περιβάλλον και τα οι</w:t>
      </w:r>
      <w:r>
        <w:rPr>
          <w:rFonts w:eastAsia="Times New Roman"/>
          <w:szCs w:val="24"/>
        </w:rPr>
        <w:t>κοσυστήματα.</w:t>
      </w:r>
    </w:p>
    <w:p w14:paraId="6A81FA1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Αυτό φαίνεται καθαρά και από το άρθρο 2, που ενθαρρύνει ιδιωτικές επενδύσεις στο χώρο</w:t>
      </w:r>
      <w:r>
        <w:rPr>
          <w:rFonts w:eastAsia="Times New Roman" w:cs="Times New Roman"/>
          <w:szCs w:val="24"/>
        </w:rPr>
        <w:t>,</w:t>
      </w:r>
      <w:r>
        <w:rPr>
          <w:rFonts w:eastAsia="Times New Roman" w:cs="Times New Roman"/>
          <w:szCs w:val="24"/>
        </w:rPr>
        <w:t xml:space="preserve"> με συνοπτικές διαδικασίες. </w:t>
      </w:r>
      <w:r>
        <w:rPr>
          <w:rFonts w:eastAsia="Times New Roman" w:cs="Times New Roman"/>
          <w:szCs w:val="24"/>
        </w:rPr>
        <w:t>Έ</w:t>
      </w:r>
      <w:r>
        <w:rPr>
          <w:rFonts w:eastAsia="Times New Roman" w:cs="Times New Roman"/>
          <w:szCs w:val="24"/>
        </w:rPr>
        <w:t xml:space="preserve">ρχεται μετά και το άρθρο 5, που διασφαλίζει την εφαρμογή της Κοινής Αλιευτικής Πολιτικής της Ευρωπαϊκής Ένωσης στη χώρα μας. </w:t>
      </w:r>
    </w:p>
    <w:p w14:paraId="6A81FA1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Γι</w:t>
      </w:r>
      <w:r>
        <w:rPr>
          <w:rFonts w:eastAsia="Times New Roman" w:cs="Times New Roman"/>
          <w:szCs w:val="24"/>
        </w:rPr>
        <w:t>α να δούμε τι προβλέπει η Κοινή Αλιευτική Πολιτική</w:t>
      </w:r>
      <w:r>
        <w:rPr>
          <w:rFonts w:eastAsia="Times New Roman" w:cs="Times New Roman"/>
          <w:szCs w:val="24"/>
        </w:rPr>
        <w:t>,</w:t>
      </w:r>
      <w:r>
        <w:rPr>
          <w:rFonts w:eastAsia="Times New Roman" w:cs="Times New Roman"/>
          <w:szCs w:val="24"/>
        </w:rPr>
        <w:t xml:space="preserve"> που η χώρα μας εφαρμόζει κατά γράμμα:</w:t>
      </w:r>
    </w:p>
    <w:p w14:paraId="6A81FA1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Πρώτον, ενίσχυση του βιομηχανικού μοντέλου παραγωγικής αλιευμάτων και ταυτόχρονα διάλυση, ουσιαστικά, της παράκτιας και μέσης αλιείας. Προβλέπει περιοριστικά μέτρα, κ</w:t>
      </w:r>
      <w:r>
        <w:rPr>
          <w:rFonts w:eastAsia="Times New Roman" w:cs="Times New Roman"/>
          <w:szCs w:val="24"/>
        </w:rPr>
        <w:t xml:space="preserve">αταφύγια αλιευτικά για </w:t>
      </w:r>
      <w:r>
        <w:rPr>
          <w:rFonts w:eastAsia="Times New Roman" w:cs="Times New Roman"/>
          <w:szCs w:val="24"/>
        </w:rPr>
        <w:lastRenderedPageBreak/>
        <w:t xml:space="preserve">τους ψαράδες, απαγορευμένες περιοχές, ενώ από την άλλη κίνητρα, προγράμματα οικονομικών ενισχύσεων για ιχθυοκαλλιέργεια και </w:t>
      </w:r>
      <w:proofErr w:type="spellStart"/>
      <w:r>
        <w:rPr>
          <w:rFonts w:eastAsia="Times New Roman" w:cs="Times New Roman"/>
          <w:szCs w:val="24"/>
        </w:rPr>
        <w:t>οστρακοκαλλιέργεια</w:t>
      </w:r>
      <w:proofErr w:type="spellEnd"/>
      <w:r>
        <w:rPr>
          <w:rFonts w:eastAsia="Times New Roman" w:cs="Times New Roman"/>
          <w:szCs w:val="24"/>
        </w:rPr>
        <w:t>. Γι’ αυτό τα τελευταία χρόνια γίνεται σφαγή στο χώρο, έντονη κινητικότητα, επεκτάσεις, εξα</w:t>
      </w:r>
      <w:r>
        <w:rPr>
          <w:rFonts w:eastAsia="Times New Roman" w:cs="Times New Roman"/>
          <w:szCs w:val="24"/>
        </w:rPr>
        <w:t xml:space="preserve">γορές, συγχωνεύσεις, καταστροφή και αφανισμό των μικρών μονάδων οικογενειακής εκμετάλλευσης. Είναι αυτό που λέει ο λαός μας «το μεγάλο ψάρι τρώει το μικρό». </w:t>
      </w:r>
    </w:p>
    <w:p w14:paraId="6A81FA1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Για την Ευρωπαϊκή Ένωση των μονοπωλίων και τις αστικές κυβερνήσεις βιώσιμη επιτυχημένη αλιεία είνα</w:t>
      </w:r>
      <w:r>
        <w:rPr>
          <w:rFonts w:eastAsia="Times New Roman" w:cs="Times New Roman"/>
          <w:szCs w:val="24"/>
        </w:rPr>
        <w:t>ι αυτή που ασκείται από μεγάλες καπιταλιστικές επιχειρήσεις. Οι επιχειρήσεις αυτές στηρίζουν την κερδοφορία τους στη μείωση της τιμής της εργατικής δύναμης. Αυτές οι συμφωνίες βαθαίνουν την εκμετάλλευση των εργαζομένων και είναι ένα καλό εργαλείο για να με</w:t>
      </w:r>
      <w:r>
        <w:rPr>
          <w:rFonts w:eastAsia="Times New Roman" w:cs="Times New Roman"/>
          <w:szCs w:val="24"/>
        </w:rPr>
        <w:t>γαλώνει η εκμετάλλευση για ακόμη πιο φθηνό εργατικό δυναμικό. Οι εργαζόμενοι στις ιχθυοκαλλιέργειες, Έλληνες και Αιγύπτιοι, ξέρουν από πρώτο χέρι τι σημαίνει αυτό στην πράξη, το ζουν στο πετσί τους. Έχουμε εντατικοποίηση της δουλειάς, ανυπαρξία μέτρων υγιε</w:t>
      </w:r>
      <w:r>
        <w:rPr>
          <w:rFonts w:eastAsia="Times New Roman" w:cs="Times New Roman"/>
          <w:szCs w:val="24"/>
        </w:rPr>
        <w:t xml:space="preserve">ινής και ασφάλειας. </w:t>
      </w:r>
    </w:p>
    <w:p w14:paraId="6A81FA1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Έχουμε παραδείγματα που οι ίδιοι οι εργαζόμενοι έχουν πληρώσει με την ίδια τους τη ζωή τα μέτρα αυτά. Και η μεγαλύτερη απόδειξη είναι ότι οι αστικές κυβερνήσεις, όπως και η σημερινή του ΣΥΡΙΖΑ, κάνουν δώρα στους επιχειρηματίες. Στις ιχ</w:t>
      </w:r>
      <w:r>
        <w:rPr>
          <w:rFonts w:eastAsia="Times New Roman" w:cs="Times New Roman"/>
          <w:szCs w:val="24"/>
        </w:rPr>
        <w:t>θυοκαλλιέργειες έχουν τους αλιεργάτες –με βαριά χειρωνακτική, εξαρτημένη εργασία- στον ΟΓΑ, χωρίς να παίρνουν άδειες ασθενείας, χωρίς να αποζημιώνονται για τα ατυχήματα, κ.ά.</w:t>
      </w:r>
      <w:r>
        <w:rPr>
          <w:rFonts w:eastAsia="Times New Roman" w:cs="Times New Roman"/>
          <w:szCs w:val="24"/>
        </w:rPr>
        <w:t>.</w:t>
      </w:r>
      <w:r>
        <w:rPr>
          <w:rFonts w:eastAsia="Times New Roman" w:cs="Times New Roman"/>
          <w:szCs w:val="24"/>
        </w:rPr>
        <w:t xml:space="preserve"> Τους αφήνουν να δουλεύουν σε συνθήκες γαλέρας, γιατί ο ΟΓΑ δεν έχει ελεγκτικούς </w:t>
      </w:r>
      <w:r>
        <w:rPr>
          <w:rFonts w:eastAsia="Times New Roman" w:cs="Times New Roman"/>
          <w:szCs w:val="24"/>
        </w:rPr>
        <w:t xml:space="preserve">μηχανισμούς και έτσι οι μεγαλοεπιχειρηματίες στο χώρο δρουν ανενόχλητοι. </w:t>
      </w:r>
    </w:p>
    <w:p w14:paraId="6A81FA2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Απ’ αυτή την πολιτική που συνεχίζει και η σημερινή Συγκυβέρνηση ΣΥΡΙΖΑ-ΑΝΕΛ, που πριν δύο χρόνια καταγγέλλατε, κύριε Υπουργέ, τι θα αλλάξει με αυτήν την συμφωνία μεταξύ των δύο καπιτ</w:t>
      </w:r>
      <w:r>
        <w:rPr>
          <w:rFonts w:eastAsia="Times New Roman" w:cs="Times New Roman"/>
          <w:szCs w:val="24"/>
        </w:rPr>
        <w:t xml:space="preserve">αλιστικών χωρών; Προς το χειρότερο θα αλλάξουν τα πράγματα, κατά τη γνώμη μας, για τους εργαζόμενους και για τους </w:t>
      </w:r>
      <w:proofErr w:type="spellStart"/>
      <w:r>
        <w:rPr>
          <w:rFonts w:eastAsia="Times New Roman" w:cs="Times New Roman"/>
          <w:szCs w:val="24"/>
        </w:rPr>
        <w:t>φτωχομεσαίους</w:t>
      </w:r>
      <w:proofErr w:type="spellEnd"/>
      <w:r>
        <w:rPr>
          <w:rFonts w:eastAsia="Times New Roman" w:cs="Times New Roman"/>
          <w:szCs w:val="24"/>
        </w:rPr>
        <w:t xml:space="preserve"> ψαράδες. </w:t>
      </w:r>
    </w:p>
    <w:p w14:paraId="6A81FA2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Πέρα από τη διαχείριση των υδάτινων πόρων, τέτοιες συμφωνίες εντάσσονται στους γενικότερους σχεδιασμούς της άρχουσας </w:t>
      </w:r>
      <w:r>
        <w:rPr>
          <w:rFonts w:eastAsia="Times New Roman" w:cs="Times New Roman"/>
          <w:szCs w:val="24"/>
        </w:rPr>
        <w:t xml:space="preserve">τάξης στην περιοχή, περιπλέκουν τους λαούς όλο και πιο βαθιά στις </w:t>
      </w:r>
      <w:proofErr w:type="spellStart"/>
      <w:r>
        <w:rPr>
          <w:rFonts w:eastAsia="Times New Roman" w:cs="Times New Roman"/>
          <w:szCs w:val="24"/>
        </w:rPr>
        <w:t>ενδοκαπιταλιστικές</w:t>
      </w:r>
      <w:proofErr w:type="spellEnd"/>
      <w:r>
        <w:rPr>
          <w:rFonts w:eastAsia="Times New Roman" w:cs="Times New Roman"/>
          <w:szCs w:val="24"/>
        </w:rPr>
        <w:t xml:space="preserve"> και </w:t>
      </w:r>
      <w:proofErr w:type="spellStart"/>
      <w:r>
        <w:rPr>
          <w:rFonts w:eastAsia="Times New Roman" w:cs="Times New Roman"/>
          <w:szCs w:val="24"/>
        </w:rPr>
        <w:t>ενδοϊμπεριαλιστικές</w:t>
      </w:r>
      <w:proofErr w:type="spellEnd"/>
      <w:r>
        <w:rPr>
          <w:rFonts w:eastAsia="Times New Roman" w:cs="Times New Roman"/>
          <w:szCs w:val="24"/>
        </w:rPr>
        <w:t xml:space="preserve"> αντιθέσεις που γίνονται στην περιοχή. Έχουμε επεμβάσεις στην περιοχή</w:t>
      </w:r>
      <w:r>
        <w:rPr>
          <w:rFonts w:eastAsia="Times New Roman" w:cs="Times New Roman"/>
          <w:szCs w:val="24"/>
        </w:rPr>
        <w:t>,</w:t>
      </w:r>
      <w:r>
        <w:rPr>
          <w:rFonts w:eastAsia="Times New Roman" w:cs="Times New Roman"/>
          <w:szCs w:val="24"/>
        </w:rPr>
        <w:t xml:space="preserve"> για να αρπάξουν τον πλούτο των λαών και στην ευρύτερη περιοχή της Μεσογείου π</w:t>
      </w:r>
      <w:r>
        <w:rPr>
          <w:rFonts w:eastAsia="Times New Roman" w:cs="Times New Roman"/>
          <w:szCs w:val="24"/>
        </w:rPr>
        <w:t>ου συζητάμε. Πολλές φορές</w:t>
      </w:r>
      <w:r>
        <w:rPr>
          <w:rFonts w:eastAsia="Times New Roman" w:cs="Times New Roman"/>
          <w:szCs w:val="24"/>
        </w:rPr>
        <w:t>,</w:t>
      </w:r>
      <w:r>
        <w:rPr>
          <w:rFonts w:eastAsia="Times New Roman" w:cs="Times New Roman"/>
          <w:szCs w:val="24"/>
        </w:rPr>
        <w:t xml:space="preserve"> ο θαλάσσιος πλούτος, οι ακτές των χωρών, θυσιάζονται μπροστά στις ιμπεριαλιστικές επεμβάσεις. </w:t>
      </w:r>
    </w:p>
    <w:p w14:paraId="6A81FA2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Πρέπει να θυμίσουμε εδώ, όπως έγινε στην περιοχή, στα νερά της Μεσογείου, όταν πριν δύο ακριβώς χρόνια, το πλοίο του αμερικάνικου ναυτ</w:t>
      </w:r>
      <w:r>
        <w:rPr>
          <w:rFonts w:eastAsia="Times New Roman" w:cs="Times New Roman"/>
          <w:szCs w:val="24"/>
        </w:rPr>
        <w:t xml:space="preserve">ικού έκανε εξουδετέρωση εν πλω χημικών της Συρίας -τότε, ο ΣΥΡΙΖΑ φώναζε, βέβαια σήμερα δεν βγάζει άχνα- είχε εγκριθεί από τις ΗΠΑ και από την ίδια την Ευρωπαϊκή Ένωση και τους άλλους </w:t>
      </w:r>
      <w:r>
        <w:rPr>
          <w:rFonts w:eastAsia="Times New Roman" w:cs="Times New Roman"/>
          <w:szCs w:val="24"/>
        </w:rPr>
        <w:t>οργανισμούς</w:t>
      </w:r>
      <w:r>
        <w:rPr>
          <w:rFonts w:eastAsia="Times New Roman" w:cs="Times New Roman"/>
          <w:szCs w:val="24"/>
        </w:rPr>
        <w:t>, με τη μέθοδο της υδρόλυσης εν πλω των χημικών της Συρίας.</w:t>
      </w:r>
    </w:p>
    <w:p w14:paraId="6A81FA2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Π</w:t>
      </w:r>
      <w:r>
        <w:rPr>
          <w:rFonts w:eastAsia="Times New Roman" w:cs="Times New Roman"/>
          <w:szCs w:val="24"/>
        </w:rPr>
        <w:t xml:space="preserve">ριν λίγες μέρες στην </w:t>
      </w:r>
      <w:r>
        <w:rPr>
          <w:rFonts w:eastAsia="Times New Roman" w:cs="Times New Roman"/>
          <w:szCs w:val="24"/>
        </w:rPr>
        <w:t xml:space="preserve">επιτροπή </w:t>
      </w:r>
      <w:r>
        <w:rPr>
          <w:rFonts w:eastAsia="Times New Roman" w:cs="Times New Roman"/>
          <w:szCs w:val="24"/>
        </w:rPr>
        <w:t>όλοι σας σχεδόν μιλήσατε για πλεονεκτήματα της χώρας. Ειπώθηκε ότι οι ακτές της χώρας μας ξεπερνούν και τις ακτές μίας ολόκληρης ηπείρου</w:t>
      </w:r>
      <w:r>
        <w:rPr>
          <w:rFonts w:eastAsia="Times New Roman" w:cs="Times New Roman"/>
          <w:szCs w:val="24"/>
        </w:rPr>
        <w:t>,</w:t>
      </w:r>
      <w:r>
        <w:rPr>
          <w:rFonts w:eastAsia="Times New Roman" w:cs="Times New Roman"/>
          <w:szCs w:val="24"/>
        </w:rPr>
        <w:t xml:space="preserve"> της Αφρικής. Δεν είπατε, όμως, κουβέντα </w:t>
      </w:r>
      <w:r>
        <w:rPr>
          <w:rFonts w:eastAsia="Times New Roman" w:cs="Times New Roman"/>
          <w:szCs w:val="24"/>
        </w:rPr>
        <w:t xml:space="preserve">για το </w:t>
      </w:r>
      <w:r>
        <w:rPr>
          <w:rFonts w:eastAsia="Times New Roman" w:cs="Times New Roman"/>
          <w:szCs w:val="24"/>
        </w:rPr>
        <w:t xml:space="preserve">ποιος καταστρέφει αυτά τα πλεονεκτήματα, </w:t>
      </w:r>
      <w:r>
        <w:rPr>
          <w:rFonts w:eastAsia="Times New Roman" w:cs="Times New Roman"/>
          <w:szCs w:val="24"/>
        </w:rPr>
        <w:t>αυτές τις δυνατότητες. Τις καταστρέφει ο καπιταλιστικός τρόπος παραγωγής</w:t>
      </w:r>
      <w:r>
        <w:rPr>
          <w:rFonts w:eastAsia="Times New Roman" w:cs="Times New Roman"/>
          <w:szCs w:val="24"/>
        </w:rPr>
        <w:t>,</w:t>
      </w:r>
      <w:r>
        <w:rPr>
          <w:rFonts w:eastAsia="Times New Roman" w:cs="Times New Roman"/>
          <w:szCs w:val="24"/>
        </w:rPr>
        <w:t xml:space="preserve"> που όλοι σας υπηρετείτε, αυτός ο τρόπος παραγωγής που γιγαντώνει τις επιχειρήσεις και από την άλλη μεριά, καταπατά κάθε δικαίωμα των εργαζομένων. </w:t>
      </w:r>
    </w:p>
    <w:p w14:paraId="6A81FA2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Κύριε Αποστόλου, μπορεί να γελάτε, </w:t>
      </w:r>
      <w:r>
        <w:rPr>
          <w:rFonts w:eastAsia="Times New Roman" w:cs="Times New Roman"/>
          <w:szCs w:val="24"/>
        </w:rPr>
        <w:t>αλλά υπηρετείτε με συνέπεια εσείς αυτήν την πολιτική, την οποία καταδικάζατε πριν από λίγο καιρό. Στη χώρα μας –ακούστε, κύριε Αποστόλου- που είναι η πρώτη χώρα στη Μεσόγειο στην παραγωγή μεσογειακών ειδών ψαριού –τσιπούρα και λαβράκι- όπου καλύπτουμε το 5</w:t>
      </w:r>
      <w:r>
        <w:rPr>
          <w:rFonts w:eastAsia="Times New Roman" w:cs="Times New Roman"/>
          <w:szCs w:val="24"/>
        </w:rPr>
        <w:t>0% της παραγωγής στην Ευρωπαϊκή Ένωση, αυτά δεν μπαίνουν στο τραπέζι των λαϊκών νοικοκυριών, γιατί είναι απλησίαστα. Αν και τα παράγουν οι εργαζόμενοι, που δουλεύουν σε συνθήκες Μεσαίωνα, όπως αναφέραμε, αυτά τα καρπώνονται οι μεγαλοεπιχειρηματίες. Δυστυχώ</w:t>
      </w:r>
      <w:r>
        <w:rPr>
          <w:rFonts w:eastAsia="Times New Roman" w:cs="Times New Roman"/>
          <w:szCs w:val="24"/>
        </w:rPr>
        <w:t>ς, αυτός είναι ο καπιταλισμός.</w:t>
      </w:r>
    </w:p>
    <w:p w14:paraId="6A81FA2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(Στο σημείο αυτό κτυπάει το κουδούνι λήξεως του χρόνου ομιλίας του κυρίου Βουλευτή) </w:t>
      </w:r>
    </w:p>
    <w:p w14:paraId="6A81FA2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Για το ΚΚΕ, φιλολαϊκή λύση που να εξασφαλίζει την στήριξη των μικρομεσαίων ψαράδων, τη διατροφική αυτάρκεια της χώρας σε αλιεύματα, την προσ</w:t>
      </w:r>
      <w:r>
        <w:rPr>
          <w:rFonts w:eastAsia="Times New Roman" w:cs="Times New Roman"/>
          <w:szCs w:val="24"/>
        </w:rPr>
        <w:t>τασία του περιβάλλοντος, μπορεί να υπάρχει μόνο σε σύγκρουση με την Κοινή Αλιευτική Πολιτική, με την πολιτική του κεφαλαίου. Μόνο ένας άλλος δρόμος ανάπτυξης, που θα καταργεί το κέρδος σαν κίνητρο της αλιευτικής παραγωγής, θα κοινωνικοποιεί τα συγκεντρωμέν</w:t>
      </w:r>
      <w:r>
        <w:rPr>
          <w:rFonts w:eastAsia="Times New Roman" w:cs="Times New Roman"/>
          <w:szCs w:val="24"/>
        </w:rPr>
        <w:t>α μέσα παραγωγής κάτω από τον εργατικό λαϊκό έλεγχο με κεντρικό πανεθνικό σχεδιασμό, μπορεί να εξασφαλίσει την ικανοποίηση των λαϊκών αναγκών και την λαϊκή ευημερία. Καταψηφίζουμε το μνημόνιο κατανόησης μεταξύ Ελλάδας και Κύπρου.</w:t>
      </w:r>
    </w:p>
    <w:p w14:paraId="6A81FA2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Σε ό,τι αφορά τις τροπολογ</w:t>
      </w:r>
      <w:r>
        <w:rPr>
          <w:rFonts w:eastAsia="Times New Roman" w:cs="Times New Roman"/>
          <w:szCs w:val="24"/>
        </w:rPr>
        <w:t xml:space="preserve">ίες, θα ήθελα να πω ιδιαίτερα για την τροπολογία στις εγκαταστάσεις, </w:t>
      </w:r>
      <w:r>
        <w:rPr>
          <w:rFonts w:eastAsia="Times New Roman" w:cs="Times New Roman"/>
          <w:szCs w:val="24"/>
        </w:rPr>
        <w:t xml:space="preserve">ότι </w:t>
      </w:r>
      <w:r>
        <w:rPr>
          <w:rFonts w:eastAsia="Times New Roman" w:cs="Times New Roman"/>
          <w:szCs w:val="24"/>
        </w:rPr>
        <w:t xml:space="preserve">εμείς συμφωνούμε. Άλλωστε, είναι πάγιο αίτημα της </w:t>
      </w:r>
      <w:proofErr w:type="spellStart"/>
      <w:r>
        <w:rPr>
          <w:rFonts w:eastAsia="Times New Roman" w:cs="Times New Roman"/>
          <w:szCs w:val="24"/>
        </w:rPr>
        <w:t>φτωχομεσαίας</w:t>
      </w:r>
      <w:proofErr w:type="spellEnd"/>
      <w:r>
        <w:rPr>
          <w:rFonts w:eastAsia="Times New Roman" w:cs="Times New Roman"/>
          <w:szCs w:val="24"/>
        </w:rPr>
        <w:t xml:space="preserve"> αγροτιάς των κτηνοτρόφων.</w:t>
      </w:r>
    </w:p>
    <w:p w14:paraId="6A81FA2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Βέβαια, εδώ πρέπει να τονίσουμε, κύριε Υπουργέ, </w:t>
      </w:r>
      <w:r>
        <w:rPr>
          <w:rFonts w:eastAsia="Times New Roman" w:cs="Times New Roman"/>
          <w:szCs w:val="24"/>
        </w:rPr>
        <w:t xml:space="preserve">όπως </w:t>
      </w:r>
      <w:r>
        <w:rPr>
          <w:rFonts w:eastAsia="Times New Roman" w:cs="Times New Roman"/>
          <w:szCs w:val="24"/>
        </w:rPr>
        <w:t xml:space="preserve">σας είπαμε και στην </w:t>
      </w:r>
      <w:r>
        <w:rPr>
          <w:rFonts w:eastAsia="Times New Roman" w:cs="Times New Roman"/>
          <w:szCs w:val="24"/>
        </w:rPr>
        <w:t>επιτροπή</w:t>
      </w:r>
      <w:r>
        <w:rPr>
          <w:rFonts w:eastAsia="Times New Roman" w:cs="Times New Roman"/>
          <w:szCs w:val="24"/>
        </w:rPr>
        <w:t>, ότι όσες πα</w:t>
      </w:r>
      <w:r>
        <w:rPr>
          <w:rFonts w:eastAsia="Times New Roman" w:cs="Times New Roman"/>
          <w:szCs w:val="24"/>
        </w:rPr>
        <w:t xml:space="preserve">ρατάσεις και να δώσετε για δέκα χρόνια, δεν πρόκειται να λυθεί αυτό το ζήτημα, γιατί έχετε διαλύσει </w:t>
      </w:r>
      <w:r>
        <w:rPr>
          <w:rFonts w:eastAsia="Times New Roman" w:cs="Times New Roman"/>
          <w:szCs w:val="24"/>
        </w:rPr>
        <w:lastRenderedPageBreak/>
        <w:t xml:space="preserve">στην κυριολεξία τα δασαρχεία και τα κτηνιατρεία και ιδιαίτερα για τους </w:t>
      </w:r>
      <w:proofErr w:type="spellStart"/>
      <w:r>
        <w:rPr>
          <w:rFonts w:eastAsia="Times New Roman" w:cs="Times New Roman"/>
          <w:szCs w:val="24"/>
        </w:rPr>
        <w:t>φτωχομεσαίους</w:t>
      </w:r>
      <w:proofErr w:type="spellEnd"/>
      <w:r>
        <w:rPr>
          <w:rFonts w:eastAsia="Times New Roman" w:cs="Times New Roman"/>
          <w:szCs w:val="24"/>
        </w:rPr>
        <w:t xml:space="preserve"> κτηνοτρόφους αν δεν παρθούν μέτρα που να καλύπτεται το κόστος παραγωγής</w:t>
      </w:r>
      <w:r>
        <w:rPr>
          <w:rFonts w:eastAsia="Times New Roman" w:cs="Times New Roman"/>
          <w:szCs w:val="24"/>
        </w:rPr>
        <w:t>, γιατί πράγματι είναι δυσβάσταχτο για τους κτηνοτρόφους.</w:t>
      </w:r>
    </w:p>
    <w:p w14:paraId="6A81FA2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Ψηφίζουμε και τη δεύτερη τροπολογία, που αφορά τις αποζημιώσεις των αγροτών της Ρόδου, για τη ζημιά που προκαλούν τα ελάφια. Ταυτόχρονα, όμως, ζητάμε να παρθούν και μέτρα για την προστασία των ελαφι</w:t>
      </w:r>
      <w:r>
        <w:rPr>
          <w:rFonts w:eastAsia="Times New Roman" w:cs="Times New Roman"/>
          <w:szCs w:val="24"/>
        </w:rPr>
        <w:t>ών στο νησί.</w:t>
      </w:r>
    </w:p>
    <w:p w14:paraId="6A81FA2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81FA2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Κι εμείς ευχαριστούμε.</w:t>
      </w:r>
    </w:p>
    <w:p w14:paraId="6A81FA2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 επί της αρχής για πέντε λεπτά.</w:t>
      </w:r>
    </w:p>
    <w:p w14:paraId="6A81FA2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ΕΥΑΓΓΕΛΟΣ ΑΠΟΣΤΟΛΟΥ (Υπουργός Αγροτικής Ανάπτυξης και Τροφίμων):</w:t>
      </w:r>
      <w:r>
        <w:rPr>
          <w:rFonts w:eastAsia="Times New Roman" w:cs="Times New Roman"/>
          <w:szCs w:val="24"/>
        </w:rPr>
        <w:t xml:space="preserve"> Αγαπητοί συνάδελφοι, δεν θα γυρίσει ο κόσμος ανάπο</w:t>
      </w:r>
      <w:r>
        <w:rPr>
          <w:rFonts w:eastAsia="Times New Roman" w:cs="Times New Roman"/>
          <w:szCs w:val="24"/>
        </w:rPr>
        <w:t xml:space="preserve">δα στην περιοχή μας για μια συμφωνία μεταξύ δύο χωρών που ήδη έχουν καλές σχέσεις, </w:t>
      </w:r>
      <w:proofErr w:type="spellStart"/>
      <w:r>
        <w:rPr>
          <w:rFonts w:eastAsia="Times New Roman" w:cs="Times New Roman"/>
          <w:szCs w:val="24"/>
        </w:rPr>
        <w:t>πόσω</w:t>
      </w:r>
      <w:proofErr w:type="spellEnd"/>
      <w:r>
        <w:rPr>
          <w:rFonts w:eastAsia="Times New Roman" w:cs="Times New Roman"/>
          <w:szCs w:val="24"/>
        </w:rPr>
        <w:t xml:space="preserve"> μάλλον στους τομείς αλιείας και υδατοκαλλιέργειας</w:t>
      </w:r>
      <w:r>
        <w:rPr>
          <w:rFonts w:eastAsia="Times New Roman" w:cs="Times New Roman"/>
          <w:szCs w:val="24"/>
        </w:rPr>
        <w:t>,</w:t>
      </w:r>
      <w:r>
        <w:rPr>
          <w:rFonts w:eastAsia="Times New Roman" w:cs="Times New Roman"/>
          <w:szCs w:val="24"/>
        </w:rPr>
        <w:t xml:space="preserve"> που έχουν και ένα </w:t>
      </w:r>
      <w:r>
        <w:rPr>
          <w:rFonts w:eastAsia="Times New Roman" w:cs="Times New Roman"/>
          <w:szCs w:val="24"/>
        </w:rPr>
        <w:lastRenderedPageBreak/>
        <w:t>γνωστικό αντικείμενο και οι δύο χώρες, ιδιαίτερα εμείς στα ζητήματα ιχθυοκαλλιεργειών. Δεν είναι τα</w:t>
      </w:r>
      <w:r>
        <w:rPr>
          <w:rFonts w:eastAsia="Times New Roman" w:cs="Times New Roman"/>
          <w:szCs w:val="24"/>
        </w:rPr>
        <w:t xml:space="preserve"> ψάρια των υδατοκαλλιεργειών αυτά που είναι τα ακριβά, τα πανάκριβα. Είναι και η τσιπούρα και το λαβράκι προσπελάσιμα και από τον οικονομικά αδύναμο πολίτη.</w:t>
      </w:r>
    </w:p>
    <w:p w14:paraId="6A81FA2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Αυτή είναι η εικόνα, κύριε συνάδελφε. Τι κάνουν οι δύο χώρες, μέσα στα πλαίσια βεβαίως των διεθνών </w:t>
      </w:r>
      <w:r>
        <w:rPr>
          <w:rFonts w:eastAsia="Times New Roman" w:cs="Times New Roman"/>
          <w:szCs w:val="24"/>
        </w:rPr>
        <w:t xml:space="preserve">συμφωνιών που υπάρχουν στα αλιευτικά ζητήματα,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το </w:t>
      </w:r>
      <w:r>
        <w:rPr>
          <w:rFonts w:eastAsia="Times New Roman" w:cs="Times New Roman"/>
          <w:szCs w:val="24"/>
        </w:rPr>
        <w:t xml:space="preserve">Διεθνές </w:t>
      </w:r>
      <w:r>
        <w:rPr>
          <w:rFonts w:eastAsia="Times New Roman" w:cs="Times New Roman"/>
          <w:szCs w:val="24"/>
        </w:rPr>
        <w:t>Δίκαιο της Θάλασσας; Ιδιαίτερα εμείς</w:t>
      </w:r>
      <w:r>
        <w:rPr>
          <w:rFonts w:eastAsia="Times New Roman" w:cs="Times New Roman"/>
          <w:szCs w:val="24"/>
        </w:rPr>
        <w:t>,</w:t>
      </w:r>
      <w:r>
        <w:rPr>
          <w:rFonts w:eastAsia="Times New Roman" w:cs="Times New Roman"/>
          <w:szCs w:val="24"/>
        </w:rPr>
        <w:t xml:space="preserve"> ως χώρα μέλος της Ευρωπαϊκής Ένωσης</w:t>
      </w:r>
      <w:r>
        <w:rPr>
          <w:rFonts w:eastAsia="Times New Roman" w:cs="Times New Roman"/>
          <w:szCs w:val="24"/>
        </w:rPr>
        <w:t>,</w:t>
      </w:r>
      <w:r>
        <w:rPr>
          <w:rFonts w:eastAsia="Times New Roman" w:cs="Times New Roman"/>
          <w:szCs w:val="24"/>
        </w:rPr>
        <w:t xml:space="preserve"> δεσμευόμαστε και είναι θετικό ότι και η συμβαλλόμενη χώρα αποδέχεται ουσιαστικά αυτά που σε κανονισμού</w:t>
      </w:r>
      <w:r>
        <w:rPr>
          <w:rFonts w:eastAsia="Times New Roman" w:cs="Times New Roman"/>
          <w:szCs w:val="24"/>
        </w:rPr>
        <w:t xml:space="preserve">ς της η ίδια η Ευρωπαϊκή Ένωση προβλέπει για την προστασία των </w:t>
      </w:r>
      <w:proofErr w:type="spellStart"/>
      <w:r>
        <w:rPr>
          <w:rFonts w:eastAsia="Times New Roman" w:cs="Times New Roman"/>
          <w:szCs w:val="24"/>
        </w:rPr>
        <w:t>ιχθυοαποθεμάτων</w:t>
      </w:r>
      <w:proofErr w:type="spellEnd"/>
      <w:r>
        <w:rPr>
          <w:rFonts w:eastAsia="Times New Roman" w:cs="Times New Roman"/>
          <w:szCs w:val="24"/>
        </w:rPr>
        <w:t xml:space="preserve">, για τη διαχείριση. </w:t>
      </w:r>
    </w:p>
    <w:p w14:paraId="6A81FA2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Ήδη ξέρετε ότι υπάρχουν διμερείς σχέσεις μεταξύ των δύο χωρών, που μάλιστα είναι και τριμερείς τώρα</w:t>
      </w:r>
      <w:r>
        <w:rPr>
          <w:rFonts w:eastAsia="Times New Roman" w:cs="Times New Roman"/>
          <w:szCs w:val="24"/>
        </w:rPr>
        <w:t>,</w:t>
      </w:r>
      <w:r>
        <w:rPr>
          <w:rFonts w:eastAsia="Times New Roman" w:cs="Times New Roman"/>
          <w:szCs w:val="24"/>
        </w:rPr>
        <w:t xml:space="preserve"> καθώς βρισκόμαστε σε διαρκή κινητικότητα και επαφές και για άλλα ζητήματα. Τι ποιο θετικό, λοιπόν, να έρθει και ο αγροτικός χώρος, ο αλιευτικός χώρος να συμβάλει σε αυτήν την προσπάθεια.</w:t>
      </w:r>
    </w:p>
    <w:p w14:paraId="6A81FA3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Δεν έχω να πω τίποτα άλλο, κύριε Πρόεδρε, παρά ότι προβλέπονται μέσα</w:t>
      </w:r>
      <w:r>
        <w:rPr>
          <w:rFonts w:eastAsia="Times New Roman" w:cs="Times New Roman"/>
          <w:szCs w:val="24"/>
        </w:rPr>
        <w:t xml:space="preserve"> από το συγκεκριμένο μνημόνιο όλα τα διαδικαστικά ζητήματα όσον αφορά τη συνεργασία των δύο χωρών</w:t>
      </w:r>
      <w:r>
        <w:rPr>
          <w:rFonts w:eastAsia="Times New Roman" w:cs="Times New Roman"/>
          <w:szCs w:val="24"/>
        </w:rPr>
        <w:t>,</w:t>
      </w:r>
      <w:r>
        <w:rPr>
          <w:rFonts w:eastAsia="Times New Roman" w:cs="Times New Roman"/>
          <w:szCs w:val="24"/>
        </w:rPr>
        <w:t xml:space="preserve"> πάνω στα συγκεκριμένα ζητήματα. </w:t>
      </w:r>
    </w:p>
    <w:p w14:paraId="6A81FA3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Να έχουμε, όμως, σοβαρά υπ’ </w:t>
      </w:r>
      <w:proofErr w:type="spellStart"/>
      <w:r>
        <w:rPr>
          <w:rFonts w:eastAsia="Times New Roman" w:cs="Times New Roman"/>
          <w:szCs w:val="24"/>
        </w:rPr>
        <w:t>όψιν</w:t>
      </w:r>
      <w:proofErr w:type="spellEnd"/>
      <w:r>
        <w:rPr>
          <w:rFonts w:eastAsia="Times New Roman" w:cs="Times New Roman"/>
          <w:szCs w:val="24"/>
        </w:rPr>
        <w:t xml:space="preserve"> ότι αυτός ο κλάδος των υδατοκαλλιεργειών, παρά την κρίση που τα δύο τελευταία χρόνια αντιμε</w:t>
      </w:r>
      <w:r>
        <w:rPr>
          <w:rFonts w:eastAsia="Times New Roman" w:cs="Times New Roman"/>
          <w:szCs w:val="24"/>
        </w:rPr>
        <w:t>τώπισε, κυρίως όσον αφορά τη μείωση των τιμών, είναι ένας κλάδος πρωταθλητής στις εξαγωγές. Στη χώρα μας βοηθάει πάρα πολύ. Και φαίνεται ότι μέσα από αναδιαρθρώσεις προσπαθούν να λύσουν προβλήματα υπερχρέωσης</w:t>
      </w:r>
      <w:r>
        <w:rPr>
          <w:rFonts w:eastAsia="Times New Roman" w:cs="Times New Roman"/>
          <w:szCs w:val="24"/>
        </w:rPr>
        <w:t>,</w:t>
      </w:r>
      <w:r>
        <w:rPr>
          <w:rFonts w:eastAsia="Times New Roman" w:cs="Times New Roman"/>
          <w:szCs w:val="24"/>
        </w:rPr>
        <w:t xml:space="preserve"> που κυρίως έχουν. Τότε ένας λόγος παραπάνω σε </w:t>
      </w:r>
      <w:r>
        <w:rPr>
          <w:rFonts w:eastAsia="Times New Roman" w:cs="Times New Roman"/>
          <w:szCs w:val="24"/>
        </w:rPr>
        <w:t>αυτήν τη διαδικασία να στηρίξουμε τον συγκεκριμένο κλάδο για τον απλούστατο λόγο ότι -το επαναλαμβάνω- είναι από τους πρωτοπόρους και πρωτεργάτες των εξαγωγικών προσπαθειών της χώρας μας.</w:t>
      </w:r>
    </w:p>
    <w:p w14:paraId="6A81FA3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81FA3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Ευχαριστούμε.</w:t>
      </w:r>
    </w:p>
    <w:p w14:paraId="6A81FA3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Κύριε Καρρ</w:t>
      </w:r>
      <w:r>
        <w:rPr>
          <w:rFonts w:eastAsia="Times New Roman" w:cs="Times New Roman"/>
          <w:szCs w:val="24"/>
        </w:rPr>
        <w:t>ά, θέλετε τον λόγο; Είστε προφανώς εις εξ των εισηγητών ή των αγορητών.</w:t>
      </w:r>
    </w:p>
    <w:p w14:paraId="6A81FA3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Να παρακαλέσω τον κύριο Υπουργό να τοποθετηθεί και επί της τροπολογίας για τις κτηνοτροφικές εγκαταστάσεις, για να τοποθετηθούμε μετά;</w:t>
      </w:r>
    </w:p>
    <w:p w14:paraId="6A81FA3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ΕΥΑΓΓΕΛΟΣ ΑΠΟΣΤΟΛΟΥ (Υπουργός Αγροτικής Ανάπτυξης και Τροφίμων): </w:t>
      </w:r>
      <w:r>
        <w:rPr>
          <w:rFonts w:eastAsia="Times New Roman" w:cs="Times New Roman"/>
          <w:szCs w:val="24"/>
        </w:rPr>
        <w:t xml:space="preserve">Μα, υπάρχει διαδικασία. </w:t>
      </w:r>
    </w:p>
    <w:p w14:paraId="6A81FA3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szCs w:val="24"/>
        </w:rPr>
        <w:t xml:space="preserve"> Και για τις δύο τροπολογίες.</w:t>
      </w:r>
    </w:p>
    <w:p w14:paraId="6A81FA3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Θέλετε κάτι να πείτε τώρα;</w:t>
      </w:r>
    </w:p>
    <w:p w14:paraId="6A81FA3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ΓΕΩΡΓΙΟΣ-ΔΗΜΗΤΡΙΟΣ ΚΑΡΡΑΣ:</w:t>
      </w:r>
      <w:r>
        <w:rPr>
          <w:rFonts w:eastAsia="Times New Roman" w:cs="Times New Roman"/>
          <w:szCs w:val="24"/>
        </w:rPr>
        <w:t xml:space="preserve"> Αν ακούσω τον Υπουργό, θα ζητήσ</w:t>
      </w:r>
      <w:r>
        <w:rPr>
          <w:rFonts w:eastAsia="Times New Roman" w:cs="Times New Roman"/>
          <w:szCs w:val="24"/>
        </w:rPr>
        <w:t>ω μετά τον λόγο.</w:t>
      </w:r>
    </w:p>
    <w:p w14:paraId="6A81FA3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81FA3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Μετά θα πάρει τον λόγο ο Υπουργός.</w:t>
      </w:r>
    </w:p>
    <w:p w14:paraId="6A81FA3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Κύριε Καρρά, πείτε τώρα ό,τι έχετε να πείτε.</w:t>
      </w:r>
    </w:p>
    <w:p w14:paraId="6A81FA3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lastRenderedPageBreak/>
        <w:t>ΓΕΩΡΓΙΟΣ-ΔΗΜΗΤΡΙΟΣ ΚΑΡΡΑΣ:</w:t>
      </w:r>
      <w:r>
        <w:rPr>
          <w:rFonts w:eastAsia="Times New Roman" w:cs="Times New Roman"/>
          <w:szCs w:val="24"/>
        </w:rPr>
        <w:t xml:space="preserve"> Για την τροπολογία ήθελα να αναφερθώ επί των κτηνοτροφικών εγκαταστάσεων. Ας τα πω και θ</w:t>
      </w:r>
      <w:r>
        <w:rPr>
          <w:rFonts w:eastAsia="Times New Roman" w:cs="Times New Roman"/>
          <w:szCs w:val="24"/>
        </w:rPr>
        <w:t>α απαντήσετε μετά.</w:t>
      </w:r>
    </w:p>
    <w:p w14:paraId="6A81FA3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Γιατί το λέω αυτό και γιατί μου κέντρισε το ενδιαφέρον, κύριε Πρόεδρε; Βλέπω εδώ τις διατάξεις. Θυμάμαι τον ν.4056/2012, ο οποίος ήταν ένα</w:t>
      </w:r>
      <w:r>
        <w:rPr>
          <w:rFonts w:eastAsia="Times New Roman" w:cs="Times New Roman"/>
          <w:szCs w:val="24"/>
        </w:rPr>
        <w:t>ς</w:t>
      </w:r>
      <w:r>
        <w:rPr>
          <w:rFonts w:eastAsia="Times New Roman" w:cs="Times New Roman"/>
          <w:szCs w:val="24"/>
        </w:rPr>
        <w:t xml:space="preserve"> πραγματικά αισιόδοξος νόμος. Θυμάμαι μάλιστα και τα οικονομικά και τεχνικά στοιχεία</w:t>
      </w:r>
      <w:r>
        <w:rPr>
          <w:rFonts w:eastAsia="Times New Roman" w:cs="Times New Roman"/>
          <w:szCs w:val="24"/>
        </w:rPr>
        <w:t>,</w:t>
      </w:r>
      <w:r>
        <w:rPr>
          <w:rFonts w:eastAsia="Times New Roman" w:cs="Times New Roman"/>
          <w:szCs w:val="24"/>
        </w:rPr>
        <w:t xml:space="preserve"> που ανέφερε </w:t>
      </w:r>
      <w:r>
        <w:rPr>
          <w:rFonts w:eastAsia="Times New Roman" w:cs="Times New Roman"/>
          <w:szCs w:val="24"/>
        </w:rPr>
        <w:t>η αιτιολογική του έκθεση. Τότε μας έλεγε ότι είναι ανάγκη να συνεχίσει η λειτουργία των κτηνοτροφικών εγκαταστάσεων, γιατί η Ελλάδα είναι πράγματι ελλειμματική σε είδη κρέατος και δαπανούμε ένα δισεκατομμύριο τον χρόνο για εισαγωγές κρεάτων. Νομίζω ότι...</w:t>
      </w:r>
    </w:p>
    <w:p w14:paraId="6A81FA3F"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Κάντε τα δύο τα δισεκατομμύρια.</w:t>
      </w:r>
    </w:p>
    <w:p w14:paraId="6A81FA40" w14:textId="77777777" w:rsidR="005C5BEB" w:rsidRDefault="00201356">
      <w:pPr>
        <w:spacing w:line="600" w:lineRule="auto"/>
        <w:ind w:firstLine="720"/>
        <w:contextualSpacing/>
        <w:jc w:val="both"/>
        <w:rPr>
          <w:rFonts w:eastAsia="Times New Roman"/>
          <w:szCs w:val="24"/>
        </w:rPr>
      </w:pPr>
      <w:r>
        <w:rPr>
          <w:rFonts w:eastAsia="Times New Roman"/>
          <w:b/>
          <w:szCs w:val="24"/>
        </w:rPr>
        <w:t>ΓΕΩΡΓΙΟΣ-ΔΗΜΗΤΡΙΟΣ ΚΑΡΡΑΣ:</w:t>
      </w:r>
      <w:r>
        <w:rPr>
          <w:rFonts w:eastAsia="Times New Roman"/>
          <w:szCs w:val="24"/>
        </w:rPr>
        <w:t xml:space="preserve"> Ορίστε;</w:t>
      </w:r>
    </w:p>
    <w:p w14:paraId="6A81FA41"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Κάντε τα δύο.</w:t>
      </w:r>
    </w:p>
    <w:p w14:paraId="6A81FA42" w14:textId="77777777" w:rsidR="005C5BEB" w:rsidRDefault="00201356">
      <w:pPr>
        <w:spacing w:line="600" w:lineRule="auto"/>
        <w:ind w:firstLine="720"/>
        <w:contextualSpacing/>
        <w:jc w:val="both"/>
        <w:rPr>
          <w:rFonts w:eastAsia="Times New Roman"/>
          <w:szCs w:val="24"/>
        </w:rPr>
      </w:pPr>
      <w:r>
        <w:rPr>
          <w:rFonts w:eastAsia="Times New Roman"/>
          <w:b/>
          <w:szCs w:val="24"/>
        </w:rPr>
        <w:t>ΓΕΩΡΓΙΟΣ-ΔΗΜΗΤΡΙΟΣ ΚΑΡΡΑΣ:</w:t>
      </w:r>
      <w:r>
        <w:rPr>
          <w:rFonts w:eastAsia="Times New Roman"/>
          <w:szCs w:val="24"/>
        </w:rPr>
        <w:t xml:space="preserve"> Για τότε μιλώ. Για το 2012 μιλώ, κύριε Πρόεδρε, για το τι έλεγε η αιτιολογική έκθε</w:t>
      </w:r>
      <w:r>
        <w:rPr>
          <w:rFonts w:eastAsia="Times New Roman"/>
          <w:szCs w:val="24"/>
        </w:rPr>
        <w:t xml:space="preserve">ση το 2012. </w:t>
      </w:r>
    </w:p>
    <w:p w14:paraId="6A81FA43" w14:textId="77777777" w:rsidR="005C5BEB" w:rsidRDefault="00201356">
      <w:pPr>
        <w:spacing w:line="600" w:lineRule="auto"/>
        <w:ind w:firstLine="720"/>
        <w:contextualSpacing/>
        <w:jc w:val="both"/>
        <w:rPr>
          <w:rFonts w:eastAsia="Times New Roman"/>
          <w:szCs w:val="24"/>
        </w:rPr>
      </w:pPr>
      <w:r>
        <w:rPr>
          <w:rFonts w:eastAsia="Times New Roman"/>
          <w:szCs w:val="24"/>
        </w:rPr>
        <w:lastRenderedPageBreak/>
        <w:t xml:space="preserve">Ο ν.4056 απέπνεε μια εικόνα αισιοδοξίας για το ότι θα εξακολουθήσει η προσπάθεια της πολιτείας να </w:t>
      </w:r>
      <w:proofErr w:type="spellStart"/>
      <w:r>
        <w:rPr>
          <w:rFonts w:eastAsia="Times New Roman"/>
          <w:szCs w:val="24"/>
        </w:rPr>
        <w:t>αδειοδοτηθούν</w:t>
      </w:r>
      <w:proofErr w:type="spellEnd"/>
      <w:r>
        <w:rPr>
          <w:rFonts w:eastAsia="Times New Roman"/>
          <w:szCs w:val="24"/>
        </w:rPr>
        <w:t xml:space="preserve"> οι εγκαταστάσεις. Πρέπει να πω ότι ναι μεν είναι χρήσιμες και δεν υπάρχει αμφιβολία ότι η κτηνοτροφία είναι ένας κλάδος ιδιαίτερα ε</w:t>
      </w:r>
      <w:r>
        <w:rPr>
          <w:rFonts w:eastAsia="Times New Roman"/>
          <w:szCs w:val="24"/>
        </w:rPr>
        <w:t>νδιαφέρων για τη χώρα, αλλά πρέπει να θυμίσω και τις οχλήσεις τις οποίες προκαλεί και για τις οποίες είναι μείζον το ζήτημα των αποστάσεων από κατοικημένες περιοχές, λόγω των λυμάτων</w:t>
      </w:r>
      <w:r>
        <w:rPr>
          <w:rFonts w:eastAsia="Times New Roman"/>
          <w:szCs w:val="24"/>
        </w:rPr>
        <w:t xml:space="preserve">, </w:t>
      </w:r>
      <w:r>
        <w:rPr>
          <w:rFonts w:eastAsia="Times New Roman"/>
          <w:szCs w:val="24"/>
        </w:rPr>
        <w:t>πο</w:t>
      </w:r>
      <w:r>
        <w:rPr>
          <w:rFonts w:eastAsia="Times New Roman"/>
          <w:szCs w:val="24"/>
        </w:rPr>
        <w:t>υ</w:t>
      </w:r>
      <w:r>
        <w:rPr>
          <w:rFonts w:eastAsia="Times New Roman"/>
          <w:szCs w:val="24"/>
        </w:rPr>
        <w:t xml:space="preserve"> προκύπτουν.</w:t>
      </w:r>
    </w:p>
    <w:p w14:paraId="6A81FA44" w14:textId="77777777" w:rsidR="005C5BEB" w:rsidRDefault="00201356">
      <w:pPr>
        <w:spacing w:line="600" w:lineRule="auto"/>
        <w:ind w:firstLine="720"/>
        <w:contextualSpacing/>
        <w:jc w:val="both"/>
        <w:rPr>
          <w:rFonts w:eastAsia="Times New Roman"/>
          <w:szCs w:val="24"/>
        </w:rPr>
      </w:pPr>
      <w:r>
        <w:rPr>
          <w:rFonts w:eastAsia="Times New Roman"/>
          <w:szCs w:val="24"/>
        </w:rPr>
        <w:t xml:space="preserve">Έρχεται, λοιπόν, η διάταξη αυτή, την οποία εμείς θα την </w:t>
      </w:r>
      <w:r>
        <w:rPr>
          <w:rFonts w:eastAsia="Times New Roman"/>
          <w:szCs w:val="24"/>
        </w:rPr>
        <w:t xml:space="preserve">ψηφίσουμε για λόγους αντικειμενικούς. Δεν μπορούμε να διακόψουμε λειτουργία επιχειρήσεων, έστω και διά της ψήφου. Εκείνο, όμως, το οποίο θέλω να επισημάνω με απολυτότητα είναι τούτο: </w:t>
      </w:r>
      <w:r>
        <w:rPr>
          <w:rFonts w:eastAsia="Times New Roman"/>
          <w:szCs w:val="24"/>
        </w:rPr>
        <w:t>Ε</w:t>
      </w:r>
      <w:r>
        <w:rPr>
          <w:rFonts w:eastAsia="Times New Roman"/>
          <w:szCs w:val="24"/>
        </w:rPr>
        <w:t>ξακολουθεί να διατηρείται το πρόβλημα.</w:t>
      </w:r>
    </w:p>
    <w:p w14:paraId="6A81FA45" w14:textId="77777777" w:rsidR="005C5BEB" w:rsidRDefault="00201356">
      <w:pPr>
        <w:spacing w:line="600" w:lineRule="auto"/>
        <w:ind w:firstLine="720"/>
        <w:contextualSpacing/>
        <w:jc w:val="both"/>
        <w:rPr>
          <w:rFonts w:eastAsia="Times New Roman"/>
          <w:szCs w:val="24"/>
        </w:rPr>
      </w:pPr>
      <w:r>
        <w:rPr>
          <w:rFonts w:eastAsia="Times New Roman"/>
          <w:szCs w:val="24"/>
        </w:rPr>
        <w:t>Περαιτέρω, δε, συμβαίνει και το ε</w:t>
      </w:r>
      <w:r>
        <w:rPr>
          <w:rFonts w:eastAsia="Times New Roman"/>
          <w:szCs w:val="24"/>
        </w:rPr>
        <w:t xml:space="preserve">ξής παράδοξο πλέον. Ενώ θα έπρεπε να έχουν δημιουργηθεί οι δυνατότητες αυξήσεως της ζωικής παραγωγής, μειώνεται η ζωική παραγωγή, αυξάνονται οι εισαγωγές. Το στατιστικό στοιχείο, το οποίο δίδεται -το οποίο κατ’ εμέ τουλάχιστον είναι ακριβές- είναι ότι στα </w:t>
      </w:r>
      <w:r>
        <w:rPr>
          <w:rFonts w:eastAsia="Times New Roman"/>
          <w:szCs w:val="24"/>
        </w:rPr>
        <w:t xml:space="preserve">βοοειδή είναι 30% η κατανάλωση ελληνικού προϊόντος και 70% είναι εισαγόμενο, είτε με τη μορφή της πάχυνσης </w:t>
      </w:r>
      <w:r>
        <w:rPr>
          <w:rFonts w:eastAsia="Times New Roman"/>
          <w:szCs w:val="24"/>
        </w:rPr>
        <w:lastRenderedPageBreak/>
        <w:t>είτε με τη μορφή της απευθείας εισαγωγής. Να μην πω και το τελευταίο τραγικό, ότι μέχρι και σουβλάκια από χοίρο εισάγουμε κατεψυγμένα από τη Δανία κα</w:t>
      </w:r>
      <w:r>
        <w:rPr>
          <w:rFonts w:eastAsia="Times New Roman"/>
          <w:szCs w:val="24"/>
        </w:rPr>
        <w:t xml:space="preserve">ι τα καταναλώνουμε και είμαστε και ευχαριστημένοι. </w:t>
      </w:r>
    </w:p>
    <w:p w14:paraId="6A81FA46" w14:textId="77777777" w:rsidR="005C5BEB" w:rsidRDefault="00201356">
      <w:pPr>
        <w:spacing w:line="600" w:lineRule="auto"/>
        <w:ind w:firstLine="720"/>
        <w:contextualSpacing/>
        <w:jc w:val="both"/>
        <w:rPr>
          <w:rFonts w:eastAsia="Times New Roman"/>
          <w:szCs w:val="24"/>
        </w:rPr>
      </w:pPr>
      <w:r>
        <w:rPr>
          <w:rFonts w:eastAsia="Times New Roman"/>
          <w:szCs w:val="24"/>
        </w:rPr>
        <w:t>Θα πω, λοιπόν, στον Υπουργό και θα παρακαλέσω τούτο, για να τελειώσω. Είναι ελλιπής η διάταξη, κύριε Υπουργέ. Πρέπει να συνεχίσουν να λειτουργούν οι κτηνοτροφικές εγκαταστάσεις, δεν υπάρχει καμμία αμφιβολ</w:t>
      </w:r>
      <w:r>
        <w:rPr>
          <w:rFonts w:eastAsia="Times New Roman"/>
          <w:szCs w:val="24"/>
        </w:rPr>
        <w:t xml:space="preserve">ία. Είναι, όμως, ελλιπής η διάταξη. Διότι περιμένω να ακούσω πώς θα προστατευθούν οι περίοικοι και το περιβάλλον. Δεν </w:t>
      </w:r>
      <w:proofErr w:type="spellStart"/>
      <w:r>
        <w:rPr>
          <w:rFonts w:eastAsia="Times New Roman"/>
          <w:szCs w:val="24"/>
        </w:rPr>
        <w:t>είμεθα</w:t>
      </w:r>
      <w:proofErr w:type="spellEnd"/>
      <w:r>
        <w:rPr>
          <w:rFonts w:eastAsia="Times New Roman"/>
          <w:szCs w:val="24"/>
        </w:rPr>
        <w:t xml:space="preserve"> εξ εκείνων που θα ζητήσουμε την απομάκρυνση εγκαταστάσεων. Όμως στις διατάξεις τις οποίες προτείνετε και δεδομένου ότι οι </w:t>
      </w:r>
      <w:proofErr w:type="spellStart"/>
      <w:r>
        <w:rPr>
          <w:rFonts w:eastAsia="Times New Roman"/>
          <w:szCs w:val="24"/>
        </w:rPr>
        <w:t>χοιροτροφ</w:t>
      </w:r>
      <w:r>
        <w:rPr>
          <w:rFonts w:eastAsia="Times New Roman"/>
          <w:szCs w:val="24"/>
        </w:rPr>
        <w:t>ικές</w:t>
      </w:r>
      <w:proofErr w:type="spellEnd"/>
      <w:r>
        <w:rPr>
          <w:rFonts w:eastAsia="Times New Roman"/>
          <w:szCs w:val="24"/>
        </w:rPr>
        <w:t xml:space="preserve"> ιδίως εγκαταστάσεις τις περισσότερες φορές είναι κοντά σε κατοικημένες περιοχές</w:t>
      </w:r>
      <w:r>
        <w:rPr>
          <w:rFonts w:eastAsia="Times New Roman"/>
          <w:szCs w:val="24"/>
        </w:rPr>
        <w:t>,</w:t>
      </w:r>
      <w:r>
        <w:rPr>
          <w:rFonts w:eastAsia="Times New Roman"/>
          <w:szCs w:val="24"/>
        </w:rPr>
        <w:t xml:space="preserve"> προκαλούν οχλήσεις, έχουν λύματα και απόβλητα. Β</w:t>
      </w:r>
      <w:r>
        <w:rPr>
          <w:rFonts w:eastAsia="Times New Roman"/>
          <w:szCs w:val="24"/>
        </w:rPr>
        <w:t>λέπουμε και κάτι άλλο, ότι με την ανοχή της νομοθετικής εξουσίας και της Κυβέρνησης θα συνεχιστεί η ίδια κατάσταση και δεν</w:t>
      </w:r>
      <w:r>
        <w:rPr>
          <w:rFonts w:eastAsia="Times New Roman"/>
          <w:szCs w:val="24"/>
        </w:rPr>
        <w:t xml:space="preserve"> θα έχουμε λύση. </w:t>
      </w:r>
    </w:p>
    <w:p w14:paraId="6A81FA47" w14:textId="77777777" w:rsidR="005C5BEB" w:rsidRDefault="00201356">
      <w:pPr>
        <w:spacing w:line="600" w:lineRule="auto"/>
        <w:ind w:firstLine="720"/>
        <w:contextualSpacing/>
        <w:jc w:val="both"/>
        <w:rPr>
          <w:rFonts w:eastAsia="Times New Roman"/>
          <w:szCs w:val="24"/>
        </w:rPr>
      </w:pPr>
      <w:r>
        <w:rPr>
          <w:rFonts w:eastAsia="Times New Roman"/>
          <w:szCs w:val="24"/>
        </w:rPr>
        <w:t xml:space="preserve">Γιατί το λέω αυτό; Με την τελευταία διάταξη από τις προτεινόμενες, κύριε Υπουργέ, λέτε ότι αναστέλλονται τα πρόστιμα, αν υπάρξει άδεια διατήρησης, συνέχισης, αναστέλλονται τα πρωτόκολλα διοικητικής </w:t>
      </w:r>
      <w:r>
        <w:rPr>
          <w:rFonts w:eastAsia="Times New Roman"/>
          <w:szCs w:val="24"/>
        </w:rPr>
        <w:lastRenderedPageBreak/>
        <w:t>αποβολής. Ξέρετε πού είναι εδώ μέσα τα π</w:t>
      </w:r>
      <w:r>
        <w:rPr>
          <w:rFonts w:eastAsia="Times New Roman"/>
          <w:szCs w:val="24"/>
        </w:rPr>
        <w:t>ερισσότερα πρόστιμα; Στην περιβαλλοντική νομοθεσία είναι τα περισσότερα πρόστιμα, δεν είναι μόνο τα διοικητικά πρόστιμα.</w:t>
      </w:r>
    </w:p>
    <w:p w14:paraId="6A81FA48" w14:textId="77777777" w:rsidR="005C5BEB" w:rsidRDefault="0020135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A81FA49" w14:textId="77777777" w:rsidR="005C5BEB" w:rsidRDefault="00201356">
      <w:pPr>
        <w:spacing w:line="600" w:lineRule="auto"/>
        <w:ind w:firstLine="720"/>
        <w:contextualSpacing/>
        <w:jc w:val="both"/>
        <w:rPr>
          <w:rFonts w:eastAsia="Times New Roman"/>
          <w:szCs w:val="24"/>
        </w:rPr>
      </w:pPr>
      <w:r>
        <w:rPr>
          <w:rFonts w:eastAsia="Times New Roman"/>
          <w:szCs w:val="24"/>
        </w:rPr>
        <w:t>Τελειώνω αμέσως, κύριε Πρόεδρε.</w:t>
      </w:r>
    </w:p>
    <w:p w14:paraId="6A81FA4A" w14:textId="77777777" w:rsidR="005C5BEB" w:rsidRDefault="00201356">
      <w:pPr>
        <w:spacing w:line="600" w:lineRule="auto"/>
        <w:ind w:firstLine="720"/>
        <w:contextualSpacing/>
        <w:jc w:val="both"/>
        <w:rPr>
          <w:rFonts w:eastAsia="Times New Roman"/>
          <w:szCs w:val="24"/>
        </w:rPr>
      </w:pPr>
      <w:r>
        <w:rPr>
          <w:rFonts w:eastAsia="Times New Roman"/>
          <w:szCs w:val="24"/>
        </w:rPr>
        <w:t>Δεν είναι μόνο τα δ</w:t>
      </w:r>
      <w:r>
        <w:rPr>
          <w:rFonts w:eastAsia="Times New Roman"/>
          <w:szCs w:val="24"/>
        </w:rPr>
        <w:t xml:space="preserve">ιοικητικά πρόστιμα παράβασης της αγροτικής ή της δασικής νομοθεσίας. Έχουμε περιβαλλοντική νομοθεσία. Δεν εντοπίζω στο κείμενο ούτε στον βασικό κορμό του ν.4056 ούτε σήμερα να ρυθμίζεται το ζήτημα της προστασίας του περιβάλλοντος. </w:t>
      </w:r>
    </w:p>
    <w:p w14:paraId="6A81FA4B" w14:textId="77777777" w:rsidR="005C5BEB" w:rsidRDefault="00201356">
      <w:pPr>
        <w:spacing w:line="600" w:lineRule="auto"/>
        <w:ind w:firstLine="720"/>
        <w:contextualSpacing/>
        <w:jc w:val="both"/>
        <w:rPr>
          <w:rFonts w:eastAsia="Times New Roman"/>
          <w:szCs w:val="24"/>
        </w:rPr>
      </w:pPr>
      <w:r>
        <w:rPr>
          <w:rFonts w:eastAsia="Times New Roman"/>
          <w:szCs w:val="24"/>
        </w:rPr>
        <w:t>Έχω να κάνω μια πρόταση και τελειώνω. Δεχθείτε να υπάρξουν πρότυπες περιβαλλοντικές δεσμεύσεις, να υπάρχουν οι δεσμεύσεις των εκμεταλλευτών των εγκαταστάσεων. Φέρτε άμεσα μια διάταξη, ούτως ώστε να αυτοδεσμεύεται για την τήρηση της περιβαλλοντικής νομοθεσί</w:t>
      </w:r>
      <w:r>
        <w:rPr>
          <w:rFonts w:eastAsia="Times New Roman"/>
          <w:szCs w:val="24"/>
        </w:rPr>
        <w:t xml:space="preserve">ας, να βγάζει ο ίδιος ο εκμεταλλευτής τους όρους με τους οποίους μπορεί να λειτουργεί και να έρχεται μετά το κράτος να τον ελέγχει. Όπως το κάνετε σήμερα είναι αντίστροφο. Λειτουργεί, του δίνουμε τη μορφή της συνέχισης, του </w:t>
      </w:r>
      <w:r>
        <w:rPr>
          <w:rFonts w:eastAsia="Times New Roman"/>
          <w:szCs w:val="24"/>
        </w:rPr>
        <w:lastRenderedPageBreak/>
        <w:t>δημιουργούμε την αίσθηση της ασυ</w:t>
      </w:r>
      <w:r>
        <w:rPr>
          <w:rFonts w:eastAsia="Times New Roman"/>
          <w:szCs w:val="24"/>
        </w:rPr>
        <w:t>λίας, αφού αναστέλλουμε και εν</w:t>
      </w:r>
      <w:r>
        <w:rPr>
          <w:rFonts w:eastAsia="Times New Roman"/>
          <w:szCs w:val="24"/>
        </w:rPr>
        <w:t xml:space="preserve"> </w:t>
      </w:r>
      <w:r>
        <w:rPr>
          <w:rFonts w:eastAsia="Times New Roman"/>
          <w:szCs w:val="24"/>
        </w:rPr>
        <w:t xml:space="preserve">τέλει διαγράφουμε πρόστιμα, διοικητικές πράξεις αποβολής και όλα αυτά. </w:t>
      </w:r>
    </w:p>
    <w:p w14:paraId="6A81FA4C" w14:textId="77777777" w:rsidR="005C5BEB" w:rsidRDefault="00201356">
      <w:pPr>
        <w:spacing w:line="600" w:lineRule="auto"/>
        <w:ind w:firstLine="720"/>
        <w:contextualSpacing/>
        <w:jc w:val="both"/>
        <w:rPr>
          <w:rFonts w:eastAsia="Times New Roman"/>
          <w:szCs w:val="24"/>
        </w:rPr>
      </w:pPr>
      <w:r>
        <w:rPr>
          <w:rFonts w:eastAsia="Times New Roman"/>
          <w:szCs w:val="24"/>
        </w:rPr>
        <w:t>Έτσι, λοιπόν, το 2018</w:t>
      </w:r>
      <w:r>
        <w:rPr>
          <w:rFonts w:eastAsia="Times New Roman"/>
          <w:szCs w:val="24"/>
        </w:rPr>
        <w:t>,</w:t>
      </w:r>
      <w:r>
        <w:rPr>
          <w:rFonts w:eastAsia="Times New Roman"/>
          <w:szCs w:val="24"/>
        </w:rPr>
        <w:t xml:space="preserve"> αν είμαστε καλά, θα ξανασυζητάμε στη Βουλή το ίδιο ζήτημα.</w:t>
      </w:r>
    </w:p>
    <w:p w14:paraId="6A81FA4D"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Μα παίρνουν χαρτί από το </w:t>
      </w:r>
      <w:r>
        <w:rPr>
          <w:rFonts w:eastAsia="Times New Roman"/>
          <w:szCs w:val="24"/>
        </w:rPr>
        <w:t>δ</w:t>
      </w:r>
      <w:r>
        <w:rPr>
          <w:rFonts w:eastAsia="Times New Roman"/>
          <w:szCs w:val="24"/>
        </w:rPr>
        <w:t>ασαρχείο. Τ</w:t>
      </w:r>
      <w:r>
        <w:rPr>
          <w:rFonts w:eastAsia="Times New Roman"/>
          <w:szCs w:val="24"/>
        </w:rPr>
        <w:t>έ</w:t>
      </w:r>
      <w:r>
        <w:rPr>
          <w:rFonts w:eastAsia="Times New Roman"/>
          <w:szCs w:val="24"/>
        </w:rPr>
        <w:t>λο</w:t>
      </w:r>
      <w:r>
        <w:rPr>
          <w:rFonts w:eastAsia="Times New Roman"/>
          <w:szCs w:val="24"/>
        </w:rPr>
        <w:t xml:space="preserve">ς </w:t>
      </w:r>
      <w:r>
        <w:rPr>
          <w:rFonts w:eastAsia="Times New Roman"/>
          <w:szCs w:val="24"/>
        </w:rPr>
        <w:t>πάντων.</w:t>
      </w:r>
    </w:p>
    <w:p w14:paraId="6A81FA4E" w14:textId="77777777" w:rsidR="005C5BEB" w:rsidRDefault="00201356">
      <w:pPr>
        <w:spacing w:line="600" w:lineRule="auto"/>
        <w:ind w:firstLine="720"/>
        <w:contextualSpacing/>
        <w:jc w:val="both"/>
        <w:rPr>
          <w:rFonts w:eastAsia="Times New Roman"/>
          <w:szCs w:val="24"/>
        </w:rPr>
      </w:pPr>
      <w:r>
        <w:rPr>
          <w:rFonts w:eastAsia="Times New Roman"/>
          <w:b/>
          <w:szCs w:val="24"/>
        </w:rPr>
        <w:t>ΓΕΩΡΓΙΟΣ-ΔΗΜΗΤΡΙΟΣ ΚΑΡΡΑΣ:</w:t>
      </w:r>
      <w:r>
        <w:rPr>
          <w:rFonts w:eastAsia="Times New Roman"/>
          <w:szCs w:val="24"/>
        </w:rPr>
        <w:t xml:space="preserve"> Όχι, δεν παίρνουν, κύριε Πρόεδρε.</w:t>
      </w:r>
    </w:p>
    <w:p w14:paraId="6A81FA4F"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πρόβλημα είναι ότι δεν έχει υπαλλήλους το </w:t>
      </w:r>
      <w:r>
        <w:rPr>
          <w:rFonts w:eastAsia="Times New Roman"/>
          <w:szCs w:val="24"/>
        </w:rPr>
        <w:t>δ</w:t>
      </w:r>
      <w:r>
        <w:rPr>
          <w:rFonts w:eastAsia="Times New Roman"/>
          <w:szCs w:val="24"/>
        </w:rPr>
        <w:t>ασαρχείο.</w:t>
      </w:r>
    </w:p>
    <w:p w14:paraId="6A81FA50" w14:textId="77777777" w:rsidR="005C5BEB" w:rsidRDefault="00201356">
      <w:pPr>
        <w:spacing w:line="600" w:lineRule="auto"/>
        <w:ind w:firstLine="720"/>
        <w:contextualSpacing/>
        <w:jc w:val="both"/>
        <w:rPr>
          <w:rFonts w:eastAsia="Times New Roman"/>
          <w:szCs w:val="24"/>
        </w:rPr>
      </w:pPr>
      <w:r>
        <w:rPr>
          <w:rFonts w:eastAsia="Times New Roman"/>
          <w:szCs w:val="24"/>
        </w:rPr>
        <w:t>Κύριε Θεοχαρόπουλε, έχετε τον λόγο.</w:t>
      </w:r>
    </w:p>
    <w:p w14:paraId="6A81FA51"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ΑΘΑΝΑΣΙΟΣ ΘΕΟΧΑΡΟΠΟΥΛΟΣ: </w:t>
      </w:r>
      <w:r>
        <w:rPr>
          <w:rFonts w:eastAsia="Times New Roman"/>
          <w:szCs w:val="24"/>
        </w:rPr>
        <w:t>Ευχαριστώ, κύριε Πρόεδρε.</w:t>
      </w:r>
    </w:p>
    <w:p w14:paraId="6A81FA52" w14:textId="77777777" w:rsidR="005C5BEB" w:rsidRDefault="00201356">
      <w:pPr>
        <w:spacing w:line="600" w:lineRule="auto"/>
        <w:ind w:firstLine="720"/>
        <w:contextualSpacing/>
        <w:jc w:val="both"/>
        <w:rPr>
          <w:rFonts w:eastAsia="Times New Roman"/>
          <w:szCs w:val="24"/>
        </w:rPr>
      </w:pPr>
      <w:r>
        <w:rPr>
          <w:rFonts w:eastAsia="Times New Roman"/>
          <w:szCs w:val="24"/>
        </w:rPr>
        <w:t xml:space="preserve">Κύριοι </w:t>
      </w:r>
      <w:r>
        <w:rPr>
          <w:rFonts w:eastAsia="Times New Roman"/>
          <w:szCs w:val="24"/>
        </w:rPr>
        <w:t>Υπουργοί, έχουν έλθει δύο τροπολογίες με τη συνήθη τακτική, στις διαδικασίες κύρωσης συμφωνιών. Κάθε φορά, λοιπόν, που θα έρχεται τροπολογία σε αυτή τη διαδικασία κύρωσης, στην οποία κανονικά ο Κανονισμός δεν προβλέπει συζήτηση, θα λέμε ότι είναι μια διαδι</w:t>
      </w:r>
      <w:r>
        <w:rPr>
          <w:rFonts w:eastAsia="Times New Roman"/>
          <w:szCs w:val="24"/>
        </w:rPr>
        <w:t xml:space="preserve">κασία η οποία είναι εκτός όχι μόνο του Κανονισμού, αλλά είναι κι εκτός των όσων </w:t>
      </w:r>
      <w:proofErr w:type="spellStart"/>
      <w:r>
        <w:rPr>
          <w:rFonts w:eastAsia="Times New Roman"/>
          <w:szCs w:val="24"/>
        </w:rPr>
        <w:t>συνέβαιναν</w:t>
      </w:r>
      <w:proofErr w:type="spellEnd"/>
      <w:r>
        <w:rPr>
          <w:rFonts w:eastAsia="Times New Roman"/>
          <w:szCs w:val="24"/>
        </w:rPr>
        <w:t xml:space="preserve"> ακόμα και τα προηγούμενα χρόνια</w:t>
      </w:r>
      <w:r>
        <w:rPr>
          <w:rFonts w:eastAsia="Times New Roman"/>
          <w:szCs w:val="24"/>
        </w:rPr>
        <w:t>,</w:t>
      </w:r>
      <w:r>
        <w:rPr>
          <w:rFonts w:eastAsia="Times New Roman"/>
          <w:szCs w:val="24"/>
        </w:rPr>
        <w:t xml:space="preserve"> τα </w:t>
      </w:r>
      <w:r>
        <w:rPr>
          <w:rFonts w:eastAsia="Times New Roman"/>
          <w:szCs w:val="24"/>
        </w:rPr>
        <w:lastRenderedPageBreak/>
        <w:t>οποία θέλετε να στηλιτεύετε. Γι’ αυτόν τον λόγο θα πρέπει</w:t>
      </w:r>
      <w:r>
        <w:rPr>
          <w:rFonts w:eastAsia="Times New Roman"/>
          <w:szCs w:val="24"/>
        </w:rPr>
        <w:t xml:space="preserve"> επιτέλους</w:t>
      </w:r>
      <w:r>
        <w:rPr>
          <w:rFonts w:eastAsia="Times New Roman"/>
          <w:szCs w:val="24"/>
        </w:rPr>
        <w:t xml:space="preserve"> να σταματήσει η διαδικασία κατάθεσης τροπολογιών στις κυρώσει</w:t>
      </w:r>
      <w:r>
        <w:rPr>
          <w:rFonts w:eastAsia="Times New Roman"/>
          <w:szCs w:val="24"/>
        </w:rPr>
        <w:t>ς συμβάσεων.</w:t>
      </w:r>
    </w:p>
    <w:p w14:paraId="6A81FA53" w14:textId="77777777" w:rsidR="005C5BEB" w:rsidRDefault="00201356">
      <w:pPr>
        <w:spacing w:line="600" w:lineRule="auto"/>
        <w:ind w:firstLine="720"/>
        <w:contextualSpacing/>
        <w:jc w:val="both"/>
        <w:rPr>
          <w:rFonts w:eastAsia="Times New Roman"/>
          <w:szCs w:val="24"/>
        </w:rPr>
      </w:pPr>
      <w:r>
        <w:rPr>
          <w:rFonts w:eastAsia="Times New Roman"/>
          <w:szCs w:val="24"/>
        </w:rPr>
        <w:t>Πάμε στη συγκεκριμένη τροπολογία, για τις κτηνοτροφικές εγκαταστάσεις, η οποία ενδιαφέρει κιόλας.</w:t>
      </w:r>
    </w:p>
    <w:p w14:paraId="6A81FA54" w14:textId="77777777" w:rsidR="005C5BEB" w:rsidRDefault="00201356">
      <w:pPr>
        <w:spacing w:line="600" w:lineRule="auto"/>
        <w:ind w:firstLine="720"/>
        <w:contextualSpacing/>
        <w:jc w:val="both"/>
        <w:rPr>
          <w:rFonts w:eastAsia="Times New Roman"/>
          <w:szCs w:val="24"/>
        </w:rPr>
      </w:pPr>
      <w:r>
        <w:rPr>
          <w:rFonts w:eastAsia="Times New Roman"/>
          <w:szCs w:val="24"/>
        </w:rPr>
        <w:t>Εδώ με την παράγραφο 1 της προτεινόμενης τροπολογίας παρατείνετε εκ νέου την ημερομηνία από 12 Σεπτεμβρίου, που έληξε, στις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w:t>
      </w:r>
    </w:p>
    <w:p w14:paraId="6A81FA55" w14:textId="77777777" w:rsidR="005C5BEB" w:rsidRDefault="00201356">
      <w:pPr>
        <w:spacing w:line="600" w:lineRule="auto"/>
        <w:ind w:firstLine="720"/>
        <w:contextualSpacing/>
        <w:jc w:val="both"/>
        <w:rPr>
          <w:rFonts w:eastAsia="Times New Roman"/>
          <w:szCs w:val="24"/>
        </w:rPr>
      </w:pPr>
      <w:r>
        <w:rPr>
          <w:rFonts w:eastAsia="Times New Roman"/>
          <w:szCs w:val="24"/>
        </w:rPr>
        <w:t>Πρώτα</w:t>
      </w:r>
      <w:r>
        <w:rPr>
          <w:rFonts w:eastAsia="Times New Roman"/>
          <w:szCs w:val="24"/>
        </w:rPr>
        <w:t xml:space="preserve"> </w:t>
      </w:r>
      <w:proofErr w:type="spellStart"/>
      <w:r>
        <w:rPr>
          <w:rFonts w:eastAsia="Times New Roman"/>
          <w:szCs w:val="24"/>
        </w:rPr>
        <w:t>πρ</w:t>
      </w:r>
      <w:r>
        <w:rPr>
          <w:rFonts w:eastAsia="Times New Roman"/>
          <w:szCs w:val="24"/>
        </w:rPr>
        <w:t>ώτα</w:t>
      </w:r>
      <w:proofErr w:type="spellEnd"/>
      <w:r>
        <w:rPr>
          <w:rFonts w:eastAsia="Times New Roman"/>
          <w:szCs w:val="24"/>
        </w:rPr>
        <w:t>, να πούμε ότι</w:t>
      </w:r>
      <w:r>
        <w:rPr>
          <w:rFonts w:eastAsia="Times New Roman"/>
          <w:szCs w:val="24"/>
        </w:rPr>
        <w:t>,</w:t>
      </w:r>
      <w:r>
        <w:rPr>
          <w:rFonts w:eastAsia="Times New Roman"/>
          <w:szCs w:val="24"/>
        </w:rPr>
        <w:t xml:space="preserve"> εδώ που έχει φτάσει η κατάσταση</w:t>
      </w:r>
      <w:r>
        <w:rPr>
          <w:rFonts w:eastAsia="Times New Roman"/>
          <w:szCs w:val="24"/>
        </w:rPr>
        <w:t>,</w:t>
      </w:r>
      <w:r>
        <w:rPr>
          <w:rFonts w:eastAsia="Times New Roman"/>
          <w:szCs w:val="24"/>
        </w:rPr>
        <w:t xml:space="preserve"> χρειάζεται χρόνος για τους κτηνοτρόφους</w:t>
      </w:r>
      <w:r>
        <w:rPr>
          <w:rFonts w:eastAsia="Times New Roman"/>
          <w:szCs w:val="24"/>
        </w:rPr>
        <w:t>,</w:t>
      </w:r>
      <w:r>
        <w:rPr>
          <w:rFonts w:eastAsia="Times New Roman"/>
          <w:szCs w:val="24"/>
        </w:rPr>
        <w:t xml:space="preserve"> για να ολοκληρώσουν τις σχετικές διαδικασίες </w:t>
      </w:r>
      <w:proofErr w:type="spellStart"/>
      <w:r>
        <w:rPr>
          <w:rFonts w:eastAsia="Times New Roman"/>
          <w:szCs w:val="24"/>
        </w:rPr>
        <w:t>αδειοδότησης</w:t>
      </w:r>
      <w:proofErr w:type="spellEnd"/>
      <w:r>
        <w:rPr>
          <w:rFonts w:eastAsia="Times New Roman"/>
          <w:szCs w:val="24"/>
        </w:rPr>
        <w:t xml:space="preserve"> και βέβαια χρόνος για να ασκήσουν νόμιμα τη δραστηριότητά τους, χωρίς να κινδυνεύουν από κυρώσεις ή λουκέ</w:t>
      </w:r>
      <w:r>
        <w:rPr>
          <w:rFonts w:eastAsia="Times New Roman"/>
          <w:szCs w:val="24"/>
        </w:rPr>
        <w:t>το και κυρίως για να μπορέσουν να ενταχθούν στα συγχρηματοδοτούμενα προγράμματα αγροτικής ανάπτυξης. Συνεπώς σ’ αυτό το πλαίσιο</w:t>
      </w:r>
      <w:r w:rsidRPr="001E47DF">
        <w:rPr>
          <w:rFonts w:eastAsia="Times New Roman"/>
          <w:szCs w:val="24"/>
        </w:rPr>
        <w:t>,</w:t>
      </w:r>
      <w:r>
        <w:rPr>
          <w:rFonts w:eastAsia="Times New Roman"/>
          <w:szCs w:val="24"/>
        </w:rPr>
        <w:t xml:space="preserve"> αυτή τη στιγμή, εδώ που έχουμε φτάσει, αν δεν υπάρξει κάποια λύση, οι κτηνοτρόφοι θα βρεθούν στον αέρα. Αυτή είναι μία όψη</w:t>
      </w:r>
      <w:r>
        <w:rPr>
          <w:rFonts w:eastAsia="Times New Roman"/>
          <w:szCs w:val="24"/>
        </w:rPr>
        <w:t xml:space="preserve"> του </w:t>
      </w:r>
      <w:r>
        <w:rPr>
          <w:rFonts w:eastAsia="Times New Roman"/>
          <w:szCs w:val="24"/>
        </w:rPr>
        <w:t>νομίσματος</w:t>
      </w:r>
      <w:r>
        <w:rPr>
          <w:rFonts w:eastAsia="Times New Roman"/>
          <w:szCs w:val="24"/>
        </w:rPr>
        <w:t xml:space="preserve">. </w:t>
      </w:r>
    </w:p>
    <w:p w14:paraId="6A81FA56" w14:textId="77777777" w:rsidR="005C5BEB" w:rsidRDefault="00201356">
      <w:pPr>
        <w:spacing w:line="600" w:lineRule="auto"/>
        <w:ind w:firstLine="720"/>
        <w:contextualSpacing/>
        <w:jc w:val="both"/>
        <w:rPr>
          <w:rFonts w:eastAsia="Times New Roman"/>
          <w:szCs w:val="24"/>
        </w:rPr>
      </w:pPr>
      <w:r>
        <w:rPr>
          <w:rFonts w:eastAsia="Times New Roman"/>
          <w:szCs w:val="24"/>
        </w:rPr>
        <w:lastRenderedPageBreak/>
        <w:t xml:space="preserve">Να δούμε, όμως, στην ουσία τι κάνετε </w:t>
      </w:r>
      <w:r>
        <w:rPr>
          <w:rFonts w:eastAsia="Times New Roman"/>
          <w:szCs w:val="24"/>
        </w:rPr>
        <w:t>και</w:t>
      </w:r>
      <w:r>
        <w:rPr>
          <w:rFonts w:eastAsia="Times New Roman"/>
          <w:szCs w:val="24"/>
        </w:rPr>
        <w:t xml:space="preserve"> να πούμε το εξής</w:t>
      </w:r>
      <w:r>
        <w:rPr>
          <w:rFonts w:eastAsia="Times New Roman"/>
          <w:szCs w:val="24"/>
        </w:rPr>
        <w:t>:</w:t>
      </w:r>
      <w:r>
        <w:rPr>
          <w:rFonts w:eastAsia="Times New Roman"/>
          <w:szCs w:val="24"/>
        </w:rPr>
        <w:t xml:space="preserve"> Λέτε ότι</w:t>
      </w:r>
      <w:r>
        <w:rPr>
          <w:rFonts w:eastAsia="Times New Roman"/>
          <w:szCs w:val="24"/>
        </w:rPr>
        <w:t>,</w:t>
      </w:r>
      <w:r>
        <w:rPr>
          <w:rFonts w:eastAsia="Times New Roman"/>
          <w:szCs w:val="24"/>
        </w:rPr>
        <w:t xml:space="preserve"> προκειμένου να αποφευχθούν οι δυσχέρειες εφαρμογής νόμου που έχουν εντοπιστεί, θα υπάρξει διαδικασία απλούστευσης</w:t>
      </w:r>
      <w:r>
        <w:rPr>
          <w:rFonts w:eastAsia="Times New Roman"/>
          <w:szCs w:val="24"/>
        </w:rPr>
        <w:t>,</w:t>
      </w:r>
      <w:r>
        <w:rPr>
          <w:rFonts w:eastAsia="Times New Roman"/>
          <w:szCs w:val="24"/>
        </w:rPr>
        <w:t xml:space="preserve"> </w:t>
      </w:r>
      <w:r>
        <w:rPr>
          <w:rFonts w:eastAsia="Times New Roman"/>
          <w:szCs w:val="24"/>
        </w:rPr>
        <w:t xml:space="preserve">η οποία </w:t>
      </w:r>
      <w:r>
        <w:rPr>
          <w:rFonts w:eastAsia="Times New Roman"/>
          <w:szCs w:val="24"/>
        </w:rPr>
        <w:t>ενδεχομένως να οδηγήσει σε νέο θεσμικό πλαίσιο. Ακό</w:t>
      </w:r>
      <w:r>
        <w:rPr>
          <w:rFonts w:eastAsia="Times New Roman"/>
          <w:szCs w:val="24"/>
        </w:rPr>
        <w:t>μα, δηλαδή, και στην εισηγητική σας έκθεση αυτό που λέτε</w:t>
      </w:r>
      <w:r>
        <w:rPr>
          <w:rFonts w:eastAsia="Times New Roman"/>
          <w:szCs w:val="24"/>
        </w:rPr>
        <w:t>,</w:t>
      </w:r>
      <w:r>
        <w:rPr>
          <w:rFonts w:eastAsia="Times New Roman"/>
          <w:szCs w:val="24"/>
        </w:rPr>
        <w:t xml:space="preserve"> για 31</w:t>
      </w:r>
      <w:r>
        <w:rPr>
          <w:rFonts w:eastAsia="Times New Roman"/>
          <w:szCs w:val="24"/>
        </w:rPr>
        <w:t>-</w:t>
      </w:r>
      <w:r>
        <w:rPr>
          <w:rFonts w:eastAsia="Times New Roman"/>
          <w:szCs w:val="24"/>
        </w:rPr>
        <w:t>12</w:t>
      </w:r>
      <w:r>
        <w:rPr>
          <w:rFonts w:eastAsia="Times New Roman"/>
          <w:szCs w:val="24"/>
        </w:rPr>
        <w:t>-</w:t>
      </w:r>
      <w:r>
        <w:rPr>
          <w:rFonts w:eastAsia="Times New Roman"/>
          <w:szCs w:val="24"/>
        </w:rPr>
        <w:t xml:space="preserve">2018, είναι αργά. Θα έπρεπε να πείτε ότι θα φέρετε νέο θεσμικό πλαίσιο τους επόμενους μήνες. Λέτε </w:t>
      </w:r>
      <w:r>
        <w:rPr>
          <w:rFonts w:eastAsia="Times New Roman"/>
          <w:szCs w:val="24"/>
        </w:rPr>
        <w:t xml:space="preserve">όμως </w:t>
      </w:r>
      <w:r>
        <w:rPr>
          <w:rFonts w:eastAsia="Times New Roman"/>
          <w:szCs w:val="24"/>
        </w:rPr>
        <w:t xml:space="preserve">ότι ενδεχομένως θα το φέρετε. Με λίγα λόγια, μπορεί να μην υπάρξει ποτέ καινούργιο </w:t>
      </w:r>
      <w:r>
        <w:rPr>
          <w:rFonts w:eastAsia="Times New Roman"/>
          <w:szCs w:val="24"/>
        </w:rPr>
        <w:t>θεσμικό πλαίσιο σ’ αυτή τη διαδικασία και το παραδέχεστε και στην εισηγητική έκθεση και βεβαίως δεν αξιοποιείτε ούτε τα θετικά του προηγούμενου νόμου</w:t>
      </w:r>
      <w:r>
        <w:rPr>
          <w:rFonts w:eastAsia="Times New Roman"/>
          <w:szCs w:val="24"/>
        </w:rPr>
        <w:t>,</w:t>
      </w:r>
      <w:r>
        <w:rPr>
          <w:rFonts w:eastAsia="Times New Roman"/>
          <w:szCs w:val="24"/>
        </w:rPr>
        <w:t xml:space="preserve"> του 2012, τον οποίο μπορούσατε να εφαρμόσετε</w:t>
      </w:r>
      <w:r>
        <w:rPr>
          <w:rFonts w:eastAsia="Times New Roman"/>
          <w:szCs w:val="24"/>
        </w:rPr>
        <w:t>,</w:t>
      </w:r>
      <w:r>
        <w:rPr>
          <w:rFonts w:eastAsia="Times New Roman"/>
          <w:szCs w:val="24"/>
        </w:rPr>
        <w:t xml:space="preserve"> για να προχωρήσουν κάποια πράγματα. </w:t>
      </w:r>
    </w:p>
    <w:p w14:paraId="6A81FA57" w14:textId="77777777" w:rsidR="005C5BEB" w:rsidRDefault="00201356">
      <w:pPr>
        <w:spacing w:line="600" w:lineRule="auto"/>
        <w:ind w:firstLine="720"/>
        <w:contextualSpacing/>
        <w:jc w:val="both"/>
        <w:rPr>
          <w:rFonts w:eastAsia="Times New Roman"/>
          <w:szCs w:val="24"/>
        </w:rPr>
      </w:pPr>
      <w:r>
        <w:rPr>
          <w:rFonts w:eastAsia="Times New Roman"/>
          <w:szCs w:val="24"/>
        </w:rPr>
        <w:t>Σας είχαμε πει στη συζ</w:t>
      </w:r>
      <w:r>
        <w:rPr>
          <w:rFonts w:eastAsia="Times New Roman"/>
          <w:szCs w:val="24"/>
        </w:rPr>
        <w:t>ήτηση του νομοσχεδίου για τις βοσκήσιμες γαίες -και τώρα επιβεβαιωνόμαστε στο συγκεκριμένο θέμα- ότι τα θέματα που ταλαιπωρούν τους κτηνοτρόφους, όπως είναι οι άδειες των κτηνοτροφικών εγκαταστάσεων, δεν λύνονται με παρατάσεις. Πρ</w:t>
      </w:r>
      <w:r>
        <w:rPr>
          <w:rFonts w:eastAsia="Times New Roman"/>
          <w:szCs w:val="24"/>
        </w:rPr>
        <w:t>ο</w:t>
      </w:r>
      <w:r>
        <w:rPr>
          <w:rFonts w:eastAsia="Times New Roman"/>
          <w:szCs w:val="24"/>
        </w:rPr>
        <w:t>τε</w:t>
      </w:r>
      <w:r>
        <w:rPr>
          <w:rFonts w:eastAsia="Times New Roman"/>
          <w:szCs w:val="24"/>
        </w:rPr>
        <w:t>ί</w:t>
      </w:r>
      <w:r>
        <w:rPr>
          <w:rFonts w:eastAsia="Times New Roman"/>
          <w:szCs w:val="24"/>
        </w:rPr>
        <w:t>ν</w:t>
      </w:r>
      <w:r>
        <w:rPr>
          <w:rFonts w:eastAsia="Times New Roman"/>
          <w:szCs w:val="24"/>
        </w:rPr>
        <w:t>ατε</w:t>
      </w:r>
      <w:r>
        <w:rPr>
          <w:rFonts w:eastAsia="Times New Roman"/>
          <w:szCs w:val="24"/>
        </w:rPr>
        <w:t xml:space="preserve"> τότε διάστημα δεκ</w:t>
      </w:r>
      <w:r>
        <w:rPr>
          <w:rFonts w:eastAsia="Times New Roman"/>
          <w:szCs w:val="24"/>
        </w:rPr>
        <w:t xml:space="preserve">αοκτώ μηνών για την προθεσμία έκδοσης άδειας και εμείς είπαμε «εντάξει, να προχωρήσουν μ’ αυτή την παράταση, </w:t>
      </w:r>
      <w:r>
        <w:rPr>
          <w:rFonts w:eastAsia="Times New Roman"/>
          <w:szCs w:val="24"/>
        </w:rPr>
        <w:lastRenderedPageBreak/>
        <w:t>αλλά να δώσετε μια συνολική λύση». Δεν το έχετε πράξει. Δίνετε, λοιπόν, νέα παράταση ως το 2018, προκειμένου να ολοκληρωθεί η διαδικασία για το νέο</w:t>
      </w:r>
      <w:r>
        <w:rPr>
          <w:rFonts w:eastAsia="Times New Roman"/>
          <w:szCs w:val="24"/>
        </w:rPr>
        <w:t xml:space="preserve"> θεσμικό πλαίσιο.</w:t>
      </w:r>
    </w:p>
    <w:p w14:paraId="6A81FA58" w14:textId="77777777" w:rsidR="005C5BEB" w:rsidRDefault="00201356">
      <w:pPr>
        <w:spacing w:line="600" w:lineRule="auto"/>
        <w:ind w:firstLine="720"/>
        <w:contextualSpacing/>
        <w:jc w:val="both"/>
        <w:rPr>
          <w:rFonts w:eastAsia="Times New Roman"/>
          <w:szCs w:val="24"/>
        </w:rPr>
      </w:pPr>
      <w:r>
        <w:rPr>
          <w:rFonts w:eastAsia="Times New Roman"/>
          <w:szCs w:val="24"/>
        </w:rPr>
        <w:t>Σε κάθε περίπτωση, επειδή οι τακτοποιήσεις που φέρνουν οι ρυθμίσεις και των υπόλοιπων παραγράφων δεν μαρτυρούν κανένα όραμα για την ενίσχυση της κτηνοτροφίας, κύριε Υπουργέ, και τη στροφή προς την παραγωγή κτηνοτροφικών προϊόντων, κοιτάξτ</w:t>
      </w:r>
      <w:r>
        <w:rPr>
          <w:rFonts w:eastAsia="Times New Roman"/>
          <w:szCs w:val="24"/>
        </w:rPr>
        <w:t xml:space="preserve">ε τουλάχιστον να λείπουν τέτοιες εκφράσεις μέσα από την εισηγητική έκθεση, όπως ότι </w:t>
      </w:r>
      <w:r>
        <w:rPr>
          <w:rFonts w:eastAsia="Times New Roman"/>
          <w:szCs w:val="24"/>
        </w:rPr>
        <w:t>«</w:t>
      </w:r>
      <w:r>
        <w:rPr>
          <w:rFonts w:eastAsia="Times New Roman"/>
          <w:szCs w:val="24"/>
        </w:rPr>
        <w:t>η στήριξη και η προώθηση της κτηνοτροφίας αποτελεί μία από τις βασικές στρατηγικές επιλογές του Υπουργείου, η οποία αποτυπώνεται σε κάθε προσπάθεια του Υπουργείου, έτσι ώσ</w:t>
      </w:r>
      <w:r>
        <w:rPr>
          <w:rFonts w:eastAsia="Times New Roman"/>
          <w:szCs w:val="24"/>
        </w:rPr>
        <w:t>τε ο κλάδος της κτηνοτροφίας να ξεπεράσει τις δομικές του αδυναμίες</w:t>
      </w:r>
      <w:r>
        <w:rPr>
          <w:rFonts w:eastAsia="Times New Roman"/>
          <w:szCs w:val="24"/>
        </w:rPr>
        <w:t>»</w:t>
      </w:r>
      <w:r>
        <w:rPr>
          <w:rFonts w:eastAsia="Times New Roman"/>
          <w:szCs w:val="24"/>
        </w:rPr>
        <w:t xml:space="preserve">. Λόγια, λόγια. </w:t>
      </w:r>
    </w:p>
    <w:p w14:paraId="6A81FA59" w14:textId="77777777" w:rsidR="005C5BEB" w:rsidRDefault="00201356">
      <w:pPr>
        <w:spacing w:line="600" w:lineRule="auto"/>
        <w:ind w:firstLine="720"/>
        <w:contextualSpacing/>
        <w:jc w:val="both"/>
        <w:rPr>
          <w:rFonts w:eastAsia="Times New Roman"/>
          <w:szCs w:val="24"/>
        </w:rPr>
      </w:pPr>
      <w:r>
        <w:rPr>
          <w:rFonts w:eastAsia="Times New Roman"/>
          <w:szCs w:val="24"/>
        </w:rPr>
        <w:t>Αυτή τη στιγμή κυβερνάτε. Νέο θεσμικό πλαίσιο δεν φέρνετε. Με παρατάσεις λειτουργούμε</w:t>
      </w:r>
      <w:r>
        <w:rPr>
          <w:rFonts w:eastAsia="Times New Roman"/>
          <w:szCs w:val="24"/>
        </w:rPr>
        <w:t>,</w:t>
      </w:r>
      <w:r>
        <w:rPr>
          <w:rFonts w:eastAsia="Times New Roman"/>
          <w:szCs w:val="24"/>
        </w:rPr>
        <w:t xml:space="preserve"> για να μη βγουν εκτός οι κτηνοτρόφοι από τις άδειές τους. Οι κτηνοτρόφοι, όπως και ο</w:t>
      </w:r>
      <w:r>
        <w:rPr>
          <w:rFonts w:eastAsia="Times New Roman"/>
          <w:szCs w:val="24"/>
        </w:rPr>
        <w:t xml:space="preserve">ι γεωργοί, έχουν συνεχώς φόρους πάνω στους φόρους. Αυτή είναι μια κατάσταση με την οποία δεν μπορούν να τα βγάλουν πέρα. Μας βλέπουν, μας ακούνε. Δεν μπορούν να τα βγάλουν πέρα και δεν μπορεί να υπάρξει παραγωγική </w:t>
      </w:r>
      <w:r>
        <w:rPr>
          <w:rFonts w:eastAsia="Times New Roman"/>
          <w:szCs w:val="24"/>
        </w:rPr>
        <w:lastRenderedPageBreak/>
        <w:t>διαδικασία, με αποτέλεσμα να αυξάνονται τα</w:t>
      </w:r>
      <w:r>
        <w:rPr>
          <w:rFonts w:eastAsia="Times New Roman"/>
          <w:szCs w:val="24"/>
        </w:rPr>
        <w:t xml:space="preserve"> ελλείμματα. Αυτή είναι η πραγματικότητα και παρ’ όλα αυτά είδαμε τον Πρωθυπουργό στη Διεθνή Έκθεση Θεσσαλονίκης να λέει για φορολογικές ελαφρύνσεις των αγροτών, ότι «τα καταφέραμε στο </w:t>
      </w:r>
      <w:r>
        <w:rPr>
          <w:rFonts w:eastAsia="Times New Roman"/>
          <w:szCs w:val="24"/>
        </w:rPr>
        <w:t>α</w:t>
      </w:r>
      <w:r>
        <w:rPr>
          <w:rFonts w:eastAsia="Times New Roman"/>
          <w:szCs w:val="24"/>
        </w:rPr>
        <w:t xml:space="preserve">γροτικό». </w:t>
      </w:r>
    </w:p>
    <w:p w14:paraId="6A81FA5A" w14:textId="77777777" w:rsidR="005C5BEB" w:rsidRDefault="00201356">
      <w:pPr>
        <w:spacing w:line="600" w:lineRule="auto"/>
        <w:ind w:firstLine="720"/>
        <w:contextualSpacing/>
        <w:jc w:val="both"/>
        <w:rPr>
          <w:rFonts w:eastAsia="Times New Roman"/>
          <w:szCs w:val="24"/>
        </w:rPr>
      </w:pPr>
      <w:r>
        <w:rPr>
          <w:rFonts w:eastAsia="Times New Roman"/>
          <w:szCs w:val="24"/>
        </w:rPr>
        <w:t xml:space="preserve">Αν συνεχίσετε </w:t>
      </w:r>
      <w:r>
        <w:rPr>
          <w:rFonts w:eastAsia="Times New Roman"/>
          <w:szCs w:val="24"/>
        </w:rPr>
        <w:t>σ</w:t>
      </w:r>
      <w:r>
        <w:rPr>
          <w:rFonts w:eastAsia="Times New Roman"/>
          <w:szCs w:val="24"/>
        </w:rPr>
        <w:t>’ αυτό το πλαίσιο, είστε εκτός πραγματικότητ</w:t>
      </w:r>
      <w:r>
        <w:rPr>
          <w:rFonts w:eastAsia="Times New Roman"/>
          <w:szCs w:val="24"/>
        </w:rPr>
        <w:t>ας και οι αγρότες και οι κτηνοτρόφοι το κατανοούν, το καταλαβαίνουν.</w:t>
      </w:r>
    </w:p>
    <w:p w14:paraId="6A81FA5B" w14:textId="77777777" w:rsidR="005C5BEB" w:rsidRDefault="00201356">
      <w:pPr>
        <w:spacing w:line="600" w:lineRule="auto"/>
        <w:ind w:firstLine="720"/>
        <w:contextualSpacing/>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14:paraId="6A81FA5C"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Κύριε Θεοχαρόπουλε, τελειώστε τώρα.</w:t>
      </w:r>
    </w:p>
    <w:p w14:paraId="6A81FA5D" w14:textId="77777777" w:rsidR="005C5BEB" w:rsidRDefault="00201356">
      <w:pPr>
        <w:spacing w:line="600" w:lineRule="auto"/>
        <w:ind w:firstLine="720"/>
        <w:contextualSpacing/>
        <w:jc w:val="both"/>
        <w:rPr>
          <w:rFonts w:eastAsia="Times New Roman"/>
          <w:szCs w:val="24"/>
        </w:rPr>
      </w:pPr>
      <w:r>
        <w:rPr>
          <w:rFonts w:eastAsia="Times New Roman"/>
          <w:b/>
          <w:szCs w:val="24"/>
        </w:rPr>
        <w:t>ΑΘΑΝΑΣΙΟΣ ΘΕΟΧΑΡΟΠΟΥΛΟΣ:</w:t>
      </w:r>
      <w:r>
        <w:rPr>
          <w:rFonts w:eastAsia="Times New Roman"/>
          <w:szCs w:val="24"/>
        </w:rPr>
        <w:t xml:space="preserve"> Τελειώνω,</w:t>
      </w:r>
      <w:r>
        <w:rPr>
          <w:rFonts w:eastAsia="Times New Roman"/>
          <w:szCs w:val="24"/>
        </w:rPr>
        <w:t xml:space="preserve"> κύριε Πρόεδρε.</w:t>
      </w:r>
    </w:p>
    <w:p w14:paraId="6A81FA5E" w14:textId="77777777" w:rsidR="005C5BEB" w:rsidRDefault="00201356">
      <w:pPr>
        <w:spacing w:line="600" w:lineRule="auto"/>
        <w:ind w:firstLine="720"/>
        <w:contextualSpacing/>
        <w:jc w:val="both"/>
        <w:rPr>
          <w:rFonts w:eastAsia="Times New Roman"/>
          <w:szCs w:val="24"/>
        </w:rPr>
      </w:pPr>
      <w:r>
        <w:rPr>
          <w:rFonts w:eastAsia="Times New Roman"/>
          <w:szCs w:val="24"/>
        </w:rPr>
        <w:t>Δεν μπορούν να λύνονται χρόνια προβλήματα με παρατάσεις επί παρατάσεων. Δεν λύνονται έτσι.</w:t>
      </w:r>
    </w:p>
    <w:p w14:paraId="6A81FA5F" w14:textId="77777777" w:rsidR="005C5BEB" w:rsidRDefault="00201356">
      <w:pPr>
        <w:spacing w:line="600" w:lineRule="auto"/>
        <w:ind w:firstLine="720"/>
        <w:contextualSpacing/>
        <w:jc w:val="both"/>
        <w:rPr>
          <w:rFonts w:eastAsia="Times New Roman"/>
          <w:szCs w:val="24"/>
        </w:rPr>
      </w:pPr>
      <w:r>
        <w:rPr>
          <w:rFonts w:eastAsia="Times New Roman"/>
          <w:szCs w:val="24"/>
        </w:rPr>
        <w:t>Ευχαριστώ πολύ.</w:t>
      </w:r>
    </w:p>
    <w:p w14:paraId="6A81FA60"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ΠΡΟΕΔΡΕΥΩΝ (Γεώργιος Βαρεμένος): </w:t>
      </w:r>
      <w:r>
        <w:rPr>
          <w:rFonts w:eastAsia="Times New Roman"/>
          <w:szCs w:val="24"/>
        </w:rPr>
        <w:t xml:space="preserve">Η κ. </w:t>
      </w:r>
      <w:proofErr w:type="spellStart"/>
      <w:r>
        <w:rPr>
          <w:rFonts w:eastAsia="Times New Roman"/>
          <w:szCs w:val="24"/>
        </w:rPr>
        <w:t>Βράντζα</w:t>
      </w:r>
      <w:proofErr w:type="spellEnd"/>
      <w:r>
        <w:rPr>
          <w:rFonts w:eastAsia="Times New Roman"/>
          <w:szCs w:val="24"/>
        </w:rPr>
        <w:t xml:space="preserve"> έχει τον λόγο.</w:t>
      </w:r>
    </w:p>
    <w:p w14:paraId="6A81FA61" w14:textId="77777777" w:rsidR="005C5BEB" w:rsidRDefault="00201356">
      <w:pPr>
        <w:spacing w:line="600" w:lineRule="auto"/>
        <w:ind w:firstLine="720"/>
        <w:contextualSpacing/>
        <w:jc w:val="both"/>
        <w:rPr>
          <w:rFonts w:eastAsia="Times New Roman"/>
          <w:szCs w:val="24"/>
        </w:rPr>
      </w:pPr>
      <w:r>
        <w:rPr>
          <w:rFonts w:eastAsia="Times New Roman"/>
          <w:b/>
          <w:szCs w:val="24"/>
        </w:rPr>
        <w:lastRenderedPageBreak/>
        <w:t xml:space="preserve">ΠΑΝΑΓΙΩΤΑ ΒΡΑΝΤΖΑ: </w:t>
      </w:r>
      <w:r>
        <w:rPr>
          <w:rFonts w:eastAsia="Times New Roman"/>
          <w:szCs w:val="24"/>
        </w:rPr>
        <w:t>Όσον αφορά στην κύρωση, θέλω να πω ότι είπε και ο Υπο</w:t>
      </w:r>
      <w:r>
        <w:rPr>
          <w:rFonts w:eastAsia="Times New Roman"/>
          <w:szCs w:val="24"/>
        </w:rPr>
        <w:t xml:space="preserve">υργός ότι η σπουδαιότητα του κλάδου της αλιείας είναι γνωστή για την Ελλάδα. Είναι ο δεύτερος κλάδος σε εξαγωγές μετά τα </w:t>
      </w:r>
      <w:proofErr w:type="spellStart"/>
      <w:r>
        <w:rPr>
          <w:rFonts w:eastAsia="Times New Roman"/>
          <w:szCs w:val="24"/>
        </w:rPr>
        <w:t>οπωροκηπευτικά</w:t>
      </w:r>
      <w:proofErr w:type="spellEnd"/>
      <w:r>
        <w:rPr>
          <w:rFonts w:eastAsia="Times New Roman"/>
          <w:szCs w:val="24"/>
        </w:rPr>
        <w:t>. Επομένως η υπό κύρωση σύμβαση συνεργασίας μεταξύ του Υπουργείου Αγροτικής Ανάπτυξης και του Υπουργείου Γεωργίας της Αιγ</w:t>
      </w:r>
      <w:r>
        <w:rPr>
          <w:rFonts w:eastAsia="Times New Roman"/>
          <w:szCs w:val="24"/>
        </w:rPr>
        <w:t xml:space="preserve">ύπτου αποτελεί, κατά τη γνώμη μου, ένα πολύ χρήσιμο νομικό εργαλείο για τη βιώσιμη συλλεκτική αλιεία αλλά και για την περαιτέρω ανάπτυξη του κλάδου των υδατοκαλλιεργειών. Έρχεται να ενισχύσει την τεχνική, οικονομική, επιστημονική και διοικητική συνεργασία </w:t>
      </w:r>
      <w:r>
        <w:rPr>
          <w:rFonts w:eastAsia="Times New Roman"/>
          <w:szCs w:val="24"/>
        </w:rPr>
        <w:t>μεταξύ δύο χωρών με μακραίωνη θαλάσσια παράδοση και αλιευτική ιστορία.</w:t>
      </w:r>
    </w:p>
    <w:p w14:paraId="6A81FA62"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Επί των τροπολογιών έχετε να πείτε κάτι; Εσείς συναινείτε, γι’ αυτό το λέω. Σύμφωνα με τη διαδικασία, δεν έχετε τον λόγο.</w:t>
      </w:r>
    </w:p>
    <w:p w14:paraId="6A81FA63"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Εισηγητής ε</w:t>
      </w:r>
      <w:r>
        <w:rPr>
          <w:rFonts w:eastAsia="Times New Roman"/>
          <w:szCs w:val="24"/>
        </w:rPr>
        <w:t>ίμαι και εισηγούμαι την ομόφωνη υπερψήφιση της κύρωσης.</w:t>
      </w:r>
    </w:p>
    <w:p w14:paraId="6A81FA64" w14:textId="77777777" w:rsidR="005C5BEB" w:rsidRDefault="00201356">
      <w:pPr>
        <w:spacing w:line="600" w:lineRule="auto"/>
        <w:ind w:firstLine="720"/>
        <w:contextualSpacing/>
        <w:jc w:val="both"/>
        <w:rPr>
          <w:rFonts w:eastAsia="Times New Roman"/>
          <w:szCs w:val="24"/>
        </w:rPr>
      </w:pPr>
      <w:r>
        <w:rPr>
          <w:rFonts w:eastAsia="Times New Roman"/>
          <w:szCs w:val="24"/>
        </w:rPr>
        <w:t>Όσον αφορά στην τροπολογία 657 με ειδικό αριθμό 59, πρόκειται για μια σημαντική νομοθετική παρέμβαση –που είναι και επείγουσα-</w:t>
      </w:r>
      <w:r>
        <w:rPr>
          <w:rFonts w:eastAsia="Times New Roman"/>
          <w:szCs w:val="24"/>
        </w:rPr>
        <w:t>,</w:t>
      </w:r>
      <w:r>
        <w:rPr>
          <w:rFonts w:eastAsia="Times New Roman"/>
          <w:szCs w:val="24"/>
        </w:rPr>
        <w:t xml:space="preserve"> η οποία δίνει τη δυνατότητα σε κτηνοτρόφους να λύσουν κάποια από </w:t>
      </w:r>
      <w:r>
        <w:rPr>
          <w:rFonts w:eastAsia="Times New Roman"/>
          <w:szCs w:val="24"/>
        </w:rPr>
        <w:lastRenderedPageBreak/>
        <w:t>τα προβ</w:t>
      </w:r>
      <w:r>
        <w:rPr>
          <w:rFonts w:eastAsia="Times New Roman"/>
          <w:szCs w:val="24"/>
        </w:rPr>
        <w:t xml:space="preserve">λήματά τους όσον αφορά στο πρόβλημα της </w:t>
      </w:r>
      <w:proofErr w:type="spellStart"/>
      <w:r>
        <w:rPr>
          <w:rFonts w:eastAsia="Times New Roman"/>
          <w:szCs w:val="24"/>
        </w:rPr>
        <w:t>αδειοδότησης</w:t>
      </w:r>
      <w:proofErr w:type="spellEnd"/>
      <w:r>
        <w:rPr>
          <w:rFonts w:eastAsia="Times New Roman"/>
          <w:szCs w:val="24"/>
        </w:rPr>
        <w:t xml:space="preserve"> των εγκαταστάσεών τους. Πέραν του γεγονότος ότι έχουμε ένα καθεστώς σχεδόν ομηρίας των κτηνοτρόφων όλα αυτά τα χρόνια εξαιτίας της πολυπλοκότητας και της γραφειοκρατίας, υπάρχει και αδυναμία να συμμετέχο</w:t>
      </w:r>
      <w:r>
        <w:rPr>
          <w:rFonts w:eastAsia="Times New Roman"/>
          <w:szCs w:val="24"/>
        </w:rPr>
        <w:t xml:space="preserve">υν σε ευρωπαϊκά προγράμματα και τις περισσότερες φορές αυτό δεν είναι </w:t>
      </w:r>
      <w:r>
        <w:rPr>
          <w:rFonts w:eastAsia="Times New Roman"/>
          <w:szCs w:val="24"/>
        </w:rPr>
        <w:t xml:space="preserve">με </w:t>
      </w:r>
      <w:r>
        <w:rPr>
          <w:rFonts w:eastAsia="Times New Roman"/>
          <w:szCs w:val="24"/>
        </w:rPr>
        <w:t xml:space="preserve">δική τους υπαιτιότητα. </w:t>
      </w:r>
    </w:p>
    <w:p w14:paraId="6A81FA6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Με την τροπολογία ερχόμαστε να τροποποιήσουμε τον ν.4056 και να τον ενισχύσουμε με το άρθρο 17α που προστέθηκε στον ν.4351 και να δώσουμε αφ</w:t>
      </w:r>
      <w:r>
        <w:rPr>
          <w:rFonts w:eastAsia="Times New Roman" w:cs="Times New Roman"/>
          <w:szCs w:val="24"/>
        </w:rPr>
        <w:t xml:space="preserve">’ </w:t>
      </w:r>
      <w:r>
        <w:rPr>
          <w:rFonts w:eastAsia="Times New Roman" w:cs="Times New Roman"/>
          <w:szCs w:val="24"/>
        </w:rPr>
        <w:t xml:space="preserve">ενός τη </w:t>
      </w:r>
      <w:r>
        <w:rPr>
          <w:rFonts w:eastAsia="Times New Roman" w:cs="Times New Roman"/>
          <w:szCs w:val="24"/>
        </w:rPr>
        <w:t>δυνατότητα απλοποίησης της διαδικασίας και αφ</w:t>
      </w:r>
      <w:r>
        <w:rPr>
          <w:rFonts w:eastAsia="Times New Roman" w:cs="Times New Roman"/>
          <w:szCs w:val="24"/>
        </w:rPr>
        <w:t xml:space="preserve">’ </w:t>
      </w:r>
      <w:r>
        <w:rPr>
          <w:rFonts w:eastAsia="Times New Roman" w:cs="Times New Roman"/>
          <w:szCs w:val="24"/>
        </w:rPr>
        <w:t xml:space="preserve">ετέρου τη δυνατότητα σε ανθρώπους που είχαν τις </w:t>
      </w:r>
      <w:proofErr w:type="spellStart"/>
      <w:r>
        <w:rPr>
          <w:rFonts w:eastAsia="Times New Roman" w:cs="Times New Roman"/>
          <w:szCs w:val="24"/>
        </w:rPr>
        <w:t>σταβλικές</w:t>
      </w:r>
      <w:proofErr w:type="spellEnd"/>
      <w:r>
        <w:rPr>
          <w:rFonts w:eastAsia="Times New Roman" w:cs="Times New Roman"/>
          <w:szCs w:val="24"/>
        </w:rPr>
        <w:t xml:space="preserve"> τους εγκαταστάσεις πριν </w:t>
      </w:r>
      <w:r>
        <w:rPr>
          <w:rFonts w:eastAsia="Times New Roman" w:cs="Times New Roman"/>
          <w:szCs w:val="24"/>
        </w:rPr>
        <w:t xml:space="preserve">από </w:t>
      </w:r>
      <w:r>
        <w:rPr>
          <w:rFonts w:eastAsia="Times New Roman" w:cs="Times New Roman"/>
          <w:szCs w:val="24"/>
        </w:rPr>
        <w:t>το 2012 να τις διατηρήσουν. Δηλαδή, η τροπολογία δίνει ουσιαστικά παράταση μέχρι το 2018. Κατά τη γνώμη μου, δεν είναι πολύ</w:t>
      </w:r>
      <w:r>
        <w:rPr>
          <w:rFonts w:eastAsia="Times New Roman" w:cs="Times New Roman"/>
          <w:szCs w:val="24"/>
        </w:rPr>
        <w:t xml:space="preserve">. Ξέρουμε καλά τη διαδικασία </w:t>
      </w:r>
      <w:proofErr w:type="spellStart"/>
      <w:r>
        <w:rPr>
          <w:rFonts w:eastAsia="Times New Roman" w:cs="Times New Roman"/>
          <w:szCs w:val="24"/>
        </w:rPr>
        <w:t>αδειοδότησης</w:t>
      </w:r>
      <w:proofErr w:type="spellEnd"/>
      <w:r>
        <w:rPr>
          <w:rFonts w:eastAsia="Times New Roman" w:cs="Times New Roman"/>
          <w:szCs w:val="24"/>
        </w:rPr>
        <w:t xml:space="preserve"> και ότι καθυστερεί πολύ, οπότε η παράταση μέχρι το 2018 είναι αναγκαία, με δεδομένο ότι το 80% περίπου των κτηνοτρόφων δεν έχ</w:t>
      </w:r>
      <w:r>
        <w:rPr>
          <w:rFonts w:eastAsia="Times New Roman" w:cs="Times New Roman"/>
          <w:szCs w:val="24"/>
        </w:rPr>
        <w:t>ει</w:t>
      </w:r>
      <w:r>
        <w:rPr>
          <w:rFonts w:eastAsia="Times New Roman" w:cs="Times New Roman"/>
          <w:szCs w:val="24"/>
        </w:rPr>
        <w:t xml:space="preserve"> καταφέρει μέσα στα τέσσερα χρόνια που πέρασαν να έχουν άδεια κτηνοτροφικής εγκατάσταση</w:t>
      </w:r>
      <w:r>
        <w:rPr>
          <w:rFonts w:eastAsia="Times New Roman" w:cs="Times New Roman"/>
          <w:szCs w:val="24"/>
        </w:rPr>
        <w:t xml:space="preserve">ς. </w:t>
      </w:r>
    </w:p>
    <w:p w14:paraId="6A81FA6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Δίνουμε τη δυνατότητα σε κτηνοτροφικές εγκαταστάσεις που είναι μέσα σε εκπαιδευτικά ιδρύματα ή δημόσιους φορείς να </w:t>
      </w:r>
      <w:proofErr w:type="spellStart"/>
      <w:r>
        <w:rPr>
          <w:rFonts w:eastAsia="Times New Roman" w:cs="Times New Roman"/>
          <w:szCs w:val="24"/>
        </w:rPr>
        <w:t>αδειοδοτηθούν</w:t>
      </w:r>
      <w:proofErr w:type="spellEnd"/>
      <w:r>
        <w:rPr>
          <w:rFonts w:eastAsia="Times New Roman" w:cs="Times New Roman"/>
          <w:szCs w:val="24"/>
        </w:rPr>
        <w:t xml:space="preserve">. </w:t>
      </w:r>
    </w:p>
    <w:p w14:paraId="6A81FA6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Δίνουμε τη δυνατότητα -και αυτό είναι πολύ σημαντικό και αφορά πολύ κόσμο- να έχουμε άδεια διατήρησης σε εγκαταστάσεις που είναι πλησίον οδικού και σιδηροδρομικού δικτύου. Συνήθως αφορά επαρχιακές οδούς που είναι δυσπρόσιτες και χωμάτινες, δηλαδή είναι παρ</w:t>
      </w:r>
      <w:r>
        <w:rPr>
          <w:rFonts w:eastAsia="Times New Roman" w:cs="Times New Roman"/>
          <w:szCs w:val="24"/>
        </w:rPr>
        <w:t xml:space="preserve">άλογο εντελώς. </w:t>
      </w:r>
    </w:p>
    <w:p w14:paraId="6A81FA6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Ακόμα δίνουμε τη δυνατότητα παράτασης της άδειας προέγκρισης. Σε αυτές τις περιπτώσεις ξέρουμε ότι η γραφειοκρατία είναι τρομακτική. Ξέρουμε ότι συνήθως οι κτηνοτρόφοι είναι αδύνατον να συγκεντρώσουν τα απαιτούμενα δικαιολογητικά μέσα στον </w:t>
      </w:r>
      <w:r>
        <w:rPr>
          <w:rFonts w:eastAsia="Times New Roman" w:cs="Times New Roman"/>
          <w:szCs w:val="24"/>
        </w:rPr>
        <w:t xml:space="preserve">χρόνο που δίνεται. Συνεπώς η δυνατότητα παράτασης της άδειας προέγκρισης είναι απολύτως αναγκαία. </w:t>
      </w:r>
    </w:p>
    <w:p w14:paraId="6A81FA6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Τέλος, ρυθμίζονται και θέματα που αφορούν κυρώσεις -αυτό είναι πολύ σημαντικό- σε ανθρώπους οι οποίοι έχουν τη δυνατότητα να βγάλουν άδεια, διότι πληρούν όλε</w:t>
      </w:r>
      <w:r>
        <w:rPr>
          <w:rFonts w:eastAsia="Times New Roman" w:cs="Times New Roman"/>
          <w:szCs w:val="24"/>
        </w:rPr>
        <w:t>ς τις προϋποθέσεις, αλλά</w:t>
      </w:r>
      <w:r>
        <w:rPr>
          <w:rFonts w:eastAsia="Times New Roman" w:cs="Times New Roman"/>
          <w:szCs w:val="24"/>
        </w:rPr>
        <w:t>,</w:t>
      </w:r>
      <w:r>
        <w:rPr>
          <w:rFonts w:eastAsia="Times New Roman" w:cs="Times New Roman"/>
          <w:szCs w:val="24"/>
        </w:rPr>
        <w:t xml:space="preserve"> εξαιτίας του διοικητικού μηχανισμού της χώρας</w:t>
      </w:r>
      <w:r>
        <w:rPr>
          <w:rFonts w:eastAsia="Times New Roman" w:cs="Times New Roman"/>
          <w:szCs w:val="24"/>
        </w:rPr>
        <w:t>,</w:t>
      </w:r>
      <w:r>
        <w:rPr>
          <w:rFonts w:eastAsia="Times New Roman" w:cs="Times New Roman"/>
          <w:szCs w:val="24"/>
        </w:rPr>
        <w:t xml:space="preserve"> δεν καταφέρνουν να την έχουν στα χέρια τους. Αυτό σημαίνει ότι </w:t>
      </w:r>
      <w:r>
        <w:rPr>
          <w:rFonts w:eastAsia="Times New Roman" w:cs="Times New Roman"/>
          <w:szCs w:val="24"/>
        </w:rPr>
        <w:lastRenderedPageBreak/>
        <w:t>η τροπολογία είναι απαραίτητη, επείγουσα, λύνει προβλήματα και</w:t>
      </w:r>
      <w:r>
        <w:rPr>
          <w:rFonts w:eastAsia="Times New Roman" w:cs="Times New Roman"/>
          <w:szCs w:val="24"/>
        </w:rPr>
        <w:t>,</w:t>
      </w:r>
      <w:r>
        <w:rPr>
          <w:rFonts w:eastAsia="Times New Roman" w:cs="Times New Roman"/>
          <w:szCs w:val="24"/>
        </w:rPr>
        <w:t xml:space="preserve"> κατά τη γνώμη μου, πρέπει να αλλάξει και το θεσμικό πλαί</w:t>
      </w:r>
      <w:r>
        <w:rPr>
          <w:rFonts w:eastAsia="Times New Roman" w:cs="Times New Roman"/>
          <w:szCs w:val="24"/>
        </w:rPr>
        <w:t>σιο, να απλοποιηθεί. Και αν κάτι δεν κάναμε σωστά</w:t>
      </w:r>
      <w:r>
        <w:rPr>
          <w:rFonts w:eastAsia="Times New Roman" w:cs="Times New Roman"/>
          <w:szCs w:val="24"/>
        </w:rPr>
        <w:t>,</w:t>
      </w:r>
      <w:r>
        <w:rPr>
          <w:rFonts w:eastAsia="Times New Roman" w:cs="Times New Roman"/>
          <w:szCs w:val="24"/>
        </w:rPr>
        <w:t xml:space="preserve"> είναι ότι έπρεπε να την έχουμε φέρει νωρίτερα. Γι’ αυτό εισηγούμαι την υπερψήφισή της. </w:t>
      </w:r>
    </w:p>
    <w:p w14:paraId="6A81FA6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Ευχαριστώ πολύ. </w:t>
      </w:r>
    </w:p>
    <w:p w14:paraId="6A81FA6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Και εμείς ευχαριστούμε. </w:t>
      </w:r>
    </w:p>
    <w:p w14:paraId="6A81FA6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Τον λόγο έχει ο κ. Ανδριανός. </w:t>
      </w:r>
    </w:p>
    <w:p w14:paraId="6A81FA6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ΙΩΑΝΝΗΣ ΑΝΔ</w:t>
      </w:r>
      <w:r>
        <w:rPr>
          <w:rFonts w:eastAsia="Times New Roman" w:cs="Times New Roman"/>
          <w:b/>
          <w:szCs w:val="24"/>
        </w:rPr>
        <w:t xml:space="preserve">ΡΙΑΝΟΣ: </w:t>
      </w:r>
      <w:r>
        <w:rPr>
          <w:rFonts w:eastAsia="Times New Roman" w:cs="Times New Roman"/>
          <w:szCs w:val="24"/>
        </w:rPr>
        <w:t xml:space="preserve">Ευχαριστώ, κύριε Πρόεδρε. </w:t>
      </w:r>
    </w:p>
    <w:p w14:paraId="6A81FA6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Κατ’ αρχάς, για την κύρωση του </w:t>
      </w:r>
      <w:r>
        <w:rPr>
          <w:rFonts w:eastAsia="Times New Roman" w:cs="Times New Roman"/>
          <w:szCs w:val="24"/>
        </w:rPr>
        <w:t>μ</w:t>
      </w:r>
      <w:r>
        <w:rPr>
          <w:rFonts w:eastAsia="Times New Roman" w:cs="Times New Roman"/>
          <w:szCs w:val="24"/>
        </w:rPr>
        <w:t>νημονίου συμφωνούμε, γιατί πραγματικά είναι ένα πλαίσιο συνεργασίας με το οποίο επιδιώκεται η ενίσχυση των καλών σχέσεων μεταξύ των δύο χωρών, της Ελλάδας και της Αραβικής Δημοκρατίας της Α</w:t>
      </w:r>
      <w:r>
        <w:rPr>
          <w:rFonts w:eastAsia="Times New Roman" w:cs="Times New Roman"/>
          <w:szCs w:val="24"/>
        </w:rPr>
        <w:t>ιγύπτου, σε ένα πολύ σημαντικό πεδίο</w:t>
      </w:r>
      <w:r>
        <w:rPr>
          <w:rFonts w:eastAsia="Times New Roman" w:cs="Times New Roman"/>
          <w:szCs w:val="24"/>
        </w:rPr>
        <w:t>,</w:t>
      </w:r>
      <w:r>
        <w:rPr>
          <w:rFonts w:eastAsia="Times New Roman" w:cs="Times New Roman"/>
          <w:szCs w:val="24"/>
        </w:rPr>
        <w:t xml:space="preserve"> τόσο για τη βιώσιμη αξιοποίηση του αλιευτικού πλούτου της Μεσογείου όσο και για την προστασία των τελικών καταναλωτών των αλιευτικών προϊόντων. </w:t>
      </w:r>
    </w:p>
    <w:p w14:paraId="6A81FA6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Για την τροπολογία πείτε, γιατί στα άλλα</w:t>
      </w:r>
      <w:r>
        <w:rPr>
          <w:rFonts w:eastAsia="Times New Roman" w:cs="Times New Roman"/>
          <w:szCs w:val="24"/>
        </w:rPr>
        <w:t xml:space="preserve"> συναινείτε. </w:t>
      </w:r>
    </w:p>
    <w:p w14:paraId="6A81FA7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Βεβαίως, θα σας πω. Έχω χρόνο να πω και εγώ δυο λόγια όπως είπε και η συνάδελφος και δεν είδα να τη διακόπτετε. </w:t>
      </w:r>
    </w:p>
    <w:p w14:paraId="6A81FA7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Παρατήρηση έκανα και εκεί, κύριε </w:t>
      </w:r>
      <w:proofErr w:type="spellStart"/>
      <w:r>
        <w:rPr>
          <w:rFonts w:eastAsia="Times New Roman" w:cs="Times New Roman"/>
          <w:szCs w:val="24"/>
        </w:rPr>
        <w:t>Ανδριανέ</w:t>
      </w:r>
      <w:proofErr w:type="spellEnd"/>
      <w:r>
        <w:rPr>
          <w:rFonts w:eastAsia="Times New Roman" w:cs="Times New Roman"/>
          <w:szCs w:val="24"/>
        </w:rPr>
        <w:t>, μην ανησυχείτε.</w:t>
      </w:r>
    </w:p>
    <w:p w14:paraId="6A81FA7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ΙΩΑΝΝΗΣ ΑΝΔΡΙΑΝΟΣ:</w:t>
      </w:r>
      <w:r>
        <w:rPr>
          <w:rFonts w:eastAsia="Times New Roman" w:cs="Times New Roman"/>
          <w:b/>
          <w:szCs w:val="24"/>
        </w:rPr>
        <w:t xml:space="preserve"> </w:t>
      </w:r>
      <w:r>
        <w:rPr>
          <w:rFonts w:eastAsia="Times New Roman" w:cs="Times New Roman"/>
          <w:szCs w:val="24"/>
        </w:rPr>
        <w:t xml:space="preserve">Όσον αφορά τις τροπολογίες, κύριε Πρόεδρε, δυστυχώς πρέπει να επισημάνω ότι μια πρακτική </w:t>
      </w:r>
      <w:r>
        <w:rPr>
          <w:rFonts w:eastAsia="Times New Roman" w:cs="Times New Roman"/>
          <w:szCs w:val="24"/>
        </w:rPr>
        <w:t>στην οποία</w:t>
      </w:r>
      <w:r>
        <w:rPr>
          <w:rFonts w:eastAsia="Times New Roman" w:cs="Times New Roman"/>
          <w:szCs w:val="24"/>
        </w:rPr>
        <w:t xml:space="preserve"> </w:t>
      </w:r>
      <w:r>
        <w:rPr>
          <w:rFonts w:eastAsia="Times New Roman" w:cs="Times New Roman"/>
          <w:szCs w:val="24"/>
        </w:rPr>
        <w:t>έχετε ασκήσει σκληρή κρητική</w:t>
      </w:r>
      <w:r>
        <w:rPr>
          <w:rFonts w:eastAsia="Times New Roman" w:cs="Times New Roman"/>
          <w:szCs w:val="24"/>
        </w:rPr>
        <w:t xml:space="preserve"> στο παρελθόν</w:t>
      </w:r>
      <w:r>
        <w:rPr>
          <w:rFonts w:eastAsia="Times New Roman" w:cs="Times New Roman"/>
          <w:szCs w:val="24"/>
        </w:rPr>
        <w:t>, την ακολουθείτε</w:t>
      </w:r>
      <w:r>
        <w:rPr>
          <w:rFonts w:eastAsia="Times New Roman" w:cs="Times New Roman"/>
          <w:szCs w:val="24"/>
        </w:rPr>
        <w:t xml:space="preserve"> τώρα</w:t>
      </w:r>
      <w:r>
        <w:rPr>
          <w:rFonts w:eastAsia="Times New Roman" w:cs="Times New Roman"/>
          <w:szCs w:val="24"/>
        </w:rPr>
        <w:t xml:space="preserve"> με τις τροπολογίες στις κυρώσεις. </w:t>
      </w:r>
    </w:p>
    <w:p w14:paraId="6A81FA7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xml:space="preserve">, κατ’ αρχάς στην τροπολογία που αφορά την παράταση </w:t>
      </w:r>
      <w:proofErr w:type="spellStart"/>
      <w:r>
        <w:rPr>
          <w:rFonts w:eastAsia="Times New Roman" w:cs="Times New Roman"/>
          <w:szCs w:val="24"/>
        </w:rPr>
        <w:t>αδειοδότησης</w:t>
      </w:r>
      <w:proofErr w:type="spellEnd"/>
      <w:r>
        <w:rPr>
          <w:rFonts w:eastAsia="Times New Roman" w:cs="Times New Roman"/>
          <w:szCs w:val="24"/>
        </w:rPr>
        <w:t xml:space="preserve"> των κτηνοτροφικών εγκαταστάσεων</w:t>
      </w:r>
      <w:r>
        <w:rPr>
          <w:rFonts w:eastAsia="Times New Roman" w:cs="Times New Roman"/>
          <w:szCs w:val="24"/>
        </w:rPr>
        <w:t>,</w:t>
      </w:r>
      <w:r>
        <w:rPr>
          <w:rFonts w:eastAsia="Times New Roman" w:cs="Times New Roman"/>
          <w:szCs w:val="24"/>
        </w:rPr>
        <w:t xml:space="preserve"> εμείς συμφωνούμε, αλλά με μια ουσιαστική παρατήρηση. Αυτή η ιστορία πρέπει να τελειώσει κάποια στιγμή</w:t>
      </w:r>
      <w:r>
        <w:rPr>
          <w:rFonts w:eastAsia="Times New Roman" w:cs="Times New Roman"/>
          <w:szCs w:val="24"/>
        </w:rPr>
        <w:t>,</w:t>
      </w:r>
      <w:r>
        <w:rPr>
          <w:rFonts w:eastAsia="Times New Roman" w:cs="Times New Roman"/>
          <w:szCs w:val="24"/>
        </w:rPr>
        <w:t xml:space="preserve"> με οριστική ρύθμιση και οι κτηνοτρόφο</w:t>
      </w:r>
      <w:r>
        <w:rPr>
          <w:rFonts w:eastAsia="Times New Roman" w:cs="Times New Roman"/>
          <w:szCs w:val="24"/>
        </w:rPr>
        <w:t xml:space="preserve">ι πρέπει να πάψουν να είναι όμηροι των αλλεπάλληλων παρατάσεων. </w:t>
      </w:r>
    </w:p>
    <w:p w14:paraId="6A81FA7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Άκουσα την κυρία συνάδελφο που μίλησε για ενίσχυση της διαδικασίας. Με παρατάσεις δεν λύνονται τα προβλήματα που υπάρχουν, κύριε Πρόεδρε. Λύνονται με πλαίσιο, το οποίο για να υπάρξει</w:t>
      </w:r>
      <w:r>
        <w:rPr>
          <w:rFonts w:eastAsia="Times New Roman" w:cs="Times New Roman"/>
          <w:szCs w:val="24"/>
        </w:rPr>
        <w:t>,</w:t>
      </w:r>
      <w:r>
        <w:rPr>
          <w:rFonts w:eastAsia="Times New Roman" w:cs="Times New Roman"/>
          <w:szCs w:val="24"/>
        </w:rPr>
        <w:t xml:space="preserve"> πρέπει </w:t>
      </w:r>
      <w:r>
        <w:rPr>
          <w:rFonts w:eastAsia="Times New Roman" w:cs="Times New Roman"/>
          <w:szCs w:val="24"/>
        </w:rPr>
        <w:t>να δείτε τα προβλήματα που υπάρχουν. Έχετε δει, για παράδειγμα, κύριε Υπουργέ, πού υπάρχουν τα προβλήματα; Προφανώς στη στελέχωση των δασικών υπηρεσιών, στα δασαρχεία, που δεν αποχαρακτηρίζουν περιοχές στις οποίες βρίσκονται εγκαταστάσεις. Χρειάζεται, λοιπ</w:t>
      </w:r>
      <w:r>
        <w:rPr>
          <w:rFonts w:eastAsia="Times New Roman" w:cs="Times New Roman"/>
          <w:szCs w:val="24"/>
        </w:rPr>
        <w:t xml:space="preserve">όν, οριστικά αυτή η εμπλοκή να επιλυθεί και εμείς πιστεύουμε ότι θα πρέπει να αξιοποιηθεί προς αυτή την κατεύθυνση η ευκαιρία που παρέχει το νομοσχέδιο για τα αυθαίρετα. </w:t>
      </w:r>
    </w:p>
    <w:p w14:paraId="6A81FA7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Περιμένουμε, λοιπόν, να λύσετε το πρόβλημα οριστικά και όχι να καλύπτετε το πρόβλημα </w:t>
      </w:r>
      <w:r>
        <w:rPr>
          <w:rFonts w:eastAsia="Times New Roman" w:cs="Times New Roman"/>
          <w:szCs w:val="24"/>
        </w:rPr>
        <w:t>κάτω από το χαλί, γιατί οι παρατάσεις αυτό κάνουν. Και βεβαίως πρέπει να λυθεί άμεσα, γιατί τα προβλήματα που αντιμετωπίζουν οι αγρότες και οι κτηνοτρόφοι</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συν τοις </w:t>
      </w:r>
      <w:proofErr w:type="spellStart"/>
      <w:r>
        <w:rPr>
          <w:rFonts w:eastAsia="Times New Roman" w:cs="Times New Roman"/>
          <w:szCs w:val="24"/>
        </w:rPr>
        <w:t>άλλοις</w:t>
      </w:r>
      <w:proofErr w:type="spellEnd"/>
      <w:r>
        <w:rPr>
          <w:rFonts w:eastAsia="Times New Roman" w:cs="Times New Roman"/>
          <w:szCs w:val="24"/>
        </w:rPr>
        <w:t xml:space="preserve">, </w:t>
      </w:r>
      <w:r>
        <w:rPr>
          <w:rFonts w:eastAsia="Times New Roman" w:cs="Times New Roman"/>
          <w:szCs w:val="24"/>
        </w:rPr>
        <w:t>είναι και τα προγράμματα ανάπτυξης</w:t>
      </w:r>
      <w:r>
        <w:rPr>
          <w:rFonts w:eastAsia="Times New Roman" w:cs="Times New Roman"/>
          <w:szCs w:val="24"/>
        </w:rPr>
        <w:t>, καθώς</w:t>
      </w:r>
      <w:r>
        <w:rPr>
          <w:rFonts w:eastAsia="Times New Roman" w:cs="Times New Roman"/>
          <w:szCs w:val="24"/>
        </w:rPr>
        <w:t xml:space="preserve"> </w:t>
      </w:r>
      <w:r>
        <w:rPr>
          <w:rFonts w:eastAsia="Times New Roman" w:cs="Times New Roman"/>
          <w:szCs w:val="24"/>
        </w:rPr>
        <w:t>δ</w:t>
      </w:r>
      <w:r>
        <w:rPr>
          <w:rFonts w:eastAsia="Times New Roman" w:cs="Times New Roman"/>
          <w:szCs w:val="24"/>
        </w:rPr>
        <w:t xml:space="preserve">εν μπορούν να ενταχθούν στα προγράμματα </w:t>
      </w:r>
      <w:r>
        <w:rPr>
          <w:rFonts w:eastAsia="Times New Roman" w:cs="Times New Roman"/>
          <w:szCs w:val="24"/>
        </w:rPr>
        <w:t>ανάπτυξης</w:t>
      </w:r>
      <w:r>
        <w:rPr>
          <w:rFonts w:eastAsia="Times New Roman" w:cs="Times New Roman"/>
          <w:szCs w:val="24"/>
        </w:rPr>
        <w:t>,</w:t>
      </w:r>
      <w:r>
        <w:rPr>
          <w:rFonts w:eastAsia="Times New Roman" w:cs="Times New Roman"/>
          <w:szCs w:val="24"/>
        </w:rPr>
        <w:t xml:space="preserve"> όταν έχουν αυθαίρετες κτηνοτροφικές εγκαταστάσεις. </w:t>
      </w:r>
    </w:p>
    <w:p w14:paraId="6A81FA7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lastRenderedPageBreak/>
        <w:t xml:space="preserve">ΠΡΟΕΔΡΕΥΩΝ (Γεώργιος Βαρεμένος): </w:t>
      </w:r>
      <w:r>
        <w:rPr>
          <w:rFonts w:eastAsia="Times New Roman" w:cs="Times New Roman"/>
          <w:szCs w:val="24"/>
        </w:rPr>
        <w:t xml:space="preserve">Κύριε </w:t>
      </w:r>
      <w:proofErr w:type="spellStart"/>
      <w:r>
        <w:rPr>
          <w:rFonts w:eastAsia="Times New Roman" w:cs="Times New Roman"/>
          <w:szCs w:val="24"/>
        </w:rPr>
        <w:t>Ανδριανέ</w:t>
      </w:r>
      <w:proofErr w:type="spellEnd"/>
      <w:r>
        <w:rPr>
          <w:rFonts w:eastAsia="Times New Roman" w:cs="Times New Roman"/>
          <w:szCs w:val="24"/>
        </w:rPr>
        <w:t>, παρακαλώ να ολοκληρώσετε.</w:t>
      </w:r>
    </w:p>
    <w:p w14:paraId="6A81FA7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Έχουμε και άλλη μία τροπολογία, κύριε Πρόεδρε. Έχουμε δύο. Δείξτε μια κατανόηση. </w:t>
      </w:r>
    </w:p>
    <w:p w14:paraId="6A81FA7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w:t>
      </w:r>
      <w:r>
        <w:rPr>
          <w:rFonts w:eastAsia="Times New Roman" w:cs="Times New Roman"/>
          <w:b/>
          <w:szCs w:val="24"/>
        </w:rPr>
        <w:t xml:space="preserve">ιος Βαρεμένος): </w:t>
      </w:r>
      <w:r>
        <w:rPr>
          <w:rFonts w:eastAsia="Times New Roman" w:cs="Times New Roman"/>
          <w:szCs w:val="24"/>
        </w:rPr>
        <w:t xml:space="preserve">Χρόνο δεν έχετε άλλο. </w:t>
      </w:r>
    </w:p>
    <w:p w14:paraId="6A81FA7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ΙΩΑΝΝΗΣ ΑΝΔΡΙΑΝΟΣ: </w:t>
      </w:r>
      <w:r>
        <w:rPr>
          <w:rFonts w:eastAsia="Times New Roman" w:cs="Times New Roman"/>
          <w:szCs w:val="24"/>
        </w:rPr>
        <w:t xml:space="preserve">Μισό λεπτό, αξίζει τον κόπο και την υπομονή σας. </w:t>
      </w:r>
    </w:p>
    <w:p w14:paraId="6A81FA7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Για τη βουλευτική τροπολογία, που αφορά τις ζημιές από τα ελάφια στη Ρόδο, συμφωνούμε ότι είναι ένα υπαρκτό πρόβλημα</w:t>
      </w:r>
      <w:r>
        <w:rPr>
          <w:rFonts w:eastAsia="Times New Roman" w:cs="Times New Roman"/>
          <w:szCs w:val="24"/>
        </w:rPr>
        <w:t>,</w:t>
      </w:r>
      <w:r>
        <w:rPr>
          <w:rFonts w:eastAsia="Times New Roman" w:cs="Times New Roman"/>
          <w:szCs w:val="24"/>
        </w:rPr>
        <w:t xml:space="preserve"> καθώς σ</w:t>
      </w:r>
      <w:r>
        <w:rPr>
          <w:rFonts w:eastAsia="Times New Roman" w:cs="Times New Roman"/>
          <w:szCs w:val="24"/>
        </w:rPr>
        <w:t xml:space="preserve">ε </w:t>
      </w:r>
      <w:r>
        <w:rPr>
          <w:rFonts w:eastAsia="Times New Roman" w:cs="Times New Roman"/>
          <w:szCs w:val="24"/>
        </w:rPr>
        <w:t>περιοχές που επλήγησα</w:t>
      </w:r>
      <w:r>
        <w:rPr>
          <w:rFonts w:eastAsia="Times New Roman" w:cs="Times New Roman"/>
          <w:szCs w:val="24"/>
        </w:rPr>
        <w:t xml:space="preserve">ν από πυρκαγιές δεν υπάρχει φυσική τροφή, με αποτέλεσμα τα ζώα να κατεβαίνουν στις καλλιέργειες και να τις καταστρέφουν. </w:t>
      </w:r>
      <w:r>
        <w:rPr>
          <w:rFonts w:eastAsia="Times New Roman" w:cs="Times New Roman"/>
          <w:szCs w:val="24"/>
        </w:rPr>
        <w:t>Βεβαίως, ε</w:t>
      </w:r>
      <w:r>
        <w:rPr>
          <w:rFonts w:eastAsia="Times New Roman" w:cs="Times New Roman"/>
          <w:szCs w:val="24"/>
        </w:rPr>
        <w:t>μείς λέμε να πάρετε πίσω αυτή την τροπολογία</w:t>
      </w:r>
      <w:r>
        <w:rPr>
          <w:rFonts w:eastAsia="Times New Roman" w:cs="Times New Roman"/>
          <w:szCs w:val="24"/>
        </w:rPr>
        <w:t xml:space="preserve">, να την </w:t>
      </w:r>
      <w:proofErr w:type="spellStart"/>
      <w:r>
        <w:rPr>
          <w:rFonts w:eastAsia="Times New Roman" w:cs="Times New Roman"/>
          <w:szCs w:val="24"/>
        </w:rPr>
        <w:t>επανακαταθέσετε</w:t>
      </w:r>
      <w:proofErr w:type="spellEnd"/>
      <w:r>
        <w:rPr>
          <w:rFonts w:eastAsia="Times New Roman" w:cs="Times New Roman"/>
          <w:szCs w:val="24"/>
        </w:rPr>
        <w:t xml:space="preserve"> </w:t>
      </w:r>
      <w:r>
        <w:rPr>
          <w:rFonts w:eastAsia="Times New Roman" w:cs="Times New Roman"/>
          <w:szCs w:val="24"/>
        </w:rPr>
        <w:t>και να τη φέρετε μελετημένη, σε ορθή βάση, γιατί δεν μπο</w:t>
      </w:r>
      <w:r>
        <w:rPr>
          <w:rFonts w:eastAsia="Times New Roman" w:cs="Times New Roman"/>
          <w:szCs w:val="24"/>
        </w:rPr>
        <w:t xml:space="preserve">ρεί να γίνεται η αποζημίωση εσαεί. </w:t>
      </w:r>
    </w:p>
    <w:p w14:paraId="6A81FA7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Πρέπει να υπάρχει ένα χρονικό διάστημα ενός χρόνου, δ</w:t>
      </w:r>
      <w:r>
        <w:rPr>
          <w:rFonts w:eastAsia="Times New Roman" w:cs="Times New Roman"/>
          <w:szCs w:val="24"/>
        </w:rPr>
        <w:t>ύ</w:t>
      </w:r>
      <w:r>
        <w:rPr>
          <w:rFonts w:eastAsia="Times New Roman" w:cs="Times New Roman"/>
          <w:szCs w:val="24"/>
        </w:rPr>
        <w:t xml:space="preserve">ο το πολύ. </w:t>
      </w:r>
      <w:r>
        <w:rPr>
          <w:rFonts w:eastAsia="Times New Roman" w:cs="Times New Roman"/>
          <w:szCs w:val="24"/>
        </w:rPr>
        <w:t>Γιατί υ</w:t>
      </w:r>
      <w:r>
        <w:rPr>
          <w:rFonts w:eastAsia="Times New Roman" w:cs="Times New Roman"/>
          <w:szCs w:val="24"/>
        </w:rPr>
        <w:t xml:space="preserve">πάρχουν αντίστοιχα και ανάλογα προβλήματα και με τα αγριογούρουνα σε πολλές περιοχές της χώρας, στις οποίες οι αγρότες </w:t>
      </w:r>
      <w:r>
        <w:rPr>
          <w:rFonts w:eastAsia="Times New Roman" w:cs="Times New Roman"/>
          <w:szCs w:val="24"/>
        </w:rPr>
        <w:lastRenderedPageBreak/>
        <w:t>μας υφίστανται τεράστιες ζημι</w:t>
      </w:r>
      <w:r>
        <w:rPr>
          <w:rFonts w:eastAsia="Times New Roman" w:cs="Times New Roman"/>
          <w:szCs w:val="24"/>
        </w:rPr>
        <w:t xml:space="preserve">ές. Πρέπει, λοιπόν, να υπάρξουν προβλέψεις στον ΕΛΓΑ </w:t>
      </w:r>
      <w:r>
        <w:rPr>
          <w:rFonts w:eastAsia="Times New Roman" w:cs="Times New Roman"/>
          <w:szCs w:val="24"/>
        </w:rPr>
        <w:t xml:space="preserve">και </w:t>
      </w:r>
      <w:r>
        <w:rPr>
          <w:rFonts w:eastAsia="Times New Roman" w:cs="Times New Roman"/>
          <w:szCs w:val="24"/>
        </w:rPr>
        <w:t>για την περίπτωση αυτή στο πλαίσιο της ενεργητικής προστασίας, όπως υπάρχει ανάλογο για αγριογούρουνα και για τα άγρια κουνέλια της Λήμνου. Γιατί, λοιπόν, αυτή η εξαίρεση και μάλιστα εσαεί, χωρίς συγ</w:t>
      </w:r>
      <w:r>
        <w:rPr>
          <w:rFonts w:eastAsia="Times New Roman" w:cs="Times New Roman"/>
          <w:szCs w:val="24"/>
        </w:rPr>
        <w:t>κεκριμέν</w:t>
      </w:r>
      <w:r>
        <w:rPr>
          <w:rFonts w:eastAsia="Times New Roman" w:cs="Times New Roman"/>
          <w:szCs w:val="24"/>
        </w:rPr>
        <w:t>η</w:t>
      </w:r>
      <w:r>
        <w:rPr>
          <w:rFonts w:eastAsia="Times New Roman" w:cs="Times New Roman"/>
          <w:szCs w:val="24"/>
        </w:rPr>
        <w:t xml:space="preserve"> χρ</w:t>
      </w:r>
      <w:r>
        <w:rPr>
          <w:rFonts w:eastAsia="Times New Roman" w:cs="Times New Roman"/>
          <w:szCs w:val="24"/>
        </w:rPr>
        <w:t>ο</w:t>
      </w:r>
      <w:r>
        <w:rPr>
          <w:rFonts w:eastAsia="Times New Roman" w:cs="Times New Roman"/>
          <w:szCs w:val="24"/>
        </w:rPr>
        <w:t>ν</w:t>
      </w:r>
      <w:r>
        <w:rPr>
          <w:rFonts w:eastAsia="Times New Roman" w:cs="Times New Roman"/>
          <w:szCs w:val="24"/>
        </w:rPr>
        <w:t>ική περίοδο</w:t>
      </w:r>
      <w:r>
        <w:rPr>
          <w:rFonts w:eastAsia="Times New Roman" w:cs="Times New Roman"/>
          <w:szCs w:val="24"/>
        </w:rPr>
        <w:t xml:space="preserve">; Πρέπει να την μελετήσετε. </w:t>
      </w:r>
    </w:p>
    <w:p w14:paraId="6A81FA7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Αν δεν την πάρετε πίσω </w:t>
      </w:r>
      <w:r>
        <w:rPr>
          <w:rFonts w:eastAsia="Times New Roman" w:cs="Times New Roman"/>
          <w:szCs w:val="24"/>
        </w:rPr>
        <w:t>για να την επαναδιατυπώσετε</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εμείς </w:t>
      </w:r>
      <w:r>
        <w:rPr>
          <w:rFonts w:eastAsia="Times New Roman" w:cs="Times New Roman"/>
          <w:szCs w:val="24"/>
        </w:rPr>
        <w:t xml:space="preserve">δεν την καταψηφίζουμε, αλλά </w:t>
      </w:r>
      <w:r>
        <w:rPr>
          <w:rFonts w:eastAsia="Times New Roman" w:cs="Times New Roman"/>
          <w:szCs w:val="24"/>
        </w:rPr>
        <w:t>θα ψηφίσουμε «</w:t>
      </w:r>
      <w:r>
        <w:rPr>
          <w:rFonts w:eastAsia="Times New Roman" w:cs="Times New Roman"/>
          <w:szCs w:val="24"/>
        </w:rPr>
        <w:t>π</w:t>
      </w:r>
      <w:r>
        <w:rPr>
          <w:rFonts w:eastAsia="Times New Roman" w:cs="Times New Roman"/>
          <w:szCs w:val="24"/>
        </w:rPr>
        <w:t>αρών»</w:t>
      </w:r>
      <w:r>
        <w:rPr>
          <w:rFonts w:eastAsia="Times New Roman" w:cs="Times New Roman"/>
          <w:szCs w:val="24"/>
        </w:rPr>
        <w:t xml:space="preserve"> για τους παραπάνω λόγους</w:t>
      </w:r>
      <w:r>
        <w:rPr>
          <w:rFonts w:eastAsia="Times New Roman" w:cs="Times New Roman"/>
          <w:szCs w:val="24"/>
        </w:rPr>
        <w:t xml:space="preserve">. </w:t>
      </w:r>
    </w:p>
    <w:p w14:paraId="6A81FA7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81FA7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Ο κ. </w:t>
      </w:r>
      <w:proofErr w:type="spellStart"/>
      <w:r>
        <w:rPr>
          <w:rFonts w:eastAsia="Times New Roman" w:cs="Times New Roman"/>
          <w:szCs w:val="24"/>
        </w:rPr>
        <w:t>Δανέλλης</w:t>
      </w:r>
      <w:proofErr w:type="spellEnd"/>
      <w:r>
        <w:rPr>
          <w:rFonts w:eastAsia="Times New Roman" w:cs="Times New Roman"/>
          <w:szCs w:val="24"/>
        </w:rPr>
        <w:t xml:space="preserve"> έχει </w:t>
      </w:r>
      <w:r>
        <w:rPr>
          <w:rFonts w:eastAsia="Times New Roman" w:cs="Times New Roman"/>
          <w:szCs w:val="24"/>
        </w:rPr>
        <w:t>τον λόγο.</w:t>
      </w:r>
    </w:p>
    <w:p w14:paraId="6A81FA7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ΣΠΥΡΙΔΩΝ ΔΑΝΕΛΛΗΣ:</w:t>
      </w:r>
      <w:r>
        <w:rPr>
          <w:rFonts w:eastAsia="Times New Roman" w:cs="Times New Roman"/>
          <w:szCs w:val="24"/>
        </w:rPr>
        <w:t xml:space="preserve"> Ευχαριστώ, κύριε Πρόεδρε. </w:t>
      </w:r>
    </w:p>
    <w:p w14:paraId="6A81FA8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Δεν θα κουραστούμε να λέμε ότι η μεθοδολογία κατάθεσης τροπολογιών σε κυρώσεις διεθνών συμβάσεων δεν συνάδει με το ευ </w:t>
      </w:r>
      <w:proofErr w:type="spellStart"/>
      <w:r>
        <w:rPr>
          <w:rFonts w:eastAsia="Times New Roman" w:cs="Times New Roman"/>
          <w:szCs w:val="24"/>
        </w:rPr>
        <w:t>νομοθετείν</w:t>
      </w:r>
      <w:proofErr w:type="spellEnd"/>
      <w:r>
        <w:rPr>
          <w:rFonts w:eastAsia="Times New Roman" w:cs="Times New Roman"/>
          <w:szCs w:val="24"/>
        </w:rPr>
        <w:t>. Αν δεν συντρέχουν λόγοι απόλυτης προτεραιότητας και χρονικής πίεσης δε</w:t>
      </w:r>
      <w:r>
        <w:rPr>
          <w:rFonts w:eastAsia="Times New Roman" w:cs="Times New Roman"/>
          <w:szCs w:val="24"/>
        </w:rPr>
        <w:t xml:space="preserve">ν νομίζω ότι θα πρέπει να ακολουθείται πλέον από την Κυβέρνηση. </w:t>
      </w:r>
    </w:p>
    <w:p w14:paraId="6A81FA8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Ερχόμενος στην ουσία των δ</w:t>
      </w:r>
      <w:r>
        <w:rPr>
          <w:rFonts w:eastAsia="Times New Roman" w:cs="Times New Roman"/>
          <w:szCs w:val="24"/>
        </w:rPr>
        <w:t>ύ</w:t>
      </w:r>
      <w:r>
        <w:rPr>
          <w:rFonts w:eastAsia="Times New Roman" w:cs="Times New Roman"/>
          <w:szCs w:val="24"/>
        </w:rPr>
        <w:t>ο τροπολογιών, για τη μεν υπουργική τροπολογία θα έλεγα, όπως είπαν και οι συνάδελφοι, ότι με τη μεθοδολογία των συνεχών παρατάσεων δεν λύνουμε προβλήματα. Είναι βε</w:t>
      </w:r>
      <w:r>
        <w:rPr>
          <w:rFonts w:eastAsia="Times New Roman" w:cs="Times New Roman"/>
          <w:szCs w:val="24"/>
        </w:rPr>
        <w:t>βαίως ένα υπαρκτό πρόβλημα και ζητείται η ορθολογική αξιοποίηση των ευρωπαϊκών πόρων για την ανάπτυξη της κτηνοτροφίας</w:t>
      </w:r>
      <w:r>
        <w:rPr>
          <w:rFonts w:eastAsia="Times New Roman" w:cs="Times New Roman"/>
          <w:szCs w:val="24"/>
        </w:rPr>
        <w:t>,</w:t>
      </w:r>
      <w:r>
        <w:rPr>
          <w:rFonts w:eastAsia="Times New Roman" w:cs="Times New Roman"/>
          <w:szCs w:val="24"/>
        </w:rPr>
        <w:t xml:space="preserve"> που είναι ένα βασικός τομέας για την αγροτική οικονομία. Επίσης, ζητείται η ουσιαστική στήριξη των διαχειριστικών σχεδίων για την κτηνοτ</w:t>
      </w:r>
      <w:r>
        <w:rPr>
          <w:rFonts w:eastAsia="Times New Roman" w:cs="Times New Roman"/>
          <w:szCs w:val="24"/>
        </w:rPr>
        <w:t xml:space="preserve">ροφία. Αυτά δεν τα πετυχαίνουμε με παρατάσεις. Είναι ένα υπαρκτό πρόβλημα το οποίο πρέπει να λυθεί επί της ουσίας. </w:t>
      </w:r>
    </w:p>
    <w:p w14:paraId="6A81FA8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Υπάρχει κι ένα ζήτημα ηθικής τάξης, κύριε Υπουργέ. Εκείνοι που έτρεξαν να νομιμοποιηθούν, να μπουν στη διαδικασία να ακολουθήσουν τους κανον</w:t>
      </w:r>
      <w:r>
        <w:rPr>
          <w:rFonts w:eastAsia="Times New Roman" w:cs="Times New Roman"/>
          <w:szCs w:val="24"/>
        </w:rPr>
        <w:t xml:space="preserve">ισμούς, δεν είναι εκείνοι που θα νιώθουν ξανά οι αφελείς νομότυποι; Όσοι κι αν είναι αυτοί. Όμως, εν πάση </w:t>
      </w:r>
      <w:proofErr w:type="spellStart"/>
      <w:r>
        <w:rPr>
          <w:rFonts w:eastAsia="Times New Roman" w:cs="Times New Roman"/>
          <w:szCs w:val="24"/>
        </w:rPr>
        <w:t>περιπτώσει</w:t>
      </w:r>
      <w:proofErr w:type="spellEnd"/>
      <w:r>
        <w:rPr>
          <w:rFonts w:eastAsia="Times New Roman" w:cs="Times New Roman"/>
          <w:szCs w:val="24"/>
        </w:rPr>
        <w:t xml:space="preserve"> με αυτές τις παρατάσεις υπάρχει και η εγκαθίδρυση της πεποίθησης ότι τίποτα δεν αλλάζει και οτιδήποτε μπορούμε να το κάνουμε όπως μάθαμε κα</w:t>
      </w:r>
      <w:r>
        <w:rPr>
          <w:rFonts w:eastAsia="Times New Roman" w:cs="Times New Roman"/>
          <w:szCs w:val="24"/>
        </w:rPr>
        <w:t xml:space="preserve">ι όπως μας βόλευε μέχρι σήμερα να το κάνουμε. </w:t>
      </w:r>
    </w:p>
    <w:p w14:paraId="6A81FA8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Επίσης, θα υπερψηφίσουμε τη δεύτερη τροπολογία, γιατί είναι ένα ζήτημα υπαρκτό που πρέπει να αντιμετωπιστεί. Νομίζω, κύριε Υπουργέ, ότι μας δίνει την ευκαιρία να πούμε για μια ακόμα φορά ότι έχουν ωριμάσει πια οι συνθήκες να μιλήσουμε σοβαρά και να σχεδιάσ</w:t>
      </w:r>
      <w:r>
        <w:rPr>
          <w:rFonts w:eastAsia="Times New Roman" w:cs="Times New Roman"/>
          <w:szCs w:val="24"/>
        </w:rPr>
        <w:t xml:space="preserve">ουμε τον εκσυγχρονισμό του </w:t>
      </w:r>
      <w:r>
        <w:rPr>
          <w:rFonts w:eastAsia="Times New Roman" w:cs="Times New Roman"/>
          <w:szCs w:val="24"/>
        </w:rPr>
        <w:t>κ</w:t>
      </w:r>
      <w:r>
        <w:rPr>
          <w:rFonts w:eastAsia="Times New Roman" w:cs="Times New Roman"/>
          <w:szCs w:val="24"/>
        </w:rPr>
        <w:t xml:space="preserve">ανονισμού του ΕΛΓΑ, διότι οι νέες πραγματικότητες, οι νέες συνθήκες, τα νέα ζητήματα που απασχολούν τους αγρότες και τους κτηνοτρόφους απαιτούν έναν νέο σύγχρονο </w:t>
      </w:r>
      <w:r>
        <w:rPr>
          <w:rFonts w:eastAsia="Times New Roman" w:cs="Times New Roman"/>
          <w:szCs w:val="24"/>
        </w:rPr>
        <w:t>κ</w:t>
      </w:r>
      <w:r>
        <w:rPr>
          <w:rFonts w:eastAsia="Times New Roman" w:cs="Times New Roman"/>
          <w:szCs w:val="24"/>
        </w:rPr>
        <w:t>ανονισμό. Αν δεν περπατήσουμε σ</w:t>
      </w:r>
      <w:r>
        <w:rPr>
          <w:rFonts w:eastAsia="Times New Roman" w:cs="Times New Roman"/>
          <w:szCs w:val="24"/>
        </w:rPr>
        <w:t>ε</w:t>
      </w:r>
      <w:r>
        <w:rPr>
          <w:rFonts w:eastAsia="Times New Roman" w:cs="Times New Roman"/>
          <w:szCs w:val="24"/>
        </w:rPr>
        <w:t xml:space="preserve"> αυτή την οδό, νομίζω ότι θα ερχό</w:t>
      </w:r>
      <w:r>
        <w:rPr>
          <w:rFonts w:eastAsia="Times New Roman" w:cs="Times New Roman"/>
          <w:szCs w:val="24"/>
        </w:rPr>
        <w:t xml:space="preserve">μαστε συνεχώς να επιλύουμε, όποτε μπορούμε, επιμέρους και </w:t>
      </w:r>
      <w:r>
        <w:rPr>
          <w:rFonts w:eastAsia="Times New Roman" w:cs="Times New Roman"/>
          <w:szCs w:val="24"/>
          <w:lang w:val="en-US"/>
        </w:rPr>
        <w:t>ad</w:t>
      </w:r>
      <w:r>
        <w:rPr>
          <w:rFonts w:eastAsia="Times New Roman" w:cs="Times New Roman"/>
          <w:szCs w:val="24"/>
        </w:rPr>
        <w:t xml:space="preserve"> </w:t>
      </w:r>
      <w:r>
        <w:rPr>
          <w:rFonts w:eastAsia="Times New Roman" w:cs="Times New Roman"/>
          <w:szCs w:val="24"/>
          <w:lang w:val="en-US"/>
        </w:rPr>
        <w:t>hoc</w:t>
      </w:r>
      <w:r>
        <w:rPr>
          <w:rFonts w:eastAsia="Times New Roman" w:cs="Times New Roman"/>
          <w:szCs w:val="24"/>
        </w:rPr>
        <w:t xml:space="preserve"> ζητήματα καταστροφών όπως είναι αυτό για το οποίο συζητάμε σήμερα. </w:t>
      </w:r>
    </w:p>
    <w:p w14:paraId="6A81FA8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w:t>
      </w:r>
    </w:p>
    <w:p w14:paraId="6A81FA8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 xml:space="preserve">Κι εμείς ευχαριστούμε. </w:t>
      </w:r>
    </w:p>
    <w:p w14:paraId="6A81FA8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Ο κ. Γάκης και ο κ. </w:t>
      </w:r>
      <w:proofErr w:type="spellStart"/>
      <w:r>
        <w:rPr>
          <w:rFonts w:eastAsia="Times New Roman" w:cs="Times New Roman"/>
          <w:szCs w:val="24"/>
        </w:rPr>
        <w:t>Κεγκέρογλου</w:t>
      </w:r>
      <w:proofErr w:type="spellEnd"/>
      <w:r>
        <w:rPr>
          <w:rFonts w:eastAsia="Times New Roman" w:cs="Times New Roman"/>
          <w:szCs w:val="24"/>
        </w:rPr>
        <w:t xml:space="preserve"> έχουν τον λόγο και τελε</w:t>
      </w:r>
      <w:r>
        <w:rPr>
          <w:rFonts w:eastAsia="Times New Roman" w:cs="Times New Roman"/>
          <w:szCs w:val="24"/>
        </w:rPr>
        <w:t xml:space="preserve">ιώνουμε με τους ομιλητές. </w:t>
      </w:r>
    </w:p>
    <w:p w14:paraId="6A81FA8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Ο κύριος Υπουργός θα έχει τον λόγο μετά. </w:t>
      </w:r>
    </w:p>
    <w:p w14:paraId="6A81FA8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ΔΗΜΗΤΡΙΟΣ ΓΑΚΗΣ:</w:t>
      </w:r>
      <w:r>
        <w:rPr>
          <w:rFonts w:eastAsia="Times New Roman" w:cs="Times New Roman"/>
          <w:szCs w:val="24"/>
        </w:rPr>
        <w:t xml:space="preserve"> Ευχαριστώ πολύ, κύριε Πρόεδρε. </w:t>
      </w:r>
    </w:p>
    <w:p w14:paraId="6A81FA8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Ξεκινώντας θα ήθελα από τον εκπρόσωπο της Νέας Δημοκρατίας να αναθεωρήσει την άποψη του «</w:t>
      </w:r>
      <w:r>
        <w:rPr>
          <w:rFonts w:eastAsia="Times New Roman" w:cs="Times New Roman"/>
          <w:szCs w:val="24"/>
        </w:rPr>
        <w:t>λ</w:t>
      </w:r>
      <w:r>
        <w:rPr>
          <w:rFonts w:eastAsia="Times New Roman" w:cs="Times New Roman"/>
          <w:szCs w:val="24"/>
        </w:rPr>
        <w:t xml:space="preserve">ευκού» για την τροπολογία που καταθέσαμε, γιατί </w:t>
      </w:r>
      <w:r>
        <w:rPr>
          <w:rFonts w:eastAsia="Times New Roman" w:cs="Times New Roman"/>
          <w:szCs w:val="24"/>
        </w:rPr>
        <w:t xml:space="preserve">νομίζω ότι δεν είχε την αναγκαία ενημέρωση που θα έπρεπε να έχει. </w:t>
      </w:r>
    </w:p>
    <w:p w14:paraId="6A81FA8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Κύριε Πρόεδρε, κύριε Υπουργέ, οι Βουλευτές Δωδεκανήσου του ΣΥΡΙΖΑ και όχι μόνο, είχαν υπογράψει στις προηγούμενες τροπολογίες που καταθέσαμε για το ίδιο θέμα. Τις είχε υπογράψει και ο κ. </w:t>
      </w:r>
      <w:proofErr w:type="spellStart"/>
      <w:r>
        <w:rPr>
          <w:rFonts w:eastAsia="Times New Roman" w:cs="Times New Roman"/>
          <w:szCs w:val="24"/>
        </w:rPr>
        <w:t>Κό</w:t>
      </w:r>
      <w:r>
        <w:rPr>
          <w:rFonts w:eastAsia="Times New Roman" w:cs="Times New Roman"/>
          <w:szCs w:val="24"/>
        </w:rPr>
        <w:t>νσολας</w:t>
      </w:r>
      <w:proofErr w:type="spellEnd"/>
      <w:r>
        <w:rPr>
          <w:rFonts w:eastAsia="Times New Roman" w:cs="Times New Roman"/>
          <w:szCs w:val="24"/>
        </w:rPr>
        <w:t xml:space="preserve"> και ο κ. Κρεμαστινός. Διακομματική δηλαδή, είναι η τροπολογία. Για τεχνικούς λόγους μόνο τώρα δεν </w:t>
      </w:r>
      <w:r>
        <w:rPr>
          <w:rFonts w:eastAsia="Times New Roman" w:cs="Times New Roman"/>
          <w:szCs w:val="24"/>
        </w:rPr>
        <w:t>έγινε εφικτό</w:t>
      </w:r>
      <w:r>
        <w:rPr>
          <w:rFonts w:eastAsia="Times New Roman" w:cs="Times New Roman"/>
          <w:szCs w:val="24"/>
        </w:rPr>
        <w:t xml:space="preserve"> να έχουμε τις δικές τους υπογραφές. </w:t>
      </w:r>
    </w:p>
    <w:p w14:paraId="6A81FA8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Έχουμε καταθέσει μια τροπολογία, τη με γενικό αριθμό 674 και ειδικό αριθμό 58. Ευχαριστούμε τον Υπουρ</w:t>
      </w:r>
      <w:r>
        <w:rPr>
          <w:rFonts w:eastAsia="Times New Roman" w:cs="Times New Roman"/>
          <w:szCs w:val="24"/>
        </w:rPr>
        <w:t xml:space="preserve">γό που την κάνει δεκτή. Η τροπολογία αυτή αναφέρεται στην αποζημίωση των αγροτών από τις ζημιές που προκάλεσαν τα </w:t>
      </w:r>
      <w:proofErr w:type="spellStart"/>
      <w:r>
        <w:rPr>
          <w:rFonts w:eastAsia="Times New Roman" w:cs="Times New Roman"/>
          <w:szCs w:val="24"/>
        </w:rPr>
        <w:t>πλατώνια</w:t>
      </w:r>
      <w:proofErr w:type="spellEnd"/>
      <w:r>
        <w:rPr>
          <w:rFonts w:eastAsia="Times New Roman" w:cs="Times New Roman"/>
          <w:szCs w:val="24"/>
        </w:rPr>
        <w:t>, το ελάφι, δηλαδή, στις φυτικές καλλιέργειες της Ρόδου αλλά και στην προστασία του ίδιου του είδους του ελαφιού. Θα σας πω παρακάτω π</w:t>
      </w:r>
      <w:r>
        <w:rPr>
          <w:rFonts w:eastAsia="Times New Roman" w:cs="Times New Roman"/>
          <w:szCs w:val="24"/>
        </w:rPr>
        <w:t xml:space="preserve">ερί τίνος πρόκειται. Αποτελεί </w:t>
      </w:r>
      <w:r>
        <w:rPr>
          <w:rFonts w:eastAsia="Times New Roman" w:cs="Times New Roman"/>
          <w:szCs w:val="24"/>
        </w:rPr>
        <w:lastRenderedPageBreak/>
        <w:t xml:space="preserve">λοιπόν, αυτή η τροπολογία αίτημα της κοινωνίας, της δημοτικής αρχής αλλά και των οικολογικών οργανώσεων. Σήμερα ολοκληρώνεται μια πολύχρονη προσπάθεια με ευτυχή κατάληξη. </w:t>
      </w:r>
    </w:p>
    <w:p w14:paraId="6A81FA8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Η προτεινόμενη ρύθμιση, λοιπόν, συμβάλ</w:t>
      </w:r>
      <w:r>
        <w:rPr>
          <w:rFonts w:eastAsia="Times New Roman" w:cs="Times New Roman"/>
          <w:szCs w:val="24"/>
        </w:rPr>
        <w:t>λ</w:t>
      </w:r>
      <w:r>
        <w:rPr>
          <w:rFonts w:eastAsia="Times New Roman" w:cs="Times New Roman"/>
          <w:szCs w:val="24"/>
        </w:rPr>
        <w:t>ει αφ</w:t>
      </w:r>
      <w:r>
        <w:rPr>
          <w:rFonts w:eastAsia="Times New Roman" w:cs="Times New Roman"/>
          <w:szCs w:val="24"/>
        </w:rPr>
        <w:t xml:space="preserve">’ </w:t>
      </w:r>
      <w:r>
        <w:rPr>
          <w:rFonts w:eastAsia="Times New Roman" w:cs="Times New Roman"/>
          <w:szCs w:val="24"/>
        </w:rPr>
        <w:t xml:space="preserve">ενός </w:t>
      </w:r>
      <w:r>
        <w:rPr>
          <w:rFonts w:eastAsia="Times New Roman" w:cs="Times New Roman"/>
          <w:szCs w:val="24"/>
        </w:rPr>
        <w:t>στην προστασία της αγροτικής παραγωγής των περιοχών του νησιού που ζουν τα ελάφια, μέσω του ΕΛΓΑ, και αφ</w:t>
      </w:r>
      <w:r>
        <w:rPr>
          <w:rFonts w:eastAsia="Times New Roman" w:cs="Times New Roman"/>
          <w:szCs w:val="24"/>
        </w:rPr>
        <w:t xml:space="preserve">’ </w:t>
      </w:r>
      <w:r>
        <w:rPr>
          <w:rFonts w:eastAsia="Times New Roman" w:cs="Times New Roman"/>
          <w:szCs w:val="24"/>
        </w:rPr>
        <w:t xml:space="preserve">ετέρου στην επιτακτική ανάγκη προστασίας του </w:t>
      </w:r>
      <w:proofErr w:type="spellStart"/>
      <w:r>
        <w:rPr>
          <w:rFonts w:eastAsia="Times New Roman" w:cs="Times New Roman"/>
          <w:szCs w:val="24"/>
        </w:rPr>
        <w:t>πλατωνιού</w:t>
      </w:r>
      <w:proofErr w:type="spellEnd"/>
      <w:r>
        <w:rPr>
          <w:rFonts w:eastAsia="Times New Roman" w:cs="Times New Roman"/>
          <w:szCs w:val="24"/>
        </w:rPr>
        <w:t xml:space="preserve">, του </w:t>
      </w:r>
      <w:proofErr w:type="spellStart"/>
      <w:r>
        <w:rPr>
          <w:rFonts w:eastAsia="Times New Roman" w:cs="Times New Roman"/>
          <w:szCs w:val="24"/>
          <w:lang w:val="en-US"/>
        </w:rPr>
        <w:t>dama</w:t>
      </w:r>
      <w:proofErr w:type="spellEnd"/>
      <w:r>
        <w:rPr>
          <w:rFonts w:eastAsia="Times New Roman" w:cs="Times New Roman"/>
          <w:szCs w:val="24"/>
        </w:rPr>
        <w:t>-</w:t>
      </w:r>
      <w:proofErr w:type="spellStart"/>
      <w:r>
        <w:rPr>
          <w:rFonts w:eastAsia="Times New Roman" w:cs="Times New Roman"/>
          <w:szCs w:val="24"/>
          <w:lang w:val="en-US"/>
        </w:rPr>
        <w:t>dama</w:t>
      </w:r>
      <w:proofErr w:type="spellEnd"/>
      <w:r>
        <w:rPr>
          <w:rFonts w:eastAsia="Times New Roman" w:cs="Times New Roman"/>
          <w:szCs w:val="24"/>
        </w:rPr>
        <w:t>, που αποτελεί σύμβολο για τη Ρόδο και είναι ο μοναδικός φυσικός πληθυσμός του εί</w:t>
      </w:r>
      <w:r>
        <w:rPr>
          <w:rFonts w:eastAsia="Times New Roman" w:cs="Times New Roman"/>
          <w:szCs w:val="24"/>
        </w:rPr>
        <w:t xml:space="preserve">δους στον κόσμο. Πρέπει να σημειωθεί ότι το ελάφι </w:t>
      </w:r>
      <w:proofErr w:type="spellStart"/>
      <w:r>
        <w:rPr>
          <w:rFonts w:eastAsia="Times New Roman" w:cs="Times New Roman"/>
          <w:szCs w:val="24"/>
        </w:rPr>
        <w:t>πλατώνι</w:t>
      </w:r>
      <w:proofErr w:type="spellEnd"/>
      <w:r>
        <w:rPr>
          <w:rFonts w:eastAsia="Times New Roman" w:cs="Times New Roman"/>
          <w:szCs w:val="24"/>
        </w:rPr>
        <w:t xml:space="preserve"> της Ρόδου με αρχαία καταγωγή και ιδιαίτερη γενετική ταυτότητα, καθώς διαφέρει γενετικά από άλλα </w:t>
      </w:r>
      <w:proofErr w:type="spellStart"/>
      <w:r>
        <w:rPr>
          <w:rFonts w:eastAsia="Times New Roman" w:cs="Times New Roman"/>
          <w:szCs w:val="24"/>
        </w:rPr>
        <w:t>πλατώνια</w:t>
      </w:r>
      <w:proofErr w:type="spellEnd"/>
      <w:r>
        <w:rPr>
          <w:rFonts w:eastAsia="Times New Roman" w:cs="Times New Roman"/>
          <w:szCs w:val="24"/>
        </w:rPr>
        <w:t xml:space="preserve"> της Ευρώπης και της Μικράς Ασίας, έχει καταγραφεί στη Σύμβαση της Βιέννης σαν απειλούμενο είδ</w:t>
      </w:r>
      <w:r>
        <w:rPr>
          <w:rFonts w:eastAsia="Times New Roman" w:cs="Times New Roman"/>
          <w:szCs w:val="24"/>
        </w:rPr>
        <w:t>ος και συμπεριλήφθηκε στο κόκκινο βιβλίο των απειλούμενων σπονδυλωτών της Ελλάδας με το χαρακτηριστικό «</w:t>
      </w:r>
      <w:r>
        <w:rPr>
          <w:rFonts w:eastAsia="Times New Roman" w:cs="Times New Roman"/>
          <w:szCs w:val="24"/>
        </w:rPr>
        <w:t>κ</w:t>
      </w:r>
      <w:r>
        <w:rPr>
          <w:rFonts w:eastAsia="Times New Roman" w:cs="Times New Roman"/>
          <w:szCs w:val="24"/>
        </w:rPr>
        <w:t xml:space="preserve">ινδυνεύουν», δηλαδή είδος που αντιμετωπίζει πολύ υψηλό κίνδυνο εξαφάνισης στο φυσικό περιβάλλον και στο άμεσο μέλλον. </w:t>
      </w:r>
    </w:p>
    <w:p w14:paraId="6A81FA8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Όπως γνωρίζετε, η Ρόδος έχει πλη</w:t>
      </w:r>
      <w:r>
        <w:rPr>
          <w:rFonts w:eastAsia="Times New Roman" w:cs="Times New Roman"/>
          <w:szCs w:val="24"/>
        </w:rPr>
        <w:t xml:space="preserve">γεί τα τελευταία χρόνια από έντονα φυσικά φαινόμενα, με αποκορύφωμα τις τελευταίες μεγάλες πυρκαγιές στη </w:t>
      </w:r>
      <w:r>
        <w:rPr>
          <w:rFonts w:eastAsia="Times New Roman" w:cs="Times New Roman"/>
          <w:szCs w:val="24"/>
        </w:rPr>
        <w:t>ν</w:t>
      </w:r>
      <w:r>
        <w:rPr>
          <w:rFonts w:eastAsia="Times New Roman" w:cs="Times New Roman"/>
          <w:szCs w:val="24"/>
        </w:rPr>
        <w:t>ότια Ρόδο</w:t>
      </w:r>
      <w:r>
        <w:rPr>
          <w:rFonts w:eastAsia="Times New Roman" w:cs="Times New Roman"/>
          <w:szCs w:val="24"/>
        </w:rPr>
        <w:t>,</w:t>
      </w:r>
      <w:r>
        <w:rPr>
          <w:rFonts w:eastAsia="Times New Roman" w:cs="Times New Roman"/>
          <w:szCs w:val="24"/>
        </w:rPr>
        <w:t xml:space="preserve"> που προξένησαν εκτεταμένες καταστροφές στο δασικό οικοσύστημα του νησιού μας, προκάλεσαν τη μετακίνηση των ελαφιών προς τις πεδινές περιοχέ</w:t>
      </w:r>
      <w:r>
        <w:rPr>
          <w:rFonts w:eastAsia="Times New Roman" w:cs="Times New Roman"/>
          <w:szCs w:val="24"/>
        </w:rPr>
        <w:t xml:space="preserve">ς από τις δασικές περιοχές που καήκανε, προκαλώντας μεγάλες ζημιές στις αγροτικές καλλιέργειες. </w:t>
      </w:r>
    </w:p>
    <w:p w14:paraId="6A81FA8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Θα υπενθυμίσω ότι ο κύριος Υπουργός, όταν ήρθε στη Ρόδο μετά τις τελευταίες πυρκαγιές, έζησε από κοντά τα ελάφια είτε ομαδικά είτε κατά </w:t>
      </w:r>
      <w:proofErr w:type="spellStart"/>
      <w:r>
        <w:rPr>
          <w:rFonts w:eastAsia="Times New Roman" w:cs="Times New Roman"/>
          <w:szCs w:val="24"/>
        </w:rPr>
        <w:t>μόνας</w:t>
      </w:r>
      <w:proofErr w:type="spellEnd"/>
      <w:r>
        <w:rPr>
          <w:rFonts w:eastAsia="Times New Roman" w:cs="Times New Roman"/>
          <w:szCs w:val="24"/>
        </w:rPr>
        <w:t xml:space="preserve"> να τρέχουν πανικό</w:t>
      </w:r>
      <w:r>
        <w:rPr>
          <w:rFonts w:eastAsia="Times New Roman" w:cs="Times New Roman"/>
          <w:szCs w:val="24"/>
        </w:rPr>
        <w:t xml:space="preserve">βλητα να δουν πού θα πάνε, πώς θα ζήσουν. </w:t>
      </w:r>
    </w:p>
    <w:p w14:paraId="6A81FA8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Με την προτεινόμενη, λοιπόν, τροπολογία ρυθμίζονται διάφορα ζητήματα. Κοιτάξτε εδώ, είναι ένας χάρτης που δείχνει σε ποιον βαθμό η Ρόδος είναι σήμερα </w:t>
      </w:r>
      <w:proofErr w:type="spellStart"/>
      <w:r>
        <w:rPr>
          <w:rFonts w:eastAsia="Times New Roman" w:cs="Times New Roman"/>
          <w:szCs w:val="24"/>
        </w:rPr>
        <w:t>καμμένη</w:t>
      </w:r>
      <w:proofErr w:type="spellEnd"/>
      <w:r>
        <w:rPr>
          <w:rFonts w:eastAsia="Times New Roman" w:cs="Times New Roman"/>
          <w:szCs w:val="24"/>
        </w:rPr>
        <w:t xml:space="preserve"> και χρειάζεται αναδάσωση. Θα τον καταθέσω. Επομένως κατ</w:t>
      </w:r>
      <w:r>
        <w:rPr>
          <w:rFonts w:eastAsia="Times New Roman" w:cs="Times New Roman"/>
          <w:szCs w:val="24"/>
        </w:rPr>
        <w:t xml:space="preserve">αλαβαίνει κανείς πού μπορεί να ζήσει πια το </w:t>
      </w:r>
      <w:proofErr w:type="spellStart"/>
      <w:r>
        <w:rPr>
          <w:rFonts w:eastAsia="Times New Roman" w:cs="Times New Roman"/>
          <w:szCs w:val="24"/>
        </w:rPr>
        <w:t>πλατώνι</w:t>
      </w:r>
      <w:proofErr w:type="spellEnd"/>
      <w:r>
        <w:rPr>
          <w:rFonts w:eastAsia="Times New Roman" w:cs="Times New Roman"/>
          <w:szCs w:val="24"/>
        </w:rPr>
        <w:t xml:space="preserve"> και πώς το ελάφι αυτό αναγκάζεται να βρει τροφή στις καλλιέργειες. Άρα, και η παραγωγή, αλλά και το είδος, πρέπει να προστατευθούν. </w:t>
      </w:r>
    </w:p>
    <w:p w14:paraId="6A81FA9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(Στο σημείο αυτό ο Βουλευτής κ. Δημήτριος Γάκης καταθέτει για τα Πρακτι</w:t>
      </w:r>
      <w:r>
        <w:rPr>
          <w:rFonts w:eastAsia="Times New Roman" w:cs="Times New Roman"/>
          <w:szCs w:val="24"/>
        </w:rPr>
        <w:t xml:space="preserve">κά τον προαναφερθέντα χάρτη, ο οποίος βρίσκεται στο </w:t>
      </w:r>
      <w:r>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6A81FA9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Ωραία, να μη μείνει το ελάφι μόνο άγαλμα. Εντάξει, κύριε Γάκη. Σας ευχαριστούμε.</w:t>
      </w:r>
    </w:p>
    <w:p w14:paraId="6A81FA9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ΔΗΜΗ</w:t>
      </w:r>
      <w:r>
        <w:rPr>
          <w:rFonts w:eastAsia="Times New Roman" w:cs="Times New Roman"/>
          <w:b/>
          <w:szCs w:val="24"/>
        </w:rPr>
        <w:t>ΤΡΙΟΣ ΓΑΚΗΣ:</w:t>
      </w:r>
      <w:r>
        <w:rPr>
          <w:rFonts w:eastAsia="Times New Roman" w:cs="Times New Roman"/>
          <w:szCs w:val="24"/>
        </w:rPr>
        <w:t xml:space="preserve"> Καλώ τη Νέα Δημοκρατία να αναθεωρήσει την άποψή της ως προς το </w:t>
      </w:r>
      <w:r>
        <w:rPr>
          <w:rFonts w:eastAsia="Times New Roman" w:cs="Times New Roman"/>
          <w:szCs w:val="24"/>
        </w:rPr>
        <w:t>«λ</w:t>
      </w:r>
      <w:r>
        <w:rPr>
          <w:rFonts w:eastAsia="Times New Roman" w:cs="Times New Roman"/>
          <w:szCs w:val="24"/>
        </w:rPr>
        <w:t>ευκό</w:t>
      </w:r>
      <w:r>
        <w:rPr>
          <w:rFonts w:eastAsia="Times New Roman" w:cs="Times New Roman"/>
          <w:szCs w:val="24"/>
        </w:rPr>
        <w:t>»</w:t>
      </w:r>
      <w:r>
        <w:rPr>
          <w:rFonts w:eastAsia="Times New Roman" w:cs="Times New Roman"/>
          <w:szCs w:val="24"/>
        </w:rPr>
        <w:t xml:space="preserve"> στην ψήφιση της τροπολογίας αυτής. </w:t>
      </w:r>
    </w:p>
    <w:p w14:paraId="6A81FA9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 πολύ.</w:t>
      </w:r>
    </w:p>
    <w:p w14:paraId="6A81FA9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Σας ευχαριστούμε.</w:t>
      </w:r>
    </w:p>
    <w:p w14:paraId="6A81FA9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έχετε τον λόγο.</w:t>
      </w:r>
    </w:p>
    <w:p w14:paraId="6A81FA9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ΒΑΣΙΛΕΙΟΣ ΚΕΓΚΕΡΟΓΛΟΥ:</w:t>
      </w:r>
      <w:r>
        <w:rPr>
          <w:rFonts w:eastAsia="Times New Roman" w:cs="Times New Roman"/>
          <w:szCs w:val="24"/>
        </w:rPr>
        <w:t xml:space="preserve"> Κύριε Πρόεδ</w:t>
      </w:r>
      <w:r>
        <w:rPr>
          <w:rFonts w:eastAsia="Times New Roman" w:cs="Times New Roman"/>
          <w:szCs w:val="24"/>
        </w:rPr>
        <w:t xml:space="preserve">ρε, όσον αφορά τις τροπολογίες, ήθελα να πω ότι την Πέμπτη συζητείται στην Ολομέλεια ένα νομοσχέδιο του Υπουργείου Αγροτικής Ανάπτυξης. Και οι δύο </w:t>
      </w:r>
      <w:r>
        <w:rPr>
          <w:rFonts w:eastAsia="Times New Roman" w:cs="Times New Roman"/>
          <w:szCs w:val="24"/>
        </w:rPr>
        <w:lastRenderedPageBreak/>
        <w:t xml:space="preserve">τροπολογίες είναι του Υπουργείου Αγροτικής Ανάπτυξης και σε συναφές νομοσχέδιο, οπότε θα μπορούσαν να έρθουν </w:t>
      </w:r>
      <w:r>
        <w:rPr>
          <w:rFonts w:eastAsia="Times New Roman" w:cs="Times New Roman"/>
          <w:szCs w:val="24"/>
        </w:rPr>
        <w:t>προς συζήτηση την Πέμπτη. Γιατί αυτή η αταξία και η αντικανονικότητα; Υπάρχει σκοπιμότητα; Υπάρχει επιπολαιότητα; Τι απ’ όλα; Δείτε το πάλι το θέμα. Αφού λύνεται, γιατί έρχονται ξανά και ξανά στις συμβάσεις;</w:t>
      </w:r>
    </w:p>
    <w:p w14:paraId="6A81FA9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Ξέρετε, δύο τροπολογίες έχουμε διαχρονικά, αυτές</w:t>
      </w:r>
      <w:r>
        <w:rPr>
          <w:rFonts w:eastAsia="Times New Roman" w:cs="Times New Roman"/>
          <w:szCs w:val="24"/>
        </w:rPr>
        <w:t xml:space="preserve"> τις δύο. Και τώρα επί της δικιάς σας θητείας, έχουμε καμ</w:t>
      </w:r>
      <w:r>
        <w:rPr>
          <w:rFonts w:eastAsia="Times New Roman" w:cs="Times New Roman"/>
          <w:szCs w:val="24"/>
        </w:rPr>
        <w:t>μ</w:t>
      </w:r>
      <w:r>
        <w:rPr>
          <w:rFonts w:eastAsia="Times New Roman" w:cs="Times New Roman"/>
          <w:szCs w:val="24"/>
        </w:rPr>
        <w:t xml:space="preserve">ιά πενηνταριά τροπολογίες σε συμβάσεις. Δεν είναι δυνατόν να γίνεται αυτό, όταν μάλιστα υπάρχει η δυνατότητα κατάθεσής τους σε συναφές νομοσχέδιο, όπως προανέφερα. Όμως, όπως είπε ο κ. </w:t>
      </w:r>
      <w:proofErr w:type="spellStart"/>
      <w:r>
        <w:rPr>
          <w:rFonts w:eastAsia="Times New Roman" w:cs="Times New Roman"/>
          <w:szCs w:val="24"/>
        </w:rPr>
        <w:t>Δανέλλης</w:t>
      </w:r>
      <w:proofErr w:type="spellEnd"/>
      <w:r>
        <w:rPr>
          <w:rFonts w:eastAsia="Times New Roman" w:cs="Times New Roman"/>
          <w:szCs w:val="24"/>
        </w:rPr>
        <w:t xml:space="preserve">, αν </w:t>
      </w:r>
      <w:r>
        <w:rPr>
          <w:rFonts w:eastAsia="Times New Roman" w:cs="Times New Roman"/>
          <w:szCs w:val="24"/>
        </w:rPr>
        <w:t>υπάρχει κάτι επείγον, βεβαίως να το δούμε.</w:t>
      </w:r>
    </w:p>
    <w:p w14:paraId="6A81FA9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Για την τροπολογία που αφορά τους βοσκοτόπους, τοποθετήθηκε ο Κοινοβουλευτικός Εκπρόσωπ</w:t>
      </w:r>
      <w:r>
        <w:rPr>
          <w:rFonts w:eastAsia="Times New Roman" w:cs="Times New Roman"/>
          <w:szCs w:val="24"/>
        </w:rPr>
        <w:t>ό</w:t>
      </w:r>
      <w:r>
        <w:rPr>
          <w:rFonts w:eastAsia="Times New Roman" w:cs="Times New Roman"/>
          <w:szCs w:val="24"/>
        </w:rPr>
        <w:t>ς</w:t>
      </w:r>
      <w:r w:rsidRPr="00A42EF9">
        <w:rPr>
          <w:rFonts w:eastAsia="Times New Roman" w:cs="Times New Roman"/>
          <w:szCs w:val="24"/>
        </w:rPr>
        <w:t xml:space="preserve"> </w:t>
      </w:r>
      <w:r>
        <w:rPr>
          <w:rFonts w:eastAsia="Times New Roman" w:cs="Times New Roman"/>
          <w:szCs w:val="24"/>
        </w:rPr>
        <w:t>μας</w:t>
      </w:r>
      <w:r>
        <w:rPr>
          <w:rFonts w:eastAsia="Times New Roman" w:cs="Times New Roman"/>
          <w:szCs w:val="24"/>
        </w:rPr>
        <w:t>. Είναι προφανές ότι την ψηφίζουμε, για να μην υπάρχουν απώλειες -σε κα</w:t>
      </w:r>
      <w:r>
        <w:rPr>
          <w:rFonts w:eastAsia="Times New Roman" w:cs="Times New Roman"/>
          <w:szCs w:val="24"/>
        </w:rPr>
        <w:t>μ</w:t>
      </w:r>
      <w:r>
        <w:rPr>
          <w:rFonts w:eastAsia="Times New Roman" w:cs="Times New Roman"/>
          <w:szCs w:val="24"/>
        </w:rPr>
        <w:t xml:space="preserve">μιά περίπτωση- δικαιωμάτων των κτηνοτρόφων, λόγω της αδυναμίας για τις άδειες. Επίσης, ψηφίζουμε την τροπολογία που αφορά την τροποποίηση του </w:t>
      </w:r>
      <w:r>
        <w:rPr>
          <w:rFonts w:eastAsia="Times New Roman" w:cs="Times New Roman"/>
          <w:szCs w:val="24"/>
        </w:rPr>
        <w:t>κ</w:t>
      </w:r>
      <w:r>
        <w:rPr>
          <w:rFonts w:eastAsia="Times New Roman" w:cs="Times New Roman"/>
          <w:szCs w:val="24"/>
        </w:rPr>
        <w:t xml:space="preserve">ανονισμού του ΕΛΓΑ, επισημαίνοντας στο Υπουργείο ότι υπάρχουν και </w:t>
      </w:r>
      <w:r>
        <w:rPr>
          <w:rFonts w:eastAsia="Times New Roman" w:cs="Times New Roman"/>
          <w:szCs w:val="24"/>
        </w:rPr>
        <w:lastRenderedPageBreak/>
        <w:t xml:space="preserve">ανάλογες περιπτώσεις για τις οποίες απαιτείται </w:t>
      </w:r>
      <w:r>
        <w:rPr>
          <w:rFonts w:eastAsia="Times New Roman" w:cs="Times New Roman"/>
          <w:szCs w:val="24"/>
        </w:rPr>
        <w:t xml:space="preserve">τροποποίηση του </w:t>
      </w:r>
      <w:r>
        <w:rPr>
          <w:rFonts w:eastAsia="Times New Roman" w:cs="Times New Roman"/>
          <w:szCs w:val="24"/>
        </w:rPr>
        <w:t>κ</w:t>
      </w:r>
      <w:r>
        <w:rPr>
          <w:rFonts w:eastAsia="Times New Roman" w:cs="Times New Roman"/>
          <w:szCs w:val="24"/>
        </w:rPr>
        <w:t xml:space="preserve">ανονισμού του ΕΛΓΑ και πρέπει με την ίδια θέρμη που στηρίζει αυτή την τροπολογία, κατόπιν συνεννοήσεως, να κάνει και τις άλλες τροποποιήσεις και να μην μας απαντά στον Κοινοβουλευτικό Έλεγχο ότι «ο </w:t>
      </w:r>
      <w:r>
        <w:rPr>
          <w:rFonts w:eastAsia="Times New Roman" w:cs="Times New Roman"/>
          <w:szCs w:val="24"/>
        </w:rPr>
        <w:t>κ</w:t>
      </w:r>
      <w:r>
        <w:rPr>
          <w:rFonts w:eastAsia="Times New Roman" w:cs="Times New Roman"/>
          <w:szCs w:val="24"/>
        </w:rPr>
        <w:t>ανονισμός του ΕΛΓΑ δεν το επιτρέπει». Να</w:t>
      </w:r>
      <w:r>
        <w:rPr>
          <w:rFonts w:eastAsia="Times New Roman" w:cs="Times New Roman"/>
          <w:szCs w:val="24"/>
        </w:rPr>
        <w:t xml:space="preserve"> μην επεκταθώ περαιτέρω σήμερα. </w:t>
      </w:r>
    </w:p>
    <w:p w14:paraId="6A81FA9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Το ότι είναι βουλευτική τροπολογία και δεν είναι υπουργική δεν σημαίνει τίποτα για την πρόθεση του Υπουργείου. Νομίζω ότι είναι κατόπιν συνεννοήσεως -και καλώς, εκτός αν μας πει ότι δεν την κάνει αποδεκτή. Όμως, ας δει και </w:t>
      </w:r>
      <w:r>
        <w:rPr>
          <w:rFonts w:eastAsia="Times New Roman" w:cs="Times New Roman"/>
          <w:szCs w:val="24"/>
        </w:rPr>
        <w:t>τις άλλες περιπτώσεις με το ίδιο πνεύμα. Δεν θέλω να ανοίξω τώρα τη συζήτηση. Θα τα πούμε την Πέμπτη στο σχετικό νομοσχέδιο.</w:t>
      </w:r>
    </w:p>
    <w:p w14:paraId="6A81FA9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Ευχαριστώ, κύριε Πρόεδρε.</w:t>
      </w:r>
    </w:p>
    <w:p w14:paraId="6A81FA9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Κι εμείς ευχαριστούμε.</w:t>
      </w:r>
    </w:p>
    <w:p w14:paraId="6A81FA9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τον λόγο.</w:t>
      </w:r>
    </w:p>
    <w:p w14:paraId="6A81FA9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b/>
          <w:szCs w:val="24"/>
        </w:rPr>
        <w:lastRenderedPageBreak/>
        <w:t>ΕΥΑΓΓΕΛΟΣ ΑΠΟΣΤΟΛΟ</w:t>
      </w:r>
      <w:r>
        <w:rPr>
          <w:rFonts w:eastAsia="Times New Roman" w:cs="Times New Roman"/>
          <w:b/>
          <w:szCs w:val="24"/>
        </w:rPr>
        <w:t>Υ (Υπουργός Αγροτικής Ανάπτυξης και Τροφίμων):</w:t>
      </w:r>
      <w:r>
        <w:rPr>
          <w:rFonts w:eastAsia="Times New Roman" w:cs="Times New Roman"/>
          <w:szCs w:val="24"/>
        </w:rPr>
        <w:t xml:space="preserve"> Κύριε Πρόεδρε, θα ήθελα να προστεθεί η φράση «και άλλες διατάξεις» στον τίτλο του νομοσχεδίου, διότι προσθέσαμε τις τροπολογίες.</w:t>
      </w:r>
    </w:p>
    <w:p w14:paraId="6A81FA9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Η τροπολογία που αφορά την αποζημίωση των αγροτών από ζημιές από τα ελάφια στις </w:t>
      </w:r>
      <w:r>
        <w:rPr>
          <w:rFonts w:eastAsia="Times New Roman" w:cs="Times New Roman"/>
          <w:szCs w:val="24"/>
        </w:rPr>
        <w:t>φυτικές καλλιέργειες στη Ρόδο, βεβαίως γίνεται αποδεκτή και ο ΕΛΓΑ με βάση τον νόμο θα κάνει την αντίστοιχη αναλογιστική μελέτη και εφόσον ολοκληρωθεί η αναλογιστική μελέτη, τότε θα ισχύσει άμεσα η ασφάλιση.</w:t>
      </w:r>
    </w:p>
    <w:p w14:paraId="6A81FA9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Εκείνο που πραγματικά θέλω να τονίσω είναι ότι</w:t>
      </w:r>
      <w:r>
        <w:rPr>
          <w:rFonts w:eastAsia="Times New Roman" w:cs="Times New Roman"/>
          <w:szCs w:val="24"/>
        </w:rPr>
        <w:t>,</w:t>
      </w:r>
      <w:r>
        <w:rPr>
          <w:rFonts w:eastAsia="Times New Roman" w:cs="Times New Roman"/>
          <w:szCs w:val="24"/>
        </w:rPr>
        <w:t xml:space="preserve"> όντως</w:t>
      </w:r>
      <w:r>
        <w:rPr>
          <w:rFonts w:eastAsia="Times New Roman" w:cs="Times New Roman"/>
          <w:szCs w:val="24"/>
        </w:rPr>
        <w:t>,</w:t>
      </w:r>
      <w:r>
        <w:rPr>
          <w:rFonts w:eastAsia="Times New Roman" w:cs="Times New Roman"/>
          <w:szCs w:val="24"/>
        </w:rPr>
        <w:t xml:space="preserve"> ειδικά από άγρια ζώα υπάρχουν πάρα πολλές ζημιές. Αφήστε μας, επειδή ο ΕΛΓΑ αυτή την περίοδο έχει πάρα πολλές ζημιές να καλύψει.</w:t>
      </w:r>
    </w:p>
    <w:p w14:paraId="6A81FAA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Μην ξεχνάτε ότι η χώρα μας τουλάχιστον κατά 50% βρίσκεται αυτή την ώρα σε κατάσταση έκτακτης ανάγκης. Είναι </w:t>
      </w:r>
      <w:proofErr w:type="spellStart"/>
      <w:r>
        <w:rPr>
          <w:rFonts w:eastAsia="Times New Roman" w:cs="Times New Roman"/>
          <w:szCs w:val="24"/>
        </w:rPr>
        <w:t>πλημμυρόπλη</w:t>
      </w:r>
      <w:r>
        <w:rPr>
          <w:rFonts w:eastAsia="Times New Roman" w:cs="Times New Roman"/>
          <w:szCs w:val="24"/>
        </w:rPr>
        <w:t>κτη</w:t>
      </w:r>
      <w:proofErr w:type="spellEnd"/>
      <w:r>
        <w:rPr>
          <w:rFonts w:eastAsia="Times New Roman" w:cs="Times New Roman"/>
          <w:szCs w:val="24"/>
        </w:rPr>
        <w:t xml:space="preserve">, </w:t>
      </w:r>
      <w:proofErr w:type="spellStart"/>
      <w:r>
        <w:rPr>
          <w:rFonts w:eastAsia="Times New Roman" w:cs="Times New Roman"/>
          <w:szCs w:val="24"/>
        </w:rPr>
        <w:t>θεομηνιόπληκτη</w:t>
      </w:r>
      <w:proofErr w:type="spellEnd"/>
      <w:r>
        <w:rPr>
          <w:rFonts w:eastAsia="Times New Roman" w:cs="Times New Roman"/>
          <w:szCs w:val="24"/>
        </w:rPr>
        <w:t>.</w:t>
      </w:r>
    </w:p>
    <w:p w14:paraId="6A81FAA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Αντιλαμβάνεστε, λοιπόν, ότι εκεί οι αποζημιώσεις από ζημιές θα είναι πάρα πολύ μεγάλες. Αργότερα και πολύ σωστά θα γίνουν αντίστοιχες αναλογιστικές μελέτες για τις άλλες περιπτώσεις, ιδιαίτερα για τα αγριογούρουνα, που αυτή την περίοδο</w:t>
      </w:r>
      <w:r>
        <w:rPr>
          <w:rFonts w:eastAsia="Times New Roman" w:cs="Times New Roman"/>
          <w:szCs w:val="24"/>
        </w:rPr>
        <w:t xml:space="preserve"> κάνουν μεγάλες ζημιές στην υπόλοιπη χώρα.</w:t>
      </w:r>
    </w:p>
    <w:p w14:paraId="6A81FAA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Θέλω πριν έλθω στην τροπολογία να θυμίσω στους συναδέλφους της Αξιωματικής Αντιπολίτευσης ότι ιδιαίτερα όσον αφορά την </w:t>
      </w:r>
      <w:proofErr w:type="spellStart"/>
      <w:r>
        <w:rPr>
          <w:rFonts w:eastAsia="Times New Roman" w:cs="Times New Roman"/>
          <w:szCs w:val="24"/>
        </w:rPr>
        <w:t>αιγοπροβατοτροφία</w:t>
      </w:r>
      <w:proofErr w:type="spellEnd"/>
      <w:r>
        <w:rPr>
          <w:rFonts w:eastAsia="Times New Roman" w:cs="Times New Roman"/>
          <w:szCs w:val="24"/>
        </w:rPr>
        <w:t xml:space="preserve">, αυτή η Κυβέρνηση έχει κάνει τόσο πολλά όσα οι προηγούμενες κυβερνήσεις επί </w:t>
      </w:r>
      <w:r>
        <w:rPr>
          <w:rFonts w:eastAsia="Times New Roman" w:cs="Times New Roman"/>
          <w:szCs w:val="24"/>
        </w:rPr>
        <w:t xml:space="preserve">πολλά χρόνια δεν μπορούσαν να κάνουν. Μόνο ένα θα σας αναφέρω, το απλούστατο, που σας το ζητούσαμε, όταν ήμασταν Αντιπολίτευση, ότι πρέπει, επιτέλους, στις επιλέξιμες βοσκήσιμες εκτάσεις να ενταχθούν και αυτές οι εκτάσεις που έχουν ξυλώδη βλάστηση. Ξέρετε </w:t>
      </w:r>
      <w:r>
        <w:rPr>
          <w:rFonts w:eastAsia="Times New Roman" w:cs="Times New Roman"/>
          <w:szCs w:val="24"/>
        </w:rPr>
        <w:t xml:space="preserve">πόσο κάνατε; Δύο χρόνια κάνατε να προσεγγίσετε το συγκεκριμένο θέμα. Κι εμείς τι κάναμε; Τι είχαμε υποστεί κάθε χρόνο; Μόνιμα πρόστιμα από την κάκιστη διαχείριση των επιλέξιμων βοσκοτόπων, όπως 350 εκατομμύρια, 400 εκατομμύρια κάθε χρόνο. Αυτά είχαμε. Και </w:t>
      </w:r>
      <w:r>
        <w:rPr>
          <w:rFonts w:eastAsia="Times New Roman" w:cs="Times New Roman"/>
          <w:szCs w:val="24"/>
        </w:rPr>
        <w:t>το 2015 για πρώτη φορά δεν είχαμε πρόστιμα.</w:t>
      </w:r>
    </w:p>
    <w:p w14:paraId="6A81FAA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Και δεν είναι μόνο αυτό. Είναι και το νομοσχέδιο για τις βοσκήσιμες γαίες, για τους βοσκοτόπους. Ειλικρινά θυμάστε ότι όλοι ήσασταν εναντίον και σήμερα από πολλούς αναγνωρίζεται ότι ήταν μια κίνηση, που πραγματικ</w:t>
      </w:r>
      <w:r>
        <w:rPr>
          <w:rFonts w:eastAsia="Times New Roman" w:cs="Times New Roman"/>
          <w:szCs w:val="24"/>
        </w:rPr>
        <w:t xml:space="preserve">ά είχε ανάγκη η </w:t>
      </w:r>
      <w:proofErr w:type="spellStart"/>
      <w:r>
        <w:rPr>
          <w:rFonts w:eastAsia="Times New Roman" w:cs="Times New Roman"/>
          <w:szCs w:val="24"/>
        </w:rPr>
        <w:t>αιγοπροβατοτροφία</w:t>
      </w:r>
      <w:proofErr w:type="spellEnd"/>
      <w:r>
        <w:rPr>
          <w:rFonts w:eastAsia="Times New Roman" w:cs="Times New Roman"/>
          <w:szCs w:val="24"/>
        </w:rPr>
        <w:t xml:space="preserve">. Η </w:t>
      </w:r>
      <w:proofErr w:type="spellStart"/>
      <w:r>
        <w:rPr>
          <w:rFonts w:eastAsia="Times New Roman" w:cs="Times New Roman"/>
          <w:szCs w:val="24"/>
        </w:rPr>
        <w:t>αιγοπροβατοτροφία</w:t>
      </w:r>
      <w:proofErr w:type="spellEnd"/>
      <w:r>
        <w:rPr>
          <w:rFonts w:eastAsia="Times New Roman" w:cs="Times New Roman"/>
          <w:szCs w:val="24"/>
        </w:rPr>
        <w:t xml:space="preserve"> είναι ο κλάδος ο δυναμικός, ο οποίος μπορεί να μας βοηθήσει, μπορεί να δώσει μάχες με τα προϊόντα του στο παγκόσμιο εμπόριο.</w:t>
      </w:r>
    </w:p>
    <w:p w14:paraId="6A81FAA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Εκεί, λοιπόν, έχουμε καταφέρει -και είναι αυτό που βγαίνει από τα διαχειριστ</w:t>
      </w:r>
      <w:r>
        <w:rPr>
          <w:rFonts w:eastAsia="Times New Roman" w:cs="Times New Roman"/>
          <w:szCs w:val="24"/>
        </w:rPr>
        <w:t xml:space="preserve">ικά σχέδια πλέον που συντάσσουμε- τώρα όχι μόνο να καλύπτουμε τις ανάγκες για </w:t>
      </w:r>
      <w:proofErr w:type="spellStart"/>
      <w:r>
        <w:rPr>
          <w:rFonts w:eastAsia="Times New Roman" w:cs="Times New Roman"/>
          <w:szCs w:val="24"/>
        </w:rPr>
        <w:t>επιλεξιμότητες</w:t>
      </w:r>
      <w:proofErr w:type="spellEnd"/>
      <w:r>
        <w:rPr>
          <w:rFonts w:eastAsia="Times New Roman" w:cs="Times New Roman"/>
          <w:szCs w:val="24"/>
        </w:rPr>
        <w:t>, αλλά να έχουν και αποθέματα.</w:t>
      </w:r>
    </w:p>
    <w:p w14:paraId="6A81FAA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Δεν είναι αυτό μόνο. Ο πρωταρχικός μας στόχος είναι ότι μέσα από τη σωστή διαχείριση αυτών των εκτάσεων απαντάμε στο μεγάλο πρόβλημα </w:t>
      </w:r>
      <w:r>
        <w:rPr>
          <w:rFonts w:eastAsia="Times New Roman" w:cs="Times New Roman"/>
          <w:szCs w:val="24"/>
        </w:rPr>
        <w:t xml:space="preserve">της </w:t>
      </w:r>
      <w:proofErr w:type="spellStart"/>
      <w:r>
        <w:rPr>
          <w:rFonts w:eastAsia="Times New Roman" w:cs="Times New Roman"/>
          <w:szCs w:val="24"/>
        </w:rPr>
        <w:t>αιγοπροβατοτροφίας</w:t>
      </w:r>
      <w:proofErr w:type="spellEnd"/>
      <w:r>
        <w:rPr>
          <w:rFonts w:eastAsia="Times New Roman" w:cs="Times New Roman"/>
          <w:szCs w:val="24"/>
        </w:rPr>
        <w:t>, που είναι το κόστος των ζωοτροφών. Το ξέρετε ότι ειδικά στη ζωική παραγωγή το 70% του κόστους παραγωγής είναι οι ζωοτροφές. Άρα</w:t>
      </w:r>
      <w:r>
        <w:rPr>
          <w:rFonts w:eastAsia="Times New Roman" w:cs="Times New Roman"/>
          <w:szCs w:val="24"/>
        </w:rPr>
        <w:t>,</w:t>
      </w:r>
      <w:r>
        <w:rPr>
          <w:rFonts w:eastAsia="Times New Roman" w:cs="Times New Roman"/>
          <w:szCs w:val="24"/>
        </w:rPr>
        <w:t xml:space="preserve"> όταν εμείς θέλουμε μέσα από αυτή τη διαδικασία να εξασφαλίσουμε ζωοτροφές για τον χώρο, κάθεστε και μας</w:t>
      </w:r>
      <w:r>
        <w:rPr>
          <w:rFonts w:eastAsia="Times New Roman" w:cs="Times New Roman"/>
          <w:szCs w:val="24"/>
        </w:rPr>
        <w:t xml:space="preserve"> λέτε ότι «δεν κάναμε τίποτα για την </w:t>
      </w:r>
      <w:proofErr w:type="spellStart"/>
      <w:r>
        <w:rPr>
          <w:rFonts w:eastAsia="Times New Roman" w:cs="Times New Roman"/>
          <w:szCs w:val="24"/>
        </w:rPr>
        <w:t>αιγοπροβατοτροφία</w:t>
      </w:r>
      <w:proofErr w:type="spellEnd"/>
      <w:r>
        <w:rPr>
          <w:rFonts w:eastAsia="Times New Roman" w:cs="Times New Roman"/>
          <w:szCs w:val="24"/>
        </w:rPr>
        <w:t>».</w:t>
      </w:r>
    </w:p>
    <w:p w14:paraId="6A81FAA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Είδατε τις συνδεδεμένες ενισχύσεις, την πρόταση που κάναμε, που αντιστρέφουμε τα πράγματα και πάμε το 70% προς τη ζωική παραγωγή και το 30% στη φυτική παραγωγή, σηματοδοτώντας ότι αυτό θέλουμε, αυτόν</w:t>
      </w:r>
      <w:r>
        <w:rPr>
          <w:rFonts w:eastAsia="Times New Roman" w:cs="Times New Roman"/>
          <w:szCs w:val="24"/>
        </w:rPr>
        <w:t xml:space="preserve"> τον κλάδο θέλουμε να στηρίξουμε;</w:t>
      </w:r>
    </w:p>
    <w:p w14:paraId="6A81FAA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Αυτά, λοιπόν, τα λέμε για να ξεκαθαρίσουμε εάν εμείς έχουμε όραμα ή αν υπηρετούμε σωστά ιδιαίτερα την </w:t>
      </w:r>
      <w:proofErr w:type="spellStart"/>
      <w:r>
        <w:rPr>
          <w:rFonts w:eastAsia="Times New Roman" w:cs="Times New Roman"/>
          <w:szCs w:val="24"/>
        </w:rPr>
        <w:t>αιγοπροβατοτροφία</w:t>
      </w:r>
      <w:proofErr w:type="spellEnd"/>
      <w:r>
        <w:rPr>
          <w:rFonts w:eastAsia="Times New Roman" w:cs="Times New Roman"/>
          <w:szCs w:val="24"/>
        </w:rPr>
        <w:t>, τη ζωική παραγωγή.</w:t>
      </w:r>
    </w:p>
    <w:p w14:paraId="6A81FAA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Έρχομαι στην τροπολογία, αγαπητοί συνάδελφοι. Ξέρετε ότι από τις </w:t>
      </w:r>
      <w:proofErr w:type="spellStart"/>
      <w:r>
        <w:rPr>
          <w:rFonts w:eastAsia="Times New Roman" w:cs="Times New Roman"/>
          <w:szCs w:val="24"/>
        </w:rPr>
        <w:t>εκατόν</w:t>
      </w:r>
      <w:proofErr w:type="spellEnd"/>
      <w:r>
        <w:rPr>
          <w:rFonts w:eastAsia="Times New Roman" w:cs="Times New Roman"/>
          <w:szCs w:val="24"/>
        </w:rPr>
        <w:t xml:space="preserve"> είκοσι χιλ</w:t>
      </w:r>
      <w:r>
        <w:rPr>
          <w:rFonts w:eastAsia="Times New Roman" w:cs="Times New Roman"/>
          <w:szCs w:val="24"/>
        </w:rPr>
        <w:t xml:space="preserve">ιάδες κτηνοτροφικές εκμεταλλεύσεις –αυτές είναι </w:t>
      </w:r>
      <w:proofErr w:type="spellStart"/>
      <w:r>
        <w:rPr>
          <w:rFonts w:eastAsia="Times New Roman" w:cs="Times New Roman"/>
          <w:szCs w:val="24"/>
        </w:rPr>
        <w:t>εκατόν</w:t>
      </w:r>
      <w:proofErr w:type="spellEnd"/>
      <w:r>
        <w:rPr>
          <w:rFonts w:eastAsia="Times New Roman" w:cs="Times New Roman"/>
          <w:szCs w:val="24"/>
        </w:rPr>
        <w:t xml:space="preserve"> είκοσι χιλιάδες- το 80% είναι χωρίς άδειες και οι ενενήντα έξι χιλιάδες είναι με πρόβλημα; </w:t>
      </w:r>
    </w:p>
    <w:p w14:paraId="6A81FAA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Βεβαίως, μπορεί να επιχείρησε ο ν.4056/2012 να λύσει το πρόβλημα, αλλά υπάρχουν οι διαδικασίες οι γραφειοκρατ</w:t>
      </w:r>
      <w:r>
        <w:rPr>
          <w:rFonts w:eastAsia="Times New Roman" w:cs="Times New Roman"/>
          <w:szCs w:val="24"/>
        </w:rPr>
        <w:t>ικές οι πολεοδομικές, οι περιβαλλοντικές. Ξέρετε τι σημαίνει μια μελέτη περιβαλλοντικών επιπτώσεων να πάει να εγκριθεί και να γίνει η διαδικασία; Πάνω από ενάμισι-δ</w:t>
      </w:r>
      <w:r>
        <w:rPr>
          <w:rFonts w:eastAsia="Times New Roman" w:cs="Times New Roman"/>
          <w:szCs w:val="24"/>
        </w:rPr>
        <w:t>υ</w:t>
      </w:r>
      <w:r>
        <w:rPr>
          <w:rFonts w:eastAsia="Times New Roman" w:cs="Times New Roman"/>
          <w:szCs w:val="24"/>
        </w:rPr>
        <w:t>ο χρόνια.</w:t>
      </w:r>
    </w:p>
    <w:p w14:paraId="6A81FAA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Αντιλαμβάνεστε, λοιπόν, ότι ακόμα και η πρώτη παράταση που είχε δοθεί είναι μηδέν</w:t>
      </w:r>
      <w:r>
        <w:rPr>
          <w:rFonts w:eastAsia="Times New Roman" w:cs="Times New Roman"/>
          <w:szCs w:val="24"/>
        </w:rPr>
        <w:t xml:space="preserve"> όσον αφορά τη διαδικασία τακτοποίησης όλων αυτών.</w:t>
      </w:r>
    </w:p>
    <w:p w14:paraId="6A81FAA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Άρα τι λέμε εμείς τώρα; Καταθέτουμε αυτή την τροπολογία. Ήδη σας το λέμε ότι επεξεργαζόμαστε αυτή την ώρα μια πρόταση, η οποία θα προβλέπει δυο-τρεις τύπους εγκαταστάσεων ανάλογα με το μέγεθος της μονάδας,</w:t>
      </w:r>
      <w:r>
        <w:rPr>
          <w:rFonts w:eastAsia="Times New Roman" w:cs="Times New Roman"/>
          <w:szCs w:val="24"/>
        </w:rPr>
        <w:t xml:space="preserve"> ανάλογα με τον ζωικό πληθυσμό, για να μπορέσουμε να απλοποιήσουμε τα πράγματα κατά τέτοιο τρόπο που η τοπική αυτοδιοίκηση ή η περιφέρεια θα τελειώνει τη διαδικασία. Δεν είναι εύκολα αυτά τα πράγματα, διότι εγώ σας λέω ότι για να φέρουμε το νομοσχέδιο για </w:t>
      </w:r>
      <w:r>
        <w:rPr>
          <w:rFonts w:eastAsia="Times New Roman" w:cs="Times New Roman"/>
          <w:szCs w:val="24"/>
        </w:rPr>
        <w:t>τις βοσκήσιμες γαίες, ενάμιση χρόνο παιδευόμασταν. Δεν είναι απλά πράγματα.</w:t>
      </w:r>
    </w:p>
    <w:p w14:paraId="6A81FAA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Άρα εμείς φέρνουμε αυτή τη ρύθμιση αναλαμβάνοντας τη δέσμευση ότι μέχρι να λήξει η προθεσμία θα έχει λυθεί και βρεθεί καινούργιος τρόπος </w:t>
      </w:r>
      <w:proofErr w:type="spellStart"/>
      <w:r>
        <w:rPr>
          <w:rFonts w:eastAsia="Times New Roman" w:cs="Times New Roman"/>
          <w:szCs w:val="24"/>
        </w:rPr>
        <w:t>αδειοδότησης</w:t>
      </w:r>
      <w:proofErr w:type="spellEnd"/>
      <w:r>
        <w:rPr>
          <w:rFonts w:eastAsia="Times New Roman" w:cs="Times New Roman"/>
          <w:szCs w:val="24"/>
        </w:rPr>
        <w:t xml:space="preserve"> των </w:t>
      </w:r>
      <w:proofErr w:type="spellStart"/>
      <w:r>
        <w:rPr>
          <w:rFonts w:eastAsia="Times New Roman" w:cs="Times New Roman"/>
          <w:szCs w:val="24"/>
        </w:rPr>
        <w:t>σταβλικών</w:t>
      </w:r>
      <w:proofErr w:type="spellEnd"/>
      <w:r>
        <w:rPr>
          <w:rFonts w:eastAsia="Times New Roman" w:cs="Times New Roman"/>
          <w:szCs w:val="24"/>
        </w:rPr>
        <w:t xml:space="preserve"> εγκαταστάσεων.</w:t>
      </w:r>
    </w:p>
    <w:p w14:paraId="6A81FAAD" w14:textId="77777777" w:rsidR="005C5BEB" w:rsidRDefault="00201356">
      <w:pPr>
        <w:spacing w:line="600" w:lineRule="auto"/>
        <w:ind w:firstLine="720"/>
        <w:contextualSpacing/>
        <w:jc w:val="both"/>
        <w:rPr>
          <w:rFonts w:eastAsia="Times New Roman" w:cs="Times New Roman"/>
          <w:szCs w:val="24"/>
        </w:rPr>
      </w:pPr>
      <w:r w:rsidRPr="0015641A">
        <w:rPr>
          <w:rFonts w:eastAsia="Times New Roman" w:cs="Times New Roman"/>
          <w:szCs w:val="24"/>
        </w:rPr>
        <w:lastRenderedPageBreak/>
        <w:t>Μ</w:t>
      </w:r>
      <w:r w:rsidRPr="0015641A">
        <w:rPr>
          <w:rFonts w:eastAsia="Times New Roman" w:cs="Times New Roman"/>
          <w:szCs w:val="24"/>
        </w:rPr>
        <w:t>ην ξεχνάμε, όμως, όλοι ότι αν δεν δίναμε αυτή την παράταση,</w:t>
      </w:r>
      <w:r w:rsidRPr="0058392C">
        <w:rPr>
          <w:rFonts w:eastAsia="Times New Roman" w:cs="Times New Roman"/>
          <w:szCs w:val="24"/>
        </w:rPr>
        <w:t xml:space="preserve"> </w:t>
      </w:r>
      <w:r w:rsidRPr="0058392C">
        <w:rPr>
          <w:rFonts w:eastAsia="Times New Roman" w:cs="Times New Roman"/>
          <w:szCs w:val="24"/>
        </w:rPr>
        <w:t>θα</w:t>
      </w:r>
      <w:r w:rsidRPr="0015641A">
        <w:rPr>
          <w:rFonts w:eastAsia="Times New Roman" w:cs="Times New Roman"/>
          <w:szCs w:val="24"/>
        </w:rPr>
        <w:t xml:space="preserve"> άρχι</w:t>
      </w:r>
      <w:r w:rsidRPr="0058392C">
        <w:rPr>
          <w:rFonts w:eastAsia="Times New Roman" w:cs="Times New Roman"/>
          <w:szCs w:val="24"/>
        </w:rPr>
        <w:t>ζ</w:t>
      </w:r>
      <w:r w:rsidRPr="0015641A">
        <w:rPr>
          <w:rFonts w:eastAsia="Times New Roman" w:cs="Times New Roman"/>
          <w:szCs w:val="24"/>
        </w:rPr>
        <w:t xml:space="preserve">αν να έρχονται τα προβλήματα που αφορούσαν απορροφήσεις κοινοτικών </w:t>
      </w:r>
      <w:r>
        <w:rPr>
          <w:rFonts w:eastAsia="Times New Roman" w:cs="Times New Roman"/>
          <w:szCs w:val="24"/>
        </w:rPr>
        <w:t xml:space="preserve">πόρων, ενισχύσεις στην κτηνοτροφία και, όπως αντιλαμβάνεστε, δεν </w:t>
      </w:r>
      <w:r>
        <w:rPr>
          <w:rFonts w:eastAsia="Times New Roman" w:cs="Times New Roman"/>
          <w:szCs w:val="24"/>
        </w:rPr>
        <w:t xml:space="preserve">θα </w:t>
      </w:r>
      <w:r>
        <w:rPr>
          <w:rFonts w:eastAsia="Times New Roman" w:cs="Times New Roman"/>
          <w:szCs w:val="24"/>
        </w:rPr>
        <w:t xml:space="preserve">ήταν ζητήματα, τα οποία </w:t>
      </w:r>
      <w:r>
        <w:rPr>
          <w:rFonts w:eastAsia="Times New Roman" w:cs="Times New Roman"/>
          <w:szCs w:val="24"/>
        </w:rPr>
        <w:t>δεν είναι ευαίσθητα για εμάς.</w:t>
      </w:r>
    </w:p>
    <w:p w14:paraId="6A81FAAE"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κηρύσσεται περαιωμένη η συζήτηση επί της αρχής, των άρθρων, των τροπολογιών και του συνόλου του σχεδίου του Υπουργείου Αγροτικής Ανάπτυξης και Τρόφιμων: «Κύρωση του Μνημονίου Κατανόησης μεταξύ</w:t>
      </w:r>
      <w:r>
        <w:rPr>
          <w:rFonts w:eastAsia="Times New Roman"/>
          <w:szCs w:val="24"/>
        </w:rPr>
        <w:t xml:space="preserve"> του Υπουργείου Αγροτικής Ανάπτυξης και Τροφίμων της Ελληνικής Δημοκρατίας και του Υπουργείου Γεωργίας και Εγγείων Βελτιώσεων της Αραβικής Δημοκρατίας της Αιγύπτου για συνεργασία στον τομέα της αλιείας και της υδατοκαλλιέργειας και άλλες διατάξεις».</w:t>
      </w:r>
    </w:p>
    <w:p w14:paraId="6A81FAAF" w14:textId="77777777" w:rsidR="005C5BEB" w:rsidRDefault="00201356">
      <w:pPr>
        <w:spacing w:line="600" w:lineRule="auto"/>
        <w:ind w:firstLine="720"/>
        <w:contextualSpacing/>
        <w:jc w:val="both"/>
        <w:rPr>
          <w:rFonts w:eastAsia="Times New Roman"/>
          <w:szCs w:val="24"/>
        </w:rPr>
      </w:pPr>
      <w:r>
        <w:rPr>
          <w:rFonts w:eastAsia="Times New Roman"/>
          <w:szCs w:val="24"/>
        </w:rPr>
        <w:t>Ερωτάτ</w:t>
      </w:r>
      <w:r>
        <w:rPr>
          <w:rFonts w:eastAsia="Times New Roman"/>
          <w:szCs w:val="24"/>
        </w:rPr>
        <w:t>αι το Σώμα: Γίνεται δεκτό το νομοσχέδιο επί της αρχής;</w:t>
      </w:r>
    </w:p>
    <w:p w14:paraId="6A81FAB0"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Ναι.</w:t>
      </w:r>
    </w:p>
    <w:p w14:paraId="6A81FAB1" w14:textId="77777777" w:rsidR="005C5BEB" w:rsidRDefault="00201356">
      <w:pPr>
        <w:spacing w:line="600" w:lineRule="auto"/>
        <w:ind w:firstLine="720"/>
        <w:contextualSpacing/>
        <w:jc w:val="both"/>
        <w:rPr>
          <w:rFonts w:eastAsia="Times New Roman"/>
          <w:szCs w:val="24"/>
        </w:rPr>
      </w:pPr>
      <w:r>
        <w:rPr>
          <w:rFonts w:eastAsia="Times New Roman"/>
          <w:b/>
          <w:szCs w:val="24"/>
        </w:rPr>
        <w:t>ΙΩΑΝΝΗΣ ΑΝΔΡΙΑΝΟΣ:</w:t>
      </w:r>
      <w:r>
        <w:rPr>
          <w:rFonts w:eastAsia="Times New Roman"/>
          <w:szCs w:val="24"/>
        </w:rPr>
        <w:t xml:space="preserve"> Ναι.</w:t>
      </w:r>
    </w:p>
    <w:p w14:paraId="6A81FAB2" w14:textId="77777777" w:rsidR="005C5BEB" w:rsidRDefault="00201356">
      <w:pPr>
        <w:spacing w:line="600" w:lineRule="auto"/>
        <w:ind w:firstLine="720"/>
        <w:contextualSpacing/>
        <w:jc w:val="both"/>
        <w:rPr>
          <w:rFonts w:eastAsia="Times New Roman"/>
          <w:szCs w:val="24"/>
        </w:rPr>
      </w:pPr>
      <w:r>
        <w:rPr>
          <w:rFonts w:eastAsia="Times New Roman"/>
          <w:b/>
          <w:szCs w:val="24"/>
        </w:rPr>
        <w:lastRenderedPageBreak/>
        <w:t xml:space="preserve">ΙΩΑΝΝΗΣ ΣΑΧΙΝΙΔΗΣ: </w:t>
      </w:r>
      <w:r>
        <w:rPr>
          <w:rFonts w:eastAsia="Times New Roman"/>
          <w:szCs w:val="24"/>
        </w:rPr>
        <w:t>Όχι.</w:t>
      </w:r>
    </w:p>
    <w:p w14:paraId="6A81FAB3"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B4"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Όχι.</w:t>
      </w:r>
    </w:p>
    <w:p w14:paraId="6A81FAB5"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B6"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B7"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AB8"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Συνεπώς το νομοσχέδιο του Υπουργείου Αγροτικής Ανάπτυξης και Τρόφιμων: «Κύρωση του Μνημονίου Κατανόησης μεταξύ του Υπουργείου Αγροτικής Ανάπτυξης και Τροφίμων της Ελληνικής Δημοκρατίας και του Υπουργείου Γεωργίας και Ε</w:t>
      </w:r>
      <w:r>
        <w:rPr>
          <w:rFonts w:eastAsia="Times New Roman"/>
          <w:szCs w:val="24"/>
        </w:rPr>
        <w:t>γγείων Βελτιώσεων της Αραβικής Δημοκρατίας της Αιγύπτου για συνεργασία στον τομέα της αλιείας και της υδατοκαλλιέργειας και άλλες διατάξεις» έγινε δεκτό επί της αρχής κατά πλειοψηφία.</w:t>
      </w:r>
    </w:p>
    <w:p w14:paraId="6A81FAB9" w14:textId="77777777" w:rsidR="005C5BEB" w:rsidRDefault="00201356">
      <w:pPr>
        <w:spacing w:line="600" w:lineRule="auto"/>
        <w:ind w:firstLine="720"/>
        <w:contextualSpacing/>
        <w:jc w:val="both"/>
        <w:rPr>
          <w:rFonts w:eastAsia="Times New Roman"/>
          <w:szCs w:val="24"/>
        </w:rPr>
      </w:pPr>
      <w:r>
        <w:rPr>
          <w:rFonts w:eastAsia="Times New Roman"/>
          <w:szCs w:val="24"/>
        </w:rPr>
        <w:lastRenderedPageBreak/>
        <w:t>Εισερχόμαστε στην ψήφιση των άρθρων και των τροπολογιών.</w:t>
      </w:r>
    </w:p>
    <w:p w14:paraId="6A81FABA" w14:textId="77777777" w:rsidR="005C5BEB" w:rsidRDefault="00201356">
      <w:pPr>
        <w:spacing w:line="600" w:lineRule="auto"/>
        <w:ind w:firstLine="720"/>
        <w:contextualSpacing/>
        <w:jc w:val="both"/>
        <w:rPr>
          <w:rFonts w:eastAsia="Times New Roman"/>
          <w:szCs w:val="24"/>
        </w:rPr>
      </w:pPr>
      <w:r>
        <w:rPr>
          <w:rFonts w:eastAsia="Times New Roman"/>
          <w:szCs w:val="24"/>
        </w:rPr>
        <w:t>Ερωτάται το Σώμ</w:t>
      </w:r>
      <w:r>
        <w:rPr>
          <w:rFonts w:eastAsia="Times New Roman"/>
          <w:szCs w:val="24"/>
        </w:rPr>
        <w:t>α: Γίνεται δεκτό το άρθρο 1 ως έχει;</w:t>
      </w:r>
    </w:p>
    <w:p w14:paraId="6A81FABB"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Ναι.</w:t>
      </w:r>
    </w:p>
    <w:p w14:paraId="6A81FABC" w14:textId="77777777" w:rsidR="005C5BEB" w:rsidRDefault="00201356">
      <w:pPr>
        <w:spacing w:line="600" w:lineRule="auto"/>
        <w:ind w:firstLine="720"/>
        <w:contextualSpacing/>
        <w:jc w:val="both"/>
        <w:rPr>
          <w:rFonts w:eastAsia="Times New Roman"/>
          <w:szCs w:val="24"/>
        </w:rPr>
      </w:pPr>
      <w:r>
        <w:rPr>
          <w:rFonts w:eastAsia="Times New Roman"/>
          <w:b/>
          <w:szCs w:val="24"/>
        </w:rPr>
        <w:t>ΙΩΑΝΝΗΣ ΑΝΔΡΙΑΝΟΣ:</w:t>
      </w:r>
      <w:r>
        <w:rPr>
          <w:rFonts w:eastAsia="Times New Roman"/>
          <w:szCs w:val="24"/>
        </w:rPr>
        <w:t xml:space="preserve"> Ναι.</w:t>
      </w:r>
    </w:p>
    <w:p w14:paraId="6A81FABD"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A81FABE"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BF"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Όχι.</w:t>
      </w:r>
    </w:p>
    <w:p w14:paraId="6A81FAC0"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C1"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C2"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AC3"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ΠΡΟΕΔΡΕΥΩΝ </w:t>
      </w:r>
      <w:r>
        <w:rPr>
          <w:rFonts w:eastAsia="Times New Roman"/>
          <w:b/>
          <w:szCs w:val="24"/>
        </w:rPr>
        <w:t>(Γεώργιος Βαρεμένος):</w:t>
      </w:r>
      <w:r>
        <w:rPr>
          <w:rFonts w:eastAsia="Times New Roman"/>
          <w:szCs w:val="24"/>
        </w:rPr>
        <w:t xml:space="preserve"> </w:t>
      </w:r>
      <w:r>
        <w:rPr>
          <w:rFonts w:eastAsia="Times New Roman"/>
          <w:szCs w:val="24"/>
        </w:rPr>
        <w:t>Συνεπώς το άρθρο 1 έγινε δεκτό ως έχει κατά πλειοψηφία.</w:t>
      </w:r>
    </w:p>
    <w:p w14:paraId="6A81FAC4" w14:textId="77777777" w:rsidR="005C5BEB" w:rsidRDefault="00201356">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άρθρο 2 ως έχει;</w:t>
      </w:r>
    </w:p>
    <w:p w14:paraId="6A81FAC5"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Ναι.</w:t>
      </w:r>
    </w:p>
    <w:p w14:paraId="6A81FAC6" w14:textId="77777777" w:rsidR="005C5BEB" w:rsidRDefault="00201356">
      <w:pPr>
        <w:spacing w:line="600" w:lineRule="auto"/>
        <w:ind w:firstLine="720"/>
        <w:contextualSpacing/>
        <w:jc w:val="both"/>
        <w:rPr>
          <w:rFonts w:eastAsia="Times New Roman"/>
          <w:szCs w:val="24"/>
        </w:rPr>
      </w:pPr>
      <w:r>
        <w:rPr>
          <w:rFonts w:eastAsia="Times New Roman"/>
          <w:b/>
          <w:szCs w:val="24"/>
        </w:rPr>
        <w:t>ΙΩΑΝΝΗΣ ΑΝΔΡΙΑΝΟΣ:</w:t>
      </w:r>
      <w:r>
        <w:rPr>
          <w:rFonts w:eastAsia="Times New Roman"/>
          <w:szCs w:val="24"/>
        </w:rPr>
        <w:t xml:space="preserve"> Ναι.</w:t>
      </w:r>
    </w:p>
    <w:p w14:paraId="6A81FAC7"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A81FAC8"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C9"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Όχι.</w:t>
      </w:r>
    </w:p>
    <w:p w14:paraId="6A81FACA" w14:textId="77777777" w:rsidR="005C5BEB" w:rsidRDefault="00201356">
      <w:pPr>
        <w:spacing w:line="600" w:lineRule="auto"/>
        <w:ind w:firstLine="720"/>
        <w:contextualSpacing/>
        <w:jc w:val="both"/>
        <w:rPr>
          <w:rFonts w:eastAsia="Times New Roman"/>
          <w:szCs w:val="24"/>
        </w:rPr>
      </w:pPr>
      <w:r>
        <w:rPr>
          <w:rFonts w:eastAsia="Times New Roman"/>
          <w:b/>
          <w:szCs w:val="24"/>
        </w:rPr>
        <w:t>ΣΠΥ</w:t>
      </w:r>
      <w:r>
        <w:rPr>
          <w:rFonts w:eastAsia="Times New Roman"/>
          <w:b/>
          <w:szCs w:val="24"/>
        </w:rPr>
        <w:t xml:space="preserve">ΡΙΔΩΝ ΔΑΝΕΛΛΗΣ: </w:t>
      </w:r>
      <w:r>
        <w:rPr>
          <w:rFonts w:eastAsia="Times New Roman"/>
          <w:szCs w:val="24"/>
        </w:rPr>
        <w:t>Ναι.</w:t>
      </w:r>
    </w:p>
    <w:p w14:paraId="6A81FACB"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CC"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ACD"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Συνεπώς το άρθρο 2 έγινε δεκτό ως έχει κατά πλειοψηφία.</w:t>
      </w:r>
    </w:p>
    <w:p w14:paraId="6A81FACE" w14:textId="77777777" w:rsidR="005C5BEB" w:rsidRDefault="00201356">
      <w:pPr>
        <w:spacing w:line="600" w:lineRule="auto"/>
        <w:ind w:firstLine="720"/>
        <w:contextualSpacing/>
        <w:jc w:val="both"/>
        <w:rPr>
          <w:rFonts w:eastAsia="Times New Roman"/>
          <w:szCs w:val="24"/>
        </w:rPr>
      </w:pPr>
      <w:r>
        <w:rPr>
          <w:rFonts w:eastAsia="Times New Roman"/>
          <w:szCs w:val="24"/>
        </w:rPr>
        <w:t>Ερωτάται το Σώμα: Γίνεται δεκτό το άρθρο 3 ως έχει;</w:t>
      </w:r>
    </w:p>
    <w:p w14:paraId="6A81FACF" w14:textId="77777777" w:rsidR="005C5BEB" w:rsidRDefault="00201356">
      <w:pPr>
        <w:spacing w:line="600" w:lineRule="auto"/>
        <w:ind w:firstLine="720"/>
        <w:contextualSpacing/>
        <w:jc w:val="both"/>
        <w:rPr>
          <w:rFonts w:eastAsia="Times New Roman"/>
          <w:szCs w:val="24"/>
        </w:rPr>
      </w:pPr>
      <w:r>
        <w:rPr>
          <w:rFonts w:eastAsia="Times New Roman"/>
          <w:b/>
          <w:szCs w:val="24"/>
        </w:rPr>
        <w:lastRenderedPageBreak/>
        <w:t xml:space="preserve">ΠΑΝΑΓΙΩΤΑ ΒΡΑΝΤΖΑ: </w:t>
      </w:r>
      <w:r>
        <w:rPr>
          <w:rFonts w:eastAsia="Times New Roman"/>
          <w:szCs w:val="24"/>
        </w:rPr>
        <w:t>Ναι.</w:t>
      </w:r>
    </w:p>
    <w:p w14:paraId="6A81FAD0" w14:textId="77777777" w:rsidR="005C5BEB" w:rsidRDefault="00201356">
      <w:pPr>
        <w:spacing w:line="600" w:lineRule="auto"/>
        <w:ind w:firstLine="720"/>
        <w:contextualSpacing/>
        <w:jc w:val="both"/>
        <w:rPr>
          <w:rFonts w:eastAsia="Times New Roman"/>
          <w:szCs w:val="24"/>
        </w:rPr>
      </w:pPr>
      <w:r>
        <w:rPr>
          <w:rFonts w:eastAsia="Times New Roman"/>
          <w:b/>
          <w:szCs w:val="24"/>
        </w:rPr>
        <w:t>ΙΩΑΝΝΗΣ ΑΝΔ</w:t>
      </w:r>
      <w:r>
        <w:rPr>
          <w:rFonts w:eastAsia="Times New Roman"/>
          <w:b/>
          <w:szCs w:val="24"/>
        </w:rPr>
        <w:t>ΡΙΑΝΟΣ:</w:t>
      </w:r>
      <w:r>
        <w:rPr>
          <w:rFonts w:eastAsia="Times New Roman"/>
          <w:szCs w:val="24"/>
        </w:rPr>
        <w:t xml:space="preserve"> Ναι.</w:t>
      </w:r>
    </w:p>
    <w:p w14:paraId="6A81FAD1"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A81FAD2"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D3"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Όχι.</w:t>
      </w:r>
    </w:p>
    <w:p w14:paraId="6A81FAD4"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D5"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D6"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AD7"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 xml:space="preserve">Συνεπώς το άρθρο 3 έγινε δεκτό ως έχει κατά </w:t>
      </w:r>
      <w:r>
        <w:rPr>
          <w:rFonts w:eastAsia="Times New Roman"/>
          <w:szCs w:val="24"/>
        </w:rPr>
        <w:t>πλειοψηφία.</w:t>
      </w:r>
    </w:p>
    <w:p w14:paraId="6A81FAD8" w14:textId="77777777" w:rsidR="005C5BEB" w:rsidRDefault="00201356">
      <w:pPr>
        <w:spacing w:line="600" w:lineRule="auto"/>
        <w:ind w:firstLine="720"/>
        <w:contextualSpacing/>
        <w:jc w:val="both"/>
        <w:rPr>
          <w:rFonts w:eastAsia="Times New Roman"/>
          <w:szCs w:val="24"/>
        </w:rPr>
      </w:pPr>
      <w:r>
        <w:rPr>
          <w:rFonts w:eastAsia="Times New Roman"/>
          <w:szCs w:val="24"/>
        </w:rPr>
        <w:t>Ερωτάται το Σώμα: Γίνεται δεκτή η τροπολογία με γενικό αριθμό 675 και ειδικό 59 ως έχει;</w:t>
      </w:r>
    </w:p>
    <w:p w14:paraId="6A81FAD9"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Ναι.</w:t>
      </w:r>
    </w:p>
    <w:p w14:paraId="6A81FADA" w14:textId="77777777" w:rsidR="005C5BEB" w:rsidRDefault="00201356">
      <w:pPr>
        <w:spacing w:line="600" w:lineRule="auto"/>
        <w:ind w:firstLine="720"/>
        <w:contextualSpacing/>
        <w:jc w:val="both"/>
        <w:rPr>
          <w:rFonts w:eastAsia="Times New Roman"/>
          <w:szCs w:val="24"/>
        </w:rPr>
      </w:pPr>
      <w:r>
        <w:rPr>
          <w:rFonts w:eastAsia="Times New Roman"/>
          <w:b/>
          <w:szCs w:val="24"/>
        </w:rPr>
        <w:lastRenderedPageBreak/>
        <w:t xml:space="preserve">ΙΩΑΝΝΗΣ ΑΝΔΡΙΑΝΟΣ: </w:t>
      </w:r>
      <w:r>
        <w:rPr>
          <w:rFonts w:eastAsia="Times New Roman"/>
          <w:szCs w:val="24"/>
        </w:rPr>
        <w:t>Ναι.</w:t>
      </w:r>
    </w:p>
    <w:p w14:paraId="6A81FADB"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Ναι.</w:t>
      </w:r>
    </w:p>
    <w:p w14:paraId="6A81FADC"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DD"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Ναι.</w:t>
      </w:r>
    </w:p>
    <w:p w14:paraId="6A81FADE"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DF"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E0"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AE1"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Συνεπώς η τροπολογία με γενικό αριθμό 675 και ειδικό 59 έγινε ομοφώνως δεκτή ως έχει και εντάσσεται στο νομοσχέδιο ως ίδιο άρθρο.</w:t>
      </w:r>
    </w:p>
    <w:p w14:paraId="6A81FAE2" w14:textId="77777777" w:rsidR="005C5BEB" w:rsidRDefault="00201356">
      <w:pPr>
        <w:spacing w:line="600" w:lineRule="auto"/>
        <w:ind w:firstLine="720"/>
        <w:contextualSpacing/>
        <w:jc w:val="both"/>
        <w:rPr>
          <w:rFonts w:eastAsia="Times New Roman"/>
          <w:szCs w:val="24"/>
        </w:rPr>
      </w:pPr>
      <w:r>
        <w:rPr>
          <w:rFonts w:eastAsia="Times New Roman"/>
          <w:szCs w:val="24"/>
        </w:rPr>
        <w:t xml:space="preserve">Ερωτάται το Σώμα: Γίνεται δεκτή η </w:t>
      </w:r>
      <w:r>
        <w:rPr>
          <w:rFonts w:eastAsia="Times New Roman"/>
          <w:szCs w:val="24"/>
        </w:rPr>
        <w:t>τροπολογία με γενικό αριθμό 674 και ειδικό 58 ως έχει;</w:t>
      </w:r>
    </w:p>
    <w:p w14:paraId="6A81FAE3"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Ναι.</w:t>
      </w:r>
    </w:p>
    <w:p w14:paraId="6A81FAE4" w14:textId="77777777" w:rsidR="005C5BEB" w:rsidRDefault="00201356">
      <w:pPr>
        <w:spacing w:line="600" w:lineRule="auto"/>
        <w:ind w:firstLine="720"/>
        <w:contextualSpacing/>
        <w:jc w:val="both"/>
        <w:rPr>
          <w:rFonts w:eastAsia="Times New Roman"/>
          <w:szCs w:val="24"/>
        </w:rPr>
      </w:pPr>
      <w:r>
        <w:rPr>
          <w:rFonts w:eastAsia="Times New Roman"/>
          <w:b/>
          <w:szCs w:val="24"/>
        </w:rPr>
        <w:lastRenderedPageBreak/>
        <w:t>ΙΩΑΝΝΗΣ ΑΝΔΡΙΑΝΟΣ:</w:t>
      </w:r>
      <w:r>
        <w:rPr>
          <w:rFonts w:eastAsia="Times New Roman"/>
          <w:szCs w:val="24"/>
        </w:rPr>
        <w:t xml:space="preserve"> Παρών.</w:t>
      </w:r>
    </w:p>
    <w:p w14:paraId="6A81FAE5" w14:textId="77777777" w:rsidR="005C5BEB" w:rsidRDefault="00201356">
      <w:pPr>
        <w:spacing w:line="600" w:lineRule="auto"/>
        <w:ind w:firstLine="720"/>
        <w:contextualSpacing/>
        <w:jc w:val="both"/>
        <w:rPr>
          <w:rFonts w:eastAsia="Times New Roman"/>
          <w:szCs w:val="24"/>
        </w:rPr>
      </w:pPr>
      <w:r>
        <w:rPr>
          <w:rFonts w:eastAsia="Times New Roman"/>
          <w:b/>
          <w:szCs w:val="24"/>
        </w:rPr>
        <w:t>ΙΩΑΝΝΗΣ ΣΑΧΙΝΙΔΗΣ:</w:t>
      </w:r>
      <w:r>
        <w:rPr>
          <w:rFonts w:eastAsia="Times New Roman"/>
          <w:szCs w:val="24"/>
        </w:rPr>
        <w:t xml:space="preserve"> Ναι.</w:t>
      </w:r>
    </w:p>
    <w:p w14:paraId="6A81FAE6"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E7"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Ναι.</w:t>
      </w:r>
    </w:p>
    <w:p w14:paraId="6A81FAE8"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E9"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EA" w14:textId="77777777" w:rsidR="005C5BEB" w:rsidRDefault="00201356">
      <w:pPr>
        <w:spacing w:line="600" w:lineRule="auto"/>
        <w:ind w:firstLine="720"/>
        <w:contextualSpacing/>
        <w:jc w:val="both"/>
        <w:rPr>
          <w:rFonts w:eastAsia="Times New Roman"/>
          <w:szCs w:val="24"/>
        </w:rPr>
      </w:pPr>
      <w:r>
        <w:rPr>
          <w:rFonts w:eastAsia="Times New Roman"/>
          <w:b/>
          <w:szCs w:val="24"/>
        </w:rPr>
        <w:t>ΓΕΩΡΓΙΟΣ – ΔΗΜΗΤΡΙΟΣ ΚΑΡΡΑΣ</w:t>
      </w:r>
      <w:r>
        <w:rPr>
          <w:rFonts w:eastAsia="Times New Roman"/>
          <w:b/>
          <w:szCs w:val="24"/>
        </w:rPr>
        <w:t xml:space="preserve">: </w:t>
      </w:r>
      <w:r>
        <w:rPr>
          <w:rFonts w:eastAsia="Times New Roman"/>
          <w:szCs w:val="24"/>
        </w:rPr>
        <w:t>Ναι.</w:t>
      </w:r>
    </w:p>
    <w:p w14:paraId="6A81FAEB"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Συνεπώς η τροπολογία με γενικό αριθμό 674 και ειδικό 58 έγινε δεκτή ως έχει κατά πλειοψηφία και εντάσσεται στο νομοσχέδιο ως ίδιο άρθρο.</w:t>
      </w:r>
    </w:p>
    <w:p w14:paraId="6A81FAEC" w14:textId="77777777" w:rsidR="005C5BEB" w:rsidRDefault="00201356">
      <w:pPr>
        <w:spacing w:line="600" w:lineRule="auto"/>
        <w:ind w:firstLine="720"/>
        <w:contextualSpacing/>
        <w:jc w:val="both"/>
        <w:rPr>
          <w:rFonts w:eastAsia="Times New Roman"/>
          <w:szCs w:val="24"/>
        </w:rPr>
      </w:pPr>
      <w:r>
        <w:rPr>
          <w:rFonts w:eastAsia="Times New Roman"/>
          <w:szCs w:val="24"/>
        </w:rPr>
        <w:t>Εισερχόμαστε στην ψήφιση του ακροτελεύτιου άρθρου.</w:t>
      </w:r>
    </w:p>
    <w:p w14:paraId="6A81FAED" w14:textId="77777777" w:rsidR="005C5BEB" w:rsidRDefault="00201356">
      <w:pPr>
        <w:spacing w:line="600" w:lineRule="auto"/>
        <w:ind w:firstLine="720"/>
        <w:contextualSpacing/>
        <w:jc w:val="both"/>
        <w:rPr>
          <w:rFonts w:eastAsia="Times New Roman"/>
          <w:szCs w:val="24"/>
        </w:rPr>
      </w:pPr>
      <w:r>
        <w:rPr>
          <w:rFonts w:eastAsia="Times New Roman"/>
          <w:szCs w:val="24"/>
        </w:rPr>
        <w:t>Ερωτάται το Σώμα: Γίνεται δε</w:t>
      </w:r>
      <w:r>
        <w:rPr>
          <w:rFonts w:eastAsia="Times New Roman"/>
          <w:szCs w:val="24"/>
        </w:rPr>
        <w:t>κτό το ακροτελεύτιο άρθρο;</w:t>
      </w:r>
    </w:p>
    <w:p w14:paraId="6A81FAEE" w14:textId="77777777" w:rsidR="005C5BEB" w:rsidRDefault="00201356">
      <w:pPr>
        <w:spacing w:line="600" w:lineRule="auto"/>
        <w:ind w:firstLine="720"/>
        <w:contextualSpacing/>
        <w:jc w:val="both"/>
        <w:rPr>
          <w:rFonts w:eastAsia="Times New Roman"/>
          <w:szCs w:val="24"/>
        </w:rPr>
      </w:pPr>
      <w:r>
        <w:rPr>
          <w:rFonts w:eastAsia="Times New Roman"/>
          <w:b/>
          <w:szCs w:val="24"/>
        </w:rPr>
        <w:lastRenderedPageBreak/>
        <w:t xml:space="preserve">ΠΑΝΑΓΙΩΤΑ ΒΡΑΝΤΖΑ: </w:t>
      </w:r>
      <w:r>
        <w:rPr>
          <w:rFonts w:eastAsia="Times New Roman"/>
          <w:szCs w:val="24"/>
        </w:rPr>
        <w:t>Ναι.</w:t>
      </w:r>
    </w:p>
    <w:p w14:paraId="6A81FAEF"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ΑΝΔΡΙΑΝΟΣ: </w:t>
      </w:r>
      <w:r>
        <w:rPr>
          <w:rFonts w:eastAsia="Times New Roman"/>
          <w:szCs w:val="24"/>
        </w:rPr>
        <w:t>Ναι.</w:t>
      </w:r>
    </w:p>
    <w:p w14:paraId="6A81FAF0"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A81FAF1"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F2"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Όχι.</w:t>
      </w:r>
    </w:p>
    <w:p w14:paraId="6A81FAF3"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F4"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AF5"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AF6"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ΠΡΟΕΔΡΕΥΩΝ (Γεώργιος </w:t>
      </w:r>
      <w:r>
        <w:rPr>
          <w:rFonts w:eastAsia="Times New Roman"/>
          <w:b/>
          <w:szCs w:val="24"/>
        </w:rPr>
        <w:t>Βαρεμένος):</w:t>
      </w:r>
      <w:r>
        <w:rPr>
          <w:rFonts w:eastAsia="Times New Roman"/>
          <w:szCs w:val="24"/>
        </w:rPr>
        <w:t xml:space="preserve"> </w:t>
      </w:r>
      <w:r>
        <w:rPr>
          <w:rFonts w:eastAsia="Times New Roman"/>
          <w:szCs w:val="24"/>
        </w:rPr>
        <w:t>Συνεπώς το ακροτελεύτιο άρθρο έγινε δεκτό κατά πλειοψηφία.</w:t>
      </w:r>
    </w:p>
    <w:p w14:paraId="6A81FAF7" w14:textId="77777777" w:rsidR="005C5BEB" w:rsidRDefault="00201356">
      <w:pPr>
        <w:spacing w:line="600" w:lineRule="auto"/>
        <w:ind w:firstLine="720"/>
        <w:contextualSpacing/>
        <w:jc w:val="both"/>
        <w:rPr>
          <w:rFonts w:eastAsia="Times New Roman"/>
          <w:szCs w:val="24"/>
        </w:rPr>
      </w:pPr>
      <w:r>
        <w:rPr>
          <w:rFonts w:eastAsia="Times New Roman"/>
          <w:szCs w:val="24"/>
        </w:rPr>
        <w:t>Εισερχόμαστε στην ψήφιση στο σύνολο του σχεδίου νόμου</w:t>
      </w:r>
      <w:r>
        <w:rPr>
          <w:rFonts w:eastAsia="Times New Roman"/>
          <w:szCs w:val="24"/>
        </w:rPr>
        <w:t>.</w:t>
      </w:r>
    </w:p>
    <w:p w14:paraId="6A81FAF8" w14:textId="77777777" w:rsidR="005C5BEB" w:rsidRDefault="00201356">
      <w:pPr>
        <w:spacing w:line="600" w:lineRule="auto"/>
        <w:ind w:firstLine="720"/>
        <w:contextualSpacing/>
        <w:jc w:val="both"/>
        <w:rPr>
          <w:rFonts w:eastAsia="Times New Roman"/>
          <w:szCs w:val="24"/>
        </w:rPr>
      </w:pPr>
      <w:r>
        <w:rPr>
          <w:rFonts w:eastAsia="Times New Roman"/>
          <w:szCs w:val="24"/>
        </w:rPr>
        <w:lastRenderedPageBreak/>
        <w:t>Ερωτάται το Σώμα: Γίνεται δεκτό το σχέδιο νόμου και στο σύνολο;</w:t>
      </w:r>
    </w:p>
    <w:p w14:paraId="6A81FAF9"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ΠΑΝΑΓΙΩΤΑ ΒΡΑΝΤΖΑ: </w:t>
      </w:r>
      <w:r>
        <w:rPr>
          <w:rFonts w:eastAsia="Times New Roman"/>
          <w:szCs w:val="24"/>
        </w:rPr>
        <w:t>Ναι.</w:t>
      </w:r>
    </w:p>
    <w:p w14:paraId="6A81FAFA" w14:textId="77777777" w:rsidR="005C5BEB" w:rsidRDefault="00201356">
      <w:pPr>
        <w:spacing w:line="600" w:lineRule="auto"/>
        <w:ind w:firstLine="720"/>
        <w:contextualSpacing/>
        <w:jc w:val="both"/>
        <w:rPr>
          <w:rFonts w:eastAsia="Times New Roman"/>
          <w:szCs w:val="24"/>
        </w:rPr>
      </w:pPr>
      <w:r>
        <w:rPr>
          <w:rFonts w:eastAsia="Times New Roman"/>
          <w:b/>
          <w:szCs w:val="24"/>
        </w:rPr>
        <w:t>ΙΩΑΝΝΗΣ ΑΝΔΡΙΑΝΟΣ:</w:t>
      </w:r>
      <w:r>
        <w:rPr>
          <w:rFonts w:eastAsia="Times New Roman"/>
          <w:szCs w:val="24"/>
        </w:rPr>
        <w:t xml:space="preserve"> Ναι.</w:t>
      </w:r>
    </w:p>
    <w:p w14:paraId="6A81FAFB"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ΙΩΑΝΝΗΣ ΣΑΧΙΝΙΔΗΣ: </w:t>
      </w:r>
      <w:r>
        <w:rPr>
          <w:rFonts w:eastAsia="Times New Roman"/>
          <w:szCs w:val="24"/>
        </w:rPr>
        <w:t>Όχι.</w:t>
      </w:r>
    </w:p>
    <w:p w14:paraId="6A81FAFC"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ΑΡΒΑΝΙΤΙΔΗΣ: </w:t>
      </w:r>
      <w:r>
        <w:rPr>
          <w:rFonts w:eastAsia="Times New Roman"/>
          <w:szCs w:val="24"/>
        </w:rPr>
        <w:t>Ναι.</w:t>
      </w:r>
    </w:p>
    <w:p w14:paraId="6A81FAFD" w14:textId="77777777" w:rsidR="005C5BEB" w:rsidRDefault="00201356">
      <w:pPr>
        <w:spacing w:line="600" w:lineRule="auto"/>
        <w:ind w:firstLine="720"/>
        <w:contextualSpacing/>
        <w:jc w:val="both"/>
        <w:rPr>
          <w:rFonts w:eastAsia="Times New Roman"/>
          <w:b/>
          <w:szCs w:val="24"/>
        </w:rPr>
      </w:pPr>
      <w:r>
        <w:rPr>
          <w:rFonts w:eastAsia="Times New Roman"/>
          <w:b/>
          <w:szCs w:val="24"/>
        </w:rPr>
        <w:t xml:space="preserve">ΝΙΚΟΛΑΟΣ ΜΩΡΑΪΤΗΣ: </w:t>
      </w:r>
      <w:r>
        <w:rPr>
          <w:rFonts w:eastAsia="Times New Roman"/>
          <w:szCs w:val="24"/>
        </w:rPr>
        <w:t>Όχι.</w:t>
      </w:r>
    </w:p>
    <w:p w14:paraId="6A81FAFE"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ΣΠΥΡΙΔΩΝ ΔΑΝΕΛΛΗΣ: </w:t>
      </w:r>
      <w:r>
        <w:rPr>
          <w:rFonts w:eastAsia="Times New Roman"/>
          <w:szCs w:val="24"/>
        </w:rPr>
        <w:t>Ναι.</w:t>
      </w:r>
    </w:p>
    <w:p w14:paraId="6A81FAFF"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ΛΑΖΑΡΙΔΗΣ: </w:t>
      </w:r>
      <w:r>
        <w:rPr>
          <w:rFonts w:eastAsia="Times New Roman"/>
          <w:szCs w:val="24"/>
        </w:rPr>
        <w:t>Ναι.</w:t>
      </w:r>
    </w:p>
    <w:p w14:paraId="6A81FB00"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ΓΕΩΡΓΙΟΣ – ΔΗΜΗΤΡΙΟΣ ΚΑΡΡΑΣ: </w:t>
      </w:r>
      <w:r>
        <w:rPr>
          <w:rFonts w:eastAsia="Times New Roman"/>
          <w:szCs w:val="24"/>
        </w:rPr>
        <w:t>Ναι.</w:t>
      </w:r>
    </w:p>
    <w:p w14:paraId="6A81FB01"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Το σχέδιο νόμου έγινε δεκτό και στο σύνολο κατά πλειοψηφία.</w:t>
      </w:r>
    </w:p>
    <w:p w14:paraId="6A81FB02" w14:textId="77777777" w:rsidR="005C5BEB" w:rsidRDefault="00201356">
      <w:pPr>
        <w:spacing w:line="600" w:lineRule="auto"/>
        <w:ind w:firstLine="720"/>
        <w:contextualSpacing/>
        <w:jc w:val="both"/>
        <w:rPr>
          <w:rFonts w:eastAsia="Times New Roman"/>
          <w:color w:val="000000"/>
          <w:szCs w:val="24"/>
          <w:shd w:val="clear" w:color="auto" w:fill="FFFFFF"/>
        </w:rPr>
      </w:pPr>
      <w:r>
        <w:rPr>
          <w:rFonts w:eastAsia="Times New Roman"/>
          <w:szCs w:val="24"/>
        </w:rPr>
        <w:lastRenderedPageBreak/>
        <w:t>Συνεπ</w:t>
      </w:r>
      <w:r>
        <w:rPr>
          <w:rFonts w:eastAsia="Times New Roman"/>
          <w:szCs w:val="24"/>
        </w:rPr>
        <w:t>ώς το σχέδιο νόμου του Υπουργείου Αγροτικής Ανάπτυξης και Τροφίμων</w:t>
      </w:r>
      <w:r>
        <w:rPr>
          <w:rFonts w:eastAsia="Times New Roman"/>
          <w:szCs w:val="24"/>
        </w:rPr>
        <w:t>:</w:t>
      </w:r>
      <w:r>
        <w:rPr>
          <w:rFonts w:eastAsia="Times New Roman"/>
          <w:szCs w:val="24"/>
        </w:rPr>
        <w:t xml:space="preserve"> «</w:t>
      </w:r>
      <w:r>
        <w:rPr>
          <w:rFonts w:eastAsia="Times New Roman"/>
          <w:color w:val="000000"/>
          <w:szCs w:val="24"/>
          <w:shd w:val="clear" w:color="auto" w:fill="FFFFFF"/>
        </w:rPr>
        <w:t>Κύρωση του Μνημονίου Κατανόησης μεταξύ του Υπουργείου Αγροτικής Ανάπτυξης και Τροφίμων της Ελληνικής Δημοκρατίας και του Υπουργείου Γεωργίας και Εγγείων Βελτιώσεων της Αραβικής Δημοκρατία</w:t>
      </w:r>
      <w:r>
        <w:rPr>
          <w:rFonts w:eastAsia="Times New Roman"/>
          <w:color w:val="000000"/>
          <w:szCs w:val="24"/>
          <w:shd w:val="clear" w:color="auto" w:fill="FFFFFF"/>
        </w:rPr>
        <w:t xml:space="preserve">ς της Αιγύπτου για συνεργασία στον τομέα της αλιείας και της υδατοκαλλιέργειας και άλλες διατάξεις» έγινε δεκτό </w:t>
      </w:r>
      <w:r>
        <w:rPr>
          <w:rFonts w:eastAsia="Times New Roman"/>
          <w:color w:val="000000"/>
          <w:szCs w:val="24"/>
          <w:shd w:val="clear" w:color="auto" w:fill="FFFFFF"/>
        </w:rPr>
        <w:t>κατά πλειοψηφία, σε μόνη συζήτηση</w:t>
      </w:r>
      <w:r>
        <w:rPr>
          <w:rFonts w:eastAsia="Times New Roman"/>
          <w:color w:val="000000"/>
          <w:szCs w:val="24"/>
          <w:shd w:val="clear" w:color="auto" w:fill="FFFFFF"/>
        </w:rPr>
        <w:t xml:space="preserve"> επί της αρχής, των άρθρων, των τροπολογιών</w:t>
      </w:r>
      <w:r>
        <w:rPr>
          <w:rFonts w:eastAsia="Times New Roman"/>
          <w:color w:val="000000"/>
          <w:szCs w:val="24"/>
          <w:shd w:val="clear" w:color="auto" w:fill="FFFFFF"/>
        </w:rPr>
        <w:t xml:space="preserve"> και </w:t>
      </w:r>
      <w:r>
        <w:rPr>
          <w:rFonts w:eastAsia="Times New Roman"/>
          <w:color w:val="000000"/>
          <w:szCs w:val="24"/>
          <w:shd w:val="clear" w:color="auto" w:fill="FFFFFF"/>
        </w:rPr>
        <w:t>του συνόλου</w:t>
      </w:r>
      <w:r>
        <w:rPr>
          <w:rFonts w:eastAsia="Times New Roman"/>
          <w:color w:val="000000"/>
          <w:szCs w:val="24"/>
          <w:shd w:val="clear" w:color="auto" w:fill="FFFFFF"/>
        </w:rPr>
        <w:t xml:space="preserve"> και έχει ως εξής:</w:t>
      </w:r>
    </w:p>
    <w:p w14:paraId="6A81FB03" w14:textId="77777777" w:rsidR="005C5BEB" w:rsidRDefault="00201356">
      <w:pPr>
        <w:spacing w:line="600" w:lineRule="auto"/>
        <w:contextualSpacing/>
        <w:jc w:val="center"/>
        <w:rPr>
          <w:rFonts w:eastAsia="Times New Roman"/>
          <w:color w:val="000000"/>
          <w:szCs w:val="24"/>
          <w:shd w:val="clear" w:color="auto" w:fill="FFFFFF"/>
        </w:rPr>
      </w:pPr>
      <w:r w:rsidRPr="00CD2753">
        <w:rPr>
          <w:rFonts w:eastAsia="Times New Roman" w:cs="Times New Roman"/>
          <w:color w:val="FF0000"/>
          <w:szCs w:val="24"/>
        </w:rPr>
        <w:t xml:space="preserve">(Να καταχωριστεί το νομοσχέδιο, </w:t>
      </w:r>
      <w:r>
        <w:rPr>
          <w:rFonts w:eastAsia="Times New Roman" w:cs="Times New Roman"/>
          <w:color w:val="FF0000"/>
          <w:szCs w:val="24"/>
        </w:rPr>
        <w:t>σ</w:t>
      </w:r>
      <w:r>
        <w:rPr>
          <w:rFonts w:eastAsia="Times New Roman" w:cs="Times New Roman"/>
          <w:color w:val="FF0000"/>
          <w:szCs w:val="24"/>
        </w:rPr>
        <w:t>ελ. 50</w:t>
      </w:r>
      <w:r w:rsidRPr="00CD2753">
        <w:rPr>
          <w:rFonts w:eastAsia="Times New Roman" w:cs="Times New Roman"/>
          <w:color w:val="FF0000"/>
          <w:szCs w:val="24"/>
        </w:rPr>
        <w:t>α)</w:t>
      </w:r>
    </w:p>
    <w:p w14:paraId="6A81FB04"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w:t>
      </w:r>
    </w:p>
    <w:p w14:paraId="6A81FB05" w14:textId="77777777" w:rsidR="005C5BEB" w:rsidRDefault="00201356">
      <w:pPr>
        <w:spacing w:line="600" w:lineRule="auto"/>
        <w:ind w:firstLine="720"/>
        <w:contextualSpacing/>
        <w:jc w:val="both"/>
        <w:rPr>
          <w:rFonts w:eastAsia="Times New Roman"/>
          <w:szCs w:val="24"/>
        </w:rPr>
      </w:pPr>
      <w:r>
        <w:rPr>
          <w:rFonts w:eastAsia="Times New Roman"/>
          <w:b/>
          <w:szCs w:val="24"/>
        </w:rPr>
        <w:t xml:space="preserve">ΟΛΟΙ </w:t>
      </w:r>
      <w:r>
        <w:rPr>
          <w:rFonts w:eastAsia="Times New Roman"/>
          <w:b/>
          <w:szCs w:val="24"/>
        </w:rPr>
        <w:t xml:space="preserve">ΟΙ </w:t>
      </w:r>
      <w:r>
        <w:rPr>
          <w:rFonts w:eastAsia="Times New Roman"/>
          <w:b/>
          <w:szCs w:val="24"/>
        </w:rPr>
        <w:t>ΒΟΥΛΕΥΤΕΣ:</w:t>
      </w:r>
      <w:r>
        <w:rPr>
          <w:rFonts w:eastAsia="Times New Roman"/>
          <w:szCs w:val="24"/>
        </w:rPr>
        <w:t xml:space="preserve"> Μάλιστα, μάλισ</w:t>
      </w:r>
      <w:r>
        <w:rPr>
          <w:rFonts w:eastAsia="Times New Roman"/>
          <w:szCs w:val="24"/>
        </w:rPr>
        <w:t>τα.</w:t>
      </w:r>
    </w:p>
    <w:p w14:paraId="6A81FB06" w14:textId="77777777" w:rsidR="005C5BEB" w:rsidRDefault="00201356">
      <w:pPr>
        <w:spacing w:line="600" w:lineRule="auto"/>
        <w:ind w:firstLine="720"/>
        <w:contextualSpacing/>
        <w:jc w:val="both"/>
        <w:rPr>
          <w:rFonts w:eastAsia="Times New Roman"/>
          <w:szCs w:val="24"/>
        </w:rPr>
      </w:pPr>
      <w:r>
        <w:rPr>
          <w:rFonts w:eastAsia="Times New Roman"/>
          <w:b/>
          <w:szCs w:val="24"/>
        </w:rPr>
        <w:t>ΠΡΟΕΔΡΕΥΩΝ (Γεώργιος Βαρεμένος):</w:t>
      </w:r>
      <w:r>
        <w:rPr>
          <w:rFonts w:eastAsia="Times New Roman"/>
          <w:szCs w:val="24"/>
        </w:rPr>
        <w:t xml:space="preserve"> </w:t>
      </w:r>
      <w:r>
        <w:rPr>
          <w:rFonts w:eastAsia="Times New Roman"/>
          <w:szCs w:val="24"/>
        </w:rPr>
        <w:t>Συνεπώς τ</w:t>
      </w:r>
      <w:r>
        <w:rPr>
          <w:rFonts w:eastAsia="Times New Roman"/>
          <w:szCs w:val="24"/>
        </w:rPr>
        <w:t>ο Σώμα παρέσχε τη ζητηθείσα εξουσιοδότηση.</w:t>
      </w:r>
    </w:p>
    <w:p w14:paraId="6A81FB07" w14:textId="77777777" w:rsidR="005C5BEB" w:rsidRDefault="00201356">
      <w:pPr>
        <w:spacing w:line="600" w:lineRule="auto"/>
        <w:ind w:firstLine="720"/>
        <w:contextualSpacing/>
        <w:jc w:val="center"/>
        <w:rPr>
          <w:rFonts w:eastAsia="Times New Roman"/>
          <w:color w:val="FF0000"/>
          <w:szCs w:val="24"/>
        </w:rPr>
      </w:pPr>
      <w:r w:rsidRPr="00267012">
        <w:rPr>
          <w:rFonts w:eastAsia="Times New Roman"/>
          <w:color w:val="FF0000"/>
          <w:szCs w:val="24"/>
        </w:rPr>
        <w:lastRenderedPageBreak/>
        <w:t>(ΑΛΛΑΓΗ ΣΕΛΙΔΑΣ ΛΟΓΩ ΑΛΛΑΓΗΣ ΘΕΜΑΤΟΣ)</w:t>
      </w:r>
    </w:p>
    <w:p w14:paraId="6A81FB08" w14:textId="77777777" w:rsidR="005C5BEB" w:rsidRDefault="00201356">
      <w:pPr>
        <w:spacing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cs="Times New Roman"/>
          <w:szCs w:val="24"/>
        </w:rPr>
        <w:t xml:space="preserve"> Κυρίες και κύριοι συνάδελφοι, εισερχόμαστε στην </w:t>
      </w:r>
    </w:p>
    <w:p w14:paraId="6A81FB09" w14:textId="77777777" w:rsidR="005C5BEB" w:rsidRDefault="00201356">
      <w:pPr>
        <w:spacing w:line="600" w:lineRule="auto"/>
        <w:ind w:firstLine="720"/>
        <w:contextualSpacing/>
        <w:jc w:val="center"/>
        <w:rPr>
          <w:rFonts w:eastAsia="Times New Roman" w:cs="Times New Roman"/>
          <w:b/>
          <w:szCs w:val="24"/>
        </w:rPr>
      </w:pPr>
      <w:r>
        <w:rPr>
          <w:rFonts w:eastAsia="Times New Roman" w:cs="Times New Roman"/>
          <w:b/>
          <w:szCs w:val="24"/>
        </w:rPr>
        <w:t>ΕΙΔΙΚΗ ΗΜΕΡΗΣΙΑ ΔΙΑΤΑΞΗ</w:t>
      </w:r>
    </w:p>
    <w:p w14:paraId="6A81FB0A"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Αιτήσεις άρσεις ασυλίας Βουλευτών: σ</w:t>
      </w:r>
      <w:r>
        <w:rPr>
          <w:rFonts w:eastAsia="Times New Roman" w:cs="Times New Roman"/>
          <w:szCs w:val="24"/>
        </w:rPr>
        <w:t>υζήτηση και λήψη απόφασης σύμφωνα με το άρθρο 62 του Συντάγματος και τ</w:t>
      </w:r>
      <w:r>
        <w:rPr>
          <w:rFonts w:eastAsia="Times New Roman" w:cs="Times New Roman"/>
          <w:szCs w:val="24"/>
        </w:rPr>
        <w:t>ο</w:t>
      </w:r>
      <w:r>
        <w:rPr>
          <w:rFonts w:eastAsia="Times New Roman" w:cs="Times New Roman"/>
          <w:szCs w:val="24"/>
        </w:rPr>
        <w:t xml:space="preserve"> άρθρ</w:t>
      </w:r>
      <w:r>
        <w:rPr>
          <w:rFonts w:eastAsia="Times New Roman" w:cs="Times New Roman"/>
          <w:szCs w:val="24"/>
        </w:rPr>
        <w:t>ο</w:t>
      </w:r>
      <w:r>
        <w:rPr>
          <w:rFonts w:eastAsia="Times New Roman" w:cs="Times New Roman"/>
          <w:szCs w:val="24"/>
        </w:rPr>
        <w:t xml:space="preserve"> 83 του Κανονισμού της Βουλής για τις αιτήσεις άρσης ασυλίας των Βουλευτών κ</w:t>
      </w:r>
      <w:r>
        <w:rPr>
          <w:rFonts w:eastAsia="Times New Roman" w:cs="Times New Roman"/>
          <w:szCs w:val="24"/>
        </w:rPr>
        <w:t>υρίων</w:t>
      </w:r>
      <w:r>
        <w:rPr>
          <w:rFonts w:eastAsia="Times New Roman" w:cs="Times New Roman"/>
          <w:szCs w:val="24"/>
        </w:rPr>
        <w:t xml:space="preserve"> Παναγιώτη Καμμένου και Δημητρίου Δημητριάδη.</w:t>
      </w:r>
    </w:p>
    <w:p w14:paraId="6A81FB0B"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αρμόδια </w:t>
      </w:r>
      <w:r>
        <w:rPr>
          <w:rFonts w:eastAsia="Times New Roman" w:cs="Times New Roman"/>
          <w:szCs w:val="24"/>
        </w:rPr>
        <w:t xml:space="preserve">Ειδική Μόνιμη Επιτροπή Κοινοβουλευτικής Δεοντολογίας ανακοινώθηκε η έκθεσή της, της 9-9-2016, σύμφωνα με την οποία τα μέλη της </w:t>
      </w:r>
      <w:r>
        <w:rPr>
          <w:rFonts w:eastAsia="Times New Roman" w:cs="Times New Roman"/>
          <w:szCs w:val="24"/>
        </w:rPr>
        <w:t>ε</w:t>
      </w:r>
      <w:r>
        <w:rPr>
          <w:rFonts w:eastAsia="Times New Roman" w:cs="Times New Roman"/>
          <w:szCs w:val="24"/>
        </w:rPr>
        <w:t xml:space="preserve">πιτροπής πρότειναν κατά πλειοψηφία τη μη άρση ασυλίας του κ. Παναγιώτη Καμμένου. </w:t>
      </w:r>
    </w:p>
    <w:p w14:paraId="6A81FB0C"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Από την αρμόδια Ειδική Μόνιμη Επιτροπή Κοινοβουλευτικής Δεοντολογίας ανακοινώθηκε η έκθεσή της, της 9-9-2016, σύμφωνα με την οποία τα μέλη της </w:t>
      </w:r>
      <w:r>
        <w:rPr>
          <w:rFonts w:eastAsia="Times New Roman" w:cs="Times New Roman"/>
          <w:szCs w:val="24"/>
        </w:rPr>
        <w:t>ε</w:t>
      </w:r>
      <w:r>
        <w:rPr>
          <w:rFonts w:eastAsia="Times New Roman" w:cs="Times New Roman"/>
          <w:szCs w:val="24"/>
        </w:rPr>
        <w:t xml:space="preserve">πιτροπής </w:t>
      </w:r>
      <w:proofErr w:type="spellStart"/>
      <w:r>
        <w:rPr>
          <w:rFonts w:eastAsia="Times New Roman" w:cs="Times New Roman"/>
          <w:szCs w:val="24"/>
        </w:rPr>
        <w:t>ισοψήφισαν</w:t>
      </w:r>
      <w:proofErr w:type="spellEnd"/>
      <w:r>
        <w:rPr>
          <w:rFonts w:eastAsia="Times New Roman" w:cs="Times New Roman"/>
          <w:szCs w:val="24"/>
        </w:rPr>
        <w:t xml:space="preserve"> κατόπιν δύο ψηφοφοριών. </w:t>
      </w:r>
    </w:p>
    <w:p w14:paraId="6A81FB0D"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Σύμφωνα με το άρθρο 39 παράγραφος 2 του Κανονισμού της Βουλής, το α</w:t>
      </w:r>
      <w:r>
        <w:rPr>
          <w:rFonts w:eastAsia="Times New Roman" w:cs="Times New Roman"/>
          <w:szCs w:val="24"/>
        </w:rPr>
        <w:t xml:space="preserve">ίτημα της εισαγγελικής αρχής για τη χορήγηση άδειας άσκησης ποινικής δίωξης απορρίφθηκε. Κατόπιν τούτου η </w:t>
      </w:r>
      <w:r>
        <w:rPr>
          <w:rFonts w:eastAsia="Times New Roman" w:cs="Times New Roman"/>
          <w:szCs w:val="24"/>
        </w:rPr>
        <w:t>ε</w:t>
      </w:r>
      <w:r>
        <w:rPr>
          <w:rFonts w:eastAsia="Times New Roman" w:cs="Times New Roman"/>
          <w:szCs w:val="24"/>
        </w:rPr>
        <w:t>πιτροπή πρότεινε τη μη άρση ασυλίας του κ. Δημητρίου Δημητριάδη.</w:t>
      </w:r>
    </w:p>
    <w:p w14:paraId="6A81FB0E"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Σύμφωνα με το άρθρο 83 του Κανονισμού, η Βουλή δεν εισέρχεται στην ουσία των υποθέσε</w:t>
      </w:r>
      <w:r>
        <w:rPr>
          <w:rFonts w:eastAsia="Times New Roman" w:cs="Times New Roman"/>
          <w:szCs w:val="24"/>
        </w:rPr>
        <w:t>ων αλλά ερευνάται μόνο αν η πράξη</w:t>
      </w:r>
      <w:r>
        <w:rPr>
          <w:rFonts w:eastAsia="Times New Roman" w:cs="Times New Roman"/>
          <w:szCs w:val="24"/>
        </w:rPr>
        <w:t>,</w:t>
      </w:r>
      <w:r>
        <w:rPr>
          <w:rFonts w:eastAsia="Times New Roman" w:cs="Times New Roman"/>
          <w:szCs w:val="24"/>
        </w:rPr>
        <w:t xml:space="preserve"> για την οποία ζητείται η άρση ασυλίας συνδέεται με την πολιτική ή κοινοβουλευτική δραστηριότητα του Βουλευτή ή η δίωξη ή η μήνυση ή η έγκληση</w:t>
      </w:r>
      <w:r>
        <w:rPr>
          <w:rFonts w:eastAsia="Times New Roman" w:cs="Times New Roman"/>
          <w:szCs w:val="24"/>
        </w:rPr>
        <w:t>,</w:t>
      </w:r>
      <w:r>
        <w:rPr>
          <w:rFonts w:eastAsia="Times New Roman" w:cs="Times New Roman"/>
          <w:szCs w:val="24"/>
        </w:rPr>
        <w:t xml:space="preserve"> υποκρύπτει πολιτική σκοπιμότητα.</w:t>
      </w:r>
    </w:p>
    <w:p w14:paraId="6A81FB0F"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Επίσης, σύμφωνα με το άρθρο 83 παράγραφος 7 τ</w:t>
      </w:r>
      <w:r>
        <w:rPr>
          <w:rFonts w:eastAsia="Times New Roman" w:cs="Times New Roman"/>
          <w:szCs w:val="24"/>
        </w:rPr>
        <w:t xml:space="preserve">ου Κανονισμού, η Βουλή αποφασίζει με ανάταση της χειρός ή έγερση επί της αιτήσεως της εισαγγελικής αρχής, κατά τη διαδικασία του άρθρου 108, παράγραφος 1, εδάφιο β΄. </w:t>
      </w:r>
    </w:p>
    <w:p w14:paraId="6A81FB10"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Ο λόγος δίνεται πάντα, εφόσον ζητηθεί, στο Βουλευτή στον οποίο αφορά η αίτηση και στους Π</w:t>
      </w:r>
      <w:r>
        <w:rPr>
          <w:rFonts w:eastAsia="Times New Roman" w:cs="Times New Roman"/>
          <w:szCs w:val="24"/>
        </w:rPr>
        <w:t xml:space="preserve">ροέδρους των Κοινοβουλευτικών Ομάδων ή στους αναπληρωτές τους. </w:t>
      </w:r>
    </w:p>
    <w:p w14:paraId="6A81FB11"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Υπενθυμίζω ότι, σύμφωνα με απόφαση της Διάσκεψης των Προέδρων της 23ης Μαρτίου 2005, έχουμε δεχθεί επί των αιτήσεων άρσης ασυλίας η Βουλή να αποφασίζει με ονομαστική ψηφοφορία και με ψηφοδέλτι</w:t>
      </w:r>
      <w:r>
        <w:rPr>
          <w:rFonts w:eastAsia="Times New Roman" w:cs="Times New Roman"/>
          <w:szCs w:val="24"/>
        </w:rPr>
        <w:t xml:space="preserve">ο. </w:t>
      </w:r>
    </w:p>
    <w:p w14:paraId="6A81FB12"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Το ψηφοδέλτιο</w:t>
      </w:r>
      <w:r>
        <w:rPr>
          <w:rFonts w:eastAsia="Times New Roman" w:cs="Times New Roman"/>
          <w:szCs w:val="24"/>
        </w:rPr>
        <w:t>,</w:t>
      </w:r>
      <w:r>
        <w:rPr>
          <w:rFonts w:eastAsia="Times New Roman" w:cs="Times New Roman"/>
          <w:szCs w:val="24"/>
        </w:rPr>
        <w:t xml:space="preserve"> στο οποίο κάθε συνάδελφος αναγράφει το όνομά του, την εκλογική του περιφέρεια και την Κοινοβουλευτική Ομάδα στην οποία ανήκει, θα καταχωρίζεται στα αντίστοιχα </w:t>
      </w:r>
      <w:r>
        <w:rPr>
          <w:rFonts w:eastAsia="Times New Roman" w:cs="Times New Roman"/>
          <w:szCs w:val="24"/>
        </w:rPr>
        <w:t>Π</w:t>
      </w:r>
      <w:r>
        <w:rPr>
          <w:rFonts w:eastAsia="Times New Roman" w:cs="Times New Roman"/>
          <w:szCs w:val="24"/>
        </w:rPr>
        <w:t xml:space="preserve">ρακτικά. Ανταποκρινόμαστε έτσι στις διατάξεις του άρθρου 83 του Κανονισμού της Βουλής, που απαιτεί φανερή ψηφοφορία. </w:t>
      </w:r>
    </w:p>
    <w:p w14:paraId="6A81FB13"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Αφού, λοιπόν, ολοκληρωθεί η συζήτηση επί των περιπτώσεων της σημερινής ειδικής ημερήσιας διάταξης, θα προχωρήσουμε σε ονομαστική ψηφοφορία</w:t>
      </w:r>
      <w:r>
        <w:rPr>
          <w:rFonts w:eastAsia="Times New Roman" w:cs="Times New Roman"/>
          <w:szCs w:val="24"/>
        </w:rPr>
        <w:t>, όπως σας περιέγραψα.</w:t>
      </w:r>
    </w:p>
    <w:p w14:paraId="6A81FB14"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 xml:space="preserve">Η πρώτη υπόθεση αφορά τον συνάδελφο κ. Παναγιώτη Καμμένο. Η δεύτερη αφορά τον κ. Δημήτριο Δημητριάδη. </w:t>
      </w:r>
    </w:p>
    <w:p w14:paraId="6A81FB15"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 της πρώτης αιτήσεως ασυλίας υπάρχει συνάδελφος που ζητάει τον λόγο, κατά το άρθρο 108 του Κανονισμού; Ουδείς. </w:t>
      </w:r>
    </w:p>
    <w:p w14:paraId="6A81FB16"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Επί της δεύτερη</w:t>
      </w:r>
      <w:r>
        <w:rPr>
          <w:rFonts w:eastAsia="Times New Roman" w:cs="Times New Roman"/>
          <w:szCs w:val="24"/>
        </w:rPr>
        <w:t xml:space="preserve">ς αιτήσεως υπάρχει συνάδελφος που ζητάει τον λόγο κατά το άρθρο 108 του Κανονισμού; Απ’ ό,τι διαπιστώνουμε, δεν υπάρχει. </w:t>
      </w:r>
    </w:p>
    <w:p w14:paraId="6A81FB17"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στο σημείο αυτό θα διεξαχθεί ονομαστική ψηφοφορία. Έχει καταρτιστεί ψηφοδέλτιο με τα ονόματα των συναδέλ</w:t>
      </w:r>
      <w:r>
        <w:rPr>
          <w:rFonts w:eastAsia="Times New Roman" w:cs="Times New Roman"/>
          <w:szCs w:val="24"/>
        </w:rPr>
        <w:t>φων</w:t>
      </w:r>
      <w:r>
        <w:rPr>
          <w:rFonts w:eastAsia="Times New Roman" w:cs="Times New Roman"/>
          <w:szCs w:val="24"/>
        </w:rPr>
        <w:t>,</w:t>
      </w:r>
      <w:r>
        <w:rPr>
          <w:rFonts w:eastAsia="Times New Roman" w:cs="Times New Roman"/>
          <w:szCs w:val="24"/>
        </w:rPr>
        <w:t xml:space="preserve"> για τους οποίους ζητείται η άρση ασυλίας. </w:t>
      </w:r>
    </w:p>
    <w:p w14:paraId="6A81FB18"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Κάθε συνάδελφος θα σημειώνει την ψήφο του δίπλα στα ονόματα των συναδέλφων</w:t>
      </w:r>
      <w:r>
        <w:rPr>
          <w:rFonts w:eastAsia="Times New Roman" w:cs="Times New Roman"/>
          <w:szCs w:val="24"/>
        </w:rPr>
        <w:t>,</w:t>
      </w:r>
      <w:r>
        <w:rPr>
          <w:rFonts w:eastAsia="Times New Roman" w:cs="Times New Roman"/>
          <w:szCs w:val="24"/>
        </w:rPr>
        <w:t xml:space="preserve"> για τους οποίους ζητείται η άρση ασυλίας. </w:t>
      </w:r>
    </w:p>
    <w:p w14:paraId="6A81FB19" w14:textId="77777777" w:rsidR="005C5BEB" w:rsidRDefault="00201356">
      <w:pPr>
        <w:spacing w:line="600" w:lineRule="auto"/>
        <w:ind w:firstLine="720"/>
        <w:contextualSpacing/>
        <w:jc w:val="both"/>
        <w:rPr>
          <w:rFonts w:eastAsia="Times New Roman" w:cs="Times New Roman"/>
          <w:szCs w:val="24"/>
        </w:rPr>
      </w:pPr>
      <w:r>
        <w:rPr>
          <w:rFonts w:eastAsia="Times New Roman" w:cs="Times New Roman"/>
          <w:szCs w:val="24"/>
        </w:rPr>
        <w:t>Εκείνος που ψηφίζει υπέρ της άρσης ασυλίας σημειώνει την προτίμησή του δίπλα στο όνομα το</w:t>
      </w:r>
      <w:r>
        <w:rPr>
          <w:rFonts w:eastAsia="Times New Roman" w:cs="Times New Roman"/>
          <w:szCs w:val="24"/>
        </w:rPr>
        <w:t xml:space="preserve">υ Βουλευτή και στη στήλη «ΝΑΙ», δηλαδή «ΝΑΙ» στην αίτηση του εισαγγελέως που ζητεί την άρση της ασυλίας. </w:t>
      </w:r>
    </w:p>
    <w:p w14:paraId="6A81FB1A" w14:textId="77777777" w:rsidR="005C5BEB" w:rsidRDefault="00201356">
      <w:pPr>
        <w:spacing w:line="600" w:lineRule="auto"/>
        <w:ind w:firstLine="720"/>
        <w:contextualSpacing/>
        <w:jc w:val="both"/>
        <w:rPr>
          <w:rFonts w:eastAsia="Times New Roman" w:cs="Times New Roman"/>
          <w:szCs w:val="24"/>
        </w:rPr>
      </w:pPr>
      <w:r w:rsidRPr="0015641A">
        <w:rPr>
          <w:rFonts w:eastAsia="Times New Roman" w:cs="Times New Roman"/>
          <w:szCs w:val="24"/>
        </w:rPr>
        <w:lastRenderedPageBreak/>
        <w:t xml:space="preserve">Εκείνος που ψηφίζει κατά της άρσης ασυλίας σημειώνει την προτίμησή του δίπλα στο όνομα του Βουλευτή και στη στήλη «ΟΧΙ» αντιστοίχως «ΟΧΙ». </w:t>
      </w:r>
    </w:p>
    <w:p w14:paraId="6A81FB1B" w14:textId="77777777" w:rsidR="005C5BEB" w:rsidRDefault="00201356">
      <w:pPr>
        <w:spacing w:after="0" w:line="600" w:lineRule="auto"/>
        <w:ind w:firstLine="720"/>
        <w:contextualSpacing/>
        <w:jc w:val="both"/>
        <w:rPr>
          <w:rFonts w:eastAsia="Times New Roman" w:cs="Times New Roman"/>
          <w:szCs w:val="24"/>
        </w:rPr>
      </w:pPr>
      <w:r w:rsidRPr="00E42957">
        <w:rPr>
          <w:rFonts w:eastAsia="Times New Roman" w:cs="Times New Roman"/>
          <w:color w:val="000000" w:themeColor="text1"/>
          <w:szCs w:val="24"/>
        </w:rPr>
        <w:t>Εκείνος πο</w:t>
      </w:r>
      <w:r w:rsidRPr="00E42957">
        <w:rPr>
          <w:rFonts w:eastAsia="Times New Roman" w:cs="Times New Roman"/>
          <w:color w:val="000000" w:themeColor="text1"/>
          <w:szCs w:val="24"/>
        </w:rPr>
        <w:t xml:space="preserve">υ ψηφίζει «ΠΑΡΩΝ» θα το </w:t>
      </w:r>
      <w:r>
        <w:rPr>
          <w:rFonts w:eastAsia="Times New Roman" w:cs="Times New Roman"/>
          <w:szCs w:val="24"/>
        </w:rPr>
        <w:t>σημειώσει στην αντίστοιχη στήλη του ψηφοδελτίου.</w:t>
      </w:r>
    </w:p>
    <w:p w14:paraId="6A81FB1C"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Στο ψηφοδέλτιο θα αναγράφει κάθε συνάδελφος το όνομά του, την εκλογική του περιφέρεια και την Κοινοβουλευτική Ομάδα</w:t>
      </w:r>
      <w:r>
        <w:rPr>
          <w:rFonts w:eastAsia="Times New Roman" w:cs="Times New Roman"/>
          <w:szCs w:val="24"/>
        </w:rPr>
        <w:t>,</w:t>
      </w:r>
      <w:r>
        <w:rPr>
          <w:rFonts w:eastAsia="Times New Roman" w:cs="Times New Roman"/>
          <w:szCs w:val="24"/>
        </w:rPr>
        <w:t xml:space="preserve"> στην οποία ανήκει και θα το υπογράφει, διότι η ψηφοφορία είναι ονο</w:t>
      </w:r>
      <w:r>
        <w:rPr>
          <w:rFonts w:eastAsia="Times New Roman" w:cs="Times New Roman"/>
          <w:szCs w:val="24"/>
        </w:rPr>
        <w:t xml:space="preserve">μαστική, σύμφωνα με το άρθρο 72 του Κανονισμού της Βουλής. </w:t>
      </w:r>
    </w:p>
    <w:p w14:paraId="6A81FB1D"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 xml:space="preserve">Στη συνέχεια και με την εκφώνηση του ονόματός του από τους επί του καταλόγου συναδέλφους, θα παραδίδει το ψηφοδέλτιό του στους συναδέλφους κ.κ. Ιωάννη </w:t>
      </w:r>
      <w:proofErr w:type="spellStart"/>
      <w:r>
        <w:rPr>
          <w:rFonts w:eastAsia="Times New Roman" w:cs="Times New Roman"/>
          <w:szCs w:val="24"/>
        </w:rPr>
        <w:t>Σαρακιώτη</w:t>
      </w:r>
      <w:proofErr w:type="spellEnd"/>
      <w:r>
        <w:rPr>
          <w:rFonts w:eastAsia="Times New Roman" w:cs="Times New Roman"/>
          <w:szCs w:val="24"/>
        </w:rPr>
        <w:t xml:space="preserve"> από τον ΣΥΡΙΖΑ και Βασίλειο </w:t>
      </w:r>
      <w:proofErr w:type="spellStart"/>
      <w:r>
        <w:rPr>
          <w:rFonts w:eastAsia="Times New Roman" w:cs="Times New Roman"/>
          <w:szCs w:val="24"/>
        </w:rPr>
        <w:t>Γιόγιακ</w:t>
      </w:r>
      <w:r>
        <w:rPr>
          <w:rFonts w:eastAsia="Times New Roman" w:cs="Times New Roman"/>
          <w:szCs w:val="24"/>
        </w:rPr>
        <w:t>α</w:t>
      </w:r>
      <w:proofErr w:type="spellEnd"/>
      <w:r>
        <w:rPr>
          <w:rFonts w:eastAsia="Times New Roman" w:cs="Times New Roman"/>
          <w:szCs w:val="24"/>
        </w:rPr>
        <w:t xml:space="preserve"> από τη Νέα Δημοκρατία, οι οποίοι θα το μονογράφουν και θα ανακοινώνουν ότι ο Βουλευτής εψήφισε. </w:t>
      </w:r>
    </w:p>
    <w:p w14:paraId="6A81FB1E"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lastRenderedPageBreak/>
        <w:t>Μετά το τέλος της ψηφοφορίας θα γίνει καταμέτρηση των ψήφων από τους συναδέλφους που προανέφερα, όπως θα προκύψουν από τα ψηφοδέλτια, τα οποία θα καταχωριστο</w:t>
      </w:r>
      <w:r>
        <w:rPr>
          <w:rFonts w:eastAsia="Times New Roman" w:cs="Times New Roman"/>
          <w:szCs w:val="24"/>
        </w:rPr>
        <w:t>ύν μαζί με το πρωτόκολλο ψηφοφορίας στα Πρακτικά της σημερινής συνεδρίασης.</w:t>
      </w:r>
    </w:p>
    <w:p w14:paraId="6A81FB1F"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Συμφωνεί το Σώμα;</w:t>
      </w:r>
    </w:p>
    <w:p w14:paraId="6A81FB20"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6A81FB21"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b/>
          <w:szCs w:val="24"/>
        </w:rPr>
        <w:t xml:space="preserve">ΠΡΟΕΔΡΕΥΩΝ (Γεώργιος Βαρεμένος): </w:t>
      </w:r>
      <w:r>
        <w:rPr>
          <w:rFonts w:eastAsia="Times New Roman" w:cs="Times New Roman"/>
          <w:szCs w:val="24"/>
        </w:rPr>
        <w:t>Συνεπώς τ</w:t>
      </w:r>
      <w:r>
        <w:rPr>
          <w:rFonts w:eastAsia="Times New Roman" w:cs="Times New Roman"/>
          <w:szCs w:val="24"/>
        </w:rPr>
        <w:t xml:space="preserve">ο Σώμα </w:t>
      </w:r>
      <w:proofErr w:type="spellStart"/>
      <w:r>
        <w:rPr>
          <w:rFonts w:eastAsia="Times New Roman" w:cs="Times New Roman"/>
          <w:szCs w:val="24"/>
        </w:rPr>
        <w:t>συνεφώνησε</w:t>
      </w:r>
      <w:proofErr w:type="spellEnd"/>
      <w:r>
        <w:rPr>
          <w:rFonts w:eastAsia="Times New Roman" w:cs="Times New Roman"/>
          <w:szCs w:val="24"/>
        </w:rPr>
        <w:t xml:space="preserve"> ομοφώνως.</w:t>
      </w:r>
    </w:p>
    <w:p w14:paraId="6A81FB22"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Σας ενημερώνω ότι έχουν έλθει στο Προεδρείο επιστολές ή</w:t>
      </w:r>
      <w:r>
        <w:rPr>
          <w:rFonts w:eastAsia="Times New Roman" w:cs="Times New Roman"/>
          <w:szCs w:val="24"/>
        </w:rPr>
        <w:t xml:space="preserve"> τηλεομοιοτυπίες </w:t>
      </w:r>
      <w:r>
        <w:rPr>
          <w:rFonts w:eastAsia="Times New Roman" w:cs="Times New Roman"/>
          <w:szCs w:val="24"/>
        </w:rPr>
        <w:t>(</w:t>
      </w:r>
      <w:r>
        <w:rPr>
          <w:rFonts w:eastAsia="Times New Roman" w:cs="Times New Roman"/>
          <w:szCs w:val="24"/>
        </w:rPr>
        <w:t>φαξ</w:t>
      </w:r>
      <w:r>
        <w:rPr>
          <w:rFonts w:eastAsia="Times New Roman" w:cs="Times New Roman"/>
          <w:szCs w:val="24"/>
        </w:rPr>
        <w:t>)</w:t>
      </w:r>
      <w:r>
        <w:rPr>
          <w:rFonts w:eastAsia="Times New Roman" w:cs="Times New Roman"/>
          <w:szCs w:val="24"/>
        </w:rPr>
        <w:t xml:space="preserve"> συναδέλφων, σύμφωνα με το άρθρο 70Α του Κανονισμού της Βουλής, με τις οποίες γνωστοποιούν την ψήφο τους. Οι ψήφοι αυτές θα ανακοινωθούν και θα συνυπολογιστούν στην καταμέτρηση, η οποία θα ακολουθήσει.</w:t>
      </w:r>
    </w:p>
    <w:p w14:paraId="6A81FB23"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Καλούνται επί του καταλόγου οι Β</w:t>
      </w:r>
      <w:r>
        <w:rPr>
          <w:rFonts w:eastAsia="Times New Roman" w:cs="Times New Roman"/>
          <w:szCs w:val="24"/>
        </w:rPr>
        <w:t xml:space="preserve">ουλευτές κ. Αναστασία </w:t>
      </w:r>
      <w:proofErr w:type="spellStart"/>
      <w:r>
        <w:rPr>
          <w:rFonts w:eastAsia="Times New Roman" w:cs="Times New Roman"/>
          <w:szCs w:val="24"/>
        </w:rPr>
        <w:t>Γκαρά</w:t>
      </w:r>
      <w:proofErr w:type="spellEnd"/>
      <w:r>
        <w:rPr>
          <w:rFonts w:eastAsia="Times New Roman" w:cs="Times New Roman"/>
          <w:szCs w:val="24"/>
        </w:rPr>
        <w:t xml:space="preserve"> από τον ΣΥΡΙΖΑ και κ. Ιωάννης Κεφαλογιάννης από τη Νέα Δημοκρατία.</w:t>
      </w:r>
    </w:p>
    <w:p w14:paraId="6A81FB24"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 xml:space="preserve">Παρακαλώ να αρχίσει η ανάγνωση του καταλόγου. </w:t>
      </w:r>
    </w:p>
    <w:p w14:paraId="6A81FB25" w14:textId="77777777" w:rsidR="005C5BEB" w:rsidRDefault="00201356">
      <w:pPr>
        <w:spacing w:after="0" w:line="600" w:lineRule="auto"/>
        <w:ind w:firstLine="720"/>
        <w:contextualSpacing/>
        <w:jc w:val="center"/>
        <w:rPr>
          <w:rFonts w:eastAsia="Times New Roman" w:cs="Times New Roman"/>
          <w:szCs w:val="24"/>
        </w:rPr>
      </w:pPr>
      <w:r>
        <w:rPr>
          <w:rFonts w:eastAsia="Times New Roman" w:cs="Times New Roman"/>
          <w:szCs w:val="24"/>
        </w:rPr>
        <w:lastRenderedPageBreak/>
        <w:t>(ΨΗΦΟΦΟΡΙΑ)</w:t>
      </w:r>
    </w:p>
    <w:p w14:paraId="6A81FB26" w14:textId="77777777" w:rsidR="005C5BEB" w:rsidRDefault="00201356">
      <w:pPr>
        <w:spacing w:after="0" w:line="600" w:lineRule="auto"/>
        <w:ind w:firstLine="720"/>
        <w:contextualSpacing/>
        <w:jc w:val="center"/>
        <w:rPr>
          <w:rFonts w:eastAsia="Times New Roman" w:cs="Times New Roman"/>
          <w:szCs w:val="24"/>
        </w:rPr>
      </w:pPr>
      <w:r>
        <w:rPr>
          <w:rFonts w:eastAsia="Times New Roman" w:cs="Times New Roman"/>
          <w:szCs w:val="24"/>
        </w:rPr>
        <w:t>(ΜΕΤΑ ΚΑΙ ΤΗ ΔΕΥΤΕΡΗ ΑΝΑΓΝΩΣΗ ΤΟΥ ΚΑΤΑΛΟΓΟΥ)</w:t>
      </w:r>
    </w:p>
    <w:p w14:paraId="6A81FB27" w14:textId="77777777" w:rsidR="005C5BEB" w:rsidRDefault="00201356">
      <w:pPr>
        <w:spacing w:after="0" w:line="600" w:lineRule="auto"/>
        <w:ind w:firstLine="720"/>
        <w:contextualSpacing/>
        <w:jc w:val="both"/>
        <w:rPr>
          <w:rFonts w:eastAsia="Times New Roman" w:cs="Times New Roman"/>
          <w:szCs w:val="24"/>
        </w:rPr>
      </w:pPr>
      <w:r>
        <w:rPr>
          <w:rFonts w:eastAsia="Times New Roman"/>
          <w:b/>
          <w:bCs/>
        </w:rPr>
        <w:t>ΠΡΟΕΔΡΕΥΩΝ (Γεώργιος Βαρεμένος):</w:t>
      </w:r>
      <w:r>
        <w:rPr>
          <w:rFonts w:eastAsia="Times New Roman"/>
          <w:bCs/>
        </w:rPr>
        <w:t xml:space="preserve"> </w:t>
      </w:r>
      <w:r w:rsidRPr="00754E14">
        <w:rPr>
          <w:rFonts w:eastAsia="Times New Roman" w:cs="Times New Roman"/>
          <w:szCs w:val="24"/>
        </w:rPr>
        <w:t>Υπάρχει</w:t>
      </w:r>
      <w:r>
        <w:rPr>
          <w:rFonts w:eastAsia="Times New Roman" w:cs="Times New Roman"/>
          <w:szCs w:val="24"/>
        </w:rPr>
        <w:t xml:space="preserve"> συνάδελφος</w:t>
      </w:r>
      <w:r>
        <w:rPr>
          <w:rFonts w:eastAsia="Times New Roman" w:cs="Times New Roman"/>
          <w:szCs w:val="24"/>
        </w:rPr>
        <w:t xml:space="preserve">, ο </w:t>
      </w:r>
      <w:r>
        <w:rPr>
          <w:rFonts w:eastAsia="Times New Roman" w:cs="Times New Roman"/>
          <w:szCs w:val="24"/>
        </w:rPr>
        <w:t>οποίος</w:t>
      </w:r>
      <w:r>
        <w:rPr>
          <w:rFonts w:eastAsia="Times New Roman" w:cs="Times New Roman"/>
          <w:szCs w:val="24"/>
        </w:rPr>
        <w:t xml:space="preserve"> δεν άκουσε το όνομά του; Κανείς.</w:t>
      </w:r>
    </w:p>
    <w:p w14:paraId="6A81FB28"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 xml:space="preserve">Κυρίες και κύριοι συνάδελφοι, έχω την τιμή να ανακοινώσω στο Σώμα ότι η Διαρκής Επιτροπή Οικονομικών Υποθέσεων και η Διαρκής Επιτροπή Παραγωγής και Εμπορίου καταθέτουν την </w:t>
      </w:r>
      <w:r>
        <w:rPr>
          <w:rFonts w:eastAsia="Times New Roman" w:cs="Times New Roman"/>
          <w:szCs w:val="24"/>
        </w:rPr>
        <w:t>έ</w:t>
      </w:r>
      <w:r>
        <w:rPr>
          <w:rFonts w:eastAsia="Times New Roman" w:cs="Times New Roman"/>
          <w:szCs w:val="24"/>
        </w:rPr>
        <w:t xml:space="preserve">κθεσή τους στο σχέδιο νόμου του Υπουργείου </w:t>
      </w:r>
      <w:r>
        <w:rPr>
          <w:rFonts w:eastAsia="Times New Roman" w:cs="Times New Roman"/>
          <w:szCs w:val="24"/>
        </w:rPr>
        <w:t>Οικονομικών</w:t>
      </w:r>
      <w:r>
        <w:rPr>
          <w:rFonts w:eastAsia="Times New Roman" w:cs="Times New Roman"/>
          <w:szCs w:val="24"/>
        </w:rPr>
        <w:t>:</w:t>
      </w:r>
      <w:r>
        <w:rPr>
          <w:rFonts w:eastAsia="Times New Roman" w:cs="Times New Roman"/>
          <w:szCs w:val="24"/>
        </w:rPr>
        <w:t xml:space="preserve"> «Κύρωση της από 14</w:t>
      </w:r>
      <w:r>
        <w:rPr>
          <w:rFonts w:eastAsia="Times New Roman" w:cs="Times New Roman"/>
          <w:szCs w:val="24"/>
        </w:rPr>
        <w:t>-</w:t>
      </w:r>
      <w:r>
        <w:rPr>
          <w:rFonts w:eastAsia="Times New Roman" w:cs="Times New Roman"/>
          <w:szCs w:val="24"/>
        </w:rPr>
        <w:t>11</w:t>
      </w:r>
      <w:r>
        <w:rPr>
          <w:rFonts w:eastAsia="Times New Roman" w:cs="Times New Roman"/>
          <w:szCs w:val="24"/>
        </w:rPr>
        <w:t>-</w:t>
      </w:r>
      <w:r>
        <w:rPr>
          <w:rFonts w:eastAsia="Times New Roman" w:cs="Times New Roman"/>
          <w:szCs w:val="24"/>
        </w:rPr>
        <w:t xml:space="preserve">2014 Σύμβασης Αγοραπωλησίας Μετοχών για την απόκτηση του 100% του μετοχικού κεφαλαίου της εταιρείας </w:t>
      </w:r>
      <w:r>
        <w:rPr>
          <w:rFonts w:eastAsia="Times New Roman" w:cs="Times New Roman"/>
          <w:szCs w:val="24"/>
        </w:rPr>
        <w:t>«</w:t>
      </w:r>
      <w:r>
        <w:rPr>
          <w:rFonts w:eastAsia="Times New Roman" w:cs="Times New Roman"/>
          <w:szCs w:val="24"/>
        </w:rPr>
        <w:t>ΕΛΛΗΝΙΚΟ ΑΕ</w:t>
      </w:r>
      <w:r>
        <w:rPr>
          <w:rFonts w:eastAsia="Times New Roman" w:cs="Times New Roman"/>
          <w:szCs w:val="24"/>
        </w:rPr>
        <w:t>»</w:t>
      </w:r>
      <w:r>
        <w:rPr>
          <w:rFonts w:eastAsia="Times New Roman" w:cs="Times New Roman"/>
          <w:szCs w:val="24"/>
        </w:rPr>
        <w:t xml:space="preserve"> και της από 19</w:t>
      </w:r>
      <w:r>
        <w:rPr>
          <w:rFonts w:eastAsia="Times New Roman" w:cs="Times New Roman"/>
          <w:szCs w:val="24"/>
        </w:rPr>
        <w:t>-</w:t>
      </w:r>
      <w:r>
        <w:rPr>
          <w:rFonts w:eastAsia="Times New Roman" w:cs="Times New Roman"/>
          <w:szCs w:val="24"/>
        </w:rPr>
        <w:t>07</w:t>
      </w:r>
      <w:r>
        <w:rPr>
          <w:rFonts w:eastAsia="Times New Roman" w:cs="Times New Roman"/>
          <w:szCs w:val="24"/>
        </w:rPr>
        <w:t>-</w:t>
      </w:r>
      <w:r>
        <w:rPr>
          <w:rFonts w:eastAsia="Times New Roman" w:cs="Times New Roman"/>
          <w:szCs w:val="24"/>
        </w:rPr>
        <w:t>2016 Τροποποιητικής Σύμβασης και ρύθμιση λοιπών συναφών θεμάτων».</w:t>
      </w:r>
    </w:p>
    <w:p w14:paraId="6A81FB29"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Οι επιστολές</w:t>
      </w:r>
      <w:r>
        <w:rPr>
          <w:rFonts w:eastAsia="Times New Roman" w:cs="Times New Roman"/>
          <w:szCs w:val="24"/>
        </w:rPr>
        <w:t>,</w:t>
      </w:r>
      <w:r>
        <w:rPr>
          <w:rFonts w:eastAsia="Times New Roman" w:cs="Times New Roman"/>
          <w:szCs w:val="24"/>
        </w:rPr>
        <w:t xml:space="preserve"> οι οποίες</w:t>
      </w:r>
      <w:r>
        <w:rPr>
          <w:rFonts w:eastAsia="Times New Roman" w:cs="Times New Roman"/>
          <w:szCs w:val="24"/>
        </w:rPr>
        <w:t xml:space="preserve"> απεστάλησαν στο Προεδρείο από τους συναδέλφους, σύμφωνα με το άρθρο 70Α του Κανονισμού της Βουλής, καταχωρίζονται στα Πρακτικά.</w:t>
      </w:r>
    </w:p>
    <w:p w14:paraId="6A81FB2A"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(Οι προαναφερθείσες επιστολές έχουν ως εξής:</w:t>
      </w:r>
    </w:p>
    <w:p w14:paraId="6A81FB2B" w14:textId="77777777" w:rsidR="005C5BEB" w:rsidRDefault="00201356">
      <w:pPr>
        <w:spacing w:after="0" w:line="600" w:lineRule="auto"/>
        <w:jc w:val="center"/>
        <w:rPr>
          <w:rFonts w:eastAsia="Times New Roman" w:cs="Times New Roman"/>
          <w:szCs w:val="24"/>
        </w:rPr>
      </w:pPr>
      <w:r>
        <w:rPr>
          <w:rFonts w:eastAsia="Times New Roman" w:cs="Times New Roman"/>
          <w:szCs w:val="24"/>
        </w:rPr>
        <w:lastRenderedPageBreak/>
        <w:t>(ΑΛΛΑΓΗ ΣΕΛΙΔΑΣ)</w:t>
      </w:r>
    </w:p>
    <w:p w14:paraId="6A81FB2C" w14:textId="77777777" w:rsidR="005C5BEB" w:rsidRDefault="00201356">
      <w:pPr>
        <w:spacing w:after="0" w:line="600" w:lineRule="auto"/>
        <w:jc w:val="center"/>
        <w:rPr>
          <w:rFonts w:eastAsia="Times New Roman" w:cs="Times New Roman"/>
          <w:szCs w:val="24"/>
        </w:rPr>
      </w:pPr>
      <w:r>
        <w:rPr>
          <w:rFonts w:eastAsia="Times New Roman" w:cs="Times New Roman"/>
          <w:szCs w:val="24"/>
        </w:rPr>
        <w:t xml:space="preserve">Να μπουν οι σελίδες </w:t>
      </w:r>
      <w:r>
        <w:rPr>
          <w:rFonts w:eastAsia="Times New Roman" w:cs="Times New Roman"/>
          <w:szCs w:val="24"/>
        </w:rPr>
        <w:t>58-64)</w:t>
      </w:r>
    </w:p>
    <w:p w14:paraId="6A81FB2D" w14:textId="77777777" w:rsidR="005C5BEB" w:rsidRDefault="00201356">
      <w:pPr>
        <w:spacing w:after="0" w:line="600" w:lineRule="auto"/>
        <w:jc w:val="center"/>
        <w:rPr>
          <w:rFonts w:eastAsia="Times New Roman" w:cs="Times New Roman"/>
          <w:szCs w:val="24"/>
        </w:rPr>
      </w:pPr>
      <w:r>
        <w:rPr>
          <w:rFonts w:eastAsia="Times New Roman" w:cs="Times New Roman"/>
          <w:szCs w:val="24"/>
        </w:rPr>
        <w:t>(ΑΛΛΑΓΗ Σ</w:t>
      </w:r>
      <w:r>
        <w:rPr>
          <w:rFonts w:eastAsia="Times New Roman" w:cs="Times New Roman"/>
          <w:szCs w:val="24"/>
        </w:rPr>
        <w:t>ΕΛΙΔΑΣ</w:t>
      </w:r>
    </w:p>
    <w:p w14:paraId="6A81FB2E" w14:textId="77777777" w:rsidR="005C5BEB" w:rsidRDefault="00201356">
      <w:pPr>
        <w:spacing w:after="0" w:line="600" w:lineRule="auto"/>
        <w:ind w:firstLine="720"/>
        <w:contextualSpacing/>
        <w:jc w:val="both"/>
        <w:rPr>
          <w:rFonts w:eastAsia="Times New Roman" w:cs="Times New Roman"/>
          <w:szCs w:val="24"/>
        </w:rPr>
      </w:pPr>
      <w:r>
        <w:rPr>
          <w:rFonts w:eastAsia="Times New Roman"/>
          <w:b/>
          <w:bCs/>
        </w:rPr>
        <w:t>ΠΡΟΕΔΡΕΥΩΝ (Γεώργιος Β</w:t>
      </w:r>
      <w:r>
        <w:rPr>
          <w:rFonts w:eastAsia="Times New Roman"/>
          <w:b/>
          <w:bCs/>
        </w:rPr>
        <w:t>αρεμένος):</w:t>
      </w:r>
      <w:r>
        <w:rPr>
          <w:rFonts w:eastAsia="Times New Roman" w:cs="Times New Roman"/>
          <w:szCs w:val="24"/>
        </w:rPr>
        <w:t xml:space="preserve"> Κυρίες και κύριοι συνάδελφοι, σας ενημερώνω ότι έχει έρθει στο Προεδρείο και μία επιστολή Βουλευτή, του συναδέλφου κ. Εμμανουηλίδη, ο οποίος μας γνωρίζει ότι απουσιάζει από την ψηφοφορία και ότι αν ήταν παρών θα ψήφιζε «ΟΧΙ». </w:t>
      </w:r>
    </w:p>
    <w:p w14:paraId="6A81FB2F"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Η επιστολή αυτή, η</w:t>
      </w:r>
      <w:r>
        <w:rPr>
          <w:rFonts w:eastAsia="Times New Roman" w:cs="Times New Roman"/>
          <w:szCs w:val="24"/>
        </w:rPr>
        <w:t xml:space="preserve"> οποία εκφράζει πρόθεση ψήφου, θα καταχωρισ</w:t>
      </w:r>
      <w:r>
        <w:rPr>
          <w:rFonts w:eastAsia="Times New Roman" w:cs="Times New Roman"/>
          <w:szCs w:val="24"/>
        </w:rPr>
        <w:t>τ</w:t>
      </w:r>
      <w:r>
        <w:rPr>
          <w:rFonts w:eastAsia="Times New Roman" w:cs="Times New Roman"/>
          <w:szCs w:val="24"/>
        </w:rPr>
        <w:t>εί στα Πρακτικά της σημερινής συνεδρίασης, αλλά δεν συνυπολογίζεται στην καταμέτρηση των ψήφων.</w:t>
      </w:r>
    </w:p>
    <w:p w14:paraId="6A81FB30"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szCs w:val="24"/>
        </w:rPr>
        <w:t>(Η προαναφερθείσα επιστολή έχει ως εξής:</w:t>
      </w:r>
    </w:p>
    <w:p w14:paraId="6A81FB31" w14:textId="77777777" w:rsidR="005C5BEB" w:rsidRDefault="00201356">
      <w:pPr>
        <w:spacing w:after="0" w:line="600" w:lineRule="auto"/>
        <w:jc w:val="center"/>
        <w:rPr>
          <w:rFonts w:eastAsia="Times New Roman" w:cs="Times New Roman"/>
          <w:szCs w:val="24"/>
        </w:rPr>
      </w:pPr>
      <w:r>
        <w:rPr>
          <w:rFonts w:eastAsia="Times New Roman" w:cs="Times New Roman"/>
          <w:szCs w:val="24"/>
        </w:rPr>
        <w:t>(</w:t>
      </w:r>
      <w:r>
        <w:rPr>
          <w:rFonts w:eastAsia="Times New Roman" w:cs="Times New Roman"/>
          <w:szCs w:val="24"/>
        </w:rPr>
        <w:t>ΑΛΛΑΓΗ ΣΕΛΙΔΑΣ)</w:t>
      </w:r>
    </w:p>
    <w:p w14:paraId="6A81FB32" w14:textId="77777777" w:rsidR="005C5BEB" w:rsidRDefault="00201356">
      <w:pPr>
        <w:spacing w:after="0" w:line="600" w:lineRule="auto"/>
        <w:jc w:val="center"/>
        <w:rPr>
          <w:rFonts w:eastAsia="Times New Roman" w:cs="Times New Roman"/>
          <w:szCs w:val="24"/>
        </w:rPr>
      </w:pPr>
      <w:r>
        <w:rPr>
          <w:rFonts w:eastAsia="Times New Roman" w:cs="Times New Roman"/>
          <w:szCs w:val="24"/>
        </w:rPr>
        <w:t>(ΝΑ μπει η σελίδα 66)</w:t>
      </w:r>
    </w:p>
    <w:p w14:paraId="6A81FB33" w14:textId="77777777" w:rsidR="005C5BEB" w:rsidRDefault="00201356">
      <w:pPr>
        <w:spacing w:after="0" w:line="600" w:lineRule="auto"/>
        <w:jc w:val="center"/>
        <w:rPr>
          <w:rFonts w:eastAsia="Times New Roman" w:cs="Times New Roman"/>
          <w:szCs w:val="24"/>
        </w:rPr>
      </w:pPr>
      <w:r>
        <w:rPr>
          <w:rFonts w:eastAsia="Times New Roman" w:cs="Times New Roman"/>
          <w:szCs w:val="24"/>
        </w:rPr>
        <w:t>(ΑΛΛΑΓΗ ΣΕΛΙΔΑΣ)</w:t>
      </w:r>
    </w:p>
    <w:p w14:paraId="6A81FB34" w14:textId="77777777" w:rsidR="005C5BEB" w:rsidRDefault="00201356">
      <w:pPr>
        <w:spacing w:after="0" w:line="600" w:lineRule="auto"/>
        <w:ind w:firstLine="720"/>
        <w:contextualSpacing/>
        <w:jc w:val="both"/>
        <w:rPr>
          <w:rFonts w:eastAsia="Times New Roman" w:cs="Times New Roman"/>
          <w:szCs w:val="24"/>
        </w:rPr>
      </w:pPr>
      <w:r>
        <w:rPr>
          <w:rFonts w:eastAsia="Times New Roman"/>
          <w:b/>
          <w:bCs/>
        </w:rPr>
        <w:lastRenderedPageBreak/>
        <w:t>ΠΡΟΕΔΡΕΥΩΝ (Γεώργιο</w:t>
      </w:r>
      <w:r>
        <w:rPr>
          <w:rFonts w:eastAsia="Times New Roman"/>
          <w:b/>
          <w:bCs/>
        </w:rPr>
        <w:t>ς Βαρεμένος):</w:t>
      </w:r>
      <w:r>
        <w:rPr>
          <w:rFonts w:eastAsia="Times New Roman" w:cs="Times New Roman"/>
          <w:szCs w:val="24"/>
        </w:rPr>
        <w:t xml:space="preserve"> Κ</w:t>
      </w:r>
      <w:r>
        <w:rPr>
          <w:rFonts w:eastAsia="Times New Roman" w:cs="Times New Roman"/>
          <w:szCs w:val="24"/>
        </w:rPr>
        <w:t>υρίες και κύριοι συνάδελφοι, κ</w:t>
      </w:r>
      <w:r>
        <w:rPr>
          <w:rFonts w:eastAsia="Times New Roman" w:cs="Times New Roman"/>
          <w:szCs w:val="24"/>
        </w:rPr>
        <w:t>ηρύσσεται περαιωμένη η ψηφοφορία και παρακαλώ τους κυρίους ψηφολέκτες να προβούν στην καταμέτρηση των ψήφων και την εξαγωγή του αποτελέσματος.</w:t>
      </w:r>
    </w:p>
    <w:p w14:paraId="6A81FB35" w14:textId="77777777" w:rsidR="005C5BEB" w:rsidRDefault="00201356">
      <w:pPr>
        <w:spacing w:after="0" w:line="600" w:lineRule="auto"/>
        <w:ind w:firstLine="720"/>
        <w:contextualSpacing/>
        <w:jc w:val="center"/>
        <w:rPr>
          <w:rFonts w:eastAsia="Times New Roman" w:cs="Times New Roman"/>
          <w:szCs w:val="24"/>
        </w:rPr>
      </w:pPr>
      <w:r>
        <w:rPr>
          <w:rFonts w:eastAsia="Times New Roman" w:cs="Times New Roman"/>
          <w:szCs w:val="24"/>
        </w:rPr>
        <w:t>(ΚΑΤΑΜΕΤΡΗΣΗ)</w:t>
      </w:r>
    </w:p>
    <w:p w14:paraId="6A81FB36" w14:textId="77777777" w:rsidR="005C5BEB" w:rsidRDefault="00201356">
      <w:pPr>
        <w:tabs>
          <w:tab w:val="left" w:pos="3695"/>
        </w:tabs>
        <w:spacing w:after="0" w:line="600" w:lineRule="auto"/>
        <w:ind w:firstLine="720"/>
        <w:contextualSpacing/>
        <w:jc w:val="center"/>
        <w:rPr>
          <w:rFonts w:eastAsia="Times New Roman"/>
          <w:szCs w:val="24"/>
        </w:rPr>
      </w:pPr>
      <w:r>
        <w:rPr>
          <w:rFonts w:eastAsia="Times New Roman"/>
          <w:szCs w:val="24"/>
        </w:rPr>
        <w:t>(ΜΕΤΑ ΤΗΝ ΚΑΤΑΜΕΤΡΗΣΗ)</w:t>
      </w:r>
    </w:p>
    <w:p w14:paraId="6A81FB37"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b/>
          <w:bCs/>
        </w:rPr>
        <w:t xml:space="preserve">ΠΡΟΕΔΡΕΥΩΝ (Γεώργιος </w:t>
      </w:r>
      <w:r>
        <w:rPr>
          <w:rFonts w:eastAsia="Times New Roman"/>
          <w:b/>
          <w:bCs/>
        </w:rPr>
        <w:t>Βαρεμένος):</w:t>
      </w:r>
      <w:r>
        <w:rPr>
          <w:rFonts w:eastAsia="Times New Roman" w:cs="Times New Roman"/>
          <w:szCs w:val="24"/>
        </w:rPr>
        <w:t xml:space="preserve"> </w:t>
      </w:r>
      <w:r>
        <w:rPr>
          <w:rFonts w:eastAsia="Times New Roman"/>
          <w:szCs w:val="24"/>
        </w:rPr>
        <w:t>Κυρίες και κύριοι συνάδελφοι, έχω την τιμή να σας ανακοινώσω το αποτέλεσμα της διεξαχθείσης ονομαστικής ψηφοφορίας επί των αιτήσεων άρσης ασυλίας των συναδέλφων Βουλευτών.</w:t>
      </w:r>
    </w:p>
    <w:p w14:paraId="6A81FB38"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Ψήφισαν συνολικά 198 Βουλευτές.</w:t>
      </w:r>
    </w:p>
    <w:p w14:paraId="6A81FB39"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 xml:space="preserve">Για την υπόθεση του συναδέλφου κ. </w:t>
      </w:r>
      <w:r>
        <w:rPr>
          <w:rFonts w:eastAsia="Times New Roman"/>
          <w:szCs w:val="24"/>
        </w:rPr>
        <w:t>Παναγιώτη Καμμένου:</w:t>
      </w:r>
    </w:p>
    <w:p w14:paraId="6A81FB3A"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14 Βουλευτές.</w:t>
      </w:r>
    </w:p>
    <w:p w14:paraId="6A81FB3B"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Κατά της άρσεως ασυλίας, δηλαδή «ΟΧΙ», ψήφισαν 180 Βουλευτές.</w:t>
      </w:r>
    </w:p>
    <w:p w14:paraId="6A81FB3C"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lastRenderedPageBreak/>
        <w:t xml:space="preserve"> «ΠΑΡΩΝ» </w:t>
      </w:r>
      <w:r>
        <w:rPr>
          <w:rFonts w:eastAsia="Times New Roman"/>
          <w:szCs w:val="24"/>
        </w:rPr>
        <w:t xml:space="preserve">ψήφισαν </w:t>
      </w:r>
      <w:r>
        <w:rPr>
          <w:rFonts w:eastAsia="Times New Roman"/>
          <w:szCs w:val="24"/>
        </w:rPr>
        <w:t>4 Βουλευτές.</w:t>
      </w:r>
    </w:p>
    <w:p w14:paraId="6A81FB3D"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Συνεπώς η αίτηση της εισαγγελικής αρχής απορρίπτεται.</w:t>
      </w:r>
    </w:p>
    <w:p w14:paraId="6A81FB3E"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Για την υπόθεση του συναδέλφο</w:t>
      </w:r>
      <w:r>
        <w:rPr>
          <w:rFonts w:eastAsia="Times New Roman"/>
          <w:szCs w:val="24"/>
        </w:rPr>
        <w:t>υ κ. Δημήτρη Δημητριάδη:</w:t>
      </w:r>
    </w:p>
    <w:p w14:paraId="6A81FB3F"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Υπέρ της άρσεως ασυλίας, δηλαδή «ΝΑΙ»</w:t>
      </w:r>
      <w:r>
        <w:rPr>
          <w:rFonts w:eastAsia="Times New Roman"/>
          <w:szCs w:val="24"/>
        </w:rPr>
        <w:t>,</w:t>
      </w:r>
      <w:r>
        <w:rPr>
          <w:rFonts w:eastAsia="Times New Roman"/>
          <w:szCs w:val="24"/>
        </w:rPr>
        <w:t xml:space="preserve"> ψήφισαν 10 Βουλευτές.</w:t>
      </w:r>
    </w:p>
    <w:p w14:paraId="6A81FB40"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Κατά της άρσεως ασυλίας, δηλαδή «ΟΧΙ», ψήφισαν 184 Βουλευτές.</w:t>
      </w:r>
    </w:p>
    <w:p w14:paraId="6A81FB41"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 xml:space="preserve"> «ΠΑΡΩΝ» </w:t>
      </w:r>
      <w:r>
        <w:rPr>
          <w:rFonts w:eastAsia="Times New Roman"/>
          <w:szCs w:val="24"/>
        </w:rPr>
        <w:t xml:space="preserve">ψήφισαν </w:t>
      </w:r>
      <w:r>
        <w:rPr>
          <w:rFonts w:eastAsia="Times New Roman"/>
          <w:szCs w:val="24"/>
        </w:rPr>
        <w:t>4 Βουλευτές.</w:t>
      </w:r>
    </w:p>
    <w:p w14:paraId="6A81FB42" w14:textId="77777777" w:rsidR="005C5BEB" w:rsidRDefault="00201356">
      <w:pPr>
        <w:tabs>
          <w:tab w:val="left" w:pos="3695"/>
        </w:tabs>
        <w:spacing w:after="0" w:line="600" w:lineRule="auto"/>
        <w:ind w:firstLine="720"/>
        <w:contextualSpacing/>
        <w:jc w:val="both"/>
        <w:rPr>
          <w:rFonts w:eastAsia="Times New Roman"/>
          <w:szCs w:val="24"/>
        </w:rPr>
      </w:pPr>
      <w:r>
        <w:rPr>
          <w:rFonts w:eastAsia="Times New Roman"/>
          <w:szCs w:val="24"/>
        </w:rPr>
        <w:t>Συνεπώς η αίτηση της εισαγγελικής αρχής απορρίπτεται.</w:t>
      </w:r>
    </w:p>
    <w:p w14:paraId="6A81FB43" w14:textId="77777777" w:rsidR="005C5BEB" w:rsidRDefault="00201356">
      <w:pPr>
        <w:tabs>
          <w:tab w:val="left" w:pos="2119"/>
        </w:tabs>
        <w:spacing w:after="0" w:line="600" w:lineRule="auto"/>
        <w:ind w:firstLine="720"/>
        <w:jc w:val="both"/>
        <w:rPr>
          <w:rFonts w:eastAsia="Times New Roman"/>
          <w:szCs w:val="24"/>
        </w:rPr>
      </w:pPr>
      <w:r>
        <w:rPr>
          <w:rFonts w:eastAsia="Times New Roman"/>
          <w:szCs w:val="24"/>
        </w:rPr>
        <w:t>(Το πρωτόκολλο και τα ψη</w:t>
      </w:r>
      <w:r>
        <w:rPr>
          <w:rFonts w:eastAsia="Times New Roman"/>
          <w:szCs w:val="24"/>
        </w:rPr>
        <w:t xml:space="preserve">φοδέλτια της διεξαχθείσης ονομαστικής </w:t>
      </w:r>
      <w:r>
        <w:rPr>
          <w:rFonts w:eastAsia="Times New Roman"/>
          <w:szCs w:val="24"/>
        </w:rPr>
        <w:t>ψηφοφορίας καταχωρίζοντ</w:t>
      </w:r>
      <w:r>
        <w:rPr>
          <w:rFonts w:eastAsia="Times New Roman"/>
          <w:szCs w:val="24"/>
        </w:rPr>
        <w:t>αι στα Πρακτικά και έχουν ως εξή</w:t>
      </w:r>
      <w:r>
        <w:rPr>
          <w:rFonts w:eastAsia="Times New Roman"/>
          <w:szCs w:val="24"/>
        </w:rPr>
        <w:t>ς</w:t>
      </w:r>
      <w:r>
        <w:rPr>
          <w:rFonts w:eastAsia="Times New Roman"/>
          <w:szCs w:val="24"/>
        </w:rPr>
        <w:t xml:space="preserve">: </w:t>
      </w:r>
    </w:p>
    <w:p w14:paraId="6A81FB44" w14:textId="77777777" w:rsidR="005C5BEB" w:rsidRDefault="00201356">
      <w:pPr>
        <w:tabs>
          <w:tab w:val="left" w:pos="2119"/>
        </w:tabs>
        <w:spacing w:after="0" w:line="600" w:lineRule="auto"/>
        <w:ind w:firstLine="720"/>
        <w:jc w:val="center"/>
        <w:rPr>
          <w:rFonts w:eastAsia="Times New Roman"/>
          <w:szCs w:val="24"/>
        </w:rPr>
      </w:pPr>
      <w:r>
        <w:rPr>
          <w:rFonts w:eastAsia="Times New Roman"/>
          <w:szCs w:val="24"/>
        </w:rPr>
        <w:t>(ΑΛΛΑΓΗ ΣΕΛΙΔΑΣ)</w:t>
      </w:r>
    </w:p>
    <w:p w14:paraId="6A81FB45" w14:textId="77777777" w:rsidR="005C5BEB" w:rsidRDefault="00201356">
      <w:pPr>
        <w:tabs>
          <w:tab w:val="left" w:pos="2119"/>
        </w:tabs>
        <w:spacing w:after="0" w:line="600" w:lineRule="auto"/>
        <w:ind w:firstLine="720"/>
        <w:jc w:val="center"/>
        <w:rPr>
          <w:rFonts w:eastAsia="Times New Roman"/>
          <w:szCs w:val="24"/>
        </w:rPr>
      </w:pPr>
      <w:r>
        <w:rPr>
          <w:rFonts w:eastAsia="Times New Roman"/>
          <w:szCs w:val="24"/>
        </w:rPr>
        <w:t>(Να μπ</w:t>
      </w:r>
      <w:r>
        <w:rPr>
          <w:rFonts w:eastAsia="Times New Roman"/>
          <w:szCs w:val="24"/>
        </w:rPr>
        <w:t xml:space="preserve">ουν οι σελίδες </w:t>
      </w:r>
      <w:r>
        <w:rPr>
          <w:rFonts w:eastAsia="Times New Roman"/>
          <w:szCs w:val="24"/>
        </w:rPr>
        <w:t>68</w:t>
      </w:r>
      <w:r w:rsidRPr="00CF0FD1">
        <w:rPr>
          <w:rFonts w:eastAsia="Times New Roman"/>
          <w:szCs w:val="24"/>
        </w:rPr>
        <w:t>α</w:t>
      </w:r>
      <w:r>
        <w:rPr>
          <w:rFonts w:eastAsia="Times New Roman"/>
          <w:szCs w:val="24"/>
        </w:rPr>
        <w:t xml:space="preserve"> και 68β</w:t>
      </w:r>
      <w:r>
        <w:rPr>
          <w:rFonts w:eastAsia="Times New Roman"/>
          <w:szCs w:val="24"/>
        </w:rPr>
        <w:t>)</w:t>
      </w:r>
    </w:p>
    <w:p w14:paraId="6A81FB46" w14:textId="77777777" w:rsidR="005C5BEB" w:rsidRDefault="00201356">
      <w:pPr>
        <w:tabs>
          <w:tab w:val="left" w:pos="2119"/>
        </w:tabs>
        <w:spacing w:after="0" w:line="600" w:lineRule="auto"/>
        <w:ind w:firstLine="720"/>
        <w:jc w:val="center"/>
        <w:rPr>
          <w:rFonts w:eastAsia="Times New Roman"/>
          <w:szCs w:val="24"/>
        </w:rPr>
      </w:pPr>
      <w:r>
        <w:rPr>
          <w:rFonts w:eastAsia="Times New Roman"/>
          <w:szCs w:val="24"/>
        </w:rPr>
        <w:t>(ΑΛΛΑΓΗ ΣΕΛΙΔΑΣ)</w:t>
      </w:r>
    </w:p>
    <w:p w14:paraId="6A81FB47" w14:textId="77777777" w:rsidR="005C5BEB" w:rsidRDefault="00201356">
      <w:pPr>
        <w:spacing w:after="0" w:line="600" w:lineRule="auto"/>
        <w:ind w:firstLine="720"/>
        <w:contextualSpacing/>
        <w:jc w:val="both"/>
        <w:rPr>
          <w:rFonts w:eastAsia="Times New Roman" w:cs="Times New Roman"/>
          <w:szCs w:val="24"/>
        </w:rPr>
      </w:pPr>
      <w:r>
        <w:rPr>
          <w:rFonts w:eastAsia="Times New Roman"/>
          <w:b/>
          <w:bCs/>
        </w:rPr>
        <w:lastRenderedPageBreak/>
        <w:t>ΠΡΟΕΔΡΕΥΩΝ (Γεώργιος Βαρεμένος):</w:t>
      </w:r>
      <w:r>
        <w:rPr>
          <w:rFonts w:eastAsia="Times New Roman" w:cs="Times New Roman"/>
          <w:szCs w:val="24"/>
        </w:rPr>
        <w:t xml:space="preserve"> </w:t>
      </w:r>
      <w:r>
        <w:rPr>
          <w:rFonts w:eastAsia="Times New Roman" w:cs="Times New Roman"/>
          <w:szCs w:val="24"/>
        </w:rPr>
        <w:t>Κ</w:t>
      </w:r>
      <w:r>
        <w:rPr>
          <w:rFonts w:eastAsia="Times New Roman" w:cs="Times New Roman"/>
          <w:szCs w:val="24"/>
        </w:rPr>
        <w:t>υρίες και κ</w:t>
      </w:r>
      <w:r>
        <w:rPr>
          <w:rFonts w:eastAsia="Times New Roman" w:cs="Times New Roman"/>
          <w:szCs w:val="24"/>
        </w:rPr>
        <w:t xml:space="preserve">ύριοι συνάδελφοι, δέχεστε στο σημείο αυτό να </w:t>
      </w:r>
      <w:r>
        <w:rPr>
          <w:rFonts w:eastAsia="Times New Roman" w:cs="Times New Roman"/>
          <w:szCs w:val="24"/>
        </w:rPr>
        <w:t>λύσουμε τη συνεδρίαση;</w:t>
      </w:r>
    </w:p>
    <w:p w14:paraId="6A81FB48"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b/>
          <w:szCs w:val="24"/>
        </w:rPr>
        <w:t>ΟΛΟΙ ΟΙ ΒΟΥΛΕΥΤΕΣ:</w:t>
      </w:r>
      <w:r>
        <w:rPr>
          <w:rFonts w:eastAsia="Times New Roman" w:cs="Times New Roman"/>
          <w:szCs w:val="24"/>
        </w:rPr>
        <w:t xml:space="preserve"> Μάλιστα, μάλιστα.</w:t>
      </w:r>
    </w:p>
    <w:p w14:paraId="6A81FB49" w14:textId="77777777" w:rsidR="005C5BEB" w:rsidRDefault="00201356">
      <w:pPr>
        <w:spacing w:after="0" w:line="600" w:lineRule="auto"/>
        <w:ind w:firstLine="720"/>
        <w:contextualSpacing/>
        <w:jc w:val="both"/>
        <w:rPr>
          <w:rFonts w:eastAsia="Times New Roman" w:cs="Times New Roman"/>
          <w:szCs w:val="24"/>
        </w:rPr>
      </w:pPr>
      <w:r>
        <w:rPr>
          <w:rFonts w:eastAsia="Times New Roman" w:cs="Times New Roman"/>
          <w:b/>
          <w:szCs w:val="24"/>
        </w:rPr>
        <w:t>ΠΡΟΕΔΡΕΥΩΝ (Γεώργιος Βαρεμένος):</w:t>
      </w:r>
      <w:r>
        <w:rPr>
          <w:rFonts w:eastAsia="Times New Roman" w:cs="Times New Roman"/>
          <w:szCs w:val="24"/>
        </w:rPr>
        <w:t xml:space="preserve"> Με τη συναίνεση του Σώματος και ώρα 19.55΄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ημέρα </w:t>
      </w:r>
      <w:r>
        <w:rPr>
          <w:rFonts w:eastAsia="Times New Roman" w:cs="Times New Roman"/>
          <w:szCs w:val="24"/>
        </w:rPr>
        <w:t>Τετάρτη 21 Σεπτεμβρίου 2016 και ώρα 10.00΄, με αντικείμενο εργασιών του Σώματος νομ</w:t>
      </w:r>
      <w:r>
        <w:rPr>
          <w:rFonts w:eastAsia="Times New Roman" w:cs="Times New Roman"/>
          <w:szCs w:val="24"/>
        </w:rPr>
        <w:t>οθετική εργασία</w:t>
      </w:r>
      <w:r>
        <w:rPr>
          <w:rFonts w:eastAsia="Times New Roman" w:cs="Times New Roman"/>
          <w:szCs w:val="24"/>
        </w:rPr>
        <w:t xml:space="preserve">: </w:t>
      </w:r>
      <w:r>
        <w:rPr>
          <w:rFonts w:eastAsia="Times New Roman" w:cs="Times New Roman"/>
          <w:szCs w:val="24"/>
        </w:rPr>
        <w:t>σύμφωνα με τη συμπληρωματική ημερήσια διάταξη που έχει διανεμηθεί.</w:t>
      </w:r>
    </w:p>
    <w:p w14:paraId="6A81FB4A" w14:textId="77777777" w:rsidR="005C5BEB" w:rsidRDefault="00201356">
      <w:pPr>
        <w:spacing w:after="0" w:line="600" w:lineRule="auto"/>
        <w:contextualSpacing/>
        <w:jc w:val="both"/>
        <w:rPr>
          <w:rFonts w:eastAsia="Times New Roman" w:cs="Times New Roman"/>
          <w:szCs w:val="24"/>
        </w:rPr>
      </w:pPr>
      <w:r>
        <w:rPr>
          <w:rFonts w:eastAsia="Times New Roman" w:cs="Times New Roman"/>
          <w:b/>
          <w:szCs w:val="24"/>
        </w:rPr>
        <w:t xml:space="preserve">Ο ΠΡΟΕΔΡΟΣ                              </w:t>
      </w:r>
      <w:r>
        <w:rPr>
          <w:rFonts w:eastAsia="Times New Roman" w:cs="Times New Roman"/>
          <w:b/>
          <w:szCs w:val="24"/>
        </w:rPr>
        <w:t xml:space="preserve">            </w:t>
      </w:r>
      <w:r>
        <w:rPr>
          <w:rFonts w:eastAsia="Times New Roman" w:cs="Times New Roman"/>
          <w:b/>
          <w:szCs w:val="24"/>
        </w:rPr>
        <w:t xml:space="preserve">                          ΟΙ ΓΡΑΜΜΑΤΕΙΣ</w:t>
      </w:r>
    </w:p>
    <w:sectPr w:rsidR="005C5BE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A1"/>
    <w:family w:val="swiss"/>
    <w:pitch w:val="variable"/>
    <w:sig w:usb0="E10002FF" w:usb1="4000ACFF" w:usb2="00000009" w:usb3="00000000" w:csb0="0000019F" w:csb1="00000000"/>
  </w:font>
  <w:font w:name="Calibri Light">
    <w:panose1 w:val="020F0302020204030204"/>
    <w:charset w:val="A1"/>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L2JBFhK1H0DeAcelbE7b77nBEvw=" w:salt="B+ZjL8BjFJxfuIjUgF9VN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EB"/>
    <w:rsid w:val="00201356"/>
    <w:rsid w:val="005C5BEB"/>
    <w:rsid w:val="00AF7EE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1F9E5"/>
  <w15:docId w15:val="{D33D7D3A-E928-48A1-82E1-2AE5B00B4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0402AF"/>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0402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5394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317</MetadataID>
    <Session xmlns="641f345b-441b-4b81-9152-adc2e73ba5e1">Α´</Session>
    <Date xmlns="641f345b-441b-4b81-9152-adc2e73ba5e1">2016-09-19T21:00:00+00:00</Date>
    <Status xmlns="641f345b-441b-4b81-9152-adc2e73ba5e1">
      <Url>http://srv-sp1/praktika/Lists/Incoming_Metadata/EditForm.aspx?ID=317&amp;Source=/praktika/Recordings_Library/Forms/AllItems.aspx</Url>
      <Description>Δημοσιεύτηκε</Description>
    </Status>
    <Meeting xmlns="641f345b-441b-4b81-9152-adc2e73ba5e1">ΡϞΒ´</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61C31A-7911-4542-85AC-EC950654E070}">
  <ds:schemaRefs>
    <ds:schemaRef ds:uri="http://purl.org/dc/dcmitype/"/>
    <ds:schemaRef ds:uri="http://purl.org/dc/elements/1.1/"/>
    <ds:schemaRef ds:uri="641f345b-441b-4b81-9152-adc2e73ba5e1"/>
    <ds:schemaRef ds:uri="http://purl.org/dc/terms/"/>
    <ds:schemaRef ds:uri="http://schemas.microsoft.com/office/2006/documentManagement/types"/>
    <ds:schemaRef ds:uri="http://schemas.openxmlformats.org/package/2006/metadata/core-properties"/>
    <ds:schemaRef ds:uri="http://schemas.microsoft.com/office/2006/metadata/properties"/>
    <ds:schemaRef ds:uri="http://www.w3.org/XML/1998/namespace"/>
    <ds:schemaRef ds:uri="http://schemas.microsoft.com/office/infopath/2007/PartnerControls"/>
  </ds:schemaRefs>
</ds:datastoreItem>
</file>

<file path=customXml/itemProps2.xml><?xml version="1.0" encoding="utf-8"?>
<ds:datastoreItem xmlns:ds="http://schemas.openxmlformats.org/officeDocument/2006/customXml" ds:itemID="{286518C2-AF0C-4160-ABA3-B68EF7B3FD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6420C6-E4CC-43FF-9E70-749F1339085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57</Pages>
  <Words>10130</Words>
  <Characters>54706</Characters>
  <Application>Microsoft Office Word</Application>
  <DocSecurity>0</DocSecurity>
  <Lines>455</Lines>
  <Paragraphs>129</Paragraphs>
  <ScaleCrop>false</ScaleCrop>
  <HeadingPairs>
    <vt:vector size="2" baseType="variant">
      <vt:variant>
        <vt:lpstr>Τίτλος</vt:lpstr>
      </vt:variant>
      <vt:variant>
        <vt:i4>1</vt:i4>
      </vt:variant>
    </vt:vector>
  </HeadingPairs>
  <TitlesOfParts>
    <vt:vector size="1" baseType="lpstr">
      <vt:lpstr/>
    </vt:vector>
  </TitlesOfParts>
  <Company>Hellenic Parliament</Company>
  <LinksUpToDate>false</LinksUpToDate>
  <CharactersWithSpaces>64707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2016-09-26T09:01:00Z</dcterms:created>
  <dcterms:modified xsi:type="dcterms:W3CDTF">2016-09-26T09:01:00Z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