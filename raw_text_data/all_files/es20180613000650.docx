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39CDA" w14:textId="77777777" w:rsidR="008C7D1C" w:rsidRPr="008C7D1C" w:rsidRDefault="008C7D1C" w:rsidP="008C7D1C">
      <w:pPr>
        <w:spacing w:after="0" w:line="360" w:lineRule="auto"/>
        <w:rPr>
          <w:ins w:id="0" w:author="Φλούδα Χριστίνα" w:date="2018-06-18T11:46:00Z"/>
          <w:rFonts w:eastAsia="Times New Roman"/>
          <w:szCs w:val="24"/>
          <w:lang w:eastAsia="en-US"/>
        </w:rPr>
      </w:pPr>
      <w:bookmarkStart w:id="1" w:name="_GoBack"/>
      <w:bookmarkEnd w:id="1"/>
      <w:ins w:id="2" w:author="Φλούδα Χριστίνα" w:date="2018-06-18T11:46:00Z">
        <w:r w:rsidRPr="008C7D1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265403F" w14:textId="77777777" w:rsidR="008C7D1C" w:rsidRPr="008C7D1C" w:rsidRDefault="008C7D1C" w:rsidP="008C7D1C">
      <w:pPr>
        <w:spacing w:after="0" w:line="360" w:lineRule="auto"/>
        <w:rPr>
          <w:ins w:id="3" w:author="Φλούδα Χριστίνα" w:date="2018-06-18T11:46:00Z"/>
          <w:rFonts w:eastAsia="Times New Roman"/>
          <w:szCs w:val="24"/>
          <w:lang w:eastAsia="en-US"/>
        </w:rPr>
      </w:pPr>
    </w:p>
    <w:p w14:paraId="715E7DD6" w14:textId="77777777" w:rsidR="008C7D1C" w:rsidRPr="008C7D1C" w:rsidRDefault="008C7D1C" w:rsidP="008C7D1C">
      <w:pPr>
        <w:spacing w:after="0" w:line="360" w:lineRule="auto"/>
        <w:rPr>
          <w:ins w:id="4" w:author="Φλούδα Χριστίνα" w:date="2018-06-18T11:46:00Z"/>
          <w:rFonts w:eastAsia="Times New Roman"/>
          <w:szCs w:val="24"/>
          <w:lang w:eastAsia="en-US"/>
        </w:rPr>
      </w:pPr>
      <w:ins w:id="5" w:author="Φλούδα Χριστίνα" w:date="2018-06-18T11:46:00Z">
        <w:r w:rsidRPr="008C7D1C">
          <w:rPr>
            <w:rFonts w:eastAsia="Times New Roman"/>
            <w:szCs w:val="24"/>
            <w:lang w:eastAsia="en-US"/>
          </w:rPr>
          <w:t>ΠΙΝΑΚΑΣ ΠΕΡΙΕΧΟΜΕΝΩΝ</w:t>
        </w:r>
      </w:ins>
    </w:p>
    <w:p w14:paraId="510E697C" w14:textId="77777777" w:rsidR="008C7D1C" w:rsidRPr="008C7D1C" w:rsidRDefault="008C7D1C" w:rsidP="008C7D1C">
      <w:pPr>
        <w:spacing w:after="0" w:line="360" w:lineRule="auto"/>
        <w:rPr>
          <w:ins w:id="6" w:author="Φλούδα Χριστίνα" w:date="2018-06-18T11:46:00Z"/>
          <w:rFonts w:eastAsia="Times New Roman"/>
          <w:szCs w:val="24"/>
          <w:lang w:eastAsia="en-US"/>
        </w:rPr>
      </w:pPr>
      <w:ins w:id="7" w:author="Φλούδα Χριστίνα" w:date="2018-06-18T11:46:00Z">
        <w:r w:rsidRPr="008C7D1C">
          <w:rPr>
            <w:rFonts w:eastAsia="Times New Roman"/>
            <w:szCs w:val="24"/>
            <w:lang w:eastAsia="en-US"/>
          </w:rPr>
          <w:t xml:space="preserve">ΙΖ΄ ΠΕΡΙΟΔΟΣ </w:t>
        </w:r>
      </w:ins>
    </w:p>
    <w:p w14:paraId="30F1A5DF" w14:textId="77777777" w:rsidR="008C7D1C" w:rsidRPr="008C7D1C" w:rsidRDefault="008C7D1C" w:rsidP="008C7D1C">
      <w:pPr>
        <w:spacing w:after="0" w:line="360" w:lineRule="auto"/>
        <w:rPr>
          <w:ins w:id="8" w:author="Φλούδα Χριστίνα" w:date="2018-06-18T11:46:00Z"/>
          <w:rFonts w:eastAsia="Times New Roman"/>
          <w:szCs w:val="24"/>
          <w:lang w:eastAsia="en-US"/>
        </w:rPr>
      </w:pPr>
      <w:ins w:id="9" w:author="Φλούδα Χριστίνα" w:date="2018-06-18T11:46:00Z">
        <w:r w:rsidRPr="008C7D1C">
          <w:rPr>
            <w:rFonts w:eastAsia="Times New Roman"/>
            <w:szCs w:val="24"/>
            <w:lang w:eastAsia="en-US"/>
          </w:rPr>
          <w:t>ΠΡΟΕΔΡΕΥΟΜΕΝΗΣ ΚΟΙΝΟΒΟΥΛΕΥΤΙΚΗΣ ΔΗΜΟΚΡΑΤΙΑΣ</w:t>
        </w:r>
      </w:ins>
    </w:p>
    <w:p w14:paraId="41751E19" w14:textId="77777777" w:rsidR="008C7D1C" w:rsidRPr="008C7D1C" w:rsidRDefault="008C7D1C" w:rsidP="008C7D1C">
      <w:pPr>
        <w:spacing w:after="0" w:line="360" w:lineRule="auto"/>
        <w:rPr>
          <w:ins w:id="10" w:author="Φλούδα Χριστίνα" w:date="2018-06-18T11:46:00Z"/>
          <w:rFonts w:eastAsia="Times New Roman"/>
          <w:szCs w:val="24"/>
          <w:lang w:eastAsia="en-US"/>
        </w:rPr>
      </w:pPr>
      <w:ins w:id="11" w:author="Φλούδα Χριστίνα" w:date="2018-06-18T11:46:00Z">
        <w:r w:rsidRPr="008C7D1C">
          <w:rPr>
            <w:rFonts w:eastAsia="Times New Roman"/>
            <w:szCs w:val="24"/>
            <w:lang w:eastAsia="en-US"/>
          </w:rPr>
          <w:t>ΣΥΝΟΔΟΣ Γ΄</w:t>
        </w:r>
      </w:ins>
    </w:p>
    <w:p w14:paraId="451086DD" w14:textId="77777777" w:rsidR="008C7D1C" w:rsidRPr="008C7D1C" w:rsidRDefault="008C7D1C" w:rsidP="008C7D1C">
      <w:pPr>
        <w:spacing w:after="0" w:line="360" w:lineRule="auto"/>
        <w:rPr>
          <w:ins w:id="12" w:author="Φλούδα Χριστίνα" w:date="2018-06-18T11:46:00Z"/>
          <w:rFonts w:eastAsia="Times New Roman"/>
          <w:szCs w:val="24"/>
          <w:lang w:eastAsia="en-US"/>
        </w:rPr>
      </w:pPr>
    </w:p>
    <w:p w14:paraId="2612A7B3" w14:textId="77777777" w:rsidR="008C7D1C" w:rsidRPr="008C7D1C" w:rsidRDefault="008C7D1C" w:rsidP="008C7D1C">
      <w:pPr>
        <w:spacing w:after="0" w:line="360" w:lineRule="auto"/>
        <w:rPr>
          <w:ins w:id="13" w:author="Φλούδα Χριστίνα" w:date="2018-06-18T11:46:00Z"/>
          <w:rFonts w:eastAsia="Times New Roman"/>
          <w:szCs w:val="24"/>
          <w:lang w:eastAsia="en-US"/>
        </w:rPr>
      </w:pPr>
      <w:ins w:id="14" w:author="Φλούδα Χριστίνα" w:date="2018-06-18T11:46:00Z">
        <w:r w:rsidRPr="008C7D1C">
          <w:rPr>
            <w:rFonts w:eastAsia="Times New Roman"/>
            <w:szCs w:val="24"/>
            <w:lang w:eastAsia="en-US"/>
          </w:rPr>
          <w:t>ΣΥΝΕΔΡΙΑΣΗ ΡΛΕ΄</w:t>
        </w:r>
      </w:ins>
    </w:p>
    <w:p w14:paraId="34B84895" w14:textId="77777777" w:rsidR="008C7D1C" w:rsidRPr="008C7D1C" w:rsidRDefault="008C7D1C" w:rsidP="008C7D1C">
      <w:pPr>
        <w:spacing w:after="0" w:line="360" w:lineRule="auto"/>
        <w:rPr>
          <w:ins w:id="15" w:author="Φλούδα Χριστίνα" w:date="2018-06-18T11:46:00Z"/>
          <w:rFonts w:eastAsia="Times New Roman"/>
          <w:szCs w:val="24"/>
          <w:lang w:eastAsia="en-US"/>
        </w:rPr>
      </w:pPr>
      <w:ins w:id="16" w:author="Φλούδα Χριστίνα" w:date="2018-06-18T11:46:00Z">
        <w:r w:rsidRPr="008C7D1C">
          <w:rPr>
            <w:rFonts w:eastAsia="Times New Roman"/>
            <w:szCs w:val="24"/>
            <w:lang w:eastAsia="en-US"/>
          </w:rPr>
          <w:t>Τετάρτη  13 Ιουνίου 2018</w:t>
        </w:r>
      </w:ins>
    </w:p>
    <w:p w14:paraId="1CC54BB5" w14:textId="77777777" w:rsidR="008C7D1C" w:rsidRPr="008C7D1C" w:rsidRDefault="008C7D1C" w:rsidP="008C7D1C">
      <w:pPr>
        <w:spacing w:after="0" w:line="360" w:lineRule="auto"/>
        <w:rPr>
          <w:ins w:id="17" w:author="Φλούδα Χριστίνα" w:date="2018-06-18T11:46:00Z"/>
          <w:rFonts w:eastAsia="Times New Roman"/>
          <w:szCs w:val="24"/>
          <w:lang w:eastAsia="en-US"/>
        </w:rPr>
      </w:pPr>
    </w:p>
    <w:p w14:paraId="57F60E7B" w14:textId="77777777" w:rsidR="008C7D1C" w:rsidRPr="008C7D1C" w:rsidRDefault="008C7D1C" w:rsidP="008C7D1C">
      <w:pPr>
        <w:spacing w:after="0" w:line="360" w:lineRule="auto"/>
        <w:rPr>
          <w:ins w:id="18" w:author="Φλούδα Χριστίνα" w:date="2018-06-18T11:46:00Z"/>
          <w:rFonts w:eastAsia="Times New Roman"/>
          <w:szCs w:val="24"/>
          <w:lang w:eastAsia="en-US"/>
        </w:rPr>
      </w:pPr>
      <w:ins w:id="19" w:author="Φλούδα Χριστίνα" w:date="2018-06-18T11:46:00Z">
        <w:r w:rsidRPr="008C7D1C">
          <w:rPr>
            <w:rFonts w:eastAsia="Times New Roman"/>
            <w:szCs w:val="24"/>
            <w:lang w:eastAsia="en-US"/>
          </w:rPr>
          <w:t>ΘΕΜΑΤΑ</w:t>
        </w:r>
      </w:ins>
    </w:p>
    <w:p w14:paraId="15967993" w14:textId="77777777" w:rsidR="008C7D1C" w:rsidRPr="008C7D1C" w:rsidRDefault="008C7D1C" w:rsidP="008C7D1C">
      <w:pPr>
        <w:spacing w:after="0" w:line="360" w:lineRule="auto"/>
        <w:rPr>
          <w:ins w:id="20" w:author="Φλούδα Χριστίνα" w:date="2018-06-18T11:46:00Z"/>
          <w:rFonts w:eastAsia="Times New Roman"/>
          <w:szCs w:val="24"/>
          <w:lang w:eastAsia="en-US"/>
        </w:rPr>
      </w:pPr>
      <w:ins w:id="21" w:author="Φλούδα Χριστίνα" w:date="2018-06-18T11:46:00Z">
        <w:r w:rsidRPr="008C7D1C">
          <w:rPr>
            <w:rFonts w:eastAsia="Times New Roman"/>
            <w:szCs w:val="24"/>
            <w:lang w:eastAsia="en-US"/>
          </w:rPr>
          <w:t xml:space="preserve"> </w:t>
        </w:r>
        <w:r w:rsidRPr="008C7D1C">
          <w:rPr>
            <w:rFonts w:eastAsia="Times New Roman"/>
            <w:szCs w:val="24"/>
            <w:lang w:eastAsia="en-US"/>
          </w:rPr>
          <w:br/>
          <w:t xml:space="preserve">Α. ΕΙΔΙΚΑ ΘΕΜΑΤΑ </w:t>
        </w:r>
        <w:r w:rsidRPr="008C7D1C">
          <w:rPr>
            <w:rFonts w:eastAsia="Times New Roman"/>
            <w:szCs w:val="24"/>
            <w:lang w:eastAsia="en-US"/>
          </w:rPr>
          <w:br/>
          <w:t xml:space="preserve">1. Επικύρωση Πρακτικών, σελ. </w:t>
        </w:r>
        <w:r w:rsidRPr="008C7D1C">
          <w:rPr>
            <w:rFonts w:eastAsia="Times New Roman"/>
            <w:szCs w:val="24"/>
            <w:lang w:eastAsia="en-US"/>
          </w:rPr>
          <w:br/>
          <w:t xml:space="preserve">2.  Άδεια απουσίας των Βουλευτών κ.κ. Ι. Κεφαλογιάννη και Ε. Φορτσάκη, σελ. </w:t>
        </w:r>
        <w:r w:rsidRPr="008C7D1C">
          <w:rPr>
            <w:rFonts w:eastAsia="Times New Roman"/>
            <w:szCs w:val="24"/>
            <w:lang w:eastAsia="en-US"/>
          </w:rPr>
          <w:br/>
          <w:t xml:space="preserve">3. Ανακοινώνεται ότι τη συνεδρίαση παρακολουθούν μαθητές από το 8ο Δημοτικό Σχολείο Γέρακα, το 7ο Δημοτικό Σχολείο Αθήνας, το Σχολείο Δεύτερης Ευκαιρίας της Πάτρας, το 22ο Δημοτικό Σχολείο Βόλου, το 1ο Δημοτικό Σχολείο Αμπελώνα Λάρισας, το 23ο Δημοτικό Σχολείο Λάρισας, Αμερικανοί φοιτητές από το Hellenic American University, μέλη από τον Σύλλογο Κερκυραίων Ηλιούπολης και  Όμορων δήμων "Οι Φαίακες", μαθητές από το Δημοτικό Σχολείο Νεολορούδας Θεσσαλονίκης, σελ. </w:t>
        </w:r>
        <w:r w:rsidRPr="008C7D1C">
          <w:rPr>
            <w:rFonts w:eastAsia="Times New Roman"/>
            <w:szCs w:val="24"/>
            <w:lang w:eastAsia="en-US"/>
          </w:rPr>
          <w:br/>
          <w:t xml:space="preserve">4. Επί διαδικαστικού θέματος, σελ. </w:t>
        </w:r>
        <w:r w:rsidRPr="008C7D1C">
          <w:rPr>
            <w:rFonts w:eastAsia="Times New Roman"/>
            <w:szCs w:val="24"/>
            <w:lang w:eastAsia="en-US"/>
          </w:rPr>
          <w:br/>
          <w:t xml:space="preserve">5. Επί προσωπικού θέματος, σελ. </w:t>
        </w:r>
        <w:r w:rsidRPr="008C7D1C">
          <w:rPr>
            <w:rFonts w:eastAsia="Times New Roman"/>
            <w:szCs w:val="24"/>
            <w:lang w:eastAsia="en-US"/>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12 Ιουνίου του 2018 ποινική δικογραφία που αφορά στον Αναπληρωτή Υπουργό Οικονομικών Γεώργιο Χουλιαράκη, σελ. </w:t>
        </w:r>
        <w:r w:rsidRPr="008C7D1C">
          <w:rPr>
            <w:rFonts w:eastAsia="Times New Roman"/>
            <w:szCs w:val="24"/>
            <w:lang w:eastAsia="en-US"/>
          </w:rPr>
          <w:br/>
          <w:t xml:space="preserve"> </w:t>
        </w:r>
        <w:r w:rsidRPr="008C7D1C">
          <w:rPr>
            <w:rFonts w:eastAsia="Times New Roman"/>
            <w:szCs w:val="24"/>
            <w:lang w:eastAsia="en-US"/>
          </w:rPr>
          <w:br/>
          <w:t xml:space="preserve">Β. ΝΟΜΟΘΕΤΙΚΗ ΕΡΓΑΣΙΑ </w:t>
        </w:r>
        <w:r w:rsidRPr="008C7D1C">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Οικονομικών: «Διατάξεις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2019-2022 και λοιπές διατάξεις», σελ. </w:t>
        </w:r>
        <w:r w:rsidRPr="008C7D1C">
          <w:rPr>
            <w:rFonts w:eastAsia="Times New Roman"/>
            <w:szCs w:val="24"/>
            <w:lang w:eastAsia="en-US"/>
          </w:rPr>
          <w:br/>
          <w:t xml:space="preserve">2. Αιτήσεις Αντισυνταγματικότητας που ετέθησαν από τους Βουλευτές κ.κ. Α. Λοβέρδο και Γ. Καρρά επί του σχεδίου νόμου του Υπουργείου Οικονομικών, σελ. </w:t>
        </w:r>
        <w:r w:rsidRPr="008C7D1C">
          <w:rPr>
            <w:rFonts w:eastAsia="Times New Roman"/>
            <w:szCs w:val="24"/>
            <w:lang w:eastAsia="en-US"/>
          </w:rPr>
          <w:br/>
          <w:t xml:space="preserve">3. Συζήτηση και ψήφιση επί των ενστάσεων αντισυνταγματικότητας, σελ. </w:t>
        </w:r>
        <w:r w:rsidRPr="008C7D1C">
          <w:rPr>
            <w:rFonts w:eastAsia="Times New Roman"/>
            <w:szCs w:val="24"/>
            <w:lang w:eastAsia="en-US"/>
          </w:rPr>
          <w:br/>
          <w:t>4. Κατάθεση Εκθέσεων Διαρκών Επιτροπών:</w:t>
        </w:r>
      </w:ins>
    </w:p>
    <w:p w14:paraId="48C2BDAA" w14:textId="77777777" w:rsidR="008C7D1C" w:rsidRPr="008C7D1C" w:rsidRDefault="008C7D1C" w:rsidP="008C7D1C">
      <w:pPr>
        <w:spacing w:after="0" w:line="360" w:lineRule="auto"/>
        <w:rPr>
          <w:ins w:id="22" w:author="Φλούδα Χριστίνα" w:date="2018-06-18T11:46:00Z"/>
          <w:rFonts w:eastAsia="Times New Roman"/>
          <w:szCs w:val="24"/>
          <w:lang w:eastAsia="en-US"/>
        </w:rPr>
      </w:pPr>
      <w:ins w:id="23" w:author="Φλούδα Χριστίνα" w:date="2018-06-18T11:46:00Z">
        <w:r w:rsidRPr="008C7D1C">
          <w:rPr>
            <w:rFonts w:eastAsia="Times New Roman"/>
            <w:szCs w:val="24"/>
            <w:lang w:eastAsia="en-US"/>
          </w:rPr>
          <w:t xml:space="preserve">Οι Διαρκείς Επιτροπές Οικονομικών Υποθέσεων, Παραγωγής και Εμπορίου, Κοινωνικών Υποθέσεων και Δημόσιας Διοίκησης, Δημόσιας Τάξης και Δικαιοσύνης, καταθέτουν την έκθεσή τους στο σχέδιο νόμου του Υπουργείου Οικονομικών: «Διατάξεις για την ολοκλήρωση της Συμφωνίας Δημοσιονομικών Στόχων και Διαρθρωτικών Μεταρρυθμίσεως - Μεσοπρόθεσμο Πλαίσιο Δημοσιονομικής Στρατηγικής 2019-2022 και λοιπές διατάξεις», σελ. </w:t>
        </w:r>
        <w:r w:rsidRPr="008C7D1C">
          <w:rPr>
            <w:rFonts w:eastAsia="Times New Roman"/>
            <w:szCs w:val="24"/>
            <w:lang w:eastAsia="en-US"/>
          </w:rPr>
          <w:br/>
          <w:t>5. Κατάθεση σχεδίων νόμων:</w:t>
        </w:r>
        <w:r w:rsidRPr="008C7D1C">
          <w:rPr>
            <w:rFonts w:eastAsia="Times New Roman"/>
            <w:szCs w:val="24"/>
            <w:lang w:eastAsia="en-US"/>
          </w:rPr>
          <w:br/>
          <w:t xml:space="preserve">    α) Οι Υπουργοί Παιδείας,  Έρευνας και Θρησκευμάτων, Εξωτερικών, Οικονομικών, Πολιτισμού και Αθλητισμού και οι Υφυπουργοί Παιδείας,  Έρευνας και Θρησκευμάτων και Εξωτερικών κατέθεσαν σήμερα, 13-6-2018, σχέδιο νόμου: «Κύρωση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Ελληνογερμανικού Ιδρύματος Νεολαίας, σελ. </w:t>
        </w:r>
        <w:r w:rsidRPr="008C7D1C">
          <w:rPr>
            <w:rFonts w:eastAsia="Times New Roman"/>
            <w:szCs w:val="24"/>
            <w:lang w:eastAsia="en-US"/>
          </w:rPr>
          <w:br/>
          <w:t xml:space="preserve">    β) Οι Υπουργοί Εθνικής  Άμυνας, Εξωτερικών, Δικαιοσύνης, Διαφάνειας και Ανθρωπίνων δικαιωμάτων και Οικονομικών κατέθεσαν σήμερα, στις 13-6-2018, τα εξής σχέδια νόμου:</w:t>
        </w:r>
        <w:r w:rsidRPr="008C7D1C">
          <w:rPr>
            <w:rFonts w:eastAsia="Times New Roman"/>
            <w:szCs w:val="24"/>
            <w:lang w:eastAsia="en-US"/>
          </w:rPr>
          <w:br/>
          <w:t xml:space="preserve">        i. «Κύρωση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στη SIAF Σχηματισμό Μάχης, με τη Συμμετοχή της Ελληνικής Δημοκρατίας και της Δημοκρατίας της Πορτογαλίας.», σελ. </w:t>
        </w:r>
        <w:r w:rsidRPr="008C7D1C">
          <w:rPr>
            <w:rFonts w:eastAsia="Times New Roman"/>
            <w:szCs w:val="24"/>
            <w:lang w:eastAsia="en-US"/>
          </w:rPr>
          <w:br/>
          <w:t xml:space="preserve">        ii. «Κύρωση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Πυρομαχικά Ακριβείας Αέρος - Εδάφους καθώς και της επιγενόμενης 1ης Τροποποίησης αυτού.», σελ. </w:t>
        </w:r>
        <w:r w:rsidRPr="008C7D1C">
          <w:rPr>
            <w:rFonts w:eastAsia="Times New Roman"/>
            <w:szCs w:val="24"/>
            <w:lang w:eastAsia="en-US"/>
          </w:rPr>
          <w:br/>
          <w:t xml:space="preserve"> </w:t>
        </w:r>
        <w:r w:rsidRPr="008C7D1C">
          <w:rPr>
            <w:rFonts w:eastAsia="Times New Roman"/>
            <w:szCs w:val="24"/>
            <w:lang w:eastAsia="en-US"/>
          </w:rPr>
          <w:br/>
          <w:t>ΠΡΟΕΔΡΕΥΟΝΤΕΣ</w:t>
        </w:r>
      </w:ins>
    </w:p>
    <w:p w14:paraId="71F3049D" w14:textId="77777777" w:rsidR="008C7D1C" w:rsidRPr="008C7D1C" w:rsidRDefault="008C7D1C" w:rsidP="008C7D1C">
      <w:pPr>
        <w:spacing w:after="0" w:line="360" w:lineRule="auto"/>
        <w:rPr>
          <w:ins w:id="24" w:author="Φλούδα Χριστίνα" w:date="2018-06-18T11:46:00Z"/>
          <w:rFonts w:eastAsia="Times New Roman"/>
          <w:szCs w:val="24"/>
          <w:lang w:eastAsia="en-US"/>
        </w:rPr>
      </w:pPr>
      <w:ins w:id="25" w:author="Φλούδα Χριστίνα" w:date="2018-06-18T11:46:00Z">
        <w:r w:rsidRPr="008C7D1C">
          <w:rPr>
            <w:rFonts w:eastAsia="Times New Roman"/>
            <w:szCs w:val="24"/>
            <w:lang w:eastAsia="en-US"/>
          </w:rPr>
          <w:t>ΒΑΡΕΜΕΝΟΣ Γ. , σελ.</w:t>
        </w:r>
        <w:r w:rsidRPr="008C7D1C">
          <w:rPr>
            <w:rFonts w:eastAsia="Times New Roman"/>
            <w:szCs w:val="24"/>
            <w:lang w:eastAsia="en-US"/>
          </w:rPr>
          <w:br/>
          <w:t>ΓΕΩΡΓΙΑΔΗΣ Μ. , σελ.</w:t>
        </w:r>
        <w:r w:rsidRPr="008C7D1C">
          <w:rPr>
            <w:rFonts w:eastAsia="Times New Roman"/>
            <w:szCs w:val="24"/>
            <w:lang w:eastAsia="en-US"/>
          </w:rPr>
          <w:br/>
          <w:t>ΚΑΚΛΑΜΑΝΗΣ Ν. , σελ.</w:t>
        </w:r>
        <w:r w:rsidRPr="008C7D1C">
          <w:rPr>
            <w:rFonts w:eastAsia="Times New Roman"/>
            <w:szCs w:val="24"/>
            <w:lang w:eastAsia="en-US"/>
          </w:rPr>
          <w:br/>
          <w:t>ΚΡΕΜΑΣΤΙΝΟΣ Δ. , σελ.</w:t>
        </w:r>
        <w:r w:rsidRPr="008C7D1C">
          <w:rPr>
            <w:rFonts w:eastAsia="Times New Roman"/>
            <w:szCs w:val="24"/>
            <w:lang w:eastAsia="en-US"/>
          </w:rPr>
          <w:br/>
          <w:t>ΛΥΚΟΥΔΗΣ Σ. , σελ.</w:t>
        </w:r>
        <w:r w:rsidRPr="008C7D1C">
          <w:rPr>
            <w:rFonts w:eastAsia="Times New Roman"/>
            <w:szCs w:val="24"/>
            <w:lang w:eastAsia="en-US"/>
          </w:rPr>
          <w:br/>
          <w:t>ΧΡΙΣΤΟΔΟΥΛΟΠΟΥΛΟΥ Α. , σελ.</w:t>
        </w:r>
        <w:r w:rsidRPr="008C7D1C">
          <w:rPr>
            <w:rFonts w:eastAsia="Times New Roman"/>
            <w:szCs w:val="24"/>
            <w:lang w:eastAsia="en-US"/>
          </w:rPr>
          <w:br/>
        </w:r>
      </w:ins>
    </w:p>
    <w:p w14:paraId="1304DD6B" w14:textId="77777777" w:rsidR="008C7D1C" w:rsidRPr="008C7D1C" w:rsidRDefault="008C7D1C" w:rsidP="008C7D1C">
      <w:pPr>
        <w:spacing w:after="0" w:line="360" w:lineRule="auto"/>
        <w:rPr>
          <w:ins w:id="26" w:author="Φλούδα Χριστίνα" w:date="2018-06-18T11:46:00Z"/>
          <w:rFonts w:eastAsia="Times New Roman"/>
          <w:szCs w:val="24"/>
          <w:lang w:eastAsia="en-US"/>
        </w:rPr>
      </w:pPr>
    </w:p>
    <w:p w14:paraId="3CAF1861" w14:textId="77777777" w:rsidR="008C7D1C" w:rsidRPr="008C7D1C" w:rsidRDefault="008C7D1C" w:rsidP="008C7D1C">
      <w:pPr>
        <w:spacing w:after="0" w:line="360" w:lineRule="auto"/>
        <w:rPr>
          <w:ins w:id="27" w:author="Φλούδα Χριστίνα" w:date="2018-06-18T11:46:00Z"/>
          <w:rFonts w:eastAsia="Times New Roman"/>
          <w:szCs w:val="24"/>
          <w:lang w:eastAsia="en-US"/>
        </w:rPr>
      </w:pPr>
    </w:p>
    <w:p w14:paraId="24471828" w14:textId="77777777" w:rsidR="008C7D1C" w:rsidRPr="008C7D1C" w:rsidRDefault="008C7D1C" w:rsidP="008C7D1C">
      <w:pPr>
        <w:spacing w:after="0" w:line="360" w:lineRule="auto"/>
        <w:rPr>
          <w:ins w:id="28" w:author="Φλούδα Χριστίνα" w:date="2018-06-18T11:46:00Z"/>
          <w:rFonts w:eastAsia="Times New Roman"/>
          <w:szCs w:val="24"/>
          <w:lang w:eastAsia="en-US"/>
        </w:rPr>
      </w:pPr>
      <w:ins w:id="29" w:author="Φλούδα Χριστίνα" w:date="2018-06-18T11:46:00Z">
        <w:r w:rsidRPr="008C7D1C">
          <w:rPr>
            <w:rFonts w:eastAsia="Times New Roman"/>
            <w:szCs w:val="24"/>
            <w:lang w:eastAsia="en-US"/>
          </w:rPr>
          <w:t>ΟΜΙΛΗΤΕΣ</w:t>
        </w:r>
      </w:ins>
    </w:p>
    <w:p w14:paraId="6702DC20" w14:textId="567684FB" w:rsidR="008C7D1C" w:rsidRDefault="008C7D1C" w:rsidP="008C7D1C">
      <w:pPr>
        <w:spacing w:line="600" w:lineRule="auto"/>
        <w:ind w:firstLine="720"/>
        <w:contextualSpacing/>
        <w:jc w:val="center"/>
        <w:rPr>
          <w:ins w:id="30" w:author="Φλούδα Χριστίνα" w:date="2018-06-18T11:46:00Z"/>
          <w:rFonts w:eastAsia="Times New Roman"/>
          <w:szCs w:val="24"/>
        </w:rPr>
      </w:pPr>
      <w:ins w:id="31" w:author="Φλούδα Χριστίνα" w:date="2018-06-18T11:46:00Z">
        <w:r w:rsidRPr="008C7D1C">
          <w:rPr>
            <w:rFonts w:eastAsia="Times New Roman"/>
            <w:szCs w:val="24"/>
            <w:lang w:eastAsia="en-US"/>
          </w:rPr>
          <w:br/>
          <w:t>Α. Επί διαδικαστικού θέματος:</w:t>
        </w:r>
        <w:r w:rsidRPr="008C7D1C">
          <w:rPr>
            <w:rFonts w:eastAsia="Times New Roman"/>
            <w:szCs w:val="24"/>
            <w:lang w:eastAsia="en-US"/>
          </w:rPr>
          <w:br/>
          <w:t>ΑΝΤΩΝΙΟΥ Χ. , σελ.</w:t>
        </w:r>
        <w:r w:rsidRPr="008C7D1C">
          <w:rPr>
            <w:rFonts w:eastAsia="Times New Roman"/>
            <w:szCs w:val="24"/>
            <w:lang w:eastAsia="en-US"/>
          </w:rPr>
          <w:br/>
          <w:t>ΒΑΡΕΜΕΝΟΣ Γ. , σελ.</w:t>
        </w:r>
        <w:r w:rsidRPr="008C7D1C">
          <w:rPr>
            <w:rFonts w:eastAsia="Times New Roman"/>
            <w:szCs w:val="24"/>
            <w:lang w:eastAsia="en-US"/>
          </w:rPr>
          <w:br/>
          <w:t>ΒΕΝΙΖΕΛΟΣ Ε. , σελ.</w:t>
        </w:r>
        <w:r w:rsidRPr="008C7D1C">
          <w:rPr>
            <w:rFonts w:eastAsia="Times New Roman"/>
            <w:szCs w:val="24"/>
            <w:lang w:eastAsia="en-US"/>
          </w:rPr>
          <w:br/>
          <w:t>ΒΟΡΙΔΗΣ Μ. , σελ.</w:t>
        </w:r>
        <w:r w:rsidRPr="008C7D1C">
          <w:rPr>
            <w:rFonts w:eastAsia="Times New Roman"/>
            <w:szCs w:val="24"/>
            <w:lang w:eastAsia="en-US"/>
          </w:rPr>
          <w:br/>
          <w:t>ΓΕΩΡΓΙΑΔΗΣ Μ. , σελ.</w:t>
        </w:r>
        <w:r w:rsidRPr="008C7D1C">
          <w:rPr>
            <w:rFonts w:eastAsia="Times New Roman"/>
            <w:szCs w:val="24"/>
            <w:lang w:eastAsia="en-US"/>
          </w:rPr>
          <w:br/>
          <w:t>ΔΕΝΔΙΑΣ Ν. , σελ.</w:t>
        </w:r>
        <w:r w:rsidRPr="008C7D1C">
          <w:rPr>
            <w:rFonts w:eastAsia="Times New Roman"/>
            <w:szCs w:val="24"/>
            <w:lang w:eastAsia="en-US"/>
          </w:rPr>
          <w:br/>
          <w:t>ΔΡΑΓΑΣΑΚΗΣ Ι. , σελ.</w:t>
        </w:r>
        <w:r w:rsidRPr="008C7D1C">
          <w:rPr>
            <w:rFonts w:eastAsia="Times New Roman"/>
            <w:szCs w:val="24"/>
            <w:lang w:eastAsia="en-US"/>
          </w:rPr>
          <w:br/>
          <w:t>ΚΑΚΛΑΜΑΝΗΣ Ν. , σελ.</w:t>
        </w:r>
        <w:r w:rsidRPr="008C7D1C">
          <w:rPr>
            <w:rFonts w:eastAsia="Times New Roman"/>
            <w:szCs w:val="24"/>
            <w:lang w:eastAsia="en-US"/>
          </w:rPr>
          <w:br/>
          <w:t>ΚΑΡΑΓΙΑΝΝΙΔΗΣ Χ. , σελ.</w:t>
        </w:r>
        <w:r w:rsidRPr="008C7D1C">
          <w:rPr>
            <w:rFonts w:eastAsia="Times New Roman"/>
            <w:szCs w:val="24"/>
            <w:lang w:eastAsia="en-US"/>
          </w:rPr>
          <w:br/>
          <w:t>ΚΑΡΑΣΑΡΛΙΔΟΥ Ε. , σελ.</w:t>
        </w:r>
        <w:r w:rsidRPr="008C7D1C">
          <w:rPr>
            <w:rFonts w:eastAsia="Times New Roman"/>
            <w:szCs w:val="24"/>
            <w:lang w:eastAsia="en-US"/>
          </w:rPr>
          <w:br/>
          <w:t>ΚΑΡΡΑΣ Γ. , σελ.</w:t>
        </w:r>
        <w:r w:rsidRPr="008C7D1C">
          <w:rPr>
            <w:rFonts w:eastAsia="Times New Roman"/>
            <w:szCs w:val="24"/>
            <w:lang w:eastAsia="en-US"/>
          </w:rPr>
          <w:br/>
          <w:t>ΚΟΥΤΣΟΥΚΟΣ Γ. , σελ.</w:t>
        </w:r>
        <w:r w:rsidRPr="008C7D1C">
          <w:rPr>
            <w:rFonts w:eastAsia="Times New Roman"/>
            <w:szCs w:val="24"/>
            <w:lang w:eastAsia="en-US"/>
          </w:rPr>
          <w:br/>
          <w:t>ΚΟΥΤΣΟΥΜΠΑΣ Δ. , σελ.</w:t>
        </w:r>
        <w:r w:rsidRPr="008C7D1C">
          <w:rPr>
            <w:rFonts w:eastAsia="Times New Roman"/>
            <w:szCs w:val="24"/>
            <w:lang w:eastAsia="en-US"/>
          </w:rPr>
          <w:br/>
          <w:t>ΚΡΕΜΑΣΤΙΝΟΣ Δ. , σελ.</w:t>
        </w:r>
        <w:r w:rsidRPr="008C7D1C">
          <w:rPr>
            <w:rFonts w:eastAsia="Times New Roman"/>
            <w:szCs w:val="24"/>
            <w:lang w:eastAsia="en-US"/>
          </w:rPr>
          <w:br/>
          <w:t>ΛΑΓΟΣ Ι. , σελ.</w:t>
        </w:r>
        <w:r w:rsidRPr="008C7D1C">
          <w:rPr>
            <w:rFonts w:eastAsia="Times New Roman"/>
            <w:szCs w:val="24"/>
            <w:lang w:eastAsia="en-US"/>
          </w:rPr>
          <w:br/>
          <w:t>ΛΟΒΕΡΔΟΣ Α. , σελ.</w:t>
        </w:r>
        <w:r w:rsidRPr="008C7D1C">
          <w:rPr>
            <w:rFonts w:eastAsia="Times New Roman"/>
            <w:szCs w:val="24"/>
            <w:lang w:eastAsia="en-US"/>
          </w:rPr>
          <w:br/>
          <w:t>ΛΥΚΟΥΔΗΣ Σ. , σελ.</w:t>
        </w:r>
        <w:r w:rsidRPr="008C7D1C">
          <w:rPr>
            <w:rFonts w:eastAsia="Times New Roman"/>
            <w:szCs w:val="24"/>
            <w:lang w:eastAsia="en-US"/>
          </w:rPr>
          <w:br/>
          <w:t>ΜΑΝΤΑΣ Χ. , σελ.</w:t>
        </w:r>
        <w:r w:rsidRPr="008C7D1C">
          <w:rPr>
            <w:rFonts w:eastAsia="Times New Roman"/>
            <w:szCs w:val="24"/>
            <w:lang w:eastAsia="en-US"/>
          </w:rPr>
          <w:br/>
          <w:t>ΜΠΑΚΟΓΙΑΝΝΗ Θ. , σελ.</w:t>
        </w:r>
        <w:r w:rsidRPr="008C7D1C">
          <w:rPr>
            <w:rFonts w:eastAsia="Times New Roman"/>
            <w:szCs w:val="24"/>
            <w:lang w:eastAsia="en-US"/>
          </w:rPr>
          <w:br/>
          <w:t>ΜΠΑΡΚΑΣ Κ. , σελ.</w:t>
        </w:r>
        <w:r w:rsidRPr="008C7D1C">
          <w:rPr>
            <w:rFonts w:eastAsia="Times New Roman"/>
            <w:szCs w:val="24"/>
            <w:lang w:eastAsia="en-US"/>
          </w:rPr>
          <w:br/>
          <w:t>ΠΑΠΑΧΡΙΣΤΟΠΟΥΛΟΣ Α. , σελ.</w:t>
        </w:r>
        <w:r w:rsidRPr="008C7D1C">
          <w:rPr>
            <w:rFonts w:eastAsia="Times New Roman"/>
            <w:szCs w:val="24"/>
            <w:lang w:eastAsia="en-US"/>
          </w:rPr>
          <w:br/>
          <w:t>ΠΑΦΙΛΗΣ Α. , σελ.</w:t>
        </w:r>
        <w:r w:rsidRPr="008C7D1C">
          <w:rPr>
            <w:rFonts w:eastAsia="Times New Roman"/>
            <w:szCs w:val="24"/>
            <w:lang w:eastAsia="en-US"/>
          </w:rPr>
          <w:br/>
          <w:t>ΣΚΡΕΚΑΣ Κ. , σελ.</w:t>
        </w:r>
        <w:r w:rsidRPr="008C7D1C">
          <w:rPr>
            <w:rFonts w:eastAsia="Times New Roman"/>
            <w:szCs w:val="24"/>
            <w:lang w:eastAsia="en-US"/>
          </w:rPr>
          <w:br/>
          <w:t>ΣΤΑΪΚΟΥΡΑΣ Χ. , σελ.</w:t>
        </w:r>
        <w:r w:rsidRPr="008C7D1C">
          <w:rPr>
            <w:rFonts w:eastAsia="Times New Roman"/>
            <w:szCs w:val="24"/>
            <w:lang w:eastAsia="en-US"/>
          </w:rPr>
          <w:br/>
          <w:t>ΤΡΑΓΑΚΗΣ Ι. , σελ.</w:t>
        </w:r>
        <w:r w:rsidRPr="008C7D1C">
          <w:rPr>
            <w:rFonts w:eastAsia="Times New Roman"/>
            <w:szCs w:val="24"/>
            <w:lang w:eastAsia="en-US"/>
          </w:rPr>
          <w:br/>
          <w:t>ΤΣΑΚΑΛΩΤΟΣ Ε. , σελ.</w:t>
        </w:r>
        <w:r w:rsidRPr="008C7D1C">
          <w:rPr>
            <w:rFonts w:eastAsia="Times New Roman"/>
            <w:szCs w:val="24"/>
            <w:lang w:eastAsia="en-US"/>
          </w:rPr>
          <w:br/>
          <w:t>ΦΑΜΕΛΛΟΣ Σ. , σελ.</w:t>
        </w:r>
        <w:r w:rsidRPr="008C7D1C">
          <w:rPr>
            <w:rFonts w:eastAsia="Times New Roman"/>
            <w:szCs w:val="24"/>
            <w:lang w:eastAsia="en-US"/>
          </w:rPr>
          <w:br/>
          <w:t>ΦΙΛΗΣ Ν. , σελ.</w:t>
        </w:r>
        <w:r w:rsidRPr="008C7D1C">
          <w:rPr>
            <w:rFonts w:eastAsia="Times New Roman"/>
            <w:szCs w:val="24"/>
            <w:lang w:eastAsia="en-US"/>
          </w:rPr>
          <w:br/>
          <w:t>ΦΩΤΙΟΥ Θ. , σελ.</w:t>
        </w:r>
        <w:r w:rsidRPr="008C7D1C">
          <w:rPr>
            <w:rFonts w:eastAsia="Times New Roman"/>
            <w:szCs w:val="24"/>
            <w:lang w:eastAsia="en-US"/>
          </w:rPr>
          <w:br/>
          <w:t>ΧΑΡΑΚΟΠΟΥΛΟΣ Μ. , σελ.</w:t>
        </w:r>
        <w:r w:rsidRPr="008C7D1C">
          <w:rPr>
            <w:rFonts w:eastAsia="Times New Roman"/>
            <w:szCs w:val="24"/>
            <w:lang w:eastAsia="en-US"/>
          </w:rPr>
          <w:br/>
          <w:t>ΧΡΙΣΤΟΔΟΥΛΟΠΟΥΛΟΥ Α. , σελ.</w:t>
        </w:r>
        <w:r w:rsidRPr="008C7D1C">
          <w:rPr>
            <w:rFonts w:eastAsia="Times New Roman"/>
            <w:szCs w:val="24"/>
            <w:lang w:eastAsia="en-US"/>
          </w:rPr>
          <w:br/>
        </w:r>
        <w:r w:rsidRPr="008C7D1C">
          <w:rPr>
            <w:rFonts w:eastAsia="Times New Roman"/>
            <w:szCs w:val="24"/>
            <w:lang w:eastAsia="en-US"/>
          </w:rPr>
          <w:br/>
          <w:t>Β. Επί προσωπικού θέματος:</w:t>
        </w:r>
        <w:r w:rsidRPr="008C7D1C">
          <w:rPr>
            <w:rFonts w:eastAsia="Times New Roman"/>
            <w:szCs w:val="24"/>
            <w:lang w:eastAsia="en-US"/>
          </w:rPr>
          <w:br/>
          <w:t>ΓΕΩΡΓΙΑΔΗΣ Μ. , σελ.</w:t>
        </w:r>
        <w:r w:rsidRPr="008C7D1C">
          <w:rPr>
            <w:rFonts w:eastAsia="Times New Roman"/>
            <w:szCs w:val="24"/>
            <w:lang w:eastAsia="en-US"/>
          </w:rPr>
          <w:br/>
          <w:t>ΣΤΑΘΑΚΗΣ Γ. , σελ.</w:t>
        </w:r>
        <w:r w:rsidRPr="008C7D1C">
          <w:rPr>
            <w:rFonts w:eastAsia="Times New Roman"/>
            <w:szCs w:val="24"/>
            <w:lang w:eastAsia="en-US"/>
          </w:rPr>
          <w:br/>
          <w:t>ΤΖΑΒΑΡΑΣ Κ. , σελ.</w:t>
        </w:r>
        <w:r w:rsidRPr="008C7D1C">
          <w:rPr>
            <w:rFonts w:eastAsia="Times New Roman"/>
            <w:szCs w:val="24"/>
            <w:lang w:eastAsia="en-US"/>
          </w:rPr>
          <w:br/>
        </w:r>
        <w:r w:rsidRPr="008C7D1C">
          <w:rPr>
            <w:rFonts w:eastAsia="Times New Roman"/>
            <w:szCs w:val="24"/>
            <w:lang w:eastAsia="en-US"/>
          </w:rPr>
          <w:br/>
          <w:t>Γ. Επί του σχεδίου νόμου του Υπουργείου Οικονομικών:</w:t>
        </w:r>
        <w:r w:rsidRPr="008C7D1C">
          <w:rPr>
            <w:rFonts w:eastAsia="Times New Roman"/>
            <w:szCs w:val="24"/>
            <w:lang w:eastAsia="en-US"/>
          </w:rPr>
          <w:br/>
          <w:t>ΑΪΒΑΤΙΔΗΣ Ι. , σελ.</w:t>
        </w:r>
        <w:r w:rsidRPr="008C7D1C">
          <w:rPr>
            <w:rFonts w:eastAsia="Times New Roman"/>
            <w:szCs w:val="24"/>
            <w:lang w:eastAsia="en-US"/>
          </w:rPr>
          <w:br/>
          <w:t>ΑΜΥΡΑΣ Γ. , σελ.</w:t>
        </w:r>
        <w:r w:rsidRPr="008C7D1C">
          <w:rPr>
            <w:rFonts w:eastAsia="Times New Roman"/>
            <w:szCs w:val="24"/>
            <w:lang w:eastAsia="en-US"/>
          </w:rPr>
          <w:br/>
          <w:t>ΑΝΑΓΝΩΣΤΟΠΟΥΛΟΥ Α. , σελ.</w:t>
        </w:r>
        <w:r w:rsidRPr="008C7D1C">
          <w:rPr>
            <w:rFonts w:eastAsia="Times New Roman"/>
            <w:szCs w:val="24"/>
            <w:lang w:eastAsia="en-US"/>
          </w:rPr>
          <w:br/>
          <w:t>ΑΝΤΩΝΙΟΥ Μ. , σελ.</w:t>
        </w:r>
        <w:r w:rsidRPr="008C7D1C">
          <w:rPr>
            <w:rFonts w:eastAsia="Times New Roman"/>
            <w:szCs w:val="24"/>
            <w:lang w:eastAsia="en-US"/>
          </w:rPr>
          <w:br/>
          <w:t>ΑΡΑΜΠΑΤΖΗ Φ. , σελ.</w:t>
        </w:r>
        <w:r w:rsidRPr="008C7D1C">
          <w:rPr>
            <w:rFonts w:eastAsia="Times New Roman"/>
            <w:szCs w:val="24"/>
            <w:lang w:eastAsia="en-US"/>
          </w:rPr>
          <w:br/>
          <w:t>ΒΑΡΕΜΕΝΟΣ Γ. , σελ.</w:t>
        </w:r>
        <w:r w:rsidRPr="008C7D1C">
          <w:rPr>
            <w:rFonts w:eastAsia="Times New Roman"/>
            <w:szCs w:val="24"/>
            <w:lang w:eastAsia="en-US"/>
          </w:rPr>
          <w:br/>
          <w:t>ΒΕΝΙΖΕΛΟΣ Ε. , σελ.</w:t>
        </w:r>
        <w:r w:rsidRPr="008C7D1C">
          <w:rPr>
            <w:rFonts w:eastAsia="Times New Roman"/>
            <w:szCs w:val="24"/>
            <w:lang w:eastAsia="en-US"/>
          </w:rPr>
          <w:br/>
          <w:t>ΒΛΑΧΟΣ Γ. , σελ.</w:t>
        </w:r>
        <w:r w:rsidRPr="008C7D1C">
          <w:rPr>
            <w:rFonts w:eastAsia="Times New Roman"/>
            <w:szCs w:val="24"/>
            <w:lang w:eastAsia="en-US"/>
          </w:rPr>
          <w:br/>
          <w:t>ΒΟΡΙΔΗΣ Μ. , σελ.</w:t>
        </w:r>
        <w:r w:rsidRPr="008C7D1C">
          <w:rPr>
            <w:rFonts w:eastAsia="Times New Roman"/>
            <w:szCs w:val="24"/>
            <w:lang w:eastAsia="en-US"/>
          </w:rPr>
          <w:br/>
          <w:t>ΒΟΥΛΤΕΨΗ Σ. , σελ.</w:t>
        </w:r>
        <w:r w:rsidRPr="008C7D1C">
          <w:rPr>
            <w:rFonts w:eastAsia="Times New Roman"/>
            <w:szCs w:val="24"/>
            <w:lang w:eastAsia="en-US"/>
          </w:rPr>
          <w:br/>
          <w:t>ΒΟΥΤΣΗΣ Ν. , σελ.</w:t>
        </w:r>
        <w:r w:rsidRPr="008C7D1C">
          <w:rPr>
            <w:rFonts w:eastAsia="Times New Roman"/>
            <w:szCs w:val="24"/>
            <w:lang w:eastAsia="en-US"/>
          </w:rPr>
          <w:br/>
          <w:t>ΓΕΩΡΓΑΝΤΑΣ Γ. , σελ.</w:t>
        </w:r>
        <w:r w:rsidRPr="008C7D1C">
          <w:rPr>
            <w:rFonts w:eastAsia="Times New Roman"/>
            <w:szCs w:val="24"/>
            <w:lang w:eastAsia="en-US"/>
          </w:rPr>
          <w:br/>
          <w:t>ΓΕΩΡΓΙΑΔΗΣ Μ. , σελ.</w:t>
        </w:r>
        <w:r w:rsidRPr="008C7D1C">
          <w:rPr>
            <w:rFonts w:eastAsia="Times New Roman"/>
            <w:szCs w:val="24"/>
            <w:lang w:eastAsia="en-US"/>
          </w:rPr>
          <w:br/>
          <w:t>ΓΙΟΓΙΑΚΑΣ Β. , σελ.</w:t>
        </w:r>
        <w:r w:rsidRPr="008C7D1C">
          <w:rPr>
            <w:rFonts w:eastAsia="Times New Roman"/>
            <w:szCs w:val="24"/>
            <w:lang w:eastAsia="en-US"/>
          </w:rPr>
          <w:br/>
          <w:t>ΓΚΙΟΛΑΣ Ι. , σελ.</w:t>
        </w:r>
        <w:r w:rsidRPr="008C7D1C">
          <w:rPr>
            <w:rFonts w:eastAsia="Times New Roman"/>
            <w:szCs w:val="24"/>
            <w:lang w:eastAsia="en-US"/>
          </w:rPr>
          <w:br/>
          <w:t>ΓΚΙΟΥΛΕΚΑΣ Κ. , σελ.</w:t>
        </w:r>
        <w:r w:rsidRPr="008C7D1C">
          <w:rPr>
            <w:rFonts w:eastAsia="Times New Roman"/>
            <w:szCs w:val="24"/>
            <w:lang w:eastAsia="en-US"/>
          </w:rPr>
          <w:br/>
          <w:t>ΓΡΕΓΟΣ Α. , σελ.</w:t>
        </w:r>
        <w:r w:rsidRPr="008C7D1C">
          <w:rPr>
            <w:rFonts w:eastAsia="Times New Roman"/>
            <w:szCs w:val="24"/>
            <w:lang w:eastAsia="en-US"/>
          </w:rPr>
          <w:br/>
          <w:t>ΔΕΝΔΙΑΣ Ν. , σελ.</w:t>
        </w:r>
        <w:r w:rsidRPr="008C7D1C">
          <w:rPr>
            <w:rFonts w:eastAsia="Times New Roman"/>
            <w:szCs w:val="24"/>
            <w:lang w:eastAsia="en-US"/>
          </w:rPr>
          <w:br/>
          <w:t>ΔΗΜΑΡΑΣ Γ. , σελ.</w:t>
        </w:r>
        <w:r w:rsidRPr="008C7D1C">
          <w:rPr>
            <w:rFonts w:eastAsia="Times New Roman"/>
            <w:szCs w:val="24"/>
            <w:lang w:eastAsia="en-US"/>
          </w:rPr>
          <w:br/>
          <w:t>ΔΗΜΟΣΧΑΚΗΣ Α. , σελ.</w:t>
        </w:r>
        <w:r w:rsidRPr="008C7D1C">
          <w:rPr>
            <w:rFonts w:eastAsia="Times New Roman"/>
            <w:szCs w:val="24"/>
            <w:lang w:eastAsia="en-US"/>
          </w:rPr>
          <w:br/>
          <w:t>ΔΡΑΓΑΣΑΚΗΣ Ι. , σελ.</w:t>
        </w:r>
        <w:r w:rsidRPr="008C7D1C">
          <w:rPr>
            <w:rFonts w:eastAsia="Times New Roman"/>
            <w:szCs w:val="24"/>
            <w:lang w:eastAsia="en-US"/>
          </w:rPr>
          <w:br/>
          <w:t>ΗΓΟΥΜΕΝΙΔΗΣ Ν. , σελ.</w:t>
        </w:r>
        <w:r w:rsidRPr="008C7D1C">
          <w:rPr>
            <w:rFonts w:eastAsia="Times New Roman"/>
            <w:szCs w:val="24"/>
            <w:lang w:eastAsia="en-US"/>
          </w:rPr>
          <w:br/>
          <w:t>ΘΕΟΦΥΛΑΚΤΟΣ Ι. , σελ.</w:t>
        </w:r>
        <w:r w:rsidRPr="008C7D1C">
          <w:rPr>
            <w:rFonts w:eastAsia="Times New Roman"/>
            <w:szCs w:val="24"/>
            <w:lang w:eastAsia="en-US"/>
          </w:rPr>
          <w:br/>
          <w:t>ΘΕΟΧΑΡΗΣ Θ. , σελ.</w:t>
        </w:r>
        <w:r w:rsidRPr="008C7D1C">
          <w:rPr>
            <w:rFonts w:eastAsia="Times New Roman"/>
            <w:szCs w:val="24"/>
            <w:lang w:eastAsia="en-US"/>
          </w:rPr>
          <w:br/>
          <w:t>ΚΑΒΒΑΔΑΣ Α. , σελ.</w:t>
        </w:r>
        <w:r w:rsidRPr="008C7D1C">
          <w:rPr>
            <w:rFonts w:eastAsia="Times New Roman"/>
            <w:szCs w:val="24"/>
            <w:lang w:eastAsia="en-US"/>
          </w:rPr>
          <w:br/>
          <w:t>ΚΑΜΑΤΕΡΟΣ Η. , σελ.</w:t>
        </w:r>
        <w:r w:rsidRPr="008C7D1C">
          <w:rPr>
            <w:rFonts w:eastAsia="Times New Roman"/>
            <w:szCs w:val="24"/>
            <w:lang w:eastAsia="en-US"/>
          </w:rPr>
          <w:br/>
          <w:t>ΚΑΡΑΓΙΑΝΝΙΔΗΣ Χ. , σελ.</w:t>
        </w:r>
        <w:r w:rsidRPr="008C7D1C">
          <w:rPr>
            <w:rFonts w:eastAsia="Times New Roman"/>
            <w:szCs w:val="24"/>
            <w:lang w:eastAsia="en-US"/>
          </w:rPr>
          <w:br/>
          <w:t>ΚΑΡΑΘΑΝΑΣΟΠΟΥΛΟΣ Ν. , σελ.</w:t>
        </w:r>
        <w:r w:rsidRPr="008C7D1C">
          <w:rPr>
            <w:rFonts w:eastAsia="Times New Roman"/>
            <w:szCs w:val="24"/>
            <w:lang w:eastAsia="en-US"/>
          </w:rPr>
          <w:br/>
          <w:t>ΚΑΡΑΚΩΣΤΑΣ Ε. , σελ.</w:t>
        </w:r>
        <w:r w:rsidRPr="008C7D1C">
          <w:rPr>
            <w:rFonts w:eastAsia="Times New Roman"/>
            <w:szCs w:val="24"/>
            <w:lang w:eastAsia="en-US"/>
          </w:rPr>
          <w:br/>
          <w:t>ΚΑΡΑΜΑΝΛΗ  Ά. , σελ.</w:t>
        </w:r>
        <w:r w:rsidRPr="008C7D1C">
          <w:rPr>
            <w:rFonts w:eastAsia="Times New Roman"/>
            <w:szCs w:val="24"/>
            <w:lang w:eastAsia="en-US"/>
          </w:rPr>
          <w:br/>
          <w:t>ΚΑΡΑΟΓΛΟΥ Θ. , σελ.</w:t>
        </w:r>
        <w:r w:rsidRPr="008C7D1C">
          <w:rPr>
            <w:rFonts w:eastAsia="Times New Roman"/>
            <w:szCs w:val="24"/>
            <w:lang w:eastAsia="en-US"/>
          </w:rPr>
          <w:br/>
          <w:t>ΚΑΣΙΔΙΑΡΗΣ Η. , σελ.</w:t>
        </w:r>
        <w:r w:rsidRPr="008C7D1C">
          <w:rPr>
            <w:rFonts w:eastAsia="Times New Roman"/>
            <w:szCs w:val="24"/>
            <w:lang w:eastAsia="en-US"/>
          </w:rPr>
          <w:br/>
          <w:t>ΚΑΤΣΑΒΡΙΑ - ΣΙΩΡΟΠΟΥΛΟΥ Χ. , σελ.</w:t>
        </w:r>
        <w:r w:rsidRPr="008C7D1C">
          <w:rPr>
            <w:rFonts w:eastAsia="Times New Roman"/>
            <w:szCs w:val="24"/>
            <w:lang w:eastAsia="en-US"/>
          </w:rPr>
          <w:br/>
          <w:t>ΚΑΤΣΗΣ Μ. , σελ.</w:t>
        </w:r>
        <w:r w:rsidRPr="008C7D1C">
          <w:rPr>
            <w:rFonts w:eastAsia="Times New Roman"/>
            <w:szCs w:val="24"/>
            <w:lang w:eastAsia="en-US"/>
          </w:rPr>
          <w:br/>
          <w:t>ΚΑΤΣΩΤΗΣ Χ. , σελ.</w:t>
        </w:r>
        <w:r w:rsidRPr="008C7D1C">
          <w:rPr>
            <w:rFonts w:eastAsia="Times New Roman"/>
            <w:szCs w:val="24"/>
            <w:lang w:eastAsia="en-US"/>
          </w:rPr>
          <w:br/>
          <w:t>ΚΕΓΚΕΡΟΓΛΟΥ Β. , σελ.</w:t>
        </w:r>
        <w:r w:rsidRPr="008C7D1C">
          <w:rPr>
            <w:rFonts w:eastAsia="Times New Roman"/>
            <w:szCs w:val="24"/>
            <w:lang w:eastAsia="en-US"/>
          </w:rPr>
          <w:br/>
          <w:t>ΚΕΛΛΑΣ Χ. , σελ.</w:t>
        </w:r>
        <w:r w:rsidRPr="008C7D1C">
          <w:rPr>
            <w:rFonts w:eastAsia="Times New Roman"/>
            <w:szCs w:val="24"/>
            <w:lang w:eastAsia="en-US"/>
          </w:rPr>
          <w:br/>
          <w:t>ΚΟΝΤΟΝΗΣ Χ. , σελ.</w:t>
        </w:r>
        <w:r w:rsidRPr="008C7D1C">
          <w:rPr>
            <w:rFonts w:eastAsia="Times New Roman"/>
            <w:szCs w:val="24"/>
            <w:lang w:eastAsia="en-US"/>
          </w:rPr>
          <w:br/>
          <w:t>ΚΟΥΚΟΥΤΣΗΣ Δ. , σελ.</w:t>
        </w:r>
        <w:r w:rsidRPr="008C7D1C">
          <w:rPr>
            <w:rFonts w:eastAsia="Times New Roman"/>
            <w:szCs w:val="24"/>
            <w:lang w:eastAsia="en-US"/>
          </w:rPr>
          <w:br/>
          <w:t>ΚΟΥΤΣΟΥΚΟΣ Γ. , σελ.</w:t>
        </w:r>
        <w:r w:rsidRPr="008C7D1C">
          <w:rPr>
            <w:rFonts w:eastAsia="Times New Roman"/>
            <w:szCs w:val="24"/>
            <w:lang w:eastAsia="en-US"/>
          </w:rPr>
          <w:br/>
          <w:t>ΚΥΡΙΑΖΙΔΗΣ Δ. , σελ.</w:t>
        </w:r>
        <w:r w:rsidRPr="008C7D1C">
          <w:rPr>
            <w:rFonts w:eastAsia="Times New Roman"/>
            <w:szCs w:val="24"/>
            <w:lang w:eastAsia="en-US"/>
          </w:rPr>
          <w:br/>
          <w:t>ΛΑΓΟΣ Ι. , σελ.</w:t>
        </w:r>
        <w:r w:rsidRPr="008C7D1C">
          <w:rPr>
            <w:rFonts w:eastAsia="Times New Roman"/>
            <w:szCs w:val="24"/>
            <w:lang w:eastAsia="en-US"/>
          </w:rPr>
          <w:br/>
          <w:t>ΛΑΜΠΡΟΥΛΗΣ Γ. , σελ.</w:t>
        </w:r>
        <w:r w:rsidRPr="008C7D1C">
          <w:rPr>
            <w:rFonts w:eastAsia="Times New Roman"/>
            <w:szCs w:val="24"/>
            <w:lang w:eastAsia="en-US"/>
          </w:rPr>
          <w:br/>
          <w:t>ΛΕΒΕΝΤΗΣ Β. , σελ.</w:t>
        </w:r>
        <w:r w:rsidRPr="008C7D1C">
          <w:rPr>
            <w:rFonts w:eastAsia="Times New Roman"/>
            <w:szCs w:val="24"/>
            <w:lang w:eastAsia="en-US"/>
          </w:rPr>
          <w:br/>
          <w:t>ΛΟΒΕΡΔΟΣ Α. , σελ.</w:t>
        </w:r>
        <w:r w:rsidRPr="008C7D1C">
          <w:rPr>
            <w:rFonts w:eastAsia="Times New Roman"/>
            <w:szCs w:val="24"/>
            <w:lang w:eastAsia="en-US"/>
          </w:rPr>
          <w:br/>
          <w:t>ΛΥΚΟΥΔΗΣ Σ. , σελ.</w:t>
        </w:r>
        <w:r w:rsidRPr="008C7D1C">
          <w:rPr>
            <w:rFonts w:eastAsia="Times New Roman"/>
            <w:szCs w:val="24"/>
            <w:lang w:eastAsia="en-US"/>
          </w:rPr>
          <w:br/>
          <w:t>ΜΑΝΩΛΑΚΟΥ Δ. , σελ.</w:t>
        </w:r>
        <w:r w:rsidRPr="008C7D1C">
          <w:rPr>
            <w:rFonts w:eastAsia="Times New Roman"/>
            <w:szCs w:val="24"/>
            <w:lang w:eastAsia="en-US"/>
          </w:rPr>
          <w:br/>
          <w:t>ΜΑΡΔΑΣ Δ. , σελ.</w:t>
        </w:r>
        <w:r w:rsidRPr="008C7D1C">
          <w:rPr>
            <w:rFonts w:eastAsia="Times New Roman"/>
            <w:szCs w:val="24"/>
            <w:lang w:eastAsia="en-US"/>
          </w:rPr>
          <w:br/>
          <w:t>ΜΑΥΡΩΤΑΣ Γ. , σελ.</w:t>
        </w:r>
        <w:r w:rsidRPr="008C7D1C">
          <w:rPr>
            <w:rFonts w:eastAsia="Times New Roman"/>
            <w:szCs w:val="24"/>
            <w:lang w:eastAsia="en-US"/>
          </w:rPr>
          <w:br/>
          <w:t>ΜΙΧΑΛΟΛΙΑΚΟΣ Ν. , σελ.</w:t>
        </w:r>
        <w:r w:rsidRPr="008C7D1C">
          <w:rPr>
            <w:rFonts w:eastAsia="Times New Roman"/>
            <w:szCs w:val="24"/>
            <w:lang w:eastAsia="en-US"/>
          </w:rPr>
          <w:br/>
          <w:t>ΜΠΑΚΟΓΙΑΝΝΗ Θ. , σελ.</w:t>
        </w:r>
        <w:r w:rsidRPr="008C7D1C">
          <w:rPr>
            <w:rFonts w:eastAsia="Times New Roman"/>
            <w:szCs w:val="24"/>
            <w:lang w:eastAsia="en-US"/>
          </w:rPr>
          <w:br/>
          <w:t>ΜΠΑΛΑΟΥΡΑΣ Γ. , σελ.</w:t>
        </w:r>
        <w:r w:rsidRPr="008C7D1C">
          <w:rPr>
            <w:rFonts w:eastAsia="Times New Roman"/>
            <w:szCs w:val="24"/>
            <w:lang w:eastAsia="en-US"/>
          </w:rPr>
          <w:br/>
          <w:t>ΜΠΑΛΩΜΕΝΑΚΗΣ Α. , σελ.</w:t>
        </w:r>
        <w:r w:rsidRPr="008C7D1C">
          <w:rPr>
            <w:rFonts w:eastAsia="Times New Roman"/>
            <w:szCs w:val="24"/>
            <w:lang w:eastAsia="en-US"/>
          </w:rPr>
          <w:br/>
          <w:t>ΜΠΑΡΜΠΑΡΟΥΣΗΣ Κ. , σελ.</w:t>
        </w:r>
        <w:r w:rsidRPr="008C7D1C">
          <w:rPr>
            <w:rFonts w:eastAsia="Times New Roman"/>
            <w:szCs w:val="24"/>
            <w:lang w:eastAsia="en-US"/>
          </w:rPr>
          <w:br/>
          <w:t>ΜΠΟΥΚΩΡΟΣ Χ. , σελ.</w:t>
        </w:r>
        <w:r w:rsidRPr="008C7D1C">
          <w:rPr>
            <w:rFonts w:eastAsia="Times New Roman"/>
            <w:szCs w:val="24"/>
            <w:lang w:eastAsia="en-US"/>
          </w:rPr>
          <w:br/>
          <w:t>ΞΑΝΘΟΣ Α. , σελ.</w:t>
        </w:r>
        <w:r w:rsidRPr="008C7D1C">
          <w:rPr>
            <w:rFonts w:eastAsia="Times New Roman"/>
            <w:szCs w:val="24"/>
            <w:lang w:eastAsia="en-US"/>
          </w:rPr>
          <w:br/>
          <w:t>ΟΥΡΣΟΥΖΙΔΗΣ Γ. , σελ.</w:t>
        </w:r>
        <w:r w:rsidRPr="008C7D1C">
          <w:rPr>
            <w:rFonts w:eastAsia="Times New Roman"/>
            <w:szCs w:val="24"/>
            <w:lang w:eastAsia="en-US"/>
          </w:rPr>
          <w:br/>
          <w:t>ΠΑΠΑΗΛΙΟΥ Γ. , σελ.</w:t>
        </w:r>
        <w:r w:rsidRPr="008C7D1C">
          <w:rPr>
            <w:rFonts w:eastAsia="Times New Roman"/>
            <w:szCs w:val="24"/>
            <w:lang w:eastAsia="en-US"/>
          </w:rPr>
          <w:br/>
          <w:t>ΠΑΠΑΘΕΟΔΩΡΟΥ Θ. , σελ.</w:t>
        </w:r>
        <w:r w:rsidRPr="008C7D1C">
          <w:rPr>
            <w:rFonts w:eastAsia="Times New Roman"/>
            <w:szCs w:val="24"/>
            <w:lang w:eastAsia="en-US"/>
          </w:rPr>
          <w:br/>
          <w:t>ΠΑΠΑΝΑΤΣΙΟΥ Α. , σελ.</w:t>
        </w:r>
        <w:r w:rsidRPr="008C7D1C">
          <w:rPr>
            <w:rFonts w:eastAsia="Times New Roman"/>
            <w:szCs w:val="24"/>
            <w:lang w:eastAsia="en-US"/>
          </w:rPr>
          <w:br/>
          <w:t>ΠΑΠΑΧΡΙΣΤΟΠΟΥΛΟΣ Α. , σελ.</w:t>
        </w:r>
        <w:r w:rsidRPr="008C7D1C">
          <w:rPr>
            <w:rFonts w:eastAsia="Times New Roman"/>
            <w:szCs w:val="24"/>
            <w:lang w:eastAsia="en-US"/>
          </w:rPr>
          <w:br/>
          <w:t>ΠΑΠΠΑΣ Χ. , σελ.</w:t>
        </w:r>
        <w:r w:rsidRPr="008C7D1C">
          <w:rPr>
            <w:rFonts w:eastAsia="Times New Roman"/>
            <w:szCs w:val="24"/>
            <w:lang w:eastAsia="en-US"/>
          </w:rPr>
          <w:br/>
          <w:t>ΠΑΡΑΣΚΕΥΟΠΟΥΛΟΣ Ν. , σελ.</w:t>
        </w:r>
        <w:r w:rsidRPr="008C7D1C">
          <w:rPr>
            <w:rFonts w:eastAsia="Times New Roman"/>
            <w:szCs w:val="24"/>
            <w:lang w:eastAsia="en-US"/>
          </w:rPr>
          <w:br/>
          <w:t>ΠΟΛΑΚΗΣ Π. , σελ.</w:t>
        </w:r>
        <w:r w:rsidRPr="008C7D1C">
          <w:rPr>
            <w:rFonts w:eastAsia="Times New Roman"/>
            <w:szCs w:val="24"/>
            <w:lang w:eastAsia="en-US"/>
          </w:rPr>
          <w:br/>
          <w:t>ΣΑΡΙΔΗΣ Ι. , σελ.</w:t>
        </w:r>
        <w:r w:rsidRPr="008C7D1C">
          <w:rPr>
            <w:rFonts w:eastAsia="Times New Roman"/>
            <w:szCs w:val="24"/>
            <w:lang w:eastAsia="en-US"/>
          </w:rPr>
          <w:br/>
          <w:t>ΣΚΟΥΡΛΕΤΗΣ Π. , σελ.</w:t>
        </w:r>
        <w:r w:rsidRPr="008C7D1C">
          <w:rPr>
            <w:rFonts w:eastAsia="Times New Roman"/>
            <w:szCs w:val="24"/>
            <w:lang w:eastAsia="en-US"/>
          </w:rPr>
          <w:br/>
          <w:t>ΣΚΟΥΡΟΛΙΑΚΟΣ Π. , σελ.</w:t>
        </w:r>
        <w:r w:rsidRPr="008C7D1C">
          <w:rPr>
            <w:rFonts w:eastAsia="Times New Roman"/>
            <w:szCs w:val="24"/>
            <w:lang w:eastAsia="en-US"/>
          </w:rPr>
          <w:br/>
          <w:t>ΣΚΡΕΚΑΣ Κ. , σελ.</w:t>
        </w:r>
        <w:r w:rsidRPr="008C7D1C">
          <w:rPr>
            <w:rFonts w:eastAsia="Times New Roman"/>
            <w:szCs w:val="24"/>
            <w:lang w:eastAsia="en-US"/>
          </w:rPr>
          <w:br/>
          <w:t>ΣΠΑΡΤΙΝΟΣ Κ. , σελ.</w:t>
        </w:r>
        <w:r w:rsidRPr="008C7D1C">
          <w:rPr>
            <w:rFonts w:eastAsia="Times New Roman"/>
            <w:szCs w:val="24"/>
            <w:lang w:eastAsia="en-US"/>
          </w:rPr>
          <w:br/>
          <w:t>ΣΠΙΡΤΖΗΣ Χ. , σελ.</w:t>
        </w:r>
        <w:r w:rsidRPr="008C7D1C">
          <w:rPr>
            <w:rFonts w:eastAsia="Times New Roman"/>
            <w:szCs w:val="24"/>
            <w:lang w:eastAsia="en-US"/>
          </w:rPr>
          <w:br/>
          <w:t>ΣΤΑΘΑΚΗΣ Γ. , σελ.</w:t>
        </w:r>
        <w:r w:rsidRPr="008C7D1C">
          <w:rPr>
            <w:rFonts w:eastAsia="Times New Roman"/>
            <w:szCs w:val="24"/>
            <w:lang w:eastAsia="en-US"/>
          </w:rPr>
          <w:br/>
          <w:t>ΣΤΑΪΚΟΥΡΑΣ Χ. , σελ.</w:t>
        </w:r>
        <w:r w:rsidRPr="008C7D1C">
          <w:rPr>
            <w:rFonts w:eastAsia="Times New Roman"/>
            <w:szCs w:val="24"/>
            <w:lang w:eastAsia="en-US"/>
          </w:rPr>
          <w:br/>
          <w:t>ΣΤΑΜΑΤΗΣ Δ. , σελ.</w:t>
        </w:r>
        <w:r w:rsidRPr="008C7D1C">
          <w:rPr>
            <w:rFonts w:eastAsia="Times New Roman"/>
            <w:szCs w:val="24"/>
            <w:lang w:eastAsia="en-US"/>
          </w:rPr>
          <w:br/>
          <w:t>ΣΤΥΛΙΟΣ Γ. , σελ.</w:t>
        </w:r>
        <w:r w:rsidRPr="008C7D1C">
          <w:rPr>
            <w:rFonts w:eastAsia="Times New Roman"/>
            <w:szCs w:val="24"/>
            <w:lang w:eastAsia="en-US"/>
          </w:rPr>
          <w:br/>
          <w:t>ΣΥΡΜΑΛΕΝΙΟΣ Ν. , σελ.</w:t>
        </w:r>
        <w:r w:rsidRPr="008C7D1C">
          <w:rPr>
            <w:rFonts w:eastAsia="Times New Roman"/>
            <w:szCs w:val="24"/>
            <w:lang w:eastAsia="en-US"/>
          </w:rPr>
          <w:br/>
          <w:t>ΤΖΑΒΑΡΑΣ Κ. , σελ.</w:t>
        </w:r>
        <w:r w:rsidRPr="008C7D1C">
          <w:rPr>
            <w:rFonts w:eastAsia="Times New Roman"/>
            <w:szCs w:val="24"/>
            <w:lang w:eastAsia="en-US"/>
          </w:rPr>
          <w:br/>
          <w:t>ΤΣΑΚΑΛΩΤΟΣ Ε. , σελ.</w:t>
        </w:r>
        <w:r w:rsidRPr="008C7D1C">
          <w:rPr>
            <w:rFonts w:eastAsia="Times New Roman"/>
            <w:szCs w:val="24"/>
            <w:lang w:eastAsia="en-US"/>
          </w:rPr>
          <w:br/>
          <w:t>ΦΙΛΗΣ Ν. , σελ.</w:t>
        </w:r>
        <w:r w:rsidRPr="008C7D1C">
          <w:rPr>
            <w:rFonts w:eastAsia="Times New Roman"/>
            <w:szCs w:val="24"/>
            <w:lang w:eastAsia="en-US"/>
          </w:rPr>
          <w:br/>
          <w:t>ΦΟΡΤΣΑΚΗΣ Θ. , σελ.</w:t>
        </w:r>
        <w:r w:rsidRPr="008C7D1C">
          <w:rPr>
            <w:rFonts w:eastAsia="Times New Roman"/>
            <w:szCs w:val="24"/>
            <w:lang w:eastAsia="en-US"/>
          </w:rPr>
          <w:br/>
          <w:t>ΦΩΤΗΛΑΣ Ι. , σελ.</w:t>
        </w:r>
        <w:r w:rsidRPr="008C7D1C">
          <w:rPr>
            <w:rFonts w:eastAsia="Times New Roman"/>
            <w:szCs w:val="24"/>
            <w:lang w:eastAsia="en-US"/>
          </w:rPr>
          <w:br/>
          <w:t>ΧΑΡΑΚΟΠΟΥΛΟΣ Μ. , σελ.</w:t>
        </w:r>
        <w:r w:rsidRPr="008C7D1C">
          <w:rPr>
            <w:rFonts w:eastAsia="Times New Roman"/>
            <w:szCs w:val="24"/>
            <w:lang w:eastAsia="en-US"/>
          </w:rPr>
          <w:br/>
          <w:t>ΧΑΡΙΤΣΗΣ Α. , σελ.</w:t>
        </w:r>
        <w:r w:rsidRPr="008C7D1C">
          <w:rPr>
            <w:rFonts w:eastAsia="Times New Roman"/>
            <w:szCs w:val="24"/>
            <w:lang w:eastAsia="en-US"/>
          </w:rPr>
          <w:br/>
          <w:t>ΧΑΤΖΗΣΑΒΒΑΣ Χ. , σελ.</w:t>
        </w:r>
        <w:r w:rsidRPr="008C7D1C">
          <w:rPr>
            <w:rFonts w:eastAsia="Times New Roman"/>
            <w:szCs w:val="24"/>
            <w:lang w:eastAsia="en-US"/>
          </w:rPr>
          <w:br/>
          <w:t>ΧΟΥΛΙΑΡΑΚΗΣ Γ. , σελ.</w:t>
        </w:r>
        <w:r w:rsidRPr="008C7D1C">
          <w:rPr>
            <w:rFonts w:eastAsia="Times New Roman"/>
            <w:szCs w:val="24"/>
            <w:lang w:eastAsia="en-US"/>
          </w:rPr>
          <w:br/>
          <w:t>ΧΡΙΣΤΟΦΙΛΟΠΟΥΛΟΥ Π. , σελ.</w:t>
        </w:r>
        <w:r w:rsidRPr="008C7D1C">
          <w:rPr>
            <w:rFonts w:eastAsia="Times New Roman"/>
            <w:szCs w:val="24"/>
            <w:lang w:eastAsia="en-US"/>
          </w:rPr>
          <w:br/>
        </w:r>
        <w:r w:rsidRPr="008C7D1C">
          <w:rPr>
            <w:rFonts w:eastAsia="Times New Roman"/>
            <w:szCs w:val="24"/>
            <w:lang w:eastAsia="en-US"/>
          </w:rPr>
          <w:br/>
          <w:t>Δ. Επί των ενστάσεων αντισυνταγματικότητας:</w:t>
        </w:r>
        <w:r w:rsidRPr="008C7D1C">
          <w:rPr>
            <w:rFonts w:eastAsia="Times New Roman"/>
            <w:szCs w:val="24"/>
            <w:lang w:eastAsia="en-US"/>
          </w:rPr>
          <w:br/>
          <w:t>ΒΟΥΤΣΗΣ Ν. , σελ.</w:t>
        </w:r>
        <w:r w:rsidRPr="008C7D1C">
          <w:rPr>
            <w:rFonts w:eastAsia="Times New Roman"/>
            <w:szCs w:val="24"/>
            <w:lang w:eastAsia="en-US"/>
          </w:rPr>
          <w:br/>
          <w:t>ΔΕΝΔΙΑΣ Ν. , σελ.</w:t>
        </w:r>
        <w:r w:rsidRPr="008C7D1C">
          <w:rPr>
            <w:rFonts w:eastAsia="Times New Roman"/>
            <w:szCs w:val="24"/>
            <w:lang w:eastAsia="en-US"/>
          </w:rPr>
          <w:br/>
          <w:t>ΚΑΡΡΑΣ Γ. , σελ.</w:t>
        </w:r>
        <w:r w:rsidRPr="008C7D1C">
          <w:rPr>
            <w:rFonts w:eastAsia="Times New Roman"/>
            <w:szCs w:val="24"/>
            <w:lang w:eastAsia="en-US"/>
          </w:rPr>
          <w:br/>
          <w:t>ΚΟΝΤΟΝΗΣ Χ. , σελ.</w:t>
        </w:r>
        <w:r w:rsidRPr="008C7D1C">
          <w:rPr>
            <w:rFonts w:eastAsia="Times New Roman"/>
            <w:szCs w:val="24"/>
            <w:lang w:eastAsia="en-US"/>
          </w:rPr>
          <w:br/>
          <w:t>ΛΟΒΕΡΔΟΣ Α. , σελ.</w:t>
        </w:r>
        <w:r w:rsidRPr="008C7D1C">
          <w:rPr>
            <w:rFonts w:eastAsia="Times New Roman"/>
            <w:szCs w:val="24"/>
            <w:lang w:eastAsia="en-US"/>
          </w:rPr>
          <w:br/>
          <w:t>ΜΑΝΤΑΣ Χ. , σελ.</w:t>
        </w:r>
        <w:r w:rsidRPr="008C7D1C">
          <w:rPr>
            <w:rFonts w:eastAsia="Times New Roman"/>
            <w:szCs w:val="24"/>
            <w:lang w:eastAsia="en-US"/>
          </w:rPr>
          <w:br/>
          <w:t>ΜΑΥΡΩΤΑΣ Γ. , σελ.</w:t>
        </w:r>
        <w:r w:rsidRPr="008C7D1C">
          <w:rPr>
            <w:rFonts w:eastAsia="Times New Roman"/>
            <w:szCs w:val="24"/>
            <w:lang w:eastAsia="en-US"/>
          </w:rPr>
          <w:br/>
          <w:t>ΠΑΝΑΓΙΩΤΑΡΟΣ Η. , σελ.</w:t>
        </w:r>
        <w:r w:rsidRPr="008C7D1C">
          <w:rPr>
            <w:rFonts w:eastAsia="Times New Roman"/>
            <w:szCs w:val="24"/>
            <w:lang w:eastAsia="en-US"/>
          </w:rPr>
          <w:br/>
          <w:t>ΠΑΡΑΣΚΕΥΟΠΟΥΛΟΣ Ν. , σελ.</w:t>
        </w:r>
        <w:r w:rsidRPr="008C7D1C">
          <w:rPr>
            <w:rFonts w:eastAsia="Times New Roman"/>
            <w:szCs w:val="24"/>
            <w:lang w:eastAsia="en-US"/>
          </w:rPr>
          <w:br/>
          <w:t>ΠΑΦΙΛΗΣ Α. , σελ.</w:t>
        </w:r>
        <w:r w:rsidRPr="008C7D1C">
          <w:rPr>
            <w:rFonts w:eastAsia="Times New Roman"/>
            <w:szCs w:val="24"/>
            <w:lang w:eastAsia="en-US"/>
          </w:rPr>
          <w:br/>
          <w:t>ΤΣΑΚΑΛΩΤΟΣ Ε. , σελ.</w:t>
        </w:r>
        <w:r w:rsidRPr="008C7D1C">
          <w:rPr>
            <w:rFonts w:eastAsia="Times New Roman"/>
            <w:szCs w:val="24"/>
            <w:lang w:eastAsia="en-US"/>
          </w:rPr>
          <w:br/>
        </w:r>
        <w:r w:rsidRPr="008C7D1C">
          <w:rPr>
            <w:rFonts w:eastAsia="Times New Roman"/>
            <w:szCs w:val="24"/>
            <w:lang w:eastAsia="en-US"/>
          </w:rPr>
          <w:br/>
          <w:t>ΠΑΡΕΜΒΑΣΕΙΣ:</w:t>
        </w:r>
        <w:r w:rsidRPr="008C7D1C">
          <w:rPr>
            <w:rFonts w:eastAsia="Times New Roman"/>
            <w:szCs w:val="24"/>
            <w:lang w:eastAsia="en-US"/>
          </w:rPr>
          <w:br/>
          <w:t>ΑΝΤΩΝΙΟΥ Χ. , σελ.</w:t>
        </w:r>
        <w:r w:rsidRPr="008C7D1C">
          <w:rPr>
            <w:rFonts w:eastAsia="Times New Roman"/>
            <w:szCs w:val="24"/>
            <w:lang w:eastAsia="en-US"/>
          </w:rPr>
          <w:br/>
          <w:t>ΚΟΖΟΜΠΟΛΗ - ΑΜΑΝΑΤΙΔΗ Π. , σελ.</w:t>
        </w:r>
        <w:r w:rsidRPr="008C7D1C">
          <w:rPr>
            <w:rFonts w:eastAsia="Times New Roman"/>
            <w:szCs w:val="24"/>
            <w:lang w:eastAsia="en-US"/>
          </w:rPr>
          <w:br/>
          <w:t>ΚΟΥΜΟΥΤΣΑΚΟΣ Γ. , σελ.</w:t>
        </w:r>
        <w:r w:rsidRPr="008C7D1C">
          <w:rPr>
            <w:rFonts w:eastAsia="Times New Roman"/>
            <w:szCs w:val="24"/>
            <w:lang w:eastAsia="en-US"/>
          </w:rPr>
          <w:br/>
          <w:t>ΜΑΝΙΟΣ Ν. , σελ.</w:t>
        </w:r>
        <w:r w:rsidRPr="008C7D1C">
          <w:rPr>
            <w:rFonts w:eastAsia="Times New Roman"/>
            <w:szCs w:val="24"/>
            <w:lang w:eastAsia="en-US"/>
          </w:rPr>
          <w:br/>
          <w:t>ΜΠΑΡΚΑΣ Κ. , σελ.</w:t>
        </w:r>
        <w:r w:rsidRPr="008C7D1C">
          <w:rPr>
            <w:rFonts w:eastAsia="Times New Roman"/>
            <w:szCs w:val="24"/>
            <w:lang w:eastAsia="en-US"/>
          </w:rPr>
          <w:br/>
          <w:t>ΜΠΓΙΑΛΑΣ Χ. , σελ.</w:t>
        </w:r>
        <w:r w:rsidRPr="008C7D1C">
          <w:rPr>
            <w:rFonts w:eastAsia="Times New Roman"/>
            <w:szCs w:val="24"/>
            <w:lang w:eastAsia="en-US"/>
          </w:rPr>
          <w:br/>
          <w:t>ΜΠΟΥΡΑΣ Α. , σελ.</w:t>
        </w:r>
        <w:r w:rsidRPr="008C7D1C">
          <w:rPr>
            <w:rFonts w:eastAsia="Times New Roman"/>
            <w:szCs w:val="24"/>
            <w:lang w:eastAsia="en-US"/>
          </w:rPr>
          <w:br/>
          <w:t>ΠΑΠΑΔΟΠΟΥΛΟΣ Α. , σελ.</w:t>
        </w:r>
        <w:r w:rsidRPr="008C7D1C">
          <w:rPr>
            <w:rFonts w:eastAsia="Times New Roman"/>
            <w:szCs w:val="24"/>
            <w:lang w:eastAsia="en-US"/>
          </w:rPr>
          <w:br/>
          <w:t>ΣΤΑΜΑΤΗΣ Δ. , σελ.</w:t>
        </w:r>
        <w:r w:rsidRPr="008C7D1C">
          <w:rPr>
            <w:rFonts w:eastAsia="Times New Roman"/>
            <w:szCs w:val="24"/>
            <w:lang w:eastAsia="en-US"/>
          </w:rPr>
          <w:br/>
          <w:t>ΣΥΝΤΥΧΑΚΗΣ Ε. , σελ.</w:t>
        </w:r>
        <w:r w:rsidRPr="008C7D1C">
          <w:rPr>
            <w:rFonts w:eastAsia="Times New Roman"/>
            <w:szCs w:val="24"/>
            <w:lang w:eastAsia="en-US"/>
          </w:rPr>
          <w:br/>
          <w:t>ΣΥΡΜΑΛΕΝΙΟΣ Ν. , σελ.</w:t>
        </w:r>
        <w:r w:rsidRPr="008C7D1C">
          <w:rPr>
            <w:rFonts w:eastAsia="Times New Roman"/>
            <w:szCs w:val="24"/>
            <w:lang w:eastAsia="en-US"/>
          </w:rPr>
          <w:br/>
        </w:r>
      </w:ins>
    </w:p>
    <w:p w14:paraId="5470B6BB" w14:textId="762AE793" w:rsidR="001F594C" w:rsidRDefault="008C7D1C">
      <w:pPr>
        <w:spacing w:line="600" w:lineRule="auto"/>
        <w:ind w:firstLine="720"/>
        <w:contextualSpacing/>
        <w:jc w:val="center"/>
        <w:rPr>
          <w:rFonts w:eastAsia="Times New Roman"/>
          <w:szCs w:val="24"/>
        </w:rPr>
      </w:pPr>
      <w:r>
        <w:rPr>
          <w:rFonts w:eastAsia="Times New Roman"/>
          <w:szCs w:val="24"/>
        </w:rPr>
        <w:t>ΠΡΑΚΤΙΚΑ ΒΟΥΛΗΣ</w:t>
      </w:r>
    </w:p>
    <w:p w14:paraId="5470B6BC" w14:textId="77777777" w:rsidR="001F594C" w:rsidRDefault="008C7D1C">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5470B6BD" w14:textId="77777777" w:rsidR="001F594C" w:rsidRDefault="008C7D1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470B6BE" w14:textId="77777777" w:rsidR="001F594C" w:rsidRDefault="008C7D1C">
      <w:pPr>
        <w:spacing w:line="600" w:lineRule="auto"/>
        <w:ind w:firstLine="720"/>
        <w:contextualSpacing/>
        <w:jc w:val="center"/>
        <w:rPr>
          <w:rFonts w:eastAsia="Times New Roman"/>
          <w:szCs w:val="24"/>
        </w:rPr>
      </w:pPr>
      <w:r>
        <w:rPr>
          <w:rFonts w:eastAsia="Times New Roman"/>
          <w:szCs w:val="24"/>
        </w:rPr>
        <w:t>ΣΥΝΟΔΟΣ Γ΄</w:t>
      </w:r>
    </w:p>
    <w:p w14:paraId="5470B6BF" w14:textId="77777777" w:rsidR="001F594C" w:rsidRDefault="008C7D1C">
      <w:pPr>
        <w:spacing w:line="600" w:lineRule="auto"/>
        <w:ind w:firstLine="720"/>
        <w:contextualSpacing/>
        <w:jc w:val="center"/>
        <w:rPr>
          <w:rFonts w:eastAsia="Times New Roman"/>
          <w:szCs w:val="24"/>
        </w:rPr>
      </w:pPr>
      <w:r>
        <w:rPr>
          <w:rFonts w:eastAsia="Times New Roman"/>
          <w:szCs w:val="24"/>
        </w:rPr>
        <w:t>ΣΥΝΕΔΡΙΑΣΗ ΡΛΕ΄</w:t>
      </w:r>
    </w:p>
    <w:p w14:paraId="5470B6C0" w14:textId="77777777" w:rsidR="001F594C" w:rsidRDefault="008C7D1C">
      <w:pPr>
        <w:spacing w:line="600" w:lineRule="auto"/>
        <w:ind w:firstLine="720"/>
        <w:contextualSpacing/>
        <w:jc w:val="center"/>
        <w:rPr>
          <w:rFonts w:eastAsia="Times New Roman"/>
          <w:szCs w:val="24"/>
        </w:rPr>
      </w:pPr>
      <w:r>
        <w:rPr>
          <w:rFonts w:eastAsia="Times New Roman"/>
          <w:szCs w:val="24"/>
        </w:rPr>
        <w:t>Τετάρτη 13 Ιουνίου 2018</w:t>
      </w:r>
    </w:p>
    <w:p w14:paraId="5470B6C1" w14:textId="77777777" w:rsidR="001F594C" w:rsidRDefault="008C7D1C">
      <w:pPr>
        <w:spacing w:line="600" w:lineRule="auto"/>
        <w:ind w:firstLine="720"/>
        <w:contextualSpacing/>
        <w:jc w:val="both"/>
        <w:rPr>
          <w:rFonts w:eastAsia="Times New Roman"/>
          <w:szCs w:val="24"/>
        </w:rPr>
      </w:pPr>
      <w:r>
        <w:rPr>
          <w:rFonts w:eastAsia="Times New Roman"/>
          <w:szCs w:val="24"/>
        </w:rPr>
        <w:t>Αθήνα, σήμερα στις 13 Ιουνίου 2018, ημέρα Τετάρτη και ώρα 10.16΄</w:t>
      </w:r>
      <w:r w:rsidRPr="00155915">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w:t>
      </w:r>
      <w:r>
        <w:rPr>
          <w:rFonts w:eastAsia="Times New Roman"/>
          <w:szCs w:val="24"/>
        </w:rPr>
        <w:t>σε ολομέλεια για να συνεδριάσει υπό την προεδρία τ</w:t>
      </w:r>
      <w:r>
        <w:rPr>
          <w:rFonts w:eastAsia="Times New Roman"/>
          <w:szCs w:val="24"/>
        </w:rPr>
        <w:t>ης</w:t>
      </w:r>
      <w:r>
        <w:rPr>
          <w:rFonts w:eastAsia="Times New Roman"/>
          <w:szCs w:val="24"/>
        </w:rPr>
        <w:t xml:space="preserve"> Γ΄ Αντιπροέδρου αυτής </w:t>
      </w:r>
      <w:r>
        <w:rPr>
          <w:rFonts w:eastAsia="Times New Roman"/>
          <w:szCs w:val="24"/>
        </w:rPr>
        <w:t>κ.</w:t>
      </w:r>
      <w:r>
        <w:rPr>
          <w:rFonts w:eastAsia="Times New Roman"/>
          <w:szCs w:val="24"/>
        </w:rPr>
        <w:t xml:space="preserve"> </w:t>
      </w:r>
      <w:r w:rsidRPr="000F12AE">
        <w:rPr>
          <w:rFonts w:eastAsia="Times New Roman"/>
          <w:b/>
          <w:szCs w:val="24"/>
        </w:rPr>
        <w:t>ΑΝΑΣΤΑΣΙΑΣ ΧΡΙΣΤΟΔΟΥΛΟΠΟΥΛΟΥ</w:t>
      </w:r>
      <w:r w:rsidRPr="00155915">
        <w:rPr>
          <w:rFonts w:eastAsia="Times New Roman"/>
          <w:szCs w:val="24"/>
        </w:rPr>
        <w:t>.</w:t>
      </w:r>
    </w:p>
    <w:p w14:paraId="5470B6C2" w14:textId="77777777" w:rsidR="001F594C" w:rsidRDefault="008C7D1C">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 xml:space="preserve">Κυρίες και κύριοι συνάδελφοι, αρχίζει η συνεδρίαση. </w:t>
      </w:r>
    </w:p>
    <w:p w14:paraId="5470B6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(ΕΠΙΚΥΡΩΣΗ ΠΡΑΚΤΙΚΩΝ: Σύμφωνα με την από 11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w:t>
      </w:r>
      <w:r>
        <w:rPr>
          <w:rFonts w:eastAsia="Times New Roman" w:cs="Times New Roman"/>
          <w:szCs w:val="24"/>
        </w:rPr>
        <w:t>εξουσιοδότηση του Σώματος επικυρώθηκαν με ευθύνη του Προεδρείου τα Πρακτικά της ΡΛΔ΄ συνεδριάσεώς του, της Δευτέρας 11 Ιουνίου 2018, σε ό,τι αφορά την ψήφιση στο σύνολ</w:t>
      </w:r>
      <w:r>
        <w:rPr>
          <w:rFonts w:eastAsia="Times New Roman" w:cs="Times New Roman"/>
          <w:szCs w:val="24"/>
        </w:rPr>
        <w:t>ο</w:t>
      </w:r>
      <w:r>
        <w:rPr>
          <w:rFonts w:eastAsia="Times New Roman" w:cs="Times New Roman"/>
          <w:szCs w:val="24"/>
        </w:rPr>
        <w:t xml:space="preserve"> του σχεδίου νόμου: «Αναμόρφωση του </w:t>
      </w:r>
      <w:r>
        <w:rPr>
          <w:rFonts w:eastAsia="Times New Roman" w:cs="Times New Roman"/>
          <w:szCs w:val="24"/>
        </w:rPr>
        <w:t>δ</w:t>
      </w:r>
      <w:r>
        <w:rPr>
          <w:rFonts w:eastAsia="Times New Roman" w:cs="Times New Roman"/>
          <w:szCs w:val="24"/>
        </w:rPr>
        <w:t xml:space="preserve">ικαίου των </w:t>
      </w:r>
      <w:r>
        <w:rPr>
          <w:rFonts w:eastAsia="Times New Roman" w:cs="Times New Roman"/>
          <w:szCs w:val="24"/>
        </w:rPr>
        <w:t>α</w:t>
      </w:r>
      <w:r>
        <w:rPr>
          <w:rFonts w:eastAsia="Times New Roman" w:cs="Times New Roman"/>
          <w:szCs w:val="24"/>
        </w:rPr>
        <w:t xml:space="preserve">νωνύμων </w:t>
      </w:r>
      <w:r>
        <w:rPr>
          <w:rFonts w:eastAsia="Times New Roman" w:cs="Times New Roman"/>
          <w:szCs w:val="24"/>
        </w:rPr>
        <w:t>ε</w:t>
      </w:r>
      <w:r>
        <w:rPr>
          <w:rFonts w:eastAsia="Times New Roman" w:cs="Times New Roman"/>
          <w:szCs w:val="24"/>
        </w:rPr>
        <w:t>ταιρειών».)</w:t>
      </w:r>
    </w:p>
    <w:p w14:paraId="5470B6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w:t>
      </w:r>
      <w:r>
        <w:rPr>
          <w:rFonts w:eastAsia="Times New Roman" w:cs="Times New Roman"/>
          <w:szCs w:val="24"/>
        </w:rPr>
        <w:t>υμπληρωματική ημερήσια διάταξη της</w:t>
      </w:r>
    </w:p>
    <w:p w14:paraId="5470B6C5" w14:textId="77777777" w:rsidR="001F594C" w:rsidRDefault="008C7D1C">
      <w:pPr>
        <w:spacing w:line="600" w:lineRule="auto"/>
        <w:ind w:firstLine="720"/>
        <w:contextualSpacing/>
        <w:jc w:val="center"/>
        <w:rPr>
          <w:rFonts w:eastAsia="Times New Roman" w:cs="Times New Roman"/>
          <w:b/>
          <w:szCs w:val="24"/>
        </w:rPr>
      </w:pPr>
      <w:r w:rsidRPr="00542273">
        <w:rPr>
          <w:rFonts w:eastAsia="Times New Roman" w:cs="Times New Roman"/>
          <w:b/>
          <w:szCs w:val="24"/>
        </w:rPr>
        <w:t>ΝΟΜΟΘΕΤΙΚΗΣ ΕΡΓΑΣΙΑΣ</w:t>
      </w:r>
    </w:p>
    <w:p w14:paraId="5470B6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και λοιπές διατάξεις».</w:t>
      </w:r>
    </w:p>
    <w:p w14:paraId="5470B6C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Διαρκείς Επιτροπές Οικονομικών Υποθέσεων, Παραγωγής και Εμπορίου, Κοι</w:t>
      </w:r>
      <w:r>
        <w:rPr>
          <w:rFonts w:eastAsia="Times New Roman" w:cs="Times New Roman"/>
          <w:szCs w:val="24"/>
        </w:rPr>
        <w:t xml:space="preserve">νωνικών Υποθέσεων και Δημόσιας Διοίκησης, Δημόσιας Τάξης και Δικαιοσύνης, καταθέτουν την </w:t>
      </w:r>
      <w:r>
        <w:rPr>
          <w:rFonts w:eastAsia="Times New Roman" w:cs="Times New Roman"/>
          <w:szCs w:val="24"/>
        </w:rPr>
        <w:t>έ</w:t>
      </w:r>
      <w:r>
        <w:rPr>
          <w:rFonts w:eastAsia="Times New Roman" w:cs="Times New Roman"/>
          <w:szCs w:val="24"/>
        </w:rPr>
        <w:t xml:space="preserve">κθεσή τους στο σχέδιο νόμου του Υπουργείου Οικονομικών: «Διατάξεις </w:t>
      </w:r>
      <w:r>
        <w:rPr>
          <w:rFonts w:eastAsia="Times New Roman" w:cs="Times New Roman"/>
          <w:szCs w:val="24"/>
        </w:rPr>
        <w:lastRenderedPageBreak/>
        <w:t>για την ολοκλήρωση της Συμφωνίας Δημοσιονομικών Στόχων και Διαρθρωτικών Μεταρρυθμίσεως - Μεσοπρόθεσ</w:t>
      </w:r>
      <w:r>
        <w:rPr>
          <w:rFonts w:eastAsia="Times New Roman" w:cs="Times New Roman"/>
          <w:szCs w:val="24"/>
        </w:rPr>
        <w:t>μο Πλαίσιο Δημοσιονομικής Στρατηγικής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και λοιπές διατάξεις».</w:t>
      </w:r>
    </w:p>
    <w:p w14:paraId="5470B6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ανωτέρω σχέδιο νόμου χαρακτηρίστηκε από την Κυβέρνηση ως επείγον και οι συναρμόδιες Διαρκείς Επιτροπές Οικονομικών, Παραγωγής και Εμπορίου, Κοινωνικών Υποθέσεων και Δημόσιας Διοίκη</w:t>
      </w:r>
      <w:r>
        <w:rPr>
          <w:rFonts w:eastAsia="Times New Roman" w:cs="Times New Roman"/>
          <w:szCs w:val="24"/>
        </w:rPr>
        <w:t>σης αποδέχθηκαν κατά πλειοψηφία τον χαρακτηρισμό του ως επείγοντος, σύμφωνα με το άρθρο 110 του Κανονισμού της Βουλής.</w:t>
      </w:r>
    </w:p>
    <w:p w14:paraId="5470B6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ή της στις</w:t>
      </w:r>
      <w:r>
        <w:rPr>
          <w:rFonts w:eastAsia="Times New Roman" w:cs="Times New Roman"/>
          <w:szCs w:val="24"/>
        </w:rPr>
        <w:t xml:space="preserve"> 8 Ιουνίου 2018, τη συζήτηση του νομοσχεδίου σε δύο συνεδριάσεις ενιαία, επί τη</w:t>
      </w:r>
      <w:r>
        <w:rPr>
          <w:rFonts w:eastAsia="Times New Roman" w:cs="Times New Roman"/>
          <w:szCs w:val="24"/>
        </w:rPr>
        <w:t>ς αρχής, των άρθρων, των τροπολογιών και του συνόλου.</w:t>
      </w:r>
    </w:p>
    <w:p w14:paraId="5470B6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Συμφωνεί το Σώμα με την απόφαση της Διάσκεψης των Προέδρων;</w:t>
      </w:r>
    </w:p>
    <w:p w14:paraId="5470B6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 κυρία Πρόεδρε.</w:t>
      </w:r>
    </w:p>
    <w:p w14:paraId="5470B6CC"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Εσείς, κύριε Κουτσούκο, ατομικά ή ως εκπρόσωπος της Δημοκρ</w:t>
      </w:r>
      <w:r>
        <w:rPr>
          <w:rFonts w:eastAsia="Times New Roman"/>
          <w:bCs/>
          <w:szCs w:val="24"/>
        </w:rPr>
        <w:t>ατικής Συμπαράταξης;</w:t>
      </w:r>
    </w:p>
    <w:p w14:paraId="5470B6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Ορθώς, σύμφωνα με τον Κανονισμό, επικαλείστε την απόφαση των </w:t>
      </w:r>
      <w:r>
        <w:rPr>
          <w:rFonts w:eastAsia="Times New Roman" w:cs="Times New Roman"/>
          <w:szCs w:val="24"/>
        </w:rPr>
        <w:t>ε</w:t>
      </w:r>
      <w:r>
        <w:rPr>
          <w:rFonts w:eastAsia="Times New Roman" w:cs="Times New Roman"/>
          <w:szCs w:val="24"/>
        </w:rPr>
        <w:t xml:space="preserve">πιτροπών. Οι </w:t>
      </w:r>
      <w:r>
        <w:rPr>
          <w:rFonts w:eastAsia="Times New Roman" w:cs="Times New Roman"/>
          <w:szCs w:val="24"/>
        </w:rPr>
        <w:t>ε</w:t>
      </w:r>
      <w:r>
        <w:rPr>
          <w:rFonts w:eastAsia="Times New Roman" w:cs="Times New Roman"/>
          <w:szCs w:val="24"/>
        </w:rPr>
        <w:t>πιτροπές, όμως, όταν αποφάσιζαν ότι το νομοσχέδιο θα συζητηθεί με τη διαδικασία του επείγοντος, δεν είχαν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τους ότι θα κατατεθούν τ</w:t>
      </w:r>
      <w:r>
        <w:rPr>
          <w:rFonts w:eastAsia="Times New Roman" w:cs="Times New Roman"/>
          <w:szCs w:val="24"/>
        </w:rPr>
        <w:t>ροπολογίες μετά το πέρας της συζήτησης. Αναφέρομαι ειδικά σε μία πάρα πολύ σοβαρή τροπολογία που αφορά τον ΕΝΦΙΑ.</w:t>
      </w:r>
    </w:p>
    <w:p w14:paraId="5470B6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Ολομέλεια θα μπορούσε να αλλάξει την απόφαση των </w:t>
      </w:r>
      <w:r>
        <w:rPr>
          <w:rFonts w:eastAsia="Times New Roman" w:cs="Times New Roman"/>
          <w:szCs w:val="24"/>
        </w:rPr>
        <w:t>ε</w:t>
      </w:r>
      <w:r>
        <w:rPr>
          <w:rFonts w:eastAsia="Times New Roman" w:cs="Times New Roman"/>
          <w:szCs w:val="24"/>
        </w:rPr>
        <w:t>πιτροπών, αλλά φαντάζομαι ότι η Πλειοψηφία δεν θα το δεχτεί. Τουλάχιστον, δώστε μ</w:t>
      </w:r>
      <w:r>
        <w:rPr>
          <w:rFonts w:eastAsia="Times New Roman" w:cs="Times New Roman"/>
          <w:szCs w:val="24"/>
        </w:rPr>
        <w:t>ας τη δυνατότητα να τοποθετηθούμε ξεχωριστά στο τέλος της συζήτησης επί των τροπολογιών. Να μην μιλήσουμε, δηλαδή, μόνο μία φορά και να μας δώσετε τη δυνατότητα -επειδή η ενιαία συζήτηση δεν προβλέπει τη συζήτηση επί των άρθρων, όπως γνωρίζετε- πολύ σύντομ</w:t>
      </w:r>
      <w:r>
        <w:rPr>
          <w:rFonts w:eastAsia="Times New Roman" w:cs="Times New Roman"/>
          <w:szCs w:val="24"/>
        </w:rPr>
        <w:t>α και με οικονομία του χρόνου να τοποθετηθούμε για τις τροπολογίες.</w:t>
      </w:r>
    </w:p>
    <w:p w14:paraId="5470B6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Πιστεύω ότι αυτό θα το δεχτεί και η Πλειοψηφία.</w:t>
      </w:r>
    </w:p>
    <w:p w14:paraId="5470B6D0"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Κουτσούκο, από τις τροπολογίες μία έχει απομείνει. Οι άλλες έχουν γίνει δεκτές.</w:t>
      </w:r>
    </w:p>
    <w:p w14:paraId="5470B6D1" w14:textId="77777777" w:rsidR="001F594C" w:rsidRDefault="008C7D1C">
      <w:pPr>
        <w:spacing w:line="600" w:lineRule="auto"/>
        <w:ind w:firstLine="720"/>
        <w:contextualSpacing/>
        <w:jc w:val="both"/>
        <w:rPr>
          <w:rFonts w:eastAsia="Times New Roman"/>
          <w:bCs/>
          <w:szCs w:val="24"/>
        </w:rPr>
      </w:pPr>
      <w:r>
        <w:rPr>
          <w:rFonts w:eastAsia="Times New Roman"/>
          <w:bCs/>
          <w:szCs w:val="24"/>
        </w:rPr>
        <w:lastRenderedPageBreak/>
        <w:t xml:space="preserve">Άρα είναι </w:t>
      </w:r>
      <w:r>
        <w:rPr>
          <w:rFonts w:eastAsia="Times New Roman"/>
          <w:bCs/>
          <w:szCs w:val="24"/>
        </w:rPr>
        <w:t>πολύ σύντομο το σχόλιο που μπορείτε να κάνετε και δεν θα ανοίξουμε άλλο γύρο για τις τροπολογίες. Αυτή είναι η πρότασή μου.</w:t>
      </w:r>
    </w:p>
    <w:p w14:paraId="5470B6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Πολύ δημοκρατία έχει πέσει!</w:t>
      </w:r>
    </w:p>
    <w:p w14:paraId="5470B6D3"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Δεν είναι θέμα δημοκρατίας. Είναι θέμα δ</w:t>
      </w:r>
      <w:r>
        <w:rPr>
          <w:rFonts w:eastAsia="Times New Roman"/>
          <w:bCs/>
          <w:szCs w:val="24"/>
        </w:rPr>
        <w:t>ιαδικασίας, που τη γνωρίζατε.</w:t>
      </w:r>
    </w:p>
    <w:p w14:paraId="5470B6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Κυρία Πρόεδρε, θα ήθελα τον λόγο επί της διαδικασίας για ένα λεπτό.</w:t>
      </w:r>
    </w:p>
    <w:p w14:paraId="5470B6D5"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Ορίστε, έχετε τον λόγο.</w:t>
      </w:r>
    </w:p>
    <w:p w14:paraId="5470B6D6" w14:textId="77777777" w:rsidR="001F594C" w:rsidRDefault="008C7D1C">
      <w:pPr>
        <w:spacing w:line="600" w:lineRule="auto"/>
        <w:ind w:firstLine="720"/>
        <w:contextualSpacing/>
        <w:jc w:val="both"/>
        <w:rPr>
          <w:rFonts w:eastAsia="Times New Roman"/>
          <w:bCs/>
          <w:szCs w:val="24"/>
        </w:rPr>
      </w:pPr>
      <w:r>
        <w:rPr>
          <w:rFonts w:eastAsia="Times New Roman" w:cs="Times New Roman"/>
          <w:b/>
          <w:szCs w:val="24"/>
        </w:rPr>
        <w:t>ΙΩΑΝΝΗΣ ΤΡΑΓΑΚΗΣ:</w:t>
      </w:r>
      <w:r>
        <w:rPr>
          <w:rFonts w:eastAsia="Times New Roman" w:cs="Times New Roman"/>
          <w:szCs w:val="24"/>
        </w:rPr>
        <w:t xml:space="preserve"> Επειδή έχουμε συνηθίσει την τελευταία στιγμή οι Υπουργοί να φέρνουν τροπολογίες κατά τη διάρκεια της συζήτησης και μάλιστα, όχι μόνο τροπολογίες αλλά και νομοτεχνικές βελτιώσεις</w:t>
      </w:r>
      <w:r>
        <w:rPr>
          <w:rFonts w:eastAsia="Times New Roman" w:cs="Times New Roman"/>
          <w:szCs w:val="24"/>
        </w:rPr>
        <w:t>,</w:t>
      </w:r>
      <w:r>
        <w:rPr>
          <w:rFonts w:eastAsia="Times New Roman" w:cs="Times New Roman"/>
          <w:szCs w:val="24"/>
        </w:rPr>
        <w:t xml:space="preserve"> οι οποίες είναι ολόκληρα νομοσχέδια -υπήρξε νομοτεχνική βελτίωση είκοσι εννέ</w:t>
      </w:r>
      <w:r>
        <w:rPr>
          <w:rFonts w:eastAsia="Times New Roman" w:cs="Times New Roman"/>
          <w:szCs w:val="24"/>
        </w:rPr>
        <w:t>α σελίδων- θα ήθελα να ρωτήσετε τους κυρίους Υπουργούς εάν έχουν πρόθεση να καταθέσουν τέτοιες τροπολογίες ή νομοτεχνικές βελτιώσεις, για να ξέρουμε πώς θα τοποθετηθούμε.</w:t>
      </w:r>
    </w:p>
    <w:p w14:paraId="5470B6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εάν κατά τη διάρκεια της συζήτησης υπάρξει τέτοια κοινοβουλευτική απρέπεια, όπω</w:t>
      </w:r>
      <w:r>
        <w:rPr>
          <w:rFonts w:eastAsia="Times New Roman" w:cs="Times New Roman"/>
          <w:szCs w:val="24"/>
        </w:rPr>
        <w:t>ς την λέω εγώ, να ξέρουμε πώς θα τοποθετηθούμε.</w:t>
      </w:r>
    </w:p>
    <w:p w14:paraId="5470B6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Παρακαλώ, απευθύνετε το ερώτημα στους κυρίους Υπουργούς.</w:t>
      </w:r>
    </w:p>
    <w:p w14:paraId="5470B6D9"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ΠΡΟΕΔΡΕΥΟΥΣΑ (Αναστασία Χριστοδουλοπούλου):</w:t>
      </w:r>
      <w:r>
        <w:rPr>
          <w:rFonts w:eastAsia="Times New Roman" w:cs="Times New Roman"/>
          <w:szCs w:val="24"/>
        </w:rPr>
        <w:t xml:space="preserve"> Κύριοι Υπουργοί, θέλετε να τοποθετηθείτε στο ερώτημα του κ. Τραγάκη;</w:t>
      </w:r>
    </w:p>
    <w:p w14:paraId="5470B6DA"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ΕΥΚΛΕΙΔΗΣ ΤΣΑΚΑΛΩΤΟΣ (Υπουργός Οικονομ</w:t>
      </w:r>
      <w:r w:rsidRPr="0006176A">
        <w:rPr>
          <w:rFonts w:eastAsia="Times New Roman" w:cs="Times New Roman"/>
          <w:b/>
          <w:szCs w:val="24"/>
        </w:rPr>
        <w:t>ικών):</w:t>
      </w:r>
      <w:r>
        <w:rPr>
          <w:rFonts w:eastAsia="Times New Roman" w:cs="Times New Roman"/>
          <w:szCs w:val="24"/>
        </w:rPr>
        <w:t xml:space="preserve"> Κυρία Πρόεδρε, παρακαλώ τον λόγο.</w:t>
      </w:r>
    </w:p>
    <w:p w14:paraId="5470B6DB"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κύριε Υπουργέ.</w:t>
      </w:r>
    </w:p>
    <w:p w14:paraId="5470B6DC"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ΕΥΚΛΕΙΔΗΣ ΤΣΑΚΑΛΩΤΟΣ (Υπουργός Οικονομικών):</w:t>
      </w:r>
      <w:r>
        <w:rPr>
          <w:rFonts w:eastAsia="Times New Roman" w:cs="Times New Roman"/>
          <w:szCs w:val="24"/>
        </w:rPr>
        <w:t xml:space="preserve"> Έχετε δίκιο, κύριε Πρόεδρε. Δεν είναι και η καλύτερη τακτική. Το κάνουν όλες οι κυβερνήσεις τα </w:t>
      </w:r>
      <w:r>
        <w:rPr>
          <w:rFonts w:eastAsia="Times New Roman" w:cs="Times New Roman"/>
          <w:szCs w:val="24"/>
        </w:rPr>
        <w:t xml:space="preserve">τελευταία χρόνια κάτω από την πίεση... </w:t>
      </w:r>
    </w:p>
    <w:p w14:paraId="5470B6DD"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t>ΙΩΑΝΝΗΣ ΤΡΑΓΑΚΗΣ:</w:t>
      </w:r>
      <w:r>
        <w:rPr>
          <w:rFonts w:eastAsia="Times New Roman" w:cs="Times New Roman"/>
          <w:szCs w:val="24"/>
        </w:rPr>
        <w:t xml:space="preserve"> Όχι σε τέτοια έκταση.</w:t>
      </w:r>
    </w:p>
    <w:p w14:paraId="5470B6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Και εσείς με περισσότερες τροπολογίες. Έχω τα στοιχεία εδώ και μπορώ να τα καταθέσω.</w:t>
      </w:r>
    </w:p>
    <w:p w14:paraId="5470B6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όμως, θα σας πω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υπάρχει</w:t>
      </w:r>
      <w:r>
        <w:rPr>
          <w:rFonts w:eastAsia="Times New Roman" w:cs="Times New Roman"/>
          <w:szCs w:val="24"/>
        </w:rPr>
        <w:t xml:space="preserve"> μία τροπολογία για τον ΕΝΦΙΑ, όπως συζητάμε τώρα, θα υπάρχει μία για τους οδηγούς ταξί κ.λπ. και θα υπάρχει μία για το ΤΧΣ, που θα είναι πολύ μικρή. Αυτές οι τρεις είναι. Δεν νομίζω ότι υπάρχει κάτι άλλο.</w:t>
      </w:r>
    </w:p>
    <w:p w14:paraId="5470B6E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ΓΙΑΝΝΗΣ</w:t>
      </w:r>
      <w:r w:rsidRPr="00362285">
        <w:rPr>
          <w:rFonts w:eastAsia="Times New Roman" w:cs="Times New Roman"/>
          <w:b/>
          <w:szCs w:val="24"/>
        </w:rPr>
        <w:t xml:space="preserve"> ΚΟΥΤΣΟΥΚΟΣ:</w:t>
      </w:r>
      <w:r>
        <w:rPr>
          <w:rFonts w:eastAsia="Times New Roman" w:cs="Times New Roman"/>
          <w:szCs w:val="24"/>
        </w:rPr>
        <w:t xml:space="preserve"> Άρα, κυρία Πρόεδρε, δεν είναι </w:t>
      </w:r>
      <w:r>
        <w:rPr>
          <w:rFonts w:eastAsia="Times New Roman" w:cs="Times New Roman"/>
          <w:szCs w:val="24"/>
        </w:rPr>
        <w:t>μία, αλλά τρεις.</w:t>
      </w:r>
    </w:p>
    <w:p w14:paraId="5470B6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Του ΕΝΦΙΑ έχει κατατεθεί από χθες το βράδυ, όπως μου λένε.</w:t>
      </w:r>
    </w:p>
    <w:p w14:paraId="5470B6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Άρα, κύριε Κουτσούκο, είχατε όλο το βράδυ να τη διαβάσετε και να σχολιάσετε σήμερα.</w:t>
      </w:r>
    </w:p>
    <w:p w14:paraId="5470B6E3"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ΙΩΑΝΝΗΣ ΤΡΑΓΑΚΗΣ:</w:t>
      </w:r>
      <w:r>
        <w:rPr>
          <w:rFonts w:eastAsia="Times New Roman" w:cs="Times New Roman"/>
          <w:szCs w:val="24"/>
        </w:rPr>
        <w:t xml:space="preserve"> Κυρία Πρόεδρε, παρακαλώ τον λόγο </w:t>
      </w:r>
      <w:r>
        <w:rPr>
          <w:rFonts w:eastAsia="Times New Roman" w:cs="Times New Roman"/>
          <w:szCs w:val="24"/>
        </w:rPr>
        <w:t>για ένα λεπτό.</w:t>
      </w:r>
    </w:p>
    <w:p w14:paraId="5470B6E4"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ΠΡΟΕΔΡΕΥΟΥΣΑ (Αναστασία Χριστοδουλοπούλου):</w:t>
      </w:r>
      <w:r>
        <w:rPr>
          <w:rFonts w:eastAsia="Times New Roman" w:cs="Times New Roman"/>
          <w:szCs w:val="24"/>
        </w:rPr>
        <w:t xml:space="preserve"> Αυτά ήταν ήδη γνωστά. Δεν λέει καινούρ</w:t>
      </w:r>
      <w:r>
        <w:rPr>
          <w:rFonts w:eastAsia="Times New Roman" w:cs="Times New Roman"/>
          <w:szCs w:val="24"/>
        </w:rPr>
        <w:t>γ</w:t>
      </w:r>
      <w:r>
        <w:rPr>
          <w:rFonts w:eastAsia="Times New Roman" w:cs="Times New Roman"/>
          <w:szCs w:val="24"/>
        </w:rPr>
        <w:t>ιες τροπολογίες.</w:t>
      </w:r>
    </w:p>
    <w:p w14:paraId="5470B6E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Κυρία Πρόεδρε, θα ήθελα και πάλι τον λόγο.</w:t>
      </w:r>
    </w:p>
    <w:p w14:paraId="5470B6E6"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Τραγάκη, έχετε τον λόγ</w:t>
      </w:r>
      <w:r>
        <w:rPr>
          <w:rFonts w:eastAsia="Times New Roman" w:cs="Times New Roman"/>
          <w:szCs w:val="24"/>
        </w:rPr>
        <w:t>ο.</w:t>
      </w:r>
    </w:p>
    <w:p w14:paraId="5470B6E7" w14:textId="77777777" w:rsidR="001F594C" w:rsidRDefault="008C7D1C">
      <w:pPr>
        <w:spacing w:line="600" w:lineRule="auto"/>
        <w:ind w:firstLine="720"/>
        <w:contextualSpacing/>
        <w:jc w:val="both"/>
        <w:rPr>
          <w:rFonts w:eastAsia="Times New Roman" w:cs="Times New Roman"/>
          <w:szCs w:val="24"/>
        </w:rPr>
      </w:pPr>
      <w:r w:rsidRPr="0006176A">
        <w:rPr>
          <w:rFonts w:eastAsia="Times New Roman" w:cs="Times New Roman"/>
          <w:b/>
          <w:szCs w:val="24"/>
        </w:rPr>
        <w:t>ΙΩΑΝΝΗΣ ΤΡΑΓΑΚΗΣ:</w:t>
      </w:r>
      <w:r>
        <w:rPr>
          <w:rFonts w:eastAsia="Times New Roman" w:cs="Times New Roman"/>
          <w:szCs w:val="24"/>
        </w:rPr>
        <w:t xml:space="preserve"> Το συζητούμενο νομοσχέδιο, κύριε Υπουργέ, δεν είναι μόνο δικής σας αρμοδιότητας αλλά και άλλων τριών Υπουργών. Και όχι μόνο.</w:t>
      </w:r>
    </w:p>
    <w:p w14:paraId="5470B6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είπα ότι είναι από όλα τα Υπουργεία.</w:t>
      </w:r>
    </w:p>
    <w:p w14:paraId="5470B6E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Από όλα τα Υπουργεία είπατε; Εντάξει. Ευχαριστώ.</w:t>
      </w:r>
    </w:p>
    <w:p w14:paraId="5470B6E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παράδειγμα, τα αυτοκίνητα είναι του κ. Σπίρτζη.</w:t>
      </w:r>
    </w:p>
    <w:p w14:paraId="5470B6EB"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t>ΑΘΑΝΑΣΙΟΣ ΠΑΦΙΛΗΣ:</w:t>
      </w:r>
      <w:r>
        <w:rPr>
          <w:rFonts w:eastAsia="Times New Roman" w:cs="Times New Roman"/>
          <w:szCs w:val="24"/>
        </w:rPr>
        <w:t xml:space="preserve"> Κυρία Πρόεδρε, ζητώ τον λόγο για ένα λεπτό.</w:t>
      </w:r>
    </w:p>
    <w:p w14:paraId="5470B6E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 λόγο έχει ο κ. Παφίλης.</w:t>
      </w:r>
    </w:p>
    <w:p w14:paraId="5470B6ED"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lastRenderedPageBreak/>
        <w:t>ΑΘΑΝΑΣΙΟΣ ΠΑΦΙΛΗΣ:</w:t>
      </w:r>
      <w:r>
        <w:rPr>
          <w:rFonts w:eastAsia="Times New Roman" w:cs="Times New Roman"/>
          <w:szCs w:val="24"/>
        </w:rPr>
        <w:t xml:space="preserve"> Το πρώτο που θέλουμε να σημειώσουμε είναι ότι έχει παγιωθεί, πλέον, η απόφαση της Κυβέρνησης να φέρνει νομοσχέδια  -και μάλιστα πολύ σοβαρά και πολύ μεγάλα- με τη διαδικασία του επείγοντος και αυτό είναι απαράδε</w:t>
      </w:r>
      <w:r>
        <w:rPr>
          <w:rFonts w:eastAsia="Times New Roman" w:cs="Times New Roman"/>
          <w:szCs w:val="24"/>
        </w:rPr>
        <w:t>κτο. Άλλα έλεγε και άλλα κάνει, ως συνήθως.</w:t>
      </w:r>
    </w:p>
    <w:p w14:paraId="5470B6E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θέλουμε να σημειώσουμε ιδιαίτερα, είναι ότι δεν μπορεί να συνεχιστεί αυτό το πράγμα, επί της αρχής και επί των άρθρων η συζήτηση συνέχεια. Είναι αδύνατον να αναλύσουμε και να τοποθετηθούμε στα τόσα</w:t>
      </w:r>
      <w:r>
        <w:rPr>
          <w:rFonts w:eastAsia="Times New Roman" w:cs="Times New Roman"/>
          <w:szCs w:val="24"/>
        </w:rPr>
        <w:t xml:space="preserve"> πολλά άρθρα που έχουν. Και ενώ βάζουμε το θέμα συνέχεια, είναι σαν μιλάμε σε ώτα μη ακουόντων, όπως λένε. Είναι απαράδεκτο αυτό το πράγμα.</w:t>
      </w:r>
    </w:p>
    <w:p w14:paraId="5470B6E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δίκιο, κύριε Παφίλη. Ελπίζουμε ότι μετά τον Αύγουστο δεν θα επαναλ</w:t>
      </w:r>
      <w:r>
        <w:rPr>
          <w:rFonts w:eastAsia="Times New Roman" w:cs="Times New Roman"/>
          <w:szCs w:val="24"/>
        </w:rPr>
        <w:t>ηφθεί.</w:t>
      </w:r>
    </w:p>
    <w:p w14:paraId="5470B6F0"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t>ΑΘΑΝΑΣΙΟΣ ΠΑΦΙΛΗΣ:</w:t>
      </w:r>
      <w:r>
        <w:rPr>
          <w:rFonts w:eastAsia="Times New Roman" w:cs="Times New Roman"/>
          <w:szCs w:val="24"/>
        </w:rPr>
        <w:t xml:space="preserve"> Κάθε φορά αυτό ακούμε, «έχετε δίκιο, την επόμενη…», «έχετε δίκιο, την επόμενη…». Όμως, αυτό συνεχίζεται!</w:t>
      </w:r>
    </w:p>
    <w:p w14:paraId="5470B6F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Όχι, δεν το ακούτε. Δεν θα υπάρξει άλλο τέτοιο νομοσχέδιο.</w:t>
      </w:r>
    </w:p>
    <w:p w14:paraId="5470B6F2"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t>ΑΘΑΝΑΣΙΟΣ ΠΑΦΙΛΗΣ:</w:t>
      </w:r>
      <w:r>
        <w:rPr>
          <w:rFonts w:eastAsia="Times New Roman" w:cs="Times New Roman"/>
          <w:szCs w:val="24"/>
        </w:rPr>
        <w:t xml:space="preserve"> Μετά τον Αύγουστο, ναι, θα φύγει το μνημόνιο και θα μείνουν όλοι οι νόμοι, οπότε θα είμαστε εντάξει!</w:t>
      </w:r>
    </w:p>
    <w:p w14:paraId="5470B6F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5470B6F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Συμφωνεί το Σώμα στην πρόταση για τη διαδικασία;</w:t>
      </w:r>
    </w:p>
    <w:p w14:paraId="5470B6F5" w14:textId="77777777" w:rsidR="001F594C" w:rsidRDefault="008C7D1C">
      <w:pPr>
        <w:spacing w:line="600" w:lineRule="auto"/>
        <w:ind w:firstLine="720"/>
        <w:contextualSpacing/>
        <w:jc w:val="both"/>
        <w:rPr>
          <w:rFonts w:eastAsia="Times New Roman" w:cs="Times New Roman"/>
          <w:szCs w:val="24"/>
        </w:rPr>
      </w:pPr>
      <w:r w:rsidRPr="00362285">
        <w:rPr>
          <w:rFonts w:eastAsia="Times New Roman" w:cs="Times New Roman"/>
          <w:b/>
          <w:szCs w:val="24"/>
        </w:rPr>
        <w:t>ΠΟΛΛΟΙ ΒΟΥΛΕΥΤΕΣ:</w:t>
      </w:r>
      <w:r>
        <w:rPr>
          <w:rFonts w:eastAsia="Times New Roman" w:cs="Times New Roman"/>
          <w:szCs w:val="24"/>
        </w:rPr>
        <w:t xml:space="preserve"> Μάλιστα, μάλιστα.</w:t>
      </w:r>
    </w:p>
    <w:p w14:paraId="5470B6F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w:t>
      </w:r>
      <w:r>
        <w:rPr>
          <w:rFonts w:eastAsia="Times New Roman" w:cs="Times New Roman"/>
          <w:b/>
          <w:szCs w:val="24"/>
        </w:rPr>
        <w:t>ΟΣ:</w:t>
      </w:r>
      <w:r>
        <w:rPr>
          <w:rFonts w:eastAsia="Times New Roman" w:cs="Times New Roman"/>
          <w:szCs w:val="24"/>
        </w:rPr>
        <w:t xml:space="preserve"> Κατά πλειοψηφία.</w:t>
      </w:r>
    </w:p>
    <w:p w14:paraId="5470B6F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Κατά πλειοψηφία.</w:t>
      </w:r>
    </w:p>
    <w:p w14:paraId="5470B6F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Σώμα συνεφώνησε.</w:t>
      </w:r>
    </w:p>
    <w:p w14:paraId="5470B6F9" w14:textId="77777777" w:rsidR="001F594C" w:rsidRDefault="008C7D1C">
      <w:pPr>
        <w:spacing w:line="600" w:lineRule="auto"/>
        <w:ind w:firstLine="720"/>
        <w:contextualSpacing/>
        <w:jc w:val="both"/>
        <w:rPr>
          <w:rFonts w:eastAsia="Times New Roman" w:cs="Times New Roman"/>
          <w:szCs w:val="24"/>
        </w:rPr>
      </w:pPr>
      <w:r w:rsidRPr="001D2DB6">
        <w:rPr>
          <w:rFonts w:eastAsia="Times New Roman" w:cs="Times New Roman"/>
          <w:b/>
          <w:szCs w:val="24"/>
        </w:rPr>
        <w:t>ΑΝΔΡΕΑΣ ΛΟΒΕΡΔΟΣ:</w:t>
      </w:r>
      <w:r>
        <w:rPr>
          <w:rFonts w:eastAsia="Times New Roman" w:cs="Times New Roman"/>
          <w:szCs w:val="24"/>
        </w:rPr>
        <w:t xml:space="preserve"> Κατά πλειοψηφία, κυρία Πρόεδρε.</w:t>
      </w:r>
    </w:p>
    <w:p w14:paraId="5470B6F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 πάντα. Εννοείται.</w:t>
      </w:r>
    </w:p>
    <w:p w14:paraId="5470B6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ΙΩΑΝΝΗΣ ΤΡ</w:t>
      </w:r>
      <w:r>
        <w:rPr>
          <w:rFonts w:eastAsia="Times New Roman" w:cs="Times New Roman"/>
          <w:b/>
          <w:szCs w:val="24"/>
        </w:rPr>
        <w:t>ΑΓΑΚΗΣ:</w:t>
      </w:r>
      <w:r>
        <w:rPr>
          <w:rFonts w:eastAsia="Times New Roman" w:cs="Times New Roman"/>
          <w:szCs w:val="24"/>
        </w:rPr>
        <w:t xml:space="preserve"> Να το πείτε, «</w:t>
      </w:r>
      <w:r>
        <w:rPr>
          <w:rFonts w:eastAsia="Times New Roman" w:cs="Times New Roman"/>
          <w:szCs w:val="24"/>
        </w:rPr>
        <w:t>κ</w:t>
      </w:r>
      <w:r>
        <w:rPr>
          <w:rFonts w:eastAsia="Times New Roman" w:cs="Times New Roman"/>
          <w:szCs w:val="24"/>
        </w:rPr>
        <w:t>ατά πλειοψηφία».</w:t>
      </w:r>
    </w:p>
    <w:p w14:paraId="5470B6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sidRPr="001D2DB6">
        <w:rPr>
          <w:rFonts w:eastAsia="Times New Roman" w:cs="Times New Roman"/>
          <w:szCs w:val="24"/>
        </w:rPr>
        <w:t xml:space="preserve"> </w:t>
      </w:r>
      <w:r>
        <w:rPr>
          <w:rFonts w:eastAsia="Times New Roman" w:cs="Times New Roman"/>
          <w:szCs w:val="24"/>
        </w:rPr>
        <w:t>Αυτό είναι δεδομένο, κύριε Τραγάκη. Δεν υφαρπάζω συναινέσεις. Το ξέρουμε. Ήδη είπατε τις διαφωνίες σας. Είναι γνωστό.</w:t>
      </w:r>
    </w:p>
    <w:p w14:paraId="5470B6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έχουν κατατεθεί δύο </w:t>
      </w:r>
      <w:r>
        <w:rPr>
          <w:rFonts w:eastAsia="Times New Roman" w:cs="Times New Roman"/>
          <w:szCs w:val="24"/>
        </w:rPr>
        <w:t>αιτήσεις αντισυνταγματικότητας. Τις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Δεν ξέρω αν τις έχει όλο το Σώμα, αλλά τις έχουν οι επικεφαλής των κομμάτων. Η μία είναι του κ. Γεωργίου Καρρά και η άλλη του κ. Λοβέρδου. Μέχρι να τις μοιράσουμε θα πούμε και το σημείο στο οποίο θα α</w:t>
      </w:r>
      <w:r>
        <w:rPr>
          <w:rFonts w:eastAsia="Times New Roman" w:cs="Times New Roman"/>
          <w:szCs w:val="24"/>
        </w:rPr>
        <w:t>ναπτυχθούν.</w:t>
      </w:r>
    </w:p>
    <w:p w14:paraId="5470B6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Παρακαλώ να διανεμηθούν.</w:t>
      </w:r>
    </w:p>
    <w:p w14:paraId="5470B6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Μέχρι να διανεμηθούν οι ενστάσεις, θα σας τις διαβάσω για να κερδίσουμε χρόνο.</w:t>
      </w:r>
    </w:p>
    <w:p w14:paraId="5470B70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Λοβέρδος ως Κοινοβουλευτικός Εκπρόσωπος υποβάλλει αντιρρήσεις ως προς τη συνταγματικότητα του άρθρου 80 και του άρθρου 109 παρ</w:t>
      </w:r>
      <w:r>
        <w:rPr>
          <w:rFonts w:eastAsia="Times New Roman" w:cs="Times New Roman"/>
          <w:szCs w:val="24"/>
        </w:rPr>
        <w:t>άγραφος</w:t>
      </w:r>
      <w:r>
        <w:rPr>
          <w:rFonts w:eastAsia="Times New Roman" w:cs="Times New Roman"/>
          <w:szCs w:val="24"/>
        </w:rPr>
        <w:t xml:space="preserve"> 2</w:t>
      </w:r>
      <w:r>
        <w:rPr>
          <w:rFonts w:eastAsia="Times New Roman" w:cs="Times New Roman"/>
          <w:szCs w:val="24"/>
        </w:rPr>
        <w:t xml:space="preserve">, σημείο 2Α.2. </w:t>
      </w:r>
      <w:r w:rsidRPr="009D0518">
        <w:rPr>
          <w:rFonts w:eastAsia="Times New Roman" w:cs="Times New Roman"/>
          <w:szCs w:val="24"/>
        </w:rPr>
        <w:t>Προσβαλλόμε</w:t>
      </w:r>
      <w:r>
        <w:rPr>
          <w:rFonts w:eastAsia="Times New Roman" w:cs="Times New Roman"/>
          <w:szCs w:val="24"/>
        </w:rPr>
        <w:t>νες συνταγματικές ρυθμίσεις από το άρθρο 80 του σχεδίου νόμου,</w:t>
      </w:r>
      <w:r w:rsidRPr="007058F6">
        <w:rPr>
          <w:rFonts w:eastAsia="Times New Roman" w:cs="Times New Roman"/>
          <w:szCs w:val="24"/>
        </w:rPr>
        <w:t xml:space="preserve"> </w:t>
      </w:r>
      <w:r>
        <w:rPr>
          <w:rFonts w:eastAsia="Times New Roman" w:cs="Times New Roman"/>
          <w:szCs w:val="24"/>
        </w:rPr>
        <w:t>τα άρθρα 65, 109 και 102 του Συντάγματος και για το άρθρο 109 παρ</w:t>
      </w:r>
      <w:r>
        <w:rPr>
          <w:rFonts w:eastAsia="Times New Roman" w:cs="Times New Roman"/>
          <w:szCs w:val="24"/>
        </w:rPr>
        <w:t>άγραφος</w:t>
      </w:r>
      <w:r>
        <w:rPr>
          <w:rFonts w:eastAsia="Times New Roman" w:cs="Times New Roman"/>
          <w:szCs w:val="24"/>
        </w:rPr>
        <w:t xml:space="preserve"> 2 σημείο </w:t>
      </w:r>
      <w:r>
        <w:rPr>
          <w:rFonts w:eastAsia="Times New Roman" w:cs="Times New Roman"/>
          <w:szCs w:val="24"/>
        </w:rPr>
        <w:lastRenderedPageBreak/>
        <w:t>2Α.2, το άρθρο 106 παράγραφος 1 του Συντάγματος. Αυτή είναι η ένσταση του κ. Λοβέρδου</w:t>
      </w:r>
      <w:r>
        <w:rPr>
          <w:rFonts w:eastAsia="Times New Roman" w:cs="Times New Roman"/>
          <w:szCs w:val="24"/>
        </w:rPr>
        <w:t>.</w:t>
      </w:r>
    </w:p>
    <w:p w14:paraId="5470B70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η προβολή αντιρρήσεων του κ. Καρρά έχει ως εξής:</w:t>
      </w:r>
    </w:p>
    <w:p w14:paraId="5470B70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«Σύμφωνα με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6 παρ</w:t>
      </w:r>
      <w:r>
        <w:rPr>
          <w:rFonts w:eastAsia="Times New Roman" w:cs="Times New Roman"/>
          <w:szCs w:val="24"/>
        </w:rPr>
        <w:t>άγραφος</w:t>
      </w:r>
      <w:r>
        <w:rPr>
          <w:rFonts w:eastAsia="Times New Roman" w:cs="Times New Roman"/>
          <w:szCs w:val="24"/>
        </w:rPr>
        <w:t xml:space="preserve"> 3 του ν.3869/2010, που αφορά τα υπερχρεωμένα φυσικά πρόσωπα: </w:t>
      </w:r>
      <w:r w:rsidRPr="009D0518">
        <w:rPr>
          <w:rFonts w:eastAsia="Times New Roman" w:cs="Times New Roman"/>
          <w:szCs w:val="24"/>
        </w:rPr>
        <w:t>“</w:t>
      </w:r>
      <w:r>
        <w:rPr>
          <w:rFonts w:eastAsia="Times New Roman" w:cs="Times New Roman"/>
          <w:szCs w:val="24"/>
        </w:rPr>
        <w:t>Οι απαιτήσεις των ιδιωτών πιστωτών που είναι εξασφαλισμένες με ειδικό προνόμιο ή εμπράγματο δικαίωμα,</w:t>
      </w:r>
      <w:r>
        <w:rPr>
          <w:rFonts w:eastAsia="Times New Roman" w:cs="Times New Roman"/>
          <w:szCs w:val="24"/>
        </w:rPr>
        <w:t xml:space="preserve"> συνεχίζουν να εκτοκίζονται μέχρι την έκδοση οριστικής απόφασης επί της αιτήσεως με επιτόκιο ενήμερης οφειλής. Οι λοιπές απαιτήσεις παύουν με την κοινοποίηση της αίτησης να παράγουν νόμιμους ή συμβατικούς τόκους. Οι οφειλές αυτές θεωρούνται ληξιπρόθεσμες κ</w:t>
      </w:r>
      <w:r>
        <w:rPr>
          <w:rFonts w:eastAsia="Times New Roman" w:cs="Times New Roman"/>
          <w:szCs w:val="24"/>
        </w:rPr>
        <w:t>αι υπολογίζονται με την τρέχουσα κατά τον χρόνο κοινοποίησης της αίτησης αξίας τους</w:t>
      </w:r>
      <w:r w:rsidRPr="009D0518">
        <w:rPr>
          <w:rFonts w:eastAsia="Times New Roman" w:cs="Times New Roman"/>
          <w:szCs w:val="24"/>
        </w:rPr>
        <w:t>”</w:t>
      </w:r>
      <w:r>
        <w:rPr>
          <w:rFonts w:eastAsia="Times New Roman" w:cs="Times New Roman"/>
          <w:szCs w:val="24"/>
        </w:rPr>
        <w:t>.</w:t>
      </w:r>
    </w:p>
    <w:p w14:paraId="5470B70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τη νομοθετική αυτή ρύθμιση εκδηλώνεται η πρόνοια του νομοθέτη προς τον οφειλέτη, να μην επιβαρύνεται η οικονομική του κατάσταση με επιπλέον τόκους κατά το στάδιο της ε</w:t>
      </w:r>
      <w:r>
        <w:rPr>
          <w:rFonts w:eastAsia="Times New Roman" w:cs="Times New Roman"/>
          <w:szCs w:val="24"/>
        </w:rPr>
        <w:t>πιδικίας. Εξαιτίας της αδιακρίτου διατυπώσεώς της, ακόμη και αν απορ</w:t>
      </w:r>
      <w:r>
        <w:rPr>
          <w:rFonts w:eastAsia="Times New Roman" w:cs="Times New Roman"/>
          <w:szCs w:val="24"/>
        </w:rPr>
        <w:lastRenderedPageBreak/>
        <w:t xml:space="preserve">ριφθεί οριστικά ή τελεσίδικα η αίτηση υπαγωγής στον νόμο, δεν προβλέπεται να καταλογίζονται αναδρομικά επιπλέον τόκοι, όπως η διαφορά με τον υψηλότερο τόκο υπερημερίας, στην περίπτωση της </w:t>
      </w:r>
      <w:r>
        <w:rPr>
          <w:rFonts w:eastAsia="Times New Roman" w:cs="Times New Roman"/>
          <w:szCs w:val="24"/>
        </w:rPr>
        <w:t>ενήμερης οφειλής, ή τόκοι υπερημερίας στις περιπτώσεις της παύσης της τοκογονίας.</w:t>
      </w:r>
    </w:p>
    <w:p w14:paraId="5470B70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την παράγραφο 5 του προτεινόμενου άρθρου 60 του σχεδίου νόμου προβλέπονται τα εξής: Στο τέλος της παρ</w:t>
      </w:r>
      <w:r>
        <w:rPr>
          <w:rFonts w:eastAsia="Times New Roman" w:cs="Times New Roman"/>
          <w:szCs w:val="24"/>
        </w:rPr>
        <w:t>αγράφου</w:t>
      </w:r>
      <w:r>
        <w:rPr>
          <w:rFonts w:eastAsia="Times New Roman" w:cs="Times New Roman"/>
          <w:szCs w:val="24"/>
        </w:rPr>
        <w:t xml:space="preserve"> 3 του άρθρου 6 του ν.3869/2010 προστίθεται ένα εδάφιο ως εξής:</w:t>
      </w:r>
      <w:r>
        <w:rPr>
          <w:rFonts w:eastAsia="Times New Roman" w:cs="Times New Roman"/>
          <w:szCs w:val="24"/>
        </w:rPr>
        <w:t xml:space="preserve"> </w:t>
      </w:r>
      <w:r w:rsidRPr="009D0518">
        <w:rPr>
          <w:rFonts w:eastAsia="Times New Roman" w:cs="Times New Roman"/>
          <w:szCs w:val="24"/>
        </w:rPr>
        <w:t>“</w:t>
      </w:r>
      <w:r>
        <w:rPr>
          <w:rFonts w:eastAsia="Times New Roman" w:cs="Times New Roman"/>
          <w:szCs w:val="24"/>
        </w:rPr>
        <w:t>Η παύση ή ο περιορισμός της τοκογονίας κατά τα πρώτα δύο εδάφια θεωρείται ότι ουδέποτε επήλθαν, αν η αίτηση απορριφθεί τελεσίδικα</w:t>
      </w:r>
      <w:r w:rsidRPr="009D0518">
        <w:rPr>
          <w:rFonts w:eastAsia="Times New Roman" w:cs="Times New Roman"/>
          <w:szCs w:val="24"/>
        </w:rPr>
        <w:t>”</w:t>
      </w:r>
      <w:r>
        <w:rPr>
          <w:rFonts w:eastAsia="Times New Roman" w:cs="Times New Roman"/>
          <w:szCs w:val="24"/>
        </w:rPr>
        <w:t xml:space="preserve">. Κατά δε 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του νομοσχεδίου</w:t>
      </w:r>
      <w:r w:rsidRPr="009D0518">
        <w:rPr>
          <w:rFonts w:eastAsia="Times New Roman" w:cs="Times New Roman"/>
          <w:szCs w:val="24"/>
        </w:rPr>
        <w:t>,</w:t>
      </w:r>
      <w:r>
        <w:rPr>
          <w:rFonts w:eastAsia="Times New Roman" w:cs="Times New Roman"/>
          <w:szCs w:val="24"/>
        </w:rPr>
        <w:t xml:space="preserve"> η διάταξη προτείνεται, καθώς κατά την ίδια άποψη της </w:t>
      </w:r>
      <w:r>
        <w:rPr>
          <w:rFonts w:eastAsia="Times New Roman" w:cs="Times New Roman"/>
          <w:szCs w:val="24"/>
        </w:rPr>
        <w:t>α</w:t>
      </w:r>
      <w:r>
        <w:rPr>
          <w:rFonts w:eastAsia="Times New Roman" w:cs="Times New Roman"/>
          <w:szCs w:val="24"/>
        </w:rPr>
        <w:t xml:space="preserve">ιτιολογικής </w:t>
      </w:r>
      <w:r>
        <w:rPr>
          <w:rFonts w:eastAsia="Times New Roman" w:cs="Times New Roman"/>
          <w:szCs w:val="24"/>
        </w:rPr>
        <w:t>έ</w:t>
      </w:r>
      <w:r>
        <w:rPr>
          <w:rFonts w:eastAsia="Times New Roman" w:cs="Times New Roman"/>
          <w:szCs w:val="24"/>
        </w:rPr>
        <w:t xml:space="preserve">κθεσης </w:t>
      </w:r>
      <w:r>
        <w:rPr>
          <w:rFonts w:eastAsia="Times New Roman" w:cs="Times New Roman"/>
          <w:szCs w:val="24"/>
        </w:rPr>
        <w:t>«</w:t>
      </w:r>
      <w:r>
        <w:rPr>
          <w:rFonts w:eastAsia="Times New Roman" w:cs="Times New Roman"/>
          <w:szCs w:val="24"/>
        </w:rPr>
        <w:t xml:space="preserve">δεν επιτρέπεται να ωφελείται ο οφειλέτης μόνο και μόνο από το γεγονός ότι άσκησε μια αίτηση απορριπτέα είτε επειδή </w:t>
      </w:r>
      <w:r w:rsidRPr="009D0518">
        <w:rPr>
          <w:rFonts w:eastAsia="Times New Roman" w:cs="Times New Roman"/>
          <w:szCs w:val="24"/>
        </w:rPr>
        <w:t>δεν συντρέχουν</w:t>
      </w:r>
      <w:r>
        <w:rPr>
          <w:rFonts w:eastAsia="Times New Roman" w:cs="Times New Roman"/>
          <w:szCs w:val="24"/>
        </w:rPr>
        <w:t xml:space="preserve"> οι προϋποθέσεις προστασίας του βάσει του ν.3869/2010 είτε επειδή η αίτησή του βαρύνεται με τυπικές πλημμέλειες που την καθιστ</w:t>
      </w:r>
      <w:r>
        <w:rPr>
          <w:rFonts w:eastAsia="Times New Roman" w:cs="Times New Roman"/>
          <w:szCs w:val="24"/>
        </w:rPr>
        <w:t>ούν απαράδεκτη».</w:t>
      </w:r>
    </w:p>
    <w:p w14:paraId="5470B70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βλέπω ότι ολοκληρώθηκε η διανομή των ενστάσεων. Σταματάω, λοιπόν, την ανάγνωση, ώστε να μπούμε στη σχετική συζήτηση.</w:t>
      </w:r>
    </w:p>
    <w:p w14:paraId="5470B70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που προβάλλετε αντιρρήσεις συνταγματικότητας και ζητάτε να αποφανθεί η Βο</w:t>
      </w:r>
      <w:r>
        <w:rPr>
          <w:rFonts w:eastAsia="Times New Roman" w:cs="Times New Roman"/>
          <w:szCs w:val="24"/>
        </w:rPr>
        <w:t xml:space="preserve">υλή, θα εφαρμόσουμε την παράγραφο 2 του άρθρου 100 του Κανονισμού της Βουλής. Σύμφωνα με αυτό έχουν δικαίωμα να μιλήσουν ο λέγων, ο αντιλέγων, οι Πρόεδροι των Κοινοβουλευτικών Ομάδων ή οι Κοινοβουλευτικοί Εκπρόσωποι και οι αρμόδιοι Υπουργοί, κάθε ένας για </w:t>
      </w:r>
      <w:r>
        <w:rPr>
          <w:rFonts w:eastAsia="Times New Roman" w:cs="Times New Roman"/>
          <w:szCs w:val="24"/>
        </w:rPr>
        <w:t>πέντε λεπτά της ώρας.</w:t>
      </w:r>
    </w:p>
    <w:p w14:paraId="5470B70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Δίνω κατευθείαν τον λόγο στον κ. Καρρά, που έχει και την πιο μακροσκελή ένσταση, για να την παρουσιάσει συνοπτικά.</w:t>
      </w:r>
    </w:p>
    <w:p w14:paraId="5470B70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Καρρά, έχετε τον λόγο για πέντε λεπτά.</w:t>
      </w:r>
    </w:p>
    <w:p w14:paraId="5470B709" w14:textId="77777777" w:rsidR="001F594C" w:rsidRDefault="008C7D1C">
      <w:pPr>
        <w:spacing w:line="600" w:lineRule="auto"/>
        <w:ind w:firstLine="720"/>
        <w:contextualSpacing/>
        <w:jc w:val="both"/>
        <w:rPr>
          <w:rFonts w:eastAsia="Times New Roman" w:cs="Times New Roman"/>
          <w:szCs w:val="24"/>
        </w:rPr>
      </w:pPr>
      <w:r w:rsidRPr="007058F6">
        <w:rPr>
          <w:rFonts w:eastAsia="Times New Roman" w:cs="Times New Roman"/>
          <w:b/>
          <w:szCs w:val="24"/>
        </w:rPr>
        <w:t>ΓΕΩΡΓΙΟΣ</w:t>
      </w:r>
      <w:r>
        <w:rPr>
          <w:rFonts w:eastAsia="Times New Roman" w:cs="Times New Roman"/>
          <w:b/>
          <w:szCs w:val="24"/>
        </w:rPr>
        <w:t xml:space="preserve"> </w:t>
      </w:r>
      <w:r w:rsidRPr="007058F6">
        <w:rPr>
          <w:rFonts w:eastAsia="Times New Roman" w:cs="Times New Roman"/>
          <w:b/>
          <w:szCs w:val="24"/>
        </w:rPr>
        <w:t>-</w:t>
      </w:r>
      <w:r>
        <w:rPr>
          <w:rFonts w:eastAsia="Times New Roman" w:cs="Times New Roman"/>
          <w:b/>
          <w:szCs w:val="24"/>
        </w:rPr>
        <w:t xml:space="preserve"> </w:t>
      </w:r>
      <w:r w:rsidRPr="007058F6">
        <w:rPr>
          <w:rFonts w:eastAsia="Times New Roman" w:cs="Times New Roman"/>
          <w:b/>
          <w:szCs w:val="24"/>
        </w:rPr>
        <w:t xml:space="preserve">ΔΗΜΗΤΡΙΟΣ ΚΑΡΡΑΣ: </w:t>
      </w:r>
      <w:r>
        <w:rPr>
          <w:rFonts w:eastAsia="Times New Roman" w:cs="Times New Roman"/>
          <w:szCs w:val="24"/>
        </w:rPr>
        <w:t xml:space="preserve">Κυρία Πρόεδρε, υπάρχει το εξής ζήτημα και θα </w:t>
      </w:r>
      <w:r>
        <w:rPr>
          <w:rFonts w:eastAsia="Times New Roman" w:cs="Times New Roman"/>
          <w:szCs w:val="24"/>
        </w:rPr>
        <w:t>αναφερθώ περιληπτικά, μετά την ανάγνωση της ενστάσεώς μου, στην οποία προβήκατε.</w:t>
      </w:r>
    </w:p>
    <w:p w14:paraId="5470B70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προηγούμενος νόμος από το 2010, πάγια, χωρίς να έχει μεταβληθεί, επέτρεπε από τη στιγμή που υποβαλλόταν η αίτηση για την υπαγωγή στις προστατευτικές διατάξεις του νόμου για </w:t>
      </w:r>
      <w:r>
        <w:rPr>
          <w:rFonts w:eastAsia="Times New Roman" w:cs="Times New Roman"/>
          <w:szCs w:val="24"/>
        </w:rPr>
        <w:t xml:space="preserve">τα υπερχρεωμένα νοικοκυριά, ως προς μεν τις απαιτήσεις που ήταν εξασφαλισμένες, </w:t>
      </w:r>
      <w:r>
        <w:rPr>
          <w:rFonts w:eastAsia="Times New Roman" w:cs="Times New Roman"/>
          <w:szCs w:val="24"/>
        </w:rPr>
        <w:t xml:space="preserve">το χρέος </w:t>
      </w:r>
      <w:r>
        <w:rPr>
          <w:rFonts w:eastAsia="Times New Roman" w:cs="Times New Roman"/>
          <w:szCs w:val="24"/>
        </w:rPr>
        <w:t>να υπολογίζεται με τόκο ενήμερης οφειλής, δηλαδή, με το συμβατικό, ενώ ως προς τις λοιπές απαιτήσεις, τις μη εξασφαλισμένες, διεκόπτετο η τοκογονία μέχρι τη λήξη της ε</w:t>
      </w:r>
      <w:r>
        <w:rPr>
          <w:rFonts w:eastAsia="Times New Roman" w:cs="Times New Roman"/>
          <w:szCs w:val="24"/>
        </w:rPr>
        <w:t>πιδικίας.</w:t>
      </w:r>
    </w:p>
    <w:p w14:paraId="5470B70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νόμος ο ίδιος δεν είχε πουθενά κα</w:t>
      </w:r>
      <w:r>
        <w:rPr>
          <w:rFonts w:eastAsia="Times New Roman" w:cs="Times New Roman"/>
          <w:szCs w:val="24"/>
        </w:rPr>
        <w:t>μ</w:t>
      </w:r>
      <w:r>
        <w:rPr>
          <w:rFonts w:eastAsia="Times New Roman" w:cs="Times New Roman"/>
          <w:szCs w:val="24"/>
        </w:rPr>
        <w:t>μία διάταξη που να λέει ότι μετά τη λήξη της επιδικίας, υπολογίζονται αναδρομικά τόκοι, που σημαίνει ότι το προνόμιο το οποίο παρείχε, ήταν απόλυτο και χωρίς αμφισβήτηση.</w:t>
      </w:r>
    </w:p>
    <w:p w14:paraId="5470B70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έρχεται η διάταξη με το προτεινό</w:t>
      </w:r>
      <w:r>
        <w:rPr>
          <w:rFonts w:eastAsia="Times New Roman" w:cs="Times New Roman"/>
          <w:szCs w:val="24"/>
        </w:rPr>
        <w:t xml:space="preserve">μενο νομοσχέδιο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 60 παρ</w:t>
      </w:r>
      <w:r>
        <w:rPr>
          <w:rFonts w:eastAsia="Times New Roman" w:cs="Times New Roman"/>
          <w:szCs w:val="24"/>
        </w:rPr>
        <w:t xml:space="preserve">άγραφος </w:t>
      </w:r>
      <w:r>
        <w:rPr>
          <w:rFonts w:eastAsia="Times New Roman" w:cs="Times New Roman"/>
          <w:szCs w:val="24"/>
        </w:rPr>
        <w:t>5 και λέει: «Σε περίπτωση απόρριψης της αίτησης, τότε υπολογίζονται αναδρομικά τόκοι υπερημερίας». Δηλαδή, επιβαρύνεται η οφειλή</w:t>
      </w:r>
      <w:r>
        <w:rPr>
          <w:rFonts w:eastAsia="Times New Roman" w:cs="Times New Roman"/>
          <w:szCs w:val="24"/>
        </w:rPr>
        <w:t>,</w:t>
      </w:r>
      <w:r>
        <w:rPr>
          <w:rFonts w:eastAsia="Times New Roman" w:cs="Times New Roman"/>
          <w:szCs w:val="24"/>
        </w:rPr>
        <w:t xml:space="preserve"> αν είναι εμπρ</w:t>
      </w:r>
      <w:r>
        <w:rPr>
          <w:rFonts w:eastAsia="Times New Roman" w:cs="Times New Roman"/>
          <w:szCs w:val="24"/>
        </w:rPr>
        <w:t>α</w:t>
      </w:r>
      <w:r>
        <w:rPr>
          <w:rFonts w:eastAsia="Times New Roman" w:cs="Times New Roman"/>
          <w:szCs w:val="24"/>
        </w:rPr>
        <w:t>γμ</w:t>
      </w:r>
      <w:r>
        <w:rPr>
          <w:rFonts w:eastAsia="Times New Roman" w:cs="Times New Roman"/>
          <w:szCs w:val="24"/>
        </w:rPr>
        <w:t>ά</w:t>
      </w:r>
      <w:r>
        <w:rPr>
          <w:rFonts w:eastAsia="Times New Roman" w:cs="Times New Roman"/>
          <w:szCs w:val="24"/>
        </w:rPr>
        <w:t>τ</w:t>
      </w:r>
      <w:r>
        <w:rPr>
          <w:rFonts w:eastAsia="Times New Roman" w:cs="Times New Roman"/>
          <w:szCs w:val="24"/>
        </w:rPr>
        <w:t>ω</w:t>
      </w:r>
      <w:r>
        <w:rPr>
          <w:rFonts w:eastAsia="Times New Roman" w:cs="Times New Roman"/>
          <w:szCs w:val="24"/>
        </w:rPr>
        <w:t>ς εξασφαλισμένη με τη διαφορά του τόκου, του συμβατικού προς τον τό</w:t>
      </w:r>
      <w:r>
        <w:rPr>
          <w:rFonts w:eastAsia="Times New Roman" w:cs="Times New Roman"/>
          <w:szCs w:val="24"/>
        </w:rPr>
        <w:t xml:space="preserve">κο υπερημερίας, </w:t>
      </w:r>
      <w:r>
        <w:rPr>
          <w:rFonts w:eastAsia="Times New Roman" w:cs="Times New Roman"/>
          <w:szCs w:val="24"/>
        </w:rPr>
        <w:lastRenderedPageBreak/>
        <w:t xml:space="preserve">ο οποίος είναι του 2%, 2,5% </w:t>
      </w:r>
      <w:r>
        <w:rPr>
          <w:rFonts w:eastAsia="Times New Roman" w:cs="Times New Roman"/>
          <w:szCs w:val="24"/>
        </w:rPr>
        <w:t xml:space="preserve">επιπλέον, </w:t>
      </w:r>
      <w:r>
        <w:rPr>
          <w:rFonts w:eastAsia="Times New Roman" w:cs="Times New Roman"/>
          <w:szCs w:val="24"/>
        </w:rPr>
        <w:t xml:space="preserve">ενώ ως προς τις οφειλές που δεν ήταν εξασφαλισμένες, όπως είναι η περίπτωση από καταναλωτικά δάνεια ή κάρτες, </w:t>
      </w:r>
      <w:r>
        <w:rPr>
          <w:rFonts w:eastAsia="Times New Roman" w:cs="Times New Roman"/>
          <w:szCs w:val="24"/>
        </w:rPr>
        <w:t xml:space="preserve">επιβαρύνονται </w:t>
      </w:r>
      <w:r>
        <w:rPr>
          <w:rFonts w:eastAsia="Times New Roman" w:cs="Times New Roman"/>
          <w:szCs w:val="24"/>
        </w:rPr>
        <w:t>με τον τόκο υπερημερίας.</w:t>
      </w:r>
    </w:p>
    <w:p w14:paraId="5470B70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Συνεπώς, τι σημαίνει αυτό; Σημαίνει -το λέω ως παράδειγμα- ότι αν έχουμε μια οφειλή 100.000 προς μια τράπεζα και απορριφθεί η αίτηση, τότε πλέον θα επιβαρυνθεί στη διάρκεια των πέντε ή επτά ετών, που είναι ο συνήθης χρόνος επιδικίας, και το ποσό το 100.000</w:t>
      </w:r>
      <w:r>
        <w:rPr>
          <w:rFonts w:eastAsia="Times New Roman" w:cs="Times New Roman"/>
          <w:szCs w:val="24"/>
        </w:rPr>
        <w:t xml:space="preserve"> θα πάει 135.000, 140.000 κατ’ ελάχιστον αναδρομικά και απρόοπτα. Γιατί λέω «απρόοπτα»; Δεν θα υπήρχε κα</w:t>
      </w:r>
      <w:r>
        <w:rPr>
          <w:rFonts w:eastAsia="Times New Roman" w:cs="Times New Roman"/>
          <w:szCs w:val="24"/>
        </w:rPr>
        <w:t>μ</w:t>
      </w:r>
      <w:r>
        <w:rPr>
          <w:rFonts w:eastAsia="Times New Roman" w:cs="Times New Roman"/>
          <w:szCs w:val="24"/>
        </w:rPr>
        <w:t xml:space="preserve">μία ανάγκη </w:t>
      </w:r>
      <w:r>
        <w:rPr>
          <w:rFonts w:eastAsia="Times New Roman" w:cs="Times New Roman"/>
          <w:szCs w:val="24"/>
        </w:rPr>
        <w:t xml:space="preserve">να τεθεί </w:t>
      </w:r>
      <w:r>
        <w:rPr>
          <w:rFonts w:eastAsia="Times New Roman" w:cs="Times New Roman"/>
          <w:szCs w:val="24"/>
        </w:rPr>
        <w:t>διάταξη στο</w:t>
      </w:r>
      <w:r>
        <w:rPr>
          <w:rFonts w:eastAsia="Times New Roman" w:cs="Times New Roman"/>
          <w:szCs w:val="24"/>
        </w:rPr>
        <w:t>ν</w:t>
      </w:r>
      <w:r>
        <w:rPr>
          <w:rFonts w:eastAsia="Times New Roman" w:cs="Times New Roman"/>
          <w:szCs w:val="24"/>
        </w:rPr>
        <w:t xml:space="preserve"> νόμο </w:t>
      </w:r>
      <w:r>
        <w:rPr>
          <w:rFonts w:eastAsia="Times New Roman" w:cs="Times New Roman"/>
          <w:szCs w:val="24"/>
        </w:rPr>
        <w:t xml:space="preserve">που </w:t>
      </w:r>
      <w:r>
        <w:rPr>
          <w:rFonts w:eastAsia="Times New Roman" w:cs="Times New Roman"/>
          <w:szCs w:val="24"/>
        </w:rPr>
        <w:t>προτείνει η Κυβέρνηση, εάν αυτό υπήρχε</w:t>
      </w:r>
      <w:r>
        <w:rPr>
          <w:rFonts w:eastAsia="Times New Roman" w:cs="Times New Roman"/>
          <w:szCs w:val="24"/>
        </w:rPr>
        <w:t>. Δεν είναι αληθές</w:t>
      </w:r>
      <w:r>
        <w:rPr>
          <w:rFonts w:eastAsia="Times New Roman" w:cs="Times New Roman"/>
          <w:szCs w:val="24"/>
        </w:rPr>
        <w:t xml:space="preserve"> ότι η παύση της τοκογονίας αναβίωνε</w:t>
      </w:r>
      <w:r>
        <w:rPr>
          <w:rFonts w:eastAsia="Times New Roman" w:cs="Times New Roman"/>
          <w:szCs w:val="24"/>
        </w:rPr>
        <w:t>.</w:t>
      </w:r>
      <w:r>
        <w:rPr>
          <w:rFonts w:eastAsia="Times New Roman" w:cs="Times New Roman"/>
          <w:szCs w:val="24"/>
        </w:rPr>
        <w:t xml:space="preserve"> Δεν υπάρχει τίπ</w:t>
      </w:r>
      <w:r>
        <w:rPr>
          <w:rFonts w:eastAsia="Times New Roman" w:cs="Times New Roman"/>
          <w:szCs w:val="24"/>
        </w:rPr>
        <w:t>οτα από αυτό.</w:t>
      </w:r>
    </w:p>
    <w:p w14:paraId="5470B70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σήμερα η Κυβέρνηση να κάνει δύο πράγματα. Πρώτον, να επιβάλει αναδρομική τοκοδοσία για απροσδιόριστο χρόνο ετών. Και εδώ, αν θέλετε, τίθεται και ένα θέμα αστικού δικαίου, </w:t>
      </w:r>
      <w:r>
        <w:rPr>
          <w:rFonts w:eastAsia="Times New Roman" w:cs="Times New Roman"/>
          <w:szCs w:val="24"/>
        </w:rPr>
        <w:t>δι</w:t>
      </w:r>
      <w:r>
        <w:rPr>
          <w:rFonts w:eastAsia="Times New Roman" w:cs="Times New Roman"/>
          <w:szCs w:val="24"/>
        </w:rPr>
        <w:t xml:space="preserve">ότι η παραγραφή των τόκων είναι πενταετής. Στην </w:t>
      </w:r>
      <w:r>
        <w:rPr>
          <w:rFonts w:eastAsia="Times New Roman" w:cs="Times New Roman"/>
          <w:szCs w:val="24"/>
        </w:rPr>
        <w:lastRenderedPageBreak/>
        <w:t>περί</w:t>
      </w:r>
      <w:r>
        <w:rPr>
          <w:rFonts w:eastAsia="Times New Roman" w:cs="Times New Roman"/>
          <w:szCs w:val="24"/>
        </w:rPr>
        <w:t>πτωση εκείνη που έχουμε επτά, οκτώ χρόνια επιδικίας, θα επιβάλ</w:t>
      </w:r>
      <w:r>
        <w:rPr>
          <w:rFonts w:eastAsia="Times New Roman" w:cs="Times New Roman"/>
          <w:szCs w:val="24"/>
        </w:rPr>
        <w:t>λ</w:t>
      </w:r>
      <w:r>
        <w:rPr>
          <w:rFonts w:eastAsia="Times New Roman" w:cs="Times New Roman"/>
          <w:szCs w:val="24"/>
        </w:rPr>
        <w:t>ουμε τόκους για πέντε, επτά, οκτώ χρόνια, κατά παράβαση γενικών αρχών του δικαίου;</w:t>
      </w:r>
    </w:p>
    <w:p w14:paraId="5470B70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Επιπλέον, ο νόμος, όπως γίνεται, δεν κάνει κα</w:t>
      </w:r>
      <w:r>
        <w:rPr>
          <w:rFonts w:eastAsia="Times New Roman" w:cs="Times New Roman"/>
          <w:szCs w:val="24"/>
        </w:rPr>
        <w:t>μ</w:t>
      </w:r>
      <w:r>
        <w:rPr>
          <w:rFonts w:eastAsia="Times New Roman" w:cs="Times New Roman"/>
          <w:szCs w:val="24"/>
        </w:rPr>
        <w:t xml:space="preserve">μία διάκριση για τους λόγους απόρριψης της αίτησης. Οι λόγοι </w:t>
      </w:r>
      <w:r>
        <w:rPr>
          <w:rFonts w:eastAsia="Times New Roman" w:cs="Times New Roman"/>
          <w:szCs w:val="24"/>
        </w:rPr>
        <w:t>απόρριψης της αίτησης μπορεί να είναι από τη δολιότητα, ενδεχόμενα, του αιτούντος, μέχρι ακόμα και τυπικά σφάλματα του νομικού παραστάτη</w:t>
      </w:r>
      <w:r>
        <w:rPr>
          <w:rFonts w:eastAsia="Times New Roman" w:cs="Times New Roman"/>
          <w:szCs w:val="24"/>
        </w:rPr>
        <w:t xml:space="preserve"> του</w:t>
      </w:r>
      <w:r>
        <w:rPr>
          <w:rFonts w:eastAsia="Times New Roman" w:cs="Times New Roman"/>
          <w:szCs w:val="24"/>
        </w:rPr>
        <w:t>. Ξέχασ</w:t>
      </w:r>
      <w:r>
        <w:rPr>
          <w:rFonts w:eastAsia="Times New Roman" w:cs="Times New Roman"/>
          <w:szCs w:val="24"/>
        </w:rPr>
        <w:t>ε</w:t>
      </w:r>
      <w:r>
        <w:rPr>
          <w:rFonts w:eastAsia="Times New Roman" w:cs="Times New Roman"/>
          <w:szCs w:val="24"/>
        </w:rPr>
        <w:t>, φερ</w:t>
      </w:r>
      <w:r w:rsidRPr="00141E1B">
        <w:rPr>
          <w:rFonts w:eastAsia="Times New Roman" w:cs="Times New Roman"/>
          <w:szCs w:val="24"/>
        </w:rPr>
        <w:t xml:space="preserve">’ </w:t>
      </w:r>
      <w:r>
        <w:rPr>
          <w:rFonts w:eastAsia="Times New Roman" w:cs="Times New Roman"/>
          <w:szCs w:val="24"/>
        </w:rPr>
        <w:t>ειπείν, να καταθέσ</w:t>
      </w:r>
      <w:r>
        <w:rPr>
          <w:rFonts w:eastAsia="Times New Roman" w:cs="Times New Roman"/>
          <w:szCs w:val="24"/>
        </w:rPr>
        <w:t>ει</w:t>
      </w:r>
      <w:r>
        <w:rPr>
          <w:rFonts w:eastAsia="Times New Roman" w:cs="Times New Roman"/>
          <w:szCs w:val="24"/>
        </w:rPr>
        <w:t xml:space="preserve"> ένα δικαιολογητικό. Η αυστηρότητα του νόμου οδηγεί τον δικαστή σε απόρριψη. Αυτό</w:t>
      </w:r>
      <w:r>
        <w:rPr>
          <w:rFonts w:eastAsia="Times New Roman" w:cs="Times New Roman"/>
          <w:szCs w:val="24"/>
        </w:rPr>
        <w:t xml:space="preserve">, όμως, έχει πλέον έναν τιμωρητικό χαρακτήρα για τον λόγο ότι επιβαρύνει υπέρμετρα τον οφειλέτη, ο οποίος είχε προβλέψει </w:t>
      </w:r>
      <w:r>
        <w:rPr>
          <w:rFonts w:eastAsia="Times New Roman" w:cs="Times New Roman"/>
          <w:szCs w:val="24"/>
        </w:rPr>
        <w:t xml:space="preserve">και εμπιστεύεται την </w:t>
      </w:r>
      <w:r>
        <w:rPr>
          <w:rFonts w:eastAsia="Times New Roman" w:cs="Times New Roman"/>
          <w:szCs w:val="24"/>
        </w:rPr>
        <w:t>νομοθεσία του ελληνικού κράτους, η οποία ήταν καθαρή και απόλυτη, ότι του έδινε ένα προνόμιο να μην έχει υποχρέωση</w:t>
      </w:r>
      <w:r>
        <w:rPr>
          <w:rFonts w:eastAsia="Times New Roman" w:cs="Times New Roman"/>
          <w:szCs w:val="24"/>
        </w:rPr>
        <w:t xml:space="preserve"> τόκων. Και έρχεται αναδρομικά σήμερα η Κυβέρνηση και λέει «θα πληρώνεις».</w:t>
      </w:r>
    </w:p>
    <w:p w14:paraId="5470B71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Επιπλέον δε, αυτή η ρύθμιση έχει και μ</w:t>
      </w:r>
      <w:r>
        <w:rPr>
          <w:rFonts w:eastAsia="Times New Roman" w:cs="Times New Roman"/>
          <w:szCs w:val="24"/>
        </w:rPr>
        <w:t>ί</w:t>
      </w:r>
      <w:r>
        <w:rPr>
          <w:rFonts w:eastAsia="Times New Roman" w:cs="Times New Roman"/>
          <w:szCs w:val="24"/>
        </w:rPr>
        <w:t xml:space="preserve">α άλλη διάσταση η οποία με ενοχλεί περισσότερο. Ουσιαστικά δίνει μια ασυλία στις τράπεζες, μια ακόμη μορφή ασυλίας! </w:t>
      </w:r>
      <w:r>
        <w:rPr>
          <w:rFonts w:eastAsia="Times New Roman" w:cs="Times New Roman"/>
          <w:szCs w:val="24"/>
        </w:rPr>
        <w:t>Οι</w:t>
      </w:r>
      <w:r>
        <w:rPr>
          <w:rFonts w:eastAsia="Times New Roman" w:cs="Times New Roman"/>
          <w:szCs w:val="24"/>
        </w:rPr>
        <w:t xml:space="preserve"> τράπεζες, δηλαδή, επιχε</w:t>
      </w:r>
      <w:r>
        <w:rPr>
          <w:rFonts w:eastAsia="Times New Roman" w:cs="Times New Roman"/>
          <w:szCs w:val="24"/>
        </w:rPr>
        <w:t>ιρούσαν πάντοτε να επιβάλ</w:t>
      </w:r>
      <w:r>
        <w:rPr>
          <w:rFonts w:eastAsia="Times New Roman" w:cs="Times New Roman"/>
          <w:szCs w:val="24"/>
        </w:rPr>
        <w:t>λ</w:t>
      </w:r>
      <w:r>
        <w:rPr>
          <w:rFonts w:eastAsia="Times New Roman" w:cs="Times New Roman"/>
          <w:szCs w:val="24"/>
        </w:rPr>
        <w:t>ουν τόκους</w:t>
      </w:r>
      <w:r>
        <w:rPr>
          <w:rFonts w:eastAsia="Times New Roman" w:cs="Times New Roman"/>
          <w:szCs w:val="24"/>
        </w:rPr>
        <w:t>,</w:t>
      </w:r>
      <w:r>
        <w:rPr>
          <w:rFonts w:eastAsia="Times New Roman" w:cs="Times New Roman"/>
          <w:szCs w:val="24"/>
        </w:rPr>
        <w:t xml:space="preserve"> όταν δεν το έπαιρνε </w:t>
      </w:r>
      <w:r>
        <w:rPr>
          <w:rFonts w:eastAsia="Times New Roman" w:cs="Times New Roman"/>
          <w:szCs w:val="24"/>
        </w:rPr>
        <w:lastRenderedPageBreak/>
        <w:t>είδηση ο οφειλέτης ή δεν είχε νομική παράσταση, κατά το στάδιο, τουλάχιστον, του συμβιβασμού ή της διευθέτησης του δανείου να συνυπολογίζουν επιπλέον τόκους υπερημερίας. Αυτό πλέον το παράνομο που δ</w:t>
      </w:r>
      <w:r>
        <w:rPr>
          <w:rFonts w:eastAsia="Times New Roman" w:cs="Times New Roman"/>
          <w:szCs w:val="24"/>
        </w:rPr>
        <w:t>εν προβλεπόταν</w:t>
      </w:r>
      <w:r>
        <w:rPr>
          <w:rFonts w:eastAsia="Times New Roman" w:cs="Times New Roman"/>
          <w:szCs w:val="24"/>
        </w:rPr>
        <w:t>,</w:t>
      </w:r>
      <w:r>
        <w:rPr>
          <w:rFonts w:eastAsia="Times New Roman" w:cs="Times New Roman"/>
          <w:szCs w:val="24"/>
        </w:rPr>
        <w:t xml:space="preserve"> το νομιμοποιεί σήμερα η Κυβέρνηση δι</w:t>
      </w:r>
      <w:r>
        <w:rPr>
          <w:rFonts w:eastAsia="Times New Roman" w:cs="Times New Roman"/>
          <w:szCs w:val="24"/>
        </w:rPr>
        <w:t>ά</w:t>
      </w:r>
      <w:r>
        <w:rPr>
          <w:rFonts w:eastAsia="Times New Roman" w:cs="Times New Roman"/>
          <w:szCs w:val="24"/>
        </w:rPr>
        <w:t xml:space="preserve"> της διατάξεως που προτείνει.</w:t>
      </w:r>
    </w:p>
    <w:p w14:paraId="5470B71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Τίθενται λοιπόν, ζητήματα: Η ασφάλεια του δικαίου. Το κράτος δικαίου το οποίο έχει συνταγματική κάλυψη. Η προστασία του ανθρώπου. Η οικονομική ελευθερία. Αυτά είναι ζητήματα</w:t>
      </w:r>
      <w:r>
        <w:rPr>
          <w:rFonts w:eastAsia="Times New Roman" w:cs="Times New Roman"/>
          <w:szCs w:val="24"/>
        </w:rPr>
        <w:t>, τα οποία εγώ θεωρώ ότι προσβάλλονται από αυτή τη ρύθμιση και για να το εξειδικεύσω πιο πολύ, η ασφάλεια δικαίου διατρέχει ολόκληρο το δικαιϊκό σύστημα.</w:t>
      </w:r>
    </w:p>
    <w:p w14:paraId="5470B71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Καλείται, λοιπόν, ο μη γνωρίζων, ο αδαής, πολλές φορές, οφειλέτης, ο οποίος έχει υποβληθεί στη διαδικα</w:t>
      </w:r>
      <w:r>
        <w:rPr>
          <w:rFonts w:eastAsia="Times New Roman" w:cs="Times New Roman"/>
          <w:szCs w:val="24"/>
        </w:rPr>
        <w:t xml:space="preserve">σία του νόμου Κατσέλη -έρχεται </w:t>
      </w:r>
      <w:r>
        <w:rPr>
          <w:rFonts w:eastAsia="Times New Roman" w:cs="Times New Roman"/>
          <w:szCs w:val="24"/>
        </w:rPr>
        <w:t xml:space="preserve">η </w:t>
      </w:r>
      <w:r>
        <w:rPr>
          <w:rFonts w:eastAsia="Times New Roman" w:cs="Times New Roman"/>
          <w:szCs w:val="24"/>
        </w:rPr>
        <w:t xml:space="preserve">απόρριψη της αίτησης για χίλιους δύο λόγους, απ’ τα στατιστικά στοιχεία που γνωρίζουμε όλοι μέχρι το 35%, 40% περίπου ικανοποιείται, οι άλλοι λόγω των αυστηρών προϋποθέσεων του νόμου </w:t>
      </w:r>
      <w:r>
        <w:rPr>
          <w:rFonts w:eastAsia="Times New Roman" w:cs="Times New Roman"/>
          <w:szCs w:val="24"/>
        </w:rPr>
        <w:lastRenderedPageBreak/>
        <w:t xml:space="preserve">απορρίπτονται σωρηδόν ή εξαναγκάζονται, </w:t>
      </w:r>
      <w:r>
        <w:rPr>
          <w:rFonts w:eastAsia="Times New Roman" w:cs="Times New Roman"/>
          <w:szCs w:val="24"/>
        </w:rPr>
        <w:t>πιεζόμενοι από τις τράπεζες ότι θα οδηγηθούν σε πλειστηριασμούς οι περιουσίες τους, να παραιτηθούν της αιτήσεως- να ανατρέψει την οικογενειακή, κοινωνική, οικονομική του κατάσταση με κατά 50% αύξηση του δανείου του. Αυτό, λοιπόν, προσβά</w:t>
      </w:r>
      <w:r>
        <w:rPr>
          <w:rFonts w:eastAsia="Times New Roman" w:cs="Times New Roman"/>
          <w:szCs w:val="24"/>
        </w:rPr>
        <w:t>λ</w:t>
      </w:r>
      <w:r>
        <w:rPr>
          <w:rFonts w:eastAsia="Times New Roman" w:cs="Times New Roman"/>
          <w:szCs w:val="24"/>
        </w:rPr>
        <w:t>λει την ασφάλεια δι</w:t>
      </w:r>
      <w:r>
        <w:rPr>
          <w:rFonts w:eastAsia="Times New Roman" w:cs="Times New Roman"/>
          <w:szCs w:val="24"/>
        </w:rPr>
        <w:t xml:space="preserve">καίου και την αρχή του κράτους δικαίου. </w:t>
      </w:r>
    </w:p>
    <w:p w14:paraId="5470B7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είναι δίκαιο ένα κράτος το οποίο παρέχει ένα προνόμιο επί οκτώ χρόνια -ο νόμος Κατσέλη ισχύει από το 2010, και είναι νόμος του ΠΑΣΟΚ, όπως σωστά μου υπενθυμίζει ο κ. Κρεμαστινός- αυτό να το ανατρέπει και να έρχε</w:t>
      </w:r>
      <w:r>
        <w:rPr>
          <w:rFonts w:eastAsia="Times New Roman" w:cs="Times New Roman"/>
          <w:szCs w:val="24"/>
        </w:rPr>
        <w:t xml:space="preserve">ται διά μιας πράξεως να επιβαρύνεται απλώς και μόνο για να νομιμοποιήσουμε </w:t>
      </w:r>
      <w:r>
        <w:rPr>
          <w:rFonts w:eastAsia="Times New Roman" w:cs="Times New Roman"/>
          <w:szCs w:val="24"/>
        </w:rPr>
        <w:t xml:space="preserve">αυθαίρετες αξιώσεις </w:t>
      </w:r>
      <w:r>
        <w:rPr>
          <w:rFonts w:eastAsia="Times New Roman" w:cs="Times New Roman"/>
          <w:szCs w:val="24"/>
        </w:rPr>
        <w:t>τρ</w:t>
      </w:r>
      <w:r>
        <w:rPr>
          <w:rFonts w:eastAsia="Times New Roman" w:cs="Times New Roman"/>
          <w:szCs w:val="24"/>
        </w:rPr>
        <w:t>α</w:t>
      </w:r>
      <w:r>
        <w:rPr>
          <w:rFonts w:eastAsia="Times New Roman" w:cs="Times New Roman"/>
          <w:szCs w:val="24"/>
        </w:rPr>
        <w:t>πεζ</w:t>
      </w:r>
      <w:r>
        <w:rPr>
          <w:rFonts w:eastAsia="Times New Roman" w:cs="Times New Roman"/>
          <w:szCs w:val="24"/>
        </w:rPr>
        <w:t>ών</w:t>
      </w:r>
    </w:p>
    <w:p w14:paraId="5470B7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w:t>
      </w:r>
    </w:p>
    <w:p w14:paraId="5470B715" w14:textId="77777777" w:rsidR="001F594C" w:rsidRDefault="008C7D1C">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Εντάξει, κύριε Καρρά.</w:t>
      </w:r>
    </w:p>
    <w:p w14:paraId="5470B71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Η προστασία του ατόμου -μένω σε αυτό μόνο, κυρία Πρόεδρε- πρέπει να είναι γενική και όχι </w:t>
      </w:r>
      <w:r>
        <w:rPr>
          <w:rFonts w:eastAsia="Times New Roman" w:cs="Times New Roman"/>
          <w:szCs w:val="24"/>
        </w:rPr>
        <w:t xml:space="preserve">όταν </w:t>
      </w:r>
      <w:r>
        <w:rPr>
          <w:rFonts w:eastAsia="Times New Roman" w:cs="Times New Roman"/>
          <w:szCs w:val="24"/>
        </w:rPr>
        <w:t xml:space="preserve">έχουμε συμφωνήσει με τους </w:t>
      </w:r>
      <w:r>
        <w:rPr>
          <w:rFonts w:eastAsia="Times New Roman" w:cs="Times New Roman"/>
          <w:szCs w:val="24"/>
        </w:rPr>
        <w:lastRenderedPageBreak/>
        <w:t>θεσμούς και το έχουν κάνει δεκτό ή μας το έχουν υποδείξει</w:t>
      </w:r>
      <w:r>
        <w:rPr>
          <w:rFonts w:eastAsia="Times New Roman" w:cs="Times New Roman"/>
          <w:szCs w:val="24"/>
        </w:rPr>
        <w:t xml:space="preserve"> να ακυρώνεται η προστασία</w:t>
      </w:r>
      <w:r>
        <w:rPr>
          <w:rFonts w:eastAsia="Times New Roman" w:cs="Times New Roman"/>
          <w:szCs w:val="24"/>
        </w:rPr>
        <w:t>. Το Σύνταγμα επικρατεί των όποιων συμφωνιών της Κυβ</w:t>
      </w:r>
      <w:r>
        <w:rPr>
          <w:rFonts w:eastAsia="Times New Roman" w:cs="Times New Roman"/>
          <w:szCs w:val="24"/>
        </w:rPr>
        <w:t>έρνησης.</w:t>
      </w:r>
    </w:p>
    <w:p w14:paraId="5470B71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5470B718" w14:textId="77777777" w:rsidR="001F594C" w:rsidRDefault="008C7D1C">
      <w:pPr>
        <w:spacing w:line="600" w:lineRule="auto"/>
        <w:ind w:firstLine="720"/>
        <w:contextualSpacing/>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5470B719" w14:textId="77777777" w:rsidR="001F594C" w:rsidRDefault="008C7D1C">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Κύριε Λοβέρδο, θέλετε τώρα να μιλήσετε κι εσείς για τη δική σας ένσταση;</w:t>
      </w:r>
    </w:p>
    <w:p w14:paraId="5470B71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w:t>
      </w:r>
      <w:r>
        <w:rPr>
          <w:rFonts w:eastAsia="Times New Roman" w:cs="Times New Roman"/>
          <w:b/>
          <w:szCs w:val="24"/>
        </w:rPr>
        <w:t>Σ:</w:t>
      </w:r>
      <w:r>
        <w:rPr>
          <w:rFonts w:eastAsia="Times New Roman" w:cs="Times New Roman"/>
          <w:szCs w:val="24"/>
        </w:rPr>
        <w:t xml:space="preserve"> Μία-μία να τις συζητήσουμε, κυρία Πρόεδρε.</w:t>
      </w:r>
    </w:p>
    <w:p w14:paraId="5470B71B" w14:textId="77777777" w:rsidR="001F594C" w:rsidRDefault="008C7D1C">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Να κάνουμε και άλλο κύκλο; Έχουμε πει ότι πρέπει αύριο μέχρι τις 15.00</w:t>
      </w:r>
      <w:r>
        <w:rPr>
          <w:rFonts w:eastAsia="Times New Roman" w:cs="Times New Roman"/>
          <w:szCs w:val="24"/>
        </w:rPr>
        <w:t>΄</w:t>
      </w:r>
      <w:r>
        <w:rPr>
          <w:rFonts w:eastAsia="Times New Roman" w:cs="Times New Roman"/>
          <w:szCs w:val="24"/>
        </w:rPr>
        <w:t xml:space="preserve"> να έχει ψηφιστεί</w:t>
      </w:r>
      <w:r>
        <w:rPr>
          <w:rFonts w:eastAsia="Times New Roman" w:cs="Times New Roman"/>
          <w:szCs w:val="24"/>
        </w:rPr>
        <w:t xml:space="preserve"> το νομοσχέδιο</w:t>
      </w:r>
      <w:r>
        <w:rPr>
          <w:rFonts w:eastAsia="Times New Roman" w:cs="Times New Roman"/>
          <w:szCs w:val="24"/>
        </w:rPr>
        <w:t>. Πρέπει να εκφραστούν οι Βουλευτές που θα γραφτούν. Σε πόσο χρό</w:t>
      </w:r>
      <w:r>
        <w:rPr>
          <w:rFonts w:eastAsia="Times New Roman" w:cs="Times New Roman"/>
          <w:szCs w:val="24"/>
        </w:rPr>
        <w:t>νο θα μιλήσουν; Με αυτή την έννοια. Δεν νομίζω ότι θα δημιουργηθεί ζήτημα. Θα υπάρχει, άλλωστε, και μια ανεκτικότητα από το Προεδρείο.</w:t>
      </w:r>
    </w:p>
    <w:p w14:paraId="5470B71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Λοβέρδο, έχετε τον λόγο. </w:t>
      </w:r>
    </w:p>
    <w:p w14:paraId="5470B7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ευχαριστώ πάρα πολύ.</w:t>
      </w:r>
    </w:p>
    <w:p w14:paraId="5470B7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w:t>
      </w:r>
      <w:r>
        <w:rPr>
          <w:rFonts w:eastAsia="Times New Roman" w:cs="Times New Roman"/>
          <w:szCs w:val="24"/>
        </w:rPr>
        <w:t>, αν κανείς μετρήσει τις αποφάσεις των δικαστηρίων, με βάση τις οποίες κηρύχθηκαν νόμοι της Κυβέρνησης ΣΥΡΙΖΑ</w:t>
      </w:r>
      <w:r>
        <w:rPr>
          <w:rFonts w:eastAsia="Times New Roman" w:cs="Times New Roman"/>
          <w:szCs w:val="24"/>
        </w:rPr>
        <w:t xml:space="preserve"> </w:t>
      </w:r>
      <w:r>
        <w:rPr>
          <w:rFonts w:eastAsia="Times New Roman" w:cs="Times New Roman"/>
          <w:szCs w:val="24"/>
        </w:rPr>
        <w:t xml:space="preserve">-ΑΝΕΛ αντισυνταγματικοί, θα δει ότι αυτές οι αποφάσεις είναι περισσότερες από τις ενστάσεις αντισυνταγματικότητας που έχουν κατατεθεί στην Εθνική </w:t>
      </w:r>
      <w:r>
        <w:rPr>
          <w:rFonts w:eastAsia="Times New Roman" w:cs="Times New Roman"/>
          <w:szCs w:val="24"/>
        </w:rPr>
        <w:t xml:space="preserve">Αντιπροσωπεία. Σημαίνει αυτό ότι η Εθνική Αντιπροσωπεία αυτή την εποχή που είμαστε εμείς Αντιπολίτευση με πολλή φειδώ αντιμετωπίζει το θέμα. Διαβάστε τι λέει η Διεύθυνση Επιστημονικών Μελετών, σε πόσα θέματα κάνει παρατηρήσεις. Και θα μπορούσαμε, αν εμείς </w:t>
      </w:r>
      <w:r>
        <w:rPr>
          <w:rFonts w:eastAsia="Times New Roman" w:cs="Times New Roman"/>
          <w:szCs w:val="24"/>
        </w:rPr>
        <w:t xml:space="preserve">ήμασταν εσείς, όλη τη συνεδρίαση σήμερα να τη φάμε για αυτά. Όχι λέμε. Μίλησε ο συνάδελφος κ. Καρράς με πολύ συγκεκριμένο τρόπο για ένα θέμα. Εγώ θα θέσω άλλα δύο. Το ένα μάλιστα απασχόλησε ιδιαιτέρως τις </w:t>
      </w:r>
      <w:r>
        <w:rPr>
          <w:rFonts w:eastAsia="Times New Roman" w:cs="Times New Roman"/>
          <w:szCs w:val="24"/>
        </w:rPr>
        <w:t>ε</w:t>
      </w:r>
      <w:r>
        <w:rPr>
          <w:rFonts w:eastAsia="Times New Roman" w:cs="Times New Roman"/>
          <w:szCs w:val="24"/>
        </w:rPr>
        <w:t>πιτροπές που συνεδρίαζαν τις προηγούμενες μέρες. Κ</w:t>
      </w:r>
      <w:r>
        <w:rPr>
          <w:rFonts w:eastAsia="Times New Roman" w:cs="Times New Roman"/>
          <w:szCs w:val="24"/>
        </w:rPr>
        <w:t xml:space="preserve">αι για τα τρία ενημερώσαμε χθες με δική μου παρέμβαση στη συνεδρίαση των </w:t>
      </w:r>
      <w:r>
        <w:rPr>
          <w:rFonts w:eastAsia="Times New Roman" w:cs="Times New Roman"/>
          <w:szCs w:val="24"/>
        </w:rPr>
        <w:lastRenderedPageBreak/>
        <w:t>ε</w:t>
      </w:r>
      <w:r>
        <w:rPr>
          <w:rFonts w:eastAsia="Times New Roman" w:cs="Times New Roman"/>
          <w:szCs w:val="24"/>
        </w:rPr>
        <w:t>πιτροπών και προειδοποιήσαμε την Κυβέρνηση μήπως κάποια αλλαγή μπορεί να κάνει για να αποφύγουμε αυτή τη συζήτηση. Δεν υπήρξε αντίδραση. Συνεπώς τώρα αναπτύσσουμε τα επιχειρήματά μας</w:t>
      </w:r>
      <w:r>
        <w:rPr>
          <w:rFonts w:eastAsia="Times New Roman" w:cs="Times New Roman"/>
          <w:szCs w:val="24"/>
        </w:rPr>
        <w:t>.</w:t>
      </w:r>
    </w:p>
    <w:p w14:paraId="5470B7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Πρώτο και σοβαρότερο και πολιτικότερο για εσάς της Πλειοψηφίας το θέμα του άρθρου 109, παράγραφος 2, όπου ενσωματώνεται στο </w:t>
      </w:r>
      <w:r>
        <w:rPr>
          <w:rFonts w:eastAsia="Times New Roman" w:cs="Times New Roman"/>
          <w:szCs w:val="24"/>
        </w:rPr>
        <w:t>δ</w:t>
      </w:r>
      <w:r>
        <w:rPr>
          <w:rFonts w:eastAsia="Times New Roman" w:cs="Times New Roman"/>
          <w:szCs w:val="24"/>
        </w:rPr>
        <w:t xml:space="preserve">ίκαιό μας η σχετική σύμβαση, η σχετική συμφωνία. Σημείο 14, 2α2. Διαβάστε το, κυρίες και κύριοι Βουλευτές. Και για να μην χάνουμε χρόνο, να σας το πω με </w:t>
      </w:r>
      <w:r>
        <w:rPr>
          <w:rFonts w:eastAsia="Times New Roman" w:cs="Times New Roman"/>
          <w:szCs w:val="24"/>
        </w:rPr>
        <w:t>λίγ</w:t>
      </w:r>
      <w:r>
        <w:rPr>
          <w:rFonts w:eastAsia="Times New Roman" w:cs="Times New Roman"/>
          <w:szCs w:val="24"/>
        </w:rPr>
        <w:t xml:space="preserve">α </w:t>
      </w:r>
      <w:r>
        <w:rPr>
          <w:rFonts w:eastAsia="Times New Roman" w:cs="Times New Roman"/>
          <w:szCs w:val="24"/>
        </w:rPr>
        <w:t>λ</w:t>
      </w:r>
      <w:r>
        <w:rPr>
          <w:rFonts w:eastAsia="Times New Roman" w:cs="Times New Roman"/>
          <w:szCs w:val="24"/>
        </w:rPr>
        <w:t>όγια</w:t>
      </w:r>
      <w:r>
        <w:rPr>
          <w:rFonts w:eastAsia="Times New Roman" w:cs="Times New Roman"/>
          <w:szCs w:val="24"/>
        </w:rPr>
        <w:t xml:space="preserve"> εγώ. Σε αυτή τη ρύθμιση η Κυβέρνησή σας βάζει εγγύηση περιουσία του ελληνικού δημοσίου που έ</w:t>
      </w:r>
      <w:r>
        <w:rPr>
          <w:rFonts w:eastAsia="Times New Roman" w:cs="Times New Roman"/>
          <w:szCs w:val="24"/>
        </w:rPr>
        <w:t xml:space="preserve">χει υπαχθεί στο υπερταμείο του ενός αιώνα σας. Μεταξύ πολλών άλλων, και τις μετοχές των </w:t>
      </w:r>
      <w:r>
        <w:rPr>
          <w:rFonts w:eastAsia="Times New Roman" w:cs="Times New Roman"/>
          <w:szCs w:val="24"/>
        </w:rPr>
        <w:t>ε</w:t>
      </w:r>
      <w:r>
        <w:rPr>
          <w:rFonts w:eastAsia="Times New Roman" w:cs="Times New Roman"/>
          <w:szCs w:val="24"/>
        </w:rPr>
        <w:t xml:space="preserve">πιχειρήσεων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ω</w:t>
      </w:r>
      <w:r>
        <w:rPr>
          <w:rFonts w:eastAsia="Times New Roman" w:cs="Times New Roman"/>
          <w:szCs w:val="24"/>
        </w:rPr>
        <w:t>φέλειας: ΕΥΔΑΠ, τα Ελληνικά Πετρέλαια, το Φυσικό Αέριο, τις μετοχές που έχουμε στον ΟΤΕ, τη ΔΕΗ,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470B7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άρθρο 106, παράγραφος 1 τ</w:t>
      </w:r>
      <w:r>
        <w:rPr>
          <w:rFonts w:eastAsia="Times New Roman" w:cs="Times New Roman"/>
          <w:szCs w:val="24"/>
        </w:rPr>
        <w:t xml:space="preserve">ου Συντάγματος, ακούμπησε όλη η μεταπολιτευτική συζήτηση για τις δυνατότητες παρέμβασης του κράτους στην οικονομία. Όλη, με </w:t>
      </w:r>
      <w:r>
        <w:rPr>
          <w:rFonts w:eastAsia="Times New Roman" w:cs="Times New Roman"/>
          <w:szCs w:val="24"/>
        </w:rPr>
        <w:lastRenderedPageBreak/>
        <w:t>αρχή τις κρατικοποιήσεις που έκανε το ΠΑΣΟΚ. Οι εποχές πέρασαν, άλλαξαν, οι ανεπάρκειες του κράτους να διοικήσει τις επιχειρήσεις, τ</w:t>
      </w:r>
      <w:r>
        <w:rPr>
          <w:rFonts w:eastAsia="Times New Roman" w:cs="Times New Roman"/>
          <w:szCs w:val="24"/>
        </w:rPr>
        <w:t xml:space="preserve">ις οποίες είχε κρατικοποιήσει ή τις </w:t>
      </w:r>
      <w:r>
        <w:rPr>
          <w:rFonts w:eastAsia="Times New Roman" w:cs="Times New Roman"/>
          <w:szCs w:val="24"/>
        </w:rPr>
        <w:t>ε</w:t>
      </w:r>
      <w:r>
        <w:rPr>
          <w:rFonts w:eastAsia="Times New Roman" w:cs="Times New Roman"/>
          <w:szCs w:val="24"/>
        </w:rPr>
        <w:t xml:space="preserve">πιχειρήσεις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ω</w:t>
      </w:r>
      <w:r>
        <w:rPr>
          <w:rFonts w:eastAsia="Times New Roman" w:cs="Times New Roman"/>
          <w:szCs w:val="24"/>
        </w:rPr>
        <w:t>φέλειας με ορθολογικό τρόπο καταδείχθηκαν. Οι θεωρίες περί ελευθερίας της αγοράς κυριαρχούσαν σιγά-σιγά και η νομολογία των δικαστηρίων σταμάτησε να ασχολείται, όχι όμως και η θεωρία σε ό,τι αφορά το</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υνταγματικό </w:t>
      </w:r>
      <w:r>
        <w:rPr>
          <w:rFonts w:eastAsia="Times New Roman" w:cs="Times New Roman"/>
          <w:szCs w:val="24"/>
        </w:rPr>
        <w:t>Δ</w:t>
      </w:r>
      <w:r>
        <w:rPr>
          <w:rFonts w:eastAsia="Times New Roman" w:cs="Times New Roman"/>
          <w:szCs w:val="24"/>
        </w:rPr>
        <w:t>ίκαιο, η οποία λέει -τελευταίες γραφές αυτές- ότι το άρθρο 106, παράγραφος 1 του Συντάγματος, που ορίζει αυτά που σας προείπα, μπορεί πια να μην αντιμετωπίζεται από τα κόμματα και τους πολιτικούς και τις κυβερνήσεις όπως παλαιότερα, αλλά έχε</w:t>
      </w:r>
      <w:r>
        <w:rPr>
          <w:rFonts w:eastAsia="Times New Roman" w:cs="Times New Roman"/>
          <w:szCs w:val="24"/>
        </w:rPr>
        <w:t>ι ορισμένα ανυπέρβλητα σημεία. Αυτά τα ανυπέρβλητα σημεία σχετίζονται με τον δημόσιο πλούτο. Τα είπε αυτά η Αντιπολίτευση, δεν θυμάμαι τώρα ποιοι συνάδελφοι από τα κόμματα.</w:t>
      </w:r>
    </w:p>
    <w:p w14:paraId="5470B72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εικοσάλεπτη ομιλία του ο κύριος Υπουργός, ο κ. Τσακαλώτος, ανεβαίνει στο Βήμα </w:t>
      </w:r>
      <w:r>
        <w:rPr>
          <w:rFonts w:eastAsia="Times New Roman" w:cs="Times New Roman"/>
          <w:szCs w:val="24"/>
        </w:rPr>
        <w:t xml:space="preserve">και μέμφεται τους Βουλευτές που έχουν μιλήσει για ενέχυρα. Δεν έκαναν νομική </w:t>
      </w:r>
      <w:r>
        <w:rPr>
          <w:rFonts w:eastAsia="Times New Roman" w:cs="Times New Roman"/>
          <w:szCs w:val="24"/>
        </w:rPr>
        <w:lastRenderedPageBreak/>
        <w:t xml:space="preserve">τοποθέτηση. Ενέχυρο είναι ένα άμεσο προνομιακό δικαίωμα, το οποίο έχει ένας δανειστής πάνω σε ένα πράγμα. Μίλησε αγανακτισμένος. Άνοιξε και τα χέρια του σαν εσταυρωμένος και είπε </w:t>
      </w:r>
      <w:r>
        <w:rPr>
          <w:rFonts w:eastAsia="Times New Roman" w:cs="Times New Roman"/>
          <w:szCs w:val="24"/>
        </w:rPr>
        <w:t>ότι δεν είναι ενέχυρο, αλλά είναι εγγύηση, ωσάν να μην ξέρει και το κείμενο των ρυθμίσεών του.</w:t>
      </w:r>
    </w:p>
    <w:p w14:paraId="5470B722"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ο</w:t>
      </w:r>
      <w:r>
        <w:rPr>
          <w:rFonts w:eastAsia="Times New Roman" w:cs="Times New Roman"/>
          <w:szCs w:val="24"/>
        </w:rPr>
        <w:t>ργανισμός που δημιουργήσατε –χειροκροτώντας- για έναν αιώνα, με τα περιουσιακά στοιχεία που σας προανέφερα, αλλά και άλλα, καθίσταται πρώτος οφειλέτης –</w:t>
      </w:r>
      <w:r>
        <w:rPr>
          <w:rFonts w:eastAsia="Times New Roman" w:cs="Times New Roman"/>
          <w:szCs w:val="24"/>
        </w:rPr>
        <w:t xml:space="preserve">διαβάστε!- πληρώνει δηλαδή, είναι πληρωτής, εάν το </w:t>
      </w:r>
      <w:r>
        <w:rPr>
          <w:rFonts w:eastAsia="Times New Roman" w:cs="Times New Roman"/>
          <w:szCs w:val="24"/>
        </w:rPr>
        <w:t>δ</w:t>
      </w:r>
      <w:r>
        <w:rPr>
          <w:rFonts w:eastAsia="Times New Roman" w:cs="Times New Roman"/>
          <w:szCs w:val="24"/>
        </w:rPr>
        <w:t>ημόσιο δεν εκπληρώσει μία υποχρέωσή του.</w:t>
      </w:r>
    </w:p>
    <w:p w14:paraId="5470B723"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Είστε αντίθετοι με το Σύνταγμα στο άρθρο 106 παράγραφος 1.</w:t>
      </w:r>
    </w:p>
    <w:p w14:paraId="5470B724"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κυρία Πρόεδρε, δεν έχω περισσότερο χρόνο, για την άλλη ρύθμιση, για το άρθρο 80, ως Κοινοβου</w:t>
      </w:r>
      <w:r>
        <w:rPr>
          <w:rFonts w:eastAsia="Times New Roman" w:cs="Times New Roman"/>
          <w:szCs w:val="24"/>
        </w:rPr>
        <w:t>λευτικός Εκπρόσωπος θα μιλήσω δύο λεπτά, αλλά θέλω τώρα να κάνω μια πολύ μικρή εισαγωγή.</w:t>
      </w:r>
    </w:p>
    <w:p w14:paraId="5470B725"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πάρα πολύ να διαβάσετε τις παρατηρήσεις για το άρθρο 80 της Διεύθυνσης Επιστημονικών Μελετών. Σας θέτει δύο θέματα: Πρώτον, ότι είναι αντίθετο </w:t>
      </w:r>
      <w:r>
        <w:rPr>
          <w:rFonts w:eastAsia="Times New Roman" w:cs="Times New Roman"/>
          <w:szCs w:val="24"/>
        </w:rPr>
        <w:lastRenderedPageBreak/>
        <w:t>με το άρθρο</w:t>
      </w:r>
      <w:r>
        <w:rPr>
          <w:rFonts w:eastAsia="Times New Roman" w:cs="Times New Roman"/>
          <w:szCs w:val="24"/>
        </w:rPr>
        <w:t xml:space="preserve"> 65 του Συντάγματος για την οικονομική αυτοτέλεια της Βουλής και δεύτερον, αυτό που έθιξα και χθες, ότι είναι αντίθετο με το άρθρο 102 του Συντάγματος, σχετικά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εκεί όπου υπάρχουν, στο πλαίσιο των νομικών προσώπων –που τους π</w:t>
      </w:r>
      <w:r>
        <w:rPr>
          <w:rFonts w:eastAsia="Times New Roman" w:cs="Times New Roman"/>
          <w:szCs w:val="24"/>
        </w:rPr>
        <w:t xml:space="preserve">αίρνετε τα διαθέσιμα- και ιδρύματα, ως αποτέλεσμα δωρεών βάσει κληρονομίας ή κωδικέλλου και σε αυτή την περίπτωση το άρθρο 109 δεν σας επιτρέπει να τους πάρετε τα ταμειακά διαθέσιμα, για να τα κάνετε </w:t>
      </w:r>
      <w:r>
        <w:rPr>
          <w:rFonts w:eastAsia="Times New Roman" w:cs="Times New Roman"/>
          <w:szCs w:val="24"/>
          <w:lang w:val="en-US"/>
        </w:rPr>
        <w:t>repos</w:t>
      </w:r>
      <w:r>
        <w:rPr>
          <w:rFonts w:eastAsia="Times New Roman" w:cs="Times New Roman"/>
          <w:szCs w:val="24"/>
        </w:rPr>
        <w:t xml:space="preserve"> και να αντιμετωπίσετε δικά σας προβλήματα ως </w:t>
      </w:r>
      <w:r>
        <w:rPr>
          <w:rFonts w:eastAsia="Times New Roman" w:cs="Times New Roman"/>
          <w:szCs w:val="24"/>
        </w:rPr>
        <w:t>κ</w:t>
      </w:r>
      <w:r>
        <w:rPr>
          <w:rFonts w:eastAsia="Times New Roman" w:cs="Times New Roman"/>
          <w:szCs w:val="24"/>
        </w:rPr>
        <w:t>εντρ</w:t>
      </w:r>
      <w:r>
        <w:rPr>
          <w:rFonts w:eastAsia="Times New Roman" w:cs="Times New Roman"/>
          <w:szCs w:val="24"/>
        </w:rPr>
        <w:t xml:space="preserve">ική </w:t>
      </w:r>
      <w:r>
        <w:rPr>
          <w:rFonts w:eastAsia="Times New Roman" w:cs="Times New Roman"/>
          <w:szCs w:val="24"/>
        </w:rPr>
        <w:t>κ</w:t>
      </w:r>
      <w:r>
        <w:rPr>
          <w:rFonts w:eastAsia="Times New Roman" w:cs="Times New Roman"/>
          <w:szCs w:val="24"/>
        </w:rPr>
        <w:t xml:space="preserve">υβέρνηση. </w:t>
      </w:r>
    </w:p>
    <w:p w14:paraId="5470B726"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το πω με περισσότερα λόγια, αλλά το νόημα της ένστασης που καταθέτουμε είναι αυτό.</w:t>
      </w:r>
    </w:p>
    <w:p w14:paraId="5470B727"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να σας πω μια τελευταία φράση, κύριε Υπουργέ: Λίγη συστολή δεν βλάπτει. Έχετε πει ακριβώς τα αντίθετα από αυτά που τρεισήμισι χρόνια κάνετε εσείς ως Υπουργός Οικονομικών. Όταν απευθύνεστε στο Σώμα, είναι προτιμότερο να μιλάτε με περισσότερη συστολή. Αυ</w:t>
      </w:r>
      <w:r>
        <w:rPr>
          <w:rFonts w:eastAsia="Times New Roman" w:cs="Times New Roman"/>
          <w:szCs w:val="24"/>
        </w:rPr>
        <w:t>τές οι εκρήξεις αγανάκτησης που έχετε δεν προκύπτουν εύλογα ως αποτέλεσμα των πεπραγμένων σας.</w:t>
      </w:r>
    </w:p>
    <w:p w14:paraId="5470B728"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η τελευταία μου φράση είναι ως εξής: Κανένας δεν κρίθηκε στην πολιτική από αυτά που λέει, όλοι κρινόμαστε από αυτά που κάνουμε. Και έχετε πολλά πεπραγμένα.</w:t>
      </w:r>
    </w:p>
    <w:p w14:paraId="5470B72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υχαριστώ. </w:t>
      </w:r>
    </w:p>
    <w:p w14:paraId="5470B72A" w14:textId="77777777" w:rsidR="001F594C" w:rsidRDefault="008C7D1C">
      <w:pPr>
        <w:spacing w:line="600" w:lineRule="auto"/>
        <w:ind w:left="360"/>
        <w:contextualSpacing/>
        <w:jc w:val="center"/>
        <w:rPr>
          <w:rFonts w:eastAsia="Times New Roman" w:cs="Times New Roman"/>
          <w:szCs w:val="24"/>
        </w:rPr>
      </w:pPr>
      <w:r w:rsidRPr="00B819E1">
        <w:rPr>
          <w:rFonts w:eastAsia="Times New Roman" w:cs="Times New Roman"/>
          <w:szCs w:val="24"/>
        </w:rPr>
        <w:t>(Χειροκροτήματα)</w:t>
      </w:r>
    </w:p>
    <w:p w14:paraId="5470B72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αντιλέγων εκ μέρους του ΣΥΡΙΖΑ, ο κ. Παρασκευόπουλος.</w:t>
      </w:r>
    </w:p>
    <w:p w14:paraId="5470B72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κυρία Πρόεδρε. </w:t>
      </w:r>
    </w:p>
    <w:p w14:paraId="5470B72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στην ουσία πρόκειται για μία </w:t>
      </w:r>
      <w:r>
        <w:rPr>
          <w:rFonts w:eastAsia="Times New Roman" w:cs="Times New Roman"/>
          <w:szCs w:val="24"/>
        </w:rPr>
        <w:t>προσβολή με αιτιολογικό την αντισυνταγματικότητα τριών ρυθμίσεων, του άρθρου 60, του άρθρου 80 και του άρθρου 109, τα οποία περιλαμβάνονται στο κείμενο το οποίο έχει υποβληθεί από τους δύο Βουλευτές, από τον έναν και από τον άλλο.</w:t>
      </w:r>
    </w:p>
    <w:p w14:paraId="5470B72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πρώτη ένσταση αντισυντα</w:t>
      </w:r>
      <w:r>
        <w:rPr>
          <w:rFonts w:eastAsia="Times New Roman" w:cs="Times New Roman"/>
          <w:szCs w:val="24"/>
        </w:rPr>
        <w:t xml:space="preserve">γματικότητας αναπτύχθηκε μόλις τώρα και αφορά την τοκογονία, την επιβολή τόκων ως αναδρομικών δήθεν, στην περίπτωση στην οποία έχει προσβληθεί στη διοικητική δικαιοσύνη κάποια περίπτωση επιβολής τους και εκ </w:t>
      </w:r>
      <w:r>
        <w:rPr>
          <w:rFonts w:eastAsia="Times New Roman" w:cs="Times New Roman"/>
          <w:szCs w:val="24"/>
        </w:rPr>
        <w:lastRenderedPageBreak/>
        <w:t>των υστέρων απορρίπτεται αυτή η αίτηση. Είναι μία</w:t>
      </w:r>
      <w:r>
        <w:rPr>
          <w:rFonts w:eastAsia="Times New Roman" w:cs="Times New Roman"/>
          <w:szCs w:val="24"/>
        </w:rPr>
        <w:t xml:space="preserve"> περίπτωση η οποία δεν μπορεί με κανέναν τρόπο να χαρακτηρισθεί ως αντισυνταγματικότητα και είναι βεβαίως απολύτως χαρακτηριστικό το γεγονός ότι η έκθεση της Επιστημονικής Επιτροπής της Βουλής δεν κάνει καν τον κόπο να ασχοληθεί με το συγκεκριμένο θέμα.</w:t>
      </w:r>
    </w:p>
    <w:p w14:paraId="5470B72F"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το πω λίγο αναλυτικότερα αυτό: Προφανώς, το Σύνταγμα σε κάποιες περιπτώσεις δεν θέλει να υπάρχει αναδρομική επιβολή βαρών. Αυτό κυρίως γίνεται, βεβαίως, στον χώρο του ποινικού δικαίου, των ποινών, αλλά και του φορολογικού δικαίου. Αυτό το οποίο δεν θέλει </w:t>
      </w:r>
      <w:r>
        <w:rPr>
          <w:rFonts w:eastAsia="Times New Roman" w:cs="Times New Roman"/>
          <w:szCs w:val="24"/>
        </w:rPr>
        <w:t xml:space="preserve">είναι η αναδρομική θέσπιση κυρώσεων ή φορολογικών βαρών. Εδώ δεν πρόκειται για αναδρομική θέσπιση. Οι φόροι έχουν θεσπιστεί. Ασκείται μία προσφυγή στο δικαστήριο για φόρους οι οποίοι έχουν θεσπιστεί. Η ρύθμιση είναι άμεσα εφαρμοστέα. Δεν έχουμε να κάνουμε </w:t>
      </w:r>
      <w:r>
        <w:rPr>
          <w:rFonts w:eastAsia="Times New Roman" w:cs="Times New Roman"/>
          <w:szCs w:val="24"/>
        </w:rPr>
        <w:t xml:space="preserve">με αναδρομικότητα με κανέναν τρόπο και πρέπει να σκεφθούμε ακόμη και τη </w:t>
      </w:r>
      <w:r>
        <w:rPr>
          <w:rFonts w:eastAsia="Times New Roman" w:cs="Times New Roman"/>
          <w:szCs w:val="24"/>
          <w:lang w:val="en-US"/>
        </w:rPr>
        <w:t>ratio</w:t>
      </w:r>
      <w:r>
        <w:rPr>
          <w:rFonts w:eastAsia="Times New Roman" w:cs="Times New Roman"/>
          <w:szCs w:val="24"/>
        </w:rPr>
        <w:t xml:space="preserve"> των συνταγματικών ρυθμίσεων, που είναι να μην τίθεται αντιμέτωπος ο πολίτης με βάρη, φόρους, ή άλλες κυρώσεις, τις οποίες </w:t>
      </w:r>
      <w:r>
        <w:rPr>
          <w:rFonts w:eastAsia="Times New Roman" w:cs="Times New Roman"/>
          <w:szCs w:val="24"/>
        </w:rPr>
        <w:lastRenderedPageBreak/>
        <w:t>δεν γνώριζε, όταν έκανε τις αντίστοιχες πράξεις, για τις</w:t>
      </w:r>
      <w:r>
        <w:rPr>
          <w:rFonts w:eastAsia="Times New Roman" w:cs="Times New Roman"/>
          <w:szCs w:val="24"/>
        </w:rPr>
        <w:t xml:space="preserve"> οποίες εκ των υστέρων επιβάλλεται φόρος.</w:t>
      </w:r>
    </w:p>
    <w:p w14:paraId="5470B73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Εδώ πρόκειται για φόρους</w:t>
      </w:r>
      <w:r w:rsidRPr="00EE5922">
        <w:rPr>
          <w:rFonts w:eastAsia="Times New Roman" w:cs="Times New Roman"/>
          <w:szCs w:val="24"/>
        </w:rPr>
        <w:t>,</w:t>
      </w:r>
      <w:r>
        <w:rPr>
          <w:rFonts w:eastAsia="Times New Roman" w:cs="Times New Roman"/>
          <w:szCs w:val="24"/>
        </w:rPr>
        <w:t xml:space="preserve"> τους οποίους ήδη γνωρίζει, οι οποίοι ήδη προβλέπονται στο Σύνταγμα και με κανέναν απολύτως τρόπο δεν μπορεί να γίνει λόγος εδώ για αναδρομική επιβολή φορολογίας.</w:t>
      </w:r>
    </w:p>
    <w:p w14:paraId="5470B73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Εξάλλου ας προσθέσουμε ότι</w:t>
      </w:r>
      <w:r>
        <w:rPr>
          <w:rFonts w:eastAsia="Times New Roman" w:cs="Times New Roman"/>
          <w:szCs w:val="24"/>
        </w:rPr>
        <w:t xml:space="preserve"> έχουμε να κάνουμε με περιπτώσεις που απορρίπτονται προσφυγές για φορολογικά θέματα, που η προσφυγή μπορεί να έχει γίνει ακόμα και για λόγους παρελκυστικούς, μπορεί να έχει απορριφθεί για λόγους απαραδέκτου και με κανέναν τρόπο δεν θα έπρεπε να επιτρέπεται</w:t>
      </w:r>
      <w:r>
        <w:rPr>
          <w:rFonts w:eastAsia="Times New Roman" w:cs="Times New Roman"/>
          <w:szCs w:val="24"/>
        </w:rPr>
        <w:t xml:space="preserve"> από τη νομοθεσία μία τέτοια καταχρηστική ρύθμιση.</w:t>
      </w:r>
    </w:p>
    <w:p w14:paraId="5470B7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άρθρο 80, στο οποίο γίνεται λόγος και για δέσμευση των διαθεσίμων των ΟΤΑ, αλλά και για δέσμευση διαθεσίμων νομικών προσώπων δημοσίου </w:t>
      </w:r>
      <w:r w:rsidRPr="00EE5922">
        <w:rPr>
          <w:rFonts w:eastAsia="Times New Roman" w:cs="Times New Roman"/>
          <w:szCs w:val="24"/>
        </w:rPr>
        <w:t>-</w:t>
      </w:r>
      <w:r>
        <w:rPr>
          <w:rFonts w:eastAsia="Times New Roman" w:cs="Times New Roman"/>
          <w:szCs w:val="24"/>
        </w:rPr>
        <w:t xml:space="preserve"> ιδιωτικού δικαίου</w:t>
      </w:r>
      <w:r w:rsidRPr="00EE5922">
        <w:rPr>
          <w:rFonts w:eastAsia="Times New Roman" w:cs="Times New Roman"/>
          <w:szCs w:val="24"/>
        </w:rPr>
        <w:t>,</w:t>
      </w:r>
      <w:r>
        <w:rPr>
          <w:rFonts w:eastAsia="Times New Roman" w:cs="Times New Roman"/>
          <w:szCs w:val="24"/>
        </w:rPr>
        <w:t xml:space="preserve"> από τη στιγμή που μπορεί να μεταφ</w:t>
      </w:r>
      <w:r>
        <w:rPr>
          <w:rFonts w:eastAsia="Times New Roman" w:cs="Times New Roman"/>
          <w:szCs w:val="24"/>
        </w:rPr>
        <w:t>ερθούν τα διαθέσιμά τους στον ενιαίο λογαριασμό, θα τα δούμε με τη σειρά.</w:t>
      </w:r>
    </w:p>
    <w:p w14:paraId="5470B7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σε ό,τι αφορά τα ποσά των νομικών προσώπων δημοσίου - ιδιωτικού δικαίου. Κατ’ αρχάς με κανέναν τρόπο δεν μπορεί να γίνει λόγος για παραβίαση όρων διαθήκης ή κωδικέλλων. Θέτουν </w:t>
      </w:r>
      <w:r>
        <w:rPr>
          <w:rFonts w:eastAsia="Times New Roman" w:cs="Times New Roman"/>
          <w:szCs w:val="24"/>
        </w:rPr>
        <w:t>κάποιους όρους, κάποιους στόχους της κληρονομιάς αυτοί οι όροι και αυτοί παραμένουν εν ισχύι, όπως έχουν τεθεί ακριβώς. Η μεταφορά διαθεσίμων με κανέναν τρόπο δεν συνεπάγεται ένα βάρος το οποίο να αμφισβητεί την ιδιοκτησία των οργανισμών επί των αντίστοιχω</w:t>
      </w:r>
      <w:r>
        <w:rPr>
          <w:rFonts w:eastAsia="Times New Roman" w:cs="Times New Roman"/>
          <w:szCs w:val="24"/>
        </w:rPr>
        <w:t>ν ποσών. Ρητά ορίζεται ότι έχουν δικαίωμα διάθεσης οι συγκεκριμένοι οργανισμοί και η τήρηση και η διαχείριση απλώς γίνεται πλέον με έναν διαφορετικό τρόπο. Επαναλαμβάνεται βεβαίως με τον τρόπο αυτόν η ισχύουσα ρύθμιση και επαναλαμβάνεται για να προστεθεί ο</w:t>
      </w:r>
      <w:r>
        <w:rPr>
          <w:rFonts w:eastAsia="Times New Roman" w:cs="Times New Roman"/>
          <w:szCs w:val="24"/>
        </w:rPr>
        <w:t>υσιαστικά μία εγγύηση, ότι δηλαδή οι οργανισμοί θα έχουν ένα διαρκές δικαίωμα, καθημερινό να πληροφορούνται για το ύψος των διαθεσίμων, τα οποία άλλωστε είναι δικά τους.</w:t>
      </w:r>
    </w:p>
    <w:p w14:paraId="5470B73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Βεβαίως το ίδιο, το ανάλογο ισχύει και για τους ΟΤΑ. Δεν αναιρείται η δημοσιονομική αυ</w:t>
      </w:r>
      <w:r>
        <w:rPr>
          <w:rFonts w:eastAsia="Times New Roman" w:cs="Times New Roman"/>
          <w:szCs w:val="24"/>
        </w:rPr>
        <w:t xml:space="preserve">τοτέλειά τους με μία τέτοια ρύθμιση, πολύ περισσότερο που ήδη το Σύνταγμα στο άρθρο 102 παράγραφος 5 ορίζει ότι κράτος λαμβάνει τα νομοθετικά, κανονιστικά </w:t>
      </w:r>
      <w:r>
        <w:rPr>
          <w:rFonts w:eastAsia="Times New Roman" w:cs="Times New Roman"/>
          <w:szCs w:val="24"/>
        </w:rPr>
        <w:lastRenderedPageBreak/>
        <w:t xml:space="preserve">και δημοσιονομικά μέτρα που απαιτούνται για την εξασφάλιση της οικονομικής αυτοτέλειας και των πόρων </w:t>
      </w:r>
      <w:r>
        <w:rPr>
          <w:rFonts w:eastAsia="Times New Roman" w:cs="Times New Roman"/>
          <w:szCs w:val="24"/>
        </w:rPr>
        <w:t>που είναι αναγκαίοι για την εκπλήρωση της αποστολής των συγκεκριμένων οργανισμών.</w:t>
      </w:r>
    </w:p>
    <w:p w14:paraId="5470B73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Τέλος, σε ό,τι αφορά το άρθρο 109, το οποίο επίσης προσβάλλεται ως προς τη συνταγματικότητά του και αφορά το νομικό πρόσωπο το οποίο έχει συσταθεί, την Ελληνική Εταιρεία Συμμ</w:t>
      </w:r>
      <w:r>
        <w:rPr>
          <w:rFonts w:eastAsia="Times New Roman" w:cs="Times New Roman"/>
          <w:szCs w:val="24"/>
        </w:rPr>
        <w:t>ετοχών και Περιουσίας, όπως είναι γνωστό, έχει ήδη συσταθεί από τον ν.4389/2016, έχοντας ως συμβατική βάση βέβαια τη σύμβαση χρηματοδοτικής διευκόλυνσης με τον Ευρωπαϊκό Μηχανισμό Στήριξης, που προβλεπόταν στην αρχική σύμβαση του Αυγούστου του 2015.</w:t>
      </w:r>
    </w:p>
    <w:p w14:paraId="5470B73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π</w:t>
      </w:r>
      <w:r>
        <w:rPr>
          <w:rFonts w:eastAsia="Times New Roman" w:cs="Times New Roman"/>
          <w:szCs w:val="24"/>
        </w:rPr>
        <w:t>ου προβλέπεται είναι ότι η εταιρεία αυτή με τα ποσά της εγγυάται την εκπλήρωση των υποχρεώσεων του ελληνικού κράτους. Πρέπει εδώ να σημειώσουμε ότι τα περιουσιακά στοιχεία αυτά, ακόμη και αν δεν ανήκαν στην εταιρεία η οποία συστήνεται, θα παρέμεναν στην πλ</w:t>
      </w:r>
      <w:r>
        <w:rPr>
          <w:rFonts w:eastAsia="Times New Roman" w:cs="Times New Roman"/>
          <w:szCs w:val="24"/>
        </w:rPr>
        <w:t xml:space="preserve">ήρη κυριότητα του ελληνικού κράτους ως στοιχεία της περιουσίας του, χωρίς να αλλάζει οτιδήποτε. Και εν πάση περιπτώσει, αυτή η διάταξη </w:t>
      </w:r>
      <w:r>
        <w:rPr>
          <w:rFonts w:eastAsia="Times New Roman" w:cs="Times New Roman"/>
          <w:szCs w:val="24"/>
        </w:rPr>
        <w:lastRenderedPageBreak/>
        <w:t>δεν μπορεί να ειπωθεί με κανέναν τρόπο, προσκρούει στο άρθρο 106 του Συντάγματος, το οποίο ορίζει ότι το κράτος προγραμμα</w:t>
      </w:r>
      <w:r>
        <w:rPr>
          <w:rFonts w:eastAsia="Times New Roman" w:cs="Times New Roman"/>
          <w:szCs w:val="24"/>
        </w:rPr>
        <w:t xml:space="preserve">τίζει και συντονίζει την οικονομική δραστηριότητα στη χώρα και λαμβάνει τα ανάλογα μέτρα για την προώθηση της περιφερειακής ανάπτυξης και την προαγωγή της οικονομίας, αφού αυτό που εξυπηρετεί η εγγύηση αυτή είναι ακριβώς η οικονομική ανάπτυξη της χώρας, η </w:t>
      </w:r>
      <w:r>
        <w:rPr>
          <w:rFonts w:eastAsia="Times New Roman" w:cs="Times New Roman"/>
          <w:szCs w:val="24"/>
        </w:rPr>
        <w:t>οποία προϋποθέτει τη βιώσιμη διαχείριση του δημόσιου χρέους, αυτό, δηλαδή, το οποίο διασφαλίζεται με τη συγκεκριμένη εγγύηση.</w:t>
      </w:r>
    </w:p>
    <w:p w14:paraId="5470B73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470B738"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B739" w14:textId="77777777" w:rsidR="001F594C" w:rsidRDefault="008C7D1C">
      <w:pPr>
        <w:spacing w:line="600" w:lineRule="auto"/>
        <w:ind w:firstLine="720"/>
        <w:contextualSpacing/>
        <w:jc w:val="both"/>
        <w:rPr>
          <w:rFonts w:eastAsia="Times New Roman" w:cs="Times New Roman"/>
          <w:szCs w:val="24"/>
        </w:rPr>
      </w:pPr>
      <w:r w:rsidRPr="00DA2D90">
        <w:rPr>
          <w:rFonts w:eastAsia="Times New Roman" w:cs="Times New Roman"/>
          <w:b/>
          <w:szCs w:val="24"/>
        </w:rPr>
        <w:t>ΠΡΟΔΡΕΥΟΥΣΑ (Αναστασία Χριστοδουλοπούλου):</w:t>
      </w:r>
      <w:r>
        <w:rPr>
          <w:rFonts w:eastAsia="Times New Roman" w:cs="Times New Roman"/>
          <w:b/>
          <w:szCs w:val="24"/>
        </w:rPr>
        <w:t xml:space="preserve"> </w:t>
      </w:r>
      <w:r>
        <w:rPr>
          <w:rFonts w:eastAsia="Times New Roman" w:cs="Times New Roman"/>
          <w:szCs w:val="24"/>
        </w:rPr>
        <w:t>Τώρα αρχίζει ο κύκλος τ</w:t>
      </w:r>
      <w:r>
        <w:rPr>
          <w:rFonts w:eastAsia="Times New Roman" w:cs="Times New Roman"/>
          <w:szCs w:val="24"/>
        </w:rPr>
        <w:t>ων Κοινοβουλευτικών Εκπροσώπων.</w:t>
      </w:r>
    </w:p>
    <w:p w14:paraId="5470B73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Μαντά, θα ξεκινήσετε.</w:t>
      </w:r>
    </w:p>
    <w:p w14:paraId="5470B73B" w14:textId="77777777" w:rsidR="001F594C" w:rsidRDefault="008C7D1C">
      <w:pPr>
        <w:spacing w:line="600" w:lineRule="auto"/>
        <w:ind w:firstLine="720"/>
        <w:contextualSpacing/>
        <w:jc w:val="both"/>
        <w:rPr>
          <w:rFonts w:eastAsia="Times New Roman" w:cs="Times New Roman"/>
          <w:szCs w:val="24"/>
        </w:rPr>
      </w:pPr>
      <w:r w:rsidRPr="00DA2D90">
        <w:rPr>
          <w:rFonts w:eastAsia="Times New Roman" w:cs="Times New Roman"/>
          <w:b/>
          <w:szCs w:val="24"/>
        </w:rPr>
        <w:t>ΧΡΗΣΤΟΣ ΜΑΝΤΑΣ:</w:t>
      </w:r>
      <w:r>
        <w:rPr>
          <w:rFonts w:eastAsia="Times New Roman" w:cs="Times New Roman"/>
          <w:szCs w:val="24"/>
        </w:rPr>
        <w:t xml:space="preserve"> Μετά, κυρία Πρόεδρε.</w:t>
      </w:r>
    </w:p>
    <w:p w14:paraId="5470B73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Ε</w:t>
      </w:r>
      <w:r>
        <w:rPr>
          <w:rFonts w:eastAsia="Times New Roman" w:cs="Times New Roman"/>
          <w:b/>
          <w:szCs w:val="24"/>
        </w:rPr>
        <w:t xml:space="preserve">ΔΡΕΥΟΥΣΑ (Αναστασία Χριστοδουλοπούλου): </w:t>
      </w:r>
      <w:r>
        <w:rPr>
          <w:rFonts w:eastAsia="Times New Roman" w:cs="Times New Roman"/>
          <w:szCs w:val="24"/>
        </w:rPr>
        <w:t>Ο κ. Μαντάς θα μιλήσει τελευταίος.</w:t>
      </w:r>
    </w:p>
    <w:p w14:paraId="5470B73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Δένδιας.</w:t>
      </w:r>
    </w:p>
    <w:p w14:paraId="5470B73E" w14:textId="77777777" w:rsidR="001F594C" w:rsidRDefault="008C7D1C">
      <w:pPr>
        <w:tabs>
          <w:tab w:val="left" w:pos="2940"/>
        </w:tabs>
        <w:spacing w:line="600" w:lineRule="auto"/>
        <w:ind w:firstLine="720"/>
        <w:contextualSpacing/>
        <w:jc w:val="both"/>
        <w:rPr>
          <w:rFonts w:eastAsia="Times New Roman"/>
          <w:szCs w:val="24"/>
        </w:rPr>
      </w:pPr>
      <w:r w:rsidRPr="00581FBB">
        <w:rPr>
          <w:rFonts w:eastAsia="Times New Roman"/>
          <w:b/>
          <w:szCs w:val="24"/>
        </w:rPr>
        <w:t>ΝΙΚΟΛΑΟΣ</w:t>
      </w:r>
      <w:r>
        <w:rPr>
          <w:rFonts w:eastAsia="Times New Roman"/>
          <w:b/>
          <w:szCs w:val="24"/>
        </w:rPr>
        <w:t xml:space="preserve"> </w:t>
      </w:r>
      <w:r w:rsidRPr="00581FBB">
        <w:rPr>
          <w:rFonts w:eastAsia="Times New Roman"/>
          <w:b/>
          <w:szCs w:val="24"/>
        </w:rPr>
        <w:t>-</w:t>
      </w:r>
      <w:r>
        <w:rPr>
          <w:rFonts w:eastAsia="Times New Roman"/>
          <w:b/>
          <w:szCs w:val="24"/>
        </w:rPr>
        <w:t xml:space="preserve"> </w:t>
      </w:r>
      <w:r w:rsidRPr="00581FBB">
        <w:rPr>
          <w:rFonts w:eastAsia="Times New Roman"/>
          <w:b/>
          <w:szCs w:val="24"/>
        </w:rPr>
        <w:t>ΓΕΩΡΓΙΟΣ ΔΕΝΔΙΑΣ:</w:t>
      </w:r>
      <w:r>
        <w:rPr>
          <w:rFonts w:eastAsia="Times New Roman"/>
          <w:szCs w:val="24"/>
        </w:rPr>
        <w:t xml:space="preserve"> Θα ξεκινήσω από το θέμα το οποίο έθεσε ο συνάδελφος, ο κ. Δημήτριος Καρράς.</w:t>
      </w:r>
    </w:p>
    <w:p w14:paraId="5470B73F"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Οφείλω να πω, κατ’ αρχ</w:t>
      </w:r>
      <w:r>
        <w:rPr>
          <w:rFonts w:eastAsia="Times New Roman"/>
          <w:szCs w:val="24"/>
        </w:rPr>
        <w:t>άς</w:t>
      </w:r>
      <w:r>
        <w:rPr>
          <w:rFonts w:eastAsia="Times New Roman"/>
          <w:szCs w:val="24"/>
        </w:rPr>
        <w:t xml:space="preserve">, ότι δεν είναι ένα απλό ζήτημα, διότι θέτει ζήτημα ερμηνείας μιας συγκεκριμένης τροποποίησης συγκεκριμένου άρθρου επί τη βάσει των γενικών αρχών όχι μόνο </w:t>
      </w:r>
      <w:r>
        <w:rPr>
          <w:rFonts w:eastAsia="Times New Roman"/>
          <w:szCs w:val="24"/>
        </w:rPr>
        <w:t>του Συντάγματος αλλά και του δικαίου τόσο της χώρας όσο και κάθε ευνομούμενης πολιτείας. Έθεσε θέματα ασφάλειας δικαίου, δικαιωμάτων του ανθρώπου, προστασίας της προσωπικότητας και δικαι</w:t>
      </w:r>
      <w:r>
        <w:rPr>
          <w:rFonts w:eastAsia="Times New Roman"/>
          <w:szCs w:val="24"/>
        </w:rPr>
        <w:t>ϊ</w:t>
      </w:r>
      <w:r>
        <w:rPr>
          <w:rFonts w:eastAsia="Times New Roman"/>
          <w:szCs w:val="24"/>
        </w:rPr>
        <w:t>κού συστήματος.</w:t>
      </w:r>
    </w:p>
    <w:p w14:paraId="5470B74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Παρακολούθησα την αντιλέγουσα τοποθέτηση του Υπουργού</w:t>
      </w:r>
      <w:r>
        <w:rPr>
          <w:rFonts w:eastAsia="Times New Roman"/>
          <w:szCs w:val="24"/>
        </w:rPr>
        <w:t>, του κ</w:t>
      </w:r>
      <w:r>
        <w:rPr>
          <w:rFonts w:eastAsia="Times New Roman"/>
          <w:szCs w:val="24"/>
        </w:rPr>
        <w:t>.</w:t>
      </w:r>
      <w:r>
        <w:rPr>
          <w:rFonts w:eastAsia="Times New Roman"/>
          <w:szCs w:val="24"/>
        </w:rPr>
        <w:t xml:space="preserve"> Παρασκευόπουλου. Οφείλω να σας πω ότι εδώ κανείς έχει διβουλία, αλλά νομίζω ότι η ορθή </w:t>
      </w:r>
      <w:r>
        <w:rPr>
          <w:rFonts w:eastAsia="Times New Roman"/>
          <w:szCs w:val="24"/>
        </w:rPr>
        <w:lastRenderedPageBreak/>
        <w:t>κρίση, αν, μάλιστα, λάβει υπ’ όψιν του και τη γενική τάση της απόφανσης του Συμβουλίου της Επικρατείας, είναι υπέρ της αντισυνταγματικότητας, την οποία επικαλεί</w:t>
      </w:r>
      <w:r>
        <w:rPr>
          <w:rFonts w:eastAsia="Times New Roman"/>
          <w:szCs w:val="24"/>
        </w:rPr>
        <w:t>ται ο συνάδελφος, ο κ. Καρράς.</w:t>
      </w:r>
    </w:p>
    <w:p w14:paraId="5470B74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Και εξηγούμαι. Κυρίες και κύριοι συνάδελφοι, η γενική τάση, η οποία οφείλει να είναι και η προεξάρχουσα τάση σε οποιαδήποτε Βουλή και σε οποιαδήποτε κυβέρνηση, προσλαμβάνει ως ύψιστο αγαθό την οικονομική ελευθερία και αυτοτέλ</w:t>
      </w:r>
      <w:r>
        <w:rPr>
          <w:rFonts w:eastAsia="Times New Roman"/>
          <w:szCs w:val="24"/>
        </w:rPr>
        <w:t xml:space="preserve">εια της προσωπικότητας του πολίτη και πρέπει να είναι υπέρ του περιορισμού των διατάξεων εκείνων, οι οποίες επιβάλλουν ποινή με τον έναν ή με τον άλλον τρόπο, όταν ο πολίτης προσφεύγει στα όργανα της </w:t>
      </w:r>
      <w:r>
        <w:rPr>
          <w:rFonts w:eastAsia="Times New Roman"/>
          <w:szCs w:val="24"/>
        </w:rPr>
        <w:t>δ</w:t>
      </w:r>
      <w:r>
        <w:rPr>
          <w:rFonts w:eastAsia="Times New Roman"/>
          <w:szCs w:val="24"/>
        </w:rPr>
        <w:t>ικαιοσύνης. Μάλιστα, στην παρούσα περίπτωση, όπως είναι</w:t>
      </w:r>
      <w:r>
        <w:rPr>
          <w:rFonts w:eastAsia="Times New Roman"/>
          <w:szCs w:val="24"/>
        </w:rPr>
        <w:t xml:space="preserve"> διατυπωμένη η διάταξη, μπορεί ευλόγως να υποστηριχθεί η άποψη του συναδέλφου ότι η ποινή αυτή έχει στοιχείο αναδρομικότητας.</w:t>
      </w:r>
    </w:p>
    <w:p w14:paraId="5470B742"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Υπό την έννοια αυτή, θεωρώντας ότι το μείζον αγαθό δεν είναι η είσπραξη τόκων υπερημερίας, αλλά είναι το δικαίωμα του πολίτη μη φα</w:t>
      </w:r>
      <w:r>
        <w:rPr>
          <w:rFonts w:eastAsia="Times New Roman"/>
          <w:szCs w:val="24"/>
        </w:rPr>
        <w:t>λκιδευόμενο να προσφεύγει στις δικαστικές αρχές και να μην αισθάνεται ως απειλή το κράτος απέναντι σ</w:t>
      </w:r>
      <w:r>
        <w:rPr>
          <w:rFonts w:eastAsia="Times New Roman"/>
          <w:szCs w:val="24"/>
        </w:rPr>
        <w:t>ε</w:t>
      </w:r>
      <w:r>
        <w:rPr>
          <w:rFonts w:eastAsia="Times New Roman"/>
          <w:szCs w:val="24"/>
        </w:rPr>
        <w:t xml:space="preserve"> αυτή του την </w:t>
      </w:r>
      <w:r>
        <w:rPr>
          <w:rFonts w:eastAsia="Times New Roman"/>
          <w:szCs w:val="24"/>
        </w:rPr>
        <w:lastRenderedPageBreak/>
        <w:t xml:space="preserve">προσφυγή, θεωρώ ότι, πράγματι, η διάταξη αυτή μπορεί να ερμηνευθεί ως αντισυνταγματική και ελπίζω ότι η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 xml:space="preserve">ικαιοσύνη, εκμεταλλευόμενη </w:t>
      </w:r>
      <w:r>
        <w:rPr>
          <w:rFonts w:eastAsia="Times New Roman"/>
          <w:szCs w:val="24"/>
        </w:rPr>
        <w:t>τις εδώ τοποθετήσεις, διότι δεν έχω ψευδαισθήσεις, κυρία Πρόεδρε, ως προς το αποτέλεσμα αυτής της τοποθέτησής μου, θα ακυρώσει εν τη πράξει τη διάταξη αυτή, η οποία -ας μην κοροϊδευόμαστε, κυρίες και κύριοι συνάδελφοι- είναι μια επιπλέον φορομπηχτική διάτα</w:t>
      </w:r>
      <w:r>
        <w:rPr>
          <w:rFonts w:eastAsia="Times New Roman"/>
          <w:szCs w:val="24"/>
        </w:rPr>
        <w:t>ξη σε σειρά άλλων, τις οποίες έχει νομοθετήσει αυτή η Κυβέρνηση.</w:t>
      </w:r>
    </w:p>
    <w:p w14:paraId="5470B743"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Η ειδοποιός διαφορά αυτής της διάταξης είναι ότι στην πραγματικότητα δημιουργεί και κοστολογεί υπό μορφή ποινολογίου την προσφυγή στη </w:t>
      </w:r>
      <w:r>
        <w:rPr>
          <w:rFonts w:eastAsia="Times New Roman"/>
          <w:szCs w:val="24"/>
        </w:rPr>
        <w:t>δ</w:t>
      </w:r>
      <w:r>
        <w:rPr>
          <w:rFonts w:eastAsia="Times New Roman"/>
          <w:szCs w:val="24"/>
        </w:rPr>
        <w:t>ικαιοσύνη, την προσπάθεια του πολίτη να δικαιωθεί και θε</w:t>
      </w:r>
      <w:r>
        <w:rPr>
          <w:rFonts w:eastAsia="Times New Roman"/>
          <w:szCs w:val="24"/>
        </w:rPr>
        <w:t xml:space="preserve">ωρεί ότι όταν ο πολίτης στο τέλος δεν δικαιώνεται, πρέπει να του επιβληθεί και ποινή, ώστε η προσφυγή στη </w:t>
      </w:r>
      <w:r>
        <w:rPr>
          <w:rFonts w:eastAsia="Times New Roman"/>
          <w:szCs w:val="24"/>
        </w:rPr>
        <w:t>δ</w:t>
      </w:r>
      <w:r>
        <w:rPr>
          <w:rFonts w:eastAsia="Times New Roman"/>
          <w:szCs w:val="24"/>
        </w:rPr>
        <w:t>ικαιοσύνη να μην είναι δικαίωμα, αλλά να είναι προνομία.</w:t>
      </w:r>
    </w:p>
    <w:p w14:paraId="5470B74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Κατά συνέπεια η άποψη της Νέας Δημοκρατίας είναι υπέρ της υποβαλλόμενης θέσης περί της αντισ</w:t>
      </w:r>
      <w:r>
        <w:rPr>
          <w:rFonts w:eastAsia="Times New Roman"/>
          <w:szCs w:val="24"/>
        </w:rPr>
        <w:t>υνταγματικότητας.</w:t>
      </w:r>
    </w:p>
    <w:p w14:paraId="5470B745"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Έρχομαι στο δεύτερο θέμα, το οποίο έθεσε ο συνάδελφος, ο κ. Λοβέρδος. Εδώ τα πράγματα, κυρίες και κύριοι συνάδελφοι, είναι ευκολότερα. Και είναι ευκολότερα για έναν απλό λόγο, κύριε Υπουργέ. Διότι υπάρχει η έκθεση της Επιστημονικής Υπηρεσ</w:t>
      </w:r>
      <w:r>
        <w:rPr>
          <w:rFonts w:eastAsia="Times New Roman"/>
          <w:szCs w:val="24"/>
        </w:rPr>
        <w:t>ίας της Βουλής, η οποία σαφώς τοποθετείται και επί των δύο ζητημάτων με ρητή αναφορά σε συγκεκριμένα άρθρα του Συντάγματος της Ελληνικής Δημοκρατίας, τα οποία φαντάζονται ότι είναι τόσο γνωστά, ώστε και η πολυτελής ανάπτυξη εδώ παρέλκει.</w:t>
      </w:r>
    </w:p>
    <w:p w14:paraId="5470B74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Και εξηγούμαι. Κατ</w:t>
      </w:r>
      <w:r>
        <w:rPr>
          <w:rFonts w:eastAsia="Times New Roman"/>
          <w:szCs w:val="24"/>
        </w:rPr>
        <w:t>’ αρχ</w:t>
      </w:r>
      <w:r>
        <w:rPr>
          <w:rFonts w:eastAsia="Times New Roman"/>
          <w:szCs w:val="24"/>
        </w:rPr>
        <w:t>άς</w:t>
      </w:r>
      <w:r>
        <w:rPr>
          <w:rFonts w:eastAsia="Times New Roman"/>
          <w:szCs w:val="24"/>
        </w:rPr>
        <w:t xml:space="preserve">, να πάμε στο άρθρο 80. Το άρθρο 80 προφανώς παραβιάζει, όπως ρητά, </w:t>
      </w:r>
      <w:r>
        <w:rPr>
          <w:rFonts w:eastAsia="Times New Roman"/>
          <w:szCs w:val="24"/>
          <w:lang w:val="en-US"/>
        </w:rPr>
        <w:t>verbatim</w:t>
      </w:r>
      <w:r w:rsidRPr="00095E55">
        <w:rPr>
          <w:rFonts w:eastAsia="Times New Roman"/>
          <w:szCs w:val="24"/>
        </w:rPr>
        <w:t xml:space="preserve">, </w:t>
      </w:r>
      <w:r>
        <w:rPr>
          <w:rFonts w:eastAsia="Times New Roman"/>
          <w:szCs w:val="24"/>
        </w:rPr>
        <w:t>αναφέρει η Επιστημονική Υπηρεσία</w:t>
      </w:r>
      <w:r>
        <w:rPr>
          <w:rFonts w:eastAsia="Times New Roman"/>
          <w:szCs w:val="24"/>
        </w:rPr>
        <w:t xml:space="preserve"> της Βουλής</w:t>
      </w:r>
      <w:r>
        <w:rPr>
          <w:rFonts w:eastAsia="Times New Roman"/>
          <w:szCs w:val="24"/>
        </w:rPr>
        <w:t>, το αυτοδιοίκητο της Βουλής των Ελλήνων. Λέει επί λέξει: «Υπό το φως των ανωτέρω», το σκεπτικό είναι αυτό, «η προτεινόμενη ρύθμ</w:t>
      </w:r>
      <w:r>
        <w:rPr>
          <w:rFonts w:eastAsia="Times New Roman"/>
          <w:szCs w:val="24"/>
        </w:rPr>
        <w:t>ιση δεν μπορεί να καταλάβει τη Βουλή των Ελλήνων». Όχι ίσως, όχι αλλά, όχι ούτως.</w:t>
      </w:r>
    </w:p>
    <w:p w14:paraId="5470B74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Κατά συνέπεια εδώ ο κατά νόμον σύμβουλος του νομοθετικού έργου, σας λέει ευθέως ότι η ρύθμιση την οποία εισάγετε, προφανώς κατ’ εντολήν των δανειστών ή δεν ξέω ποιου άλλου, ε</w:t>
      </w:r>
      <w:r>
        <w:rPr>
          <w:rFonts w:eastAsia="Times New Roman"/>
          <w:szCs w:val="24"/>
        </w:rPr>
        <w:t>ίναι ευθέως αντισυνταγματική.</w:t>
      </w:r>
    </w:p>
    <w:p w14:paraId="5470B74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Εάν το Υπουργείο Οικονομικών, κύριε Υπουργέ, υπελήπτετο τον εαυτό του, όταν θα έπαιρνε αυτό -ας υποθέσουμε ότι εκ παραδρομής μπήκε- απλώς θα αφαιρούσε τη Βουλή από την οικεία διάταξη.</w:t>
      </w:r>
    </w:p>
    <w:p w14:paraId="5470B7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Πέραν της τοποθέτησης</w:t>
      </w:r>
      <w:r w:rsidRPr="00AD3E41">
        <w:rPr>
          <w:rFonts w:eastAsia="Times New Roman" w:cs="Times New Roman"/>
          <w:szCs w:val="24"/>
        </w:rPr>
        <w:t xml:space="preserve"> των κομμάτων</w:t>
      </w:r>
      <w:r>
        <w:rPr>
          <w:rFonts w:eastAsia="Times New Roman" w:cs="Times New Roman"/>
          <w:szCs w:val="24"/>
        </w:rPr>
        <w:t>,</w:t>
      </w:r>
      <w:r w:rsidRPr="00AD3E41">
        <w:rPr>
          <w:rFonts w:eastAsia="Times New Roman" w:cs="Times New Roman"/>
          <w:szCs w:val="24"/>
        </w:rPr>
        <w:t xml:space="preserve"> αυτό </w:t>
      </w:r>
      <w:r>
        <w:rPr>
          <w:rFonts w:eastAsia="Times New Roman" w:cs="Times New Roman"/>
          <w:szCs w:val="24"/>
        </w:rPr>
        <w:t xml:space="preserve">που </w:t>
      </w:r>
      <w:r w:rsidRPr="00AD3E41">
        <w:rPr>
          <w:rFonts w:eastAsia="Times New Roman" w:cs="Times New Roman"/>
          <w:szCs w:val="24"/>
        </w:rPr>
        <w:t>αναμένω</w:t>
      </w:r>
      <w:r>
        <w:rPr>
          <w:rFonts w:eastAsia="Times New Roman" w:cs="Times New Roman"/>
          <w:szCs w:val="24"/>
        </w:rPr>
        <w:t>,</w:t>
      </w:r>
      <w:r w:rsidRPr="00AD3E41">
        <w:rPr>
          <w:rFonts w:eastAsia="Times New Roman" w:cs="Times New Roman"/>
          <w:szCs w:val="24"/>
        </w:rPr>
        <w:t xml:space="preserve"> κυρία </w:t>
      </w:r>
      <w:r>
        <w:rPr>
          <w:rFonts w:eastAsia="Times New Roman" w:cs="Times New Roman"/>
          <w:szCs w:val="24"/>
        </w:rPr>
        <w:t>Π</w:t>
      </w:r>
      <w:r w:rsidRPr="00AD3E41">
        <w:rPr>
          <w:rFonts w:eastAsia="Times New Roman" w:cs="Times New Roman"/>
          <w:szCs w:val="24"/>
        </w:rPr>
        <w:t>ρόεδρε</w:t>
      </w:r>
      <w:r>
        <w:rPr>
          <w:rFonts w:eastAsia="Times New Roman" w:cs="Times New Roman"/>
          <w:szCs w:val="24"/>
        </w:rPr>
        <w:t>,</w:t>
      </w:r>
      <w:r w:rsidRPr="00AD3E41">
        <w:rPr>
          <w:rFonts w:eastAsia="Times New Roman" w:cs="Times New Roman"/>
          <w:szCs w:val="24"/>
        </w:rPr>
        <w:t xml:space="preserve"> είναι το ίδιο το </w:t>
      </w:r>
      <w:r>
        <w:rPr>
          <w:rFonts w:eastAsia="Times New Roman" w:cs="Times New Roman"/>
          <w:szCs w:val="24"/>
        </w:rPr>
        <w:t>Π</w:t>
      </w:r>
      <w:r w:rsidRPr="00AD3E41">
        <w:rPr>
          <w:rFonts w:eastAsia="Times New Roman" w:cs="Times New Roman"/>
          <w:szCs w:val="24"/>
        </w:rPr>
        <w:t>ροεδρείο της Βουλής να προασπίσει το αυτοδιοίκητ</w:t>
      </w:r>
      <w:r>
        <w:rPr>
          <w:rFonts w:eastAsia="Times New Roman" w:cs="Times New Roman"/>
          <w:szCs w:val="24"/>
        </w:rPr>
        <w:t>ο της Βουλής των Ελλήνων και τη</w:t>
      </w:r>
      <w:r w:rsidRPr="00AD3E41">
        <w:rPr>
          <w:rFonts w:eastAsia="Times New Roman" w:cs="Times New Roman"/>
          <w:szCs w:val="24"/>
        </w:rPr>
        <w:t xml:space="preserve"> μη παρέμβαση της εκτελεστικής εξουσίας</w:t>
      </w:r>
      <w:r>
        <w:rPr>
          <w:rFonts w:eastAsia="Times New Roman" w:cs="Times New Roman"/>
          <w:szCs w:val="24"/>
        </w:rPr>
        <w:t>, δηλαδή υμών της</w:t>
      </w:r>
      <w:r w:rsidRPr="00AD3E41">
        <w:rPr>
          <w:rFonts w:eastAsia="Times New Roman" w:cs="Times New Roman"/>
          <w:szCs w:val="24"/>
        </w:rPr>
        <w:t xml:space="preserve"> </w:t>
      </w:r>
      <w:r>
        <w:rPr>
          <w:rFonts w:eastAsia="Times New Roman" w:cs="Times New Roman"/>
          <w:szCs w:val="24"/>
        </w:rPr>
        <w:t>Κ</w:t>
      </w:r>
      <w:r w:rsidRPr="00AD3E41">
        <w:rPr>
          <w:rFonts w:eastAsia="Times New Roman" w:cs="Times New Roman"/>
          <w:szCs w:val="24"/>
        </w:rPr>
        <w:t>υβέρνηση</w:t>
      </w:r>
      <w:r>
        <w:rPr>
          <w:rFonts w:eastAsia="Times New Roman" w:cs="Times New Roman"/>
          <w:szCs w:val="24"/>
        </w:rPr>
        <w:t xml:space="preserve">ς, κύριε Τσακαλώτο, στα οικονομικά της Βουλής των Ελλήνων. Γιατί </w:t>
      </w:r>
      <w:r>
        <w:rPr>
          <w:rFonts w:eastAsia="Times New Roman" w:cs="Times New Roman"/>
          <w:szCs w:val="24"/>
        </w:rPr>
        <w:t>εάν το Προεδρείο της Βουλής δεν προασπίσει το αυτοδιοίκητο της Βουλής, ποιος θα το πράξει; Μόνο η</w:t>
      </w:r>
      <w:r w:rsidRPr="00AD3E41">
        <w:rPr>
          <w:rFonts w:eastAsia="Times New Roman" w:cs="Times New Roman"/>
          <w:szCs w:val="24"/>
        </w:rPr>
        <w:t xml:space="preserve"> </w:t>
      </w:r>
      <w:r>
        <w:rPr>
          <w:rFonts w:eastAsia="Times New Roman" w:cs="Times New Roman"/>
          <w:szCs w:val="24"/>
        </w:rPr>
        <w:t>Ο</w:t>
      </w:r>
      <w:r w:rsidRPr="00AD3E41">
        <w:rPr>
          <w:rFonts w:eastAsia="Times New Roman" w:cs="Times New Roman"/>
          <w:szCs w:val="24"/>
        </w:rPr>
        <w:t xml:space="preserve">λομέλεια και μόνο η μειοψηφία της </w:t>
      </w:r>
      <w:r>
        <w:rPr>
          <w:rFonts w:eastAsia="Times New Roman" w:cs="Times New Roman"/>
          <w:szCs w:val="24"/>
        </w:rPr>
        <w:t>Ο</w:t>
      </w:r>
      <w:r w:rsidRPr="00AD3E41">
        <w:rPr>
          <w:rFonts w:eastAsia="Times New Roman" w:cs="Times New Roman"/>
          <w:szCs w:val="24"/>
        </w:rPr>
        <w:t>λομέλειας</w:t>
      </w:r>
      <w:r>
        <w:rPr>
          <w:rFonts w:eastAsia="Times New Roman" w:cs="Times New Roman"/>
          <w:szCs w:val="24"/>
        </w:rPr>
        <w:t>;</w:t>
      </w:r>
    </w:p>
    <w:p w14:paraId="5470B74A" w14:textId="77777777" w:rsidR="001F594C" w:rsidRDefault="008C7D1C">
      <w:pPr>
        <w:spacing w:line="600" w:lineRule="auto"/>
        <w:ind w:firstLine="720"/>
        <w:contextualSpacing/>
        <w:jc w:val="both"/>
        <w:rPr>
          <w:rFonts w:eastAsia="Times New Roman" w:cs="Times New Roman"/>
          <w:szCs w:val="24"/>
        </w:rPr>
      </w:pPr>
      <w:r w:rsidRPr="00AD3E41">
        <w:rPr>
          <w:rFonts w:eastAsia="Times New Roman" w:cs="Times New Roman"/>
          <w:szCs w:val="24"/>
        </w:rPr>
        <w:t>Προφανώς</w:t>
      </w:r>
      <w:r>
        <w:rPr>
          <w:rFonts w:eastAsia="Times New Roman" w:cs="Times New Roman"/>
          <w:szCs w:val="24"/>
        </w:rPr>
        <w:t>,</w:t>
      </w:r>
      <w:r w:rsidRPr="00AD3E41">
        <w:rPr>
          <w:rFonts w:eastAsia="Times New Roman" w:cs="Times New Roman"/>
          <w:szCs w:val="24"/>
        </w:rPr>
        <w:t xml:space="preserve"> βέβαια</w:t>
      </w:r>
      <w:r>
        <w:rPr>
          <w:rFonts w:eastAsia="Times New Roman" w:cs="Times New Roman"/>
          <w:szCs w:val="24"/>
        </w:rPr>
        <w:t>,</w:t>
      </w:r>
      <w:r w:rsidRPr="00AD3E41">
        <w:rPr>
          <w:rFonts w:eastAsia="Times New Roman" w:cs="Times New Roman"/>
          <w:szCs w:val="24"/>
        </w:rPr>
        <w:t xml:space="preserve"> οι νομικές λεπτομέρειες</w:t>
      </w:r>
      <w:r>
        <w:rPr>
          <w:rFonts w:eastAsia="Times New Roman" w:cs="Times New Roman"/>
          <w:szCs w:val="24"/>
        </w:rPr>
        <w:t>,</w:t>
      </w:r>
      <w:r w:rsidRPr="00AD3E41">
        <w:rPr>
          <w:rFonts w:eastAsia="Times New Roman" w:cs="Times New Roman"/>
          <w:szCs w:val="24"/>
        </w:rPr>
        <w:t xml:space="preserve"> όπως </w:t>
      </w:r>
      <w:r>
        <w:rPr>
          <w:rFonts w:eastAsia="Times New Roman" w:cs="Times New Roman"/>
          <w:szCs w:val="24"/>
        </w:rPr>
        <w:t>το Σύνταγμα</w:t>
      </w:r>
      <w:r w:rsidRPr="00AD3E41">
        <w:rPr>
          <w:rFonts w:eastAsia="Times New Roman" w:cs="Times New Roman"/>
          <w:szCs w:val="24"/>
        </w:rPr>
        <w:t xml:space="preserve"> και το αυτοδιοίκητο </w:t>
      </w:r>
      <w:r>
        <w:rPr>
          <w:rFonts w:eastAsia="Times New Roman" w:cs="Times New Roman"/>
          <w:szCs w:val="24"/>
        </w:rPr>
        <w:t>της Βουλής, δεν απασχολούν</w:t>
      </w:r>
      <w:r w:rsidRPr="00AD3E41">
        <w:rPr>
          <w:rFonts w:eastAsia="Times New Roman" w:cs="Times New Roman"/>
          <w:szCs w:val="24"/>
        </w:rPr>
        <w:t xml:space="preserve"> και </w:t>
      </w:r>
      <w:r w:rsidRPr="00AD3E41">
        <w:rPr>
          <w:rFonts w:eastAsia="Times New Roman" w:cs="Times New Roman"/>
          <w:szCs w:val="24"/>
        </w:rPr>
        <w:t xml:space="preserve">ιδιαίτερα την </w:t>
      </w:r>
      <w:r>
        <w:rPr>
          <w:rFonts w:eastAsia="Times New Roman" w:cs="Times New Roman"/>
          <w:szCs w:val="24"/>
        </w:rPr>
        <w:t>Κ</w:t>
      </w:r>
      <w:r w:rsidRPr="00AD3E41">
        <w:rPr>
          <w:rFonts w:eastAsia="Times New Roman" w:cs="Times New Roman"/>
          <w:szCs w:val="24"/>
        </w:rPr>
        <w:t>υβέρνηση</w:t>
      </w:r>
      <w:r>
        <w:rPr>
          <w:rFonts w:eastAsia="Times New Roman" w:cs="Times New Roman"/>
          <w:szCs w:val="24"/>
        </w:rPr>
        <w:t>. Αυτά είναι πράγματα «</w:t>
      </w:r>
      <w:r w:rsidRPr="005E17E7">
        <w:rPr>
          <w:rFonts w:eastAsia="Times New Roman" w:cs="Times New Roman"/>
          <w:szCs w:val="24"/>
        </w:rPr>
        <w:t>en passant»</w:t>
      </w:r>
      <w:r w:rsidRPr="00AD3E41">
        <w:rPr>
          <w:rFonts w:eastAsia="Times New Roman" w:cs="Times New Roman"/>
          <w:szCs w:val="24"/>
        </w:rPr>
        <w:t xml:space="preserve"> μπροστά </w:t>
      </w:r>
      <w:r>
        <w:rPr>
          <w:rFonts w:eastAsia="Times New Roman" w:cs="Times New Roman"/>
          <w:szCs w:val="24"/>
        </w:rPr>
        <w:t>στο</w:t>
      </w:r>
      <w:r w:rsidRPr="00AD3E41">
        <w:rPr>
          <w:rFonts w:eastAsia="Times New Roman" w:cs="Times New Roman"/>
          <w:szCs w:val="24"/>
        </w:rPr>
        <w:t xml:space="preserve"> να περάσει αυτό</w:t>
      </w:r>
      <w:r>
        <w:rPr>
          <w:rFonts w:eastAsia="Times New Roman" w:cs="Times New Roman"/>
          <w:szCs w:val="24"/>
        </w:rPr>
        <w:t>, να ικανοποιήσουμε τους όποιους</w:t>
      </w:r>
      <w:r w:rsidRPr="00AD3E41">
        <w:rPr>
          <w:rFonts w:eastAsia="Times New Roman" w:cs="Times New Roman"/>
          <w:szCs w:val="24"/>
        </w:rPr>
        <w:t xml:space="preserve"> και όλα </w:t>
      </w:r>
      <w:r>
        <w:rPr>
          <w:rFonts w:eastAsia="Times New Roman" w:cs="Times New Roman"/>
          <w:szCs w:val="24"/>
        </w:rPr>
        <w:t xml:space="preserve">ωραία και όλα </w:t>
      </w:r>
      <w:r w:rsidRPr="00AD3E41">
        <w:rPr>
          <w:rFonts w:eastAsia="Times New Roman" w:cs="Times New Roman"/>
          <w:szCs w:val="24"/>
        </w:rPr>
        <w:t>καλά</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Α</w:t>
      </w:r>
      <w:r w:rsidRPr="00AD3E41">
        <w:rPr>
          <w:rFonts w:eastAsia="Times New Roman" w:cs="Times New Roman"/>
          <w:szCs w:val="24"/>
        </w:rPr>
        <w:t>λλά η θεσμική επάρκεια</w:t>
      </w:r>
      <w:r>
        <w:rPr>
          <w:rFonts w:eastAsia="Times New Roman" w:cs="Times New Roman"/>
          <w:szCs w:val="24"/>
        </w:rPr>
        <w:t>,</w:t>
      </w:r>
      <w:r w:rsidRPr="00AD3E41">
        <w:rPr>
          <w:rFonts w:eastAsia="Times New Roman" w:cs="Times New Roman"/>
          <w:szCs w:val="24"/>
        </w:rPr>
        <w:t xml:space="preserve"> κυρίες και κύριοι</w:t>
      </w:r>
      <w:r>
        <w:rPr>
          <w:rFonts w:eastAsia="Times New Roman" w:cs="Times New Roman"/>
          <w:szCs w:val="24"/>
        </w:rPr>
        <w:t>,</w:t>
      </w:r>
      <w:r w:rsidRPr="00AD3E41">
        <w:rPr>
          <w:rFonts w:eastAsia="Times New Roman" w:cs="Times New Roman"/>
          <w:szCs w:val="24"/>
        </w:rPr>
        <w:t xml:space="preserve"> το πουλόβερ </w:t>
      </w:r>
      <w:r>
        <w:rPr>
          <w:rFonts w:eastAsia="Times New Roman" w:cs="Times New Roman"/>
          <w:szCs w:val="24"/>
        </w:rPr>
        <w:t xml:space="preserve">δεν </w:t>
      </w:r>
      <w:r w:rsidRPr="00AD3E41">
        <w:rPr>
          <w:rFonts w:eastAsia="Times New Roman" w:cs="Times New Roman"/>
          <w:szCs w:val="24"/>
        </w:rPr>
        <w:lastRenderedPageBreak/>
        <w:t>ξ</w:t>
      </w:r>
      <w:r>
        <w:rPr>
          <w:rFonts w:eastAsia="Times New Roman" w:cs="Times New Roman"/>
          <w:szCs w:val="24"/>
        </w:rPr>
        <w:t>η</w:t>
      </w:r>
      <w:r w:rsidRPr="00AD3E41">
        <w:rPr>
          <w:rFonts w:eastAsia="Times New Roman" w:cs="Times New Roman"/>
          <w:szCs w:val="24"/>
        </w:rPr>
        <w:t xml:space="preserve">λώνεται ξαφνικά και σε </w:t>
      </w:r>
      <w:r>
        <w:rPr>
          <w:rFonts w:eastAsia="Times New Roman" w:cs="Times New Roman"/>
          <w:szCs w:val="24"/>
        </w:rPr>
        <w:t>μια</w:t>
      </w:r>
      <w:r w:rsidRPr="00AD3E41">
        <w:rPr>
          <w:rFonts w:eastAsia="Times New Roman" w:cs="Times New Roman"/>
          <w:szCs w:val="24"/>
        </w:rPr>
        <w:t xml:space="preserve"> μέρα</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Ξ</w:t>
      </w:r>
      <w:r w:rsidRPr="00AD3E41">
        <w:rPr>
          <w:rFonts w:eastAsia="Times New Roman" w:cs="Times New Roman"/>
          <w:szCs w:val="24"/>
        </w:rPr>
        <w:t>ηλών</w:t>
      </w:r>
      <w:r>
        <w:rPr>
          <w:rFonts w:eastAsia="Times New Roman" w:cs="Times New Roman"/>
          <w:szCs w:val="24"/>
        </w:rPr>
        <w:t>εται σιγά-</w:t>
      </w:r>
      <w:r w:rsidRPr="00AD3E41">
        <w:rPr>
          <w:rFonts w:eastAsia="Times New Roman" w:cs="Times New Roman"/>
          <w:szCs w:val="24"/>
        </w:rPr>
        <w:t xml:space="preserve">σιγά και αυτό είναι </w:t>
      </w:r>
      <w:r>
        <w:rPr>
          <w:rFonts w:eastAsia="Times New Roman" w:cs="Times New Roman"/>
          <w:szCs w:val="24"/>
        </w:rPr>
        <w:t>βήμα ξηλώματος</w:t>
      </w:r>
      <w:r w:rsidRPr="00AD3E41">
        <w:rPr>
          <w:rFonts w:eastAsia="Times New Roman" w:cs="Times New Roman"/>
          <w:szCs w:val="24"/>
        </w:rPr>
        <w:t xml:space="preserve"> αυτού </w:t>
      </w:r>
      <w:r>
        <w:rPr>
          <w:rFonts w:eastAsia="Times New Roman" w:cs="Times New Roman"/>
          <w:szCs w:val="24"/>
        </w:rPr>
        <w:t>του πουλόβερ, -αν θέλετε- αυτής της θεσμικής ανεξαρτησίας, για να μιλάω θεσμικά.</w:t>
      </w:r>
    </w:p>
    <w:p w14:paraId="5470B7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ίδιο πλαίσιο, μικρότερη προσβολή, αλλά εξίσου προσβολή, είναι το θέμα που αφορά την τοπική αυτοδιοίκηση. Είναι επίσης σαφ</w:t>
      </w:r>
      <w:r>
        <w:rPr>
          <w:rFonts w:eastAsia="Times New Roman" w:cs="Times New Roman"/>
          <w:szCs w:val="24"/>
        </w:rPr>
        <w:t>ή</w:t>
      </w:r>
      <w:r>
        <w:rPr>
          <w:rFonts w:eastAsia="Times New Roman" w:cs="Times New Roman"/>
          <w:szCs w:val="24"/>
        </w:rPr>
        <w:t>ς και δε</w:t>
      </w:r>
      <w:r>
        <w:rPr>
          <w:rFonts w:eastAsia="Times New Roman" w:cs="Times New Roman"/>
          <w:szCs w:val="24"/>
        </w:rPr>
        <w:t>ν σας το λέμε εμείς, σας το λέει πάλι ο κατά νόμον σύμβουλός σας, ο κατά νόμον σύμβουλος στο νομοθετικό έργο,</w:t>
      </w:r>
      <w:r w:rsidRPr="00AD3E41">
        <w:rPr>
          <w:rFonts w:eastAsia="Times New Roman" w:cs="Times New Roman"/>
          <w:szCs w:val="24"/>
        </w:rPr>
        <w:t xml:space="preserve"> η κάμψη της διοικητικής και οικονομικής αυτοτέλειας των</w:t>
      </w:r>
      <w:r>
        <w:rPr>
          <w:rFonts w:eastAsia="Times New Roman" w:cs="Times New Roman"/>
          <w:szCs w:val="24"/>
        </w:rPr>
        <w:t xml:space="preserve"> ΟΤΑ οι οποίοι εμπίπτουν στο ρυθμιστικό πεδίο του </w:t>
      </w:r>
      <w:r w:rsidRPr="00AD3E41">
        <w:rPr>
          <w:rFonts w:eastAsia="Times New Roman" w:cs="Times New Roman"/>
          <w:szCs w:val="24"/>
        </w:rPr>
        <w:t>άρθρου 102</w:t>
      </w:r>
      <w:r>
        <w:rPr>
          <w:rFonts w:eastAsia="Times New Roman" w:cs="Times New Roman"/>
          <w:szCs w:val="24"/>
        </w:rPr>
        <w:t>, παράγραφος 2, εδάφιο α του Συ</w:t>
      </w:r>
      <w:r>
        <w:rPr>
          <w:rFonts w:eastAsia="Times New Roman" w:cs="Times New Roman"/>
          <w:szCs w:val="24"/>
        </w:rPr>
        <w:t>ντάγματος.</w:t>
      </w:r>
    </w:p>
    <w:p w14:paraId="5470B7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Άρα κατά συνέπεια εδώ </w:t>
      </w:r>
      <w:r w:rsidRPr="00AD3E41">
        <w:rPr>
          <w:rFonts w:eastAsia="Times New Roman" w:cs="Times New Roman"/>
          <w:szCs w:val="24"/>
        </w:rPr>
        <w:t>έχουμε σαφείς απόπειρες</w:t>
      </w:r>
      <w:r>
        <w:rPr>
          <w:rFonts w:eastAsia="Times New Roman" w:cs="Times New Roman"/>
          <w:szCs w:val="24"/>
        </w:rPr>
        <w:t xml:space="preserve"> έναντι</w:t>
      </w:r>
      <w:r w:rsidRPr="00AD3E41">
        <w:rPr>
          <w:rFonts w:eastAsia="Times New Roman" w:cs="Times New Roman"/>
          <w:szCs w:val="24"/>
        </w:rPr>
        <w:t xml:space="preserve"> της ικανοποιήσεως απαιτήσεων </w:t>
      </w:r>
      <w:r>
        <w:rPr>
          <w:rFonts w:eastAsia="Times New Roman" w:cs="Times New Roman"/>
          <w:szCs w:val="24"/>
        </w:rPr>
        <w:t>κάποιων -θα</w:t>
      </w:r>
      <w:r w:rsidRPr="00AD3E41">
        <w:rPr>
          <w:rFonts w:eastAsia="Times New Roman" w:cs="Times New Roman"/>
          <w:szCs w:val="24"/>
        </w:rPr>
        <w:t xml:space="preserve"> μας π</w:t>
      </w:r>
      <w:r>
        <w:rPr>
          <w:rFonts w:eastAsia="Times New Roman" w:cs="Times New Roman"/>
          <w:szCs w:val="24"/>
        </w:rPr>
        <w:t>ει ο κύριος Υπουργός ποιων-</w:t>
      </w:r>
      <w:r w:rsidRPr="00AD3E41">
        <w:rPr>
          <w:rFonts w:eastAsia="Times New Roman" w:cs="Times New Roman"/>
          <w:szCs w:val="24"/>
        </w:rPr>
        <w:t xml:space="preserve"> </w:t>
      </w:r>
      <w:r>
        <w:rPr>
          <w:rFonts w:eastAsia="Times New Roman" w:cs="Times New Roman"/>
          <w:szCs w:val="24"/>
        </w:rPr>
        <w:t xml:space="preserve">ξηλώματος του θεσμικού πλαισίου της χώρας. Δεν είναι θέμα δέσμευσης κάποιων ή μη κάποιων αποθεματικών. Αυτό είναι το έλασσον. Το μείζον είναι η ευθεία παρέμβαση της εκτελεστικής εξουσίας </w:t>
      </w:r>
      <w:r>
        <w:rPr>
          <w:rFonts w:eastAsia="Times New Roman" w:cs="Times New Roman"/>
          <w:szCs w:val="24"/>
        </w:rPr>
        <w:lastRenderedPageBreak/>
        <w:t>πάνω σε κάτι στο οποίο δεν έχει από το Σύνταγμα δικαίωμα να το πράξει</w:t>
      </w:r>
      <w:r>
        <w:rPr>
          <w:rFonts w:eastAsia="Times New Roman" w:cs="Times New Roman"/>
          <w:szCs w:val="24"/>
        </w:rPr>
        <w:t xml:space="preserve">. </w:t>
      </w:r>
      <w:r w:rsidRPr="00AD3E41">
        <w:rPr>
          <w:rFonts w:eastAsia="Times New Roman" w:cs="Times New Roman"/>
          <w:szCs w:val="24"/>
        </w:rPr>
        <w:t>Κατά συνέπεια</w:t>
      </w:r>
      <w:r>
        <w:rPr>
          <w:rFonts w:eastAsia="Times New Roman" w:cs="Times New Roman"/>
          <w:szCs w:val="24"/>
        </w:rPr>
        <w:t xml:space="preserve"> σας παρακαλώ μην το πάρετε ελαφριά, διότι όταν ανοίγετε κερκόπορτες, στο τέλος μπαίνουν μέσα και αλώνουν ολόκληρο το σύστημα.</w:t>
      </w:r>
    </w:p>
    <w:p w14:paraId="5470B7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Κατά συνέπεια</w:t>
      </w:r>
      <w:r w:rsidRPr="00AD3E41">
        <w:rPr>
          <w:rFonts w:eastAsia="Times New Roman" w:cs="Times New Roman"/>
          <w:szCs w:val="24"/>
        </w:rPr>
        <w:t xml:space="preserve"> και επί της </w:t>
      </w:r>
      <w:r>
        <w:rPr>
          <w:rFonts w:eastAsia="Times New Roman" w:cs="Times New Roman"/>
          <w:szCs w:val="24"/>
        </w:rPr>
        <w:t>δ</w:t>
      </w:r>
      <w:r w:rsidRPr="00AD3E41">
        <w:rPr>
          <w:rFonts w:eastAsia="Times New Roman" w:cs="Times New Roman"/>
          <w:szCs w:val="24"/>
        </w:rPr>
        <w:t>ευτέρας αιτήσεως</w:t>
      </w:r>
      <w:r>
        <w:rPr>
          <w:rFonts w:eastAsia="Times New Roman" w:cs="Times New Roman"/>
          <w:szCs w:val="24"/>
        </w:rPr>
        <w:t>,</w:t>
      </w:r>
      <w:r w:rsidRPr="00AD3E41">
        <w:rPr>
          <w:rFonts w:eastAsia="Times New Roman" w:cs="Times New Roman"/>
          <w:szCs w:val="24"/>
        </w:rPr>
        <w:t xml:space="preserve"> κυρία </w:t>
      </w:r>
      <w:r>
        <w:rPr>
          <w:rFonts w:eastAsia="Times New Roman" w:cs="Times New Roman"/>
          <w:szCs w:val="24"/>
        </w:rPr>
        <w:t>Π</w:t>
      </w:r>
      <w:r w:rsidRPr="00AD3E41">
        <w:rPr>
          <w:rFonts w:eastAsia="Times New Roman" w:cs="Times New Roman"/>
          <w:szCs w:val="24"/>
        </w:rPr>
        <w:t>ρόεδρε</w:t>
      </w:r>
      <w:r>
        <w:rPr>
          <w:rFonts w:eastAsia="Times New Roman" w:cs="Times New Roman"/>
          <w:szCs w:val="24"/>
        </w:rPr>
        <w:t>,</w:t>
      </w:r>
      <w:r w:rsidRPr="00AD3E41">
        <w:rPr>
          <w:rFonts w:eastAsia="Times New Roman" w:cs="Times New Roman"/>
          <w:szCs w:val="24"/>
        </w:rPr>
        <w:t xml:space="preserve"> η Νέα Δημοκρατία τοποθετείται υπέρ της αντισυνταγματικ</w:t>
      </w:r>
      <w:r w:rsidRPr="00AD3E41">
        <w:rPr>
          <w:rFonts w:eastAsia="Times New Roman" w:cs="Times New Roman"/>
          <w:szCs w:val="24"/>
        </w:rPr>
        <w:t>ότητας</w:t>
      </w:r>
      <w:r>
        <w:rPr>
          <w:rFonts w:eastAsia="Times New Roman" w:cs="Times New Roman"/>
          <w:szCs w:val="24"/>
        </w:rPr>
        <w:t>.</w:t>
      </w:r>
    </w:p>
    <w:p w14:paraId="5470B74E" w14:textId="77777777" w:rsidR="001F594C" w:rsidRDefault="008C7D1C">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5470B74F" w14:textId="77777777" w:rsidR="001F594C" w:rsidRDefault="008C7D1C">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Ευχαριστώ, κύριε Δένδια.</w:t>
      </w:r>
    </w:p>
    <w:p w14:paraId="5470B75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στον επόμενο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τον λόγο, έχει ζητήσει τον λόγο ο Πρόεδρος της Βουλής, δεδομένου ότι τέθηκε </w:t>
      </w:r>
      <w:r>
        <w:rPr>
          <w:rFonts w:eastAsia="Times New Roman" w:cs="Times New Roman"/>
          <w:szCs w:val="24"/>
        </w:rPr>
        <w:t>και το ζήτημα της αυτοτέλειας και αυτονομίας της.</w:t>
      </w:r>
    </w:p>
    <w:p w14:paraId="5470B75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14:paraId="5470B75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sidRPr="00276D2D">
        <w:rPr>
          <w:rFonts w:eastAsia="Times New Roman" w:cs="Times New Roman"/>
          <w:b/>
          <w:szCs w:val="24"/>
        </w:rPr>
        <w:t xml:space="preserve">: </w:t>
      </w:r>
      <w:r>
        <w:rPr>
          <w:rFonts w:eastAsia="Times New Roman" w:cs="Times New Roman"/>
          <w:szCs w:val="24"/>
        </w:rPr>
        <w:t xml:space="preserve">Είναι ευχάριστο το ότι ο κ. Δένδιας έθεσε αυτό το ζήτημα, έτσι ώστε να διευκρινιστεί </w:t>
      </w:r>
      <w:r w:rsidRPr="000C4E01">
        <w:rPr>
          <w:rFonts w:eastAsia="Times New Roman" w:cs="Times New Roman"/>
          <w:szCs w:val="24"/>
        </w:rPr>
        <w:t>ενώπιος ενωπίω</w:t>
      </w:r>
      <w:r>
        <w:rPr>
          <w:rFonts w:eastAsia="Times New Roman" w:cs="Times New Roman"/>
          <w:szCs w:val="24"/>
        </w:rPr>
        <w:t>.</w:t>
      </w:r>
    </w:p>
    <w:p w14:paraId="5470B753" w14:textId="77777777" w:rsidR="001F594C" w:rsidRDefault="008C7D1C">
      <w:pPr>
        <w:spacing w:line="600" w:lineRule="auto"/>
        <w:ind w:firstLine="720"/>
        <w:contextualSpacing/>
        <w:jc w:val="both"/>
        <w:rPr>
          <w:rFonts w:eastAsia="Times New Roman" w:cs="Times New Roman"/>
          <w:szCs w:val="24"/>
        </w:rPr>
      </w:pPr>
      <w:r w:rsidRPr="009D0467">
        <w:rPr>
          <w:rFonts w:eastAsia="Times New Roman" w:cs="Times New Roman"/>
          <w:b/>
          <w:szCs w:val="24"/>
        </w:rPr>
        <w:lastRenderedPageBreak/>
        <w:t xml:space="preserve">ΑΝΔΡΕΑΣ ΛΟΒΕΡΔΟΣ: </w:t>
      </w:r>
      <w:r>
        <w:rPr>
          <w:rFonts w:eastAsia="Times New Roman" w:cs="Times New Roman"/>
          <w:szCs w:val="24"/>
        </w:rPr>
        <w:t>Και εμείς το θέσ</w:t>
      </w:r>
      <w:r>
        <w:rPr>
          <w:rFonts w:eastAsia="Times New Roman" w:cs="Times New Roman"/>
          <w:szCs w:val="24"/>
        </w:rPr>
        <w:t>αμε.</w:t>
      </w:r>
    </w:p>
    <w:p w14:paraId="5470B754" w14:textId="77777777" w:rsidR="001F594C" w:rsidRDefault="008C7D1C">
      <w:pPr>
        <w:spacing w:line="600" w:lineRule="auto"/>
        <w:ind w:firstLine="720"/>
        <w:contextualSpacing/>
        <w:jc w:val="both"/>
        <w:rPr>
          <w:rFonts w:eastAsia="Times New Roman" w:cs="Times New Roman"/>
          <w:b/>
          <w:szCs w:val="24"/>
        </w:rPr>
      </w:pPr>
      <w:r>
        <w:rPr>
          <w:rFonts w:eastAsia="Times New Roman" w:cs="Times New Roman"/>
          <w:b/>
          <w:szCs w:val="24"/>
        </w:rPr>
        <w:t>ΝΙΚΟΛΑΟΣ ΒΟΥΤΣΗΣ (Πρόεδρος της Βουλής)</w:t>
      </w:r>
      <w:r w:rsidRPr="00276D2D">
        <w:rPr>
          <w:rFonts w:eastAsia="Times New Roman" w:cs="Times New Roman"/>
          <w:b/>
          <w:szCs w:val="24"/>
        </w:rPr>
        <w:t xml:space="preserve">: </w:t>
      </w:r>
      <w:r>
        <w:rPr>
          <w:rFonts w:eastAsia="Times New Roman" w:cs="Times New Roman"/>
          <w:szCs w:val="24"/>
        </w:rPr>
        <w:t>Κύριε Λοβέρδο, με συγχωρείτε. Το γνωρίζω. Είπα ότι το έθεσε με ένταση. Αυτό εννοώ. Δεν υπάρχει ζήτημα οποιασδήποτε δικομματικής πρωτοβουλίας. Αλίμονο</w:t>
      </w:r>
      <w:r>
        <w:rPr>
          <w:rFonts w:eastAsia="Times New Roman" w:cs="Times New Roman"/>
          <w:szCs w:val="24"/>
        </w:rPr>
        <w:t>!</w:t>
      </w:r>
    </w:p>
    <w:p w14:paraId="5470B75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w:t>
      </w:r>
      <w:r w:rsidRPr="00AD3E41">
        <w:rPr>
          <w:rFonts w:eastAsia="Times New Roman" w:cs="Times New Roman"/>
          <w:szCs w:val="24"/>
        </w:rPr>
        <w:t xml:space="preserve">νωρίζετε </w:t>
      </w:r>
      <w:r>
        <w:rPr>
          <w:rFonts w:eastAsia="Times New Roman" w:cs="Times New Roman"/>
          <w:szCs w:val="24"/>
        </w:rPr>
        <w:t>και</w:t>
      </w:r>
      <w:r w:rsidRPr="00AD3E41">
        <w:rPr>
          <w:rFonts w:eastAsia="Times New Roman" w:cs="Times New Roman"/>
          <w:szCs w:val="24"/>
        </w:rPr>
        <w:t xml:space="preserve"> γνωρίζουμε </w:t>
      </w:r>
      <w:r>
        <w:rPr>
          <w:rFonts w:eastAsia="Times New Roman" w:cs="Times New Roman"/>
          <w:szCs w:val="24"/>
        </w:rPr>
        <w:t>ότι</w:t>
      </w:r>
      <w:r w:rsidRPr="00AD3E41">
        <w:rPr>
          <w:rFonts w:eastAsia="Times New Roman" w:cs="Times New Roman"/>
          <w:szCs w:val="24"/>
        </w:rPr>
        <w:t xml:space="preserve"> ουδείς αμφισβήτησε ποτέ πως η Βουλή έχει το δικό </w:t>
      </w:r>
      <w:r>
        <w:rPr>
          <w:rFonts w:eastAsia="Times New Roman" w:cs="Times New Roman"/>
          <w:szCs w:val="24"/>
        </w:rPr>
        <w:t>της</w:t>
      </w:r>
      <w:r w:rsidRPr="00AD3E41">
        <w:rPr>
          <w:rFonts w:eastAsia="Times New Roman" w:cs="Times New Roman"/>
          <w:szCs w:val="24"/>
        </w:rPr>
        <w:t xml:space="preserve"> προϋπολογισμό</w:t>
      </w:r>
      <w:r>
        <w:rPr>
          <w:rFonts w:eastAsia="Times New Roman" w:cs="Times New Roman"/>
          <w:szCs w:val="24"/>
        </w:rPr>
        <w:t>,</w:t>
      </w:r>
      <w:r w:rsidRPr="00AD3E41">
        <w:rPr>
          <w:rFonts w:eastAsia="Times New Roman" w:cs="Times New Roman"/>
          <w:szCs w:val="24"/>
        </w:rPr>
        <w:t xml:space="preserve"> μέσα σε συγκεκριμένα συνταγματικά περιθώρια</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Π</w:t>
      </w:r>
      <w:r w:rsidRPr="00AD3E41">
        <w:rPr>
          <w:rFonts w:eastAsia="Times New Roman" w:cs="Times New Roman"/>
          <w:szCs w:val="24"/>
        </w:rPr>
        <w:t>ριν να έρθει ο προϋπολογισμός τ</w:t>
      </w:r>
      <w:r>
        <w:rPr>
          <w:rFonts w:eastAsia="Times New Roman" w:cs="Times New Roman"/>
          <w:szCs w:val="24"/>
        </w:rPr>
        <w:t>ου κράτους,</w:t>
      </w:r>
      <w:r w:rsidRPr="00AD3E41">
        <w:rPr>
          <w:rFonts w:eastAsia="Times New Roman" w:cs="Times New Roman"/>
          <w:szCs w:val="24"/>
        </w:rPr>
        <w:t xml:space="preserve"> ψηφίζεται ο προϋπολογισμός της </w:t>
      </w:r>
      <w:r>
        <w:rPr>
          <w:rFonts w:eastAsia="Times New Roman" w:cs="Times New Roman"/>
          <w:szCs w:val="24"/>
        </w:rPr>
        <w:t>Β</w:t>
      </w:r>
      <w:r w:rsidRPr="00AD3E41">
        <w:rPr>
          <w:rFonts w:eastAsia="Times New Roman" w:cs="Times New Roman"/>
          <w:szCs w:val="24"/>
        </w:rPr>
        <w:t>ου</w:t>
      </w:r>
      <w:r>
        <w:rPr>
          <w:rFonts w:eastAsia="Times New Roman" w:cs="Times New Roman"/>
          <w:szCs w:val="24"/>
        </w:rPr>
        <w:t>λ</w:t>
      </w:r>
      <w:r w:rsidRPr="00AD3E41">
        <w:rPr>
          <w:rFonts w:eastAsia="Times New Roman" w:cs="Times New Roman"/>
          <w:szCs w:val="24"/>
        </w:rPr>
        <w:t>ής και ύστερα χωρίς αλλαγές</w:t>
      </w:r>
      <w:r>
        <w:rPr>
          <w:rFonts w:eastAsia="Times New Roman" w:cs="Times New Roman"/>
          <w:szCs w:val="24"/>
        </w:rPr>
        <w:t>, μπαίνει ως παράρτημα</w:t>
      </w:r>
      <w:r w:rsidRPr="00AD3E41">
        <w:rPr>
          <w:rFonts w:eastAsia="Times New Roman" w:cs="Times New Roman"/>
          <w:szCs w:val="24"/>
        </w:rPr>
        <w:t xml:space="preserve"> </w:t>
      </w:r>
      <w:r>
        <w:rPr>
          <w:rFonts w:eastAsia="Times New Roman" w:cs="Times New Roman"/>
          <w:szCs w:val="24"/>
        </w:rPr>
        <w:t xml:space="preserve">και </w:t>
      </w:r>
      <w:r w:rsidRPr="00AD3E41">
        <w:rPr>
          <w:rFonts w:eastAsia="Times New Roman" w:cs="Times New Roman"/>
          <w:szCs w:val="24"/>
        </w:rPr>
        <w:t>ενσωματώνεται στο σχέδιο προϋπολογισμού του κράτους και έρχεται προς ψήφιση</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Ο</w:t>
      </w:r>
      <w:r w:rsidRPr="00AD3E41">
        <w:rPr>
          <w:rFonts w:eastAsia="Times New Roman" w:cs="Times New Roman"/>
          <w:szCs w:val="24"/>
        </w:rPr>
        <w:t>υδείς έχει θίξει ποτέ αυτό το ζήτημα</w:t>
      </w:r>
      <w:r>
        <w:rPr>
          <w:rFonts w:eastAsia="Times New Roman" w:cs="Times New Roman"/>
          <w:szCs w:val="24"/>
        </w:rPr>
        <w:t xml:space="preserve"> και από εκεί</w:t>
      </w:r>
      <w:r w:rsidRPr="00AD3E41">
        <w:rPr>
          <w:rFonts w:eastAsia="Times New Roman" w:cs="Times New Roman"/>
          <w:szCs w:val="24"/>
        </w:rPr>
        <w:t xml:space="preserve"> ξεκινά η αυτονομία και </w:t>
      </w:r>
      <w:r>
        <w:rPr>
          <w:rFonts w:eastAsia="Times New Roman" w:cs="Times New Roman"/>
          <w:szCs w:val="24"/>
        </w:rPr>
        <w:t xml:space="preserve">περί τα </w:t>
      </w:r>
      <w:r w:rsidRPr="00AD3E41">
        <w:rPr>
          <w:rFonts w:eastAsia="Times New Roman" w:cs="Times New Roman"/>
          <w:szCs w:val="24"/>
        </w:rPr>
        <w:t>οικονομικά της Βουλής</w:t>
      </w:r>
      <w:r>
        <w:rPr>
          <w:rFonts w:eastAsia="Times New Roman" w:cs="Times New Roman"/>
          <w:szCs w:val="24"/>
        </w:rPr>
        <w:t>.</w:t>
      </w:r>
    </w:p>
    <w:p w14:paraId="5470B756" w14:textId="77777777" w:rsidR="001F594C" w:rsidRDefault="008C7D1C">
      <w:pPr>
        <w:spacing w:line="600" w:lineRule="auto"/>
        <w:ind w:firstLine="720"/>
        <w:contextualSpacing/>
        <w:jc w:val="both"/>
        <w:rPr>
          <w:rFonts w:eastAsia="Times New Roman" w:cs="Times New Roman"/>
          <w:szCs w:val="24"/>
        </w:rPr>
      </w:pPr>
      <w:r w:rsidRPr="00AD3E41">
        <w:rPr>
          <w:rFonts w:eastAsia="Times New Roman" w:cs="Times New Roman"/>
          <w:szCs w:val="24"/>
        </w:rPr>
        <w:t xml:space="preserve">Επειδή τα τελευταία χρόνια υπήρχε </w:t>
      </w:r>
      <w:r>
        <w:rPr>
          <w:rFonts w:eastAsia="Times New Roman" w:cs="Times New Roman"/>
          <w:szCs w:val="24"/>
        </w:rPr>
        <w:t>μία</w:t>
      </w:r>
      <w:r w:rsidRPr="00AD3E41">
        <w:rPr>
          <w:rFonts w:eastAsia="Times New Roman" w:cs="Times New Roman"/>
          <w:szCs w:val="24"/>
        </w:rPr>
        <w:t xml:space="preserve"> πίεση και</w:t>
      </w:r>
      <w:r>
        <w:rPr>
          <w:rFonts w:eastAsia="Times New Roman" w:cs="Times New Roman"/>
          <w:szCs w:val="24"/>
        </w:rPr>
        <w:t xml:space="preserve"> από</w:t>
      </w:r>
      <w:r w:rsidRPr="00AD3E41">
        <w:rPr>
          <w:rFonts w:eastAsia="Times New Roman" w:cs="Times New Roman"/>
          <w:szCs w:val="24"/>
        </w:rPr>
        <w:t xml:space="preserve"> το </w:t>
      </w:r>
      <w:r>
        <w:rPr>
          <w:rFonts w:eastAsia="Times New Roman" w:cs="Times New Roman"/>
          <w:szCs w:val="24"/>
        </w:rPr>
        <w:t>Δ</w:t>
      </w:r>
      <w:r w:rsidRPr="00AD3E41">
        <w:rPr>
          <w:rFonts w:eastAsia="Times New Roman" w:cs="Times New Roman"/>
          <w:szCs w:val="24"/>
        </w:rPr>
        <w:t>ημοσιονομικό Συμβο</w:t>
      </w:r>
      <w:r w:rsidRPr="00AD3E41">
        <w:rPr>
          <w:rFonts w:eastAsia="Times New Roman" w:cs="Times New Roman"/>
          <w:szCs w:val="24"/>
        </w:rPr>
        <w:t>ύλιο και από θεσμούς και από το Γενικό Λογιστήριο</w:t>
      </w:r>
      <w:r>
        <w:rPr>
          <w:rFonts w:eastAsia="Times New Roman" w:cs="Times New Roman"/>
          <w:szCs w:val="24"/>
        </w:rPr>
        <w:t xml:space="preserve"> του Κράτους</w:t>
      </w:r>
      <w:r>
        <w:rPr>
          <w:rFonts w:eastAsia="Times New Roman" w:cs="Times New Roman"/>
          <w:szCs w:val="24"/>
        </w:rPr>
        <w:t>,</w:t>
      </w:r>
      <w:r w:rsidRPr="00AD3E41">
        <w:rPr>
          <w:rFonts w:eastAsia="Times New Roman" w:cs="Times New Roman"/>
          <w:szCs w:val="24"/>
        </w:rPr>
        <w:t xml:space="preserve"> από παντού</w:t>
      </w:r>
      <w:r>
        <w:rPr>
          <w:rFonts w:eastAsia="Times New Roman" w:cs="Times New Roman"/>
          <w:szCs w:val="24"/>
        </w:rPr>
        <w:t>,</w:t>
      </w:r>
      <w:r w:rsidRPr="00AD3E41">
        <w:rPr>
          <w:rFonts w:eastAsia="Times New Roman" w:cs="Times New Roman"/>
          <w:szCs w:val="24"/>
        </w:rPr>
        <w:t xml:space="preserve"> να υπάρχει </w:t>
      </w:r>
      <w:r>
        <w:rPr>
          <w:rFonts w:eastAsia="Times New Roman" w:cs="Times New Roman"/>
          <w:szCs w:val="24"/>
        </w:rPr>
        <w:t>μια</w:t>
      </w:r>
      <w:r w:rsidRPr="00AD3E41">
        <w:rPr>
          <w:rFonts w:eastAsia="Times New Roman" w:cs="Times New Roman"/>
          <w:szCs w:val="24"/>
        </w:rPr>
        <w:t xml:space="preserve"> ενιαία αποτύπωση </w:t>
      </w:r>
      <w:r>
        <w:rPr>
          <w:rFonts w:eastAsia="Times New Roman" w:cs="Times New Roman"/>
          <w:szCs w:val="24"/>
        </w:rPr>
        <w:t>-</w:t>
      </w:r>
      <w:r w:rsidRPr="00AD3E41">
        <w:rPr>
          <w:rFonts w:eastAsia="Times New Roman" w:cs="Times New Roman"/>
          <w:szCs w:val="24"/>
        </w:rPr>
        <w:t>και μόνο αποτύπωση</w:t>
      </w:r>
      <w:r>
        <w:rPr>
          <w:rFonts w:eastAsia="Times New Roman" w:cs="Times New Roman"/>
          <w:szCs w:val="24"/>
        </w:rPr>
        <w:t>- εσόδων-</w:t>
      </w:r>
      <w:r w:rsidRPr="00AD3E41">
        <w:rPr>
          <w:rFonts w:eastAsia="Times New Roman" w:cs="Times New Roman"/>
          <w:szCs w:val="24"/>
        </w:rPr>
        <w:t>εξόδων ανά μήνα</w:t>
      </w:r>
      <w:r>
        <w:rPr>
          <w:rFonts w:eastAsia="Times New Roman" w:cs="Times New Roman"/>
          <w:szCs w:val="24"/>
        </w:rPr>
        <w:t>,</w:t>
      </w:r>
      <w:r w:rsidRPr="00AD3E41">
        <w:rPr>
          <w:rFonts w:eastAsia="Times New Roman" w:cs="Times New Roman"/>
          <w:szCs w:val="24"/>
        </w:rPr>
        <w:t xml:space="preserve"> ανά τρίμηνο </w:t>
      </w:r>
      <w:r>
        <w:rPr>
          <w:rFonts w:eastAsia="Times New Roman" w:cs="Times New Roman"/>
          <w:szCs w:val="24"/>
        </w:rPr>
        <w:t>κ.λπ.,</w:t>
      </w:r>
      <w:r w:rsidRPr="00AD3E41">
        <w:rPr>
          <w:rFonts w:eastAsia="Times New Roman" w:cs="Times New Roman"/>
          <w:szCs w:val="24"/>
        </w:rPr>
        <w:t xml:space="preserve"> των δημόσιων </w:t>
      </w:r>
      <w:r>
        <w:rPr>
          <w:rFonts w:eastAsia="Times New Roman" w:cs="Times New Roman"/>
          <w:szCs w:val="24"/>
        </w:rPr>
        <w:t>ο</w:t>
      </w:r>
      <w:r w:rsidRPr="00AD3E41">
        <w:rPr>
          <w:rFonts w:eastAsia="Times New Roman" w:cs="Times New Roman"/>
          <w:szCs w:val="24"/>
        </w:rPr>
        <w:t>ικονομικών</w:t>
      </w:r>
      <w:r>
        <w:rPr>
          <w:rFonts w:eastAsia="Times New Roman" w:cs="Times New Roman"/>
          <w:szCs w:val="24"/>
        </w:rPr>
        <w:t>,</w:t>
      </w:r>
      <w:r w:rsidRPr="00AD3E41">
        <w:rPr>
          <w:rFonts w:eastAsia="Times New Roman" w:cs="Times New Roman"/>
          <w:szCs w:val="24"/>
        </w:rPr>
        <w:t xml:space="preserve"> έγινε </w:t>
      </w:r>
      <w:r>
        <w:rPr>
          <w:rFonts w:eastAsia="Times New Roman" w:cs="Times New Roman"/>
          <w:szCs w:val="24"/>
        </w:rPr>
        <w:t>μια</w:t>
      </w:r>
      <w:r w:rsidRPr="00AD3E41">
        <w:rPr>
          <w:rFonts w:eastAsia="Times New Roman" w:cs="Times New Roman"/>
          <w:szCs w:val="24"/>
        </w:rPr>
        <w:t xml:space="preserve"> ολόκληρη συζήτηση</w:t>
      </w:r>
      <w:r>
        <w:rPr>
          <w:rFonts w:eastAsia="Times New Roman" w:cs="Times New Roman"/>
          <w:szCs w:val="24"/>
        </w:rPr>
        <w:t>,</w:t>
      </w:r>
      <w:r w:rsidRPr="00AD3E41">
        <w:rPr>
          <w:rFonts w:eastAsia="Times New Roman" w:cs="Times New Roman"/>
          <w:szCs w:val="24"/>
        </w:rPr>
        <w:t xml:space="preserve"> που δεν </w:t>
      </w:r>
      <w:r w:rsidRPr="00AD3E41">
        <w:rPr>
          <w:rFonts w:eastAsia="Times New Roman" w:cs="Times New Roman"/>
          <w:szCs w:val="24"/>
        </w:rPr>
        <w:lastRenderedPageBreak/>
        <w:t xml:space="preserve">χρειάστηκε </w:t>
      </w:r>
      <w:r>
        <w:rPr>
          <w:rFonts w:eastAsia="Times New Roman" w:cs="Times New Roman"/>
          <w:szCs w:val="24"/>
        </w:rPr>
        <w:t>πολύ χρόνο,</w:t>
      </w:r>
      <w:r>
        <w:rPr>
          <w:rFonts w:eastAsia="Times New Roman" w:cs="Times New Roman"/>
          <w:szCs w:val="24"/>
        </w:rPr>
        <w:t xml:space="preserve"> διότι</w:t>
      </w:r>
      <w:r w:rsidRPr="00AD3E41">
        <w:rPr>
          <w:rFonts w:eastAsia="Times New Roman" w:cs="Times New Roman"/>
          <w:szCs w:val="24"/>
        </w:rPr>
        <w:t xml:space="preserve"> </w:t>
      </w:r>
      <w:r>
        <w:rPr>
          <w:rFonts w:eastAsia="Times New Roman" w:cs="Times New Roman"/>
          <w:szCs w:val="24"/>
        </w:rPr>
        <w:t xml:space="preserve">υπάρχει </w:t>
      </w:r>
      <w:r w:rsidRPr="00AD3E41">
        <w:rPr>
          <w:rFonts w:eastAsia="Times New Roman" w:cs="Times New Roman"/>
          <w:szCs w:val="24"/>
        </w:rPr>
        <w:t>συναντίληψη και</w:t>
      </w:r>
      <w:r>
        <w:rPr>
          <w:rFonts w:eastAsia="Times New Roman" w:cs="Times New Roman"/>
          <w:szCs w:val="24"/>
        </w:rPr>
        <w:t xml:space="preserve"> με</w:t>
      </w:r>
      <w:r w:rsidRPr="00AD3E41">
        <w:rPr>
          <w:rFonts w:eastAsia="Times New Roman" w:cs="Times New Roman"/>
          <w:szCs w:val="24"/>
        </w:rPr>
        <w:t xml:space="preserve"> το Ελεγκτικό Συνέδριο</w:t>
      </w:r>
      <w:r>
        <w:rPr>
          <w:rFonts w:eastAsia="Times New Roman" w:cs="Times New Roman"/>
          <w:szCs w:val="24"/>
        </w:rPr>
        <w:t xml:space="preserve"> -δ</w:t>
      </w:r>
      <w:r w:rsidRPr="00AD3E41">
        <w:rPr>
          <w:rFonts w:eastAsia="Times New Roman" w:cs="Times New Roman"/>
          <w:szCs w:val="24"/>
        </w:rPr>
        <w:t xml:space="preserve">ιότι έχουμε εδώ και </w:t>
      </w:r>
      <w:r>
        <w:rPr>
          <w:rFonts w:eastAsia="Times New Roman" w:cs="Times New Roman"/>
          <w:szCs w:val="24"/>
        </w:rPr>
        <w:t>επίτροπο</w:t>
      </w:r>
      <w:r w:rsidRPr="00AD3E41">
        <w:rPr>
          <w:rFonts w:eastAsia="Times New Roman" w:cs="Times New Roman"/>
          <w:szCs w:val="24"/>
        </w:rPr>
        <w:t xml:space="preserve"> του Ελεγκτικού Συνεδρίου</w:t>
      </w:r>
      <w:r>
        <w:rPr>
          <w:rFonts w:eastAsia="Times New Roman" w:cs="Times New Roman"/>
          <w:szCs w:val="24"/>
        </w:rPr>
        <w:t xml:space="preserve">-, </w:t>
      </w:r>
      <w:r w:rsidRPr="00AD3E41">
        <w:rPr>
          <w:rFonts w:eastAsia="Times New Roman" w:cs="Times New Roman"/>
          <w:szCs w:val="24"/>
        </w:rPr>
        <w:t>με το Γενικό Λογιστήριο του Κράτους</w:t>
      </w:r>
      <w:r>
        <w:rPr>
          <w:rFonts w:eastAsia="Times New Roman" w:cs="Times New Roman"/>
          <w:szCs w:val="24"/>
        </w:rPr>
        <w:t>,</w:t>
      </w:r>
      <w:r w:rsidRPr="00AD3E41">
        <w:rPr>
          <w:rFonts w:eastAsia="Times New Roman" w:cs="Times New Roman"/>
          <w:szCs w:val="24"/>
        </w:rPr>
        <w:t xml:space="preserve"> με την </w:t>
      </w:r>
      <w:r>
        <w:rPr>
          <w:rFonts w:eastAsia="Times New Roman" w:cs="Times New Roman"/>
          <w:szCs w:val="24"/>
        </w:rPr>
        <w:t>Κ</w:t>
      </w:r>
      <w:r w:rsidRPr="00AD3E41">
        <w:rPr>
          <w:rFonts w:eastAsia="Times New Roman" w:cs="Times New Roman"/>
          <w:szCs w:val="24"/>
        </w:rPr>
        <w:t>υβέρνηση στην προηγούμενη φάση και τώρα και η Βουλή</w:t>
      </w:r>
      <w:r>
        <w:rPr>
          <w:rFonts w:eastAsia="Times New Roman" w:cs="Times New Roman"/>
          <w:szCs w:val="24"/>
        </w:rPr>
        <w:t>,</w:t>
      </w:r>
      <w:r w:rsidRPr="00AD3E41">
        <w:rPr>
          <w:rFonts w:eastAsia="Times New Roman" w:cs="Times New Roman"/>
          <w:szCs w:val="24"/>
        </w:rPr>
        <w:t xml:space="preserve"> μόνο η Βουλή</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w:t>
      </w:r>
      <w:r w:rsidRPr="00AD3E41">
        <w:rPr>
          <w:rFonts w:eastAsia="Times New Roman" w:cs="Times New Roman"/>
          <w:szCs w:val="24"/>
        </w:rPr>
        <w:t>γι</w:t>
      </w:r>
      <w:r>
        <w:rPr>
          <w:rFonts w:eastAsia="Times New Roman" w:cs="Times New Roman"/>
          <w:szCs w:val="24"/>
        </w:rPr>
        <w:t>’</w:t>
      </w:r>
      <w:r w:rsidRPr="00AD3E41">
        <w:rPr>
          <w:rFonts w:eastAsia="Times New Roman" w:cs="Times New Roman"/>
          <w:szCs w:val="24"/>
        </w:rPr>
        <w:t xml:space="preserve"> αυτό λέω</w:t>
      </w:r>
      <w:r>
        <w:rPr>
          <w:rFonts w:eastAsia="Times New Roman" w:cs="Times New Roman"/>
          <w:szCs w:val="24"/>
        </w:rPr>
        <w:t xml:space="preserve"> ότι</w:t>
      </w:r>
      <w:r w:rsidRPr="00AD3E41">
        <w:rPr>
          <w:rFonts w:eastAsia="Times New Roman" w:cs="Times New Roman"/>
          <w:szCs w:val="24"/>
        </w:rPr>
        <w:t xml:space="preserve"> είμαι </w:t>
      </w:r>
      <w:r>
        <w:rPr>
          <w:rFonts w:eastAsia="Times New Roman" w:cs="Times New Roman"/>
          <w:szCs w:val="24"/>
        </w:rPr>
        <w:t xml:space="preserve">σε </w:t>
      </w:r>
      <w:r w:rsidRPr="00AD3E41">
        <w:rPr>
          <w:rFonts w:eastAsia="Times New Roman" w:cs="Times New Roman"/>
          <w:szCs w:val="24"/>
        </w:rPr>
        <w:t>ευχ</w:t>
      </w:r>
      <w:r w:rsidRPr="00AD3E41">
        <w:rPr>
          <w:rFonts w:eastAsia="Times New Roman" w:cs="Times New Roman"/>
          <w:szCs w:val="24"/>
        </w:rPr>
        <w:t xml:space="preserve">άριστη θέση </w:t>
      </w:r>
      <w:r>
        <w:rPr>
          <w:rFonts w:eastAsia="Times New Roman" w:cs="Times New Roman"/>
          <w:szCs w:val="24"/>
        </w:rPr>
        <w:t>το ότι ετέθη</w:t>
      </w:r>
      <w:r w:rsidRPr="00AD3E41">
        <w:rPr>
          <w:rFonts w:eastAsia="Times New Roman" w:cs="Times New Roman"/>
          <w:szCs w:val="24"/>
        </w:rPr>
        <w:t xml:space="preserve"> το ζήτημα </w:t>
      </w:r>
      <w:r>
        <w:rPr>
          <w:rFonts w:eastAsia="Times New Roman" w:cs="Times New Roman"/>
          <w:szCs w:val="24"/>
        </w:rPr>
        <w:t xml:space="preserve">από εσάς για να το διευκρινίσουμε- έχει </w:t>
      </w:r>
      <w:r w:rsidRPr="00AD3E41">
        <w:rPr>
          <w:rFonts w:eastAsia="Times New Roman" w:cs="Times New Roman"/>
          <w:szCs w:val="24"/>
        </w:rPr>
        <w:t xml:space="preserve">ιδιαίτερο κωδικό στην </w:t>
      </w:r>
      <w:r>
        <w:rPr>
          <w:rFonts w:eastAsia="Times New Roman" w:cs="Times New Roman"/>
          <w:szCs w:val="24"/>
        </w:rPr>
        <w:t>Τ</w:t>
      </w:r>
      <w:r w:rsidRPr="00AD3E41">
        <w:rPr>
          <w:rFonts w:eastAsia="Times New Roman" w:cs="Times New Roman"/>
          <w:szCs w:val="24"/>
        </w:rPr>
        <w:t>ράπεζα της Ελλάδος</w:t>
      </w:r>
      <w:r>
        <w:rPr>
          <w:rFonts w:eastAsia="Times New Roman" w:cs="Times New Roman"/>
          <w:szCs w:val="24"/>
        </w:rPr>
        <w:t xml:space="preserve">, </w:t>
      </w:r>
      <w:r w:rsidRPr="00AD3E41">
        <w:rPr>
          <w:rFonts w:eastAsia="Times New Roman" w:cs="Times New Roman"/>
          <w:szCs w:val="24"/>
        </w:rPr>
        <w:t xml:space="preserve">που γίνεται και όλη </w:t>
      </w:r>
      <w:r>
        <w:rPr>
          <w:rFonts w:eastAsia="Times New Roman" w:cs="Times New Roman"/>
          <w:szCs w:val="24"/>
        </w:rPr>
        <w:t xml:space="preserve">η </w:t>
      </w:r>
      <w:r w:rsidRPr="00AD3E41">
        <w:rPr>
          <w:rFonts w:eastAsia="Times New Roman" w:cs="Times New Roman"/>
          <w:szCs w:val="24"/>
        </w:rPr>
        <w:t>διαδικασία των πληρωμών εσόδων</w:t>
      </w:r>
      <w:r>
        <w:rPr>
          <w:rFonts w:eastAsia="Times New Roman" w:cs="Times New Roman"/>
          <w:szCs w:val="24"/>
        </w:rPr>
        <w:t xml:space="preserve"> </w:t>
      </w:r>
      <w:r w:rsidRPr="00AD3E41">
        <w:rPr>
          <w:rFonts w:eastAsia="Times New Roman" w:cs="Times New Roman"/>
          <w:szCs w:val="24"/>
        </w:rPr>
        <w:t>-</w:t>
      </w:r>
      <w:r>
        <w:rPr>
          <w:rFonts w:eastAsia="Times New Roman" w:cs="Times New Roman"/>
          <w:szCs w:val="24"/>
        </w:rPr>
        <w:t xml:space="preserve"> </w:t>
      </w:r>
      <w:r w:rsidRPr="00AD3E41">
        <w:rPr>
          <w:rFonts w:eastAsia="Times New Roman" w:cs="Times New Roman"/>
          <w:szCs w:val="24"/>
        </w:rPr>
        <w:t xml:space="preserve">εξόδων </w:t>
      </w:r>
      <w:r>
        <w:rPr>
          <w:rFonts w:eastAsia="Times New Roman" w:cs="Times New Roman"/>
          <w:szCs w:val="24"/>
        </w:rPr>
        <w:t>κ.λπ.,</w:t>
      </w:r>
      <w:r w:rsidRPr="00AD3E41">
        <w:rPr>
          <w:rFonts w:eastAsia="Times New Roman" w:cs="Times New Roman"/>
          <w:szCs w:val="24"/>
        </w:rPr>
        <w:t xml:space="preserve"> πάντοτε στο πλαίσιο του γενικού δημοσιονομικού</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Ε</w:t>
      </w:r>
      <w:r w:rsidRPr="00AD3E41">
        <w:rPr>
          <w:rFonts w:eastAsia="Times New Roman" w:cs="Times New Roman"/>
          <w:szCs w:val="24"/>
        </w:rPr>
        <w:t>ίναι το μόνο ίδρυμα</w:t>
      </w:r>
      <w:r>
        <w:rPr>
          <w:rFonts w:eastAsia="Times New Roman" w:cs="Times New Roman"/>
          <w:szCs w:val="24"/>
        </w:rPr>
        <w:t>,</w:t>
      </w:r>
      <w:r w:rsidRPr="00AD3E41">
        <w:rPr>
          <w:rFonts w:eastAsia="Times New Roman" w:cs="Times New Roman"/>
          <w:szCs w:val="24"/>
        </w:rPr>
        <w:t xml:space="preserve"> η μόνη αρχή στη βάση της συνταγματικής αυτονομίας που έχει και </w:t>
      </w:r>
      <w:r>
        <w:rPr>
          <w:rFonts w:eastAsia="Times New Roman" w:cs="Times New Roman"/>
          <w:szCs w:val="24"/>
        </w:rPr>
        <w:t>σε μηνιαία βάση</w:t>
      </w:r>
      <w:r w:rsidRPr="00AD3E41">
        <w:rPr>
          <w:rFonts w:eastAsia="Times New Roman" w:cs="Times New Roman"/>
          <w:szCs w:val="24"/>
        </w:rPr>
        <w:t xml:space="preserve"> αυτή την ιδιαίτερη σχέση</w:t>
      </w:r>
      <w:r>
        <w:rPr>
          <w:rFonts w:eastAsia="Times New Roman" w:cs="Times New Roman"/>
          <w:szCs w:val="24"/>
        </w:rPr>
        <w:t>. Άρα αυτά</w:t>
      </w:r>
      <w:r w:rsidRPr="00AD3E41">
        <w:rPr>
          <w:rFonts w:eastAsia="Times New Roman" w:cs="Times New Roman"/>
          <w:szCs w:val="24"/>
        </w:rPr>
        <w:t xml:space="preserve"> έχουν αποκατασταθεί</w:t>
      </w:r>
      <w:r>
        <w:rPr>
          <w:rFonts w:eastAsia="Times New Roman" w:cs="Times New Roman"/>
          <w:szCs w:val="24"/>
        </w:rPr>
        <w:t>.</w:t>
      </w:r>
    </w:p>
    <w:p w14:paraId="5470B75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w:t>
      </w:r>
      <w:r w:rsidRPr="00AD3E41">
        <w:rPr>
          <w:rFonts w:eastAsia="Times New Roman" w:cs="Times New Roman"/>
          <w:szCs w:val="24"/>
        </w:rPr>
        <w:t xml:space="preserve">ίναι σεβαστή η άποψη του </w:t>
      </w:r>
      <w:r>
        <w:rPr>
          <w:rFonts w:eastAsia="Times New Roman" w:cs="Times New Roman"/>
          <w:szCs w:val="24"/>
        </w:rPr>
        <w:t xml:space="preserve">Επιστημονικού </w:t>
      </w:r>
      <w:r w:rsidRPr="00AD3E41">
        <w:rPr>
          <w:rFonts w:eastAsia="Times New Roman" w:cs="Times New Roman"/>
          <w:szCs w:val="24"/>
        </w:rPr>
        <w:t>Συμβουλίου</w:t>
      </w:r>
      <w:r>
        <w:rPr>
          <w:rFonts w:eastAsia="Times New Roman" w:cs="Times New Roman"/>
          <w:szCs w:val="24"/>
        </w:rPr>
        <w:t xml:space="preserve"> της Βουλής</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Α</w:t>
      </w:r>
      <w:r w:rsidRPr="00AD3E41">
        <w:rPr>
          <w:rFonts w:eastAsia="Times New Roman" w:cs="Times New Roman"/>
          <w:szCs w:val="24"/>
        </w:rPr>
        <w:t>πό την πλευρά του σωστά</w:t>
      </w:r>
      <w:r>
        <w:rPr>
          <w:rFonts w:eastAsia="Times New Roman" w:cs="Times New Roman"/>
          <w:szCs w:val="24"/>
        </w:rPr>
        <w:t xml:space="preserve"> θίγει</w:t>
      </w:r>
      <w:r w:rsidRPr="00AD3E41">
        <w:rPr>
          <w:rFonts w:eastAsia="Times New Roman" w:cs="Times New Roman"/>
          <w:szCs w:val="24"/>
        </w:rPr>
        <w:t xml:space="preserve"> το ζήτημα που υπάρχει</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Ί</w:t>
      </w:r>
      <w:r w:rsidRPr="00AD3E41">
        <w:rPr>
          <w:rFonts w:eastAsia="Times New Roman" w:cs="Times New Roman"/>
          <w:szCs w:val="24"/>
        </w:rPr>
        <w:t>σω</w:t>
      </w:r>
      <w:r w:rsidRPr="00AD3E41">
        <w:rPr>
          <w:rFonts w:eastAsia="Times New Roman" w:cs="Times New Roman"/>
          <w:szCs w:val="24"/>
        </w:rPr>
        <w:t>ς δεν θα μπορούσε και δεν θα έπρεπε να αναφέρει όλα αυτά που σας αναφέρω εγώ</w:t>
      </w:r>
      <w:r>
        <w:rPr>
          <w:rFonts w:eastAsia="Times New Roman" w:cs="Times New Roman"/>
          <w:szCs w:val="24"/>
        </w:rPr>
        <w:t>, όμως η συζήτηση</w:t>
      </w:r>
      <w:r w:rsidRPr="00AD3E41">
        <w:rPr>
          <w:rFonts w:eastAsia="Times New Roman" w:cs="Times New Roman"/>
          <w:szCs w:val="24"/>
        </w:rPr>
        <w:t xml:space="preserve"> </w:t>
      </w:r>
      <w:r>
        <w:rPr>
          <w:rFonts w:eastAsia="Times New Roman" w:cs="Times New Roman"/>
          <w:szCs w:val="24"/>
        </w:rPr>
        <w:t>γίνεται</w:t>
      </w:r>
      <w:r w:rsidRPr="00AD3E41">
        <w:rPr>
          <w:rFonts w:eastAsia="Times New Roman" w:cs="Times New Roman"/>
          <w:szCs w:val="24"/>
        </w:rPr>
        <w:t xml:space="preserve"> επί της ουσίας</w:t>
      </w:r>
      <w:r>
        <w:rPr>
          <w:rFonts w:eastAsia="Times New Roman" w:cs="Times New Roman"/>
          <w:szCs w:val="24"/>
        </w:rPr>
        <w:t>.</w:t>
      </w:r>
      <w:r w:rsidRPr="00AD3E41">
        <w:rPr>
          <w:rFonts w:eastAsia="Times New Roman" w:cs="Times New Roman"/>
          <w:szCs w:val="24"/>
        </w:rPr>
        <w:t xml:space="preserve"> </w:t>
      </w:r>
      <w:r>
        <w:rPr>
          <w:rFonts w:eastAsia="Times New Roman" w:cs="Times New Roman"/>
          <w:szCs w:val="24"/>
        </w:rPr>
        <w:t>Δ</w:t>
      </w:r>
      <w:r w:rsidRPr="00AD3E41">
        <w:rPr>
          <w:rFonts w:eastAsia="Times New Roman" w:cs="Times New Roman"/>
          <w:szCs w:val="24"/>
        </w:rPr>
        <w:t>ηλαδή</w:t>
      </w:r>
      <w:r>
        <w:rPr>
          <w:rFonts w:eastAsia="Times New Roman" w:cs="Times New Roman"/>
          <w:szCs w:val="24"/>
        </w:rPr>
        <w:t>,</w:t>
      </w:r>
      <w:r w:rsidRPr="00AD3E41">
        <w:rPr>
          <w:rFonts w:eastAsia="Times New Roman" w:cs="Times New Roman"/>
          <w:szCs w:val="24"/>
        </w:rPr>
        <w:t xml:space="preserve"> είναι για το αποθεματικό της Βουλής</w:t>
      </w:r>
      <w:r>
        <w:rPr>
          <w:rFonts w:eastAsia="Times New Roman" w:cs="Times New Roman"/>
          <w:szCs w:val="24"/>
        </w:rPr>
        <w:t>,</w:t>
      </w:r>
      <w:r w:rsidRPr="00AD3E41">
        <w:rPr>
          <w:rFonts w:eastAsia="Times New Roman" w:cs="Times New Roman"/>
          <w:szCs w:val="24"/>
        </w:rPr>
        <w:t xml:space="preserve"> το οποίο είναι υψηλό και το γνωρίζουμε όλοι</w:t>
      </w:r>
      <w:r>
        <w:rPr>
          <w:rFonts w:eastAsia="Times New Roman" w:cs="Times New Roman"/>
          <w:szCs w:val="24"/>
        </w:rPr>
        <w:t>.</w:t>
      </w:r>
    </w:p>
    <w:p w14:paraId="5470B758"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Το αποθεματικό της Βουλής, ενώ επί χρόνια ήταν μ</w:t>
      </w:r>
      <w:r>
        <w:rPr>
          <w:rFonts w:eastAsia="Times New Roman"/>
          <w:szCs w:val="24"/>
        </w:rPr>
        <w:t>ε το γνωστό πολύ μικρό επιτόκιο στην Εθνική Τράπεζα και δεν υπήρχαν άλλοι πρόσοδοι εκτός αυτού, κατά τα ¾ εδώ και τρία χρόνια έχει αποδοθεί με απόφαση της Βουλής στην Τράπεζα της Ελλάδος, όπως και από άλλους δημόσιους φορείς. Απ’ αυτή την ενέργεια έχουμε ε</w:t>
      </w:r>
      <w:r>
        <w:rPr>
          <w:rFonts w:eastAsia="Times New Roman"/>
          <w:szCs w:val="24"/>
        </w:rPr>
        <w:t xml:space="preserve">ξοικονόμηση 3 εκατομμυρίων ευρώ τα τελευταία δυόμισι χρόνια, τα οποία έχουν προστεθεί στο αποθεματικό της Βουλής. </w:t>
      </w:r>
    </w:p>
    <w:p w14:paraId="5470B75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Είναι πράξη μάλιστα που μελετάμε να περάσει και για το Ίδρυμα της Βουλής, που είναι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και δεν περνάει αυτομάτω</w:t>
      </w:r>
      <w:r>
        <w:rPr>
          <w:rFonts w:eastAsia="Times New Roman"/>
          <w:szCs w:val="24"/>
        </w:rPr>
        <w:t>ς. Υπάρχει ομόφωνη απόφαση του Διοικητικού Συμβουλίου του Ιδρύματος</w:t>
      </w:r>
      <w:r>
        <w:rPr>
          <w:rFonts w:eastAsia="Times New Roman"/>
          <w:szCs w:val="24"/>
        </w:rPr>
        <w:t xml:space="preserve"> της Βουλής</w:t>
      </w:r>
      <w:r>
        <w:rPr>
          <w:rFonts w:eastAsia="Times New Roman"/>
          <w:szCs w:val="24"/>
        </w:rPr>
        <w:t xml:space="preserve">, στο οποίο είναι όλοι οι πρώην </w:t>
      </w:r>
      <w:r>
        <w:rPr>
          <w:rFonts w:eastAsia="Times New Roman"/>
          <w:szCs w:val="24"/>
        </w:rPr>
        <w:t>π</w:t>
      </w:r>
      <w:r>
        <w:rPr>
          <w:rFonts w:eastAsia="Times New Roman"/>
          <w:szCs w:val="24"/>
        </w:rPr>
        <w:t xml:space="preserve">ρόεδροι, εκπρόσωποι των νυν </w:t>
      </w:r>
      <w:r>
        <w:rPr>
          <w:rFonts w:eastAsia="Times New Roman"/>
          <w:szCs w:val="24"/>
        </w:rPr>
        <w:t>π</w:t>
      </w:r>
      <w:r>
        <w:rPr>
          <w:rFonts w:eastAsia="Times New Roman"/>
          <w:szCs w:val="24"/>
        </w:rPr>
        <w:t>ροέδρων κ.λπ., ότι θα μπορούσαμε να περάσουμε σ</w:t>
      </w:r>
      <w:r>
        <w:rPr>
          <w:rFonts w:eastAsia="Times New Roman"/>
          <w:szCs w:val="24"/>
        </w:rPr>
        <w:t>ε</w:t>
      </w:r>
      <w:r>
        <w:rPr>
          <w:rFonts w:eastAsia="Times New Roman"/>
          <w:szCs w:val="24"/>
        </w:rPr>
        <w:t xml:space="preserve"> αυτή την πράξη.</w:t>
      </w:r>
    </w:p>
    <w:p w14:paraId="5470B75A" w14:textId="77777777" w:rsidR="001F594C" w:rsidRDefault="008C7D1C">
      <w:pPr>
        <w:spacing w:line="600" w:lineRule="auto"/>
        <w:ind w:firstLine="720"/>
        <w:contextualSpacing/>
        <w:jc w:val="both"/>
        <w:rPr>
          <w:rFonts w:eastAsia="Times New Roman"/>
          <w:szCs w:val="24"/>
        </w:rPr>
      </w:pPr>
      <w:r>
        <w:rPr>
          <w:rFonts w:eastAsia="Times New Roman"/>
          <w:szCs w:val="24"/>
        </w:rPr>
        <w:t>Άρα το τελικό αποτέλεσμα</w:t>
      </w:r>
      <w:r w:rsidRPr="00C664BC">
        <w:rPr>
          <w:rFonts w:eastAsia="Times New Roman"/>
          <w:szCs w:val="24"/>
        </w:rPr>
        <w:t xml:space="preserve"> </w:t>
      </w:r>
      <w:r>
        <w:rPr>
          <w:rFonts w:eastAsia="Times New Roman"/>
          <w:szCs w:val="24"/>
        </w:rPr>
        <w:t>αυτού του άρθρου, το οποίο</w:t>
      </w:r>
      <w:r>
        <w:rPr>
          <w:rFonts w:eastAsia="Times New Roman"/>
          <w:szCs w:val="24"/>
        </w:rPr>
        <w:t xml:space="preserve"> δεν έχουμε κατά τη γνώμη μου παρά να το αποδεχθούμε, που έρχεται από πλευράς της εκτελεστικής εξουσίας, της Κυβέρνησης, θα αφορά στο υπόλοιπο ¼ με τις αιρέσεις που όλοι γνωρίζουμε ότι </w:t>
      </w:r>
      <w:r>
        <w:rPr>
          <w:rFonts w:eastAsia="Times New Roman"/>
          <w:szCs w:val="24"/>
        </w:rPr>
        <w:lastRenderedPageBreak/>
        <w:t>ισχύουν και στους δήμους. Εγώ ήμουν Υπουργός Εσωτερικών όταν έγινε αυτή</w:t>
      </w:r>
      <w:r>
        <w:rPr>
          <w:rFonts w:eastAsia="Times New Roman"/>
          <w:szCs w:val="24"/>
        </w:rPr>
        <w:t xml:space="preserve"> η ιστορία. Έχουν λειτουργήσει είκοσι ε</w:t>
      </w:r>
      <w:r>
        <w:rPr>
          <w:rFonts w:eastAsia="Times New Roman"/>
          <w:szCs w:val="24"/>
        </w:rPr>
        <w:t>π</w:t>
      </w:r>
      <w:r>
        <w:rPr>
          <w:rFonts w:eastAsia="Times New Roman"/>
          <w:szCs w:val="24"/>
        </w:rPr>
        <w:t>τά δήμοι και περιφέρειες χωρίς να υπάρξει πρόβλημα στις κατανομές των κονδυλίων τους. Όλα αυτά είναι απολύτως λυμένα. Να περάσει και το υπόλοιπο του αποθεματικού της Βουλής, που είναι για διαχείριση έργων, σ</w:t>
      </w:r>
      <w:r>
        <w:rPr>
          <w:rFonts w:eastAsia="Times New Roman"/>
          <w:szCs w:val="24"/>
        </w:rPr>
        <w:t>ε</w:t>
      </w:r>
      <w:r>
        <w:rPr>
          <w:rFonts w:eastAsia="Times New Roman"/>
          <w:szCs w:val="24"/>
        </w:rPr>
        <w:t xml:space="preserve"> αυτό το</w:t>
      </w:r>
      <w:r>
        <w:rPr>
          <w:rFonts w:eastAsia="Times New Roman"/>
          <w:szCs w:val="24"/>
        </w:rPr>
        <w:t xml:space="preserve"> κονδύλι, πάντοτε με απόφαση και πλήρη αυτονομία της Βουλής, η οποία είναι κατοχυρωμένη σε όλα τα επίπεδα.</w:t>
      </w:r>
    </w:p>
    <w:p w14:paraId="5470B75B" w14:textId="77777777" w:rsidR="001F594C" w:rsidRDefault="008C7D1C">
      <w:pPr>
        <w:spacing w:line="600" w:lineRule="auto"/>
        <w:ind w:firstLine="720"/>
        <w:contextualSpacing/>
        <w:jc w:val="both"/>
        <w:rPr>
          <w:rFonts w:eastAsia="Times New Roman"/>
          <w:szCs w:val="24"/>
        </w:rPr>
      </w:pPr>
      <w:r>
        <w:rPr>
          <w:rFonts w:eastAsia="Times New Roman"/>
          <w:szCs w:val="24"/>
        </w:rPr>
        <w:t>Γι’ αυτό θα ήθελα να καθησυχάσω τις εύλογες ενστάσεις που φέρατε με αναφορά σ</w:t>
      </w:r>
      <w:r>
        <w:rPr>
          <w:rFonts w:eastAsia="Times New Roman"/>
          <w:szCs w:val="24"/>
        </w:rPr>
        <w:t>ε</w:t>
      </w:r>
      <w:r>
        <w:rPr>
          <w:rFonts w:eastAsia="Times New Roman"/>
          <w:szCs w:val="24"/>
        </w:rPr>
        <w:t xml:space="preserve"> αυτό που λέει η Επιστημονική Επιτροπή</w:t>
      </w:r>
      <w:r>
        <w:rPr>
          <w:rFonts w:eastAsia="Times New Roman"/>
          <w:szCs w:val="24"/>
        </w:rPr>
        <w:t xml:space="preserve"> της Βουλής</w:t>
      </w:r>
      <w:r>
        <w:rPr>
          <w:rFonts w:eastAsia="Times New Roman"/>
          <w:szCs w:val="24"/>
        </w:rPr>
        <w:t>. Είναι σε γνώση της Ε</w:t>
      </w:r>
      <w:r>
        <w:rPr>
          <w:rFonts w:eastAsia="Times New Roman"/>
          <w:szCs w:val="24"/>
        </w:rPr>
        <w:t xml:space="preserve">πιστημονικής Επιτροπής </w:t>
      </w:r>
      <w:r>
        <w:rPr>
          <w:rFonts w:eastAsia="Times New Roman"/>
          <w:szCs w:val="24"/>
        </w:rPr>
        <w:t xml:space="preserve">της Βουλής </w:t>
      </w:r>
      <w:r>
        <w:rPr>
          <w:rFonts w:eastAsia="Times New Roman"/>
          <w:szCs w:val="24"/>
        </w:rPr>
        <w:t>ότι αυτή είναι η δική μας στάση και έχει και την ευρύτερη έγκριση. Είναι γνωστά αυτά τα θέματα τα τελευταία χρόνια. Έχουμε και σοβαρό οικονομικό αποτέλεσμα απ’ αυτή την υπόθεση, το οποίο δεν πρέπει να παραγνωρίζουμε.</w:t>
      </w:r>
    </w:p>
    <w:p w14:paraId="5470B75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Περί </w:t>
      </w:r>
      <w:r>
        <w:rPr>
          <w:rFonts w:eastAsia="Times New Roman"/>
          <w:szCs w:val="24"/>
        </w:rPr>
        <w:t xml:space="preserve">αυτού πρόκειται. Νομίζω ότι επί της ουσίας απάντησα στο ζήτημα. Σας επαναλαμβάνω ότι υπάρχει ειδικός κωδικός της Βουλής για όλα τα οικονομικά και ειδικός </w:t>
      </w:r>
      <w:r>
        <w:rPr>
          <w:rFonts w:eastAsia="Times New Roman"/>
          <w:szCs w:val="24"/>
        </w:rPr>
        <w:lastRenderedPageBreak/>
        <w:t>προϋπολογισμός της Βουλής. Αυτή η συζήτηση ξεκίνησε σωστά, επιτρέψτε μου να σας πω. Επί κυβέρνησης Σαμ</w:t>
      </w:r>
      <w:r>
        <w:rPr>
          <w:rFonts w:eastAsia="Times New Roman"/>
          <w:szCs w:val="24"/>
        </w:rPr>
        <w:t xml:space="preserve">αρά, επί της προηγούμενης κυβέρνησης, έγινε η εξομοίωση, η εναρμόνιση των μισθολογικών ζητημάτων που αφορούν στη Βουλή –για να μιλήσω ανοιχτά- και στο ιδιαίτερο καθεστώς που υπήρχε για ολόκληρη τη Βουλή. Δεν θα το χαρακτηρίσω προνομιακό. Δεν ανοίγω μέτωπα </w:t>
      </w:r>
      <w:r>
        <w:rPr>
          <w:rFonts w:eastAsia="Times New Roman"/>
          <w:szCs w:val="24"/>
        </w:rPr>
        <w:t xml:space="preserve">με το παρελθόν. Γνωρίζουμε όλοι. Εκεί, με συναίνεση όλων μας τότε, υπήρξε η εναρμόνιση και μετά από αυτήν την εναρμόνιση άρχισε προφανώς και μια γενικότερη εναρμόνιση, χωρίς να χάσει ούτε ίχνος της αυτοτέλειας και της συνταγματικής αυτοδυναμίας που έχει η </w:t>
      </w:r>
      <w:r>
        <w:rPr>
          <w:rFonts w:eastAsia="Times New Roman"/>
          <w:szCs w:val="24"/>
        </w:rPr>
        <w:t>Βουλή στα οικονομικά ζητήματα.</w:t>
      </w:r>
    </w:p>
    <w:p w14:paraId="5470B75D" w14:textId="77777777" w:rsidR="001F594C" w:rsidRDefault="008C7D1C">
      <w:pPr>
        <w:spacing w:line="600" w:lineRule="auto"/>
        <w:ind w:firstLine="720"/>
        <w:contextualSpacing/>
        <w:jc w:val="both"/>
        <w:rPr>
          <w:rFonts w:eastAsia="Times New Roman"/>
          <w:szCs w:val="24"/>
        </w:rPr>
      </w:pPr>
      <w:r>
        <w:rPr>
          <w:rFonts w:eastAsia="Times New Roman"/>
          <w:szCs w:val="24"/>
        </w:rPr>
        <w:t>Με συγχωρείτε για τη διακοπή. Βρήκα ευκαιρία να μιλήσω, επειδή το θέσατε.</w:t>
      </w:r>
    </w:p>
    <w:p w14:paraId="5470B75E"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 κ. Λοβέρδο και κ. Δένδια.</w:t>
      </w:r>
    </w:p>
    <w:p w14:paraId="5470B75F"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470B760" w14:textId="77777777" w:rsidR="001F594C" w:rsidRDefault="008C7D1C">
      <w:pPr>
        <w:spacing w:line="600" w:lineRule="auto"/>
        <w:ind w:firstLine="720"/>
        <w:contextualSpacing/>
        <w:jc w:val="both"/>
        <w:rPr>
          <w:rFonts w:eastAsia="Times New Roman"/>
          <w:szCs w:val="24"/>
        </w:rPr>
      </w:pPr>
      <w:r w:rsidRPr="002703AA">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Άρα θα γίνει κάποια νομοτε</w:t>
      </w:r>
      <w:r>
        <w:rPr>
          <w:rFonts w:eastAsia="Times New Roman"/>
          <w:szCs w:val="24"/>
        </w:rPr>
        <w:t xml:space="preserve">χνική βελτίωση; Κάποια αποσαφήνιση; Υπάρχει και μια πρόταση από την έκθεση </w:t>
      </w:r>
      <w:r>
        <w:rPr>
          <w:rFonts w:eastAsia="Times New Roman"/>
          <w:szCs w:val="24"/>
        </w:rPr>
        <w:lastRenderedPageBreak/>
        <w:t>της Επιστημονικής Επιτροπής της Βουλής. Θα το δούμε όταν θα μιλήσουν οι κύριοι Υπουργοί.</w:t>
      </w:r>
    </w:p>
    <w:p w14:paraId="5470B761" w14:textId="77777777" w:rsidR="001F594C" w:rsidRDefault="008C7D1C">
      <w:pPr>
        <w:spacing w:line="600" w:lineRule="auto"/>
        <w:ind w:firstLine="720"/>
        <w:contextualSpacing/>
        <w:jc w:val="both"/>
        <w:rPr>
          <w:rFonts w:eastAsia="Times New Roman"/>
          <w:szCs w:val="24"/>
        </w:rPr>
      </w:pPr>
      <w:r w:rsidRPr="00F14C07">
        <w:rPr>
          <w:rFonts w:eastAsia="Times New Roman"/>
          <w:b/>
          <w:szCs w:val="24"/>
        </w:rPr>
        <w:t>ΝΙΚΟΛΑΟΣ ΒΟΥΤΣΗΣ (Πρόεδρος της Βουλής):</w:t>
      </w:r>
      <w:r>
        <w:rPr>
          <w:rFonts w:eastAsia="Times New Roman"/>
          <w:b/>
          <w:szCs w:val="24"/>
        </w:rPr>
        <w:t xml:space="preserve"> </w:t>
      </w:r>
      <w:r>
        <w:rPr>
          <w:rFonts w:eastAsia="Times New Roman"/>
          <w:szCs w:val="24"/>
        </w:rPr>
        <w:t>Η πρόταση της Επιστημονικής Επιτροπής</w:t>
      </w:r>
      <w:r>
        <w:rPr>
          <w:rFonts w:eastAsia="Times New Roman"/>
          <w:szCs w:val="24"/>
        </w:rPr>
        <w:t xml:space="preserve"> της Βουλής</w:t>
      </w:r>
      <w:r>
        <w:rPr>
          <w:rFonts w:eastAsia="Times New Roman"/>
          <w:szCs w:val="24"/>
        </w:rPr>
        <w:t>, κυ</w:t>
      </w:r>
      <w:r>
        <w:rPr>
          <w:rFonts w:eastAsia="Times New Roman"/>
          <w:szCs w:val="24"/>
        </w:rPr>
        <w:t>ρία Πρόεδρε, είναι γνωμοδοτική. Τη λαμβάνουμε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Δεν θεωρώ ότι πρέπει να τύχει οποιασδήποτε επιδιόρθωσης. Αυτή είναι η άποψή μου.</w:t>
      </w:r>
    </w:p>
    <w:p w14:paraId="5470B762" w14:textId="77777777" w:rsidR="001F594C" w:rsidRDefault="008C7D1C">
      <w:pPr>
        <w:spacing w:line="600" w:lineRule="auto"/>
        <w:ind w:firstLine="720"/>
        <w:contextualSpacing/>
        <w:jc w:val="both"/>
        <w:rPr>
          <w:rFonts w:eastAsia="Times New Roman"/>
          <w:szCs w:val="24"/>
        </w:rPr>
      </w:pPr>
      <w:r w:rsidRPr="002703AA">
        <w:rPr>
          <w:rFonts w:eastAsia="Times New Roman"/>
          <w:b/>
          <w:szCs w:val="24"/>
        </w:rPr>
        <w:t>ΠΡΟΕΔΡΕΥΟΥΣΑ (Αναστασία Χριστοδουλοπούλου):</w:t>
      </w:r>
      <w:r>
        <w:rPr>
          <w:rFonts w:eastAsia="Times New Roman"/>
          <w:szCs w:val="24"/>
        </w:rPr>
        <w:t xml:space="preserve"> Ο κ. Δένδιας έχει τώρα τον λόγο, επειδή δεν θα ξαναπάρει τον λόγο.</w:t>
      </w:r>
    </w:p>
    <w:p w14:paraId="5470B763" w14:textId="77777777" w:rsidR="001F594C" w:rsidRDefault="008C7D1C">
      <w:pPr>
        <w:spacing w:line="600" w:lineRule="auto"/>
        <w:ind w:firstLine="720"/>
        <w:contextualSpacing/>
        <w:jc w:val="both"/>
        <w:rPr>
          <w:rFonts w:eastAsia="Times New Roman"/>
          <w:szCs w:val="24"/>
        </w:rPr>
      </w:pPr>
      <w:r>
        <w:rPr>
          <w:rFonts w:eastAsia="Times New Roman"/>
          <w:b/>
          <w:szCs w:val="24"/>
        </w:rPr>
        <w:t>ΝΙΚΟ</w:t>
      </w:r>
      <w:r>
        <w:rPr>
          <w:rFonts w:eastAsia="Times New Roman"/>
          <w:b/>
          <w:szCs w:val="24"/>
        </w:rPr>
        <w:t>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Κυρία Πρόεδρε, δεν πρόκειται να μακρηγορήσω. Και θα ήθελα να ευχαριστήσω κατ’ αρχ</w:t>
      </w:r>
      <w:r>
        <w:rPr>
          <w:rFonts w:eastAsia="Times New Roman"/>
          <w:szCs w:val="24"/>
        </w:rPr>
        <w:t>άς</w:t>
      </w:r>
      <w:r>
        <w:rPr>
          <w:rFonts w:eastAsia="Times New Roman"/>
          <w:szCs w:val="24"/>
        </w:rPr>
        <w:t xml:space="preserve"> τον Πρόεδρο της Βουλής διότι με το να εγερθεί και να τοποθετηθεί επιδεικνύει ευαισθησία στο συγκεκριμένο ζήτημα και αναγνωρίζει εμμέσως πλην σαφώς </w:t>
      </w:r>
      <w:r>
        <w:rPr>
          <w:rFonts w:eastAsia="Times New Roman"/>
          <w:szCs w:val="24"/>
        </w:rPr>
        <w:t>την ύπαρξή του.</w:t>
      </w:r>
    </w:p>
    <w:p w14:paraId="5470B764"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Θα ήθελα να πω </w:t>
      </w:r>
      <w:r>
        <w:rPr>
          <w:rFonts w:eastAsia="Times New Roman"/>
          <w:szCs w:val="24"/>
        </w:rPr>
        <w:t>ότι σ</w:t>
      </w:r>
      <w:r>
        <w:rPr>
          <w:rFonts w:eastAsia="Times New Roman"/>
          <w:szCs w:val="24"/>
        </w:rPr>
        <w:t>τη δική σας παρατήρηση, βεβαίως υπάρχει εισήγηση. Η εισήγηση αφορά στην Κυβέρνηση και μου κάνει εντύπωση ότι αμέσως δεν έχει εγερθεί ο κύριος Υπουργός να τη δεχθεί και να τη συνομολογήσει.</w:t>
      </w:r>
    </w:p>
    <w:p w14:paraId="5470B76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Όσον αφορά στην τοποθέτηση του </w:t>
      </w:r>
      <w:r>
        <w:rPr>
          <w:rFonts w:eastAsia="Times New Roman"/>
          <w:szCs w:val="24"/>
        </w:rPr>
        <w:t>κυρίου Προέδρου της Βουλής, θέλω να απαντήσω στο εξής.</w:t>
      </w:r>
    </w:p>
    <w:p w14:paraId="5470B766" w14:textId="77777777" w:rsidR="001F594C" w:rsidRDefault="008C7D1C">
      <w:pPr>
        <w:spacing w:line="600" w:lineRule="auto"/>
        <w:ind w:firstLine="720"/>
        <w:contextualSpacing/>
        <w:jc w:val="both"/>
        <w:rPr>
          <w:rFonts w:eastAsia="Times New Roman"/>
          <w:szCs w:val="24"/>
        </w:rPr>
      </w:pPr>
      <w:r>
        <w:rPr>
          <w:rFonts w:eastAsia="Times New Roman"/>
          <w:szCs w:val="24"/>
        </w:rPr>
        <w:t>Κύριε Πρόεδρε, μου επιτρέπετε να σας απευθύνω τον λόγο ευθέως; Απευθύνομαι στο Προεδρείο πάλι, αφού εσείς είστε ο Πρόεδρος. Εδώ δεν τοποθετηθήκατε ως Βουλευτής. ΄Οπως εσείς επί της ουσίας τοποθετηθήκατ</w:t>
      </w:r>
      <w:r>
        <w:rPr>
          <w:rFonts w:eastAsia="Times New Roman"/>
          <w:szCs w:val="24"/>
        </w:rPr>
        <w:t>ε και αποδείξατε, η τοποθέτηση υπήρξε και οικονομικά επωφελής. Ουδείς στην Αίθουσα αντιλέγει. Επ’ αυτού ουδείς αμφισβητεί, αλλά και ουδείς ερευνά. Στο τέλος-τέλος εμείς δεν είμαστε ελεγκτικό εργαλείο αυτής της διαχείρισης ούτε έχουμε αυτή την πρόθεση.</w:t>
      </w:r>
    </w:p>
    <w:p w14:paraId="5470B76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Αναφ</w:t>
      </w:r>
      <w:r>
        <w:rPr>
          <w:rFonts w:eastAsia="Times New Roman" w:cs="Times New Roman"/>
          <w:szCs w:val="24"/>
        </w:rPr>
        <w:t>ερόμαστε μόνο –φαντάζομαι ότι εκφράζω και την πλευρά του κ. Λοβέρδου- στη ρητή διατύπωση για υποχρέωση.</w:t>
      </w:r>
    </w:p>
    <w:p w14:paraId="5470B7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 λέξη «υποχρέωση» στο κείμενο του νομοθετήματος</w:t>
      </w:r>
      <w:r w:rsidRPr="00381E83">
        <w:rPr>
          <w:rFonts w:eastAsia="Times New Roman" w:cs="Times New Roman"/>
          <w:szCs w:val="24"/>
        </w:rPr>
        <w:t xml:space="preserve">, </w:t>
      </w:r>
      <w:r>
        <w:rPr>
          <w:rFonts w:eastAsia="Times New Roman" w:cs="Times New Roman"/>
          <w:szCs w:val="24"/>
        </w:rPr>
        <w:t xml:space="preserve">κυρία Πρόεδρε, συνιστά ευθεία παραβίαση. Σας παρακαλώ, λοιπόν και σας ζητώ –γι’ αυτό ανέφερα τον θεσμικό σας ρόλο, για να μη θεωρήσει ο κ. Τσακαλώτος ότι πρόκειται περί συνήθους αντιπολιτευτικής προσπάθειας- να παρέμβετε, ώστε να απαλειφθεί η λέξη </w:t>
      </w:r>
      <w:r>
        <w:rPr>
          <w:rFonts w:eastAsia="Times New Roman" w:cs="Times New Roman"/>
          <w:szCs w:val="24"/>
        </w:rPr>
        <w:t>«</w:t>
      </w:r>
      <w:r>
        <w:rPr>
          <w:rFonts w:eastAsia="Times New Roman" w:cs="Times New Roman"/>
          <w:szCs w:val="24"/>
        </w:rPr>
        <w:t>υποχρέω</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Μόνο προνομία ή επιλογή της Βουλής μπορεί να είναι. </w:t>
      </w:r>
    </w:p>
    <w:p w14:paraId="5470B7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μπορεί να υπάρχει στο νομοθέτημα, κυρίες και κύριοι συνάδελφοι, η λέξη «υποχρέωση». Το καταλαβαίνετε; Μην το δεχθείτε αυτό. Δεν έχει κα</w:t>
      </w:r>
      <w:r>
        <w:rPr>
          <w:rFonts w:eastAsia="Times New Roman" w:cs="Times New Roman"/>
          <w:szCs w:val="24"/>
        </w:rPr>
        <w:t>μ</w:t>
      </w:r>
      <w:r>
        <w:rPr>
          <w:rFonts w:eastAsia="Times New Roman" w:cs="Times New Roman"/>
          <w:szCs w:val="24"/>
        </w:rPr>
        <w:t xml:space="preserve">μία σημασία ποιος είναι </w:t>
      </w:r>
      <w:r>
        <w:rPr>
          <w:rFonts w:eastAsia="Times New Roman" w:cs="Times New Roman"/>
          <w:szCs w:val="24"/>
        </w:rPr>
        <w:t>π</w:t>
      </w:r>
      <w:r>
        <w:rPr>
          <w:rFonts w:eastAsia="Times New Roman" w:cs="Times New Roman"/>
          <w:szCs w:val="24"/>
        </w:rPr>
        <w:t xml:space="preserve">λειοψηφία, ποιος είναι </w:t>
      </w:r>
      <w:r>
        <w:rPr>
          <w:rFonts w:eastAsia="Times New Roman" w:cs="Times New Roman"/>
          <w:szCs w:val="24"/>
        </w:rPr>
        <w:t>μ</w:t>
      </w:r>
      <w:r>
        <w:rPr>
          <w:rFonts w:eastAsia="Times New Roman" w:cs="Times New Roman"/>
          <w:szCs w:val="24"/>
        </w:rPr>
        <w:t>ειοψηφία,</w:t>
      </w:r>
      <w:r>
        <w:rPr>
          <w:rFonts w:eastAsia="Times New Roman" w:cs="Times New Roman"/>
          <w:szCs w:val="24"/>
        </w:rPr>
        <w:t xml:space="preserve"> ποιος είναι </w:t>
      </w:r>
      <w:r>
        <w:rPr>
          <w:rFonts w:eastAsia="Times New Roman" w:cs="Times New Roman"/>
          <w:szCs w:val="24"/>
        </w:rPr>
        <w:t>κ</w:t>
      </w:r>
      <w:r>
        <w:rPr>
          <w:rFonts w:eastAsia="Times New Roman" w:cs="Times New Roman"/>
          <w:szCs w:val="24"/>
        </w:rPr>
        <w:t>υβέρνηση. Είναι τεράστιο θεσμικό ατόπημα, προφανώς επιβληθέν εν τη συνολική απαιτήσει από δεν ξέρω ποιους εκ των δανειστών, οι οποίοι δεν έχουν αντίληψη των θεσμικών ορίων. Αυτό λίγο με απασχολεί, αλλά με ενοχλεί η άκριτη υιοθεσία από την Κυβ</w:t>
      </w:r>
      <w:r>
        <w:rPr>
          <w:rFonts w:eastAsia="Times New Roman" w:cs="Times New Roman"/>
          <w:szCs w:val="24"/>
        </w:rPr>
        <w:t>έρνηση και, το χειρότερο, τη στιγμή που αυτό επισημαίνεται.</w:t>
      </w:r>
    </w:p>
    <w:p w14:paraId="5470B7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 αλήθεια είναι ότι εμμέσως, χωρίς να θέλω να τον ερμηνεύσω, ο Πρόεδρος της Βουλής λέει ότι αυτό εδώ εμείς το κάνουμε μεν, ό</w:t>
      </w:r>
      <w:r>
        <w:rPr>
          <w:rFonts w:eastAsia="Times New Roman" w:cs="Times New Roman"/>
          <w:szCs w:val="24"/>
        </w:rPr>
        <w:t>μως, αφού η Βουλή εθελοντικά βοηθάει το κράτος, κύριε Υπουργέ, αφαιρέστε</w:t>
      </w:r>
      <w:r>
        <w:rPr>
          <w:rFonts w:eastAsia="Times New Roman" w:cs="Times New Roman"/>
          <w:szCs w:val="24"/>
        </w:rPr>
        <w:t xml:space="preserve"> τη λέξη «υποχρεωτικά». Δεν υπάρχει έδαφος στο Σύνταγμα της χώρας που να μπορεί να σταθεί η λέξη «υποχρεωτικά», απευθυνόμενη από εσάς τον Υπουργό Οικονομικών απέναντι στην κυρίαρχη Βουλή των Ελλήνων. Να σας το πω ωμά; Είστε εργαλείο της Βουλής. Δεν είστε α</w:t>
      </w:r>
      <w:r>
        <w:rPr>
          <w:rFonts w:eastAsia="Times New Roman" w:cs="Times New Roman"/>
          <w:szCs w:val="24"/>
        </w:rPr>
        <w:t>φεντικό της, για να της λέτε «υποχρεωτικά θα κάνεις αυτό».</w:t>
      </w:r>
    </w:p>
    <w:p w14:paraId="5470B76B" w14:textId="77777777" w:rsidR="001F594C" w:rsidRDefault="008C7D1C">
      <w:pPr>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5470B76C" w14:textId="77777777" w:rsidR="001F594C" w:rsidRDefault="008C7D1C">
      <w:pPr>
        <w:spacing w:line="600" w:lineRule="auto"/>
        <w:ind w:firstLine="720"/>
        <w:contextualSpacing/>
        <w:jc w:val="both"/>
        <w:rPr>
          <w:rFonts w:eastAsia="Times New Roman" w:cs="Times New Roman"/>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w:t>
      </w:r>
      <w:r w:rsidRPr="00703F1D">
        <w:rPr>
          <w:rFonts w:eastAsia="Times New Roman" w:cs="Times New Roman"/>
        </w:rPr>
        <w:t>έχω την τιμή να ανακοινώσω στο Σώμα ότι τη συνεδρίασή μας παρακολουθούν από τα άν</w:t>
      </w:r>
      <w:r w:rsidRPr="00703F1D">
        <w:rPr>
          <w:rFonts w:eastAsia="Times New Roman" w:cs="Times New Roman"/>
        </w:rPr>
        <w:t xml:space="preserve">ω δυτικά θεωρεία, αφού προηγουμένως ξεναγήθηκαν στην έκθεση της αίθουσας </w:t>
      </w:r>
      <w:r>
        <w:rPr>
          <w:rFonts w:eastAsia="Times New Roman" w:cs="Times New Roman"/>
        </w:rPr>
        <w:t>«</w:t>
      </w:r>
      <w:r w:rsidRPr="00703F1D">
        <w:rPr>
          <w:rFonts w:eastAsia="Times New Roman" w:cs="Times New Roman"/>
        </w:rPr>
        <w:t>ΕΛΕΥΘΕΡΙΟΣ ΒΕΝΙΖΕΛΟΣ</w:t>
      </w:r>
      <w:r>
        <w:rPr>
          <w:rFonts w:eastAsia="Times New Roman" w:cs="Times New Roman"/>
        </w:rPr>
        <w:t>»</w:t>
      </w:r>
      <w:r w:rsidRPr="00703F1D">
        <w:rPr>
          <w:rFonts w:eastAsia="Times New Roman" w:cs="Times New Roman"/>
        </w:rPr>
        <w:t xml:space="preserve"> και ενημερώθηκαν για την ιστορία του κτηρίου και τον τρόπο οργάνωσης και </w:t>
      </w:r>
      <w:r>
        <w:rPr>
          <w:rFonts w:eastAsia="Times New Roman" w:cs="Times New Roman"/>
        </w:rPr>
        <w:t>λειτουργίας της Βουλής, τριάντα δύο μαθήτριες και μαθητές</w:t>
      </w:r>
      <w:r w:rsidRPr="00703F1D">
        <w:rPr>
          <w:rFonts w:eastAsia="Times New Roman" w:cs="Times New Roman"/>
        </w:rPr>
        <w:t xml:space="preserve"> και </w:t>
      </w:r>
      <w:r>
        <w:rPr>
          <w:rFonts w:eastAsia="Times New Roman" w:cs="Times New Roman"/>
        </w:rPr>
        <w:t>δύο</w:t>
      </w:r>
      <w:r w:rsidRPr="00703F1D">
        <w:rPr>
          <w:rFonts w:eastAsia="Times New Roman" w:cs="Times New Roman"/>
        </w:rPr>
        <w:t xml:space="preserve"> εκπ</w:t>
      </w:r>
      <w:r>
        <w:rPr>
          <w:rFonts w:eastAsia="Times New Roman" w:cs="Times New Roman"/>
        </w:rPr>
        <w:t>αιδευτικοί συνοδοί</w:t>
      </w:r>
      <w:r>
        <w:rPr>
          <w:rFonts w:eastAsia="Times New Roman" w:cs="Times New Roman"/>
        </w:rPr>
        <w:t xml:space="preserve"> τους από το 8</w:t>
      </w:r>
      <w:r w:rsidRPr="00703F1D">
        <w:rPr>
          <w:rFonts w:eastAsia="Times New Roman" w:cs="Times New Roman"/>
          <w:vertAlign w:val="superscript"/>
        </w:rPr>
        <w:t>ο</w:t>
      </w:r>
      <w:r w:rsidRPr="00703F1D">
        <w:rPr>
          <w:rFonts w:eastAsia="Times New Roman" w:cs="Times New Roman"/>
        </w:rPr>
        <w:t xml:space="preserve"> Δημοτικό Σχολείο </w:t>
      </w:r>
      <w:r>
        <w:rPr>
          <w:rFonts w:eastAsia="Times New Roman" w:cs="Times New Roman"/>
        </w:rPr>
        <w:t>Γέρακα</w:t>
      </w:r>
      <w:r w:rsidRPr="00703F1D">
        <w:rPr>
          <w:rFonts w:eastAsia="Times New Roman" w:cs="Times New Roman"/>
        </w:rPr>
        <w:t>.</w:t>
      </w:r>
    </w:p>
    <w:p w14:paraId="5470B76D" w14:textId="77777777" w:rsidR="001F594C" w:rsidRDefault="008C7D1C">
      <w:pPr>
        <w:spacing w:line="600" w:lineRule="auto"/>
        <w:ind w:firstLine="720"/>
        <w:contextualSpacing/>
        <w:jc w:val="both"/>
        <w:rPr>
          <w:rFonts w:eastAsia="Times New Roman" w:cs="Times New Roman"/>
        </w:rPr>
      </w:pPr>
      <w:r w:rsidRPr="00703F1D">
        <w:rPr>
          <w:rFonts w:eastAsia="Times New Roman" w:cs="Times New Roman"/>
        </w:rPr>
        <w:lastRenderedPageBreak/>
        <w:t xml:space="preserve">Η Βουλή </w:t>
      </w:r>
      <w:r>
        <w:rPr>
          <w:rFonts w:eastAsia="Times New Roman" w:cs="Times New Roman"/>
        </w:rPr>
        <w:t>σάς</w:t>
      </w:r>
      <w:r w:rsidRPr="00703F1D">
        <w:rPr>
          <w:rFonts w:eastAsia="Times New Roman" w:cs="Times New Roman"/>
        </w:rPr>
        <w:t xml:space="preserve"> καλωσορίζει. </w:t>
      </w:r>
    </w:p>
    <w:p w14:paraId="5470B76E" w14:textId="77777777" w:rsidR="001F594C" w:rsidRDefault="008C7D1C">
      <w:pPr>
        <w:spacing w:line="600" w:lineRule="auto"/>
        <w:ind w:firstLine="720"/>
        <w:contextualSpacing/>
        <w:jc w:val="center"/>
        <w:rPr>
          <w:rFonts w:eastAsia="Times New Roman" w:cs="Times New Roman"/>
        </w:rPr>
      </w:pPr>
      <w:r w:rsidRPr="00703F1D">
        <w:rPr>
          <w:rFonts w:eastAsia="Times New Roman" w:cs="Times New Roman"/>
        </w:rPr>
        <w:t>(Χειροκροτήματα απ’ όλες τις πτέρυγες της Βουλής)</w:t>
      </w:r>
    </w:p>
    <w:p w14:paraId="5470B76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θα δώσω τον λόγο στον κ. Λοβέρδο.</w:t>
      </w:r>
    </w:p>
    <w:p w14:paraId="5470B7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Λοβέρδο, θα σας δώσω χρόνο δύο λεπτών.</w:t>
      </w:r>
    </w:p>
    <w:p w14:paraId="5470B771" w14:textId="77777777" w:rsidR="001F594C" w:rsidRDefault="008C7D1C">
      <w:pPr>
        <w:spacing w:line="600" w:lineRule="auto"/>
        <w:ind w:firstLine="720"/>
        <w:contextualSpacing/>
        <w:jc w:val="both"/>
        <w:rPr>
          <w:rFonts w:eastAsia="Times New Roman" w:cs="Times New Roman"/>
          <w:szCs w:val="24"/>
        </w:rPr>
      </w:pPr>
      <w:r w:rsidRPr="003D7CA4">
        <w:rPr>
          <w:rFonts w:eastAsia="Times New Roman" w:cs="Times New Roman"/>
          <w:b/>
          <w:szCs w:val="24"/>
        </w:rPr>
        <w:t xml:space="preserve">ΑΝΔΡΕΑΣ ΛΟΒΕΡΔΟΣ: </w:t>
      </w:r>
      <w:r>
        <w:rPr>
          <w:rFonts w:eastAsia="Times New Roman" w:cs="Times New Roman"/>
          <w:szCs w:val="24"/>
        </w:rPr>
        <w:t xml:space="preserve">Όχι, κυρία Πρόεδρε. Δεν δευτερολογώ, </w:t>
      </w:r>
      <w:r>
        <w:rPr>
          <w:rFonts w:eastAsia="Times New Roman" w:cs="Times New Roman"/>
          <w:szCs w:val="24"/>
        </w:rPr>
        <w:t>μιλώ ως Κοινοβουλευτικός Εκπρόσωπος.</w:t>
      </w:r>
    </w:p>
    <w:p w14:paraId="5470B772" w14:textId="77777777" w:rsidR="001F594C" w:rsidRDefault="008C7D1C">
      <w:pPr>
        <w:spacing w:line="600" w:lineRule="auto"/>
        <w:ind w:firstLine="720"/>
        <w:contextualSpacing/>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Επειδή η ταύτιση των ιδιοτήτων είναι…</w:t>
      </w:r>
    </w:p>
    <w:p w14:paraId="5470B7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Είδατε ότι τήρησα τον χρόνο μου. Ήμουν σχεδόν στο πεντάλεπτο.</w:t>
      </w:r>
    </w:p>
    <w:p w14:paraId="5470B7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ευχαριστώ κι εγώ τον Πρόεδρο της Βουλής για την παρέμβασή του και θα τον ευχαριστήσω δύο φορές αν μέσα στις επόμενες ώρες, τουλάχιστον, μας στείλει και την περίφημη συμφωνία με τη </w:t>
      </w:r>
      <w:r>
        <w:rPr>
          <w:rFonts w:eastAsia="Times New Roman" w:cs="Times New Roman"/>
          <w:szCs w:val="24"/>
          <w:lang w:val="en-US"/>
        </w:rPr>
        <w:t>FYROM</w:t>
      </w:r>
      <w:r>
        <w:rPr>
          <w:rFonts w:eastAsia="Times New Roman" w:cs="Times New Roman"/>
          <w:szCs w:val="24"/>
        </w:rPr>
        <w:t>,</w:t>
      </w:r>
      <w:r w:rsidRPr="003D7CA4">
        <w:rPr>
          <w:rFonts w:eastAsia="Times New Roman" w:cs="Times New Roman"/>
          <w:szCs w:val="24"/>
        </w:rPr>
        <w:t xml:space="preserve"> </w:t>
      </w:r>
      <w:r>
        <w:rPr>
          <w:rFonts w:eastAsia="Times New Roman" w:cs="Times New Roman"/>
          <w:szCs w:val="24"/>
        </w:rPr>
        <w:t xml:space="preserve">γιατί συζητάμε γι’ αυτή και ακόμη δεν την </w:t>
      </w:r>
      <w:r>
        <w:rPr>
          <w:rFonts w:eastAsia="Times New Roman" w:cs="Times New Roman"/>
          <w:szCs w:val="24"/>
        </w:rPr>
        <w:lastRenderedPageBreak/>
        <w:t>έχουμε πάρει. Μίλ</w:t>
      </w:r>
      <w:r>
        <w:rPr>
          <w:rFonts w:eastAsia="Times New Roman" w:cs="Times New Roman"/>
          <w:szCs w:val="24"/>
        </w:rPr>
        <w:t>ησα με την κ</w:t>
      </w:r>
      <w:r>
        <w:rPr>
          <w:rFonts w:eastAsia="Times New Roman" w:cs="Times New Roman"/>
          <w:szCs w:val="24"/>
        </w:rPr>
        <w:t>.</w:t>
      </w:r>
      <w:r>
        <w:rPr>
          <w:rFonts w:eastAsia="Times New Roman" w:cs="Times New Roman"/>
          <w:szCs w:val="24"/>
        </w:rPr>
        <w:t xml:space="preserve"> Γεννηματά προ λεπτού. Εμείς ακόμη δεν την έχουμε δει.</w:t>
      </w:r>
    </w:p>
    <w:p w14:paraId="5470B7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Κυρία Πρόεδρε, έθεσα ορισμένα θέματα για το άρθρο 109 και τη συγκεκριμένη σύμβαση σε σχέση με τα 25 δισεκατομμύρια ευρώ εγγυήσεως και ήμουν πολύ αναλυτικός. Δεν θα το επαναλάβω. Θα προσθέσ</w:t>
      </w:r>
      <w:r>
        <w:rPr>
          <w:rFonts w:eastAsia="Times New Roman" w:cs="Times New Roman"/>
          <w:szCs w:val="24"/>
        </w:rPr>
        <w:t>ω, όμως, μια πολιτική αιχμή. Αυτή η Κυβέρνηση φαίνεται ότι έχει ζηλέψει ακόμη και τις διομολογήσεις της Υψηλής Πύλης. Το άρθρο 109 παράγραφος 2 δεν πρέπει να το δεχθείτε εσείς. Πρέπει να το διαβάσετε και να μην δεχτείτε να το ψηφίσετε στην ψηφοφορία.</w:t>
      </w:r>
    </w:p>
    <w:p w14:paraId="5470B7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εγώ πρόλαβα να κάνω μια μικρή αναφορά στο άρθρο 80, γιατί δεν ήθελα να καταχραστώ τον χρόνο. Έγινε ειδική και εκτεταμένη συζήτηση για τα θέματα του άρθρου 65 του Συντάγματος για τη Βουλή, αλλά έχει αφεθεί σχεδόν έξω από τη συζήτησή μας το άρθρο 102 του Συ</w:t>
      </w:r>
      <w:r>
        <w:rPr>
          <w:rFonts w:eastAsia="Times New Roman" w:cs="Times New Roman"/>
          <w:szCs w:val="24"/>
        </w:rPr>
        <w:t xml:space="preserve">ντάγματος </w:t>
      </w:r>
      <w:r>
        <w:rPr>
          <w:rFonts w:eastAsia="Times New Roman" w:cs="Times New Roman"/>
          <w:szCs w:val="24"/>
        </w:rPr>
        <w:t xml:space="preserve">σχετικά με </w:t>
      </w:r>
      <w:r>
        <w:rPr>
          <w:rFonts w:eastAsia="Times New Roman" w:cs="Times New Roman"/>
          <w:szCs w:val="24"/>
        </w:rPr>
        <w:t xml:space="preserve">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Δεν έχετε αμυνθεί της οικονομικής της αυτοτέλειας; Την κατοχυρώνει το άρθρο 102 παρά</w:t>
      </w:r>
      <w:r>
        <w:rPr>
          <w:rFonts w:eastAsia="Times New Roman" w:cs="Times New Roman"/>
          <w:szCs w:val="24"/>
        </w:rPr>
        <w:lastRenderedPageBreak/>
        <w:t xml:space="preserve">γραφος 2. Δεν έχετε αμυνθεί υπέρ της συνταγματικής διάταξης που λέει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άθε αρμοδιότητα που μεταφέρεται στους δήμους και στ</w:t>
      </w:r>
      <w:r>
        <w:rPr>
          <w:rFonts w:eastAsia="Times New Roman" w:cs="Times New Roman"/>
          <w:szCs w:val="24"/>
        </w:rPr>
        <w:t xml:space="preserve">ις περιφέρειες πρέπει να συνοδεύεται από τους πόρους»; Δεν έχετε αμυνθεί υπέρ της καθυστέρησης απόδοσης των φόρων που εισπράττει το κράτος για λογαριασμό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δεν τους αποδίδει τουλάχιστον εγκαίρως; Για όλα αυτά έχετε αμυνθεί. Πώς </w:t>
      </w:r>
      <w:r>
        <w:rPr>
          <w:rFonts w:eastAsia="Times New Roman" w:cs="Times New Roman"/>
          <w:szCs w:val="24"/>
        </w:rPr>
        <w:t>δεν θα αμυνθείτε, όταν τα ταμειακά τους διαθέσιμα τίθενται στην διακριτική ευχέρεια της ελληνικής Κυβέρνησης; Είστε αναντίστοιχοι με τα λόγια σας.</w:t>
      </w:r>
    </w:p>
    <w:p w14:paraId="5470B7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Φεύγω από την Κυβέρνηση και απευθύνομαι στην Πλειοψηφία. Τι είπε ακόμη ο κ. Καρράς;</w:t>
      </w:r>
    </w:p>
    <w:p w14:paraId="5470B7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5470B7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Κυρία Πρόεδρε, θα κλείσω μ</w:t>
      </w:r>
      <w:r>
        <w:rPr>
          <w:rFonts w:eastAsia="Times New Roman" w:cs="Times New Roman"/>
          <w:szCs w:val="24"/>
        </w:rPr>
        <w:t>ε</w:t>
      </w:r>
      <w:r>
        <w:rPr>
          <w:rFonts w:eastAsia="Times New Roman" w:cs="Times New Roman"/>
          <w:szCs w:val="24"/>
        </w:rPr>
        <w:t xml:space="preserve"> αυτό.</w:t>
      </w:r>
    </w:p>
    <w:p w14:paraId="5470B7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Θέλω να το κάνω όσο πιο απλό γίνεται. Απορώ που ο αντιλέγων εκ μέρους του ΣΥΡΙΖΑ δεν έδειξε τη στοιχειώδη ευαισθησία έστω σ</w:t>
      </w:r>
      <w:r>
        <w:rPr>
          <w:rFonts w:eastAsia="Times New Roman" w:cs="Times New Roman"/>
          <w:szCs w:val="24"/>
        </w:rPr>
        <w:t>ε</w:t>
      </w:r>
      <w:r>
        <w:rPr>
          <w:rFonts w:eastAsia="Times New Roman" w:cs="Times New Roman"/>
          <w:szCs w:val="24"/>
        </w:rPr>
        <w:t xml:space="preserve"> αυτό, που αφορά ανθρώπους </w:t>
      </w:r>
      <w:r>
        <w:rPr>
          <w:rFonts w:eastAsia="Times New Roman" w:cs="Times New Roman"/>
          <w:szCs w:val="24"/>
        </w:rPr>
        <w:lastRenderedPageBreak/>
        <w:t>και μίλησε γ</w:t>
      </w:r>
      <w:r>
        <w:rPr>
          <w:rFonts w:eastAsia="Times New Roman" w:cs="Times New Roman"/>
          <w:szCs w:val="24"/>
        </w:rPr>
        <w:t>ια φόρους, ενώ ο κ. Καρράς μίλησε για τόκους. Μίλησε για άλλο θέμα ο αντιλέγων εκ μέρους του ΣΥΡΙΖΑ.</w:t>
      </w:r>
    </w:p>
    <w:p w14:paraId="5470B77B" w14:textId="77777777" w:rsidR="001F594C" w:rsidRDefault="008C7D1C">
      <w:pPr>
        <w:spacing w:line="600" w:lineRule="auto"/>
        <w:ind w:firstLine="720"/>
        <w:contextualSpacing/>
        <w:jc w:val="both"/>
        <w:rPr>
          <w:rFonts w:eastAsia="Times New Roman"/>
          <w:szCs w:val="24"/>
        </w:rPr>
      </w:pPr>
      <w:r>
        <w:rPr>
          <w:rFonts w:eastAsia="Times New Roman"/>
          <w:szCs w:val="24"/>
        </w:rPr>
        <w:t>Ποιο είναι το πρόβλημα; Ίσχυε ο νόμος ΠΑΣΟΚ και όταν κάποιος έκανε μια αίτηση να υπαχθεί, η αίτησή του αυτή τον απήλασε από την τοκογένεση, από την τοκοφορ</w:t>
      </w:r>
      <w:r>
        <w:rPr>
          <w:rFonts w:eastAsia="Times New Roman"/>
          <w:szCs w:val="24"/>
        </w:rPr>
        <w:t>ία. Δεν θα πλήρωνε τόκους ακόμα και αν η αίτησή του απορριπτόταν.</w:t>
      </w:r>
    </w:p>
    <w:p w14:paraId="5470B77C" w14:textId="77777777" w:rsidR="001F594C" w:rsidRDefault="008C7D1C">
      <w:pPr>
        <w:spacing w:line="600" w:lineRule="auto"/>
        <w:ind w:firstLine="720"/>
        <w:contextualSpacing/>
        <w:jc w:val="both"/>
        <w:rPr>
          <w:rFonts w:eastAsia="Times New Roman"/>
          <w:szCs w:val="24"/>
        </w:rPr>
      </w:pPr>
      <w:r>
        <w:rPr>
          <w:rFonts w:eastAsia="Times New Roman"/>
          <w:szCs w:val="24"/>
        </w:rPr>
        <w:t>Κύριε Υπουργέ Δικαιοσύνης, σας το ζητάμε αυτό να το κάνετε εσείς με παρέμβασή σας. Τι λέμε; Είναι λάθος η αρίθμηση, όπως την κάνατε, να οφείλει φόρους, να οφείλει τόκους, άθλια αρίθμηση, αλλ</w:t>
      </w:r>
      <w:r>
        <w:rPr>
          <w:rFonts w:eastAsia="Times New Roman"/>
          <w:szCs w:val="24"/>
        </w:rPr>
        <w:t xml:space="preserve">ά να μην καταλαμβάνει τις εκκρεμείς υποθέσεις, να καταλάβει τις υποθέσεις των αιτήσεων που θα κατατεθούν μετά τη ψήφιση αυτού του νόμου, διότι στην αντίστοιχη περίπτωση, όπως έχετε κάνει τον νόμο σας, η αναδρομικότητα δημιουργεί προβλήματα. Αυτό σας λέμε. </w:t>
      </w:r>
      <w:r>
        <w:rPr>
          <w:rFonts w:eastAsia="Times New Roman"/>
          <w:szCs w:val="24"/>
        </w:rPr>
        <w:t>Δεν είναι σπουδαίο και το είπαμε από χθες για να έρθετε σήμερα εδώ να το έχετε διορθώσει. Είναι μικρό το θέμα για να κάνετε τόσο μεγάλη παραβίαση του Συντάγματος στα άρθρα που ανέφερε ο κ. Καρράς.</w:t>
      </w:r>
    </w:p>
    <w:p w14:paraId="5470B77D"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Κυρία Πρόεδρε, ζητάμε από το Σώμα, τουλάχιστον για αυτή την</w:t>
      </w:r>
      <w:r>
        <w:rPr>
          <w:rFonts w:eastAsia="Times New Roman"/>
          <w:szCs w:val="24"/>
        </w:rPr>
        <w:t xml:space="preserve"> τρίτη περίπτωση και τουλάχιστον για τα θέματα που έχουν να κάνουν με την οργάνωση της Βουλής και την αυτοτέλειά τους οι Βουλευτές της Πλειοψηφίας να κάνουν το καθήκον τους, να τα δουν με κριτήριο τουλάχιστον το παρελθόν τους.</w:t>
      </w:r>
    </w:p>
    <w:p w14:paraId="5470B77E" w14:textId="77777777" w:rsidR="001F594C" w:rsidRDefault="008C7D1C">
      <w:pPr>
        <w:spacing w:line="600" w:lineRule="auto"/>
        <w:ind w:firstLine="720"/>
        <w:contextualSpacing/>
        <w:jc w:val="both"/>
        <w:rPr>
          <w:rFonts w:eastAsia="Times New Roman"/>
          <w:szCs w:val="24"/>
        </w:rPr>
      </w:pPr>
      <w:r>
        <w:rPr>
          <w:rFonts w:eastAsia="Times New Roman"/>
          <w:szCs w:val="24"/>
        </w:rPr>
        <w:t>Σε ό,τι αφορά το άρθρο 109, π</w:t>
      </w:r>
      <w:r>
        <w:rPr>
          <w:rFonts w:eastAsia="Times New Roman"/>
          <w:szCs w:val="24"/>
        </w:rPr>
        <w:t>αράγραφος, 2, να το διαβάσουν. Σας το ζητώ να το διαβάσετε. Είναι πέντε γραμμές, είναι αρκετές για να σας κάνουν να καταλάβετε τι ακριβώς σας έχει φέρει η Κυβέρνηση εδώ.</w:t>
      </w:r>
    </w:p>
    <w:p w14:paraId="5470B77F"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 πολύ.</w:t>
      </w:r>
    </w:p>
    <w:p w14:paraId="5470B780" w14:textId="77777777" w:rsidR="001F594C" w:rsidRDefault="008C7D1C">
      <w:pPr>
        <w:spacing w:line="600" w:lineRule="auto"/>
        <w:ind w:firstLine="720"/>
        <w:contextualSpacing/>
        <w:jc w:val="both"/>
        <w:rPr>
          <w:rFonts w:eastAsia="Times New Roman"/>
          <w:szCs w:val="24"/>
        </w:rPr>
      </w:pPr>
      <w:r>
        <w:rPr>
          <w:rFonts w:eastAsia="Times New Roman" w:cs="Times New Roman"/>
          <w:szCs w:val="24"/>
        </w:rPr>
        <w:t>(Χειροκροτήματα από τις πτέρυγες της Δημοκρατικής Συμπαράταξης ΠΑΣΟΚ -</w:t>
      </w:r>
      <w:r>
        <w:rPr>
          <w:rFonts w:eastAsia="Times New Roman" w:cs="Times New Roman"/>
          <w:szCs w:val="24"/>
        </w:rPr>
        <w:t xml:space="preserve"> ΔΗΜΑΡ και του Ποταμιού)</w:t>
      </w:r>
    </w:p>
    <w:p w14:paraId="5470B781"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b/>
          <w:bCs/>
          <w:szCs w:val="24"/>
        </w:rPr>
        <w:t xml:space="preserve"> </w:t>
      </w:r>
      <w:r w:rsidRPr="002D5DA7">
        <w:rPr>
          <w:rFonts w:eastAsia="Times New Roman"/>
          <w:bCs/>
          <w:szCs w:val="24"/>
        </w:rPr>
        <w:t>Ευχαριστούμε.</w:t>
      </w:r>
    </w:p>
    <w:p w14:paraId="5470B782" w14:textId="77777777" w:rsidR="001F594C" w:rsidRDefault="008C7D1C">
      <w:pPr>
        <w:spacing w:line="600" w:lineRule="auto"/>
        <w:ind w:firstLine="720"/>
        <w:contextualSpacing/>
        <w:jc w:val="both"/>
        <w:rPr>
          <w:rFonts w:eastAsia="Times New Roman"/>
          <w:bCs/>
          <w:szCs w:val="24"/>
        </w:rPr>
      </w:pPr>
      <w:r>
        <w:rPr>
          <w:rFonts w:eastAsia="Times New Roman"/>
          <w:bCs/>
          <w:szCs w:val="24"/>
        </w:rPr>
        <w:t>Τον λόγο έχει ο κ. Παναγιώταρος</w:t>
      </w:r>
      <w:r w:rsidRPr="001C709D">
        <w:rPr>
          <w:rFonts w:eastAsia="Times New Roman"/>
          <w:bCs/>
          <w:szCs w:val="24"/>
        </w:rPr>
        <w:t xml:space="preserve"> </w:t>
      </w:r>
      <w:r>
        <w:rPr>
          <w:rFonts w:eastAsia="Times New Roman"/>
          <w:bCs/>
          <w:szCs w:val="24"/>
        </w:rPr>
        <w:t>για πέντε λεπτά.</w:t>
      </w:r>
    </w:p>
    <w:p w14:paraId="5470B783" w14:textId="77777777" w:rsidR="001F594C" w:rsidRDefault="008C7D1C">
      <w:pPr>
        <w:spacing w:line="600" w:lineRule="auto"/>
        <w:ind w:firstLine="720"/>
        <w:contextualSpacing/>
        <w:jc w:val="both"/>
        <w:rPr>
          <w:rFonts w:eastAsia="Times New Roman"/>
          <w:b/>
          <w:bCs/>
          <w:szCs w:val="24"/>
        </w:rPr>
      </w:pPr>
      <w:r>
        <w:rPr>
          <w:rFonts w:eastAsia="Times New Roman"/>
          <w:b/>
          <w:bCs/>
          <w:szCs w:val="24"/>
        </w:rPr>
        <w:t xml:space="preserve">ΗΛΙΑΣ </w:t>
      </w:r>
      <w:r w:rsidRPr="001C709D">
        <w:rPr>
          <w:rFonts w:eastAsia="Times New Roman"/>
          <w:b/>
          <w:bCs/>
          <w:szCs w:val="24"/>
        </w:rPr>
        <w:t xml:space="preserve">ΠΑΝΑΓΙΩΤΑΡΟΣ: </w:t>
      </w:r>
      <w:r w:rsidRPr="008526A8">
        <w:rPr>
          <w:rFonts w:eastAsia="Times New Roman"/>
          <w:bCs/>
          <w:szCs w:val="24"/>
        </w:rPr>
        <w:t>Ευχαριστώ, κυρία Πρόεδρε.</w:t>
      </w:r>
    </w:p>
    <w:p w14:paraId="5470B784"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Είπε ο αξιότιμος Πρόεδρος της Βουλής ότι εξοικονόμησε δυόμισι εκατομμύρια </w:t>
      </w:r>
      <w:r>
        <w:rPr>
          <w:rFonts w:eastAsia="Times New Roman"/>
          <w:szCs w:val="24"/>
        </w:rPr>
        <w:t>ευρώ και δώσατε μόλις προχθές πέντε στο Υπουργείο Μεταναστευτικής Πολιτικής, βάλαμε και δυόμισι εκατομμύρια από κάπου αλλού.</w:t>
      </w:r>
    </w:p>
    <w:p w14:paraId="5470B78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Πριν προχωρήσουμε στα ζητήματα της συνταγματικότητας, </w:t>
      </w:r>
      <w:r>
        <w:rPr>
          <w:rFonts w:eastAsia="Times New Roman"/>
          <w:szCs w:val="24"/>
        </w:rPr>
        <w:t>σ</w:t>
      </w:r>
      <w:r>
        <w:rPr>
          <w:rFonts w:eastAsia="Times New Roman"/>
          <w:szCs w:val="24"/>
        </w:rPr>
        <w:t>αν σήμερα, αν σας λέει κάτι αυτό, το 323 προ Χριστού πέθανε ο τρισμέγιστος τ</w:t>
      </w:r>
      <w:r>
        <w:rPr>
          <w:rFonts w:eastAsia="Times New Roman"/>
          <w:szCs w:val="24"/>
        </w:rPr>
        <w:t>ων Ελλήνων ο Μέγας Αλέξανδρος. Όμως, φαίνεται κάποιοι τα έχετε γειώσει όλα αυτά.</w:t>
      </w:r>
    </w:p>
    <w:p w14:paraId="5470B786" w14:textId="77777777" w:rsidR="001F594C" w:rsidRDefault="008C7D1C">
      <w:pPr>
        <w:spacing w:line="600" w:lineRule="auto"/>
        <w:ind w:firstLine="720"/>
        <w:contextualSpacing/>
        <w:jc w:val="both"/>
        <w:rPr>
          <w:rFonts w:eastAsia="Times New Roman"/>
          <w:szCs w:val="24"/>
        </w:rPr>
      </w:pPr>
      <w:r>
        <w:rPr>
          <w:rFonts w:eastAsia="Times New Roman"/>
          <w:szCs w:val="24"/>
        </w:rPr>
        <w:t>Όσον αφορά τα ζητήματα της αντισυνταγματικότητας</w:t>
      </w:r>
      <w:r>
        <w:rPr>
          <w:rFonts w:eastAsia="Times New Roman"/>
          <w:szCs w:val="24"/>
        </w:rPr>
        <w:t>,</w:t>
      </w:r>
      <w:r>
        <w:rPr>
          <w:rFonts w:eastAsia="Times New Roman"/>
          <w:szCs w:val="24"/>
        </w:rPr>
        <w:t xml:space="preserve"> τα οποία λέτε</w:t>
      </w:r>
      <w:r>
        <w:rPr>
          <w:rFonts w:eastAsia="Times New Roman"/>
          <w:szCs w:val="24"/>
        </w:rPr>
        <w:t>,</w:t>
      </w:r>
      <w:r>
        <w:rPr>
          <w:rFonts w:eastAsia="Times New Roman"/>
          <w:szCs w:val="24"/>
        </w:rPr>
        <w:t xml:space="preserve"> και που εδώ και οκτώ χρόνια όταν ήσασταν εσείς Αντιπολίτευση συνεχώς θέτατε τέτοια ζητήματα και τώρα ως Κυβέρν</w:t>
      </w:r>
      <w:r>
        <w:rPr>
          <w:rFonts w:eastAsia="Times New Roman"/>
          <w:szCs w:val="24"/>
        </w:rPr>
        <w:t>ηση τα απορρίπτετε, το ίδιο είχε γίνει και με την νυν Αξιωματική Αντιπολίτευση. Μπορούμε να σας θυμίσουμε και εμείς πολλές περιπτώσεις αντισυνταγματικότητας. Αντισυνταγματικότητα που έφερε τρεισήμισι μνημόνια και ένα το οποίο φέρνετε εσείς αύριο με το καλό</w:t>
      </w:r>
      <w:r>
        <w:rPr>
          <w:rFonts w:eastAsia="Times New Roman"/>
          <w:szCs w:val="24"/>
        </w:rPr>
        <w:t xml:space="preserve"> –και θα χειροκροτάτε κιόλας-, αντισυνταγματικότητα από το γεγονός ότι επί της ουσίας έχετε κάνει κουρελόχαρτο το Σύνταγμα, γιατί ομιλείτε συνεχώς για το Σύνταγμα.</w:t>
      </w:r>
    </w:p>
    <w:p w14:paraId="5470B787"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Σας έχουμε πει και θα το επαναλάβουμε και σήμερα, εφόσον ομιλείτε για τόκους, στο άρθρο 95 τ</w:t>
      </w:r>
      <w:r>
        <w:rPr>
          <w:rFonts w:eastAsia="Times New Roman"/>
          <w:szCs w:val="24"/>
        </w:rPr>
        <w:t>ου Συντάγματος, παράγραφος 5, λέει ότι η διοίκηση έχει υποχρέωση να συμμορφώνεται προς τις δικαστικές αποφάσεις, δικαστικές αποφάσεις που αλ</w:t>
      </w:r>
      <w:r>
        <w:rPr>
          <w:rFonts w:eastAsia="Times New Roman"/>
          <w:szCs w:val="24"/>
        </w:rPr>
        <w:t>ά</w:t>
      </w:r>
      <w:r>
        <w:rPr>
          <w:rFonts w:eastAsia="Times New Roman"/>
          <w:szCs w:val="24"/>
        </w:rPr>
        <w:t xml:space="preserve"> καρτ τις εφαρμόζεται ή τις απορρίπτεται και η παράβαση της υποχρέωσης αυτής γεννά ευθύνη για κάθε αρμόδιο όργανο, </w:t>
      </w:r>
      <w:r>
        <w:rPr>
          <w:rFonts w:eastAsia="Times New Roman"/>
          <w:szCs w:val="24"/>
        </w:rPr>
        <w:t>όπως ο νόμος ορίζει. Ο νόμος ορίζει τα αναγκαία μέτρα για τη διασφάλιση συμμόρφωσης της διοίκησης.</w:t>
      </w:r>
    </w:p>
    <w:p w14:paraId="5470B788" w14:textId="77777777" w:rsidR="001F594C" w:rsidRDefault="008C7D1C">
      <w:pPr>
        <w:spacing w:line="600" w:lineRule="auto"/>
        <w:ind w:firstLine="720"/>
        <w:contextualSpacing/>
        <w:jc w:val="both"/>
        <w:rPr>
          <w:rFonts w:eastAsia="Times New Roman"/>
          <w:szCs w:val="24"/>
        </w:rPr>
      </w:pPr>
      <w:r>
        <w:rPr>
          <w:rFonts w:eastAsia="Times New Roman"/>
          <w:szCs w:val="24"/>
        </w:rPr>
        <w:t>Φτάνουμε στο ζήτημα των τόκων. Υπάρχουν χιλιάδες δικαστικές αποφάσεις υπ</w:t>
      </w:r>
      <w:r>
        <w:rPr>
          <w:rFonts w:eastAsia="Times New Roman"/>
          <w:szCs w:val="24"/>
        </w:rPr>
        <w:t>έ</w:t>
      </w:r>
      <w:r>
        <w:rPr>
          <w:rFonts w:eastAsia="Times New Roman"/>
          <w:szCs w:val="24"/>
        </w:rPr>
        <w:t xml:space="preserve">ρ δανειοληπτών για όλων των ειδών τα δάνεια. Και δεν κάνει τίποτα η κεντρική </w:t>
      </w:r>
      <w:r>
        <w:rPr>
          <w:rFonts w:eastAsia="Times New Roman"/>
          <w:szCs w:val="24"/>
        </w:rPr>
        <w:t>διοίκηση, το κράτος, η Κυβέρνηση να κινηθεί προς αυτή την κατεύθυνση, αλλά λειτουργείτε αποκλειστικά και μόνο επ’ ωφελεία των τραπεζών και των τραπεζιτών.</w:t>
      </w:r>
    </w:p>
    <w:p w14:paraId="5470B789" w14:textId="77777777" w:rsidR="001F594C" w:rsidRDefault="008C7D1C">
      <w:pPr>
        <w:spacing w:line="600" w:lineRule="auto"/>
        <w:ind w:firstLine="720"/>
        <w:contextualSpacing/>
        <w:jc w:val="both"/>
        <w:rPr>
          <w:rFonts w:eastAsia="Times New Roman"/>
          <w:szCs w:val="24"/>
        </w:rPr>
      </w:pPr>
      <w:r>
        <w:rPr>
          <w:rFonts w:eastAsia="Times New Roman"/>
          <w:szCs w:val="24"/>
        </w:rPr>
        <w:t>Για να καταλάβετε τι θέλω να πω, υπάρχει επίσης ο ν.128/1975 που κάποιες παράνομες εισφορές που χρέων</w:t>
      </w:r>
      <w:r>
        <w:rPr>
          <w:rFonts w:eastAsia="Times New Roman"/>
          <w:szCs w:val="24"/>
        </w:rPr>
        <w:t xml:space="preserve">αν οι τράπεζες στους δανειολήπτες έχουν κριθεί παράνομες, έχουν γίνει ερωτήσεις, επερωτήσεις και ασχολείται και ο εισαγγελέας με αυτό. Από μόνος του αυτός ο νόμος και το γεγονός ότι ήταν παράνομες αυτές οι εισφορές </w:t>
      </w:r>
      <w:r>
        <w:rPr>
          <w:rFonts w:eastAsia="Times New Roman"/>
          <w:szCs w:val="24"/>
        </w:rPr>
        <w:lastRenderedPageBreak/>
        <w:t>που τις βάζατε και τις τόκιζαν οι τραπεζί</w:t>
      </w:r>
      <w:r>
        <w:rPr>
          <w:rFonts w:eastAsia="Times New Roman"/>
          <w:szCs w:val="24"/>
        </w:rPr>
        <w:t>τες καθιστούν άκυρες όλες τις απαιτήσεις των τραπεζών απέναντι στους δανειολήπτες, όποιες και αν είναι αυτές και πολλά άλλα.</w:t>
      </w:r>
    </w:p>
    <w:p w14:paraId="5470B78A" w14:textId="77777777" w:rsidR="001F594C" w:rsidRDefault="008C7D1C">
      <w:pPr>
        <w:spacing w:line="600" w:lineRule="auto"/>
        <w:ind w:firstLine="720"/>
        <w:contextualSpacing/>
        <w:jc w:val="both"/>
        <w:rPr>
          <w:rFonts w:eastAsia="Times New Roman"/>
          <w:szCs w:val="24"/>
        </w:rPr>
      </w:pPr>
      <w:r>
        <w:rPr>
          <w:rFonts w:eastAsia="Times New Roman"/>
          <w:szCs w:val="24"/>
        </w:rPr>
        <w:t>Αν θέλατε να βοηθήσετε τον απλό Έλληνα πολίτη, θα μπορούσατε να το κάνετε. Όμως, δεν θέλετε, δεν ενδιαφέρεστε, διότι λειτουργείτε γ</w:t>
      </w:r>
      <w:r>
        <w:rPr>
          <w:rFonts w:eastAsia="Times New Roman"/>
          <w:szCs w:val="24"/>
        </w:rPr>
        <w:t>ια λογαριασμό άλλων και όχι για αυτών που υποτίθεται ότι σας έχουν ψηφίσει.</w:t>
      </w:r>
    </w:p>
    <w:p w14:paraId="5470B78B" w14:textId="77777777" w:rsidR="001F594C" w:rsidRDefault="008C7D1C">
      <w:pPr>
        <w:spacing w:line="600" w:lineRule="auto"/>
        <w:ind w:firstLine="720"/>
        <w:contextualSpacing/>
        <w:jc w:val="both"/>
        <w:rPr>
          <w:rFonts w:eastAsia="Times New Roman"/>
          <w:szCs w:val="24"/>
        </w:rPr>
      </w:pPr>
      <w:r>
        <w:rPr>
          <w:rFonts w:eastAsia="Times New Roman"/>
          <w:szCs w:val="24"/>
        </w:rPr>
        <w:t>Είμαστε υπ</w:t>
      </w:r>
      <w:r>
        <w:rPr>
          <w:rFonts w:eastAsia="Times New Roman"/>
          <w:szCs w:val="24"/>
        </w:rPr>
        <w:t>έ</w:t>
      </w:r>
      <w:r>
        <w:rPr>
          <w:rFonts w:eastAsia="Times New Roman"/>
          <w:szCs w:val="24"/>
        </w:rPr>
        <w:t>ρ οποιασδήποτε αίτησης αντισυνταγματικότητας, γιατί ούτως ή άλλως ό,τι κάνετε εδώ και οκτώ χρόνια είναι αντισυνταγματικό.</w:t>
      </w:r>
    </w:p>
    <w:p w14:paraId="5470B78C"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w:t>
      </w:r>
    </w:p>
    <w:p w14:paraId="5470B78D" w14:textId="77777777" w:rsidR="001F594C" w:rsidRDefault="008C7D1C">
      <w:pPr>
        <w:spacing w:line="600" w:lineRule="auto"/>
        <w:ind w:firstLine="720"/>
        <w:contextualSpacing/>
        <w:jc w:val="both"/>
        <w:rPr>
          <w:rFonts w:eastAsia="Times New Roman"/>
          <w:b/>
          <w:bCs/>
          <w:szCs w:val="24"/>
        </w:rPr>
      </w:pPr>
      <w:r>
        <w:rPr>
          <w:rFonts w:eastAsia="Times New Roman"/>
          <w:b/>
          <w:bCs/>
          <w:szCs w:val="24"/>
        </w:rPr>
        <w:t>ΠΡΟΕΔΡΕΥΟΥΣΑ (Αναστασία Χριστοδουλοπ</w:t>
      </w:r>
      <w:r>
        <w:rPr>
          <w:rFonts w:eastAsia="Times New Roman"/>
          <w:b/>
          <w:bCs/>
          <w:szCs w:val="24"/>
        </w:rPr>
        <w:t>ούλου):</w:t>
      </w:r>
      <w:r>
        <w:rPr>
          <w:rFonts w:eastAsia="Times New Roman"/>
          <w:bCs/>
          <w:szCs w:val="24"/>
        </w:rPr>
        <w:t xml:space="preserve"> </w:t>
      </w:r>
      <w:r w:rsidRPr="00577DCC">
        <w:rPr>
          <w:rFonts w:eastAsia="Times New Roman"/>
          <w:bCs/>
          <w:szCs w:val="24"/>
        </w:rPr>
        <w:t>Τον λόγο έχει ο κ. Παφίλης.</w:t>
      </w:r>
    </w:p>
    <w:p w14:paraId="5470B78E" w14:textId="77777777" w:rsidR="001F594C" w:rsidRDefault="008C7D1C">
      <w:pPr>
        <w:spacing w:line="600" w:lineRule="auto"/>
        <w:ind w:firstLine="720"/>
        <w:contextualSpacing/>
        <w:jc w:val="both"/>
        <w:rPr>
          <w:rFonts w:eastAsia="Times New Roman"/>
          <w:bCs/>
          <w:szCs w:val="24"/>
        </w:rPr>
      </w:pPr>
      <w:r>
        <w:rPr>
          <w:rFonts w:eastAsia="Times New Roman"/>
          <w:b/>
          <w:bCs/>
          <w:szCs w:val="24"/>
        </w:rPr>
        <w:t>ΑΘΑΝΑΣΙΟΣ ΠΑΦΙΛΗΣ</w:t>
      </w:r>
      <w:r w:rsidRPr="00577DCC">
        <w:rPr>
          <w:rFonts w:eastAsia="Times New Roman"/>
          <w:b/>
          <w:bCs/>
          <w:szCs w:val="24"/>
        </w:rPr>
        <w:t xml:space="preserve">: </w:t>
      </w:r>
      <w:r w:rsidRPr="00577DCC">
        <w:rPr>
          <w:rFonts w:eastAsia="Times New Roman"/>
          <w:bCs/>
          <w:szCs w:val="24"/>
        </w:rPr>
        <w:t xml:space="preserve">Θα ήταν πολύ ενδιαφέρον να κάνει κάποιος μια μελέτη σε αυτά τα θέματα της αντισυνταγματικότητας. </w:t>
      </w:r>
      <w:r>
        <w:rPr>
          <w:rFonts w:eastAsia="Times New Roman"/>
          <w:bCs/>
          <w:szCs w:val="24"/>
        </w:rPr>
        <w:t>Και εξηγώ τ</w:t>
      </w:r>
      <w:r w:rsidRPr="00577DCC">
        <w:rPr>
          <w:rFonts w:eastAsia="Times New Roman"/>
          <w:bCs/>
          <w:szCs w:val="24"/>
        </w:rPr>
        <w:t>ι εννοώ</w:t>
      </w:r>
      <w:r>
        <w:rPr>
          <w:rFonts w:eastAsia="Times New Roman"/>
          <w:bCs/>
          <w:szCs w:val="24"/>
        </w:rPr>
        <w:t xml:space="preserve">. Να καθίσει κάτω και </w:t>
      </w:r>
      <w:r w:rsidRPr="00577DCC">
        <w:rPr>
          <w:rFonts w:eastAsia="Times New Roman"/>
          <w:bCs/>
          <w:szCs w:val="24"/>
        </w:rPr>
        <w:t>να δουλέψει τι αιτήσεις αντισυνταγματικότητας έχουν γίνει</w:t>
      </w:r>
      <w:r>
        <w:rPr>
          <w:rFonts w:eastAsia="Times New Roman"/>
          <w:bCs/>
          <w:szCs w:val="24"/>
        </w:rPr>
        <w:t xml:space="preserve"> τ</w:t>
      </w:r>
      <w:r w:rsidRPr="00577DCC">
        <w:rPr>
          <w:rFonts w:eastAsia="Times New Roman"/>
          <w:bCs/>
          <w:szCs w:val="24"/>
        </w:rPr>
        <w:t xml:space="preserve">ουλάχιστον </w:t>
      </w:r>
      <w:r>
        <w:rPr>
          <w:rFonts w:eastAsia="Times New Roman"/>
          <w:bCs/>
          <w:szCs w:val="24"/>
        </w:rPr>
        <w:t>τα</w:t>
      </w:r>
      <w:r w:rsidRPr="00577DCC">
        <w:rPr>
          <w:rFonts w:eastAsia="Times New Roman"/>
          <w:bCs/>
          <w:szCs w:val="24"/>
        </w:rPr>
        <w:t xml:space="preserve"> τελευταία </w:t>
      </w:r>
      <w:r w:rsidRPr="00577DCC">
        <w:rPr>
          <w:rFonts w:eastAsia="Times New Roman"/>
          <w:bCs/>
          <w:szCs w:val="24"/>
        </w:rPr>
        <w:lastRenderedPageBreak/>
        <w:t xml:space="preserve">δέκα χρόνια, </w:t>
      </w:r>
      <w:r>
        <w:rPr>
          <w:rFonts w:eastAsia="Times New Roman"/>
          <w:bCs/>
          <w:szCs w:val="24"/>
        </w:rPr>
        <w:t xml:space="preserve">από </w:t>
      </w:r>
      <w:r w:rsidRPr="00577DCC">
        <w:rPr>
          <w:rFonts w:eastAsia="Times New Roman"/>
          <w:bCs/>
          <w:szCs w:val="24"/>
        </w:rPr>
        <w:t xml:space="preserve">ποια κόμματα, σε ποιες περιόδους και </w:t>
      </w:r>
      <w:r>
        <w:rPr>
          <w:rFonts w:eastAsia="Times New Roman"/>
          <w:bCs/>
          <w:szCs w:val="24"/>
        </w:rPr>
        <w:t xml:space="preserve">να κάνει και </w:t>
      </w:r>
      <w:r w:rsidRPr="00577DCC">
        <w:rPr>
          <w:rFonts w:eastAsia="Times New Roman"/>
          <w:bCs/>
          <w:szCs w:val="24"/>
        </w:rPr>
        <w:t>ορισμένες συγκρίσεις.</w:t>
      </w:r>
    </w:p>
    <w:p w14:paraId="5470B78F" w14:textId="77777777" w:rsidR="001F594C" w:rsidRDefault="008C7D1C">
      <w:pPr>
        <w:spacing w:line="600" w:lineRule="auto"/>
        <w:ind w:firstLine="720"/>
        <w:contextualSpacing/>
        <w:jc w:val="both"/>
        <w:rPr>
          <w:rFonts w:eastAsia="Times New Roman"/>
          <w:szCs w:val="24"/>
        </w:rPr>
      </w:pPr>
      <w:r w:rsidRPr="00577DCC">
        <w:rPr>
          <w:rFonts w:eastAsia="Times New Roman"/>
          <w:bCs/>
          <w:szCs w:val="24"/>
        </w:rPr>
        <w:t xml:space="preserve">Τι εννοώ; Όταν είναι Αντιπολίτευση η Νέα Δημοκρατία και το </w:t>
      </w:r>
      <w:r w:rsidRPr="00C447F4">
        <w:rPr>
          <w:rFonts w:eastAsia="Times New Roman"/>
          <w:bCs/>
          <w:szCs w:val="24"/>
        </w:rPr>
        <w:t>ΠΑΣΟΚ</w:t>
      </w:r>
      <w:r>
        <w:rPr>
          <w:rFonts w:eastAsia="Times New Roman"/>
          <w:bCs/>
          <w:szCs w:val="24"/>
        </w:rPr>
        <w:t>,</w:t>
      </w:r>
      <w:r w:rsidRPr="00577DCC">
        <w:rPr>
          <w:rFonts w:eastAsia="Times New Roman"/>
          <w:bCs/>
          <w:szCs w:val="24"/>
        </w:rPr>
        <w:t xml:space="preserve"> εγε</w:t>
      </w:r>
      <w:r>
        <w:rPr>
          <w:rFonts w:eastAsia="Times New Roman"/>
          <w:bCs/>
          <w:szCs w:val="24"/>
        </w:rPr>
        <w:t>ίρουν</w:t>
      </w:r>
      <w:r w:rsidRPr="00577DCC">
        <w:rPr>
          <w:rFonts w:eastAsia="Times New Roman"/>
          <w:bCs/>
          <w:szCs w:val="24"/>
        </w:rPr>
        <w:t xml:space="preserve"> θέματα αντισυνταγματικότητας</w:t>
      </w:r>
      <w:r>
        <w:rPr>
          <w:rFonts w:eastAsia="Times New Roman"/>
          <w:bCs/>
          <w:szCs w:val="24"/>
        </w:rPr>
        <w:t>,</w:t>
      </w:r>
      <w:r w:rsidRPr="00577DCC">
        <w:rPr>
          <w:rFonts w:eastAsia="Times New Roman"/>
          <w:bCs/>
          <w:szCs w:val="24"/>
        </w:rPr>
        <w:t xml:space="preserve"> τα οποία </w:t>
      </w:r>
      <w:r>
        <w:rPr>
          <w:rFonts w:eastAsia="Times New Roman"/>
          <w:bCs/>
          <w:szCs w:val="24"/>
        </w:rPr>
        <w:t>βέβαια</w:t>
      </w:r>
      <w:r w:rsidRPr="00577DCC">
        <w:rPr>
          <w:rFonts w:eastAsia="Times New Roman"/>
          <w:bCs/>
          <w:szCs w:val="24"/>
        </w:rPr>
        <w:t xml:space="preserve"> εάν ήταν κυβέρνηση</w:t>
      </w:r>
      <w:r>
        <w:rPr>
          <w:rFonts w:eastAsia="Times New Roman"/>
          <w:bCs/>
          <w:szCs w:val="24"/>
        </w:rPr>
        <w:t xml:space="preserve">, </w:t>
      </w:r>
      <w:r w:rsidRPr="00577DCC">
        <w:rPr>
          <w:rFonts w:eastAsia="Times New Roman"/>
          <w:bCs/>
          <w:szCs w:val="24"/>
        </w:rPr>
        <w:t>θα</w:t>
      </w:r>
      <w:r w:rsidRPr="00577DCC">
        <w:rPr>
          <w:rFonts w:eastAsia="Times New Roman"/>
          <w:bCs/>
          <w:szCs w:val="24"/>
        </w:rPr>
        <w:t xml:space="preserve"> τα εφάρμοζ</w:t>
      </w:r>
      <w:r>
        <w:rPr>
          <w:rFonts w:eastAsia="Times New Roman"/>
          <w:bCs/>
          <w:szCs w:val="24"/>
        </w:rPr>
        <w:t>αν</w:t>
      </w:r>
      <w:r w:rsidRPr="00577DCC">
        <w:rPr>
          <w:rFonts w:eastAsia="Times New Roman"/>
          <w:bCs/>
          <w:szCs w:val="24"/>
        </w:rPr>
        <w:t xml:space="preserve"> απόλυτα.</w:t>
      </w:r>
    </w:p>
    <w:p w14:paraId="5470B79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Όταν ο </w:t>
      </w:r>
      <w:r w:rsidRPr="00C0242A">
        <w:rPr>
          <w:rFonts w:eastAsia="Times New Roman" w:cs="Times New Roman"/>
          <w:szCs w:val="24"/>
        </w:rPr>
        <w:t>ΣΥΡΙΖΑ</w:t>
      </w:r>
      <w:r>
        <w:rPr>
          <w:rFonts w:eastAsia="Times New Roman" w:cs="Times New Roman"/>
          <w:szCs w:val="24"/>
        </w:rPr>
        <w:t xml:space="preserve"> ήταν Αντιπολίτευση, μας είχε πεθάνει κάθε μέρα σε όλα. Σωστά ή λάθος δεν κρίνω. Αντισυνταγματικό το μνημόνιο, ήρθε, τα εφάρμοσε και έφερε και άλλο μνημόνιο. Έλεγε κιόλας ότι αντίκε</w:t>
      </w:r>
      <w:r>
        <w:rPr>
          <w:rFonts w:eastAsia="Times New Roman" w:cs="Times New Roman"/>
          <w:szCs w:val="24"/>
        </w:rPr>
        <w:t>ι</w:t>
      </w:r>
      <w:r>
        <w:rPr>
          <w:rFonts w:eastAsia="Times New Roman" w:cs="Times New Roman"/>
          <w:szCs w:val="24"/>
        </w:rPr>
        <w:t xml:space="preserve">ται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και πάρα πολλά </w:t>
      </w:r>
      <w:r>
        <w:rPr>
          <w:rFonts w:eastAsia="Times New Roman" w:cs="Times New Roman"/>
          <w:szCs w:val="24"/>
        </w:rPr>
        <w:t>άλλα πράγματα τα οποία τώρα αντιστραφήκαν τελείως. Άρα χρησιμοποιείται -και δίνει τη δυνατότητα και το Σύνταγμα που είναι λάστιχο, γιατί έχει γενικές εκφράσεις- για λόγους εντυπωσιασμού και όχι για λόγους ουσίας.</w:t>
      </w:r>
    </w:p>
    <w:p w14:paraId="5470B79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Δεύτερον -μια και μάχεστε- ποιος αποφασίζει</w:t>
      </w:r>
      <w:r>
        <w:rPr>
          <w:rFonts w:eastAsia="Times New Roman" w:cs="Times New Roman"/>
          <w:szCs w:val="24"/>
        </w:rPr>
        <w:t xml:space="preserve"> αν είναι κάτι συνταγματικό ή αντισυνταγματικό; Η εκάστοτε κυβερνητική </w:t>
      </w:r>
      <w:r>
        <w:rPr>
          <w:rFonts w:eastAsia="Times New Roman" w:cs="Times New Roman"/>
          <w:szCs w:val="24"/>
        </w:rPr>
        <w:t>π</w:t>
      </w:r>
      <w:r>
        <w:rPr>
          <w:rFonts w:eastAsia="Times New Roman" w:cs="Times New Roman"/>
          <w:szCs w:val="24"/>
        </w:rPr>
        <w:t xml:space="preserve">λειοψηφία που έχει και την πλειοψηφία στη Βουλή. Ναι ή όχι; Δεν γνωρίζω αν υπάρχει έστω μία περίπτωση -μπορεί ο κ. Τραγάκης </w:t>
      </w:r>
      <w:r>
        <w:rPr>
          <w:rFonts w:eastAsia="Times New Roman" w:cs="Times New Roman"/>
          <w:szCs w:val="24"/>
        </w:rPr>
        <w:lastRenderedPageBreak/>
        <w:t xml:space="preserve">να γνωρίζει- που να έφερε η κυβερνητική </w:t>
      </w:r>
      <w:r>
        <w:rPr>
          <w:rFonts w:eastAsia="Times New Roman" w:cs="Times New Roman"/>
          <w:szCs w:val="24"/>
        </w:rPr>
        <w:t>π</w:t>
      </w:r>
      <w:r>
        <w:rPr>
          <w:rFonts w:eastAsia="Times New Roman" w:cs="Times New Roman"/>
          <w:szCs w:val="24"/>
        </w:rPr>
        <w:t>λειοψηφία νόμο ή άρ</w:t>
      </w:r>
      <w:r>
        <w:rPr>
          <w:rFonts w:eastAsia="Times New Roman" w:cs="Times New Roman"/>
          <w:szCs w:val="24"/>
        </w:rPr>
        <w:t>θρο που να υπήρξε ένσταση αντισυνταγματικότητας και να αποφασίστηκε ότι όντως είναι αντισυνταγματικό. Υπάρχει, κύριε Τραγάκη; Όχι. Άρα είναι υποκρισία και κοροϊδία απέναντι στον λαό. Υποκρισία και κοροϊδία απέναντι στον λαό είναι αυτό το θέμα της αντισυντα</w:t>
      </w:r>
      <w:r>
        <w:rPr>
          <w:rFonts w:eastAsia="Times New Roman" w:cs="Times New Roman"/>
          <w:szCs w:val="24"/>
        </w:rPr>
        <w:t xml:space="preserve">γματικότητας, γιατί επί της ουσίας η κάθε </w:t>
      </w:r>
      <w:r>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 αποφασίζει τι είναι συνταγματικό και τι δεν είναι και βέβαια δίνει αυτή τη δυνατότητα και το Σύνταγμα που είναι λάστιχο.</w:t>
      </w:r>
    </w:p>
    <w:p w14:paraId="5470B79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τις συγκεκριμένες περιπτώσεις εμείς υποστηρίζουμε την αντισυνταγματικότητα. Ωστ</w:t>
      </w:r>
      <w:r>
        <w:rPr>
          <w:rFonts w:eastAsia="Times New Roman" w:cs="Times New Roman"/>
          <w:szCs w:val="24"/>
        </w:rPr>
        <w:t xml:space="preserve">όσο, θέλουμε να σημειώσουμε </w:t>
      </w:r>
      <w:r>
        <w:rPr>
          <w:rFonts w:eastAsia="Times New Roman" w:cs="Times New Roman"/>
          <w:szCs w:val="24"/>
        </w:rPr>
        <w:t>ότι π</w:t>
      </w:r>
      <w:r>
        <w:rPr>
          <w:rFonts w:eastAsia="Times New Roman" w:cs="Times New Roman"/>
          <w:szCs w:val="24"/>
        </w:rPr>
        <w:t xml:space="preserve">ρόκειται για μεγάλη υποκρισία από τις πολιτικές δυνάμεις και απ’ αυτούς που εγείρουν το θέμα της συνταγματικότητας και από τον </w:t>
      </w:r>
      <w:r w:rsidRPr="00C0242A">
        <w:rPr>
          <w:rFonts w:eastAsia="Times New Roman" w:cs="Times New Roman"/>
          <w:szCs w:val="24"/>
        </w:rPr>
        <w:t>ΣΥΡΙΖΑ</w:t>
      </w:r>
      <w:r>
        <w:rPr>
          <w:rFonts w:eastAsia="Times New Roman" w:cs="Times New Roman"/>
          <w:szCs w:val="24"/>
        </w:rPr>
        <w:t xml:space="preserve"> που είναι στην </w:t>
      </w:r>
      <w:r w:rsidRPr="0094038A">
        <w:rPr>
          <w:rFonts w:eastAsia="Times New Roman" w:cs="Times New Roman"/>
          <w:szCs w:val="24"/>
        </w:rPr>
        <w:t>Κυβέρνηση</w:t>
      </w:r>
      <w:r>
        <w:rPr>
          <w:rFonts w:eastAsia="Times New Roman" w:cs="Times New Roman"/>
          <w:szCs w:val="24"/>
        </w:rPr>
        <w:t xml:space="preserve">. Γιατί; Παραδείγματος χάριν, μιλάμε για την αυτοτέλεια των ΟΤΑ. </w:t>
      </w:r>
      <w:r>
        <w:rPr>
          <w:rFonts w:eastAsia="Times New Roman" w:cs="Times New Roman"/>
          <w:szCs w:val="24"/>
        </w:rPr>
        <w:t xml:space="preserve">Έτσι δεν είναι; Και τώρα που η </w:t>
      </w:r>
      <w:r w:rsidRPr="0094038A">
        <w:rPr>
          <w:rFonts w:eastAsia="Times New Roman" w:cs="Times New Roman"/>
          <w:szCs w:val="24"/>
        </w:rPr>
        <w:t>Κυβέρνηση</w:t>
      </w:r>
      <w:r>
        <w:rPr>
          <w:rFonts w:eastAsia="Times New Roman" w:cs="Times New Roman"/>
          <w:szCs w:val="24"/>
        </w:rPr>
        <w:t xml:space="preserve"> παρεμβαίνει και το κάνει υποχρεωτικό, βάζει στον στόχο και δημάρχους οι οποίοι αρνούνται να υποταχθούν στην κεντρική πολιτική -δεν θέλω να ονοματίσω- και πράγματι υπό μία έννοια είναι αντισυνταγματικό και είναι και </w:t>
      </w:r>
      <w:r>
        <w:rPr>
          <w:rFonts w:eastAsia="Times New Roman" w:cs="Times New Roman"/>
          <w:szCs w:val="24"/>
        </w:rPr>
        <w:t>αντιλαϊκό.</w:t>
      </w:r>
    </w:p>
    <w:p w14:paraId="5470B79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όταν από τη δεκαετία του ‘90, κύριε Λοβέρδο, η </w:t>
      </w:r>
      <w:r w:rsidRPr="00472ACC">
        <w:rPr>
          <w:rFonts w:eastAsia="Times New Roman" w:cs="Times New Roman"/>
          <w:szCs w:val="24"/>
        </w:rPr>
        <w:t>κυβέρνησ</w:t>
      </w:r>
      <w:r>
        <w:rPr>
          <w:rFonts w:eastAsia="Times New Roman" w:cs="Times New Roman"/>
          <w:szCs w:val="24"/>
        </w:rPr>
        <w:t xml:space="preserve">ή σας και η </w:t>
      </w:r>
      <w:r w:rsidRPr="00472ACC">
        <w:rPr>
          <w:rFonts w:eastAsia="Times New Roman" w:cs="Times New Roman"/>
          <w:szCs w:val="24"/>
        </w:rPr>
        <w:t>κυβέρνηση</w:t>
      </w:r>
      <w:r>
        <w:rPr>
          <w:rFonts w:eastAsia="Times New Roman" w:cs="Times New Roman"/>
          <w:szCs w:val="24"/>
        </w:rPr>
        <w:t xml:space="preserve"> της </w:t>
      </w:r>
      <w:r w:rsidRPr="00C36593">
        <w:rPr>
          <w:rFonts w:eastAsia="Times New Roman" w:cs="Times New Roman"/>
          <w:szCs w:val="24"/>
        </w:rPr>
        <w:t>Νέας Δημοκρατίας</w:t>
      </w:r>
      <w:r>
        <w:rPr>
          <w:rFonts w:eastAsia="Times New Roman" w:cs="Times New Roman"/>
          <w:szCs w:val="24"/>
        </w:rPr>
        <w:t xml:space="preserve"> κατακρατούσε παράνομα φόρους που ήταν στην τοπική διοίκηση και ποτέ δεν τους έδωσε, αυτό ήταν συνταγματικό; Αυτό με ποιο δικαιώματα το έκανε; Ποτέ δεν αποδόθηκαν οι φόροι που πλήρωναν οι Έλληνες πολίτες και εργαζόμενοι εξ ολοκλήρου. Είχαν σταματήσει στα 5</w:t>
      </w:r>
      <w:r>
        <w:rPr>
          <w:rFonts w:eastAsia="Times New Roman" w:cs="Times New Roman"/>
          <w:szCs w:val="24"/>
        </w:rPr>
        <w:t xml:space="preserve"> δισεκατομμύρια δραχμές κάποτε, αλλά είχαν φτάσει πάνω από 10 δισεκατομμύρια αν δεν κάνω λάθος. Ποτέ δεν αποδόθηκαν -παράνομα με βάση και το Σύνταγμα-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Αυτό δεν ήταν αντισυνταγματικό; Γι’ αυτό λέμε ότι είναι υποκρισί</w:t>
      </w:r>
      <w:r>
        <w:rPr>
          <w:rFonts w:eastAsia="Times New Roman" w:cs="Times New Roman"/>
          <w:szCs w:val="24"/>
        </w:rPr>
        <w:t>α και ότι υπήρχε πάντα παρέμβαση.</w:t>
      </w:r>
    </w:p>
    <w:p w14:paraId="5470B79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όσον αφορά στα θέματα εδώ των τόκων υπερημερίας κ.λπ., είναι όντως απαράδεκτο. Και γιατί; Δώστε μια εξήγηση, κύριε Τσακαλώτο. Ποιον βοηθάει αυτό; Τις τράπεζες ή τον κόσμο που χρωστάει; Είναι όμως υποκριτικό από ποι</w:t>
      </w:r>
      <w:r>
        <w:rPr>
          <w:rFonts w:eastAsia="Times New Roman" w:cs="Times New Roman"/>
          <w:szCs w:val="24"/>
        </w:rPr>
        <w:t xml:space="preserve">α άποψη; Ότι ενώ όλοι σας και οι προηγούμενες κυβερνήσεις και τώρα ψηφίζετε νόμους οι οποίοι τσακίζουν τα λαϊκά στρώματα -συμφωνείτε με το «ένα–τρία», ένα δάνειο πληρώνεται τρεις </w:t>
      </w:r>
      <w:r>
        <w:rPr>
          <w:rFonts w:eastAsia="Times New Roman" w:cs="Times New Roman"/>
          <w:szCs w:val="24"/>
        </w:rPr>
        <w:lastRenderedPageBreak/>
        <w:t>φορές, έτσι είναι το τραπεζικό σύστημα- ο εργαζόμενος βρίσκεται σε αδιέξοδο κ</w:t>
      </w:r>
      <w:r>
        <w:rPr>
          <w:rFonts w:eastAsia="Times New Roman" w:cs="Times New Roman"/>
          <w:szCs w:val="24"/>
        </w:rPr>
        <w:t xml:space="preserve">αι τώρα βγαίνετε υπερασπιστές. Ενώ από τη μία δημιουργείτε το θεσμικό πλαίσιο που φτάνει σε αδιέξοδο, πάει να γίνει μια ρύθμιση και έρχεται τώρα η </w:t>
      </w:r>
      <w:r w:rsidRPr="0094038A">
        <w:rPr>
          <w:rFonts w:eastAsia="Times New Roman" w:cs="Times New Roman"/>
          <w:szCs w:val="24"/>
        </w:rPr>
        <w:t>Κυβέρνηση</w:t>
      </w:r>
      <w:r>
        <w:rPr>
          <w:rFonts w:eastAsia="Times New Roman" w:cs="Times New Roman"/>
          <w:szCs w:val="24"/>
        </w:rPr>
        <w:t xml:space="preserve"> και με αυτό το άρθρο πάει να χειροτερέψει αυτή τη θέση.</w:t>
      </w:r>
    </w:p>
    <w:p w14:paraId="5470B79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 αυτό λέω ότι είναι υποκριτικό και από τ</w:t>
      </w:r>
      <w:r>
        <w:rPr>
          <w:rFonts w:eastAsia="Times New Roman" w:cs="Times New Roman"/>
          <w:szCs w:val="24"/>
        </w:rPr>
        <w:t>ην πλευρά αυτών που εγείρουν θέμα αντισυνταγματικότητας. Όλη αυτή η πολιτική που ακολουθήθηκε είναι με βάση τις αρχές που διατυπώνει το Σύνταγμα γενικά; Όχι, κατά τη γνώμη μας.</w:t>
      </w:r>
    </w:p>
    <w:p w14:paraId="5470B79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παρ</w:t>
      </w:r>
      <w:r>
        <w:rPr>
          <w:rFonts w:eastAsia="Times New Roman" w:cs="Times New Roman"/>
          <w:szCs w:val="24"/>
        </w:rPr>
        <w:t xml:space="preserve">’ </w:t>
      </w:r>
      <w:r>
        <w:rPr>
          <w:rFonts w:eastAsia="Times New Roman" w:cs="Times New Roman"/>
          <w:szCs w:val="24"/>
        </w:rPr>
        <w:t>όλα αυτά, υποστηρίζουμε την αντισυνταγματικότητα με την έννοια ότι υ</w:t>
      </w:r>
      <w:r>
        <w:rPr>
          <w:rFonts w:eastAsia="Times New Roman" w:cs="Times New Roman"/>
          <w:szCs w:val="24"/>
        </w:rPr>
        <w:t>περασπίζουμε τα συμφέροντα γενικότερα του λαού, με βάση αυτές τις δυνατότητες που δίνονται και που σε τελευταία ανάλυση είναι μάταιες, όπως αποδεικνύεται, όχι όπως το λέμε. Είναι μάταιες γιατί ποτέ δεν υιοθετήθηκε κα</w:t>
      </w:r>
      <w:r>
        <w:rPr>
          <w:rFonts w:eastAsia="Times New Roman" w:cs="Times New Roman"/>
          <w:szCs w:val="24"/>
        </w:rPr>
        <w:t>μ</w:t>
      </w:r>
      <w:r>
        <w:rPr>
          <w:rFonts w:eastAsia="Times New Roman" w:cs="Times New Roman"/>
          <w:szCs w:val="24"/>
        </w:rPr>
        <w:t>μία αίτηση αντισυνταγματικότητας. Γι’ α</w:t>
      </w:r>
      <w:r>
        <w:rPr>
          <w:rFonts w:eastAsia="Times New Roman" w:cs="Times New Roman"/>
          <w:szCs w:val="24"/>
        </w:rPr>
        <w:t>υτό είναι κοροϊδία απέναντι στον ελληνικό λαό.</w:t>
      </w:r>
    </w:p>
    <w:p w14:paraId="5470B797" w14:textId="77777777" w:rsidR="001F594C" w:rsidRDefault="008C7D1C">
      <w:pPr>
        <w:spacing w:line="600" w:lineRule="auto"/>
        <w:ind w:firstLine="720"/>
        <w:contextualSpacing/>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Ευχαριστούμε, κύριε Παφίλη.</w:t>
      </w:r>
    </w:p>
    <w:p w14:paraId="5470B79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βλέπω τον κ. Λαζαρίδη. </w:t>
      </w:r>
    </w:p>
    <w:p w14:paraId="5470B79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κ. Γεώργιος Μαυρωτάς από το Ποτάμι έχει τον λόγο. </w:t>
      </w:r>
    </w:p>
    <w:p w14:paraId="5470B79A" w14:textId="77777777" w:rsidR="001F594C" w:rsidRDefault="008C7D1C">
      <w:pPr>
        <w:spacing w:line="600" w:lineRule="auto"/>
        <w:ind w:firstLine="720"/>
        <w:contextualSpacing/>
        <w:jc w:val="both"/>
        <w:rPr>
          <w:rFonts w:eastAsia="Times New Roman" w:cs="Times New Roman"/>
          <w:szCs w:val="24"/>
        </w:rPr>
      </w:pPr>
      <w:r w:rsidRPr="00AD672C">
        <w:rPr>
          <w:rFonts w:eastAsia="Times New Roman" w:cs="Times New Roman"/>
          <w:b/>
          <w:szCs w:val="24"/>
        </w:rPr>
        <w:t>ΓΕΩΡΓΙΟΣ ΜΑΥΡΩΤΑΣ:</w:t>
      </w:r>
      <w:r>
        <w:rPr>
          <w:rFonts w:eastAsia="Times New Roman" w:cs="Times New Roman"/>
          <w:szCs w:val="24"/>
        </w:rPr>
        <w:t xml:space="preserve"> </w:t>
      </w:r>
      <w:r w:rsidRPr="00485BE8">
        <w:rPr>
          <w:rFonts w:eastAsia="Times New Roman" w:cs="Times New Roman"/>
          <w:szCs w:val="24"/>
        </w:rPr>
        <w:t>Ευχαριστώ, κυρία Πρόεδρε</w:t>
      </w:r>
      <w:r>
        <w:rPr>
          <w:rFonts w:eastAsia="Times New Roman" w:cs="Times New Roman"/>
          <w:szCs w:val="24"/>
        </w:rPr>
        <w:t xml:space="preserve">. </w:t>
      </w:r>
    </w:p>
    <w:p w14:paraId="5470B79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Ακούγοντας</w:t>
      </w:r>
      <w:r>
        <w:rPr>
          <w:rFonts w:eastAsia="Times New Roman" w:cs="Times New Roman"/>
          <w:szCs w:val="24"/>
        </w:rPr>
        <w:t xml:space="preserve"> τους συναδέλφους, τους λέγοντες και αντιλέγοντες για τις ενστάσεις αντισυνταγματικότητας των άρθρων 60, 80 και 109 και βλέποντας και την έκθεση της Επιστημονικής Υπηρεσίας της Βουλής, </w:t>
      </w:r>
      <w:r>
        <w:rPr>
          <w:rFonts w:eastAsia="Times New Roman" w:cs="Times New Roman"/>
          <w:szCs w:val="24"/>
        </w:rPr>
        <w:t xml:space="preserve">η οποία </w:t>
      </w:r>
      <w:r>
        <w:rPr>
          <w:rFonts w:eastAsia="Times New Roman" w:cs="Times New Roman"/>
          <w:szCs w:val="24"/>
        </w:rPr>
        <w:t>αφιερώνει ειδικά για το άρθρο 80 πέντε ολόκληρες σελίδες με του</w:t>
      </w:r>
      <w:r>
        <w:rPr>
          <w:rFonts w:eastAsia="Times New Roman" w:cs="Times New Roman"/>
          <w:szCs w:val="24"/>
        </w:rPr>
        <w:t>ς προβληματισμούς -κάποιοι απ’ αυτούς αναπτύχθηκαν και από τους συναδέλφους προηγουμένως-, εμείς είμαστε υπέρ και των τριών περιπτώσεων για τις ενστάσεις αντισυνταγματικότητας.</w:t>
      </w:r>
    </w:p>
    <w:p w14:paraId="5470B79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470B79D" w14:textId="77777777" w:rsidR="001F594C" w:rsidRDefault="008C7D1C">
      <w:pPr>
        <w:spacing w:line="600" w:lineRule="auto"/>
        <w:ind w:firstLine="720"/>
        <w:contextualSpacing/>
        <w:jc w:val="both"/>
        <w:rPr>
          <w:rFonts w:eastAsia="Times New Roman"/>
          <w:szCs w:val="24"/>
        </w:rPr>
      </w:pPr>
      <w:r w:rsidRPr="00DD2743">
        <w:rPr>
          <w:rFonts w:eastAsia="Times New Roman"/>
          <w:b/>
          <w:szCs w:val="24"/>
        </w:rPr>
        <w:t xml:space="preserve">ΠΡΟΕΔΡΕΥΟΥΣΑ (Αναστασία Χριστοδουλοπούλου): </w:t>
      </w:r>
      <w:r>
        <w:rPr>
          <w:rFonts w:eastAsia="Times New Roman"/>
          <w:szCs w:val="24"/>
        </w:rPr>
        <w:t>Τον λόγο έχει ο κ. Μαντ</w:t>
      </w:r>
      <w:r>
        <w:rPr>
          <w:rFonts w:eastAsia="Times New Roman"/>
          <w:szCs w:val="24"/>
        </w:rPr>
        <w:t xml:space="preserve">άς. </w:t>
      </w:r>
    </w:p>
    <w:p w14:paraId="5470B79E"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Θα μιλήσω πολύ σύντομα μόνο για το θέμα που τέθηκε σε σχέση με την αυτοτέλεια της Βουλής.</w:t>
      </w:r>
    </w:p>
    <w:p w14:paraId="5470B79F"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Αυτό που θέλω να πω είναι ότι η επισήμανση που κάνει η Επιστημονική Επιτροπή </w:t>
      </w:r>
      <w:r>
        <w:rPr>
          <w:rFonts w:eastAsia="Times New Roman"/>
          <w:szCs w:val="24"/>
        </w:rPr>
        <w:t xml:space="preserve">της Βουλής </w:t>
      </w:r>
      <w:r>
        <w:rPr>
          <w:rFonts w:eastAsia="Times New Roman"/>
          <w:szCs w:val="24"/>
        </w:rPr>
        <w:t xml:space="preserve">–η οποία δεν μιλάει για αντισυνταγματικότητα, αυτή είναι </w:t>
      </w:r>
      <w:r>
        <w:rPr>
          <w:rFonts w:eastAsia="Times New Roman"/>
          <w:szCs w:val="24"/>
        </w:rPr>
        <w:t>η δική μου ανάγνωση- πράγματι λέει ότι πρέπει να διευκρινιστεί, όσον αφορά την συνταγματική επιταγή.</w:t>
      </w:r>
    </w:p>
    <w:p w14:paraId="5470B7A0" w14:textId="77777777" w:rsidR="001F594C" w:rsidRDefault="008C7D1C">
      <w:pPr>
        <w:spacing w:line="600" w:lineRule="auto"/>
        <w:ind w:firstLine="720"/>
        <w:contextualSpacing/>
        <w:jc w:val="both"/>
        <w:rPr>
          <w:rFonts w:eastAsia="Times New Roman"/>
          <w:szCs w:val="24"/>
        </w:rPr>
      </w:pPr>
      <w:r>
        <w:rPr>
          <w:rFonts w:eastAsia="Times New Roman"/>
          <w:szCs w:val="24"/>
        </w:rPr>
        <w:t>Θα έλεγα λοιπόν, και μετά την ομιλία του Προέδρου της Βουλής, ότι έχουμε, σε μία συνεννόηση και με το Προεδρείο της Βουλής, τη δυνατότητα να διευκρινίσουμε</w:t>
      </w:r>
      <w:r>
        <w:rPr>
          <w:rFonts w:eastAsia="Times New Roman"/>
          <w:szCs w:val="24"/>
        </w:rPr>
        <w:t xml:space="preserve"> αυτό το πράγμα με μια διαφορετική διατύπωση, εφόσον οι γενικές αυτές διατάξεις δεν θίγουν, κατά τη γνώμη μας, το ειδικό καθεστώς που διέπει τη Βουλή.</w:t>
      </w:r>
    </w:p>
    <w:p w14:paraId="5470B7A1" w14:textId="77777777" w:rsidR="001F594C" w:rsidRDefault="008C7D1C">
      <w:pPr>
        <w:spacing w:line="600" w:lineRule="auto"/>
        <w:ind w:firstLine="720"/>
        <w:contextualSpacing/>
        <w:jc w:val="both"/>
        <w:rPr>
          <w:rFonts w:eastAsia="Times New Roman"/>
          <w:szCs w:val="24"/>
        </w:rPr>
      </w:pPr>
      <w:r>
        <w:rPr>
          <w:rFonts w:eastAsia="Times New Roman"/>
          <w:szCs w:val="24"/>
        </w:rPr>
        <w:t>Με αυτή την έννοια, η πρόταση και η σκέψη είναι ότι θα μπορούσαμε να βρούμε μέχρι το τέλος της διαδικασία</w:t>
      </w:r>
      <w:r>
        <w:rPr>
          <w:rFonts w:eastAsia="Times New Roman"/>
          <w:szCs w:val="24"/>
        </w:rPr>
        <w:t>ς μια διατύπωση που να διευκρινίζει αυτό το θέμα. Άλλωστε, όπως είπε και ο Πρόεδρος της Βουλής, στην ουσία είναι απολύτως διευκρινισμένο, μια που αφορά ειδικούς κωδικούς, ειδική διαχείριση και συνεχή παρακολούθηση από την πλευρά της Βουλής.</w:t>
      </w:r>
    </w:p>
    <w:p w14:paraId="5470B7A2"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Μόνο αυτή την π</w:t>
      </w:r>
      <w:r>
        <w:rPr>
          <w:rFonts w:eastAsia="Times New Roman"/>
          <w:szCs w:val="24"/>
        </w:rPr>
        <w:t>αρατήρηση θα ήθελα να κάνω και νομίζω ότι μπορεί να βρεθεί μια διαφορετική διατύπωση.</w:t>
      </w:r>
    </w:p>
    <w:p w14:paraId="5470B7A3"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ΝΙΚΟΛΑΟΣ </w:t>
      </w:r>
      <w:r>
        <w:rPr>
          <w:rFonts w:eastAsia="Times New Roman"/>
          <w:b/>
          <w:szCs w:val="24"/>
        </w:rPr>
        <w:t>- ΓΕΩΡΓΙΟΣ</w:t>
      </w:r>
      <w:r>
        <w:rPr>
          <w:rFonts w:eastAsia="Times New Roman"/>
          <w:b/>
          <w:szCs w:val="24"/>
        </w:rPr>
        <w:t xml:space="preserve"> ΔΕΝΔΙΑΣ: </w:t>
      </w:r>
      <w:r>
        <w:rPr>
          <w:rFonts w:eastAsia="Times New Roman"/>
          <w:szCs w:val="24"/>
        </w:rPr>
        <w:t xml:space="preserve">Άρα τώρα τι κάνουμε; </w:t>
      </w:r>
    </w:p>
    <w:p w14:paraId="5470B7A4"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Ξαναλέω ότι δεν τίθεται θέμα αντισυνταγματικότητας σε αυτό το συγκεκριμένο θέμα. Τίθεται θέμα διευκρίνισης και μιας διαφορετικής διατύπωσης. Περί αυτού πρόκειται. </w:t>
      </w:r>
    </w:p>
    <w:p w14:paraId="5470B7A5" w14:textId="77777777" w:rsidR="001F594C" w:rsidRDefault="008C7D1C">
      <w:pPr>
        <w:spacing w:line="600" w:lineRule="auto"/>
        <w:ind w:firstLine="720"/>
        <w:contextualSpacing/>
        <w:jc w:val="both"/>
        <w:rPr>
          <w:rFonts w:eastAsia="Times New Roman"/>
          <w:szCs w:val="24"/>
        </w:rPr>
      </w:pPr>
      <w:r w:rsidRPr="00DD2743">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Κύριε Υπουργέ, έχετε τον λόγο για πέντε λεπτά. </w:t>
      </w:r>
    </w:p>
    <w:p w14:paraId="5470B7A6"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Θα μιλήσω πρώτα για το θέμα του «νόμου Κατσέλη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Σταθάκη» </w:t>
      </w:r>
      <w:r>
        <w:rPr>
          <w:rFonts w:eastAsia="Times New Roman"/>
          <w:szCs w:val="24"/>
        </w:rPr>
        <w:t>που</w:t>
      </w:r>
      <w:r>
        <w:rPr>
          <w:rFonts w:eastAsia="Times New Roman"/>
          <w:szCs w:val="24"/>
        </w:rPr>
        <w:t xml:space="preserve">, όπως εξήγησε ο κ. Παρασκευόπουλος, το Σύνταγμα λέει ρητά πού επιτρέπεται και πού δεν επιτρέπεται αναδρομικότητα. Και δεν εμπίπτει αυτή η διάταξη σε </w:t>
      </w:r>
      <w:r>
        <w:rPr>
          <w:rFonts w:eastAsia="Times New Roman"/>
          <w:szCs w:val="24"/>
        </w:rPr>
        <w:t>πέντε απαγορεύσεις για αναδρομική νομοθετική παρέμβαση.</w:t>
      </w:r>
    </w:p>
    <w:p w14:paraId="5470B7A7"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Να μιλήσω, όμως, και λίγο επί της ουσίας, κύριε Λοβέρδο και κύριε Παφίλη, που είπατε ότι δεν υποστηρίζουμε τον λαό. Θα σας πω πώς το καταλαβαίνω εγώ επί της ουσίας. Αυτό που καταλαβαίνω είναι ότι αν υ</w:t>
      </w:r>
      <w:r>
        <w:rPr>
          <w:rFonts w:eastAsia="Times New Roman"/>
          <w:szCs w:val="24"/>
        </w:rPr>
        <w:t>πάρχει ο Ευκλείδης που έχει ένα δάνειο και έχει κι άλλα σπίτια και δεν τον ενδιαφέρει να πληρώσει του τόκους και υπάρχει και ένας Θανάσης που είναι έντιμος άνθρωπος, αντιθέτως με τον Ευκλείδη, ο οποίος δεν έχει σπίτια και δεν μπει σε αυτόν τον νόμο, ο Θανά</w:t>
      </w:r>
      <w:r>
        <w:rPr>
          <w:rFonts w:eastAsia="Times New Roman"/>
          <w:szCs w:val="24"/>
        </w:rPr>
        <w:t>σης μετά, όταν το δικαστήριο πει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μπαίνει μέσα στις διατάξεις του «νόμου Κατσέλη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Σταθάκη», ο Ευκλείδης αν είναι κακοπληρωτής και ξέρει εκ των προτέρων ότι έχει κι άλλα σπίτια, αλλά δεν θα μπορεί να μπει στη διάταξη, απλώς κερδίζει κάτι. Κερδίζ</w:t>
      </w:r>
      <w:r>
        <w:rPr>
          <w:rFonts w:eastAsia="Times New Roman"/>
          <w:szCs w:val="24"/>
        </w:rPr>
        <w:t>ει ότι δεν θα πληρώσει αυτούς τους τόκους. Γιατί είναι δίκαιο αυτό; Γιατί είναι υπέρ του λαού αυτό; Δεν το κατάλαβα.</w:t>
      </w:r>
    </w:p>
    <w:p w14:paraId="5470B7A8"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Εδώ, αν δεν το περάσουμε αυτό, προστατεύουμε έναν κακοπληρωτή, έναν στρατηγικό κακοπληρωτή. Είναι κάποιος κακοπληρωτής που λέει «εγώ μπορώ </w:t>
      </w:r>
      <w:r>
        <w:rPr>
          <w:rFonts w:eastAsia="Times New Roman"/>
          <w:szCs w:val="24"/>
        </w:rPr>
        <w:t>να κερδίσω τους τόκους αν δεν πληρώσω». Γιατί να το κάνουμε αυτό; Επί της ουσίας, δεν νομίζω ότι έχετε επιχείρημα, όπως το καταλαβαίνω εγώ αυτό που κάνουμε.</w:t>
      </w:r>
    </w:p>
    <w:p w14:paraId="5470B7A9"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Πάμε τώρα επί της ουσίας. Δεν θα μιλήσω για τη Βουλή, γιατί έγινε αυτή η διευκρίνιση και ίσως θα το</w:t>
      </w:r>
      <w:r>
        <w:rPr>
          <w:rFonts w:eastAsia="Times New Roman"/>
          <w:szCs w:val="24"/>
        </w:rPr>
        <w:t xml:space="preserve"> συζητήσουμε αργότερα. Θα γίνει μια συζήτηση για το πώς μπορούμε να κάνουμε τη διευκρίνιση.</w:t>
      </w:r>
    </w:p>
    <w:p w14:paraId="5470B7AA"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ΝΙΚΟΛΑΟΣ </w:t>
      </w:r>
      <w:r>
        <w:rPr>
          <w:rFonts w:eastAsia="Times New Roman"/>
          <w:b/>
          <w:szCs w:val="24"/>
        </w:rPr>
        <w:t>- ΓΕΩΡΓΙΟΣ</w:t>
      </w:r>
      <w:r>
        <w:rPr>
          <w:rFonts w:eastAsia="Times New Roman"/>
          <w:b/>
          <w:szCs w:val="24"/>
        </w:rPr>
        <w:t xml:space="preserve"> ΔΕΝΔΙΑΣ: </w:t>
      </w:r>
      <w:r>
        <w:rPr>
          <w:rFonts w:eastAsia="Times New Roman"/>
          <w:szCs w:val="24"/>
        </w:rPr>
        <w:t xml:space="preserve">Τι θα αποφασίσουμε; </w:t>
      </w:r>
    </w:p>
    <w:p w14:paraId="5470B7AB"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Δεν καταλαβαίνετε. Δεν πειράζει. Εγώ προσπαθώ να σας πω ό,τι είπε ο κ</w:t>
      </w:r>
      <w:r>
        <w:rPr>
          <w:rFonts w:eastAsia="Times New Roman"/>
          <w:szCs w:val="24"/>
        </w:rPr>
        <w:t>. Μαντάς.</w:t>
      </w:r>
    </w:p>
    <w:p w14:paraId="5470B7AC"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ΝΙΚΟΛΑΟΣ </w:t>
      </w:r>
      <w:r>
        <w:rPr>
          <w:rFonts w:eastAsia="Times New Roman"/>
          <w:b/>
          <w:szCs w:val="24"/>
        </w:rPr>
        <w:t xml:space="preserve">– ΓΕΩΡΓΙΟΣ </w:t>
      </w:r>
      <w:r>
        <w:rPr>
          <w:rFonts w:eastAsia="Times New Roman"/>
          <w:b/>
          <w:szCs w:val="24"/>
        </w:rPr>
        <w:t xml:space="preserve">ΔΕΝΔΙΑΣ: </w:t>
      </w:r>
      <w:r>
        <w:rPr>
          <w:rFonts w:eastAsia="Times New Roman"/>
          <w:szCs w:val="24"/>
        </w:rPr>
        <w:t>Κύριε Υπουργέ…</w:t>
      </w:r>
    </w:p>
    <w:p w14:paraId="5470B7AD"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Δεν θα με διακόπτετε, κύριε Δένδια.</w:t>
      </w:r>
    </w:p>
    <w:p w14:paraId="5470B7AE"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παρακαλώ! Θα γίνει η ψηφοφορία αμέσως μετά την ομιλία σας. </w:t>
      </w:r>
    </w:p>
    <w:p w14:paraId="5470B7AF"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ΝΙΚΟΛΑΟΣ </w:t>
      </w:r>
      <w:r>
        <w:rPr>
          <w:rFonts w:eastAsia="Times New Roman"/>
          <w:b/>
          <w:szCs w:val="24"/>
        </w:rPr>
        <w:t>– ΓΕ</w:t>
      </w:r>
      <w:r>
        <w:rPr>
          <w:rFonts w:eastAsia="Times New Roman"/>
          <w:b/>
          <w:szCs w:val="24"/>
        </w:rPr>
        <w:t>ΩΡΓΙΟΣ</w:t>
      </w:r>
      <w:r>
        <w:rPr>
          <w:rFonts w:eastAsia="Times New Roman"/>
          <w:b/>
          <w:szCs w:val="24"/>
        </w:rPr>
        <w:t xml:space="preserve"> ΔΕΝΔΙΑΣ: </w:t>
      </w:r>
      <w:r>
        <w:rPr>
          <w:rFonts w:eastAsia="Times New Roman"/>
          <w:szCs w:val="24"/>
        </w:rPr>
        <w:t>Κυρία Πρόεδρε, ο κύριος Υπουργός έχει μια δυσκολία να προσλαμβάνει τη διαδικασία.</w:t>
      </w:r>
    </w:p>
    <w:p w14:paraId="5470B7B0" w14:textId="77777777" w:rsidR="001F594C" w:rsidRDefault="008C7D1C">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Δεν χρειάζεται τώρα αυτό.</w:t>
      </w:r>
    </w:p>
    <w:p w14:paraId="5470B7B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Ορίστε, κύριε Υπουργέ, συνεχίστε. </w:t>
      </w:r>
    </w:p>
    <w:p w14:paraId="5470B7B2" w14:textId="77777777" w:rsidR="001F594C" w:rsidRDefault="008C7D1C">
      <w:pPr>
        <w:spacing w:line="600" w:lineRule="auto"/>
        <w:ind w:firstLine="720"/>
        <w:contextualSpacing/>
        <w:jc w:val="both"/>
        <w:rPr>
          <w:rFonts w:eastAsia="Times New Roman"/>
          <w:bCs/>
          <w:szCs w:val="24"/>
        </w:rPr>
      </w:pPr>
      <w:r w:rsidRPr="00D71266">
        <w:rPr>
          <w:rFonts w:eastAsia="Times New Roman"/>
          <w:b/>
          <w:bCs/>
          <w:szCs w:val="24"/>
        </w:rPr>
        <w:t>ΕΥΚΛΕΙΔΗΣ ΤΣΑΚΑΛΩΤΟΣ (Υπουργός Οικονομικών):</w:t>
      </w:r>
      <w:r>
        <w:rPr>
          <w:rFonts w:eastAsia="Times New Roman"/>
          <w:bCs/>
          <w:szCs w:val="24"/>
        </w:rPr>
        <w:t xml:space="preserve"> Θα γίνει μια συζήτηση για να </w:t>
      </w:r>
      <w:r>
        <w:rPr>
          <w:rFonts w:eastAsia="Times New Roman"/>
          <w:bCs/>
          <w:szCs w:val="24"/>
        </w:rPr>
        <w:t xml:space="preserve">γίνουν </w:t>
      </w:r>
      <w:r>
        <w:rPr>
          <w:rFonts w:eastAsia="Times New Roman"/>
          <w:bCs/>
          <w:szCs w:val="24"/>
        </w:rPr>
        <w:t>διευκρ</w:t>
      </w:r>
      <w:r>
        <w:rPr>
          <w:rFonts w:eastAsia="Times New Roman"/>
          <w:bCs/>
          <w:szCs w:val="24"/>
        </w:rPr>
        <w:t>ι</w:t>
      </w:r>
      <w:r>
        <w:rPr>
          <w:rFonts w:eastAsia="Times New Roman"/>
          <w:bCs/>
          <w:szCs w:val="24"/>
        </w:rPr>
        <w:t>ν</w:t>
      </w:r>
      <w:r>
        <w:rPr>
          <w:rFonts w:eastAsia="Times New Roman"/>
          <w:bCs/>
          <w:szCs w:val="24"/>
        </w:rPr>
        <w:t>ίσεις</w:t>
      </w:r>
      <w:r>
        <w:rPr>
          <w:rFonts w:eastAsia="Times New Roman"/>
          <w:bCs/>
          <w:szCs w:val="24"/>
        </w:rPr>
        <w:t>.</w:t>
      </w:r>
    </w:p>
    <w:p w14:paraId="5470B7B3"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Πάμε τώρα στην </w:t>
      </w:r>
      <w:r>
        <w:rPr>
          <w:rFonts w:eastAsia="Times New Roman"/>
          <w:bCs/>
          <w:szCs w:val="24"/>
        </w:rPr>
        <w:t>τ</w:t>
      </w:r>
      <w:r>
        <w:rPr>
          <w:rFonts w:eastAsia="Times New Roman"/>
          <w:bCs/>
          <w:szCs w:val="24"/>
        </w:rPr>
        <w:t xml:space="preserve">οπική </w:t>
      </w:r>
      <w:r>
        <w:rPr>
          <w:rFonts w:eastAsia="Times New Roman"/>
          <w:bCs/>
          <w:szCs w:val="24"/>
        </w:rPr>
        <w:t>α</w:t>
      </w:r>
      <w:r>
        <w:rPr>
          <w:rFonts w:eastAsia="Times New Roman"/>
          <w:bCs/>
          <w:szCs w:val="24"/>
        </w:rPr>
        <w:t>υτοδιοίκηση. Θέλω μόνο να προσθέσω ότι αυτό που έχουμε μπροστά μας είναι μεταβατική διάταξη. Η ουσία έχει ήδη ψηφιστεί. Δεν κάνουμε κάτι διαφορετικό εδώ. Εδώ πρόκειται για μια μεταβ</w:t>
      </w:r>
      <w:r>
        <w:rPr>
          <w:rFonts w:eastAsia="Times New Roman"/>
          <w:bCs/>
          <w:szCs w:val="24"/>
        </w:rPr>
        <w:t>ατική διάταξη.</w:t>
      </w:r>
    </w:p>
    <w:p w14:paraId="5470B7B4" w14:textId="77777777" w:rsidR="001F594C" w:rsidRDefault="008C7D1C">
      <w:pPr>
        <w:spacing w:line="600" w:lineRule="auto"/>
        <w:ind w:firstLine="720"/>
        <w:contextualSpacing/>
        <w:jc w:val="both"/>
        <w:rPr>
          <w:rFonts w:eastAsia="Times New Roman"/>
          <w:bCs/>
          <w:szCs w:val="24"/>
        </w:rPr>
      </w:pPr>
      <w:r>
        <w:rPr>
          <w:rFonts w:eastAsia="Times New Roman"/>
          <w:bCs/>
          <w:szCs w:val="24"/>
        </w:rPr>
        <w:t>Είπε ο κύριος Πρόεδρος της Βουλής για το πόσο έχει κερδίσει η Βουλή τα τελευταία δύο ή τρία χρόνια –δεν θυμάμαι- που είναι τα χρήματα της Βουλής στην Κεντρική Τράπεζα. Είναι ένα ποσό δύο ή τριών εκατομμυρίων, δεν θυμάμαι.</w:t>
      </w:r>
    </w:p>
    <w:p w14:paraId="5470B7B5" w14:textId="77777777" w:rsidR="001F594C" w:rsidRDefault="008C7D1C">
      <w:pPr>
        <w:spacing w:line="600" w:lineRule="auto"/>
        <w:ind w:firstLine="720"/>
        <w:contextualSpacing/>
        <w:jc w:val="both"/>
        <w:rPr>
          <w:rFonts w:eastAsia="Times New Roman"/>
          <w:bCs/>
          <w:szCs w:val="24"/>
        </w:rPr>
      </w:pPr>
      <w:r>
        <w:rPr>
          <w:rFonts w:eastAsia="Times New Roman"/>
          <w:bCs/>
          <w:szCs w:val="24"/>
        </w:rPr>
        <w:t>Εγώ σας λέω να κάνο</w:t>
      </w:r>
      <w:r>
        <w:rPr>
          <w:rFonts w:eastAsia="Times New Roman"/>
          <w:bCs/>
          <w:szCs w:val="24"/>
        </w:rPr>
        <w:t>υμε ένα τεστ, να πάρουμε δέκα ή δεκαπέντε ή είκοσι δήμους, κάποιους που πρό</w:t>
      </w:r>
      <w:r>
        <w:rPr>
          <w:rFonts w:eastAsia="Times New Roman"/>
          <w:bCs/>
          <w:szCs w:val="24"/>
        </w:rPr>
        <w:t>σ</w:t>
      </w:r>
      <w:r>
        <w:rPr>
          <w:rFonts w:eastAsia="Times New Roman"/>
          <w:bCs/>
          <w:szCs w:val="24"/>
        </w:rPr>
        <w:t>κεινται στη Νέα Δημοκρατία, κάποιους που είναι του ΠΑΣΟΚ, κά</w:t>
      </w:r>
      <w:r>
        <w:rPr>
          <w:rFonts w:eastAsia="Times New Roman"/>
          <w:bCs/>
          <w:szCs w:val="24"/>
        </w:rPr>
        <w:lastRenderedPageBreak/>
        <w:t>ποιους της Αριστεράς και τους ανεξάρτητους και να κάνουμε το ίδιο τεστ για τους δήμους. Δηλαδή, ως οικονομολόγος και όχι</w:t>
      </w:r>
      <w:r>
        <w:rPr>
          <w:rFonts w:eastAsia="Times New Roman"/>
          <w:bCs/>
          <w:szCs w:val="24"/>
        </w:rPr>
        <w:t xml:space="preserve"> ως νομικός βλέπω ότι υπάρχουν οικονομίες κλίμακας σε αυτό. Και επειδή υπάρχουν αυτές οι οικονομίες –και είναι καλό πράγμα να υπάρχουν-, οι δήμοι έχουν κερδίσει πάρα πολύ.</w:t>
      </w:r>
    </w:p>
    <w:p w14:paraId="5470B7B6" w14:textId="77777777" w:rsidR="001F594C" w:rsidRDefault="008C7D1C">
      <w:pPr>
        <w:spacing w:line="600" w:lineRule="auto"/>
        <w:ind w:firstLine="720"/>
        <w:contextualSpacing/>
        <w:jc w:val="both"/>
        <w:rPr>
          <w:rFonts w:eastAsia="Times New Roman"/>
          <w:bCs/>
          <w:szCs w:val="24"/>
        </w:rPr>
      </w:pPr>
      <w:r>
        <w:rPr>
          <w:rFonts w:eastAsia="Times New Roman"/>
          <w:bCs/>
          <w:szCs w:val="24"/>
        </w:rPr>
        <w:t>Έχω επισκεφτεί και έχω μιλήσει με συγκεκριμένους δημάρχους και λένε ότι αυτό τους έχ</w:t>
      </w:r>
      <w:r>
        <w:rPr>
          <w:rFonts w:eastAsia="Times New Roman"/>
          <w:bCs/>
          <w:szCs w:val="24"/>
        </w:rPr>
        <w:t>ει δώσει επιπλέον πόρους για τον δήμο τους. Άρα επί της ουσίας πραγματικά δεν βλέπω ποιο είναι το πρόβλημα. Κα</w:t>
      </w:r>
      <w:r>
        <w:rPr>
          <w:rFonts w:eastAsia="Times New Roman"/>
          <w:bCs/>
          <w:szCs w:val="24"/>
        </w:rPr>
        <w:t>μ</w:t>
      </w:r>
      <w:r>
        <w:rPr>
          <w:rFonts w:eastAsia="Times New Roman"/>
          <w:bCs/>
          <w:szCs w:val="24"/>
        </w:rPr>
        <w:t>μία αυτοτέλεια δεν θίγεται για τον Δήμο Τρικάλων ή Πρέβεζας απ’ αυτή την διάταξη. Κα</w:t>
      </w:r>
      <w:r>
        <w:rPr>
          <w:rFonts w:eastAsia="Times New Roman"/>
          <w:bCs/>
          <w:szCs w:val="24"/>
        </w:rPr>
        <w:t>μ</w:t>
      </w:r>
      <w:r>
        <w:rPr>
          <w:rFonts w:eastAsia="Times New Roman"/>
          <w:bCs/>
          <w:szCs w:val="24"/>
        </w:rPr>
        <w:t>μία! Απλώς κερδίζουν περισσότερα χρήματα για τους δημότες το</w:t>
      </w:r>
      <w:r>
        <w:rPr>
          <w:rFonts w:eastAsia="Times New Roman"/>
          <w:bCs/>
          <w:szCs w:val="24"/>
        </w:rPr>
        <w:t>υς. Πραγματικά επί της ουσίας δεν καταλαβαίνω ποιο είναι το πρόβλημα.</w:t>
      </w:r>
    </w:p>
    <w:p w14:paraId="5470B7B7" w14:textId="77777777" w:rsidR="001F594C" w:rsidRDefault="008C7D1C">
      <w:pPr>
        <w:spacing w:line="600" w:lineRule="auto"/>
        <w:ind w:firstLine="720"/>
        <w:contextualSpacing/>
        <w:jc w:val="both"/>
        <w:rPr>
          <w:rFonts w:eastAsia="Times New Roman"/>
          <w:bCs/>
          <w:szCs w:val="24"/>
        </w:rPr>
      </w:pPr>
      <w:r>
        <w:rPr>
          <w:rFonts w:eastAsia="Times New Roman"/>
          <w:bCs/>
          <w:szCs w:val="24"/>
        </w:rPr>
        <w:t>Τρίτον, πάμε τώρα στο ΕΣΥ. Δεν ήμουν ούτε νευριασμένος ούτε αγανακτισμένος. Κάναμε μια σοβαρή συζήτηση με τον κ. Βορίδη και σχεδόν τον έπεισα για τις ισχυρές μας θέσεις γι’ αυτό το θέμα!</w:t>
      </w:r>
      <w:r>
        <w:rPr>
          <w:rFonts w:eastAsia="Times New Roman"/>
          <w:bCs/>
          <w:szCs w:val="24"/>
        </w:rPr>
        <w:t xml:space="preserve"> Το μόνο που έχω ως παράπονο είναι ότι φαίνεται πως υπάρχει μια συλλογική αμνησία -και ανησυχώ για εσάς, δεν έχω ούτε αγανάκτηση- των </w:t>
      </w:r>
      <w:r>
        <w:rPr>
          <w:rFonts w:eastAsia="Times New Roman"/>
          <w:bCs/>
          <w:szCs w:val="24"/>
        </w:rPr>
        <w:lastRenderedPageBreak/>
        <w:t>διακοσίων είκοσι δύο Βουλευτών που ψήφισαν τον ν</w:t>
      </w:r>
      <w:r>
        <w:rPr>
          <w:rFonts w:eastAsia="Times New Roman"/>
          <w:bCs/>
          <w:szCs w:val="24"/>
        </w:rPr>
        <w:t>.</w:t>
      </w:r>
      <w:r>
        <w:rPr>
          <w:rFonts w:eastAsia="Times New Roman"/>
          <w:bCs/>
          <w:szCs w:val="24"/>
        </w:rPr>
        <w:t xml:space="preserve">4336, </w:t>
      </w:r>
      <w:r>
        <w:rPr>
          <w:rFonts w:eastAsia="Times New Roman"/>
          <w:bCs/>
          <w:szCs w:val="24"/>
        </w:rPr>
        <w:t xml:space="preserve">στον οποίο </w:t>
      </w:r>
      <w:r>
        <w:rPr>
          <w:rFonts w:eastAsia="Times New Roman"/>
          <w:bCs/>
          <w:szCs w:val="24"/>
        </w:rPr>
        <w:t xml:space="preserve">υπήρχε μέσα η </w:t>
      </w:r>
      <w:r>
        <w:rPr>
          <w:rFonts w:eastAsia="Times New Roman"/>
          <w:bCs/>
          <w:szCs w:val="24"/>
        </w:rPr>
        <w:t>σ</w:t>
      </w:r>
      <w:r>
        <w:rPr>
          <w:rFonts w:eastAsia="Times New Roman"/>
          <w:bCs/>
          <w:szCs w:val="24"/>
        </w:rPr>
        <w:t xml:space="preserve">ύμβαση. Και μέσα σε αυτή τη </w:t>
      </w:r>
      <w:r>
        <w:rPr>
          <w:rFonts w:eastAsia="Times New Roman"/>
          <w:bCs/>
          <w:szCs w:val="24"/>
        </w:rPr>
        <w:t>σ</w:t>
      </w:r>
      <w:r>
        <w:rPr>
          <w:rFonts w:eastAsia="Times New Roman"/>
          <w:bCs/>
          <w:szCs w:val="24"/>
        </w:rPr>
        <w:t xml:space="preserve">ύμβαση λέει </w:t>
      </w:r>
      <w:r>
        <w:rPr>
          <w:rFonts w:eastAsia="Times New Roman"/>
          <w:bCs/>
          <w:szCs w:val="24"/>
        </w:rPr>
        <w:t>ότι όταν θα δημιουργηθεί το υπερ</w:t>
      </w:r>
      <w:r>
        <w:rPr>
          <w:rFonts w:eastAsia="Times New Roman"/>
          <w:bCs/>
          <w:szCs w:val="24"/>
        </w:rPr>
        <w:t>τ</w:t>
      </w:r>
      <w:r>
        <w:rPr>
          <w:rFonts w:eastAsia="Times New Roman"/>
          <w:bCs/>
          <w:szCs w:val="24"/>
        </w:rPr>
        <w:t xml:space="preserve">αμείο, θα γίνει συμβαλλόμενο μέρος της </w:t>
      </w:r>
      <w:r>
        <w:rPr>
          <w:rFonts w:eastAsia="Times New Roman"/>
          <w:bCs/>
          <w:szCs w:val="24"/>
        </w:rPr>
        <w:t>σ</w:t>
      </w:r>
      <w:r>
        <w:rPr>
          <w:rFonts w:eastAsia="Times New Roman"/>
          <w:bCs/>
          <w:szCs w:val="24"/>
        </w:rPr>
        <w:t xml:space="preserve">ύμβασης και θα υπάρχουν εγγυήσεις για ένα μέρος του δανείου του </w:t>
      </w:r>
      <w:r>
        <w:rPr>
          <w:rFonts w:eastAsia="Times New Roman"/>
          <w:bCs/>
          <w:szCs w:val="24"/>
          <w:lang w:val="en-US"/>
        </w:rPr>
        <w:t>ESM</w:t>
      </w:r>
      <w:r>
        <w:rPr>
          <w:rFonts w:eastAsia="Times New Roman"/>
          <w:bCs/>
          <w:szCs w:val="24"/>
        </w:rPr>
        <w:t>,</w:t>
      </w:r>
      <w:r w:rsidRPr="00D50A79">
        <w:rPr>
          <w:rFonts w:eastAsia="Times New Roman"/>
          <w:bCs/>
          <w:szCs w:val="24"/>
        </w:rPr>
        <w:t xml:space="preserve"> </w:t>
      </w:r>
      <w:r>
        <w:rPr>
          <w:rFonts w:eastAsia="Times New Roman"/>
          <w:bCs/>
          <w:szCs w:val="24"/>
        </w:rPr>
        <w:t>που πήραμε το 2015.</w:t>
      </w:r>
    </w:p>
    <w:p w14:paraId="5470B7B8"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Υπουργού)</w:t>
      </w:r>
    </w:p>
    <w:p w14:paraId="5470B7B9"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Τι άλλαξε </w:t>
      </w:r>
      <w:r>
        <w:rPr>
          <w:rFonts w:eastAsia="Times New Roman"/>
          <w:bCs/>
          <w:szCs w:val="24"/>
        </w:rPr>
        <w:t>από τότε; Τι άλλαξε και δεν θυμάστε; Εξαιρώ μερικούς, όπως τον κ. Καρρά και τον κ. Μαυρωτά –αν δεν κάνω λάθος- οι οποίοι δεν ήταν τότε Βουλευτές.</w:t>
      </w:r>
    </w:p>
    <w:p w14:paraId="5470B7BA" w14:textId="77777777" w:rsidR="001F594C" w:rsidRDefault="008C7D1C">
      <w:pPr>
        <w:spacing w:line="600" w:lineRule="auto"/>
        <w:ind w:firstLine="720"/>
        <w:contextualSpacing/>
        <w:jc w:val="both"/>
        <w:rPr>
          <w:rFonts w:eastAsia="Times New Roman"/>
          <w:bCs/>
          <w:szCs w:val="24"/>
        </w:rPr>
      </w:pPr>
      <w:r>
        <w:rPr>
          <w:rFonts w:eastAsia="Times New Roman"/>
          <w:b/>
          <w:bCs/>
          <w:szCs w:val="24"/>
        </w:rPr>
        <w:t>ΓΕΩΡΓΙΟΣ ΜΑΥΡΩΤΑΣ:</w:t>
      </w:r>
      <w:r>
        <w:rPr>
          <w:rFonts w:eastAsia="Times New Roman"/>
          <w:bCs/>
          <w:szCs w:val="24"/>
        </w:rPr>
        <w:t xml:space="preserve"> Ήμασταν.</w:t>
      </w:r>
    </w:p>
    <w:p w14:paraId="5470B7BB" w14:textId="77777777" w:rsidR="001F594C" w:rsidRDefault="008C7D1C">
      <w:pPr>
        <w:spacing w:line="600" w:lineRule="auto"/>
        <w:ind w:firstLine="720"/>
        <w:contextualSpacing/>
        <w:jc w:val="both"/>
        <w:rPr>
          <w:rFonts w:eastAsia="Times New Roman"/>
          <w:bCs/>
          <w:szCs w:val="24"/>
        </w:rPr>
      </w:pPr>
      <w:r w:rsidRPr="004B6CE0">
        <w:rPr>
          <w:rFonts w:eastAsia="Times New Roman"/>
          <w:b/>
          <w:bCs/>
          <w:szCs w:val="24"/>
        </w:rPr>
        <w:t>ΕΥΚΛΕΙΔΗΣ ΤΣΑΚΑΛΩΤΟΣ (Υπουργός Οικονομικών):</w:t>
      </w:r>
      <w:r w:rsidRPr="004B6CE0">
        <w:rPr>
          <w:rFonts w:eastAsia="Times New Roman"/>
          <w:bCs/>
          <w:szCs w:val="24"/>
        </w:rPr>
        <w:t xml:space="preserve"> </w:t>
      </w:r>
      <w:r>
        <w:rPr>
          <w:rFonts w:eastAsia="Times New Roman"/>
          <w:bCs/>
          <w:szCs w:val="24"/>
        </w:rPr>
        <w:t xml:space="preserve">Οι υπόλοιποι, όμως, τι ακριβώς λέτε; </w:t>
      </w:r>
      <w:r>
        <w:rPr>
          <w:rFonts w:eastAsia="Times New Roman"/>
          <w:bCs/>
          <w:szCs w:val="24"/>
        </w:rPr>
        <w:t>Διακόσιοι είκοσι δύο άνθρωποι, Βουλευτές, Βουλευτίνες, ψήφισαν μια σύμβαση που λέει…</w:t>
      </w:r>
    </w:p>
    <w:p w14:paraId="5470B7BC" w14:textId="77777777" w:rsidR="001F594C" w:rsidRDefault="008C7D1C">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5470B7BD" w14:textId="77777777" w:rsidR="001F594C" w:rsidRDefault="008C7D1C">
      <w:pPr>
        <w:spacing w:line="600" w:lineRule="auto"/>
        <w:ind w:firstLine="720"/>
        <w:contextualSpacing/>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Παρακαλώ, ησυχία! Θα πάρετε τον λόγο να πείτε τις απόψεις σας.</w:t>
      </w:r>
    </w:p>
    <w:p w14:paraId="5470B7BE" w14:textId="77777777" w:rsidR="001F594C" w:rsidRDefault="008C7D1C">
      <w:pPr>
        <w:spacing w:line="600" w:lineRule="auto"/>
        <w:ind w:firstLine="720"/>
        <w:contextualSpacing/>
        <w:jc w:val="both"/>
        <w:rPr>
          <w:rFonts w:eastAsia="Times New Roman"/>
          <w:bCs/>
          <w:szCs w:val="24"/>
        </w:rPr>
      </w:pPr>
      <w:r w:rsidRPr="00D4093E">
        <w:rPr>
          <w:rFonts w:eastAsia="Times New Roman"/>
          <w:b/>
          <w:bCs/>
          <w:szCs w:val="24"/>
        </w:rPr>
        <w:t xml:space="preserve">ΘΕΟΔΩΡΑ ΜΠΑΚΟΓΙΑΝΝΗ: </w:t>
      </w:r>
      <w:r>
        <w:rPr>
          <w:rFonts w:eastAsia="Times New Roman"/>
          <w:bCs/>
          <w:szCs w:val="24"/>
        </w:rPr>
        <w:t>Μας ψέγετε και από πάνω;</w:t>
      </w:r>
    </w:p>
    <w:p w14:paraId="5470B7BF"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Κυρία Μπακογιάννη!</w:t>
      </w:r>
    </w:p>
    <w:p w14:paraId="5470B7C0" w14:textId="77777777" w:rsidR="001F594C" w:rsidRDefault="008C7D1C">
      <w:pPr>
        <w:spacing w:line="600" w:lineRule="auto"/>
        <w:ind w:firstLine="720"/>
        <w:contextualSpacing/>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Ακούστε, κυρία Μπακογιάννη, γιατί συνήθως ακούτε επιχειρήματα. Δεν σας διέκοψα.</w:t>
      </w:r>
    </w:p>
    <w:p w14:paraId="5470B7C1" w14:textId="77777777" w:rsidR="001F594C" w:rsidRDefault="008C7D1C">
      <w:pPr>
        <w:spacing w:line="600" w:lineRule="auto"/>
        <w:ind w:firstLine="720"/>
        <w:contextualSpacing/>
        <w:jc w:val="both"/>
        <w:rPr>
          <w:rFonts w:eastAsia="Times New Roman"/>
          <w:bCs/>
          <w:szCs w:val="24"/>
        </w:rPr>
      </w:pPr>
      <w:r w:rsidRPr="00547DD5">
        <w:rPr>
          <w:rFonts w:eastAsia="Times New Roman"/>
          <w:b/>
          <w:bCs/>
          <w:szCs w:val="24"/>
        </w:rPr>
        <w:t xml:space="preserve">ΣΟΦΙΑ ΒΟΥΛΤΕΨΗ: </w:t>
      </w:r>
      <w:r>
        <w:rPr>
          <w:rFonts w:eastAsia="Times New Roman"/>
          <w:bCs/>
          <w:szCs w:val="24"/>
        </w:rPr>
        <w:t>Δεν ακ</w:t>
      </w:r>
      <w:r>
        <w:rPr>
          <w:rFonts w:eastAsia="Times New Roman"/>
          <w:bCs/>
          <w:szCs w:val="24"/>
        </w:rPr>
        <w:t>ούτε επιχειρήματα. Μετά τον Βαρουφάκη… (</w:t>
      </w:r>
      <w:r>
        <w:rPr>
          <w:rFonts w:eastAsia="Times New Roman"/>
          <w:bCs/>
          <w:szCs w:val="24"/>
        </w:rPr>
        <w:t xml:space="preserve">δεν </w:t>
      </w:r>
      <w:r>
        <w:rPr>
          <w:rFonts w:eastAsia="Times New Roman"/>
          <w:bCs/>
          <w:szCs w:val="24"/>
        </w:rPr>
        <w:t>ακούστηκε)</w:t>
      </w:r>
    </w:p>
    <w:p w14:paraId="5470B7C2" w14:textId="77777777" w:rsidR="001F594C" w:rsidRDefault="008C7D1C">
      <w:pPr>
        <w:spacing w:line="600" w:lineRule="auto"/>
        <w:ind w:firstLine="720"/>
        <w:contextualSpacing/>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Εσείς δεν ακούτε επιχειρήματα. Μπορώ να μιλήσω στην κ. Μπακογιάννη που τουλάχιστον ακούει;</w:t>
      </w:r>
    </w:p>
    <w:p w14:paraId="5470B7C3" w14:textId="77777777" w:rsidR="001F594C" w:rsidRDefault="008C7D1C">
      <w:pPr>
        <w:spacing w:line="600" w:lineRule="auto"/>
        <w:ind w:firstLine="720"/>
        <w:contextualSpacing/>
        <w:jc w:val="both"/>
        <w:rPr>
          <w:rFonts w:eastAsia="Times New Roman"/>
          <w:bCs/>
          <w:szCs w:val="24"/>
        </w:rPr>
      </w:pPr>
      <w:r>
        <w:rPr>
          <w:rFonts w:eastAsia="Times New Roman"/>
          <w:bCs/>
          <w:szCs w:val="24"/>
        </w:rPr>
        <w:t>Εκεί μέσα στην σύμβαση που εσείς ψηφίσατε, λέει ότι θα υπάρχει έν</w:t>
      </w:r>
      <w:r>
        <w:rPr>
          <w:rFonts w:eastAsia="Times New Roman"/>
          <w:bCs/>
          <w:szCs w:val="24"/>
        </w:rPr>
        <w:t>α υπερ</w:t>
      </w:r>
      <w:r>
        <w:rPr>
          <w:rFonts w:eastAsia="Times New Roman"/>
          <w:bCs/>
          <w:szCs w:val="24"/>
        </w:rPr>
        <w:t>τ</w:t>
      </w:r>
      <w:r>
        <w:rPr>
          <w:rFonts w:eastAsia="Times New Roman"/>
          <w:bCs/>
          <w:szCs w:val="24"/>
        </w:rPr>
        <w:t>αμείο και αυτό θα δίνει εγγυήσεις. Και όταν θα γίνει το υπερ</w:t>
      </w:r>
      <w:r>
        <w:rPr>
          <w:rFonts w:eastAsia="Times New Roman"/>
          <w:bCs/>
          <w:szCs w:val="24"/>
        </w:rPr>
        <w:t>τ</w:t>
      </w:r>
      <w:r>
        <w:rPr>
          <w:rFonts w:eastAsia="Times New Roman"/>
          <w:bCs/>
          <w:szCs w:val="24"/>
        </w:rPr>
        <w:t xml:space="preserve">αμείο, θα γίνει συμβαλλόμενο μέρος της </w:t>
      </w:r>
      <w:r>
        <w:rPr>
          <w:rFonts w:eastAsia="Times New Roman"/>
          <w:bCs/>
          <w:szCs w:val="24"/>
        </w:rPr>
        <w:t>σ</w:t>
      </w:r>
      <w:r>
        <w:rPr>
          <w:rFonts w:eastAsia="Times New Roman"/>
          <w:bCs/>
          <w:szCs w:val="24"/>
        </w:rPr>
        <w:t>υμφωνίας. Αυτό ψηφίσατε. Εάν έχετε πάθει αμνησία, δεν φταίω εγώ.</w:t>
      </w:r>
    </w:p>
    <w:p w14:paraId="5470B7C4" w14:textId="77777777" w:rsidR="001F594C" w:rsidRDefault="008C7D1C">
      <w:pPr>
        <w:spacing w:line="600" w:lineRule="auto"/>
        <w:ind w:firstLine="720"/>
        <w:contextualSpacing/>
        <w:jc w:val="both"/>
        <w:rPr>
          <w:rFonts w:eastAsia="Times New Roman"/>
          <w:bCs/>
          <w:szCs w:val="24"/>
        </w:rPr>
      </w:pPr>
      <w:r w:rsidRPr="00547DD5">
        <w:rPr>
          <w:rFonts w:eastAsia="Times New Roman"/>
          <w:b/>
          <w:bCs/>
          <w:szCs w:val="24"/>
        </w:rPr>
        <w:t xml:space="preserve">ΣΟΦΙΑ ΒΟΥΛΤΕΨΗ: </w:t>
      </w:r>
      <w:r>
        <w:rPr>
          <w:rFonts w:eastAsia="Times New Roman"/>
          <w:bCs/>
          <w:szCs w:val="24"/>
        </w:rPr>
        <w:t>Για τις τράπεζες… (</w:t>
      </w:r>
      <w:r>
        <w:rPr>
          <w:rFonts w:eastAsia="Times New Roman"/>
          <w:bCs/>
          <w:szCs w:val="24"/>
        </w:rPr>
        <w:t xml:space="preserve">δεν </w:t>
      </w:r>
      <w:r>
        <w:rPr>
          <w:rFonts w:eastAsia="Times New Roman"/>
          <w:bCs/>
          <w:szCs w:val="24"/>
        </w:rPr>
        <w:t>ακούστηκε)</w:t>
      </w:r>
    </w:p>
    <w:p w14:paraId="5470B7C5" w14:textId="77777777" w:rsidR="001F594C" w:rsidRDefault="008C7D1C">
      <w:pPr>
        <w:spacing w:line="600" w:lineRule="auto"/>
        <w:ind w:firstLine="720"/>
        <w:contextualSpacing/>
        <w:jc w:val="center"/>
        <w:rPr>
          <w:rFonts w:eastAsia="Times New Roman"/>
          <w:bCs/>
          <w:szCs w:val="24"/>
        </w:rPr>
      </w:pPr>
      <w:r>
        <w:rPr>
          <w:rFonts w:eastAsia="Times New Roman"/>
          <w:bCs/>
          <w:szCs w:val="24"/>
        </w:rPr>
        <w:lastRenderedPageBreak/>
        <w:t>(Θόρυβος από την πτέρυγα της Νέας</w:t>
      </w:r>
      <w:r>
        <w:rPr>
          <w:rFonts w:eastAsia="Times New Roman"/>
          <w:bCs/>
          <w:szCs w:val="24"/>
        </w:rPr>
        <w:t xml:space="preserve"> Δημοκρατίας)</w:t>
      </w:r>
    </w:p>
    <w:p w14:paraId="5470B7C6" w14:textId="77777777" w:rsidR="001F594C" w:rsidRDefault="008C7D1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Σας παρακαλώ, κυρία Βούλτεψη, με αυτό το στ</w:t>
      </w:r>
      <w:r>
        <w:rPr>
          <w:rFonts w:eastAsia="Times New Roman"/>
          <w:bCs/>
          <w:szCs w:val="24"/>
        </w:rPr>
        <w:t>υ</w:t>
      </w:r>
      <w:r>
        <w:rPr>
          <w:rFonts w:eastAsia="Times New Roman"/>
          <w:bCs/>
          <w:szCs w:val="24"/>
        </w:rPr>
        <w:t>λ επιτέλους! Αφήστε τον Υπουργό να μιλήσει.</w:t>
      </w:r>
    </w:p>
    <w:p w14:paraId="5470B7C7" w14:textId="77777777" w:rsidR="001F594C" w:rsidRDefault="008C7D1C">
      <w:pPr>
        <w:spacing w:line="600" w:lineRule="auto"/>
        <w:ind w:firstLine="720"/>
        <w:contextualSpacing/>
        <w:jc w:val="both"/>
        <w:rPr>
          <w:rFonts w:eastAsia="Times New Roman"/>
          <w:bCs/>
          <w:szCs w:val="24"/>
        </w:rPr>
      </w:pPr>
      <w:r>
        <w:rPr>
          <w:rFonts w:eastAsia="Times New Roman"/>
          <w:bCs/>
          <w:szCs w:val="24"/>
        </w:rPr>
        <w:t>Τον λόγο έχει ο Υπουργός Δικαιοσύνης κ. Κοντονής.</w:t>
      </w:r>
    </w:p>
    <w:p w14:paraId="5470B7C8" w14:textId="77777777" w:rsidR="001F594C" w:rsidRDefault="008C7D1C">
      <w:pPr>
        <w:spacing w:line="600" w:lineRule="auto"/>
        <w:ind w:firstLine="720"/>
        <w:jc w:val="both"/>
        <w:rPr>
          <w:rFonts w:eastAsia="Times New Roman"/>
          <w:color w:val="000000" w:themeColor="text1"/>
          <w:szCs w:val="24"/>
        </w:rPr>
      </w:pPr>
      <w:r w:rsidRPr="00ED3EE3">
        <w:rPr>
          <w:rFonts w:eastAsia="Times New Roman"/>
          <w:b/>
          <w:color w:val="000000" w:themeColor="text1"/>
          <w:szCs w:val="24"/>
        </w:rPr>
        <w:t>ΣΤΑΥΡΟΣ ΚΟΝΤΟΝΗΣ (Υπουργός Δικαιοσύνης, Διαφάνειας και Ανθρω</w:t>
      </w:r>
      <w:r w:rsidRPr="00ED3EE3">
        <w:rPr>
          <w:rFonts w:eastAsia="Times New Roman"/>
          <w:b/>
          <w:color w:val="000000" w:themeColor="text1"/>
          <w:szCs w:val="24"/>
        </w:rPr>
        <w:t>πίνων Δικαιωμάτων):</w:t>
      </w:r>
      <w:r w:rsidRPr="00ED3EE3">
        <w:rPr>
          <w:rFonts w:eastAsia="Times New Roman"/>
          <w:color w:val="000000" w:themeColor="text1"/>
          <w:szCs w:val="24"/>
        </w:rPr>
        <w:t xml:space="preserve"> Ευχαριστώ, κυρία Πρόεδρε.</w:t>
      </w:r>
    </w:p>
    <w:p w14:paraId="5470B7C9" w14:textId="77777777" w:rsidR="001F594C" w:rsidRDefault="008C7D1C">
      <w:pPr>
        <w:spacing w:line="600" w:lineRule="auto"/>
        <w:ind w:firstLine="720"/>
        <w:jc w:val="both"/>
        <w:rPr>
          <w:rFonts w:eastAsia="Times New Roman"/>
          <w:color w:val="000000" w:themeColor="text1"/>
          <w:szCs w:val="24"/>
        </w:rPr>
      </w:pPr>
      <w:r w:rsidRPr="00ED3EE3">
        <w:rPr>
          <w:rFonts w:eastAsia="Times New Roman"/>
          <w:color w:val="000000" w:themeColor="text1"/>
          <w:szCs w:val="24"/>
        </w:rPr>
        <w:t>Κυρίες και κύριοι συνάδελφοι, νομίζω ότι τα πράγματα είναι πιο απλά απ’ ό,τι παρουσιάστηκαν μέχρι αυτή τη στιγμή. Και αναφέρομαι πρώτα και κύρια στο θέμα της Βουλής, το οποίο ανέκυψε από την τοποθέτηση του κ. Δ</w:t>
      </w:r>
      <w:r w:rsidRPr="00ED3EE3">
        <w:rPr>
          <w:rFonts w:eastAsia="Times New Roman"/>
          <w:color w:val="000000" w:themeColor="text1"/>
          <w:szCs w:val="24"/>
        </w:rPr>
        <w:t>ένδια.</w:t>
      </w:r>
    </w:p>
    <w:p w14:paraId="5470B7CA" w14:textId="77777777" w:rsidR="001F594C" w:rsidRDefault="008C7D1C">
      <w:pPr>
        <w:spacing w:line="600" w:lineRule="auto"/>
        <w:ind w:firstLine="720"/>
        <w:jc w:val="both"/>
        <w:rPr>
          <w:rFonts w:eastAsia="Times New Roman"/>
          <w:bCs/>
          <w:szCs w:val="24"/>
        </w:rPr>
      </w:pPr>
      <w:r>
        <w:rPr>
          <w:rFonts w:eastAsia="Times New Roman"/>
          <w:bCs/>
          <w:szCs w:val="24"/>
        </w:rPr>
        <w:t xml:space="preserve">Ευθέως και με τρόπο κατηγορηματικό λέμε ότι η συγκεκριμένη διάταξη δεν αφορά τη Βουλή. Η Βουλή δεν είναι φορέας της γενικής κυβέρνησης. Αντιθέτως, υπάρχει ειδική διάταξη στον Κανονισμό της Βουλής που την εξαιρεί. </w:t>
      </w:r>
      <w:r>
        <w:rPr>
          <w:rFonts w:eastAsia="Times New Roman" w:cs="Times New Roman"/>
          <w:szCs w:val="24"/>
        </w:rPr>
        <w:t>Επομένως όλη αυτή η συζήτηση, η οποί</w:t>
      </w:r>
      <w:r>
        <w:rPr>
          <w:rFonts w:eastAsia="Times New Roman" w:cs="Times New Roman"/>
          <w:szCs w:val="24"/>
        </w:rPr>
        <w:t xml:space="preserve">α γίνεται για τη Βουλή, είναι άνευ αντικειμένου. </w:t>
      </w:r>
    </w:p>
    <w:p w14:paraId="5470B7CB"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lastRenderedPageBreak/>
        <w:t>Αυτό, δε, το λέει και η Επιστημονική Επιτροπή της Βουλής ότι, δηλαδή, δεν μπορεί να συμπεριληφθεί η Βουλή στους γενικούς φορείς της Κυβέρνησης διότι εξαιρείται με ειδική διάταξη του Κανονισμού της Βουλής. Ό</w:t>
      </w:r>
      <w:r>
        <w:rPr>
          <w:rFonts w:eastAsia="Times New Roman" w:cs="Times New Roman"/>
          <w:szCs w:val="24"/>
        </w:rPr>
        <w:t xml:space="preserve">ταν έχουμε, λοιπόν, ειδική διάταξη δεν μπορεί σε καμμία περίπτωση να υπαχθεί η Βουλή σε ένα γενικότερο πλαίσιο. </w:t>
      </w:r>
    </w:p>
    <w:p w14:paraId="5470B7CC"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Λέει όμως -και εδώ μπορεί να γίνει μία συζήτηση, θα το δει η Κυβέρνηση- ότι για την αποφυγή -προσέξτε- ερμηνευτικών λαθών μπορεί με ρητό τρόπο να περιληφθεί αυτό που σας λέω και στο παρόν νομοσχέδιο. Αντισυνταγματικότητα δεν υπάρχει. Κατά τη γνώμη μου, είν</w:t>
      </w:r>
      <w:r>
        <w:rPr>
          <w:rFonts w:eastAsia="Times New Roman" w:cs="Times New Roman"/>
          <w:szCs w:val="24"/>
        </w:rPr>
        <w:t>αι εκ περισσού να περιληφθεί, αλλά εάν ο αρμόδιος Υπουργός και η Γενική Γραμματεία της Κυβέρνησης και η Βουλή κρίνουν ότι αυτό είναι απαραίτητο για την αποφυγή ερμηνευτικών λαθών, δεν υπάρχει κανένα ζήτημα. Μη δημιουργούμε όμως θέματα εκεί που δεν υπάρχουν</w:t>
      </w:r>
      <w:r>
        <w:rPr>
          <w:rFonts w:eastAsia="Times New Roman" w:cs="Times New Roman"/>
          <w:szCs w:val="24"/>
        </w:rPr>
        <w:t>.</w:t>
      </w:r>
    </w:p>
    <w:p w14:paraId="5470B7CD"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την τοκογονία η οποία ετέθη σχετικά με το άρθρο 60 παράγραφος 5, προσέξτε, κυρίες και κύριοι συνάδελφοι, να προσεγγίσουμε τον νόμο του 2010 τελολογικά και να δούμε τον σκοπό. Τι θέλει ο νομοθέτης να προστατεύσει; Θέλει </w:t>
      </w:r>
      <w:r>
        <w:rPr>
          <w:rFonts w:eastAsia="Times New Roman" w:cs="Times New Roman"/>
          <w:szCs w:val="24"/>
        </w:rPr>
        <w:lastRenderedPageBreak/>
        <w:t>να προστατεύσε</w:t>
      </w:r>
      <w:r>
        <w:rPr>
          <w:rFonts w:eastAsia="Times New Roman" w:cs="Times New Roman"/>
          <w:szCs w:val="24"/>
        </w:rPr>
        <w:t>ι εκείνον τον πολίτη που χρήζει προστασίας. Ποιος αποφασίζει εάν κάποιος πρέπει να προστατευθεί; Το δικαστήριο. Έρχεται, λοιπόν, η συγκεκριμένη διάταξη και προστίθεται στο υφιστάμενο νομοθετικό πλαίσιο και λέει το εξής: Όποιος καταθέσει τη σχετική αίτηση σ</w:t>
      </w:r>
      <w:r>
        <w:rPr>
          <w:rFonts w:eastAsia="Times New Roman" w:cs="Times New Roman"/>
          <w:szCs w:val="24"/>
        </w:rPr>
        <w:t>το ειρηνοδικείο, αυτός έχει και την προστασία για το θέμα της τοκογονίας. Αλλά εάν κριθεί από το δικαστήριο ότι δεν έπρεπε να προστατευθεί, τότε βεβαίως θα καταβληθούν οι νόμιμοι τόκοι. Αυτό λέει η διάταξη.</w:t>
      </w:r>
    </w:p>
    <w:p w14:paraId="5470B7CE"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Εάν, λοιπόν, συμφωνήσουμε στο αυτονόητο ότι η διά</w:t>
      </w:r>
      <w:r>
        <w:rPr>
          <w:rFonts w:eastAsia="Times New Roman" w:cs="Times New Roman"/>
          <w:szCs w:val="24"/>
        </w:rPr>
        <w:t>ταξη του 2010, όπως διαλαμβάνεται στον νόμο, είχε σκοπό να προστατεύσει όσους χρήζουν προστασίας και αυτό το λένε τα δικαστήρια, άλλο τόσο πρέπει να συμφωνήσουμε σήμερα εδώ ότι αυτοί για τους οποίους έκριναν τα δικαστήρια ότι δεν πρέπει να προστατευθούν πρ</w:t>
      </w:r>
      <w:r>
        <w:rPr>
          <w:rFonts w:eastAsia="Times New Roman" w:cs="Times New Roman"/>
          <w:szCs w:val="24"/>
        </w:rPr>
        <w:t xml:space="preserve">έπει να καταβάλουν και τους τόκους. Διότι οκτώ χρόνια εφαρμογής του νόμου εκτός των θετικών, τα οποία η Κυβέρνηση τα έχει υπερτονίσει με νομοθετήματα μετά το 2015, έχουμε και καταχρηστική άσκηση δικαιώματος και το ξέρουμε πολύ καλά. </w:t>
      </w:r>
    </w:p>
    <w:p w14:paraId="5470B7CF"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εδώ</w:t>
      </w:r>
      <w:r>
        <w:rPr>
          <w:rFonts w:eastAsia="Times New Roman" w:cs="Times New Roman"/>
          <w:szCs w:val="24"/>
        </w:rPr>
        <w:t xml:space="preserve"> να είμαστε ειλικρινείς: αυτός που πρέπει να προστατευθεί θα προστατευθεί σε όλο το μήκος και πλάτος των διατάξεων του νόμου. Αυτός, όμως, που κρίνουν τα δικαστήρια ότι λειτουργεί καταχρηστικά, δεν μπορεί να προστατευθεί και θα επιβληθούν οι νόμιμοι τόκοι.</w:t>
      </w:r>
    </w:p>
    <w:p w14:paraId="5470B7D0"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Όσον αφορά το θέμα του άρθρου 80 παράγραφος 7, που ετέθη από τον κ. Λοβέρδο, δεν αφορά τα κληροδοτήματα υπέρ του δημοσίου, δεν αφορά κληροδοτήματα, κωδίκελλους, διαθήκες κ.λπ.. Επομένως να το διευκρινίσουμε αυτό το πράγμα. Είναι η συνταγματική διάταξη ρητ</w:t>
      </w:r>
      <w:r>
        <w:rPr>
          <w:rFonts w:eastAsia="Times New Roman" w:cs="Times New Roman"/>
          <w:szCs w:val="24"/>
        </w:rPr>
        <w:t>ή και κατηγορηματική. Στον νόμο δεν διαλαμβάνεται κάτι αντίθετο, οπότε και θα είχε νόημα η συζήτηση περί αντισυνταγματικότητας, το καταλαβαίνω.</w:t>
      </w:r>
    </w:p>
    <w:p w14:paraId="5470B7D1"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Όσον αφορά τους ΟΤΑ, εδώ θέλω να πω και κάτι άλλο πέραν των όσων είπε ο κ. Τσακαλώτος, για να μην επαναλαμβάνω τ</w:t>
      </w:r>
      <w:r>
        <w:rPr>
          <w:rFonts w:eastAsia="Times New Roman" w:cs="Times New Roman"/>
          <w:szCs w:val="24"/>
        </w:rPr>
        <w:t xml:space="preserve">ους ισχυρισμούς οι οποίοι ήταν απολύτως εμπεριστατωμένοι και καθαροί. Η συγκεκριμένη διάταξη, όπως σας είπε ο Υπουργός, περιγράφει με σαφήνεια τις ισχύουσες ρυθμίσεις κατά τη μεταβατική περίοδο του </w:t>
      </w:r>
      <w:r>
        <w:rPr>
          <w:rFonts w:eastAsia="Times New Roman" w:cs="Times New Roman"/>
          <w:szCs w:val="24"/>
        </w:rPr>
        <w:lastRenderedPageBreak/>
        <w:t>ν.4270 άρθρο 69Α του 2014. Μα, αυτός ο νόμος ψηφίστηκε και</w:t>
      </w:r>
      <w:r>
        <w:rPr>
          <w:rFonts w:eastAsia="Times New Roman" w:cs="Times New Roman"/>
          <w:szCs w:val="24"/>
        </w:rPr>
        <w:t xml:space="preserve"> κρίθηκε συνταγματικός από εσάς, εσείς τον ψηφίσατε το 2014. Εμείς εδώ προσθέτουμε τις μεταβατικές διατάξεις, ακριβώς, για να μην υπάρχει κανένα κενό. </w:t>
      </w:r>
    </w:p>
    <w:p w14:paraId="5470B7D2"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 xml:space="preserve">Εάν θέλουμε να είμαστε ειλικρινείς μεταξύ μας, θα πρέπει να πούμε ότι αν είναι αντισυνταγματικό αυτό το </w:t>
      </w:r>
      <w:r>
        <w:rPr>
          <w:rFonts w:eastAsia="Times New Roman" w:cs="Times New Roman"/>
          <w:szCs w:val="24"/>
        </w:rPr>
        <w:t>οποίο έρχεται σήμερα, θα πρέπει να είναι αντισυνταγματικό και αυτό στο οποίο εδράζεται, που είναι ο νόμος του 2014.</w:t>
      </w:r>
    </w:p>
    <w:p w14:paraId="5470B7D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Επομένως, κυρίες και κύριοι συνάδελφοι, θέματα αντισυνταγματικότητας δεν υπάρχουν και καλούμε τη Βουλή να καταψηφίσει τις σχετικές ενστάσεις</w:t>
      </w:r>
      <w:r>
        <w:rPr>
          <w:rFonts w:eastAsia="Times New Roman" w:cs="Times New Roman"/>
          <w:szCs w:val="24"/>
        </w:rPr>
        <w:t xml:space="preserve">. </w:t>
      </w:r>
    </w:p>
    <w:p w14:paraId="5470B7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5470B7D5"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470B7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31273B">
        <w:rPr>
          <w:rFonts w:eastAsia="Times New Roman" w:cs="Times New Roman"/>
          <w:szCs w:val="24"/>
        </w:rPr>
        <w:t>Ευχαριστο</w:t>
      </w:r>
      <w:r>
        <w:rPr>
          <w:rFonts w:eastAsia="Times New Roman" w:cs="Times New Roman"/>
          <w:szCs w:val="24"/>
        </w:rPr>
        <w:t xml:space="preserve">ύμε, </w:t>
      </w:r>
      <w:r w:rsidRPr="0031273B">
        <w:rPr>
          <w:rFonts w:eastAsia="Times New Roman" w:cs="Times New Roman"/>
          <w:szCs w:val="24"/>
        </w:rPr>
        <w:t>κύριε Υπουργέ.</w:t>
      </w:r>
    </w:p>
    <w:p w14:paraId="5470B7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κατά το άρθρο 100 παράγραφος 2 του Κανονισμού της Βουλής για το θέμα της αντισυνταγματικότητας που ετέθη. </w:t>
      </w:r>
    </w:p>
    <w:p w14:paraId="5470B7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Οι αποδεχόμενοι τις ενστάσεις αντισυνταγματικότητας παρακαλώ να εγερθούν. </w:t>
      </w:r>
    </w:p>
    <w:p w14:paraId="5470B7D9"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w:t>
      </w:r>
      <w:r>
        <w:rPr>
          <w:rFonts w:eastAsia="Times New Roman" w:cs="Times New Roman"/>
          <w:szCs w:val="24"/>
        </w:rPr>
        <w:t>χόμενοι τις ενστάσεις)</w:t>
      </w:r>
    </w:p>
    <w:p w14:paraId="5470B7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Οι μη αποδεχόμενοι τις ενστάσεις αντισυνταγματικότητας παρακαλώ να εγερθούν. </w:t>
      </w:r>
    </w:p>
    <w:p w14:paraId="5470B7DB"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(Εγείρονται οι μη αποδεχόμενοι τις ενστάσεις)</w:t>
      </w:r>
    </w:p>
    <w:p w14:paraId="5470B7D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υπέρ της μη αποδοχής των ενστάσεων αντισυνταγματικότητας ηγέρθησαν οι περισσότεροι.</w:t>
      </w:r>
    </w:p>
    <w:p w14:paraId="5470B7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Συνεπώ</w:t>
      </w:r>
      <w:r>
        <w:rPr>
          <w:rFonts w:eastAsia="Times New Roman" w:cs="Times New Roman"/>
          <w:szCs w:val="24"/>
        </w:rPr>
        <w:t>ς οι ενστάσεις αντισυνταγματικότητας απορρίπτονται.</w:t>
      </w:r>
    </w:p>
    <w:p w14:paraId="5470B7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Αμέσως τώρα θα δώσω τον λόγο στον εισηγητή του ΣΥΡΙΖΑ κ. Μπαλαούρα.</w:t>
      </w:r>
    </w:p>
    <w:p w14:paraId="5470B7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σας ενημερώσω ότι ανοίγει και το σύστημα εγγραφής των ομιλητών, οπότε σπεύσατε.</w:t>
      </w:r>
    </w:p>
    <w:p w14:paraId="5470B7E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Μπαλαούρα, έχετε τον λόγο για </w:t>
      </w:r>
      <w:r>
        <w:rPr>
          <w:rFonts w:eastAsia="Times New Roman" w:cs="Times New Roman"/>
          <w:szCs w:val="24"/>
        </w:rPr>
        <w:t xml:space="preserve">δώδεκα λεπτά. </w:t>
      </w:r>
    </w:p>
    <w:p w14:paraId="5470B7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Κυρίες και κύριοι συνάδελφοι, θα ήθελα πρώτα να προχωρήσω σε ένα προσωπικό, θα έλεγα, ζήτημα, να ευχαριστήσω την Κοινοβουλευτική Ομάδα του ΣΥΡΙΖΑ για τη συμβολική της κίνηση, το ότι αποφάσισε να μου αναθέσει να </w:t>
      </w:r>
      <w:r>
        <w:rPr>
          <w:rFonts w:eastAsia="Times New Roman" w:cs="Times New Roman"/>
          <w:szCs w:val="24"/>
        </w:rPr>
        <w:t xml:space="preserve">κάνω την σημερινή εισήγηση, διότι </w:t>
      </w:r>
      <w:r>
        <w:rPr>
          <w:rFonts w:eastAsia="Times New Roman" w:cs="Times New Roman"/>
          <w:szCs w:val="24"/>
        </w:rPr>
        <w:t xml:space="preserve">μου έκανε την τιμή </w:t>
      </w:r>
      <w:r>
        <w:rPr>
          <w:rFonts w:eastAsia="Times New Roman" w:cs="Times New Roman"/>
          <w:szCs w:val="24"/>
        </w:rPr>
        <w:t xml:space="preserve">στις 14 Αυγούστου 2015 </w:t>
      </w:r>
      <w:r>
        <w:rPr>
          <w:rFonts w:eastAsia="Times New Roman" w:cs="Times New Roman"/>
          <w:szCs w:val="24"/>
        </w:rPr>
        <w:t>να είμαι</w:t>
      </w:r>
      <w:r>
        <w:rPr>
          <w:rFonts w:eastAsia="Times New Roman" w:cs="Times New Roman"/>
          <w:szCs w:val="24"/>
        </w:rPr>
        <w:t xml:space="preserve"> εισηγητής του μνημονίου και σήμερα </w:t>
      </w:r>
      <w:r>
        <w:rPr>
          <w:rFonts w:eastAsia="Times New Roman" w:cs="Times New Roman"/>
          <w:szCs w:val="24"/>
        </w:rPr>
        <w:t xml:space="preserve">να </w:t>
      </w:r>
      <w:r>
        <w:rPr>
          <w:rFonts w:eastAsia="Times New Roman" w:cs="Times New Roman"/>
          <w:szCs w:val="24"/>
        </w:rPr>
        <w:t xml:space="preserve">είμαι εισηγητής σε ένα νομοσχέδιο που ανοίγει τον δρόμο για να τελειώσει επιτέλους το μνημόνιο τον Αύγουστο που μας έρχεται. </w:t>
      </w:r>
    </w:p>
    <w:p w14:paraId="5470B7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Θυμάμαι</w:t>
      </w:r>
      <w:r>
        <w:rPr>
          <w:rFonts w:eastAsia="Times New Roman" w:cs="Times New Roman"/>
          <w:szCs w:val="24"/>
        </w:rPr>
        <w:t>, με αφορμή αυτό, τι γινόταν εκείνη την περίοδο. Γίναμε Κυβέρνηση σε μια χρεοκοπημένη και λεηλατημένη χώρα. Ο κόσμος βρισκόταν καθημερινά στους δρόμους. Θυμήθηκα τώρα μια λατινική φράση, «</w:t>
      </w:r>
      <w:r>
        <w:rPr>
          <w:rFonts w:eastAsia="Times New Roman" w:cs="Times New Roman"/>
          <w:szCs w:val="24"/>
          <w:lang w:val="en-US"/>
        </w:rPr>
        <w:t>corruptio</w:t>
      </w:r>
      <w:r w:rsidRPr="003B29BF">
        <w:rPr>
          <w:rFonts w:eastAsia="Times New Roman" w:cs="Times New Roman"/>
          <w:szCs w:val="24"/>
        </w:rPr>
        <w:t xml:space="preserve"> </w:t>
      </w:r>
      <w:r>
        <w:rPr>
          <w:rFonts w:eastAsia="Times New Roman" w:cs="Times New Roman"/>
          <w:szCs w:val="24"/>
          <w:lang w:val="en-US"/>
        </w:rPr>
        <w:t>optimi</w:t>
      </w:r>
      <w:r w:rsidRPr="003B29BF">
        <w:rPr>
          <w:rFonts w:eastAsia="Times New Roman" w:cs="Times New Roman"/>
          <w:szCs w:val="24"/>
        </w:rPr>
        <w:t xml:space="preserve"> </w:t>
      </w:r>
      <w:r>
        <w:rPr>
          <w:rFonts w:eastAsia="Times New Roman" w:cs="Times New Roman"/>
          <w:szCs w:val="24"/>
          <w:lang w:val="en-US"/>
        </w:rPr>
        <w:t>pessima</w:t>
      </w:r>
      <w:r>
        <w:rPr>
          <w:rFonts w:eastAsia="Times New Roman" w:cs="Times New Roman"/>
          <w:szCs w:val="24"/>
        </w:rPr>
        <w:t>», που σημαίνει ότι η διαφθορά των αρίστων ε</w:t>
      </w:r>
      <w:r>
        <w:rPr>
          <w:rFonts w:eastAsia="Times New Roman" w:cs="Times New Roman"/>
          <w:szCs w:val="24"/>
        </w:rPr>
        <w:t xml:space="preserve">ίναι χειρότερη από άλλες διαφθορές. </w:t>
      </w:r>
    </w:p>
    <w:p w14:paraId="5470B7E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Σεφέρης, μάλιστα, για την «Έρημη χώρα» του Έλιοτ είχε πει: «στεγνή, στέρφα και άνυδρη, έρημη χώρα, χωρίς ελπίδα σωτηρίας». Τότε, λοιπόν, αυτό ήμασταν, όταν </w:t>
      </w:r>
      <w:r>
        <w:rPr>
          <w:rFonts w:eastAsia="Times New Roman" w:cs="Times New Roman"/>
          <w:szCs w:val="24"/>
        </w:rPr>
        <w:lastRenderedPageBreak/>
        <w:t>αναλάβαμε την Κυβέρνηση, σε αυτή την κατάσταση. Δώσαμε μια τι</w:t>
      </w:r>
      <w:r>
        <w:rPr>
          <w:rFonts w:eastAsia="Times New Roman" w:cs="Times New Roman"/>
          <w:szCs w:val="24"/>
        </w:rPr>
        <w:t xml:space="preserve">τάνια μάχη επί έξι μήνες μέσα και έξω από την Ελλάδα. </w:t>
      </w:r>
    </w:p>
    <w:p w14:paraId="5470B7E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Όλοι θυμόμαστε την «αριστερή παρένθεση». </w:t>
      </w:r>
    </w:p>
    <w:p w14:paraId="5470B7E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Αυτοεκπληρούμενες προφητείες, ακόμη και στα </w:t>
      </w:r>
      <w:r>
        <w:rPr>
          <w:rFonts w:eastAsia="Times New Roman" w:cs="Times New Roman"/>
          <w:szCs w:val="24"/>
          <w:lang w:val="en-US"/>
        </w:rPr>
        <w:t>capital</w:t>
      </w:r>
      <w:r w:rsidRPr="00A95BDE">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5470B7E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τον περιβόητο Ντάισελμπλουμ, που έδωσε σήμα για απόσυρση των καταθέσεων από τις τράπεζες; </w:t>
      </w:r>
    </w:p>
    <w:p w14:paraId="5470B7E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από την πλευρά της Νέας Δημοκρατίας, δεν θέλω τώρα να θυμίσω, επώνυμα στελέχη που προσδιόριζαν μάλιστα και την ημέρα που θα γίνονταν τα </w:t>
      </w:r>
      <w:r>
        <w:rPr>
          <w:rFonts w:eastAsia="Times New Roman" w:cs="Times New Roman"/>
          <w:szCs w:val="24"/>
          <w:lang w:val="en-US"/>
        </w:rPr>
        <w:t>cap</w:t>
      </w:r>
      <w:r>
        <w:rPr>
          <w:rFonts w:eastAsia="Times New Roman" w:cs="Times New Roman"/>
          <w:szCs w:val="24"/>
          <w:lang w:val="en-US"/>
        </w:rPr>
        <w:t>ital</w:t>
      </w:r>
      <w:r w:rsidRPr="00A95BDE">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δεν θα υπήρχαν λεφτά στις τράπεζες; Να μην ξύσω πληγές για κεντρικά στελέχη της Νέας Δημοκρατίας! </w:t>
      </w:r>
    </w:p>
    <w:p w14:paraId="5470B7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Δώσαμε, λοιπόν, συνάδελφοι, μάχη μόνοι μας –κυριολεκτικά- και από ανατολή και από δύση. </w:t>
      </w:r>
    </w:p>
    <w:p w14:paraId="5470B7E9"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Μόνο τα κινήματα τότε της Ευρώπης και εν γένει της</w:t>
      </w:r>
      <w:r>
        <w:rPr>
          <w:rFonts w:eastAsia="Times New Roman" w:cs="Times New Roman"/>
          <w:szCs w:val="24"/>
        </w:rPr>
        <w:t xml:space="preserve"> Αμερικής μάς στήριζαν, καθώς και οι διανοούμενοι. Είχαμε αντίπαλους αυτό το εδραιωμένο καθεστώς των ΜΜΕ </w:t>
      </w:r>
      <w:r>
        <w:rPr>
          <w:rFonts w:eastAsia="Times New Roman" w:cs="Times New Roman"/>
          <w:szCs w:val="24"/>
        </w:rPr>
        <w:lastRenderedPageBreak/>
        <w:t xml:space="preserve">της χώρας, που είχαν σαν γραμμή, σαν αξία θα έλεγα γι’ αυτούς τα ψέματα, τη διαστρέβλωση, την προπαγάνδα. </w:t>
      </w:r>
    </w:p>
    <w:p w14:paraId="5470B7EA" w14:textId="77777777" w:rsidR="001F594C" w:rsidRDefault="008C7D1C">
      <w:pPr>
        <w:spacing w:line="600" w:lineRule="auto"/>
        <w:ind w:firstLine="720"/>
        <w:jc w:val="both"/>
        <w:rPr>
          <w:rFonts w:eastAsia="Times New Roman" w:cs="Times New Roman"/>
          <w:szCs w:val="24"/>
        </w:rPr>
      </w:pPr>
      <w:r>
        <w:rPr>
          <w:rFonts w:eastAsia="Times New Roman" w:cs="Times New Roman"/>
          <w:szCs w:val="24"/>
        </w:rPr>
        <w:t>Σταθήκαμε όρθιοι, αλλά δεν βγήκε το σχέδιό μ</w:t>
      </w:r>
      <w:r>
        <w:rPr>
          <w:rFonts w:eastAsia="Times New Roman" w:cs="Times New Roman"/>
          <w:szCs w:val="24"/>
        </w:rPr>
        <w:t xml:space="preserve">ας. Συμβιβαστήκαμε προσπαθώντας να κερδίσουμε χώρο και χρόνο. Αυτή τη φράση «να κερδίσουμε χρόνο και χώρο» την έχει πει ένας μεγάλος επαναστάτης που δεν θα </w:t>
      </w:r>
      <w:r>
        <w:rPr>
          <w:rFonts w:eastAsia="Times New Roman" w:cs="Times New Roman"/>
          <w:szCs w:val="24"/>
        </w:rPr>
        <w:t>πω το όνομά του. Ο νοών νοείτω!</w:t>
      </w:r>
    </w:p>
    <w:p w14:paraId="5470B7E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μπορούσαμε να ξεκινήσουμε, όμως, από την αρχή, γιατί είχαμε καθο</w:t>
      </w:r>
      <w:r>
        <w:rPr>
          <w:rFonts w:eastAsia="Times New Roman" w:cs="Times New Roman"/>
          <w:szCs w:val="24"/>
        </w:rPr>
        <w:t xml:space="preserve">ρισμένα πλαίσια από τις προηγούμενες κυβερνήσεις. </w:t>
      </w:r>
    </w:p>
    <w:p w14:paraId="5470B7E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Σεφέρης στους «Αργοναύτες» λέει -</w:t>
      </w:r>
      <w:r>
        <w:rPr>
          <w:rFonts w:eastAsia="Times New Roman" w:cs="Times New Roman"/>
          <w:szCs w:val="24"/>
        </w:rPr>
        <w:t>για</w:t>
      </w:r>
      <w:r>
        <w:rPr>
          <w:rFonts w:eastAsia="Times New Roman" w:cs="Times New Roman"/>
          <w:szCs w:val="24"/>
        </w:rPr>
        <w:t xml:space="preserve"> την Κυβέρνηση του ΣΥΡΙΖΑ, το μετατρέπω εγώ- «ήταν η ελπίδα στο βάθος».</w:t>
      </w:r>
    </w:p>
    <w:p w14:paraId="5470B7E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φέρνει άραγε νέα μέτρα; Εγώ λέω ναι. Φέρνει νέα μέτρα, τα οποία είναι θε</w:t>
      </w:r>
      <w:r>
        <w:rPr>
          <w:rFonts w:eastAsia="Times New Roman" w:cs="Times New Roman"/>
          <w:szCs w:val="24"/>
        </w:rPr>
        <w:t>τικά για τα εργασιακά, για την υγεία, για τις αδειοδοτήσεις και τα επιχειρη</w:t>
      </w:r>
      <w:r>
        <w:rPr>
          <w:rFonts w:eastAsia="Times New Roman" w:cs="Times New Roman"/>
          <w:szCs w:val="24"/>
        </w:rPr>
        <w:t>ματι</w:t>
      </w:r>
      <w:r>
        <w:rPr>
          <w:rFonts w:eastAsia="Times New Roman" w:cs="Times New Roman"/>
          <w:szCs w:val="24"/>
        </w:rPr>
        <w:t>κά πάρκα, για το μοίρασμα στην οικονομία από το υπερπλεόνασμα, για το κοινωνικό κράτος. Πράγματι</w:t>
      </w:r>
      <w:r>
        <w:rPr>
          <w:rFonts w:eastAsia="Times New Roman" w:cs="Times New Roman"/>
          <w:szCs w:val="24"/>
        </w:rPr>
        <w:t>,</w:t>
      </w:r>
      <w:r>
        <w:rPr>
          <w:rFonts w:eastAsia="Times New Roman" w:cs="Times New Roman"/>
          <w:szCs w:val="24"/>
        </w:rPr>
        <w:t xml:space="preserve"> είναι καινούργια μέτρα, είναι προχωρημένα μέτρα. Αυτά, </w:t>
      </w:r>
      <w:r>
        <w:rPr>
          <w:rFonts w:eastAsia="Times New Roman" w:cs="Times New Roman"/>
          <w:szCs w:val="24"/>
        </w:rPr>
        <w:lastRenderedPageBreak/>
        <w:t xml:space="preserve">όμως, και μόνο </w:t>
      </w:r>
      <w:r>
        <w:rPr>
          <w:rFonts w:eastAsia="Times New Roman" w:cs="Times New Roman"/>
          <w:szCs w:val="24"/>
        </w:rPr>
        <w:t xml:space="preserve">αυτά </w:t>
      </w:r>
      <w:r>
        <w:rPr>
          <w:rFonts w:eastAsia="Times New Roman" w:cs="Times New Roman"/>
          <w:szCs w:val="24"/>
        </w:rPr>
        <w:t>είνα</w:t>
      </w:r>
      <w:r>
        <w:rPr>
          <w:rFonts w:eastAsia="Times New Roman" w:cs="Times New Roman"/>
          <w:szCs w:val="24"/>
        </w:rPr>
        <w:t>ι</w:t>
      </w:r>
      <w:r>
        <w:rPr>
          <w:rFonts w:eastAsia="Times New Roman" w:cs="Times New Roman"/>
          <w:szCs w:val="24"/>
        </w:rPr>
        <w:t xml:space="preserve"> και όχι αρνητικά.</w:t>
      </w:r>
      <w:r>
        <w:rPr>
          <w:rFonts w:eastAsia="Times New Roman" w:cs="Times New Roman"/>
          <w:szCs w:val="24"/>
        </w:rPr>
        <w:t xml:space="preserve"> Άρχισε πια ο κόσμος να βλέπει φως στην καταχνιά που μας είχατε βάλει. Η ελπίδα άρχισε να φαίνεται. </w:t>
      </w:r>
    </w:p>
    <w:p w14:paraId="5470B7E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ισότιμοι συνομιλητές. </w:t>
      </w:r>
    </w:p>
    <w:p w14:paraId="5470B7E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Θυμίζω</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w:t>
      </w:r>
      <w:r>
        <w:rPr>
          <w:rFonts w:eastAsia="Times New Roman" w:cs="Times New Roman"/>
          <w:szCs w:val="24"/>
        </w:rPr>
        <w:t xml:space="preserve">ότι δεν πάει πολύς καιρός, περίπου τρία χρόνια, που δεν </w:t>
      </w:r>
      <w:r>
        <w:rPr>
          <w:rFonts w:eastAsia="Times New Roman" w:cs="Times New Roman"/>
          <w:szCs w:val="24"/>
        </w:rPr>
        <w:t>ήθελαν</w:t>
      </w:r>
      <w:r>
        <w:rPr>
          <w:rFonts w:eastAsia="Times New Roman" w:cs="Times New Roman"/>
          <w:szCs w:val="24"/>
        </w:rPr>
        <w:t xml:space="preserve"> στις συσκέψεις κορυφής τον εκπρό</w:t>
      </w:r>
      <w:r>
        <w:rPr>
          <w:rFonts w:eastAsia="Times New Roman" w:cs="Times New Roman"/>
          <w:szCs w:val="24"/>
        </w:rPr>
        <w:t>σωπο της χώρας μας, τον Πρωθυπουργό, να κάθεται μαζί, να φωτογραφίζεται</w:t>
      </w:r>
      <w:r>
        <w:rPr>
          <w:rFonts w:eastAsia="Times New Roman" w:cs="Times New Roman"/>
          <w:szCs w:val="24"/>
        </w:rPr>
        <w:t xml:space="preserve"> μαζί του</w:t>
      </w:r>
      <w:r>
        <w:rPr>
          <w:rFonts w:eastAsia="Times New Roman" w:cs="Times New Roman"/>
          <w:szCs w:val="24"/>
        </w:rPr>
        <w:t xml:space="preserve">. Αποφεύγανε να κάθονται δίπλα του. Το θυμόμαστε αυτό; </w:t>
      </w:r>
    </w:p>
    <w:p w14:paraId="5470B7F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Κερδίσαμε την εμπιστοσύνη, γιατί υλοποιούσαμε τις δεσμεύσεις. Δίναμε σκληρή διαπραγμάτευση, αλλά όταν συμφωνούσαμε, τα τηρούσαμε και δεν κάναμε κολπάκια. Επομένως κερδίσαμε και την αξιοπιστία και λύνουμε τα συσσωρευμένα προβλήματα της κοινωνίας, που δεν μπ</w:t>
      </w:r>
      <w:r>
        <w:rPr>
          <w:rFonts w:eastAsia="Times New Roman" w:cs="Times New Roman"/>
          <w:szCs w:val="24"/>
        </w:rPr>
        <w:t xml:space="preserve">ορούσατε να αγγίξετε εσείς, όπως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Σεβασμός πια υπάρχει για τη χώρα μας από παντού και δεν είναι αποπαίδι.</w:t>
      </w:r>
    </w:p>
    <w:p w14:paraId="5470B7F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Χτυπήσαμε τη διαφθορά και τη διαπλοκή, ναι ή όχι; Αναμφισβήτητα ναι. Θα μπορούσαμε περισσότερο; Ενδεχομένως ναι, όμως το θετικό αποτύπ</w:t>
      </w:r>
      <w:r>
        <w:rPr>
          <w:rFonts w:eastAsia="Times New Roman" w:cs="Times New Roman"/>
          <w:szCs w:val="24"/>
        </w:rPr>
        <w:t>ωμα έχει μείνει.</w:t>
      </w:r>
    </w:p>
    <w:p w14:paraId="5470B7F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Ανορθώσαμε το ΕΣΥ; Το σώσαμε, δεν το ανορθώσαμε απλώς. Θα μπορούσαμε να κάνουμε ενδεχομένως περισσότερα; Πιθανόν. Εκεί θα δεχθούμε κριτική, αν υπάρχει. </w:t>
      </w:r>
    </w:p>
    <w:p w14:paraId="5470B7F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Προχωρήσαμε σε ανάπτυξη μετά από δέκα ολόκληρα χρόνια ύφεσης, ναι ή όχι; Βάλαμε τάξη σ</w:t>
      </w:r>
      <w:r>
        <w:rPr>
          <w:rFonts w:eastAsia="Times New Roman" w:cs="Times New Roman"/>
          <w:szCs w:val="24"/>
        </w:rPr>
        <w:t xml:space="preserve">τα δημοσιονομικά, ναι ή όχι; Ανέβηκαν οι εξαγωγές και μάλιστα πάρα πολύ και έχουμε πια ένα ισοζύγιο θετικό, ναι ή όχι; </w:t>
      </w:r>
    </w:p>
    <w:p w14:paraId="5470B7F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Μειώθηκε η ανεργία από το 27% στο 20,1%, ναι ή όχι; </w:t>
      </w:r>
    </w:p>
    <w:p w14:paraId="5470B7F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Γίνονται επενδύσεις στη χώρα μας, ναι ή όχι; Και γίνονται και πολλές μάλιστα. </w:t>
      </w:r>
    </w:p>
    <w:p w14:paraId="5470B7F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κάνει επιτυχημένες εξόδους στις αγορές, ναι ή όχι; Έχουν κατρακυλήσει τα ομόλογα; Ακόμη και προχθές μειώθηκαν τα ομόλογα του </w:t>
      </w:r>
      <w:r>
        <w:rPr>
          <w:rFonts w:eastAsia="Times New Roman" w:cs="Times New Roman"/>
          <w:szCs w:val="24"/>
        </w:rPr>
        <w:t>ελληνικού δημοσίου</w:t>
      </w:r>
      <w:r>
        <w:rPr>
          <w:rFonts w:eastAsia="Times New Roman" w:cs="Times New Roman"/>
          <w:szCs w:val="24"/>
        </w:rPr>
        <w:t>, παρά την κρίση που υπάρχει και από τον Τραμπ και από την Ιταλία;</w:t>
      </w:r>
    </w:p>
    <w:p w14:paraId="5470B7F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Απορροφούμε πρώτοι στην Ευρώπη τα κονδύ</w:t>
      </w:r>
      <w:r>
        <w:rPr>
          <w:rFonts w:eastAsia="Times New Roman" w:cs="Times New Roman"/>
          <w:szCs w:val="24"/>
        </w:rPr>
        <w:t xml:space="preserve">λια για τα προγράμματα, ναι ή όχι; Χρησιμοποιούμε νέα χρηματοδοτικά εργαλεία, ναι ή όχι; </w:t>
      </w:r>
    </w:p>
    <w:p w14:paraId="5470B7F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Συνάδελφοι, τον Αύγουστο η χώρα αλλάζει όχι μόνο σελίδα αλλά και κεφάλαιο. Δεν έχουμε πια επιτροπεία. Θα έχουμε -για να μιλάμε καθαρά- ενισχυμένη παρακολούθηση. Γιατί</w:t>
      </w:r>
      <w:r>
        <w:rPr>
          <w:rFonts w:eastAsia="Times New Roman" w:cs="Times New Roman"/>
          <w:szCs w:val="24"/>
        </w:rPr>
        <w:t xml:space="preserve"> αυτό; Να το εξηγήσουμε. Και όταν λέω αυξημένη, εννοώ σε σχέση με τα άλλα κράτη που βγήκαν</w:t>
      </w:r>
      <w:r>
        <w:rPr>
          <w:rFonts w:eastAsia="Times New Roman" w:cs="Times New Roman"/>
          <w:szCs w:val="24"/>
        </w:rPr>
        <w:t xml:space="preserve"> από τα μνημόνια</w:t>
      </w:r>
      <w:r>
        <w:rPr>
          <w:rFonts w:eastAsia="Times New Roman" w:cs="Times New Roman"/>
          <w:szCs w:val="24"/>
        </w:rPr>
        <w:t>. Διότι έχουμε ένα τεράστιο χρέος. Το είπα και χθες. Το χρέος μας είναι παραπάνω από το άθροισμα του χρέους όλων των υπόλοιπων κρατών που είχαν μνημόν</w:t>
      </w:r>
      <w:r>
        <w:rPr>
          <w:rFonts w:eastAsia="Times New Roman" w:cs="Times New Roman"/>
          <w:szCs w:val="24"/>
        </w:rPr>
        <w:t xml:space="preserve">ιο. Θα γίνει απομείωση. Θέλουν, λοιπόν, να παρακολουθούν -υπογραμμίζω τη λέξη «παρακολουθούν»- οι πιστωτές την εξέλιξη της ελληνικής οικονομίας. Παρακολούθηση δεν σημαίνει εποπτεία και επιτροπεία. </w:t>
      </w:r>
    </w:p>
    <w:p w14:paraId="5470B7F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έχουν αυξηθεί οι δυνατότητες διαπραγμάτευσής μας γιατί</w:t>
      </w:r>
      <w:r>
        <w:rPr>
          <w:rFonts w:eastAsia="Times New Roman" w:cs="Times New Roman"/>
          <w:szCs w:val="24"/>
        </w:rPr>
        <w:t xml:space="preserve"> από τον Αύγουστο, αφού θα έχει γίνει και απομείωση του χρέους, θα έχουμε περισσότερους βαθμούς ελευθερίας. Άρα ανοίγουν και νέα κεφάλαια. Και θα θέλαμε τις υποδείξεις της Αντιπολίτευσης για το ποια θέματα πρέπει μετά τον Αύγουστο να θέσουμε ξανά σε διαπρα</w:t>
      </w:r>
      <w:r>
        <w:rPr>
          <w:rFonts w:eastAsia="Times New Roman" w:cs="Times New Roman"/>
          <w:szCs w:val="24"/>
        </w:rPr>
        <w:t>γμάτευση. Και εκεί θα είναι ένα μεγάλο στοίχημα, όχι μόνο σε σχέση με τα υπόλοιπα κόμματα της Βουλής, αλλά σε σχέση με εμάς τους ίδιους: Πώς θα διαμορφώσουμε εμείς -</w:t>
      </w:r>
      <w:r>
        <w:rPr>
          <w:rFonts w:eastAsia="Times New Roman" w:cs="Times New Roman"/>
          <w:szCs w:val="24"/>
        </w:rPr>
        <w:lastRenderedPageBreak/>
        <w:t>και η Κυβέρνηση και οι Βουλευτές και ο ΣΥΡΙΖΑ- έναν δρόμο γι</w:t>
      </w:r>
      <w:r>
        <w:rPr>
          <w:rFonts w:eastAsia="Times New Roman" w:cs="Times New Roman"/>
          <w:szCs w:val="24"/>
        </w:rPr>
        <w:t>’</w:t>
      </w:r>
      <w:r>
        <w:rPr>
          <w:rFonts w:eastAsia="Times New Roman" w:cs="Times New Roman"/>
          <w:szCs w:val="24"/>
        </w:rPr>
        <w:t xml:space="preserve"> αυτό που ονομάζουμε ολιστική </w:t>
      </w:r>
      <w:r>
        <w:rPr>
          <w:rFonts w:eastAsia="Times New Roman" w:cs="Times New Roman"/>
          <w:szCs w:val="24"/>
        </w:rPr>
        <w:t>ανάπτυξη. Θα πρέπει να εγκύψουμε και να κουβεντιάσουμε, αν θέλουν τα κόμματα να κουβεντιάσουμε μαζί τους. Να πάμε σε αυτή την πορεία που θα έχει περιφερειακή, τοπική και εθνική θετική γραμμή, ναι ή όχι; Θα κάνουμε τέτοιες συζητήσεις στη Βουλή επιτέλους;</w:t>
      </w:r>
    </w:p>
    <w:p w14:paraId="5470B7F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ριοι συνάδελφοι, στις εκλογές του 2019 -απευθύνομαι στη Νέα Δημοκρατία- θα χάσετε πάλι, γιατί ο κόσμος δεν ξεχνά. Όπως και να εμφανίζεστε, δεν έχετε ιδεολογική και πολιτική ραχοκοκαλιά. </w:t>
      </w:r>
    </w:p>
    <w:p w14:paraId="5470B7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κάτι που είχε πει ο </w:t>
      </w:r>
      <w:r>
        <w:rPr>
          <w:rFonts w:eastAsia="Times New Roman" w:cs="Times New Roman"/>
          <w:szCs w:val="24"/>
        </w:rPr>
        <w:t>Δημήτρης</w:t>
      </w:r>
      <w:r>
        <w:rPr>
          <w:rFonts w:eastAsia="Times New Roman" w:cs="Times New Roman"/>
          <w:szCs w:val="24"/>
        </w:rPr>
        <w:t xml:space="preserve"> Καμπούρογλου: «Καθαρό πράγμα δεν</w:t>
      </w:r>
      <w:r>
        <w:rPr>
          <w:rFonts w:eastAsia="Times New Roman" w:cs="Times New Roman"/>
          <w:szCs w:val="24"/>
        </w:rPr>
        <w:t xml:space="preserve"> είναι ό,τι επλύθη αλλά ό,τι δεν ελερώθη». Και εσείς μπορεί να θέλετε να ξεπλυθείτε, αλλά έχετε λερώσει τη φωλιά σας. Ακόμη και σε ζητήματα όπου είχαν βάλει τα πλαίσια οι πρόγονοί σας, όπως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ταλαντεύεστε μεταξύ της ακροδεξιάς και της </w:t>
      </w:r>
      <w:r>
        <w:rPr>
          <w:rFonts w:eastAsia="Times New Roman" w:cs="Times New Roman"/>
          <w:szCs w:val="24"/>
        </w:rPr>
        <w:t>δ</w:t>
      </w:r>
      <w:r>
        <w:rPr>
          <w:rFonts w:eastAsia="Times New Roman" w:cs="Times New Roman"/>
          <w:szCs w:val="24"/>
        </w:rPr>
        <w:t>εξιάς</w:t>
      </w:r>
      <w:r>
        <w:rPr>
          <w:rFonts w:eastAsia="Times New Roman" w:cs="Times New Roman"/>
          <w:szCs w:val="24"/>
        </w:rPr>
        <w:t xml:space="preserve"> σας. Ο ΣΥΡΙΖΑ τολμά και σε αυτό το θέμα και σε όλα τα δύσκολα που μας κληρο</w:t>
      </w:r>
      <w:r>
        <w:rPr>
          <w:rFonts w:eastAsia="Times New Roman" w:cs="Times New Roman"/>
          <w:szCs w:val="24"/>
        </w:rPr>
        <w:t>δ</w:t>
      </w:r>
      <w:r>
        <w:rPr>
          <w:rFonts w:eastAsia="Times New Roman" w:cs="Times New Roman"/>
          <w:szCs w:val="24"/>
        </w:rPr>
        <w:t>ο</w:t>
      </w:r>
      <w:r>
        <w:rPr>
          <w:rFonts w:eastAsia="Times New Roman" w:cs="Times New Roman"/>
          <w:szCs w:val="24"/>
        </w:rPr>
        <w:t>τ</w:t>
      </w:r>
      <w:r>
        <w:rPr>
          <w:rFonts w:eastAsia="Times New Roman" w:cs="Times New Roman"/>
          <w:szCs w:val="24"/>
        </w:rPr>
        <w:t xml:space="preserve">ήσατε, γιατί έχει την εμπιστοσύνη του κόσμου -και συνεχίζει να την έχει- του </w:t>
      </w:r>
      <w:r>
        <w:rPr>
          <w:rFonts w:eastAsia="Times New Roman" w:cs="Times New Roman"/>
          <w:szCs w:val="24"/>
        </w:rPr>
        <w:lastRenderedPageBreak/>
        <w:t>κόσμου της εργασίας, των απόκληρων, των νέων, της υγιούς, θα έλεγα, επιχειρηματικότητας.</w:t>
      </w:r>
    </w:p>
    <w:p w14:paraId="5470B7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Τελειώνοντα</w:t>
      </w:r>
      <w:r>
        <w:rPr>
          <w:rFonts w:eastAsia="Times New Roman" w:cs="Times New Roman"/>
          <w:szCs w:val="24"/>
        </w:rPr>
        <w:t>ς θέλω να θυμηθώ και έναν στίχο του Ελύτη. Ναι, σήμερα με έχει πιάσει το φιλολογικό μου</w:t>
      </w:r>
      <w:r>
        <w:rPr>
          <w:rFonts w:eastAsia="Times New Roman" w:cs="Times New Roman"/>
          <w:szCs w:val="24"/>
        </w:rPr>
        <w:t>!</w:t>
      </w:r>
      <w:r>
        <w:rPr>
          <w:rFonts w:eastAsia="Times New Roman" w:cs="Times New Roman"/>
          <w:szCs w:val="24"/>
        </w:rPr>
        <w:t xml:space="preserve"> «Τι χρώμα να έχει άραγε η ελπίδα;», λέει ο Ελύτης. «Θα είναι γαλάζια σαν τη θάλασσα, που ταξιδεύει σε μέρη άγνωστα και ονειρεμένα», καταλήγει. </w:t>
      </w:r>
    </w:p>
    <w:p w14:paraId="5470B7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Πράγματι, το καράβι του</w:t>
      </w:r>
      <w:r>
        <w:rPr>
          <w:rFonts w:eastAsia="Times New Roman" w:cs="Times New Roman"/>
          <w:szCs w:val="24"/>
        </w:rPr>
        <w:t xml:space="preserve"> ΣΥΡΙΖΑ βρήκε στα απόνερα νερά, αψηφώντας και τη Σκύλλα και τη Χάρυβδη,αλλά και εξαφανίζοντας τους Λωτοφάγους. Δεν υπάρχουν πια </w:t>
      </w:r>
      <w:r>
        <w:rPr>
          <w:rFonts w:eastAsia="Times New Roman" w:cs="Times New Roman"/>
          <w:szCs w:val="24"/>
        </w:rPr>
        <w:t>Λ</w:t>
      </w:r>
      <w:r>
        <w:rPr>
          <w:rFonts w:eastAsia="Times New Roman" w:cs="Times New Roman"/>
          <w:szCs w:val="24"/>
        </w:rPr>
        <w:t xml:space="preserve">ωτοφάγοι πολλοί στη χώρα μας. </w:t>
      </w:r>
    </w:p>
    <w:p w14:paraId="5470B7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Πλέει πια στη γαλάζια θάλασσα. </w:t>
      </w:r>
    </w:p>
    <w:p w14:paraId="5470B7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470B800" w14:textId="77777777" w:rsidR="001F594C" w:rsidRDefault="008C7D1C">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5470B801" w14:textId="77777777" w:rsidR="001F594C" w:rsidRDefault="008C7D1C">
      <w:pPr>
        <w:spacing w:line="600" w:lineRule="auto"/>
        <w:ind w:firstLine="720"/>
        <w:contextualSpacing/>
        <w:jc w:val="both"/>
        <w:rPr>
          <w:rFonts w:eastAsia="Times New Roman" w:cs="Times New Roman"/>
          <w:szCs w:val="24"/>
        </w:rPr>
      </w:pPr>
      <w:r w:rsidRPr="007B2A9C">
        <w:rPr>
          <w:rFonts w:eastAsia="Times New Roman" w:cs="Times New Roman"/>
          <w:b/>
          <w:szCs w:val="24"/>
        </w:rPr>
        <w:t>ΠΡΟΕ</w:t>
      </w:r>
      <w:r w:rsidRPr="007B2A9C">
        <w:rPr>
          <w:rFonts w:eastAsia="Times New Roman" w:cs="Times New Roman"/>
          <w:b/>
          <w:szCs w:val="24"/>
        </w:rPr>
        <w:t>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Ευχαριστούμε κι εμείς. Ευχαριστούμε και για τον χρόνο, κύριε Μπαλαούρα. </w:t>
      </w:r>
    </w:p>
    <w:p w14:paraId="5470B80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Σταϊκούρας από τη Νέα Δημοκρατία.</w:t>
      </w:r>
    </w:p>
    <w:p w14:paraId="5470B80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Ευχαριστώ, κυρία Πρόεδρε.</w:t>
      </w:r>
    </w:p>
    <w:p w14:paraId="5470B80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συζητάμε ένα πολυνομοσχέδιο</w:t>
      </w:r>
      <w:r>
        <w:rPr>
          <w:rFonts w:eastAsia="Times New Roman" w:cs="Times New Roman"/>
          <w:szCs w:val="24"/>
        </w:rPr>
        <w:t xml:space="preserve"> σήμερα. Και δεν κάνουμε αναπόληση στην ποίηση του παρελθόντος. Συζητάμε ένα πολυνομοσχέδιο κοπής ΣΥΡΙΖΑ και ΑΝΕΛ. Αφορά την ολοκλήρωση της τέταρτης αξιολόγησης του τρίτου μνημονίου. Και για να εξηγούμαστε, κύριε Υπουργέ του μνημονίου των κ</w:t>
      </w:r>
      <w:r>
        <w:rPr>
          <w:rFonts w:eastAsia="Times New Roman" w:cs="Times New Roman"/>
          <w:szCs w:val="24"/>
        </w:rPr>
        <w:t>υρίων</w:t>
      </w:r>
      <w:r>
        <w:rPr>
          <w:rFonts w:eastAsia="Times New Roman" w:cs="Times New Roman"/>
          <w:szCs w:val="24"/>
        </w:rPr>
        <w:t xml:space="preserve"> Τσίπρα και Καμμένου. Άλλωστε, μόνος σας είπατε ότι ήσασταν ο πρώτος εισηγητής και ο τελευταίος αυτού του μνημονίου. Άρα παραδέχεστε ότι έχετε την αποκλειστικότητα ενός αχρείαστου μνημονίου, του πιο επώδυνου μνημονίου από την πιο μνημονιακή Κυβέρνηση της τ</w:t>
      </w:r>
      <w:r>
        <w:rPr>
          <w:rFonts w:eastAsia="Times New Roman" w:cs="Times New Roman"/>
          <w:szCs w:val="24"/>
        </w:rPr>
        <w:t>ελευταίας οκταετίας, μια Κυβέρνηση η οποία χωρίς κα</w:t>
      </w:r>
      <w:r>
        <w:rPr>
          <w:rFonts w:eastAsia="Times New Roman" w:cs="Times New Roman"/>
          <w:szCs w:val="24"/>
        </w:rPr>
        <w:t>μ</w:t>
      </w:r>
      <w:r>
        <w:rPr>
          <w:rFonts w:eastAsia="Times New Roman" w:cs="Times New Roman"/>
          <w:szCs w:val="24"/>
        </w:rPr>
        <w:t>μία ηθική αναστολή, χωρίς -είναι σημαντικό- αξιακές σταθερές, χωρίς ιδεολογικές συντεταγμένες, χωρίς πολιτική νομιμοποίηση, περιφρονώντας τις ευαισθησίες του λαού, υπογράφει τα πάντα για την εξουσία, προχ</w:t>
      </w:r>
      <w:r>
        <w:rPr>
          <w:rFonts w:eastAsia="Times New Roman" w:cs="Times New Roman"/>
          <w:szCs w:val="24"/>
        </w:rPr>
        <w:t xml:space="preserve">ωρώντας σε βαριές οικονομικές και εθνικές υποχωρήσεις και κακές συμφωνίες. </w:t>
      </w:r>
    </w:p>
    <w:p w14:paraId="5470B80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Ας περιοριστούμε, όμως, σήμερα στο πολυνομοσχέδιο για να αποτυπώσουμε αυτές τις αξιολογικές κρίσεις.</w:t>
      </w:r>
    </w:p>
    <w:p w14:paraId="5470B80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Πρώτον, ισχυρίζεται η Κυβέρνηση ότι η χώρα οδηγείται στην καθαρή έξοδο από τα μ</w:t>
      </w:r>
      <w:r>
        <w:rPr>
          <w:rFonts w:eastAsia="Times New Roman" w:cs="Times New Roman"/>
          <w:szCs w:val="24"/>
        </w:rPr>
        <w:t xml:space="preserve">νημόνια. Ο κ. Μπαλαούρας μόλις ψέλλισε κάτι διαφορετικό. Το μόνο που ολοκληρώνεται είναι η χρηματοδότηση της χώρας από τα προγράμματα. </w:t>
      </w:r>
    </w:p>
    <w:p w14:paraId="5470B807"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Αντιθέτως, οι μνημονιακές πολιτικές θα συνεχιστούν και για τα επόμενα χρόνια, όπως άλλωστε καταγράφει και το επικαιροποι</w:t>
      </w:r>
      <w:r>
        <w:rPr>
          <w:rFonts w:eastAsia="Times New Roman" w:cs="Times New Roman"/>
          <w:szCs w:val="24"/>
        </w:rPr>
        <w:t>ημένο μνημόνιο, το οποίο, κύριοι Υπουργοί, υπήρχε δέσμευση χθες ότι θα το καταθέσετε στη Βουλή μεταφρασμένο σήμερα. Και ακόμα δεν υπάρχει αυτό και αποφεύγετε να το κάνετε.</w:t>
      </w:r>
    </w:p>
    <w:p w14:paraId="5470B808"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Κυβέρνηση, σε αντιδιαστολή με τα άλλα κράτη-μέλη της Ευρώπης</w:t>
      </w:r>
      <w:r>
        <w:rPr>
          <w:rFonts w:eastAsia="Times New Roman" w:cs="Times New Roman"/>
          <w:szCs w:val="24"/>
        </w:rPr>
        <w:t>,</w:t>
      </w:r>
      <w:r>
        <w:rPr>
          <w:rFonts w:eastAsia="Times New Roman" w:cs="Times New Roman"/>
          <w:szCs w:val="24"/>
        </w:rPr>
        <w:t xml:space="preserve"> που βγήκαν από τα μνημόνια, έχει ψηφίσει νέα πρόσθετα μέτρα λιτότητας για μετά το 2018, έχει δεσμευθεί σε υψηλούς πρωτογενείς στόχους για πέντε χρόνια -ένα συν τέσσερα- έχει δεσμεύσει τη δημόσια περιουσία της χώρας για έναν αιώνα, έχει συμφωνήσει η υλο</w:t>
      </w:r>
      <w:r>
        <w:rPr>
          <w:rFonts w:eastAsia="Times New Roman" w:cs="Times New Roman"/>
          <w:szCs w:val="24"/>
        </w:rPr>
        <w:lastRenderedPageBreak/>
        <w:t>ποί</w:t>
      </w:r>
      <w:r>
        <w:rPr>
          <w:rFonts w:eastAsia="Times New Roman" w:cs="Times New Roman"/>
          <w:szCs w:val="24"/>
        </w:rPr>
        <w:t>ηση των όποιων παρεμβάσεων για το χρέος να γίνει μετά το καλοκαίρι -αν χρειαστεί- και έχει αποδεχθεί -το είπε ο κ. Μπαλαούρας- τον μηχανισμό ενισχυμένης εποπτείας -όχι «παρακολούθησης», τα κείμενα λένε «εποπτείας» και θα σας διορθώσω σε αυτό- συνοδευόμενης</w:t>
      </w:r>
      <w:r>
        <w:rPr>
          <w:rFonts w:eastAsia="Times New Roman" w:cs="Times New Roman"/>
          <w:szCs w:val="24"/>
        </w:rPr>
        <w:t xml:space="preserve"> από αυστηρούς όρους. Το είπε</w:t>
      </w:r>
      <w:r>
        <w:rPr>
          <w:rFonts w:eastAsia="Times New Roman" w:cs="Times New Roman"/>
          <w:szCs w:val="24"/>
        </w:rPr>
        <w:t xml:space="preserve">, άλλωστε, </w:t>
      </w:r>
      <w:r>
        <w:rPr>
          <w:rFonts w:eastAsia="Times New Roman" w:cs="Times New Roman"/>
          <w:szCs w:val="24"/>
        </w:rPr>
        <w:t>χθες και ο κ. Ρέγκλινγκ</w:t>
      </w:r>
      <w:r>
        <w:rPr>
          <w:rFonts w:eastAsia="Times New Roman" w:cs="Times New Roman"/>
          <w:szCs w:val="24"/>
        </w:rPr>
        <w:t xml:space="preserve"> </w:t>
      </w:r>
      <w:r>
        <w:rPr>
          <w:rFonts w:eastAsia="Times New Roman" w:cs="Times New Roman"/>
          <w:szCs w:val="24"/>
        </w:rPr>
        <w:t xml:space="preserve">στην Ελληνική Ένωση Τραπεζών. </w:t>
      </w:r>
    </w:p>
    <w:p w14:paraId="5470B80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ισχυρίζεται η Κυβέρνηση ότι η ελληνική οικονομία την τελευταία τριετία ανατάσσεται. Η αλήθεια είναι ότι η οικονομία σε πολλά θεμελιώδη μεγέθη της λιμνά</w:t>
      </w:r>
      <w:r>
        <w:rPr>
          <w:rFonts w:eastAsia="Times New Roman" w:cs="Times New Roman"/>
          <w:szCs w:val="24"/>
        </w:rPr>
        <w:t xml:space="preserve">ζει. </w:t>
      </w:r>
    </w:p>
    <w:p w14:paraId="5470B80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έχουμε όλα τα στοιχεία</w:t>
      </w:r>
      <w:r>
        <w:rPr>
          <w:rFonts w:eastAsia="Times New Roman" w:cs="Times New Roman"/>
          <w:szCs w:val="24"/>
        </w:rPr>
        <w:t>,</w:t>
      </w:r>
      <w:r>
        <w:rPr>
          <w:rFonts w:eastAsia="Times New Roman" w:cs="Times New Roman"/>
          <w:szCs w:val="24"/>
        </w:rPr>
        <w:t xml:space="preserve"> τα οποία έχουμε καταθέσει και τα οποία δεν αμφισβητείτε: Σε σχέση με το 2014 -για να εξηγηθούμε- το διαθέσιμο εισόδημα των πολιτών έχει συρρικνωθεί, αφού έχετε πάρει μέτρα. Το ιδιωτικό χρέος προς τις εφορίες και τα ασφαλισ</w:t>
      </w:r>
      <w:r>
        <w:rPr>
          <w:rFonts w:eastAsia="Times New Roman" w:cs="Times New Roman"/>
          <w:szCs w:val="24"/>
        </w:rPr>
        <w:t>τικά ταμεία έχει διογκωθεί. Είναι κατά 55% αυξημένο από το τέλος του 2014. Η ανταγωνιστικότητα της οικονομίας έχει υποχωρήσει. Οι κεφαλαιακοί περιορισμοί</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επιβάλατε</w:t>
      </w:r>
      <w:r>
        <w:rPr>
          <w:rFonts w:eastAsia="Times New Roman" w:cs="Times New Roman"/>
          <w:szCs w:val="24"/>
        </w:rPr>
        <w:t>,</w:t>
      </w:r>
      <w:r>
        <w:rPr>
          <w:rFonts w:eastAsia="Times New Roman" w:cs="Times New Roman"/>
          <w:szCs w:val="24"/>
        </w:rPr>
        <w:t xml:space="preserve"> εξακολουθούν να υφίστανται. Το δημόσιο χρέος αυξάνεται και το ονομαστικό ΑΕΠ στο τέλος</w:t>
      </w:r>
      <w:r>
        <w:rPr>
          <w:rFonts w:eastAsia="Times New Roman" w:cs="Times New Roman"/>
          <w:szCs w:val="24"/>
        </w:rPr>
        <w:t xml:space="preserve"> του 2017 δεν έχει φθάσει ακόμα το ονομαστικό ΑΕΠ του τέλους του 2014. Είναι τα τελευταία στοιχεία της ΕΛΣΤΑΤ. </w:t>
      </w:r>
    </w:p>
    <w:p w14:paraId="5470B80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Συνεπώς η Κυβέρνηση των φόρων, των κατασχέσεων και των πλειστηριασμών, η Κυβέρνηση του λαϊκιστικού, πελατειακού και παρασιτικού αφηγήματος αδυνα</w:t>
      </w:r>
      <w:r>
        <w:rPr>
          <w:rFonts w:eastAsia="Times New Roman" w:cs="Times New Roman"/>
          <w:szCs w:val="24"/>
        </w:rPr>
        <w:t xml:space="preserve">τεί να οδηγήσει τη χώρα στην κανονικότητα. </w:t>
      </w:r>
    </w:p>
    <w:p w14:paraId="5470B80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κύριε Μπαλαούρα, το νομοσχέδιο περιλαμβάνει νέα μέτρα, τα οποία δεν τα έχει βιώσει ακόμα η κοινωνία και τα οποία δεν περιλαμβάνονταν στο τρίτο μνημόνιο. </w:t>
      </w:r>
    </w:p>
    <w:p w14:paraId="5470B80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Σήμερα ψηφίζουμε μέτ</w:t>
      </w:r>
      <w:r>
        <w:rPr>
          <w:rFonts w:eastAsia="Times New Roman" w:cs="Times New Roman"/>
          <w:szCs w:val="24"/>
        </w:rPr>
        <w:t>ρα;</w:t>
      </w:r>
    </w:p>
    <w:p w14:paraId="5470B80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Άρα</w:t>
      </w:r>
      <w:r>
        <w:rPr>
          <w:rFonts w:eastAsia="Times New Roman" w:cs="Times New Roman"/>
          <w:szCs w:val="24"/>
        </w:rPr>
        <w:t>,</w:t>
      </w:r>
      <w:r>
        <w:rPr>
          <w:rFonts w:eastAsia="Times New Roman" w:cs="Times New Roman"/>
          <w:szCs w:val="24"/>
        </w:rPr>
        <w:t xml:space="preserve"> αντιθέτως με το επιχείρημά σας, δεν έχετε την πολιτική νομιμοποίηση να τα εφαρμόσετε. Στο τρίτο μνημόνιο δεν υπήρχε καμμία αναφορά σε μέτρα για το 2019 και το 2020. Καμμία! </w:t>
      </w:r>
    </w:p>
    <w:p w14:paraId="5470B80F" w14:textId="77777777" w:rsidR="001F594C" w:rsidRDefault="008C7D1C">
      <w:pPr>
        <w:spacing w:line="600" w:lineRule="auto"/>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470B810"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θα μειωθούν οι κύριες συντάξεις από το 2019. Πουθενά δεν υπήρχε αυτό στο τρίτο μνημόνιο. Θα περικοπεί η προσωπική διαφορά στις επικουρικές συντάξεις από το 2019. Πουθενά δεν υπήρχε αυτό στο τρίτο μνημόνιο. Θα αυξηθούν οι ασφαλιστικές εισφορές των </w:t>
      </w:r>
      <w:r>
        <w:rPr>
          <w:rFonts w:eastAsia="Times New Roman" w:cs="Times New Roman"/>
          <w:szCs w:val="24"/>
        </w:rPr>
        <w:t xml:space="preserve">ελεύθερων επαγγελματιών και των αγροτών ακόμα περισσότερο. Πουθενά δεν υπήρχε αυτό στο τρίτο μνημόνιο. Θα περικοπεί κατά 35% το αφορολόγητο. </w:t>
      </w:r>
    </w:p>
    <w:p w14:paraId="5470B81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για να μην ξεχνιόμαστε, θα αυξηθεί και ο ΕΝΦΙΑ, τον οποίο θα καταργούσατε, σε ένα εκατομμύριο ελληνικά νοικοκυ</w:t>
      </w:r>
      <w:r>
        <w:rPr>
          <w:rFonts w:eastAsia="Times New Roman" w:cs="Times New Roman"/>
          <w:szCs w:val="24"/>
        </w:rPr>
        <w:t xml:space="preserve">ριά. </w:t>
      </w:r>
    </w:p>
    <w:p w14:paraId="5470B812"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συγγνώμη, κύριε Τσακαλώτο, μιλήσατε εσείς για αμνησία; </w:t>
      </w:r>
    </w:p>
    <w:p w14:paraId="5470B813"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C93517">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Συλλογική, όχι για εσάς. </w:t>
      </w:r>
    </w:p>
    <w:p w14:paraId="5470B814"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Να μιλήσουμε τότε για ατομική. Εμένα μου αρέσει να τα κάνουμε πιο ατομικά τα πράγματα. </w:t>
      </w:r>
    </w:p>
    <w:p w14:paraId="5470B815"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Στις 12 Απριλίου του 2016 ο κ. Τσακαλώτος, πριν από την πρώτη μείωση του αφορολόγητου, έλεγε: «Μας είπαν ότι πρέπει να μειώσουμε πιο πολύ το αφορολόγητο. Εμείς κάναμε μια πολύ μικρή μείωση του αφορολόγητου. Όπως σας είπα, θα επηρεάσει κάποιον από 15.000 ευ</w:t>
      </w:r>
      <w:r>
        <w:rPr>
          <w:rFonts w:eastAsia="Times New Roman" w:cs="Times New Roman"/>
          <w:szCs w:val="24"/>
        </w:rPr>
        <w:t xml:space="preserve">ρώ μόνο κατά 60 ευρώ τον χρόνο. Δεν θα κάνουμε άλλη μείωση του αφορολόγητου. Δεν είμαι εγώ διατεθειμένος να καταθέσω στη Βουλή των Ελλήνων…». </w:t>
      </w:r>
    </w:p>
    <w:p w14:paraId="5470B816"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C93517">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Δεν είπατε ότι δεν θα κάνετε παρελθοντολογία και ότι θα κοιτάξουμε μ</w:t>
      </w:r>
      <w:r>
        <w:rPr>
          <w:rFonts w:eastAsia="Times New Roman" w:cs="Times New Roman"/>
          <w:szCs w:val="24"/>
        </w:rPr>
        <w:t>προστά;</w:t>
      </w:r>
    </w:p>
    <w:p w14:paraId="5470B817"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Εσείς μιλήσατε για αμνησία, κύριε Υπουργέ. </w:t>
      </w:r>
    </w:p>
    <w:p w14:paraId="5470B818" w14:textId="77777777" w:rsidR="001F594C" w:rsidRDefault="008C7D1C">
      <w:pPr>
        <w:spacing w:line="600" w:lineRule="auto"/>
        <w:ind w:firstLine="709"/>
        <w:contextualSpacing/>
        <w:jc w:val="center"/>
        <w:rPr>
          <w:rFonts w:eastAsia="Times New Roman" w:cs="Times New Roman"/>
          <w:szCs w:val="24"/>
        </w:rPr>
      </w:pPr>
      <w:r w:rsidRPr="00094DC6">
        <w:rPr>
          <w:rFonts w:eastAsia="Times New Roman" w:cs="Times New Roman"/>
          <w:szCs w:val="24"/>
        </w:rPr>
        <w:t>(Θόρυβος στην Αίθουσα)</w:t>
      </w:r>
    </w:p>
    <w:p w14:paraId="5470B81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w:t>
      </w:r>
    </w:p>
    <w:p w14:paraId="5470B81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Σταϊκούρα! </w:t>
      </w:r>
    </w:p>
    <w:p w14:paraId="5470B81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Κύριε Τσακαλώτο, εσείς προκαλέσατε</w:t>
      </w:r>
      <w:r>
        <w:rPr>
          <w:rFonts w:eastAsia="Times New Roman" w:cs="Times New Roman"/>
          <w:szCs w:val="24"/>
        </w:rPr>
        <w:t>,</w:t>
      </w:r>
      <w:r>
        <w:rPr>
          <w:rFonts w:eastAsia="Times New Roman" w:cs="Times New Roman"/>
          <w:szCs w:val="24"/>
        </w:rPr>
        <w:t xml:space="preserve"> γιατί μιλήσατε για</w:t>
      </w:r>
      <w:r>
        <w:rPr>
          <w:rFonts w:eastAsia="Times New Roman" w:cs="Times New Roman"/>
          <w:szCs w:val="24"/>
        </w:rPr>
        <w:t xml:space="preserve"> αμνησία. «Δεν είμαι εγώ διατεθειμένος» -συνεπώς- «να καταθέσω στη Βουλή των </w:t>
      </w:r>
      <w:r>
        <w:rPr>
          <w:rFonts w:eastAsia="Times New Roman" w:cs="Times New Roman"/>
          <w:szCs w:val="24"/>
        </w:rPr>
        <w:lastRenderedPageBreak/>
        <w:t xml:space="preserve">Ελλήνων ένα νομοσχέδιο που έχει αφορολόγητο μικρότερο από αυτό που θα υπάρξει στο νομοσχέδιο που θα δείτε». Αυτό πριν από την πρώτη περικοπή. </w:t>
      </w:r>
    </w:p>
    <w:p w14:paraId="5470B81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υπάρχουν κόκκινες γραμμές. Και ξ</w:t>
      </w:r>
      <w:r>
        <w:rPr>
          <w:rFonts w:eastAsia="Times New Roman" w:cs="Times New Roman"/>
          <w:szCs w:val="24"/>
        </w:rPr>
        <w:t xml:space="preserve">έρετε κάτι; Οι ηθικές αρχές και αξίες, οι ιδεολογικές συντεταγμένες και οι συνέπειες λόγων και έργων είναι μεγάλο προτέρημα για έναν Βουλευτή και δη Υπουργό. </w:t>
      </w:r>
    </w:p>
    <w:p w14:paraId="5470B81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Αυτά τα νέα μέτρα, συνεπώς, οδηγούν σε απώλεια μίας έως τριών συντάξεων και ενός μισθού, ανεβάζον</w:t>
      </w:r>
      <w:r>
        <w:rPr>
          <w:rFonts w:eastAsia="Times New Roman" w:cs="Times New Roman"/>
          <w:szCs w:val="24"/>
        </w:rPr>
        <w:t xml:space="preserve">τας τον συνολικό λογαριασμό της σημερινής Κυβέρνησης στα 14,5 δισεκατομμύρια ευρώ μέτρα. </w:t>
      </w:r>
    </w:p>
    <w:p w14:paraId="5470B8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Τσακαλώτο, να σας πω κι ένα άλλο επιχείρημα, γιατί «κόπτεσθε» για τους συνταξιούχους.</w:t>
      </w:r>
    </w:p>
    <w:p w14:paraId="5470B8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λίγο για τους συνταξιούχους το 2019; Μας είπατε ότι είναι </w:t>
      </w:r>
      <w:r>
        <w:rPr>
          <w:rFonts w:eastAsia="Times New Roman" w:cs="Times New Roman"/>
          <w:szCs w:val="24"/>
        </w:rPr>
        <w:t xml:space="preserve">λανθασμένοι οι υπολογισμοί. Το 2019 σε καθαρή βάση, όχι σε μεικτή -για να συνεννοούμαστε είπατε- θα κόψετε από τους συνταξιούχους 2,1 δισεκατομμύρια ευρώ. Θα πάρετε για </w:t>
      </w:r>
      <w:r>
        <w:rPr>
          <w:rFonts w:eastAsia="Times New Roman" w:cs="Times New Roman"/>
          <w:szCs w:val="24"/>
        </w:rPr>
        <w:lastRenderedPageBreak/>
        <w:t>τους συνταξιούχους, στην καλύτερη περίπτωση, αν υπερκαλύψετε τους στόχους -μακάρι να το</w:t>
      </w:r>
      <w:r>
        <w:rPr>
          <w:rFonts w:eastAsia="Times New Roman" w:cs="Times New Roman"/>
          <w:szCs w:val="24"/>
        </w:rPr>
        <w:t>υς υπερκαλύψετε και να το κάνετε- για κοινωνική προστασία 930 εκατομμύρια ευρώ. Οι άλλες εξισορροπητικές δράσεις δεν αφορούν τους συνταξιούχους. Αφορούν όλη την κοινωνία. Εύχομαι να υλοποιηθούν. Εμείς έχουμε αμφιβολίες. Και επειδή είμαι καλόπιστος, να αξιο</w:t>
      </w:r>
      <w:r>
        <w:rPr>
          <w:rFonts w:eastAsia="Times New Roman" w:cs="Times New Roman"/>
          <w:szCs w:val="24"/>
        </w:rPr>
        <w:t xml:space="preserve">ποιήσετε και τον δημοσιονομικό χώρο των 700 εκατομμυρίων ευρώ. Σας τον χαρίζω και αυτόν, που και εκεί έχω προβληματισμούς. </w:t>
      </w:r>
    </w:p>
    <w:p w14:paraId="5470B820" w14:textId="77777777" w:rsidR="001F594C" w:rsidRDefault="008C7D1C">
      <w:pPr>
        <w:spacing w:line="600" w:lineRule="auto"/>
        <w:ind w:firstLine="720"/>
        <w:contextualSpacing/>
        <w:jc w:val="both"/>
        <w:rPr>
          <w:rFonts w:eastAsia="Times New Roman" w:cs="Times New Roman"/>
          <w:szCs w:val="24"/>
        </w:rPr>
      </w:pPr>
      <w:r w:rsidRPr="003776A1">
        <w:rPr>
          <w:rFonts w:eastAsia="Times New Roman" w:cs="Times New Roman"/>
          <w:b/>
          <w:szCs w:val="24"/>
        </w:rPr>
        <w:t>ΧΡΗΣΤΟΣ ΜΠΓΙΑΛΑΣ:</w:t>
      </w:r>
      <w:r>
        <w:rPr>
          <w:rFonts w:eastAsia="Times New Roman" w:cs="Times New Roman"/>
          <w:szCs w:val="24"/>
        </w:rPr>
        <w:t xml:space="preserve"> Να μας το προσθέσετε.</w:t>
      </w:r>
    </w:p>
    <w:p w14:paraId="5470B821" w14:textId="77777777" w:rsidR="001F594C" w:rsidRDefault="008C7D1C">
      <w:pPr>
        <w:spacing w:line="600" w:lineRule="auto"/>
        <w:ind w:firstLine="720"/>
        <w:contextualSpacing/>
        <w:jc w:val="both"/>
        <w:rPr>
          <w:rFonts w:eastAsia="Times New Roman" w:cs="Times New Roman"/>
          <w:szCs w:val="24"/>
        </w:rPr>
      </w:pPr>
      <w:r w:rsidRPr="003776A1">
        <w:rPr>
          <w:rFonts w:eastAsia="Times New Roman" w:cs="Times New Roman"/>
          <w:b/>
          <w:szCs w:val="24"/>
        </w:rPr>
        <w:t>ΧΡΗΣΤΟΣ ΣΤΑΪΚΟΥΡΑΣ:</w:t>
      </w:r>
      <w:r>
        <w:rPr>
          <w:rFonts w:eastAsia="Times New Roman" w:cs="Times New Roman"/>
          <w:szCs w:val="24"/>
        </w:rPr>
        <w:t xml:space="preserve"> Θα σας το προσθέσω. Όμως, δεν αφορά μόνο τους συνταξιούχους. Αφορά όλη τ</w:t>
      </w:r>
      <w:r>
        <w:rPr>
          <w:rFonts w:eastAsia="Times New Roman" w:cs="Times New Roman"/>
          <w:szCs w:val="24"/>
        </w:rPr>
        <w:t>ην κοινωνία.</w:t>
      </w:r>
    </w:p>
    <w:p w14:paraId="5470B8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συνταξιούχοι θα χάσουν πάνω από 1 δισεκατομμύριο ευρώ το 2019. Ο κάθε συνταξιούχος θα έχει απώλεια. Μπορεί να λέτε εσείς -στην καλύτερη περίπτωση- ότι στο σύνολο της κοινωνίας θα αντιρροπήσετε τις περικοπές, είναι απολύτως βέβαιο, όμως, ότι</w:t>
      </w:r>
      <w:r>
        <w:rPr>
          <w:rFonts w:eastAsia="Times New Roman" w:cs="Times New Roman"/>
          <w:szCs w:val="24"/>
        </w:rPr>
        <w:t xml:space="preserve"> οι συνταξιούχοι στην καλύτερη περίπτωση -που υπερκαλύψετε, δηλαδή, </w:t>
      </w:r>
      <w:r>
        <w:rPr>
          <w:rFonts w:eastAsia="Times New Roman" w:cs="Times New Roman"/>
          <w:szCs w:val="24"/>
        </w:rPr>
        <w:lastRenderedPageBreak/>
        <w:t xml:space="preserve">τους στόχους, που δώσετε μέρισμα, που κάνετε τα πάντα και έχετε και δημοσιονομικό χώρο- θα έχουν απώλεια 1 δισεκατομμυρίου ευρώ. </w:t>
      </w:r>
    </w:p>
    <w:p w14:paraId="5470B8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Καταθέτω σχετικό έγγραφο για τα Πρακτικά.</w:t>
      </w:r>
    </w:p>
    <w:p w14:paraId="5470B8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Βουλευτής κ. Χρήστος Σταϊκούρας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70B8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Συνεπώς το διαθέσιμο εισόδημα των συνταξιούχων θα μειωθεί ακό</w:t>
      </w:r>
      <w:r>
        <w:rPr>
          <w:rFonts w:eastAsia="Times New Roman" w:cs="Times New Roman"/>
          <w:szCs w:val="24"/>
        </w:rPr>
        <w:t xml:space="preserve">μα περισσότερο το 2019. Ευτυχώς, όμως, τότε -το αργότερο!- τελειώνουν τα βάσανα των πολιτών με τη σημερινή ανερμάτιστη Κυβέρνηση. </w:t>
      </w:r>
    </w:p>
    <w:p w14:paraId="5470B82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Πάντως, λύσαμε έναν γρίφο. Λύσαμε τον γρίφο που απασχολεί τη διεθνή κοινότητα των οικονομολόγων: Πώς, δηλαδή, από το «λεφτά χ</w:t>
      </w:r>
      <w:r>
        <w:rPr>
          <w:rFonts w:eastAsia="Times New Roman" w:cs="Times New Roman"/>
          <w:szCs w:val="24"/>
        </w:rPr>
        <w:t>ωρίς μνημόνιο», μπορεί κ</w:t>
      </w:r>
      <w:r>
        <w:rPr>
          <w:rFonts w:eastAsia="Times New Roman" w:cs="Times New Roman"/>
          <w:szCs w:val="24"/>
        </w:rPr>
        <w:t>άποιος</w:t>
      </w:r>
      <w:r>
        <w:rPr>
          <w:rFonts w:eastAsia="Times New Roman" w:cs="Times New Roman"/>
          <w:szCs w:val="24"/>
        </w:rPr>
        <w:t xml:space="preserve"> να καταλήξει σε ένα ακόμα μνημόνιο χωρίς λεφτά. Αυτό με ΣΥΡΙΖΑ στην Κυβέρνηση το λύσαμε!</w:t>
      </w:r>
    </w:p>
    <w:p w14:paraId="5470B827" w14:textId="77777777" w:rsidR="001F594C" w:rsidRDefault="008C7D1C">
      <w:pPr>
        <w:spacing w:line="600" w:lineRule="auto"/>
        <w:ind w:firstLine="720"/>
        <w:contextualSpacing/>
        <w:jc w:val="both"/>
        <w:rPr>
          <w:rFonts w:eastAsia="Times New Roman" w:cs="Times New Roman"/>
          <w:szCs w:val="24"/>
        </w:rPr>
      </w:pPr>
      <w:r w:rsidRPr="00757488">
        <w:rPr>
          <w:rFonts w:eastAsia="Times New Roman" w:cs="Times New Roman"/>
          <w:color w:val="000000" w:themeColor="text1"/>
          <w:szCs w:val="24"/>
        </w:rPr>
        <w:lastRenderedPageBreak/>
        <w:t>Τέταρτον, η Κυβέρνηση αδυνατεί να επιτύχει υψηλούς και διατηρήσιμους ρυθμούς ανάπτυξης, με αποτέλεσμα η οικονομία να σέρνεται και η κοιν</w:t>
      </w:r>
      <w:r w:rsidRPr="00757488">
        <w:rPr>
          <w:rFonts w:eastAsia="Times New Roman" w:cs="Times New Roman"/>
          <w:color w:val="000000" w:themeColor="text1"/>
          <w:szCs w:val="24"/>
        </w:rPr>
        <w:t xml:space="preserve">ωνία να φτωχοποιείται. Επαναφέρατε την οικονομία στην ύφεση το </w:t>
      </w:r>
      <w:r>
        <w:rPr>
          <w:rFonts w:eastAsia="Times New Roman" w:cs="Times New Roman"/>
          <w:szCs w:val="24"/>
        </w:rPr>
        <w:t xml:space="preserve">2015 και το 2016. Αποτύχατε -και μάλιστα κατά 55%- στον στόχο για το 2017. Αναθεωρείτε ήδη τον στόχο για το 2018 προς τα κάτω και προβλέπετε συρρικνωμένους ρυθμούς μεγέθυνσης μέχρι το 2022. </w:t>
      </w:r>
    </w:p>
    <w:p w14:paraId="5470B82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Ξέ</w:t>
      </w:r>
      <w:r>
        <w:rPr>
          <w:rFonts w:eastAsia="Times New Roman" w:cs="Times New Roman"/>
          <w:szCs w:val="24"/>
        </w:rPr>
        <w:t>ρετε τι υπογράφετε; Διότι λέτε ότι πάει απίστευτα καλά η οικονομία και πως έχει δυναμική; Υπογράφετε ότι το 2022 ο ρυθμός ανάπτυξης της οικονομίας θα είναι μικρότερος από το 2018. Αυτό λέει το κείμενο. Αυτό υποστηρίζετε. Και κατά τα άλλα μάς λέτε ότι υπάρχ</w:t>
      </w:r>
      <w:r>
        <w:rPr>
          <w:rFonts w:eastAsia="Times New Roman" w:cs="Times New Roman"/>
          <w:szCs w:val="24"/>
        </w:rPr>
        <w:t xml:space="preserve">ει αναπτυξιακή δυναμική. Τελικά οι αυταπάτες δεν γιατρεύονται! </w:t>
      </w:r>
    </w:p>
    <w:p w14:paraId="5470B8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Καταθέτω σχετικό πίνακα για τα Πρακτικά.</w:t>
      </w:r>
    </w:p>
    <w:p w14:paraId="5470B8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Σταϊκούρας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t>Γραμματείας της Διεύθυνσης Στενογραφίας και Πρακτικών της Βουλής)</w:t>
      </w:r>
    </w:p>
    <w:p w14:paraId="5470B82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λέτε ότι δήθεν εμείς κινδυνολογούμε, να </w:t>
      </w:r>
      <w:r>
        <w:rPr>
          <w:rFonts w:eastAsia="Times New Roman" w:cs="Times New Roman"/>
          <w:szCs w:val="24"/>
        </w:rPr>
        <w:t xml:space="preserve">ακόμα </w:t>
      </w:r>
      <w:r>
        <w:rPr>
          <w:rFonts w:eastAsia="Times New Roman" w:cs="Times New Roman"/>
          <w:szCs w:val="24"/>
        </w:rPr>
        <w:t>μια απόδειξη της αποτυχίας σας. Τι ψηφίσατε πέρσι; Ένα μεσοπρόθεσμο με εκτιμήσεις για την ανάπτυξη. Φέτος φέρνετε ένα καινούρ</w:t>
      </w:r>
      <w:r>
        <w:rPr>
          <w:rFonts w:eastAsia="Times New Roman" w:cs="Times New Roman"/>
          <w:szCs w:val="24"/>
        </w:rPr>
        <w:t>γ</w:t>
      </w:r>
      <w:r>
        <w:rPr>
          <w:rFonts w:eastAsia="Times New Roman" w:cs="Times New Roman"/>
          <w:szCs w:val="24"/>
        </w:rPr>
        <w:t>ιο μεσο</w:t>
      </w:r>
      <w:r>
        <w:rPr>
          <w:rFonts w:eastAsia="Times New Roman" w:cs="Times New Roman"/>
          <w:szCs w:val="24"/>
        </w:rPr>
        <w:t>πρόθεσμο. Τι ομολογείτε; Ότι μεταξύ του περσινού και του φετινού θα χαθούν 26 δισεκατομμύρια ευρώ πλούτου μέχρι το 2021. Πέρσι και φέτος. Εσείς οι ίδιοι στο μεσοπρόθεσμο λέτε ότι χάνονται σωρευτικά 26 δισεκατομμύρια ευρώ πλούτου μέχρι το 2021. Το περσινό μ</w:t>
      </w:r>
      <w:r>
        <w:rPr>
          <w:rFonts w:eastAsia="Times New Roman" w:cs="Times New Roman"/>
          <w:szCs w:val="24"/>
        </w:rPr>
        <w:t xml:space="preserve">εσοπρόθεσμο με το φετινό. Τα δικά σας στοιχεία είναι που ψηφίζατε και ψηφίζετε. Και μετά καυχιέστε για δήθεν επιτυχίες σας. Αιδώς, Αργείοι! </w:t>
      </w:r>
    </w:p>
    <w:p w14:paraId="5470B82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Πέμπτον, ισχυρίζεται η Κυβέρνηση -θριαμβολογώντας μάλιστα!- ότι θα πετύχει πολύ υψηλότερα από τους στόχους πρωτογεν</w:t>
      </w:r>
      <w:r>
        <w:rPr>
          <w:rFonts w:eastAsia="Times New Roman" w:cs="Times New Roman"/>
          <w:szCs w:val="24"/>
        </w:rPr>
        <w:t xml:space="preserve">ή πλεονάσματα, ότι θα πετύχει 5,2% το 2022. </w:t>
      </w:r>
    </w:p>
    <w:p w14:paraId="5470B82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Αλήθεια, όμως, τι υποστήριζε ο κ. Τσίπρας στις 23 Ιουνίου του 2016, μετά τη λαϊκή εντολή, που λέτε; Για να διαβάσουμε λίγο: «Είναι απολύτως αδύνατον…» -συγκρατήστε τις δύο λέξεις, όχι αδύνατον, απολύτως αδύνατον</w:t>
      </w:r>
      <w:r>
        <w:rPr>
          <w:rFonts w:eastAsia="Times New Roman" w:cs="Times New Roman"/>
          <w:szCs w:val="24"/>
        </w:rPr>
        <w:t xml:space="preserve">!- «…πρωτογενή πλεονάσματα </w:t>
      </w:r>
      <w:r>
        <w:rPr>
          <w:rFonts w:eastAsia="Times New Roman" w:cs="Times New Roman"/>
          <w:szCs w:val="24"/>
        </w:rPr>
        <w:lastRenderedPageBreak/>
        <w:t xml:space="preserve">του ύψους του 3,5% μετά το 2018 να διατηρηθούν για αρκετά χρόνια.». Ο κύριος Πρωθυπουργός έλεγε ότι είναι απολύτως αδύνατον. Πότε; Το 2016. Και συνέχιζε ως εξής: «Εκτός αν θέλουμε να πλήξουμε την ελληνική οικονομία και να έχουμε </w:t>
      </w:r>
      <w:r>
        <w:rPr>
          <w:rFonts w:eastAsia="Times New Roman" w:cs="Times New Roman"/>
          <w:szCs w:val="24"/>
        </w:rPr>
        <w:t>διαρκώς συνθήκες μακροχρόνιας στασιμότητας. Αυτά τα έλεγε στο «</w:t>
      </w:r>
      <w:r>
        <w:rPr>
          <w:rFonts w:eastAsia="Times New Roman" w:cs="Times New Roman"/>
          <w:szCs w:val="24"/>
          <w:lang w:val="en-US"/>
        </w:rPr>
        <w:t>ECONOMIST</w:t>
      </w:r>
      <w:r>
        <w:rPr>
          <w:rFonts w:eastAsia="Times New Roman" w:cs="Times New Roman"/>
          <w:szCs w:val="24"/>
        </w:rPr>
        <w:t>»</w:t>
      </w:r>
      <w:r w:rsidRPr="003776A1">
        <w:rPr>
          <w:rFonts w:eastAsia="Times New Roman" w:cs="Times New Roman"/>
          <w:szCs w:val="24"/>
        </w:rPr>
        <w:t xml:space="preserve"> </w:t>
      </w:r>
      <w:r>
        <w:rPr>
          <w:rFonts w:eastAsia="Times New Roman" w:cs="Times New Roman"/>
          <w:szCs w:val="24"/>
        </w:rPr>
        <w:t>στις 23 Ιουνίου του 2016. Καταθέτω το σχετικό έγγραφο για τα Πρακτικά.</w:t>
      </w:r>
    </w:p>
    <w:p w14:paraId="5470B8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Σταϊκούρας καταθέτει για τα Πρακτικά το προαναφερθέν έγγραφο, το οποίο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70B8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μην υποστηρίζετε ότι η Αξιωματική Αντιπολίτευση κινδυνολογεί. Μόνοι σας καρφώνεστε. Είμαι, όμως, απολύτως βέβαιος ότι μεθαύριο, την Παρασκευή, στην </w:t>
      </w:r>
      <w:r>
        <w:rPr>
          <w:rFonts w:eastAsia="Times New Roman" w:cs="Times New Roman"/>
          <w:szCs w:val="24"/>
        </w:rPr>
        <w:t>ομιλία του στο ίδιο συνέδριο, στο «</w:t>
      </w:r>
      <w:r>
        <w:rPr>
          <w:rFonts w:eastAsia="Times New Roman" w:cs="Times New Roman"/>
          <w:szCs w:val="24"/>
          <w:lang w:val="en-US"/>
        </w:rPr>
        <w:t>ECONOMIST</w:t>
      </w:r>
      <w:r>
        <w:rPr>
          <w:rFonts w:eastAsia="Times New Roman" w:cs="Times New Roman"/>
          <w:szCs w:val="24"/>
        </w:rPr>
        <w:t>», ο κ. Τσίπρας θα κάνει άλλη μία κυβίστηση ή για να το πω ακόμα πιο απλά, άλλη μία κωλοτούμπα. Άλλωστε, το χούι δεν κόβεται</w:t>
      </w:r>
      <w:r>
        <w:rPr>
          <w:rFonts w:eastAsia="Times New Roman" w:cs="Times New Roman"/>
          <w:szCs w:val="24"/>
        </w:rPr>
        <w:t>!</w:t>
      </w:r>
    </w:p>
    <w:p w14:paraId="5470B83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Έκτον, η δημόσια περιουσία μπαίνει υποθήκη και ενεχυριάζεται μέχρι του ύψους των 25 δι</w:t>
      </w:r>
      <w:r>
        <w:rPr>
          <w:rFonts w:eastAsia="Times New Roman"/>
          <w:szCs w:val="24"/>
        </w:rPr>
        <w:t>σεκατομμυρίων ευρώ. Η Κυβέρνηση τροποποιεί τη χρηματοδοτική σύμβαση, προκειμένου το Υπερταμείο Αποκρατικοποιήσεων να εγγυάται «αμετάκλητα και άνευ όρων στον Ευρωπαϊκό Μηχανισμό Στήριξης την έγκαιρη αποπληρωμή των υποχρεώσεων της χώρας».</w:t>
      </w:r>
    </w:p>
    <w:p w14:paraId="5470B83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Κύριε Υπουργέ, η αφ</w:t>
      </w:r>
      <w:r>
        <w:rPr>
          <w:rFonts w:eastAsia="Times New Roman"/>
          <w:szCs w:val="24"/>
        </w:rPr>
        <w:t xml:space="preserve">ετηρία αυτής της επαχθούς εξέλιξης είναι η «ηρωική» διαπραγμάτευση του 2015, όταν η Κυβέρνηση ανέλαβε ως «ρήτρα αναξιοπιστίας» της την υποχρέωση ίδρυσης του το </w:t>
      </w:r>
      <w:r>
        <w:rPr>
          <w:rFonts w:eastAsia="Times New Roman"/>
          <w:szCs w:val="24"/>
        </w:rPr>
        <w:t>υ</w:t>
      </w:r>
      <w:r>
        <w:rPr>
          <w:rFonts w:eastAsia="Times New Roman"/>
          <w:szCs w:val="24"/>
        </w:rPr>
        <w:t xml:space="preserve">περταμείου. </w:t>
      </w:r>
    </w:p>
    <w:p w14:paraId="5470B832"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Πράγματι, τότε -και θα έπρεπε να ευχαριστείτε την Αξιωματική Αντιπολίτευση γι’ αυτ</w:t>
      </w:r>
      <w:r>
        <w:rPr>
          <w:rFonts w:eastAsia="Times New Roman"/>
          <w:szCs w:val="24"/>
        </w:rPr>
        <w:t xml:space="preserve">ό- με αίσθημα ευθύνης η Νέα Δημοκρατία ψήφισε την παραμονή της χώρας στον σκληρό πυρήνα της Ευρωπαϊκής Ένωσης. Αν δεν ήμασταν εμείς, η χώρα δεν θα ήταν σήμερα εκεί που είναι με τις δικές σας ευθύνες, με τη δική σας ανευθυνότητα, με τη δική σας δημιουργική </w:t>
      </w:r>
      <w:r>
        <w:rPr>
          <w:rFonts w:eastAsia="Times New Roman"/>
          <w:szCs w:val="24"/>
        </w:rPr>
        <w:t>ασάφεια. Το μνημόνιο, όμως, φέρει αποκλειστικά τις δικές σας υπογραφές.</w:t>
      </w:r>
    </w:p>
    <w:p w14:paraId="5470B833"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Σας απάντησα, συνεπώς, τι κάναμε εμείς τότε και είμαστε υπερήφανοι για τη στάση μας.</w:t>
      </w:r>
    </w:p>
    <w:p w14:paraId="5470B83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Ξεχνάτε, όμως, κάτι. Έναν χρόνο μετά, το 2016, φέρατε την ίδρυση του</w:t>
      </w:r>
      <w:r w:rsidRPr="00477FD2">
        <w:rPr>
          <w:rFonts w:eastAsia="Times New Roman"/>
          <w:szCs w:val="24"/>
        </w:rPr>
        <w:t xml:space="preserve"> </w:t>
      </w:r>
      <w:r>
        <w:rPr>
          <w:rFonts w:eastAsia="Times New Roman"/>
          <w:szCs w:val="24"/>
        </w:rPr>
        <w:t>υ</w:t>
      </w:r>
      <w:r>
        <w:rPr>
          <w:rFonts w:eastAsia="Times New Roman"/>
          <w:szCs w:val="24"/>
        </w:rPr>
        <w:t>περταμείου στη Βουλή. Την κατ</w:t>
      </w:r>
      <w:r>
        <w:rPr>
          <w:rFonts w:eastAsia="Times New Roman"/>
          <w:szCs w:val="24"/>
        </w:rPr>
        <w:t xml:space="preserve">αψηφίσαμε. Γιατί την καταψηφίσαμε; Γιατί δεσμεύατε τότε το σύνολο της δημόσιας περιουσίας της χώρας. Αυτό δεν υπήρχε το 2015. Δεν υπήρχαν οι όροι το 2016 που είχαμε συμφωνήσει το 2015, με πρωτοφανή εκχώρηση κινητής και ακίνητης περιουσίας χωρίς ουσιαστικό </w:t>
      </w:r>
      <w:r>
        <w:rPr>
          <w:rFonts w:eastAsia="Times New Roman"/>
          <w:szCs w:val="24"/>
        </w:rPr>
        <w:t>εθνικό και δημοκρατικό έλεγχο και λογοδοσία.</w:t>
      </w:r>
    </w:p>
    <w:p w14:paraId="5470B835"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Πείτε μου, σας παρακαλώ, πού στη δανειακή σύμβαση του 2015 λέει ότι το </w:t>
      </w:r>
      <w:r>
        <w:rPr>
          <w:rFonts w:eastAsia="Times New Roman"/>
          <w:szCs w:val="24"/>
        </w:rPr>
        <w:t>υ</w:t>
      </w:r>
      <w:r>
        <w:rPr>
          <w:rFonts w:eastAsia="Times New Roman"/>
          <w:szCs w:val="24"/>
        </w:rPr>
        <w:t xml:space="preserve">περταμείο θα είναι διάρκειας ενενήντα εννιά ετών. Πουθενά. Το 2016 το ψηφίσατε. Το καταψηφίσαμε. Ενενήντα εννιά χρόνια το </w:t>
      </w:r>
      <w:r>
        <w:rPr>
          <w:rFonts w:eastAsia="Times New Roman"/>
          <w:szCs w:val="24"/>
        </w:rPr>
        <w:t>υ</w:t>
      </w:r>
      <w:r>
        <w:rPr>
          <w:rFonts w:eastAsia="Times New Roman"/>
          <w:szCs w:val="24"/>
        </w:rPr>
        <w:t>περταμείο, η διά</w:t>
      </w:r>
      <w:r>
        <w:rPr>
          <w:rFonts w:eastAsia="Times New Roman"/>
          <w:szCs w:val="24"/>
        </w:rPr>
        <w:t xml:space="preserve">ρκεια του δανείου τριάντα πέντε χρόνια. Βάζετε υποθήκη για τριπλάσιο χρόνο από τη διάρκεια του δανείου. </w:t>
      </w:r>
    </w:p>
    <w:p w14:paraId="5470B83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Τι οροφή υπήρχε το 2015 στα περιουσιακά στοιχεία που θα πάνε στο </w:t>
      </w:r>
      <w:r>
        <w:rPr>
          <w:rFonts w:eastAsia="Times New Roman"/>
          <w:szCs w:val="24"/>
        </w:rPr>
        <w:t>υ</w:t>
      </w:r>
      <w:r>
        <w:rPr>
          <w:rFonts w:eastAsia="Times New Roman"/>
          <w:szCs w:val="24"/>
        </w:rPr>
        <w:t xml:space="preserve">περταμείο; </w:t>
      </w:r>
      <w:r>
        <w:rPr>
          <w:rFonts w:eastAsia="Times New Roman"/>
          <w:szCs w:val="24"/>
        </w:rPr>
        <w:t>Ήταν</w:t>
      </w:r>
      <w:r>
        <w:rPr>
          <w:rFonts w:eastAsia="Times New Roman"/>
          <w:szCs w:val="24"/>
        </w:rPr>
        <w:t xml:space="preserve"> </w:t>
      </w:r>
      <w:r>
        <w:rPr>
          <w:rFonts w:eastAsia="Times New Roman"/>
          <w:szCs w:val="24"/>
        </w:rPr>
        <w:t xml:space="preserve">50 δισεκατομμύρια. Τι ψηφίσατε το 2016; Καμμία οροφή! Όλα τα περιουσιακά </w:t>
      </w:r>
      <w:r>
        <w:rPr>
          <w:rFonts w:eastAsia="Times New Roman"/>
          <w:szCs w:val="24"/>
        </w:rPr>
        <w:lastRenderedPageBreak/>
        <w:t xml:space="preserve">στοιχεία στο </w:t>
      </w:r>
      <w:r>
        <w:rPr>
          <w:rFonts w:eastAsia="Times New Roman"/>
          <w:szCs w:val="24"/>
        </w:rPr>
        <w:t>υ</w:t>
      </w:r>
      <w:r>
        <w:rPr>
          <w:rFonts w:eastAsia="Times New Roman"/>
          <w:szCs w:val="24"/>
        </w:rPr>
        <w:t xml:space="preserve">περταμείο! Δεν το ψηφίσαμε, με αποτέλεσμα εκλεκτός συνάδελφος, που βλέπω εδώ σήμερα, της </w:t>
      </w:r>
      <w:r>
        <w:rPr>
          <w:rFonts w:eastAsia="Times New Roman"/>
          <w:szCs w:val="24"/>
        </w:rPr>
        <w:t>κυβερνητικής πλειοψηφ</w:t>
      </w:r>
      <w:r>
        <w:rPr>
          <w:rFonts w:eastAsia="Times New Roman"/>
          <w:szCs w:val="24"/>
        </w:rPr>
        <w:t xml:space="preserve">ίας, να υποστηρίζει προχθές στην </w:t>
      </w:r>
      <w:r>
        <w:rPr>
          <w:rFonts w:eastAsia="Times New Roman"/>
          <w:szCs w:val="24"/>
        </w:rPr>
        <w:t>ε</w:t>
      </w:r>
      <w:r>
        <w:rPr>
          <w:rFonts w:eastAsia="Times New Roman"/>
          <w:szCs w:val="24"/>
        </w:rPr>
        <w:t xml:space="preserve">πιτροπή ότι αυτό συνιστά </w:t>
      </w:r>
      <w:r>
        <w:rPr>
          <w:rFonts w:eastAsia="Times New Roman"/>
          <w:szCs w:val="24"/>
        </w:rPr>
        <w:t xml:space="preserve">την επισφράγιση ότι η χώρα μας είναι αποικία χρέους. Και λέτε μετά ότι εμείς κινδυνολογούμε; </w:t>
      </w:r>
    </w:p>
    <w:p w14:paraId="5470B83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Τελικά, με εσάς στην Κυβέρνηση πάτος στις υποχωρήσεις και στον κατήφορο δεν υπάρχει</w:t>
      </w:r>
      <w:r>
        <w:rPr>
          <w:rFonts w:eastAsia="Times New Roman"/>
          <w:szCs w:val="24"/>
        </w:rPr>
        <w:t>!</w:t>
      </w:r>
    </w:p>
    <w:p w14:paraId="5470B83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Ολοκληρώνω, κυρία Πρόεδρε, σε δύο λεπτά και σας ευχαριστώ για την ανοχή σας.</w:t>
      </w:r>
    </w:p>
    <w:p w14:paraId="5470B839"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συμπερασματικά, η Νέα Δημοκρατία καταψηφίζει επί της αρχής το πολυνομοσχέδιο. Και αυτό γιατί λείπει από την Κυβέρνηση η βούληση, η αξιοπιστία και το σχέδιο επίτευξης υψηλής και διατηρήσιμης ανάπτυξης, δημιουργίας ποιοτικών θέσ</w:t>
      </w:r>
      <w:r>
        <w:rPr>
          <w:rFonts w:eastAsia="Times New Roman"/>
          <w:szCs w:val="24"/>
        </w:rPr>
        <w:t>εων απασχόλησης και ενίσχυσης της κοινωνικής συνοχής, ένα σχέδιο που θα οδηγεί σε αύξηση της παραγωγικότητας όλων των συντελεστών παρα</w:t>
      </w:r>
      <w:r>
        <w:rPr>
          <w:rFonts w:eastAsia="Times New Roman"/>
          <w:szCs w:val="24"/>
        </w:rPr>
        <w:lastRenderedPageBreak/>
        <w:t>γωγής, παραδοσιακών και νέων, ένα σχέδιο που θα ενισχύει την ποσότητα και θα βελτιώνει την ποιότητα και τη σύνθεση του πλο</w:t>
      </w:r>
      <w:r>
        <w:rPr>
          <w:rFonts w:eastAsia="Times New Roman"/>
          <w:szCs w:val="24"/>
        </w:rPr>
        <w:t>ύτου της χώρας, χωρίς πρόσθετη εσωτερική υποτίμηση, με ενίσχυση των εξαγωγών και των εταιρικών επενδύσεων, ένα σχέδιο ώστε να επιστρέψει ένα ποσοστό της αυξημένης διαρροής εγκεφάλων και να ανταποκριθεί η χώρα στον δομικό μετασχηματισμό της εργασίας εξαιτία</w:t>
      </w:r>
      <w:r>
        <w:rPr>
          <w:rFonts w:eastAsia="Times New Roman"/>
          <w:szCs w:val="24"/>
        </w:rPr>
        <w:t>ς της τεχνολογικής αλλαγής.</w:t>
      </w:r>
    </w:p>
    <w:p w14:paraId="5470B83A"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Η Νέα Δημοκρατία έχει καταθέσει -και διαρκώς εμπλουτίζει- ένα συνεκτικό και τεκμηριωμένο σχέδιο</w:t>
      </w:r>
      <w:r>
        <w:rPr>
          <w:rFonts w:eastAsia="Times New Roman"/>
          <w:szCs w:val="24"/>
        </w:rPr>
        <w:t>,</w:t>
      </w:r>
      <w:r>
        <w:rPr>
          <w:rFonts w:eastAsia="Times New Roman"/>
          <w:szCs w:val="24"/>
        </w:rPr>
        <w:t xml:space="preserve"> που εδράζεται στις αρχές της κοινωνικής οικονομίας της αγοράς, με στόχο τη μέγιστη δυνατή οικονομική αποτελεσματικότητα και την κοι</w:t>
      </w:r>
      <w:r>
        <w:rPr>
          <w:rFonts w:eastAsia="Times New Roman"/>
          <w:szCs w:val="24"/>
        </w:rPr>
        <w:t xml:space="preserve">νωνικά δικαιότερη κατανομή των εισοδημάτων και του πλούτου, με βασικούς άξονες την αλλαγή του μείγματος δημοσιονομικής πολιτικής, με την απλοποίηση, με τη σταθεροποίηση της φορολογικής νομοθεσίας και την άμεση και σταδιακή μείωση της υψηλής φορολογίας των </w:t>
      </w:r>
      <w:r>
        <w:rPr>
          <w:rFonts w:eastAsia="Times New Roman"/>
          <w:szCs w:val="24"/>
        </w:rPr>
        <w:t>πολιτών.</w:t>
      </w:r>
    </w:p>
    <w:p w14:paraId="5470B83B"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Αντιθέτως, η σημερινή Κυβέρνηση, όπως περιγράφει και το δήθεν αναπτυξιακό της σχέδιο, «πιστεύει» ότι ο συνολικός φορολογικός συντελεστής στην Ελλάδα δεν είναι υπερβολικά υψηλός σε ευρωπαϊκή κλίμακα.</w:t>
      </w:r>
    </w:p>
    <w:p w14:paraId="5470B83C" w14:textId="77777777" w:rsidR="001F594C" w:rsidRDefault="008C7D1C">
      <w:pPr>
        <w:tabs>
          <w:tab w:val="left" w:pos="2940"/>
        </w:tabs>
        <w:spacing w:line="600" w:lineRule="auto"/>
        <w:ind w:firstLine="720"/>
        <w:contextualSpacing/>
        <w:jc w:val="both"/>
        <w:rPr>
          <w:rFonts w:eastAsia="Times New Roman"/>
          <w:color w:val="000000" w:themeColor="text1"/>
          <w:szCs w:val="24"/>
        </w:rPr>
      </w:pPr>
      <w:r>
        <w:rPr>
          <w:rFonts w:eastAsia="Times New Roman"/>
          <w:szCs w:val="24"/>
        </w:rPr>
        <w:t>Δεύτερον, η Νέα Δημοκρατία υποστηρίζει την υλοπο</w:t>
      </w:r>
      <w:r>
        <w:rPr>
          <w:rFonts w:eastAsia="Times New Roman"/>
          <w:szCs w:val="24"/>
        </w:rPr>
        <w:t>ίηση ενός συνεκτικού σχεδίου μεταρρυθμίσεων, που θα βελτιώνει την ανταγωνιστικότητα της οικονομίας, με την ενδυνάμωση του υγιούς ανταγωνισμού στις αγορές προϊόντων και υπηρεσιών, με την υλοποίηση αποκρατικοποιήσεων, με την αξιοποίηση της δημόσιας περιουσία</w:t>
      </w:r>
      <w:r>
        <w:rPr>
          <w:rFonts w:eastAsia="Times New Roman"/>
          <w:szCs w:val="24"/>
        </w:rPr>
        <w:t xml:space="preserve">ς, με τη δημιουργία ενός αποτελεσματικού, σύγχρονου και παραγωγικού κράτους, με την επένδυση στις νέες ενδογενείς </w:t>
      </w:r>
      <w:r w:rsidRPr="00064EFF">
        <w:rPr>
          <w:rFonts w:eastAsia="Times New Roman"/>
          <w:color w:val="000000" w:themeColor="text1"/>
          <w:szCs w:val="24"/>
        </w:rPr>
        <w:t xml:space="preserve">πηγές ανάπτυξης, όπως είναι η </w:t>
      </w:r>
      <w:r w:rsidRPr="00064EFF">
        <w:rPr>
          <w:rFonts w:eastAsia="Times New Roman"/>
          <w:color w:val="000000" w:themeColor="text1"/>
          <w:szCs w:val="24"/>
        </w:rPr>
        <w:t>π</w:t>
      </w:r>
      <w:r w:rsidRPr="00064EFF">
        <w:rPr>
          <w:rFonts w:eastAsia="Times New Roman"/>
          <w:color w:val="000000" w:themeColor="text1"/>
          <w:szCs w:val="24"/>
        </w:rPr>
        <w:t>αιδεία, ή έρευνα και η καινοτομία.</w:t>
      </w:r>
    </w:p>
    <w:p w14:paraId="5470B83D" w14:textId="77777777" w:rsidR="001F594C" w:rsidRDefault="008C7D1C">
      <w:pPr>
        <w:spacing w:line="600" w:lineRule="auto"/>
        <w:ind w:firstLine="720"/>
        <w:contextualSpacing/>
        <w:jc w:val="both"/>
        <w:rPr>
          <w:rFonts w:eastAsia="Times New Roman" w:cs="Times New Roman"/>
          <w:color w:val="000000" w:themeColor="text1"/>
          <w:szCs w:val="24"/>
        </w:rPr>
      </w:pPr>
      <w:r w:rsidRPr="00064EFF">
        <w:rPr>
          <w:rFonts w:eastAsia="Times New Roman" w:cs="Times New Roman"/>
          <w:color w:val="000000" w:themeColor="text1"/>
          <w:szCs w:val="24"/>
        </w:rPr>
        <w:t>Τρίτον, την ενίσχυση της ρευστότητας στην οικονομία με την αξιοποίηση των δι</w:t>
      </w:r>
      <w:r w:rsidRPr="00064EFF">
        <w:rPr>
          <w:rFonts w:eastAsia="Times New Roman" w:cs="Times New Roman"/>
          <w:color w:val="000000" w:themeColor="text1"/>
          <w:szCs w:val="24"/>
        </w:rPr>
        <w:t xml:space="preserve">αθέσιμων ευρωπαϊκών κονδυλίων, την εκτέλεση του προγράμματος δημοσίων επενδύσεων που σήμερα κατρακύλησε με ευθύνη σας στο χαμηλότερο επίπεδο της τελευταίας δεκαετίας, με την αποπληρωμή των ληξιπρόθεσμων οφειλών του δημοσίου που </w:t>
      </w:r>
      <w:r w:rsidRPr="00064EFF">
        <w:rPr>
          <w:rFonts w:eastAsia="Times New Roman" w:cs="Times New Roman"/>
          <w:color w:val="000000" w:themeColor="text1"/>
          <w:szCs w:val="24"/>
        </w:rPr>
        <w:lastRenderedPageBreak/>
        <w:t>εσείς δεν πληρώνετε επί τρία</w:t>
      </w:r>
      <w:r w:rsidRPr="00064EFF">
        <w:rPr>
          <w:rFonts w:eastAsia="Times New Roman" w:cs="Times New Roman"/>
          <w:color w:val="000000" w:themeColor="text1"/>
          <w:szCs w:val="24"/>
        </w:rPr>
        <w:t xml:space="preserve"> χρόνια και με τη σταδιακή εξομάλυνση της πιστωτικής επέκτασης μέσω του τραπεζικού συστήματος. </w:t>
      </w:r>
    </w:p>
    <w:p w14:paraId="5470B83E" w14:textId="77777777" w:rsidR="001F594C" w:rsidRDefault="008C7D1C">
      <w:pPr>
        <w:spacing w:line="600" w:lineRule="auto"/>
        <w:ind w:firstLine="720"/>
        <w:contextualSpacing/>
        <w:jc w:val="both"/>
        <w:rPr>
          <w:rFonts w:eastAsia="Times New Roman" w:cs="Times New Roman"/>
          <w:color w:val="000000" w:themeColor="text1"/>
          <w:szCs w:val="24"/>
        </w:rPr>
      </w:pPr>
      <w:r w:rsidRPr="00064EFF">
        <w:rPr>
          <w:rFonts w:eastAsia="Times New Roman" w:cs="Times New Roman"/>
          <w:color w:val="000000" w:themeColor="text1"/>
          <w:szCs w:val="24"/>
        </w:rPr>
        <w:t>Η υλοποίηση αυτού του σχεδίου θα οδηγήσει στην επίτευξη υψηλότερων ρυθμών μεγέθυνσης. Έχει διαχρονικά αποδειχθεί, τις τελευταίες τέσσερις δεκαετίες, ότι η Νέα Δ</w:t>
      </w:r>
      <w:r w:rsidRPr="00064EFF">
        <w:rPr>
          <w:rFonts w:eastAsia="Times New Roman" w:cs="Times New Roman"/>
          <w:color w:val="000000" w:themeColor="text1"/>
          <w:szCs w:val="24"/>
        </w:rPr>
        <w:t>ημοκρατία μπορεί καλύτερα να δημιουργήσει -και πληρέστερα- τις συνθήκες υψηλότερης ανάπτυξης της οικονομίας. Αυτή με τη σειρά της θα βελτιώσει τη βιωσιμότητα του χρέους, η οποία</w:t>
      </w:r>
      <w:r w:rsidRPr="00064EFF">
        <w:rPr>
          <w:rFonts w:eastAsia="Times New Roman" w:cs="Times New Roman"/>
          <w:color w:val="000000" w:themeColor="text1"/>
          <w:szCs w:val="24"/>
        </w:rPr>
        <w:t>,</w:t>
      </w:r>
      <w:r w:rsidRPr="00064EFF">
        <w:rPr>
          <w:rFonts w:eastAsia="Times New Roman" w:cs="Times New Roman"/>
          <w:color w:val="000000" w:themeColor="text1"/>
          <w:szCs w:val="24"/>
        </w:rPr>
        <w:t xml:space="preserve"> μαζί με τις αναγκαίες ποσοτικοποιημένες και αυτόματες παρεμβάσεις για τη ρύθμ</w:t>
      </w:r>
      <w:r w:rsidRPr="00064EFF">
        <w:rPr>
          <w:rFonts w:eastAsia="Times New Roman" w:cs="Times New Roman"/>
          <w:color w:val="000000" w:themeColor="text1"/>
          <w:szCs w:val="24"/>
        </w:rPr>
        <w:t>ισή του</w:t>
      </w:r>
      <w:r w:rsidRPr="00064EFF">
        <w:rPr>
          <w:rFonts w:eastAsia="Times New Roman" w:cs="Times New Roman"/>
          <w:color w:val="000000" w:themeColor="text1"/>
          <w:szCs w:val="24"/>
        </w:rPr>
        <w:t>,</w:t>
      </w:r>
      <w:r w:rsidRPr="00064EFF">
        <w:rPr>
          <w:rFonts w:eastAsia="Times New Roman" w:cs="Times New Roman"/>
          <w:color w:val="000000" w:themeColor="text1"/>
          <w:szCs w:val="24"/>
        </w:rPr>
        <w:t xml:space="preserve"> θα δώσ</w:t>
      </w:r>
      <w:r w:rsidRPr="00064EFF">
        <w:rPr>
          <w:rFonts w:eastAsia="Times New Roman" w:cs="Times New Roman"/>
          <w:color w:val="000000" w:themeColor="text1"/>
          <w:szCs w:val="24"/>
        </w:rPr>
        <w:t>ει</w:t>
      </w:r>
      <w:r w:rsidRPr="00064EFF">
        <w:rPr>
          <w:rFonts w:eastAsia="Times New Roman" w:cs="Times New Roman"/>
          <w:color w:val="000000" w:themeColor="text1"/>
          <w:szCs w:val="24"/>
        </w:rPr>
        <w:t xml:space="preserve"> τη δυνατότητα για σταδιακή αποκλιμάκωση των ήδη υψηλών δημοσιονομικών στόχων, δημιουργώντας βαθμούς ελευθερίας για ακόμα μεγαλύτερες μειώσεις φορολογικών συντελεστών και ασφαλιστικών υποχρεώσεων.</w:t>
      </w:r>
    </w:p>
    <w:p w14:paraId="5470B83F" w14:textId="77777777" w:rsidR="001F594C" w:rsidRDefault="008C7D1C">
      <w:pPr>
        <w:spacing w:line="600" w:lineRule="auto"/>
        <w:ind w:firstLine="720"/>
        <w:contextualSpacing/>
        <w:jc w:val="both"/>
        <w:rPr>
          <w:rFonts w:eastAsia="Times New Roman" w:cs="Times New Roman"/>
          <w:szCs w:val="24"/>
        </w:rPr>
      </w:pPr>
      <w:r w:rsidRPr="00064EFF">
        <w:rPr>
          <w:rFonts w:eastAsia="Times New Roman" w:cs="Times New Roman"/>
          <w:color w:val="000000" w:themeColor="text1"/>
          <w:szCs w:val="24"/>
        </w:rPr>
        <w:t>Όλα αυτά προϋποθέτουν μια μεταρρυθμιστική,</w:t>
      </w:r>
      <w:r w:rsidRPr="00064EFF">
        <w:rPr>
          <w:rFonts w:eastAsia="Times New Roman" w:cs="Times New Roman"/>
          <w:color w:val="000000" w:themeColor="text1"/>
          <w:szCs w:val="24"/>
        </w:rPr>
        <w:t xml:space="preserve"> υπεύθυνη και αξιόπιστη κυβέρνηση, που θα υλοποιεί πραγματικά προοδευτικές και γνήσια πατριωτικές </w:t>
      </w:r>
      <w:r w:rsidRPr="000C10CA">
        <w:rPr>
          <w:rFonts w:eastAsia="Times New Roman" w:cs="Times New Roman"/>
          <w:szCs w:val="24"/>
        </w:rPr>
        <w:t>πολιτικές</w:t>
      </w:r>
      <w:r>
        <w:rPr>
          <w:rFonts w:eastAsia="Times New Roman" w:cs="Times New Roman"/>
          <w:szCs w:val="24"/>
        </w:rPr>
        <w:t>. Αυτά με τη σημερινή</w:t>
      </w:r>
      <w:r w:rsidRPr="000C10CA">
        <w:rPr>
          <w:rFonts w:eastAsia="Times New Roman" w:cs="Times New Roman"/>
          <w:szCs w:val="24"/>
        </w:rPr>
        <w:t xml:space="preserve"> </w:t>
      </w:r>
      <w:r>
        <w:rPr>
          <w:rFonts w:eastAsia="Times New Roman" w:cs="Times New Roman"/>
          <w:szCs w:val="24"/>
        </w:rPr>
        <w:t>Κ</w:t>
      </w:r>
      <w:r w:rsidRPr="000C10CA">
        <w:rPr>
          <w:rFonts w:eastAsia="Times New Roman" w:cs="Times New Roman"/>
          <w:szCs w:val="24"/>
        </w:rPr>
        <w:t>υβέρνηση αποτελούν ζητούμενα</w:t>
      </w:r>
      <w:r>
        <w:rPr>
          <w:rFonts w:eastAsia="Times New Roman" w:cs="Times New Roman"/>
          <w:szCs w:val="24"/>
        </w:rPr>
        <w:t>.</w:t>
      </w:r>
      <w:r w:rsidRPr="000C10CA">
        <w:rPr>
          <w:rFonts w:eastAsia="Times New Roman" w:cs="Times New Roman"/>
          <w:szCs w:val="24"/>
        </w:rPr>
        <w:t xml:space="preserve"> </w:t>
      </w:r>
    </w:p>
    <w:p w14:paraId="5470B84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0C10CA">
        <w:rPr>
          <w:rFonts w:eastAsia="Times New Roman" w:cs="Times New Roman"/>
          <w:szCs w:val="24"/>
        </w:rPr>
        <w:t xml:space="preserve"> κοινωνία</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όμως,</w:t>
      </w:r>
      <w:r w:rsidRPr="000C10CA">
        <w:rPr>
          <w:rFonts w:eastAsia="Times New Roman" w:cs="Times New Roman"/>
          <w:szCs w:val="24"/>
        </w:rPr>
        <w:t xml:space="preserve"> αρκετά </w:t>
      </w:r>
      <w:r>
        <w:rPr>
          <w:rFonts w:eastAsia="Times New Roman" w:cs="Times New Roman"/>
          <w:szCs w:val="24"/>
        </w:rPr>
        <w:t>ταλανίστηκε</w:t>
      </w:r>
      <w:r w:rsidRPr="000C10CA">
        <w:rPr>
          <w:rFonts w:eastAsia="Times New Roman" w:cs="Times New Roman"/>
          <w:szCs w:val="24"/>
        </w:rPr>
        <w:t xml:space="preserve"> με τις ψευδαισθήσεις</w:t>
      </w:r>
      <w:r>
        <w:rPr>
          <w:rFonts w:eastAsia="Times New Roman" w:cs="Times New Roman"/>
          <w:szCs w:val="24"/>
        </w:rPr>
        <w:t>,</w:t>
      </w:r>
      <w:r w:rsidRPr="000C10CA">
        <w:rPr>
          <w:rFonts w:eastAsia="Times New Roman" w:cs="Times New Roman"/>
          <w:szCs w:val="24"/>
        </w:rPr>
        <w:t xml:space="preserve"> τις αυταπάτες</w:t>
      </w:r>
      <w:r>
        <w:rPr>
          <w:rFonts w:eastAsia="Times New Roman" w:cs="Times New Roman"/>
          <w:szCs w:val="24"/>
        </w:rPr>
        <w:t>,</w:t>
      </w:r>
      <w:r w:rsidRPr="000C10CA">
        <w:rPr>
          <w:rFonts w:eastAsia="Times New Roman" w:cs="Times New Roman"/>
          <w:szCs w:val="24"/>
        </w:rPr>
        <w:t xml:space="preserve"> τον λαϊκισμό</w:t>
      </w:r>
      <w:r>
        <w:rPr>
          <w:rFonts w:eastAsia="Times New Roman" w:cs="Times New Roman"/>
          <w:szCs w:val="24"/>
        </w:rPr>
        <w:t>,</w:t>
      </w:r>
      <w:r w:rsidRPr="000C10CA">
        <w:rPr>
          <w:rFonts w:eastAsia="Times New Roman" w:cs="Times New Roman"/>
          <w:szCs w:val="24"/>
        </w:rPr>
        <w:t xml:space="preserve"> τον παρασιτισμό</w:t>
      </w:r>
      <w:r>
        <w:rPr>
          <w:rFonts w:eastAsia="Times New Roman" w:cs="Times New Roman"/>
          <w:szCs w:val="24"/>
        </w:rPr>
        <w:t>. Η</w:t>
      </w:r>
      <w:r w:rsidRPr="000C10CA">
        <w:rPr>
          <w:rFonts w:eastAsia="Times New Roman" w:cs="Times New Roman"/>
          <w:szCs w:val="24"/>
        </w:rPr>
        <w:t xml:space="preserve"> χώρα διαθέτει</w:t>
      </w:r>
      <w:r>
        <w:rPr>
          <w:rFonts w:eastAsia="Times New Roman" w:cs="Times New Roman"/>
          <w:szCs w:val="24"/>
        </w:rPr>
        <w:t xml:space="preserve"> αρκετά δυνατά ιστορικά, γεωπολιτικά, περιβαλλοντικά, </w:t>
      </w:r>
      <w:r w:rsidRPr="000C10CA">
        <w:rPr>
          <w:rFonts w:eastAsia="Times New Roman" w:cs="Times New Roman"/>
          <w:szCs w:val="24"/>
        </w:rPr>
        <w:t>γεωγραφικά στοιχεία</w:t>
      </w:r>
      <w:r>
        <w:rPr>
          <w:rFonts w:eastAsia="Times New Roman" w:cs="Times New Roman"/>
          <w:szCs w:val="24"/>
        </w:rPr>
        <w:t>,</w:t>
      </w:r>
      <w:r w:rsidRPr="000C10CA">
        <w:rPr>
          <w:rFonts w:eastAsia="Times New Roman" w:cs="Times New Roman"/>
          <w:szCs w:val="24"/>
        </w:rPr>
        <w:t xml:space="preserve"> για να καταστεί ισχυρό οικονομικό και γεωπολιτικό κέντρο</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Δ</w:t>
      </w:r>
      <w:r w:rsidRPr="000C10CA">
        <w:rPr>
          <w:rFonts w:eastAsia="Times New Roman" w:cs="Times New Roman"/>
          <w:szCs w:val="24"/>
        </w:rPr>
        <w:t>ιαθέτει υψηλής ποιότητας ανθρώπινο δυναμικό</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Ζ</w:t>
      </w:r>
      <w:r w:rsidRPr="000C10CA">
        <w:rPr>
          <w:rFonts w:eastAsia="Times New Roman" w:cs="Times New Roman"/>
          <w:szCs w:val="24"/>
        </w:rPr>
        <w:t xml:space="preserve">ητείται </w:t>
      </w:r>
      <w:r>
        <w:rPr>
          <w:rFonts w:eastAsia="Times New Roman" w:cs="Times New Roman"/>
          <w:szCs w:val="24"/>
        </w:rPr>
        <w:t>ό</w:t>
      </w:r>
      <w:r w:rsidRPr="000C10CA">
        <w:rPr>
          <w:rFonts w:eastAsia="Times New Roman" w:cs="Times New Roman"/>
          <w:szCs w:val="24"/>
        </w:rPr>
        <w:t>ραμα</w:t>
      </w:r>
      <w:r>
        <w:rPr>
          <w:rFonts w:eastAsia="Times New Roman" w:cs="Times New Roman"/>
          <w:szCs w:val="24"/>
        </w:rPr>
        <w:t>,</w:t>
      </w:r>
      <w:r w:rsidRPr="000C10CA">
        <w:rPr>
          <w:rFonts w:eastAsia="Times New Roman" w:cs="Times New Roman"/>
          <w:szCs w:val="24"/>
        </w:rPr>
        <w:t xml:space="preserve"> στρατηγικό σχέδιο και προπαν</w:t>
      </w:r>
      <w:r w:rsidRPr="000C10CA">
        <w:rPr>
          <w:rFonts w:eastAsia="Times New Roman" w:cs="Times New Roman"/>
          <w:szCs w:val="24"/>
        </w:rPr>
        <w:t>τός πίστη στις δυνατότητες</w:t>
      </w:r>
      <w:r>
        <w:rPr>
          <w:rFonts w:eastAsia="Times New Roman" w:cs="Times New Roman"/>
          <w:szCs w:val="24"/>
        </w:rPr>
        <w:t>,</w:t>
      </w:r>
      <w:r w:rsidRPr="000C10CA">
        <w:rPr>
          <w:rFonts w:eastAsia="Times New Roman" w:cs="Times New Roman"/>
          <w:szCs w:val="24"/>
        </w:rPr>
        <w:t xml:space="preserve"> στην ιστορία και στην προοπτική τ</w:t>
      </w:r>
      <w:r>
        <w:rPr>
          <w:rFonts w:eastAsia="Times New Roman" w:cs="Times New Roman"/>
          <w:szCs w:val="24"/>
        </w:rPr>
        <w:t>ή</w:t>
      </w:r>
      <w:r w:rsidRPr="000C10CA">
        <w:rPr>
          <w:rFonts w:eastAsia="Times New Roman" w:cs="Times New Roman"/>
          <w:szCs w:val="24"/>
        </w:rPr>
        <w:t xml:space="preserve">ς πατρίδας και των πολιτών </w:t>
      </w:r>
      <w:r>
        <w:rPr>
          <w:rFonts w:eastAsia="Times New Roman" w:cs="Times New Roman"/>
          <w:szCs w:val="24"/>
        </w:rPr>
        <w:t>της. Ο</w:t>
      </w:r>
      <w:r w:rsidRPr="000C10CA">
        <w:rPr>
          <w:rFonts w:eastAsia="Times New Roman" w:cs="Times New Roman"/>
          <w:szCs w:val="24"/>
        </w:rPr>
        <w:t xml:space="preserve"> βαθμός επιτυχίας αυτού του </w:t>
      </w:r>
      <w:r>
        <w:rPr>
          <w:rFonts w:eastAsia="Times New Roman" w:cs="Times New Roman"/>
          <w:szCs w:val="24"/>
        </w:rPr>
        <w:t>μ</w:t>
      </w:r>
      <w:r w:rsidRPr="000C10CA">
        <w:rPr>
          <w:rFonts w:eastAsia="Times New Roman" w:cs="Times New Roman"/>
          <w:szCs w:val="24"/>
        </w:rPr>
        <w:t xml:space="preserve">είζονος </w:t>
      </w:r>
      <w:r>
        <w:rPr>
          <w:rFonts w:eastAsia="Times New Roman" w:cs="Times New Roman"/>
          <w:szCs w:val="24"/>
        </w:rPr>
        <w:t>ε</w:t>
      </w:r>
      <w:r w:rsidRPr="000C10CA">
        <w:rPr>
          <w:rFonts w:eastAsia="Times New Roman" w:cs="Times New Roman"/>
          <w:szCs w:val="24"/>
        </w:rPr>
        <w:t>θνικού στόχου</w:t>
      </w:r>
      <w:r>
        <w:rPr>
          <w:rFonts w:eastAsia="Times New Roman" w:cs="Times New Roman"/>
          <w:szCs w:val="24"/>
        </w:rPr>
        <w:t xml:space="preserve"> εξαρτάται</w:t>
      </w:r>
      <w:r w:rsidRPr="000C10CA">
        <w:rPr>
          <w:rFonts w:eastAsia="Times New Roman" w:cs="Times New Roman"/>
          <w:szCs w:val="24"/>
        </w:rPr>
        <w:t xml:space="preserve"> από όλους </w:t>
      </w:r>
      <w:r>
        <w:rPr>
          <w:rFonts w:eastAsia="Times New Roman" w:cs="Times New Roman"/>
          <w:szCs w:val="24"/>
        </w:rPr>
        <w:t>μας.</w:t>
      </w:r>
      <w:r w:rsidRPr="000C10CA">
        <w:rPr>
          <w:rFonts w:eastAsia="Times New Roman" w:cs="Times New Roman"/>
          <w:szCs w:val="24"/>
        </w:rPr>
        <w:t xml:space="preserve"> </w:t>
      </w:r>
      <w:r>
        <w:rPr>
          <w:rFonts w:eastAsia="Times New Roman" w:cs="Times New Roman"/>
          <w:szCs w:val="24"/>
        </w:rPr>
        <w:t>Π</w:t>
      </w:r>
      <w:r w:rsidRPr="000C10CA">
        <w:rPr>
          <w:rFonts w:eastAsia="Times New Roman" w:cs="Times New Roman"/>
          <w:szCs w:val="24"/>
        </w:rPr>
        <w:t>ιστεύω ότι τελικά θα τα καταφέρουμε</w:t>
      </w:r>
      <w:r>
        <w:rPr>
          <w:rFonts w:eastAsia="Times New Roman" w:cs="Times New Roman"/>
          <w:szCs w:val="24"/>
        </w:rPr>
        <w:t>.</w:t>
      </w:r>
    </w:p>
    <w:p w14:paraId="5470B8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470B842" w14:textId="77777777" w:rsidR="001F594C" w:rsidRDefault="008C7D1C">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w:t>
      </w:r>
      <w:r w:rsidRPr="00345A29">
        <w:rPr>
          <w:rFonts w:eastAsia="Times New Roman" w:cs="Times New Roman"/>
          <w:szCs w:val="24"/>
        </w:rPr>
        <w:t>τέρυγα της Νέας Δημοκρατίας)</w:t>
      </w:r>
    </w:p>
    <w:p w14:paraId="5470B843" w14:textId="77777777" w:rsidR="001F594C" w:rsidRDefault="008C7D1C">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Στον χρόνο του κ. Σταϊκούρα υπολόγισα και τις διακοπές. Μη διεκδικήσουν όλοι τον ίδιο χρόνο. </w:t>
      </w:r>
    </w:p>
    <w:p w14:paraId="5470B8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έκλεισε το σύστημα εγγραφής των ομιλητών. </w:t>
      </w:r>
    </w:p>
    <w:p w14:paraId="5470B8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κύριος Υπουργός για μια τροπολογία.</w:t>
      </w:r>
    </w:p>
    <w:p w14:paraId="5470B846" w14:textId="77777777" w:rsidR="001F594C" w:rsidRDefault="008C7D1C">
      <w:pPr>
        <w:spacing w:line="600" w:lineRule="auto"/>
        <w:ind w:firstLine="720"/>
        <w:contextualSpacing/>
        <w:jc w:val="both"/>
        <w:rPr>
          <w:rFonts w:eastAsia="Times New Roman" w:cs="Times New Roman"/>
          <w:szCs w:val="24"/>
        </w:rPr>
      </w:pPr>
      <w:r w:rsidRPr="00135A7A">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Κυρία Πρόεδρε, δεν ζήτησα τον λόγο για να απαντήσω στον κ. Σταϊκούρα. Πρώτα θα περιμένω την ομιλία του κ. Βορίδη, αν θα απαντήσει για την κοινωνική οικονομία της αγοράς. Ξέρω </w:t>
      </w:r>
      <w:r>
        <w:rPr>
          <w:rFonts w:eastAsia="Times New Roman" w:cs="Times New Roman"/>
          <w:szCs w:val="24"/>
        </w:rPr>
        <w:t xml:space="preserve">ότι είναι παλαίμαχος </w:t>
      </w:r>
      <w:r w:rsidRPr="000C10CA">
        <w:rPr>
          <w:rFonts w:eastAsia="Times New Roman" w:cs="Times New Roman"/>
          <w:szCs w:val="24"/>
        </w:rPr>
        <w:t>υποστηρικτής της κοινωνικής οικονομίας της αγοράς εδώ και πάρα πολλά χρόνια</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 xml:space="preserve">Όταν </w:t>
      </w:r>
      <w:r w:rsidRPr="000C10CA">
        <w:rPr>
          <w:rFonts w:eastAsia="Times New Roman" w:cs="Times New Roman"/>
          <w:szCs w:val="24"/>
        </w:rPr>
        <w:t>απαντήσει</w:t>
      </w:r>
      <w:r>
        <w:rPr>
          <w:rFonts w:eastAsia="Times New Roman" w:cs="Times New Roman"/>
          <w:szCs w:val="24"/>
        </w:rPr>
        <w:t>,</w:t>
      </w:r>
      <w:r w:rsidRPr="000C10CA">
        <w:rPr>
          <w:rFonts w:eastAsia="Times New Roman" w:cs="Times New Roman"/>
          <w:szCs w:val="24"/>
        </w:rPr>
        <w:t xml:space="preserve"> μετά θα </w:t>
      </w:r>
      <w:r>
        <w:rPr>
          <w:rFonts w:eastAsia="Times New Roman" w:cs="Times New Roman"/>
          <w:szCs w:val="24"/>
        </w:rPr>
        <w:t>απαντήσω</w:t>
      </w:r>
      <w:r w:rsidRPr="000C10CA">
        <w:rPr>
          <w:rFonts w:eastAsia="Times New Roman" w:cs="Times New Roman"/>
          <w:szCs w:val="24"/>
        </w:rPr>
        <w:t xml:space="preserve"> και εγώ</w:t>
      </w:r>
      <w:r>
        <w:rPr>
          <w:rFonts w:eastAsia="Times New Roman" w:cs="Times New Roman"/>
          <w:szCs w:val="24"/>
        </w:rPr>
        <w:t>.</w:t>
      </w:r>
      <w:r w:rsidRPr="000C10CA">
        <w:rPr>
          <w:rFonts w:eastAsia="Times New Roman" w:cs="Times New Roman"/>
          <w:szCs w:val="24"/>
        </w:rPr>
        <w:t xml:space="preserve"> </w:t>
      </w:r>
    </w:p>
    <w:p w14:paraId="5470B8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w:t>
      </w:r>
      <w:r w:rsidRPr="000C10CA">
        <w:rPr>
          <w:rFonts w:eastAsia="Times New Roman" w:cs="Times New Roman"/>
          <w:szCs w:val="24"/>
        </w:rPr>
        <w:t>έλω απλώς να τοποθετηθώ για την τροπολογία για το</w:t>
      </w:r>
      <w:r>
        <w:rPr>
          <w:rFonts w:eastAsia="Times New Roman" w:cs="Times New Roman"/>
          <w:szCs w:val="24"/>
        </w:rPr>
        <w:t>ν</w:t>
      </w:r>
      <w:r w:rsidRPr="000C10CA">
        <w:rPr>
          <w:rFonts w:eastAsia="Times New Roman" w:cs="Times New Roman"/>
          <w:szCs w:val="24"/>
        </w:rPr>
        <w:t xml:space="preserve"> ΕΝΦΙΑ</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Μ</w:t>
      </w:r>
      <w:r w:rsidRPr="000C10CA">
        <w:rPr>
          <w:rFonts w:eastAsia="Times New Roman" w:cs="Times New Roman"/>
          <w:szCs w:val="24"/>
        </w:rPr>
        <w:t>ε την τροπολογία που καταθέτουμε</w:t>
      </w:r>
      <w:r w:rsidRPr="000C10CA">
        <w:rPr>
          <w:rFonts w:eastAsia="Times New Roman" w:cs="Times New Roman"/>
          <w:szCs w:val="24"/>
        </w:rPr>
        <w:t xml:space="preserve"> ορίζεται ότι στο άρθρο 1</w:t>
      </w:r>
      <w:r>
        <w:rPr>
          <w:rFonts w:eastAsia="Times New Roman" w:cs="Times New Roman"/>
          <w:szCs w:val="24"/>
        </w:rPr>
        <w:t>,</w:t>
      </w:r>
      <w:r w:rsidRPr="000C10CA">
        <w:rPr>
          <w:rFonts w:eastAsia="Times New Roman" w:cs="Times New Roman"/>
          <w:szCs w:val="24"/>
        </w:rPr>
        <w:t xml:space="preserve"> ειδικά για το 2018</w:t>
      </w:r>
      <w:r>
        <w:rPr>
          <w:rFonts w:eastAsia="Times New Roman" w:cs="Times New Roman"/>
          <w:szCs w:val="24"/>
        </w:rPr>
        <w:t>,</w:t>
      </w:r>
      <w:r w:rsidRPr="000C10CA">
        <w:rPr>
          <w:rFonts w:eastAsia="Times New Roman" w:cs="Times New Roman"/>
          <w:szCs w:val="24"/>
        </w:rPr>
        <w:t xml:space="preserve"> λαμβάνονται υπ</w:t>
      </w:r>
      <w:r>
        <w:rPr>
          <w:rFonts w:eastAsia="Times New Roman" w:cs="Times New Roman"/>
          <w:szCs w:val="24"/>
        </w:rPr>
        <w:t xml:space="preserve">’ </w:t>
      </w:r>
      <w:r w:rsidRPr="000C10CA">
        <w:rPr>
          <w:rFonts w:eastAsia="Times New Roman" w:cs="Times New Roman"/>
          <w:szCs w:val="24"/>
        </w:rPr>
        <w:t>όψ</w:t>
      </w:r>
      <w:r>
        <w:rPr>
          <w:rFonts w:eastAsia="Times New Roman" w:cs="Times New Roman"/>
          <w:szCs w:val="24"/>
        </w:rPr>
        <w:t>ιν</w:t>
      </w:r>
      <w:r w:rsidRPr="000C10CA">
        <w:rPr>
          <w:rFonts w:eastAsia="Times New Roman" w:cs="Times New Roman"/>
          <w:szCs w:val="24"/>
        </w:rPr>
        <w:t xml:space="preserve"> για τον υπολογισμό του ΕΝΦΙΑ οι νέες αντικειμενικές </w:t>
      </w:r>
      <w:r>
        <w:rPr>
          <w:rFonts w:eastAsia="Times New Roman" w:cs="Times New Roman"/>
          <w:szCs w:val="24"/>
        </w:rPr>
        <w:t xml:space="preserve">αξίες που προσδιορίζονται στην </w:t>
      </w:r>
      <w:r>
        <w:rPr>
          <w:rFonts w:eastAsia="Times New Roman" w:cs="Times New Roman"/>
          <w:szCs w:val="24"/>
        </w:rPr>
        <w:t>υ</w:t>
      </w:r>
      <w:r w:rsidRPr="000C10CA">
        <w:rPr>
          <w:rFonts w:eastAsia="Times New Roman" w:cs="Times New Roman"/>
          <w:szCs w:val="24"/>
        </w:rPr>
        <w:t xml:space="preserve">πουργική </w:t>
      </w:r>
      <w:r>
        <w:rPr>
          <w:rFonts w:eastAsia="Times New Roman" w:cs="Times New Roman"/>
          <w:szCs w:val="24"/>
        </w:rPr>
        <w:t>α</w:t>
      </w:r>
      <w:r w:rsidRPr="000C10CA">
        <w:rPr>
          <w:rFonts w:eastAsia="Times New Roman" w:cs="Times New Roman"/>
          <w:szCs w:val="24"/>
        </w:rPr>
        <w:t>πόφαση</w:t>
      </w:r>
      <w:r w:rsidRPr="000C10CA">
        <w:rPr>
          <w:rFonts w:eastAsia="Times New Roman" w:cs="Times New Roman"/>
          <w:szCs w:val="24"/>
        </w:rPr>
        <w:t xml:space="preserve"> και όχι</w:t>
      </w:r>
      <w:r>
        <w:rPr>
          <w:rFonts w:eastAsia="Times New Roman" w:cs="Times New Roman"/>
          <w:szCs w:val="24"/>
        </w:rPr>
        <w:t xml:space="preserve"> οι τιμές</w:t>
      </w:r>
      <w:r w:rsidRPr="000C10CA">
        <w:rPr>
          <w:rFonts w:eastAsia="Times New Roman" w:cs="Times New Roman"/>
          <w:szCs w:val="24"/>
        </w:rPr>
        <w:t xml:space="preserve"> που ίσχυαν μέχρι 1</w:t>
      </w:r>
      <w:r>
        <w:rPr>
          <w:rFonts w:eastAsia="Times New Roman" w:cs="Times New Roman"/>
          <w:szCs w:val="24"/>
        </w:rPr>
        <w:t>-</w:t>
      </w:r>
      <w:r w:rsidRPr="000C10CA">
        <w:rPr>
          <w:rFonts w:eastAsia="Times New Roman" w:cs="Times New Roman"/>
          <w:szCs w:val="24"/>
        </w:rPr>
        <w:t>1</w:t>
      </w:r>
      <w:r>
        <w:rPr>
          <w:rFonts w:eastAsia="Times New Roman" w:cs="Times New Roman"/>
          <w:szCs w:val="24"/>
        </w:rPr>
        <w:t>-20</w:t>
      </w:r>
      <w:r w:rsidRPr="000C10CA">
        <w:rPr>
          <w:rFonts w:eastAsia="Times New Roman" w:cs="Times New Roman"/>
          <w:szCs w:val="24"/>
        </w:rPr>
        <w:t>18</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Α</w:t>
      </w:r>
      <w:r w:rsidRPr="000C10CA">
        <w:rPr>
          <w:rFonts w:eastAsia="Times New Roman" w:cs="Times New Roman"/>
          <w:szCs w:val="24"/>
        </w:rPr>
        <w:t>υξάνεται το όριο της πρώτης κλίμακας του κ</w:t>
      </w:r>
      <w:r>
        <w:rPr>
          <w:rFonts w:eastAsia="Times New Roman" w:cs="Times New Roman"/>
          <w:szCs w:val="24"/>
        </w:rPr>
        <w:t>ύ</w:t>
      </w:r>
      <w:r w:rsidRPr="000C10CA">
        <w:rPr>
          <w:rFonts w:eastAsia="Times New Roman" w:cs="Times New Roman"/>
          <w:szCs w:val="24"/>
        </w:rPr>
        <w:t>ρ</w:t>
      </w:r>
      <w:r>
        <w:rPr>
          <w:rFonts w:eastAsia="Times New Roman" w:cs="Times New Roman"/>
          <w:szCs w:val="24"/>
        </w:rPr>
        <w:t>ι</w:t>
      </w:r>
      <w:r w:rsidRPr="000C10CA">
        <w:rPr>
          <w:rFonts w:eastAsia="Times New Roman" w:cs="Times New Roman"/>
          <w:szCs w:val="24"/>
        </w:rPr>
        <w:t>ου φόρου του ΕΝΦΙΑ από 500</w:t>
      </w:r>
      <w:r>
        <w:rPr>
          <w:rFonts w:eastAsia="Times New Roman" w:cs="Times New Roman"/>
          <w:szCs w:val="24"/>
        </w:rPr>
        <w:t xml:space="preserve"> ευρώ</w:t>
      </w:r>
      <w:r w:rsidRPr="000C10CA">
        <w:rPr>
          <w:rFonts w:eastAsia="Times New Roman" w:cs="Times New Roman"/>
          <w:szCs w:val="24"/>
        </w:rPr>
        <w:t xml:space="preserve"> σε 550 ευρώ και της </w:t>
      </w:r>
      <w:r>
        <w:rPr>
          <w:rFonts w:eastAsia="Times New Roman" w:cs="Times New Roman"/>
          <w:szCs w:val="24"/>
        </w:rPr>
        <w:t>τ</w:t>
      </w:r>
      <w:r w:rsidRPr="000C10CA">
        <w:rPr>
          <w:rFonts w:eastAsia="Times New Roman" w:cs="Times New Roman"/>
          <w:szCs w:val="24"/>
        </w:rPr>
        <w:t>ρίτης κλίμακας από 1.000</w:t>
      </w:r>
      <w:r>
        <w:rPr>
          <w:rFonts w:eastAsia="Times New Roman" w:cs="Times New Roman"/>
          <w:szCs w:val="24"/>
        </w:rPr>
        <w:t xml:space="preserve"> ευρώ</w:t>
      </w:r>
      <w:r w:rsidRPr="000C10CA">
        <w:rPr>
          <w:rFonts w:eastAsia="Times New Roman" w:cs="Times New Roman"/>
          <w:szCs w:val="24"/>
        </w:rPr>
        <w:t xml:space="preserve"> σε 1.050 </w:t>
      </w:r>
      <w:r>
        <w:rPr>
          <w:rFonts w:eastAsia="Times New Roman" w:cs="Times New Roman"/>
          <w:szCs w:val="24"/>
        </w:rPr>
        <w:t>ευρώ. Μ</w:t>
      </w:r>
      <w:r w:rsidRPr="000C10CA">
        <w:rPr>
          <w:rFonts w:eastAsia="Times New Roman" w:cs="Times New Roman"/>
          <w:szCs w:val="24"/>
        </w:rPr>
        <w:t>ε τις αλλαγές αυτές</w:t>
      </w:r>
      <w:r>
        <w:rPr>
          <w:rFonts w:eastAsia="Times New Roman" w:cs="Times New Roman"/>
          <w:szCs w:val="24"/>
        </w:rPr>
        <w:t xml:space="preserve"> επιτυγχάνεται η </w:t>
      </w:r>
      <w:r w:rsidRPr="000C10CA">
        <w:rPr>
          <w:rFonts w:eastAsia="Times New Roman" w:cs="Times New Roman"/>
          <w:szCs w:val="24"/>
        </w:rPr>
        <w:t>αύξηση του αριθμού των ζωνών που υπάγονται σε χαμηλότερη κλίμακα</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Α</w:t>
      </w:r>
      <w:r w:rsidRPr="000C10CA">
        <w:rPr>
          <w:rFonts w:eastAsia="Times New Roman" w:cs="Times New Roman"/>
          <w:szCs w:val="24"/>
        </w:rPr>
        <w:t>υξάνεται το αφορολόγητο όριο του συμπληρωματικού φό</w:t>
      </w:r>
      <w:r w:rsidRPr="000C10CA">
        <w:rPr>
          <w:rFonts w:eastAsia="Times New Roman" w:cs="Times New Roman"/>
          <w:szCs w:val="24"/>
        </w:rPr>
        <w:t>ρου του ΕΝΦΙΑ κατά 50.000</w:t>
      </w:r>
      <w:r>
        <w:rPr>
          <w:rFonts w:eastAsia="Times New Roman" w:cs="Times New Roman"/>
          <w:szCs w:val="24"/>
        </w:rPr>
        <w:t xml:space="preserve"> ευρώ,</w:t>
      </w:r>
      <w:r w:rsidRPr="000C10CA">
        <w:rPr>
          <w:rFonts w:eastAsia="Times New Roman" w:cs="Times New Roman"/>
          <w:szCs w:val="24"/>
        </w:rPr>
        <w:t xml:space="preserve"> δηλαδή από τις 200.000</w:t>
      </w:r>
      <w:r>
        <w:rPr>
          <w:rFonts w:eastAsia="Times New Roman" w:cs="Times New Roman"/>
          <w:szCs w:val="24"/>
        </w:rPr>
        <w:t xml:space="preserve"> ευρώ</w:t>
      </w:r>
      <w:r w:rsidRPr="000C10CA">
        <w:rPr>
          <w:rFonts w:eastAsia="Times New Roman" w:cs="Times New Roman"/>
          <w:szCs w:val="24"/>
        </w:rPr>
        <w:t xml:space="preserve"> στις 250.000</w:t>
      </w:r>
      <w:r>
        <w:rPr>
          <w:rFonts w:eastAsia="Times New Roman" w:cs="Times New Roman"/>
          <w:szCs w:val="24"/>
        </w:rPr>
        <w:t xml:space="preserve"> ευρώ. Ο</w:t>
      </w:r>
      <w:r w:rsidRPr="000C10CA">
        <w:rPr>
          <w:rFonts w:eastAsia="Times New Roman" w:cs="Times New Roman"/>
          <w:szCs w:val="24"/>
        </w:rPr>
        <w:t xml:space="preserve">ρίζεται </w:t>
      </w:r>
      <w:r>
        <w:rPr>
          <w:rFonts w:eastAsia="Times New Roman" w:cs="Times New Roman"/>
          <w:szCs w:val="24"/>
        </w:rPr>
        <w:t xml:space="preserve">ότι </w:t>
      </w:r>
      <w:r w:rsidRPr="000C10CA">
        <w:rPr>
          <w:rFonts w:eastAsia="Times New Roman" w:cs="Times New Roman"/>
          <w:szCs w:val="24"/>
        </w:rPr>
        <w:t xml:space="preserve">η καταβολή του </w:t>
      </w:r>
      <w:r w:rsidRPr="000C10CA">
        <w:rPr>
          <w:rFonts w:eastAsia="Times New Roman" w:cs="Times New Roman"/>
          <w:szCs w:val="24"/>
        </w:rPr>
        <w:lastRenderedPageBreak/>
        <w:t xml:space="preserve">ΕΝΦΙΑ θα πραγματοποιείται </w:t>
      </w:r>
      <w:r>
        <w:rPr>
          <w:rFonts w:eastAsia="Times New Roman" w:cs="Times New Roman"/>
          <w:szCs w:val="24"/>
        </w:rPr>
        <w:t>τ</w:t>
      </w:r>
      <w:r w:rsidRPr="000C10CA">
        <w:rPr>
          <w:rFonts w:eastAsia="Times New Roman" w:cs="Times New Roman"/>
          <w:szCs w:val="24"/>
        </w:rPr>
        <w:t xml:space="preserve">ουλάχιστον σε </w:t>
      </w:r>
      <w:r>
        <w:rPr>
          <w:rFonts w:eastAsia="Times New Roman" w:cs="Times New Roman"/>
          <w:szCs w:val="24"/>
        </w:rPr>
        <w:t>πέντε</w:t>
      </w:r>
      <w:r w:rsidRPr="000C10CA">
        <w:rPr>
          <w:rFonts w:eastAsia="Times New Roman" w:cs="Times New Roman"/>
          <w:szCs w:val="24"/>
        </w:rPr>
        <w:t xml:space="preserve"> μηνιαίες δόσεις ετησίως</w:t>
      </w:r>
      <w:r>
        <w:rPr>
          <w:rFonts w:eastAsia="Times New Roman" w:cs="Times New Roman"/>
          <w:szCs w:val="24"/>
        </w:rPr>
        <w:t>, με καταληκτι</w:t>
      </w:r>
      <w:r w:rsidRPr="000C10CA">
        <w:rPr>
          <w:rFonts w:eastAsia="Times New Roman" w:cs="Times New Roman"/>
          <w:szCs w:val="24"/>
        </w:rPr>
        <w:t xml:space="preserve">κή </w:t>
      </w:r>
      <w:r>
        <w:rPr>
          <w:rFonts w:eastAsia="Times New Roman" w:cs="Times New Roman"/>
          <w:szCs w:val="24"/>
        </w:rPr>
        <w:t>δόση τ</w:t>
      </w:r>
      <w:r w:rsidRPr="000C10CA">
        <w:rPr>
          <w:rFonts w:eastAsia="Times New Roman" w:cs="Times New Roman"/>
          <w:szCs w:val="24"/>
        </w:rPr>
        <w:t>η</w:t>
      </w:r>
      <w:r>
        <w:rPr>
          <w:rFonts w:eastAsia="Times New Roman" w:cs="Times New Roman"/>
          <w:szCs w:val="24"/>
        </w:rPr>
        <w:t>ν</w:t>
      </w:r>
      <w:r w:rsidRPr="000C10CA">
        <w:rPr>
          <w:rFonts w:eastAsia="Times New Roman" w:cs="Times New Roman"/>
          <w:szCs w:val="24"/>
        </w:rPr>
        <w:t xml:space="preserve"> τελευταία εργάσιμη του μηνός Γενάρη του επόμενου έτου</w:t>
      </w:r>
      <w:r w:rsidRPr="000C10CA">
        <w:rPr>
          <w:rFonts w:eastAsia="Times New Roman" w:cs="Times New Roman"/>
          <w:szCs w:val="24"/>
        </w:rPr>
        <w:t>ς</w:t>
      </w:r>
      <w:r>
        <w:rPr>
          <w:rFonts w:eastAsia="Times New Roman" w:cs="Times New Roman"/>
          <w:szCs w:val="24"/>
        </w:rPr>
        <w:t>.</w:t>
      </w:r>
    </w:p>
    <w:p w14:paraId="5470B8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w:t>
      </w:r>
      <w:r w:rsidRPr="000C10CA">
        <w:rPr>
          <w:rFonts w:eastAsia="Times New Roman" w:cs="Times New Roman"/>
          <w:szCs w:val="24"/>
        </w:rPr>
        <w:t xml:space="preserve">ι άλλες διατάξεις είναι για </w:t>
      </w:r>
      <w:r>
        <w:rPr>
          <w:rFonts w:eastAsia="Times New Roman" w:cs="Times New Roman"/>
          <w:szCs w:val="24"/>
        </w:rPr>
        <w:t xml:space="preserve">τη νέα </w:t>
      </w:r>
      <w:r>
        <w:rPr>
          <w:rFonts w:eastAsia="Times New Roman" w:cs="Times New Roman"/>
          <w:szCs w:val="24"/>
        </w:rPr>
        <w:t>ο</w:t>
      </w:r>
      <w:r w:rsidRPr="000C10CA">
        <w:rPr>
          <w:rFonts w:eastAsia="Times New Roman" w:cs="Times New Roman"/>
          <w:szCs w:val="24"/>
        </w:rPr>
        <w:t xml:space="preserve">μάδα μέσα στη Γενική Γραμματεία Οικονομικής Πολιτικής του </w:t>
      </w:r>
      <w:r>
        <w:rPr>
          <w:rFonts w:eastAsia="Times New Roman" w:cs="Times New Roman"/>
          <w:szCs w:val="24"/>
        </w:rPr>
        <w:t>Υ</w:t>
      </w:r>
      <w:r w:rsidRPr="000C10CA">
        <w:rPr>
          <w:rFonts w:eastAsia="Times New Roman" w:cs="Times New Roman"/>
          <w:szCs w:val="24"/>
        </w:rPr>
        <w:t>πουργείου</w:t>
      </w:r>
      <w:r>
        <w:rPr>
          <w:rFonts w:eastAsia="Times New Roman" w:cs="Times New Roman"/>
          <w:szCs w:val="24"/>
        </w:rPr>
        <w:t xml:space="preserve"> </w:t>
      </w:r>
      <w:r w:rsidRPr="000C10CA">
        <w:rPr>
          <w:rFonts w:eastAsia="Times New Roman" w:cs="Times New Roman"/>
          <w:szCs w:val="24"/>
        </w:rPr>
        <w:t>που θα παρακολουθεί τις τιμές στο μέλλον</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Ν</w:t>
      </w:r>
      <w:r w:rsidRPr="000C10CA">
        <w:rPr>
          <w:rFonts w:eastAsia="Times New Roman" w:cs="Times New Roman"/>
          <w:szCs w:val="24"/>
        </w:rPr>
        <w:t xml:space="preserve">ομίζω </w:t>
      </w:r>
      <w:r>
        <w:rPr>
          <w:rFonts w:eastAsia="Times New Roman" w:cs="Times New Roman"/>
          <w:szCs w:val="24"/>
        </w:rPr>
        <w:t xml:space="preserve">ότι δεν </w:t>
      </w:r>
      <w:r w:rsidRPr="000C10CA">
        <w:rPr>
          <w:rFonts w:eastAsia="Times New Roman" w:cs="Times New Roman"/>
          <w:szCs w:val="24"/>
        </w:rPr>
        <w:t xml:space="preserve">χρειάζεται να σας </w:t>
      </w:r>
      <w:r>
        <w:rPr>
          <w:rFonts w:eastAsia="Times New Roman" w:cs="Times New Roman"/>
          <w:szCs w:val="24"/>
        </w:rPr>
        <w:t xml:space="preserve">τα </w:t>
      </w:r>
      <w:r w:rsidRPr="000C10CA">
        <w:rPr>
          <w:rFonts w:eastAsia="Times New Roman" w:cs="Times New Roman"/>
          <w:szCs w:val="24"/>
        </w:rPr>
        <w:t>πω</w:t>
      </w:r>
      <w:r>
        <w:rPr>
          <w:rFonts w:eastAsia="Times New Roman" w:cs="Times New Roman"/>
          <w:szCs w:val="24"/>
        </w:rPr>
        <w:t>.</w:t>
      </w:r>
      <w:r w:rsidRPr="000C10CA">
        <w:rPr>
          <w:rFonts w:eastAsia="Times New Roman" w:cs="Times New Roman"/>
          <w:szCs w:val="24"/>
        </w:rPr>
        <w:t xml:space="preserve"> </w:t>
      </w:r>
      <w:r>
        <w:rPr>
          <w:rFonts w:eastAsia="Times New Roman" w:cs="Times New Roman"/>
          <w:szCs w:val="24"/>
        </w:rPr>
        <w:t>Τα</w:t>
      </w:r>
      <w:r w:rsidRPr="000C10CA">
        <w:rPr>
          <w:rFonts w:eastAsia="Times New Roman" w:cs="Times New Roman"/>
          <w:szCs w:val="24"/>
        </w:rPr>
        <w:t xml:space="preserve"> διαβάζετε</w:t>
      </w:r>
      <w:r>
        <w:rPr>
          <w:rFonts w:eastAsia="Times New Roman" w:cs="Times New Roman"/>
          <w:szCs w:val="24"/>
        </w:rPr>
        <w:t>.</w:t>
      </w:r>
      <w:r w:rsidRPr="000C10CA">
        <w:rPr>
          <w:rFonts w:eastAsia="Times New Roman" w:cs="Times New Roman"/>
          <w:szCs w:val="24"/>
        </w:rPr>
        <w:t xml:space="preserve"> Δεν νομίζω </w:t>
      </w:r>
      <w:r>
        <w:rPr>
          <w:rFonts w:eastAsia="Times New Roman" w:cs="Times New Roman"/>
          <w:szCs w:val="24"/>
        </w:rPr>
        <w:t xml:space="preserve">ότι </w:t>
      </w:r>
      <w:r w:rsidRPr="000C10CA">
        <w:rPr>
          <w:rFonts w:eastAsia="Times New Roman" w:cs="Times New Roman"/>
          <w:szCs w:val="24"/>
        </w:rPr>
        <w:t>έχει πολύ μεγάλη σημασία αυτό</w:t>
      </w:r>
      <w:r>
        <w:rPr>
          <w:rFonts w:eastAsia="Times New Roman" w:cs="Times New Roman"/>
          <w:szCs w:val="24"/>
        </w:rPr>
        <w:t xml:space="preserve">. Αυτό </w:t>
      </w:r>
      <w:r>
        <w:rPr>
          <w:rFonts w:eastAsia="Times New Roman" w:cs="Times New Roman"/>
          <w:szCs w:val="24"/>
        </w:rPr>
        <w:t>κατατέθηκε…</w:t>
      </w:r>
    </w:p>
    <w:p w14:paraId="5470B8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w:t>
      </w:r>
      <w:r w:rsidRPr="003F57AB">
        <w:rPr>
          <w:rFonts w:eastAsia="Times New Roman" w:cs="Times New Roman"/>
          <w:b/>
          <w:szCs w:val="24"/>
        </w:rPr>
        <w:t>ΜΠΑΚΟΓΙΑΝΝΗ:</w:t>
      </w:r>
      <w:r>
        <w:rPr>
          <w:rFonts w:eastAsia="Times New Roman" w:cs="Times New Roman"/>
          <w:b/>
          <w:szCs w:val="24"/>
        </w:rPr>
        <w:t xml:space="preserve"> </w:t>
      </w:r>
      <w:r>
        <w:rPr>
          <w:rFonts w:eastAsia="Times New Roman" w:cs="Times New Roman"/>
          <w:szCs w:val="24"/>
        </w:rPr>
        <w:t xml:space="preserve">Κυρία Πρόεδρε, θα ήθελα τον λόγο. </w:t>
      </w:r>
    </w:p>
    <w:p w14:paraId="5470B84A" w14:textId="77777777" w:rsidR="001F594C" w:rsidRDefault="008C7D1C">
      <w:pPr>
        <w:spacing w:line="600" w:lineRule="auto"/>
        <w:ind w:firstLine="720"/>
        <w:contextualSpacing/>
        <w:jc w:val="both"/>
        <w:rPr>
          <w:rFonts w:eastAsia="Times New Roman" w:cs="Times New Roman"/>
          <w:szCs w:val="24"/>
        </w:rPr>
      </w:pPr>
      <w:r w:rsidRPr="00135A7A">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Θέλετε και εσείς να μιλήσετε για την κοινωνική οικονομία της αγοράς; </w:t>
      </w:r>
    </w:p>
    <w:p w14:paraId="5470B84B" w14:textId="77777777" w:rsidR="001F594C" w:rsidRDefault="008C7D1C">
      <w:pPr>
        <w:spacing w:line="600" w:lineRule="auto"/>
        <w:ind w:firstLine="720"/>
        <w:contextualSpacing/>
        <w:jc w:val="both"/>
        <w:rPr>
          <w:rFonts w:eastAsia="Times New Roman"/>
          <w:szCs w:val="24"/>
        </w:rPr>
      </w:pPr>
      <w:r w:rsidRPr="00F95867">
        <w:rPr>
          <w:rFonts w:eastAsia="Times New Roman"/>
          <w:b/>
          <w:szCs w:val="24"/>
        </w:rPr>
        <w:t>ΓΕΩΡΓΙΟΣ ΚΟΥΜΟΥΤΣΑΚΟΣ:</w:t>
      </w:r>
      <w:r>
        <w:rPr>
          <w:rFonts w:eastAsia="Times New Roman"/>
          <w:szCs w:val="24"/>
        </w:rPr>
        <w:t xml:space="preserve"> Γιατί όχι, κύριε Υπουργέ; Δεν έχετε το μονοπώλιο κ</w:t>
      </w:r>
      <w:r>
        <w:rPr>
          <w:rFonts w:eastAsia="Times New Roman"/>
          <w:szCs w:val="24"/>
        </w:rPr>
        <w:t>οινωνικής ευαισθησίας.</w:t>
      </w:r>
      <w:r w:rsidRPr="00F95867">
        <w:rPr>
          <w:rFonts w:eastAsia="Times New Roman"/>
          <w:szCs w:val="24"/>
        </w:rPr>
        <w:t xml:space="preserve"> </w:t>
      </w:r>
    </w:p>
    <w:p w14:paraId="5470B84C" w14:textId="77777777" w:rsidR="001F594C" w:rsidRDefault="008C7D1C">
      <w:pPr>
        <w:spacing w:line="600" w:lineRule="auto"/>
        <w:ind w:firstLine="720"/>
        <w:contextualSpacing/>
        <w:jc w:val="both"/>
        <w:rPr>
          <w:rFonts w:eastAsia="Times New Roman"/>
          <w:szCs w:val="24"/>
        </w:rPr>
      </w:pPr>
      <w:r w:rsidRPr="00F95867">
        <w:rPr>
          <w:rFonts w:eastAsia="Times New Roman"/>
          <w:b/>
          <w:szCs w:val="24"/>
        </w:rPr>
        <w:t>ΕΥΚΛΕΙΔΗΣ ΤΣΑΚΑΛΩΤΟΣ (Υπουργός Οικονομικών):</w:t>
      </w:r>
      <w:r>
        <w:rPr>
          <w:rFonts w:eastAsia="Times New Roman"/>
          <w:szCs w:val="24"/>
        </w:rPr>
        <w:t xml:space="preserve"> Θα μιλήσει ο κ. Βορίδης. Εγώ θα χαρώ πάρα πολύ να ακούσω πώς την καταλαβαίνει, πώς την εννοεί. </w:t>
      </w:r>
    </w:p>
    <w:p w14:paraId="5470B84D" w14:textId="77777777" w:rsidR="001F594C" w:rsidRDefault="008C7D1C">
      <w:pPr>
        <w:spacing w:line="600" w:lineRule="auto"/>
        <w:ind w:firstLine="720"/>
        <w:contextualSpacing/>
        <w:jc w:val="both"/>
        <w:rPr>
          <w:rFonts w:eastAsia="Times New Roman" w:cs="Times New Roman"/>
          <w:szCs w:val="24"/>
        </w:rPr>
      </w:pPr>
      <w:r w:rsidRPr="00EB0373">
        <w:rPr>
          <w:rFonts w:eastAsia="Times New Roman"/>
          <w:b/>
          <w:szCs w:val="24"/>
        </w:rPr>
        <w:t>ΧΡΗΣΤΟΣ ΣΤΑΪΚΟΥΡΑΣ:</w:t>
      </w:r>
      <w:r>
        <w:rPr>
          <w:rFonts w:eastAsia="Times New Roman" w:cs="Times New Roman"/>
          <w:szCs w:val="24"/>
        </w:rPr>
        <w:t xml:space="preserve"> Κυρία Πρόεδρε, θα ήθελα τον λόγο.</w:t>
      </w:r>
    </w:p>
    <w:p w14:paraId="5470B84E" w14:textId="77777777" w:rsidR="001F594C" w:rsidRDefault="008C7D1C">
      <w:pPr>
        <w:spacing w:line="600" w:lineRule="auto"/>
        <w:ind w:firstLine="720"/>
        <w:contextualSpacing/>
        <w:jc w:val="both"/>
        <w:rPr>
          <w:rFonts w:eastAsia="Times New Roman"/>
          <w:szCs w:val="24"/>
        </w:rPr>
      </w:pPr>
      <w:r w:rsidRPr="00F95867">
        <w:rPr>
          <w:rFonts w:eastAsia="Times New Roman"/>
          <w:b/>
          <w:szCs w:val="24"/>
        </w:rPr>
        <w:lastRenderedPageBreak/>
        <w:t>ΠΡΟΕΔΡΕΥΟΥΣΑ (Αναστασία Χριστοδουλοπο</w:t>
      </w:r>
      <w:r w:rsidRPr="00F95867">
        <w:rPr>
          <w:rFonts w:eastAsia="Times New Roman"/>
          <w:b/>
          <w:szCs w:val="24"/>
        </w:rPr>
        <w:t>ύλου):</w:t>
      </w:r>
      <w:r>
        <w:rPr>
          <w:rFonts w:eastAsia="Times New Roman"/>
          <w:szCs w:val="24"/>
        </w:rPr>
        <w:t xml:space="preserve"> Τι θέλετε, κύριε Σταϊκούρα;</w:t>
      </w:r>
    </w:p>
    <w:p w14:paraId="5470B84F" w14:textId="77777777" w:rsidR="001F594C" w:rsidRDefault="008C7D1C">
      <w:pPr>
        <w:spacing w:line="600" w:lineRule="auto"/>
        <w:ind w:firstLine="720"/>
        <w:contextualSpacing/>
        <w:jc w:val="both"/>
        <w:rPr>
          <w:rFonts w:eastAsia="Times New Roman"/>
          <w:szCs w:val="24"/>
        </w:rPr>
      </w:pPr>
      <w:r w:rsidRPr="00EB0373">
        <w:rPr>
          <w:rFonts w:eastAsia="Times New Roman"/>
          <w:b/>
          <w:szCs w:val="24"/>
        </w:rPr>
        <w:t>ΧΡΗΣΤΟΣ ΣΤΑΪΚΟΥΡΑΣ:</w:t>
      </w:r>
      <w:r>
        <w:rPr>
          <w:rFonts w:eastAsia="Times New Roman"/>
          <w:szCs w:val="24"/>
        </w:rPr>
        <w:t xml:space="preserve"> Θα ήθελα απλώς να παρακαλέσω το εξής: Κυριολεκτικά παρακαλούμε από χθες… </w:t>
      </w:r>
    </w:p>
    <w:p w14:paraId="5470B850"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Έχετε τον λόγο για ένα λεπτό.</w:t>
      </w:r>
    </w:p>
    <w:p w14:paraId="5470B851" w14:textId="77777777" w:rsidR="001F594C" w:rsidRDefault="008C7D1C">
      <w:pPr>
        <w:spacing w:line="600" w:lineRule="auto"/>
        <w:ind w:firstLine="720"/>
        <w:contextualSpacing/>
        <w:jc w:val="both"/>
        <w:rPr>
          <w:rFonts w:eastAsia="Times New Roman"/>
          <w:szCs w:val="24"/>
        </w:rPr>
      </w:pPr>
      <w:r w:rsidRPr="00EB0373">
        <w:rPr>
          <w:rFonts w:eastAsia="Times New Roman"/>
          <w:b/>
          <w:szCs w:val="24"/>
        </w:rPr>
        <w:t>ΧΡΗΣΤΟΣ ΣΤΑΪΚΟΥΡΑΣ:</w:t>
      </w:r>
      <w:r>
        <w:rPr>
          <w:rFonts w:eastAsia="Times New Roman"/>
          <w:szCs w:val="24"/>
        </w:rPr>
        <w:t xml:space="preserve"> Χ</w:t>
      </w:r>
      <w:r>
        <w:rPr>
          <w:rFonts w:eastAsia="Times New Roman"/>
          <w:szCs w:val="24"/>
        </w:rPr>
        <w:t>θ</w:t>
      </w:r>
      <w:r>
        <w:rPr>
          <w:rFonts w:eastAsia="Times New Roman"/>
          <w:szCs w:val="24"/>
        </w:rPr>
        <w:t xml:space="preserve">ες ζητήσαμε από την κυρία </w:t>
      </w:r>
      <w:r>
        <w:rPr>
          <w:rFonts w:eastAsia="Times New Roman"/>
          <w:szCs w:val="24"/>
        </w:rPr>
        <w:t>Υφυπουργό να μας δώσει μια εικόνα για να πληροφορηθούμε, επειδή στο δελτίο Τύπου που βγάλατε λέτε πόσο θα αυξηθεί ο ΕΝΦΙΑ σε ένα εκατομμύριο πολίτες, αλλά δεν λέτε πόσο θα μειωθεί ο ΕΝΦΙΑ σε περίπου ενάμισ</w:t>
      </w:r>
      <w:r>
        <w:rPr>
          <w:rFonts w:eastAsia="Times New Roman"/>
          <w:szCs w:val="24"/>
        </w:rPr>
        <w:t>ι</w:t>
      </w:r>
      <w:r>
        <w:rPr>
          <w:rFonts w:eastAsia="Times New Roman"/>
          <w:szCs w:val="24"/>
        </w:rPr>
        <w:t xml:space="preserve"> εκατομμύριο πολίτες. Αφού μας είπε στην αρχή ότι </w:t>
      </w:r>
      <w:r>
        <w:rPr>
          <w:rFonts w:eastAsia="Times New Roman"/>
          <w:szCs w:val="24"/>
        </w:rPr>
        <w:t>στο δελτίο Τύπου υπάρχουν, μετά παραδέχθηκε ότι δεν υπάρχουν στο δελτίο Τύπου. Μετά μας είπε ότι επειδή ήταν πολύ αργά το βράδυ και ήταν κουρασμένοι, δεν είχαν τα στοιχεία να μας πουν. Μπορείτε να μας πείτε στους πολίτες που θα μειωθεί ο ΕΝΦΙΑ, πόσο στον κ</w:t>
      </w:r>
      <w:r>
        <w:rPr>
          <w:rFonts w:eastAsia="Times New Roman"/>
          <w:szCs w:val="24"/>
        </w:rPr>
        <w:t xml:space="preserve">άθε πολίτη θα μειωθεί; </w:t>
      </w:r>
    </w:p>
    <w:p w14:paraId="5470B852" w14:textId="77777777" w:rsidR="001F594C" w:rsidRDefault="008C7D1C">
      <w:pPr>
        <w:spacing w:line="600" w:lineRule="auto"/>
        <w:ind w:firstLine="720"/>
        <w:contextualSpacing/>
        <w:jc w:val="both"/>
        <w:rPr>
          <w:rFonts w:eastAsia="Times New Roman"/>
          <w:szCs w:val="24"/>
        </w:rPr>
      </w:pPr>
      <w:r w:rsidRPr="00F95867">
        <w:rPr>
          <w:rFonts w:eastAsia="Times New Roman"/>
          <w:b/>
          <w:szCs w:val="24"/>
        </w:rPr>
        <w:lastRenderedPageBreak/>
        <w:t>ΕΥΚΛΕΙΔΗΣ ΤΣΑΚΑΛΩΤΟΣ (Υπουργός Οικονομικών):</w:t>
      </w:r>
      <w:r>
        <w:rPr>
          <w:rFonts w:eastAsia="Times New Roman"/>
          <w:szCs w:val="24"/>
        </w:rPr>
        <w:t xml:space="preserve"> Να το κοιτάξω και να σας το φέρω το απόγευμα που θα μιλήσω. </w:t>
      </w:r>
    </w:p>
    <w:p w14:paraId="5470B853"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ΘΕΟΔΩΡΑ ΜΠΑΚΟΓΙΑΝΝΗ:</w:t>
      </w:r>
      <w:r>
        <w:rPr>
          <w:rFonts w:eastAsia="Times New Roman"/>
          <w:b/>
          <w:szCs w:val="24"/>
        </w:rPr>
        <w:t xml:space="preserve"> </w:t>
      </w:r>
      <w:r>
        <w:rPr>
          <w:rFonts w:eastAsia="Times New Roman"/>
          <w:szCs w:val="24"/>
        </w:rPr>
        <w:t>Κυρία Πρόεδρε, θα ήθελα τον λόγο.</w:t>
      </w:r>
    </w:p>
    <w:p w14:paraId="5470B854"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szCs w:val="24"/>
        </w:rPr>
        <w:t xml:space="preserve"> Αφήστε</w:t>
      </w:r>
      <w:r>
        <w:rPr>
          <w:rFonts w:eastAsia="Times New Roman"/>
          <w:szCs w:val="24"/>
        </w:rPr>
        <w:t>,</w:t>
      </w:r>
      <w:r>
        <w:rPr>
          <w:rFonts w:eastAsia="Times New Roman"/>
          <w:szCs w:val="24"/>
        </w:rPr>
        <w:t xml:space="preserve"> κυρία Μπακογιάννη. </w:t>
      </w:r>
      <w:r>
        <w:rPr>
          <w:rFonts w:eastAsia="Times New Roman"/>
          <w:szCs w:val="24"/>
        </w:rPr>
        <w:t xml:space="preserve">Θα φέρει τα στοιχεία και θα τοποθετηθείτε. </w:t>
      </w:r>
    </w:p>
    <w:p w14:paraId="5470B855"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ΘΕΟΔΩΡΑ ΜΠΑΚΟΓΙΑΝΝΗ:</w:t>
      </w:r>
      <w:r>
        <w:rPr>
          <w:rFonts w:eastAsia="Times New Roman"/>
          <w:b/>
          <w:szCs w:val="24"/>
        </w:rPr>
        <w:t xml:space="preserve"> </w:t>
      </w:r>
      <w:r>
        <w:rPr>
          <w:rFonts w:eastAsia="Times New Roman"/>
          <w:szCs w:val="24"/>
        </w:rPr>
        <w:t>Κάτι άλλο θέλω να πω.</w:t>
      </w:r>
    </w:p>
    <w:p w14:paraId="5470B856"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Σε αυτά που είπε ο Υπουργός. Τι άλλο;</w:t>
      </w:r>
    </w:p>
    <w:p w14:paraId="5470B857"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ΘΕΟΔΩΡΑ ΜΠΑΚΟΓΙΑΝΝΗ:</w:t>
      </w:r>
      <w:r>
        <w:rPr>
          <w:rFonts w:eastAsia="Times New Roman"/>
          <w:b/>
          <w:szCs w:val="24"/>
        </w:rPr>
        <w:t xml:space="preserve"> </w:t>
      </w:r>
      <w:r>
        <w:rPr>
          <w:rFonts w:eastAsia="Times New Roman"/>
          <w:szCs w:val="24"/>
        </w:rPr>
        <w:t>Κυρία Πρόεδρε, ο κύριος Υπουργός μο</w:t>
      </w:r>
      <w:r>
        <w:rPr>
          <w:rFonts w:eastAsia="Times New Roman"/>
          <w:szCs w:val="24"/>
        </w:rPr>
        <w:t>ύ</w:t>
      </w:r>
      <w:r>
        <w:rPr>
          <w:rFonts w:eastAsia="Times New Roman"/>
          <w:szCs w:val="24"/>
        </w:rPr>
        <w:t xml:space="preserve"> έκανε την τιμή χθες να αναφερ</w:t>
      </w:r>
      <w:r>
        <w:rPr>
          <w:rFonts w:eastAsia="Times New Roman"/>
          <w:szCs w:val="24"/>
        </w:rPr>
        <w:t xml:space="preserve">θεί σε μένα. Ήθελα απλώς να τον ρωτήσω: </w:t>
      </w:r>
      <w:r>
        <w:rPr>
          <w:rFonts w:eastAsia="Times New Roman"/>
          <w:szCs w:val="24"/>
        </w:rPr>
        <w:t>σ</w:t>
      </w:r>
      <w:r>
        <w:rPr>
          <w:rFonts w:eastAsia="Times New Roman"/>
          <w:szCs w:val="24"/>
        </w:rPr>
        <w:t xml:space="preserve">υνειδητοποιείτε ακριβώς τι κάνετε, κύριε Τσακαλώτο; </w:t>
      </w:r>
    </w:p>
    <w:p w14:paraId="5470B858"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Διαβάζω τώρα στο </w:t>
      </w:r>
      <w:r>
        <w:rPr>
          <w:rFonts w:eastAsia="Times New Roman"/>
          <w:szCs w:val="24"/>
          <w:lang w:val="en-US"/>
        </w:rPr>
        <w:t>iefimerida</w:t>
      </w:r>
      <w:r>
        <w:rPr>
          <w:rFonts w:eastAsia="Times New Roman"/>
          <w:szCs w:val="24"/>
        </w:rPr>
        <w:t>.</w:t>
      </w:r>
      <w:r>
        <w:rPr>
          <w:rFonts w:eastAsia="Times New Roman"/>
          <w:szCs w:val="24"/>
          <w:lang w:val="en-US"/>
        </w:rPr>
        <w:t>gr</w:t>
      </w:r>
      <w:r>
        <w:rPr>
          <w:rFonts w:eastAsia="Times New Roman"/>
          <w:szCs w:val="24"/>
        </w:rPr>
        <w:t xml:space="preserve"> ότι εξαιρέσατε και αλλάξατε τις ζώνες στις ακριτικές περιοχές. Δεν είχατε πάρει είδηση ότι είχατε αυξήσει τον ΕΝΦΙΑ ακόμα και στα </w:t>
      </w:r>
      <w:r>
        <w:rPr>
          <w:rFonts w:eastAsia="Times New Roman"/>
          <w:szCs w:val="24"/>
        </w:rPr>
        <w:lastRenderedPageBreak/>
        <w:t>μ</w:t>
      </w:r>
      <w:r>
        <w:rPr>
          <w:rFonts w:eastAsia="Times New Roman"/>
          <w:szCs w:val="24"/>
        </w:rPr>
        <w:t>ικρότερα νησάκια και σε ορεινές περιοχές. Δεν διαβάζω τίποτα για τις εργατικές συνοικίες της Αθήνας. Δεν διαβάζω τίποτα για τη Δραπετσώνα, δεν διαβάζω τίποτα για το Ζεφύρι, δεν διαβάζω τίποτα για το Πέραμα, δεν διαβάζω τίποτα για τις περιοχές που εχθές σας</w:t>
      </w:r>
      <w:r>
        <w:rPr>
          <w:rFonts w:eastAsia="Times New Roman"/>
          <w:szCs w:val="24"/>
        </w:rPr>
        <w:t xml:space="preserve"> είπα ότι ανεβαίνουν οι τιμές του ΕΝΦΙΑ και εσείς με ειρωνευτήκατε εν απουσία μου. </w:t>
      </w:r>
    </w:p>
    <w:p w14:paraId="5470B85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Πρώτον, σας παρακαλώ πολύ όταν λείπω να μη με ειρωνεύεστε, γιατί δεν μου αρέσει. </w:t>
      </w:r>
    </w:p>
    <w:p w14:paraId="5470B85A" w14:textId="77777777" w:rsidR="001F594C" w:rsidRDefault="008C7D1C">
      <w:pPr>
        <w:spacing w:line="600" w:lineRule="auto"/>
        <w:ind w:firstLine="720"/>
        <w:contextualSpacing/>
        <w:jc w:val="both"/>
        <w:rPr>
          <w:rFonts w:eastAsia="Times New Roman"/>
          <w:szCs w:val="24"/>
        </w:rPr>
      </w:pPr>
      <w:r w:rsidRPr="00F95867">
        <w:rPr>
          <w:rFonts w:eastAsia="Times New Roman"/>
          <w:b/>
          <w:szCs w:val="24"/>
        </w:rPr>
        <w:t>ΕΥΚΛΕΙΔΗΣ ΤΣΑΚΑΛΩΤΟΣ (Υπουργός Οικονομικών):</w:t>
      </w:r>
      <w:r>
        <w:rPr>
          <w:rFonts w:eastAsia="Times New Roman"/>
          <w:szCs w:val="24"/>
        </w:rPr>
        <w:t xml:space="preserve"> Δεν σας ειρωνεύτηκα.</w:t>
      </w:r>
    </w:p>
    <w:p w14:paraId="5470B85B"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ΘΕΟΔΩΡΑ ΜΠΑΚΟΓΙΑΝΝΗ:</w:t>
      </w:r>
      <w:r>
        <w:rPr>
          <w:rFonts w:eastAsia="Times New Roman"/>
          <w:szCs w:val="24"/>
        </w:rPr>
        <w:t xml:space="preserve"> Δεύ</w:t>
      </w:r>
      <w:r>
        <w:rPr>
          <w:rFonts w:eastAsia="Times New Roman"/>
          <w:szCs w:val="24"/>
        </w:rPr>
        <w:t xml:space="preserve">τερον, αυτές οι περιοχές σήμερα δεν έχουν τον όγκο των συναλλαγών, ο οποίος να σας επιτρέπει να αποφασίζετε ότι πρέπει να αυξήσετε την τιμή ζώνης. </w:t>
      </w:r>
    </w:p>
    <w:p w14:paraId="5470B85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Όπως, λοιπόν, καταλάβατε στο </w:t>
      </w:r>
      <w:r>
        <w:rPr>
          <w:rFonts w:eastAsia="Times New Roman"/>
          <w:szCs w:val="24"/>
        </w:rPr>
        <w:t>«</w:t>
      </w:r>
      <w:r>
        <w:rPr>
          <w:rFonts w:eastAsia="Times New Roman"/>
          <w:szCs w:val="24"/>
        </w:rPr>
        <w:t>παρά πέντε</w:t>
      </w:r>
      <w:r>
        <w:rPr>
          <w:rFonts w:eastAsia="Times New Roman"/>
          <w:szCs w:val="24"/>
        </w:rPr>
        <w:t>»</w:t>
      </w:r>
      <w:r>
        <w:rPr>
          <w:rFonts w:eastAsia="Times New Roman"/>
          <w:szCs w:val="24"/>
        </w:rPr>
        <w:t xml:space="preserve"> ότι έπρεπε να απαλλάξετε τις ζώνες -να το πείτε στην Υφυπουργό σας</w:t>
      </w:r>
      <w:r>
        <w:rPr>
          <w:rFonts w:eastAsia="Times New Roman"/>
          <w:szCs w:val="24"/>
        </w:rPr>
        <w:t xml:space="preserve">- στις ακριτικές περιοχές, στις ορεινές περιοχές </w:t>
      </w:r>
      <w:r>
        <w:rPr>
          <w:rFonts w:eastAsia="Times New Roman"/>
          <w:szCs w:val="24"/>
        </w:rPr>
        <w:lastRenderedPageBreak/>
        <w:t xml:space="preserve">και στα νησάκια, σας καλώ να κάνετε το ίδιο για τις περιοχές της </w:t>
      </w:r>
      <w:r>
        <w:rPr>
          <w:rFonts w:eastAsia="Times New Roman"/>
          <w:szCs w:val="24"/>
        </w:rPr>
        <w:t>δ</w:t>
      </w:r>
      <w:r>
        <w:rPr>
          <w:rFonts w:eastAsia="Times New Roman"/>
          <w:szCs w:val="24"/>
        </w:rPr>
        <w:t>υτικής Αθήνας και της Β</w:t>
      </w:r>
      <w:r>
        <w:rPr>
          <w:rFonts w:eastAsia="Times New Roman"/>
          <w:szCs w:val="24"/>
        </w:rPr>
        <w:t>΄</w:t>
      </w:r>
      <w:r>
        <w:rPr>
          <w:rFonts w:eastAsia="Times New Roman"/>
          <w:szCs w:val="24"/>
        </w:rPr>
        <w:t xml:space="preserve"> Περιφέρειας, οι οποίες είναι άκρως προβληματικές. </w:t>
      </w:r>
    </w:p>
    <w:p w14:paraId="5470B85D"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Αυτά, κυρία Μπακογιάν</w:t>
      </w:r>
      <w:r>
        <w:rPr>
          <w:rFonts w:eastAsia="Times New Roman"/>
          <w:szCs w:val="24"/>
        </w:rPr>
        <w:t>νη</w:t>
      </w:r>
      <w:r>
        <w:rPr>
          <w:rFonts w:eastAsia="Times New Roman"/>
          <w:szCs w:val="24"/>
        </w:rPr>
        <w:t>,</w:t>
      </w:r>
      <w:r>
        <w:rPr>
          <w:rFonts w:eastAsia="Times New Roman"/>
          <w:szCs w:val="24"/>
        </w:rPr>
        <w:t xml:space="preserve"> θα μπορούσατε να τα πείτε και στην ομιλία σας. </w:t>
      </w:r>
    </w:p>
    <w:p w14:paraId="5470B85E"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ΘΕΟΔΩΡΑ ΜΠΑΚΟΓΙΑΝΝΗ:</w:t>
      </w:r>
      <w:r>
        <w:rPr>
          <w:rFonts w:eastAsia="Times New Roman"/>
          <w:b/>
          <w:szCs w:val="24"/>
        </w:rPr>
        <w:t xml:space="preserve"> </w:t>
      </w:r>
      <w:r>
        <w:rPr>
          <w:rFonts w:eastAsia="Times New Roman"/>
          <w:szCs w:val="24"/>
        </w:rPr>
        <w:t>Θα τα ξαναπώ, κυρία Πρόεδρε.</w:t>
      </w:r>
    </w:p>
    <w:p w14:paraId="5470B85F"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szCs w:val="24"/>
        </w:rPr>
        <w:t xml:space="preserve"> Πόσες φορές θα τα πούμε; </w:t>
      </w:r>
    </w:p>
    <w:p w14:paraId="5470B860" w14:textId="77777777" w:rsidR="001F594C" w:rsidRDefault="008C7D1C">
      <w:pPr>
        <w:spacing w:line="600" w:lineRule="auto"/>
        <w:ind w:firstLine="720"/>
        <w:contextualSpacing/>
        <w:jc w:val="both"/>
        <w:rPr>
          <w:rFonts w:eastAsia="Times New Roman"/>
          <w:szCs w:val="24"/>
        </w:rPr>
      </w:pPr>
      <w:r w:rsidRPr="00EB0373">
        <w:rPr>
          <w:rFonts w:eastAsia="Times New Roman"/>
          <w:b/>
          <w:szCs w:val="24"/>
        </w:rPr>
        <w:t>ΚΩΝΣΤΑΝΤΙΝΟΣ ΣΚΡΕΚΑΣ:</w:t>
      </w:r>
      <w:r>
        <w:rPr>
          <w:rFonts w:eastAsia="Times New Roman"/>
          <w:szCs w:val="24"/>
        </w:rPr>
        <w:t xml:space="preserve"> Δεν τα καταλαβαίνετε. Θέλετε επανάληψη πολλές φορές</w:t>
      </w:r>
      <w:r>
        <w:rPr>
          <w:rFonts w:eastAsia="Times New Roman"/>
          <w:szCs w:val="24"/>
        </w:rPr>
        <w:t>!</w:t>
      </w:r>
      <w:r>
        <w:rPr>
          <w:rFonts w:eastAsia="Times New Roman"/>
          <w:szCs w:val="24"/>
        </w:rPr>
        <w:t xml:space="preserve"> </w:t>
      </w:r>
    </w:p>
    <w:p w14:paraId="5470B861"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szCs w:val="24"/>
        </w:rPr>
        <w:t xml:space="preserve"> Εντάξει. Ευχαριστούμε.</w:t>
      </w:r>
    </w:p>
    <w:p w14:paraId="5470B862"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Κυρία Πρόεδρε, θα ήθελα τον λόγο για είκοσι δευτερόλεπτα.</w:t>
      </w:r>
    </w:p>
    <w:p w14:paraId="5470B863"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szCs w:val="24"/>
        </w:rPr>
        <w:t xml:space="preserve"> Ορίστε, κύριε Τσακαλώτο, έχετε τον λόγο. </w:t>
      </w:r>
    </w:p>
    <w:p w14:paraId="5470B864" w14:textId="77777777" w:rsidR="001F594C" w:rsidRDefault="008C7D1C">
      <w:pPr>
        <w:spacing w:line="600" w:lineRule="auto"/>
        <w:ind w:firstLine="720"/>
        <w:contextualSpacing/>
        <w:jc w:val="both"/>
        <w:rPr>
          <w:rFonts w:eastAsia="Times New Roman"/>
          <w:szCs w:val="24"/>
        </w:rPr>
      </w:pPr>
      <w:r>
        <w:rPr>
          <w:rFonts w:eastAsia="Times New Roman"/>
          <w:b/>
          <w:szCs w:val="24"/>
        </w:rPr>
        <w:lastRenderedPageBreak/>
        <w:t>ΕΥΚΛΕΙΔΗΣ ΤΣΑΚΑΛΩΤΟΣ</w:t>
      </w:r>
      <w:r>
        <w:rPr>
          <w:rFonts w:eastAsia="Times New Roman"/>
          <w:b/>
          <w:szCs w:val="24"/>
        </w:rPr>
        <w:t xml:space="preserve"> (Υπουργός Οικονομικών)</w:t>
      </w:r>
      <w:r>
        <w:rPr>
          <w:rFonts w:eastAsia="Times New Roman"/>
          <w:b/>
          <w:szCs w:val="24"/>
        </w:rPr>
        <w:t>:</w:t>
      </w:r>
      <w:r>
        <w:rPr>
          <w:rFonts w:eastAsia="Times New Roman"/>
          <w:szCs w:val="24"/>
        </w:rPr>
        <w:t xml:space="preserve"> Πρώτον, έχω αρκετούς μάρτυρες εδώ ότι δεν σας ειρωνεύτηκα. Είπα ότι θα εκπλαγείτε με τα αποτελέσματα που θα είναι στον ΕΝΦΙΑ και σας υπόσχομαι ότι θα εκπλαγείτε -σας το λέω και τώρα- για τις φτωχές γειτονιές της</w:t>
      </w:r>
      <w:r>
        <w:rPr>
          <w:rFonts w:eastAsia="Times New Roman"/>
          <w:szCs w:val="24"/>
        </w:rPr>
        <w:t xml:space="preserve"> Αθήνας. Θα δείτε πόσο ανεβαίνει σε μ</w:t>
      </w:r>
      <w:r>
        <w:rPr>
          <w:rFonts w:eastAsia="Times New Roman"/>
          <w:szCs w:val="24"/>
        </w:rPr>
        <w:t>ί</w:t>
      </w:r>
      <w:r>
        <w:rPr>
          <w:rFonts w:eastAsia="Times New Roman"/>
          <w:szCs w:val="24"/>
        </w:rPr>
        <w:t>α-μ</w:t>
      </w:r>
      <w:r>
        <w:rPr>
          <w:rFonts w:eastAsia="Times New Roman"/>
          <w:szCs w:val="24"/>
        </w:rPr>
        <w:t>ί</w:t>
      </w:r>
      <w:r>
        <w:rPr>
          <w:rFonts w:eastAsia="Times New Roman"/>
          <w:szCs w:val="24"/>
        </w:rPr>
        <w:t>α περιοχή της Αθήνας. Είναι εξαιρετικά μικρές οι εξαιρέσεις. Είναι μ</w:t>
      </w:r>
      <w:r>
        <w:rPr>
          <w:rFonts w:eastAsia="Times New Roman"/>
          <w:szCs w:val="24"/>
        </w:rPr>
        <w:t>ί</w:t>
      </w:r>
      <w:r>
        <w:rPr>
          <w:rFonts w:eastAsia="Times New Roman"/>
          <w:szCs w:val="24"/>
        </w:rPr>
        <w:t>α-δ</w:t>
      </w:r>
      <w:r>
        <w:rPr>
          <w:rFonts w:eastAsia="Times New Roman"/>
          <w:szCs w:val="24"/>
        </w:rPr>
        <w:t>ύ</w:t>
      </w:r>
      <w:r>
        <w:rPr>
          <w:rFonts w:eastAsia="Times New Roman"/>
          <w:szCs w:val="24"/>
        </w:rPr>
        <w:t xml:space="preserve">ο εξαιρέσεις που ανεβαίνουν, όπου έχουν σπίτι δίπλα στο μετρό. Μόνο αυτό. </w:t>
      </w:r>
    </w:p>
    <w:p w14:paraId="5470B865" w14:textId="77777777" w:rsidR="001F594C" w:rsidRDefault="008C7D1C">
      <w:pPr>
        <w:spacing w:line="600" w:lineRule="auto"/>
        <w:ind w:firstLine="720"/>
        <w:contextualSpacing/>
        <w:jc w:val="both"/>
        <w:rPr>
          <w:rFonts w:eastAsia="Times New Roman"/>
          <w:szCs w:val="24"/>
        </w:rPr>
      </w:pPr>
      <w:r>
        <w:rPr>
          <w:rFonts w:eastAsia="Times New Roman"/>
          <w:szCs w:val="24"/>
        </w:rPr>
        <w:t>Θέλω, όμως, να πω ξανά ότι ουδέποτε σας ειρωνεύτηκα. Και νομίζω ότ</w:t>
      </w:r>
      <w:r>
        <w:rPr>
          <w:rFonts w:eastAsia="Times New Roman"/>
          <w:szCs w:val="24"/>
        </w:rPr>
        <w:t xml:space="preserve">ι έχω μάρτυρες γι’ αυτό. </w:t>
      </w:r>
    </w:p>
    <w:p w14:paraId="5470B866" w14:textId="77777777" w:rsidR="001F594C" w:rsidRDefault="008C7D1C">
      <w:pPr>
        <w:spacing w:line="600" w:lineRule="auto"/>
        <w:ind w:firstLine="720"/>
        <w:contextualSpacing/>
        <w:jc w:val="both"/>
        <w:rPr>
          <w:rFonts w:eastAsia="Times New Roman"/>
          <w:szCs w:val="24"/>
        </w:rPr>
      </w:pPr>
      <w:r w:rsidRPr="004C519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Κυρίες και κύριοι συνάδελφοι, θα ήθελα να κάνω μερικές διευκρινίσεις. </w:t>
      </w:r>
    </w:p>
    <w:p w14:paraId="5470B867" w14:textId="77777777" w:rsidR="001F594C" w:rsidRDefault="008C7D1C">
      <w:pPr>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είχε βγει ένα πρόγραμμα για τις παρεμβάσεις των κυρίων Υπουργών που τις προσδιόριζε μετά τις 12:00</w:t>
      </w:r>
      <w:r>
        <w:rPr>
          <w:rFonts w:eastAsia="Times New Roman"/>
          <w:szCs w:val="24"/>
        </w:rPr>
        <w:t>΄</w:t>
      </w:r>
      <w:r>
        <w:rPr>
          <w:rFonts w:eastAsia="Times New Roman"/>
          <w:szCs w:val="24"/>
        </w:rPr>
        <w:t>. Αυτ</w:t>
      </w:r>
      <w:r>
        <w:rPr>
          <w:rFonts w:eastAsia="Times New Roman"/>
          <w:szCs w:val="24"/>
        </w:rPr>
        <w:t>ό δεν μπορεί να ισχύσει, διότι μεσολάβησε η ένσταση αντισυνταγματικότητας. Κατά συνέπεια θα ολοκληρωθούν οι ομιλίες των εισηγητών και μετά θα γίνει με τον γνωστό τρόπο, ανά δ</w:t>
      </w:r>
      <w:r>
        <w:rPr>
          <w:rFonts w:eastAsia="Times New Roman"/>
          <w:szCs w:val="24"/>
        </w:rPr>
        <w:t>ύ</w:t>
      </w:r>
      <w:r>
        <w:rPr>
          <w:rFonts w:eastAsia="Times New Roman"/>
          <w:szCs w:val="24"/>
        </w:rPr>
        <w:t xml:space="preserve">ο κ.λπ.. </w:t>
      </w:r>
    </w:p>
    <w:p w14:paraId="5470B868"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Δεύτερον, για να το έχετε όλοι υπ</w:t>
      </w:r>
      <w:r>
        <w:rPr>
          <w:rFonts w:eastAsia="Times New Roman"/>
          <w:szCs w:val="24"/>
        </w:rPr>
        <w:t xml:space="preserve">’ </w:t>
      </w:r>
      <w:r>
        <w:rPr>
          <w:rFonts w:eastAsia="Times New Roman"/>
          <w:szCs w:val="24"/>
        </w:rPr>
        <w:t>όψ</w:t>
      </w:r>
      <w:r>
        <w:rPr>
          <w:rFonts w:eastAsia="Times New Roman"/>
          <w:szCs w:val="24"/>
        </w:rPr>
        <w:t xml:space="preserve">ιν </w:t>
      </w:r>
      <w:r>
        <w:rPr>
          <w:rFonts w:eastAsia="Times New Roman"/>
          <w:szCs w:val="24"/>
        </w:rPr>
        <w:t>σας -αν το ήξερα θα είχα διακόψ</w:t>
      </w:r>
      <w:r>
        <w:rPr>
          <w:rFonts w:eastAsia="Times New Roman"/>
          <w:szCs w:val="24"/>
        </w:rPr>
        <w:t xml:space="preserve">ει και τον κ. Σταϊκούρα- έχουν γραφτεί εκατόν τριάντα τρεις Βουλευτές. Όπως καταλαβαίνετε, </w:t>
      </w:r>
      <w:r>
        <w:rPr>
          <w:rFonts w:eastAsia="Times New Roman"/>
          <w:szCs w:val="24"/>
        </w:rPr>
        <w:t>πρέπει να τηρηθεί</w:t>
      </w:r>
      <w:r>
        <w:rPr>
          <w:rFonts w:eastAsia="Times New Roman"/>
          <w:szCs w:val="24"/>
        </w:rPr>
        <w:t xml:space="preserve"> </w:t>
      </w:r>
      <w:r>
        <w:rPr>
          <w:rFonts w:eastAsia="Times New Roman"/>
          <w:szCs w:val="24"/>
        </w:rPr>
        <w:t xml:space="preserve">ο </w:t>
      </w:r>
      <w:r>
        <w:rPr>
          <w:rFonts w:eastAsia="Times New Roman"/>
          <w:szCs w:val="24"/>
        </w:rPr>
        <w:t>χρόνο</w:t>
      </w:r>
      <w:r>
        <w:rPr>
          <w:rFonts w:eastAsia="Times New Roman"/>
          <w:szCs w:val="24"/>
        </w:rPr>
        <w:t>ς</w:t>
      </w:r>
      <w:r>
        <w:rPr>
          <w:rFonts w:eastAsia="Times New Roman"/>
          <w:szCs w:val="24"/>
        </w:rPr>
        <w:t xml:space="preserve"> απαρέγκλιτα. </w:t>
      </w:r>
    </w:p>
    <w:p w14:paraId="5470B8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Κυρία Πρόεδρε, θα ήθελα τον λόγο.</w:t>
      </w:r>
    </w:p>
    <w:p w14:paraId="5470B86A"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Υπουργός Δικαιοσύνης, Διαφάνειας και Ανθρωπίνων Δικαιωμάτων κ. Κοντονής.</w:t>
      </w:r>
    </w:p>
    <w:p w14:paraId="5470B86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παίρνω τον λόγο για να καταθ</w:t>
      </w:r>
      <w:r>
        <w:rPr>
          <w:rFonts w:eastAsia="Times New Roman" w:cs="Times New Roman"/>
          <w:szCs w:val="24"/>
        </w:rPr>
        <w:t xml:space="preserve">έσω μια καθαρά νομοτεχνική βελτίωση. Έχει γίνει ένα λάθος και αντί «τρία εδάφια» στο άρθρο 29, έπρεπε να γράφεται το σωστό, δηλαδή «τέσσερα εδάφια». </w:t>
      </w:r>
    </w:p>
    <w:p w14:paraId="5470B8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για να μοιραστεί στους συναδέλφους. </w:t>
      </w:r>
    </w:p>
    <w:p w14:paraId="5470B86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86E" w14:textId="77777777" w:rsidR="001F594C" w:rsidRDefault="008C7D1C">
      <w:pPr>
        <w:tabs>
          <w:tab w:val="left" w:pos="7371"/>
        </w:tabs>
        <w:spacing w:line="600" w:lineRule="auto"/>
        <w:ind w:firstLine="720"/>
        <w:contextualSpacing/>
        <w:jc w:val="both"/>
        <w:rPr>
          <w:rFonts w:eastAsia="Times New Roman" w:cs="Times New Roman"/>
          <w:szCs w:val="24"/>
        </w:rPr>
      </w:pPr>
      <w:r w:rsidRPr="00E541F0">
        <w:rPr>
          <w:rFonts w:eastAsia="Times New Roman" w:cs="Times New Roman"/>
          <w:szCs w:val="24"/>
        </w:rPr>
        <w:lastRenderedPageBreak/>
        <w:t xml:space="preserve">(Στο σημείο αυτό </w:t>
      </w:r>
      <w:r>
        <w:rPr>
          <w:rFonts w:eastAsia="Times New Roman" w:cs="Times New Roman"/>
          <w:szCs w:val="24"/>
        </w:rPr>
        <w:t xml:space="preserve">ο Υπουργός </w:t>
      </w:r>
      <w:r>
        <w:rPr>
          <w:rFonts w:eastAsia="Times New Roman" w:cs="Times New Roman"/>
          <w:szCs w:val="24"/>
        </w:rPr>
        <w:t>κ. Σταύρος Κοντονής</w:t>
      </w:r>
      <w:r w:rsidRPr="00E541F0">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14:paraId="5470B86F" w14:textId="77777777" w:rsidR="001F594C" w:rsidRDefault="008C7D1C">
      <w:pPr>
        <w:spacing w:line="600" w:lineRule="auto"/>
        <w:contextualSpacing/>
        <w:jc w:val="center"/>
        <w:rPr>
          <w:rFonts w:eastAsia="Times New Roman" w:cs="Times New Roman"/>
          <w:color w:val="FF0000"/>
          <w:szCs w:val="24"/>
        </w:rPr>
      </w:pPr>
      <w:r w:rsidRPr="00871D90">
        <w:rPr>
          <w:rFonts w:eastAsia="Times New Roman" w:cs="Times New Roman"/>
          <w:color w:val="FF0000"/>
          <w:szCs w:val="24"/>
        </w:rPr>
        <w:t>ΑΛΛΑΓΗ ΣΕΛΙΔΑΣ</w:t>
      </w:r>
    </w:p>
    <w:p w14:paraId="5470B870" w14:textId="77777777" w:rsidR="001F594C" w:rsidRDefault="008C7D1C">
      <w:pPr>
        <w:spacing w:line="600" w:lineRule="auto"/>
        <w:contextualSpacing/>
        <w:jc w:val="center"/>
        <w:rPr>
          <w:rFonts w:eastAsia="Times New Roman" w:cs="Times New Roman"/>
          <w:szCs w:val="24"/>
        </w:rPr>
      </w:pPr>
      <w:r>
        <w:rPr>
          <w:rFonts w:eastAsia="Times New Roman" w:cs="Times New Roman"/>
          <w:szCs w:val="24"/>
        </w:rPr>
        <w:t>(Να μπει η σελίδα 91)</w:t>
      </w:r>
    </w:p>
    <w:p w14:paraId="5470B871" w14:textId="77777777" w:rsidR="001F594C" w:rsidRDefault="008C7D1C">
      <w:pPr>
        <w:spacing w:line="600" w:lineRule="auto"/>
        <w:contextualSpacing/>
        <w:jc w:val="center"/>
        <w:rPr>
          <w:rFonts w:eastAsia="Times New Roman" w:cs="Times New Roman"/>
          <w:b/>
          <w:szCs w:val="24"/>
        </w:rPr>
      </w:pPr>
      <w:r w:rsidRPr="00871D90">
        <w:rPr>
          <w:rFonts w:eastAsia="Times New Roman" w:cs="Times New Roman"/>
          <w:color w:val="FF0000"/>
          <w:szCs w:val="24"/>
        </w:rPr>
        <w:t>ΑΛΛΑΓΗ ΣΕΛΙΔΑΣ</w:t>
      </w:r>
    </w:p>
    <w:p w14:paraId="5470B87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Κουτσούκος έχει τον λόγο. </w:t>
      </w:r>
    </w:p>
    <w:p w14:paraId="5470B8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b/>
          <w:szCs w:val="24"/>
        </w:rPr>
        <w:t xml:space="preserve"> </w:t>
      </w:r>
      <w:r>
        <w:rPr>
          <w:rFonts w:eastAsia="Times New Roman" w:cs="Times New Roman"/>
          <w:szCs w:val="24"/>
        </w:rPr>
        <w:t>Κυρία Πρόεδρε, νομίζω ότι δώσατε τη δυνατότητα και έγινε μία ανταλλαγή απόψεων γύρω από την τροπολογία που κατέθεσε ο κ. Τσακαλώτος νωρίτερα. Είχα θέσει το ζήτημα της διαδικασίας αν θα μπορέσουμε να μιλήσουμε ξεχωριστά για τις τροπολογίες. Μου είπατε</w:t>
      </w:r>
      <w:r>
        <w:rPr>
          <w:rFonts w:eastAsia="Times New Roman" w:cs="Times New Roman"/>
          <w:szCs w:val="24"/>
        </w:rPr>
        <w:t>,</w:t>
      </w:r>
      <w:r>
        <w:rPr>
          <w:rFonts w:eastAsia="Times New Roman" w:cs="Times New Roman"/>
          <w:szCs w:val="24"/>
        </w:rPr>
        <w:t xml:space="preserve"> όχι</w:t>
      </w:r>
      <w:r>
        <w:rPr>
          <w:rFonts w:eastAsia="Times New Roman" w:cs="Times New Roman"/>
          <w:szCs w:val="24"/>
        </w:rPr>
        <w:t xml:space="preserve">. Κατανοείτε από τη συζήτηση που έγινε ότι πρέπει να τοποθετηθούμε ξεχωριστά επί των τροπολογιών τώρα; </w:t>
      </w:r>
    </w:p>
    <w:p w14:paraId="5470B8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αυτό το ξέρατε. Δεν έγινε κάτι καινούργιο. Έχετε και δευτερολογία. </w:t>
      </w:r>
    </w:p>
    <w:p w14:paraId="5470B8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Άρα, δηλαδή, δώ</w:t>
      </w:r>
      <w:r>
        <w:rPr>
          <w:rFonts w:eastAsia="Times New Roman" w:cs="Times New Roman"/>
          <w:szCs w:val="24"/>
        </w:rPr>
        <w:t xml:space="preserve">σατε τον λόγο να γίνει διάλογος, αλλά δεν τον δίνετε για να συζητηθεί ξεχωριστά το μείζον θέμα που αφορά τις αντικειμενικές αξίες σε όλη την Ελλάδα. </w:t>
      </w:r>
    </w:p>
    <w:p w14:paraId="5470B8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όλα μείζονα είναι. Εσείς τώρα, αν θέλετε να εξαντλήσε</w:t>
      </w:r>
      <w:r>
        <w:rPr>
          <w:rFonts w:eastAsia="Times New Roman" w:cs="Times New Roman"/>
          <w:szCs w:val="24"/>
        </w:rPr>
        <w:t>τε και τη δευτερολογία σας…</w:t>
      </w:r>
    </w:p>
    <w:p w14:paraId="5470B8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¨Όλα μείζονα είναι, αλλά πάνω απ’ όλα, κυρία Πρόεδρε, είναι η ευαισθησία και η δημοκρατικά αντίληψη του Προεδρείου. </w:t>
      </w:r>
    </w:p>
    <w:p w14:paraId="5470B8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Γιατί φωνάζετε τώρα; Κάντε ό,τι θέλετε. </w:t>
      </w:r>
    </w:p>
    <w:p w14:paraId="5470B8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w:t>
      </w:r>
      <w:r>
        <w:rPr>
          <w:rFonts w:eastAsia="Times New Roman" w:cs="Times New Roman"/>
          <w:b/>
          <w:szCs w:val="24"/>
        </w:rPr>
        <w:t xml:space="preserve">Σ ΚΟΥΤΣΟΥΚΟΣ: </w:t>
      </w:r>
      <w:r>
        <w:rPr>
          <w:rFonts w:eastAsia="Times New Roman" w:cs="Times New Roman"/>
          <w:szCs w:val="24"/>
        </w:rPr>
        <w:t>Και λυπάμαι</w:t>
      </w:r>
      <w:r>
        <w:rPr>
          <w:rFonts w:eastAsia="Times New Roman" w:cs="Times New Roman"/>
          <w:szCs w:val="24"/>
        </w:rPr>
        <w:t>,</w:t>
      </w:r>
      <w:r>
        <w:rPr>
          <w:rFonts w:eastAsia="Times New Roman" w:cs="Times New Roman"/>
          <w:szCs w:val="24"/>
        </w:rPr>
        <w:t xml:space="preserve"> διότι εσείς προσωπικά έχετε στοιχεία δημοκρατικής ευαισθησίας και δεν πρέπει να συμπεριφέρεστε μ’ αυτόν τον τρόπο. </w:t>
      </w:r>
    </w:p>
    <w:p w14:paraId="5470B8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Με μέμφεστε</w:t>
      </w:r>
      <w:r>
        <w:rPr>
          <w:rFonts w:eastAsia="Times New Roman" w:cs="Times New Roman"/>
          <w:szCs w:val="24"/>
        </w:rPr>
        <w:t>;</w:t>
      </w:r>
      <w:r>
        <w:rPr>
          <w:rFonts w:eastAsia="Times New Roman" w:cs="Times New Roman"/>
          <w:szCs w:val="24"/>
        </w:rPr>
        <w:t xml:space="preserve"> </w:t>
      </w:r>
    </w:p>
    <w:p w14:paraId="5470B87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Μπαίνουμε, λοιπόν, τώρα, κυρίες και</w:t>
      </w:r>
      <w:r>
        <w:rPr>
          <w:rFonts w:eastAsia="Times New Roman" w:cs="Times New Roman"/>
          <w:szCs w:val="24"/>
        </w:rPr>
        <w:t xml:space="preserve"> κύριοι συνάδελφοι, κάτω από τη δαμόκλεια σπάθη του επείγοντος στη συζήτηση.</w:t>
      </w:r>
    </w:p>
    <w:p w14:paraId="5470B8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Είμαστε, επίσης, σε αναμονή της συμφωνίας που υπέγραψε ο κ. Τσίπρας και που σκιάζει όλη αυτή τη συζήτηση ενός νομοσχεδίου με δεσμεύσεις, διότι </w:t>
      </w:r>
      <w:r>
        <w:rPr>
          <w:rFonts w:eastAsia="Times New Roman" w:cs="Times New Roman"/>
          <w:szCs w:val="24"/>
        </w:rPr>
        <w:t xml:space="preserve">αυτή η συμφωνία </w:t>
      </w:r>
      <w:r>
        <w:rPr>
          <w:rFonts w:eastAsia="Times New Roman" w:cs="Times New Roman"/>
          <w:szCs w:val="24"/>
        </w:rPr>
        <w:t>αφορά δεσμεύσεις που</w:t>
      </w:r>
      <w:r>
        <w:rPr>
          <w:rFonts w:eastAsia="Times New Roman" w:cs="Times New Roman"/>
          <w:szCs w:val="24"/>
        </w:rPr>
        <w:t xml:space="preserve"> φαίνεται ότι έχουν και προβλήματα σε ένα μεγάλο εθνικό θέμα. Ελπίζω, μάλιστα, να έρθει στα ελληνικά. </w:t>
      </w:r>
    </w:p>
    <w:p w14:paraId="5470B8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θυμίσω στο Σώμα ότι εχθές κατά τη συζήτηση του νομοσχεδίου τέθηκε θέμα στις </w:t>
      </w:r>
      <w:r>
        <w:rPr>
          <w:rFonts w:eastAsia="Times New Roman" w:cs="Times New Roman"/>
          <w:szCs w:val="24"/>
        </w:rPr>
        <w:t>ε</w:t>
      </w:r>
      <w:r>
        <w:rPr>
          <w:rFonts w:eastAsia="Times New Roman" w:cs="Times New Roman"/>
          <w:szCs w:val="24"/>
        </w:rPr>
        <w:t xml:space="preserve">πιτροπές και αποφάσισαν οι </w:t>
      </w:r>
      <w:r>
        <w:rPr>
          <w:rFonts w:eastAsia="Times New Roman" w:cs="Times New Roman"/>
          <w:szCs w:val="24"/>
        </w:rPr>
        <w:t>ε</w:t>
      </w:r>
      <w:r>
        <w:rPr>
          <w:rFonts w:eastAsia="Times New Roman" w:cs="Times New Roman"/>
          <w:szCs w:val="24"/>
        </w:rPr>
        <w:t>πιτροπές –μάλιστα, με σύμφωνη γνώμ</w:t>
      </w:r>
      <w:r>
        <w:rPr>
          <w:rFonts w:eastAsia="Times New Roman" w:cs="Times New Roman"/>
          <w:szCs w:val="24"/>
        </w:rPr>
        <w:t xml:space="preserve">η του κ. Μπαλαούρα, του εισηγητή της Πλειοψηφίας- το συμπληρωματικό μνημόνιο πάνω στο οποίο εδράζεται αυτό το νομοσχέδιο –και όχι μόνο, αλλά και άλλα μνημονιακά νομοσχέδια- να μεταφραστεί, κυρία Πρόεδρε. </w:t>
      </w:r>
    </w:p>
    <w:p w14:paraId="5470B8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παρακαλώ, λοιπόν, να ρωτήσετε για την αλήθεια τ</w:t>
      </w:r>
      <w:r>
        <w:rPr>
          <w:rFonts w:eastAsia="Times New Roman" w:cs="Times New Roman"/>
          <w:szCs w:val="24"/>
        </w:rPr>
        <w:t xml:space="preserve">ων λόγων μου το </w:t>
      </w:r>
      <w:r>
        <w:rPr>
          <w:rFonts w:eastAsia="Times New Roman" w:cs="Times New Roman"/>
          <w:szCs w:val="24"/>
        </w:rPr>
        <w:t>προεδρείο</w:t>
      </w:r>
      <w:r>
        <w:rPr>
          <w:rFonts w:eastAsia="Times New Roman" w:cs="Times New Roman"/>
          <w:szCs w:val="24"/>
        </w:rPr>
        <w:t xml:space="preserve"> των </w:t>
      </w:r>
      <w:r>
        <w:rPr>
          <w:rFonts w:eastAsia="Times New Roman" w:cs="Times New Roman"/>
          <w:szCs w:val="24"/>
        </w:rPr>
        <w:t>επιτροπών</w:t>
      </w:r>
      <w:r>
        <w:rPr>
          <w:rFonts w:eastAsia="Times New Roman" w:cs="Times New Roman"/>
          <w:szCs w:val="24"/>
        </w:rPr>
        <w:t>, δηλαδή την κ</w:t>
      </w:r>
      <w:r>
        <w:rPr>
          <w:rFonts w:eastAsia="Times New Roman" w:cs="Times New Roman"/>
          <w:szCs w:val="24"/>
        </w:rPr>
        <w:t>.</w:t>
      </w:r>
      <w:r>
        <w:rPr>
          <w:rFonts w:eastAsia="Times New Roman" w:cs="Times New Roman"/>
          <w:szCs w:val="24"/>
        </w:rPr>
        <w:t xml:space="preserve"> Καφαντάρη που είναι εδώ, τον κ. Μπαλαούρα και τον κ. Μανιό. Επειδή</w:t>
      </w:r>
      <w:r>
        <w:rPr>
          <w:rFonts w:eastAsia="Times New Roman" w:cs="Times New Roman"/>
          <w:szCs w:val="24"/>
        </w:rPr>
        <w:t>,</w:t>
      </w:r>
      <w:r>
        <w:rPr>
          <w:rFonts w:eastAsia="Times New Roman" w:cs="Times New Roman"/>
          <w:szCs w:val="24"/>
        </w:rPr>
        <w:t xml:space="preserve"> μάλιστα, δεν είδα να υλοποιηθεί η απόφαση των </w:t>
      </w:r>
      <w:r>
        <w:rPr>
          <w:rFonts w:eastAsia="Times New Roman" w:cs="Times New Roman"/>
          <w:szCs w:val="24"/>
        </w:rPr>
        <w:t>ε</w:t>
      </w:r>
      <w:r>
        <w:rPr>
          <w:rFonts w:eastAsia="Times New Roman" w:cs="Times New Roman"/>
          <w:szCs w:val="24"/>
        </w:rPr>
        <w:t>πιτροπών να έρθει μεταφρασμένο εδώ αυτό το συμπληρωματικό μνημόνιο και επειδή</w:t>
      </w:r>
      <w:r>
        <w:rPr>
          <w:rFonts w:eastAsia="Times New Roman" w:cs="Times New Roman"/>
          <w:szCs w:val="24"/>
        </w:rPr>
        <w:t>,</w:t>
      </w:r>
      <w:r>
        <w:rPr>
          <w:rFonts w:eastAsia="Times New Roman" w:cs="Times New Roman"/>
          <w:szCs w:val="24"/>
        </w:rPr>
        <w:t xml:space="preserve"> προφανώ</w:t>
      </w:r>
      <w:r>
        <w:rPr>
          <w:rFonts w:eastAsia="Times New Roman" w:cs="Times New Roman"/>
          <w:szCs w:val="24"/>
        </w:rPr>
        <w:t>ς</w:t>
      </w:r>
      <w:r>
        <w:rPr>
          <w:rFonts w:eastAsia="Times New Roman" w:cs="Times New Roman"/>
          <w:szCs w:val="24"/>
        </w:rPr>
        <w:t>,</w:t>
      </w:r>
      <w:r>
        <w:rPr>
          <w:rFonts w:eastAsia="Times New Roman" w:cs="Times New Roman"/>
          <w:szCs w:val="24"/>
        </w:rPr>
        <w:t xml:space="preserve"> δεν έχει κα</w:t>
      </w:r>
      <w:r>
        <w:rPr>
          <w:rFonts w:eastAsia="Times New Roman" w:cs="Times New Roman"/>
          <w:szCs w:val="24"/>
        </w:rPr>
        <w:t>μ</w:t>
      </w:r>
      <w:r>
        <w:rPr>
          <w:rFonts w:eastAsia="Times New Roman" w:cs="Times New Roman"/>
          <w:szCs w:val="24"/>
        </w:rPr>
        <w:t xml:space="preserve">μία ευαισθησία η Κυβέρνηση και ο αρμόδιος Υπουργός κ. Τσακαλώτος, </w:t>
      </w:r>
      <w:r>
        <w:rPr>
          <w:rFonts w:eastAsia="Times New Roman" w:cs="Times New Roman"/>
          <w:szCs w:val="24"/>
        </w:rPr>
        <w:lastRenderedPageBreak/>
        <w:t>αναφέρομαι πλέον σε εσάς, στην προσωπική σας δημοκρατική ευαισθησία –το καταθέτω στα Πρακτικά- και ζητώ με ευθύνη των Υπηρεσιών της Βουλής να μεταφραστεί. Αν, μάλιστα, η Βουλή</w:t>
      </w:r>
      <w:r>
        <w:rPr>
          <w:rFonts w:eastAsia="Times New Roman" w:cs="Times New Roman"/>
          <w:szCs w:val="24"/>
        </w:rPr>
        <w:t xml:space="preserve"> δεν έχει μεταφραστές, να το στείλουμε στους μεταφραστές του Υπουργείου Εξωτερικών και να μας κρατήσετε τα έξοδα από τις αποδοχές μας. </w:t>
      </w:r>
    </w:p>
    <w:p w14:paraId="5470B87F" w14:textId="77777777" w:rsidR="001F594C" w:rsidRDefault="008C7D1C">
      <w:pPr>
        <w:tabs>
          <w:tab w:val="left" w:pos="7371"/>
        </w:tabs>
        <w:spacing w:line="600" w:lineRule="auto"/>
        <w:ind w:firstLine="720"/>
        <w:contextualSpacing/>
        <w:jc w:val="both"/>
        <w:rPr>
          <w:rFonts w:eastAsia="Times New Roman" w:cs="Times New Roman"/>
          <w:szCs w:val="24"/>
        </w:rPr>
      </w:pPr>
      <w:r w:rsidRPr="00E541F0">
        <w:rPr>
          <w:rFonts w:eastAsia="Times New Roman" w:cs="Times New Roman"/>
          <w:szCs w:val="24"/>
        </w:rPr>
        <w:t xml:space="preserve">(Στο σημείο αυτό ο Βουλευτής κ. </w:t>
      </w:r>
      <w:r>
        <w:rPr>
          <w:rFonts w:eastAsia="Times New Roman" w:cs="Times New Roman"/>
          <w:szCs w:val="24"/>
        </w:rPr>
        <w:t>Γιάννης Κουτσούκος καταθέτει για τα Πρακτικά το προαναφερθέν έγγραφο</w:t>
      </w:r>
      <w:r w:rsidRPr="00E541F0">
        <w:rPr>
          <w:rFonts w:eastAsia="Times New Roman" w:cs="Times New Roman"/>
          <w:szCs w:val="24"/>
        </w:rPr>
        <w:t>, τ</w:t>
      </w:r>
      <w:r>
        <w:rPr>
          <w:rFonts w:eastAsia="Times New Roman" w:cs="Times New Roman"/>
          <w:szCs w:val="24"/>
        </w:rPr>
        <w:t>ο οποίο</w:t>
      </w:r>
      <w:r w:rsidRPr="00E541F0">
        <w:rPr>
          <w:rFonts w:eastAsia="Times New Roman" w:cs="Times New Roman"/>
          <w:szCs w:val="24"/>
        </w:rPr>
        <w:t xml:space="preserve"> βρίσκ</w:t>
      </w:r>
      <w:r>
        <w:rPr>
          <w:rFonts w:eastAsia="Times New Roman" w:cs="Times New Roman"/>
          <w:szCs w:val="24"/>
        </w:rPr>
        <w:t>ε</w:t>
      </w:r>
      <w:r w:rsidRPr="00E541F0">
        <w:rPr>
          <w:rFonts w:eastAsia="Times New Roman" w:cs="Times New Roman"/>
          <w:szCs w:val="24"/>
        </w:rPr>
        <w:t>ται</w:t>
      </w:r>
      <w:r w:rsidRPr="00E541F0">
        <w:rPr>
          <w:rFonts w:eastAsia="Times New Roman" w:cs="Times New Roman"/>
          <w:szCs w:val="24"/>
        </w:rPr>
        <w:t xml:space="preserve">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5470B8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αυτή την κατάσταση της Κυβέρνησης</w:t>
      </w:r>
      <w:r>
        <w:rPr>
          <w:rFonts w:eastAsia="Times New Roman" w:cs="Times New Roman"/>
          <w:szCs w:val="24"/>
        </w:rPr>
        <w:t>,</w:t>
      </w:r>
      <w:r>
        <w:rPr>
          <w:rFonts w:eastAsia="Times New Roman" w:cs="Times New Roman"/>
          <w:szCs w:val="24"/>
        </w:rPr>
        <w:t xml:space="preserve"> να δεσμεύεται με κείμενα στα αγγλικά που να μην τα αναρτά στο «</w:t>
      </w:r>
      <w:r>
        <w:rPr>
          <w:rFonts w:eastAsia="Times New Roman" w:cs="Times New Roman"/>
          <w:szCs w:val="24"/>
          <w:lang w:val="en-US"/>
        </w:rPr>
        <w:t>site</w:t>
      </w:r>
      <w:r>
        <w:rPr>
          <w:rFonts w:eastAsia="Times New Roman" w:cs="Times New Roman"/>
          <w:szCs w:val="24"/>
        </w:rPr>
        <w:t>»</w:t>
      </w:r>
      <w:r w:rsidRPr="00982497">
        <w:rPr>
          <w:rFonts w:eastAsia="Times New Roman" w:cs="Times New Roman"/>
          <w:szCs w:val="24"/>
        </w:rPr>
        <w:t xml:space="preserve"> </w:t>
      </w:r>
      <w:r>
        <w:rPr>
          <w:rFonts w:eastAsia="Times New Roman" w:cs="Times New Roman"/>
          <w:szCs w:val="24"/>
        </w:rPr>
        <w:t>του Υπουργείου Οικονομικών, για να τα μαθαίνουν οι Έλλη</w:t>
      </w:r>
      <w:r>
        <w:rPr>
          <w:rFonts w:eastAsia="Times New Roman" w:cs="Times New Roman"/>
          <w:szCs w:val="24"/>
        </w:rPr>
        <w:t>νες πολίτες και οι Βουλευτές της Πλειοψηφίας που δεν γνωρίζουν την αγγλική γλώσσα –και ξέρω πάρα πολλούς- πρέπει να την ανατρέψουμε</w:t>
      </w:r>
      <w:r>
        <w:rPr>
          <w:rFonts w:eastAsia="Times New Roman" w:cs="Times New Roman"/>
          <w:szCs w:val="24"/>
        </w:rPr>
        <w:t xml:space="preserve">. </w:t>
      </w:r>
      <w:r>
        <w:rPr>
          <w:rFonts w:eastAsia="Times New Roman" w:cs="Times New Roman"/>
          <w:szCs w:val="24"/>
        </w:rPr>
        <w:t xml:space="preserve">Και θα την ανατρέψουμε! </w:t>
      </w:r>
    </w:p>
    <w:p w14:paraId="5470B8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σε συνέχεια όσων είπαμε χθες, έρχομαι τώρα να σημειώσω πως, δυστυχώς, η κυβερνη</w:t>
      </w:r>
      <w:r>
        <w:rPr>
          <w:rFonts w:eastAsia="Times New Roman" w:cs="Times New Roman"/>
          <w:szCs w:val="24"/>
        </w:rPr>
        <w:t xml:space="preserve">τική </w:t>
      </w:r>
      <w:r>
        <w:rPr>
          <w:rFonts w:eastAsia="Times New Roman" w:cs="Times New Roman"/>
          <w:szCs w:val="24"/>
        </w:rPr>
        <w:t>π</w:t>
      </w:r>
      <w:r>
        <w:rPr>
          <w:rFonts w:eastAsia="Times New Roman" w:cs="Times New Roman"/>
          <w:szCs w:val="24"/>
        </w:rPr>
        <w:t xml:space="preserve">λειοψηφία εξακολουθεί να ζει σε αυταπάτες. Έκανε </w:t>
      </w:r>
      <w:r>
        <w:rPr>
          <w:rFonts w:eastAsia="Times New Roman" w:cs="Times New Roman"/>
          <w:szCs w:val="24"/>
        </w:rPr>
        <w:lastRenderedPageBreak/>
        <w:t>μια αναφορά ο εισηγητής της Πλειοψηφίας στις αυταπάτες του πρώτου εξαμήνου του 2015, για να έρθει στις δεσμεύσεις που ανέλαβαν με ένα τρίτο και αχρείαστο μνημόνιο και τώρα να λένε ότι μ</w:t>
      </w:r>
      <w:r>
        <w:rPr>
          <w:rFonts w:eastAsia="Times New Roman" w:cs="Times New Roman"/>
          <w:szCs w:val="24"/>
        </w:rPr>
        <w:t>ε</w:t>
      </w:r>
      <w:r>
        <w:rPr>
          <w:rFonts w:eastAsia="Times New Roman" w:cs="Times New Roman"/>
          <w:szCs w:val="24"/>
        </w:rPr>
        <w:t xml:space="preserve"> αυτό το νομοσχ</w:t>
      </w:r>
      <w:r>
        <w:rPr>
          <w:rFonts w:eastAsia="Times New Roman" w:cs="Times New Roman"/>
          <w:szCs w:val="24"/>
        </w:rPr>
        <w:t xml:space="preserve">έδιο βγαίνουμε από τα μνημόνια. </w:t>
      </w:r>
    </w:p>
    <w:p w14:paraId="5470B8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Ουδέν ψευδέστερον τούτου, διότι ακριβώς αυτό το νομοσχέδιο που συζητούμε έχει μακροχρόνιες δεσμεύσεις που δεν αφορούν μόνο τα πρωτογενή πλεονάσματα μέχρι το 2022, αλλά αφορούν και τη δέσμευση της δημόσιας περιουσίας με υποθ</w:t>
      </w:r>
      <w:r>
        <w:rPr>
          <w:rFonts w:eastAsia="Times New Roman" w:cs="Times New Roman"/>
          <w:szCs w:val="24"/>
        </w:rPr>
        <w:t xml:space="preserve">ήκη μέχρι το 2115. </w:t>
      </w:r>
    </w:p>
    <w:p w14:paraId="5470B883" w14:textId="77777777" w:rsidR="001F594C" w:rsidRDefault="008C7D1C">
      <w:pPr>
        <w:spacing w:line="600" w:lineRule="auto"/>
        <w:ind w:firstLine="720"/>
        <w:contextualSpacing/>
        <w:jc w:val="both"/>
        <w:rPr>
          <w:rFonts w:eastAsia="Times New Roman" w:cs="Times New Roman"/>
          <w:bCs/>
          <w:szCs w:val="24"/>
        </w:rPr>
      </w:pPr>
      <w:r>
        <w:rPr>
          <w:rFonts w:eastAsia="Times New Roman"/>
          <w:szCs w:val="24"/>
        </w:rPr>
        <w:t xml:space="preserve">Χθες ο κ. </w:t>
      </w:r>
      <w:r w:rsidRPr="009A5306">
        <w:rPr>
          <w:rFonts w:eastAsia="Times New Roman" w:cs="Times New Roman"/>
          <w:bCs/>
          <w:szCs w:val="24"/>
        </w:rPr>
        <w:t>Ρέγκλινγκ</w:t>
      </w:r>
      <w:r>
        <w:rPr>
          <w:rFonts w:eastAsia="Times New Roman" w:cs="Times New Roman"/>
          <w:bCs/>
          <w:szCs w:val="24"/>
        </w:rPr>
        <w:t xml:space="preserve"> και ο κ. Μοσκοβισί είπαν εδώ από την Αθήνα ότι θα συνεχιστεί η αυστηρή επιτήρηση, η ενισχυμένη επιτήρηση, η σφικτή επιτήρηση</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w:t>
      </w:r>
      <w:r>
        <w:rPr>
          <w:rFonts w:eastAsia="Times New Roman" w:cs="Times New Roman"/>
          <w:bCs/>
          <w:szCs w:val="24"/>
        </w:rPr>
        <w:t xml:space="preserve">ιαλέξτε όποιον όρο θέλετε. Πάντως, θα είναι κάτι διαφορετικό από ό,τι συμβαίνει σε όλες </w:t>
      </w:r>
      <w:r>
        <w:rPr>
          <w:rFonts w:eastAsia="Times New Roman" w:cs="Times New Roman"/>
          <w:bCs/>
          <w:szCs w:val="24"/>
        </w:rPr>
        <w:t>τις άλλες χώρες της Ευρώπης και ιδίως σε αυτές που ήταν σε μνημόνια και βγήκαν από τα μνημόνια. Άρα</w:t>
      </w:r>
      <w:r>
        <w:rPr>
          <w:rFonts w:eastAsia="Times New Roman" w:cs="Times New Roman"/>
          <w:bCs/>
          <w:szCs w:val="24"/>
        </w:rPr>
        <w:t xml:space="preserve"> </w:t>
      </w:r>
      <w:r>
        <w:rPr>
          <w:rFonts w:eastAsia="Times New Roman" w:cs="Times New Roman"/>
          <w:bCs/>
          <w:szCs w:val="24"/>
        </w:rPr>
        <w:t>η Ελλάδα αντιμετωπίζεται ως ειδική περίπτωση. Εξ αυτού του λόγου δεν υπάρχει καθαρή έξοδος. Μάλιστα, θα έχουμε αξιολογήσεις δύο ή τρεις φορές τον χρόνο.</w:t>
      </w:r>
    </w:p>
    <w:p w14:paraId="5470B884"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Είν</w:t>
      </w:r>
      <w:r>
        <w:rPr>
          <w:rFonts w:eastAsia="Times New Roman" w:cs="Times New Roman"/>
          <w:bCs/>
          <w:szCs w:val="24"/>
        </w:rPr>
        <w:t xml:space="preserve">αι, όμως, δυνατόν να ισχυρίζεται η Κυβέρνηση ότι πάμε σε καθαρή έξοδο, όταν αυτή η χώρα είναι υποχρεωμένη, με τις δεσμεύσεις που αναλαμβάνει η Κυβέρνηση, </w:t>
      </w:r>
      <w:r>
        <w:rPr>
          <w:rFonts w:eastAsia="Times New Roman" w:cs="Times New Roman"/>
          <w:bCs/>
          <w:szCs w:val="24"/>
        </w:rPr>
        <w:t xml:space="preserve">μέχρι το 2022 </w:t>
      </w:r>
      <w:r>
        <w:rPr>
          <w:rFonts w:eastAsia="Times New Roman" w:cs="Times New Roman"/>
          <w:bCs/>
          <w:szCs w:val="24"/>
        </w:rPr>
        <w:t>να έχει 57 δισεκατομμύρια πρωτογενή πλεονάσματα που φτάνουν, δηλαδή, μέχρι το 5,1% του Α</w:t>
      </w:r>
      <w:r>
        <w:rPr>
          <w:rFonts w:eastAsia="Times New Roman" w:cs="Times New Roman"/>
          <w:bCs/>
          <w:szCs w:val="24"/>
        </w:rPr>
        <w:t>ΕΠ το 2022, όταν η ανάπτυξη από το 2019 και μετά θα βαίνει μειούμενη από το 2,4% στο 1,8%</w:t>
      </w:r>
      <w:r>
        <w:rPr>
          <w:rFonts w:eastAsia="Times New Roman" w:cs="Times New Roman"/>
          <w:bCs/>
          <w:szCs w:val="24"/>
        </w:rPr>
        <w:t xml:space="preserve"> του ΑΕΠ</w:t>
      </w:r>
      <w:r>
        <w:rPr>
          <w:rFonts w:eastAsia="Times New Roman" w:cs="Times New Roman"/>
          <w:bCs/>
          <w:szCs w:val="24"/>
        </w:rPr>
        <w:t xml:space="preserve">; </w:t>
      </w:r>
    </w:p>
    <w:p w14:paraId="5470B885"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 xml:space="preserve">Είναι κανείς βέβαιος, κυρίες και κύριοι συνάδελφοι, ότι αυτοί οι ρυθμοί ανάπτυξης, όπως προβλέπονται, θα υλοποιηθούν, καθώς όλοι και το ΔΝΤ στην έκθεση για </w:t>
      </w:r>
      <w:r>
        <w:rPr>
          <w:rFonts w:eastAsia="Times New Roman" w:cs="Times New Roman"/>
          <w:bCs/>
          <w:szCs w:val="24"/>
        </w:rPr>
        <w:t>τις περιφερειακές οικονομίες, τις ευρωπαϊκές οικονομίες, αλλά και τα μεσοπρόθεσμα που έχουμε εάν τα συγκρίνουμε και οι εισηγητικές εκθέσεις του προϋπολογισμού λένε ότι αυτό που προβλέπει κάθε φορά η Κυβέρνηση πέφτει έξω τουλάχιστον κατά 50%;</w:t>
      </w:r>
    </w:p>
    <w:p w14:paraId="5470B886"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 δε Δημοσιονομικό Συμβούλιο εκτιμά ως υπεραισιόδοξες αυτές τις εκτιμήσεις για την ανάπτυξη και λέει ότι η ιδιωτική κατανάλωση που συντηρεί τον ρυθμό ανάπτυξης κατά 70%, πέφτει προς το 2022 κοντά στο 1,4%. </w:t>
      </w:r>
    </w:p>
    <w:p w14:paraId="5470B887"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Άρα καλλιεργείται μια υπεραισιόδοξη εκτίμηση για</w:t>
      </w:r>
      <w:r>
        <w:rPr>
          <w:rFonts w:eastAsia="Times New Roman" w:cs="Times New Roman"/>
          <w:bCs/>
          <w:szCs w:val="24"/>
        </w:rPr>
        <w:t xml:space="preserve"> την ανάπτυξη. Πάνω εκεί εδράζεται το θεώρημα των υπερπλεονασμάτων, που σημαίνει ότι θα συνεχίσετε εσείς ως Κυβέρνηση να αφαιρείτε πόρους από την πραγματική οικονομία με φόρους, εισφορές και περικοπές.</w:t>
      </w:r>
    </w:p>
    <w:p w14:paraId="5470B888"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Ποιες είναι, κυρίες και κύριοι συνάδελφοι, οι περικοπέ</w:t>
      </w:r>
      <w:r>
        <w:rPr>
          <w:rFonts w:eastAsia="Times New Roman" w:cs="Times New Roman"/>
          <w:bCs/>
          <w:szCs w:val="24"/>
        </w:rPr>
        <w:t>ς του μεσοπρόθεσμου; Οι περικοπές του μεσοπρόθεσμο</w:t>
      </w:r>
      <w:r>
        <w:rPr>
          <w:rFonts w:eastAsia="Times New Roman" w:cs="Times New Roman"/>
          <w:bCs/>
          <w:szCs w:val="24"/>
        </w:rPr>
        <w:t>υ</w:t>
      </w:r>
      <w:r>
        <w:rPr>
          <w:rFonts w:eastAsia="Times New Roman" w:cs="Times New Roman"/>
          <w:bCs/>
          <w:szCs w:val="24"/>
        </w:rPr>
        <w:t xml:space="preserve"> είναι 5,2 δισεκατομμύρια. Αυτές έχουν να κάνουν με τις περικοπές των συντάξεων, έχουν να κάνουν με την αύξηση του αφορολόγητου. Και μας λέει η Κυβέρνηση ότι δεν διαβάζουμε καλά τον πίνακα με τα μέτρα και </w:t>
      </w:r>
      <w:r>
        <w:rPr>
          <w:rFonts w:eastAsia="Times New Roman" w:cs="Times New Roman"/>
          <w:bCs/>
          <w:szCs w:val="24"/>
        </w:rPr>
        <w:t xml:space="preserve">τα αντίμετρα, διότι τα αντίμετρα της ίδιας περιόδου είναι, περίπου, στα 4 δισεκατομμύρια και φυσικά μέσα εκεί δεν υπάρχει, όπως έχετε όλοι καταλάβει, η ευαισθησία να αντιμετωπίσουμε το ζήτημα του </w:t>
      </w:r>
      <w:r>
        <w:rPr>
          <w:rFonts w:eastAsia="Times New Roman" w:cs="Times New Roman"/>
          <w:bCs/>
          <w:szCs w:val="24"/>
        </w:rPr>
        <w:t>φόρου προστιθέμενης αξίας</w:t>
      </w:r>
      <w:r>
        <w:rPr>
          <w:rFonts w:eastAsia="Times New Roman" w:cs="Times New Roman"/>
          <w:bCs/>
          <w:szCs w:val="24"/>
        </w:rPr>
        <w:t xml:space="preserve"> στα νησιά, όπου οι μειωμένοι συντε</w:t>
      </w:r>
      <w:r>
        <w:rPr>
          <w:rFonts w:eastAsia="Times New Roman" w:cs="Times New Roman"/>
          <w:bCs/>
          <w:szCs w:val="24"/>
        </w:rPr>
        <w:t>λεστές καταργούνται στο τέλος του μήνα που διανύουμε.</w:t>
      </w:r>
    </w:p>
    <w:p w14:paraId="5470B889"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Αντίθετα, υπάρχει ευαισθησία για τον φόρο στις διαφημίσεις, αυτόν που πανηγυρίζατε τότε,</w:t>
      </w:r>
      <w:r w:rsidRPr="00990A47">
        <w:rPr>
          <w:rFonts w:eastAsia="Times New Roman" w:cs="Times New Roman"/>
          <w:bCs/>
          <w:szCs w:val="24"/>
        </w:rPr>
        <w:t xml:space="preserve"> </w:t>
      </w:r>
      <w:r>
        <w:rPr>
          <w:rFonts w:eastAsia="Times New Roman" w:cs="Times New Roman"/>
          <w:bCs/>
          <w:szCs w:val="24"/>
        </w:rPr>
        <w:t xml:space="preserve">όταν τον βάλατε, ότι χτυπάτε τότε τα συμφέροντα </w:t>
      </w:r>
    </w:p>
    <w:p w14:paraId="5470B88A"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Άρα, λοιπόν, έχουμε μια αρνητική επίδραση μέτρων και αντίμετρων.</w:t>
      </w:r>
      <w:r>
        <w:rPr>
          <w:rFonts w:eastAsia="Times New Roman" w:cs="Times New Roman"/>
          <w:bCs/>
          <w:szCs w:val="24"/>
        </w:rPr>
        <w:t xml:space="preserve"> </w:t>
      </w:r>
    </w:p>
    <w:p w14:paraId="5470B88B"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Έκανε μια φιλότιμη προσπάθεια χθες ο κ. Χουλιαράκης να μας πει ότι δεν διαβάσαμε την εμπροσθοβαρή εφαρμογή των αντίμετρων το 2017. Εάν, όμως, δούμε τους πίνακες των μεσοπρόθεσμων</w:t>
      </w:r>
      <w:r>
        <w:rPr>
          <w:rFonts w:eastAsia="Times New Roman" w:cs="Times New Roman"/>
          <w:bCs/>
          <w:szCs w:val="24"/>
        </w:rPr>
        <w:t>,</w:t>
      </w:r>
      <w:r>
        <w:rPr>
          <w:rFonts w:eastAsia="Times New Roman" w:cs="Times New Roman"/>
          <w:bCs/>
          <w:szCs w:val="24"/>
        </w:rPr>
        <w:t xml:space="preserve"> έχουμε υπερβάλλον πλεόνασμα το 2017, 4.420.000.000 ευρώ. Σημειώνω ότι αυτό</w:t>
      </w:r>
      <w:r>
        <w:rPr>
          <w:rFonts w:eastAsia="Times New Roman" w:cs="Times New Roman"/>
          <w:bCs/>
          <w:szCs w:val="24"/>
        </w:rPr>
        <w:t xml:space="preserve"> είναι μετά τον υπολογισμό του κοινωνικού πλεονάσματος που μοίρασε η Κυβέρνηση, περίπου 700 εκατομμύρια. </w:t>
      </w:r>
    </w:p>
    <w:p w14:paraId="5470B88C"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Άρα αφαιρούμε πόρους από την οικονομία, από τους φορολογούμενους, από τους συνταξιούχους</w:t>
      </w:r>
      <w:r>
        <w:rPr>
          <w:rFonts w:eastAsia="Times New Roman" w:cs="Times New Roman"/>
          <w:bCs/>
          <w:szCs w:val="24"/>
        </w:rPr>
        <w:t>,</w:t>
      </w:r>
      <w:r>
        <w:rPr>
          <w:rFonts w:eastAsia="Times New Roman" w:cs="Times New Roman"/>
          <w:bCs/>
          <w:szCs w:val="24"/>
        </w:rPr>
        <w:t xml:space="preserve"> οι οποίοι θα χάσουν μέχρι τρεις συντάξεις για να δίνουμε κάπ</w:t>
      </w:r>
      <w:r>
        <w:rPr>
          <w:rFonts w:eastAsia="Times New Roman" w:cs="Times New Roman"/>
          <w:bCs/>
          <w:szCs w:val="24"/>
        </w:rPr>
        <w:t>οια αντίδωρα ενταγμένα σε μια προεκλογική στρατηγική. Αυτή είναι η μία πραγματικότητα των δεσμεύσεων και των επαχθών ρυθμίσεων του νομοσχεδίου που συζητούμε.</w:t>
      </w:r>
    </w:p>
    <w:p w14:paraId="5470B88D"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Cs/>
          <w:szCs w:val="24"/>
        </w:rPr>
        <w:t>Η άλλη δυσμενής όψη αυτού του νομοσχεδίου είναι, κυρίες και κύριοι συνάδελφοι, αυτό που ανάπτυξε π</w:t>
      </w:r>
      <w:r>
        <w:rPr>
          <w:rFonts w:eastAsia="Times New Roman" w:cs="Times New Roman"/>
          <w:bCs/>
          <w:szCs w:val="24"/>
        </w:rPr>
        <w:t>ροηγουμένως στην έκθεση αντισυνταγματικότητας ο κ. Λοβέρδος, η υποθήκη της δημόσιας περιουσίας. Η υποθήκη της δημόσιας περιουσίας έχει να κάνει με το γεγονός ότι αυτή η Κυβέρνηση για πρώτη φορά...</w:t>
      </w:r>
    </w:p>
    <w:p w14:paraId="5470B88E" w14:textId="77777777" w:rsidR="001F594C" w:rsidRDefault="008C7D1C">
      <w:pPr>
        <w:spacing w:line="600" w:lineRule="auto"/>
        <w:ind w:firstLine="720"/>
        <w:contextualSpacing/>
        <w:jc w:val="both"/>
        <w:rPr>
          <w:rFonts w:eastAsia="Times New Roman" w:cs="Times New Roman"/>
          <w:bCs/>
          <w:szCs w:val="24"/>
        </w:rPr>
      </w:pPr>
      <w:r w:rsidRPr="00B82CC5">
        <w:rPr>
          <w:rFonts w:eastAsia="Times New Roman" w:cs="Times New Roman"/>
          <w:b/>
          <w:bCs/>
          <w:szCs w:val="24"/>
        </w:rPr>
        <w:lastRenderedPageBreak/>
        <w:t>ΕΥΚΛΕΙΔΗΣ ΤΣΑΚΑΛΩΤΟΣ (Υπουργός Οικονομικών):</w:t>
      </w:r>
      <w:r w:rsidRPr="00B82CC5">
        <w:rPr>
          <w:rFonts w:eastAsia="Times New Roman" w:cs="Times New Roman"/>
          <w:bCs/>
          <w:szCs w:val="24"/>
        </w:rPr>
        <w:t xml:space="preserve"> </w:t>
      </w:r>
      <w:r>
        <w:rPr>
          <w:rFonts w:eastAsia="Times New Roman" w:cs="Times New Roman"/>
          <w:bCs/>
          <w:szCs w:val="24"/>
        </w:rPr>
        <w:t>Δεν είπε για υ</w:t>
      </w:r>
      <w:r>
        <w:rPr>
          <w:rFonts w:eastAsia="Times New Roman" w:cs="Times New Roman"/>
          <w:bCs/>
          <w:szCs w:val="24"/>
        </w:rPr>
        <w:t>ποθήκη ο κ. Λοβέρδος. Ήταν πολύ προσεκτικός, νομίζω.</w:t>
      </w:r>
    </w:p>
    <w:p w14:paraId="5470B88F"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
          <w:bCs/>
          <w:szCs w:val="24"/>
        </w:rPr>
        <w:t>ΓΙΑΝΝΗΣ ΚΟΥΤΣΟΥΚΟΣ</w:t>
      </w:r>
      <w:r w:rsidRPr="002E7F0C">
        <w:rPr>
          <w:rFonts w:eastAsia="Times New Roman" w:cs="Times New Roman"/>
          <w:b/>
          <w:bCs/>
          <w:szCs w:val="24"/>
        </w:rPr>
        <w:t>:</w:t>
      </w:r>
      <w:r>
        <w:rPr>
          <w:rFonts w:eastAsia="Times New Roman" w:cs="Times New Roman"/>
          <w:b/>
          <w:bCs/>
          <w:szCs w:val="24"/>
        </w:rPr>
        <w:t xml:space="preserve"> </w:t>
      </w:r>
      <w:r w:rsidRPr="002E7F0C">
        <w:rPr>
          <w:rFonts w:eastAsia="Times New Roman" w:cs="Times New Roman"/>
          <w:bCs/>
          <w:szCs w:val="24"/>
        </w:rPr>
        <w:t>Εγώ λέω υποθήκη.</w:t>
      </w:r>
    </w:p>
    <w:p w14:paraId="5470B890" w14:textId="77777777" w:rsidR="001F594C" w:rsidRDefault="008C7D1C">
      <w:pPr>
        <w:spacing w:line="600" w:lineRule="auto"/>
        <w:ind w:firstLine="720"/>
        <w:contextualSpacing/>
        <w:jc w:val="both"/>
        <w:rPr>
          <w:rFonts w:eastAsia="Times New Roman" w:cs="Times New Roman"/>
          <w:bCs/>
          <w:szCs w:val="24"/>
        </w:rPr>
      </w:pPr>
      <w:r w:rsidRPr="00B82CC5">
        <w:rPr>
          <w:rFonts w:eastAsia="Times New Roman" w:cs="Times New Roman"/>
          <w:b/>
          <w:bCs/>
          <w:szCs w:val="24"/>
        </w:rPr>
        <w:t>ΑΝΔΡΕΑΣ ΛΟΒΕΡΔΟΣ:</w:t>
      </w:r>
      <w:r w:rsidRPr="00B82CC5">
        <w:rPr>
          <w:rFonts w:eastAsia="Times New Roman" w:cs="Times New Roman"/>
          <w:bCs/>
          <w:szCs w:val="24"/>
        </w:rPr>
        <w:t xml:space="preserve"> </w:t>
      </w:r>
      <w:r>
        <w:rPr>
          <w:rFonts w:eastAsia="Times New Roman" w:cs="Times New Roman"/>
          <w:bCs/>
          <w:szCs w:val="24"/>
        </w:rPr>
        <w:t>Εγγύηση είπα.</w:t>
      </w:r>
    </w:p>
    <w:p w14:paraId="5470B891" w14:textId="77777777" w:rsidR="001F594C" w:rsidRDefault="008C7D1C">
      <w:pPr>
        <w:spacing w:line="600" w:lineRule="auto"/>
        <w:ind w:firstLine="720"/>
        <w:contextualSpacing/>
        <w:jc w:val="both"/>
        <w:rPr>
          <w:rFonts w:eastAsia="Times New Roman" w:cs="Times New Roman"/>
          <w:bCs/>
          <w:szCs w:val="24"/>
        </w:rPr>
      </w:pPr>
      <w:r w:rsidRPr="00B82CC5">
        <w:rPr>
          <w:rFonts w:eastAsia="Times New Roman" w:cs="Times New Roman"/>
          <w:b/>
          <w:bCs/>
          <w:szCs w:val="24"/>
        </w:rPr>
        <w:t>ΕΥΚΛΕΙΔΗΣ ΤΣΑΚΑΛΩΤΟΣ (Υπουργός Οικονομικών):</w:t>
      </w:r>
      <w:r>
        <w:rPr>
          <w:rFonts w:eastAsia="Times New Roman" w:cs="Times New Roman"/>
          <w:bCs/>
          <w:szCs w:val="24"/>
        </w:rPr>
        <w:t xml:space="preserve"> Ήταν πολύ προσεκτικός.</w:t>
      </w:r>
    </w:p>
    <w:p w14:paraId="5470B892" w14:textId="77777777" w:rsidR="001F594C" w:rsidRDefault="008C7D1C">
      <w:pPr>
        <w:spacing w:line="600" w:lineRule="auto"/>
        <w:ind w:firstLine="720"/>
        <w:contextualSpacing/>
        <w:jc w:val="both"/>
        <w:rPr>
          <w:rFonts w:eastAsia="Times New Roman" w:cs="Times New Roman"/>
          <w:bCs/>
          <w:szCs w:val="24"/>
        </w:rPr>
      </w:pPr>
      <w:r>
        <w:rPr>
          <w:rFonts w:eastAsia="Times New Roman" w:cs="Times New Roman"/>
          <w:b/>
          <w:bCs/>
          <w:szCs w:val="24"/>
        </w:rPr>
        <w:t>ΓΙΑΝΝΗΣ ΚΟΥΤΣΟΥΚΟΣ:</w:t>
      </w:r>
      <w:r>
        <w:rPr>
          <w:rFonts w:eastAsia="Times New Roman" w:cs="Times New Roman"/>
          <w:bCs/>
          <w:szCs w:val="24"/>
        </w:rPr>
        <w:t xml:space="preserve"> Δεν πειράζει. Δεχόμαστε να μας διορθώσετε.</w:t>
      </w:r>
    </w:p>
    <w:p w14:paraId="5470B89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w:t>
      </w:r>
      <w:r w:rsidRPr="00A1004C">
        <w:rPr>
          <w:rFonts w:eastAsia="Times New Roman" w:cs="Times New Roman"/>
          <w:szCs w:val="24"/>
        </w:rPr>
        <w:t>κυρίες και κύριοι συνάδελφοι</w:t>
      </w:r>
      <w:r>
        <w:rPr>
          <w:rFonts w:eastAsia="Times New Roman" w:cs="Times New Roman"/>
          <w:szCs w:val="24"/>
        </w:rPr>
        <w:t xml:space="preserve">, να συμβεί σε αυτήν εδώ τη Βουλή, απ’ αυτήν εδώ την Πλειοψηφία και απ’ αυτήν εδώ την </w:t>
      </w:r>
      <w:r w:rsidRPr="0094038A">
        <w:rPr>
          <w:rFonts w:eastAsia="Times New Roman" w:cs="Times New Roman"/>
          <w:szCs w:val="24"/>
        </w:rPr>
        <w:t>Κυβέρνηση</w:t>
      </w:r>
      <w:r>
        <w:rPr>
          <w:rFonts w:eastAsia="Times New Roman" w:cs="Times New Roman"/>
          <w:szCs w:val="24"/>
        </w:rPr>
        <w:t xml:space="preserve"> αυτό που δεν έχει συμβεί ιστορικά στη χώρα μας. Το είχαν ζητήσει σε εμάς οι θεσμοί, η τρόικα τότε, να δημιουργήσο</w:t>
      </w:r>
      <w:r>
        <w:rPr>
          <w:rFonts w:eastAsia="Times New Roman" w:cs="Times New Roman"/>
          <w:szCs w:val="24"/>
        </w:rPr>
        <w:t xml:space="preserve">υμε ένα ταμείο περίπου 50 δισεκατομμύρια, όχι για να βάλουμε υποθήκη αλλά για να μπορούμε να κάνουμε μια διαχείριση της δημόσιας περιουσίας. Είδαμε τον κίνδυνο, το αποτρέψαμε. </w:t>
      </w:r>
    </w:p>
    <w:p w14:paraId="5470B89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Pr="0094038A">
        <w:rPr>
          <w:rFonts w:eastAsia="Times New Roman" w:cs="Times New Roman"/>
          <w:szCs w:val="24"/>
        </w:rPr>
        <w:t>Κυβέρνηση</w:t>
      </w:r>
      <w:r>
        <w:rPr>
          <w:rFonts w:eastAsia="Times New Roman" w:cs="Times New Roman"/>
          <w:szCs w:val="24"/>
        </w:rPr>
        <w:t xml:space="preserve"> το απεδέχθη. Ήρθε, έφερε εδώ τον νόμο, το έβαλε σε διάρκεια ενενήντ</w:t>
      </w:r>
      <w:r>
        <w:rPr>
          <w:rFonts w:eastAsia="Times New Roman" w:cs="Times New Roman"/>
          <w:szCs w:val="24"/>
        </w:rPr>
        <w:t xml:space="preserve">α εννέα ετών, το καταψηφίσαμε, κατά έναν τρόπο ενέπαιξε τη Βουλή, διότι στην αρχή είχε δημιουργήσει την Εταιρεία Δημοσίων Συμμετοχών, η οποία υποτίθεται ότι θα αξιοποιούσε το περιουσιολόγιο του </w:t>
      </w:r>
      <w:r>
        <w:rPr>
          <w:rFonts w:eastAsia="Times New Roman" w:cs="Times New Roman"/>
          <w:szCs w:val="24"/>
        </w:rPr>
        <w:t>δ</w:t>
      </w:r>
      <w:r>
        <w:rPr>
          <w:rFonts w:eastAsia="Times New Roman" w:cs="Times New Roman"/>
          <w:szCs w:val="24"/>
        </w:rPr>
        <w:t>ημοσίου και στη συνέχεια τροποποίησε τον δικό της νόμο και εν</w:t>
      </w:r>
      <w:r>
        <w:rPr>
          <w:rFonts w:eastAsia="Times New Roman" w:cs="Times New Roman"/>
          <w:szCs w:val="24"/>
        </w:rPr>
        <w:t xml:space="preserve">έταξε όλο αυτό το μετοχολόγιο κατευθείαν στο </w:t>
      </w:r>
      <w:r>
        <w:rPr>
          <w:rFonts w:eastAsia="Times New Roman" w:cs="Times New Roman"/>
          <w:szCs w:val="24"/>
        </w:rPr>
        <w:t>τ</w:t>
      </w:r>
      <w:r>
        <w:rPr>
          <w:rFonts w:eastAsia="Times New Roman" w:cs="Times New Roman"/>
          <w:szCs w:val="24"/>
        </w:rPr>
        <w:t xml:space="preserve">αμείο. </w:t>
      </w:r>
    </w:p>
    <w:p w14:paraId="5470B89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αμείο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υπογράφει αυτό που λέω εγώ υποθήκη και ο κύριος Υπουργός λέει ότι αποτελεί εγγύηση, έχει στα χέρια τις μετοχές των δημοσίων επιχειρήσεων, τα νερά, τη ΔΕΗ,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παίρ</w:t>
      </w:r>
      <w:r>
        <w:rPr>
          <w:rFonts w:eastAsia="Times New Roman" w:cs="Times New Roman"/>
          <w:szCs w:val="24"/>
        </w:rPr>
        <w:t xml:space="preserve">νει κάθε μέρα με καινούργιους νόμους. Αυτά υποθηκεύουμε για το χρέος μας. Αυτό είναι πρωτοφανές ιστορικά. </w:t>
      </w:r>
    </w:p>
    <w:p w14:paraId="5470B89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Δερτιλής που έχει γράψει το βιβλίο για τους επτά πολέμους και τις πέντε χρεοκοπίες, προφανώς θα προσθέσει και την έκτη περίπτωση, την οποία φαντ</w:t>
      </w:r>
      <w:r>
        <w:rPr>
          <w:rFonts w:eastAsia="Times New Roman" w:cs="Times New Roman"/>
          <w:szCs w:val="24"/>
        </w:rPr>
        <w:t xml:space="preserve">άζομαι ότι θα τη μελετούν οι φοιτητές και οι προπτυχιακοί και οι μεταπτυχιακοί ως μία ιδιαίτερα εξαιρετική περίπτωση και θα έχουν εκατό χρόνια να τη μελετήσουν και να βγάλουν συμπεράσματα. Αυτό είναι το αποτέλεσμα της πράξης αυτής. </w:t>
      </w:r>
    </w:p>
    <w:p w14:paraId="5470B89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λοιπόν, είναι μία</w:t>
      </w:r>
      <w:r>
        <w:rPr>
          <w:rFonts w:eastAsia="Times New Roman" w:cs="Times New Roman"/>
          <w:szCs w:val="24"/>
        </w:rPr>
        <w:t xml:space="preserve"> δεύτερη πολύ ιταμή αποδοχή από τη μεριά της </w:t>
      </w:r>
      <w:r w:rsidRPr="0094038A">
        <w:rPr>
          <w:rFonts w:eastAsia="Times New Roman" w:cs="Times New Roman"/>
          <w:szCs w:val="24"/>
        </w:rPr>
        <w:t>Κυβέρνηση</w:t>
      </w:r>
      <w:r>
        <w:rPr>
          <w:rFonts w:eastAsia="Times New Roman" w:cs="Times New Roman"/>
          <w:szCs w:val="24"/>
        </w:rPr>
        <w:t xml:space="preserve">ς ενός αιτήματος του </w:t>
      </w:r>
      <w:r>
        <w:rPr>
          <w:rFonts w:eastAsia="Times New Roman" w:cs="Times New Roman"/>
          <w:szCs w:val="24"/>
          <w:lang w:val="en-US"/>
        </w:rPr>
        <w:t>ESM</w:t>
      </w:r>
      <w:r w:rsidRPr="00A339C7">
        <w:rPr>
          <w:rFonts w:eastAsia="Times New Roman" w:cs="Times New Roman"/>
          <w:szCs w:val="24"/>
        </w:rPr>
        <w:t xml:space="preserve">. </w:t>
      </w:r>
      <w:r>
        <w:rPr>
          <w:rFonts w:eastAsia="Times New Roman" w:cs="Times New Roman"/>
          <w:szCs w:val="24"/>
        </w:rPr>
        <w:t>Διότι η αιτιολογική έκθεση λέει ότι μετά από αίτημα έγινε αυτό. Δεν προβλ</w:t>
      </w:r>
      <w:r>
        <w:rPr>
          <w:rFonts w:eastAsia="Times New Roman" w:cs="Times New Roman"/>
          <w:szCs w:val="24"/>
        </w:rPr>
        <w:t>επόταν</w:t>
      </w:r>
      <w:r>
        <w:rPr>
          <w:rFonts w:eastAsia="Times New Roman" w:cs="Times New Roman"/>
          <w:szCs w:val="24"/>
        </w:rPr>
        <w:t xml:space="preserve"> στην αρχική σύμβαση κι ας προσπαθεί εδώ η </w:t>
      </w:r>
      <w:r w:rsidRPr="0094038A">
        <w:rPr>
          <w:rFonts w:eastAsia="Times New Roman" w:cs="Times New Roman"/>
          <w:szCs w:val="24"/>
        </w:rPr>
        <w:t>Κυβέρνηση</w:t>
      </w:r>
      <w:r>
        <w:rPr>
          <w:rFonts w:eastAsia="Times New Roman" w:cs="Times New Roman"/>
          <w:szCs w:val="24"/>
        </w:rPr>
        <w:t xml:space="preserve"> να δικαιολογήσει τα αδικαιολόγητα. </w:t>
      </w:r>
    </w:p>
    <w:p w14:paraId="5470B89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τρίτο, επίσης δεσμευτικό για τη χώρα μνημονιακού χαρακτήρα μέτρο, είναι αυτό της δέσμευσης των αποθεματικών, το οποίο επίσης κι αυτό πάσχει από αντισυνταγματικότητα. Τα είπαν χθες εδώ οι </w:t>
      </w:r>
      <w:r>
        <w:rPr>
          <w:rFonts w:eastAsia="Times New Roman" w:cs="Times New Roman"/>
          <w:szCs w:val="24"/>
        </w:rPr>
        <w:t>π</w:t>
      </w:r>
      <w:r>
        <w:rPr>
          <w:rFonts w:eastAsia="Times New Roman" w:cs="Times New Roman"/>
          <w:szCs w:val="24"/>
        </w:rPr>
        <w:t xml:space="preserve">ρόεδροι της ΚΕΔΕ, των περιφερειών, των νοσοκομείων και άλλων </w:t>
      </w:r>
      <w:r>
        <w:rPr>
          <w:rFonts w:eastAsia="Times New Roman" w:cs="Times New Roman"/>
          <w:szCs w:val="24"/>
        </w:rPr>
        <w:t>φορέων. Πέραν του γεγονότος ότι κι αυτοί έχουν και αυτοτελή έσοδα που δεν ανήκουν στον προϋπολογισμό.</w:t>
      </w:r>
    </w:p>
    <w:p w14:paraId="5470B89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δεσμεύουμε τα αποθεματικά, </w:t>
      </w:r>
      <w:r w:rsidRPr="00A1004C">
        <w:rPr>
          <w:rFonts w:eastAsia="Times New Roman" w:cs="Times New Roman"/>
          <w:szCs w:val="24"/>
        </w:rPr>
        <w:t>κυρίες και κύριοι συνάδελφοι</w:t>
      </w:r>
      <w:r>
        <w:rPr>
          <w:rFonts w:eastAsia="Times New Roman" w:cs="Times New Roman"/>
          <w:szCs w:val="24"/>
        </w:rPr>
        <w:t xml:space="preserve">; Για να έχουμε τη δυνατότητα στον εκλογικό κύκλο να μη δανειστούμε από τις αγορές, γιατί </w:t>
      </w:r>
      <w:r>
        <w:rPr>
          <w:rFonts w:eastAsia="Times New Roman" w:cs="Times New Roman"/>
          <w:szCs w:val="24"/>
        </w:rPr>
        <w:t xml:space="preserve">δεν έχουμε δημιουργήσει τις προϋποθέσεις ασφαλής εξόδου χωρίς να εκτεθούμε. Αυτό είναι όλο το σενάριο. Και κάτω απ’ αυτό κρύβεται το καινούργιο λεξιλόγιο της καθαρής εξόδου. </w:t>
      </w:r>
    </w:p>
    <w:p w14:paraId="5470B89A" w14:textId="77777777" w:rsidR="001F594C" w:rsidRDefault="008C7D1C">
      <w:pPr>
        <w:spacing w:line="600" w:lineRule="auto"/>
        <w:ind w:firstLine="720"/>
        <w:contextualSpacing/>
        <w:jc w:val="both"/>
        <w:rPr>
          <w:rFonts w:eastAsia="Times New Roman" w:cs="Times New Roman"/>
          <w:szCs w:val="24"/>
        </w:rPr>
      </w:pPr>
      <w:r w:rsidRPr="00A1004C">
        <w:rPr>
          <w:rFonts w:eastAsia="Times New Roman" w:cs="Times New Roman"/>
          <w:szCs w:val="24"/>
        </w:rPr>
        <w:lastRenderedPageBreak/>
        <w:t>Κυρίες και κύριοι συνάδελφοι</w:t>
      </w:r>
      <w:r>
        <w:rPr>
          <w:rFonts w:eastAsia="Times New Roman" w:cs="Times New Roman"/>
          <w:szCs w:val="24"/>
        </w:rPr>
        <w:t>, έχει κι άλλα μνημονιακά αυτό το νομοσχέδιο. Έχει γι</w:t>
      </w:r>
      <w:r>
        <w:rPr>
          <w:rFonts w:eastAsia="Times New Roman" w:cs="Times New Roman"/>
          <w:szCs w:val="24"/>
        </w:rPr>
        <w:t xml:space="preserve">α παράδειγμα την παράδοση στα </w:t>
      </w:r>
      <w:r>
        <w:rPr>
          <w:rFonts w:eastAsia="Times New Roman" w:cs="Times New Roman"/>
          <w:szCs w:val="24"/>
          <w:lang w:val="en-US"/>
        </w:rPr>
        <w:t>funds</w:t>
      </w:r>
      <w:r w:rsidRPr="00A339C7">
        <w:rPr>
          <w:rFonts w:eastAsia="Times New Roman" w:cs="Times New Roman"/>
          <w:szCs w:val="24"/>
        </w:rPr>
        <w:t xml:space="preserve">, </w:t>
      </w:r>
      <w:r>
        <w:rPr>
          <w:rFonts w:eastAsia="Times New Roman" w:cs="Times New Roman"/>
          <w:szCs w:val="24"/>
        </w:rPr>
        <w:t>χωρίς κα</w:t>
      </w:r>
      <w:r>
        <w:rPr>
          <w:rFonts w:eastAsia="Times New Roman" w:cs="Times New Roman"/>
          <w:szCs w:val="24"/>
        </w:rPr>
        <w:t>μ</w:t>
      </w:r>
      <w:r>
        <w:rPr>
          <w:rFonts w:eastAsia="Times New Roman" w:cs="Times New Roman"/>
          <w:szCs w:val="24"/>
        </w:rPr>
        <w:t>μία ειδοποίηση κόκκινων επιχειρηματικών δανείων. Έχει ανατροπές στον νόμο του ΠΑΣΟΚ, τον ν.3869/2010 για την προστασία της πρώτης κατοικίας. Έχει μια ρύθμιση για τις συλλογικές συμβάσεις εργασίας και τη διαιτησ</w:t>
      </w:r>
      <w:r>
        <w:rPr>
          <w:rFonts w:eastAsia="Times New Roman" w:cs="Times New Roman"/>
          <w:szCs w:val="24"/>
        </w:rPr>
        <w:t>ία, την οποία κατέκριναν χθες όχι μόνο οι εργαζόμενοι, η ΓΣΕΕ δηλαδή, αλλά και η Ένωση των Εμπορικών Συλλόγων</w:t>
      </w:r>
      <w:r>
        <w:rPr>
          <w:rFonts w:eastAsia="Times New Roman" w:cs="Times New Roman"/>
          <w:szCs w:val="24"/>
        </w:rPr>
        <w:t>,</w:t>
      </w:r>
      <w:r>
        <w:rPr>
          <w:rFonts w:eastAsia="Times New Roman" w:cs="Times New Roman"/>
          <w:szCs w:val="24"/>
        </w:rPr>
        <w:t xml:space="preserve"> διότι έλεγαν ότι πάμε με τον ισχυρό, </w:t>
      </w:r>
      <w:r>
        <w:rPr>
          <w:rFonts w:eastAsia="Times New Roman" w:cs="Times New Roman"/>
          <w:szCs w:val="24"/>
        </w:rPr>
        <w:t>όταν</w:t>
      </w:r>
      <w:r>
        <w:rPr>
          <w:rFonts w:eastAsia="Times New Roman" w:cs="Times New Roman"/>
          <w:szCs w:val="24"/>
        </w:rPr>
        <w:t xml:space="preserve"> η </w:t>
      </w:r>
      <w:r w:rsidRPr="0094038A">
        <w:rPr>
          <w:rFonts w:eastAsia="Times New Roman" w:cs="Times New Roman"/>
          <w:szCs w:val="24"/>
        </w:rPr>
        <w:t>Κυβέρνηση</w:t>
      </w:r>
      <w:r>
        <w:rPr>
          <w:rFonts w:eastAsia="Times New Roman" w:cs="Times New Roman"/>
          <w:szCs w:val="24"/>
        </w:rPr>
        <w:t xml:space="preserve"> μ</w:t>
      </w:r>
      <w:r>
        <w:rPr>
          <w:rFonts w:eastAsia="Times New Roman" w:cs="Times New Roman"/>
          <w:szCs w:val="24"/>
        </w:rPr>
        <w:t>ά</w:t>
      </w:r>
      <w:r>
        <w:rPr>
          <w:rFonts w:eastAsia="Times New Roman" w:cs="Times New Roman"/>
          <w:szCs w:val="24"/>
        </w:rPr>
        <w:t xml:space="preserve">ς έλεγε ότι υλοποιεί και το αίτημα των </w:t>
      </w:r>
      <w:r>
        <w:rPr>
          <w:rFonts w:eastAsia="Times New Roman" w:cs="Times New Roman"/>
          <w:szCs w:val="24"/>
        </w:rPr>
        <w:t>Σ</w:t>
      </w:r>
      <w:r>
        <w:rPr>
          <w:rFonts w:eastAsia="Times New Roman" w:cs="Times New Roman"/>
          <w:szCs w:val="24"/>
        </w:rPr>
        <w:t xml:space="preserve">υλλογικών </w:t>
      </w:r>
      <w:r>
        <w:rPr>
          <w:rFonts w:eastAsia="Times New Roman" w:cs="Times New Roman"/>
          <w:szCs w:val="24"/>
        </w:rPr>
        <w:t>Δ</w:t>
      </w:r>
      <w:r>
        <w:rPr>
          <w:rFonts w:eastAsia="Times New Roman" w:cs="Times New Roman"/>
          <w:szCs w:val="24"/>
        </w:rPr>
        <w:t>ιαπραγματεύσεων. Έχει τις διατάξεις γι</w:t>
      </w:r>
      <w:r>
        <w:rPr>
          <w:rFonts w:eastAsia="Times New Roman" w:cs="Times New Roman"/>
          <w:szCs w:val="24"/>
        </w:rPr>
        <w:t xml:space="preserve">α το φάρμακο που μετατρέπει τα φαρμακεία σε εισπράκτορες. </w:t>
      </w:r>
    </w:p>
    <w:p w14:paraId="5470B89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Έχει πάρα πολλά άλλα μνημονιακά, τα όποια η </w:t>
      </w:r>
      <w:r w:rsidRPr="0094038A">
        <w:rPr>
          <w:rFonts w:eastAsia="Times New Roman" w:cs="Times New Roman"/>
          <w:szCs w:val="24"/>
        </w:rPr>
        <w:t>Κυβέρνηση</w:t>
      </w:r>
      <w:r>
        <w:rPr>
          <w:rFonts w:eastAsia="Times New Roman" w:cs="Times New Roman"/>
          <w:szCs w:val="24"/>
        </w:rPr>
        <w:t xml:space="preserve"> προσπαθεί να τα περάσει ως θετικά, αλλά είπα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ότι </w:t>
      </w:r>
      <w:r>
        <w:rPr>
          <w:rFonts w:eastAsia="Times New Roman" w:cs="Times New Roman"/>
          <w:szCs w:val="24"/>
        </w:rPr>
        <w:t>ακόμα κι εκεί που πάει να κάνει κάτι θετικό, το κάνει μισό και κουτσουρεμέν</w:t>
      </w:r>
      <w:r>
        <w:rPr>
          <w:rFonts w:eastAsia="Times New Roman" w:cs="Times New Roman"/>
          <w:szCs w:val="24"/>
        </w:rPr>
        <w:t xml:space="preserve">ο, διότι ο εξωδικαστικός ξέρετε ότι δεν έχει αποδώσει, το ΔΝΤ και οι θεσμοί λένε ότι είμαστε πρωταθλητές στα κόκκινα δάνεια, δεν </w:t>
      </w:r>
      <w:r>
        <w:rPr>
          <w:rFonts w:eastAsia="Times New Roman" w:cs="Times New Roman"/>
          <w:szCs w:val="24"/>
        </w:rPr>
        <w:lastRenderedPageBreak/>
        <w:t xml:space="preserve">υπάρχει ρευστότητα και η </w:t>
      </w:r>
      <w:r w:rsidRPr="0094038A">
        <w:rPr>
          <w:rFonts w:eastAsia="Times New Roman" w:cs="Times New Roman"/>
          <w:szCs w:val="24"/>
        </w:rPr>
        <w:t>Κυβέρνηση</w:t>
      </w:r>
      <w:r>
        <w:rPr>
          <w:rFonts w:eastAsia="Times New Roman" w:cs="Times New Roman"/>
          <w:szCs w:val="24"/>
        </w:rPr>
        <w:t xml:space="preserve"> δεν μπορεί να λύσει αυτό το θέμα και δεν θα το λύσει με τις διατάξεις που φέρνει. </w:t>
      </w:r>
    </w:p>
    <w:p w14:paraId="5470B89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Όπως, επί</w:t>
      </w:r>
      <w:r>
        <w:rPr>
          <w:rFonts w:eastAsia="Times New Roman" w:cs="Times New Roman"/>
          <w:szCs w:val="24"/>
        </w:rPr>
        <w:t xml:space="preserve">σης, με τον ίδιο τρόπο δεν μπορεί να λύσει το ζήτημα των κινήτρων για την ανάπτυξη με τις διατάξεις για την έκπτωση της εισφοράς για τους νέους εργαζόμενους. </w:t>
      </w:r>
    </w:p>
    <w:p w14:paraId="5470B89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w:t>
      </w:r>
      <w:r w:rsidRPr="00A1004C">
        <w:rPr>
          <w:rFonts w:eastAsia="Times New Roman" w:cs="Times New Roman"/>
          <w:szCs w:val="24"/>
        </w:rPr>
        <w:t>κυρίες και κύριοι συνάδελφοι</w:t>
      </w:r>
      <w:r>
        <w:rPr>
          <w:rFonts w:eastAsia="Times New Roman" w:cs="Times New Roman"/>
          <w:szCs w:val="24"/>
        </w:rPr>
        <w:t xml:space="preserve">, η </w:t>
      </w:r>
      <w:r>
        <w:rPr>
          <w:rFonts w:eastAsia="Times New Roman" w:cs="Times New Roman"/>
          <w:szCs w:val="24"/>
        </w:rPr>
        <w:t xml:space="preserve">κυρία </w:t>
      </w:r>
      <w:r>
        <w:rPr>
          <w:rFonts w:eastAsia="Times New Roman" w:cs="Times New Roman"/>
          <w:szCs w:val="24"/>
        </w:rPr>
        <w:t>Πρόεδρος είπε ότι θα είναι από εδώ και πέρα</w:t>
      </w:r>
      <w:r>
        <w:rPr>
          <w:rFonts w:eastAsia="Times New Roman" w:cs="Times New Roman"/>
          <w:szCs w:val="24"/>
        </w:rPr>
        <w:t xml:space="preserve"> αυστηρή, εγώ θα τελειώσω καταθέτοντας στα Πρακτικά τη σελίδα </w:t>
      </w:r>
      <w:r>
        <w:rPr>
          <w:rFonts w:eastAsia="Times New Roman" w:cs="Times New Roman"/>
          <w:szCs w:val="24"/>
        </w:rPr>
        <w:t>74</w:t>
      </w:r>
      <w:r>
        <w:rPr>
          <w:rFonts w:eastAsia="Times New Roman" w:cs="Times New Roman"/>
          <w:szCs w:val="24"/>
        </w:rPr>
        <w:t xml:space="preserve"> και τη σελίδα </w:t>
      </w:r>
      <w:r>
        <w:rPr>
          <w:rFonts w:eastAsia="Times New Roman" w:cs="Times New Roman"/>
          <w:szCs w:val="24"/>
        </w:rPr>
        <w:t xml:space="preserve">8 </w:t>
      </w:r>
      <w:r>
        <w:rPr>
          <w:rFonts w:eastAsia="Times New Roman" w:cs="Times New Roman"/>
          <w:szCs w:val="24"/>
        </w:rPr>
        <w:t xml:space="preserve">του ολιστικού προγράμματος της </w:t>
      </w:r>
      <w:r w:rsidRPr="0094038A">
        <w:rPr>
          <w:rFonts w:eastAsia="Times New Roman" w:cs="Times New Roman"/>
          <w:szCs w:val="24"/>
        </w:rPr>
        <w:t>Κυβέρνηση</w:t>
      </w:r>
      <w:r>
        <w:rPr>
          <w:rFonts w:eastAsia="Times New Roman" w:cs="Times New Roman"/>
          <w:szCs w:val="24"/>
        </w:rPr>
        <w:t xml:space="preserve">ς. </w:t>
      </w:r>
    </w:p>
    <w:p w14:paraId="5470B89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θα παρακαλούσα να παραδοθούν στον κ. Πετρόπουλο, τον οποίο ρώτησα χθες πότε θα κόψει τις συντάξεις και μου έλεγε «περικοκλάδες»</w:t>
      </w:r>
      <w:r>
        <w:rPr>
          <w:rFonts w:eastAsia="Times New Roman" w:cs="Times New Roman"/>
          <w:szCs w:val="24"/>
        </w:rPr>
        <w:t>!</w:t>
      </w:r>
      <w:r>
        <w:rPr>
          <w:rFonts w:eastAsia="Times New Roman" w:cs="Times New Roman"/>
          <w:szCs w:val="24"/>
        </w:rPr>
        <w:t xml:space="preserve"> </w:t>
      </w:r>
    </w:p>
    <w:p w14:paraId="5470B89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μεσοπρόθεσμο κι εδώ είναι αποτυπωμένη με πάρα πολύ μεγάλη σαφήνεια η πρόθεση της </w:t>
      </w:r>
      <w:r w:rsidRPr="0094038A">
        <w:rPr>
          <w:rFonts w:eastAsia="Times New Roman" w:cs="Times New Roman"/>
          <w:szCs w:val="24"/>
        </w:rPr>
        <w:t>Κυβέρνηση</w:t>
      </w:r>
      <w:r>
        <w:rPr>
          <w:rFonts w:eastAsia="Times New Roman" w:cs="Times New Roman"/>
          <w:szCs w:val="24"/>
        </w:rPr>
        <w:t xml:space="preserve">ς να μειώσει κατά 4,4% του ΑΕΠ τη συνταξιοδοτική δαπάνη, όταν η ίδια η ίδια η </w:t>
      </w:r>
      <w:r w:rsidRPr="0094038A">
        <w:rPr>
          <w:rFonts w:eastAsia="Times New Roman" w:cs="Times New Roman"/>
          <w:szCs w:val="24"/>
        </w:rPr>
        <w:t>Κυβέρνηση</w:t>
      </w:r>
      <w:r>
        <w:rPr>
          <w:rFonts w:eastAsia="Times New Roman" w:cs="Times New Roman"/>
          <w:szCs w:val="24"/>
        </w:rPr>
        <w:t xml:space="preserve"> εκτιμά ότι την περίοδο των μνημονίων 2010 έως 2016 η συνταξιοδοτική δαπ</w:t>
      </w:r>
      <w:r>
        <w:rPr>
          <w:rFonts w:eastAsia="Times New Roman" w:cs="Times New Roman"/>
          <w:szCs w:val="24"/>
        </w:rPr>
        <w:t>άνη περι</w:t>
      </w:r>
      <w:r>
        <w:rPr>
          <w:rFonts w:eastAsia="Times New Roman" w:cs="Times New Roman"/>
          <w:szCs w:val="24"/>
        </w:rPr>
        <w:t>ε</w:t>
      </w:r>
      <w:r>
        <w:rPr>
          <w:rFonts w:eastAsia="Times New Roman" w:cs="Times New Roman"/>
          <w:szCs w:val="24"/>
        </w:rPr>
        <w:t xml:space="preserve">κόπη κατά 6,5 μονάδες. </w:t>
      </w:r>
    </w:p>
    <w:p w14:paraId="5470B8A0"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Σας τα καταθέτω για να κάνετε τις συγκρίσεις και να μη λέτε ψέματα στον κόσμο ότι δεν θα κόψετε συντάξεις κι ότι οι «άλλοι που σας βασάνιζαν ήταν οι κακοί, ενώ είμαστε εμείς οι καλοί». </w:t>
      </w:r>
    </w:p>
    <w:p w14:paraId="5470B8A1" w14:textId="77777777" w:rsidR="001F594C" w:rsidRDefault="008C7D1C">
      <w:pPr>
        <w:spacing w:line="600" w:lineRule="auto"/>
        <w:ind w:firstLine="720"/>
        <w:contextualSpacing/>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Γιάνν</w:t>
      </w:r>
      <w:r>
        <w:rPr>
          <w:rFonts w:eastAsia="Times New Roman"/>
          <w:szCs w:val="24"/>
        </w:rPr>
        <w:t>ης Κουτσούκος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 στο α</w:t>
      </w:r>
      <w:r w:rsidRPr="00404E28">
        <w:rPr>
          <w:rFonts w:eastAsia="Times New Roman"/>
          <w:szCs w:val="24"/>
        </w:rPr>
        <w:t>ρχείο του Τμήματος Γραμματείας της Διεύθυνσης Στενογραφίας και Πρακτικών της Βουλής)</w:t>
      </w:r>
    </w:p>
    <w:p w14:paraId="5470B8A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Οι «κακοί», λοιπόν, είχαν τη συνταξιοδοτική δαπάνη στο 17% του ΑΕΠ κι εσείς θα την πάτε στο 12%. Αυτό είναι το αποτέλεσμα, διαβάστε το στα επίσημα κείμενα. </w:t>
      </w:r>
    </w:p>
    <w:p w14:paraId="5470B8A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Και τελειώνω με μια κουβέντα για τον ΕΝΦΙΑ, επειδή δεν θα ξανανέβω στο Βήμα, απ’ ό,τι φαίνεται. </w:t>
      </w:r>
    </w:p>
    <w:p w14:paraId="5470B8A4" w14:textId="77777777" w:rsidR="001F594C" w:rsidRDefault="008C7D1C">
      <w:pPr>
        <w:spacing w:line="600" w:lineRule="auto"/>
        <w:ind w:firstLine="720"/>
        <w:contextualSpacing/>
        <w:jc w:val="both"/>
        <w:rPr>
          <w:rFonts w:eastAsia="Times New Roman"/>
          <w:szCs w:val="24"/>
        </w:rPr>
      </w:pPr>
      <w:r>
        <w:rPr>
          <w:rFonts w:eastAsia="Times New Roman"/>
          <w:szCs w:val="24"/>
        </w:rPr>
        <w:t>Κυ</w:t>
      </w:r>
      <w:r>
        <w:rPr>
          <w:rFonts w:eastAsia="Times New Roman"/>
          <w:szCs w:val="24"/>
        </w:rPr>
        <w:t>ρίες και κύριοι συνάδελφοι, εγώ έκανα μία πρόχειρη δειγματοληψία σε ορισμένες περιοχές της Ηλείας. Είναι 50 ευρώ</w:t>
      </w:r>
      <w:r>
        <w:rPr>
          <w:rFonts w:eastAsia="Times New Roman"/>
          <w:szCs w:val="24"/>
        </w:rPr>
        <w:t xml:space="preserve"> </w:t>
      </w:r>
      <w:r>
        <w:rPr>
          <w:rFonts w:eastAsia="Times New Roman"/>
          <w:szCs w:val="24"/>
        </w:rPr>
        <w:t xml:space="preserve">η αύξηση των αντικειμενικών αξιών. Τα 50 ευρώ σε ένα ακίνητο </w:t>
      </w:r>
      <w:r>
        <w:rPr>
          <w:rFonts w:eastAsia="Times New Roman"/>
          <w:szCs w:val="24"/>
        </w:rPr>
        <w:t xml:space="preserve">εκατό </w:t>
      </w:r>
      <w:r>
        <w:rPr>
          <w:rFonts w:eastAsia="Times New Roman"/>
          <w:szCs w:val="24"/>
        </w:rPr>
        <w:t>τετραγωνικών είναι 5.000 ευρώ. Αν πάμε στον δεύτερο συντελεστή που είναι 2,8</w:t>
      </w:r>
      <w:r>
        <w:rPr>
          <w:rFonts w:eastAsia="Times New Roman"/>
          <w:szCs w:val="24"/>
        </w:rPr>
        <w:t xml:space="preserve">%, βγάζει μία διαφορά περίπου 140 ευρώ. </w:t>
      </w:r>
    </w:p>
    <w:p w14:paraId="5470B8A5"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Έχουμε θέσει από χθες το θέμα. Θα μας δώσετε αναλυτικούς πίνακες ή θα κοροϊδεύετε τον κόσμο; Και</w:t>
      </w:r>
      <w:r>
        <w:rPr>
          <w:rFonts w:eastAsia="Times New Roman"/>
          <w:szCs w:val="24"/>
        </w:rPr>
        <w:t>,</w:t>
      </w:r>
      <w:r>
        <w:rPr>
          <w:rFonts w:eastAsia="Times New Roman"/>
          <w:szCs w:val="24"/>
        </w:rPr>
        <w:t xml:space="preserve"> εν πάση περιπτώσει, ο κ. Τσακαλώτος ήταν εισηγητής για τον ΕΝΦΙΑ ως αντιπολίτευση. Πιστεύω να θυμάται -είναι νεότερος</w:t>
      </w:r>
      <w:r>
        <w:rPr>
          <w:rFonts w:eastAsia="Times New Roman"/>
          <w:szCs w:val="24"/>
        </w:rPr>
        <w:t xml:space="preserve"> από εμένα, δεν τον έχει εγκαταλείψει η μνήμη του- τι έλεγε τότε για τον ΕΝΦΙΑ. Ούτε τον καταργήσατε και</w:t>
      </w:r>
      <w:r>
        <w:rPr>
          <w:rFonts w:eastAsia="Times New Roman"/>
          <w:szCs w:val="24"/>
        </w:rPr>
        <w:t>,</w:t>
      </w:r>
      <w:r>
        <w:rPr>
          <w:rFonts w:eastAsia="Times New Roman"/>
          <w:szCs w:val="24"/>
        </w:rPr>
        <w:t xml:space="preserve"> δυστυχώς, όχι απλά τον συνεχίζετε, αλλά συνεχίζετε να φορτώνετε και πρόσθετα βάρη στους απλούς ανθρώπους. </w:t>
      </w:r>
    </w:p>
    <w:p w14:paraId="5470B8A6" w14:textId="77777777" w:rsidR="001F594C" w:rsidRDefault="008C7D1C">
      <w:pPr>
        <w:spacing w:line="600" w:lineRule="auto"/>
        <w:ind w:firstLine="720"/>
        <w:contextualSpacing/>
        <w:jc w:val="both"/>
        <w:rPr>
          <w:rFonts w:eastAsia="Times New Roman"/>
          <w:szCs w:val="24"/>
        </w:rPr>
      </w:pPr>
      <w:r>
        <w:rPr>
          <w:rFonts w:eastAsia="Times New Roman"/>
          <w:szCs w:val="24"/>
        </w:rPr>
        <w:t>Και τελειώνω με αυτή τη φράση. Όταν εμείς ε</w:t>
      </w:r>
      <w:r>
        <w:rPr>
          <w:rFonts w:eastAsia="Times New Roman"/>
          <w:szCs w:val="24"/>
        </w:rPr>
        <w:t>ίχαμε βάλει τον πρόσθετο φόρο πάνω από 300</w:t>
      </w:r>
      <w:r>
        <w:rPr>
          <w:rFonts w:eastAsia="Times New Roman"/>
          <w:szCs w:val="24"/>
        </w:rPr>
        <w:t>.000</w:t>
      </w:r>
      <w:r>
        <w:rPr>
          <w:rFonts w:eastAsia="Times New Roman"/>
          <w:szCs w:val="24"/>
        </w:rPr>
        <w:t>, ήρθε η «σωτήρια» Κυβέρνηση και κατέβασε τον πρόσθετο φόρο στις 200</w:t>
      </w:r>
      <w:r>
        <w:rPr>
          <w:rFonts w:eastAsia="Times New Roman"/>
          <w:szCs w:val="24"/>
        </w:rPr>
        <w:t>.000</w:t>
      </w:r>
      <w:r>
        <w:rPr>
          <w:rFonts w:eastAsia="Times New Roman"/>
          <w:szCs w:val="24"/>
        </w:rPr>
        <w:t>, δηλαδή, να πληρώσουν και οι πιο φτωχοί. Και τώρα</w:t>
      </w:r>
      <w:r>
        <w:rPr>
          <w:rFonts w:eastAsia="Times New Roman"/>
          <w:szCs w:val="24"/>
        </w:rPr>
        <w:t xml:space="preserve"> το</w:t>
      </w:r>
      <w:r>
        <w:rPr>
          <w:rFonts w:eastAsia="Times New Roman"/>
          <w:szCs w:val="24"/>
        </w:rPr>
        <w:t xml:space="preserve"> πάει </w:t>
      </w:r>
      <w:r>
        <w:rPr>
          <w:rFonts w:eastAsia="Times New Roman"/>
          <w:szCs w:val="24"/>
        </w:rPr>
        <w:t xml:space="preserve">από </w:t>
      </w:r>
      <w:r>
        <w:rPr>
          <w:rFonts w:eastAsia="Times New Roman"/>
          <w:szCs w:val="24"/>
        </w:rPr>
        <w:t>τις 200</w:t>
      </w:r>
      <w:r>
        <w:rPr>
          <w:rFonts w:eastAsia="Times New Roman"/>
          <w:szCs w:val="24"/>
        </w:rPr>
        <w:t>.000</w:t>
      </w:r>
      <w:r>
        <w:rPr>
          <w:rFonts w:eastAsia="Times New Roman"/>
          <w:szCs w:val="24"/>
        </w:rPr>
        <w:t xml:space="preserve"> στις 250</w:t>
      </w:r>
      <w:r>
        <w:rPr>
          <w:rFonts w:eastAsia="Times New Roman"/>
          <w:szCs w:val="24"/>
        </w:rPr>
        <w:t>.000</w:t>
      </w:r>
      <w:r>
        <w:rPr>
          <w:rFonts w:eastAsia="Times New Roman"/>
          <w:szCs w:val="24"/>
        </w:rPr>
        <w:t xml:space="preserve">. Διορθώνει, δηλαδή, τον κακό εαυτό της. </w:t>
      </w:r>
    </w:p>
    <w:p w14:paraId="5470B8A7" w14:textId="77777777" w:rsidR="001F594C" w:rsidRDefault="008C7D1C">
      <w:pPr>
        <w:spacing w:line="600" w:lineRule="auto"/>
        <w:ind w:firstLine="720"/>
        <w:contextualSpacing/>
        <w:jc w:val="both"/>
        <w:rPr>
          <w:rFonts w:eastAsia="Times New Roman"/>
          <w:szCs w:val="24"/>
        </w:rPr>
      </w:pPr>
      <w:r>
        <w:rPr>
          <w:rFonts w:eastAsia="Times New Roman"/>
          <w:szCs w:val="24"/>
        </w:rPr>
        <w:t>Αυτά κάνε</w:t>
      </w:r>
      <w:r>
        <w:rPr>
          <w:rFonts w:eastAsia="Times New Roman"/>
          <w:szCs w:val="24"/>
        </w:rPr>
        <w:t>τε και</w:t>
      </w:r>
      <w:r>
        <w:rPr>
          <w:rFonts w:eastAsia="Times New Roman"/>
          <w:szCs w:val="24"/>
        </w:rPr>
        <w:t>,</w:t>
      </w:r>
      <w:r>
        <w:rPr>
          <w:rFonts w:eastAsia="Times New Roman"/>
          <w:szCs w:val="24"/>
        </w:rPr>
        <w:t xml:space="preserve"> δυστυχώς, όπως είπα, θα συνεχίσουν τα αδιέξοδα, αν δεν αλλάξουν οι πολιτικοί συσχετισμοί, να έρθει μια άλλη κυβέρνηση που να μπορεί να διαπραγματευτεί διαφορετικά όλες αυτές τις επαχθείς δεσμεύσεις για τη χώρα.</w:t>
      </w:r>
    </w:p>
    <w:p w14:paraId="5470B8A8"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Ευχαριστώ, κυρία Πρόεδρε, και για τη </w:t>
      </w:r>
      <w:r>
        <w:rPr>
          <w:rFonts w:eastAsia="Times New Roman"/>
          <w:szCs w:val="24"/>
        </w:rPr>
        <w:t xml:space="preserve">μικρή ανοχή. </w:t>
      </w:r>
    </w:p>
    <w:p w14:paraId="5470B8A9"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470B8AA" w14:textId="77777777" w:rsidR="001F594C" w:rsidRDefault="008C7D1C">
      <w:pPr>
        <w:spacing w:line="600" w:lineRule="auto"/>
        <w:ind w:firstLine="720"/>
        <w:contextualSpacing/>
        <w:jc w:val="both"/>
        <w:rPr>
          <w:rFonts w:eastAsia="Times New Roman"/>
          <w:szCs w:val="24"/>
        </w:rPr>
      </w:pPr>
      <w:r w:rsidRPr="00DD2743">
        <w:rPr>
          <w:rFonts w:eastAsia="Times New Roman"/>
          <w:b/>
          <w:szCs w:val="24"/>
        </w:rPr>
        <w:t xml:space="preserve">ΠΡΟΕΔΡΕΥΟΥΣΑ (Αναστασία Χριστοδουλοπούλου): </w:t>
      </w:r>
      <w:r w:rsidRPr="00404E28">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sidRPr="00404E28">
        <w:rPr>
          <w:rFonts w:eastAsia="Times New Roman"/>
          <w:szCs w:val="24"/>
        </w:rPr>
        <w:t xml:space="preserve">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τρεις</w:t>
      </w:r>
      <w:r w:rsidRPr="00404E28">
        <w:rPr>
          <w:rFonts w:eastAsia="Times New Roman"/>
          <w:szCs w:val="24"/>
        </w:rPr>
        <w:t xml:space="preserve"> μαθητές και μαθήτριες και </w:t>
      </w:r>
      <w:r>
        <w:rPr>
          <w:rFonts w:eastAsia="Times New Roman"/>
          <w:szCs w:val="24"/>
        </w:rPr>
        <w:t xml:space="preserve">τέσσερις </w:t>
      </w:r>
      <w:r w:rsidRPr="00404E28">
        <w:rPr>
          <w:rFonts w:eastAsia="Times New Roman"/>
          <w:szCs w:val="24"/>
        </w:rPr>
        <w:t>εκπαιδευτικοί συνοδοί το</w:t>
      </w:r>
      <w:r w:rsidRPr="00404E28">
        <w:rPr>
          <w:rFonts w:eastAsia="Times New Roman"/>
          <w:szCs w:val="24"/>
        </w:rPr>
        <w:t xml:space="preserve">υς από το </w:t>
      </w:r>
      <w:r>
        <w:rPr>
          <w:rFonts w:eastAsia="Times New Roman"/>
          <w:szCs w:val="24"/>
        </w:rPr>
        <w:t>76</w:t>
      </w:r>
      <w:r w:rsidRPr="00705EE4">
        <w:rPr>
          <w:rFonts w:eastAsia="Times New Roman"/>
          <w:szCs w:val="24"/>
          <w:vertAlign w:val="superscript"/>
        </w:rPr>
        <w:t>ο</w:t>
      </w:r>
      <w:r>
        <w:rPr>
          <w:rFonts w:eastAsia="Times New Roman"/>
          <w:szCs w:val="24"/>
        </w:rPr>
        <w:t xml:space="preserve"> Δημοτικό Σχολείο Αθήνας. </w:t>
      </w:r>
    </w:p>
    <w:p w14:paraId="5470B8AB" w14:textId="77777777" w:rsidR="001F594C" w:rsidRDefault="008C7D1C">
      <w:pPr>
        <w:spacing w:line="600" w:lineRule="auto"/>
        <w:ind w:firstLine="720"/>
        <w:contextualSpacing/>
        <w:rPr>
          <w:rFonts w:eastAsia="Times New Roman"/>
          <w:szCs w:val="24"/>
        </w:rPr>
      </w:pPr>
      <w:r>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5470B8AC" w14:textId="77777777" w:rsidR="001F594C" w:rsidRDefault="008C7D1C">
      <w:pPr>
        <w:spacing w:line="600" w:lineRule="auto"/>
        <w:ind w:firstLine="720"/>
        <w:contextualSpacing/>
        <w:jc w:val="center"/>
        <w:rPr>
          <w:rFonts w:eastAsia="Times New Roman"/>
          <w:b/>
          <w:szCs w:val="24"/>
        </w:rPr>
      </w:pPr>
      <w:r w:rsidRPr="00404E28">
        <w:rPr>
          <w:rFonts w:eastAsia="Times New Roman"/>
          <w:szCs w:val="24"/>
        </w:rPr>
        <w:t>(Χειροκροτήματα απ’ όλες τις πτέρυγες της Βουλής)</w:t>
      </w:r>
    </w:p>
    <w:p w14:paraId="5470B8AD" w14:textId="77777777" w:rsidR="001F594C" w:rsidRDefault="008C7D1C">
      <w:pPr>
        <w:spacing w:line="600" w:lineRule="auto"/>
        <w:ind w:firstLine="720"/>
        <w:contextualSpacing/>
        <w:jc w:val="both"/>
        <w:rPr>
          <w:rFonts w:eastAsia="Times New Roman"/>
          <w:szCs w:val="24"/>
        </w:rPr>
      </w:pPr>
      <w:r>
        <w:rPr>
          <w:rFonts w:eastAsia="Times New Roman"/>
          <w:szCs w:val="24"/>
        </w:rPr>
        <w:t>Τον λόγο έχει ο κ. Καρακώστας επίσης για δώδεκα λεπτά, εκτός αν θέλει να κάνει χρήση της δευτερολογίας του.</w:t>
      </w:r>
    </w:p>
    <w:p w14:paraId="5470B8AE" w14:textId="77777777" w:rsidR="001F594C" w:rsidRDefault="008C7D1C">
      <w:pPr>
        <w:spacing w:line="600" w:lineRule="auto"/>
        <w:ind w:firstLine="720"/>
        <w:contextualSpacing/>
        <w:jc w:val="both"/>
        <w:rPr>
          <w:rFonts w:eastAsia="Times New Roman"/>
          <w:szCs w:val="24"/>
        </w:rPr>
      </w:pPr>
      <w:r w:rsidRPr="00705EE4">
        <w:rPr>
          <w:rFonts w:eastAsia="Times New Roman"/>
          <w:b/>
          <w:szCs w:val="24"/>
        </w:rPr>
        <w:t>ΕΥΑΓΓΕΛΟΣ ΚΑΡΑΚΩΣΤΑΣ:</w:t>
      </w:r>
      <w:r>
        <w:rPr>
          <w:rFonts w:eastAsia="Times New Roman"/>
          <w:szCs w:val="24"/>
        </w:rPr>
        <w:t xml:space="preserve"> Προ ολίγων </w:t>
      </w:r>
      <w:r>
        <w:rPr>
          <w:rFonts w:eastAsia="Times New Roman"/>
          <w:szCs w:val="24"/>
        </w:rPr>
        <w:t>μόνο ετών, σε αυτήν εδώ την Αίθουσα, εκείνοι οι οποίοι σήμερα κάθονται στα υπουργικά έδρανα</w:t>
      </w:r>
      <w:r>
        <w:rPr>
          <w:rFonts w:eastAsia="Times New Roman"/>
          <w:szCs w:val="24"/>
        </w:rPr>
        <w:t xml:space="preserve"> </w:t>
      </w:r>
      <w:r>
        <w:rPr>
          <w:rFonts w:eastAsia="Times New Roman"/>
          <w:szCs w:val="24"/>
        </w:rPr>
        <w:t xml:space="preserve">κραύγαζαν κάθε </w:t>
      </w:r>
      <w:r>
        <w:rPr>
          <w:rFonts w:eastAsia="Times New Roman"/>
          <w:szCs w:val="24"/>
        </w:rPr>
        <w:lastRenderedPageBreak/>
        <w:t xml:space="preserve">φορά που η τότε κυβέρνηση έφερνε μνημονιακά μέτρα </w:t>
      </w:r>
      <w:r>
        <w:rPr>
          <w:rFonts w:eastAsia="Times New Roman"/>
          <w:szCs w:val="24"/>
        </w:rPr>
        <w:t>ότι</w:t>
      </w:r>
      <w:r>
        <w:rPr>
          <w:rFonts w:eastAsia="Times New Roman"/>
          <w:szCs w:val="24"/>
        </w:rPr>
        <w:t xml:space="preserve"> «καταλύεται η συνταγματική νομιμότητα» και «συντελείται εθνική προδοσία». Εκείνοι οι οποίοι τότ</w:t>
      </w:r>
      <w:r>
        <w:rPr>
          <w:rFonts w:eastAsia="Times New Roman"/>
          <w:szCs w:val="24"/>
        </w:rPr>
        <w:t>ε διαμαρτύρονταν, και καλώς έπρατταν, φέρνουν από το 2015 οπότε ανήλθαν στην εξουσία και μέχρι σήμερα παρόμοια μνημονιακά μέτρα ίσης ή και μεγαλύτερης σκληρότητας από τα αντίστοιχα</w:t>
      </w:r>
      <w:r>
        <w:rPr>
          <w:rFonts w:eastAsia="Times New Roman"/>
          <w:szCs w:val="24"/>
        </w:rPr>
        <w:t>,</w:t>
      </w:r>
      <w:r>
        <w:rPr>
          <w:rFonts w:eastAsia="Times New Roman"/>
          <w:szCs w:val="24"/>
        </w:rPr>
        <w:t xml:space="preserve"> τα οποία έφερναν οι προκάτοχοί τους.</w:t>
      </w:r>
    </w:p>
    <w:p w14:paraId="5470B8AF" w14:textId="77777777" w:rsidR="001F594C" w:rsidRDefault="008C7D1C">
      <w:pPr>
        <w:spacing w:line="600" w:lineRule="auto"/>
        <w:ind w:firstLine="720"/>
        <w:contextualSpacing/>
        <w:jc w:val="both"/>
        <w:rPr>
          <w:rFonts w:eastAsia="Times New Roman"/>
          <w:szCs w:val="24"/>
        </w:rPr>
      </w:pPr>
      <w:r>
        <w:rPr>
          <w:rFonts w:eastAsia="Times New Roman"/>
          <w:szCs w:val="24"/>
        </w:rPr>
        <w:t>Τούτη εδώ η Κυβέρνηση, όμως, η Κυβέρν</w:t>
      </w:r>
      <w:r>
        <w:rPr>
          <w:rFonts w:eastAsia="Times New Roman"/>
          <w:szCs w:val="24"/>
        </w:rPr>
        <w:t>ηση των κομμουνιστών και του συνοδοιπόρου Καμμένου, δεν φέρνει και ψηφίζει απλά αντιλαϊκά, μνημονιακά μέτρα, μα πολύ περισσότερο επιχειρεί να φιμώσει τη φωνή ενός σεβαστού τμήματος του ελληνικού λαού, το οποίο ολοένα και αυξάνεται, και το οποίο εκπροσωπείτ</w:t>
      </w:r>
      <w:r>
        <w:rPr>
          <w:rFonts w:eastAsia="Times New Roman"/>
          <w:szCs w:val="24"/>
        </w:rPr>
        <w:t xml:space="preserve">αι σε αυτόν εδώ τον χώρο από τη Χρυσή Αυγή. </w:t>
      </w:r>
    </w:p>
    <w:p w14:paraId="5470B8B0" w14:textId="77777777" w:rsidR="001F594C" w:rsidRDefault="008C7D1C">
      <w:pPr>
        <w:spacing w:line="600" w:lineRule="auto"/>
        <w:ind w:firstLine="720"/>
        <w:contextualSpacing/>
        <w:jc w:val="both"/>
        <w:rPr>
          <w:rFonts w:eastAsia="Times New Roman"/>
          <w:szCs w:val="24"/>
        </w:rPr>
      </w:pPr>
      <w:r>
        <w:rPr>
          <w:rFonts w:eastAsia="Times New Roman"/>
          <w:szCs w:val="24"/>
        </w:rPr>
        <w:t>Προς αυτή την κατεύθυνση, μόλις πρόσφατα ο Πρόεδρος της Βουλής παρενέβη κατά τη διάρκεια των εργασιών της Ολομέλειας και υποστήριξε πως είναι απαράδεκτο να χρησιμοποιούνται χαρακτηρισμοί όπως «εθνική προδοσία» κ</w:t>
      </w:r>
      <w:r>
        <w:rPr>
          <w:rFonts w:eastAsia="Times New Roman"/>
          <w:szCs w:val="24"/>
        </w:rPr>
        <w:t xml:space="preserve">αι «προδότες». Οι συγκεκριμένοι χαρακτηρισμοί, βεβαίως, δεν έτυχαν μονοπωλιακής μεταχείρισης από τη </w:t>
      </w:r>
      <w:r>
        <w:rPr>
          <w:rFonts w:eastAsia="Times New Roman"/>
          <w:szCs w:val="24"/>
        </w:rPr>
        <w:lastRenderedPageBreak/>
        <w:t xml:space="preserve">Χρυσή Αυγή, αλλά συλλήβδην χρησιμοποιήθηκαν από Βουλευτές των κομμάτων του κ. Τσίπρα και του κ. Καμμένου, ορισμένοι εκ των οποίων είναι σήμερα Υπουργοί. </w:t>
      </w:r>
    </w:p>
    <w:p w14:paraId="5470B8B1" w14:textId="77777777" w:rsidR="001F594C" w:rsidRDefault="008C7D1C">
      <w:pPr>
        <w:spacing w:line="600" w:lineRule="auto"/>
        <w:ind w:firstLine="720"/>
        <w:contextualSpacing/>
        <w:jc w:val="both"/>
        <w:rPr>
          <w:rFonts w:eastAsia="Times New Roman"/>
          <w:szCs w:val="24"/>
        </w:rPr>
      </w:pPr>
      <w:r>
        <w:rPr>
          <w:rFonts w:eastAsia="Times New Roman"/>
          <w:szCs w:val="24"/>
        </w:rPr>
        <w:t>Θα</w:t>
      </w:r>
      <w:r>
        <w:rPr>
          <w:rFonts w:eastAsia="Times New Roman"/>
          <w:szCs w:val="24"/>
        </w:rPr>
        <w:t xml:space="preserve"> κατανοούσαμε, λοιπόν, έστω και εν μέρει, την παρέμβαση του Προέδρου της Βουλής, εάν αυτή είχε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πρόθεση να διαφυλάξει κάποιο δήθεν επίπεδο συζητήσεως. Τούτο, όμως, θα προϋπέθετε τη δημόσια μεταμέλεια των Βουλευτών της Κυβέρνησης και τη δημόσια απ</w:t>
      </w:r>
      <w:r>
        <w:rPr>
          <w:rFonts w:eastAsia="Times New Roman"/>
          <w:szCs w:val="24"/>
        </w:rPr>
        <w:t>ολογία τους προς τους προκατόχους τους, κάτι το οποίο φυσικά και δεν συνέβη.</w:t>
      </w:r>
    </w:p>
    <w:p w14:paraId="5470B8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Τους χαρακτηρισμούς, «γερμανοτσολιάδες της Μέρκελ</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 xml:space="preserve">στα τέσσερα» τους απηυθύναν στελέχη της σημερινής Κυβέρνησης, όταν βέβαια βρίσκονταν στην αντιπολίτευση. </w:t>
      </w:r>
    </w:p>
    <w:p w14:paraId="5470B8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ως Κυβέρνηση</w:t>
      </w:r>
      <w:r>
        <w:rPr>
          <w:rFonts w:eastAsia="Times New Roman" w:cs="Times New Roman"/>
          <w:szCs w:val="24"/>
        </w:rPr>
        <w:t xml:space="preserve"> το μόνο το οποίο άλλαξε είναι ότι οι γερμανοτσολιάδες έγιναν σταλινοτσολιάδες της Μέρκελ, αλλά και οι σταλινοτσολιάδες της Μέρκελ κατά σατανική σύμπτωση πέφτουν στα τέσσερα. Συνεπώς ο Πρόεδρος της Βουλής και επί της ουσίας η συγκυβέρνηση, τα κόμματα δηλαδ</w:t>
      </w:r>
      <w:r>
        <w:rPr>
          <w:rFonts w:eastAsia="Times New Roman" w:cs="Times New Roman"/>
          <w:szCs w:val="24"/>
        </w:rPr>
        <w:t xml:space="preserve">ή ΣΥΡΙΖΑ και ΑΝΕΛ, δεν ενδιαφέρονται για </w:t>
      </w:r>
      <w:r>
        <w:rPr>
          <w:rFonts w:eastAsia="Times New Roman" w:cs="Times New Roman"/>
          <w:szCs w:val="24"/>
        </w:rPr>
        <w:lastRenderedPageBreak/>
        <w:t>το δίκαιο ή το άδικο, για το δικαιολογημένο ή το αδικαιολόγητο των χαρακτηρισμών. Μα, προδήλως ενδιαφέρονται να μην απευθύνονται οι συγκεκριμένοι χαρακτηρισμοί προς την Κυβέρνησή τους.</w:t>
      </w:r>
    </w:p>
    <w:p w14:paraId="5470B8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Όσα εντούτοις καταλόγιζαν στου</w:t>
      </w:r>
      <w:r>
        <w:rPr>
          <w:rFonts w:eastAsia="Times New Roman" w:cs="Times New Roman"/>
          <w:szCs w:val="24"/>
        </w:rPr>
        <w:t>ς προκατόχους τους, ισχύουν και για τους ίδιους. Και το γεγονός ότι και το Προεδρείο της Βουλής δρώντας ως συνιστώσα της Κυβέρνησης, επιβάλλει τη φίμωση μέσω των απαγορεύσεων και της απειλής διώξεων και προστίμων, δεν αναιρεί την πραγματικότητα. Το ότι μας</w:t>
      </w:r>
      <w:r>
        <w:rPr>
          <w:rFonts w:eastAsia="Times New Roman" w:cs="Times New Roman"/>
          <w:szCs w:val="24"/>
        </w:rPr>
        <w:t xml:space="preserve"> απαγορεύετε να το φωνάξουμε, δεν σημαίνει ότι δεν συντελείται εθνική προδοσία</w:t>
      </w:r>
      <w:r>
        <w:rPr>
          <w:rFonts w:eastAsia="Times New Roman" w:cs="Times New Roman"/>
          <w:szCs w:val="24"/>
        </w:rPr>
        <w:t>,</w:t>
      </w:r>
      <w:r>
        <w:rPr>
          <w:rFonts w:eastAsia="Times New Roman" w:cs="Times New Roman"/>
          <w:szCs w:val="24"/>
        </w:rPr>
        <w:t xml:space="preserve"> για την οποία υπεύθυνη πλέον είναι αποκλειστικά και μόνο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και οι Βουλευτές της κυβερνητικής </w:t>
      </w:r>
      <w:r>
        <w:rPr>
          <w:rFonts w:eastAsia="Times New Roman" w:cs="Times New Roman"/>
          <w:szCs w:val="24"/>
        </w:rPr>
        <w:t>π</w:t>
      </w:r>
      <w:r>
        <w:rPr>
          <w:rFonts w:eastAsia="Times New Roman" w:cs="Times New Roman"/>
          <w:szCs w:val="24"/>
        </w:rPr>
        <w:t>λειοψηφίας.</w:t>
      </w:r>
    </w:p>
    <w:p w14:paraId="5470B8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περίπτωση του νομοσχεδίου</w:t>
      </w:r>
      <w:r>
        <w:rPr>
          <w:rFonts w:eastAsia="Times New Roman" w:cs="Times New Roman"/>
          <w:szCs w:val="24"/>
        </w:rPr>
        <w:t>,</w:t>
      </w:r>
      <w:r>
        <w:rPr>
          <w:rFonts w:eastAsia="Times New Roman" w:cs="Times New Roman"/>
          <w:szCs w:val="24"/>
        </w:rPr>
        <w:t xml:space="preserve"> το οποίο συζητούμε, ανήκει</w:t>
      </w:r>
      <w:r>
        <w:rPr>
          <w:rFonts w:eastAsia="Times New Roman" w:cs="Times New Roman"/>
          <w:szCs w:val="24"/>
        </w:rPr>
        <w:t>,</w:t>
      </w:r>
      <w:r>
        <w:rPr>
          <w:rFonts w:eastAsia="Times New Roman" w:cs="Times New Roman"/>
          <w:szCs w:val="24"/>
        </w:rPr>
        <w:t xml:space="preserve"> είτε το θέλετε είτε όχι</w:t>
      </w:r>
      <w:r>
        <w:rPr>
          <w:rFonts w:eastAsia="Times New Roman" w:cs="Times New Roman"/>
          <w:szCs w:val="24"/>
        </w:rPr>
        <w:t>,</w:t>
      </w:r>
      <w:r>
        <w:rPr>
          <w:rFonts w:eastAsia="Times New Roman" w:cs="Times New Roman"/>
          <w:szCs w:val="24"/>
        </w:rPr>
        <w:t xml:space="preserve"> σε αυτή την κατηγορία. Στην κατηγορία, δηλαδή, των νομοθετημάτων εκείνων τα οποία ψηφίζονται όχι προς όφελος του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κυρίαρχου ελληνικού λαού, αλλά </w:t>
      </w:r>
      <w:r>
        <w:rPr>
          <w:rFonts w:eastAsia="Times New Roman" w:cs="Times New Roman"/>
          <w:szCs w:val="24"/>
        </w:rPr>
        <w:lastRenderedPageBreak/>
        <w:t>προς όφελος των ξένων και των εγχώριων τραπεζ</w:t>
      </w:r>
      <w:r>
        <w:rPr>
          <w:rFonts w:eastAsia="Times New Roman" w:cs="Times New Roman"/>
          <w:szCs w:val="24"/>
        </w:rPr>
        <w:t>ιτών, γεγονός που θα αποδείξουμε παρακάτω.</w:t>
      </w:r>
    </w:p>
    <w:p w14:paraId="5470B8B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μπορώ</w:t>
      </w:r>
      <w:r>
        <w:rPr>
          <w:rFonts w:eastAsia="Times New Roman" w:cs="Times New Roman"/>
          <w:szCs w:val="24"/>
        </w:rPr>
        <w:t>,</w:t>
      </w:r>
      <w:r>
        <w:rPr>
          <w:rFonts w:eastAsia="Times New Roman" w:cs="Times New Roman"/>
          <w:szCs w:val="24"/>
        </w:rPr>
        <w:t xml:space="preserve"> ωστόσο</w:t>
      </w:r>
      <w:r>
        <w:rPr>
          <w:rFonts w:eastAsia="Times New Roman" w:cs="Times New Roman"/>
          <w:szCs w:val="24"/>
        </w:rPr>
        <w:t>,</w:t>
      </w:r>
      <w:r>
        <w:rPr>
          <w:rFonts w:eastAsia="Times New Roman" w:cs="Times New Roman"/>
          <w:szCs w:val="24"/>
        </w:rPr>
        <w:t xml:space="preserve"> να μην αναφερθώ σε κάτι το οποίο άκουσα από τον εισηγητή του ΣΥΡΙΖΑ στις συνεδριάσεις των </w:t>
      </w:r>
      <w:r>
        <w:rPr>
          <w:rFonts w:eastAsia="Times New Roman" w:cs="Times New Roman"/>
          <w:szCs w:val="24"/>
        </w:rPr>
        <w:t>ε</w:t>
      </w:r>
      <w:r>
        <w:rPr>
          <w:rFonts w:eastAsia="Times New Roman" w:cs="Times New Roman"/>
          <w:szCs w:val="24"/>
        </w:rPr>
        <w:t>πιτροπών. Προκειμένου να αποφύγει τη δυσάρεστη θέση να επιχειρεί να εξηγήσει και να αποδείξει ποια είνα</w:t>
      </w:r>
      <w:r>
        <w:rPr>
          <w:rFonts w:eastAsia="Times New Roman" w:cs="Times New Roman"/>
          <w:szCs w:val="24"/>
        </w:rPr>
        <w:t>ι η ωφέλεια των μέτρων</w:t>
      </w:r>
      <w:r>
        <w:rPr>
          <w:rFonts w:eastAsia="Times New Roman" w:cs="Times New Roman"/>
          <w:szCs w:val="24"/>
        </w:rPr>
        <w:t>,</w:t>
      </w:r>
      <w:r>
        <w:rPr>
          <w:rFonts w:eastAsia="Times New Roman" w:cs="Times New Roman"/>
          <w:szCs w:val="24"/>
        </w:rPr>
        <w:t xml:space="preserve"> τα οποία ψηφίζει το κόμμα του για τους συμπατριώτες μας, εκείνος άρχισε να καλεί τους Βουλευτές της Αξιωματικής Αντιπολίτευσης να μη διαμαρτύρονται, διότι ισχυρίστηκε πως πλήθος Ευρωπαίων αξιωματούχων, των δανειστών δηλαδή, συγχαίρε</w:t>
      </w:r>
      <w:r>
        <w:rPr>
          <w:rFonts w:eastAsia="Times New Roman" w:cs="Times New Roman"/>
          <w:szCs w:val="24"/>
        </w:rPr>
        <w:t>ι 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για τα επιτεύγματά της. Όπου επιτεύγματα, βάλτε τη διαρκή φτωχοποίηση του ελληνικού λαού και το ξεπούλημα της δημόσιας περιουσίας. </w:t>
      </w:r>
    </w:p>
    <w:p w14:paraId="5470B8B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Τούτο το επιχείρημα εντούτοις μπορεί να αποδώσει απέναντι στη Νέα Δημοκρατία, τη μνημονιακ</w:t>
      </w:r>
      <w:r>
        <w:rPr>
          <w:rFonts w:eastAsia="Times New Roman" w:cs="Times New Roman"/>
          <w:szCs w:val="24"/>
        </w:rPr>
        <w:t xml:space="preserve">ή Νέα Δημοκρατία. Δεν έχει, όμως, την παραμικρή ισχύ απέναντι στην τρίτη πολιτική δύναμη της χώρας, απέναντι στη Χρυσή Αυγή. </w:t>
      </w:r>
    </w:p>
    <w:p w14:paraId="5470B8B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λοιπόν, όπως κατά την πρώτη συνεδρίαση στις αρμόδιες </w:t>
      </w:r>
      <w:r>
        <w:rPr>
          <w:rFonts w:eastAsia="Times New Roman" w:cs="Times New Roman"/>
          <w:szCs w:val="24"/>
        </w:rPr>
        <w:t>ε</w:t>
      </w:r>
      <w:r>
        <w:rPr>
          <w:rFonts w:eastAsia="Times New Roman" w:cs="Times New Roman"/>
          <w:szCs w:val="24"/>
        </w:rPr>
        <w:t>πιτροπές χρησιμοποίησα μια φράση του Λένιν περί των «χρήσιμων</w:t>
      </w:r>
      <w:r>
        <w:rPr>
          <w:rFonts w:eastAsia="Times New Roman" w:cs="Times New Roman"/>
          <w:szCs w:val="24"/>
        </w:rPr>
        <w:t xml:space="preserve"> ηλιθίων» για να καταδείξω τον πραγματικό ρόλο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έτσι και τώρα να χρησιμοποιήσω ξανά μια φράση του Λένιν για να απαντήσω στο επιχείρημα του εισηγητού του ΣΥΡΙΖΑ. Και προς αποφυγή παρεξηγήσεων, επικαλούμαι τον Λένιν και τα λόγια </w:t>
      </w:r>
      <w:r>
        <w:rPr>
          <w:rFonts w:eastAsia="Times New Roman" w:cs="Times New Roman"/>
          <w:szCs w:val="24"/>
        </w:rPr>
        <w:t>του όχι επειδή τον έχω και σε κα</w:t>
      </w:r>
      <w:r>
        <w:rPr>
          <w:rFonts w:eastAsia="Times New Roman" w:cs="Times New Roman"/>
          <w:szCs w:val="24"/>
        </w:rPr>
        <w:t>μ</w:t>
      </w:r>
      <w:r>
        <w:rPr>
          <w:rFonts w:eastAsia="Times New Roman" w:cs="Times New Roman"/>
          <w:szCs w:val="24"/>
        </w:rPr>
        <w:t>μιά ιδιαίτερη εκτίμηση, αλλά επειδή είναι η μοναδική γλώσσα</w:t>
      </w:r>
      <w:r>
        <w:rPr>
          <w:rFonts w:eastAsia="Times New Roman" w:cs="Times New Roman"/>
          <w:szCs w:val="24"/>
        </w:rPr>
        <w:t>,</w:t>
      </w:r>
      <w:r>
        <w:rPr>
          <w:rFonts w:eastAsia="Times New Roman" w:cs="Times New Roman"/>
          <w:szCs w:val="24"/>
        </w:rPr>
        <w:t xml:space="preserve"> την οποία κατανοούν οι μπολσεβίκοι. Είπε, λοιπόν, ο Λένιν: «Πες μου ποιος επενέβη, για να σου πω τι λάθη έκανες».</w:t>
      </w:r>
    </w:p>
    <w:p w14:paraId="5470B8B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Κύριοι του ΣΥΡΙΖΑ, για να σας παινεύουν άτομα όπ</w:t>
      </w:r>
      <w:r>
        <w:rPr>
          <w:rFonts w:eastAsia="Times New Roman" w:cs="Times New Roman"/>
          <w:szCs w:val="24"/>
        </w:rPr>
        <w:t xml:space="preserve">ως ο Γιούνγκερ, ο Μοσκοβισί, η Μέρκελ, ο τραπεζίτης Μακρόν, ο </w:t>
      </w:r>
      <w:r>
        <w:rPr>
          <w:rFonts w:eastAsia="Times New Roman" w:cs="Times New Roman"/>
          <w:szCs w:val="24"/>
        </w:rPr>
        <w:t>ν</w:t>
      </w:r>
      <w:r>
        <w:rPr>
          <w:rFonts w:eastAsia="Times New Roman" w:cs="Times New Roman"/>
          <w:szCs w:val="24"/>
        </w:rPr>
        <w:t>εοδημοκράτης Επίτροπος της Ευρωπαϊκής Ένωσης κ. Αβραμόπουλος, τότε σύμφωνα με τον Λένιν εσείς δεν έχετε κάνει απλά λάθη, αλλά έχετε κάνει πραγματικά εγκλήματα.</w:t>
      </w:r>
    </w:p>
    <w:p w14:paraId="5470B8B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Λένιν</w:t>
      </w:r>
      <w:r>
        <w:rPr>
          <w:rFonts w:eastAsia="Times New Roman" w:cs="Times New Roman"/>
          <w:szCs w:val="24"/>
        </w:rPr>
        <w:t>,</w:t>
      </w:r>
      <w:r>
        <w:rPr>
          <w:rFonts w:eastAsia="Times New Roman" w:cs="Times New Roman"/>
          <w:szCs w:val="24"/>
        </w:rPr>
        <w:t xml:space="preserve"> επίσης, είχε πει και κάτ</w:t>
      </w:r>
      <w:r>
        <w:rPr>
          <w:rFonts w:eastAsia="Times New Roman" w:cs="Times New Roman"/>
          <w:szCs w:val="24"/>
        </w:rPr>
        <w:t xml:space="preserve">ι άλλο. «Αποτελεί παλιά αλήθεια ότι στην πολιτική συχνά πρέπει να διδαχθείς από τον εχθρό». Να διδαχθείς είπε, κύριοι της Κυβέρνησης, </w:t>
      </w:r>
      <w:r>
        <w:rPr>
          <w:rFonts w:eastAsia="Times New Roman" w:cs="Times New Roman"/>
          <w:szCs w:val="24"/>
        </w:rPr>
        <w:lastRenderedPageBreak/>
        <w:t xml:space="preserve">δεν είπε να γίνεις υπηρέτης και εντολοδόχους τους, κάτι το οποίο </w:t>
      </w:r>
      <w:r>
        <w:rPr>
          <w:rFonts w:eastAsia="Times New Roman" w:cs="Times New Roman"/>
          <w:szCs w:val="24"/>
        </w:rPr>
        <w:t>εσείς,</w:t>
      </w:r>
      <w:r>
        <w:rPr>
          <w:rFonts w:eastAsia="Times New Roman" w:cs="Times New Roman"/>
          <w:szCs w:val="24"/>
        </w:rPr>
        <w:t xml:space="preserve"> φυσικά</w:t>
      </w:r>
      <w:r>
        <w:rPr>
          <w:rFonts w:eastAsia="Times New Roman" w:cs="Times New Roman"/>
          <w:szCs w:val="24"/>
        </w:rPr>
        <w:t xml:space="preserve">, </w:t>
      </w:r>
      <w:r>
        <w:rPr>
          <w:rFonts w:eastAsia="Times New Roman" w:cs="Times New Roman"/>
          <w:szCs w:val="24"/>
        </w:rPr>
        <w:t>δεν το έχετε καταλάβει. Και γι’ αυτό μάλλο</w:t>
      </w:r>
      <w:r>
        <w:rPr>
          <w:rFonts w:eastAsia="Times New Roman" w:cs="Times New Roman"/>
          <w:szCs w:val="24"/>
        </w:rPr>
        <w:t xml:space="preserve">ν θα έπρεπε να ξανακαθίσετε στα θρανία της ΚΝΕ. </w:t>
      </w:r>
    </w:p>
    <w:p w14:paraId="5470B8B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αφήσουμε, όμως, τους μπολσεβίκους στα μαυσωλεία τους και ας ασχοληθούμε με τους απόβλητους του Κομμουνισμού, οι οποίοι κυβερνούν την Ελλάδα, για να δούμε μερικά από τα πλέον ενδεικτικά μέτρα</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t>πρόκειται αύριο να ψηφίσουν για το καλό πάντοτε του ελληνικού λαού και κυρίως των οικονομικά αδυνάμων!</w:t>
      </w:r>
    </w:p>
    <w:p w14:paraId="5470B8B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λαίσιο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Σ</w:t>
      </w:r>
      <w:r>
        <w:rPr>
          <w:rFonts w:eastAsia="Times New Roman" w:cs="Times New Roman"/>
          <w:szCs w:val="24"/>
        </w:rPr>
        <w:t>τρατηγικής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2022 προβλέπει πλεόνασμα για το έτος 2018 ύψους 3,5% του ΑΕΠ, το οποίο σταδιακά θα φτάσει το </w:t>
      </w:r>
      <w:r>
        <w:rPr>
          <w:rFonts w:eastAsia="Times New Roman" w:cs="Times New Roman"/>
          <w:szCs w:val="24"/>
        </w:rPr>
        <w:t>έτος 2022 στο 5,19% του ΑΕΠ. Είναι κατ</w:t>
      </w:r>
      <w:r>
        <w:rPr>
          <w:rFonts w:eastAsia="Times New Roman" w:cs="Times New Roman"/>
          <w:szCs w:val="24"/>
        </w:rPr>
        <w:t xml:space="preserve">’ </w:t>
      </w:r>
      <w:r>
        <w:rPr>
          <w:rFonts w:eastAsia="Times New Roman" w:cs="Times New Roman"/>
          <w:szCs w:val="24"/>
        </w:rPr>
        <w:t>εξοχήν φιλολαϊκό μέτρο!</w:t>
      </w:r>
    </w:p>
    <w:p w14:paraId="5470B8B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Κρίμα που το 2022 δεν θα βρίσκεστε στις θέσεις που είσαστε σήμερα και θριαμβολογείτε, για να περνάει και ο τελευταίος Έλληνας, ο οποίος θα πληγεί από τα μέτρα που εσείς θα ψηφίσετε, για να σας</w:t>
      </w:r>
      <w:r>
        <w:rPr>
          <w:rFonts w:eastAsia="Times New Roman" w:cs="Times New Roman"/>
          <w:szCs w:val="24"/>
        </w:rPr>
        <w:t xml:space="preserve"> φτύνει. Και έχετε το θράσος να πανηγυρίζετε για το προσδοκώμενο πλεόνασμα του 2022 και ισχυρίζεστε, μάλιστα, πως αυτό το πλεόνασμα σας δίνει και δημοσιονομικό χώρο για να προχωρήσετε τάχα σε παροχές.</w:t>
      </w:r>
    </w:p>
    <w:p w14:paraId="5470B8B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τι αποκαλείτε εσείς παροχή; Αποκαλείτε την καταλήσ</w:t>
      </w:r>
      <w:r>
        <w:rPr>
          <w:rFonts w:eastAsia="Times New Roman" w:cs="Times New Roman"/>
          <w:szCs w:val="24"/>
        </w:rPr>
        <w:t>τευση των συντάξεων και των μισθών</w:t>
      </w:r>
      <w:r>
        <w:rPr>
          <w:rFonts w:eastAsia="Times New Roman" w:cs="Times New Roman"/>
          <w:szCs w:val="24"/>
        </w:rPr>
        <w:t>,</w:t>
      </w:r>
      <w:r>
        <w:rPr>
          <w:rFonts w:eastAsia="Times New Roman" w:cs="Times New Roman"/>
          <w:szCs w:val="24"/>
        </w:rPr>
        <w:t xml:space="preserve"> για να πιάσετε έναν μνημονιακό στόχο και μετά να δώσετε ένα φιλοδώρημα. Και τι φιλοδώρημα; Αυτό το οποίο τα αφεντικά σ</w:t>
      </w:r>
      <w:r>
        <w:rPr>
          <w:rFonts w:eastAsia="Times New Roman" w:cs="Times New Roman"/>
          <w:szCs w:val="24"/>
        </w:rPr>
        <w:t>α</w:t>
      </w:r>
      <w:r>
        <w:rPr>
          <w:rFonts w:eastAsia="Times New Roman" w:cs="Times New Roman"/>
          <w:szCs w:val="24"/>
        </w:rPr>
        <w:t xml:space="preserve">ς επιτρέπουν να πετάξετε στον πεινασμένο σαν κοκκαλάκι. </w:t>
      </w:r>
    </w:p>
    <w:p w14:paraId="5470B8B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Όχι, κύριοι. Κοινωνική πολιτική είναι να επι</w:t>
      </w:r>
      <w:r>
        <w:rPr>
          <w:rFonts w:eastAsia="Times New Roman" w:cs="Times New Roman"/>
          <w:szCs w:val="24"/>
        </w:rPr>
        <w:t>στρέψετε στον ελληνικό λαό τα κλεμμένα, να αποδώσετε στους Έλληνες εκείνο το οποίο δεν τους χαρίσατε, αλλά αποτελεί ανταμοιβή των κόπων και της εργασίας τους και βαστήξ</w:t>
      </w:r>
      <w:r>
        <w:rPr>
          <w:rFonts w:eastAsia="Times New Roman" w:cs="Times New Roman"/>
          <w:szCs w:val="24"/>
        </w:rPr>
        <w:t>ε</w:t>
      </w:r>
      <w:r>
        <w:rPr>
          <w:rFonts w:eastAsia="Times New Roman" w:cs="Times New Roman"/>
          <w:szCs w:val="24"/>
        </w:rPr>
        <w:t>τε για εσάς τα φτωχοεπιδόματά σας, χάρισμά σας. Φτωχοεπιδόματα τα οποία θα λάβουν εν τέ</w:t>
      </w:r>
      <w:r>
        <w:rPr>
          <w:rFonts w:eastAsia="Times New Roman" w:cs="Times New Roman"/>
          <w:szCs w:val="24"/>
        </w:rPr>
        <w:t>λει υπερβολικά λίγοι Έλληνες, αλλά υπερβολικά πολλοί λαθρομετανάστες και Ρομά. Και θα κρυφτείτε, βέβαια, πίσω από την παραμύθα του αντιρατσισμού και της αλληλεγγύης. Αλλά δεν σας παίρνει πλέον κανείς στα σοβαρά. Διότι είναι η δική σας Κυβέρνηση εκείνη η οπ</w:t>
      </w:r>
      <w:r>
        <w:rPr>
          <w:rFonts w:eastAsia="Times New Roman" w:cs="Times New Roman"/>
          <w:szCs w:val="24"/>
        </w:rPr>
        <w:t>οία ασκεί εξόχως ρατσιστική πολιτική εις βάρος των Ελλήνων. Και ας αφήσουμε στην άκρη τα επιδόματα, τα οποία χορηγείτε τάχα στους οικονομικά αδύναμους Έλληνες, αλλά τα λαμβάνουν οι Ρομά και οι λαθρομετανάστες.</w:t>
      </w:r>
    </w:p>
    <w:p w14:paraId="5470B8C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Διαβάζουμε για επέκταση του Υπουργείου Μετανασ</w:t>
      </w:r>
      <w:r>
        <w:rPr>
          <w:rFonts w:eastAsia="Times New Roman" w:cs="Times New Roman"/>
          <w:szCs w:val="24"/>
        </w:rPr>
        <w:t>τευτικής Πολιτικής. Και καλά</w:t>
      </w:r>
      <w:r>
        <w:rPr>
          <w:rFonts w:eastAsia="Times New Roman" w:cs="Times New Roman"/>
          <w:szCs w:val="24"/>
        </w:rPr>
        <w:t>,</w:t>
      </w:r>
      <w:r>
        <w:rPr>
          <w:rFonts w:eastAsia="Times New Roman" w:cs="Times New Roman"/>
          <w:szCs w:val="24"/>
        </w:rPr>
        <w:t xml:space="preserve"> για τα μνημόνια είχατε βρει την καραμέλα ότι σας εκβίασαν οι δανειστές και συμβιβαστήκατε. Με τον πακτωλό των χρημάτων που δίνετε στους λαθρομετανάστες τι ακριβώς συμβαίνει; Μήπως σας εκβιάζουν και οι πρόσφυγες; Μόνοι σας τα μ</w:t>
      </w:r>
      <w:r>
        <w:rPr>
          <w:rFonts w:eastAsia="Times New Roman" w:cs="Times New Roman"/>
          <w:szCs w:val="24"/>
        </w:rPr>
        <w:t>αρτυράτε.</w:t>
      </w:r>
    </w:p>
    <w:p w14:paraId="5470B8C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«Επιδίωξη για επέκταση στο σύνολο των </w:t>
      </w:r>
      <w:r>
        <w:rPr>
          <w:rFonts w:eastAsia="Times New Roman" w:cs="Times New Roman"/>
          <w:szCs w:val="24"/>
        </w:rPr>
        <w:t>π</w:t>
      </w:r>
      <w:r>
        <w:rPr>
          <w:rFonts w:eastAsia="Times New Roman" w:cs="Times New Roman"/>
          <w:szCs w:val="24"/>
        </w:rPr>
        <w:t>εριφερειών της χώρας και συνέχιση εφαρμογής του προγράμματος επιδοτούμενης ενοικίασης διαμερισμάτων για τη διαμονή αιτούντων άσυλο με ενδεχόμενη εφαρμογή του εν λόγω προγράμματος, εφόσον αυτό κριθεί αναγκαίο</w:t>
      </w:r>
      <w:r>
        <w:rPr>
          <w:rFonts w:eastAsia="Times New Roman" w:cs="Times New Roman"/>
          <w:szCs w:val="24"/>
        </w:rPr>
        <w:t xml:space="preserve"> μεσομακροπρόθεσμα και για τους πρόσφυγες». </w:t>
      </w:r>
    </w:p>
    <w:p w14:paraId="5470B8C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Αλήθεια, αντιρατσιστές. Μια ελληνική οικογένεια, η οποία ζει αποδεδειγμένα κάτω από τα όρια της φτώχειας, μπορεί να ενταχθεί στα προγράμματα επιδοτούμενης ενοικίασης διαμερισμάτων ή μήπως τα κριτήρια της επιλογή</w:t>
      </w:r>
      <w:r>
        <w:rPr>
          <w:rFonts w:eastAsia="Times New Roman" w:cs="Times New Roman"/>
          <w:szCs w:val="24"/>
        </w:rPr>
        <w:t>ς είναι ρατσιστικά εις βάρος των Ελλήνων;</w:t>
      </w:r>
    </w:p>
    <w:p w14:paraId="5470B8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τελειώνουμε, λοιπόν, με την ανθελληνική σας υποκρισία, όταν η Χρυσή Αυγή γίνει κυβέρνηση αυτή της χώρας, το Υπουργείο Μεταναστατευτικής Πολιτικής θα </w:t>
      </w:r>
      <w:r>
        <w:rPr>
          <w:rFonts w:eastAsia="Times New Roman" w:cs="Times New Roman"/>
          <w:szCs w:val="24"/>
        </w:rPr>
        <w:lastRenderedPageBreak/>
        <w:t>μετονομαστεί σε Υπουργείο Κοινωνικής Πολιτικής, το οποίο θ</w:t>
      </w:r>
      <w:r>
        <w:rPr>
          <w:rFonts w:eastAsia="Times New Roman" w:cs="Times New Roman"/>
          <w:szCs w:val="24"/>
        </w:rPr>
        <w:t>α φροντίσει να ενταχθεί στο πρόγραμμα επιδοτούμενης ενοικίασης και η τελευταία οικονομικά αδύναμη ελληνική οικογένεια.</w:t>
      </w:r>
    </w:p>
    <w:p w14:paraId="5470B8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Αλλά, φυσικά, δεν κρατιέται με τίποτα η Κυβέρνηση των κομμουνιστών του ΣΥΡΙΖΑ και των συνοδοιπόρων το</w:t>
      </w:r>
      <w:r>
        <w:rPr>
          <w:rFonts w:eastAsia="Times New Roman" w:cs="Times New Roman"/>
          <w:szCs w:val="24"/>
        </w:rPr>
        <w:t>ύ</w:t>
      </w:r>
      <w:r>
        <w:rPr>
          <w:rFonts w:eastAsia="Times New Roman" w:cs="Times New Roman"/>
          <w:szCs w:val="24"/>
        </w:rPr>
        <w:t xml:space="preserve"> Καμμένου στο να νομοθετεί προς όφε</w:t>
      </w:r>
      <w:r>
        <w:rPr>
          <w:rFonts w:eastAsia="Times New Roman" w:cs="Times New Roman"/>
          <w:szCs w:val="24"/>
        </w:rPr>
        <w:t>λος του ελληνικού λαού. Σύμφωνα με τις διατάξεις το</w:t>
      </w:r>
      <w:r>
        <w:rPr>
          <w:rFonts w:eastAsia="Times New Roman" w:cs="Times New Roman"/>
          <w:szCs w:val="24"/>
        </w:rPr>
        <w:t>ύ</w:t>
      </w:r>
      <w:r>
        <w:rPr>
          <w:rFonts w:eastAsia="Times New Roman" w:cs="Times New Roman"/>
          <w:szCs w:val="24"/>
        </w:rPr>
        <w:t xml:space="preserve"> υπό συζήτηση νομοσχεδίου, το υπερταμείο και τα αποθεματικά του δίνονται ως εγγύηση για την αποπληρωμή μέχρι του ποσού των 25 δισεκατομμυρίων ευρώ από τις δανειακές υποχρεώσεις της χώρας προς τους πιστωτέ</w:t>
      </w:r>
      <w:r>
        <w:rPr>
          <w:rFonts w:eastAsia="Times New Roman" w:cs="Times New Roman"/>
          <w:szCs w:val="24"/>
        </w:rPr>
        <w:t xml:space="preserve">ς. Η δημόσια, δηλαδή, περιουσία, ακόμα και αυτή η οποία θα αποκτηθεί μελλοντικά από τις εκποιήσεις </w:t>
      </w:r>
      <w:r>
        <w:rPr>
          <w:rFonts w:eastAsia="Times New Roman" w:cs="Times New Roman"/>
          <w:szCs w:val="24"/>
        </w:rPr>
        <w:t>-</w:t>
      </w:r>
      <w:r>
        <w:rPr>
          <w:rFonts w:eastAsia="Times New Roman" w:cs="Times New Roman"/>
          <w:szCs w:val="24"/>
        </w:rPr>
        <w:t>ε</w:t>
      </w:r>
      <w:r>
        <w:rPr>
          <w:rFonts w:eastAsia="Times New Roman" w:cs="Times New Roman"/>
          <w:szCs w:val="24"/>
        </w:rPr>
        <w:t xml:space="preserve">κποιήσεις; </w:t>
      </w:r>
      <w:r>
        <w:rPr>
          <w:rFonts w:eastAsia="Times New Roman" w:cs="Times New Roman"/>
          <w:szCs w:val="24"/>
        </w:rPr>
        <w:t>ξ</w:t>
      </w:r>
      <w:r>
        <w:rPr>
          <w:rFonts w:eastAsia="Times New Roman" w:cs="Times New Roman"/>
          <w:szCs w:val="24"/>
        </w:rPr>
        <w:t>επούλημα</w:t>
      </w:r>
      <w:r>
        <w:rPr>
          <w:rFonts w:eastAsia="Times New Roman" w:cs="Times New Roman"/>
          <w:szCs w:val="24"/>
        </w:rPr>
        <w:t>;</w:t>
      </w:r>
      <w:r>
        <w:rPr>
          <w:rFonts w:eastAsia="Times New Roman" w:cs="Times New Roman"/>
          <w:szCs w:val="24"/>
        </w:rPr>
        <w:t xml:space="preserve"> Εσείς οι κόκκινοι τα λέτε αξιοποίηση της δημόσιας περιουσίας</w:t>
      </w:r>
      <w:r>
        <w:rPr>
          <w:rFonts w:eastAsia="Times New Roman" w:cs="Times New Roman"/>
          <w:szCs w:val="24"/>
        </w:rPr>
        <w:t>-</w:t>
      </w:r>
      <w:r>
        <w:rPr>
          <w:rFonts w:eastAsia="Times New Roman" w:cs="Times New Roman"/>
          <w:szCs w:val="24"/>
        </w:rPr>
        <w:t xml:space="preserve"> θα πηγαίνει απευθείας στους δανειστές. Αν αυτό δεν ανακουφίσει τα φτωχά</w:t>
      </w:r>
      <w:r>
        <w:rPr>
          <w:rFonts w:eastAsia="Times New Roman" w:cs="Times New Roman"/>
          <w:szCs w:val="24"/>
        </w:rPr>
        <w:t xml:space="preserve"> λαϊκά στρώματα,</w:t>
      </w:r>
      <w:r>
        <w:rPr>
          <w:rFonts w:eastAsia="Times New Roman" w:cs="Times New Roman"/>
          <w:szCs w:val="24"/>
        </w:rPr>
        <w:t xml:space="preserve"> </w:t>
      </w:r>
      <w:r>
        <w:rPr>
          <w:rFonts w:eastAsia="Times New Roman" w:cs="Times New Roman"/>
          <w:szCs w:val="24"/>
        </w:rPr>
        <w:t>τότε τι θα τα ανακουφίσει;</w:t>
      </w:r>
    </w:p>
    <w:p w14:paraId="5470B8C5" w14:textId="77777777" w:rsidR="001F594C" w:rsidRDefault="008C7D1C">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Αλλά αρκείται η καλή μας η Κυβέρνηση μόνο σε αυτά; Όχι. Επειδή εργάζεται ασταμάτητα για το καλό του λαού, υποχρεώνει όλους τους φορείς της να μεταφέρουν τα </w:t>
      </w:r>
      <w:r>
        <w:rPr>
          <w:rFonts w:eastAsia="Times New Roman" w:cs="Times New Roman"/>
          <w:szCs w:val="24"/>
        </w:rPr>
        <w:lastRenderedPageBreak/>
        <w:t>αποθεματικά τους στην Τράπεζα της Ελλάδος. Και ποιος ελέ</w:t>
      </w:r>
      <w:r>
        <w:rPr>
          <w:rFonts w:eastAsia="Times New Roman" w:cs="Times New Roman"/>
          <w:szCs w:val="24"/>
        </w:rPr>
        <w:t>γχει και ουσιαστικά διοικεί την Τράπεζα της Ελλάδος; Εκείνος ο οποίος διοικεί και ελέγχει και το υπερταμείο, οι φιλάνθρωποι δανειστές μας, οι οποίοι λένε τόσο καλά λόγια για 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όπως μας είπε και περηφανεύτηκε και ο εισηγητής του ΣΥΡΙΖΑ. Είναι μεγάλη μου χαρά να απαριθμώ τα φιλολαϊκά μέτρα της Κυβέρνησης των κομμουνιστών του ΣΥΡΙΖΑ </w:t>
      </w:r>
      <w:r w:rsidRPr="001721C7">
        <w:rPr>
          <w:rFonts w:eastAsia="Times New Roman" w:cs="Times New Roman"/>
          <w:color w:val="000000" w:themeColor="text1"/>
          <w:szCs w:val="24"/>
        </w:rPr>
        <w:t>και των συνοδοιπόρων το</w:t>
      </w:r>
      <w:r w:rsidRPr="001721C7">
        <w:rPr>
          <w:rFonts w:eastAsia="Times New Roman" w:cs="Times New Roman"/>
          <w:color w:val="000000" w:themeColor="text1"/>
          <w:szCs w:val="24"/>
        </w:rPr>
        <w:t>ύ</w:t>
      </w:r>
      <w:r w:rsidRPr="001721C7">
        <w:rPr>
          <w:rFonts w:eastAsia="Times New Roman" w:cs="Times New Roman"/>
          <w:color w:val="000000" w:themeColor="text1"/>
          <w:szCs w:val="24"/>
        </w:rPr>
        <w:t xml:space="preserve"> Καμμένου.</w:t>
      </w:r>
    </w:p>
    <w:p w14:paraId="5470B8C6" w14:textId="77777777" w:rsidR="001F594C" w:rsidRDefault="008C7D1C">
      <w:pPr>
        <w:spacing w:line="600" w:lineRule="auto"/>
        <w:ind w:firstLine="720"/>
        <w:contextualSpacing/>
        <w:jc w:val="both"/>
        <w:rPr>
          <w:rFonts w:eastAsia="Times New Roman" w:cs="Times New Roman"/>
          <w:color w:val="000000" w:themeColor="text1"/>
          <w:szCs w:val="24"/>
        </w:rPr>
      </w:pPr>
      <w:r w:rsidRPr="001721C7">
        <w:rPr>
          <w:rFonts w:eastAsia="Times New Roman" w:cs="Times New Roman"/>
          <w:color w:val="000000" w:themeColor="text1"/>
          <w:szCs w:val="24"/>
        </w:rPr>
        <w:t>Πάμε σε άλλο θέμα: Καθιερώνεται πενταετής αναδρομική άρ</w:t>
      </w:r>
      <w:r w:rsidRPr="001721C7">
        <w:rPr>
          <w:rFonts w:eastAsia="Times New Roman" w:cs="Times New Roman"/>
          <w:color w:val="000000" w:themeColor="text1"/>
          <w:szCs w:val="24"/>
        </w:rPr>
        <w:t xml:space="preserve">ση του τραπεζικού απορρήτου ως προϋπόθεση υπαγωγής στον νόμο Κατσέλη </w:t>
      </w:r>
      <w:r w:rsidRPr="001721C7">
        <w:rPr>
          <w:rFonts w:eastAsia="Times New Roman" w:cs="Times New Roman"/>
          <w:color w:val="000000" w:themeColor="text1"/>
          <w:szCs w:val="24"/>
        </w:rPr>
        <w:t>-</w:t>
      </w:r>
      <w:r w:rsidRPr="001721C7">
        <w:rPr>
          <w:rFonts w:eastAsia="Times New Roman" w:cs="Times New Roman"/>
          <w:color w:val="000000" w:themeColor="text1"/>
          <w:szCs w:val="24"/>
        </w:rPr>
        <w:t>όπως τροποποιείται</w:t>
      </w:r>
      <w:r w:rsidRPr="001721C7">
        <w:rPr>
          <w:rFonts w:eastAsia="Times New Roman" w:cs="Times New Roman"/>
          <w:color w:val="000000" w:themeColor="text1"/>
          <w:szCs w:val="24"/>
        </w:rPr>
        <w:t xml:space="preserve">- </w:t>
      </w:r>
      <w:r w:rsidRPr="001721C7">
        <w:rPr>
          <w:rFonts w:eastAsia="Times New Roman" w:cs="Times New Roman"/>
          <w:color w:val="000000" w:themeColor="text1"/>
          <w:szCs w:val="24"/>
        </w:rPr>
        <w:t xml:space="preserve">και αίρεται η υποχρέωση που είχαν οι τράπεζες να ενημερώνουν μέσα σε δώδεκα μήνες τους οφειλέτες μη εξυπηρετούμενων δανείων πριν αυτά πωληθούν στα </w:t>
      </w:r>
      <w:r w:rsidRPr="001721C7">
        <w:rPr>
          <w:rFonts w:eastAsia="Times New Roman" w:cs="Times New Roman"/>
          <w:color w:val="000000" w:themeColor="text1"/>
          <w:szCs w:val="24"/>
          <w:lang w:val="en-US"/>
        </w:rPr>
        <w:t>funds</w:t>
      </w:r>
      <w:r w:rsidRPr="001721C7">
        <w:rPr>
          <w:rFonts w:eastAsia="Times New Roman" w:cs="Times New Roman"/>
          <w:color w:val="000000" w:themeColor="text1"/>
          <w:szCs w:val="24"/>
        </w:rPr>
        <w:t>, όπως αυτό ίσ</w:t>
      </w:r>
      <w:r w:rsidRPr="001721C7">
        <w:rPr>
          <w:rFonts w:eastAsia="Times New Roman" w:cs="Times New Roman"/>
          <w:color w:val="000000" w:themeColor="text1"/>
          <w:szCs w:val="24"/>
        </w:rPr>
        <w:t>χυε μέχρι σήμερα μόνο για τους μη συνεργάσιμους δανειολήπτες.</w:t>
      </w:r>
    </w:p>
    <w:p w14:paraId="5470B8C7" w14:textId="77777777" w:rsidR="001F594C" w:rsidRDefault="008C7D1C">
      <w:pPr>
        <w:spacing w:line="600" w:lineRule="auto"/>
        <w:ind w:firstLine="720"/>
        <w:contextualSpacing/>
        <w:jc w:val="both"/>
        <w:rPr>
          <w:rFonts w:eastAsia="Times New Roman" w:cs="Times New Roman"/>
          <w:color w:val="000000" w:themeColor="text1"/>
          <w:szCs w:val="24"/>
        </w:rPr>
      </w:pPr>
      <w:r>
        <w:rPr>
          <w:rFonts w:eastAsia="Times New Roman" w:cs="Times New Roman"/>
          <w:color w:val="000000" w:themeColor="text1"/>
          <w:szCs w:val="24"/>
        </w:rPr>
        <w:t xml:space="preserve">(Στο σημείο αυτό </w:t>
      </w:r>
      <w:r>
        <w:rPr>
          <w:rFonts w:eastAsia="Times New Roman" w:cs="Times New Roman"/>
          <w:color w:val="000000" w:themeColor="text1"/>
          <w:szCs w:val="24"/>
        </w:rPr>
        <w:t xml:space="preserve">την Προεδρική Έδρα καταλαμβάνει ο </w:t>
      </w:r>
      <w:r>
        <w:rPr>
          <w:rFonts w:eastAsia="Times New Roman" w:cs="Times New Roman"/>
          <w:color w:val="000000" w:themeColor="text1"/>
          <w:szCs w:val="24"/>
        </w:rPr>
        <w:t xml:space="preserve">Δ΄ </w:t>
      </w:r>
      <w:r>
        <w:rPr>
          <w:rFonts w:eastAsia="Times New Roman" w:cs="Times New Roman"/>
          <w:color w:val="000000" w:themeColor="text1"/>
          <w:szCs w:val="24"/>
        </w:rPr>
        <w:t xml:space="preserve">Αντιπρόεδρος της Βουλής κ. </w:t>
      </w:r>
      <w:r w:rsidRPr="005F7981">
        <w:rPr>
          <w:rFonts w:eastAsia="Times New Roman" w:cs="Times New Roman"/>
          <w:b/>
          <w:color w:val="000000" w:themeColor="text1"/>
          <w:szCs w:val="24"/>
        </w:rPr>
        <w:t>ΝΙΚΗΤΑΣ ΚΑΚΛΑΜΑΝΗΣ</w:t>
      </w:r>
      <w:r>
        <w:rPr>
          <w:rFonts w:eastAsia="Times New Roman" w:cs="Times New Roman"/>
          <w:color w:val="000000" w:themeColor="text1"/>
          <w:szCs w:val="24"/>
        </w:rPr>
        <w:t>)</w:t>
      </w:r>
    </w:p>
    <w:p w14:paraId="5470B8C8" w14:textId="77777777" w:rsidR="001F594C" w:rsidRDefault="008C7D1C">
      <w:pPr>
        <w:spacing w:line="600" w:lineRule="auto"/>
        <w:ind w:firstLine="720"/>
        <w:contextualSpacing/>
        <w:jc w:val="both"/>
        <w:rPr>
          <w:rFonts w:eastAsia="Times New Roman" w:cs="Times New Roman"/>
          <w:szCs w:val="24"/>
        </w:rPr>
      </w:pPr>
      <w:r w:rsidRPr="00D75676">
        <w:rPr>
          <w:rFonts w:eastAsia="Times New Roman" w:cs="Times New Roman"/>
          <w:szCs w:val="24"/>
        </w:rPr>
        <w:lastRenderedPageBreak/>
        <w:t>Πλέον ισχύουν για όλους τους δανειολήπτες και η Κυβέρνηση Τσίπρα</w:t>
      </w:r>
      <w:r w:rsidRPr="00D75676">
        <w:rPr>
          <w:rFonts w:eastAsia="Times New Roman" w:cs="Times New Roman"/>
          <w:szCs w:val="24"/>
        </w:rPr>
        <w:t xml:space="preserve"> </w:t>
      </w:r>
      <w:r w:rsidRPr="00D75676">
        <w:rPr>
          <w:rFonts w:eastAsia="Times New Roman" w:cs="Times New Roman"/>
          <w:szCs w:val="24"/>
        </w:rPr>
        <w:t>- Καμμένου κατόρθωσε να μετα</w:t>
      </w:r>
      <w:r w:rsidRPr="00D75676">
        <w:rPr>
          <w:rFonts w:eastAsia="Times New Roman" w:cs="Times New Roman"/>
          <w:szCs w:val="24"/>
        </w:rPr>
        <w:t xml:space="preserve">τρέψει τα </w:t>
      </w:r>
      <w:r w:rsidRPr="00D75676">
        <w:rPr>
          <w:rFonts w:eastAsia="Times New Roman" w:cs="Times New Roman"/>
          <w:szCs w:val="24"/>
          <w:lang w:val="en-US"/>
        </w:rPr>
        <w:t>funds</w:t>
      </w:r>
      <w:r w:rsidRPr="00D75676">
        <w:rPr>
          <w:rFonts w:eastAsia="Times New Roman" w:cs="Times New Roman"/>
          <w:szCs w:val="24"/>
        </w:rPr>
        <w:t xml:space="preserve">, τα οποία χαρακτήριζε ως «κοράκια», σε αθώα «σπουργιτάκια». Αξίζουν θερμά συγχαρητήρια στην Κυβέρνηση της Αριστεράς και στον συνοδοιπόρο της! </w:t>
      </w:r>
    </w:p>
    <w:p w14:paraId="5470B8C9" w14:textId="77777777" w:rsidR="001F594C" w:rsidRDefault="008C7D1C">
      <w:pPr>
        <w:spacing w:line="600" w:lineRule="auto"/>
        <w:ind w:firstLine="720"/>
        <w:contextualSpacing/>
        <w:jc w:val="both"/>
        <w:rPr>
          <w:rFonts w:eastAsia="Times New Roman" w:cs="Times New Roman"/>
          <w:szCs w:val="24"/>
        </w:rPr>
      </w:pPr>
      <w:r w:rsidRPr="00D75676">
        <w:rPr>
          <w:rFonts w:eastAsia="Times New Roman" w:cs="Times New Roman"/>
          <w:szCs w:val="24"/>
        </w:rPr>
        <w:t xml:space="preserve">(Στο σημείο αυτό </w:t>
      </w:r>
      <w:r w:rsidRPr="00D75676">
        <w:rPr>
          <w:rFonts w:eastAsia="Times New Roman" w:cs="Times New Roman"/>
          <w:szCs w:val="24"/>
        </w:rPr>
        <w:t>κ</w:t>
      </w:r>
      <w:r w:rsidRPr="00D75676">
        <w:rPr>
          <w:rFonts w:eastAsia="Times New Roman" w:cs="Times New Roman"/>
          <w:szCs w:val="24"/>
        </w:rPr>
        <w:t>τυπάει το κουδούνι λήξεως του χρόνου ομιλίας του κυρίου Βουλευτή)</w:t>
      </w:r>
    </w:p>
    <w:p w14:paraId="5470B8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Όχι σε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δεν είστε προδότες του λαού, είστε κοινωνικοί αγωνιστές. Όμως δεν τελειώσαμε ακόμη. Οι κοινωνικοί αγωνιστές της Αριστεράς και του συνοδοιπόρου διατήρησαν από μακρού χρόνου την αναγκαιότητα του ταξικού πολέμου. Έγιναν Κυβέρνηση και αποφάσισαν να </w:t>
      </w:r>
      <w:r>
        <w:rPr>
          <w:rFonts w:eastAsia="Times New Roman" w:cs="Times New Roman"/>
          <w:szCs w:val="24"/>
        </w:rPr>
        <w:t xml:space="preserve">υλοποιήσουν όσα υπόσχονταν στις φτωχές λαϊκές μάζες, πολεμώντας το κεφάλαιο και τους εργολάβους. Αυτό πώς έγινε; </w:t>
      </w:r>
    </w:p>
    <w:p w14:paraId="5470B8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Αύξηση του κόστους των διοδίων στην Εγνατία Οδό κατά 150%. Με μέτρο σύντροφοι! Είπατε να τους πολεμήσετε, όχι να τους αφανίσετε! Και </w:t>
      </w:r>
      <w:r>
        <w:rPr>
          <w:rFonts w:eastAsia="Times New Roman" w:cs="Times New Roman"/>
          <w:szCs w:val="24"/>
        </w:rPr>
        <w:t>έχετε το θρά</w:t>
      </w:r>
      <w:r>
        <w:rPr>
          <w:rFonts w:eastAsia="Times New Roman" w:cs="Times New Roman"/>
          <w:szCs w:val="24"/>
        </w:rPr>
        <w:lastRenderedPageBreak/>
        <w:t xml:space="preserve">σος εσείς οι δήθεν κοινωνικοί αγωνιστές του βολέματος και της κονόμας, εσείς οι </w:t>
      </w:r>
      <w:r>
        <w:rPr>
          <w:rFonts w:eastAsia="Times New Roman" w:cs="Times New Roman"/>
          <w:szCs w:val="24"/>
        </w:rPr>
        <w:t>α</w:t>
      </w:r>
      <w:r>
        <w:rPr>
          <w:rFonts w:eastAsia="Times New Roman" w:cs="Times New Roman"/>
          <w:szCs w:val="24"/>
        </w:rPr>
        <w:t>ριστεροί, οι τσαρλατάνοι της κωλοτούμπας και περίγελα των δανειστών</w:t>
      </w:r>
      <w:r>
        <w:rPr>
          <w:rFonts w:eastAsia="Times New Roman" w:cs="Times New Roman"/>
          <w:szCs w:val="24"/>
        </w:rPr>
        <w:t>,</w:t>
      </w:r>
      <w:r>
        <w:rPr>
          <w:rFonts w:eastAsia="Times New Roman" w:cs="Times New Roman"/>
          <w:szCs w:val="24"/>
        </w:rPr>
        <w:t xml:space="preserve"> να χαρακτηρίζετε εμάς, τους εθνικιστές, ως τσιράκια του κεφαλαίου. </w:t>
      </w:r>
    </w:p>
    <w:p w14:paraId="5470B8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Ως τσιράκια του κεφαλαίου,</w:t>
      </w:r>
      <w:r>
        <w:rPr>
          <w:rFonts w:eastAsia="Times New Roman" w:cs="Times New Roman"/>
          <w:szCs w:val="24"/>
        </w:rPr>
        <w:t xml:space="preserve"> λοιπόν, εμείς οι χρυσαυγίτες καταψηφίζουμε το επαίσχυντο νομοσχέδιό </w:t>
      </w:r>
      <w:r>
        <w:rPr>
          <w:rFonts w:eastAsia="Times New Roman" w:cs="Times New Roman"/>
          <w:szCs w:val="24"/>
        </w:rPr>
        <w:t>σας,</w:t>
      </w:r>
      <w:r>
        <w:rPr>
          <w:rFonts w:eastAsia="Times New Roman" w:cs="Times New Roman"/>
          <w:szCs w:val="24"/>
        </w:rPr>
        <w:t xml:space="preserve"> το οποίο ξεπουλά την πατρίδα στους τοκογλύφους και παραδίδει το αίμα των Ελλήνων φορολογούμενων σε τραπεζίτες και εργολάβους.</w:t>
      </w:r>
    </w:p>
    <w:p w14:paraId="5470B8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Τέλος, δεν θα μπορούσα φυσικά να μην αναφερθώ στο ζήτημα</w:t>
      </w:r>
      <w:r>
        <w:rPr>
          <w:rFonts w:eastAsia="Times New Roman" w:cs="Times New Roman"/>
          <w:szCs w:val="24"/>
        </w:rPr>
        <w:t xml:space="preserve"> της προδοσίας της Μακεδονίας μας από 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Σε αυτό το ζήτημα θα αναφερθεί εκτενώς ο Αρχηγός μου. Όσα με αίμα αποκτήθηκαν στα πεδία των μαχών</w:t>
      </w:r>
      <w:r>
        <w:rPr>
          <w:rFonts w:eastAsia="Times New Roman" w:cs="Times New Roman"/>
          <w:szCs w:val="24"/>
        </w:rPr>
        <w:t>,</w:t>
      </w:r>
      <w:r>
        <w:rPr>
          <w:rFonts w:eastAsia="Times New Roman" w:cs="Times New Roman"/>
          <w:szCs w:val="24"/>
        </w:rPr>
        <w:t xml:space="preserve"> δεν γίνεται να ξεπουληθούν με τις υπογραφές της Κυβέρνησής σας. </w:t>
      </w:r>
    </w:p>
    <w:p w14:paraId="5470B8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Επισημαίνω προς τον ε</w:t>
      </w:r>
      <w:r>
        <w:rPr>
          <w:rFonts w:eastAsia="Times New Roman" w:cs="Times New Roman"/>
          <w:szCs w:val="24"/>
        </w:rPr>
        <w:t xml:space="preserve">λληνικό λαό το άρθρο 120 του Συντάγματος, το ακροτελεύτιο άρθρο του Συντάγματος παράγραφος 4, το οποίο και αναφέρει: «Η τήρηση του </w:t>
      </w:r>
      <w:r>
        <w:rPr>
          <w:rFonts w:eastAsia="Times New Roman" w:cs="Times New Roman"/>
          <w:szCs w:val="24"/>
        </w:rPr>
        <w:lastRenderedPageBreak/>
        <w:t>Συντάγματος επαφίεται στον πατριωτισμό των Ελλήνων, που δικαιούνται και υποχρεούνται να αντιστέκονται με κάθε μέσο</w:t>
      </w:r>
      <w:r>
        <w:rPr>
          <w:rFonts w:eastAsia="Times New Roman" w:cs="Times New Roman"/>
          <w:szCs w:val="24"/>
        </w:rPr>
        <w:t>,</w:t>
      </w:r>
      <w:r>
        <w:rPr>
          <w:rFonts w:eastAsia="Times New Roman" w:cs="Times New Roman"/>
          <w:szCs w:val="24"/>
        </w:rPr>
        <w:t xml:space="preserve"> εναντίον </w:t>
      </w:r>
      <w:r>
        <w:rPr>
          <w:rFonts w:eastAsia="Times New Roman" w:cs="Times New Roman"/>
          <w:szCs w:val="24"/>
        </w:rPr>
        <w:t xml:space="preserve">οποιουδήποτε επιχειρεί να το καταλύσει με τη βία». </w:t>
      </w:r>
    </w:p>
    <w:p w14:paraId="5470B8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Κομμουνιστές του ΣΥΡΙΖΑ και συνοδοιπόροι του Καμμένου αφού δεν σέβεστε τη θέληση του ελληνικού λαού, ήρθε η ώρα να τη φοβηθείτε. Μακεδονία μόνο ελληνική!</w:t>
      </w:r>
    </w:p>
    <w:p w14:paraId="5470B8D0" w14:textId="77777777" w:rsidR="001F594C" w:rsidRDefault="008C7D1C">
      <w:pPr>
        <w:spacing w:line="600" w:lineRule="auto"/>
        <w:ind w:firstLine="720"/>
        <w:contextualSpacing/>
        <w:jc w:val="center"/>
        <w:rPr>
          <w:rFonts w:eastAsia="Times New Roman"/>
          <w:bCs/>
        </w:rPr>
      </w:pPr>
      <w:r w:rsidRPr="006651D3">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sidRPr="006651D3">
        <w:rPr>
          <w:rFonts w:eastAsia="Times New Roman"/>
          <w:bCs/>
        </w:rPr>
        <w:t>)</w:t>
      </w:r>
    </w:p>
    <w:p w14:paraId="5470B8D1" w14:textId="77777777" w:rsidR="001F594C" w:rsidRDefault="008C7D1C">
      <w:pPr>
        <w:spacing w:line="600" w:lineRule="auto"/>
        <w:ind w:firstLine="720"/>
        <w:contextualSpacing/>
        <w:jc w:val="both"/>
        <w:rPr>
          <w:rFonts w:eastAsia="Times New Roman"/>
          <w:bCs/>
        </w:rPr>
      </w:pPr>
      <w:r w:rsidRPr="00EE3FBB">
        <w:rPr>
          <w:rFonts w:eastAsia="Times New Roman"/>
          <w:b/>
          <w:bCs/>
        </w:rPr>
        <w:t>ΠΡΟΕΔΡΕΥΩΝ (Νικήτας Κακλαμάνης):</w:t>
      </w:r>
      <w:r w:rsidRPr="00EE3FBB">
        <w:rPr>
          <w:rFonts w:eastAsia="Times New Roman"/>
          <w:bCs/>
        </w:rPr>
        <w:t xml:space="preserve"> </w:t>
      </w:r>
      <w:r>
        <w:rPr>
          <w:rFonts w:eastAsia="Times New Roman"/>
          <w:bCs/>
        </w:rPr>
        <w:t xml:space="preserve">Προχωρούμε με τον </w:t>
      </w:r>
      <w:r>
        <w:rPr>
          <w:rFonts w:eastAsia="Times New Roman"/>
          <w:bCs/>
        </w:rPr>
        <w:t>ε</w:t>
      </w:r>
      <w:r>
        <w:rPr>
          <w:rFonts w:eastAsia="Times New Roman"/>
          <w:bCs/>
        </w:rPr>
        <w:t xml:space="preserve">ιδικό </w:t>
      </w:r>
      <w:r>
        <w:rPr>
          <w:rFonts w:eastAsia="Times New Roman"/>
          <w:bCs/>
        </w:rPr>
        <w:t>α</w:t>
      </w:r>
      <w:r>
        <w:rPr>
          <w:rFonts w:eastAsia="Times New Roman"/>
          <w:bCs/>
        </w:rPr>
        <w:t>γορητή από το Κομμουνιστικό Κόμμα Ελλάδ</w:t>
      </w:r>
      <w:r>
        <w:rPr>
          <w:rFonts w:eastAsia="Times New Roman"/>
          <w:bCs/>
        </w:rPr>
        <w:t>α</w:t>
      </w:r>
      <w:r>
        <w:rPr>
          <w:rFonts w:eastAsia="Times New Roman"/>
          <w:bCs/>
        </w:rPr>
        <w:t>ς</w:t>
      </w:r>
      <w:r>
        <w:rPr>
          <w:rFonts w:eastAsia="Times New Roman"/>
          <w:bCs/>
        </w:rPr>
        <w:t xml:space="preserve"> </w:t>
      </w:r>
      <w:r>
        <w:rPr>
          <w:rFonts w:eastAsia="Times New Roman"/>
          <w:bCs/>
        </w:rPr>
        <w:t>κ. Νικόλαο Καραθανασόπουλο.</w:t>
      </w:r>
    </w:p>
    <w:p w14:paraId="5470B8D2" w14:textId="77777777" w:rsidR="001F594C" w:rsidRDefault="008C7D1C">
      <w:pPr>
        <w:spacing w:line="600" w:lineRule="auto"/>
        <w:ind w:firstLine="720"/>
        <w:contextualSpacing/>
        <w:jc w:val="both"/>
        <w:rPr>
          <w:rFonts w:eastAsia="Times New Roman"/>
          <w:bCs/>
        </w:rPr>
      </w:pPr>
      <w:r>
        <w:rPr>
          <w:rFonts w:eastAsia="Times New Roman"/>
          <w:bCs/>
        </w:rPr>
        <w:t>Κύριε Καραθανασόπουλε, έχετε τον λόγο. Θα σας βάλω τον κανονικό χρόνο και από εκεί και πέρα, μπορείτε να κάνετε και χρήση της δ</w:t>
      </w:r>
      <w:r>
        <w:rPr>
          <w:rFonts w:eastAsia="Times New Roman"/>
          <w:bCs/>
        </w:rPr>
        <w:t xml:space="preserve">ευτερολογίας σας. </w:t>
      </w:r>
    </w:p>
    <w:p w14:paraId="5470B8D3" w14:textId="77777777" w:rsidR="001F594C" w:rsidRDefault="008C7D1C">
      <w:pPr>
        <w:spacing w:line="600" w:lineRule="auto"/>
        <w:ind w:firstLine="720"/>
        <w:contextualSpacing/>
        <w:jc w:val="both"/>
        <w:rPr>
          <w:rFonts w:eastAsia="Times New Roman"/>
          <w:bCs/>
        </w:rPr>
      </w:pPr>
      <w:r>
        <w:rPr>
          <w:rFonts w:eastAsia="Times New Roman"/>
          <w:b/>
          <w:bCs/>
        </w:rPr>
        <w:t>ΝΙΚΟΛΑΟΣ ΚΑΡΑΘΑΝΑΣΟΠΟΥΛΟΣ:</w:t>
      </w:r>
      <w:r>
        <w:rPr>
          <w:rFonts w:eastAsia="Times New Roman"/>
          <w:bCs/>
        </w:rPr>
        <w:t xml:space="preserve"> Ευχαριστώ, κύριε Πρόεδρε.</w:t>
      </w:r>
    </w:p>
    <w:p w14:paraId="5470B8D4" w14:textId="77777777" w:rsidR="001F594C" w:rsidRDefault="008C7D1C">
      <w:pPr>
        <w:spacing w:line="600" w:lineRule="auto"/>
        <w:ind w:firstLine="720"/>
        <w:contextualSpacing/>
        <w:jc w:val="both"/>
        <w:rPr>
          <w:rFonts w:eastAsia="Times New Roman"/>
          <w:bCs/>
        </w:rPr>
      </w:pPr>
      <w:r>
        <w:rPr>
          <w:rFonts w:eastAsia="Times New Roman"/>
          <w:bCs/>
        </w:rPr>
        <w:t xml:space="preserve">Βεβαίως κατά τη διάρκεια της συζήτησης και του πολυνομοσχεδίου στις </w:t>
      </w:r>
      <w:r>
        <w:rPr>
          <w:rFonts w:eastAsia="Times New Roman"/>
          <w:bCs/>
        </w:rPr>
        <w:t>ε</w:t>
      </w:r>
      <w:r>
        <w:rPr>
          <w:rFonts w:eastAsia="Times New Roman"/>
          <w:bCs/>
        </w:rPr>
        <w:t xml:space="preserve">πιτροπές περίσσεψαν οι κυβερνητικοί ισχυρισμοί ότι τελειώνει η λιτότητα, ότι στο πολυνομοσχέδιο δεν υπάρχουν άλλα </w:t>
      </w:r>
      <w:r>
        <w:rPr>
          <w:rFonts w:eastAsia="Times New Roman"/>
          <w:bCs/>
        </w:rPr>
        <w:t xml:space="preserve">αντιλαϊκά μέτρα, ότι τα αντίμετρα αν δεν είναι μεγαλύτερα </w:t>
      </w:r>
      <w:r>
        <w:rPr>
          <w:rFonts w:eastAsia="Times New Roman"/>
          <w:bCs/>
        </w:rPr>
        <w:lastRenderedPageBreak/>
        <w:t>από τα μέτρα, είναι τουλάχιστον ισοδύναμα. Και αν πραγματικά τα αντίμετρα δεν έχουν κα</w:t>
      </w:r>
      <w:r>
        <w:rPr>
          <w:rFonts w:eastAsia="Times New Roman"/>
          <w:bCs/>
        </w:rPr>
        <w:t>μ</w:t>
      </w:r>
      <w:r>
        <w:rPr>
          <w:rFonts w:eastAsia="Times New Roman"/>
          <w:bCs/>
        </w:rPr>
        <w:t>μία ουδέτερη επίπτωση, τότε γιατί παίρνετε τα μέτρα και τα αντίμετρα, από τη στιγμή που είναι ουδέτερα κοινωνικ</w:t>
      </w:r>
      <w:r>
        <w:rPr>
          <w:rFonts w:eastAsia="Times New Roman"/>
          <w:bCs/>
        </w:rPr>
        <w:t xml:space="preserve">ά; Δεν υπάρχει κανένας λόγος. Μην παίρνετε τα μέτρα που μειώνουν τις συντάξεις και το αφορολόγητο, για να μην πάρετε και τα αντίμετρα. </w:t>
      </w:r>
    </w:p>
    <w:p w14:paraId="5470B8D5" w14:textId="77777777" w:rsidR="001F594C" w:rsidRDefault="008C7D1C">
      <w:pPr>
        <w:spacing w:line="600" w:lineRule="auto"/>
        <w:ind w:firstLine="720"/>
        <w:contextualSpacing/>
        <w:jc w:val="both"/>
        <w:rPr>
          <w:rFonts w:eastAsia="Times New Roman"/>
          <w:bCs/>
        </w:rPr>
      </w:pPr>
      <w:r>
        <w:rPr>
          <w:rFonts w:eastAsia="Times New Roman"/>
          <w:bCs/>
        </w:rPr>
        <w:t>Όμως</w:t>
      </w:r>
      <w:r>
        <w:rPr>
          <w:rFonts w:eastAsia="Times New Roman"/>
          <w:bCs/>
        </w:rPr>
        <w:t xml:space="preserve"> δεν είναι κοινωνικά ουδέτερα τα μέτρα και τα αντίμετρα, αλλά κάνουν μια αναδιανομή από τους λιγότερο φτωχούς προς τους εξαθλιωμένους, δηλαδή ζητάτε από τους λιγότερο φτωχούς να πληρώσουν την επιβίωση των εξαθλιωμένων, που τους οδήγησε στην εξαθλίωση η πολ</w:t>
      </w:r>
      <w:r>
        <w:rPr>
          <w:rFonts w:eastAsia="Times New Roman"/>
          <w:bCs/>
        </w:rPr>
        <w:t xml:space="preserve">ιτική σας, και της σημερινής Κυβέρνησης και των προηγούμενων κυβερνήσεων, και βεβαίως, το ίδιο το καπιταλιστικό σύστημα που είναι άδικο, διότι συσσωρεύει τον κοινωνικά παραγόμενο πλούτο σε όλο και λιγότερα χέρια. </w:t>
      </w:r>
    </w:p>
    <w:p w14:paraId="5470B8D6" w14:textId="77777777" w:rsidR="001F594C" w:rsidRDefault="008C7D1C">
      <w:pPr>
        <w:spacing w:line="600" w:lineRule="auto"/>
        <w:ind w:firstLine="720"/>
        <w:contextualSpacing/>
        <w:jc w:val="both"/>
        <w:rPr>
          <w:rFonts w:eastAsia="Times New Roman"/>
          <w:bCs/>
        </w:rPr>
      </w:pPr>
      <w:r>
        <w:rPr>
          <w:rFonts w:eastAsia="Times New Roman"/>
          <w:bCs/>
        </w:rPr>
        <w:t>Όμως ας αφήσουμε στην άκρη τα συριζαίικα μ</w:t>
      </w:r>
      <w:r>
        <w:rPr>
          <w:rFonts w:eastAsia="Times New Roman"/>
          <w:bCs/>
        </w:rPr>
        <w:t xml:space="preserve">αθηματικά και ας δούμε τα πραγματικά στοιχεία, τα δικά σας στοιχεία, όπως περιλαμβάνονται στο πολυνομοσχέδιο και στο </w:t>
      </w:r>
      <w:r>
        <w:rPr>
          <w:rFonts w:eastAsia="Times New Roman"/>
          <w:bCs/>
        </w:rPr>
        <w:t>μ</w:t>
      </w:r>
      <w:r>
        <w:rPr>
          <w:rFonts w:eastAsia="Times New Roman"/>
          <w:bCs/>
        </w:rPr>
        <w:t xml:space="preserve">εσοπρόθεσμο. </w:t>
      </w:r>
    </w:p>
    <w:p w14:paraId="5470B8D7" w14:textId="77777777" w:rsidR="001F594C" w:rsidRDefault="008C7D1C">
      <w:pPr>
        <w:spacing w:line="600" w:lineRule="auto"/>
        <w:ind w:firstLine="720"/>
        <w:contextualSpacing/>
        <w:jc w:val="both"/>
        <w:rPr>
          <w:rFonts w:eastAsia="Times New Roman"/>
          <w:bCs/>
        </w:rPr>
      </w:pPr>
      <w:r>
        <w:rPr>
          <w:rFonts w:eastAsia="Times New Roman"/>
          <w:bCs/>
        </w:rPr>
        <w:lastRenderedPageBreak/>
        <w:t xml:space="preserve">Τι λέτε λοιπόν, στο </w:t>
      </w:r>
      <w:r>
        <w:rPr>
          <w:rFonts w:eastAsia="Times New Roman"/>
          <w:bCs/>
        </w:rPr>
        <w:t>μ</w:t>
      </w:r>
      <w:r>
        <w:rPr>
          <w:rFonts w:eastAsia="Times New Roman"/>
          <w:bCs/>
        </w:rPr>
        <w:t xml:space="preserve">εσοπρόθεσμο; Ότι από 1-1-2019 οι συνταξιούχοι θα χάσουν 2,9 δισεκατομμύρια ευρώ. Αυτό λέει ο πίνακας Α </w:t>
      </w:r>
      <w:r>
        <w:rPr>
          <w:rFonts w:eastAsia="Times New Roman"/>
          <w:bCs/>
        </w:rPr>
        <w:t xml:space="preserve">στη σελίδα 380. Τι προκύπτει από τον πίνακα Β της σελίδας 395; Ότι τα ασφαλιστικά ταμεία θα δώσουν συντάξεις λιγότερες κατά 3,2 δισεκατομμύρια ευρώ το 2019, δηλαδή από 28,7 δισεκατομμύρια που θα δώσουν το 2018, το 2019 θα δώσουν 25,5 δισεκατομμύρια ευρώ. </w:t>
      </w:r>
    </w:p>
    <w:p w14:paraId="5470B8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Αυτή η μείωση πόσο είναι μεσοσταθμικά; Είναι 11%. Αν, λοιπόν, μεταφράσουμε αυτό το 11%</w:t>
      </w:r>
      <w:r w:rsidRPr="006165EB">
        <w:rPr>
          <w:rFonts w:eastAsia="Times New Roman" w:cs="Times New Roman"/>
          <w:szCs w:val="24"/>
        </w:rPr>
        <w:t>,</w:t>
      </w:r>
      <w:r>
        <w:rPr>
          <w:rFonts w:eastAsia="Times New Roman" w:cs="Times New Roman"/>
          <w:szCs w:val="24"/>
        </w:rPr>
        <w:t xml:space="preserve"> προκύπτει μία απώλεια κατά μέσο όρο</w:t>
      </w:r>
      <w:r>
        <w:rPr>
          <w:rFonts w:eastAsia="Times New Roman" w:cs="Times New Roman"/>
          <w:szCs w:val="24"/>
        </w:rPr>
        <w:t xml:space="preserve"> 1,3</w:t>
      </w:r>
      <w:r>
        <w:rPr>
          <w:rFonts w:eastAsia="Times New Roman" w:cs="Times New Roman"/>
          <w:szCs w:val="24"/>
        </w:rPr>
        <w:t xml:space="preserve"> συντάξεις για τον κάθε συνταξιούχο. Αυτό προκύπτει. Τουλάχιστον. Αυτό με τα μαθηματικά. </w:t>
      </w:r>
    </w:p>
    <w:p w14:paraId="5470B8D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αποτέλεσμα, λοιπόν, αυτής της παρέμβ</w:t>
      </w:r>
      <w:r>
        <w:rPr>
          <w:rFonts w:eastAsia="Times New Roman" w:cs="Times New Roman"/>
          <w:szCs w:val="24"/>
        </w:rPr>
        <w:t>ασης ποιο θα είναι; Ότι το ταμειακό αποτέλεσμα των ασφαλιστικών ταμείων για το 2019 θα εκτιναχθεί -αυτό λέει ο πίνακάς σας στη σελίδα 395- από τα 457.000.000 ευρώ το 2018 στα 3,3 δισεκατομμύρια. Θα εκτιναχθεί το ταμειακό αποτέλεσμα. Αυτό, λοιπόν, το ταμεια</w:t>
      </w:r>
      <w:r>
        <w:rPr>
          <w:rFonts w:eastAsia="Times New Roman" w:cs="Times New Roman"/>
          <w:szCs w:val="24"/>
        </w:rPr>
        <w:t xml:space="preserve">κό αποτέλεσμα που θα υπάρχει –δηλαδή το θετικό αποτέλεσμα που προκύπτει μέσα από τη μείωση των συντάξεων- αποτελεί επί της ουσίας και το 44% του πρωτογενούς πλεονάσματος για το </w:t>
      </w:r>
      <w:r>
        <w:rPr>
          <w:rFonts w:eastAsia="Times New Roman" w:cs="Times New Roman"/>
          <w:szCs w:val="24"/>
        </w:rPr>
        <w:lastRenderedPageBreak/>
        <w:t>2019, το οποίο με βάση τον πίνακά σας στη σελίδα 386 φτάνει στα 7,5 δισεκατομμύ</w:t>
      </w:r>
      <w:r>
        <w:rPr>
          <w:rFonts w:eastAsia="Times New Roman" w:cs="Times New Roman"/>
          <w:szCs w:val="24"/>
        </w:rPr>
        <w:t xml:space="preserve">ρια ευρώ. </w:t>
      </w:r>
    </w:p>
    <w:p w14:paraId="5470B8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Ποιος πληρώνει, λοιπόν, επί της ουσίας για το αιματοβα</w:t>
      </w:r>
      <w:r>
        <w:rPr>
          <w:rFonts w:eastAsia="Times New Roman" w:cs="Times New Roman"/>
          <w:szCs w:val="24"/>
        </w:rPr>
        <w:t>μ</w:t>
      </w:r>
      <w:r>
        <w:rPr>
          <w:rFonts w:eastAsia="Times New Roman" w:cs="Times New Roman"/>
          <w:szCs w:val="24"/>
        </w:rPr>
        <w:t>μένο πρωτογενές πλεόνασμα του 2019; Οι συνταξιούχοι μέσα από τις μειώσεις των συντάξεων.</w:t>
      </w:r>
    </w:p>
    <w:p w14:paraId="5470B8D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πάμε τώρα στο 2020. Τι γίνεται; Όχι μόνο μειώνονται οι συντάξεις και εξακολουθούν να είναι μειωμέν</w:t>
      </w:r>
      <w:r>
        <w:rPr>
          <w:rFonts w:eastAsia="Times New Roman" w:cs="Times New Roman"/>
          <w:szCs w:val="24"/>
        </w:rPr>
        <w:t>ες αλλά μειώνεται και το αφορολόγητο. Τι προβλέπεται ότι θα έχετε ως όφελος; Προβλέπεται 1,9 δισεκατομμύρια ευρώ. Αυτό προκύπτει από τον πίνακα Α της σελίδας 380. Έτσι, λοιπόν, το αφορολόγητο θα μειωθεί από τα 1.900 ευρώ στα 1.250 ευρώ, που σημαίνει ότι σή</w:t>
      </w:r>
      <w:r>
        <w:rPr>
          <w:rFonts w:eastAsia="Times New Roman" w:cs="Times New Roman"/>
          <w:szCs w:val="24"/>
        </w:rPr>
        <w:t>μερα ένας μισθωτός ή συνταξιούχος χωρίς παιδί, έχει αφορολόγητο 8.630 ευρώ. Αυτό θα μειωθεί στα 5.685 ευρώ. Δηλαδή όσοι έχουν μισθό ή σύνταξη πάνω από 470 ευρώ, θα πληρώνουν φόρο από τη στιγμή που καταργείται το αφορολόγητο. Έτσι, λοιπόν, για έναν συνταξιο</w:t>
      </w:r>
      <w:r>
        <w:rPr>
          <w:rFonts w:eastAsia="Times New Roman" w:cs="Times New Roman"/>
          <w:szCs w:val="24"/>
        </w:rPr>
        <w:t xml:space="preserve">ύχο των 700 ευρώ –ας παραμείνω σε αυτό το παράδειγμα- η σύνταξή του για το 2019 θα είναι αφορολόγητη, ενώ το 2020 θα πληρώσει φόρο 550 ευρώ. Άρα άλλη μία σύνταξη λιγότερη. Πόσες </w:t>
      </w:r>
      <w:r>
        <w:rPr>
          <w:rFonts w:eastAsia="Times New Roman" w:cs="Times New Roman"/>
          <w:szCs w:val="24"/>
        </w:rPr>
        <w:lastRenderedPageBreak/>
        <w:t>χάσαμε; Τουλάχιστον δύο συντάξεις θα χάσει το 2020 ένας συνταξιούχος των 700 ε</w:t>
      </w:r>
      <w:r>
        <w:rPr>
          <w:rFonts w:eastAsia="Times New Roman" w:cs="Times New Roman"/>
          <w:szCs w:val="24"/>
        </w:rPr>
        <w:t>υρώ.</w:t>
      </w:r>
    </w:p>
    <w:p w14:paraId="5470B8D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συνολικά για το 2020 οι παρεμβάσεις σας, τόσο από τις μειώσεις των συντάξεων όσο και από το αφορολόγητο, θα έχουν ως αποτέλεσμα 4,9 δισεκατομμύρια ευρώ, όπως προκύπτει από τον πίνακα της σελίδας 380. </w:t>
      </w:r>
    </w:p>
    <w:p w14:paraId="5470B8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πάμε, λοιπόν, τώρα στον πίνακα τη</w:t>
      </w:r>
      <w:r>
        <w:rPr>
          <w:rFonts w:eastAsia="Times New Roman" w:cs="Times New Roman"/>
          <w:szCs w:val="24"/>
        </w:rPr>
        <w:t>ς σελίδας 381. Πόσο θα είναι το πρωτογενές πλεόνασμα για το 2020; Θα είναι 8,2 δισεκατομμύρια. Δηλαδή το 60% του πρωτογενούς πλεονάσματος για το 2020 θα προέλθει από τις μειώσεις στις συντάξεις και στο αφορολόγητο. Να το αποτέλεσμα της ταξικής σας πολιτική</w:t>
      </w:r>
      <w:r>
        <w:rPr>
          <w:rFonts w:eastAsia="Times New Roman" w:cs="Times New Roman"/>
          <w:szCs w:val="24"/>
        </w:rPr>
        <w:t xml:space="preserve">ς. Πώς; Τα στοιχεία το λένε, κύριε Υπουργέ. Είναι απλό. Με απλές πράξεις που τουλάχιστον μαθητής του δημοτικού μπορεί να τις κάνει. Τα «συριζαίικα» μαθηματικά δεν μπορούν να κάνουν αυτές τις πράξεις. </w:t>
      </w:r>
    </w:p>
    <w:p w14:paraId="5470B8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 της ουσίας, λοιπόν, τι προκύπτει; Προκύπτει ότι για</w:t>
      </w:r>
      <w:r>
        <w:rPr>
          <w:rFonts w:eastAsia="Times New Roman" w:cs="Times New Roman"/>
          <w:szCs w:val="24"/>
        </w:rPr>
        <w:t xml:space="preserve"> την τετραετία 2019-2022, τα μέτρα τα οποία περιλαμβάνει το μεσοπρόθεσμο θα οδηγήσουν σε μια σωρευτική </w:t>
      </w:r>
      <w:r>
        <w:rPr>
          <w:rFonts w:eastAsia="Times New Roman" w:cs="Times New Roman"/>
          <w:szCs w:val="24"/>
        </w:rPr>
        <w:lastRenderedPageBreak/>
        <w:t xml:space="preserve">απώλεια 18,5 δισεκατομμυρίων ευρώ. Τα 12,5 θα προέλθουν από τις συντάξεις και τα 6 θα προέλθουν από τη μείωση του αφορολόγητου. Και αν το συγκρίνουμε με </w:t>
      </w:r>
      <w:r>
        <w:rPr>
          <w:rFonts w:eastAsia="Times New Roman" w:cs="Times New Roman"/>
          <w:szCs w:val="24"/>
        </w:rPr>
        <w:t>τα στοιχεία του περσινού μεσοπρόθεσμου –δικό σας μεσοπρόθεσμο-, τα μέτρα αυτά είναι αυξημένα κατά 1,2 δισεκατομμύρια ευρώ.</w:t>
      </w:r>
    </w:p>
    <w:p w14:paraId="5470B8DF" w14:textId="77777777" w:rsidR="001F594C" w:rsidRDefault="008C7D1C">
      <w:pPr>
        <w:spacing w:line="600" w:lineRule="auto"/>
        <w:ind w:firstLine="720"/>
        <w:contextualSpacing/>
        <w:jc w:val="both"/>
        <w:rPr>
          <w:rFonts w:eastAsia="Times New Roman" w:cs="Times New Roman"/>
          <w:szCs w:val="24"/>
        </w:rPr>
      </w:pPr>
      <w:r w:rsidRPr="007D4A72">
        <w:rPr>
          <w:rFonts w:eastAsia="Times New Roman" w:cs="Times New Roman"/>
          <w:b/>
          <w:szCs w:val="24"/>
        </w:rPr>
        <w:t>ΕΥΚΛΕΙΔΗΣ ΤΣΑΚΑΛΩΤΟΣ (Υπουργός Οικονομικών):</w:t>
      </w:r>
      <w:r>
        <w:rPr>
          <w:rFonts w:eastAsia="Times New Roman" w:cs="Times New Roman"/>
          <w:szCs w:val="24"/>
        </w:rPr>
        <w:t xml:space="preserve"> Το εξήγησα με πίνακες. </w:t>
      </w:r>
    </w:p>
    <w:p w14:paraId="5470B8E0" w14:textId="77777777" w:rsidR="001F594C" w:rsidRDefault="008C7D1C">
      <w:pPr>
        <w:spacing w:line="600" w:lineRule="auto"/>
        <w:ind w:firstLine="720"/>
        <w:contextualSpacing/>
        <w:jc w:val="both"/>
        <w:rPr>
          <w:rFonts w:eastAsia="Times New Roman" w:cs="Times New Roman"/>
          <w:szCs w:val="24"/>
        </w:rPr>
      </w:pPr>
      <w:r w:rsidRPr="00997560">
        <w:rPr>
          <w:rFonts w:eastAsia="Times New Roman" w:cs="Times New Roman"/>
          <w:b/>
          <w:szCs w:val="24"/>
        </w:rPr>
        <w:t>ΝΙΚΟΛΑΟΣ ΚΑΡΑΘΑΝΑΣΟΠΟΥΛΟΣ:</w:t>
      </w:r>
      <w:r>
        <w:rPr>
          <w:rFonts w:eastAsia="Times New Roman" w:cs="Times New Roman"/>
          <w:szCs w:val="24"/>
        </w:rPr>
        <w:t xml:space="preserve"> Αφήστε τα αυτά, το άκουσα πολύ καλά, </w:t>
      </w:r>
      <w:r>
        <w:rPr>
          <w:rFonts w:eastAsia="Times New Roman" w:cs="Times New Roman"/>
          <w:szCs w:val="24"/>
        </w:rPr>
        <w:t xml:space="preserve">κύριε Υπουργέ. </w:t>
      </w:r>
    </w:p>
    <w:p w14:paraId="5470B8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Όπως και τα αντίμετρα προβλέπεται ότι θα είναι γι’ αυτό το μεσοπρόθεσμο που συζητάμε 14 δισεκατομμύρια, τα οποία είναι μειωμένα σε σχέση με το περσινό κατά 5,5 δισεκατομμύρια. Όμως ούτε αυτό είναι πραγματικό. Διότι με τα 3,2 δισεκατομμύρια </w:t>
      </w:r>
      <w:r>
        <w:rPr>
          <w:rFonts w:eastAsia="Times New Roman" w:cs="Times New Roman"/>
          <w:szCs w:val="24"/>
        </w:rPr>
        <w:t xml:space="preserve">των αντιμέτρων στηρίζετε άμεσα τους επιχειρηματικούς ομίλους. Θα προέλθουν 1,2 δισεκατομμύρια από την ενίσχυση των επενδυτικών τους σχεδίων, 1 δισεκατομμύριο από την επιδότηση των θέσεων απασχόλησης μέσα από τα προγράμματα ενεργητικής </w:t>
      </w:r>
      <w:r>
        <w:rPr>
          <w:rFonts w:eastAsia="Times New Roman" w:cs="Times New Roman"/>
          <w:szCs w:val="24"/>
        </w:rPr>
        <w:lastRenderedPageBreak/>
        <w:t>απασχόλησης και 1 δισ</w:t>
      </w:r>
      <w:r>
        <w:rPr>
          <w:rFonts w:eastAsia="Times New Roman" w:cs="Times New Roman"/>
          <w:szCs w:val="24"/>
        </w:rPr>
        <w:t>εκατομμύριο από τη μείωση των φορολογικών συντελεστών για τα νομικά πρόσωπα.</w:t>
      </w:r>
    </w:p>
    <w:p w14:paraId="5470B8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έχουμε εδώ, κύριοι Υπουργοί; Έχουμε μια αναδιανομή του πλούτου από τους λιγότερο φτωχούς προς όφελος των επιχειρηματικών ομίλων, προς όφελος των κεφαλαιοκρατών. Δηλαδή λέτε στο</w:t>
      </w:r>
      <w:r>
        <w:rPr>
          <w:rFonts w:eastAsia="Times New Roman" w:cs="Times New Roman"/>
          <w:szCs w:val="24"/>
        </w:rPr>
        <w:t>υς λιγότερους φτωχούς</w:t>
      </w:r>
      <w:r>
        <w:rPr>
          <w:rFonts w:eastAsia="Times New Roman" w:cs="Times New Roman"/>
          <w:szCs w:val="24"/>
        </w:rPr>
        <w:t>,</w:t>
      </w:r>
      <w:r>
        <w:rPr>
          <w:rFonts w:eastAsia="Times New Roman" w:cs="Times New Roman"/>
          <w:szCs w:val="24"/>
        </w:rPr>
        <w:t xml:space="preserve"> να πληρώσουν τους κεφαλαιοκράτες. </w:t>
      </w:r>
    </w:p>
    <w:p w14:paraId="5470B8E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πώς λέγεται αυτό στα ελληνικά, κύριοι Υπουργοί; Λέγεται αναλγησία! Αναλγησία λέγεται αυτό το πράγμα. Και το παρουσιάζετε και ως αντίμετρο. </w:t>
      </w:r>
    </w:p>
    <w:p w14:paraId="5470B8E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Υπάρχουν, βεβαίως, και άλλες αλλαγές, τις οποίες φέ</w:t>
      </w:r>
      <w:r>
        <w:rPr>
          <w:rFonts w:eastAsia="Times New Roman" w:cs="Times New Roman"/>
          <w:szCs w:val="24"/>
        </w:rPr>
        <w:t>ρνετε στο πολυνομοσχέδιο, όπως οι αλλαγές στον νόμο Κατσέλη, οι οποίες επιδεινώνουν ακόμα περισσότερο τις ισχνές προϋποθέσεις</w:t>
      </w:r>
      <w:r>
        <w:rPr>
          <w:rFonts w:eastAsia="Times New Roman" w:cs="Times New Roman"/>
          <w:szCs w:val="24"/>
        </w:rPr>
        <w:t>,</w:t>
      </w:r>
      <w:r>
        <w:rPr>
          <w:rFonts w:eastAsia="Times New Roman" w:cs="Times New Roman"/>
          <w:szCs w:val="24"/>
        </w:rPr>
        <w:t xml:space="preserve"> για να ενταχθεί κάποιος στον νόμο Κατσέλη, αλλά και να προστατευθεί η πρώτη κατοικία. Γιατί στο όνομα, όπως λέτε, της αντιμετώπισ</w:t>
      </w:r>
      <w:r>
        <w:rPr>
          <w:rFonts w:eastAsia="Times New Roman" w:cs="Times New Roman"/>
          <w:szCs w:val="24"/>
        </w:rPr>
        <w:t xml:space="preserve">ης των στρατηγικών κακοπληρωτών καταργείτε το τραπεζικό απόρρητο, χωρίς να θέτετε κανένα όριο στο ύψος των αποταμιεύσεων, στο ύψος των καταθέσεων, όταν είναι γνωστό ότι </w:t>
      </w:r>
      <w:r>
        <w:rPr>
          <w:rFonts w:eastAsia="Times New Roman" w:cs="Times New Roman"/>
          <w:szCs w:val="24"/>
        </w:rPr>
        <w:lastRenderedPageBreak/>
        <w:t>ο καθορισμός των δόσεων</w:t>
      </w:r>
      <w:r>
        <w:rPr>
          <w:rFonts w:eastAsia="Times New Roman" w:cs="Times New Roman"/>
          <w:szCs w:val="24"/>
        </w:rPr>
        <w:t>,</w:t>
      </w:r>
      <w:r>
        <w:rPr>
          <w:rFonts w:eastAsia="Times New Roman" w:cs="Times New Roman"/>
          <w:szCs w:val="24"/>
        </w:rPr>
        <w:t xml:space="preserve"> περιλαμβάνει όχι μόνο το εισόδημα αλλά και το σύνολο των περιο</w:t>
      </w:r>
      <w:r>
        <w:rPr>
          <w:rFonts w:eastAsia="Times New Roman" w:cs="Times New Roman"/>
          <w:szCs w:val="24"/>
        </w:rPr>
        <w:t>υσιακών στοιχείων. Ποιο θα είναι το αποτέλεσμα; Να αυξηθούν οι δόσεις που θα κληθούν να πληρώσουν, ενώ με ανάλογες ρυθμίσεις βγαίνει από την προστασία αυτόματα</w:t>
      </w:r>
      <w:r>
        <w:rPr>
          <w:rFonts w:eastAsia="Times New Roman" w:cs="Times New Roman"/>
          <w:szCs w:val="24"/>
        </w:rPr>
        <w:t>,</w:t>
      </w:r>
      <w:r>
        <w:rPr>
          <w:rFonts w:eastAsia="Times New Roman" w:cs="Times New Roman"/>
          <w:szCs w:val="24"/>
        </w:rPr>
        <w:t xml:space="preserve"> εάν δεν έχει πληρώσει τρεις δόσεις, χωρίς να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πραγματικά δεδομένα που μπορεί να τον έχουν οδηγήσει σε αδυναμία πληρωμής. </w:t>
      </w:r>
    </w:p>
    <w:p w14:paraId="5470B8E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και άλλα πράγματα σοβαρά όπως, για παράδειγμα, οι αλλαγές που κάνετε στον ΕΔΟΕΑΠ. Είναι αλλαγές που όχι μόνο θα οδηγήσουν σε νέες μειώσεις στις επικουρικές συντάξεις των </w:t>
      </w:r>
      <w:r>
        <w:rPr>
          <w:rFonts w:eastAsia="Times New Roman" w:cs="Times New Roman"/>
          <w:szCs w:val="24"/>
        </w:rPr>
        <w:t>δημοσιογράφων και των τεχνικών του Τύπου, που είναι μέλη του ΕΔΟΕΑΠ, αλλά και σε περαιτέρω μειώσεις στις παροχές υγείας, επιταχύνοντας με αυτό</w:t>
      </w:r>
      <w:r>
        <w:rPr>
          <w:rFonts w:eastAsia="Times New Roman" w:cs="Times New Roman"/>
          <w:szCs w:val="24"/>
        </w:rPr>
        <w:t>ν</w:t>
      </w:r>
      <w:r>
        <w:rPr>
          <w:rFonts w:eastAsia="Times New Roman" w:cs="Times New Roman"/>
          <w:szCs w:val="24"/>
        </w:rPr>
        <w:t xml:space="preserve"> τον τρόπο τη διαδικασία είτε ο ΕΔΟΕΑΠ να κλείσει και να μεταφερθούν στο Ενιαίο Ταμείο Επικουρικής Ασφάλισης είτε</w:t>
      </w:r>
      <w:r>
        <w:rPr>
          <w:rFonts w:eastAsia="Times New Roman" w:cs="Times New Roman"/>
          <w:szCs w:val="24"/>
        </w:rPr>
        <w:t xml:space="preserve"> να μετατραπεί σε επαγγελματικό ταμείο. </w:t>
      </w:r>
    </w:p>
    <w:p w14:paraId="5470B8E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την ίδια ώρα τι κάνετε με το </w:t>
      </w:r>
      <w:r>
        <w:rPr>
          <w:rFonts w:eastAsia="Times New Roman" w:cs="Times New Roman"/>
          <w:szCs w:val="24"/>
        </w:rPr>
        <w:t>μ</w:t>
      </w:r>
      <w:r>
        <w:rPr>
          <w:rFonts w:eastAsia="Times New Roman" w:cs="Times New Roman"/>
          <w:szCs w:val="24"/>
        </w:rPr>
        <w:t>εσοπρόθεσμο; Θυμάστε που λέγατε διάφοροι από την κυβερνητική πλειοψηφία ότι πατάσσουμε τη διαφθορά και τη διαπλοκή ανάμεσα στους καναλάρχες και στα πολιτικά κόμματα; Θυμάστε που λέγ</w:t>
      </w:r>
      <w:r>
        <w:rPr>
          <w:rFonts w:eastAsia="Times New Roman" w:cs="Times New Roman"/>
          <w:szCs w:val="24"/>
        </w:rPr>
        <w:t>ατε ότι τέρμα οι τηλεοπτικές άδειες τσάμπα; Τι λέτε τώρα; Λέτε ότι θα πάρετε 3,5 εκατομμύρια τον χρόνο από την κάθε τηλεοπτική άδεια. Αυτό λέτε. Πέντε άδειες δημοπρατήθηκαν. Την πενταετία, λοιπόν, θα πάρετε χονδρικά 88 εκατομμύρια ευρώ. Τι δίνετε στην πεντ</w:t>
      </w:r>
      <w:r>
        <w:rPr>
          <w:rFonts w:eastAsia="Times New Roman" w:cs="Times New Roman"/>
          <w:szCs w:val="24"/>
        </w:rPr>
        <w:t xml:space="preserve">αετία με το </w:t>
      </w:r>
      <w:r>
        <w:rPr>
          <w:rFonts w:eastAsia="Times New Roman" w:cs="Times New Roman"/>
          <w:szCs w:val="24"/>
        </w:rPr>
        <w:t>μ</w:t>
      </w:r>
      <w:r>
        <w:rPr>
          <w:rFonts w:eastAsia="Times New Roman" w:cs="Times New Roman"/>
          <w:szCs w:val="24"/>
        </w:rPr>
        <w:t>εσοπρόθεσμο στους καναλάρχες; Δίνετε 103 εκατομμύρια ευρώ από τη μείωση των φόρων στη διαφημιστική δαπάνη. Τους δίνετε, δηλαδή, και από πάνω 15,5 εκατομμύρια. Τόσα πολλά θα τους πάρετε, λοιπόν; Μην τους παίρνετε άλλα, άμα είναι να τους τα παίρ</w:t>
      </w:r>
      <w:r>
        <w:rPr>
          <w:rFonts w:eastAsia="Times New Roman" w:cs="Times New Roman"/>
          <w:szCs w:val="24"/>
        </w:rPr>
        <w:t>νετε με αυτό</w:t>
      </w:r>
      <w:r>
        <w:rPr>
          <w:rFonts w:eastAsia="Times New Roman" w:cs="Times New Roman"/>
          <w:szCs w:val="24"/>
        </w:rPr>
        <w:t>ν</w:t>
      </w:r>
      <w:r>
        <w:rPr>
          <w:rFonts w:eastAsia="Times New Roman" w:cs="Times New Roman"/>
          <w:szCs w:val="24"/>
        </w:rPr>
        <w:t xml:space="preserve"> τον τρόπο, δίνοντάς τους και επιδοτώντας τους από πάνω! </w:t>
      </w:r>
    </w:p>
    <w:p w14:paraId="5470B8E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αυτό που είναι η κόκκινη γραμμή που διαπερνά το πολυνομοσχέδιο</w:t>
      </w:r>
      <w:r>
        <w:rPr>
          <w:rFonts w:eastAsia="Times New Roman" w:cs="Times New Roman"/>
          <w:szCs w:val="24"/>
        </w:rPr>
        <w:t>,</w:t>
      </w:r>
      <w:r>
        <w:rPr>
          <w:rFonts w:eastAsia="Times New Roman" w:cs="Times New Roman"/>
          <w:szCs w:val="24"/>
        </w:rPr>
        <w:t xml:space="preserve"> είναι η υποταγή όλων στον υπέρτατο στόχο –τον έχετε αναγάγει σε υπέρτατο στόχο- της </w:t>
      </w:r>
      <w:r>
        <w:rPr>
          <w:rFonts w:eastAsia="Times New Roman" w:cs="Times New Roman"/>
          <w:szCs w:val="24"/>
        </w:rPr>
        <w:lastRenderedPageBreak/>
        <w:t>θωράκισης της ανταγωνιστικότη</w:t>
      </w:r>
      <w:r>
        <w:rPr>
          <w:rFonts w:eastAsia="Times New Roman" w:cs="Times New Roman"/>
          <w:szCs w:val="24"/>
        </w:rPr>
        <w:t xml:space="preserve">τας των επιχειρηματικών ομίλων, στη στήριξη των επενδύσεων, άρα δηλαδή στην ικανοποίηση της καπιταλιστικής κερδοφορίας και της θωράκισή της. </w:t>
      </w:r>
    </w:p>
    <w:p w14:paraId="5470B8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Όπως είναι οι αλλαγές που φέρνετε στην αγορά εργασίας, μέσω των οποίων ικανοποιούνται οι απαιτήσεις του ΣΕΒ. Ο ΣΕΒ</w:t>
      </w:r>
      <w:r>
        <w:rPr>
          <w:rFonts w:eastAsia="Times New Roman" w:cs="Times New Roman"/>
          <w:szCs w:val="24"/>
        </w:rPr>
        <w:t xml:space="preserve"> λέει στα δελτία Τύπου, ζητάει στα δελτία Τύπου, απαιτεί και εσείς στέκεστε κλαρίνο και υλοποιείτε αυτές τις απαιτήσεις του ΣΕΒ. Ποια ήταν η βασική απαίτηση του ΣΕΒ μετά από όλα τα αντεργατικά που έχουν περάσει; Να μειωθεί το μη μισθολογικό κόστος. Τι κάνα</w:t>
      </w:r>
      <w:r>
        <w:rPr>
          <w:rFonts w:eastAsia="Times New Roman" w:cs="Times New Roman"/>
          <w:szCs w:val="24"/>
        </w:rPr>
        <w:t>τε με το πολυνομοσχέδιο; Μειώνετε το μη μισθολογικό κόστος</w:t>
      </w:r>
      <w:r>
        <w:rPr>
          <w:rFonts w:eastAsia="Times New Roman" w:cs="Times New Roman"/>
          <w:szCs w:val="24"/>
        </w:rPr>
        <w:t>,</w:t>
      </w:r>
      <w:r>
        <w:rPr>
          <w:rFonts w:eastAsia="Times New Roman" w:cs="Times New Roman"/>
          <w:szCs w:val="24"/>
        </w:rPr>
        <w:t xml:space="preserve"> όταν λέτε ότι αφαιρούνται από τα ακαθάριστα έσοδα της επιχείρησης, άρα το φορολογητέο εισόδημα της επιχείρησης, το σύνολο των εργοδοτικών εισφορών στα ασφαλιστικά ταμεία προσαυξημένο κατά 50% για </w:t>
      </w:r>
      <w:r>
        <w:rPr>
          <w:rFonts w:eastAsia="Times New Roman" w:cs="Times New Roman"/>
          <w:szCs w:val="24"/>
        </w:rPr>
        <w:t>μια πενταετία</w:t>
      </w:r>
      <w:r>
        <w:rPr>
          <w:rFonts w:eastAsia="Times New Roman" w:cs="Times New Roman"/>
          <w:szCs w:val="24"/>
        </w:rPr>
        <w:t>,</w:t>
      </w:r>
      <w:r>
        <w:rPr>
          <w:rFonts w:eastAsia="Times New Roman" w:cs="Times New Roman"/>
          <w:szCs w:val="24"/>
        </w:rPr>
        <w:t xml:space="preserve"> αν θα προσλάβουν έναν νέο εργαζόμενο με πλήρες ωράριο. Είπε ο ΣΕΒ μείωση του μη μισθολογικού κόστους και σπεύσατε να το εφαρμόσετε. </w:t>
      </w:r>
    </w:p>
    <w:p w14:paraId="5470B8E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π</w:t>
      </w:r>
      <w:r>
        <w:rPr>
          <w:rFonts w:eastAsia="Times New Roman" w:cs="Times New Roman"/>
          <w:szCs w:val="24"/>
        </w:rPr>
        <w:t>ως και στα άλλα ζητήματα όπως είναι ο επανακαθορισμός του κατώτερου μισθού στις συμπληγάδες της ανταγωνιστ</w:t>
      </w:r>
      <w:r>
        <w:rPr>
          <w:rFonts w:eastAsia="Times New Roman" w:cs="Times New Roman"/>
          <w:szCs w:val="24"/>
        </w:rPr>
        <w:t xml:space="preserve">ικότητας, της παραγωγικότητας, της αντοχής της οικονομίας και στο ύψος της ανεργίας. Δηλαδή φταίνε οι μισθοί για τους άνεργους; Και μια σειρά άλλα ζητήματα τα οποία περιλαμβάνονται και τα οποία είναι πάρα πολλά. </w:t>
      </w:r>
    </w:p>
    <w:p w14:paraId="5470B8E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Έρχομαι και σε άλλα μέτρα με τα οποία στηρί</w:t>
      </w:r>
      <w:r>
        <w:rPr>
          <w:rFonts w:eastAsia="Times New Roman" w:cs="Times New Roman"/>
          <w:szCs w:val="24"/>
        </w:rPr>
        <w:t>ζετε τις απαιτήσεις του κεφαλαίου. Μειώνετε κατά 50% και 70% για το 2019 και το 2020 τη χρέωση στους προμηθευτές ηλεκτρικής ενέργειας για τον ιδιωτικό λογαριασμό των ΑΠΕ, τη στιγμή που διατηρείτε αμετάβλητες τις χρεώσεις του λογαριασμού στα λαϊκά νοικοκυρι</w:t>
      </w:r>
      <w:r>
        <w:rPr>
          <w:rFonts w:eastAsia="Times New Roman" w:cs="Times New Roman"/>
          <w:szCs w:val="24"/>
        </w:rPr>
        <w:t xml:space="preserve">ά. Δεν είναι δώρο αυτό προς τους παραγωγούς και τους προμηθευτές των ΑΠΕ, που πολλοί από αυτούς είναι στην κυριολεξία μεταπράτες; Τους χαρίζετε εκατομμύρια ευρώ. </w:t>
      </w:r>
    </w:p>
    <w:p w14:paraId="5470B8E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Προβλέπετε απλούστευση της διαδικασίας α</w:t>
      </w:r>
      <w:r>
        <w:rPr>
          <w:rFonts w:eastAsia="Times New Roman" w:cs="Times New Roman"/>
          <w:szCs w:val="24"/>
        </w:rPr>
        <w:t>δειοδοτήσεων</w:t>
      </w:r>
      <w:r>
        <w:rPr>
          <w:rFonts w:eastAsia="Times New Roman" w:cs="Times New Roman"/>
          <w:szCs w:val="24"/>
        </w:rPr>
        <w:t xml:space="preserve"> με απλή γνωστοποίηση</w:t>
      </w:r>
      <w:r>
        <w:rPr>
          <w:rFonts w:eastAsia="Times New Roman" w:cs="Times New Roman"/>
          <w:szCs w:val="24"/>
        </w:rPr>
        <w:t>,</w:t>
      </w:r>
      <w:r>
        <w:rPr>
          <w:rFonts w:eastAsia="Times New Roman" w:cs="Times New Roman"/>
          <w:szCs w:val="24"/>
        </w:rPr>
        <w:t xml:space="preserve"> με δειγματοληπτικο</w:t>
      </w:r>
      <w:r>
        <w:rPr>
          <w:rFonts w:eastAsia="Times New Roman" w:cs="Times New Roman"/>
          <w:szCs w:val="24"/>
        </w:rPr>
        <w:t>ύς ελέγχους εκ των υστέρων</w:t>
      </w:r>
      <w:r>
        <w:rPr>
          <w:rFonts w:eastAsia="Times New Roman" w:cs="Times New Roman"/>
          <w:szCs w:val="24"/>
        </w:rPr>
        <w:t>,</w:t>
      </w:r>
      <w:r>
        <w:rPr>
          <w:rFonts w:eastAsia="Times New Roman" w:cs="Times New Roman"/>
          <w:szCs w:val="24"/>
        </w:rPr>
        <w:t xml:space="preserve"> για το αν τηρούνται τα μέτρα υγιεινής και ασφάλειας, για το αν προστατεύεται η δημόσια υγεία και το περιβάλλον. Δεν πρόκειται αυτά να προστατευθούν.</w:t>
      </w:r>
    </w:p>
    <w:p w14:paraId="5470B8E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και αυτές οι φωτογραφικές διατάξεις στο άρθρο 70 για τις αλλαγές χρήσης</w:t>
      </w:r>
      <w:r>
        <w:rPr>
          <w:rFonts w:eastAsia="Times New Roman" w:cs="Times New Roman"/>
          <w:szCs w:val="24"/>
        </w:rPr>
        <w:t xml:space="preserve"> γης έχουν σχέση με τα καζάνια στο Κερατσίνι και στο Πέραμα; Να διατηρηθούν και άλλο τα καζάνια; </w:t>
      </w:r>
    </w:p>
    <w:p w14:paraId="5470B8E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Πέραμα, μάλιστα, για το οποίο βγάλατε απόφαση ότι αυξάνονται οι αντικειμενικές αξίες στις κατοικίες κατά 20%, εκεί ζουν –έτσι δεν είναι;- οι εφοπλιστές, ο</w:t>
      </w:r>
      <w:r>
        <w:rPr>
          <w:rFonts w:eastAsia="Times New Roman" w:cs="Times New Roman"/>
          <w:szCs w:val="24"/>
        </w:rPr>
        <w:t>ι τραπεζίτες, οι βιομήχανοι. Και αυξάνεται η αντικειμενική αξία των πιο φτωχών λαϊκών στρωμάτων κατά 20%, για να πληρώσουν παραπάνω ΕΝΦΙΑ. Να το ταξικό της πολιτικής σας!</w:t>
      </w:r>
    </w:p>
    <w:p w14:paraId="5470B8E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470B8EF"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με το πολυνομοσχέδιο με μια σειρά από διατάξεις για την επιτάχυνση των ιδιωτικοποιήσεων της ΓΕΟΣΕ, της ενέργειας, του «Ελληνικού» με τις διατάξεις των πρώτων άρθρων διασφαλίζετε τα συμφέροντα των δανειστών, υποθηκεύοντας στον </w:t>
      </w:r>
      <w:r>
        <w:rPr>
          <w:rFonts w:eastAsia="Times New Roman" w:cs="Times New Roman"/>
          <w:szCs w:val="24"/>
          <w:lang w:val="en-US"/>
        </w:rPr>
        <w:t>ESM</w:t>
      </w:r>
      <w:r>
        <w:rPr>
          <w:rFonts w:eastAsia="Times New Roman" w:cs="Times New Roman"/>
          <w:szCs w:val="24"/>
        </w:rPr>
        <w:t xml:space="preserve"> την ακίνητη πε</w:t>
      </w:r>
      <w:r>
        <w:rPr>
          <w:rFonts w:eastAsia="Times New Roman" w:cs="Times New Roman"/>
          <w:szCs w:val="24"/>
        </w:rPr>
        <w:t xml:space="preserve">ριουσία του </w:t>
      </w:r>
      <w:r>
        <w:rPr>
          <w:rFonts w:eastAsia="Times New Roman" w:cs="Times New Roman"/>
          <w:szCs w:val="24"/>
        </w:rPr>
        <w:t>δ</w:t>
      </w:r>
      <w:r>
        <w:rPr>
          <w:rFonts w:eastAsia="Times New Roman" w:cs="Times New Roman"/>
          <w:szCs w:val="24"/>
        </w:rPr>
        <w:t xml:space="preserve">ημοσίου ύψους 25 δισεκατομμυρίων ευρώ. </w:t>
      </w:r>
    </w:p>
    <w:p w14:paraId="5470B8F0"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αυτό που προκύπτει από το πολυνομοσχέδιο και από το </w:t>
      </w:r>
      <w:r>
        <w:rPr>
          <w:rFonts w:eastAsia="Times New Roman" w:cs="Times New Roman"/>
          <w:szCs w:val="24"/>
        </w:rPr>
        <w:t>μ</w:t>
      </w:r>
      <w:r>
        <w:rPr>
          <w:rFonts w:eastAsia="Times New Roman" w:cs="Times New Roman"/>
          <w:szCs w:val="24"/>
        </w:rPr>
        <w:t>εσοπρόθεσμο, κυρίες και κύριοι, δεν είναι τίποτα άλλο παρά το γεγονός ότι ο λαός δεν πρόκειται να βγει από τα μνημόνια, η αντιλαϊκή επίθ</w:t>
      </w:r>
      <w:r>
        <w:rPr>
          <w:rFonts w:eastAsia="Times New Roman" w:cs="Times New Roman"/>
          <w:szCs w:val="24"/>
        </w:rPr>
        <w:t>εση δεν πρόκειται να έχει ημερομηνία λήξης, γιατί τα πρωτογενή «ματωμένα» πλεονάσματα θα φτάνουν μέχρι το 2060 και βλέπουμε, αλλά πάνω από όλα γιατί όλα τα υποτάσσετε στον βωμό της ανταγωνιστικότητας και της καπιταλιστικής κερδοφορίας.</w:t>
      </w:r>
    </w:p>
    <w:p w14:paraId="5470B8F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ανάπτυξη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οποία</w:t>
      </w:r>
      <w:r>
        <w:rPr>
          <w:rFonts w:eastAsia="Times New Roman" w:cs="Times New Roman"/>
          <w:szCs w:val="24"/>
        </w:rPr>
        <w:t xml:space="preserve"> λέτε στον κόσμο, θα είναι μια άδικη ανάπτυξη, γιατί ακριβώς είναι άδικο το σύστημα, αλλά και εσείς έχετε υιοθετήσει και έχετε κάνει δικά σας όλα τα αντεργατικά μέτρα της Νέας Δημοκρατίας και του ΠΑΣΟΚ από τον νόμο Βρούτση και όλους τους υπόλοιπους νόμους.</w:t>
      </w:r>
      <w:r>
        <w:rPr>
          <w:rFonts w:eastAsia="Times New Roman" w:cs="Times New Roman"/>
          <w:szCs w:val="24"/>
        </w:rPr>
        <w:t xml:space="preserve"> </w:t>
      </w:r>
    </w:p>
    <w:p w14:paraId="5470B8F2"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Επομένως αυτό που επιβεβαιώνεται από το πολυνομοσχέδιο</w:t>
      </w:r>
      <w:r>
        <w:rPr>
          <w:rFonts w:eastAsia="Times New Roman" w:cs="Times New Roman"/>
          <w:szCs w:val="24"/>
        </w:rPr>
        <w:t>,</w:t>
      </w:r>
      <w:r>
        <w:rPr>
          <w:rFonts w:eastAsia="Times New Roman" w:cs="Times New Roman"/>
          <w:szCs w:val="24"/>
        </w:rPr>
        <w:t xml:space="preserve"> είναι ότι ο ΣΥΡΙΖΑ μαζί με τους ΑΝΕΛ ήρθαν να κάνουν τη «βρώμικη» δουλειά, δηλαδή να ολοκληρώσουν το αντιλαϊκό, αντεργατικό έργο της Νέας Δημοκρατίας και του ΠΑΣΟΚ και όχι μόνο αυτό. Επί της ουσίας </w:t>
      </w:r>
      <w:r>
        <w:rPr>
          <w:rFonts w:eastAsia="Times New Roman" w:cs="Times New Roman"/>
          <w:szCs w:val="24"/>
        </w:rPr>
        <w:t xml:space="preserve">πρέπει να αποδεχθείτε να αναδειχθείτε και σημαιοφόροι του </w:t>
      </w:r>
      <w:r>
        <w:rPr>
          <w:rFonts w:eastAsia="Times New Roman" w:cs="Times New Roman"/>
          <w:szCs w:val="24"/>
        </w:rPr>
        <w:lastRenderedPageBreak/>
        <w:t>ΝΑΤΟ και της Ευρωπαϊκής Ένωσης</w:t>
      </w:r>
      <w:r>
        <w:rPr>
          <w:rFonts w:eastAsia="Times New Roman" w:cs="Times New Roman"/>
          <w:szCs w:val="24"/>
        </w:rPr>
        <w:t>,</w:t>
      </w:r>
      <w:r>
        <w:rPr>
          <w:rFonts w:eastAsia="Times New Roman" w:cs="Times New Roman"/>
          <w:szCs w:val="24"/>
        </w:rPr>
        <w:t xml:space="preserve"> στο να υλοποιείτε τους σχεδιασμούς τους κατά γράμμα όπως για παράδειγμα στα Δυτικά Βαλκάνια με την ένταξή τους σε αυτούς τους ιμπεριαλιστικούς </w:t>
      </w:r>
      <w:r>
        <w:rPr>
          <w:rFonts w:eastAsia="Times New Roman" w:cs="Times New Roman"/>
          <w:szCs w:val="24"/>
        </w:rPr>
        <w:t>ο</w:t>
      </w:r>
      <w:r>
        <w:rPr>
          <w:rFonts w:eastAsia="Times New Roman" w:cs="Times New Roman"/>
          <w:szCs w:val="24"/>
        </w:rPr>
        <w:t xml:space="preserve">ργανισμούς. </w:t>
      </w:r>
    </w:p>
    <w:p w14:paraId="5470B8F3"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αυτό τ</w:t>
      </w:r>
      <w:r>
        <w:rPr>
          <w:rFonts w:eastAsia="Times New Roman" w:cs="Times New Roman"/>
          <w:szCs w:val="24"/>
        </w:rPr>
        <w:t xml:space="preserve">ο πλαίσιο εντάσσετε και τη </w:t>
      </w:r>
      <w:r>
        <w:rPr>
          <w:rFonts w:eastAsia="Times New Roman" w:cs="Times New Roman"/>
          <w:szCs w:val="24"/>
        </w:rPr>
        <w:t>σ</w:t>
      </w:r>
      <w:r>
        <w:rPr>
          <w:rFonts w:eastAsia="Times New Roman" w:cs="Times New Roman"/>
          <w:szCs w:val="24"/>
        </w:rPr>
        <w:t xml:space="preserve">υμφωνία με τα Σκόπια. Αυτή η </w:t>
      </w:r>
      <w:r>
        <w:rPr>
          <w:rFonts w:eastAsia="Times New Roman" w:cs="Times New Roman"/>
          <w:szCs w:val="24"/>
        </w:rPr>
        <w:t>σ</w:t>
      </w:r>
      <w:r>
        <w:rPr>
          <w:rFonts w:eastAsia="Times New Roman" w:cs="Times New Roman"/>
          <w:szCs w:val="24"/>
        </w:rPr>
        <w:t xml:space="preserve">υμφωνία και η ένταξή τους στο ΝΑΤΟ και στην Ευρωπαϊκή Ένωση οδηγεί την περιοχή σε αποσταθεροποίηση, δεν απαντάει στον αλυτρωτισμό και καλλιεργεί και ενισχύει τον εθνικισμό. </w:t>
      </w:r>
    </w:p>
    <w:p w14:paraId="5470B8F4"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αυτή την άποψη, κυρί</w:t>
      </w:r>
      <w:r>
        <w:rPr>
          <w:rFonts w:eastAsia="Times New Roman" w:cs="Times New Roman"/>
          <w:szCs w:val="24"/>
        </w:rPr>
        <w:t xml:space="preserve">ες και κύριοι, είναι δεδομένη πλέον η εξέλιξη των πραγμάτων. Δεν υπάρχει διέξοδος προς όφελος του λαού στις συμπληγάδες του συστήματος. Η επιλογή δεν είναι ανάμεσα στη Σκύλλα </w:t>
      </w:r>
      <w:r>
        <w:rPr>
          <w:rFonts w:eastAsia="Times New Roman" w:cs="Times New Roman"/>
          <w:szCs w:val="24"/>
        </w:rPr>
        <w:t>-</w:t>
      </w:r>
      <w:r>
        <w:rPr>
          <w:rFonts w:eastAsia="Times New Roman" w:cs="Times New Roman"/>
          <w:szCs w:val="24"/>
        </w:rPr>
        <w:t xml:space="preserve">τη σημερινή </w:t>
      </w:r>
      <w:r>
        <w:rPr>
          <w:rFonts w:eastAsia="Times New Roman" w:cs="Times New Roman"/>
          <w:szCs w:val="24"/>
        </w:rPr>
        <w:t>σ</w:t>
      </w:r>
      <w:r>
        <w:rPr>
          <w:rFonts w:eastAsia="Times New Roman" w:cs="Times New Roman"/>
          <w:szCs w:val="24"/>
        </w:rPr>
        <w:t>υγκυβέρνηση</w:t>
      </w:r>
      <w:r>
        <w:rPr>
          <w:rFonts w:eastAsia="Times New Roman" w:cs="Times New Roman"/>
          <w:szCs w:val="24"/>
        </w:rPr>
        <w:t>-</w:t>
      </w:r>
      <w:r>
        <w:rPr>
          <w:rFonts w:eastAsia="Times New Roman" w:cs="Times New Roman"/>
          <w:szCs w:val="24"/>
        </w:rPr>
        <w:t xml:space="preserve"> και στη Χάρυβδη </w:t>
      </w:r>
      <w:r>
        <w:rPr>
          <w:rFonts w:eastAsia="Times New Roman" w:cs="Times New Roman"/>
          <w:szCs w:val="24"/>
        </w:rPr>
        <w:t>-</w:t>
      </w:r>
      <w:r>
        <w:rPr>
          <w:rFonts w:eastAsia="Times New Roman" w:cs="Times New Roman"/>
          <w:szCs w:val="24"/>
        </w:rPr>
        <w:t xml:space="preserve">τις συγκυβερνήσεις και τις κυβερνήσεις των προηγούμενων χρόνων και τα κόμματά τους. Η επιλογή είναι ο λαός σήμερα να ορθώσει το οδόφραγμα, να οργανώσει την πάλη του, για να μπορέσει να αποτρέψει την επιδείνωση της θέσης, να έχει αποκατάσταση των απωλειών, </w:t>
      </w:r>
      <w:r>
        <w:rPr>
          <w:rFonts w:eastAsia="Times New Roman" w:cs="Times New Roman"/>
          <w:szCs w:val="24"/>
        </w:rPr>
        <w:t xml:space="preserve">αλλά πάνω από όλα να στοχεύσει στον πραγματικό </w:t>
      </w:r>
      <w:r>
        <w:rPr>
          <w:rFonts w:eastAsia="Times New Roman" w:cs="Times New Roman"/>
          <w:szCs w:val="24"/>
        </w:rPr>
        <w:lastRenderedPageBreak/>
        <w:t xml:space="preserve">αντίπαλο το καπιταλιστικό σύστημα, το καπιταλιστικό κέρδος και την καπιταλιστική επιχείρηση, που αποτελούν και την πηγή, την αιτία όλων των προβλημάτων και των δεινών τα οποία ζει η εργατική λαϊκή οικογένεια. </w:t>
      </w:r>
      <w:r>
        <w:rPr>
          <w:rFonts w:eastAsia="Times New Roman" w:cs="Times New Roman"/>
          <w:szCs w:val="24"/>
        </w:rPr>
        <w:t xml:space="preserve">Μόνο μέσα από αυτή τη διαδικασία μέσα από αυτή την πάλη μπορεί να υπάρξει διέξοδος προς όφελος του λαού, όταν τα ανατρέψει όλα και πάρει την εξουσία στα χέρια του. </w:t>
      </w:r>
    </w:p>
    <w:p w14:paraId="5470B8F5"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είναι φανερό ότι το ΚΚΕ καταψηφίζει το πολυνομοσχέδιο και το </w:t>
      </w:r>
      <w:r>
        <w:rPr>
          <w:rFonts w:eastAsia="Times New Roman" w:cs="Times New Roman"/>
          <w:szCs w:val="24"/>
        </w:rPr>
        <w:t>μ</w:t>
      </w:r>
      <w:r>
        <w:rPr>
          <w:rFonts w:eastAsia="Times New Roman" w:cs="Times New Roman"/>
          <w:szCs w:val="24"/>
        </w:rPr>
        <w:t>εσοπρόθεσμο. Θα</w:t>
      </w:r>
      <w:r>
        <w:rPr>
          <w:rFonts w:eastAsia="Times New Roman" w:cs="Times New Roman"/>
          <w:szCs w:val="24"/>
        </w:rPr>
        <w:t xml:space="preserve"> ζητήσουμε και ονομαστική ψηφοφορία και επί της αρχής και επί των άρθρων που αφορούν το </w:t>
      </w:r>
      <w:r>
        <w:rPr>
          <w:rFonts w:eastAsia="Times New Roman" w:cs="Times New Roman"/>
          <w:szCs w:val="24"/>
        </w:rPr>
        <w:t>μ</w:t>
      </w:r>
      <w:r>
        <w:rPr>
          <w:rFonts w:eastAsia="Times New Roman" w:cs="Times New Roman"/>
          <w:szCs w:val="24"/>
        </w:rPr>
        <w:t xml:space="preserve">εσοπρόθεσμο, αλλά και όσον αφορά τη μεταφορά των εγγυήσεων των 25 δισεκατομμυρίων ευρώ στον </w:t>
      </w:r>
      <w:r>
        <w:rPr>
          <w:rFonts w:eastAsia="Times New Roman" w:cs="Times New Roman"/>
          <w:szCs w:val="24"/>
          <w:lang w:val="en-US"/>
        </w:rPr>
        <w:t>ESM</w:t>
      </w:r>
      <w:r>
        <w:rPr>
          <w:rFonts w:eastAsia="Times New Roman" w:cs="Times New Roman"/>
          <w:szCs w:val="24"/>
        </w:rPr>
        <w:t xml:space="preserve"> και ενδεχόμενα και σε άλλα άρθρα. Θα τα δούμε και θα τα εξετάσουμε στην</w:t>
      </w:r>
      <w:r>
        <w:rPr>
          <w:rFonts w:eastAsia="Times New Roman" w:cs="Times New Roman"/>
          <w:szCs w:val="24"/>
        </w:rPr>
        <w:t xml:space="preserve"> πορεία. </w:t>
      </w:r>
    </w:p>
    <w:p w14:paraId="5470B8F6"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w:t>
      </w:r>
    </w:p>
    <w:p w14:paraId="5470B8F7"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Πριν πάρει τον λόγο ο κ. Παπαχριστόπουλος, θα δώσω τον λόγο για λίγα λεπτά στον κύριο Υπουργό για κάποιες νομοτεχνικές βελτιώσεις. </w:t>
      </w:r>
    </w:p>
    <w:p w14:paraId="5470B8F8"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Τσακαλώτο, έχετε τον χρόνο. Δεν σας βάζω χρόνο, κύριε Υπουρ</w:t>
      </w:r>
      <w:r>
        <w:rPr>
          <w:rFonts w:eastAsia="Times New Roman" w:cs="Times New Roman"/>
          <w:szCs w:val="24"/>
        </w:rPr>
        <w:t xml:space="preserve">γέ. </w:t>
      </w:r>
    </w:p>
    <w:p w14:paraId="5470B8F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C93517">
        <w:rPr>
          <w:rFonts w:eastAsia="Times New Roman" w:cs="Times New Roman"/>
          <w:b/>
          <w:szCs w:val="24"/>
        </w:rPr>
        <w:lastRenderedPageBreak/>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Θα χρειαστώ μόνο ενάμισι λεπτό, κύριε Πρόεδρε. </w:t>
      </w:r>
    </w:p>
    <w:p w14:paraId="5470B8F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πρώτη νομοτεχνική βελτίωση έχει να κάνει με αυτό που σας είπα το πρωί για τις αλλαγές στον ΕΝΦΙΑ ότι θα υπάρχει ένας νέος φορέας στο Υπουργείο Οικονομικών π</w:t>
      </w:r>
      <w:r>
        <w:rPr>
          <w:rFonts w:eastAsia="Times New Roman" w:cs="Times New Roman"/>
          <w:szCs w:val="24"/>
        </w:rPr>
        <w:t xml:space="preserve">ου θα κοιτάζει τις αντικειμενικές αξίες από εδώ και πέρα. Επίσης διευκρινίζει ποια άτομα με την κινητικότητα θα έρθουν είτε από τη Γενική Γραμματεία Οικονομικής Πολιτικής είτε τη Γενική Γραμματεία Δημόσιας Περιουσίας. </w:t>
      </w:r>
    </w:p>
    <w:p w14:paraId="5470B8F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δεύτερο έχει να κάνει με τη συζήτη</w:t>
      </w:r>
      <w:r>
        <w:rPr>
          <w:rFonts w:eastAsia="Times New Roman" w:cs="Times New Roman"/>
          <w:szCs w:val="24"/>
        </w:rPr>
        <w:t>ση που κάναμε, κύριε Δένδια, για το αν κατάλαβα ή δεν κατάλαβα και για αυτό που σας είπα ότι θα προσπαθήσουμε να αντιμετωπίσουμε. Στο συγκεκριμένο σημείο λέει ότι οι ρυθμίσεις του παρόντος άρθρου για τη Βουλή των Ελλήνων ισχύουν υπό την επιφύλαξη του δεύτε</w:t>
      </w:r>
      <w:r>
        <w:rPr>
          <w:rFonts w:eastAsia="Times New Roman" w:cs="Times New Roman"/>
          <w:szCs w:val="24"/>
        </w:rPr>
        <w:t>ρου εδάφιου. Νομίζω ότι θα συμφωνήσετε.</w:t>
      </w:r>
    </w:p>
    <w:p w14:paraId="5470B8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νομοτεχνική είναι στο άρθρο 114 στις διατάξεις για το ΤΧΣ. Εξηγεί τον τρόπο που ο ΕΦΚΑ όταν έχει ποσοστό συμμετοχής στο μετοχικό σε ένα χρηματοοικονομικό ίδρυμα πάνω από το 33% το δικαίωμα ψήφου θα πάει στο Τ</w:t>
      </w:r>
      <w:r>
        <w:rPr>
          <w:rFonts w:eastAsia="Times New Roman" w:cs="Times New Roman"/>
          <w:szCs w:val="24"/>
        </w:rPr>
        <w:t>ΧΣ και θα υπάρχει μια συμφωνία ανάμεσα στο ΤΧΣ και στον ΕΦΚΑ για το πώς θα ασκούνται αυτά τα δικαιώματα. Αυτή είναι η νομοτεχνική βελτίωση.</w:t>
      </w:r>
    </w:p>
    <w:p w14:paraId="5470B8FD" w14:textId="77777777" w:rsidR="001F594C" w:rsidRDefault="008C7D1C">
      <w:pPr>
        <w:spacing w:line="600" w:lineRule="auto"/>
        <w:ind w:firstLine="720"/>
        <w:contextualSpacing/>
        <w:jc w:val="both"/>
        <w:rPr>
          <w:rFonts w:eastAsia="Times New Roman" w:cs="Times New Roman"/>
          <w:szCs w:val="24"/>
        </w:rPr>
      </w:pPr>
      <w:r w:rsidRPr="00B60775">
        <w:rPr>
          <w:rFonts w:eastAsia="Times New Roman" w:cs="Times New Roman"/>
          <w:b/>
          <w:szCs w:val="24"/>
        </w:rPr>
        <w:t>ΠΡΟΕΔΡΕΥΩΝ (Νικήτας Κακλαμάνης):</w:t>
      </w:r>
      <w:r>
        <w:rPr>
          <w:rFonts w:eastAsia="Times New Roman" w:cs="Times New Roman"/>
          <w:szCs w:val="24"/>
        </w:rPr>
        <w:t xml:space="preserve"> Να την καταθέσετε, κύριε Υπουργέ, για να μοιραστεί.</w:t>
      </w:r>
    </w:p>
    <w:p w14:paraId="5470B8FE" w14:textId="77777777" w:rsidR="001F594C" w:rsidRDefault="008C7D1C">
      <w:pPr>
        <w:spacing w:line="600" w:lineRule="auto"/>
        <w:ind w:firstLine="720"/>
        <w:contextualSpacing/>
        <w:jc w:val="both"/>
        <w:rPr>
          <w:rFonts w:eastAsia="Times New Roman" w:cs="Times New Roman"/>
          <w:szCs w:val="24"/>
        </w:rPr>
      </w:pPr>
      <w:r w:rsidRPr="00B60775">
        <w:rPr>
          <w:rFonts w:eastAsia="Times New Roman" w:cs="Times New Roman"/>
          <w:b/>
          <w:szCs w:val="24"/>
        </w:rPr>
        <w:t xml:space="preserve">ΕΥΚΛΕΙΔΗΣ ΤΣΑΚΑΛΩΤΟΣ (Υπουργός </w:t>
      </w:r>
      <w:r w:rsidRPr="00B60775">
        <w:rPr>
          <w:rFonts w:eastAsia="Times New Roman" w:cs="Times New Roman"/>
          <w:b/>
          <w:szCs w:val="24"/>
        </w:rPr>
        <w:t xml:space="preserve">Οικονομικών): </w:t>
      </w:r>
      <w:r>
        <w:rPr>
          <w:rFonts w:eastAsia="Times New Roman" w:cs="Times New Roman"/>
          <w:szCs w:val="24"/>
        </w:rPr>
        <w:t>Ναι, κύριε Πρόεδρε.</w:t>
      </w:r>
    </w:p>
    <w:p w14:paraId="5470B8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Ευκλείδης Τσακαλώτος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r>
        <w:rPr>
          <w:rFonts w:eastAsia="Times New Roman" w:cs="Times New Roman"/>
          <w:szCs w:val="24"/>
        </w:rPr>
        <w:t>:</w:t>
      </w:r>
    </w:p>
    <w:p w14:paraId="5470B900" w14:textId="77777777" w:rsidR="001F594C" w:rsidRDefault="008C7D1C">
      <w:pPr>
        <w:spacing w:line="600" w:lineRule="auto"/>
        <w:ind w:firstLine="720"/>
        <w:contextualSpacing/>
        <w:jc w:val="center"/>
        <w:rPr>
          <w:rFonts w:eastAsia="Times New Roman" w:cs="Times New Roman"/>
          <w:color w:val="FF0000"/>
          <w:szCs w:val="24"/>
        </w:rPr>
      </w:pPr>
      <w:r w:rsidRPr="00375AAA">
        <w:rPr>
          <w:rFonts w:eastAsia="Times New Roman" w:cs="Times New Roman"/>
          <w:color w:val="FF0000"/>
          <w:szCs w:val="24"/>
        </w:rPr>
        <w:t>(ΑΛΛΑΓΗ ΣΕΛΙΔΑΣ)</w:t>
      </w:r>
    </w:p>
    <w:p w14:paraId="5470B901"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129-131)</w:t>
      </w:r>
    </w:p>
    <w:p w14:paraId="5470B902" w14:textId="77777777" w:rsidR="001F594C" w:rsidRDefault="008C7D1C">
      <w:pPr>
        <w:spacing w:line="600" w:lineRule="auto"/>
        <w:ind w:firstLine="720"/>
        <w:contextualSpacing/>
        <w:jc w:val="center"/>
        <w:rPr>
          <w:rFonts w:eastAsia="Times New Roman" w:cs="Times New Roman"/>
          <w:color w:val="FF0000"/>
          <w:szCs w:val="24"/>
        </w:rPr>
      </w:pPr>
      <w:r w:rsidRPr="00375AAA">
        <w:rPr>
          <w:rFonts w:eastAsia="Times New Roman" w:cs="Times New Roman"/>
          <w:color w:val="FF0000"/>
          <w:szCs w:val="24"/>
        </w:rPr>
        <w:t>(ΑΛΛΑΓΗ ΣΕΛΙΔΑΣ)</w:t>
      </w:r>
    </w:p>
    <w:p w14:paraId="5470B903"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t>ΠΡΟΕΔΡΕΥΩΝ</w:t>
      </w:r>
      <w:r w:rsidRPr="008C268C">
        <w:rPr>
          <w:rFonts w:eastAsia="Times New Roman" w:cs="Times New Roman"/>
          <w:b/>
          <w:szCs w:val="24"/>
        </w:rPr>
        <w:t xml:space="preserve"> (Νικήτας Κακλαμάνης):</w:t>
      </w:r>
      <w:r>
        <w:rPr>
          <w:rFonts w:eastAsia="Times New Roman" w:cs="Times New Roman"/>
          <w:szCs w:val="24"/>
        </w:rPr>
        <w:t xml:space="preserve"> Τον λόγο έχει ο κ. Παπαχριστόπουλος.</w:t>
      </w:r>
    </w:p>
    <w:p w14:paraId="5470B904"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lastRenderedPageBreak/>
        <w:t>ΝΙΚΟΛΑΟΣ</w:t>
      </w:r>
      <w:r>
        <w:rPr>
          <w:rFonts w:eastAsia="Times New Roman" w:cs="Times New Roman"/>
          <w:b/>
          <w:szCs w:val="24"/>
        </w:rPr>
        <w:t xml:space="preserve"> - ΓΕΩΡΓΙΟΣ</w:t>
      </w:r>
      <w:r w:rsidRPr="008C268C">
        <w:rPr>
          <w:rFonts w:eastAsia="Times New Roman" w:cs="Times New Roman"/>
          <w:b/>
          <w:szCs w:val="24"/>
        </w:rPr>
        <w:t xml:space="preserve"> ΔΕΝΔΙΑΣ:</w:t>
      </w:r>
      <w:r>
        <w:rPr>
          <w:rFonts w:eastAsia="Times New Roman" w:cs="Times New Roman"/>
          <w:szCs w:val="24"/>
        </w:rPr>
        <w:t xml:space="preserve"> Κύριε Πρόεδρε, μου επιτρέπετε;</w:t>
      </w:r>
    </w:p>
    <w:p w14:paraId="5470B905"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για ένα λεπτό.</w:t>
      </w:r>
    </w:p>
    <w:p w14:paraId="5470B906"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t>ΝΙΚΟΛΑΟΣ</w:t>
      </w:r>
      <w:r>
        <w:rPr>
          <w:rFonts w:eastAsia="Times New Roman" w:cs="Times New Roman"/>
          <w:b/>
          <w:szCs w:val="24"/>
        </w:rPr>
        <w:t xml:space="preserve"> - ΓΕΩΡΓΙΟΣ</w:t>
      </w:r>
      <w:r w:rsidRPr="008C268C">
        <w:rPr>
          <w:rFonts w:eastAsia="Times New Roman" w:cs="Times New Roman"/>
          <w:b/>
          <w:szCs w:val="24"/>
        </w:rPr>
        <w:t xml:space="preserve"> ΔΕΝΔΙΑΣ</w:t>
      </w:r>
      <w:r w:rsidRPr="008C268C" w:rsidDel="00493871">
        <w:rPr>
          <w:rFonts w:eastAsia="Times New Roman" w:cs="Times New Roman"/>
          <w:b/>
          <w:szCs w:val="24"/>
        </w:rPr>
        <w:t xml:space="preserve"> </w:t>
      </w:r>
      <w:r w:rsidRPr="008C268C">
        <w:rPr>
          <w:rFonts w:eastAsia="Times New Roman" w:cs="Times New Roman"/>
          <w:b/>
          <w:szCs w:val="24"/>
        </w:rPr>
        <w:t>:</w:t>
      </w:r>
      <w:r>
        <w:rPr>
          <w:rFonts w:eastAsia="Times New Roman" w:cs="Times New Roman"/>
          <w:szCs w:val="24"/>
        </w:rPr>
        <w:t xml:space="preserve"> Κύριε Υπουργέ, απολύτως τεχνικά κατάλαβα καλά αυτό που είπατε τελευταίο ότι αφορά συμφωνία μετόχων εισηγμένων για την άσκηση δικαιώματος ψήφου; </w:t>
      </w:r>
    </w:p>
    <w:p w14:paraId="5470B90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Ο ΕΦΚΑ δεν είναι εισηγμένος.</w:t>
      </w:r>
    </w:p>
    <w:p w14:paraId="5470B908"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t>ΝΙΚΟΛΑΟΣ</w:t>
      </w:r>
      <w:r>
        <w:rPr>
          <w:rFonts w:eastAsia="Times New Roman" w:cs="Times New Roman"/>
          <w:b/>
          <w:szCs w:val="24"/>
        </w:rPr>
        <w:t xml:space="preserve"> - ΓΕΩΡΓΙΟΣ</w:t>
      </w:r>
      <w:r w:rsidRPr="008C268C">
        <w:rPr>
          <w:rFonts w:eastAsia="Times New Roman" w:cs="Times New Roman"/>
          <w:b/>
          <w:szCs w:val="24"/>
        </w:rPr>
        <w:t xml:space="preserve"> ΔΕΝΔΙΑΣ</w:t>
      </w:r>
      <w:r w:rsidRPr="008C268C" w:rsidDel="00493871">
        <w:rPr>
          <w:rFonts w:eastAsia="Times New Roman" w:cs="Times New Roman"/>
          <w:b/>
          <w:szCs w:val="24"/>
        </w:rPr>
        <w:t xml:space="preserve"> </w:t>
      </w:r>
      <w:r w:rsidRPr="008C268C">
        <w:rPr>
          <w:rFonts w:eastAsia="Times New Roman" w:cs="Times New Roman"/>
          <w:b/>
          <w:szCs w:val="24"/>
        </w:rPr>
        <w:t>:</w:t>
      </w:r>
      <w:r>
        <w:rPr>
          <w:rFonts w:eastAsia="Times New Roman" w:cs="Times New Roman"/>
          <w:szCs w:val="24"/>
        </w:rPr>
        <w:t xml:space="preserve"> Αναφέρ</w:t>
      </w:r>
      <w:r>
        <w:rPr>
          <w:rFonts w:eastAsia="Times New Roman" w:cs="Times New Roman"/>
          <w:szCs w:val="24"/>
        </w:rPr>
        <w:t>εστε σε μετοχές τραπεζών ή κατάλαβα λάθος;</w:t>
      </w:r>
    </w:p>
    <w:p w14:paraId="5470B90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Όχι.</w:t>
      </w:r>
    </w:p>
    <w:p w14:paraId="5470B90A"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t>ΝΙΚΟΛΑΟΣ</w:t>
      </w:r>
      <w:r>
        <w:rPr>
          <w:rFonts w:eastAsia="Times New Roman" w:cs="Times New Roman"/>
          <w:b/>
          <w:szCs w:val="24"/>
        </w:rPr>
        <w:t xml:space="preserve"> - ΓΕΩΡΓΙΟΣ</w:t>
      </w:r>
      <w:r w:rsidRPr="008C268C">
        <w:rPr>
          <w:rFonts w:eastAsia="Times New Roman" w:cs="Times New Roman"/>
          <w:b/>
          <w:szCs w:val="24"/>
        </w:rPr>
        <w:t xml:space="preserve"> ΔΕΝΔΙΑΣ</w:t>
      </w:r>
      <w:r w:rsidRPr="008C268C" w:rsidDel="00493871">
        <w:rPr>
          <w:rFonts w:eastAsia="Times New Roman" w:cs="Times New Roman"/>
          <w:b/>
          <w:szCs w:val="24"/>
        </w:rPr>
        <w:t xml:space="preserve"> </w:t>
      </w:r>
      <w:r w:rsidRPr="008C268C">
        <w:rPr>
          <w:rFonts w:eastAsia="Times New Roman" w:cs="Times New Roman"/>
          <w:b/>
          <w:szCs w:val="24"/>
        </w:rPr>
        <w:t xml:space="preserve">: </w:t>
      </w:r>
      <w:r>
        <w:rPr>
          <w:rFonts w:eastAsia="Times New Roman" w:cs="Times New Roman"/>
          <w:szCs w:val="24"/>
        </w:rPr>
        <w:t>Α με συγχωρείτε.</w:t>
      </w:r>
    </w:p>
    <w:p w14:paraId="5470B90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Ο ΕΦΚΑ έχει ένα ποσοστό σε ένα χρηματοπιστωτικό ίδρυμα.</w:t>
      </w:r>
    </w:p>
    <w:p w14:paraId="5470B90C" w14:textId="77777777" w:rsidR="001F594C" w:rsidRDefault="008C7D1C">
      <w:pPr>
        <w:spacing w:line="600" w:lineRule="auto"/>
        <w:ind w:firstLine="720"/>
        <w:contextualSpacing/>
        <w:jc w:val="both"/>
        <w:rPr>
          <w:rFonts w:eastAsia="Times New Roman" w:cs="Times New Roman"/>
          <w:szCs w:val="24"/>
        </w:rPr>
      </w:pPr>
      <w:r w:rsidRPr="008C268C">
        <w:rPr>
          <w:rFonts w:eastAsia="Times New Roman" w:cs="Times New Roman"/>
          <w:b/>
          <w:szCs w:val="24"/>
        </w:rPr>
        <w:lastRenderedPageBreak/>
        <w:t>ΠΡΟΕΔΡΕΥΩΝ (Νικ</w:t>
      </w:r>
      <w:r w:rsidRPr="008C268C">
        <w:rPr>
          <w:rFonts w:eastAsia="Times New Roman" w:cs="Times New Roman"/>
          <w:b/>
          <w:szCs w:val="24"/>
        </w:rPr>
        <w:t>ήτας Κακλαμάνης):</w:t>
      </w:r>
      <w:r>
        <w:rPr>
          <w:rFonts w:eastAsia="Times New Roman" w:cs="Times New Roman"/>
          <w:szCs w:val="24"/>
        </w:rPr>
        <w:t xml:space="preserve"> Ας μη χάνουμε άλλο χρόνο. Ας μοιραστούν οι νομοτεχνικές βελτιώσεις. Εδώ θα είναι οι συνάδελφοι και αν χρειαστεί κάποια άλλη διευκρίνιση, θα σας δώσω τον λόγο</w:t>
      </w:r>
      <w:r w:rsidRPr="00155C37">
        <w:rPr>
          <w:rFonts w:eastAsia="Times New Roman" w:cs="Times New Roman"/>
          <w:szCs w:val="24"/>
        </w:rPr>
        <w:t>,</w:t>
      </w:r>
      <w:r>
        <w:rPr>
          <w:rFonts w:eastAsia="Times New Roman" w:cs="Times New Roman"/>
          <w:szCs w:val="24"/>
        </w:rPr>
        <w:t xml:space="preserve"> κύριε Υπουργέ.</w:t>
      </w:r>
    </w:p>
    <w:p w14:paraId="5470B90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Παπαχριστόπουλε. Ισχύει και για σας το ίδι</w:t>
      </w:r>
      <w:r>
        <w:rPr>
          <w:rFonts w:eastAsia="Times New Roman" w:cs="Times New Roman"/>
          <w:szCs w:val="24"/>
        </w:rPr>
        <w:t>ο σχετικά με τον χρόνο της δευτερολογίας.</w:t>
      </w:r>
    </w:p>
    <w:p w14:paraId="5470B90E" w14:textId="77777777" w:rsidR="001F594C" w:rsidRDefault="008C7D1C">
      <w:pPr>
        <w:spacing w:line="600" w:lineRule="auto"/>
        <w:ind w:firstLine="720"/>
        <w:contextualSpacing/>
        <w:jc w:val="both"/>
        <w:rPr>
          <w:rFonts w:eastAsia="Times New Roman" w:cs="Times New Roman"/>
          <w:szCs w:val="24"/>
        </w:rPr>
      </w:pPr>
      <w:r w:rsidRPr="003447DD">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5470B90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Εδώ και τρεις τέσσερις μέρες θέλω να πω ένα μπράβο, όταν είδα την Υπουργό Εργασίας να κατεβαίνει στη Μανωλάδα για τετρακόσιους ανθρώπους που δεν έχουν στον ήλιο</w:t>
      </w:r>
      <w:r>
        <w:rPr>
          <w:rFonts w:eastAsia="Times New Roman" w:cs="Times New Roman"/>
          <w:szCs w:val="24"/>
        </w:rPr>
        <w:t xml:space="preserve"> μοίρα, που κάηκαν τα πάντα τους, που δεν έχουν σωματείο, που δεν έχουν τίποτα. Χάρηκα ιδιαίτερα όταν είδα την Υπουργό Εργασίας με τους συνεργάτες της να κατεβαίνει και να δεσμεύεται γι’ αυτούς τους ανθρώπους, τους εργάτες γης, που δεν έχουν στον ήλιο μοίρ</w:t>
      </w:r>
      <w:r>
        <w:rPr>
          <w:rFonts w:eastAsia="Times New Roman" w:cs="Times New Roman"/>
          <w:szCs w:val="24"/>
        </w:rPr>
        <w:t>α.</w:t>
      </w:r>
    </w:p>
    <w:p w14:paraId="5470B91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ένα μπράβο στον νεοεκλεγέντα Πρωθυπουργό της Ισπανίας. Ένα καράβι με εξακόσιους εβδομήντα οικονομικούς μετανάστες δεν το δεχόταν η Μάλτα και η </w:t>
      </w:r>
      <w:r>
        <w:rPr>
          <w:rFonts w:eastAsia="Times New Roman" w:cs="Times New Roman"/>
          <w:szCs w:val="24"/>
        </w:rPr>
        <w:lastRenderedPageBreak/>
        <w:t>Ιταλία. Τους δέχτηκε ο Σάντσεθ στην Ισπανία. Και για όσους έχουν πιο δυνατή μνήμη</w:t>
      </w:r>
      <w:r>
        <w:rPr>
          <w:rFonts w:eastAsia="Times New Roman" w:cs="Times New Roman"/>
          <w:szCs w:val="24"/>
        </w:rPr>
        <w:t>,</w:t>
      </w:r>
      <w:r>
        <w:rPr>
          <w:rFonts w:eastAsia="Times New Roman" w:cs="Times New Roman"/>
          <w:szCs w:val="24"/>
        </w:rPr>
        <w:t xml:space="preserve"> να πω ότι η τελευταία δημοσκόπηση δείχνει τον Σάντσεθ να ανεβαίνει. Είναι γύρω στο 25%, μετά από αυτά που συνέβησαν στο συντηρητικό κόμμα της Ισπανίας, το κόμμα του κ. Ραχόι, όταν μία υπόθεση διαφθοράς εδώ και είκοσι χρόνια ήρθε στην επιφάνεια. Θα δούμε τ</w:t>
      </w:r>
      <w:r>
        <w:rPr>
          <w:rFonts w:eastAsia="Times New Roman" w:cs="Times New Roman"/>
          <w:szCs w:val="24"/>
        </w:rPr>
        <w:t xml:space="preserve">ι θα γίνει. </w:t>
      </w:r>
    </w:p>
    <w:p w14:paraId="5470B91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Αυτά ως εισαγωγή.</w:t>
      </w:r>
    </w:p>
    <w:p w14:paraId="5470B91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λέω να βάλουμε λίγο τα πράγματα στη θέση τους, όπως τουλάχιστον φαίνεται ότι πάνε να γίνουν. Έχω πει πολλές φορές, χωρίς να είμαι ειδικός στα οικονομικά, ότι προϋπόθεση για να φτάσουμε στην καθημερινότητα είναι η μακροοικ</w:t>
      </w:r>
      <w:r>
        <w:rPr>
          <w:rFonts w:eastAsia="Times New Roman" w:cs="Times New Roman"/>
          <w:szCs w:val="24"/>
        </w:rPr>
        <w:t>ονομία. Πρέπει να βελτιωθεί η μακροοικονομία, όλοι αυτοί οι δείκτες, για να φτάσουμε στην καθημερινότητα. Και δεν έχω κανέναν δισταγμό να ομολογήσω ότι ένα μεγάλο κομμάτι της ελληνικής κοινωνίας</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υποφέρει ακόμα </w:t>
      </w:r>
      <w:r>
        <w:rPr>
          <w:rFonts w:eastAsia="Times New Roman" w:cs="Times New Roman"/>
          <w:szCs w:val="24"/>
        </w:rPr>
        <w:t>Κ</w:t>
      </w:r>
      <w:r>
        <w:rPr>
          <w:rFonts w:eastAsia="Times New Roman" w:cs="Times New Roman"/>
          <w:szCs w:val="24"/>
        </w:rPr>
        <w:t>αι είναι πολύ μεγάλο αυτό το κομμάτι</w:t>
      </w:r>
      <w:r>
        <w:rPr>
          <w:rFonts w:eastAsia="Times New Roman" w:cs="Times New Roman"/>
          <w:szCs w:val="24"/>
        </w:rPr>
        <w:t>.</w:t>
      </w:r>
    </w:p>
    <w:p w14:paraId="5470B9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ακόμα να θυμίσω ότι στη διάρκεια των τελευταίων </w:t>
      </w:r>
      <w:r>
        <w:rPr>
          <w:rFonts w:eastAsia="Times New Roman" w:cs="Times New Roman"/>
          <w:szCs w:val="24"/>
        </w:rPr>
        <w:t>τριάντα</w:t>
      </w:r>
      <w:r>
        <w:rPr>
          <w:rFonts w:eastAsia="Times New Roman" w:cs="Times New Roman"/>
          <w:szCs w:val="24"/>
        </w:rPr>
        <w:t xml:space="preserve"> χρόνων κάτι συνέβη και η χώρα χρεοκόπησε. Δεν νομίζω να υπάρχει κανείς σε αυτή την Αίθουσα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να μην αναγνωρίζει ότι η χώρα χρεοκόπησε. Δεν άκουσα ποτέ πάντως κα</w:t>
      </w:r>
      <w:r>
        <w:rPr>
          <w:rFonts w:eastAsia="Times New Roman" w:cs="Times New Roman"/>
          <w:szCs w:val="24"/>
        </w:rPr>
        <w:t>μ</w:t>
      </w:r>
      <w:r>
        <w:rPr>
          <w:rFonts w:eastAsia="Times New Roman" w:cs="Times New Roman"/>
          <w:szCs w:val="24"/>
        </w:rPr>
        <w:t xml:space="preserve">μία αυτοκριτική γι’ αυτό </w:t>
      </w:r>
      <w:r>
        <w:rPr>
          <w:rFonts w:eastAsia="Times New Roman" w:cs="Times New Roman"/>
          <w:szCs w:val="24"/>
        </w:rPr>
        <w:t>το συμβάν. Ακούω πολλούς που ψελλίζουν από το πρωί ως το βράδυ ότι, για παράδειγμα, για όλα φταίει η Κυβέρνηση ΣΥΡΙΖΑ - Ανεξαρτήτων Ελλήνων στα τριάμισι χρόνια που κυβερνάει. Δεν ξέρω πόσο αξιόπιστο φαίνεται αυτό το επιχείρημα σε αυτούς που το ακούν. Εγώ π</w:t>
      </w:r>
      <w:r>
        <w:rPr>
          <w:rFonts w:eastAsia="Times New Roman" w:cs="Times New Roman"/>
          <w:szCs w:val="24"/>
        </w:rPr>
        <w:t>ιστεύω ότι δεν είναι και αυτό αποδεικνύεται από όλα τα στοιχεία τουλάχιστον της μακροοικονομίας.</w:t>
      </w:r>
    </w:p>
    <w:p w14:paraId="5470B9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θυμίσω ότι κάτι αλλάζει στην Ευρώπη. Για πρώτη φορά η κ</w:t>
      </w:r>
      <w:r>
        <w:rPr>
          <w:rFonts w:eastAsia="Times New Roman" w:cs="Times New Roman"/>
          <w:szCs w:val="24"/>
        </w:rPr>
        <w:t>.</w:t>
      </w:r>
      <w:r>
        <w:rPr>
          <w:rFonts w:eastAsia="Times New Roman" w:cs="Times New Roman"/>
          <w:szCs w:val="24"/>
        </w:rPr>
        <w:t xml:space="preserve"> Μέρκελ παρουσίασε αναπτυξιακό σχέδιο κόντρα στις λιτότητες του Σόιμπλε. Μπορεί να μ</w:t>
      </w:r>
      <w:r>
        <w:rPr>
          <w:rFonts w:eastAsia="Times New Roman" w:cs="Times New Roman"/>
          <w:szCs w:val="24"/>
        </w:rPr>
        <w:t xml:space="preserve">ην ενστερνίζεται τελείως την άποψη του Μακρόν, την άποψη της Γαλλίας, αλλά κάπου υπάρχει μία σύγκλιση. </w:t>
      </w:r>
    </w:p>
    <w:p w14:paraId="5470B915"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Ακόμα κάτι αλλάζει στη </w:t>
      </w:r>
      <w:r>
        <w:rPr>
          <w:rFonts w:eastAsia="Times New Roman"/>
          <w:szCs w:val="24"/>
        </w:rPr>
        <w:t>Ν</w:t>
      </w:r>
      <w:r>
        <w:rPr>
          <w:rFonts w:eastAsia="Times New Roman"/>
          <w:szCs w:val="24"/>
        </w:rPr>
        <w:t xml:space="preserve">ότια Ευρώπη. Μετά την Πορτογαλία είδαμε και την Ισπανία. Η Ελλάδα ήταν ο πρώτος διδάξας. Απεγνωσμένα, μάλιστα, ο Γιούνκερ είπε: </w:t>
      </w:r>
      <w:r>
        <w:rPr>
          <w:rFonts w:eastAsia="Times New Roman"/>
          <w:szCs w:val="24"/>
        </w:rPr>
        <w:t>«Μην το κάνετε ξανά. Τσαλαπατήσατε την αξιοπρέπεια των Ελλήνων. Μην το κάνετε με άλλες χώρες. Σταματήστε».</w:t>
      </w:r>
    </w:p>
    <w:p w14:paraId="5470B91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Κάτι αλλάζει στη </w:t>
      </w:r>
      <w:r>
        <w:rPr>
          <w:rFonts w:eastAsia="Times New Roman"/>
          <w:szCs w:val="24"/>
        </w:rPr>
        <w:t>Ν</w:t>
      </w:r>
      <w:r>
        <w:rPr>
          <w:rFonts w:eastAsia="Times New Roman"/>
          <w:szCs w:val="24"/>
        </w:rPr>
        <w:t>ότια Ευρώπη και στην Ιταλία ακόμη. Όταν προσπάθησε ο Ματαρέλα να επιβάλλει έναν παλιό γνώριμο του ΔΝΤ, δεν του πέρασε. Έτσι είχε μά</w:t>
      </w:r>
      <w:r>
        <w:rPr>
          <w:rFonts w:eastAsia="Times New Roman"/>
          <w:szCs w:val="24"/>
        </w:rPr>
        <w:t>θει. Κάπως έτσι είχε μάθει το σύνταγμα –συγχωρήστε μου την έκφραση- της αγοράς, γιατί το σύνταγμα της κάθε χώρας λέει άλλα πράγματα. Ψηφίζουν οι πολίτες και αυτοί επιλέγουν ποιος θα είναι ο πρωθυπουργός και οι υπουργοί. Μέχρι τώρα, δυστυχώς, αυτό ήταν κάπο</w:t>
      </w:r>
      <w:r>
        <w:rPr>
          <w:rFonts w:eastAsia="Times New Roman"/>
          <w:szCs w:val="24"/>
        </w:rPr>
        <w:t>υ χαλαρό.</w:t>
      </w:r>
    </w:p>
    <w:p w14:paraId="5470B91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Είδαμε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μερικές αλλαγές θετικές και νομίζω ότι είμαστε υποχρεωμένοι να τις αναδείξουμε. </w:t>
      </w:r>
    </w:p>
    <w:p w14:paraId="5470B91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Πάμε στα σημερινά. Θα αναφέρω τρία-τέσσερα νούμερα όχι πολλά. </w:t>
      </w:r>
    </w:p>
    <w:p w14:paraId="5470B919"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Μόνο τον Απρίλιο μπήκαν στις τράπεζες 870 εκατομμύρια, κάτι που δείχνει εμπιστοσύνη. </w:t>
      </w:r>
    </w:p>
    <w:p w14:paraId="5470B91A"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Τα </w:t>
      </w:r>
      <w:r>
        <w:rPr>
          <w:rFonts w:eastAsia="Times New Roman"/>
          <w:szCs w:val="24"/>
          <w:lang w:val="en-US"/>
        </w:rPr>
        <w:t>capital</w:t>
      </w:r>
      <w:r w:rsidRPr="00204FD8">
        <w:rPr>
          <w:rFonts w:eastAsia="Times New Roman"/>
          <w:szCs w:val="24"/>
        </w:rPr>
        <w:t xml:space="preserve"> </w:t>
      </w:r>
      <w:r>
        <w:rPr>
          <w:rFonts w:eastAsia="Times New Roman"/>
          <w:szCs w:val="24"/>
          <w:lang w:val="en-US"/>
        </w:rPr>
        <w:t>controls</w:t>
      </w:r>
      <w:r>
        <w:rPr>
          <w:rFonts w:eastAsia="Times New Roman"/>
          <w:szCs w:val="24"/>
        </w:rPr>
        <w:t xml:space="preserve"> που</w:t>
      </w:r>
      <w:r w:rsidRPr="00204FD8">
        <w:rPr>
          <w:rFonts w:eastAsia="Times New Roman"/>
          <w:szCs w:val="24"/>
        </w:rPr>
        <w:t xml:space="preserve"> </w:t>
      </w:r>
      <w:r>
        <w:rPr>
          <w:rFonts w:eastAsia="Times New Roman"/>
          <w:szCs w:val="24"/>
        </w:rPr>
        <w:t xml:space="preserve">κάποιοι προσπαθούν να τα φορτώσουν σ’ αυτή την Κυβέρνηση -ένα από τα μεγάλα ψέματα- σχεδόν έχουν λήξει. Όταν είναι 5.000 ευρώ η </w:t>
      </w:r>
      <w:r>
        <w:rPr>
          <w:rFonts w:eastAsia="Times New Roman"/>
          <w:szCs w:val="24"/>
        </w:rPr>
        <w:lastRenderedPageBreak/>
        <w:t>δυνατότητα αναλήψεων, σχεδόν λήξανε, τελειώσανε. Δεν μιλάει, όμως, κανείς γι’ αυτό. Αυτό σημαίνει μια εμ</w:t>
      </w:r>
      <w:r>
        <w:rPr>
          <w:rFonts w:eastAsia="Times New Roman"/>
          <w:szCs w:val="24"/>
        </w:rPr>
        <w:t>πιστοσύνη στο τραπεζικό σύστημα.</w:t>
      </w:r>
    </w:p>
    <w:p w14:paraId="5470B91B"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Τα δεκαετή ομόλογα με όλα αυτά που έγιναν στην Ιταλία ανεβήκανε λίγο. Πιστεύω ότι αποκλιμακώνονται μέρα με τη μέρα. </w:t>
      </w:r>
    </w:p>
    <w:p w14:paraId="5470B91C"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Σε μια συνέντευξη που έδωσε πρόσφατα ο Υφυπουργός Εργασίας είπε με νούμερα ότι έντεκα μειώσεις έγιναν στις</w:t>
      </w:r>
      <w:r>
        <w:rPr>
          <w:rFonts w:eastAsia="Times New Roman"/>
          <w:szCs w:val="24"/>
        </w:rPr>
        <w:t xml:space="preserve"> συντάξεις, αλλά από το πρωί ως το βράδυ ακούμε για μειώσεις απίστευτες 30%-40%. Με νούμερα, λοιπόν, στις έντεκα αυτές περικοπές που έγιναν</w:t>
      </w:r>
      <w:r>
        <w:rPr>
          <w:rFonts w:eastAsia="Times New Roman"/>
          <w:szCs w:val="24"/>
        </w:rPr>
        <w:t>,</w:t>
      </w:r>
      <w:r>
        <w:rPr>
          <w:rFonts w:eastAsia="Times New Roman"/>
          <w:szCs w:val="24"/>
        </w:rPr>
        <w:t xml:space="preserve"> αφαιρέθηκαν γύρω στα 45 δισεκατομμύρια. Ψάξτε να βρείτε πόσα δισεκατομμύρια αφαιρέθηκαν από τη μείωση που έκανε αυτ</w:t>
      </w:r>
      <w:r>
        <w:rPr>
          <w:rFonts w:eastAsia="Times New Roman"/>
          <w:szCs w:val="24"/>
        </w:rPr>
        <w:t>ή η Κυβέρνηση και να συγκρίνετε τα νούμερα. Έντεκα φορές 45 δισεκατομμύρια και μετά μία μιάμιση, για να είμαι σαφής, γύρω στα 2 δισεκατομμύρια.</w:t>
      </w:r>
    </w:p>
    <w:p w14:paraId="5470B91D"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Ακόμη τις νέες θέσεις εργασίας δεν τις αναφέρει κανείς. 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την ξεχάσαμε. Έχουμε εκατόν οχτώ χιλιάδες θ</w:t>
      </w:r>
      <w:r>
        <w:rPr>
          <w:rFonts w:eastAsia="Times New Roman"/>
          <w:szCs w:val="24"/>
        </w:rPr>
        <w:t>έσεις εργασίας μέσα στον Μάιο, καινούρ</w:t>
      </w:r>
      <w:r>
        <w:rPr>
          <w:rFonts w:eastAsia="Times New Roman"/>
          <w:szCs w:val="24"/>
        </w:rPr>
        <w:t>γ</w:t>
      </w:r>
      <w:r>
        <w:rPr>
          <w:rFonts w:eastAsia="Times New Roman"/>
          <w:szCs w:val="24"/>
        </w:rPr>
        <w:t xml:space="preserve">ιες. </w:t>
      </w:r>
    </w:p>
    <w:p w14:paraId="5470B91E"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Δεν ξέρω αν έχουν συνωμοτήσει όλοι οι παγκόσμιοι παράγοντες υπέρ της Ελλάδας. Αν έχουν συνωμοτήσει, τι να πω; Τίνος ικανότητα είναι αυτό;</w:t>
      </w:r>
    </w:p>
    <w:p w14:paraId="5470B91F"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Άκουσα ενστάσεις για το επείγον. Ξέρετε όλοι πολύ καλά ότι στις 21 Ιουνίο</w:t>
      </w:r>
      <w:r>
        <w:rPr>
          <w:rFonts w:eastAsia="Times New Roman"/>
          <w:szCs w:val="24"/>
        </w:rPr>
        <w:t>υ θα συζητηθεί το χρέος. Δεν ξέρουμε ακόμη, δεν έχει λυθεί ακόμη το δίλημμα ΔΝΤ, παρ</w:t>
      </w:r>
      <w:r>
        <w:rPr>
          <w:rFonts w:eastAsia="Times New Roman"/>
          <w:szCs w:val="24"/>
        </w:rPr>
        <w:t xml:space="preserve">’ </w:t>
      </w:r>
      <w:r>
        <w:rPr>
          <w:rFonts w:eastAsia="Times New Roman"/>
          <w:szCs w:val="24"/>
        </w:rPr>
        <w:t xml:space="preserve">ότι βλέπουμε ότι μάλλον θα έχει διακοσμητικό ρόλο. Το ΔΝΤ σας θυμίζω ότι είναι αυτό που επέβαλε και τη μείωση των συντάξεων που ψηφίστηκε και τη μείωση του αφορολόγητου. </w:t>
      </w:r>
      <w:r>
        <w:rPr>
          <w:rFonts w:eastAsia="Times New Roman"/>
          <w:szCs w:val="24"/>
        </w:rPr>
        <w:t>Δεν θα υπάρχει ΔΝΤ ή δεν θα υπάρχει με τόσο δραστικό ρόλο, με ό,τι αυτό συνεπάγεται.</w:t>
      </w:r>
    </w:p>
    <w:p w14:paraId="5470B92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 Όμως</w:t>
      </w:r>
      <w:r>
        <w:rPr>
          <w:rFonts w:eastAsia="Times New Roman"/>
          <w:szCs w:val="24"/>
        </w:rPr>
        <w:t xml:space="preserve"> έχουμε να πούμε και άλλα πιο συγκεκριμένα σ’ αυτό. Αγώνα έκαναν να λένε για μια έξοδο περίεργη. Δεν υπάρχει τέτοιο πράγμα. Όλοι οι επίσημοι παράγοντες, τουλάχιστον οι </w:t>
      </w:r>
      <w:r>
        <w:rPr>
          <w:rFonts w:eastAsia="Times New Roman"/>
          <w:szCs w:val="24"/>
        </w:rPr>
        <w:t>θ</w:t>
      </w:r>
      <w:r>
        <w:rPr>
          <w:rFonts w:eastAsia="Times New Roman"/>
          <w:szCs w:val="24"/>
        </w:rPr>
        <w:t>εσμοί, δεν το επιβεβαιώνουν. Αυτή η έξοδος θα είναι καθαρή. Θριαμβολογεί κανείς; Όχι, κ</w:t>
      </w:r>
      <w:r>
        <w:rPr>
          <w:rFonts w:eastAsia="Times New Roman"/>
          <w:szCs w:val="24"/>
        </w:rPr>
        <w:t xml:space="preserve">ανένας. Άκουσα τον Ευκλείδη τον Τσακαλώτο να τον προκαλεί ο κ. Μπούρας και να απαντά. Δεν είπαμε, του λέει, ότι θα τρώμε με χρυσά κουτάλια, ότι </w:t>
      </w:r>
      <w:r>
        <w:rPr>
          <w:rFonts w:eastAsia="Times New Roman"/>
          <w:szCs w:val="24"/>
        </w:rPr>
        <w:lastRenderedPageBreak/>
        <w:t>είναι όλα ρόδινα. Υπάρχουν προβλήματα. Έχουμε, όμως, έναν μεγαλύτερο βαθμό ελευθερίας, παρ</w:t>
      </w:r>
      <w:r>
        <w:rPr>
          <w:rFonts w:eastAsia="Times New Roman"/>
          <w:szCs w:val="24"/>
        </w:rPr>
        <w:t xml:space="preserve">’ </w:t>
      </w:r>
      <w:r>
        <w:rPr>
          <w:rFonts w:eastAsia="Times New Roman"/>
          <w:szCs w:val="24"/>
        </w:rPr>
        <w:t xml:space="preserve">ότι η επιτήρηση θα </w:t>
      </w:r>
      <w:r>
        <w:rPr>
          <w:rFonts w:eastAsia="Times New Roman"/>
          <w:szCs w:val="24"/>
        </w:rPr>
        <w:t>είναι λίγο πιο σκληρή, γιατί το δημόσιο χρέος είναι τεράστιο, και αυτό θα το αξιοποιήσουμε.</w:t>
      </w:r>
    </w:p>
    <w:p w14:paraId="5470B92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Πιστεύω ότι μια καινούρ</w:t>
      </w:r>
      <w:r>
        <w:rPr>
          <w:rFonts w:eastAsia="Times New Roman"/>
          <w:szCs w:val="24"/>
        </w:rPr>
        <w:t>γ</w:t>
      </w:r>
      <w:r>
        <w:rPr>
          <w:rFonts w:eastAsia="Times New Roman"/>
          <w:szCs w:val="24"/>
        </w:rPr>
        <w:t>ια πραγματικότητα διαμορφώνεται και κάποιοι δεν την θέλουν ή εύχονται κάτι αντίθετο. Δικαίωμά τους.</w:t>
      </w:r>
    </w:p>
    <w:p w14:paraId="5470B922"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Θέλω να αναφερθώ πάλι στο περίφημο άρθρο</w:t>
      </w:r>
      <w:r>
        <w:rPr>
          <w:rFonts w:eastAsia="Times New Roman"/>
          <w:szCs w:val="24"/>
        </w:rPr>
        <w:t xml:space="preserve"> 109, που έγινε σημείο αναφοράς από πάρα πολλούς αντιπολιτευόμενους: «Ξεπουλάτε», «υποθηκεύετε τη χώρα» κ.λπ.</w:t>
      </w:r>
      <w:r>
        <w:rPr>
          <w:rFonts w:eastAsia="Times New Roman"/>
          <w:szCs w:val="24"/>
        </w:rPr>
        <w:t>.</w:t>
      </w:r>
      <w:r>
        <w:rPr>
          <w:rFonts w:eastAsia="Times New Roman"/>
          <w:szCs w:val="24"/>
        </w:rPr>
        <w:t xml:space="preserve"> </w:t>
      </w:r>
    </w:p>
    <w:p w14:paraId="5470B9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Ανάλογη εγγύηση έγινε το 2012. Όποιος θέλει μπορεί να ανατρέξει. Μ</w:t>
      </w:r>
      <w:r w:rsidRPr="000C53C6">
        <w:rPr>
          <w:rFonts w:eastAsia="Times New Roman" w:cs="Times New Roman"/>
          <w:szCs w:val="24"/>
        </w:rPr>
        <w:t>πορώ να του δώσω εγώ τι ακριβώς</w:t>
      </w:r>
      <w:r>
        <w:rPr>
          <w:rFonts w:eastAsia="Times New Roman" w:cs="Times New Roman"/>
          <w:szCs w:val="24"/>
        </w:rPr>
        <w:t xml:space="preserve"> έγινε</w:t>
      </w:r>
      <w:r w:rsidRPr="000C53C6">
        <w:rPr>
          <w:rFonts w:eastAsia="Times New Roman" w:cs="Times New Roman"/>
          <w:szCs w:val="24"/>
        </w:rPr>
        <w:t xml:space="preserve"> το 2012 σε άλλες κυβερνήσεις </w:t>
      </w:r>
      <w:r>
        <w:rPr>
          <w:rFonts w:eastAsia="Times New Roman" w:cs="Times New Roman"/>
          <w:szCs w:val="24"/>
        </w:rPr>
        <w:t>ό</w:t>
      </w:r>
      <w:r w:rsidRPr="000C53C6">
        <w:rPr>
          <w:rFonts w:eastAsia="Times New Roman" w:cs="Times New Roman"/>
          <w:szCs w:val="24"/>
        </w:rPr>
        <w:t xml:space="preserve">χι βέβαια </w:t>
      </w:r>
      <w:r w:rsidRPr="000C53C6">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sidRPr="000C53C6">
        <w:rPr>
          <w:rFonts w:eastAsia="Times New Roman" w:cs="Times New Roman"/>
          <w:szCs w:val="24"/>
        </w:rPr>
        <w:t>νεξ</w:t>
      </w:r>
      <w:r>
        <w:rPr>
          <w:rFonts w:eastAsia="Times New Roman" w:cs="Times New Roman"/>
          <w:szCs w:val="24"/>
        </w:rPr>
        <w:t>α</w:t>
      </w:r>
      <w:r w:rsidRPr="000C53C6">
        <w:rPr>
          <w:rFonts w:eastAsia="Times New Roman" w:cs="Times New Roman"/>
          <w:szCs w:val="24"/>
        </w:rPr>
        <w:t>ρτ</w:t>
      </w:r>
      <w:r>
        <w:rPr>
          <w:rFonts w:eastAsia="Times New Roman" w:cs="Times New Roman"/>
          <w:szCs w:val="24"/>
        </w:rPr>
        <w:t>ή</w:t>
      </w:r>
      <w:r w:rsidRPr="000C53C6">
        <w:rPr>
          <w:rFonts w:eastAsia="Times New Roman" w:cs="Times New Roman"/>
          <w:szCs w:val="24"/>
        </w:rPr>
        <w:t>των Ελλήνων</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Σας δ</w:t>
      </w:r>
      <w:r w:rsidRPr="000C53C6">
        <w:rPr>
          <w:rFonts w:eastAsia="Times New Roman" w:cs="Times New Roman"/>
          <w:szCs w:val="24"/>
        </w:rPr>
        <w:t xml:space="preserve">ιαβάζω </w:t>
      </w:r>
      <w:r>
        <w:rPr>
          <w:rFonts w:eastAsia="Times New Roman" w:cs="Times New Roman"/>
          <w:szCs w:val="24"/>
        </w:rPr>
        <w:t>ότι η</w:t>
      </w:r>
      <w:r w:rsidRPr="000C53C6">
        <w:rPr>
          <w:rFonts w:eastAsia="Times New Roman" w:cs="Times New Roman"/>
          <w:szCs w:val="24"/>
        </w:rPr>
        <w:t xml:space="preserve"> δανειακή σύμβαση που κυρώθηκε στη Βουλή στις 14 Αυγούστου</w:t>
      </w:r>
      <w:r>
        <w:rPr>
          <w:rFonts w:eastAsia="Times New Roman" w:cs="Times New Roman"/>
          <w:szCs w:val="24"/>
        </w:rPr>
        <w:t xml:space="preserve"> του</w:t>
      </w:r>
      <w:r w:rsidRPr="000C53C6">
        <w:rPr>
          <w:rFonts w:eastAsia="Times New Roman" w:cs="Times New Roman"/>
          <w:szCs w:val="24"/>
        </w:rPr>
        <w:t xml:space="preserve"> 2015</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είχε</w:t>
      </w:r>
      <w:r w:rsidRPr="000C53C6">
        <w:rPr>
          <w:rFonts w:eastAsia="Times New Roman" w:cs="Times New Roman"/>
          <w:szCs w:val="24"/>
        </w:rPr>
        <w:t xml:space="preserve"> πλειοψηφία </w:t>
      </w:r>
      <w:r>
        <w:rPr>
          <w:rFonts w:eastAsia="Times New Roman" w:cs="Times New Roman"/>
          <w:szCs w:val="24"/>
        </w:rPr>
        <w:t xml:space="preserve">διακοσίων είκοσι δύο </w:t>
      </w:r>
      <w:r w:rsidRPr="000C53C6">
        <w:rPr>
          <w:rFonts w:eastAsia="Times New Roman" w:cs="Times New Roman"/>
          <w:szCs w:val="24"/>
        </w:rPr>
        <w:t>ψήφων</w:t>
      </w:r>
      <w:r>
        <w:rPr>
          <w:rFonts w:eastAsia="Times New Roman" w:cs="Times New Roman"/>
          <w:szCs w:val="24"/>
        </w:rPr>
        <w:t>. Σας το είπε πάλι σήμερα ο κ. Τσακαλώτος. Έχετε αμνησία; Και εσείς το ψηφίσατε αυτό το πράγμα. Όσ</w:t>
      </w:r>
      <w:r>
        <w:rPr>
          <w:rFonts w:eastAsia="Times New Roman" w:cs="Times New Roman"/>
          <w:szCs w:val="24"/>
        </w:rPr>
        <w:t xml:space="preserve">ον αφορά το θέμα του </w:t>
      </w:r>
      <w:r>
        <w:rPr>
          <w:rFonts w:eastAsia="Times New Roman" w:cs="Times New Roman"/>
          <w:szCs w:val="24"/>
        </w:rPr>
        <w:t>τ</w:t>
      </w:r>
      <w:r>
        <w:rPr>
          <w:rFonts w:eastAsia="Times New Roman" w:cs="Times New Roman"/>
          <w:szCs w:val="24"/>
        </w:rPr>
        <w:t xml:space="preserve">αμείου -εγώ το λέω Ελληνική Εταιρεία Συμμετοχών και Περιουσίας, έχει επικρατήσει να λέγεται Υπερταμείο- κάποιοι από εσάς έχουν </w:t>
      </w:r>
      <w:r>
        <w:rPr>
          <w:rFonts w:eastAsia="Times New Roman" w:cs="Times New Roman"/>
          <w:szCs w:val="24"/>
        </w:rPr>
        <w:lastRenderedPageBreak/>
        <w:t xml:space="preserve">αμνησία. Τι έχουν πάθει; Έχει δίκιο ο Τσακαλώτος. Εσείς το ψηφίσατε. Διακόσιοι είκοσι δύο! </w:t>
      </w:r>
    </w:p>
    <w:p w14:paraId="5470B9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w:t>
      </w:r>
      <w:r w:rsidRPr="000C53C6">
        <w:rPr>
          <w:rFonts w:eastAsia="Times New Roman" w:cs="Times New Roman"/>
          <w:szCs w:val="24"/>
        </w:rPr>
        <w:t xml:space="preserve">α </w:t>
      </w:r>
      <w:r>
        <w:rPr>
          <w:rFonts w:eastAsia="Times New Roman" w:cs="Times New Roman"/>
          <w:szCs w:val="24"/>
        </w:rPr>
        <w:t>ή</w:t>
      </w:r>
      <w:r w:rsidRPr="000C53C6">
        <w:rPr>
          <w:rFonts w:eastAsia="Times New Roman" w:cs="Times New Roman"/>
          <w:szCs w:val="24"/>
        </w:rPr>
        <w:t>θελα να θυμ</w:t>
      </w:r>
      <w:r w:rsidRPr="000C53C6">
        <w:rPr>
          <w:rFonts w:eastAsia="Times New Roman" w:cs="Times New Roman"/>
          <w:szCs w:val="24"/>
        </w:rPr>
        <w:t>ίσω τρία πράγματα</w:t>
      </w:r>
      <w:r>
        <w:rPr>
          <w:rFonts w:eastAsia="Times New Roman" w:cs="Times New Roman"/>
          <w:szCs w:val="24"/>
        </w:rPr>
        <w:t xml:space="preserve"> με νούμερα και με πολλή σαφήνεια. Πρώτον, πότε ήταν η</w:t>
      </w:r>
      <w:r w:rsidRPr="000C53C6">
        <w:rPr>
          <w:rFonts w:eastAsia="Times New Roman" w:cs="Times New Roman"/>
          <w:szCs w:val="24"/>
        </w:rPr>
        <w:t xml:space="preserve"> τελευταία φορά που </w:t>
      </w:r>
      <w:r>
        <w:rPr>
          <w:rFonts w:eastAsia="Times New Roman" w:cs="Times New Roman"/>
          <w:szCs w:val="24"/>
        </w:rPr>
        <w:t>είχε</w:t>
      </w:r>
      <w:r w:rsidRPr="000C53C6">
        <w:rPr>
          <w:rFonts w:eastAsia="Times New Roman" w:cs="Times New Roman"/>
          <w:szCs w:val="24"/>
        </w:rPr>
        <w:t xml:space="preserve"> ανάπτυξη </w:t>
      </w:r>
      <w:r>
        <w:rPr>
          <w:rFonts w:eastAsia="Times New Roman" w:cs="Times New Roman"/>
          <w:szCs w:val="24"/>
        </w:rPr>
        <w:t xml:space="preserve">η </w:t>
      </w:r>
      <w:r w:rsidRPr="000C53C6">
        <w:rPr>
          <w:rFonts w:eastAsia="Times New Roman" w:cs="Times New Roman"/>
          <w:szCs w:val="24"/>
        </w:rPr>
        <w:t>χώρα</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Μ</w:t>
      </w:r>
      <w:r w:rsidRPr="000C53C6">
        <w:rPr>
          <w:rFonts w:eastAsia="Times New Roman" w:cs="Times New Roman"/>
          <w:szCs w:val="24"/>
        </w:rPr>
        <w:t>πορεί κάποιος από αυτούς που κάνουν εύκολη αντιπολίτευση</w:t>
      </w:r>
      <w:r>
        <w:rPr>
          <w:rFonts w:eastAsia="Times New Roman" w:cs="Times New Roman"/>
          <w:szCs w:val="24"/>
        </w:rPr>
        <w:t xml:space="preserve"> </w:t>
      </w:r>
      <w:r w:rsidRPr="000C53C6">
        <w:rPr>
          <w:rFonts w:eastAsia="Times New Roman" w:cs="Times New Roman"/>
          <w:szCs w:val="24"/>
        </w:rPr>
        <w:t xml:space="preserve">να μου </w:t>
      </w:r>
      <w:r>
        <w:rPr>
          <w:rFonts w:eastAsia="Times New Roman" w:cs="Times New Roman"/>
          <w:szCs w:val="24"/>
        </w:rPr>
        <w:t xml:space="preserve">το </w:t>
      </w:r>
      <w:r w:rsidRPr="000C53C6">
        <w:rPr>
          <w:rFonts w:eastAsia="Times New Roman" w:cs="Times New Roman"/>
          <w:szCs w:val="24"/>
        </w:rPr>
        <w:t>θυμίσει</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Φ</w:t>
      </w:r>
      <w:r w:rsidRPr="000C53C6">
        <w:rPr>
          <w:rFonts w:eastAsia="Times New Roman" w:cs="Times New Roman"/>
          <w:szCs w:val="24"/>
        </w:rPr>
        <w:t>έτος είναι 2%</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 xml:space="preserve">Το 2019 θα είναι 2,4%. Το λένε </w:t>
      </w:r>
      <w:r w:rsidRPr="000C53C6">
        <w:rPr>
          <w:rFonts w:eastAsia="Times New Roman" w:cs="Times New Roman"/>
          <w:szCs w:val="24"/>
        </w:rPr>
        <w:t>διεθνείς οργανισμοί</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Δ</w:t>
      </w:r>
      <w:r w:rsidRPr="000C53C6">
        <w:rPr>
          <w:rFonts w:eastAsia="Times New Roman" w:cs="Times New Roman"/>
          <w:szCs w:val="24"/>
        </w:rPr>
        <w:t>εν</w:t>
      </w:r>
      <w:r>
        <w:rPr>
          <w:rFonts w:eastAsia="Times New Roman" w:cs="Times New Roman"/>
          <w:szCs w:val="24"/>
        </w:rPr>
        <w:t xml:space="preserve"> είναι αυθαίρετα νούμερα που εμείς τα </w:t>
      </w:r>
      <w:r w:rsidRPr="000C53C6">
        <w:rPr>
          <w:rFonts w:eastAsia="Times New Roman" w:cs="Times New Roman"/>
          <w:szCs w:val="24"/>
        </w:rPr>
        <w:t>βάλαμε</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Το 2020 θα είναι 2,3%, το 2021</w:t>
      </w:r>
      <w:r w:rsidRPr="00F929B1">
        <w:rPr>
          <w:rFonts w:eastAsia="Times New Roman" w:cs="Times New Roman"/>
          <w:szCs w:val="24"/>
        </w:rPr>
        <w:t xml:space="preserve"> </w:t>
      </w:r>
      <w:r>
        <w:rPr>
          <w:rFonts w:eastAsia="Times New Roman" w:cs="Times New Roman"/>
          <w:szCs w:val="24"/>
        </w:rPr>
        <w:t>2,1% και το 2022 1,8%. Μέσος όρος περίπου 2,1%. Είναι σημαντικό μέγεθος αυτή η ανάπτυξη</w:t>
      </w:r>
      <w:r>
        <w:rPr>
          <w:rFonts w:eastAsia="Times New Roman" w:cs="Times New Roman"/>
          <w:szCs w:val="24"/>
        </w:rPr>
        <w:t xml:space="preserve"> που δεν την είχαμε, που δεν μπορούσαμε να βγούμε στις αγορές; Είναι σημαντική παράμετρος. Θ</w:t>
      </w:r>
      <w:r w:rsidRPr="000C53C6">
        <w:rPr>
          <w:rFonts w:eastAsia="Times New Roman" w:cs="Times New Roman"/>
          <w:szCs w:val="24"/>
        </w:rPr>
        <w:t>α την αναλύσουμε και παραπάνω</w:t>
      </w:r>
      <w:r>
        <w:rPr>
          <w:rFonts w:eastAsia="Times New Roman" w:cs="Times New Roman"/>
          <w:szCs w:val="24"/>
        </w:rPr>
        <w:t>,</w:t>
      </w:r>
      <w:r w:rsidRPr="000C53C6">
        <w:rPr>
          <w:rFonts w:eastAsia="Times New Roman" w:cs="Times New Roman"/>
          <w:szCs w:val="24"/>
        </w:rPr>
        <w:t xml:space="preserve"> αν έχω χρόνο</w:t>
      </w:r>
      <w:r>
        <w:rPr>
          <w:rFonts w:eastAsia="Times New Roman" w:cs="Times New Roman"/>
          <w:szCs w:val="24"/>
        </w:rPr>
        <w:t>.</w:t>
      </w:r>
    </w:p>
    <w:p w14:paraId="5470B9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δεύτερο που έχει μεγάλη σημασία είναι να δούμε την ανεργία. Γιατί εδώ μιλάνε τα νούμερα. Το τι λέω εγώ δεν έχει σημα</w:t>
      </w:r>
      <w:r>
        <w:rPr>
          <w:rFonts w:eastAsia="Times New Roman" w:cs="Times New Roman"/>
          <w:szCs w:val="24"/>
        </w:rPr>
        <w:t xml:space="preserve">σία. Εγώ μπορεί να λέω ό,τι θέλω. Εσείς που ξέρατε τόσο καλά την αγορά, πώς έγινε και φτάσατε την ανεργία στο 27% και κάποια στιγμή στο 28%; Πώς έγινε; Έχετε δώσει μια απάντηση για αυτό; Λέτε ότι την αγορά </w:t>
      </w:r>
      <w:r>
        <w:rPr>
          <w:rFonts w:eastAsia="Times New Roman" w:cs="Times New Roman"/>
          <w:szCs w:val="24"/>
        </w:rPr>
        <w:lastRenderedPageBreak/>
        <w:t>την παίζετε στα πέντε δάκτυλα. Καλώς. Δεν σας προσ</w:t>
      </w:r>
      <w:r>
        <w:rPr>
          <w:rFonts w:eastAsia="Times New Roman" w:cs="Times New Roman"/>
          <w:szCs w:val="24"/>
        </w:rPr>
        <w:t>άπτω τον τίτλο του ακραίου νεοφιλελεύθερου. Σαν φιλελεύθερος, δ</w:t>
      </w:r>
      <w:r w:rsidRPr="000C53C6">
        <w:rPr>
          <w:rFonts w:eastAsia="Times New Roman" w:cs="Times New Roman"/>
          <w:szCs w:val="24"/>
        </w:rPr>
        <w:t xml:space="preserve">εν την </w:t>
      </w:r>
      <w:r>
        <w:rPr>
          <w:rFonts w:eastAsia="Times New Roman" w:cs="Times New Roman"/>
          <w:szCs w:val="24"/>
        </w:rPr>
        <w:t>ξέρατε, σ</w:t>
      </w:r>
      <w:r w:rsidRPr="000C53C6">
        <w:rPr>
          <w:rFonts w:eastAsia="Times New Roman" w:cs="Times New Roman"/>
          <w:szCs w:val="24"/>
        </w:rPr>
        <w:t>ας ξέφυγε</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 xml:space="preserve">Είναι ένα από τα τρία συστατικά </w:t>
      </w:r>
      <w:r w:rsidRPr="000C53C6">
        <w:rPr>
          <w:rFonts w:eastAsia="Times New Roman" w:cs="Times New Roman"/>
          <w:szCs w:val="24"/>
        </w:rPr>
        <w:t>της χρεοκοπίας</w:t>
      </w:r>
      <w:r>
        <w:rPr>
          <w:rFonts w:eastAsia="Times New Roman" w:cs="Times New Roman"/>
          <w:szCs w:val="24"/>
        </w:rPr>
        <w:t>. Μαζί με</w:t>
      </w:r>
      <w:r w:rsidRPr="000C53C6">
        <w:rPr>
          <w:rFonts w:eastAsia="Times New Roman" w:cs="Times New Roman"/>
          <w:szCs w:val="24"/>
        </w:rPr>
        <w:t xml:space="preserve"> το χρέος</w:t>
      </w:r>
      <w:r>
        <w:rPr>
          <w:rFonts w:eastAsia="Times New Roman" w:cs="Times New Roman"/>
          <w:szCs w:val="24"/>
        </w:rPr>
        <w:t xml:space="preserve"> που από το 120% του ΑΕΠ έφτασε στο</w:t>
      </w:r>
      <w:r w:rsidRPr="000C53C6">
        <w:rPr>
          <w:rFonts w:eastAsia="Times New Roman" w:cs="Times New Roman"/>
          <w:szCs w:val="24"/>
        </w:rPr>
        <w:t xml:space="preserve"> 180</w:t>
      </w:r>
      <w:r>
        <w:rPr>
          <w:rFonts w:eastAsia="Times New Roman" w:cs="Times New Roman"/>
          <w:szCs w:val="24"/>
        </w:rPr>
        <w:t xml:space="preserve">% </w:t>
      </w:r>
      <w:r w:rsidRPr="000C53C6">
        <w:rPr>
          <w:rFonts w:eastAsia="Times New Roman" w:cs="Times New Roman"/>
          <w:szCs w:val="24"/>
        </w:rPr>
        <w:t>του ΑΕΠ</w:t>
      </w:r>
      <w:r>
        <w:rPr>
          <w:rFonts w:eastAsia="Times New Roman" w:cs="Times New Roman"/>
          <w:szCs w:val="24"/>
        </w:rPr>
        <w:t xml:space="preserve"> -θ</w:t>
      </w:r>
      <w:r w:rsidRPr="000C53C6">
        <w:rPr>
          <w:rFonts w:eastAsia="Times New Roman" w:cs="Times New Roman"/>
          <w:szCs w:val="24"/>
        </w:rPr>
        <w:t>α το δούμε λίγο παρακάτω</w:t>
      </w:r>
      <w:r>
        <w:rPr>
          <w:rFonts w:eastAsia="Times New Roman" w:cs="Times New Roman"/>
          <w:szCs w:val="24"/>
        </w:rPr>
        <w:t xml:space="preserve">-, ήταν και η ανεργία. </w:t>
      </w:r>
    </w:p>
    <w:p w14:paraId="5470B926" w14:textId="77777777" w:rsidR="001F594C" w:rsidRDefault="008C7D1C">
      <w:pPr>
        <w:spacing w:line="600" w:lineRule="auto"/>
        <w:ind w:firstLine="720"/>
        <w:contextualSpacing/>
        <w:jc w:val="both"/>
        <w:rPr>
          <w:rFonts w:eastAsia="Times New Roman" w:cs="Times New Roman"/>
          <w:szCs w:val="24"/>
        </w:rPr>
      </w:pPr>
      <w:r w:rsidRPr="000C53C6">
        <w:rPr>
          <w:rFonts w:eastAsia="Times New Roman" w:cs="Times New Roman"/>
          <w:szCs w:val="24"/>
        </w:rPr>
        <w:t>Ακο</w:t>
      </w:r>
      <w:r w:rsidRPr="000C53C6">
        <w:rPr>
          <w:rFonts w:eastAsia="Times New Roman" w:cs="Times New Roman"/>
          <w:szCs w:val="24"/>
        </w:rPr>
        <w:t>ύστε</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λ</w:t>
      </w:r>
      <w:r w:rsidRPr="000C53C6">
        <w:rPr>
          <w:rFonts w:eastAsia="Times New Roman" w:cs="Times New Roman"/>
          <w:szCs w:val="24"/>
        </w:rPr>
        <w:t>οιπόν</w:t>
      </w:r>
      <w:r>
        <w:rPr>
          <w:rFonts w:eastAsia="Times New Roman" w:cs="Times New Roman"/>
          <w:szCs w:val="24"/>
        </w:rPr>
        <w:t>,</w:t>
      </w:r>
      <w:r w:rsidRPr="000C53C6">
        <w:rPr>
          <w:rFonts w:eastAsia="Times New Roman" w:cs="Times New Roman"/>
          <w:szCs w:val="24"/>
        </w:rPr>
        <w:t xml:space="preserve"> τι προβλέπεται για την ανεργία για να μην τρώω χρόνο</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Π</w:t>
      </w:r>
      <w:r w:rsidRPr="000C53C6">
        <w:rPr>
          <w:rFonts w:eastAsia="Times New Roman" w:cs="Times New Roman"/>
          <w:szCs w:val="24"/>
        </w:rPr>
        <w:t xml:space="preserve">εριμένουμε </w:t>
      </w:r>
      <w:r>
        <w:rPr>
          <w:rFonts w:eastAsia="Times New Roman" w:cs="Times New Roman"/>
          <w:szCs w:val="24"/>
        </w:rPr>
        <w:t>με</w:t>
      </w:r>
      <w:r w:rsidRPr="000C53C6">
        <w:rPr>
          <w:rFonts w:eastAsia="Times New Roman" w:cs="Times New Roman"/>
          <w:szCs w:val="24"/>
        </w:rPr>
        <w:t>ίωση 18,2</w:t>
      </w:r>
      <w:r>
        <w:rPr>
          <w:rFonts w:eastAsia="Times New Roman" w:cs="Times New Roman"/>
          <w:szCs w:val="24"/>
        </w:rPr>
        <w:t>%,</w:t>
      </w:r>
      <w:r w:rsidRPr="000C53C6">
        <w:rPr>
          <w:rFonts w:eastAsia="Times New Roman" w:cs="Times New Roman"/>
          <w:szCs w:val="24"/>
        </w:rPr>
        <w:t xml:space="preserve"> 16,6</w:t>
      </w:r>
      <w:r>
        <w:rPr>
          <w:rFonts w:eastAsia="Times New Roman" w:cs="Times New Roman"/>
          <w:szCs w:val="24"/>
        </w:rPr>
        <w:t>%,</w:t>
      </w:r>
      <w:r w:rsidRPr="000C53C6">
        <w:rPr>
          <w:rFonts w:eastAsia="Times New Roman" w:cs="Times New Roman"/>
          <w:szCs w:val="24"/>
        </w:rPr>
        <w:t xml:space="preserve"> 15,4</w:t>
      </w:r>
      <w:r>
        <w:rPr>
          <w:rFonts w:eastAsia="Times New Roman" w:cs="Times New Roman"/>
          <w:szCs w:val="24"/>
        </w:rPr>
        <w:t>%</w:t>
      </w:r>
      <w:r w:rsidRPr="000C53C6">
        <w:rPr>
          <w:rFonts w:eastAsia="Times New Roman" w:cs="Times New Roman"/>
          <w:szCs w:val="24"/>
        </w:rPr>
        <w:t xml:space="preserve"> και το 2022 14,3</w:t>
      </w:r>
      <w:r>
        <w:rPr>
          <w:rFonts w:eastAsia="Times New Roman" w:cs="Times New Roman"/>
          <w:szCs w:val="24"/>
        </w:rPr>
        <w:t xml:space="preserve">%. Είναι υπεραισιοδοξία; Είναι κάτι </w:t>
      </w:r>
      <w:r w:rsidRPr="000C53C6">
        <w:rPr>
          <w:rFonts w:eastAsia="Times New Roman" w:cs="Times New Roman"/>
          <w:szCs w:val="24"/>
        </w:rPr>
        <w:t>εξωπραγματικό</w:t>
      </w:r>
      <w:r>
        <w:rPr>
          <w:rFonts w:eastAsia="Times New Roman" w:cs="Times New Roman"/>
          <w:szCs w:val="24"/>
        </w:rPr>
        <w:t>; Όχι. Συμβαίνει ήδη. Στ</w:t>
      </w:r>
      <w:r w:rsidRPr="000C53C6">
        <w:rPr>
          <w:rFonts w:eastAsia="Times New Roman" w:cs="Times New Roman"/>
          <w:szCs w:val="24"/>
        </w:rPr>
        <w:t xml:space="preserve">α τρία χρόνια μειώθηκε </w:t>
      </w:r>
      <w:r>
        <w:rPr>
          <w:rFonts w:eastAsia="Times New Roman" w:cs="Times New Roman"/>
          <w:szCs w:val="24"/>
        </w:rPr>
        <w:t>επτά</w:t>
      </w:r>
      <w:r w:rsidRPr="000C53C6">
        <w:rPr>
          <w:rFonts w:eastAsia="Times New Roman" w:cs="Times New Roman"/>
          <w:szCs w:val="24"/>
        </w:rPr>
        <w:t xml:space="preserve"> μονάδες</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Ο</w:t>
      </w:r>
      <w:r w:rsidRPr="000C53C6">
        <w:rPr>
          <w:rFonts w:eastAsia="Times New Roman" w:cs="Times New Roman"/>
          <w:szCs w:val="24"/>
        </w:rPr>
        <w:t>ριακά είναι αυτή τη στ</w:t>
      </w:r>
      <w:r w:rsidRPr="000C53C6">
        <w:rPr>
          <w:rFonts w:eastAsia="Times New Roman" w:cs="Times New Roman"/>
          <w:szCs w:val="24"/>
        </w:rPr>
        <w:t>ιγμή στο 20</w:t>
      </w:r>
      <w:r>
        <w:rPr>
          <w:rFonts w:eastAsia="Times New Roman" w:cs="Times New Roman"/>
          <w:szCs w:val="24"/>
        </w:rPr>
        <w:t>%</w:t>
      </w:r>
      <w:r w:rsidRPr="000C53C6">
        <w:rPr>
          <w:rFonts w:eastAsia="Times New Roman" w:cs="Times New Roman"/>
          <w:szCs w:val="24"/>
        </w:rPr>
        <w:t xml:space="preserve"> και</w:t>
      </w:r>
      <w:r>
        <w:rPr>
          <w:rFonts w:eastAsia="Times New Roman" w:cs="Times New Roman"/>
          <w:szCs w:val="24"/>
        </w:rPr>
        <w:t xml:space="preserve"> θα κατέβει κι άλλο. </w:t>
      </w:r>
      <w:r w:rsidRPr="000C53C6">
        <w:rPr>
          <w:rFonts w:eastAsia="Times New Roman" w:cs="Times New Roman"/>
          <w:szCs w:val="24"/>
        </w:rPr>
        <w:t xml:space="preserve"> </w:t>
      </w:r>
      <w:r>
        <w:rPr>
          <w:rFonts w:eastAsia="Times New Roman" w:cs="Times New Roman"/>
          <w:szCs w:val="24"/>
        </w:rPr>
        <w:t>Σ</w:t>
      </w:r>
      <w:r w:rsidRPr="000C53C6">
        <w:rPr>
          <w:rFonts w:eastAsia="Times New Roman" w:cs="Times New Roman"/>
          <w:szCs w:val="24"/>
        </w:rPr>
        <w:t xml:space="preserve">ημαίνει κάτι αυτό για </w:t>
      </w:r>
      <w:r>
        <w:rPr>
          <w:rFonts w:eastAsia="Times New Roman" w:cs="Times New Roman"/>
          <w:szCs w:val="24"/>
        </w:rPr>
        <w:t>ε</w:t>
      </w:r>
      <w:r w:rsidRPr="000C53C6">
        <w:rPr>
          <w:rFonts w:eastAsia="Times New Roman" w:cs="Times New Roman"/>
          <w:szCs w:val="24"/>
        </w:rPr>
        <w:t>μάς</w:t>
      </w:r>
      <w:r>
        <w:rPr>
          <w:rFonts w:eastAsia="Times New Roman" w:cs="Times New Roman"/>
          <w:szCs w:val="24"/>
        </w:rPr>
        <w:t>; Ε, βέβαια</w:t>
      </w:r>
      <w:r>
        <w:rPr>
          <w:rFonts w:eastAsia="Times New Roman" w:cs="Times New Roman"/>
          <w:szCs w:val="24"/>
        </w:rPr>
        <w:t>.</w:t>
      </w:r>
      <w:r>
        <w:rPr>
          <w:rFonts w:eastAsia="Times New Roman" w:cs="Times New Roman"/>
          <w:szCs w:val="24"/>
        </w:rPr>
        <w:t xml:space="preserve"> ΕΦΚΑ, εισοδήματα, εισφορές κ.λπ.</w:t>
      </w:r>
      <w:r>
        <w:rPr>
          <w:rFonts w:eastAsia="Times New Roman" w:cs="Times New Roman"/>
          <w:szCs w:val="24"/>
        </w:rPr>
        <w:t>.</w:t>
      </w:r>
    </w:p>
    <w:p w14:paraId="5470B9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Τρίτο νούμερο πολύ </w:t>
      </w:r>
      <w:r w:rsidRPr="000C53C6">
        <w:rPr>
          <w:rFonts w:eastAsia="Times New Roman" w:cs="Times New Roman"/>
          <w:szCs w:val="24"/>
        </w:rPr>
        <w:t>σημαντικό για να συνεννοούμαστε</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Παραλάβαμε το χρέος στο</w:t>
      </w:r>
      <w:r w:rsidRPr="000C53C6">
        <w:rPr>
          <w:rFonts w:eastAsia="Times New Roman" w:cs="Times New Roman"/>
          <w:szCs w:val="24"/>
        </w:rPr>
        <w:t xml:space="preserve"> 180</w:t>
      </w:r>
      <w:r>
        <w:rPr>
          <w:rFonts w:eastAsia="Times New Roman" w:cs="Times New Roman"/>
          <w:szCs w:val="24"/>
        </w:rPr>
        <w:t>% του ΑΕΠ. Ε</w:t>
      </w:r>
      <w:r w:rsidRPr="000C53C6">
        <w:rPr>
          <w:rFonts w:eastAsia="Times New Roman" w:cs="Times New Roman"/>
          <w:szCs w:val="24"/>
        </w:rPr>
        <w:t>γώ θα συνηγορήσ</w:t>
      </w:r>
      <w:r>
        <w:rPr>
          <w:rFonts w:eastAsia="Times New Roman" w:cs="Times New Roman"/>
          <w:szCs w:val="24"/>
        </w:rPr>
        <w:t>ω</w:t>
      </w:r>
      <w:r w:rsidRPr="000C53C6">
        <w:rPr>
          <w:rFonts w:eastAsia="Times New Roman" w:cs="Times New Roman"/>
          <w:szCs w:val="24"/>
        </w:rPr>
        <w:t xml:space="preserve"> μαζί </w:t>
      </w:r>
      <w:r>
        <w:rPr>
          <w:rFonts w:eastAsia="Times New Roman" w:cs="Times New Roman"/>
          <w:szCs w:val="24"/>
        </w:rPr>
        <w:t>σας,</w:t>
      </w:r>
      <w:r w:rsidRPr="000C53C6">
        <w:rPr>
          <w:rFonts w:eastAsia="Times New Roman" w:cs="Times New Roman"/>
          <w:szCs w:val="24"/>
        </w:rPr>
        <w:t xml:space="preserve"> και λέτε αλήθεια</w:t>
      </w:r>
      <w:r>
        <w:rPr>
          <w:rFonts w:eastAsia="Times New Roman" w:cs="Times New Roman"/>
          <w:szCs w:val="24"/>
        </w:rPr>
        <w:t xml:space="preserve"> ότι</w:t>
      </w:r>
      <w:r w:rsidRPr="000C53C6">
        <w:rPr>
          <w:rFonts w:eastAsia="Times New Roman" w:cs="Times New Roman"/>
          <w:szCs w:val="24"/>
        </w:rPr>
        <w:t xml:space="preserve"> το χρ</w:t>
      </w:r>
      <w:r w:rsidRPr="000C53C6">
        <w:rPr>
          <w:rFonts w:eastAsia="Times New Roman" w:cs="Times New Roman"/>
          <w:szCs w:val="24"/>
        </w:rPr>
        <w:t>έος φέτος πήγε στο 183</w:t>
      </w:r>
      <w:r>
        <w:rPr>
          <w:rFonts w:eastAsia="Times New Roman" w:cs="Times New Roman"/>
          <w:szCs w:val="24"/>
        </w:rPr>
        <w:t>% του ΑΕΠ. Α</w:t>
      </w:r>
      <w:r w:rsidRPr="000C53C6">
        <w:rPr>
          <w:rFonts w:eastAsia="Times New Roman" w:cs="Times New Roman"/>
          <w:szCs w:val="24"/>
        </w:rPr>
        <w:t xml:space="preserve">νέβηκε τρεις μονάδες και μάλιστα </w:t>
      </w:r>
      <w:r>
        <w:rPr>
          <w:rFonts w:eastAsia="Times New Roman" w:cs="Times New Roman"/>
          <w:szCs w:val="24"/>
        </w:rPr>
        <w:t xml:space="preserve">μου έκανε </w:t>
      </w:r>
      <w:r w:rsidRPr="000C53C6">
        <w:rPr>
          <w:rFonts w:eastAsia="Times New Roman" w:cs="Times New Roman"/>
          <w:szCs w:val="24"/>
        </w:rPr>
        <w:t xml:space="preserve">σκληρή κριτική ο φίλος μου ο </w:t>
      </w:r>
      <w:r>
        <w:rPr>
          <w:rFonts w:eastAsia="Times New Roman" w:cs="Times New Roman"/>
          <w:szCs w:val="24"/>
        </w:rPr>
        <w:t>Αμυράς</w:t>
      </w:r>
      <w:r w:rsidRPr="000C53C6">
        <w:rPr>
          <w:rFonts w:eastAsia="Times New Roman" w:cs="Times New Roman"/>
          <w:szCs w:val="24"/>
        </w:rPr>
        <w:t xml:space="preserve"> εχθές</w:t>
      </w:r>
      <w:r>
        <w:rPr>
          <w:rFonts w:eastAsia="Times New Roman" w:cs="Times New Roman"/>
          <w:szCs w:val="24"/>
        </w:rPr>
        <w:t>,</w:t>
      </w:r>
      <w:r w:rsidRPr="000C53C6">
        <w:rPr>
          <w:rFonts w:eastAsia="Times New Roman" w:cs="Times New Roman"/>
          <w:szCs w:val="24"/>
        </w:rPr>
        <w:t xml:space="preserve"> η οποία </w:t>
      </w:r>
      <w:r>
        <w:rPr>
          <w:rFonts w:eastAsia="Times New Roman" w:cs="Times New Roman"/>
          <w:szCs w:val="24"/>
        </w:rPr>
        <w:t>όμως</w:t>
      </w:r>
      <w:r w:rsidRPr="000C53C6">
        <w:rPr>
          <w:rFonts w:eastAsia="Times New Roman" w:cs="Times New Roman"/>
          <w:szCs w:val="24"/>
        </w:rPr>
        <w:t xml:space="preserve"> είναι ειλικρινής</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Δ</w:t>
      </w:r>
      <w:r w:rsidRPr="000C53C6">
        <w:rPr>
          <w:rFonts w:eastAsia="Times New Roman" w:cs="Times New Roman"/>
          <w:szCs w:val="24"/>
        </w:rPr>
        <w:t>εν είναι λάθος</w:t>
      </w:r>
      <w:r>
        <w:rPr>
          <w:rFonts w:eastAsia="Times New Roman" w:cs="Times New Roman"/>
          <w:szCs w:val="24"/>
        </w:rPr>
        <w:t xml:space="preserve">. Ανέβηκε γύρω στα </w:t>
      </w:r>
      <w:r w:rsidRPr="000C53C6">
        <w:rPr>
          <w:rFonts w:eastAsia="Times New Roman" w:cs="Times New Roman"/>
          <w:szCs w:val="24"/>
        </w:rPr>
        <w:t>15</w:t>
      </w:r>
      <w:r>
        <w:rPr>
          <w:rFonts w:eastAsia="Times New Roman" w:cs="Times New Roman"/>
          <w:szCs w:val="24"/>
        </w:rPr>
        <w:t xml:space="preserve"> δισεκατομμύρια ευρώ. </w:t>
      </w:r>
    </w:p>
    <w:p w14:paraId="5470B928" w14:textId="77777777" w:rsidR="001F594C" w:rsidRDefault="008C7D1C">
      <w:pPr>
        <w:spacing w:line="600" w:lineRule="auto"/>
        <w:ind w:firstLine="720"/>
        <w:contextualSpacing/>
        <w:jc w:val="both"/>
        <w:rPr>
          <w:rFonts w:eastAsia="Times New Roman"/>
          <w:szCs w:val="24"/>
        </w:rPr>
      </w:pPr>
      <w:r w:rsidRPr="00AF3B92">
        <w:rPr>
          <w:rFonts w:eastAsia="Times New Roman"/>
          <w:szCs w:val="24"/>
        </w:rPr>
        <w:lastRenderedPageBreak/>
        <w:t xml:space="preserve">(Στο σημείο αυτό κτυπάει το κουδούνι λήξεως </w:t>
      </w:r>
      <w:r w:rsidRPr="00AF3B92">
        <w:rPr>
          <w:rFonts w:eastAsia="Times New Roman"/>
          <w:szCs w:val="24"/>
        </w:rPr>
        <w:t>του χρόνου ομιλίας του κυρίου Βουλευτή)</w:t>
      </w:r>
    </w:p>
    <w:p w14:paraId="5470B92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Κύριε Πρόεδρε, πόσο χρόνο έχω ακόμα; </w:t>
      </w:r>
    </w:p>
    <w:p w14:paraId="5470B92A" w14:textId="77777777" w:rsidR="001F594C" w:rsidRDefault="008C7D1C">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Παίρνετε ήδη χρόνο από τη δευτερολογία σας. Συνεχίστε.</w:t>
      </w:r>
    </w:p>
    <w:p w14:paraId="5470B92B" w14:textId="77777777" w:rsidR="001F594C" w:rsidRDefault="008C7D1C">
      <w:pPr>
        <w:spacing w:line="600" w:lineRule="auto"/>
        <w:ind w:firstLine="720"/>
        <w:contextualSpacing/>
        <w:jc w:val="both"/>
        <w:rPr>
          <w:rFonts w:eastAsia="Times New Roman" w:cs="Times New Roman"/>
          <w:szCs w:val="24"/>
        </w:rPr>
      </w:pPr>
      <w:r w:rsidRPr="008B5567">
        <w:rPr>
          <w:rFonts w:eastAsia="Times New Roman" w:cs="Times New Roman"/>
          <w:b/>
          <w:szCs w:val="24"/>
        </w:rPr>
        <w:t>ΑΘΑΝΑΣΙΟΣ ΠΑΠΑΧΡΙΣΤΟΠΟΥΛΟΣ:</w:t>
      </w:r>
      <w:r>
        <w:rPr>
          <w:rFonts w:eastAsia="Times New Roman" w:cs="Times New Roman"/>
          <w:szCs w:val="24"/>
        </w:rPr>
        <w:t xml:space="preserve"> Ευχαριστώ. </w:t>
      </w:r>
    </w:p>
    <w:p w14:paraId="5470B92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w:t>
      </w:r>
      <w:r w:rsidRPr="000C53C6">
        <w:rPr>
          <w:rFonts w:eastAsia="Times New Roman" w:cs="Times New Roman"/>
          <w:szCs w:val="24"/>
        </w:rPr>
        <w:t>ξέρετε</w:t>
      </w:r>
      <w:r>
        <w:rPr>
          <w:rFonts w:eastAsia="Times New Roman" w:cs="Times New Roman"/>
          <w:szCs w:val="24"/>
        </w:rPr>
        <w:t xml:space="preserve"> ότι</w:t>
      </w:r>
      <w:r w:rsidRPr="000C53C6">
        <w:rPr>
          <w:rFonts w:eastAsia="Times New Roman" w:cs="Times New Roman"/>
          <w:szCs w:val="24"/>
        </w:rPr>
        <w:t xml:space="preserve"> για να γίνει το </w:t>
      </w:r>
      <w:r>
        <w:rPr>
          <w:rFonts w:eastAsia="Times New Roman" w:cs="Times New Roman"/>
          <w:szCs w:val="24"/>
        </w:rPr>
        <w:t>«</w:t>
      </w:r>
      <w:r w:rsidRPr="000C53C6">
        <w:rPr>
          <w:rFonts w:eastAsia="Times New Roman" w:cs="Times New Roman"/>
          <w:szCs w:val="24"/>
        </w:rPr>
        <w:t>μαξιλάρι</w:t>
      </w:r>
      <w:r>
        <w:rPr>
          <w:rFonts w:eastAsia="Times New Roman" w:cs="Times New Roman"/>
          <w:szCs w:val="24"/>
        </w:rPr>
        <w:t>»,</w:t>
      </w:r>
      <w:r w:rsidRPr="000C53C6">
        <w:rPr>
          <w:rFonts w:eastAsia="Times New Roman" w:cs="Times New Roman"/>
          <w:szCs w:val="24"/>
        </w:rPr>
        <w:t xml:space="preserve"> γι</w:t>
      </w:r>
      <w:r w:rsidRPr="000C53C6">
        <w:rPr>
          <w:rFonts w:eastAsia="Times New Roman" w:cs="Times New Roman"/>
          <w:szCs w:val="24"/>
        </w:rPr>
        <w:t>α να μην μπούμε στην πιστοληπτική γραμμή</w:t>
      </w:r>
      <w:r>
        <w:rPr>
          <w:rFonts w:eastAsia="Times New Roman" w:cs="Times New Roman"/>
          <w:szCs w:val="24"/>
        </w:rPr>
        <w:t>,</w:t>
      </w:r>
      <w:r w:rsidRPr="000C53C6">
        <w:rPr>
          <w:rFonts w:eastAsia="Times New Roman" w:cs="Times New Roman"/>
          <w:szCs w:val="24"/>
        </w:rPr>
        <w:t xml:space="preserve"> χρειάζεται χρήματα</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Τ</w:t>
      </w:r>
      <w:r w:rsidRPr="000C53C6">
        <w:rPr>
          <w:rFonts w:eastAsia="Times New Roman" w:cs="Times New Roman"/>
          <w:szCs w:val="24"/>
        </w:rPr>
        <w:t>ο λέω χοντρικά εγώ</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Θ</w:t>
      </w:r>
      <w:r w:rsidRPr="000C53C6">
        <w:rPr>
          <w:rFonts w:eastAsia="Times New Roman" w:cs="Times New Roman"/>
          <w:szCs w:val="24"/>
        </w:rPr>
        <w:t xml:space="preserve">α μπορούσε να </w:t>
      </w:r>
      <w:r>
        <w:rPr>
          <w:rFonts w:eastAsia="Times New Roman" w:cs="Times New Roman"/>
          <w:szCs w:val="24"/>
        </w:rPr>
        <w:t xml:space="preserve">σας </w:t>
      </w:r>
      <w:r w:rsidRPr="000C53C6">
        <w:rPr>
          <w:rFonts w:eastAsia="Times New Roman" w:cs="Times New Roman"/>
          <w:szCs w:val="24"/>
        </w:rPr>
        <w:t xml:space="preserve">το εξηγήσει ο </w:t>
      </w:r>
      <w:r>
        <w:rPr>
          <w:rFonts w:eastAsia="Times New Roman" w:cs="Times New Roman"/>
          <w:szCs w:val="24"/>
        </w:rPr>
        <w:t>Υ</w:t>
      </w:r>
      <w:r w:rsidRPr="000C53C6">
        <w:rPr>
          <w:rFonts w:eastAsia="Times New Roman" w:cs="Times New Roman"/>
          <w:szCs w:val="24"/>
        </w:rPr>
        <w:t xml:space="preserve">πουργός με </w:t>
      </w:r>
      <w:r>
        <w:rPr>
          <w:rFonts w:eastAsia="Times New Roman" w:cs="Times New Roman"/>
          <w:szCs w:val="24"/>
        </w:rPr>
        <w:t xml:space="preserve">πολύ </w:t>
      </w:r>
      <w:r w:rsidRPr="000C53C6">
        <w:rPr>
          <w:rFonts w:eastAsia="Times New Roman" w:cs="Times New Roman"/>
          <w:szCs w:val="24"/>
        </w:rPr>
        <w:t xml:space="preserve">πιο άνεση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Τι</w:t>
      </w:r>
      <w:r w:rsidRPr="000C53C6">
        <w:rPr>
          <w:rFonts w:eastAsia="Times New Roman" w:cs="Times New Roman"/>
          <w:szCs w:val="24"/>
        </w:rPr>
        <w:t xml:space="preserve"> προβλέπεται</w:t>
      </w:r>
      <w:r>
        <w:rPr>
          <w:rFonts w:eastAsia="Times New Roman" w:cs="Times New Roman"/>
          <w:szCs w:val="24"/>
        </w:rPr>
        <w:t xml:space="preserve"> κ</w:t>
      </w:r>
      <w:r w:rsidRPr="000C53C6">
        <w:rPr>
          <w:rFonts w:eastAsia="Times New Roman" w:cs="Times New Roman"/>
          <w:szCs w:val="24"/>
        </w:rPr>
        <w:t>αι όχι έτσι επειδή το θέλουμε εμείς</w:t>
      </w:r>
      <w:r>
        <w:rPr>
          <w:rFonts w:eastAsia="Times New Roman" w:cs="Times New Roman"/>
          <w:szCs w:val="24"/>
        </w:rPr>
        <w:t>, αλλά</w:t>
      </w:r>
      <w:r w:rsidRPr="000C53C6">
        <w:rPr>
          <w:rFonts w:eastAsia="Times New Roman" w:cs="Times New Roman"/>
          <w:szCs w:val="24"/>
        </w:rPr>
        <w:t xml:space="preserve"> επειδή το θέλουν τα διεθνή </w:t>
      </w:r>
      <w:r>
        <w:rPr>
          <w:rFonts w:eastAsia="Times New Roman" w:cs="Times New Roman"/>
          <w:szCs w:val="24"/>
          <w:lang w:val="en-US"/>
        </w:rPr>
        <w:t>fora</w:t>
      </w:r>
      <w:r>
        <w:rPr>
          <w:rFonts w:eastAsia="Times New Roman" w:cs="Times New Roman"/>
          <w:szCs w:val="24"/>
        </w:rPr>
        <w:t>;</w:t>
      </w:r>
      <w:r w:rsidRPr="000C53C6">
        <w:rPr>
          <w:rFonts w:eastAsia="Times New Roman" w:cs="Times New Roman"/>
          <w:szCs w:val="24"/>
        </w:rPr>
        <w:t xml:space="preserve"> </w:t>
      </w:r>
      <w:r>
        <w:rPr>
          <w:rFonts w:eastAsia="Times New Roman" w:cs="Times New Roman"/>
          <w:szCs w:val="24"/>
        </w:rPr>
        <w:t>Το 2019 1</w:t>
      </w:r>
      <w:r w:rsidRPr="000C53C6">
        <w:rPr>
          <w:rFonts w:eastAsia="Times New Roman" w:cs="Times New Roman"/>
          <w:szCs w:val="24"/>
        </w:rPr>
        <w:t>70,4</w:t>
      </w:r>
      <w:r>
        <w:rPr>
          <w:rFonts w:eastAsia="Times New Roman" w:cs="Times New Roman"/>
          <w:szCs w:val="24"/>
        </w:rPr>
        <w:t xml:space="preserve">% </w:t>
      </w:r>
      <w:r>
        <w:rPr>
          <w:rFonts w:eastAsia="Times New Roman" w:cs="Times New Roman"/>
          <w:szCs w:val="24"/>
        </w:rPr>
        <w:t>του ΑΕΠ, το 2020 161,4% του ΑΕΠ. Μιλάω για το χρέος</w:t>
      </w:r>
      <w:r w:rsidRPr="00B35579">
        <w:rPr>
          <w:rFonts w:eastAsia="Times New Roman" w:cs="Times New Roman"/>
          <w:szCs w:val="24"/>
        </w:rPr>
        <w:t>,</w:t>
      </w:r>
      <w:r>
        <w:rPr>
          <w:rFonts w:eastAsia="Times New Roman" w:cs="Times New Roman"/>
          <w:szCs w:val="24"/>
        </w:rPr>
        <w:t xml:space="preserve"> το οποίο κάποιοι από εσάς είχατε υποτιμήσει. Άκουσα τον κ. Κεφαλογιάννη</w:t>
      </w:r>
      <w:r>
        <w:rPr>
          <w:rFonts w:eastAsia="Times New Roman" w:cs="Times New Roman"/>
          <w:szCs w:val="24"/>
        </w:rPr>
        <w:t>,</w:t>
      </w:r>
      <w:r>
        <w:rPr>
          <w:rFonts w:eastAsia="Times New Roman" w:cs="Times New Roman"/>
          <w:szCs w:val="24"/>
        </w:rPr>
        <w:t xml:space="preserve"> τον </w:t>
      </w:r>
      <w:r>
        <w:rPr>
          <w:rFonts w:eastAsia="Times New Roman" w:cs="Times New Roman"/>
          <w:szCs w:val="24"/>
        </w:rPr>
        <w:t>Ε</w:t>
      </w:r>
      <w:r>
        <w:rPr>
          <w:rFonts w:eastAsia="Times New Roman" w:cs="Times New Roman"/>
          <w:szCs w:val="24"/>
        </w:rPr>
        <w:t xml:space="preserve">υρωβουλευτή </w:t>
      </w:r>
      <w:r>
        <w:rPr>
          <w:rFonts w:eastAsia="Times New Roman" w:cs="Times New Roman"/>
          <w:szCs w:val="24"/>
        </w:rPr>
        <w:t>σας,</w:t>
      </w:r>
      <w:r>
        <w:rPr>
          <w:rFonts w:eastAsia="Times New Roman" w:cs="Times New Roman"/>
          <w:szCs w:val="24"/>
        </w:rPr>
        <w:t xml:space="preserve"> να λέει ότι είναι παραμύθι και τσιμπιόμουν. </w:t>
      </w:r>
      <w:r>
        <w:rPr>
          <w:rFonts w:eastAsia="Times New Roman" w:cs="Times New Roman"/>
          <w:szCs w:val="24"/>
          <w:lang w:val="en-US"/>
        </w:rPr>
        <w:t>T</w:t>
      </w:r>
      <w:r>
        <w:rPr>
          <w:rFonts w:eastAsia="Times New Roman" w:cs="Times New Roman"/>
          <w:szCs w:val="24"/>
        </w:rPr>
        <w:t xml:space="preserve">ο 2021 το δημόσιο χρέος θα είναι </w:t>
      </w:r>
      <w:r w:rsidRPr="000C53C6">
        <w:rPr>
          <w:rFonts w:eastAsia="Times New Roman" w:cs="Times New Roman"/>
          <w:szCs w:val="24"/>
        </w:rPr>
        <w:t>153,1</w:t>
      </w:r>
      <w:r>
        <w:rPr>
          <w:rFonts w:eastAsia="Times New Roman" w:cs="Times New Roman"/>
          <w:szCs w:val="24"/>
        </w:rPr>
        <w:t xml:space="preserve">% του ΑΕΠ και το 2022 θα </w:t>
      </w:r>
      <w:r>
        <w:rPr>
          <w:rFonts w:eastAsia="Times New Roman" w:cs="Times New Roman"/>
          <w:szCs w:val="24"/>
        </w:rPr>
        <w:lastRenderedPageBreak/>
        <w:t>είναι 150</w:t>
      </w:r>
      <w:r w:rsidRPr="00B35579">
        <w:rPr>
          <w:rFonts w:eastAsia="Times New Roman" w:cs="Times New Roman"/>
          <w:szCs w:val="24"/>
        </w:rPr>
        <w:t>,</w:t>
      </w:r>
      <w:r>
        <w:rPr>
          <w:rFonts w:eastAsia="Times New Roman" w:cs="Times New Roman"/>
          <w:szCs w:val="24"/>
        </w:rPr>
        <w:t xml:space="preserve">3% του ΑΕΠ. Ήταν στο 120% και το πήγατε στο 180%. Πώς την ξέρετε την αγορά; Πώς το εξηγήσατε αυτό; </w:t>
      </w:r>
    </w:p>
    <w:p w14:paraId="5470B92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είπαμε ότι είμαστε παντογνώστες. Λέμε ότι σε αυτή την τετραετία, στο </w:t>
      </w:r>
      <w:r>
        <w:rPr>
          <w:rFonts w:eastAsia="Times New Roman" w:cs="Times New Roman"/>
          <w:szCs w:val="24"/>
        </w:rPr>
        <w:t>μ</w:t>
      </w:r>
      <w:r>
        <w:rPr>
          <w:rFonts w:eastAsia="Times New Roman" w:cs="Times New Roman"/>
          <w:szCs w:val="24"/>
        </w:rPr>
        <w:t>εσοπρόθεσμο, θα ακουμπάει λίγο το 120% και θα αποκλιμακωθεί και άλ</w:t>
      </w:r>
      <w:r>
        <w:rPr>
          <w:rFonts w:eastAsia="Times New Roman" w:cs="Times New Roman"/>
          <w:szCs w:val="24"/>
        </w:rPr>
        <w:t xml:space="preserve">λο. </w:t>
      </w:r>
    </w:p>
    <w:p w14:paraId="5470B92E" w14:textId="77777777" w:rsidR="001F594C" w:rsidRDefault="008C7D1C">
      <w:pPr>
        <w:spacing w:line="600" w:lineRule="auto"/>
        <w:ind w:firstLine="720"/>
        <w:contextualSpacing/>
        <w:jc w:val="both"/>
        <w:rPr>
          <w:rFonts w:eastAsia="Times New Roman"/>
          <w:szCs w:val="24"/>
        </w:rPr>
      </w:pPr>
      <w:r>
        <w:rPr>
          <w:rFonts w:eastAsia="Times New Roman"/>
          <w:szCs w:val="24"/>
        </w:rPr>
        <w:t>Θα ήθελα εδώ να «λεηλατήσω» λίγο την ομιλία του κ. Χουλιαράκη,</w:t>
      </w:r>
      <w:r w:rsidRPr="004F3F92">
        <w:rPr>
          <w:rFonts w:eastAsia="Times New Roman"/>
          <w:szCs w:val="24"/>
        </w:rPr>
        <w:t xml:space="preserve"> </w:t>
      </w:r>
      <w:r>
        <w:rPr>
          <w:rFonts w:eastAsia="Times New Roman"/>
          <w:szCs w:val="24"/>
        </w:rPr>
        <w:t>γιατί δεν ακούστηκε. Είναι πολύ σημαντικό</w:t>
      </w:r>
      <w:r>
        <w:rPr>
          <w:rFonts w:eastAsia="Times New Roman"/>
          <w:szCs w:val="24"/>
        </w:rPr>
        <w:t>,</w:t>
      </w:r>
      <w:r>
        <w:rPr>
          <w:rFonts w:eastAsia="Times New Roman"/>
          <w:szCs w:val="24"/>
        </w:rPr>
        <w:t xml:space="preserve"> γιατί σας μίλησε για τέσσερις μύθους. Εγώ ευθέως το λέω. Δεν είναι δικά μου. Είναι ευρήματα που άκουσα να τα λέει ο Υπουργός και χάρηκα πάρα πολύ</w:t>
      </w:r>
      <w:r>
        <w:rPr>
          <w:rFonts w:eastAsia="Times New Roman"/>
          <w:szCs w:val="24"/>
        </w:rPr>
        <w:t xml:space="preserve">. Διότι έχει γίνει μόνιμη συνήθεια η υπερβολή και η ανακρίβεια, για να μη χρησιμοποιήσω πιο βαριές λέξεις. </w:t>
      </w:r>
    </w:p>
    <w:p w14:paraId="5470B92F" w14:textId="77777777" w:rsidR="001F594C" w:rsidRDefault="008C7D1C">
      <w:pPr>
        <w:spacing w:line="600" w:lineRule="auto"/>
        <w:ind w:firstLine="720"/>
        <w:contextualSpacing/>
        <w:jc w:val="both"/>
        <w:rPr>
          <w:rFonts w:eastAsia="Times New Roman"/>
          <w:szCs w:val="24"/>
        </w:rPr>
      </w:pPr>
      <w:r>
        <w:rPr>
          <w:rFonts w:eastAsia="Times New Roman"/>
          <w:szCs w:val="24"/>
        </w:rPr>
        <w:t>Πρώτος μύθος. Αντιγράφω</w:t>
      </w:r>
      <w:r>
        <w:rPr>
          <w:rFonts w:eastAsia="Times New Roman"/>
          <w:szCs w:val="24"/>
        </w:rPr>
        <w:t>,</w:t>
      </w:r>
      <w:r>
        <w:rPr>
          <w:rFonts w:eastAsia="Times New Roman"/>
          <w:szCs w:val="24"/>
        </w:rPr>
        <w:t xml:space="preserve"> τελείως</w:t>
      </w:r>
      <w:r>
        <w:rPr>
          <w:rFonts w:eastAsia="Times New Roman"/>
          <w:szCs w:val="24"/>
        </w:rPr>
        <w:t>,</w:t>
      </w:r>
      <w:r>
        <w:rPr>
          <w:rFonts w:eastAsia="Times New Roman"/>
          <w:szCs w:val="24"/>
        </w:rPr>
        <w:t xml:space="preserve"> αυτά που είπε ο κ. Χουλιαράκης. Γράφτηκαν σε εφημερίδες «τι πλεονάσματα είναι αυτά;». Μάλιστα όλες αποσιωπούσαν τα</w:t>
      </w:r>
      <w:r>
        <w:rPr>
          <w:rFonts w:eastAsia="Times New Roman"/>
          <w:szCs w:val="24"/>
        </w:rPr>
        <w:t xml:space="preserve"> προηγούμενα και έφταναν κατ’ ευθείαν στο τελευταίο πλεόνασμα που αγγίζει το 2021 το 5,19%. </w:t>
      </w:r>
    </w:p>
    <w:p w14:paraId="5470B930"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Λέει, λοιπόν, ο Υπουργός -και σωστά- στόχος μας ποιος είναι; Το 3,5%. Απαντάει αν έχουμε τη δυνατότητα να τον πιάσουμε και το αποδεικνύει με στοιχεία. Τι σημαίνει;</w:t>
      </w:r>
      <w:r>
        <w:rPr>
          <w:rFonts w:eastAsia="Times New Roman"/>
          <w:szCs w:val="24"/>
        </w:rPr>
        <w:t xml:space="preserve"> Ότι αυτό το δίνουμε. Και μαζεύονται γύρω στα 3,5 δισεκατομμύρια. Ξαναλέει και μάλιστα πάρα πολλές φορές, και χαίρομαι γι’ αυτό, ότι η δημοσιονομική αξιοπιστία μας δεν ελέγχεται επειδή πιάνουμε τα 3,5 και κάτι παραπάνω το διαθέτουμε και πώς να το δούμε. Τι</w:t>
      </w:r>
      <w:r>
        <w:rPr>
          <w:rFonts w:eastAsia="Times New Roman"/>
          <w:szCs w:val="24"/>
        </w:rPr>
        <w:t xml:space="preserve"> θέλω να πω; Αυτά τα 3,6 δισεκατομμύρια θα διατεθούν -και το ξέρουμε όλοι- σε μόνιμες μειώσεις φόρων, το 65%, αυτοελάφρυνση. Και περίπου το 1,3 δισεκατομμύρι</w:t>
      </w:r>
      <w:r>
        <w:rPr>
          <w:rFonts w:eastAsia="Times New Roman"/>
          <w:szCs w:val="24"/>
        </w:rPr>
        <w:t>ο</w:t>
      </w:r>
      <w:r>
        <w:rPr>
          <w:rFonts w:eastAsia="Times New Roman"/>
          <w:szCs w:val="24"/>
        </w:rPr>
        <w:t xml:space="preserve"> αφορά μόνιμες αυξήσεις δαπανών. </w:t>
      </w:r>
    </w:p>
    <w:p w14:paraId="5470B931" w14:textId="77777777" w:rsidR="001F594C" w:rsidRDefault="008C7D1C">
      <w:pPr>
        <w:spacing w:line="600" w:lineRule="auto"/>
        <w:ind w:firstLine="720"/>
        <w:contextualSpacing/>
        <w:jc w:val="both"/>
        <w:rPr>
          <w:rFonts w:eastAsia="Times New Roman"/>
          <w:szCs w:val="24"/>
        </w:rPr>
      </w:pPr>
      <w:r>
        <w:rPr>
          <w:rFonts w:eastAsia="Times New Roman"/>
          <w:szCs w:val="24"/>
        </w:rPr>
        <w:t>Εδώ να το κάνουμε λίγο πιο συγκεκριμένο και να πούμε το εξής: Επ</w:t>
      </w:r>
      <w:r>
        <w:rPr>
          <w:rFonts w:eastAsia="Times New Roman"/>
          <w:szCs w:val="24"/>
        </w:rPr>
        <w:t>ένδυση στο ανθρώπινο κεφάλαιο. Καταπολέμηση της ανεργίας. Έχει αντίρρηση κανείς; Η σημαντική δημοσιονομική επέκταση είναι συμβατή με τον στόχο του 3,5%, ο οποίος είναι και ο μοναδικός στόχος.</w:t>
      </w:r>
    </w:p>
    <w:p w14:paraId="5470B932" w14:textId="77777777" w:rsidR="001F594C" w:rsidRDefault="008C7D1C">
      <w:pPr>
        <w:spacing w:line="600" w:lineRule="auto"/>
        <w:ind w:firstLine="720"/>
        <w:contextualSpacing/>
        <w:jc w:val="both"/>
        <w:rPr>
          <w:rFonts w:eastAsia="Times New Roman"/>
          <w:szCs w:val="24"/>
        </w:rPr>
      </w:pPr>
      <w:r>
        <w:rPr>
          <w:rFonts w:eastAsia="Times New Roman"/>
          <w:szCs w:val="24"/>
        </w:rPr>
        <w:t>Μύθος δεύτερος. Εκεί έχουν επενδύσει πια όλοι. Αφορολόγητο. Πνίγ</w:t>
      </w:r>
      <w:r>
        <w:rPr>
          <w:rFonts w:eastAsia="Times New Roman"/>
          <w:szCs w:val="24"/>
        </w:rPr>
        <w:t xml:space="preserve">εται ο κόσμος. Από το πρωί ως το βράδυ δεν έχουν άλλο, αυτό λένε από το πρωί ως το βράδυ. </w:t>
      </w:r>
      <w:r>
        <w:rPr>
          <w:rFonts w:eastAsia="Times New Roman"/>
          <w:szCs w:val="24"/>
        </w:rPr>
        <w:lastRenderedPageBreak/>
        <w:t>Και μείωση των συντάξεων. Για να τα δούμε λίγο. Εγώ πιστεύω ότι και αυτά εξισορροπούνται και ανατρέπονται. Ακούσατε τίποτα για σημαντική ενίσχυση πολιτικών καταπολέμη</w:t>
      </w:r>
      <w:r>
        <w:rPr>
          <w:rFonts w:eastAsia="Times New Roman"/>
          <w:szCs w:val="24"/>
        </w:rPr>
        <w:t>σης της παιδικής φτώχειας; Ακούσατε τίποτα για σημαντική ενίσχυση του προϋπολογισμού δημοσίων επενδύσεων και όχι μόνο στα 29,2 δισεκατομμύρια; Ακούσατε τίποτα για επίδομα στέγασης</w:t>
      </w:r>
      <w:r>
        <w:rPr>
          <w:rFonts w:eastAsia="Times New Roman"/>
          <w:szCs w:val="24"/>
        </w:rPr>
        <w:t>,</w:t>
      </w:r>
      <w:r>
        <w:rPr>
          <w:rFonts w:eastAsia="Times New Roman"/>
          <w:szCs w:val="24"/>
        </w:rPr>
        <w:t xml:space="preserve"> που αφορά ένα εκατομμύριο τριακόσιες χιλιάδες πολίτες; Δεν τα ακούσατε. </w:t>
      </w:r>
    </w:p>
    <w:p w14:paraId="5470B933" w14:textId="77777777" w:rsidR="001F594C" w:rsidRDefault="008C7D1C">
      <w:pPr>
        <w:spacing w:line="600" w:lineRule="auto"/>
        <w:ind w:firstLine="720"/>
        <w:contextualSpacing/>
        <w:jc w:val="both"/>
        <w:rPr>
          <w:rFonts w:eastAsia="Times New Roman"/>
          <w:szCs w:val="24"/>
        </w:rPr>
      </w:pPr>
      <w:r>
        <w:rPr>
          <w:rFonts w:eastAsia="Times New Roman"/>
          <w:szCs w:val="24"/>
        </w:rPr>
        <w:t>Ακ</w:t>
      </w:r>
      <w:r>
        <w:rPr>
          <w:rFonts w:eastAsia="Times New Roman"/>
          <w:szCs w:val="24"/>
        </w:rPr>
        <w:t>όμη ακούσατε φορολογικό συντελεστή εισοδήματος από το 22% στο 20%; Ακούσατε φορολογία εισοδήματος φυσικών προσώπων από το 29% στο 26%; Δεν ακούσατε.</w:t>
      </w:r>
    </w:p>
    <w:p w14:paraId="5470B934" w14:textId="77777777" w:rsidR="001F594C" w:rsidRDefault="008C7D1C">
      <w:pPr>
        <w:spacing w:line="600" w:lineRule="auto"/>
        <w:ind w:firstLine="720"/>
        <w:contextualSpacing/>
        <w:jc w:val="both"/>
        <w:rPr>
          <w:rFonts w:eastAsia="Times New Roman"/>
          <w:szCs w:val="24"/>
        </w:rPr>
      </w:pPr>
      <w:r>
        <w:rPr>
          <w:rFonts w:eastAsia="Times New Roman"/>
          <w:szCs w:val="24"/>
        </w:rPr>
        <w:t>Για τον ΕΝΦΙΑ επίσης έγινε φοβερή κουβέντα. «Θα μας φάνε, θα μας κάνουν». Άνθρακες ο θησαυρός! Το 10%, τα 2</w:t>
      </w:r>
      <w:r>
        <w:rPr>
          <w:rFonts w:eastAsia="Times New Roman"/>
          <w:szCs w:val="24"/>
        </w:rPr>
        <w:t>06 εκατομμύρια είναι δεδομένα. Δεν είναι όμως μόνο αυτό. Γίνεται μια ανακατανομή. Δυο στους τρεις Έλληνες δεν πρόκειται να δουν διαφορά. Ένα μικρό ποσοστό θα πληρώσει λιγότερα και ένα επίσης μικρό ποσοστό λίγο περισσότερα. Προσέξτε. Πολύ λίγο περισσότερο κ</w:t>
      </w:r>
      <w:r>
        <w:rPr>
          <w:rFonts w:eastAsia="Times New Roman"/>
          <w:szCs w:val="24"/>
        </w:rPr>
        <w:t xml:space="preserve">αι τίποτα περισσότερο. </w:t>
      </w:r>
    </w:p>
    <w:p w14:paraId="5470B935"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Μύθος τρίτος που έγινε σπέκουλα</w:t>
      </w:r>
      <w:r w:rsidRPr="000E7CCD">
        <w:rPr>
          <w:rFonts w:eastAsia="Times New Roman"/>
          <w:szCs w:val="24"/>
        </w:rPr>
        <w:t xml:space="preserve"> </w:t>
      </w:r>
      <w:r>
        <w:rPr>
          <w:rFonts w:eastAsia="Times New Roman"/>
          <w:szCs w:val="24"/>
        </w:rPr>
        <w:t xml:space="preserve">για τα 2,9 δισεκατομμύρια που έχουν σχέση με την κατάργηση της προσωπικής διαφοράς. Το άκουσα κιόλας και από τον κ. Καραθανασόπουλο. Εξήγησε με πολλή λεπτομέρεια η κ. Αχτσιόγλου -εδώ «λεηλατώ» την κ. </w:t>
      </w:r>
      <w:r>
        <w:rPr>
          <w:rFonts w:eastAsia="Times New Roman"/>
          <w:szCs w:val="24"/>
        </w:rPr>
        <w:t>Αχτσιόγλου- τι θα πει μεικτή και καθαρή μείωση. Δεν υπολογίζουνε κάποιοι την καθαρή μείωση</w:t>
      </w:r>
      <w:r>
        <w:rPr>
          <w:rFonts w:eastAsia="Times New Roman"/>
          <w:szCs w:val="24"/>
        </w:rPr>
        <w:t>,</w:t>
      </w:r>
      <w:r>
        <w:rPr>
          <w:rFonts w:eastAsia="Times New Roman"/>
          <w:szCs w:val="24"/>
        </w:rPr>
        <w:t xml:space="preserve"> αφού αφαιρέσουμε τη μείωση των φορολογικών βαρών και των εισφορών που ακριβώς προκύπτει από την κατάργηση των προσωπικών διαφορών. Η καθαρή μείωση φτάνει, αυτό το ν</w:t>
      </w:r>
      <w:r>
        <w:rPr>
          <w:rFonts w:eastAsia="Times New Roman"/>
          <w:szCs w:val="24"/>
        </w:rPr>
        <w:t xml:space="preserve">ούμερο που ήταν 2,9, στα 2.081.000.000. </w:t>
      </w:r>
    </w:p>
    <w:p w14:paraId="5470B936" w14:textId="77777777" w:rsidR="001F594C" w:rsidRDefault="008C7D1C">
      <w:pPr>
        <w:spacing w:line="600" w:lineRule="auto"/>
        <w:ind w:firstLine="720"/>
        <w:contextualSpacing/>
        <w:jc w:val="both"/>
        <w:rPr>
          <w:rFonts w:eastAsia="Times New Roman"/>
          <w:szCs w:val="24"/>
        </w:rPr>
      </w:pPr>
      <w:r>
        <w:rPr>
          <w:rFonts w:eastAsia="Times New Roman"/>
          <w:szCs w:val="24"/>
        </w:rPr>
        <w:t>Το 2022 εξισορροπείται πλήρως από τα αντίμετρα; Εξισορροπείται 100%.</w:t>
      </w:r>
    </w:p>
    <w:p w14:paraId="5470B937" w14:textId="77777777" w:rsidR="001F594C" w:rsidRDefault="008C7D1C">
      <w:pPr>
        <w:spacing w:line="600" w:lineRule="auto"/>
        <w:ind w:firstLine="720"/>
        <w:contextualSpacing/>
        <w:jc w:val="both"/>
        <w:rPr>
          <w:rFonts w:eastAsia="Times New Roman"/>
          <w:szCs w:val="24"/>
        </w:rPr>
      </w:pPr>
      <w:r w:rsidRPr="00704DB2">
        <w:rPr>
          <w:rFonts w:eastAsia="Times New Roman"/>
          <w:b/>
          <w:szCs w:val="24"/>
        </w:rPr>
        <w:t>ΠΡΟΕΔΡΕΥΩΝ (Νικήτας Κακλαμάνης):</w:t>
      </w:r>
      <w:r>
        <w:rPr>
          <w:rFonts w:eastAsia="Times New Roman"/>
          <w:szCs w:val="24"/>
        </w:rPr>
        <w:t xml:space="preserve"> Κύριε Παπαχριστόπουλε, πρέπει να κλείσετε. Μιλάτε δεκαοκτώ λεπτά. </w:t>
      </w:r>
    </w:p>
    <w:p w14:paraId="5470B938" w14:textId="77777777" w:rsidR="001F594C" w:rsidRDefault="008C7D1C">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Το σέβομαι, κύριε Πρόεδρε</w:t>
      </w:r>
      <w:r>
        <w:rPr>
          <w:rFonts w:eastAsia="Times New Roman"/>
          <w:szCs w:val="24"/>
        </w:rPr>
        <w:t>,</w:t>
      </w:r>
      <w:r>
        <w:rPr>
          <w:rFonts w:eastAsia="Times New Roman"/>
          <w:szCs w:val="24"/>
        </w:rPr>
        <w:t xml:space="preserve"> και σας ευχαριστώ. Αν θέλετε σταματάω τώρα. Μισή κουβέντα θα πω ακόμα. Τελειώνω.</w:t>
      </w:r>
    </w:p>
    <w:p w14:paraId="5470B939" w14:textId="77777777" w:rsidR="001F594C" w:rsidRDefault="008C7D1C">
      <w:pPr>
        <w:spacing w:line="600" w:lineRule="auto"/>
        <w:ind w:firstLine="720"/>
        <w:contextualSpacing/>
        <w:jc w:val="both"/>
        <w:rPr>
          <w:rFonts w:eastAsia="Times New Roman"/>
          <w:szCs w:val="24"/>
        </w:rPr>
      </w:pPr>
      <w:r>
        <w:rPr>
          <w:rFonts w:eastAsia="Times New Roman"/>
          <w:szCs w:val="24"/>
        </w:rPr>
        <w:t>Ακούστηκε επίσης πάρα πολύ «τι πλεονάσματα είναι αυτά; Εσείς μας κατηγορούσατε, μας κάνατε» κλπ.</w:t>
      </w:r>
      <w:r>
        <w:rPr>
          <w:rFonts w:eastAsia="Times New Roman"/>
          <w:szCs w:val="24"/>
        </w:rPr>
        <w:t>.</w:t>
      </w:r>
      <w:r>
        <w:rPr>
          <w:rFonts w:eastAsia="Times New Roman"/>
          <w:szCs w:val="24"/>
        </w:rPr>
        <w:t xml:space="preserve"> </w:t>
      </w:r>
    </w:p>
    <w:p w14:paraId="5470B93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Ναι, πράγματι</w:t>
      </w:r>
      <w:r>
        <w:rPr>
          <w:rFonts w:eastAsia="Times New Roman" w:cs="Times New Roman"/>
          <w:szCs w:val="24"/>
        </w:rPr>
        <w:t>,</w:t>
      </w:r>
      <w:r>
        <w:rPr>
          <w:rFonts w:eastAsia="Times New Roman" w:cs="Times New Roman"/>
          <w:szCs w:val="24"/>
        </w:rPr>
        <w:t xml:space="preserve"> είναι 3,5% και θα ήταν ευχής έργον αυτά τα πλεονάσματα να ήταν στο 1,% ή στο 2,5%, προκειμένου να έχουμε τη δυνατότητα για μια άλλη δημοσιονομική πολιτική. Όμως δεν είναι 4,5% που προέβλεπε το δεύτερο πρόγραμμά σας και για πολλά χρόνια. </w:t>
      </w:r>
    </w:p>
    <w:p w14:paraId="5470B93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ήθελα πω και κ</w:t>
      </w:r>
      <w:r>
        <w:rPr>
          <w:rFonts w:eastAsia="Times New Roman" w:cs="Times New Roman"/>
          <w:szCs w:val="24"/>
        </w:rPr>
        <w:t>άτι ακόμα, γιατί έχει μεγάλη σημασία. Είναι δεκαοκτώ κράτη και τέσσερις θεσμοί. Αν τα πρωτογενή πλεονάσματα ήταν σημαντικά χαμηλότερα, θα υπήρχε και θέμα βιωσιμότητας του χρέους. Αυτό το λέω για όσους δεν το ξέρουν. Παρ’ όλα αυτά είναι η πρώτη φορά που έχο</w:t>
      </w:r>
      <w:r>
        <w:rPr>
          <w:rFonts w:eastAsia="Times New Roman" w:cs="Times New Roman"/>
          <w:szCs w:val="24"/>
        </w:rPr>
        <w:t>υμε ανάπτυξη. Πιστεύω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κάτι αλλάζει, γιατί αυτά τα χρήματα δεν θα πάνε σε </w:t>
      </w:r>
      <w:r>
        <w:rPr>
          <w:rFonts w:eastAsia="Times New Roman" w:cs="Times New Roman"/>
          <w:szCs w:val="24"/>
          <w:lang w:val="en-US"/>
        </w:rPr>
        <w:t>offshore</w:t>
      </w:r>
      <w:r>
        <w:rPr>
          <w:rFonts w:eastAsia="Times New Roman" w:cs="Times New Roman"/>
          <w:szCs w:val="24"/>
        </w:rPr>
        <w:t xml:space="preserve"> εταιρείες ούτε σε οικονομικούς παραδείσους ούτε σε περίεργες τράπεζες. Δεν θα έχουμε ατασθαλίες στην εθνική άμυνα ούτε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6C194E">
        <w:rPr>
          <w:rFonts w:eastAsia="Times New Roman" w:cs="Times New Roman"/>
          <w:szCs w:val="24"/>
        </w:rPr>
        <w:t xml:space="preserve">. </w:t>
      </w:r>
    </w:p>
    <w:p w14:paraId="5470B93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 xml:space="preserve">Κύριε Παπαχριστόπουλε, ολοκληρώστε. Μη με αναγκάσετε να πάρω μέτρα που δεν θέλω. </w:t>
      </w:r>
    </w:p>
    <w:p w14:paraId="5470B93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Τελειώνω, κύριε Πρόεδρε. </w:t>
      </w:r>
    </w:p>
    <w:p w14:paraId="5470B93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Είναι η πέμπτη φορά που μου λέτε «Τελειώνω». Παρακαλώ, κλείστε τώρα!</w:t>
      </w:r>
    </w:p>
    <w:p w14:paraId="5470B93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 xml:space="preserve">ΟΣ ΠΑΠΑΧΡΙΣΤΟΠΟΥΛΟΣ: </w:t>
      </w:r>
      <w:r>
        <w:rPr>
          <w:rFonts w:eastAsia="Times New Roman" w:cs="Times New Roman"/>
          <w:szCs w:val="24"/>
        </w:rPr>
        <w:t>Εντάξει, κύριε Πρόεδρε. Να είστε καλά. Κλείνω τώρα.</w:t>
      </w:r>
    </w:p>
    <w:p w14:paraId="5470B94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470B941"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B9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Ακούστε, κύριοι συνάδελφοι. Όπως είπα, οι εισηγητές -έτσι το βρήκα από την κ</w:t>
      </w:r>
      <w:r>
        <w:rPr>
          <w:rFonts w:eastAsia="Times New Roman" w:cs="Times New Roman"/>
          <w:szCs w:val="24"/>
        </w:rPr>
        <w:t>.</w:t>
      </w:r>
      <w:r>
        <w:rPr>
          <w:rFonts w:eastAsia="Times New Roman" w:cs="Times New Roman"/>
          <w:szCs w:val="24"/>
        </w:rPr>
        <w:t xml:space="preserve"> Χριστοδουλοπούλο</w:t>
      </w:r>
      <w:r>
        <w:rPr>
          <w:rFonts w:eastAsia="Times New Roman" w:cs="Times New Roman"/>
          <w:szCs w:val="24"/>
        </w:rPr>
        <w:t>υ- μπορούν καταχρηστικά να κάνουν χρήση και της δευτερολογίας. Όμως πέραν αυτής ούτε μισό δευτερόλεπτο. Έχετε εγγραφεί εκατόν τριάντα τρεις συνάδελφοι. Εάν όποιος ανεβαίνει τώρα το πρωί στο Βήμα δεν ενδιαφέρεται για τους υπόλοιπους, ο εκάστοτε Προεδρεύων ε</w:t>
      </w:r>
      <w:r>
        <w:rPr>
          <w:rFonts w:eastAsia="Times New Roman" w:cs="Times New Roman"/>
          <w:szCs w:val="24"/>
        </w:rPr>
        <w:t xml:space="preserve">νδιαφέρεται. Μη με αναγκάσετε, λοιπόν, να κλείνω μικρόφωνα, για να προστατεύσω τους συναδέλφους που έπονται. Σας παρακαλώ πολύ. Δεν είναι ευχάριστο. Πρέπει να τηρείται αυτός ο χρόνος. </w:t>
      </w:r>
    </w:p>
    <w:p w14:paraId="5470B943" w14:textId="77777777" w:rsidR="001F594C" w:rsidRDefault="008C7D1C">
      <w:pPr>
        <w:spacing w:line="600" w:lineRule="auto"/>
        <w:ind w:firstLine="720"/>
        <w:contextualSpacing/>
        <w:jc w:val="both"/>
        <w:rPr>
          <w:rFonts w:eastAsia="Times New Roman" w:cs="Times New Roman"/>
          <w:szCs w:val="24"/>
        </w:rPr>
      </w:pPr>
      <w:r>
        <w:rPr>
          <w:rFonts w:eastAsia="Times New Roman"/>
          <w:szCs w:val="24"/>
        </w:rPr>
        <w:lastRenderedPageBreak/>
        <w:t>Κυρίες και κύριοι συνάδελφοι, ο</w:t>
      </w:r>
      <w:r>
        <w:rPr>
          <w:rFonts w:eastAsia="Times New Roman"/>
          <w:szCs w:val="24"/>
        </w:rPr>
        <w:t>ι</w:t>
      </w:r>
      <w:r>
        <w:rPr>
          <w:rFonts w:eastAsia="Times New Roman"/>
          <w:szCs w:val="24"/>
        </w:rPr>
        <w:t xml:space="preserve"> κ</w:t>
      </w:r>
      <w:r>
        <w:rPr>
          <w:rFonts w:eastAsia="Times New Roman" w:cs="Times New Roman"/>
          <w:szCs w:val="24"/>
        </w:rPr>
        <w:t>ύριοι</w:t>
      </w:r>
      <w:r>
        <w:rPr>
          <w:rFonts w:eastAsia="Times New Roman" w:cs="Times New Roman"/>
          <w:szCs w:val="24"/>
        </w:rPr>
        <w:t xml:space="preserve"> Ιωάννης Κεφαλογιάννης και Εμμαν</w:t>
      </w:r>
      <w:r>
        <w:rPr>
          <w:rFonts w:eastAsia="Times New Roman" w:cs="Times New Roman"/>
          <w:szCs w:val="24"/>
        </w:rPr>
        <w:t>ουήλ Φορτσάκης</w:t>
      </w:r>
      <w:r w:rsidRPr="00B822E6">
        <w:rPr>
          <w:rFonts w:eastAsia="Times New Roman"/>
          <w:szCs w:val="24"/>
        </w:rPr>
        <w:t xml:space="preserve"> </w:t>
      </w:r>
      <w:r>
        <w:rPr>
          <w:rFonts w:eastAsia="Times New Roman"/>
          <w:szCs w:val="24"/>
        </w:rPr>
        <w:t xml:space="preserve">ζητούν </w:t>
      </w:r>
      <w:r w:rsidRPr="00B822E6">
        <w:rPr>
          <w:rFonts w:eastAsia="Times New Roman"/>
          <w:szCs w:val="24"/>
        </w:rPr>
        <w:t>άδεια ολιγοήμερης απουσίας του</w:t>
      </w:r>
      <w:r>
        <w:rPr>
          <w:rFonts w:eastAsia="Times New Roman"/>
          <w:szCs w:val="24"/>
        </w:rPr>
        <w:t>ς</w:t>
      </w:r>
      <w:r w:rsidRPr="00B822E6">
        <w:rPr>
          <w:rFonts w:eastAsia="Times New Roman"/>
          <w:szCs w:val="24"/>
        </w:rPr>
        <w:t xml:space="preserve"> στο εξωτερικό</w:t>
      </w:r>
      <w:r>
        <w:rPr>
          <w:rFonts w:eastAsia="Times New Roman"/>
          <w:szCs w:val="24"/>
        </w:rPr>
        <w:t>.</w:t>
      </w:r>
      <w:r>
        <w:rPr>
          <w:rFonts w:eastAsia="Times New Roman" w:cs="Times New Roman"/>
          <w:szCs w:val="24"/>
        </w:rPr>
        <w:t xml:space="preserve"> </w:t>
      </w:r>
      <w:r>
        <w:rPr>
          <w:rFonts w:eastAsia="Times New Roman" w:cs="Times New Roman"/>
          <w:szCs w:val="24"/>
        </w:rPr>
        <w:t xml:space="preserve">Η Βουλή εγκρίνει; </w:t>
      </w:r>
    </w:p>
    <w:p w14:paraId="5470B9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5470B9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1363C4">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τις ζητηθείσες άδειες. </w:t>
      </w:r>
    </w:p>
    <w:p w14:paraId="5470B9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θα μιλήσει αύριο. Έχει βγει κατάλογος για παρεμβάσεις Υπουργών, που θα ξεκινήσουν όμως από τις 13.30΄. </w:t>
      </w:r>
    </w:p>
    <w:p w14:paraId="5470B9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Επομένως, ξεκινά ο κατάλογος των συναδέλφων. Είναι αυτονόητο ότι οι Κοινοβουλευτικοί Εκπρόσωποι όποια ώρα της ημέρας θέλουν σήμερα, μπ</w:t>
      </w:r>
      <w:r>
        <w:rPr>
          <w:rFonts w:eastAsia="Times New Roman" w:cs="Times New Roman"/>
          <w:szCs w:val="24"/>
        </w:rPr>
        <w:t xml:space="preserve">ορούν να ζητήσουν τον λόγο και να πάρουν τον χρόνο τους, γιατί μάλλον σήμερα πρέπει να μιλήσουν οι Κοινοβουλευτικοί Εκπρόσωποι, γιατί αύριο είναι οι Αρχηγοί. </w:t>
      </w:r>
    </w:p>
    <w:p w14:paraId="5470B9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Οι Βουλευτές πόσο χρόνο θα έχουν, κύριε Πρόεδρε; </w:t>
      </w:r>
    </w:p>
    <w:p w14:paraId="5470B9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w:t>
      </w:r>
      <w:r>
        <w:rPr>
          <w:rFonts w:eastAsia="Times New Roman" w:cs="Times New Roman"/>
          <w:b/>
          <w:szCs w:val="24"/>
        </w:rPr>
        <w:t xml:space="preserve">μάνης): </w:t>
      </w:r>
      <w:r>
        <w:rPr>
          <w:rFonts w:eastAsia="Times New Roman" w:cs="Times New Roman"/>
          <w:szCs w:val="24"/>
        </w:rPr>
        <w:t xml:space="preserve">Οι Βουλευτές, με βάση τον Κανονισμό της Βουλής, έχουν χρόνο πέντε λεπτών, γιατί το νομοσχέδιο είναι επείγον. </w:t>
      </w:r>
    </w:p>
    <w:p w14:paraId="5470B9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Μόνο πέντε λεπτά, κύριε Πρόεδρε; </w:t>
      </w:r>
    </w:p>
    <w:p w14:paraId="5470B9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Πέντε λεπτά. </w:t>
      </w:r>
    </w:p>
    <w:p w14:paraId="5470B9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Βεβαίως επειδή πάντα είμαι υπέρ των</w:t>
      </w:r>
      <w:r>
        <w:rPr>
          <w:rFonts w:eastAsia="Times New Roman" w:cs="Times New Roman"/>
          <w:szCs w:val="24"/>
        </w:rPr>
        <w:t xml:space="preserve"> συναδέλφων, γιατί έχω νιώσει τη πίκρα, θα υπάρχει μια πολύ μικρή ανοχή. Όμως ο χρόνος είναι αυτός των πέντε λεπτών. </w:t>
      </w:r>
    </w:p>
    <w:p w14:paraId="5470B9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Αμυράς ως ειδικός αγορητής εκ μέρους του Ποταμιού. </w:t>
      </w:r>
    </w:p>
    <w:p w14:paraId="5470B94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σας δίνω δώδεκα λεπτά και ισχύει για σας το ίδιο, δηλαδή α</w:t>
      </w:r>
      <w:r>
        <w:rPr>
          <w:rFonts w:eastAsia="Times New Roman" w:cs="Times New Roman"/>
          <w:szCs w:val="24"/>
        </w:rPr>
        <w:t xml:space="preserve">ν θέλετε τη δευτερολογία σας, δεν θα σας διακόψω μέχρι τα δεκαοκτώ λεπτά. </w:t>
      </w:r>
    </w:p>
    <w:p w14:paraId="5470B94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αλλά νομίζω ότι δεν θα χρειαστεί. </w:t>
      </w:r>
    </w:p>
    <w:p w14:paraId="5470B95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την επεξεργασία του συμπληρωματικού μνημονίου και τις απαντήσεις που </w:t>
      </w:r>
      <w:r>
        <w:rPr>
          <w:rFonts w:eastAsia="Times New Roman" w:cs="Times New Roman"/>
          <w:szCs w:val="24"/>
        </w:rPr>
        <w:t xml:space="preserve">έχει δώσει η Κυβέρνηση, μάθαμε πολλά. Μάθαμε, για </w:t>
      </w:r>
      <w:r>
        <w:rPr>
          <w:rFonts w:eastAsia="Times New Roman" w:cs="Times New Roman"/>
          <w:szCs w:val="24"/>
        </w:rPr>
        <w:lastRenderedPageBreak/>
        <w:t xml:space="preserve">παράδειγμα, ότι το να βάζει εγγύηση το </w:t>
      </w:r>
      <w:r>
        <w:rPr>
          <w:rFonts w:eastAsia="Times New Roman" w:cs="Times New Roman"/>
          <w:szCs w:val="24"/>
        </w:rPr>
        <w:t>δ</w:t>
      </w:r>
      <w:r>
        <w:rPr>
          <w:rFonts w:eastAsia="Times New Roman" w:cs="Times New Roman"/>
          <w:szCs w:val="24"/>
        </w:rPr>
        <w:t>ημόσιο την κρατική περιουσία έως 25 δισεκατομμύρια ευρώ</w:t>
      </w:r>
      <w:r>
        <w:rPr>
          <w:rFonts w:eastAsia="Times New Roman" w:cs="Times New Roman"/>
          <w:szCs w:val="24"/>
        </w:rPr>
        <w:t>,</w:t>
      </w:r>
      <w:r>
        <w:rPr>
          <w:rFonts w:eastAsia="Times New Roman" w:cs="Times New Roman"/>
          <w:szCs w:val="24"/>
        </w:rPr>
        <w:t xml:space="preserve"> δεν είναι ενεχυρίαση. Εχθές με τον κ. Τσακαλώτο στην ανταλλαγή επιχειρημάτων μου είπε ότι δεν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υποθήκη, κανένα ενέχυρο και είναι μόνο εγγύηση για τα δάνεια. </w:t>
      </w:r>
    </w:p>
    <w:p w14:paraId="5470B95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τι θα γίνει αν δεν πληρωθεί το δάνειο; Δεν ξέρει ο Υπουργός ποιες είναι οι υποχρεώσεις του εγγυητή; Δεν γνωρίζει ότι ακριβώς την ίδια στιγμή η οφειλή θα πληρωθεί από το </w:t>
      </w:r>
      <w:r>
        <w:rPr>
          <w:rFonts w:eastAsia="Times New Roman" w:cs="Times New Roman"/>
          <w:szCs w:val="24"/>
        </w:rPr>
        <w:t>υ</w:t>
      </w:r>
      <w:r>
        <w:rPr>
          <w:rFonts w:eastAsia="Times New Roman" w:cs="Times New Roman"/>
          <w:szCs w:val="24"/>
        </w:rPr>
        <w:t xml:space="preserve">περταμείο; </w:t>
      </w:r>
    </w:p>
    <w:p w14:paraId="5470B95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Πραγματικά προκάλεσα χθες τον κ. Τσακαλώτο να διαβάσει εδώ δημοσίως τις ρήτρες αφερεγγυότητας που προβλέπει το άρθρο 109. Εχθές απέφυγα να το πω αλλά θα το πω σήμερα. Είναι ο ορισμός και της αφερεγγυότητας αλλά και της υποτέλειας της Κυβέρνησης Τσίπρα - Κα</w:t>
      </w:r>
      <w:r>
        <w:rPr>
          <w:rFonts w:eastAsia="Times New Roman" w:cs="Times New Roman"/>
          <w:szCs w:val="24"/>
        </w:rPr>
        <w:t xml:space="preserve">μμένου, διότι όταν τον Μάιο του 2016 έκλεινε η δεύτερη αξιολόγηση, ο κ. Τσακαλώτος από αυτό εδώ το Βήμα υποστήριζε ότι το </w:t>
      </w:r>
      <w:r>
        <w:rPr>
          <w:rFonts w:eastAsia="Times New Roman" w:cs="Times New Roman"/>
          <w:szCs w:val="24"/>
        </w:rPr>
        <w:t>υ</w:t>
      </w:r>
      <w:r>
        <w:rPr>
          <w:rFonts w:eastAsia="Times New Roman" w:cs="Times New Roman"/>
          <w:szCs w:val="24"/>
        </w:rPr>
        <w:t>περταμείο θα χρησιμοποιηθεί μόνο για την αξιοποίηση της δημόσιας περιουσίας και τώρα ο κ. Τσακαλώτος μάς λέει ότι δεν είναι ενέχυρο α</w:t>
      </w:r>
      <w:r>
        <w:rPr>
          <w:rFonts w:eastAsia="Times New Roman" w:cs="Times New Roman"/>
          <w:szCs w:val="24"/>
        </w:rPr>
        <w:t xml:space="preserve">λλά είναι εγγύηση. </w:t>
      </w:r>
    </w:p>
    <w:p w14:paraId="5470B95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κύριε Υπουργέ, να πάρω εγώ ένα δάνειο και να μπείτε εσείς εγγυητής και να είστε σίγουρος ότι δεν θα μπει ενέχυρο η περιουσία σας; Να το κάνουμε έτσι; </w:t>
      </w:r>
    </w:p>
    <w:p w14:paraId="5470B95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w:t>
      </w:r>
      <w:r>
        <w:rPr>
          <w:rFonts w:eastAsia="Times New Roman" w:cs="Times New Roman"/>
          <w:szCs w:val="24"/>
        </w:rPr>
        <w:t>υ</w:t>
      </w:r>
      <w:r>
        <w:rPr>
          <w:rFonts w:eastAsia="Times New Roman" w:cs="Times New Roman"/>
          <w:szCs w:val="24"/>
        </w:rPr>
        <w:t xml:space="preserve">περταμείο, κυρίες και κύριοι συνάδελφοι, μας κοστίζει ακριβά. Ακούστε, λοιπόν -και θα το καταθέσω τα Πρακτικά- προκηρύξεις και αμοιβές συμβούλων του </w:t>
      </w:r>
      <w:r>
        <w:rPr>
          <w:rFonts w:eastAsia="Times New Roman" w:cs="Times New Roman"/>
          <w:szCs w:val="24"/>
        </w:rPr>
        <w:t>υ</w:t>
      </w:r>
      <w:r>
        <w:rPr>
          <w:rFonts w:eastAsia="Times New Roman" w:cs="Times New Roman"/>
          <w:szCs w:val="24"/>
        </w:rPr>
        <w:t>περταμείου</w:t>
      </w:r>
      <w:r>
        <w:rPr>
          <w:rFonts w:eastAsia="Times New Roman" w:cs="Times New Roman"/>
          <w:szCs w:val="24"/>
        </w:rPr>
        <w:t xml:space="preserve"> στις</w:t>
      </w:r>
      <w:r>
        <w:rPr>
          <w:rFonts w:eastAsia="Times New Roman" w:cs="Times New Roman"/>
          <w:szCs w:val="24"/>
        </w:rPr>
        <w:t xml:space="preserve"> 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2017, αμοιβή συμβούλου</w:t>
      </w:r>
      <w:r>
        <w:rPr>
          <w:rFonts w:eastAsia="Times New Roman" w:cs="Times New Roman"/>
          <w:szCs w:val="24"/>
        </w:rPr>
        <w:t xml:space="preserve"> με</w:t>
      </w:r>
      <w:r>
        <w:rPr>
          <w:rFonts w:eastAsia="Times New Roman" w:cs="Times New Roman"/>
          <w:szCs w:val="24"/>
        </w:rPr>
        <w:t xml:space="preserve"> μέγιστη διάρκεια απασχόλησης σαράντα πέντε ημερών, συνολικό</w:t>
      </w:r>
      <w:r>
        <w:rPr>
          <w:rFonts w:eastAsia="Times New Roman" w:cs="Times New Roman"/>
          <w:szCs w:val="24"/>
        </w:rPr>
        <w:t>ς προϋπολογισμός 140</w:t>
      </w:r>
      <w:r>
        <w:rPr>
          <w:rFonts w:eastAsia="Times New Roman" w:cs="Times New Roman"/>
          <w:szCs w:val="24"/>
        </w:rPr>
        <w:t>.000</w:t>
      </w:r>
      <w:r>
        <w:rPr>
          <w:rFonts w:eastAsia="Times New Roman" w:cs="Times New Roman"/>
          <w:szCs w:val="24"/>
        </w:rPr>
        <w:t xml:space="preserve"> ευρώ, δηλαδή μεροκάματο γι’ αυτόν τον σύμβουλο του </w:t>
      </w:r>
      <w:r>
        <w:rPr>
          <w:rFonts w:eastAsia="Times New Roman" w:cs="Times New Roman"/>
          <w:szCs w:val="24"/>
        </w:rPr>
        <w:t>υ</w:t>
      </w:r>
      <w:r>
        <w:rPr>
          <w:rFonts w:eastAsia="Times New Roman" w:cs="Times New Roman"/>
          <w:szCs w:val="24"/>
        </w:rPr>
        <w:t xml:space="preserve">περταμείου, τον ξένο, 3.111 ευρώ. </w:t>
      </w:r>
    </w:p>
    <w:p w14:paraId="5470B95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τα δώσω όλα μαζί για τα Πρακτικά. </w:t>
      </w:r>
    </w:p>
    <w:p w14:paraId="5470B956" w14:textId="77777777" w:rsidR="001F594C" w:rsidRDefault="008C7D1C">
      <w:pPr>
        <w:spacing w:line="600" w:lineRule="auto"/>
        <w:ind w:firstLine="720"/>
        <w:contextualSpacing/>
        <w:jc w:val="both"/>
        <w:rPr>
          <w:rFonts w:eastAsia="Times New Roman"/>
          <w:szCs w:val="24"/>
        </w:rPr>
      </w:pPr>
      <w:r>
        <w:rPr>
          <w:rFonts w:eastAsia="Times New Roman"/>
          <w:szCs w:val="24"/>
        </w:rPr>
        <w:t>Δεύτερη σύμβαση, δεύτερη αμοιβή ενός άλλου συμβούλου, στις 25</w:t>
      </w:r>
      <w:r>
        <w:rPr>
          <w:rFonts w:eastAsia="Times New Roman"/>
          <w:szCs w:val="24"/>
        </w:rPr>
        <w:t>-</w:t>
      </w:r>
      <w:r>
        <w:rPr>
          <w:rFonts w:eastAsia="Times New Roman"/>
          <w:szCs w:val="24"/>
        </w:rPr>
        <w:t>09</w:t>
      </w:r>
      <w:r>
        <w:rPr>
          <w:rFonts w:eastAsia="Times New Roman"/>
          <w:szCs w:val="24"/>
        </w:rPr>
        <w:t>-</w:t>
      </w:r>
      <w:r>
        <w:rPr>
          <w:rFonts w:eastAsia="Times New Roman"/>
          <w:szCs w:val="24"/>
        </w:rPr>
        <w:t xml:space="preserve">2017 υπεγράφη η πρόσληψή του, για </w:t>
      </w:r>
      <w:r>
        <w:rPr>
          <w:rFonts w:eastAsia="Times New Roman"/>
          <w:szCs w:val="24"/>
        </w:rPr>
        <w:t>τρεις μήνες απασχόληση 130.000 ευρώ στην τσέπη. Ημερήσιο μεροκάματο, ημερήσια αμοιβή 1.444 ευρώ.</w:t>
      </w:r>
    </w:p>
    <w:p w14:paraId="5470B957" w14:textId="77777777" w:rsidR="001F594C" w:rsidRDefault="008C7D1C">
      <w:pPr>
        <w:spacing w:line="600" w:lineRule="auto"/>
        <w:ind w:firstLine="720"/>
        <w:contextualSpacing/>
        <w:jc w:val="both"/>
        <w:rPr>
          <w:rFonts w:eastAsia="Times New Roman"/>
          <w:szCs w:val="24"/>
        </w:rPr>
      </w:pPr>
      <w:r>
        <w:rPr>
          <w:rFonts w:eastAsia="Times New Roman"/>
          <w:szCs w:val="24"/>
        </w:rPr>
        <w:t>Τρίτη αμοιβή συμβούλου</w:t>
      </w:r>
      <w:r>
        <w:rPr>
          <w:rFonts w:eastAsia="Times New Roman"/>
          <w:szCs w:val="24"/>
        </w:rPr>
        <w:t xml:space="preserve"> στις</w:t>
      </w:r>
      <w:r>
        <w:rPr>
          <w:rFonts w:eastAsia="Times New Roman"/>
          <w:szCs w:val="24"/>
        </w:rPr>
        <w:t xml:space="preserve"> 22</w:t>
      </w:r>
      <w:r>
        <w:rPr>
          <w:rFonts w:eastAsia="Times New Roman"/>
          <w:szCs w:val="24"/>
        </w:rPr>
        <w:t>-</w:t>
      </w:r>
      <w:r>
        <w:rPr>
          <w:rFonts w:eastAsia="Times New Roman"/>
          <w:szCs w:val="24"/>
        </w:rPr>
        <w:t>09</w:t>
      </w:r>
      <w:r>
        <w:rPr>
          <w:rFonts w:eastAsia="Times New Roman"/>
          <w:szCs w:val="24"/>
        </w:rPr>
        <w:t>-</w:t>
      </w:r>
      <w:r>
        <w:rPr>
          <w:rFonts w:eastAsia="Times New Roman"/>
          <w:szCs w:val="24"/>
        </w:rPr>
        <w:t>2017, για τρεις μήνες αυτός ο σύμβουλος θα πάρει 140.000 ευρώ, δηλαδή 1.555 ευρώ ημερησίως.</w:t>
      </w:r>
    </w:p>
    <w:p w14:paraId="5470B958"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Και δεν σας αναφέρω τα δεκαχίλιαρ</w:t>
      </w:r>
      <w:r>
        <w:rPr>
          <w:rFonts w:eastAsia="Times New Roman"/>
          <w:szCs w:val="24"/>
        </w:rPr>
        <w:t>α</w:t>
      </w:r>
      <w:r>
        <w:rPr>
          <w:rFonts w:eastAsia="Times New Roman"/>
          <w:szCs w:val="24"/>
        </w:rPr>
        <w:t>,</w:t>
      </w:r>
      <w:r>
        <w:rPr>
          <w:rFonts w:eastAsia="Times New Roman"/>
          <w:szCs w:val="24"/>
        </w:rPr>
        <w:t xml:space="preserve"> που βλέπω να περνάνε μπροστά μας ως έξοδα διαμονής.</w:t>
      </w:r>
    </w:p>
    <w:p w14:paraId="5470B959" w14:textId="77777777" w:rsidR="001F594C" w:rsidRDefault="008C7D1C">
      <w:pPr>
        <w:spacing w:line="600" w:lineRule="auto"/>
        <w:ind w:firstLine="720"/>
        <w:contextualSpacing/>
        <w:jc w:val="both"/>
        <w:rPr>
          <w:rFonts w:eastAsia="Times New Roman"/>
          <w:szCs w:val="24"/>
        </w:rPr>
      </w:pPr>
      <w:r>
        <w:rPr>
          <w:rFonts w:eastAsia="Times New Roman"/>
          <w:szCs w:val="24"/>
        </w:rPr>
        <w:t>Τα καταθέτω, παρακαλώ, για τα Πρακτικά</w:t>
      </w:r>
      <w:r>
        <w:rPr>
          <w:rFonts w:eastAsia="Times New Roman"/>
          <w:szCs w:val="24"/>
        </w:rPr>
        <w:t>,</w:t>
      </w:r>
      <w:r>
        <w:rPr>
          <w:rFonts w:eastAsia="Times New Roman"/>
          <w:szCs w:val="24"/>
        </w:rPr>
        <w:t xml:space="preserve"> για να ξέρουν οι συνάδελφοι όλων των κομμάτων πώς ο φορολογούμενος Έλληνας πολίτης χρυσοπληρώνει τα </w:t>
      </w:r>
      <w:r>
        <w:rPr>
          <w:rFonts w:eastAsia="Times New Roman"/>
          <w:szCs w:val="24"/>
          <w:lang w:val="en-US"/>
        </w:rPr>
        <w:t>golden</w:t>
      </w:r>
      <w:r w:rsidRPr="000A419A">
        <w:rPr>
          <w:rFonts w:eastAsia="Times New Roman"/>
          <w:szCs w:val="24"/>
        </w:rPr>
        <w:t xml:space="preserve"> </w:t>
      </w:r>
      <w:r>
        <w:rPr>
          <w:rFonts w:eastAsia="Times New Roman"/>
          <w:szCs w:val="24"/>
          <w:lang w:val="en-US"/>
        </w:rPr>
        <w:t>boys</w:t>
      </w:r>
      <w:r w:rsidRPr="000A419A">
        <w:rPr>
          <w:rFonts w:eastAsia="Times New Roman"/>
          <w:szCs w:val="24"/>
        </w:rPr>
        <w:t xml:space="preserve">, </w:t>
      </w:r>
      <w:r>
        <w:rPr>
          <w:rFonts w:eastAsia="Times New Roman"/>
          <w:szCs w:val="24"/>
        </w:rPr>
        <w:t xml:space="preserve">κυρίως ξένους, του </w:t>
      </w:r>
      <w:r>
        <w:rPr>
          <w:rFonts w:eastAsia="Times New Roman"/>
          <w:szCs w:val="24"/>
        </w:rPr>
        <w:t>υ</w:t>
      </w:r>
      <w:r>
        <w:rPr>
          <w:rFonts w:eastAsia="Times New Roman"/>
          <w:szCs w:val="24"/>
        </w:rPr>
        <w:t>περταμείου.</w:t>
      </w:r>
    </w:p>
    <w:p w14:paraId="5470B95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Βουλευτής κ. Γεώργιος Αμυράς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70B95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για να δείτε και κάτι ακόμα.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υμβού</w:t>
      </w:r>
      <w:r>
        <w:rPr>
          <w:rFonts w:eastAsia="Times New Roman" w:cs="Times New Roman"/>
          <w:szCs w:val="24"/>
        </w:rPr>
        <w:t xml:space="preserve">λιο του </w:t>
      </w:r>
      <w:r>
        <w:rPr>
          <w:rFonts w:eastAsia="Times New Roman" w:cs="Times New Roman"/>
          <w:szCs w:val="24"/>
        </w:rPr>
        <w:t>υ</w:t>
      </w:r>
      <w:r>
        <w:rPr>
          <w:rFonts w:eastAsia="Times New Roman" w:cs="Times New Roman"/>
          <w:szCs w:val="24"/>
        </w:rPr>
        <w:t>περταμείου, ως γνωστόν, έχει πέντε μέλη. Τα δύο μέλη</w:t>
      </w:r>
      <w:r>
        <w:rPr>
          <w:rFonts w:eastAsia="Times New Roman" w:cs="Times New Roman"/>
          <w:szCs w:val="24"/>
        </w:rPr>
        <w:t>,</w:t>
      </w:r>
      <w:r>
        <w:rPr>
          <w:rFonts w:eastAsia="Times New Roman" w:cs="Times New Roman"/>
          <w:szCs w:val="24"/>
        </w:rPr>
        <w:t xml:space="preserve"> τον </w:t>
      </w:r>
      <w:r>
        <w:rPr>
          <w:rFonts w:eastAsia="Times New Roman" w:cs="Times New Roman"/>
          <w:szCs w:val="24"/>
        </w:rPr>
        <w:t>π</w:t>
      </w:r>
      <w:r>
        <w:rPr>
          <w:rFonts w:eastAsia="Times New Roman" w:cs="Times New Roman"/>
          <w:szCs w:val="24"/>
        </w:rPr>
        <w:t>ρόεδρο και ένα μέλος</w:t>
      </w:r>
      <w:r>
        <w:rPr>
          <w:rFonts w:eastAsia="Times New Roman" w:cs="Times New Roman"/>
          <w:szCs w:val="24"/>
        </w:rPr>
        <w:t>,</w:t>
      </w:r>
      <w:r>
        <w:rPr>
          <w:rFonts w:eastAsia="Times New Roman" w:cs="Times New Roman"/>
          <w:szCs w:val="24"/>
        </w:rPr>
        <w:t xml:space="preserve"> τα διορίζει η τρόικα, τα άλλα τρία τα διορίζει ο Υπουργός Οικονομικών με τη σύμφωνη γνώμη της τρόικας.</w:t>
      </w:r>
    </w:p>
    <w:p w14:paraId="5470B95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Δείτε τις αμοιβές τους</w:t>
      </w:r>
      <w:r w:rsidRPr="0025639C">
        <w:rPr>
          <w:rFonts w:eastAsia="Times New Roman" w:cs="Times New Roman"/>
          <w:szCs w:val="24"/>
        </w:rPr>
        <w:t xml:space="preserve">. </w:t>
      </w:r>
      <w:r>
        <w:rPr>
          <w:rFonts w:eastAsia="Times New Roman" w:cs="Times New Roman"/>
          <w:szCs w:val="24"/>
        </w:rPr>
        <w:t xml:space="preserve">Ο Πρόεδρος </w:t>
      </w:r>
      <w:r>
        <w:rPr>
          <w:rFonts w:eastAsia="Times New Roman" w:cs="Times New Roman"/>
          <w:szCs w:val="24"/>
        </w:rPr>
        <w:t xml:space="preserve">Ζακ Λε Παπ </w:t>
      </w:r>
      <w:r>
        <w:rPr>
          <w:rFonts w:eastAsia="Times New Roman" w:cs="Times New Roman"/>
          <w:szCs w:val="24"/>
        </w:rPr>
        <w:t>για δεκαεπτά συνε</w:t>
      </w:r>
      <w:r>
        <w:rPr>
          <w:rFonts w:eastAsia="Times New Roman" w:cs="Times New Roman"/>
          <w:szCs w:val="24"/>
        </w:rPr>
        <w:t>δριάσεις έλαβε 34.000 ευρώ, 2.000 ευρώ τη συνεδρίαση. Τη θυμόσαστε την παλιά διαφήμιση «Παφ και τάλιρο»; Εδώ είναι συνεδρίαση και διχίλιαρο!</w:t>
      </w:r>
    </w:p>
    <w:p w14:paraId="5470B95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Ντέιβιντ Βεγκάρα Φιγκέρες </w:t>
      </w:r>
      <w:r>
        <w:rPr>
          <w:rFonts w:eastAsia="Times New Roman" w:cs="Times New Roman"/>
          <w:szCs w:val="24"/>
        </w:rPr>
        <w:t>έλαβε 16.000 ευρώ για δεκαέξι συνεδριάσεις, 1.000 ευρώ τη συνεδρίαση.</w:t>
      </w:r>
    </w:p>
    <w:p w14:paraId="5470B95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ίδιο και η κ</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Όλγα Χαρίτου έλαβε 16.000 ευρώ για δεκαέξι συνεδριάσεις.</w:t>
      </w:r>
    </w:p>
    <w:p w14:paraId="5470B95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ίδιο και ο κ. Γεώργιος Σταμπουλής έλαβε 17.000 ευρώ για δεκαεπτά συνεδριάσεις.</w:t>
      </w:r>
    </w:p>
    <w:p w14:paraId="5470B96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ίδιο και ο κ. Γεώργιος - Σπύρος Ταβλάς έλαβε 16.000 ευρώ για δεκαέξι συνεδριάσεις.</w:t>
      </w:r>
    </w:p>
    <w:p w14:paraId="5470B96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Αμυράς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70B962"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Και λες εντάξει χρυσοπληρώνονται αυτοί του </w:t>
      </w:r>
      <w:r>
        <w:rPr>
          <w:rFonts w:eastAsia="Times New Roman"/>
          <w:szCs w:val="24"/>
        </w:rPr>
        <w:t>ε</w:t>
      </w:r>
      <w:r>
        <w:rPr>
          <w:rFonts w:eastAsia="Times New Roman"/>
          <w:szCs w:val="24"/>
        </w:rPr>
        <w:t>π</w:t>
      </w:r>
      <w:r>
        <w:rPr>
          <w:rFonts w:eastAsia="Times New Roman"/>
          <w:szCs w:val="24"/>
        </w:rPr>
        <w:t xml:space="preserve">οπτικού </w:t>
      </w:r>
      <w:r>
        <w:rPr>
          <w:rFonts w:eastAsia="Times New Roman"/>
          <w:szCs w:val="24"/>
        </w:rPr>
        <w:t>σ</w:t>
      </w:r>
      <w:r>
        <w:rPr>
          <w:rFonts w:eastAsia="Times New Roman"/>
          <w:szCs w:val="24"/>
        </w:rPr>
        <w:t xml:space="preserve">υμβουλίου του </w:t>
      </w:r>
      <w:r>
        <w:rPr>
          <w:rFonts w:eastAsia="Times New Roman"/>
          <w:szCs w:val="24"/>
        </w:rPr>
        <w:t>υ</w:t>
      </w:r>
      <w:r>
        <w:rPr>
          <w:rFonts w:eastAsia="Times New Roman"/>
          <w:szCs w:val="24"/>
        </w:rPr>
        <w:t xml:space="preserve">περταμείου, αλλά θα κάνουν και κάποια δουλειά. Ποια είναι η δουλειά τους; Αυτό που λέει ο τίτλος τους είναι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δηλαδή πρέπει να διενεργούν τακτικά επισκόπηση επίδοσης και αξιολόγηση και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κα</w:t>
      </w:r>
      <w:r>
        <w:rPr>
          <w:rFonts w:eastAsia="Times New Roman"/>
          <w:szCs w:val="24"/>
        </w:rPr>
        <w:t xml:space="preserve">ι συνολικά για το </w:t>
      </w:r>
      <w:r>
        <w:rPr>
          <w:rFonts w:eastAsia="Times New Roman"/>
          <w:szCs w:val="24"/>
        </w:rPr>
        <w:t>υ</w:t>
      </w:r>
      <w:r>
        <w:rPr>
          <w:rFonts w:eastAsia="Times New Roman"/>
          <w:szCs w:val="24"/>
        </w:rPr>
        <w:t>περταμείο και ξεχωριστά για κάθε μέλος τους.</w:t>
      </w:r>
    </w:p>
    <w:p w14:paraId="5470B96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Έχουμε να ακούσουμε νέα από το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από τον Σεπτέμβριο του 2017, κυρίες και κύριοι συνάδελφοι. Δεν έχουν υποβάλει την έκθεση επίδοσης και αξιολόγησης. Δεν έχουν καν υποβάλει τον </w:t>
      </w:r>
      <w:r>
        <w:rPr>
          <w:rFonts w:eastAsia="Times New Roman"/>
          <w:szCs w:val="24"/>
        </w:rPr>
        <w:t xml:space="preserve">ετήσιο απολογισμό 2017 του </w:t>
      </w:r>
      <w:r>
        <w:rPr>
          <w:rFonts w:eastAsia="Times New Roman"/>
          <w:szCs w:val="24"/>
        </w:rPr>
        <w:t>υ</w:t>
      </w:r>
      <w:r>
        <w:rPr>
          <w:rFonts w:eastAsia="Times New Roman"/>
          <w:szCs w:val="24"/>
        </w:rPr>
        <w:t>περταμείου.</w:t>
      </w:r>
    </w:p>
    <w:p w14:paraId="5470B96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w:t>
      </w:r>
      <w:r>
        <w:rPr>
          <w:rFonts w:eastAsia="Times New Roman"/>
          <w:szCs w:val="24"/>
        </w:rPr>
        <w:t>υ</w:t>
      </w:r>
      <w:r>
        <w:rPr>
          <w:rFonts w:eastAsia="Times New Roman"/>
          <w:szCs w:val="24"/>
        </w:rPr>
        <w:t xml:space="preserve">περταμείο διαχειρίζεται κρατική περιουσία. Τώρα το </w:t>
      </w:r>
      <w:r>
        <w:rPr>
          <w:rFonts w:eastAsia="Times New Roman"/>
          <w:szCs w:val="24"/>
        </w:rPr>
        <w:t>υ</w:t>
      </w:r>
      <w:r>
        <w:rPr>
          <w:rFonts w:eastAsia="Times New Roman"/>
          <w:szCs w:val="24"/>
        </w:rPr>
        <w:t xml:space="preserve">περταμείο έχει μπει ως ενέχυρο έως 25 δισεκατομμύρια ευρώ για κρατική περιουσία για τους ξένους, σε περίπτωση που δεν μπορούμε να </w:t>
      </w:r>
      <w:r>
        <w:rPr>
          <w:rFonts w:eastAsia="Times New Roman"/>
          <w:szCs w:val="24"/>
        </w:rPr>
        <w:t xml:space="preserve">αποπληρώσουμε μια δόση και δεν έχει καταθέσει ετήσιο απολογισμό του 2017 το </w:t>
      </w:r>
      <w:r>
        <w:rPr>
          <w:rFonts w:eastAsia="Times New Roman"/>
          <w:szCs w:val="24"/>
        </w:rPr>
        <w:t>υ</w:t>
      </w:r>
      <w:r>
        <w:rPr>
          <w:rFonts w:eastAsia="Times New Roman"/>
          <w:szCs w:val="24"/>
        </w:rPr>
        <w:t>περταμείο;</w:t>
      </w:r>
    </w:p>
    <w:p w14:paraId="5470B965" w14:textId="77777777" w:rsidR="001F594C" w:rsidRDefault="008C7D1C">
      <w:pPr>
        <w:spacing w:line="600" w:lineRule="auto"/>
        <w:ind w:firstLine="720"/>
        <w:contextualSpacing/>
        <w:jc w:val="both"/>
        <w:rPr>
          <w:rFonts w:eastAsia="Times New Roman"/>
          <w:szCs w:val="24"/>
        </w:rPr>
      </w:pPr>
      <w:r>
        <w:rPr>
          <w:rFonts w:eastAsia="Times New Roman"/>
          <w:szCs w:val="24"/>
        </w:rPr>
        <w:t>Πού είναι η επαναστατικότητά σας, κυρίες και κύριοι του ΣΥΡΙΖΑ; Τους ΑΝΕΛ</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τους βγάζω απέξω σε αυτό το θέμα. Δεν θέλετε απαντήσεις;</w:t>
      </w:r>
    </w:p>
    <w:p w14:paraId="5470B966"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Χρυσοπληρώνονται τα μέλη του</w:t>
      </w:r>
      <w:r>
        <w:rPr>
          <w:rFonts w:eastAsia="Times New Roman"/>
          <w:szCs w:val="24"/>
        </w:rPr>
        <w:t xml:space="preserve"> </w:t>
      </w:r>
      <w:r>
        <w:rPr>
          <w:rFonts w:eastAsia="Times New Roman"/>
          <w:szCs w:val="24"/>
        </w:rPr>
        <w:t>ε</w:t>
      </w:r>
      <w:r>
        <w:rPr>
          <w:rFonts w:eastAsia="Times New Roman"/>
          <w:szCs w:val="24"/>
        </w:rPr>
        <w:t xml:space="preserve">ποπτικού </w:t>
      </w:r>
      <w:r>
        <w:rPr>
          <w:rFonts w:eastAsia="Times New Roman"/>
          <w:szCs w:val="24"/>
        </w:rPr>
        <w:t>σ</w:t>
      </w:r>
      <w:r>
        <w:rPr>
          <w:rFonts w:eastAsia="Times New Roman"/>
          <w:szCs w:val="24"/>
        </w:rPr>
        <w:t>υμβουλίου</w:t>
      </w:r>
      <w:r>
        <w:rPr>
          <w:rFonts w:eastAsia="Times New Roman"/>
          <w:szCs w:val="24"/>
        </w:rPr>
        <w:t>,</w:t>
      </w:r>
      <w:r>
        <w:rPr>
          <w:rFonts w:eastAsia="Times New Roman"/>
          <w:szCs w:val="24"/>
        </w:rPr>
        <w:t xml:space="preserve"> παίρνουν 3.000 ευρώ τη συνεδρίαση. Οι σύμβουλοι παίρνουν 1.500, 2.500 και 3.000 ευρώ την ημέρα μεροκάματο και δεν κάνουν τη δουλειά τους;</w:t>
      </w:r>
    </w:p>
    <w:p w14:paraId="5470B967" w14:textId="77777777" w:rsidR="001F594C" w:rsidRDefault="008C7D1C">
      <w:pPr>
        <w:spacing w:line="600" w:lineRule="auto"/>
        <w:ind w:firstLine="720"/>
        <w:contextualSpacing/>
        <w:jc w:val="both"/>
        <w:rPr>
          <w:rFonts w:eastAsia="Times New Roman" w:cs="Times New Roman"/>
          <w:szCs w:val="24"/>
        </w:rPr>
      </w:pPr>
      <w:r>
        <w:rPr>
          <w:rFonts w:eastAsia="Times New Roman"/>
          <w:szCs w:val="24"/>
        </w:rPr>
        <w:t xml:space="preserve">Και ρωτάω, λοιπόν, ποια είναι η αξιολόγηση από την Κυβέρνηση πλέον του </w:t>
      </w:r>
      <w:r>
        <w:rPr>
          <w:rFonts w:eastAsia="Times New Roman"/>
          <w:szCs w:val="24"/>
        </w:rPr>
        <w:t>υ</w:t>
      </w:r>
      <w:r>
        <w:rPr>
          <w:rFonts w:eastAsia="Times New Roman"/>
          <w:szCs w:val="24"/>
        </w:rPr>
        <w:t xml:space="preserve">περταμείου έως σήμερα; </w:t>
      </w:r>
      <w:r>
        <w:rPr>
          <w:rFonts w:eastAsia="Times New Roman"/>
          <w:szCs w:val="24"/>
        </w:rPr>
        <w:t xml:space="preserve">Πώς αξιοποίησε τη δημόσια περιουσία το </w:t>
      </w:r>
      <w:r>
        <w:rPr>
          <w:rFonts w:eastAsia="Times New Roman"/>
          <w:szCs w:val="24"/>
        </w:rPr>
        <w:t>υ</w:t>
      </w:r>
      <w:r>
        <w:rPr>
          <w:rFonts w:eastAsia="Times New Roman"/>
          <w:szCs w:val="24"/>
        </w:rPr>
        <w:t xml:space="preserve">περταμείο; Τι επενδύσεις έφερε στη χώρα; Τι έσοδα έφερε στο </w:t>
      </w:r>
      <w:r>
        <w:rPr>
          <w:rFonts w:eastAsia="Times New Roman"/>
          <w:szCs w:val="24"/>
        </w:rPr>
        <w:t>τ</w:t>
      </w:r>
      <w:r>
        <w:rPr>
          <w:rFonts w:eastAsia="Times New Roman"/>
          <w:szCs w:val="24"/>
        </w:rPr>
        <w:t>αμείο; Αυτά είναι τα ερωτήματα. Και κατέθεσα στα Πρακτικά τις αμοιβές των συμβούλων και τα εικοσαχίλιαρα και τα τριανταχίλιαρα που έπαιρναν για τις συνεδρι</w:t>
      </w:r>
      <w:r>
        <w:rPr>
          <w:rFonts w:eastAsia="Times New Roman"/>
          <w:szCs w:val="24"/>
        </w:rPr>
        <w:t xml:space="preserve">άσεις. </w:t>
      </w:r>
      <w:r>
        <w:rPr>
          <w:rFonts w:eastAsia="Times New Roman" w:cs="Times New Roman"/>
          <w:szCs w:val="24"/>
        </w:rPr>
        <w:t>Αυτό είναι που σας λέω ρήτρα υποτέλειας και αφερεγγυότητας.</w:t>
      </w:r>
    </w:p>
    <w:p w14:paraId="5470B9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Προχωράμε παρακάτω. Μάθαμε, επίσης, από τον Υπουργό Οικονομικών ότι ο ΕΝΦΙΑ δεν θα αυξηθεί παρά μόνο λίγα ευρώ. Πρώτα από όλα να πούμε 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ισχύει αυτό για τα λίγα ευρώ αύξησης</w:t>
      </w:r>
      <w:r>
        <w:rPr>
          <w:rFonts w:eastAsia="Times New Roman" w:cs="Times New Roman"/>
          <w:szCs w:val="24"/>
        </w:rPr>
        <w:t xml:space="preserve"> του ΕΝΦΙΑ, διότι οι αυξήσεις στις αντικειμενικές τιμές γίνονται στο 37% των ακινήτων της χώρας, σύμφωνα με ανακοίνωση του Υπουργείου που εξέδωσε πριν από λίγη ώρα σχετικά με την τροπολογία για τον </w:t>
      </w:r>
      <w:r>
        <w:rPr>
          <w:rFonts w:eastAsia="Times New Roman" w:cs="Times New Roman"/>
          <w:szCs w:val="24"/>
        </w:rPr>
        <w:lastRenderedPageBreak/>
        <w:t>ΕΝΦΙΑ. Οι αυξήσεις στις αντικειμενικές αξίες αυτομάτως συμ</w:t>
      </w:r>
      <w:r>
        <w:rPr>
          <w:rFonts w:eastAsia="Times New Roman" w:cs="Times New Roman"/>
          <w:szCs w:val="24"/>
        </w:rPr>
        <w:t>παρασύρουν και σημαίνουν ότι θα αυξηθούν δεκάδες φόροι που είναι συνδεδεμένοι με το ακίνητο και με τη γη από τον φόρο της μεταβίβασης έως και τα δημοτικά τέλη. Δεν είναι απλώς ότι αυξήσατε τον ΕΝΦΙΑ μερικά ευρώ, αυξήσατε και τη φορολογία πέριξ του ακινήτου</w:t>
      </w:r>
      <w:r>
        <w:rPr>
          <w:rFonts w:eastAsia="Times New Roman" w:cs="Times New Roman"/>
          <w:szCs w:val="24"/>
        </w:rPr>
        <w:t xml:space="preserve">. </w:t>
      </w:r>
    </w:p>
    <w:p w14:paraId="5470B9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εσείς είστε που λέγατε ότι ο ΕΝΦΙΑ είναι ένας παράλογος φόρος, ότι δεν τροποποιείται, δεν αλλάζει, απλώς καταργείται. Και όχι μόνο δεν τον καταργήσατε αλλά τον φέρατε και επαυξημένο.</w:t>
      </w:r>
      <w:r>
        <w:rPr>
          <w:rFonts w:eastAsia="Times New Roman" w:cs="Times New Roman"/>
          <w:szCs w:val="24"/>
        </w:rPr>
        <w:t xml:space="preserve"> </w:t>
      </w:r>
      <w:r>
        <w:rPr>
          <w:rFonts w:eastAsia="Times New Roman" w:cs="Times New Roman"/>
          <w:szCs w:val="24"/>
        </w:rPr>
        <w:t>Πάμε παρακάτω να δείτε.</w:t>
      </w:r>
    </w:p>
    <w:p w14:paraId="5470B9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ΕΝΦΙΑ θα αυξηθεί ως εξής: Αναφέρεται ότι</w:t>
      </w:r>
      <w:r>
        <w:rPr>
          <w:rFonts w:eastAsia="Times New Roman" w:cs="Times New Roman"/>
          <w:szCs w:val="24"/>
        </w:rPr>
        <w:t xml:space="preserve"> έως 50 ευρώ παραπάνω ΕΝΦΙΑ θα πληρώσουν επτακόσιες τριάντα επτά χιλιάδες επτακόσιοι εννιά φορολογούμενοι. Από 50 ευρώ έως 200 ευρώ θα πληρώσουν παραπάνω τον ΕΝΦΙΑ εκατόν εξήντα χιλιάδες φυσικά πρόσωπα. Και πάνω από 200 ευρώ ακριβότερο ΕΝΦΙΑ θα πληρώσουν σ</w:t>
      </w:r>
      <w:r>
        <w:rPr>
          <w:rFonts w:eastAsia="Times New Roman" w:cs="Times New Roman"/>
          <w:szCs w:val="24"/>
        </w:rPr>
        <w:t xml:space="preserve">αράντα οχτώ χιλιάδες εννιακόσιοι εξήντα ένας φορολογούμενοι. Δηλαδή ένα εκατομμύριο φορολογούμενοι θα πληρώσουν παραπάνω ΕΝΦΙΑ απ’ ό,τι πλήρωναν όλα αυτά τα χρόνια. </w:t>
      </w:r>
    </w:p>
    <w:p w14:paraId="5470B96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σας ρωτώ: Σας τα χρωστούσαν και τους βάζετε αύξηση στον ΕΝΦΙΑ; </w:t>
      </w:r>
    </w:p>
    <w:p w14:paraId="5470B9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όσον αφορά στις με</w:t>
      </w:r>
      <w:r>
        <w:rPr>
          <w:rFonts w:eastAsia="Times New Roman" w:cs="Times New Roman"/>
          <w:szCs w:val="24"/>
        </w:rPr>
        <w:t>ιώσεις του ΕΝΦΙΑ, που το Υπουργείο έβγαλε ανακοίνωση και λέει ότι περίπου ένα εκατομμύριο ιδιοκτήτες θα δουν μείωση στον ΕΝΦΙΑ τους, θέλω να πω το εξής: Εχθές επέμεινα και ζητούσα να μας πει ο Υπουργός μία ανάλυση αυτών των μειώσεων. Πόσο θα μειωθεί ο ΕΝΦΙ</w:t>
      </w:r>
      <w:r>
        <w:rPr>
          <w:rFonts w:eastAsia="Times New Roman" w:cs="Times New Roman"/>
          <w:szCs w:val="24"/>
        </w:rPr>
        <w:t xml:space="preserve">Α; Σας πληροφορώ, </w:t>
      </w:r>
      <w:r w:rsidRPr="00A1004C">
        <w:rPr>
          <w:rFonts w:eastAsia="Times New Roman" w:cs="Times New Roman"/>
          <w:szCs w:val="24"/>
        </w:rPr>
        <w:t>κυρίες και κύριοι συνάδελφοι</w:t>
      </w:r>
      <w:r>
        <w:rPr>
          <w:rFonts w:eastAsia="Times New Roman" w:cs="Times New Roman"/>
          <w:szCs w:val="24"/>
        </w:rPr>
        <w:t xml:space="preserve">, ότι η μείωση θα είναι κάτω από 10 ευρώ. Και η πλειονότητα εκείνων των ιδιοκτητών ακινήτων που θα δουν τον ΕΝΦΙΑ μειωμένο, θα τον δουν μειωμένο κατά </w:t>
      </w:r>
      <w:r>
        <w:rPr>
          <w:rFonts w:eastAsia="Times New Roman" w:cs="Times New Roman"/>
          <w:szCs w:val="24"/>
        </w:rPr>
        <w:t xml:space="preserve">1 </w:t>
      </w:r>
      <w:r>
        <w:rPr>
          <w:rFonts w:eastAsia="Times New Roman" w:cs="Times New Roman"/>
          <w:szCs w:val="24"/>
        </w:rPr>
        <w:t xml:space="preserve">και </w:t>
      </w:r>
      <w:r>
        <w:rPr>
          <w:rFonts w:eastAsia="Times New Roman" w:cs="Times New Roman"/>
          <w:szCs w:val="24"/>
        </w:rPr>
        <w:t xml:space="preserve">2 </w:t>
      </w:r>
      <w:r>
        <w:rPr>
          <w:rFonts w:eastAsia="Times New Roman" w:cs="Times New Roman"/>
          <w:szCs w:val="24"/>
        </w:rPr>
        <w:t>ευρώ. Να γιατί ο κ. Τσακαλώτος από χθες μας λέει</w:t>
      </w:r>
      <w:r>
        <w:rPr>
          <w:rFonts w:eastAsia="Times New Roman" w:cs="Times New Roman"/>
          <w:szCs w:val="24"/>
        </w:rPr>
        <w:t>:</w:t>
      </w:r>
      <w:r>
        <w:rPr>
          <w:rFonts w:eastAsia="Times New Roman" w:cs="Times New Roman"/>
          <w:szCs w:val="24"/>
        </w:rPr>
        <w:t xml:space="preserve"> «Δεν έχω κάνει ανάλυση», «Δεν πρόλαβα να δω τις μειώσεις». Διότι είναι αυτά τα ποσά που σας είπα. </w:t>
      </w:r>
    </w:p>
    <w:p w14:paraId="5470B96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έρχομαι και σε ένα ολίγον λυπηρό θέμα. Μάθαμε από την κοινοβουλευτική διαδικασία ότι η </w:t>
      </w:r>
      <w:r w:rsidRPr="0094038A">
        <w:rPr>
          <w:rFonts w:eastAsia="Times New Roman" w:cs="Times New Roman"/>
          <w:szCs w:val="24"/>
        </w:rPr>
        <w:t>Κυβέρνηση</w:t>
      </w:r>
      <w:r>
        <w:rPr>
          <w:rFonts w:eastAsia="Times New Roman" w:cs="Times New Roman"/>
          <w:szCs w:val="24"/>
        </w:rPr>
        <w:t xml:space="preserve"> χάνει ένα αξιόλογο μέλος της. Ο Αναπληρωτής Υπο</w:t>
      </w:r>
      <w:r>
        <w:rPr>
          <w:rFonts w:eastAsia="Times New Roman" w:cs="Times New Roman"/>
          <w:szCs w:val="24"/>
        </w:rPr>
        <w:t xml:space="preserve">υργός Εξωτερικών κ. Κατρούγκαλος προτίθεται να παραιτηθεί, όπως είπε σε ραδιοφωνικό σταθμό, εάν κάποιος του δείξει ότι στο πολυνομοσχέδιο υπάρχει διάταξη για μείωση των συντάξεων. Ποιος θα το κάνει τώρα; Θα το υποδείξω εγώ το κεφάλαιο </w:t>
      </w:r>
      <w:r>
        <w:rPr>
          <w:rFonts w:eastAsia="Times New Roman" w:cs="Times New Roman"/>
          <w:szCs w:val="24"/>
        </w:rPr>
        <w:lastRenderedPageBreak/>
        <w:t xml:space="preserve">ή η </w:t>
      </w:r>
      <w:r w:rsidRPr="0094038A">
        <w:rPr>
          <w:rFonts w:eastAsia="Times New Roman" w:cs="Times New Roman"/>
          <w:szCs w:val="24"/>
        </w:rPr>
        <w:t>Κυβέρνηση</w:t>
      </w:r>
      <w:r>
        <w:rPr>
          <w:rFonts w:eastAsia="Times New Roman" w:cs="Times New Roman"/>
          <w:szCs w:val="24"/>
        </w:rPr>
        <w:t xml:space="preserve">; Ποιος </w:t>
      </w:r>
      <w:r>
        <w:rPr>
          <w:rFonts w:eastAsia="Times New Roman" w:cs="Times New Roman"/>
          <w:szCs w:val="24"/>
        </w:rPr>
        <w:t xml:space="preserve">θα οδηγήσει, κατά δήλωση του, υποτιθέμενα στην έξοδο από την </w:t>
      </w:r>
      <w:r w:rsidRPr="0094038A">
        <w:rPr>
          <w:rFonts w:eastAsia="Times New Roman" w:cs="Times New Roman"/>
          <w:szCs w:val="24"/>
        </w:rPr>
        <w:t>Κυβέρνηση</w:t>
      </w:r>
      <w:r>
        <w:rPr>
          <w:rFonts w:eastAsia="Times New Roman" w:cs="Times New Roman"/>
          <w:szCs w:val="24"/>
        </w:rPr>
        <w:t xml:space="preserve"> τον κ. Κατρούγκαλο; Η αλήθεια. Και η αλήθεια λέει ότι στο κεφάλαιο με 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ρόγραμμα, από τον πίνακα -δείτε τον πίνακα- 2.17 προκύπτει ότι από το 2019 οι μεικτές μειώσεις συν</w:t>
      </w:r>
      <w:r>
        <w:rPr>
          <w:rFonts w:eastAsia="Times New Roman" w:cs="Times New Roman"/>
          <w:szCs w:val="24"/>
        </w:rPr>
        <w:t>τάξεων θα πλησιάζουν τα 3 δισεκατομμύρια ευρώ</w:t>
      </w:r>
      <w:r w:rsidRPr="0016194D">
        <w:rPr>
          <w:rFonts w:eastAsia="Times New Roman" w:cs="Times New Roman"/>
          <w:szCs w:val="24"/>
        </w:rPr>
        <w:t xml:space="preserve"> </w:t>
      </w:r>
      <w:r>
        <w:rPr>
          <w:rFonts w:eastAsia="Times New Roman" w:cs="Times New Roman"/>
          <w:szCs w:val="24"/>
        </w:rPr>
        <w:t xml:space="preserve">ετησίως. Κάποιος να το πει με τρόπο στον κ. Κατρούγκαλο, για να μην παραιτηθεί αιφνιδιαστικά! </w:t>
      </w:r>
    </w:p>
    <w:p w14:paraId="5470B96E" w14:textId="77777777" w:rsidR="001F594C" w:rsidRDefault="008C7D1C">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μάθαμε, επίσης, ότι τα πλεονάσματα της τάξης του 4,5% και 5,2% δεν είναι ματωμέν</w:t>
      </w:r>
      <w:r>
        <w:rPr>
          <w:rFonts w:eastAsia="Times New Roman" w:cs="Times New Roman"/>
          <w:szCs w:val="24"/>
        </w:rPr>
        <w:t>α</w:t>
      </w:r>
      <w:r>
        <w:rPr>
          <w:rFonts w:eastAsia="Times New Roman" w:cs="Times New Roman"/>
          <w:szCs w:val="24"/>
        </w:rPr>
        <w:t xml:space="preserve"> πλε</w:t>
      </w:r>
      <w:r>
        <w:rPr>
          <w:rFonts w:eastAsia="Times New Roman" w:cs="Times New Roman"/>
          <w:szCs w:val="24"/>
        </w:rPr>
        <w:t xml:space="preserve">ονάσματα αλλά καθαγιασμένο από τον </w:t>
      </w:r>
      <w:r w:rsidRPr="00C0242A">
        <w:rPr>
          <w:rFonts w:eastAsia="Times New Roman" w:cs="Times New Roman"/>
          <w:szCs w:val="24"/>
        </w:rPr>
        <w:t>ΣΥΡΙΖΑ</w:t>
      </w:r>
      <w:r>
        <w:rPr>
          <w:rFonts w:eastAsia="Times New Roman" w:cs="Times New Roman"/>
          <w:szCs w:val="24"/>
        </w:rPr>
        <w:t>. Η πολιτική παράταξη που υποσχόταν μικρότερα πλεονάσματα και λιγότερη λιτότητα, θεσμοθετεί θηριώδη πλεονάσματα που ούτε ο Σόιμπλε δεν θα τα ζητούσε και μάλιστα σε συνθήκες αναιμικής ανάπτυξης της τάξης του 1,8% του</w:t>
      </w:r>
      <w:r>
        <w:rPr>
          <w:rFonts w:eastAsia="Times New Roman" w:cs="Times New Roman"/>
          <w:szCs w:val="24"/>
        </w:rPr>
        <w:t xml:space="preserve"> ΑΕΠ. Όταν η </w:t>
      </w:r>
      <w:r>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 του Σαμαρά έλεγε για πλεόνασμα 4% με ανάπτυξη 3%</w:t>
      </w:r>
      <w:r>
        <w:rPr>
          <w:rFonts w:eastAsia="Times New Roman" w:cs="Times New Roman"/>
          <w:szCs w:val="24"/>
        </w:rPr>
        <w:t>,</w:t>
      </w:r>
      <w:r>
        <w:rPr>
          <w:rFonts w:eastAsia="Times New Roman" w:cs="Times New Roman"/>
          <w:szCs w:val="24"/>
        </w:rPr>
        <w:t xml:space="preserve"> είχαμε ματωμένο πλεόνασμα τότε. Σήμερα, όμως, με πρωτογενές πλεόνασμα επί </w:t>
      </w:r>
      <w:r w:rsidRPr="00C0242A">
        <w:rPr>
          <w:rFonts w:eastAsia="Times New Roman" w:cs="Times New Roman"/>
          <w:szCs w:val="24"/>
        </w:rPr>
        <w:t>ΣΥΡΙΖΑ</w:t>
      </w:r>
      <w:r>
        <w:rPr>
          <w:rFonts w:eastAsia="Times New Roman" w:cs="Times New Roman"/>
          <w:szCs w:val="24"/>
        </w:rPr>
        <w:t xml:space="preserve"> -που δεσμεύεται- 5,2% </w:t>
      </w:r>
      <w:r>
        <w:rPr>
          <w:rFonts w:eastAsia="Times New Roman" w:cs="Times New Roman"/>
          <w:szCs w:val="24"/>
        </w:rPr>
        <w:lastRenderedPageBreak/>
        <w:t xml:space="preserve">και ανάπτυξη 1,8%, ο </w:t>
      </w:r>
      <w:r w:rsidRPr="00C0242A">
        <w:rPr>
          <w:rFonts w:eastAsia="Times New Roman" w:cs="Times New Roman"/>
          <w:szCs w:val="24"/>
        </w:rPr>
        <w:t>ΣΥΡΙΖΑ</w:t>
      </w:r>
      <w:r>
        <w:rPr>
          <w:rFonts w:eastAsia="Times New Roman" w:cs="Times New Roman"/>
          <w:szCs w:val="24"/>
        </w:rPr>
        <w:t xml:space="preserve"> λέει «</w:t>
      </w:r>
      <w:r>
        <w:rPr>
          <w:rFonts w:eastAsia="Times New Roman" w:cs="Times New Roman"/>
          <w:szCs w:val="24"/>
        </w:rPr>
        <w:t>σ</w:t>
      </w:r>
      <w:r>
        <w:rPr>
          <w:rFonts w:eastAsia="Times New Roman" w:cs="Times New Roman"/>
          <w:szCs w:val="24"/>
        </w:rPr>
        <w:t>ιγά τα αίματα». Από τα ματωμένα υπερπλεονάσμα</w:t>
      </w:r>
      <w:r>
        <w:rPr>
          <w:rFonts w:eastAsia="Times New Roman" w:cs="Times New Roman"/>
          <w:szCs w:val="24"/>
        </w:rPr>
        <w:t>τα φθάσαμε στο «</w:t>
      </w:r>
      <w:r>
        <w:rPr>
          <w:rFonts w:eastAsia="Times New Roman" w:cs="Times New Roman"/>
          <w:szCs w:val="24"/>
        </w:rPr>
        <w:t>σ</w:t>
      </w:r>
      <w:r>
        <w:rPr>
          <w:rFonts w:eastAsia="Times New Roman" w:cs="Times New Roman"/>
          <w:szCs w:val="24"/>
        </w:rPr>
        <w:t>ιγά τα αίματα»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 και τι έγινε; </w:t>
      </w:r>
    </w:p>
    <w:p w14:paraId="5470B96F" w14:textId="77777777" w:rsidR="001F594C" w:rsidRDefault="008C7D1C">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μάθαμε, ακόμη, ότι θα στερήσετε από το τραπεζικό σύστημα και κατ’ επέκταση από τη ρευστότητα της οικονομίας ένα ποσό περίπου 7 δισεκατομμυρίων ευρώ μέσω αναγκαστικού εσωτερικο</w:t>
      </w:r>
      <w:r>
        <w:rPr>
          <w:rFonts w:eastAsia="Times New Roman" w:cs="Times New Roman"/>
          <w:szCs w:val="24"/>
        </w:rPr>
        <w:t>ύ δανεισμού. Είναι οι προθεσμιακές καταθέσεις όλων των δημοσίων φορέων</w:t>
      </w:r>
      <w:r>
        <w:rPr>
          <w:rFonts w:eastAsia="Times New Roman" w:cs="Times New Roman"/>
          <w:szCs w:val="24"/>
        </w:rPr>
        <w:t>,</w:t>
      </w:r>
      <w:r>
        <w:rPr>
          <w:rFonts w:eastAsia="Times New Roman" w:cs="Times New Roman"/>
          <w:szCs w:val="24"/>
        </w:rPr>
        <w:t xml:space="preserve"> που αναγκαστικά θα μεταφερθούν στην Τράπεζα της Ελλάδας. Έγινε συζήτηση και νωρίτερα το πρωί για την αντισυνταγματικότητα αυτής της διάταξης. </w:t>
      </w:r>
    </w:p>
    <w:p w14:paraId="5470B9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είπε και ο κ. Βούτσης, ο Πρόεδρος της Βουλής -όπως απαντάει και η </w:t>
      </w:r>
      <w:r w:rsidRPr="0094038A">
        <w:rPr>
          <w:rFonts w:eastAsia="Times New Roman" w:cs="Times New Roman"/>
          <w:szCs w:val="24"/>
        </w:rPr>
        <w:t>Κυβέρνηση</w:t>
      </w:r>
      <w:r>
        <w:rPr>
          <w:rFonts w:eastAsia="Times New Roman" w:cs="Times New Roman"/>
          <w:szCs w:val="24"/>
        </w:rPr>
        <w:t>- ότι δεν πειράζει, ας πάνε στην Τράπεζα της Ελλάδος τα χρήματα των δημοσίων φορέων, των πανεπιστημίων, των δήμων κ.λπ., διότι θα έχουν καλύτερο επιτόκιο. Μόνο που η διαφορά είν</w:t>
      </w:r>
      <w:r>
        <w:rPr>
          <w:rFonts w:eastAsia="Times New Roman" w:cs="Times New Roman"/>
          <w:szCs w:val="24"/>
        </w:rPr>
        <w:t xml:space="preserve">αι η εξής ξέρετε: Ότι μόλις πάνε στην Τράπεζα της Ελλάδος, σε αυτόν τον ειδικό κουμπαρά, θα γίνουν </w:t>
      </w:r>
      <w:r>
        <w:rPr>
          <w:rFonts w:eastAsia="Times New Roman" w:cs="Times New Roman"/>
          <w:szCs w:val="24"/>
          <w:lang w:val="en-US"/>
        </w:rPr>
        <w:t>repos</w:t>
      </w:r>
      <w:r w:rsidRPr="00144064">
        <w:rPr>
          <w:rFonts w:eastAsia="Times New Roman" w:cs="Times New Roman"/>
          <w:szCs w:val="24"/>
        </w:rPr>
        <w:t xml:space="preserve">. </w:t>
      </w:r>
      <w:r>
        <w:rPr>
          <w:rFonts w:eastAsia="Times New Roman" w:cs="Times New Roman"/>
          <w:szCs w:val="24"/>
        </w:rPr>
        <w:t xml:space="preserve">Δεν θα μπορούσαν να τα σπάσουν </w:t>
      </w:r>
      <w:r>
        <w:rPr>
          <w:rFonts w:eastAsia="Times New Roman" w:cs="Times New Roman"/>
          <w:szCs w:val="24"/>
        </w:rPr>
        <w:lastRenderedPageBreak/>
        <w:t>ανά πάσα ώρα και στιγμή και να τα χρησιμοποιήσουν όπως θέλουν, για τις ανάγκες τους, αυτοί που έχουν τα χρήματα οι φυσι</w:t>
      </w:r>
      <w:r>
        <w:rPr>
          <w:rFonts w:eastAsia="Times New Roman" w:cs="Times New Roman"/>
          <w:szCs w:val="24"/>
        </w:rPr>
        <w:t xml:space="preserve">κοί ιδιοκτήτες τους. </w:t>
      </w:r>
    </w:p>
    <w:p w14:paraId="5470B97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αναφέρω και κάτι άλλο στο οποίο γίναμε σοφότεροι</w:t>
      </w:r>
      <w:r>
        <w:rPr>
          <w:rFonts w:eastAsia="Times New Roman" w:cs="Times New Roman"/>
          <w:szCs w:val="24"/>
        </w:rPr>
        <w:t>.</w:t>
      </w:r>
      <w:r>
        <w:rPr>
          <w:rFonts w:eastAsia="Times New Roman" w:cs="Times New Roman"/>
          <w:szCs w:val="24"/>
        </w:rPr>
        <w:t xml:space="preserve"> Μάθαμε ότι στα αντίμετρα -τα υποτιθέμενα θα πω εγώ αντίμετρα- τοποθέτησε η </w:t>
      </w:r>
      <w:r w:rsidRPr="0094038A">
        <w:rPr>
          <w:rFonts w:eastAsia="Times New Roman" w:cs="Times New Roman"/>
          <w:szCs w:val="24"/>
        </w:rPr>
        <w:t>Κυβέρνηση</w:t>
      </w:r>
      <w:r>
        <w:rPr>
          <w:rFonts w:eastAsia="Times New Roman" w:cs="Times New Roman"/>
          <w:szCs w:val="24"/>
        </w:rPr>
        <w:t xml:space="preserve"> μέσα τις δημόσιες επενδύσεις και τα προγράμματα του ΟΑΕΔ. Αυτά εκτελούνται από τον προϋπολογισμό</w:t>
      </w:r>
      <w:r>
        <w:rPr>
          <w:rFonts w:eastAsia="Times New Roman" w:cs="Times New Roman"/>
          <w:szCs w:val="24"/>
        </w:rPr>
        <w:t xml:space="preserve">. Γιατί τα ρίξατε στο καλάθι με τα αντίμετρα; Είναι δυνατόν να είναι αντίμετρο, όπως διαβάζω, η κατασκευή νηπιαγωγείων; Μα είναι δυνατόν; Είναι υποχρέωση του κράτους να χτίζει σχολεία. Δεν είναι αντίμετρο. Όμως θα μου πείτε, εδώ δεν δειλιάσατε να μειώσετε </w:t>
      </w:r>
      <w:r>
        <w:rPr>
          <w:rFonts w:eastAsia="Times New Roman" w:cs="Times New Roman"/>
          <w:szCs w:val="24"/>
        </w:rPr>
        <w:t xml:space="preserve">από το 2020 κι άλλο το εισόδημα των ανθρώπων που αμείβονται με 500 ευρώ τον μήνα. </w:t>
      </w:r>
    </w:p>
    <w:p w14:paraId="5470B972" w14:textId="77777777" w:rsidR="001F594C" w:rsidRDefault="008C7D1C">
      <w:pPr>
        <w:spacing w:line="600" w:lineRule="auto"/>
        <w:ind w:firstLine="720"/>
        <w:contextualSpacing/>
        <w:jc w:val="both"/>
        <w:rPr>
          <w:rFonts w:eastAsia="Times New Roman"/>
          <w:szCs w:val="24"/>
        </w:rPr>
      </w:pPr>
      <w:r>
        <w:rPr>
          <w:rFonts w:eastAsia="Times New Roman"/>
          <w:szCs w:val="24"/>
        </w:rPr>
        <w:t>Ξέρουμε τώρα ότι με την πτώση του αφορολόγητου -που επήλθε χωρίς, βέβαια, να παραιτηθεί ο κ. Τσακαλώτος, ο οποίος έλεγε ότι αν πέσει κάτω από τα 9.600 θα είχε παραιτηθεί, κι</w:t>
      </w:r>
      <w:r>
        <w:rPr>
          <w:rFonts w:eastAsia="Times New Roman"/>
          <w:szCs w:val="24"/>
        </w:rPr>
        <w:t xml:space="preserve"> έχουμε φτάσει στα 5.600 και είναι στη θέση του το ίδιο και ο Κατρούγκαλος- όποιος παίρνει μισθό 500 ευρώ τον μήνα από τον Γενάρη του 2020</w:t>
      </w:r>
      <w:r>
        <w:rPr>
          <w:rFonts w:eastAsia="Times New Roman"/>
          <w:szCs w:val="24"/>
        </w:rPr>
        <w:t>,</w:t>
      </w:r>
      <w:r>
        <w:rPr>
          <w:rFonts w:eastAsia="Times New Roman"/>
          <w:szCs w:val="24"/>
        </w:rPr>
        <w:t xml:space="preserve"> ο </w:t>
      </w:r>
      <w:r>
        <w:rPr>
          <w:rFonts w:eastAsia="Times New Roman"/>
          <w:szCs w:val="24"/>
        </w:rPr>
        <w:lastRenderedPageBreak/>
        <w:t>ένας μισθός από τους δώδεκα που παίρνει θα πηγαίνει στην εφορία. Και αυτό δεν είναι μνημόνιο. Δεν είναι μνημόνιο Τ</w:t>
      </w:r>
      <w:r>
        <w:rPr>
          <w:rFonts w:eastAsia="Times New Roman"/>
          <w:szCs w:val="24"/>
        </w:rPr>
        <w:t>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Αχ, κατακαημένη Ελλάς!</w:t>
      </w:r>
    </w:p>
    <w:p w14:paraId="5470B973"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συνάδελφοι, πολύ φοβάμαι ότι αυτή η Κυβέρνηση δεν έχει μάθει τίποτα για το πώς θα προστατεύσει τους χαμηλόμισθους, τους χαμηλοσυνταξιούχους και πώς θα μπορέσει η οικονομία να πάρει μπροστά, όταν βά</w:t>
      </w:r>
      <w:r>
        <w:rPr>
          <w:rFonts w:eastAsia="Times New Roman"/>
          <w:szCs w:val="24"/>
        </w:rPr>
        <w:t xml:space="preserve">ζετε ως οδοφράγματα τα θηριώδη πλεονάσματα. </w:t>
      </w:r>
    </w:p>
    <w:p w14:paraId="5470B97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μ</w:t>
      </w:r>
      <w:r>
        <w:rPr>
          <w:rFonts w:eastAsia="Times New Roman"/>
          <w:szCs w:val="24"/>
        </w:rPr>
        <w:t xml:space="preserve">εσοπρόθεσμο -σας το λέω- αυτό το συμπληρωματικό μνημόνιο, είναι η επιτομή της αφερεγγυότητάς σας. Και λυπάμαι να το πω, εκεί που ξεκινήσατε ότι είστε η κάθε λέξη του Συντάγματος, έχετε γίνει η κάθε λέξη του </w:t>
      </w:r>
      <w:r>
        <w:rPr>
          <w:rFonts w:eastAsia="Times New Roman"/>
          <w:szCs w:val="24"/>
        </w:rPr>
        <w:t>μνημονίου!</w:t>
      </w:r>
    </w:p>
    <w:p w14:paraId="5470B97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5470B976" w14:textId="77777777" w:rsidR="001F594C" w:rsidRDefault="008C7D1C">
      <w:pPr>
        <w:spacing w:line="600" w:lineRule="auto"/>
        <w:ind w:firstLine="720"/>
        <w:contextualSpacing/>
        <w:rPr>
          <w:rFonts w:eastAsia="Times New Roman"/>
          <w:szCs w:val="24"/>
        </w:rPr>
      </w:pPr>
      <w:r>
        <w:rPr>
          <w:rFonts w:eastAsia="Times New Roman"/>
          <w:szCs w:val="24"/>
        </w:rPr>
        <w:t>(Χειροκροτήματα από τις πτέρυγες του Ποτ</w:t>
      </w:r>
      <w:r>
        <w:rPr>
          <w:rFonts w:eastAsia="Times New Roman"/>
          <w:szCs w:val="24"/>
        </w:rPr>
        <w:t>α</w:t>
      </w:r>
      <w:r>
        <w:rPr>
          <w:rFonts w:eastAsia="Times New Roman"/>
          <w:szCs w:val="24"/>
        </w:rPr>
        <w:t>μι</w:t>
      </w:r>
      <w:r>
        <w:rPr>
          <w:rFonts w:eastAsia="Times New Roman"/>
          <w:szCs w:val="24"/>
        </w:rPr>
        <w:t>ού</w:t>
      </w:r>
      <w:r>
        <w:rPr>
          <w:rFonts w:eastAsia="Times New Roman"/>
          <w:szCs w:val="24"/>
        </w:rPr>
        <w:t xml:space="preserve"> και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470B977" w14:textId="77777777" w:rsidR="001F594C" w:rsidRDefault="008C7D1C">
      <w:pPr>
        <w:spacing w:line="600" w:lineRule="auto"/>
        <w:ind w:firstLine="720"/>
        <w:contextualSpacing/>
        <w:jc w:val="both"/>
        <w:rPr>
          <w:rFonts w:eastAsia="Times New Roman"/>
          <w:szCs w:val="24"/>
        </w:rPr>
      </w:pPr>
      <w:r w:rsidRPr="00DD2743">
        <w:rPr>
          <w:rFonts w:eastAsia="Times New Roman"/>
          <w:b/>
          <w:szCs w:val="24"/>
        </w:rPr>
        <w:t>ΠΡΟΕΔΡΕΥ</w:t>
      </w:r>
      <w:r>
        <w:rPr>
          <w:rFonts w:eastAsia="Times New Roman"/>
          <w:b/>
          <w:szCs w:val="24"/>
        </w:rPr>
        <w:t>ΩΝ</w:t>
      </w:r>
      <w:r w:rsidRPr="00DD2743">
        <w:rPr>
          <w:rFonts w:eastAsia="Times New Roman"/>
          <w:b/>
          <w:szCs w:val="24"/>
        </w:rPr>
        <w:t xml:space="preserve"> (</w:t>
      </w:r>
      <w:r>
        <w:rPr>
          <w:rFonts w:eastAsia="Times New Roman"/>
          <w:b/>
          <w:szCs w:val="24"/>
        </w:rPr>
        <w:t>Νικήτας Κακλαμάνης</w:t>
      </w:r>
      <w:r w:rsidRPr="00DD2743">
        <w:rPr>
          <w:rFonts w:eastAsia="Times New Roman"/>
          <w:b/>
          <w:szCs w:val="24"/>
        </w:rPr>
        <w:t xml:space="preserve">): </w:t>
      </w:r>
      <w:r>
        <w:rPr>
          <w:rFonts w:eastAsia="Times New Roman"/>
          <w:szCs w:val="24"/>
        </w:rPr>
        <w:t xml:space="preserve">Κλείνουμε με τον τελευταίο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 xml:space="preserve">γορητή, τον κ. Μάριο Γεωργιάδη, από την Ένωση Κεντρώων. </w:t>
      </w:r>
    </w:p>
    <w:p w14:paraId="5470B978" w14:textId="77777777" w:rsidR="001F594C" w:rsidRDefault="008C7D1C">
      <w:pPr>
        <w:spacing w:line="600" w:lineRule="auto"/>
        <w:ind w:firstLine="720"/>
        <w:contextualSpacing/>
        <w:jc w:val="both"/>
        <w:rPr>
          <w:rFonts w:eastAsia="Times New Roman"/>
          <w:szCs w:val="24"/>
        </w:rPr>
      </w:pPr>
      <w:r>
        <w:rPr>
          <w:rFonts w:eastAsia="Times New Roman"/>
          <w:b/>
          <w:szCs w:val="24"/>
        </w:rPr>
        <w:lastRenderedPageBreak/>
        <w:t>ΜΑΡΙ</w:t>
      </w:r>
      <w:r>
        <w:rPr>
          <w:rFonts w:eastAsia="Times New Roman"/>
          <w:b/>
          <w:szCs w:val="24"/>
        </w:rPr>
        <w:t>ΟΣ ΓΕΩΡΓΙΑΔΗΣ (Θ</w:t>
      </w:r>
      <w:r>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Ευχαριστώ πολύ, κύριε Πρόεδρε. Αν χρειαστώ παραπάνω χρόνο, θα χρησιμοποιήσω τη δευτερολογία μου, όπως έχετε πει. </w:t>
      </w:r>
    </w:p>
    <w:p w14:paraId="5470B979" w14:textId="77777777" w:rsidR="001F594C" w:rsidRDefault="008C7D1C">
      <w:pPr>
        <w:spacing w:line="600" w:lineRule="auto"/>
        <w:ind w:firstLine="720"/>
        <w:contextualSpacing/>
        <w:jc w:val="both"/>
        <w:rPr>
          <w:rFonts w:eastAsia="Times New Roman"/>
          <w:szCs w:val="24"/>
        </w:rPr>
      </w:pPr>
      <w:r>
        <w:rPr>
          <w:rFonts w:eastAsia="Times New Roman"/>
          <w:szCs w:val="24"/>
        </w:rPr>
        <w:t>Αγαπητοί και αγαπητές συνάδελφοι, όλοι οι Βουλευτές και τα στελέχη της Ένωσης Κεντρώων χαρακτηριζό</w:t>
      </w:r>
      <w:r>
        <w:rPr>
          <w:rFonts w:eastAsia="Times New Roman"/>
          <w:szCs w:val="24"/>
        </w:rPr>
        <w:t>μαστε από τις αρχές μας, από το πόσο πράοι είμαστε, γενικότερα από τη φωνή της λογικής, χωρίς ξεσπάσματα και πάντα μετράμε τα όσα λέμε. Αυτά είναι τα σεμνά μας προσόντα, τα οποία τα γνωρίζει και ο λαός έξω και θεωρώ ότι τα γνωρίζετε κι εσείς εντός της Βουλ</w:t>
      </w:r>
      <w:r>
        <w:rPr>
          <w:rFonts w:eastAsia="Times New Roman"/>
          <w:szCs w:val="24"/>
        </w:rPr>
        <w:t xml:space="preserve">ής. </w:t>
      </w:r>
    </w:p>
    <w:p w14:paraId="5470B97A" w14:textId="77777777" w:rsidR="001F594C" w:rsidRDefault="008C7D1C">
      <w:pPr>
        <w:spacing w:line="600" w:lineRule="auto"/>
        <w:ind w:firstLine="720"/>
        <w:contextualSpacing/>
        <w:jc w:val="both"/>
        <w:rPr>
          <w:rFonts w:eastAsia="Times New Roman"/>
          <w:szCs w:val="24"/>
        </w:rPr>
      </w:pPr>
      <w:r>
        <w:rPr>
          <w:rFonts w:eastAsia="Times New Roman"/>
          <w:szCs w:val="24"/>
        </w:rPr>
        <w:t>Μετά από τα χθεσινά γεγονότα, όμως, ομολογούμε ότι με πολύ μεγάλη δυσκολία προσπαθούμε να συγκρατήσουμε την οργή και τα αισθήματά μας. Διότι ενώ συζητάμε τόσο εχθές, προχθές αλλά και σήμερα τις συνέπειες αυτού του καταστροφικού τρίτου μνημονίου και το</w:t>
      </w:r>
      <w:r>
        <w:rPr>
          <w:rFonts w:eastAsia="Times New Roman"/>
          <w:szCs w:val="24"/>
        </w:rPr>
        <w:t>υ τέταρτου σημερινού πονήματος, που το έχετε ονομάσει εσείς «μεσοπρόθεσμο» και φέρει αποκλειστικά την υπογραφή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έρχεται πάλι η Κυβέρνηση με έναν ταχυδακτυλουργικό τρόπο να αλλάξει την ατζέντα και να μας πάει </w:t>
      </w:r>
      <w:r>
        <w:rPr>
          <w:rFonts w:eastAsia="Times New Roman"/>
          <w:szCs w:val="24"/>
        </w:rPr>
        <w:lastRenderedPageBreak/>
        <w:t>σε ένα σχέδιο ακόμη πιο επίπονο, π</w:t>
      </w:r>
      <w:r>
        <w:rPr>
          <w:rFonts w:eastAsia="Times New Roman"/>
          <w:szCs w:val="24"/>
        </w:rPr>
        <w:t xml:space="preserve">ου μπορεί να χαρακτηριστεί και ως επικίνδυνο και αφορά την εθνική μας υπόσταση. Μιλάω, φυσικά, για τη συμφωνία με τα Σκόπια ή ακριβέστερα για το ξεπούλημα της Μακεδονίας. </w:t>
      </w:r>
    </w:p>
    <w:p w14:paraId="5470B97B"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προπαγάνδα της Κυβέρνησης ξεκίνησε κιόλας από χθες. «Γράφεται ιστορία!», λέει. Με </w:t>
      </w:r>
      <w:r>
        <w:rPr>
          <w:rFonts w:eastAsia="Times New Roman"/>
          <w:szCs w:val="24"/>
        </w:rPr>
        <w:t>μελανά γράμματα, βέβαια, θα γραφτεί η ιστορία. Γιατί η μοναδική αλήθεια είναι ότι αντίθετα με την πλειοψηφία του ελληνικού λαού -και ερήμην του!- η Κυβέρνηση της «πρώτης φοράς Αριστερά» έρχεται να διαγράψει δυόμισι χιλιάδων ετών ιστορία, της δικής μας ιστο</w:t>
      </w:r>
      <w:r>
        <w:rPr>
          <w:rFonts w:eastAsia="Times New Roman"/>
          <w:szCs w:val="24"/>
        </w:rPr>
        <w:t xml:space="preserve">ρίας, και να παραδώσουμε </w:t>
      </w:r>
      <w:r>
        <w:rPr>
          <w:rFonts w:eastAsia="Times New Roman"/>
          <w:szCs w:val="24"/>
          <w:lang w:val="en-US"/>
        </w:rPr>
        <w:t>cd</w:t>
      </w:r>
      <w:r w:rsidRPr="00B36BAC">
        <w:rPr>
          <w:rFonts w:eastAsia="Times New Roman"/>
          <w:szCs w:val="24"/>
        </w:rPr>
        <w:t xml:space="preserve"> </w:t>
      </w:r>
      <w:r>
        <w:rPr>
          <w:rFonts w:eastAsia="Times New Roman"/>
          <w:szCs w:val="24"/>
        </w:rPr>
        <w:t xml:space="preserve">και </w:t>
      </w:r>
      <w:r>
        <w:rPr>
          <w:rFonts w:eastAsia="Times New Roman"/>
          <w:szCs w:val="24"/>
          <w:lang w:val="en-US"/>
        </w:rPr>
        <w:t>copyright</w:t>
      </w:r>
      <w:r>
        <w:rPr>
          <w:rFonts w:eastAsia="Times New Roman"/>
          <w:szCs w:val="24"/>
        </w:rPr>
        <w:t xml:space="preserve"> στους Σκοπιανούς, δι</w:t>
      </w:r>
      <w:r>
        <w:rPr>
          <w:rFonts w:eastAsia="Times New Roman"/>
          <w:szCs w:val="24"/>
        </w:rPr>
        <w:t>ά</w:t>
      </w:r>
      <w:r>
        <w:rPr>
          <w:rFonts w:eastAsia="Times New Roman"/>
          <w:szCs w:val="24"/>
        </w:rPr>
        <w:t xml:space="preserve"> χειρός του κ. Τσίπρα και του κ. Κοτζιά, τα πάντα, όνομα, ιστορία, πολιτισμό, γλώσσα, λες και είναι κάποιο παιχνίδι. Η Μακεδονία δεν είναι παιχνίδι, αγαπητοί συνάδελφοι! Η Μακεδονία είναι ολόκλ</w:t>
      </w:r>
      <w:r>
        <w:rPr>
          <w:rFonts w:eastAsia="Times New Roman"/>
          <w:szCs w:val="24"/>
        </w:rPr>
        <w:t>ηρη ιστορία!</w:t>
      </w:r>
    </w:p>
    <w:p w14:paraId="5470B97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Και, μάλιστα, αυτό το κάνετε χωρίς σύγκληση πολιτικών Αρχηγών και χωρίς δημοψήφισμα. Θα μου πείτε, όμως, ότι και δημοψήφισμα να κάνετε, τόσο εύκολα το «Όχι» το κάνετε εσείς «Ναι», που για εσάς είναι αχρείαστο. Χαρίζετε, πραγματικά, τα </w:t>
      </w:r>
      <w:r>
        <w:rPr>
          <w:rFonts w:eastAsia="Times New Roman"/>
          <w:szCs w:val="24"/>
        </w:rPr>
        <w:lastRenderedPageBreak/>
        <w:t>πάντα σε</w:t>
      </w:r>
      <w:r>
        <w:rPr>
          <w:rFonts w:eastAsia="Times New Roman"/>
          <w:szCs w:val="24"/>
        </w:rPr>
        <w:t xml:space="preserve"> μία χώρα, σε ένα κρατίδιο που αποκαλείται με το τιμητικό ΠΓΔΜ, που για εβδομήντα ολόκληρα χρόνια ντρέπονται να πουν ότι είναι Σλάβοι ή Βούλγαροι και ότι μιλάνε το βουλγαρικό ιδίωμα, με τη δικαιολογία ότι το έχουν αναγνωρίσει -λέει- εκατόν πενήντα χώρες. </w:t>
      </w:r>
    </w:p>
    <w:p w14:paraId="5470B97D" w14:textId="77777777" w:rsidR="001F594C" w:rsidRDefault="008C7D1C">
      <w:pPr>
        <w:spacing w:line="600" w:lineRule="auto"/>
        <w:ind w:firstLine="720"/>
        <w:contextualSpacing/>
        <w:jc w:val="both"/>
        <w:rPr>
          <w:rFonts w:eastAsia="Times New Roman"/>
          <w:szCs w:val="24"/>
        </w:rPr>
      </w:pPr>
      <w:r>
        <w:rPr>
          <w:rFonts w:eastAsia="Times New Roman"/>
          <w:szCs w:val="24"/>
        </w:rPr>
        <w:t>Όλο το πλανητικό σύστημα, κυρίες και κύριοι, να το αναγνωρίσει και να το φωνάζει «Μακεδονία», τη δική μας υπογραφή θέλουν. Αν δεν βάλουμε εμείς την υπογραφή μας, δεν πρόκειται αν προχωρήσει κα</w:t>
      </w:r>
      <w:r>
        <w:rPr>
          <w:rFonts w:eastAsia="Times New Roman"/>
          <w:szCs w:val="24"/>
        </w:rPr>
        <w:t>μ</w:t>
      </w:r>
      <w:r>
        <w:rPr>
          <w:rFonts w:eastAsia="Times New Roman"/>
          <w:szCs w:val="24"/>
        </w:rPr>
        <w:t xml:space="preserve">μία ένταξή τους στο ΝΑΤΟ ούτε στην Ευρωπαϊκή  Ένωση. </w:t>
      </w:r>
    </w:p>
    <w:p w14:paraId="5470B9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μάλι</w:t>
      </w:r>
      <w:r>
        <w:rPr>
          <w:rFonts w:eastAsia="Times New Roman" w:cs="Times New Roman"/>
          <w:szCs w:val="24"/>
        </w:rPr>
        <w:t>στα, λέτε, «Ε, είκοσι πέντε χρόνια έχουμε κουραστεί». Τι σημαίνει «είκοσι πέντε χρόνια»; Τι είναι; Ημερομηνία λήξεως; Μπουγάτσα είναι και πρέπει να τη φάμε, γιατί θα λήξει; Είναι οικόπεδο που έχει καταπατηθεί και δεν πρέπει να το δώσουμε, να υπογράψουμε συ</w:t>
      </w:r>
      <w:r>
        <w:rPr>
          <w:rFonts w:eastAsia="Times New Roman" w:cs="Times New Roman"/>
          <w:szCs w:val="24"/>
        </w:rPr>
        <w:t>μβόλαια; Αυτά να τα πείτε στο Ισραήλ, στην Παλαιστίνη που δίνουν το αίμα τους με τους πολέμους</w:t>
      </w:r>
      <w:r>
        <w:rPr>
          <w:rFonts w:eastAsia="Times New Roman" w:cs="Times New Roman"/>
          <w:szCs w:val="24"/>
        </w:rPr>
        <w:t>,</w:t>
      </w:r>
      <w:r>
        <w:rPr>
          <w:rFonts w:eastAsia="Times New Roman" w:cs="Times New Roman"/>
          <w:szCs w:val="24"/>
        </w:rPr>
        <w:t xml:space="preserve"> για να διεκδικήσουν τα συμφέροντα της χώρας τους, στην Κύπρο που δεν υπογράφουν κάποιο συμβόλαιο και κάποια συμφωνία, διότι πολύ </w:t>
      </w:r>
      <w:r>
        <w:rPr>
          <w:rFonts w:eastAsia="Times New Roman" w:cs="Times New Roman"/>
          <w:szCs w:val="24"/>
        </w:rPr>
        <w:lastRenderedPageBreak/>
        <w:t>απλά ενδιαφέρονται για τη χώρα τους και όχι για την καρέκλα τους. Ας περάσουν και εκατό και διακόσια χρόνια! Να υπενθυμίσω ότι</w:t>
      </w:r>
      <w:r>
        <w:rPr>
          <w:rFonts w:eastAsia="Times New Roman" w:cs="Times New Roman"/>
          <w:szCs w:val="24"/>
        </w:rPr>
        <w:t xml:space="preserve"> επί τετρακόσια χρόνια ήμασταν υπό τουρκικό ζυγό. Δεν έχει κα</w:t>
      </w:r>
      <w:r>
        <w:rPr>
          <w:rFonts w:eastAsia="Times New Roman" w:cs="Times New Roman"/>
          <w:szCs w:val="24"/>
        </w:rPr>
        <w:t>μ</w:t>
      </w:r>
      <w:r>
        <w:rPr>
          <w:rFonts w:eastAsia="Times New Roman" w:cs="Times New Roman"/>
          <w:szCs w:val="24"/>
        </w:rPr>
        <w:t xml:space="preserve">μία σημασία. Δεν υπάρχει ημερομηνία λήξεως σε αυτά. </w:t>
      </w:r>
    </w:p>
    <w:p w14:paraId="5470B97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Μάλιστα ο Πρωθυπουργός στο χθεσινό του διάγγελμα βγήκε περιχαρής και αναγνώρισε -λες και είναι ΔΙΚΑΤΣΑ- ότι δήθεν υπήρχε μακεδονική γλώσσα κα</w:t>
      </w:r>
      <w:r>
        <w:rPr>
          <w:rFonts w:eastAsia="Times New Roman" w:cs="Times New Roman"/>
          <w:szCs w:val="24"/>
        </w:rPr>
        <w:t>ι τη μιλούσαμε και κάποια μπερδεμένα για την εθνικότητα. Και είπε ότι θα φέρει τρεις αλλαγές στο Σύνταγμα, ξεχνώντας τα επτά προβληματικά άρθρα αλυτρωτισμού, ξεχνώντας τον ύμνο, ξεχνώντας τα βιβλία, ξεχνώντας τα πάντα.</w:t>
      </w:r>
    </w:p>
    <w:p w14:paraId="5470B9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έχουμε και τον κ. Κοτζιά που τη Δ</w:t>
      </w:r>
      <w:r>
        <w:rPr>
          <w:rFonts w:eastAsia="Times New Roman" w:cs="Times New Roman"/>
          <w:szCs w:val="24"/>
        </w:rPr>
        <w:t>ευτέρα ως νέος Γκρουέφσκι έδωσε μια συνέντευξη και είπε κιόλας ότι αναγνώρισε όλο τον αλυτρωτισμό. Πρώτη φορά βλέπω εγώ Υπουργό να μιλάει για τα συμφέροντα της άλλης χώρας περισσότερο από τα δικά μας! Απείλησε κιόλας ότι όσοι διαφωνούν, θα γεμίσει το Σύντα</w:t>
      </w:r>
      <w:r>
        <w:rPr>
          <w:rFonts w:eastAsia="Times New Roman" w:cs="Times New Roman"/>
          <w:szCs w:val="24"/>
        </w:rPr>
        <w:t xml:space="preserve">γμα με απόρρητα έγγραφα. </w:t>
      </w:r>
    </w:p>
    <w:p w14:paraId="5470B9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τα φέρετε, κύριε Υπουργέ! Εδώ είμαστε! </w:t>
      </w:r>
    </w:p>
    <w:p w14:paraId="5470B9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για τα Πρακτικά την απομαγνητοφώνηση της συνέντευξης, για όσους δεν την έχετε δει.</w:t>
      </w:r>
    </w:p>
    <w:p w14:paraId="5470B983" w14:textId="77777777" w:rsidR="001F594C" w:rsidRDefault="008C7D1C">
      <w:pPr>
        <w:spacing w:line="600" w:lineRule="auto"/>
        <w:ind w:firstLine="720"/>
        <w:contextualSpacing/>
        <w:jc w:val="both"/>
        <w:rPr>
          <w:rFonts w:eastAsia="Times New Roman"/>
          <w:bCs/>
          <w:szCs w:val="24"/>
        </w:rPr>
      </w:pPr>
      <w:r w:rsidRPr="00663D20">
        <w:rPr>
          <w:rFonts w:eastAsia="Times New Roman" w:cs="Times New Roman"/>
          <w:szCs w:val="24"/>
        </w:rPr>
        <w:t>(</w:t>
      </w:r>
      <w:r>
        <w:rPr>
          <w:rFonts w:eastAsia="Times New Roman"/>
          <w:bCs/>
          <w:szCs w:val="24"/>
        </w:rPr>
        <w:t>Στο σημείο αυτό ο Θ΄ Αντιπρόεδρος της Βουλής κ. Μάριος Γεωργιάδης καταθέτει</w:t>
      </w:r>
      <w:r w:rsidRPr="00663D20">
        <w:rPr>
          <w:rFonts w:eastAsia="Times New Roman"/>
          <w:bCs/>
          <w:szCs w:val="24"/>
        </w:rPr>
        <w:t xml:space="preserve"> για τα Πρακτικά το</w:t>
      </w:r>
      <w:r w:rsidRPr="00663D20">
        <w:rPr>
          <w:rFonts w:eastAsia="Times New Roman"/>
          <w:bCs/>
          <w:szCs w:val="24"/>
        </w:rPr>
        <w:t xml:space="preserve">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5470B98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τέλος πάντων, θα ήθελα να μου πείτε ποιας χώρας τα συμφέροντα υπερασπίζεται αυτός ο άνθρωπος!</w:t>
      </w:r>
    </w:p>
    <w:p w14:paraId="5470B98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w:t>
      </w:r>
      <w:r>
        <w:rPr>
          <w:rFonts w:eastAsia="Times New Roman" w:cs="Times New Roman"/>
          <w:szCs w:val="24"/>
        </w:rPr>
        <w:t>ως</w:t>
      </w:r>
      <w:r>
        <w:rPr>
          <w:rFonts w:eastAsia="Times New Roman" w:cs="Times New Roman"/>
          <w:szCs w:val="24"/>
        </w:rPr>
        <w:t xml:space="preserve"> Ένωση Κεντρώω</w:t>
      </w:r>
      <w:r>
        <w:rPr>
          <w:rFonts w:eastAsia="Times New Roman" w:cs="Times New Roman"/>
          <w:szCs w:val="24"/>
        </w:rPr>
        <w:t>ν το θέμα της Μακεδονίας είναι ύψιστης εθνικής σημασίας και το χαρακτηρίζουμε ως προδοσία. Και να είστε σίγουροι ότι η χώρα και η Ελλάδα μας στο μέλλον θα το πληρώσει πάρα πολύ ακριβά αυτό το θέμα. Και θα αντιδράσουμε με όσα μέσα διαθέτουμε. Έχουμε λίγα μέ</w:t>
      </w:r>
      <w:r>
        <w:rPr>
          <w:rFonts w:eastAsia="Times New Roman" w:cs="Times New Roman"/>
          <w:szCs w:val="24"/>
        </w:rPr>
        <w:t xml:space="preserve">σα εντός της Βουλής αλλά πάρα πολλά εκτός, γιατί μαζί μας έχουμε πάνω από 2 εκατομμύρια Μακεδόνες πολίτες και αναρίθμητους συμπολίτες μας σε όλη την Ελλάδα, σε όλες τις πόλεις που συμπαραστέκονται, προσπαθώντας να μην εγκριθούν ποτέ όλα αυτά τα σχέδια που </w:t>
      </w:r>
      <w:r>
        <w:rPr>
          <w:rFonts w:eastAsia="Times New Roman" w:cs="Times New Roman"/>
          <w:szCs w:val="24"/>
        </w:rPr>
        <w:t>ετοιμάζετε.</w:t>
      </w:r>
    </w:p>
    <w:p w14:paraId="5470B98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δεν ζούμε στην αρχαία Ρώμη, για να μπορέσουμε να ζητήσουμε την χειρότερη τιμωρία που σκέφτηκε ποτέ εγκέφαλος -δηλαδή να κηρυχθούν υπαίτιοι ως εχθροί της </w:t>
      </w:r>
      <w:r>
        <w:rPr>
          <w:rFonts w:eastAsia="Times New Roman" w:cs="Times New Roman"/>
          <w:szCs w:val="24"/>
        </w:rPr>
        <w:t>σ</w:t>
      </w:r>
      <w:r>
        <w:rPr>
          <w:rFonts w:eastAsia="Times New Roman" w:cs="Times New Roman"/>
          <w:szCs w:val="24"/>
        </w:rPr>
        <w:t>υγκλήτου και του λαού της Ρώμης- εμείς θα πράξουμε αυτό που η δική μας πατριωτι</w:t>
      </w:r>
      <w:r>
        <w:rPr>
          <w:rFonts w:eastAsia="Times New Roman" w:cs="Times New Roman"/>
          <w:szCs w:val="24"/>
        </w:rPr>
        <w:t xml:space="preserve">κή και καθαρή συνείδηση επιτρέπει. </w:t>
      </w:r>
    </w:p>
    <w:p w14:paraId="5470B98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Πλέον στα εννέα σημεία που έχουμε θέσει ως προϋπόθεση για οποιαδήποτε συνεργασία και οποιοδήποτε κυβερνητικό σχήμα στο μέλλον, βάζουμε και ένα δέκατο. Και αυτό είναι η ακύρωση των όσων έχουν δρομολογηθεί και συμφωνηθεί α</w:t>
      </w:r>
      <w:r>
        <w:rPr>
          <w:rFonts w:eastAsia="Times New Roman" w:cs="Times New Roman"/>
          <w:szCs w:val="24"/>
        </w:rPr>
        <w:t>πό την επαίσχυντη αυτή προδοτική συμφωνία της Κυβερνήσεως με ένα άρθρο και ένα νόμο και την εκ νέου διαπραγμάτευση σε μία συμφωνία</w:t>
      </w:r>
      <w:r>
        <w:rPr>
          <w:rFonts w:eastAsia="Times New Roman" w:cs="Times New Roman"/>
          <w:szCs w:val="24"/>
        </w:rPr>
        <w:t>,</w:t>
      </w:r>
      <w:r>
        <w:rPr>
          <w:rFonts w:eastAsia="Times New Roman" w:cs="Times New Roman"/>
          <w:szCs w:val="24"/>
        </w:rPr>
        <w:t xml:space="preserve"> που πρωτίστως θα έχει βάση το εθνικό μας συμφέρον χωρίς, σίγουρα, τη χρήση του όρου Μακεδονία.</w:t>
      </w:r>
    </w:p>
    <w:p w14:paraId="5470B98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Πάμε τώρα και στο μνημόνιο, γ</w:t>
      </w:r>
      <w:r>
        <w:rPr>
          <w:rFonts w:eastAsia="Times New Roman" w:cs="Times New Roman"/>
          <w:szCs w:val="24"/>
        </w:rPr>
        <w:t xml:space="preserve">ιατί θα διαμαρτυρηθείτε ότι είμαι εκτός θέματος. Δεν είμαι, όμως, εκτός θέματος. Είμαι εντός θέματος. Εσείς θέλετε να φέρνετε και τα δύο μαζί, για να αποπροσανατολίζετε τον κόσμο. Και όπως ξεκινήσαμε με την αίτηση </w:t>
      </w:r>
      <w:r>
        <w:rPr>
          <w:rFonts w:eastAsia="Times New Roman" w:cs="Times New Roman"/>
          <w:szCs w:val="24"/>
        </w:rPr>
        <w:lastRenderedPageBreak/>
        <w:t xml:space="preserve">αντισυνταγματικότητας -που συμφωνούμε και </w:t>
      </w:r>
      <w:r>
        <w:rPr>
          <w:rFonts w:eastAsia="Times New Roman" w:cs="Times New Roman"/>
          <w:szCs w:val="24"/>
        </w:rPr>
        <w:t xml:space="preserve">εμείς ως Ένωση Κεντρώων- 25 δισεκατομμύρια ευρώ περιουσία του ελληνικού λαού έκαναν φτερά την Παρασκευή μαζί με την κατάθεση του πονήματος, που ονομάζετε εσείς </w:t>
      </w:r>
      <w:r>
        <w:rPr>
          <w:rFonts w:eastAsia="Times New Roman" w:cs="Times New Roman"/>
          <w:szCs w:val="24"/>
        </w:rPr>
        <w:t>μ</w:t>
      </w:r>
      <w:r>
        <w:rPr>
          <w:rFonts w:eastAsia="Times New Roman" w:cs="Times New Roman"/>
          <w:szCs w:val="24"/>
        </w:rPr>
        <w:t xml:space="preserve">εσοπρόθεσμο. </w:t>
      </w:r>
    </w:p>
    <w:p w14:paraId="5470B98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Έτσι προβλέπει το άρθρο 109, που μιλάει για ενέχυρο προς τον </w:t>
      </w:r>
      <w:r>
        <w:rPr>
          <w:rFonts w:eastAsia="Times New Roman" w:cs="Times New Roman"/>
          <w:szCs w:val="24"/>
          <w:lang w:val="en-US"/>
        </w:rPr>
        <w:t>ESM</w:t>
      </w:r>
      <w:r>
        <w:rPr>
          <w:rFonts w:eastAsia="Times New Roman" w:cs="Times New Roman"/>
          <w:szCs w:val="24"/>
        </w:rPr>
        <w:t>,</w:t>
      </w:r>
      <w:r w:rsidRPr="00222E42">
        <w:rPr>
          <w:rFonts w:eastAsia="Times New Roman" w:cs="Times New Roman"/>
          <w:szCs w:val="24"/>
        </w:rPr>
        <w:t xml:space="preserve"> </w:t>
      </w:r>
      <w:r>
        <w:rPr>
          <w:rFonts w:eastAsia="Times New Roman" w:cs="Times New Roman"/>
          <w:szCs w:val="24"/>
        </w:rPr>
        <w:t>η οποία είναι μ</w:t>
      </w:r>
      <w:r>
        <w:rPr>
          <w:rFonts w:eastAsia="Times New Roman" w:cs="Times New Roman"/>
          <w:szCs w:val="24"/>
        </w:rPr>
        <w:t xml:space="preserve">ια ευγενική χορηγία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μάλιστα χωρίς να πάρετε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ρύθμιση χρέους. Και δεν φτάνουν όλα αυτά αλλά έχουμε και το άρθρο 113, με το οποίο μέσω του </w:t>
      </w:r>
      <w:r>
        <w:rPr>
          <w:rFonts w:eastAsia="Times New Roman" w:cs="Times New Roman"/>
          <w:szCs w:val="24"/>
        </w:rPr>
        <w:t>υ</w:t>
      </w:r>
      <w:r>
        <w:rPr>
          <w:rFonts w:eastAsia="Times New Roman" w:cs="Times New Roman"/>
          <w:szCs w:val="24"/>
        </w:rPr>
        <w:t xml:space="preserve">περταμείου, ιδιωτικοποιείται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η αμύθητης αξί</w:t>
      </w:r>
      <w:r>
        <w:rPr>
          <w:rFonts w:eastAsia="Times New Roman" w:cs="Times New Roman"/>
          <w:szCs w:val="24"/>
        </w:rPr>
        <w:t>ας ακίνητης περιουσία της, όπως είναι τα εκατό χιλιάδες στρέμματα σε οικόπεδα και πάνω από τεσσερισήμισι χιλιάδες κτήρια συνολικού εμβαδού που ξεπερνούν τα πεντακόσι</w:t>
      </w:r>
      <w:r>
        <w:rPr>
          <w:rFonts w:eastAsia="Times New Roman" w:cs="Times New Roman"/>
          <w:szCs w:val="24"/>
        </w:rPr>
        <w:t>ες</w:t>
      </w:r>
      <w:r>
        <w:rPr>
          <w:rFonts w:eastAsia="Times New Roman" w:cs="Times New Roman"/>
          <w:szCs w:val="24"/>
        </w:rPr>
        <w:t xml:space="preserve"> σαράντα χιλιάδες τετραγωνικά μέτρα. Όλα στο σφυρί, δηλαδή,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στον βωμό της παραμονής στην εξουσία και του τέταρτου μνημονίου!</w:t>
      </w:r>
    </w:p>
    <w:p w14:paraId="5470B98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Με τη δε μείωση του αφορολογήτου και όλα τα υπόλοιπα μέτρα ενεργά πέρα από την ετήσια απώλεια των τριών μισθών και συντάξεων, σε πολύ λίγα χρόνια οι συντάξεις </w:t>
      </w:r>
      <w:r>
        <w:rPr>
          <w:rFonts w:eastAsia="Times New Roman" w:cs="Times New Roman"/>
          <w:szCs w:val="24"/>
        </w:rPr>
        <w:lastRenderedPageBreak/>
        <w:t>θα είναι του επιπέδου των κ</w:t>
      </w:r>
      <w:r>
        <w:rPr>
          <w:rFonts w:eastAsia="Times New Roman" w:cs="Times New Roman"/>
          <w:szCs w:val="24"/>
        </w:rPr>
        <w:t xml:space="preserve">οινωνικών επιδομάτων ή τα λεγόμενα μπαξίσια -όπως ανέφερε ο αγαπητός συνάδελφος κ. Μπαλαούρας- που δίνετε στο τέλος κάθε χρόνου. Γιατί και εσείς δίνετε τα μπαξίσια. </w:t>
      </w:r>
    </w:p>
    <w:p w14:paraId="5470B98B" w14:textId="77777777" w:rsidR="001F594C" w:rsidRDefault="008C7D1C">
      <w:pPr>
        <w:spacing w:line="600" w:lineRule="auto"/>
        <w:ind w:firstLine="720"/>
        <w:contextualSpacing/>
        <w:jc w:val="both"/>
        <w:rPr>
          <w:rFonts w:eastAsia="Times New Roman" w:cs="Times New Roman"/>
          <w:szCs w:val="24"/>
        </w:rPr>
      </w:pPr>
      <w:r w:rsidRPr="000E2B79">
        <w:rPr>
          <w:rFonts w:eastAsia="Times New Roman" w:cs="Times New Roman"/>
          <w:b/>
          <w:szCs w:val="24"/>
        </w:rPr>
        <w:t xml:space="preserve">ΓΕΡΑΣΙΜΟΣ (ΜΑΚΗΣ) ΜΠΑΛΑΟΥΡΑΣ: </w:t>
      </w:r>
      <w:r>
        <w:rPr>
          <w:rFonts w:eastAsia="Times New Roman" w:cs="Times New Roman"/>
          <w:szCs w:val="24"/>
        </w:rPr>
        <w:t>Δεν τα δίνουμε εμείς.</w:t>
      </w:r>
    </w:p>
    <w:p w14:paraId="5470B98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Αναφέρατε ότι τα μπαξίσια τα δίνουν άλλες κυβερνήσεις, κύριε Μπαλαούρα, και λέω ότι τα δίνετε και εσείς. Στου κρεμασμένου το σπίτι, μη μιλάτε για σχοινί! Γιατί αυτό το κοινωνικό επίδομα με τα κριτήρια που βάζετε και μέσω της προβ</w:t>
      </w:r>
      <w:r>
        <w:rPr>
          <w:rFonts w:eastAsia="Times New Roman" w:cs="Times New Roman"/>
          <w:szCs w:val="24"/>
        </w:rPr>
        <w:t>ληματικής πλατφόρμας, είναι αμφίβολο το πόσοι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Έλληνες συμπολίτες μας θα καταφέρουν να το πάρουν στο τέλος του χρόνου.</w:t>
      </w:r>
    </w:p>
    <w:p w14:paraId="5470B98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Όσο για την πολυδιαφημιζόμενη «καθαρή έξοδο», την οποία μας λέτε και μας πουλάτε, ήδη η προπόνηση των αναβολών για την έκδοση</w:t>
      </w:r>
      <w:r>
        <w:rPr>
          <w:rFonts w:eastAsia="Times New Roman" w:cs="Times New Roman"/>
          <w:szCs w:val="24"/>
        </w:rPr>
        <w:t xml:space="preserve"> του δεκαετούς ομολόγου, σύμφωνα με το </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EUTERS</w:t>
      </w:r>
      <w:r>
        <w:rPr>
          <w:rFonts w:eastAsia="Times New Roman" w:cs="Times New Roman"/>
          <w:szCs w:val="24"/>
        </w:rPr>
        <w:t>»</w:t>
      </w:r>
      <w:r>
        <w:rPr>
          <w:rFonts w:eastAsia="Times New Roman" w:cs="Times New Roman"/>
          <w:szCs w:val="24"/>
        </w:rPr>
        <w:t>, έχει ξεκινήσει: «Ιταλικό φρένο στην έκδοση του ομολόγου από την Αθήνα». Καταθέτω σχετικό άρθρο στα Πρακτικά.</w:t>
      </w:r>
    </w:p>
    <w:p w14:paraId="5470B98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Θ΄ Αντιπρόεδρος της Βουλής κ. Μάριος Γεωργιάδης καταθέτει για τα Πρακτικά το π</w:t>
      </w:r>
      <w:r>
        <w:rPr>
          <w:rFonts w:eastAsia="Times New Roman" w:cs="Times New Roman"/>
          <w:szCs w:val="24"/>
        </w:rPr>
        <w:t xml:space="preserve">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70B98F" w14:textId="77777777" w:rsidR="001F594C" w:rsidRDefault="008C7D1C">
      <w:pPr>
        <w:spacing w:line="600" w:lineRule="auto"/>
        <w:ind w:firstLine="720"/>
        <w:contextualSpacing/>
        <w:jc w:val="both"/>
        <w:rPr>
          <w:rFonts w:eastAsia="Times New Roman" w:cs="Times New Roman"/>
          <w:szCs w:val="24"/>
        </w:rPr>
      </w:pPr>
      <w:r w:rsidRPr="009B6D2C">
        <w:rPr>
          <w:rFonts w:eastAsia="Times New Roman" w:cs="Times New Roman"/>
          <w:b/>
          <w:szCs w:val="24"/>
        </w:rPr>
        <w:t>ΝΙΚΟΛΑΟΣ ΣΥΡΜΑΛΕΝΙΟΣ:</w:t>
      </w:r>
      <w:r>
        <w:rPr>
          <w:rFonts w:eastAsia="Times New Roman" w:cs="Times New Roman"/>
          <w:szCs w:val="24"/>
        </w:rPr>
        <w:t xml:space="preserve"> Χαίρεστε για αυτό;</w:t>
      </w:r>
    </w:p>
    <w:p w14:paraId="5470B990" w14:textId="77777777" w:rsidR="001F594C" w:rsidRDefault="008C7D1C">
      <w:pPr>
        <w:spacing w:line="600" w:lineRule="auto"/>
        <w:ind w:firstLine="720"/>
        <w:contextualSpacing/>
        <w:jc w:val="both"/>
        <w:rPr>
          <w:rFonts w:eastAsia="Times New Roman" w:cs="Times New Roman"/>
          <w:szCs w:val="24"/>
        </w:rPr>
      </w:pPr>
      <w:r w:rsidRPr="009B6D2C">
        <w:rPr>
          <w:rFonts w:eastAsia="Times New Roman" w:cs="Times New Roman"/>
          <w:b/>
          <w:szCs w:val="24"/>
        </w:rPr>
        <w:t>ΜΑΡΙΟΣ ΓΕΩΡΓΙΑΔΗΣ (Θ΄ Αντιπρόεδρος της Βουλής):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χαίρομαι; Στεναχωριέμαι με αυτά πο</w:t>
      </w:r>
      <w:r>
        <w:rPr>
          <w:rFonts w:eastAsia="Times New Roman" w:cs="Times New Roman"/>
          <w:szCs w:val="24"/>
        </w:rPr>
        <w:t>υ υπογράφετε, κύριε συνάδελφε.</w:t>
      </w:r>
    </w:p>
    <w:p w14:paraId="5470B99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Τι ψηφίζετε και τι φέρνετε; Περικοπές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Μείωση τουλάχιστον μίας σύνταξης ή ενός μισθού το 2020 με το αφορολόγητο. Πλεονάσματα 3,5% μέχρι το 2022 και 2,2% μέχρι το 2060. Υπερταμείο για</w:t>
      </w:r>
      <w:r>
        <w:rPr>
          <w:rFonts w:eastAsia="Times New Roman" w:cs="Times New Roman"/>
          <w:szCs w:val="24"/>
        </w:rPr>
        <w:t xml:space="preserve"> τα υπόλοιπα ενενήντα οκτώ χρόνια γιατί πέρασε και ένας χρόνος. Ούτε εκατό δηλαδή!. Και τον </w:t>
      </w:r>
      <w:r>
        <w:rPr>
          <w:rFonts w:eastAsia="Times New Roman" w:cs="Times New Roman"/>
          <w:szCs w:val="24"/>
          <w:lang w:val="en-US"/>
        </w:rPr>
        <w:t>SSM</w:t>
      </w:r>
      <w:r>
        <w:rPr>
          <w:rFonts w:eastAsia="Times New Roman" w:cs="Times New Roman"/>
          <w:szCs w:val="24"/>
        </w:rPr>
        <w:t xml:space="preserve"> για τριάντα πέντε χρόνια πάνω στο κεφάλι μας, δηλαδή των τραπεζών, ως αφεντικό. Και με βάση τον Σεντένο, -γιατί μιλάτε ότι πάτε να διαπραγματευτείτε για την ελά</w:t>
      </w:r>
      <w:r>
        <w:rPr>
          <w:rFonts w:eastAsia="Times New Roman" w:cs="Times New Roman"/>
          <w:szCs w:val="24"/>
        </w:rPr>
        <w:t>φρυνση του χρέους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«Εάν και εφόσον υπάρξει ανάγκη θα συζητήσουμε για ελάφρυνση του χρέους», γιατί πιστεύει ότι δεν υπάρχει κα</w:t>
      </w:r>
      <w:r>
        <w:rPr>
          <w:rFonts w:eastAsia="Times New Roman" w:cs="Times New Roman"/>
          <w:szCs w:val="24"/>
        </w:rPr>
        <w:t>μ</w:t>
      </w:r>
      <w:r>
        <w:rPr>
          <w:rFonts w:eastAsia="Times New Roman" w:cs="Times New Roman"/>
          <w:szCs w:val="24"/>
        </w:rPr>
        <w:t>μία ανάγκη.</w:t>
      </w:r>
    </w:p>
    <w:p w14:paraId="5470B99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ζητήσω συγγνώμη από όλους τους Έλληνες πολίτες και απ’ όλους τους συνταξιούχους, χαμηλοσυνταξιούχους κα</w:t>
      </w:r>
      <w:r>
        <w:rPr>
          <w:rFonts w:eastAsia="Times New Roman" w:cs="Times New Roman"/>
          <w:szCs w:val="24"/>
        </w:rPr>
        <w:t xml:space="preserve">ι χαμηλόμισθους, που έχω αφιερώσει περισσότερο χρόνο για ένα εθνικής σημασίας θέμα και λιγότερο για αυτά που συζητάμε τώρα. Όμως αυτά που συζητάμε τώρα είναι γνωστά. Εσείς τα φέρνετε με τη διαδικασία του επείγοντος. Τα ξέρει ο ελληνικός λαός. </w:t>
      </w:r>
    </w:p>
    <w:p w14:paraId="5470B99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το κακό </w:t>
      </w:r>
      <w:r>
        <w:rPr>
          <w:rFonts w:eastAsia="Times New Roman" w:cs="Times New Roman"/>
          <w:szCs w:val="24"/>
        </w:rPr>
        <w:t xml:space="preserve">είναι ότι μας καταλαβαίνουν όλοι. Και μας καταλαβαίνουν ακόμα και οι ΑΝΕΛ, οι οποίοι έχουν </w:t>
      </w:r>
      <w:r>
        <w:rPr>
          <w:rFonts w:eastAsia="Times New Roman" w:cs="Times New Roman"/>
          <w:szCs w:val="24"/>
        </w:rPr>
        <w:t>σ</w:t>
      </w:r>
      <w:r>
        <w:rPr>
          <w:rFonts w:eastAsia="Times New Roman" w:cs="Times New Roman"/>
          <w:szCs w:val="24"/>
        </w:rPr>
        <w:t>υγκυβέρνηση αλά καρτ. Όποτε τους συμφέρει ψηφίζουν</w:t>
      </w:r>
      <w:r>
        <w:rPr>
          <w:rFonts w:eastAsia="Times New Roman" w:cs="Times New Roman"/>
          <w:szCs w:val="24"/>
        </w:rPr>
        <w:t>,</w:t>
      </w:r>
      <w:r>
        <w:rPr>
          <w:rFonts w:eastAsia="Times New Roman" w:cs="Times New Roman"/>
          <w:szCs w:val="24"/>
        </w:rPr>
        <w:t xml:space="preserve"> και όποτε δεν τους συμφέρει, γιατί μπορεί να βρουν ψήφους από άλλα κόμματα ή από άλλους συναδέλφους, βγάζουν την</w:t>
      </w:r>
      <w:r>
        <w:rPr>
          <w:rFonts w:eastAsia="Times New Roman" w:cs="Times New Roman"/>
          <w:szCs w:val="24"/>
        </w:rPr>
        <w:t xml:space="preserve"> ουρά τους απ’ έξω. Αποδέχομαι, δηλαδή, και συνεργάζομαι με τον δολοφόνο και τον απατεώνα, καταδικάζω, όμως, τον φόνο και την κλεψιά. Αυτή είναι η μορφή </w:t>
      </w:r>
      <w:r>
        <w:rPr>
          <w:rFonts w:eastAsia="Times New Roman" w:cs="Times New Roman"/>
          <w:szCs w:val="24"/>
        </w:rPr>
        <w:t>σ</w:t>
      </w:r>
      <w:r>
        <w:rPr>
          <w:rFonts w:eastAsia="Times New Roman" w:cs="Times New Roman"/>
          <w:szCs w:val="24"/>
        </w:rPr>
        <w:t xml:space="preserve">υγκυβέρνησης που έχετε. </w:t>
      </w:r>
    </w:p>
    <w:p w14:paraId="5470B99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τέτοια αγάπη για την καρέκλα δεν είδαμε ούτε στην τριλογία του </w:t>
      </w:r>
      <w:r>
        <w:rPr>
          <w:rFonts w:eastAsia="Times New Roman" w:cs="Times New Roman"/>
          <w:szCs w:val="24"/>
        </w:rPr>
        <w:t>«Άρχοντα των Δαχτυλιδιών» από τον Γκόλουμ για την αγάπη για το δαχτυλίδι. Έτσι αγαπάτε την καρέκλα.</w:t>
      </w:r>
    </w:p>
    <w:p w14:paraId="5470B99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ΣΥΡΜΑΛΕΝΙΟΣ:</w:t>
      </w:r>
      <w:r>
        <w:rPr>
          <w:rFonts w:eastAsia="Times New Roman" w:cs="Times New Roman"/>
          <w:szCs w:val="24"/>
        </w:rPr>
        <w:t xml:space="preserve"> Καταθέστε πρόταση μομφής.</w:t>
      </w:r>
    </w:p>
    <w:p w14:paraId="5470B99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Δεν χρειάζεται να κάνουμε πρόταση μομφής, κύριε Συρμαλένιε. </w:t>
      </w:r>
      <w:r>
        <w:rPr>
          <w:rFonts w:eastAsia="Times New Roman" w:cs="Times New Roman"/>
          <w:szCs w:val="24"/>
        </w:rPr>
        <w:t>Χρειάζεται ο κ. Καμμένος να άρει την εμπιστοσύνη του στην Κυβέρνηση. Είναι τόσο απλά τα πράγματα.</w:t>
      </w:r>
    </w:p>
    <w:p w14:paraId="5470B99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ξέρω ότι ακόμη και όσοι από εσάς υποστηρίζετε αυτή τη λύση της «Βόρειας Μακεδονίας» ως αναγκαιότητα, κύριοι συνάδελφοι, νιώθετε ένα σφίξιμο</w:t>
      </w:r>
      <w:r>
        <w:rPr>
          <w:rFonts w:eastAsia="Times New Roman" w:cs="Times New Roman"/>
          <w:szCs w:val="24"/>
        </w:rPr>
        <w:t>,</w:t>
      </w:r>
      <w:r>
        <w:rPr>
          <w:rFonts w:eastAsia="Times New Roman" w:cs="Times New Roman"/>
          <w:szCs w:val="24"/>
        </w:rPr>
        <w:t xml:space="preserve"> που οι Σλά</w:t>
      </w:r>
      <w:r>
        <w:rPr>
          <w:rFonts w:eastAsia="Times New Roman" w:cs="Times New Roman"/>
          <w:szCs w:val="24"/>
        </w:rPr>
        <w:t>βοι γείτονές μας πλέον θα ονομάζονται Μακεδόνες ή Βόρειοι Μακεδόνες όπως εσείς θέλετε. Γιατί όπως είπε ο κ. Τσίπρας στον Πρόεδρο της Ένωσης Κεντρώων, τον κ. Λεβέντη, «Νιώθουμε τυχεροί</w:t>
      </w:r>
      <w:r>
        <w:rPr>
          <w:rFonts w:eastAsia="Times New Roman" w:cs="Times New Roman"/>
          <w:szCs w:val="24"/>
        </w:rPr>
        <w:t>,</w:t>
      </w:r>
      <w:r>
        <w:rPr>
          <w:rFonts w:eastAsia="Times New Roman" w:cs="Times New Roman"/>
          <w:szCs w:val="24"/>
        </w:rPr>
        <w:t xml:space="preserve"> γιατί κερδίσαμε να βάλουμε το «Βόρεια» πριν το «Μακεδονία»». Άρα να του</w:t>
      </w:r>
      <w:r>
        <w:rPr>
          <w:rFonts w:eastAsia="Times New Roman" w:cs="Times New Roman"/>
          <w:szCs w:val="24"/>
        </w:rPr>
        <w:t xml:space="preserve">ς πούμε και ευχαριστώ που μας το δώσανε. </w:t>
      </w:r>
    </w:p>
    <w:p w14:paraId="5470B99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γνωρίζετε ότι κάτι δεν πάει καλά με την ιστορία μας και το όνομα της κυριότητας της Μακεδονίας. Πραγματικά αν ήταν στο χέρι </w:t>
      </w:r>
      <w:r>
        <w:rPr>
          <w:rFonts w:eastAsia="Times New Roman" w:cs="Times New Roman"/>
          <w:szCs w:val="24"/>
        </w:rPr>
        <w:t>σας,</w:t>
      </w:r>
      <w:r>
        <w:rPr>
          <w:rFonts w:eastAsia="Times New Roman" w:cs="Times New Roman"/>
          <w:szCs w:val="24"/>
        </w:rPr>
        <w:t xml:space="preserve"> δεν θα προχωρούσατε. </w:t>
      </w:r>
    </w:p>
    <w:p w14:paraId="5470B99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ξέρετε πού οφείλεται όλο αυτό το σφίξιμο που νιώθετ</w:t>
      </w:r>
      <w:r>
        <w:rPr>
          <w:rFonts w:eastAsia="Times New Roman" w:cs="Times New Roman"/>
          <w:szCs w:val="24"/>
        </w:rPr>
        <w:t xml:space="preserve">ε; Οφείλεται στο ότι κάπου ακούσατε ότι ο Φίλιππος και η Ολυμπιάδα γνωρίστηκαν στα Καβείρια μυστήρια </w:t>
      </w:r>
      <w:r>
        <w:rPr>
          <w:rFonts w:eastAsia="Times New Roman" w:cs="Times New Roman"/>
          <w:szCs w:val="24"/>
        </w:rPr>
        <w:lastRenderedPageBreak/>
        <w:t xml:space="preserve">στο ιερό των μεγάλων θεών στη Σαμοθράκη και επειδή κάποιοι δάσκαλοι σας είπαν κάποτε ότι ο Μέγας Αλέξανδρος είχε δάσκαλο τον Αριστοτέλη, τον μέγιστο αυτόν </w:t>
      </w:r>
      <w:r>
        <w:rPr>
          <w:rFonts w:eastAsia="Times New Roman" w:cs="Times New Roman"/>
          <w:szCs w:val="24"/>
        </w:rPr>
        <w:t>Έλληνα φιλόσοφο της ανθρωπότητας που γεννήθηκε σε κάποιο χωριό της Χαλκιδικής και έθεσε τις βάσεις της παγκόσμιας επιστήμης. Και, μάλιστα, πιθανότατα διαβάζοντας την ιστορία</w:t>
      </w:r>
      <w:r>
        <w:rPr>
          <w:rFonts w:eastAsia="Times New Roman" w:cs="Times New Roman"/>
          <w:szCs w:val="24"/>
        </w:rPr>
        <w:t>,</w:t>
      </w:r>
      <w:r>
        <w:rPr>
          <w:rFonts w:eastAsia="Times New Roman" w:cs="Times New Roman"/>
          <w:szCs w:val="24"/>
        </w:rPr>
        <w:t xml:space="preserve"> να είδατε πού έφτασε η Μακεδονία μας. </w:t>
      </w:r>
    </w:p>
    <w:p w14:paraId="5470B99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Όσους χάρτες κι αν μελετήσετε, όσες μεταβο</w:t>
      </w:r>
      <w:r>
        <w:rPr>
          <w:rFonts w:eastAsia="Times New Roman" w:cs="Times New Roman"/>
          <w:szCs w:val="24"/>
        </w:rPr>
        <w:t xml:space="preserve">λές συνόρων και αν παραθέσετε, γνωρίζετε κατά βάθος ότι δεν είναι θέμα γεωγραφικό. Το θέμα είναι εθνικό, βαθύτατα πολιτισμικό και βαθύτατα παιδευτικό. Και, μάλιστα, είναι θέμα της δικής μας ιστορίας. </w:t>
      </w:r>
    </w:p>
    <w:p w14:paraId="5470B99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το δικό μας καλό και το καλό των επόμενων γενεών γν</w:t>
      </w:r>
      <w:r>
        <w:rPr>
          <w:rFonts w:eastAsia="Times New Roman" w:cs="Times New Roman"/>
          <w:szCs w:val="24"/>
        </w:rPr>
        <w:t>ωρίζετε ότι θα έπρεπε να υπερασπιστούμε πολύ καλύτερα το όνομα της Μακεδονίας. Αυτό που συνέβη χθες</w:t>
      </w:r>
      <w:r>
        <w:rPr>
          <w:rFonts w:eastAsia="Times New Roman" w:cs="Times New Roman"/>
          <w:szCs w:val="24"/>
        </w:rPr>
        <w:t>,</w:t>
      </w:r>
      <w:r>
        <w:rPr>
          <w:rFonts w:eastAsia="Times New Roman" w:cs="Times New Roman"/>
          <w:szCs w:val="24"/>
        </w:rPr>
        <w:t xml:space="preserve"> είναι ένα μάθημα για τις επόμενες γενιές. Είναι μάθημα και για το κοινωνικό σύνολο για τον τρόπο με τον οποίο βλάπτεται</w:t>
      </w:r>
      <w:r>
        <w:rPr>
          <w:rFonts w:eastAsia="Times New Roman" w:cs="Times New Roman"/>
          <w:szCs w:val="24"/>
        </w:rPr>
        <w:t>,</w:t>
      </w:r>
      <w:r>
        <w:rPr>
          <w:rFonts w:eastAsia="Times New Roman" w:cs="Times New Roman"/>
          <w:szCs w:val="24"/>
        </w:rPr>
        <w:t xml:space="preserve"> όταν υπερέχει στο δημόσιο βίο η εξ</w:t>
      </w:r>
      <w:r>
        <w:rPr>
          <w:rFonts w:eastAsia="Times New Roman" w:cs="Times New Roman"/>
          <w:szCs w:val="24"/>
        </w:rPr>
        <w:t>υπηρέτηση του ιδιοτελούς συμφέροντος εις βάρος του κοινωνικού συνόλου και του κοινού καλού.</w:t>
      </w:r>
    </w:p>
    <w:p w14:paraId="5470B99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Ας ελπίσουμε ότι τα δισέγγονά μας θα διαχειριστούν και θα υπερασπιστούν πολύ καλύτερα την ιστορία και τον πολιτισμό μας. Και ας ελπίσουμε ότι αν κάποια στιγμή κάποι</w:t>
      </w:r>
      <w:r>
        <w:rPr>
          <w:rFonts w:eastAsia="Times New Roman" w:cs="Times New Roman"/>
          <w:szCs w:val="24"/>
        </w:rPr>
        <w:t>ος τουρίστας Ιάπωνας το 2100, ας υποθέσουμε, έρθει στα Στάγειρα και ρωτήσει γεμάτος σύγχυση «Επιτέλους ο Αριστοτέλης ήταν Μακεδόνας ή Έλληνας;», ίσως τότε οι περισσότεροι Έλληνες να ανοίξουν και να διαβάσουν τα Ηθικά Νικομάχεια του Αριστοτέλη αλλά στην πρω</w:t>
      </w:r>
      <w:r>
        <w:rPr>
          <w:rFonts w:eastAsia="Times New Roman" w:cs="Times New Roman"/>
          <w:szCs w:val="24"/>
        </w:rPr>
        <w:t>τότυπη έκδοση. Τότε θα δουν ότι δεν είναι καθόλου παράξενο</w:t>
      </w:r>
      <w:r>
        <w:rPr>
          <w:rFonts w:eastAsia="Times New Roman" w:cs="Times New Roman"/>
          <w:szCs w:val="24"/>
        </w:rPr>
        <w:t>,</w:t>
      </w:r>
      <w:r>
        <w:rPr>
          <w:rFonts w:eastAsia="Times New Roman" w:cs="Times New Roman"/>
          <w:szCs w:val="24"/>
        </w:rPr>
        <w:t xml:space="preserve"> το ότι η μακεδονική γλώσσα του Αριστοτέλη θα τους φανεί πάρα πολύ οικεία.</w:t>
      </w:r>
    </w:p>
    <w:p w14:paraId="5470B99D"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Σας παρακαλώ, κύριε Πρόεδρε, ολοκληρώστε. </w:t>
      </w:r>
    </w:p>
    <w:p w14:paraId="5470B99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b/>
          <w:szCs w:val="24"/>
        </w:rPr>
        <w:t>:</w:t>
      </w:r>
      <w:r>
        <w:rPr>
          <w:rFonts w:eastAsia="Times New Roman" w:cs="Times New Roman"/>
          <w:szCs w:val="24"/>
        </w:rPr>
        <w:t xml:space="preserve"> Ολοκληρώνω, κύριε Πρόεδρε.</w:t>
      </w:r>
    </w:p>
    <w:p w14:paraId="5470B99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γιατί θα τους φανεί οικεία; Γιατί είναι αρχαία ελληνικά. Την ίδια θλίψη, βέβαια, θα αισθανόμασταν και για οποιοδήποτε άλλο κομμάτι του ελληνικού εδάφους </w:t>
      </w:r>
      <w:r>
        <w:rPr>
          <w:rFonts w:eastAsia="Times New Roman" w:cs="Times New Roman"/>
          <w:szCs w:val="24"/>
        </w:rPr>
        <w:lastRenderedPageBreak/>
        <w:t>ή θάλασσας, από το Ορμένιο ως τη Γαύδο ή από τους Οθωνούς ως το</w:t>
      </w:r>
      <w:r>
        <w:rPr>
          <w:rFonts w:eastAsia="Times New Roman" w:cs="Times New Roman"/>
          <w:szCs w:val="24"/>
        </w:rPr>
        <w:t xml:space="preserve"> Καστε</w:t>
      </w:r>
      <w:r>
        <w:rPr>
          <w:rFonts w:eastAsia="Times New Roman" w:cs="Times New Roman"/>
          <w:szCs w:val="24"/>
        </w:rPr>
        <w:t>λ</w:t>
      </w:r>
      <w:r>
        <w:rPr>
          <w:rFonts w:eastAsia="Times New Roman" w:cs="Times New Roman"/>
          <w:szCs w:val="24"/>
        </w:rPr>
        <w:t xml:space="preserve">λόριζο. Δεν ξεχωρίζουμε τη Μακεδονία. Ξεχωρίζουμε την Ελλάδα και τα εδάφη της. </w:t>
      </w:r>
    </w:p>
    <w:p w14:paraId="5470B9A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ερώτηση είναι μια: Τι κερδίζει η Ελλάδα από τη χθεσινή συμφωνία που μας επικοινωνήσατε; Η απάντηση είναι εύκολη. Τίποτα! Μόνο δίνει τα πάντα, χάνει τα πάντα, την ιστορ</w:t>
      </w:r>
      <w:r>
        <w:rPr>
          <w:rFonts w:eastAsia="Times New Roman" w:cs="Times New Roman"/>
          <w:szCs w:val="24"/>
        </w:rPr>
        <w:t xml:space="preserve">ία, τη γλώσσα, το έθνος, το όνομα, τον πολιτισμό μας! </w:t>
      </w:r>
    </w:p>
    <w:p w14:paraId="5470B9A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αναφερθούμε… </w:t>
      </w:r>
    </w:p>
    <w:p w14:paraId="5470B9A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διαβάσατε τίποτα.</w:t>
      </w:r>
    </w:p>
    <w:p w14:paraId="5470B9A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Δεν διάβασα τίποτα; Εσείς τα διαβάσατε; Εσείς δεν έχετε πρόβλημα, κύριε Μπάρκα. Υπογ</w:t>
      </w:r>
      <w:r>
        <w:rPr>
          <w:rFonts w:eastAsia="Times New Roman" w:cs="Times New Roman"/>
          <w:szCs w:val="24"/>
        </w:rPr>
        <w:t>ράφετε με χέρια και με πόδια τα πάντα. Δεν έχετε κα</w:t>
      </w:r>
      <w:r>
        <w:rPr>
          <w:rFonts w:eastAsia="Times New Roman" w:cs="Times New Roman"/>
          <w:szCs w:val="24"/>
        </w:rPr>
        <w:t>μ</w:t>
      </w:r>
      <w:r>
        <w:rPr>
          <w:rFonts w:eastAsia="Times New Roman" w:cs="Times New Roman"/>
          <w:szCs w:val="24"/>
        </w:rPr>
        <w:t xml:space="preserve">μία τύψη. </w:t>
      </w:r>
    </w:p>
    <w:p w14:paraId="5470B9A4"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Σας παρακαλώ, μην κάνετε διάλογο και ολοκληρώστε, κύριε Γεωργιάδη. </w:t>
      </w:r>
    </w:p>
    <w:p w14:paraId="5470B9A5" w14:textId="77777777" w:rsidR="001F594C" w:rsidRDefault="008C7D1C">
      <w:pPr>
        <w:spacing w:line="600" w:lineRule="auto"/>
        <w:ind w:firstLine="720"/>
        <w:contextualSpacing/>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5470B9A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Κύριε Μανιέ, σας κουράζουν οι αλήθειες;</w:t>
      </w:r>
    </w:p>
    <w:p w14:paraId="5470B9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Θα με ακούσετε! </w:t>
      </w:r>
    </w:p>
    <w:p w14:paraId="5470B9A8"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Κύριε Μανιέ, σας παρακαλώ.</w:t>
      </w:r>
    </w:p>
    <w:p w14:paraId="5470B9A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Θα σας ακούσω. Μην ανησυχείτε. Θα ακούσω τα πάντα. </w:t>
      </w:r>
    </w:p>
    <w:p w14:paraId="5470B9AA"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w:t>
      </w:r>
      <w:r w:rsidRPr="002F2628">
        <w:rPr>
          <w:rFonts w:eastAsia="Times New Roman" w:cs="Times New Roman"/>
          <w:b/>
          <w:szCs w:val="24"/>
        </w:rPr>
        <w:t>ακλαμάνης):</w:t>
      </w:r>
      <w:r w:rsidRPr="002F2628">
        <w:rPr>
          <w:rFonts w:eastAsia="Times New Roman" w:cs="Times New Roman"/>
          <w:szCs w:val="24"/>
        </w:rPr>
        <w:t xml:space="preserve"> </w:t>
      </w:r>
      <w:r>
        <w:rPr>
          <w:rFonts w:eastAsia="Times New Roman" w:cs="Times New Roman"/>
          <w:szCs w:val="24"/>
        </w:rPr>
        <w:t>Κύριε Γεωργιάδη, σας παρακαλώ ολοκληρώστε.</w:t>
      </w:r>
    </w:p>
    <w:p w14:paraId="5470B9A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Η Χρυσή Αυγή μιλά καλύτερα από εσάς. </w:t>
      </w:r>
    </w:p>
    <w:p w14:paraId="5470B9A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Η Χρυσή Αυγή δεν είναι δημοκρατικό κόμμα, κύριε Παπαδόπουλε. Εσείς είσαστε χειρότεροι από τ</w:t>
      </w:r>
      <w:r>
        <w:rPr>
          <w:rFonts w:eastAsia="Times New Roman" w:cs="Times New Roman"/>
          <w:szCs w:val="24"/>
        </w:rPr>
        <w:t xml:space="preserve">η Χρυσή Αυγή. Ξεπουλάτε τα πάντα! </w:t>
      </w:r>
    </w:p>
    <w:p w14:paraId="5470B9AD"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Κύριε Γεωργιάδη, σταματήστε το</w:t>
      </w:r>
      <w:r>
        <w:rPr>
          <w:rFonts w:eastAsia="Times New Roman" w:cs="Times New Roman"/>
          <w:szCs w:val="24"/>
        </w:rPr>
        <w:t>ν</w:t>
      </w:r>
      <w:r>
        <w:rPr>
          <w:rFonts w:eastAsia="Times New Roman" w:cs="Times New Roman"/>
          <w:szCs w:val="24"/>
        </w:rPr>
        <w:t xml:space="preserve"> διάλογο, γιατί μπορώ να επιβάλω τη διακοπή και κλείστε! </w:t>
      </w:r>
    </w:p>
    <w:p w14:paraId="5470B9A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Με προκαλούν, κύριε Πρόεδρε…</w:t>
      </w:r>
    </w:p>
    <w:p w14:paraId="5470B9AF"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w:t>
      </w:r>
      <w:r w:rsidRPr="002F2628">
        <w:rPr>
          <w:rFonts w:eastAsia="Times New Roman" w:cs="Times New Roman"/>
          <w:b/>
          <w:szCs w:val="24"/>
        </w:rPr>
        <w:t>κλαμάνης):</w:t>
      </w:r>
      <w:r w:rsidRPr="002F2628">
        <w:rPr>
          <w:rFonts w:eastAsia="Times New Roman" w:cs="Times New Roman"/>
          <w:szCs w:val="24"/>
        </w:rPr>
        <w:t xml:space="preserve"> </w:t>
      </w:r>
      <w:r>
        <w:rPr>
          <w:rFonts w:eastAsia="Times New Roman" w:cs="Times New Roman"/>
          <w:szCs w:val="24"/>
        </w:rPr>
        <w:t xml:space="preserve">Δεν με ενδιαφέρει αν σας προκαλούν. Είστε και Αντιπρόεδρος και πρέπει να είστε αυτοσυγκρατημένος. Παρακαλώ, ολοκληρώστε! </w:t>
      </w:r>
    </w:p>
    <w:p w14:paraId="5470B9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Ντροπή σας!</w:t>
      </w:r>
    </w:p>
    <w:p w14:paraId="5470B9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ΕΥΦΡΟΣΥΝΗ (ΦΡΟΣΩ) ΚΑΡΑΣΑΡΛΙΔΟΥ:</w:t>
      </w:r>
      <w:r>
        <w:rPr>
          <w:rFonts w:eastAsia="Times New Roman" w:cs="Times New Roman"/>
          <w:szCs w:val="24"/>
        </w:rPr>
        <w:t xml:space="preserve"> </w:t>
      </w:r>
      <w:r w:rsidRPr="00F00FD8">
        <w:rPr>
          <w:rFonts w:eastAsia="Times New Roman" w:cs="Times New Roman"/>
          <w:szCs w:val="24"/>
        </w:rPr>
        <w:t xml:space="preserve">Ντροπή σας! Να ανακαλέσετε! </w:t>
      </w:r>
    </w:p>
    <w:p w14:paraId="5470B9B2"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470B9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Ντροπή δική σας! Κα</w:t>
      </w:r>
      <w:r>
        <w:rPr>
          <w:rFonts w:eastAsia="Times New Roman" w:cs="Times New Roman"/>
          <w:szCs w:val="24"/>
        </w:rPr>
        <w:t>μ</w:t>
      </w:r>
      <w:r>
        <w:rPr>
          <w:rFonts w:eastAsia="Times New Roman" w:cs="Times New Roman"/>
          <w:szCs w:val="24"/>
        </w:rPr>
        <w:t xml:space="preserve">μία ντροπή! Να ανακαλέσετε εσείς! </w:t>
      </w:r>
    </w:p>
    <w:p w14:paraId="5470B9B4"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Σας παρακαλώ, κύριοι συνάδελφοι, εσείς τι θέλετε; Να πάμε μέχρι βράδυ συζητώντας για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 να μιλήσουμε για το </w:t>
      </w:r>
      <w:r>
        <w:rPr>
          <w:rFonts w:eastAsia="Times New Roman" w:cs="Times New Roman"/>
          <w:szCs w:val="24"/>
        </w:rPr>
        <w:t>μεσο</w:t>
      </w:r>
      <w:r>
        <w:rPr>
          <w:rFonts w:eastAsia="Times New Roman" w:cs="Times New Roman"/>
          <w:szCs w:val="24"/>
        </w:rPr>
        <w:t>πρόθεσμο</w:t>
      </w:r>
      <w:r>
        <w:rPr>
          <w:rFonts w:eastAsia="Times New Roman" w:cs="Times New Roman"/>
          <w:szCs w:val="24"/>
        </w:rPr>
        <w:t xml:space="preserve">; </w:t>
      </w:r>
    </w:p>
    <w:p w14:paraId="5470B9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Ολοκληρώστε, κύριε Γεωργιάδη.</w:t>
      </w:r>
    </w:p>
    <w:p w14:paraId="5470B9B6"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(Θόρυβος – </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5470B9B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Να μην αφαιρεθεί τίποτα. Εσείς με κατηγορήσατε ότι είμαι χειρότερος από τη Χρυσή Αυγή. Το ίδιο λέω εγώ για εσάς. Αν</w:t>
      </w:r>
      <w:r>
        <w:rPr>
          <w:rFonts w:eastAsia="Times New Roman" w:cs="Times New Roman"/>
          <w:szCs w:val="24"/>
        </w:rPr>
        <w:t xml:space="preserve">ακαλέστε για να ανακαλέσω. </w:t>
      </w:r>
    </w:p>
    <w:p w14:paraId="5470B9B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Προχωράμε τώρα στο θέμα της ψήφου για το τέταρτο μνημόνιο, για να κλείσω και ευχαριστώ πολύ για την ανοχή σας, κύριε Πρόεδρε. Σαφέστατα ψηφίζουμε «</w:t>
      </w:r>
      <w:r>
        <w:rPr>
          <w:rFonts w:eastAsia="Times New Roman" w:cs="Times New Roman"/>
          <w:szCs w:val="24"/>
        </w:rPr>
        <w:t>όχι</w:t>
      </w:r>
      <w:r>
        <w:rPr>
          <w:rFonts w:eastAsia="Times New Roman" w:cs="Times New Roman"/>
          <w:szCs w:val="24"/>
        </w:rPr>
        <w:t xml:space="preserve">» με χέρια και με πόδια, όπως είπα και εχθές. </w:t>
      </w:r>
    </w:p>
    <w:p w14:paraId="5470B9B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70B9BA" w14:textId="77777777" w:rsidR="001F594C" w:rsidRDefault="008C7D1C">
      <w:pPr>
        <w:spacing w:line="600" w:lineRule="auto"/>
        <w:ind w:firstLine="720"/>
        <w:contextualSpacing/>
        <w:jc w:val="center"/>
        <w:rPr>
          <w:rFonts w:eastAsia="Times New Roman"/>
          <w:bCs/>
        </w:rPr>
      </w:pPr>
      <w:r w:rsidRPr="006651D3">
        <w:rPr>
          <w:rFonts w:eastAsia="Times New Roman"/>
          <w:bCs/>
        </w:rPr>
        <w:t>(Χειροκροτήματ</w:t>
      </w:r>
      <w:r w:rsidRPr="006651D3">
        <w:rPr>
          <w:rFonts w:eastAsia="Times New Roman"/>
          <w:bCs/>
        </w:rPr>
        <w:t xml:space="preserve">α από την πτέρυγα </w:t>
      </w:r>
      <w:r>
        <w:rPr>
          <w:rFonts w:eastAsia="Times New Roman"/>
          <w:bCs/>
        </w:rPr>
        <w:t>της Ένωσης Κεντρώων</w:t>
      </w:r>
      <w:r w:rsidRPr="006651D3">
        <w:rPr>
          <w:rFonts w:eastAsia="Times New Roman"/>
          <w:bCs/>
        </w:rPr>
        <w:t>)</w:t>
      </w:r>
    </w:p>
    <w:p w14:paraId="5470B9BB" w14:textId="77777777" w:rsidR="001F594C" w:rsidRDefault="008C7D1C">
      <w:pPr>
        <w:spacing w:line="600" w:lineRule="auto"/>
        <w:ind w:firstLine="720"/>
        <w:contextualSpacing/>
        <w:jc w:val="both"/>
        <w:rPr>
          <w:rFonts w:eastAsia="Times New Roman"/>
          <w:bCs/>
        </w:rPr>
      </w:pPr>
      <w:r w:rsidRPr="00F21B31">
        <w:rPr>
          <w:rFonts w:eastAsia="Times New Roman"/>
          <w:b/>
          <w:bCs/>
        </w:rPr>
        <w:t>ΠΡΟΕΔΡΕΥΩΝ (Νικήτας Κακλαμάνης):</w:t>
      </w:r>
      <w:r w:rsidRPr="00F21B31">
        <w:rPr>
          <w:rFonts w:eastAsia="Times New Roman"/>
          <w:bCs/>
        </w:rPr>
        <w:t xml:space="preserve"> </w:t>
      </w:r>
      <w:r>
        <w:rPr>
          <w:rFonts w:eastAsia="Times New Roman"/>
          <w:bCs/>
        </w:rPr>
        <w:t xml:space="preserve">Να ξέρετε ότι σχεδόν όλοι, εκτός από δύο, έχετε εξαντλήσει, οι εισηγητές και οι αγορητές, τις δευτερολογίες σας. Το λέω, για να είμαστε αγαπημένοι από σήμερα για αύριο. </w:t>
      </w:r>
    </w:p>
    <w:p w14:paraId="5470B9BC" w14:textId="77777777" w:rsidR="001F594C" w:rsidRDefault="008C7D1C">
      <w:pPr>
        <w:spacing w:line="600" w:lineRule="auto"/>
        <w:ind w:firstLine="720"/>
        <w:contextualSpacing/>
        <w:jc w:val="both"/>
        <w:rPr>
          <w:rFonts w:eastAsia="Times New Roman"/>
          <w:bCs/>
        </w:rPr>
      </w:pPr>
      <w:r>
        <w:rPr>
          <w:rFonts w:eastAsia="Times New Roman"/>
          <w:bCs/>
        </w:rPr>
        <w:t xml:space="preserve">Θα πάμε ως εξής: Θα δίνω τον λόγο για παρεμβάσεις που έχουν διατάξεις, όχι οι αρμόδιοι Υπουργοί, με βάση έναν κατάλογο που μου έχει στείλει ο Γραμματέας του </w:t>
      </w:r>
      <w:r>
        <w:rPr>
          <w:rFonts w:eastAsia="Times New Roman"/>
          <w:bCs/>
        </w:rPr>
        <w:lastRenderedPageBreak/>
        <w:t>Υπουργικού Συμβουλίου, σε έναν Υπουργό και μετά θα ακολουθούν τέσσερις-πέντε συνάδελφοι. Βεβαίως, ο</w:t>
      </w:r>
      <w:r>
        <w:rPr>
          <w:rFonts w:eastAsia="Times New Roman"/>
          <w:bCs/>
        </w:rPr>
        <w:t xml:space="preserve">ι </w:t>
      </w:r>
      <w:r>
        <w:rPr>
          <w:rFonts w:eastAsia="Times New Roman"/>
          <w:bCs/>
        </w:rPr>
        <w:t xml:space="preserve">Κοινοβουλευτικοί Εκπρόσωποι </w:t>
      </w:r>
      <w:r>
        <w:rPr>
          <w:rFonts w:eastAsia="Times New Roman"/>
          <w:bCs/>
        </w:rPr>
        <w:t xml:space="preserve">όποτε θέλουν μπορούν να πάρουν τον λόγο για την αγόρευσή τους. </w:t>
      </w:r>
    </w:p>
    <w:p w14:paraId="5470B9BD" w14:textId="77777777" w:rsidR="001F594C" w:rsidRDefault="008C7D1C">
      <w:pPr>
        <w:spacing w:line="600" w:lineRule="auto"/>
        <w:ind w:firstLine="720"/>
        <w:contextualSpacing/>
        <w:jc w:val="both"/>
        <w:rPr>
          <w:rFonts w:eastAsia="Times New Roman"/>
          <w:bCs/>
        </w:rPr>
      </w:pPr>
      <w:r>
        <w:rPr>
          <w:rFonts w:eastAsia="Times New Roman"/>
          <w:b/>
          <w:bCs/>
        </w:rPr>
        <w:t>ΧΡΗΣΤΟΣ ΚΑΡΑΓΙΑΝΝΙΔΗΣ:</w:t>
      </w:r>
      <w:r>
        <w:rPr>
          <w:rFonts w:eastAsia="Times New Roman"/>
          <w:bCs/>
        </w:rPr>
        <w:t xml:space="preserve"> Κύριε Πρόεδρε, μετά θα ακολουθήσουν οι ομιλητές;</w:t>
      </w:r>
    </w:p>
    <w:p w14:paraId="5470B9BE" w14:textId="77777777" w:rsidR="001F594C" w:rsidRDefault="008C7D1C">
      <w:pPr>
        <w:spacing w:line="600" w:lineRule="auto"/>
        <w:ind w:firstLine="720"/>
        <w:contextualSpacing/>
        <w:jc w:val="both"/>
        <w:rPr>
          <w:rFonts w:eastAsia="Times New Roman"/>
          <w:bCs/>
        </w:rPr>
      </w:pPr>
      <w:r w:rsidRPr="00F21B31">
        <w:rPr>
          <w:rFonts w:eastAsia="Times New Roman"/>
          <w:b/>
          <w:bCs/>
        </w:rPr>
        <w:t>ΠΡΟΕΔΡΕΥΩΝ (Νικήτας Κακλαμάνης):</w:t>
      </w:r>
      <w:r w:rsidRPr="00F21B31">
        <w:rPr>
          <w:rFonts w:eastAsia="Times New Roman"/>
          <w:bCs/>
        </w:rPr>
        <w:t xml:space="preserve"> </w:t>
      </w:r>
      <w:r>
        <w:rPr>
          <w:rFonts w:eastAsia="Times New Roman"/>
          <w:bCs/>
        </w:rPr>
        <w:t>Ναι, το είπα. Με το «συνάδελφοι» εννοώ Βουλευτές, ομιλητέ</w:t>
      </w:r>
      <w:r>
        <w:rPr>
          <w:rFonts w:eastAsia="Times New Roman"/>
          <w:bCs/>
        </w:rPr>
        <w:t>ς. Είστε πρώτος στη λίστα. Θα μιλήσουν τέσσερις-πέντε.</w:t>
      </w:r>
    </w:p>
    <w:p w14:paraId="5470B9BF" w14:textId="77777777" w:rsidR="001F594C" w:rsidRDefault="008C7D1C">
      <w:pPr>
        <w:spacing w:line="600" w:lineRule="auto"/>
        <w:ind w:firstLine="720"/>
        <w:contextualSpacing/>
        <w:jc w:val="both"/>
        <w:rPr>
          <w:rFonts w:eastAsia="Times New Roman"/>
          <w:bCs/>
        </w:rPr>
      </w:pPr>
      <w:r>
        <w:rPr>
          <w:rFonts w:eastAsia="Times New Roman"/>
          <w:bCs/>
        </w:rPr>
        <w:t xml:space="preserve">Ο κ. Πολάκης έχει τον λόγο για έξι λεπτά με ελάχιστη ανοχή. </w:t>
      </w:r>
    </w:p>
    <w:p w14:paraId="5470B9C0" w14:textId="77777777" w:rsidR="001F594C" w:rsidRDefault="008C7D1C">
      <w:pPr>
        <w:spacing w:line="600" w:lineRule="auto"/>
        <w:ind w:firstLine="720"/>
        <w:contextualSpacing/>
        <w:jc w:val="both"/>
        <w:rPr>
          <w:rFonts w:eastAsia="Times New Roman"/>
          <w:bCs/>
        </w:rPr>
      </w:pPr>
      <w:r w:rsidRPr="00F21B31">
        <w:rPr>
          <w:rFonts w:eastAsia="Times New Roman"/>
          <w:b/>
          <w:bCs/>
        </w:rPr>
        <w:t>ΠΑΥΛΟΣ ΠΟΛΑΚΗΣ (Αναπληρωτής Υπουργός Υγείας):</w:t>
      </w:r>
      <w:r w:rsidRPr="00F21B31">
        <w:rPr>
          <w:rFonts w:eastAsia="Times New Roman"/>
          <w:bCs/>
        </w:rPr>
        <w:t xml:space="preserve"> </w:t>
      </w:r>
      <w:r>
        <w:rPr>
          <w:rFonts w:eastAsia="Times New Roman"/>
          <w:bCs/>
        </w:rPr>
        <w:t>Ευχαριστώ πολύ, κύριε Πρόεδρε.</w:t>
      </w:r>
    </w:p>
    <w:p w14:paraId="5470B9C1" w14:textId="77777777" w:rsidR="001F594C" w:rsidRDefault="008C7D1C">
      <w:pPr>
        <w:spacing w:line="600" w:lineRule="auto"/>
        <w:ind w:firstLine="720"/>
        <w:contextualSpacing/>
        <w:jc w:val="both"/>
        <w:rPr>
          <w:rFonts w:eastAsia="Times New Roman"/>
          <w:bCs/>
        </w:rPr>
      </w:pPr>
      <w:r>
        <w:rPr>
          <w:rFonts w:eastAsia="Times New Roman"/>
          <w:bCs/>
        </w:rPr>
        <w:t xml:space="preserve">Κυρίες και κύριοι συνάδελφοι, θα μιλήσω πιο πολύ επί του συγκεκριμένου πολυνομοσχεδίου, αλλά δεν μπορώ να αποφύγω τον πειρασμό βλέποντας τι συμβαίνει στο δημόσιο λόγο από σήμερα το πρωί. </w:t>
      </w:r>
    </w:p>
    <w:p w14:paraId="5470B9C2" w14:textId="77777777" w:rsidR="001F594C" w:rsidRDefault="008C7D1C">
      <w:pPr>
        <w:spacing w:line="600" w:lineRule="auto"/>
        <w:ind w:firstLine="720"/>
        <w:contextualSpacing/>
        <w:jc w:val="both"/>
        <w:rPr>
          <w:rFonts w:eastAsia="Times New Roman"/>
          <w:bCs/>
        </w:rPr>
      </w:pPr>
      <w:r>
        <w:rPr>
          <w:rFonts w:eastAsia="Times New Roman"/>
          <w:bCs/>
        </w:rPr>
        <w:lastRenderedPageBreak/>
        <w:t>Ο πατέρας Μητσοτάκης το 1977 είχε κατέβει με σύνθημα στις εκλογές στ</w:t>
      </w:r>
      <w:r>
        <w:rPr>
          <w:rFonts w:eastAsia="Times New Roman"/>
          <w:bCs/>
        </w:rPr>
        <w:t xml:space="preserve">α Χανιά «Διέξοδος στο κάθε αδιέξοδο». Ο υιός Μητσοτάκης, ο Κυριάκος Μητσοτάκης, έχω την αίσθηση ότι μετά και τα σημερινά και όλα αυτά τα καραγκιοζιλίκια που έγιναν το πρωί, θα κατέβει στις εκλογές του 2019 με σύνθημα «Αδιέξοδο σε κάθε διέξοδο». Αυτή είναι </w:t>
      </w:r>
      <w:r>
        <w:rPr>
          <w:rFonts w:eastAsia="Times New Roman"/>
          <w:bCs/>
        </w:rPr>
        <w:t xml:space="preserve">η γνώμη μου, αυτό μπορώ να πω σαν μια κεντρική ιδέα. </w:t>
      </w:r>
    </w:p>
    <w:p w14:paraId="5470B9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Λύνουμε ένα πρόβλημα που δημιουργήσατε εσείς εδώ και είκοσι πέντε χρόνια, που κρατά εβδομήντα χρόνια. Η Ελλάδα κερδίζει και βγαίνετε και λέτε με έναν διαστρεβλωμένο δημόσιο λόγο περί υποχώρησης από τα </w:t>
      </w:r>
      <w:r>
        <w:rPr>
          <w:rFonts w:eastAsia="Times New Roman" w:cs="Times New Roman"/>
          <w:szCs w:val="24"/>
        </w:rPr>
        <w:t>Ε</w:t>
      </w:r>
      <w:r>
        <w:rPr>
          <w:rFonts w:eastAsia="Times New Roman" w:cs="Times New Roman"/>
          <w:szCs w:val="24"/>
        </w:rPr>
        <w:t xml:space="preserve">θνικά Δίκαια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Εκατόν σαράντα χώρες έχουν αναγνωρίσει το «Μακεδονία» σκέτο και τώρα αυτές οι εκατόν σαράντα χώρες και οι τρεις μεγαλύτερες του κόσμου θα το αναγνωρίζουν ως </w:t>
      </w:r>
      <w:r w:rsidRPr="00E7133E">
        <w:rPr>
          <w:rFonts w:eastAsia="Times New Roman" w:cs="Times New Roman"/>
          <w:szCs w:val="24"/>
        </w:rPr>
        <w:t>Severna Makedonija</w:t>
      </w:r>
      <w:r>
        <w:rPr>
          <w:rFonts w:eastAsia="Times New Roman" w:cs="Times New Roman"/>
          <w:szCs w:val="24"/>
        </w:rPr>
        <w:t>. Αυτό δεν είναι νίκη; Το «</w:t>
      </w:r>
      <w:r>
        <w:rPr>
          <w:rFonts w:eastAsia="Times New Roman" w:cs="Times New Roman"/>
          <w:szCs w:val="24"/>
          <w:lang w:val="en-US"/>
        </w:rPr>
        <w:t>erga</w:t>
      </w:r>
      <w:r w:rsidRPr="00E7133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δεν είναι νίκη; Ο πλήρ</w:t>
      </w:r>
      <w:r>
        <w:rPr>
          <w:rFonts w:eastAsia="Times New Roman" w:cs="Times New Roman"/>
          <w:szCs w:val="24"/>
        </w:rPr>
        <w:t>ης διαχωρισμός της έννοιας, της ταυτότητας και της γλώσσας ότι δεν έχουν κα</w:t>
      </w:r>
      <w:r>
        <w:rPr>
          <w:rFonts w:eastAsia="Times New Roman" w:cs="Times New Roman"/>
          <w:szCs w:val="24"/>
        </w:rPr>
        <w:t>μ</w:t>
      </w:r>
      <w:r>
        <w:rPr>
          <w:rFonts w:eastAsia="Times New Roman" w:cs="Times New Roman"/>
          <w:szCs w:val="24"/>
        </w:rPr>
        <w:t>μία σχέση με τον αρχαίο ελληνικό πολιτισμό, δεν είναι νίκη; Σκεφθείτε και αποφασίστε.</w:t>
      </w:r>
    </w:p>
    <w:p w14:paraId="5470B9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στο συγκεκριμένο. Σήμερα τελειώνει μία μακριά, επώδυνη, δύσκολη, κουραστική διαδρομή που </w:t>
      </w:r>
      <w:r>
        <w:rPr>
          <w:rFonts w:eastAsia="Times New Roman" w:cs="Times New Roman"/>
          <w:szCs w:val="24"/>
        </w:rPr>
        <w:t xml:space="preserve">ξεκίνησε μετά τον συμβιβασμό του Ιουλίου του 2015 και τελειώνει -ανεξάρτητα του τι λέτε, ανεξάρτητα του ότι βάζετε 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να «γαβγίζει» από το πρωί και όλα τα παραπολιτικά και όλα τα </w:t>
      </w:r>
      <w:r>
        <w:rPr>
          <w:rFonts w:eastAsia="Times New Roman" w:cs="Times New Roman"/>
          <w:szCs w:val="24"/>
        </w:rPr>
        <w:t xml:space="preserve">κανάλια </w:t>
      </w:r>
      <w:r>
        <w:rPr>
          <w:rFonts w:eastAsia="Times New Roman" w:cs="Times New Roman"/>
          <w:szCs w:val="24"/>
        </w:rPr>
        <w:t>που σας ακολουθούν, ανεξάρτητα του τι λένε όλοι αυτοί- με την</w:t>
      </w:r>
      <w:r>
        <w:rPr>
          <w:rFonts w:eastAsia="Times New Roman" w:cs="Times New Roman"/>
          <w:szCs w:val="24"/>
        </w:rPr>
        <w:t xml:space="preserve"> κοινωνία όρθια και καλύτερα. Ό,τι και να λένε!</w:t>
      </w:r>
    </w:p>
    <w:p w14:paraId="5470B9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Αυτή τη στιγμή η χώρα, επειδή δεν κλέβουμε –μην το ξεχνάμε αυτό, δεν κλέβουμε εμείς όπως εσείς και οι προκάτοχοί σας- έχει πλεονάσματα, ένα μεγάλο μέρος των οποίων ξαναμοιράζει στους αδύναμους. Πήραμε την ανε</w:t>
      </w:r>
      <w:r>
        <w:rPr>
          <w:rFonts w:eastAsia="Times New Roman" w:cs="Times New Roman"/>
          <w:szCs w:val="24"/>
        </w:rPr>
        <w:t>ργία στο 26,5% και τώρα με τα στοιχεία του Απριλίου θα είναι κάτω από το 20% και δεν έχουν ακόμη ενσωματωθεί στην ΕΛΣΤΑΤ. Έχει αυξηθεί ο δείκτης της βιομηχανικής παραγωγής. Φέτος αναμένεται για τρίτη χρονιά νέο ρεκόρ στον τουρισμό. Ένας λόγος που συνομολογ</w:t>
      </w:r>
      <w:r>
        <w:rPr>
          <w:rFonts w:eastAsia="Times New Roman" w:cs="Times New Roman"/>
          <w:szCs w:val="24"/>
        </w:rPr>
        <w:t xml:space="preserve">ήθηκαν τα μέτρα περί των περικοπών των συντάξεων, ήταν γιατί το ΔΝΤ είχε στηλώσει τα πόδια ότι τον Γενάρη του 2019 ο ΕΦΚΑ θα είχε 1,1 δισεκατομμύριο έλλειμμα. Σωστά; Δεν επαληθεύεται. Για άλλη μια φορά οι υπολογιστές και οι πολλαπλασιαστές του ΔΝΤ δεν </w:t>
      </w:r>
      <w:r>
        <w:rPr>
          <w:rFonts w:eastAsia="Times New Roman" w:cs="Times New Roman"/>
          <w:szCs w:val="24"/>
        </w:rPr>
        <w:lastRenderedPageBreak/>
        <w:t>επαλ</w:t>
      </w:r>
      <w:r>
        <w:rPr>
          <w:rFonts w:eastAsia="Times New Roman" w:cs="Times New Roman"/>
          <w:szCs w:val="24"/>
        </w:rPr>
        <w:t>ηθεύτηκαν. Μάλλον για 1,1 δισεκατομμύριο με 1,3 δισεκατομμύριο πλεόνασμα πάει ο ΕΦΚΑ για τον Ιανουάριο του 2019 και το ΔΝΤ απ’ ό,τι φαίνεται μάλλον δεν θα συνεχίσει. Έτσι κι αλλιώς, ούτε ένα ευρώ δεν έχει δανείσει από τον Ιούλιο του 2015.</w:t>
      </w:r>
    </w:p>
    <w:p w14:paraId="5470B9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Ψηφίζουμε ένα πολ</w:t>
      </w:r>
      <w:r>
        <w:rPr>
          <w:rFonts w:eastAsia="Times New Roman" w:cs="Times New Roman"/>
          <w:szCs w:val="24"/>
        </w:rPr>
        <w:t>υνομοσχέδιο που έχει κάποια άρθρα για τον χώρο της υγείας. Δεν άκουσα κα</w:t>
      </w:r>
      <w:r>
        <w:rPr>
          <w:rFonts w:eastAsia="Times New Roman" w:cs="Times New Roman"/>
          <w:szCs w:val="24"/>
        </w:rPr>
        <w:t>μ</w:t>
      </w:r>
      <w:r>
        <w:rPr>
          <w:rFonts w:eastAsia="Times New Roman" w:cs="Times New Roman"/>
          <w:szCs w:val="24"/>
        </w:rPr>
        <w:t>μία ιδιαίτερη κριτική επ’ αυτών. Είναι ένα πολυνομοσχέδιο που λέτε ότι φορτώνει νέα βάρη κ</w:t>
      </w:r>
      <w:r>
        <w:rPr>
          <w:rFonts w:eastAsia="Times New Roman" w:cs="Times New Roman"/>
          <w:szCs w:val="24"/>
        </w:rPr>
        <w:t>.</w:t>
      </w:r>
      <w:r>
        <w:rPr>
          <w:rFonts w:eastAsia="Times New Roman" w:cs="Times New Roman"/>
          <w:szCs w:val="24"/>
        </w:rPr>
        <w:t>λπ., αλλά στον χώρο της υγείας δεν είδα και κα</w:t>
      </w:r>
      <w:r>
        <w:rPr>
          <w:rFonts w:eastAsia="Times New Roman" w:cs="Times New Roman"/>
          <w:szCs w:val="24"/>
        </w:rPr>
        <w:t>μ</w:t>
      </w:r>
      <w:r>
        <w:rPr>
          <w:rFonts w:eastAsia="Times New Roman" w:cs="Times New Roman"/>
          <w:szCs w:val="24"/>
        </w:rPr>
        <w:t xml:space="preserve">μία σοβαρή κριτική. Μιλάτε για την επέκταση του </w:t>
      </w:r>
      <w:r>
        <w:rPr>
          <w:rFonts w:eastAsia="Times New Roman" w:cs="Times New Roman"/>
          <w:szCs w:val="24"/>
          <w:lang w:val="en-US"/>
        </w:rPr>
        <w:t>clawback</w:t>
      </w:r>
      <w:r w:rsidRPr="000A3D62">
        <w:rPr>
          <w:rFonts w:eastAsia="Times New Roman" w:cs="Times New Roman"/>
          <w:szCs w:val="24"/>
        </w:rPr>
        <w:t xml:space="preserve">. </w:t>
      </w:r>
      <w:r>
        <w:rPr>
          <w:rFonts w:eastAsia="Times New Roman" w:cs="Times New Roman"/>
          <w:szCs w:val="24"/>
        </w:rPr>
        <w:t>Ναι, συνομολογήσαμε. Μόνο που συνομολογήσαμε ότι αυτά τα όρια θα είναι αυξανόμενα τα επόμενα χρόνια. Και αυτό αποτυπώνεται στο μεσοπρόθεσμο. Υπάρχει μία ενδεικτική κατανομή. Η τελική κατανομή θα ψηφ</w:t>
      </w:r>
      <w:r>
        <w:rPr>
          <w:rFonts w:eastAsia="Times New Roman" w:cs="Times New Roman"/>
          <w:szCs w:val="24"/>
        </w:rPr>
        <w:t>ίζεται κάθε χρόνο με την ψήφιση του προϋπολογισμού.</w:t>
      </w:r>
    </w:p>
    <w:p w14:paraId="5470B9C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Ανέφερε χθες ο κ. Ξανθός στη συνεδρίαση της </w:t>
      </w:r>
      <w:r>
        <w:rPr>
          <w:rFonts w:eastAsia="Times New Roman" w:cs="Times New Roman"/>
          <w:szCs w:val="24"/>
        </w:rPr>
        <w:t xml:space="preserve">επιτροπής </w:t>
      </w:r>
      <w:r>
        <w:rPr>
          <w:rFonts w:eastAsia="Times New Roman" w:cs="Times New Roman"/>
          <w:szCs w:val="24"/>
        </w:rPr>
        <w:t xml:space="preserve">ότι κάθε χρόνο θα </w:t>
      </w:r>
      <w:r>
        <w:rPr>
          <w:rFonts w:eastAsia="Times New Roman" w:cs="Times New Roman"/>
          <w:szCs w:val="24"/>
        </w:rPr>
        <w:t>προστίθενται</w:t>
      </w:r>
      <w:r>
        <w:rPr>
          <w:rFonts w:eastAsia="Times New Roman" w:cs="Times New Roman"/>
          <w:szCs w:val="24"/>
        </w:rPr>
        <w:t xml:space="preserve"> τουλάχιστον 96 με 100 εκατομμύρια ευρώ στο όριο δαπάνης και στην πραγματική χρηματοδότηση του συστήματος. Και αυτό με β</w:t>
      </w:r>
      <w:r>
        <w:rPr>
          <w:rFonts w:eastAsia="Times New Roman" w:cs="Times New Roman"/>
          <w:szCs w:val="24"/>
        </w:rPr>
        <w:t xml:space="preserve">άση την αύξηση του ΑΕΠ μόνο. Γιατί τι θα γίνει με τα υπερπλεονάσματα και πού θα κατατεθούν θα αποφασιστεί με </w:t>
      </w:r>
      <w:r>
        <w:rPr>
          <w:rFonts w:eastAsia="Times New Roman" w:cs="Times New Roman"/>
          <w:szCs w:val="24"/>
        </w:rPr>
        <w:lastRenderedPageBreak/>
        <w:t xml:space="preserve">πολιτική απόφαση της Κυβέρνησης. Και στις προτεραιότητες της Κυβέρνησης, όπως ήταν και την πρώτη τετραετία θα είναι και τη δεύτερη τετραετία, μαζί </w:t>
      </w:r>
      <w:r>
        <w:rPr>
          <w:rFonts w:eastAsia="Times New Roman" w:cs="Times New Roman"/>
          <w:szCs w:val="24"/>
        </w:rPr>
        <w:t>με την παιδεία και τη στήριξη των κοινωνικά αδύναμων, η στήριξη του χώρου της υγείας.</w:t>
      </w:r>
    </w:p>
    <w:p w14:paraId="5470B9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Έχετε καταλάβει τι γίνεται στην υγεία αυτά τα τρία χρόνια; Έχετε καταλάβει ότι πήραμε ένα σύστημα στο οποίο προσθέσαμε μέχρι στιγμής δεκαεξίμισι χιλιάδες άτομα προσωπικό;</w:t>
      </w:r>
      <w:r>
        <w:rPr>
          <w:rFonts w:eastAsia="Times New Roman" w:cs="Times New Roman"/>
          <w:szCs w:val="24"/>
        </w:rPr>
        <w:t xml:space="preserve"> Ότι πήραμε ένα σύστημα με 930 εκατομμύρια ευρώ χρέος και φέτος είχε 370 εκατομμύρια ευρώ πλεόνασμα; Ότι πήραμε ένα σύστημα που είχαν παλαιώσει όλες του οι υποδομές και έχουμε χρηματοδοτήσει μέσα στα μνημόνια, μέσα στην κρίση, μέσα στην κακομοιριά, μέσα στ</w:t>
      </w:r>
      <w:r>
        <w:rPr>
          <w:rFonts w:eastAsia="Times New Roman" w:cs="Times New Roman"/>
          <w:szCs w:val="24"/>
        </w:rPr>
        <w:t>ην ασφυκτική επιτροπεία των δανειστών, με όλους τους πιθανούς διαθέσιμους πόρους, πάνω από 120 εκατομμύρια ευρώ σε προγράμματα ανανέωσης ιατροτεχνολογικού εξοπλισμού και νέων έργων; Επειδή δεν τα λένε τα κανάλια τα οποία σας λιβανίζουν, δεν γίνονται; Τα ξέ</w:t>
      </w:r>
      <w:r>
        <w:rPr>
          <w:rFonts w:eastAsia="Times New Roman" w:cs="Times New Roman"/>
          <w:szCs w:val="24"/>
        </w:rPr>
        <w:t>ρει κάθε τοπική κοινωνία από την Κρήτη μέχρι την Αλεξανδρούπολη.</w:t>
      </w:r>
    </w:p>
    <w:p w14:paraId="5470B9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πολλαπλασιαστικό πολιτικό αποτέλεσμα που θα δημιουργούσαν αν υπήρχε μία στοιχειώδης δημοσιογραφική δεοντολογία δεν υπάρχει, αλλά το βλέπει η κοινωνία και θα συγκρίνει το 2019.</w:t>
      </w:r>
    </w:p>
    <w:p w14:paraId="5470B9CA"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 xml:space="preserve">Ποιος θέλει </w:t>
      </w:r>
      <w:r>
        <w:rPr>
          <w:rFonts w:eastAsia="Times New Roman" w:cs="Times New Roman"/>
          <w:szCs w:val="24"/>
        </w:rPr>
        <w:t>να τον κυβερνά; Ο Τσίπρας ή ο Μητσοτάκης; Ποιοι θέλει να είναι Υπουργοί Υγείας; Εγώ και ο Ανδρέας ή ο Άδωνις και ο Βορίδης; Θα γίνει η σύγκριση αυτή. Και θα γίνει με βάση τα πεπραγμένα.</w:t>
      </w:r>
    </w:p>
    <w:p w14:paraId="5470B9CB"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Μέσα στα άρθρα του νομοσχεδίου και στο οποίο δεν αναφερθήκατε καθόλου</w:t>
      </w:r>
      <w:r>
        <w:rPr>
          <w:rFonts w:eastAsia="Times New Roman" w:cs="Times New Roman"/>
          <w:szCs w:val="24"/>
        </w:rPr>
        <w:t>, φαίνεται ότι ο ΕΟΠΥΥ γίνεται ο πρώτος…</w:t>
      </w:r>
    </w:p>
    <w:p w14:paraId="5470B9CC"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5470B9CD"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Δύο λεπτά ανοχή θα ήθελα, κύριε Πρόεδρε. Ευχαριστώ.</w:t>
      </w:r>
    </w:p>
    <w:p w14:paraId="5470B9CE"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t>Ο τρόπος που ο ΕΟΠΥΥ αυτή τη στιγμή –δεν το λέει κανένας- εκκαθαρίζει τους π</w:t>
      </w:r>
      <w:r>
        <w:rPr>
          <w:rFonts w:eastAsia="Times New Roman" w:cs="Times New Roman"/>
          <w:szCs w:val="24"/>
        </w:rPr>
        <w:t xml:space="preserve">αρόχους του πήρε βραβείο στη συνεδρίαση των Ελεγκτικών Συνεδρίων όλης της Ευρώπης. Και τώρα προχωράει και ένα βήμα παραπέρα. Και μιλάει για μονοψηφιακή </w:t>
      </w:r>
      <w:r>
        <w:rPr>
          <w:rFonts w:eastAsia="Times New Roman" w:cs="Times New Roman"/>
          <w:szCs w:val="24"/>
        </w:rPr>
        <w:lastRenderedPageBreak/>
        <w:t>υποβολή των παραστατικών. Τέτοιο μηχανισμό, έτσι όπως τον έχει στήσει ο ΕΟΠΥΥ, δεν έχει στήσει κανείς ασ</w:t>
      </w:r>
      <w:r>
        <w:rPr>
          <w:rFonts w:eastAsia="Times New Roman" w:cs="Times New Roman"/>
          <w:szCs w:val="24"/>
        </w:rPr>
        <w:t>φαλιστικός οργανισμός στην Ευρώπη. Κάνει αυτό τον έλεγχο των φυσικών παραστατικών στο 1% με 4% της κάθε υποβολής. Από τον Γενάρη του 2016 ο ΕΟΠΥΥ δεν βάζει νέο χρέος. Ρίξαμε τα 2.200.000.000 ληξιπρόθεσμα χρέη που παραλάβαμε στα περίπου τριακόσια πενήντα με</w:t>
      </w:r>
      <w:r>
        <w:rPr>
          <w:rFonts w:eastAsia="Times New Roman" w:cs="Times New Roman"/>
          <w:szCs w:val="24"/>
        </w:rPr>
        <w:t xml:space="preserve"> τετρακόσια αυτή τη στιγμή. Και αυτό δεν φαίνεται. Το νιώθει η οικονομία και η κοινωνία όμως. Το νιώθουν οι εργαζόμενοι στις κλινικές ή στα διαγνωστικά εργαστήρια ή στις ψυχιατρικές κλινικές,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που πληρώνονται στην ώρα τους τώρα.</w:t>
      </w:r>
    </w:p>
    <w:p w14:paraId="5470B9CF"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Βάζει σύστημα ταυτοπ</w:t>
      </w:r>
      <w:r>
        <w:rPr>
          <w:rFonts w:eastAsia="Times New Roman" w:cs="Times New Roman"/>
          <w:szCs w:val="24"/>
        </w:rPr>
        <w:t>οίησης της φυσικής παρουσίας του ασθενή σε κάθε πάροχο του ΕΟΠΥΥ, προκειμένου να κόψουμε άλλο ένα μεγάλο κομμάτι ψευτιάς με τα παραστατικά, τα οποία έβγαιναν και τυπώνονταν οι εξετάσεις. Πού έχει ξαναγίνει αυτό; Εδώ γίνεται. Και θα εφαρμοστεί πιλοτικά σε δ</w:t>
      </w:r>
      <w:r>
        <w:rPr>
          <w:rFonts w:eastAsia="Times New Roman" w:cs="Times New Roman"/>
          <w:szCs w:val="24"/>
        </w:rPr>
        <w:t xml:space="preserve">ύο, τρεις κατηγορίες παρόχων. Και θα επεκταθεί στο σύνολο. Έτσι, θα μπορέσουμε να αξιοποιήσουμε πολύ καλύτερα τους </w:t>
      </w:r>
      <w:r>
        <w:rPr>
          <w:rFonts w:eastAsia="Times New Roman" w:cs="Times New Roman"/>
          <w:szCs w:val="24"/>
        </w:rPr>
        <w:lastRenderedPageBreak/>
        <w:t xml:space="preserve">πόρους που δίνουμε στον ΕΟΠΥΥ, το 1,5 </w:t>
      </w:r>
      <w:r>
        <w:rPr>
          <w:rFonts w:eastAsia="Times New Roman" w:cs="Times New Roman"/>
          <w:szCs w:val="24"/>
        </w:rPr>
        <w:t xml:space="preserve">δισεκατομμύριο </w:t>
      </w:r>
      <w:r>
        <w:rPr>
          <w:rFonts w:eastAsia="Times New Roman" w:cs="Times New Roman"/>
          <w:szCs w:val="24"/>
        </w:rPr>
        <w:t xml:space="preserve">περίπου ευρώ, που θα βαίνει και αυξανόμενο, έτσι όπως αποτυπώνεται και στο </w:t>
      </w:r>
      <w:r>
        <w:rPr>
          <w:rFonts w:eastAsia="Times New Roman" w:cs="Times New Roman"/>
          <w:szCs w:val="24"/>
        </w:rPr>
        <w:t>μεσοπρόθεσμο</w:t>
      </w:r>
      <w:r>
        <w:rPr>
          <w:rFonts w:eastAsia="Times New Roman" w:cs="Times New Roman"/>
          <w:szCs w:val="24"/>
        </w:rPr>
        <w:t>.</w:t>
      </w:r>
    </w:p>
    <w:p w14:paraId="5470B9D0"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 xml:space="preserve">Επίσης -και θα κλείσω με αυτό- για πρώτη φορά στην ιστορία του ελληνικού κράτους και του Υπουργείου Υγείας ψηφίζεται σήμερα στο Διοικητικό Συμβούλιο του ΕΟΠΥΥ αυτός ο ενιαίος κανονισμός παροχών που περιγράφει το πώς διανέμει ο ΕΟΠΥΥ το 1,5 </w:t>
      </w:r>
      <w:r>
        <w:rPr>
          <w:rFonts w:eastAsia="Times New Roman" w:cs="Times New Roman"/>
          <w:szCs w:val="24"/>
        </w:rPr>
        <w:t>δισεκατομμύριο</w:t>
      </w:r>
      <w:r>
        <w:rPr>
          <w:rFonts w:eastAsia="Times New Roman" w:cs="Times New Roman"/>
          <w:szCs w:val="24"/>
        </w:rPr>
        <w:t xml:space="preserve"> </w:t>
      </w:r>
      <w:r>
        <w:rPr>
          <w:rFonts w:eastAsia="Times New Roman" w:cs="Times New Roman"/>
          <w:szCs w:val="24"/>
        </w:rPr>
        <w:t>στους ιδιώτες παρόχους και τα 900.000.000, πλην φαρμάκων, στα δημόσια νοσοκομεία, τι παροχές καλύπτει. Όλοι οι κανονισμοί παροχών, από το ΙΚΑ, τον ΟΓΑ, το ΤΕΒΕ,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ποτέ, κανείς. Και προκαλώ: Ποιος Υπουργός Υγείας είχε κάτσει να τους δει; Να το δει γρα</w:t>
      </w:r>
      <w:r>
        <w:rPr>
          <w:rFonts w:eastAsia="Times New Roman" w:cs="Times New Roman"/>
          <w:szCs w:val="24"/>
        </w:rPr>
        <w:t>μμή-γραμμή μαζί με τους υπηρεσιακούς, μαζί με επιστήμονες, μαζί με τη διοίκηση, για να περιγράψει πραγματικές ανάγκες και την κάλυψή τους και επέκταση αυτών των καλύψεων; Γιατί έχει πολλά καινούρ</w:t>
      </w:r>
      <w:r>
        <w:rPr>
          <w:rFonts w:eastAsia="Times New Roman" w:cs="Times New Roman"/>
          <w:szCs w:val="24"/>
        </w:rPr>
        <w:t>γ</w:t>
      </w:r>
      <w:r>
        <w:rPr>
          <w:rFonts w:eastAsia="Times New Roman" w:cs="Times New Roman"/>
          <w:szCs w:val="24"/>
        </w:rPr>
        <w:t xml:space="preserve">ια πράγματα ο νέος κανονισμός παροχών υγείας που βάζει τάξη </w:t>
      </w:r>
      <w:r>
        <w:rPr>
          <w:rFonts w:eastAsia="Times New Roman" w:cs="Times New Roman"/>
          <w:szCs w:val="24"/>
        </w:rPr>
        <w:t xml:space="preserve">σε ένα τοπίο, στο οποίο τι γινόταν τα προηγούμενα χρόνια, για να κάνουμε τη σύγκριση; Έφτιαχναν κάποιοι από κάτω τις </w:t>
      </w:r>
      <w:r>
        <w:rPr>
          <w:rFonts w:eastAsia="Times New Roman" w:cs="Times New Roman"/>
          <w:szCs w:val="24"/>
        </w:rPr>
        <w:lastRenderedPageBreak/>
        <w:t>συμφωνίες, τα deals, και τα έφερναν στους Υπουργούς ή στους διοικητές των ασφαλιστικών ταμείων και τα υπέγραφαν. Και όποιος είχε πολιτικό δ</w:t>
      </w:r>
      <w:r>
        <w:rPr>
          <w:rFonts w:eastAsia="Times New Roman" w:cs="Times New Roman"/>
          <w:szCs w:val="24"/>
        </w:rPr>
        <w:t>όντι, έπαιρνε υπερβολικές αμοιβές και δαπάνες για το προϊόν ή για την υπηρεσία που προσέφερε. Τώρα μπαίνει τάξη με επιστημονικούς όρους, με βάση τις ανάγκες των ανθρώπων.</w:t>
      </w:r>
    </w:p>
    <w:p w14:paraId="5470B9D1"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(Νικήτας Κακλαμάνης): </w:t>
      </w:r>
      <w:r>
        <w:rPr>
          <w:rFonts w:eastAsia="Times New Roman" w:cs="Times New Roman"/>
          <w:szCs w:val="24"/>
        </w:rPr>
        <w:t>Κλείστε, παρακαλώ.</w:t>
      </w:r>
    </w:p>
    <w:p w14:paraId="5470B9D2"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Λύνουμε το θέμα των </w:t>
      </w:r>
      <w:r>
        <w:rPr>
          <w:rFonts w:eastAsia="Times New Roman" w:cs="Times New Roman"/>
          <w:szCs w:val="24"/>
        </w:rPr>
        <w:t>μονάδων εντατικής θεραπείας</w:t>
      </w:r>
      <w:r>
        <w:rPr>
          <w:rFonts w:eastAsia="Times New Roman" w:cs="Times New Roman"/>
          <w:szCs w:val="24"/>
        </w:rPr>
        <w:t>. Η διακίνησή τους και στον ιδιωτικό τομέα θα γίνεται μέσω του ΕΚΑΒ, ΕΚΕΠΥ. Ο ασθενής δεν θα πληρώνει και στον ιδιωτικό τομέα άμα έχει ανάγκη από κρεβάτι εντατικής</w:t>
      </w:r>
      <w:r>
        <w:rPr>
          <w:rFonts w:eastAsia="Times New Roman" w:cs="Times New Roman"/>
          <w:szCs w:val="24"/>
        </w:rPr>
        <w:t xml:space="preserve"> θεραπείας.</w:t>
      </w:r>
    </w:p>
    <w:p w14:paraId="5470B9D3"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t>Περιγράψαμε αναλυτικά τις κατηγορίες και όχι αυτό το θολό τοπίο με τα επιθέματα, με τα σκευάσματα ειδικής διατροφής, που πήγαιναν και έδιναν ένα σκεύασμα. Για παράδειγμα, θα πω το Q10, που δεν έχει κα</w:t>
      </w:r>
      <w:r>
        <w:rPr>
          <w:rFonts w:eastAsia="Times New Roman" w:cs="Times New Roman"/>
          <w:szCs w:val="24"/>
        </w:rPr>
        <w:t>μ</w:t>
      </w:r>
      <w:r>
        <w:rPr>
          <w:rFonts w:eastAsia="Times New Roman" w:cs="Times New Roman"/>
          <w:szCs w:val="24"/>
        </w:rPr>
        <w:t>μία επίδραση και πουθενά με βάση τα επιστη</w:t>
      </w:r>
      <w:r>
        <w:rPr>
          <w:rFonts w:eastAsia="Times New Roman" w:cs="Times New Roman"/>
          <w:szCs w:val="24"/>
        </w:rPr>
        <w:t>μονικά δεδομένα. Ξοδεύαμε επτά και οκτώ εκατομμύρια επειδή κάποιος είχε δόντι παλιότερα και το βάζανε και στη ντοματοσαλάτα στο τέλος.</w:t>
      </w:r>
    </w:p>
    <w:p w14:paraId="5470B9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Πολάκη, κλείστε. </w:t>
      </w:r>
    </w:p>
    <w:p w14:paraId="5470B9D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Υπάρχουν πάρα πολλ</w:t>
      </w:r>
      <w:r>
        <w:rPr>
          <w:rFonts w:eastAsia="Times New Roman" w:cs="Times New Roman"/>
          <w:szCs w:val="24"/>
        </w:rPr>
        <w:t>ές τέτοιες ρυθμίσεις, τις οποίες είδαμε. Θα καλύψουμε ανάγκες. Και δεν θα ξαναφτάσουμε σε αυτό που φτάσαμε στα χρόνια της κρίσης, ότι οι δαπάνες για τα επιθέματα ήταν 13.000.000 ευρώ το 2011 και ήταν 53.000.000 το 2014. Ή οι δαπάνες για τις κολοστομίες ήτα</w:t>
      </w:r>
      <w:r>
        <w:rPr>
          <w:rFonts w:eastAsia="Times New Roman" w:cs="Times New Roman"/>
          <w:szCs w:val="24"/>
        </w:rPr>
        <w:t>ν 11.000.000 ευρώ το 2011 και έφτασαν 48.000.000 ευρώ το 2014. Τώρα έχουμε καταφέρει κι έχουμε κατέβει στα 35.000.000 ευρώ και 25.000.000 ευρώ περίπου με το πρώτο ντου, το οποίο κάναμε…</w:t>
      </w:r>
    </w:p>
    <w:p w14:paraId="5470B9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Ολοκληρώσατε, κύριε Πολάκη. Κλείστε.</w:t>
      </w:r>
    </w:p>
    <w:p w14:paraId="5470B9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…στον έλεγχο της δαπάνης και στον τρόπο τιμολόγησης των επιθεμάτων.</w:t>
      </w:r>
    </w:p>
    <w:p w14:paraId="5470B9D8" w14:textId="77777777" w:rsidR="001F594C" w:rsidRDefault="008C7D1C">
      <w:pPr>
        <w:spacing w:line="600" w:lineRule="auto"/>
        <w:ind w:firstLine="720"/>
        <w:contextualSpacing/>
        <w:jc w:val="both"/>
        <w:rPr>
          <w:rFonts w:eastAsia="Times New Roman"/>
          <w:szCs w:val="24"/>
        </w:rPr>
      </w:pPr>
      <w:r>
        <w:rPr>
          <w:rFonts w:eastAsia="Times New Roman"/>
          <w:szCs w:val="24"/>
        </w:rPr>
        <w:t>Με βάση αυτά θα καλύψουμε κάθε πραγματική ανάγκη, με τον τρόπο που πρέπει, σ’ αυτούς που τη χρειάζονται, χωρίς να πετάμε στον αέρα το χρήμα του</w:t>
      </w:r>
      <w:r>
        <w:rPr>
          <w:rFonts w:eastAsia="Times New Roman"/>
          <w:szCs w:val="24"/>
        </w:rPr>
        <w:t xml:space="preserve"> ελληνικού λαού.</w:t>
      </w:r>
    </w:p>
    <w:p w14:paraId="5470B9D9"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5470B9DA" w14:textId="77777777" w:rsidR="001F594C" w:rsidRDefault="008C7D1C">
      <w:pPr>
        <w:spacing w:line="600" w:lineRule="auto"/>
        <w:ind w:left="720" w:firstLine="720"/>
        <w:contextualSpacing/>
        <w:jc w:val="center"/>
        <w:rPr>
          <w:rFonts w:eastAsia="Times New Roman"/>
          <w:szCs w:val="24"/>
        </w:rPr>
      </w:pPr>
      <w:r>
        <w:rPr>
          <w:rFonts w:eastAsia="Times New Roman"/>
          <w:szCs w:val="24"/>
        </w:rPr>
        <w:t>(Χειροκροτήματα από την πτέρυγα του ΣΥΡΙΖΑ)</w:t>
      </w:r>
    </w:p>
    <w:p w14:paraId="5470B9DB" w14:textId="77777777" w:rsidR="001F594C" w:rsidRDefault="008C7D1C">
      <w:pPr>
        <w:spacing w:line="600" w:lineRule="auto"/>
        <w:ind w:firstLine="720"/>
        <w:contextualSpacing/>
        <w:jc w:val="both"/>
        <w:rPr>
          <w:rFonts w:eastAsia="Times New Roman"/>
          <w:szCs w:val="24"/>
        </w:rPr>
      </w:pPr>
      <w:r w:rsidRPr="00BA2ADC">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σαράντα έξι μαθήτριες και μαθητές και τέσσερις </w:t>
      </w:r>
      <w:r>
        <w:rPr>
          <w:rFonts w:eastAsia="Times New Roman"/>
          <w:szCs w:val="24"/>
        </w:rPr>
        <w:t>συνοδοί</w:t>
      </w:r>
      <w:r>
        <w:rPr>
          <w:rFonts w:eastAsia="Times New Roman"/>
          <w:szCs w:val="24"/>
        </w:rPr>
        <w:t xml:space="preserve"> </w:t>
      </w:r>
      <w:r>
        <w:rPr>
          <w:rFonts w:eastAsia="Times New Roman"/>
          <w:szCs w:val="24"/>
        </w:rPr>
        <w:t xml:space="preserve">εκπαιδευτικοί από το Σχολείο Δεύτερης Ευκαιρίας της Πάτρας. </w:t>
      </w:r>
    </w:p>
    <w:p w14:paraId="5470B9DC" w14:textId="77777777" w:rsidR="001F594C" w:rsidRDefault="008C7D1C">
      <w:pPr>
        <w:spacing w:line="600" w:lineRule="auto"/>
        <w:ind w:firstLine="720"/>
        <w:contextualSpacing/>
        <w:jc w:val="both"/>
        <w:rPr>
          <w:rFonts w:eastAsia="Times New Roman"/>
          <w:szCs w:val="24"/>
        </w:rPr>
      </w:pPr>
      <w:r>
        <w:rPr>
          <w:rFonts w:eastAsia="Times New Roman"/>
          <w:szCs w:val="24"/>
        </w:rPr>
        <w:t>Καλωσορίσατε στη Βουλή.</w:t>
      </w:r>
    </w:p>
    <w:p w14:paraId="5470B9DD"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w:t>
      </w:r>
      <w:r>
        <w:rPr>
          <w:rFonts w:eastAsia="Times New Roman"/>
          <w:szCs w:val="24"/>
        </w:rPr>
        <w:t>ήματα απ’ όλες τις πτέρυγες</w:t>
      </w:r>
      <w:r>
        <w:rPr>
          <w:rFonts w:eastAsia="Times New Roman"/>
          <w:szCs w:val="24"/>
        </w:rPr>
        <w:t xml:space="preserve"> της Βουλής</w:t>
      </w:r>
      <w:r>
        <w:rPr>
          <w:rFonts w:eastAsia="Times New Roman"/>
          <w:szCs w:val="24"/>
        </w:rPr>
        <w:t>)</w:t>
      </w:r>
    </w:p>
    <w:p w14:paraId="5470B9DE"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Θα πω τα πέντε πρώτα ονόματα των ομιλητών και αν κάποιος συνάδελφος δεν είναι στην Αίθουσα, να έρθει. Ο κ. Καραγιαννίδης, η </w:t>
      </w:r>
      <w:r>
        <w:rPr>
          <w:rFonts w:eastAsia="Times New Roman"/>
          <w:szCs w:val="24"/>
        </w:rPr>
        <w:t xml:space="preserve">κ. </w:t>
      </w:r>
      <w:r>
        <w:rPr>
          <w:rFonts w:eastAsia="Times New Roman"/>
          <w:szCs w:val="24"/>
        </w:rPr>
        <w:t>Καραμανλή, ο κ. Παπαθεοδώρου, ο κ. Παππάς και ο κ. Κατσώτης. Είναι οι πρώτοι πέντε συνάδε</w:t>
      </w:r>
      <w:r>
        <w:rPr>
          <w:rFonts w:eastAsia="Times New Roman"/>
          <w:szCs w:val="24"/>
        </w:rPr>
        <w:t>λφοι.</w:t>
      </w:r>
    </w:p>
    <w:p w14:paraId="5470B9DF" w14:textId="77777777" w:rsidR="001F594C" w:rsidRDefault="008C7D1C">
      <w:pPr>
        <w:spacing w:line="600" w:lineRule="auto"/>
        <w:ind w:firstLine="720"/>
        <w:contextualSpacing/>
        <w:jc w:val="both"/>
        <w:rPr>
          <w:rFonts w:eastAsia="Times New Roman"/>
          <w:szCs w:val="24"/>
        </w:rPr>
      </w:pPr>
      <w:r>
        <w:rPr>
          <w:rFonts w:eastAsia="Times New Roman"/>
          <w:szCs w:val="24"/>
        </w:rPr>
        <w:t>Ορίστε, κύριε Καραγιαννίδη, έχετε τον λόγο.</w:t>
      </w:r>
    </w:p>
    <w:p w14:paraId="5470B9E0" w14:textId="77777777" w:rsidR="001F594C" w:rsidRDefault="008C7D1C">
      <w:pPr>
        <w:spacing w:line="600" w:lineRule="auto"/>
        <w:ind w:firstLine="720"/>
        <w:contextualSpacing/>
        <w:jc w:val="both"/>
        <w:rPr>
          <w:rFonts w:eastAsia="Times New Roman"/>
          <w:szCs w:val="24"/>
        </w:rPr>
      </w:pPr>
      <w:r>
        <w:rPr>
          <w:rFonts w:eastAsia="Times New Roman"/>
          <w:b/>
          <w:szCs w:val="24"/>
        </w:rPr>
        <w:t xml:space="preserve">ΧΡΗΣΤΟΣ ΚΑΡΑΓΙΑΝΝΙΔΗΣ: </w:t>
      </w:r>
      <w:r>
        <w:rPr>
          <w:rFonts w:eastAsia="Times New Roman"/>
          <w:szCs w:val="24"/>
        </w:rPr>
        <w:t>Ευχαριστώ πολύ.</w:t>
      </w:r>
    </w:p>
    <w:p w14:paraId="5470B9E1"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Θέλω να εξάρω τον ήπιο και μετριοπαθή λόγο του εκπροσώπου από την Ένωση Κεντρώων. Με τέτοιους λόγους θα πάμε μπροστά. Να πω ότι ο εθνικισμός ήταν πάντοτε το καταφύγιο </w:t>
      </w:r>
      <w:r>
        <w:rPr>
          <w:rFonts w:eastAsia="Times New Roman"/>
          <w:szCs w:val="24"/>
        </w:rPr>
        <w:t xml:space="preserve">των πολιτικών απατεώνων. Με τέτοιες ρητορικές δεν πρόκειται όχι συμφωνία να κάνουμε με τη </w:t>
      </w:r>
      <w:r>
        <w:rPr>
          <w:rFonts w:eastAsia="Times New Roman"/>
          <w:szCs w:val="24"/>
          <w:lang w:val="en-US"/>
        </w:rPr>
        <w:t>FYROM</w:t>
      </w:r>
      <w:r>
        <w:rPr>
          <w:rFonts w:eastAsia="Times New Roman"/>
          <w:szCs w:val="24"/>
        </w:rPr>
        <w:t>, αλλά με κα</w:t>
      </w:r>
      <w:r>
        <w:rPr>
          <w:rFonts w:eastAsia="Times New Roman"/>
          <w:szCs w:val="24"/>
        </w:rPr>
        <w:t>μ</w:t>
      </w:r>
      <w:r>
        <w:rPr>
          <w:rFonts w:eastAsia="Times New Roman"/>
          <w:szCs w:val="24"/>
        </w:rPr>
        <w:t xml:space="preserve">μία γείτονα χώρα. Αν η δική μας προσπάθεια είναι να κάνουμε πολέμους, όσοι θέλουν να ντυθούν τα χακί και να πάνε να πολεμήσουν. Εμείς θέλουμε να ζήσουμε ειρηνικά στα Βαλκάνια. Και νομίζω ότι έχουμε κάνει μια αρχή και το καταφέρνουμε με πολύ καλό τρόπο. </w:t>
      </w:r>
    </w:p>
    <w:p w14:paraId="5470B9E2" w14:textId="77777777" w:rsidR="001F594C" w:rsidRDefault="008C7D1C">
      <w:pPr>
        <w:spacing w:line="600" w:lineRule="auto"/>
        <w:ind w:firstLine="720"/>
        <w:contextualSpacing/>
        <w:jc w:val="both"/>
        <w:rPr>
          <w:rFonts w:eastAsia="Times New Roman"/>
          <w:szCs w:val="24"/>
        </w:rPr>
      </w:pPr>
      <w:r>
        <w:rPr>
          <w:rFonts w:eastAsia="Times New Roman"/>
          <w:szCs w:val="24"/>
        </w:rPr>
        <w:t>Όσ</w:t>
      </w:r>
      <w:r>
        <w:rPr>
          <w:rFonts w:eastAsia="Times New Roman"/>
          <w:szCs w:val="24"/>
        </w:rPr>
        <w:t>ον αφορά στο νομοσχέδιο, επαναλήφθηκε και σήμερα η γνωστή ιστορία με το υπερταμείο. Δεν μπορώ να καταλάβω. Οι διακόσιοι είκοσι δύο, εκ των οποίων πολλοί είναι στη σημερινή Βουλή, δεν θυμούνται τι ψήφισαν στις 14 Αυγούστου 2015. Και δεν είναι ότι δεν θυμούν</w:t>
      </w:r>
      <w:r>
        <w:rPr>
          <w:rFonts w:eastAsia="Times New Roman"/>
          <w:szCs w:val="24"/>
        </w:rPr>
        <w:t>ται τι ψήφισαν, αλλά κάνουν και ένσταση αντισυνταγματικότητας. Να σταματήσουμε λίγο την υποκρισία, όπως είπε πολύ σωστά ο κ. Παφίλης από το ΚΚΕ και έχει απόλυτο δίκιο. Κα</w:t>
      </w:r>
      <w:r>
        <w:rPr>
          <w:rFonts w:eastAsia="Times New Roman"/>
          <w:szCs w:val="24"/>
        </w:rPr>
        <w:t>μ</w:t>
      </w:r>
      <w:r>
        <w:rPr>
          <w:rFonts w:eastAsia="Times New Roman"/>
          <w:szCs w:val="24"/>
        </w:rPr>
        <w:t>μία ένσταση αντισυνταγματικότητας δεν πέρασε ποτέ απ’ αυτή τη Βουλή. Προφανώς αρκετές</w:t>
      </w:r>
      <w:r>
        <w:rPr>
          <w:rFonts w:eastAsia="Times New Roman"/>
          <w:szCs w:val="24"/>
        </w:rPr>
        <w:t xml:space="preserve"> έχουν πάτημα και πρέπει να γίνονται. Αλλά </w:t>
      </w:r>
      <w:r>
        <w:rPr>
          <w:rFonts w:eastAsia="Times New Roman"/>
          <w:szCs w:val="24"/>
        </w:rPr>
        <w:lastRenderedPageBreak/>
        <w:t xml:space="preserve">αυτόν τον συνδικαλισμό σε κάθε νομοσχέδιο, που και εμείς ως αντιπολίτευση τον χρησιμοποιούσαμε σε μεγάλο βαθμό, κάποια στιγμή να αποφασίσουμε να σταματήσει. Να αποφασίσουμε να σταματήσει και να συζητάμε σοβαρά. </w:t>
      </w:r>
    </w:p>
    <w:p w14:paraId="5470B9E3" w14:textId="77777777" w:rsidR="001F594C" w:rsidRDefault="008C7D1C">
      <w:pPr>
        <w:spacing w:line="600" w:lineRule="auto"/>
        <w:ind w:firstLine="720"/>
        <w:contextualSpacing/>
        <w:jc w:val="both"/>
        <w:rPr>
          <w:rFonts w:eastAsia="Times New Roman"/>
          <w:szCs w:val="24"/>
        </w:rPr>
      </w:pPr>
      <w:r>
        <w:rPr>
          <w:rFonts w:eastAsia="Times New Roman"/>
          <w:szCs w:val="24"/>
        </w:rPr>
        <w:t>Δ</w:t>
      </w:r>
      <w:r>
        <w:rPr>
          <w:rFonts w:eastAsia="Times New Roman"/>
          <w:szCs w:val="24"/>
        </w:rPr>
        <w:t>εύτερον, δεν εκποιείται κα</w:t>
      </w:r>
      <w:r>
        <w:rPr>
          <w:rFonts w:eastAsia="Times New Roman"/>
          <w:szCs w:val="24"/>
        </w:rPr>
        <w:t>μ</w:t>
      </w:r>
      <w:r>
        <w:rPr>
          <w:rFonts w:eastAsia="Times New Roman"/>
          <w:szCs w:val="24"/>
        </w:rPr>
        <w:t>μία δημόσια περιουσία από το υπερταμείο. Το έχετε πει τόσες πολλές φορές από το 2015. Δεν έχει συμβεί μέχρι σήμερα και συνεχίζετε με τον ίδιο τρόπο. Δεν εγγυώνται οι μετοχές του υπερταμείου.</w:t>
      </w:r>
    </w:p>
    <w:p w14:paraId="5470B9E4" w14:textId="77777777" w:rsidR="001F594C" w:rsidRDefault="008C7D1C">
      <w:pPr>
        <w:spacing w:line="600" w:lineRule="auto"/>
        <w:ind w:firstLine="720"/>
        <w:contextualSpacing/>
        <w:jc w:val="both"/>
        <w:rPr>
          <w:rFonts w:eastAsia="Times New Roman"/>
          <w:szCs w:val="24"/>
        </w:rPr>
      </w:pPr>
      <w:r>
        <w:rPr>
          <w:rFonts w:eastAsia="Times New Roman"/>
          <w:szCs w:val="24"/>
        </w:rPr>
        <w:t>Σε κάθε περίπτωση να ξέρετε ότι αν η χ</w:t>
      </w:r>
      <w:r>
        <w:rPr>
          <w:rFonts w:eastAsia="Times New Roman"/>
          <w:szCs w:val="24"/>
        </w:rPr>
        <w:t>ώρα κάποια στιγμή φτάσει να μην μπορεί να πληρώσει τα δάνειά της θα μιλάμε για χρεοκοπία. Άρα, εκεί θα πρέπει να μας ενδιαφέρει να μην φτάσουμε. Όχι αν θα φτάσουμε στη χρεοκοπία τι ακριβώς θα γίνει μετά. Θα έχουμε χρεοκοπήσει. Το έχετε κάνει με επιτυχία ήδ</w:t>
      </w:r>
      <w:r>
        <w:rPr>
          <w:rFonts w:eastAsia="Times New Roman"/>
          <w:szCs w:val="24"/>
        </w:rPr>
        <w:t xml:space="preserve">η μία φορά. Μας χρεοκοπήσατε μία φορά. Οπότε είστε γνώστες του τι θα συμβεί. </w:t>
      </w:r>
    </w:p>
    <w:p w14:paraId="5470B9E5" w14:textId="77777777" w:rsidR="001F594C" w:rsidRDefault="008C7D1C">
      <w:pPr>
        <w:spacing w:line="600" w:lineRule="auto"/>
        <w:ind w:firstLine="720"/>
        <w:contextualSpacing/>
        <w:jc w:val="both"/>
        <w:rPr>
          <w:rFonts w:eastAsia="Times New Roman"/>
          <w:szCs w:val="24"/>
        </w:rPr>
      </w:pPr>
      <w:r>
        <w:rPr>
          <w:rFonts w:eastAsia="Times New Roman"/>
          <w:szCs w:val="24"/>
        </w:rPr>
        <w:t>Σήμερα είμαστε εδώ που είμαστε γιατί υπάρχει ένα συγκεκριμένο,</w:t>
      </w:r>
      <w:r>
        <w:rPr>
          <w:rFonts w:eastAsia="Times New Roman"/>
          <w:szCs w:val="24"/>
        </w:rPr>
        <w:t xml:space="preserve"> </w:t>
      </w:r>
      <w:r>
        <w:rPr>
          <w:rFonts w:eastAsia="Times New Roman"/>
          <w:szCs w:val="24"/>
        </w:rPr>
        <w:t>ένα δεδομένο πλαίσιο. Είμαστε στην Ευρωπαϊκή Ένωση, έχουμε χρεοκοπήσει πριν πέντε χρόνια και μας υποβλήθηκαν συγκεκ</w:t>
      </w:r>
      <w:r>
        <w:rPr>
          <w:rFonts w:eastAsia="Times New Roman"/>
          <w:szCs w:val="24"/>
        </w:rPr>
        <w:t xml:space="preserve">ριμένοι περιορισμοί, τους οποίους φέρατε εσείς. Το ΔΝΤ το </w:t>
      </w:r>
      <w:r>
        <w:rPr>
          <w:rFonts w:eastAsia="Times New Roman"/>
          <w:szCs w:val="24"/>
        </w:rPr>
        <w:lastRenderedPageBreak/>
        <w:t>έφερε το ΠΑΣΟΚ και το ακολουθήσατε και μετά εσείς. Αυτούς τους περιορισμούς να τους λαμβάνουμε υπ</w:t>
      </w:r>
      <w:r>
        <w:rPr>
          <w:rFonts w:eastAsia="Times New Roman"/>
          <w:szCs w:val="24"/>
        </w:rPr>
        <w:t>’ όψιν</w:t>
      </w:r>
      <w:r>
        <w:rPr>
          <w:rFonts w:eastAsia="Times New Roman"/>
          <w:szCs w:val="24"/>
        </w:rPr>
        <w:t>.</w:t>
      </w:r>
    </w:p>
    <w:p w14:paraId="5470B9E6" w14:textId="77777777" w:rsidR="001F594C" w:rsidRDefault="008C7D1C">
      <w:pPr>
        <w:spacing w:line="600" w:lineRule="auto"/>
        <w:ind w:firstLine="720"/>
        <w:contextualSpacing/>
        <w:jc w:val="both"/>
        <w:rPr>
          <w:rFonts w:eastAsia="Times New Roman"/>
          <w:szCs w:val="24"/>
        </w:rPr>
      </w:pPr>
      <w:r>
        <w:rPr>
          <w:rFonts w:eastAsia="Times New Roman"/>
          <w:szCs w:val="24"/>
        </w:rPr>
        <w:t>Τρίτον, χρησιμοποιήθηκε ως τρικάκι –και με τα νούμερα, ξέρετε, γίνεται πολύ καλό παιχνίδι- απ</w:t>
      </w:r>
      <w:r>
        <w:rPr>
          <w:rFonts w:eastAsia="Times New Roman"/>
          <w:szCs w:val="24"/>
        </w:rPr>
        <w:t xml:space="preserve">ό τον εισηγητή του Ποταμιού. Είπε ο εισηγητής του Ποταμιού ότι </w:t>
      </w:r>
      <w:r>
        <w:rPr>
          <w:rFonts w:eastAsia="Times New Roman"/>
          <w:szCs w:val="24"/>
        </w:rPr>
        <w:t>επτακόσιες τριάντα επτά χιλιάδες επτακόσιοι ενν</w:t>
      </w:r>
      <w:r>
        <w:rPr>
          <w:rFonts w:eastAsia="Times New Roman"/>
          <w:szCs w:val="24"/>
        </w:rPr>
        <w:t>ι</w:t>
      </w:r>
      <w:r>
        <w:rPr>
          <w:rFonts w:eastAsia="Times New Roman"/>
          <w:szCs w:val="24"/>
        </w:rPr>
        <w:t>ά</w:t>
      </w:r>
      <w:r>
        <w:rPr>
          <w:rFonts w:eastAsia="Times New Roman"/>
          <w:szCs w:val="24"/>
        </w:rPr>
        <w:t xml:space="preserve"> </w:t>
      </w:r>
      <w:r>
        <w:rPr>
          <w:rFonts w:eastAsia="Times New Roman"/>
          <w:szCs w:val="24"/>
        </w:rPr>
        <w:t xml:space="preserve">θα πληρώσουν ως 50 ευρώ αύξηση στον ΕΝΦΙΑ. Δεν λέει τι ποσοστό είναι αυτό επί των φυσικών προσώπων που φορολογούνται. Είναι το 12%. Λέει </w:t>
      </w:r>
      <w:r>
        <w:rPr>
          <w:rFonts w:eastAsia="Times New Roman"/>
          <w:szCs w:val="24"/>
        </w:rPr>
        <w:t>σαράντ</w:t>
      </w:r>
      <w:r>
        <w:rPr>
          <w:rFonts w:eastAsia="Times New Roman"/>
          <w:szCs w:val="24"/>
        </w:rPr>
        <w:t xml:space="preserve">α οκτώ χιλιάδες </w:t>
      </w:r>
      <w:r>
        <w:rPr>
          <w:rFonts w:eastAsia="Times New Roman"/>
          <w:szCs w:val="24"/>
        </w:rPr>
        <w:t xml:space="preserve">εννιακόσιοι εξήντα ένας </w:t>
      </w:r>
      <w:r>
        <w:rPr>
          <w:rFonts w:eastAsia="Times New Roman"/>
          <w:szCs w:val="24"/>
        </w:rPr>
        <w:t>θα πληρώσουν πάνω από 200 ευρώ. Δεν λέει τι ποσοστό είναι αυτό επί των φυσικών προσώπων που φορολογούνται. Είναι το 0,2%. Το 85% των φυσικών προσώπων θα έχουν μειώσεις ή καθόλου αυξήσεις. Αυτό δεν το λέμε. Λέμε τα νο</w:t>
      </w:r>
      <w:r>
        <w:rPr>
          <w:rFonts w:eastAsia="Times New Roman"/>
          <w:szCs w:val="24"/>
        </w:rPr>
        <w:t xml:space="preserve">ύμερα. </w:t>
      </w:r>
    </w:p>
    <w:p w14:paraId="5470B9E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Δεν είναι καλό πράγμα να αυξάνεται ο ΕΝΦΙΑ, σε ανθρώπους μάλιστα που ίσως να μην έχουν να τον πληρώσουν. Αλλά έχω την εντύπωση ότι οι ψηφοφόροι σας, αυτοί </w:t>
      </w:r>
      <w:r>
        <w:rPr>
          <w:rFonts w:eastAsia="Times New Roman"/>
          <w:szCs w:val="24"/>
        </w:rPr>
        <w:t xml:space="preserve">οι οποίοι </w:t>
      </w:r>
      <w:r>
        <w:rPr>
          <w:rFonts w:eastAsia="Times New Roman"/>
          <w:szCs w:val="24"/>
        </w:rPr>
        <w:t xml:space="preserve">θα πληρώσουν πάνω από 200 ευρώ ΕΝΦΙΑ, μάλλον αυτοί στενοχωριούνται. </w:t>
      </w:r>
      <w:r>
        <w:rPr>
          <w:rFonts w:eastAsia="Times New Roman"/>
          <w:szCs w:val="24"/>
        </w:rPr>
        <w:lastRenderedPageBreak/>
        <w:t>Και μάλλον αυτο</w:t>
      </w:r>
      <w:r>
        <w:rPr>
          <w:rFonts w:eastAsia="Times New Roman"/>
          <w:szCs w:val="24"/>
        </w:rPr>
        <w:t xml:space="preserve">ί δεν είναι άνθρωποι των 8.000 ευρώ και 10.000 ευρώ ετησίων εισοδημάτων. Κάτι παραπάνω τρέχει. Χανόμαστε στην κουβέντα για πολλά πράγματα που θα μπορούσαμε να συζητήσουμε, αλλά η </w:t>
      </w:r>
      <w:r>
        <w:rPr>
          <w:rFonts w:eastAsia="Times New Roman"/>
          <w:szCs w:val="24"/>
        </w:rPr>
        <w:t xml:space="preserve">Αντιπολίτευση </w:t>
      </w:r>
      <w:r>
        <w:rPr>
          <w:rFonts w:eastAsia="Times New Roman"/>
          <w:szCs w:val="24"/>
        </w:rPr>
        <w:t>το έχει εντοπίσει στο υπερταμείο, στον ΕΝΦΙΑ και στα υπερπλεονά</w:t>
      </w:r>
      <w:r>
        <w:rPr>
          <w:rFonts w:eastAsia="Times New Roman"/>
          <w:szCs w:val="24"/>
        </w:rPr>
        <w:t xml:space="preserve">σματα για τα οποία θα πω παρακάτω. </w:t>
      </w:r>
    </w:p>
    <w:p w14:paraId="5470B9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πείτε κάτι αρνητικό, θετικό –δεν είναι εκεί το ζητούμενο- για τη ρύθμιση που γίνεται στον εξωδικαστικό μηχανισμό; Ότι εντάσσονται και οι οφειλές του 2017, ότι προβλέπεται αποδέσμευση κατά τη διάρκεια της ρύθμισης των </w:t>
      </w:r>
      <w:r>
        <w:rPr>
          <w:rFonts w:eastAsia="Times New Roman" w:cs="Times New Roman"/>
          <w:szCs w:val="24"/>
        </w:rPr>
        <w:t xml:space="preserve">τραπεζικών λογαριασμών, ότι ομόρρυθμοι εταίροι μπορούν ατομικά να ρυθμίζουν τα χρέη τους; Θα πείτε κάτι; Συμφωνείτε; Δεν συμφωνείτε; Κάνετε κριτική, κάνετε μία παραγωγική πρόταση! Θα πείτε, όμως, κάτι για αυτό; Όχι. </w:t>
      </w:r>
    </w:p>
    <w:p w14:paraId="5470B9E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πείτε για τα υπερπλεονάσματα. Σε αυτ</w:t>
      </w:r>
      <w:r>
        <w:rPr>
          <w:rFonts w:eastAsia="Times New Roman" w:cs="Times New Roman"/>
          <w:szCs w:val="24"/>
        </w:rPr>
        <w:t xml:space="preserve">ό δεν έχω να σας απαντήσω κάτι παραπάνω από αυτό που είπε ο Υπουργός κ. Χουλιαράκης χθες. Λεπτομερέστατα σας ανέλυσε για τα υπερπλεονάσματα. Επιμένετε σε αυτή την ιστορία. Το 3,5% και το 2,2% </w:t>
      </w:r>
      <w:r>
        <w:rPr>
          <w:rFonts w:eastAsia="Times New Roman" w:cs="Times New Roman"/>
          <w:szCs w:val="24"/>
        </w:rPr>
        <w:lastRenderedPageBreak/>
        <w:t>είναι πολύ κατώτερο από το 4,5% που είχατε υποσχεθεί ότι θα έχου</w:t>
      </w:r>
      <w:r>
        <w:rPr>
          <w:rFonts w:eastAsia="Times New Roman" w:cs="Times New Roman"/>
          <w:szCs w:val="24"/>
        </w:rPr>
        <w:t xml:space="preserve">με μέχρι το 2030. Αυτή ήταν η δέσμευσή σας, όταν ήσασταν κυβέρνηση. </w:t>
      </w:r>
    </w:p>
    <w:p w14:paraId="5470B9E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πρέπει να σας θυμίσω ότι μας βάλατε στο Μάαστριχτ, το οποίο επίσης έχει ένα </w:t>
      </w:r>
      <w:r>
        <w:rPr>
          <w:rFonts w:eastAsia="Times New Roman" w:cs="Times New Roman"/>
          <w:szCs w:val="24"/>
          <w:lang w:val="en-US"/>
        </w:rPr>
        <w:t>standard</w:t>
      </w:r>
      <w:r>
        <w:rPr>
          <w:rFonts w:eastAsia="Times New Roman" w:cs="Times New Roman"/>
          <w:szCs w:val="24"/>
        </w:rPr>
        <w:t xml:space="preserve"> νούμερο που είναι 3% με 3,5%. Αυτό θα διατηρηθεί. </w:t>
      </w:r>
    </w:p>
    <w:p w14:paraId="5470B9E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καλό να έχουμε τόσο μεγάλα πλεονάσ</w:t>
      </w:r>
      <w:r>
        <w:rPr>
          <w:rFonts w:eastAsia="Times New Roman" w:cs="Times New Roman"/>
          <w:szCs w:val="24"/>
        </w:rPr>
        <w:t>ματα; Δεν είναι. Το έχουμε υποσχεθεί, γιατί μας υποχρεώσατε να το υποσχεθούμε στην κατάσταση που φέρατε την οικονομία. Ο παραπάνω, όμως, χώρος που θα δημιουργήσουμε –και σας το είπε και χθες ο Υπουργός- δεν είναι κάτι για το οποίο θα πάρουμε νέα μέτρα, αλλ</w:t>
      </w:r>
      <w:r>
        <w:rPr>
          <w:rFonts w:eastAsia="Times New Roman" w:cs="Times New Roman"/>
          <w:szCs w:val="24"/>
        </w:rPr>
        <w:t xml:space="preserve">ά θα επιτευχθεί από αυτά που ήδη υπάρχουν. Δεν θα κάνει σε κάτι οικονομία. Ακόμα και αν δεν κάνει σε κάτι οικονομία, το 2020 θα έχουμε 5,2% πλεόνασμα. Αυτό πρέπει να δείτε πώς θα συμβεί, για να μην προσθέτετε νούμερα, πράγμα που δεν κάνουν ούτε στην πρώτη </w:t>
      </w:r>
      <w:r>
        <w:rPr>
          <w:rFonts w:eastAsia="Times New Roman" w:cs="Times New Roman"/>
          <w:szCs w:val="24"/>
        </w:rPr>
        <w:t xml:space="preserve">δημοτικού. </w:t>
      </w:r>
    </w:p>
    <w:p w14:paraId="5470B9E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κανένας δεν είπε ότι σε αυτή τη χώρα όλα είναι ρόδινα, ότι δεν υπάρχει κόσμος που περνάει άσχημα, ότι δεν υπάρχει κόσμος που δεν έχει πληρώσει τα νοίκια </w:t>
      </w:r>
      <w:r>
        <w:rPr>
          <w:rFonts w:eastAsia="Times New Roman" w:cs="Times New Roman"/>
          <w:szCs w:val="24"/>
        </w:rPr>
        <w:lastRenderedPageBreak/>
        <w:t>του, το ρεύμα του, αλλά σε κάθε περίπτωση είναι πολύ λιγότεροι εκείνοι και αυτό το κ</w:t>
      </w:r>
      <w:r>
        <w:rPr>
          <w:rFonts w:eastAsia="Times New Roman" w:cs="Times New Roman"/>
          <w:szCs w:val="24"/>
        </w:rPr>
        <w:t xml:space="preserve">ράτος προσπαθεί και έχει φτιάξει ένα δίχτυ να είναι όσο το δυνατόν λιγότεροι και με λιγότερες ανάγκες τις οποίες πρέπει να καλύψουν. </w:t>
      </w:r>
    </w:p>
    <w:p w14:paraId="5470B9E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κάτω-κάτω δυόμισι εκατομμύρια ανθρώπους εσείς τους πετάξατε στην άκρη και δεν είχαν πρόσβαση σε φάρμακα και νοσοκομεια</w:t>
      </w:r>
      <w:r>
        <w:rPr>
          <w:rFonts w:eastAsia="Times New Roman" w:cs="Times New Roman"/>
          <w:szCs w:val="24"/>
        </w:rPr>
        <w:t xml:space="preserve">κή περίθαλψη. Σκεφθείτε, λοιπόν, τι αφήσατε, πού βρισκόμαστε και πώς μπορούμε να πάμε παρακάτω. </w:t>
      </w:r>
    </w:p>
    <w:p w14:paraId="5470B9E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 xml:space="preserve">συμφωνία </w:t>
      </w:r>
      <w:r>
        <w:rPr>
          <w:rFonts w:eastAsia="Times New Roman" w:cs="Times New Roman"/>
          <w:szCs w:val="24"/>
        </w:rPr>
        <w:t xml:space="preserve">που έγινε με τη </w:t>
      </w:r>
      <w:r>
        <w:rPr>
          <w:rFonts w:eastAsia="Times New Roman" w:cs="Times New Roman"/>
          <w:szCs w:val="24"/>
          <w:lang w:val="en-US"/>
        </w:rPr>
        <w:t>FYROM</w:t>
      </w:r>
      <w:r>
        <w:rPr>
          <w:rFonts w:eastAsia="Times New Roman" w:cs="Times New Roman"/>
          <w:szCs w:val="24"/>
        </w:rPr>
        <w:t xml:space="preserve"> νομίζω ότι θα είναι πολύ θετικότερη από το σημείο στο οποίο μας αφήσατε εσείς πριν από τρία χρόνια. </w:t>
      </w:r>
    </w:p>
    <w:p w14:paraId="5470B9EF" w14:textId="77777777" w:rsidR="001F594C" w:rsidRDefault="008C7D1C">
      <w:pPr>
        <w:spacing w:line="600" w:lineRule="auto"/>
        <w:ind w:left="360"/>
        <w:contextualSpacing/>
        <w:jc w:val="center"/>
        <w:rPr>
          <w:rFonts w:eastAsia="Times New Roman" w:cs="Times New Roman"/>
          <w:szCs w:val="24"/>
        </w:rPr>
      </w:pPr>
      <w:r w:rsidRPr="00B819E1">
        <w:rPr>
          <w:rFonts w:eastAsia="Times New Roman" w:cs="Times New Roman"/>
          <w:szCs w:val="24"/>
        </w:rPr>
        <w:t xml:space="preserve">(Χειροκροτήματα από </w:t>
      </w:r>
      <w:r w:rsidRPr="00B819E1">
        <w:rPr>
          <w:rFonts w:eastAsia="Times New Roman" w:cs="Times New Roman"/>
          <w:szCs w:val="24"/>
        </w:rPr>
        <w:t>την πτέρυγα του ΣΥΡΙΖΑ)</w:t>
      </w:r>
    </w:p>
    <w:p w14:paraId="5470B9F0"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Τον λόγο έχει η συνάδελφος από τη Νέα Δημοκρατία </w:t>
      </w:r>
      <w:r>
        <w:rPr>
          <w:rFonts w:eastAsia="Times New Roman" w:cs="Times New Roman"/>
          <w:szCs w:val="24"/>
        </w:rPr>
        <w:t xml:space="preserve">κ. </w:t>
      </w:r>
      <w:r>
        <w:rPr>
          <w:rFonts w:eastAsia="Times New Roman" w:cs="Times New Roman"/>
          <w:szCs w:val="24"/>
        </w:rPr>
        <w:t xml:space="preserve">Άννα Καραμανλή. </w:t>
      </w:r>
    </w:p>
    <w:p w14:paraId="5470B9F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Ευχαριστώ, κύριε Πρόεδρε. </w:t>
      </w:r>
    </w:p>
    <w:p w14:paraId="5470B9F2"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του εν λόγω σχεδίου νόμου γίνεται εν μέσω του αναβρασμού που έχει προκαλέσει η </w:t>
      </w:r>
      <w:r>
        <w:rPr>
          <w:rFonts w:eastAsia="Times New Roman" w:cs="Times New Roman"/>
          <w:szCs w:val="24"/>
        </w:rPr>
        <w:t xml:space="preserve">συμφωνία </w:t>
      </w:r>
      <w:r>
        <w:rPr>
          <w:rFonts w:eastAsia="Times New Roman" w:cs="Times New Roman"/>
          <w:szCs w:val="24"/>
        </w:rPr>
        <w:t xml:space="preserve">των κυρίων Τσίπρα και Κοτζιά, που εκχωρεί το όνομα της </w:t>
      </w:r>
      <w:r>
        <w:rPr>
          <w:rFonts w:eastAsia="Times New Roman" w:cs="Times New Roman"/>
          <w:szCs w:val="24"/>
        </w:rPr>
        <w:lastRenderedPageBreak/>
        <w:t>Μακεδονίας στους γείτονές μας, που τους αναγνωρίζει ως Μακεδόνες και τη γλώσσα τους ως μακεδονική, απο</w:t>
      </w:r>
      <w:r>
        <w:rPr>
          <w:rFonts w:eastAsia="Times New Roman" w:cs="Times New Roman"/>
          <w:szCs w:val="24"/>
        </w:rPr>
        <w:t xml:space="preserve">δεχόμενη ουσιαστικά τον πυρήνα του αλυτρωτισμού τους, που παραχωρεί αβίαστα το μεγαλύτερο διαπραγματευτικό όπλο της χώρας μας, το βέτο. </w:t>
      </w:r>
    </w:p>
    <w:p w14:paraId="5470B9F3"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δεσμεύει τη χώρα σε μία κακή </w:t>
      </w:r>
      <w:r>
        <w:rPr>
          <w:rFonts w:eastAsia="Times New Roman" w:cs="Times New Roman"/>
          <w:szCs w:val="24"/>
        </w:rPr>
        <w:t xml:space="preserve">συμφωνία </w:t>
      </w:r>
      <w:r>
        <w:rPr>
          <w:rFonts w:eastAsia="Times New Roman" w:cs="Times New Roman"/>
          <w:szCs w:val="24"/>
        </w:rPr>
        <w:t xml:space="preserve">που δεν υπηρετεί τα συμφέροντά της, χωρίς να έχει τη νομιμοποίηση </w:t>
      </w:r>
      <w:r>
        <w:rPr>
          <w:rFonts w:eastAsia="Times New Roman" w:cs="Times New Roman"/>
          <w:szCs w:val="24"/>
        </w:rPr>
        <w:t xml:space="preserve">να το κάνει, αφού δεν έχει ούτε τη συγκατάθεση του κυβερνητικού του εταίρου. Κυρίως, όμως, ο κ. Τσίπρας δεν έχει την έγκριση του ελληνικού λαού, που βλέπει την αξιοπρέπειά του να τσαλακώνεται. Διαπραγματευόμενος εν κρυπτώ επί μήνες, αγνοώντας τη Βουλή και </w:t>
      </w:r>
      <w:r>
        <w:rPr>
          <w:rFonts w:eastAsia="Times New Roman" w:cs="Times New Roman"/>
          <w:szCs w:val="24"/>
        </w:rPr>
        <w:t xml:space="preserve">τα κόμματα και λοιδορώντας τους πολίτες, βάζει την υπογραφή του σε μία εθνική ήττα. </w:t>
      </w:r>
    </w:p>
    <w:p w14:paraId="5470B9F4"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απαράδεκτη </w:t>
      </w:r>
      <w:r>
        <w:rPr>
          <w:rFonts w:eastAsia="Times New Roman" w:cs="Times New Roman"/>
          <w:szCs w:val="24"/>
        </w:rPr>
        <w:t xml:space="preserve">συμφωνία </w:t>
      </w:r>
      <w:r>
        <w:rPr>
          <w:rFonts w:eastAsia="Times New Roman" w:cs="Times New Roman"/>
          <w:szCs w:val="24"/>
        </w:rPr>
        <w:t>γράφεται μία από τις μελανότερες σελίδες της ελληνικής ιστορίας και αποδεικνύεται ότι βρέθηκαν οι πρόθυμοι να υπογράψουν εθνικές υποχωρήσει</w:t>
      </w:r>
      <w:r>
        <w:rPr>
          <w:rFonts w:eastAsia="Times New Roman" w:cs="Times New Roman"/>
          <w:szCs w:val="24"/>
        </w:rPr>
        <w:t xml:space="preserve">ς. Για αυτούς, άλλωστε, τέτοιες υποθέσεις είναι ψιλά γράμματα, αρκεί να παραμένει συμπαγής η Πλειοψηφία και να παρατείνεται η παραμονή στην εξουσία. </w:t>
      </w:r>
    </w:p>
    <w:p w14:paraId="5470B9F5"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βεβαίως, η εξαίρεση του κ. Καμμένου που αποστασιοποιήθηκε μεν από την κυβερνητική θέση, αλλά δηλώ</w:t>
      </w:r>
      <w:r>
        <w:rPr>
          <w:rFonts w:eastAsia="Times New Roman" w:cs="Times New Roman"/>
          <w:szCs w:val="24"/>
        </w:rPr>
        <w:t xml:space="preserve">νει αδυναμία να αποχωριστεί την καρέκλα του. </w:t>
      </w:r>
    </w:p>
    <w:p w14:paraId="5470B9F6"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τα όσα ανέφερε ο κ. Πολάκης και έκανε λόγο για καραγκιοζιλίκια τα επιστρέφουμε σε εκείνον και στην ομάδα του. </w:t>
      </w:r>
    </w:p>
    <w:p w14:paraId="5470B9F7"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τα φώτα, λοιπόν, στραμμένα στο </w:t>
      </w:r>
      <w:r>
        <w:rPr>
          <w:rFonts w:eastAsia="Times New Roman" w:cs="Times New Roman"/>
          <w:szCs w:val="24"/>
        </w:rPr>
        <w:t xml:space="preserve">σκοπιανό </w:t>
      </w:r>
      <w:r>
        <w:rPr>
          <w:rFonts w:eastAsia="Times New Roman" w:cs="Times New Roman"/>
          <w:szCs w:val="24"/>
        </w:rPr>
        <w:t xml:space="preserve">η Κυβέρνηση κατέθεσε παράλληλα το </w:t>
      </w:r>
      <w:r>
        <w:rPr>
          <w:rFonts w:eastAsia="Times New Roman" w:cs="Times New Roman"/>
          <w:szCs w:val="24"/>
        </w:rPr>
        <w:t>μεσοπρόθεσμο πρόγρ</w:t>
      </w:r>
      <w:r>
        <w:rPr>
          <w:rFonts w:eastAsia="Times New Roman" w:cs="Times New Roman"/>
          <w:szCs w:val="24"/>
        </w:rPr>
        <w:t>αμμα</w:t>
      </w:r>
      <w:r>
        <w:rPr>
          <w:rFonts w:eastAsia="Times New Roman" w:cs="Times New Roman"/>
          <w:szCs w:val="24"/>
        </w:rPr>
        <w:t xml:space="preserve"> των ογδόντα οχτώ προαπαιτούμενων, δηλωτικό, επίσης, των ανύπαρκτων αντιστάσεών της σε οτιδήποτε της ζητηθεί να υπερψηφίσει. </w:t>
      </w:r>
    </w:p>
    <w:p w14:paraId="5470B9F8"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έκανε με πανηγυρικούς τόνους, προσπαθώντας να υποστηρίξει το αφήγημα της καθαρής εξόδου, που έχει ήδη αρχίσει να ξεφτίζει, </w:t>
      </w:r>
      <w:r>
        <w:rPr>
          <w:rFonts w:eastAsia="Times New Roman" w:cs="Times New Roman"/>
          <w:szCs w:val="24"/>
        </w:rPr>
        <w:t xml:space="preserve">με τον κυβερνητικό </w:t>
      </w:r>
      <w:r>
        <w:rPr>
          <w:rFonts w:eastAsia="Times New Roman" w:cs="Times New Roman"/>
          <w:szCs w:val="24"/>
        </w:rPr>
        <w:t xml:space="preserve">εκπρόσωπο </w:t>
      </w:r>
      <w:r>
        <w:rPr>
          <w:rFonts w:eastAsia="Times New Roman" w:cs="Times New Roman"/>
          <w:szCs w:val="24"/>
        </w:rPr>
        <w:t>μάλιστα να δηλώνει ότι η έξοδος γίνεται με την κοινωνία όρθια, μία κοινωνία όπου το ΕΚΑΣ έχει καταργηθεί, όπου οι κατασχέσεις των λογαριασμών είναι ρουτίνα και οι πλειστηριασμοί καθημερινότητα, μία κοινωνία που έχει δεχθεί ανελ</w:t>
      </w:r>
      <w:r>
        <w:rPr>
          <w:rFonts w:eastAsia="Times New Roman" w:cs="Times New Roman"/>
          <w:szCs w:val="24"/>
        </w:rPr>
        <w:t xml:space="preserve">έητο σφυροκόπημα από την επιβολή είκοσι επτά νέων φόρων και δεκάδων περικοπών συντάξεων. Αυτή η κοινωνία έχει γονατίσει και δεν συμμερίζεται σε καμμία περίπτωση την αισιοδοξία του κ. </w:t>
      </w:r>
      <w:r>
        <w:rPr>
          <w:rFonts w:eastAsia="Times New Roman" w:cs="Times New Roman"/>
          <w:szCs w:val="24"/>
        </w:rPr>
        <w:lastRenderedPageBreak/>
        <w:t>Τζανακόπουλου, ούτε, βεβαίως, αισθάνεται ανακουφισμένη γιατί δήθεν πλησιά</w:t>
      </w:r>
      <w:r>
        <w:rPr>
          <w:rFonts w:eastAsia="Times New Roman" w:cs="Times New Roman"/>
          <w:szCs w:val="24"/>
        </w:rPr>
        <w:t xml:space="preserve">ζει η έξοδος από τα μνημόνια. </w:t>
      </w:r>
    </w:p>
    <w:p w14:paraId="5470B9F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μεσοπρόθεσμο πρόγραμμα επικυρώνει αυτό που έχει γίνει συνείδηση στους Έλληνες πολίτες, ότι τα σκληρά μέτρα λιτότητας θα συνεχίσουν να τους πλήττουν και την επόμενη ημέρα και ότι η χώρα μας θα παραμένει σε καθεστώς εποπτεία</w:t>
      </w:r>
      <w:r>
        <w:rPr>
          <w:rFonts w:eastAsia="Times New Roman" w:cs="Times New Roman"/>
          <w:szCs w:val="24"/>
        </w:rPr>
        <w:t>ς, υποχρεωμένη να κυνηγά τα θηριώδη πλεονάσματα που έχει υπογράψει ο κ. Τσίπρας.</w:t>
      </w:r>
    </w:p>
    <w:p w14:paraId="5470B9F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δημοσιονομικό πλαίσιο επιβεβαιώνεται η μείωση των κύριων συντάξεων από το 2019, η περικοπή της προσωπικής διαφοράς στις επικουρικές συντάξεις, η αύξηση των ασφαλιστικών ει</w:t>
      </w:r>
      <w:r>
        <w:rPr>
          <w:rFonts w:eastAsia="Times New Roman" w:cs="Times New Roman"/>
          <w:szCs w:val="24"/>
        </w:rPr>
        <w:t xml:space="preserve">σφορών για τους ελεύθερους επαγγελματίες και η μείωση του αφορολόγητου από το 2020. Οι συνταξιούχοι θα χάσουν 2,9 δισεκατομμύρια ευρώ το 2019, με τις απώλειες να φτάνουν κατά περίπτωση από μία έως τρεις συντάξεις. Και τους θέλετε και χαρούμενους επειδή θα </w:t>
      </w:r>
      <w:r>
        <w:rPr>
          <w:rFonts w:eastAsia="Times New Roman" w:cs="Times New Roman"/>
          <w:szCs w:val="24"/>
        </w:rPr>
        <w:t>βγούμε στις αγορές!</w:t>
      </w:r>
    </w:p>
    <w:p w14:paraId="5470B9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αντισταθώ και εγώ, όπως και ο κ. Αμυράς, στον πειρασμό και θα αναφερθώ στον κ. Κατρούγκαλο, ο οποίος δεσμεύτηκε ότι θα παραιτηθεί εάν υπάρξει μία </w:t>
      </w:r>
      <w:r>
        <w:rPr>
          <w:rFonts w:eastAsia="Times New Roman" w:cs="Times New Roman"/>
          <w:szCs w:val="24"/>
        </w:rPr>
        <w:lastRenderedPageBreak/>
        <w:t>φράση στο νομοσχέδιο, που να παραπέμπει σε περικοπές συντάξεων. Η κατάργηση της προ</w:t>
      </w:r>
      <w:r>
        <w:rPr>
          <w:rFonts w:eastAsia="Times New Roman" w:cs="Times New Roman"/>
          <w:szCs w:val="24"/>
        </w:rPr>
        <w:t>σωπικής διαφοράς, δηλαδή, τι ακριβώς σηματοδοτεί; Οι πίνακες που συνοδεύουν το νομοσχέδιο και απεικονίζουν τις μειώσεις των συντάξεων κατά 2,9 δισεκατομμύρια ευρώ, δεν ισχύουν; Ας μην βιαστεί να παραιτηθεί όμως! Ας περιμένει τον κ. Τσακαλώτο, που καθαρογρά</w:t>
      </w:r>
      <w:r>
        <w:rPr>
          <w:rFonts w:eastAsia="Times New Roman" w:cs="Times New Roman"/>
          <w:szCs w:val="24"/>
        </w:rPr>
        <w:t xml:space="preserve">φει τη δική του παραίτηση εδώ και μήνες για τη μείωση του αφορολόγητου ή τον κ. Καμμένο, που δήλωνε ότι η αύξηση του ΦΠΑ στα νησιά είναι έγκλημα! Σήμερα καταργείται ο μειωμένος συντελεστής και στα τελευταία νησιά. </w:t>
      </w:r>
    </w:p>
    <w:p w14:paraId="5470B9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περίφημο «για κάθε ευρώ μέτρου ένα ευρ</w:t>
      </w:r>
      <w:r>
        <w:rPr>
          <w:rFonts w:eastAsia="Times New Roman" w:cs="Times New Roman"/>
          <w:szCs w:val="24"/>
        </w:rPr>
        <w:t>ώ αντίμετρο» επίσης ξεχάστηκε γρήγορα και αποδείχθηκε καθρεφτάκι για ιθαγενείς. Ο λογαριασμός των μέτρων θα υπερβεί τα 3 δισεκατομμύρια αντί για 2,631 δισεκατομμύρια ευρώ, που ήταν ο αρχικός προϋπολογισμός των μέτρων του μεσοπρόθεσμου. Αντίστοιχα, τα αντίμ</w:t>
      </w:r>
      <w:r>
        <w:rPr>
          <w:rFonts w:eastAsia="Times New Roman" w:cs="Times New Roman"/>
          <w:szCs w:val="24"/>
        </w:rPr>
        <w:t xml:space="preserve">ετρα πέφτουν </w:t>
      </w:r>
      <w:r>
        <w:rPr>
          <w:rFonts w:eastAsia="Times New Roman" w:cs="Times New Roman"/>
          <w:szCs w:val="24"/>
        </w:rPr>
        <w:t xml:space="preserve">στο </w:t>
      </w:r>
      <w:r>
        <w:rPr>
          <w:rFonts w:eastAsia="Times New Roman" w:cs="Times New Roman"/>
          <w:szCs w:val="24"/>
        </w:rPr>
        <w:t xml:space="preserve">1,99 </w:t>
      </w:r>
      <w:r>
        <w:rPr>
          <w:rFonts w:eastAsia="Times New Roman" w:cs="Times New Roman"/>
          <w:szCs w:val="24"/>
        </w:rPr>
        <w:t xml:space="preserve">δισεκατομμύριο </w:t>
      </w:r>
      <w:r>
        <w:rPr>
          <w:rFonts w:eastAsia="Times New Roman" w:cs="Times New Roman"/>
          <w:szCs w:val="24"/>
        </w:rPr>
        <w:t xml:space="preserve">ευρώ από 2,65 δισεκατομμύρια ευρώ που είχαν αρχικά υπολογιστεί, με την Κυβέρνηση να τάζει φοροαπαλλαγές, αν και εφόσον το πλεόνασμα φτάσει στα 3,96% του ΑΕΠ. </w:t>
      </w:r>
    </w:p>
    <w:p w14:paraId="5470B9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Φτωχοποιεί η Κυβέρνηση την κοινωνία και μετά μοιράζει επιδόμ</w:t>
      </w:r>
      <w:r>
        <w:rPr>
          <w:rFonts w:eastAsia="Times New Roman" w:cs="Times New Roman"/>
          <w:szCs w:val="24"/>
        </w:rPr>
        <w:t xml:space="preserve">ατα φτώχειας. Η πραγματικότητα όμως είναι συγκεκριμένη και δεν εξωραΐζεται. Κάθε χρόνο θα χάνονται από τις τσέπες των πολιτών 5 δισεκατομμύρια ευρώ. Η Κυβέρνηση εμμένει παράλληλα στον παραλογισμό των υπέρογκων πρωτογενών πλεονασμάτων. </w:t>
      </w:r>
    </w:p>
    <w:p w14:paraId="5470B9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w:t>
      </w:r>
      <w:r>
        <w:rPr>
          <w:rFonts w:eastAsia="Times New Roman" w:cs="Times New Roman"/>
          <w:szCs w:val="24"/>
        </w:rPr>
        <w:t>ς Πλειοψηφίας, με μία πράξη υποτέλειας βάζετε μέσω του υπερταμείου ενέχυρο τη δημόσια περιουσία για 25 δισεκατομμύρια ευρώ. Είναι η επισφράγιση της εκχώρησης του εθνικού μας πλούτου. Είστε η Κυβέρνηση που παραχώρησε τον εθνικό πλούτο για ενενήντα εννέα χρό</w:t>
      </w:r>
      <w:r>
        <w:rPr>
          <w:rFonts w:eastAsia="Times New Roman" w:cs="Times New Roman"/>
          <w:szCs w:val="24"/>
        </w:rPr>
        <w:t>νια, για ένα δάνειο διάρκειας τριάντα ετών και υποθηκεύει τη δημόσια περιουσία αξίας 25</w:t>
      </w:r>
      <w:r w:rsidRPr="00B37F5B">
        <w:rPr>
          <w:rFonts w:eastAsia="Times New Roman" w:cs="Times New Roman"/>
          <w:szCs w:val="24"/>
        </w:rPr>
        <w:t xml:space="preserve"> </w:t>
      </w:r>
      <w:r>
        <w:rPr>
          <w:rFonts w:eastAsia="Times New Roman" w:cs="Times New Roman"/>
          <w:szCs w:val="24"/>
        </w:rPr>
        <w:t xml:space="preserve">δισεκατομμύρια ευρώ για ένα δάνειο 3,5 δισεκατομμυρίων ευρώ του 2015, χωρίς μάλιστα να διεκδικεί από τον </w:t>
      </w:r>
      <w:r>
        <w:rPr>
          <w:rFonts w:eastAsia="Times New Roman" w:cs="Times New Roman"/>
          <w:szCs w:val="24"/>
          <w:lang w:val="en-US"/>
        </w:rPr>
        <w:t>ESM</w:t>
      </w:r>
      <w:r>
        <w:rPr>
          <w:rFonts w:eastAsia="Times New Roman" w:cs="Times New Roman"/>
          <w:szCs w:val="24"/>
        </w:rPr>
        <w:t xml:space="preserve"> το αδιάθετο υπόλοιπο του τρίτου μνημονίου, που είναι πάνω α</w:t>
      </w:r>
      <w:r>
        <w:rPr>
          <w:rFonts w:eastAsia="Times New Roman" w:cs="Times New Roman"/>
          <w:szCs w:val="24"/>
        </w:rPr>
        <w:t>πό 27</w:t>
      </w:r>
      <w:r w:rsidRPr="00B37F5B">
        <w:rPr>
          <w:rFonts w:eastAsia="Times New Roman" w:cs="Times New Roman"/>
          <w:szCs w:val="24"/>
        </w:rPr>
        <w:t xml:space="preserve"> </w:t>
      </w:r>
      <w:r>
        <w:rPr>
          <w:rFonts w:eastAsia="Times New Roman" w:cs="Times New Roman"/>
          <w:szCs w:val="24"/>
        </w:rPr>
        <w:t xml:space="preserve">δισεκατομμύρια ευρώ. </w:t>
      </w:r>
    </w:p>
    <w:p w14:paraId="5470B9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Αναλογιστείτε αν κάτι τέτοιο είχε πράξει η Νέα Δημοκρατία πόσοι από εσάς θα παριστάνατε τους αγανακτισμένους στο Σύνταγμα. Είναι μία αποικιοκρατική ρήτρα, που αντικατοπτρίζει την αναξιοπιστία και την ανικανότητα αυτής της Κυβέρν</w:t>
      </w:r>
      <w:r>
        <w:rPr>
          <w:rFonts w:eastAsia="Times New Roman" w:cs="Times New Roman"/>
          <w:szCs w:val="24"/>
        </w:rPr>
        <w:t xml:space="preserve">ησης. </w:t>
      </w:r>
    </w:p>
    <w:p w14:paraId="5470BA0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Θυσιάζετε τα πάντα στον βωμό της πολιτικής επιβίωσης και υπερασπίζεστε με ξεχωριστό ζήλο την παραμονή σας στην εξουσία. Μόνο που το ψέμα που συστηματικά σερβίρετε στον ελληνικό λαό δεν είναι πλέον εύπεπτο. Η ζημιά που έχετε προκαλέσει ούτε </w:t>
      </w:r>
      <w:r>
        <w:rPr>
          <w:rFonts w:eastAsia="Times New Roman" w:cs="Times New Roman"/>
          <w:szCs w:val="24"/>
        </w:rPr>
        <w:t xml:space="preserve">μακιγιάρεται </w:t>
      </w:r>
      <w:r>
        <w:rPr>
          <w:rFonts w:eastAsia="Times New Roman" w:cs="Times New Roman"/>
          <w:szCs w:val="24"/>
        </w:rPr>
        <w:t>ούτε ξεχνιέται και αργά ή γρήγορα θα κληθείτε να πληρώσετε και τον λογαριασμό.</w:t>
      </w:r>
    </w:p>
    <w:p w14:paraId="5470BA0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470BA02"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BA03" w14:textId="77777777" w:rsidR="001F594C" w:rsidRDefault="008C7D1C">
      <w:pPr>
        <w:spacing w:line="600" w:lineRule="auto"/>
        <w:ind w:firstLine="720"/>
        <w:contextualSpacing/>
        <w:jc w:val="both"/>
        <w:rPr>
          <w:rFonts w:eastAsia="Times New Roman" w:cs="Times New Roman"/>
          <w:szCs w:val="24"/>
        </w:rPr>
      </w:pPr>
      <w:r w:rsidRPr="00B37F5B">
        <w:rPr>
          <w:rFonts w:eastAsia="Times New Roman" w:cs="Times New Roman"/>
          <w:b/>
          <w:szCs w:val="24"/>
        </w:rPr>
        <w:t>ΠΡΟΕΔΡΕΥΩΝ (Νικήτας Κακλαμάνης):</w:t>
      </w:r>
      <w:r>
        <w:rPr>
          <w:rFonts w:eastAsia="Times New Roman" w:cs="Times New Roman"/>
          <w:szCs w:val="24"/>
        </w:rPr>
        <w:t xml:space="preserve"> Τον λόγο έχει ο κ. Θεόδωρος Παπαθεοδώρου.</w:t>
      </w:r>
    </w:p>
    <w:p w14:paraId="5470BA04" w14:textId="77777777" w:rsidR="001F594C" w:rsidRDefault="008C7D1C">
      <w:pPr>
        <w:spacing w:line="600" w:lineRule="auto"/>
        <w:ind w:firstLine="720"/>
        <w:contextualSpacing/>
        <w:jc w:val="both"/>
        <w:rPr>
          <w:rFonts w:eastAsia="Times New Roman" w:cs="Times New Roman"/>
          <w:szCs w:val="24"/>
        </w:rPr>
      </w:pPr>
      <w:r w:rsidRPr="00B37F5B">
        <w:rPr>
          <w:rFonts w:eastAsia="Times New Roman" w:cs="Times New Roman"/>
          <w:b/>
          <w:szCs w:val="24"/>
        </w:rPr>
        <w:t>ΜΑΡΙΟΣ ΓΕΩΡΓΙΑΔ</w:t>
      </w:r>
      <w:r w:rsidRPr="00B37F5B">
        <w:rPr>
          <w:rFonts w:eastAsia="Times New Roman" w:cs="Times New Roman"/>
          <w:b/>
          <w:szCs w:val="24"/>
        </w:rPr>
        <w:t xml:space="preserve">ΗΣ (Θ΄ Αντιπρόεδρος της Βουλής): </w:t>
      </w:r>
      <w:r>
        <w:rPr>
          <w:rFonts w:eastAsia="Times New Roman" w:cs="Times New Roman"/>
          <w:szCs w:val="24"/>
        </w:rPr>
        <w:t>Κύριε Πρόεδρε, θα ήθελα τον λόγο επί προσωπικού.</w:t>
      </w:r>
    </w:p>
    <w:p w14:paraId="5470BA05" w14:textId="77777777" w:rsidR="001F594C" w:rsidRDefault="008C7D1C">
      <w:pPr>
        <w:spacing w:line="600" w:lineRule="auto"/>
        <w:ind w:firstLine="720"/>
        <w:contextualSpacing/>
        <w:jc w:val="both"/>
        <w:rPr>
          <w:rFonts w:eastAsia="Times New Roman" w:cs="Times New Roman"/>
          <w:szCs w:val="24"/>
        </w:rPr>
      </w:pPr>
      <w:r w:rsidRPr="00B37F5B">
        <w:rPr>
          <w:rFonts w:eastAsia="Times New Roman" w:cs="Times New Roman"/>
          <w:b/>
          <w:szCs w:val="24"/>
        </w:rPr>
        <w:lastRenderedPageBreak/>
        <w:t>ΠΡΟΕΔΡΕΥΩΝ (Νικήτας Κακλαμάνης):</w:t>
      </w:r>
      <w:r>
        <w:rPr>
          <w:rFonts w:eastAsia="Times New Roman" w:cs="Times New Roman"/>
          <w:szCs w:val="24"/>
        </w:rPr>
        <w:t xml:space="preserve"> Μετά τον κ. Παπαθεοδώρου, επειδή τον ανήγγειλα.</w:t>
      </w:r>
    </w:p>
    <w:p w14:paraId="5470BA0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Παπαθεοδώρου.</w:t>
      </w:r>
    </w:p>
    <w:p w14:paraId="5470BA07" w14:textId="77777777" w:rsidR="001F594C" w:rsidRDefault="008C7D1C">
      <w:pPr>
        <w:spacing w:line="600" w:lineRule="auto"/>
        <w:ind w:firstLine="720"/>
        <w:contextualSpacing/>
        <w:jc w:val="both"/>
        <w:rPr>
          <w:rFonts w:eastAsia="Times New Roman" w:cs="Times New Roman"/>
          <w:szCs w:val="24"/>
        </w:rPr>
      </w:pPr>
      <w:r w:rsidRPr="00B37F5B">
        <w:rPr>
          <w:rFonts w:eastAsia="Times New Roman" w:cs="Times New Roman"/>
          <w:b/>
          <w:szCs w:val="24"/>
        </w:rPr>
        <w:t>ΘΕΟΔΩΡΟΣ ΠΑΠΑΘΕΟΔΩΡΟΥ:</w:t>
      </w:r>
      <w:r>
        <w:rPr>
          <w:rFonts w:eastAsia="Times New Roman" w:cs="Times New Roman"/>
          <w:szCs w:val="24"/>
        </w:rPr>
        <w:t xml:space="preserve"> Ευχαριστώ, κύριε Πρόεδρε.</w:t>
      </w:r>
    </w:p>
    <w:p w14:paraId="5470BA0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ιδιαίτερη επιμονή προσπαθεί η Κυβέρνηση να παρουσιάσει το υπό συζήτηση σχέδιο νόμου ως την εξόφληση των τυπικών υποχρεώσεων της χώρας απέναντι στους δανειστές και ως το εισιτήριο της καθαρής εξόδου από τα μνημόνια. Το ίδιο αφήγημα επαναλα</w:t>
      </w:r>
      <w:r>
        <w:rPr>
          <w:rFonts w:eastAsia="Times New Roman" w:cs="Times New Roman"/>
          <w:szCs w:val="24"/>
        </w:rPr>
        <w:t xml:space="preserve">μβάνεται για να εμπεδωθεί από τα μέλη της κυβερνητικής </w:t>
      </w:r>
      <w:r>
        <w:rPr>
          <w:rFonts w:eastAsia="Times New Roman" w:cs="Times New Roman"/>
          <w:szCs w:val="24"/>
        </w:rPr>
        <w:t>πλειοψηφίας</w:t>
      </w:r>
      <w:r>
        <w:rPr>
          <w:rFonts w:eastAsia="Times New Roman" w:cs="Times New Roman"/>
          <w:szCs w:val="24"/>
        </w:rPr>
        <w:t xml:space="preserve">, αφού είναι το μόνο αφήγημα που ίσως μαζί με το </w:t>
      </w:r>
      <w:r>
        <w:rPr>
          <w:rFonts w:eastAsia="Times New Roman" w:cs="Times New Roman"/>
          <w:szCs w:val="24"/>
        </w:rPr>
        <w:t xml:space="preserve">σκοπιανό </w:t>
      </w:r>
      <w:r>
        <w:rPr>
          <w:rFonts w:eastAsia="Times New Roman" w:cs="Times New Roman"/>
          <w:szCs w:val="24"/>
        </w:rPr>
        <w:t>θα συνοδεύει την Κυβέρνηση της πιο σκληρής μνημονιακής λιτότητας και της αποτυχημένης διαπραγμάτευσης μέχρι τις εκλογές.</w:t>
      </w:r>
    </w:p>
    <w:p w14:paraId="5470BA0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κυρίε</w:t>
      </w:r>
      <w:r>
        <w:rPr>
          <w:rFonts w:eastAsia="Times New Roman" w:cs="Times New Roman"/>
          <w:szCs w:val="24"/>
        </w:rPr>
        <w:t xml:space="preserve">ς και κύριοι συνάδελφοι, υπάρχει ένα πρόβλημα: Αυτήν τη φορά η κοινωνία, οι Έλληνες πολίτες δεν φαίνονται διατεθειμένοι να παρακολουθήσουν αυτό το παραμύθι. </w:t>
      </w:r>
    </w:p>
    <w:p w14:paraId="5470BA0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τι έγινε με τον κ. Καμμένο; Ο κ. Καμμένος δεν θα παραιτηθεί για την προδοτική συμφωνία, ό</w:t>
      </w:r>
      <w:r>
        <w:rPr>
          <w:rFonts w:eastAsia="Times New Roman" w:cs="Times New Roman"/>
          <w:szCs w:val="24"/>
        </w:rPr>
        <w:t xml:space="preserve">πως την ονόμαζε, που ξεπουλάει το όνομα της Μακεδονίας και θα παραμείνει να στηρίξει την Κυβέρνηση όταν φτωχοποιείται ο ελληνικός λαός; Εδώ σε λίγο θα έχουμε το Υπουργικό Συμβούλιο των Υπουργών – φαντασμάτων, </w:t>
      </w:r>
      <w:r>
        <w:rPr>
          <w:rFonts w:eastAsia="Times New Roman" w:cs="Times New Roman"/>
          <w:szCs w:val="24"/>
        </w:rPr>
        <w:t xml:space="preserve">Υπουργών </w:t>
      </w:r>
      <w:r>
        <w:rPr>
          <w:rFonts w:eastAsia="Times New Roman" w:cs="Times New Roman"/>
          <w:szCs w:val="24"/>
        </w:rPr>
        <w:t>οι οποίοι θα είχαν παραιτηθεί. Θα είχε</w:t>
      </w:r>
      <w:r>
        <w:rPr>
          <w:rFonts w:eastAsia="Times New Roman" w:cs="Times New Roman"/>
          <w:szCs w:val="24"/>
        </w:rPr>
        <w:t xml:space="preserve"> παραιτηθεί ο κ. Καμμένος αν ανέβαινε ο ΦΠΑ στα νησιά, αν πέρναγαν τα θρησκευτικά, αν γινόταν κάτι άλλο. Θα έριχνε την Κυβέρνηση. Είναι εδώ ακόμα.</w:t>
      </w:r>
    </w:p>
    <w:p w14:paraId="5470BA0B" w14:textId="77777777" w:rsidR="001F594C" w:rsidRDefault="008C7D1C">
      <w:pPr>
        <w:tabs>
          <w:tab w:val="left" w:pos="2940"/>
        </w:tabs>
        <w:spacing w:line="600" w:lineRule="auto"/>
        <w:contextualSpacing/>
        <w:jc w:val="both"/>
        <w:rPr>
          <w:rFonts w:eastAsia="Times New Roman"/>
          <w:szCs w:val="24"/>
        </w:rPr>
      </w:pPr>
      <w:r>
        <w:rPr>
          <w:rFonts w:eastAsia="Times New Roman"/>
          <w:szCs w:val="24"/>
        </w:rPr>
        <w:t>Θα είχε παραιτηθεί ο κ. Κατρούγκαλος, ο οποίος είπε ότι «αν βρείτε μια περικοπή σύνταξης, εγώ παραιτούμαι». Δ</w:t>
      </w:r>
      <w:r>
        <w:rPr>
          <w:rFonts w:eastAsia="Times New Roman"/>
          <w:szCs w:val="24"/>
        </w:rPr>
        <w:t>εν διάβασε τη σελίδα 380</w:t>
      </w:r>
      <w:r w:rsidRPr="00065B8D">
        <w:rPr>
          <w:rFonts w:eastAsia="Times New Roman"/>
          <w:szCs w:val="24"/>
        </w:rPr>
        <w:t xml:space="preserve"> </w:t>
      </w:r>
      <w:r>
        <w:rPr>
          <w:rFonts w:eastAsia="Times New Roman"/>
          <w:szCs w:val="24"/>
        </w:rPr>
        <w:t>που του την έχουν πει όλοι. Θα είχε παραιτηθεί ο κ. Τσακαλώτος, εάν έπεφτε το αφορολόγητο στις 5.000 ή αν έπεφτε από τις 8.000.</w:t>
      </w:r>
    </w:p>
    <w:p w14:paraId="5470BA0C"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Είναι το τέταρτο μνημόνιο της διαρκούς δέσμευσης της οικονομίας και της δημοσιονομικής υποτέλειας της χ</w:t>
      </w:r>
      <w:r>
        <w:rPr>
          <w:rFonts w:eastAsia="Times New Roman"/>
          <w:szCs w:val="24"/>
        </w:rPr>
        <w:t>ώρας. Είναι αποκλειστικά δικό σας κατασκεύασμα, το οποίο κόβει συντάξεις, μειώνει το αφορολόγητο, περικόπτει επιδόματα και φέρνει αλλαγές στα οικονομικά των νοικοκυριών, των λαϊκών νοικοκυριών.</w:t>
      </w:r>
    </w:p>
    <w:p w14:paraId="5470BA0D"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Με το άθροισμα των περικοπών και των φόρων, που θα κληθεί να ε</w:t>
      </w:r>
      <w:r>
        <w:rPr>
          <w:rFonts w:eastAsia="Times New Roman"/>
          <w:szCs w:val="24"/>
        </w:rPr>
        <w:t>γκρίνει η Εθνική Αντιπροσωπεία, να αγγίζει τα 5,2 δισεκατομμύρια ευρώ, με αντίμετρα μόνο υποσχέσεις για φοροελαφρύνσεις στο απώτερο μέλλον, βάζει πάλι στο στόχαστρο αυτό το τέταρτο μνημόνιο τους Έλληνες πολίτες -πείτε το μεσοπρόθεσμο, το ίδιο πράγμα θα ψηφ</w:t>
      </w:r>
      <w:r>
        <w:rPr>
          <w:rFonts w:eastAsia="Times New Roman"/>
          <w:szCs w:val="24"/>
        </w:rPr>
        <w:t>ίσετε- και τα μεσαία και λαϊκά στρώματα.</w:t>
      </w:r>
    </w:p>
    <w:p w14:paraId="5470BA0E"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Ο ίδιος ο Υπουργός Οικονομικών, ο κ. Τσακαλώτος, παραδέχθηκε χθες στη Βουλή ότι δεν μίλησε ποτέ για κατάργηση της λιτότητας. Σωστά, γιατί με το νομοσχέδιο αυτό παρατείνεται στο διηνεκές η λιτότητα.</w:t>
      </w:r>
    </w:p>
    <w:p w14:paraId="5470BA0F"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Αν κοιτάξουμε του</w:t>
      </w:r>
      <w:r>
        <w:rPr>
          <w:rFonts w:eastAsia="Times New Roman"/>
          <w:szCs w:val="24"/>
        </w:rPr>
        <w:t xml:space="preserve">ς πίνακες στη σελίδα 380 του σχεδίου νόμου, συνολικά οι παρεμβάσεις εκτιμάται ότι θα αποδώσουν ως 5.118.000.000 στο τέλος του 2022, εκ των </w:t>
      </w:r>
      <w:r>
        <w:rPr>
          <w:rFonts w:eastAsia="Times New Roman"/>
          <w:szCs w:val="24"/>
        </w:rPr>
        <w:lastRenderedPageBreak/>
        <w:t>οποίων τα 2,9 δισεκατομμύρια ευρώ θα προέλθουν από δρομολογημένες περικοπές των συντάξεων, κυρίων και επικουρικών, τα</w:t>
      </w:r>
      <w:r>
        <w:rPr>
          <w:rFonts w:eastAsia="Times New Roman"/>
          <w:szCs w:val="24"/>
        </w:rPr>
        <w:t xml:space="preserve"> 143 εκατομμύρια ευρώ από τις παρεμβάσεις στα επιδόματα, δηλαδή μειώσεις των επιδομάτων και την επικείμενη αύξηση στις ασφαλιστικές εισφορές των ελεύθερων επαγγελματιών με τη συμπερίληψη πλέον των καταβλητέων ασφαλιστικών τους εισφορών στο ετήσιο φορολογητ</w:t>
      </w:r>
      <w:r>
        <w:rPr>
          <w:rFonts w:eastAsia="Times New Roman"/>
          <w:szCs w:val="24"/>
        </w:rPr>
        <w:t xml:space="preserve">έο εισόδημα και τα υπόλοιπα 2 δισεκατομμύρια από τη μείωση του αφορολόγητου. </w:t>
      </w:r>
    </w:p>
    <w:p w14:paraId="5470BA1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Αυτή είναι η πραγματικότητα. Δεν μπορεί να την αλλάξει ούτε αυτό το οποίο προσπαθεί να προωθήσει ως αφήγημα η Κυβέρνηση ούτε αυτό που προσπαθεί να δημιουργήσει ως επικοινωνιακό τ</w:t>
      </w:r>
      <w:r>
        <w:rPr>
          <w:rFonts w:eastAsia="Times New Roman"/>
          <w:szCs w:val="24"/>
        </w:rPr>
        <w:t xml:space="preserve">ρικ, δηλαδή ένα προπέτασμα καπνού ότι μαζί με το μεσοπρόθεσμο θα πρέπει την ίδια μέρα να συζητήσουμε το </w:t>
      </w:r>
      <w:r>
        <w:rPr>
          <w:rFonts w:eastAsia="Times New Roman"/>
          <w:szCs w:val="24"/>
        </w:rPr>
        <w:t xml:space="preserve">σκοπιανό </w:t>
      </w:r>
      <w:r>
        <w:rPr>
          <w:rFonts w:eastAsia="Times New Roman"/>
          <w:szCs w:val="24"/>
        </w:rPr>
        <w:t>και -γιατί όχι;- στην επάνω Αίθουσα τα θεμελιώδη δικαιώματα και την παρακολούθηση τους. Δεν περνάει πλέον αυτό.</w:t>
      </w:r>
    </w:p>
    <w:p w14:paraId="5470BA1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Όλα αυτά προκύπτουν μόνο από τα</w:t>
      </w:r>
      <w:r>
        <w:rPr>
          <w:rFonts w:eastAsia="Times New Roman"/>
          <w:szCs w:val="24"/>
        </w:rPr>
        <w:t xml:space="preserve"> πρόσθετα μέτρα, που ψηφίστηκαν κατ’ απαίτηση του ΔΝΤ, δηλαδή πρόσθετα μέτρα που σημαίνει νέες μνημονιακές υποχρεώσεις.</w:t>
      </w:r>
    </w:p>
    <w:p w14:paraId="5470BA12"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Το πολυνομοσχέδιο περιλαμβάνει βροχή φορολογικών, συνταξιοδοτικών και δημοσιονομικών διατάξεων. Με τις συνταξιοδοτικές διατάξεις του σχε</w:t>
      </w:r>
      <w:r>
        <w:rPr>
          <w:rFonts w:eastAsia="Times New Roman"/>
          <w:szCs w:val="24"/>
        </w:rPr>
        <w:t>δίου νόμου οι περικοπές στις συντάξεις του δημοσίου και του ιδιωτικού τομέα θα αγγίξουν τα 3,5 δισεκατομμύρια. Μεταξύ άλλων, επιβεβαιώνεται η κατάργηση της προσωπικής διαφοράς, που οδηγεί αυτομάτως σε περικοπές έως και 18% στις κύριες και επικουρικές συντά</w:t>
      </w:r>
      <w:r>
        <w:rPr>
          <w:rFonts w:eastAsia="Times New Roman"/>
          <w:szCs w:val="24"/>
        </w:rPr>
        <w:t>ξεις από το 2019. Με χειρουργικές κινήσεις προχωρά σε μείωση του αφορολόγητου των μισθωτών και των συνταξιούχων και αφαίρεση των όποιων τελευταίων φοροαπαλλαγών.</w:t>
      </w:r>
    </w:p>
    <w:p w14:paraId="5470BA13"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Περαιτέρω, αίρεται η υποχρέωση των τραπεζών να ενημερώνουν μέσα σε δώδεκα μήνες τους οφειλέτες</w:t>
      </w:r>
      <w:r>
        <w:rPr>
          <w:rFonts w:eastAsia="Times New Roman"/>
          <w:szCs w:val="24"/>
        </w:rPr>
        <w:t xml:space="preserve"> και τους εγγυητές μη εξυπηρετούμενων επιχειρηματικών δανείων πριν την πώλησή τους στα </w:t>
      </w:r>
      <w:r>
        <w:rPr>
          <w:rFonts w:eastAsia="Times New Roman"/>
          <w:szCs w:val="24"/>
          <w:lang w:val="en-US"/>
        </w:rPr>
        <w:t>funds</w:t>
      </w:r>
      <w:r w:rsidRPr="00683B4F">
        <w:rPr>
          <w:rFonts w:eastAsia="Times New Roman"/>
          <w:szCs w:val="24"/>
        </w:rPr>
        <w:t xml:space="preserve">. </w:t>
      </w:r>
      <w:r>
        <w:rPr>
          <w:rFonts w:eastAsia="Times New Roman"/>
          <w:szCs w:val="24"/>
        </w:rPr>
        <w:t xml:space="preserve">Ταυτόχρονα, αίρεται και η δυνατότητα που παρέχεται από το ισχύον καθεστώς στους οφειλέτες να διακανονίζουν τις οφειλές τους, σύμφωνα με τις διατάξεις του </w:t>
      </w:r>
      <w:r>
        <w:rPr>
          <w:rFonts w:eastAsia="Times New Roman"/>
          <w:szCs w:val="24"/>
        </w:rPr>
        <w:t>Κώδικα Δ</w:t>
      </w:r>
      <w:r>
        <w:rPr>
          <w:rFonts w:eastAsia="Times New Roman"/>
          <w:szCs w:val="24"/>
        </w:rPr>
        <w:t>εοντολογίας</w:t>
      </w:r>
      <w:r>
        <w:rPr>
          <w:rFonts w:eastAsia="Times New Roman"/>
          <w:szCs w:val="24"/>
        </w:rPr>
        <w:t>.</w:t>
      </w:r>
    </w:p>
    <w:p w14:paraId="5470BA1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5470BA15"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Κύριε Πρόεδρε, θα ήθελα για ένα λεπτό την ανοχή σας.</w:t>
      </w:r>
    </w:p>
    <w:p w14:paraId="5470BA1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Το συγκεκριμένο μέτρο, δηλαδή η πώληση του δανείου χωρίς πρότερη ενημέρωση, ίσχυε μόνο για τους μη συνεργάσιμους πελάτες-οφειλέτες. Πλέον το μέτρο επεκτείνεται και στα μη εξυπηρετούμενα επιχειρηματικά δάνεια. Καταλαβαίνουμε όλοι σ’ αυτήν την Αίθουσα τι σημ</w:t>
      </w:r>
      <w:r>
        <w:rPr>
          <w:rFonts w:eastAsia="Times New Roman"/>
          <w:szCs w:val="24"/>
        </w:rPr>
        <w:t xml:space="preserve">αίνει αυτό για τους δανειολήπτες και για την πιστοληπτική ικανότητα των επιχειρήσεων και ποιους θέλει να ευνοήσει η Κυβέρνηση, τα </w:t>
      </w:r>
      <w:r>
        <w:rPr>
          <w:rFonts w:eastAsia="Times New Roman"/>
          <w:szCs w:val="24"/>
          <w:lang w:val="en-US"/>
        </w:rPr>
        <w:t>funds</w:t>
      </w:r>
      <w:r w:rsidRPr="00F0652A">
        <w:rPr>
          <w:rFonts w:eastAsia="Times New Roman"/>
          <w:szCs w:val="24"/>
        </w:rPr>
        <w:t xml:space="preserve"> </w:t>
      </w:r>
      <w:r>
        <w:rPr>
          <w:rFonts w:eastAsia="Times New Roman"/>
          <w:szCs w:val="24"/>
        </w:rPr>
        <w:t>και τίποτα άλλο</w:t>
      </w:r>
      <w:r w:rsidRPr="00F0652A">
        <w:rPr>
          <w:rFonts w:eastAsia="Times New Roman"/>
          <w:szCs w:val="24"/>
        </w:rPr>
        <w:t>.</w:t>
      </w:r>
    </w:p>
    <w:p w14:paraId="5470BA1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Με τα ογδόντα οκτώ προαπαιτούμενα που ψηφίσατε και ολοκληρώνεται με αυτόν τον τρόπο το νομοσχέδιο ψηφίζ</w:t>
      </w:r>
      <w:r>
        <w:rPr>
          <w:rFonts w:eastAsia="Times New Roman"/>
          <w:szCs w:val="24"/>
        </w:rPr>
        <w:t xml:space="preserve">ετε μαζί και το ξεθεμελίωμα της οικονομικής σταθερότητας της χώρας. Τι άλλο μένει να υφαρπάξετε ακόμη από το εισόδημα του ελληνικού λαού, από τα λαϊκά στρώματα; Το ασφαλιστικό σύστημα στη χώρα καταρρέει, αλλά το </w:t>
      </w:r>
      <w:r>
        <w:rPr>
          <w:rFonts w:eastAsia="Times New Roman"/>
          <w:szCs w:val="24"/>
        </w:rPr>
        <w:lastRenderedPageBreak/>
        <w:t>περίφημο ολιστικό σχέδιο ανάπτυξης της Κυβέρ</w:t>
      </w:r>
      <w:r>
        <w:rPr>
          <w:rFonts w:eastAsia="Times New Roman"/>
          <w:szCs w:val="24"/>
        </w:rPr>
        <w:t>νησης προβλέπει να χρηματοδοτείται μόνο η εθνική σύνταξη 380 ευρώ από το 2025.</w:t>
      </w:r>
    </w:p>
    <w:p w14:paraId="5470BA1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Μετά από όλα αυτά, κάνετε πρόβλεψη για θηριώδη υπερπλεονάσματα 5,2 δισεκατομμύρια από περικοπές και φόρους έως και το 2022, από τα οποία το Υπουργείο Οικονομικών υπόσχεται να δώ</w:t>
      </w:r>
      <w:r>
        <w:rPr>
          <w:rFonts w:eastAsia="Times New Roman"/>
          <w:szCs w:val="24"/>
        </w:rPr>
        <w:t>σει παροχές και φοροελαφρύνσεις.</w:t>
      </w:r>
    </w:p>
    <w:p w14:paraId="5470BA1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w:t>
      </w:r>
      <w:r w:rsidRPr="00C70F32">
        <w:rPr>
          <w:rFonts w:eastAsia="Times New Roman" w:cs="Times New Roman"/>
          <w:szCs w:val="24"/>
        </w:rPr>
        <w:t>έλος</w:t>
      </w:r>
      <w:r>
        <w:rPr>
          <w:rFonts w:eastAsia="Times New Roman" w:cs="Times New Roman"/>
          <w:szCs w:val="24"/>
        </w:rPr>
        <w:t>, σύμφωνα</w:t>
      </w:r>
      <w:r w:rsidRPr="00C70F32">
        <w:rPr>
          <w:rFonts w:eastAsia="Times New Roman" w:cs="Times New Roman"/>
          <w:szCs w:val="24"/>
        </w:rPr>
        <w:t xml:space="preserve"> με το άρθρο 9 του πολυνομοσχεδίου τροποποιείται η σύμβαση χρηματοδοτικής διευκόλυνσης</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Τ</w:t>
      </w:r>
      <w:r w:rsidRPr="00C70F32">
        <w:rPr>
          <w:rFonts w:eastAsia="Times New Roman" w:cs="Times New Roman"/>
          <w:szCs w:val="24"/>
        </w:rPr>
        <w:t>ροποποιείται η σύμβαση χρηματοδοτικής διευκόλυνσης του 2015 με τον ESM</w:t>
      </w:r>
      <w:r>
        <w:rPr>
          <w:rFonts w:eastAsia="Times New Roman" w:cs="Times New Roman"/>
          <w:szCs w:val="24"/>
        </w:rPr>
        <w:t>.</w:t>
      </w:r>
      <w:r w:rsidRPr="00C70F32">
        <w:rPr>
          <w:rFonts w:eastAsia="Times New Roman" w:cs="Times New Roman"/>
          <w:szCs w:val="24"/>
        </w:rPr>
        <w:t xml:space="preserve"> Άρα</w:t>
      </w:r>
      <w:r>
        <w:rPr>
          <w:rFonts w:eastAsia="Times New Roman" w:cs="Times New Roman"/>
          <w:szCs w:val="24"/>
        </w:rPr>
        <w:t>,</w:t>
      </w:r>
      <w:r w:rsidRPr="00C70F32">
        <w:rPr>
          <w:rFonts w:eastAsia="Times New Roman" w:cs="Times New Roman"/>
          <w:szCs w:val="24"/>
        </w:rPr>
        <w:t xml:space="preserve"> δεν είναι αυτό το οποίο </w:t>
      </w:r>
      <w:r>
        <w:rPr>
          <w:rFonts w:eastAsia="Times New Roman" w:cs="Times New Roman"/>
          <w:szCs w:val="24"/>
        </w:rPr>
        <w:t>είπ</w:t>
      </w:r>
      <w:r>
        <w:rPr>
          <w:rFonts w:eastAsia="Times New Roman" w:cs="Times New Roman"/>
          <w:szCs w:val="24"/>
        </w:rPr>
        <w:t>ε</w:t>
      </w:r>
      <w:r>
        <w:rPr>
          <w:rFonts w:eastAsia="Times New Roman" w:cs="Times New Roman"/>
          <w:szCs w:val="24"/>
        </w:rPr>
        <w:t xml:space="preserve"> </w:t>
      </w:r>
      <w:r>
        <w:rPr>
          <w:rFonts w:eastAsia="Times New Roman" w:cs="Times New Roman"/>
          <w:szCs w:val="24"/>
        </w:rPr>
        <w:t xml:space="preserve">ο κύριος </w:t>
      </w:r>
      <w:r w:rsidRPr="00C70F32">
        <w:rPr>
          <w:rFonts w:eastAsia="Times New Roman" w:cs="Times New Roman"/>
          <w:szCs w:val="24"/>
        </w:rPr>
        <w:t>συνάδ</w:t>
      </w:r>
      <w:r w:rsidRPr="00C70F32">
        <w:rPr>
          <w:rFonts w:eastAsia="Times New Roman" w:cs="Times New Roman"/>
          <w:szCs w:val="24"/>
        </w:rPr>
        <w:t>ελφος προηγουμένως</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Ε</w:t>
      </w:r>
      <w:r w:rsidRPr="00C70F32">
        <w:rPr>
          <w:rFonts w:eastAsia="Times New Roman" w:cs="Times New Roman"/>
          <w:szCs w:val="24"/>
        </w:rPr>
        <w:t>ίναι νέα ρύθμιση την οποία έχετε εισάγει και περιλαμβάνει</w:t>
      </w:r>
      <w:r>
        <w:rPr>
          <w:rFonts w:eastAsia="Times New Roman" w:cs="Times New Roman"/>
          <w:szCs w:val="24"/>
        </w:rPr>
        <w:t xml:space="preserve"> στα συμβαλλόμενα μέρη</w:t>
      </w:r>
      <w:r w:rsidRPr="00C70F32">
        <w:rPr>
          <w:rFonts w:eastAsia="Times New Roman" w:cs="Times New Roman"/>
          <w:szCs w:val="24"/>
        </w:rPr>
        <w:t xml:space="preserve"> και το υπερταμείο </w:t>
      </w:r>
      <w:r>
        <w:rPr>
          <w:rFonts w:eastAsia="Times New Roman" w:cs="Times New Roman"/>
          <w:szCs w:val="24"/>
        </w:rPr>
        <w:t>ή αλλιώς την</w:t>
      </w:r>
      <w:r w:rsidRPr="00C70F32">
        <w:rPr>
          <w:rFonts w:eastAsia="Times New Roman" w:cs="Times New Roman"/>
          <w:szCs w:val="24"/>
        </w:rPr>
        <w:t xml:space="preserve"> ελληνική εταιρεία συμμετοχών και περιουσίας του δημοσίου</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Β</w:t>
      </w:r>
      <w:r w:rsidRPr="00C70F32">
        <w:rPr>
          <w:rFonts w:eastAsia="Times New Roman" w:cs="Times New Roman"/>
          <w:szCs w:val="24"/>
        </w:rPr>
        <w:t xml:space="preserve">άζετε </w:t>
      </w:r>
      <w:r>
        <w:rPr>
          <w:rFonts w:eastAsia="Times New Roman" w:cs="Times New Roman"/>
          <w:szCs w:val="24"/>
        </w:rPr>
        <w:t xml:space="preserve">ρήτρα </w:t>
      </w:r>
      <w:r w:rsidRPr="00C70F32">
        <w:rPr>
          <w:rFonts w:eastAsia="Times New Roman" w:cs="Times New Roman"/>
          <w:szCs w:val="24"/>
        </w:rPr>
        <w:t>με την οποία το ελληνικό δημόσιο εγγυάται προς τον ES</w:t>
      </w:r>
      <w:r w:rsidRPr="00C70F32">
        <w:rPr>
          <w:rFonts w:eastAsia="Times New Roman" w:cs="Times New Roman"/>
          <w:szCs w:val="24"/>
        </w:rPr>
        <w:t xml:space="preserve">M ποσό μέχρι 25 </w:t>
      </w:r>
      <w:r>
        <w:rPr>
          <w:rFonts w:eastAsia="Times New Roman" w:cs="Times New Roman"/>
          <w:szCs w:val="24"/>
        </w:rPr>
        <w:t xml:space="preserve">δισεκατομμυρίων ευρώ </w:t>
      </w:r>
      <w:r w:rsidRPr="00C70F32">
        <w:rPr>
          <w:rFonts w:eastAsia="Times New Roman" w:cs="Times New Roman"/>
          <w:szCs w:val="24"/>
        </w:rPr>
        <w:t xml:space="preserve"> για τα δάνεια που έλαβε η Ελλάδα</w:t>
      </w:r>
      <w:r>
        <w:rPr>
          <w:rFonts w:eastAsia="Times New Roman" w:cs="Times New Roman"/>
          <w:szCs w:val="24"/>
        </w:rPr>
        <w:t>,</w:t>
      </w:r>
      <w:r w:rsidRPr="00C70F32">
        <w:rPr>
          <w:rFonts w:eastAsia="Times New Roman" w:cs="Times New Roman"/>
          <w:szCs w:val="24"/>
        </w:rPr>
        <w:t xml:space="preserve"> ενώ διατυμπανίζε</w:t>
      </w:r>
      <w:r>
        <w:rPr>
          <w:rFonts w:eastAsia="Times New Roman" w:cs="Times New Roman"/>
          <w:szCs w:val="24"/>
        </w:rPr>
        <w:t>τε παντού</w:t>
      </w:r>
      <w:r w:rsidRPr="00C70F32">
        <w:rPr>
          <w:rFonts w:eastAsia="Times New Roman" w:cs="Times New Roman"/>
          <w:szCs w:val="24"/>
        </w:rPr>
        <w:t xml:space="preserve"> ότι η χώρα βγαίνει από τ</w:t>
      </w:r>
      <w:r>
        <w:rPr>
          <w:rFonts w:eastAsia="Times New Roman" w:cs="Times New Roman"/>
          <w:szCs w:val="24"/>
        </w:rPr>
        <w:t>α</w:t>
      </w:r>
      <w:r w:rsidRPr="00C70F32">
        <w:rPr>
          <w:rFonts w:eastAsia="Times New Roman" w:cs="Times New Roman"/>
          <w:szCs w:val="24"/>
        </w:rPr>
        <w:t xml:space="preserve"> μνημόνι</w:t>
      </w:r>
      <w:r>
        <w:rPr>
          <w:rFonts w:eastAsia="Times New Roman" w:cs="Times New Roman"/>
          <w:szCs w:val="24"/>
        </w:rPr>
        <w:t>α</w:t>
      </w:r>
      <w:r w:rsidRPr="00C70F32">
        <w:rPr>
          <w:rFonts w:eastAsia="Times New Roman" w:cs="Times New Roman"/>
          <w:szCs w:val="24"/>
        </w:rPr>
        <w:t xml:space="preserve"> και τις δανειακές δεσμεύσεις</w:t>
      </w:r>
      <w:r>
        <w:rPr>
          <w:rFonts w:eastAsia="Times New Roman" w:cs="Times New Roman"/>
          <w:szCs w:val="24"/>
        </w:rPr>
        <w:t>.</w:t>
      </w:r>
      <w:r w:rsidRPr="00C70F32">
        <w:rPr>
          <w:rFonts w:eastAsia="Times New Roman" w:cs="Times New Roman"/>
          <w:szCs w:val="24"/>
        </w:rPr>
        <w:t xml:space="preserve"> </w:t>
      </w:r>
    </w:p>
    <w:p w14:paraId="5470BA1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C70F32">
        <w:rPr>
          <w:rFonts w:eastAsia="Times New Roman" w:cs="Times New Roman"/>
          <w:szCs w:val="24"/>
        </w:rPr>
        <w:t>υτά τα οποία λέω είναι αυτά τα οποία καταλαβαίνει ο ελληνικός λαός</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αι ο ελληνικός λαός με</w:t>
      </w:r>
      <w:r w:rsidRPr="00C70F32">
        <w:rPr>
          <w:rFonts w:eastAsia="Times New Roman" w:cs="Times New Roman"/>
          <w:szCs w:val="24"/>
        </w:rPr>
        <w:t xml:space="preserve"> αυτά που θα ψηφίσετε σήμερα να </w:t>
      </w:r>
      <w:r>
        <w:rPr>
          <w:rFonts w:eastAsia="Times New Roman" w:cs="Times New Roman"/>
          <w:szCs w:val="24"/>
        </w:rPr>
        <w:t>ε</w:t>
      </w:r>
      <w:r w:rsidRPr="00C70F32">
        <w:rPr>
          <w:rFonts w:eastAsia="Times New Roman" w:cs="Times New Roman"/>
          <w:szCs w:val="24"/>
        </w:rPr>
        <w:t>ίστε σίγουροι ότι θα αναγνωρίσει τη μοναδική κυβέρνηση η οποία υπέγραψε τη διαρκή λιτότητα</w:t>
      </w:r>
      <w:r>
        <w:rPr>
          <w:rFonts w:eastAsia="Times New Roman" w:cs="Times New Roman"/>
          <w:szCs w:val="24"/>
        </w:rPr>
        <w:t>,</w:t>
      </w:r>
      <w:r w:rsidRPr="00C70F32">
        <w:rPr>
          <w:rFonts w:eastAsia="Times New Roman" w:cs="Times New Roman"/>
          <w:szCs w:val="24"/>
        </w:rPr>
        <w:t xml:space="preserve"> τη λιτότητα διαρκείας και τη δική του φτωχοποίηση</w:t>
      </w:r>
      <w:r>
        <w:rPr>
          <w:rFonts w:eastAsia="Times New Roman" w:cs="Times New Roman"/>
          <w:szCs w:val="24"/>
        </w:rPr>
        <w:t>.</w:t>
      </w:r>
    </w:p>
    <w:p w14:paraId="5470BA1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w:t>
      </w:r>
      <w:r w:rsidRPr="00C70F32">
        <w:rPr>
          <w:rFonts w:eastAsia="Times New Roman" w:cs="Times New Roman"/>
          <w:szCs w:val="24"/>
        </w:rPr>
        <w:t>υχαριστώ πολύ</w:t>
      </w:r>
      <w:r>
        <w:rPr>
          <w:rFonts w:eastAsia="Times New Roman" w:cs="Times New Roman"/>
          <w:szCs w:val="24"/>
        </w:rPr>
        <w:t xml:space="preserve">. </w:t>
      </w:r>
    </w:p>
    <w:p w14:paraId="5470BA1C" w14:textId="77777777" w:rsidR="001F594C" w:rsidRDefault="008C7D1C">
      <w:pPr>
        <w:spacing w:line="600" w:lineRule="auto"/>
        <w:ind w:firstLine="720"/>
        <w:contextualSpacing/>
        <w:jc w:val="both"/>
        <w:rPr>
          <w:rFonts w:eastAsia="Times New Roman" w:cs="Times New Roman"/>
          <w:szCs w:val="24"/>
        </w:rPr>
      </w:pPr>
      <w:r w:rsidRPr="003130D7">
        <w:rPr>
          <w:rFonts w:eastAsia="Times New Roman" w:cs="Times New Roman"/>
          <w:szCs w:val="24"/>
        </w:rPr>
        <w:t>(</w:t>
      </w:r>
      <w:r>
        <w:rPr>
          <w:rFonts w:eastAsia="Times New Roman" w:cs="Times New Roman"/>
          <w:szCs w:val="24"/>
        </w:rPr>
        <w:t xml:space="preserve">Χειροκροτήματα από την πτέρυγα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470BA1D" w14:textId="77777777" w:rsidR="001F594C" w:rsidRDefault="008C7D1C">
      <w:pPr>
        <w:spacing w:line="600" w:lineRule="auto"/>
        <w:ind w:firstLine="720"/>
        <w:contextualSpacing/>
        <w:jc w:val="both"/>
        <w:rPr>
          <w:rFonts w:eastAsia="Times New Roman" w:cs="Times New Roman"/>
          <w:szCs w:val="24"/>
        </w:rPr>
      </w:pPr>
      <w:r w:rsidRPr="00F959A6">
        <w:rPr>
          <w:rFonts w:eastAsia="Times New Roman" w:cs="Times New Roman"/>
          <w:b/>
          <w:szCs w:val="24"/>
        </w:rPr>
        <w:t>ΜΑΡΙΟΣ ΓΕΩΡΓΙΑΔΗΣ (Θ</w:t>
      </w:r>
      <w:r>
        <w:rPr>
          <w:rFonts w:eastAsia="Times New Roman" w:cs="Times New Roman"/>
          <w:b/>
          <w:szCs w:val="24"/>
        </w:rPr>
        <w:t>΄</w:t>
      </w:r>
      <w:r w:rsidRPr="00F959A6">
        <w:rPr>
          <w:rFonts w:eastAsia="Times New Roman" w:cs="Times New Roman"/>
          <w:b/>
          <w:szCs w:val="24"/>
        </w:rPr>
        <w:t xml:space="preserve"> Αντιπρόεδρος της Βουλής): </w:t>
      </w:r>
      <w:r>
        <w:rPr>
          <w:rFonts w:eastAsia="Times New Roman" w:cs="Times New Roman"/>
          <w:szCs w:val="24"/>
        </w:rPr>
        <w:t xml:space="preserve">Κύριε Πρόεδρε, θα ήθελα τον λόγο. </w:t>
      </w:r>
    </w:p>
    <w:p w14:paraId="5470BA1E" w14:textId="77777777" w:rsidR="001F594C" w:rsidRDefault="008C7D1C">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Κύριε Γεωργιάδη, έχετε τον λόγο για ένα λεπτό για να μας πείτε σε τι συνίσταται το προσωπικό σας ζήτημα. </w:t>
      </w:r>
    </w:p>
    <w:p w14:paraId="5470BA1F" w14:textId="77777777" w:rsidR="001F594C" w:rsidRDefault="008C7D1C">
      <w:pPr>
        <w:spacing w:line="600" w:lineRule="auto"/>
        <w:ind w:firstLine="720"/>
        <w:contextualSpacing/>
        <w:jc w:val="both"/>
        <w:rPr>
          <w:rFonts w:eastAsia="Times New Roman" w:cs="Times New Roman"/>
          <w:szCs w:val="24"/>
        </w:rPr>
      </w:pPr>
      <w:r w:rsidRPr="00F959A6">
        <w:rPr>
          <w:rFonts w:eastAsia="Times New Roman" w:cs="Times New Roman"/>
          <w:b/>
          <w:szCs w:val="24"/>
        </w:rPr>
        <w:t xml:space="preserve">ΜΑΡΙΟΣ ΓΕΩΡΓΙΑΔΗΣ </w:t>
      </w:r>
      <w:r w:rsidRPr="00F959A6">
        <w:rPr>
          <w:rFonts w:eastAsia="Times New Roman" w:cs="Times New Roman"/>
          <w:b/>
          <w:szCs w:val="24"/>
        </w:rPr>
        <w:t>(Θ</w:t>
      </w:r>
      <w:r>
        <w:rPr>
          <w:rFonts w:eastAsia="Times New Roman" w:cs="Times New Roman"/>
          <w:b/>
          <w:szCs w:val="24"/>
        </w:rPr>
        <w:t>΄</w:t>
      </w:r>
      <w:r w:rsidRPr="00F959A6">
        <w:rPr>
          <w:rFonts w:eastAsia="Times New Roman" w:cs="Times New Roman"/>
          <w:b/>
          <w:szCs w:val="24"/>
        </w:rPr>
        <w:t xml:space="preserve"> Αντιπρόεδρος της Βουλής):</w:t>
      </w:r>
      <w:r>
        <w:rPr>
          <w:rFonts w:eastAsia="Times New Roman" w:cs="Times New Roman"/>
          <w:szCs w:val="24"/>
        </w:rPr>
        <w:t xml:space="preserve"> Ευχαριστώ πολύ, κύριε Πρόεδρε. </w:t>
      </w:r>
    </w:p>
    <w:p w14:paraId="5470BA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C70F32">
        <w:rPr>
          <w:rFonts w:eastAsia="Times New Roman" w:cs="Times New Roman"/>
          <w:szCs w:val="24"/>
        </w:rPr>
        <w:t xml:space="preserve"> κ</w:t>
      </w:r>
      <w:r>
        <w:rPr>
          <w:rFonts w:eastAsia="Times New Roman" w:cs="Times New Roman"/>
          <w:szCs w:val="24"/>
        </w:rPr>
        <w:t>.</w:t>
      </w:r>
      <w:r w:rsidRPr="00C70F32">
        <w:rPr>
          <w:rFonts w:eastAsia="Times New Roman" w:cs="Times New Roman"/>
          <w:szCs w:val="24"/>
        </w:rPr>
        <w:t xml:space="preserve"> Καραγιαννίδης προηγουμένως </w:t>
      </w:r>
      <w:r>
        <w:rPr>
          <w:rFonts w:eastAsia="Times New Roman" w:cs="Times New Roman"/>
          <w:szCs w:val="24"/>
        </w:rPr>
        <w:t>κατά την τοποθέτησή του μου καταλόγισε συγκεκριμένα τον όρο</w:t>
      </w:r>
      <w:r w:rsidRPr="00C70F32">
        <w:rPr>
          <w:rFonts w:eastAsia="Times New Roman" w:cs="Times New Roman"/>
          <w:szCs w:val="24"/>
        </w:rPr>
        <w:t xml:space="preserve"> </w:t>
      </w:r>
      <w:r>
        <w:rPr>
          <w:rFonts w:eastAsia="Times New Roman" w:cs="Times New Roman"/>
          <w:szCs w:val="24"/>
        </w:rPr>
        <w:t>«</w:t>
      </w:r>
      <w:r w:rsidRPr="00C70F32">
        <w:rPr>
          <w:rFonts w:eastAsia="Times New Roman" w:cs="Times New Roman"/>
          <w:szCs w:val="24"/>
        </w:rPr>
        <w:t>εθνικιστή</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Ε</w:t>
      </w:r>
      <w:r w:rsidRPr="00C70F32">
        <w:rPr>
          <w:rFonts w:eastAsia="Times New Roman" w:cs="Times New Roman"/>
          <w:szCs w:val="24"/>
        </w:rPr>
        <w:t>ίπε ότι ο εθνικισμός είναι το καταφύγιο του απατεώνα</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Θ</w:t>
      </w:r>
      <w:r w:rsidRPr="00C70F32">
        <w:rPr>
          <w:rFonts w:eastAsia="Times New Roman" w:cs="Times New Roman"/>
          <w:szCs w:val="24"/>
        </w:rPr>
        <w:t>α ήθελα να απαντήσω στον κ</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αραγ</w:t>
      </w:r>
      <w:r w:rsidRPr="00C70F32">
        <w:rPr>
          <w:rFonts w:eastAsia="Times New Roman" w:cs="Times New Roman"/>
          <w:szCs w:val="24"/>
        </w:rPr>
        <w:t xml:space="preserve">ιαννίδη ότι </w:t>
      </w:r>
      <w:r>
        <w:rPr>
          <w:rFonts w:eastAsia="Times New Roman" w:cs="Times New Roman"/>
          <w:szCs w:val="24"/>
        </w:rPr>
        <w:t xml:space="preserve">σαφέστατα όσοι δεν </w:t>
      </w:r>
      <w:r w:rsidRPr="00C70F32">
        <w:rPr>
          <w:rFonts w:eastAsia="Times New Roman" w:cs="Times New Roman"/>
          <w:szCs w:val="24"/>
        </w:rPr>
        <w:t>συμφωνού</w:t>
      </w:r>
      <w:r>
        <w:rPr>
          <w:rFonts w:eastAsia="Times New Roman" w:cs="Times New Roman"/>
          <w:szCs w:val="24"/>
        </w:rPr>
        <w:t>ν με τον ΣΥΡΙΖΑ είναι εθνικιστές. Δ</w:t>
      </w:r>
      <w:r w:rsidRPr="00C70F32">
        <w:rPr>
          <w:rFonts w:eastAsia="Times New Roman" w:cs="Times New Roman"/>
          <w:szCs w:val="24"/>
        </w:rPr>
        <w:t>υστυχώς</w:t>
      </w:r>
      <w:r>
        <w:rPr>
          <w:rFonts w:eastAsia="Times New Roman" w:cs="Times New Roman"/>
          <w:szCs w:val="24"/>
        </w:rPr>
        <w:t>,</w:t>
      </w:r>
      <w:r w:rsidRPr="00C70F32">
        <w:rPr>
          <w:rFonts w:eastAsia="Times New Roman" w:cs="Times New Roman"/>
          <w:szCs w:val="24"/>
        </w:rPr>
        <w:t xml:space="preserve"> εμείς είμαστε δημοκράτες και αγαπάμε τη χώρα παραπάνω από την καρέκλα</w:t>
      </w:r>
      <w:r>
        <w:rPr>
          <w:rFonts w:eastAsia="Times New Roman" w:cs="Times New Roman"/>
          <w:szCs w:val="24"/>
        </w:rPr>
        <w:t>,</w:t>
      </w:r>
      <w:r w:rsidRPr="00C70F32">
        <w:rPr>
          <w:rFonts w:eastAsia="Times New Roman" w:cs="Times New Roman"/>
          <w:szCs w:val="24"/>
        </w:rPr>
        <w:t xml:space="preserve"> κάτι που δεν ισχύει στις τάξεις τη</w:t>
      </w:r>
      <w:r>
        <w:rPr>
          <w:rFonts w:eastAsia="Times New Roman" w:cs="Times New Roman"/>
          <w:szCs w:val="24"/>
        </w:rPr>
        <w:t>ς</w:t>
      </w:r>
      <w:r w:rsidRPr="00C70F32">
        <w:rPr>
          <w:rFonts w:eastAsia="Times New Roman" w:cs="Times New Roman"/>
          <w:szCs w:val="24"/>
        </w:rPr>
        <w:t xml:space="preserve"> </w:t>
      </w:r>
      <w:r>
        <w:rPr>
          <w:rFonts w:eastAsia="Times New Roman" w:cs="Times New Roman"/>
          <w:szCs w:val="24"/>
        </w:rPr>
        <w:t>σ</w:t>
      </w:r>
      <w:r w:rsidRPr="00C70F32">
        <w:rPr>
          <w:rFonts w:eastAsia="Times New Roman" w:cs="Times New Roman"/>
          <w:szCs w:val="24"/>
        </w:rPr>
        <w:t>υγκυβέρνηση</w:t>
      </w:r>
      <w:r>
        <w:rPr>
          <w:rFonts w:eastAsia="Times New Roman" w:cs="Times New Roman"/>
          <w:szCs w:val="24"/>
        </w:rPr>
        <w:t>ς</w:t>
      </w:r>
      <w:r w:rsidRPr="00C70F32">
        <w:rPr>
          <w:rFonts w:eastAsia="Times New Roman" w:cs="Times New Roman"/>
          <w:szCs w:val="24"/>
        </w:rPr>
        <w:t xml:space="preserve"> </w:t>
      </w:r>
      <w:r w:rsidRPr="00C70F32">
        <w:rPr>
          <w:rFonts w:eastAsia="Times New Roman" w:cs="Times New Roman"/>
          <w:szCs w:val="24"/>
        </w:rPr>
        <w:t>αυτή</w:t>
      </w:r>
      <w:r>
        <w:rPr>
          <w:rFonts w:eastAsia="Times New Roman" w:cs="Times New Roman"/>
          <w:szCs w:val="24"/>
        </w:rPr>
        <w:t>ν</w:t>
      </w:r>
      <w:r w:rsidRPr="00C70F32">
        <w:rPr>
          <w:rFonts w:eastAsia="Times New Roman" w:cs="Times New Roman"/>
          <w:szCs w:val="24"/>
        </w:rPr>
        <w:t xml:space="preserve"> τη στιγμή και της </w:t>
      </w:r>
      <w:r>
        <w:rPr>
          <w:rFonts w:eastAsia="Times New Roman" w:cs="Times New Roman"/>
          <w:szCs w:val="24"/>
        </w:rPr>
        <w:t>Κυβέρνησης.</w:t>
      </w:r>
    </w:p>
    <w:p w14:paraId="5470BA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w:t>
      </w:r>
      <w:r w:rsidRPr="00C70F32">
        <w:rPr>
          <w:rFonts w:eastAsia="Times New Roman" w:cs="Times New Roman"/>
          <w:szCs w:val="24"/>
        </w:rPr>
        <w:t xml:space="preserve">α υπενθυμίσω για τους αγανακτισμένους που </w:t>
      </w:r>
      <w:r>
        <w:rPr>
          <w:rFonts w:eastAsia="Times New Roman" w:cs="Times New Roman"/>
          <w:szCs w:val="24"/>
        </w:rPr>
        <w:t>έκαιγαν</w:t>
      </w:r>
      <w:r w:rsidRPr="00C70F32">
        <w:rPr>
          <w:rFonts w:eastAsia="Times New Roman" w:cs="Times New Roman"/>
          <w:szCs w:val="24"/>
        </w:rPr>
        <w:t xml:space="preserve"> το </w:t>
      </w:r>
      <w:r>
        <w:rPr>
          <w:rFonts w:eastAsia="Times New Roman" w:cs="Times New Roman"/>
          <w:szCs w:val="24"/>
        </w:rPr>
        <w:t>Σ</w:t>
      </w:r>
      <w:r w:rsidRPr="00C70F32">
        <w:rPr>
          <w:rFonts w:eastAsia="Times New Roman" w:cs="Times New Roman"/>
          <w:szCs w:val="24"/>
        </w:rPr>
        <w:t xml:space="preserve">ύνταγμα και όλη την Ελλάδα </w:t>
      </w:r>
      <w:r>
        <w:rPr>
          <w:rFonts w:eastAsia="Times New Roman" w:cs="Times New Roman"/>
          <w:szCs w:val="24"/>
        </w:rPr>
        <w:t>ότι οι εκφράσεις «Τσολάκογλου»,</w:t>
      </w:r>
      <w:r w:rsidRPr="00C70F32">
        <w:rPr>
          <w:rFonts w:eastAsia="Times New Roman" w:cs="Times New Roman"/>
          <w:szCs w:val="24"/>
        </w:rPr>
        <w:t xml:space="preserve"> </w:t>
      </w:r>
      <w:r>
        <w:rPr>
          <w:rFonts w:eastAsia="Times New Roman" w:cs="Times New Roman"/>
          <w:szCs w:val="24"/>
        </w:rPr>
        <w:t>«</w:t>
      </w:r>
      <w:r w:rsidRPr="00C70F32">
        <w:rPr>
          <w:rFonts w:eastAsia="Times New Roman" w:cs="Times New Roman"/>
          <w:szCs w:val="24"/>
        </w:rPr>
        <w:t>γερμανοτσολιάδες</w:t>
      </w:r>
      <w:r>
        <w:rPr>
          <w:rFonts w:eastAsia="Times New Roman" w:cs="Times New Roman"/>
          <w:szCs w:val="24"/>
        </w:rPr>
        <w:t>»</w:t>
      </w:r>
      <w:r w:rsidRPr="00C70F32">
        <w:rPr>
          <w:rFonts w:eastAsia="Times New Roman" w:cs="Times New Roman"/>
          <w:szCs w:val="24"/>
        </w:rPr>
        <w:t xml:space="preserve"> και </w:t>
      </w:r>
      <w:r>
        <w:rPr>
          <w:rFonts w:eastAsia="Times New Roman" w:cs="Times New Roman"/>
          <w:szCs w:val="24"/>
        </w:rPr>
        <w:t>«</w:t>
      </w:r>
      <w:r w:rsidRPr="00C70F32">
        <w:rPr>
          <w:rFonts w:eastAsia="Times New Roman" w:cs="Times New Roman"/>
          <w:szCs w:val="24"/>
        </w:rPr>
        <w:t>στα τέσσερα</w:t>
      </w:r>
      <w:r>
        <w:rPr>
          <w:rFonts w:eastAsia="Times New Roman" w:cs="Times New Roman"/>
          <w:szCs w:val="24"/>
        </w:rPr>
        <w:t>»</w:t>
      </w:r>
      <w:r w:rsidRPr="00C70F32">
        <w:rPr>
          <w:rFonts w:eastAsia="Times New Roman" w:cs="Times New Roman"/>
          <w:szCs w:val="24"/>
        </w:rPr>
        <w:t xml:space="preserve"> ήταν δικές </w:t>
      </w:r>
      <w:r>
        <w:rPr>
          <w:rFonts w:eastAsia="Times New Roman" w:cs="Times New Roman"/>
          <w:szCs w:val="24"/>
        </w:rPr>
        <w:t>τους.</w:t>
      </w:r>
      <w:r w:rsidRPr="00C70F32">
        <w:rPr>
          <w:rFonts w:eastAsia="Times New Roman" w:cs="Times New Roman"/>
          <w:szCs w:val="24"/>
        </w:rPr>
        <w:t xml:space="preserve"> </w:t>
      </w:r>
      <w:r>
        <w:rPr>
          <w:rFonts w:eastAsia="Times New Roman" w:cs="Times New Roman"/>
          <w:szCs w:val="24"/>
        </w:rPr>
        <w:t>Τ</w:t>
      </w:r>
      <w:r w:rsidRPr="00C70F32">
        <w:rPr>
          <w:rFonts w:eastAsia="Times New Roman" w:cs="Times New Roman"/>
          <w:szCs w:val="24"/>
        </w:rPr>
        <w:t xml:space="preserve">ότε </w:t>
      </w:r>
      <w:r>
        <w:rPr>
          <w:rFonts w:eastAsia="Times New Roman" w:cs="Times New Roman"/>
          <w:szCs w:val="24"/>
        </w:rPr>
        <w:t>ήταν άγιοι; Δ</w:t>
      </w:r>
      <w:r w:rsidRPr="00C70F32">
        <w:rPr>
          <w:rFonts w:eastAsia="Times New Roman" w:cs="Times New Roman"/>
          <w:szCs w:val="24"/>
        </w:rPr>
        <w:t>εν ξέρ</w:t>
      </w:r>
      <w:r>
        <w:rPr>
          <w:rFonts w:eastAsia="Times New Roman" w:cs="Times New Roman"/>
          <w:szCs w:val="24"/>
        </w:rPr>
        <w:t xml:space="preserve">ω. Αν ήταν άγιοι, τότε </w:t>
      </w:r>
      <w:r w:rsidRPr="00C70F32">
        <w:rPr>
          <w:rFonts w:eastAsia="Times New Roman" w:cs="Times New Roman"/>
          <w:szCs w:val="24"/>
        </w:rPr>
        <w:t>να πάνε σε ένα μοναστήρι να μονάσ</w:t>
      </w:r>
      <w:r>
        <w:rPr>
          <w:rFonts w:eastAsia="Times New Roman" w:cs="Times New Roman"/>
          <w:szCs w:val="24"/>
        </w:rPr>
        <w:t>ουν. Τώρα</w:t>
      </w:r>
      <w:r>
        <w:rPr>
          <w:rFonts w:eastAsia="Times New Roman" w:cs="Times New Roman"/>
          <w:szCs w:val="24"/>
        </w:rPr>
        <w:t xml:space="preserve"> ξαφνικά</w:t>
      </w:r>
      <w:r w:rsidRPr="00C70F32">
        <w:rPr>
          <w:rFonts w:eastAsia="Times New Roman" w:cs="Times New Roman"/>
          <w:szCs w:val="24"/>
        </w:rPr>
        <w:t xml:space="preserve"> </w:t>
      </w:r>
      <w:r>
        <w:rPr>
          <w:rFonts w:eastAsia="Times New Roman" w:cs="Times New Roman"/>
          <w:szCs w:val="24"/>
        </w:rPr>
        <w:t xml:space="preserve">όσοι υπερασπιζόμαστε τα </w:t>
      </w:r>
      <w:r w:rsidRPr="00C70F32">
        <w:rPr>
          <w:rFonts w:eastAsia="Times New Roman" w:cs="Times New Roman"/>
          <w:szCs w:val="24"/>
        </w:rPr>
        <w:t>κυριαρχικά μας δικαιώματα είμαστε εθνικιστές</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 xml:space="preserve">αι δεν </w:t>
      </w:r>
      <w:r>
        <w:rPr>
          <w:rFonts w:eastAsia="Times New Roman" w:cs="Times New Roman"/>
          <w:szCs w:val="24"/>
        </w:rPr>
        <w:t>σ</w:t>
      </w:r>
      <w:r w:rsidRPr="00C70F32">
        <w:rPr>
          <w:rFonts w:eastAsia="Times New Roman" w:cs="Times New Roman"/>
          <w:szCs w:val="24"/>
        </w:rPr>
        <w:t>υζητήσαμε για πόλεμο</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Ε</w:t>
      </w:r>
      <w:r w:rsidRPr="00C70F32">
        <w:rPr>
          <w:rFonts w:eastAsia="Times New Roman" w:cs="Times New Roman"/>
          <w:szCs w:val="24"/>
        </w:rPr>
        <w:t xml:space="preserve">ιρηνικά ζούμε </w:t>
      </w:r>
      <w:r>
        <w:rPr>
          <w:rFonts w:eastAsia="Times New Roman" w:cs="Times New Roman"/>
          <w:szCs w:val="24"/>
        </w:rPr>
        <w:t xml:space="preserve">με </w:t>
      </w:r>
      <w:r w:rsidRPr="00C70F32">
        <w:rPr>
          <w:rFonts w:eastAsia="Times New Roman" w:cs="Times New Roman"/>
          <w:szCs w:val="24"/>
        </w:rPr>
        <w:t>τα Βαλκάνια</w:t>
      </w:r>
      <w:r>
        <w:rPr>
          <w:rFonts w:eastAsia="Times New Roman" w:cs="Times New Roman"/>
          <w:szCs w:val="24"/>
        </w:rPr>
        <w:t>.</w:t>
      </w:r>
    </w:p>
    <w:p w14:paraId="5470BA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sidRPr="00C70F32">
        <w:rPr>
          <w:rFonts w:eastAsia="Times New Roman" w:cs="Times New Roman"/>
          <w:szCs w:val="24"/>
        </w:rPr>
        <w:t xml:space="preserve">αι </w:t>
      </w:r>
      <w:r>
        <w:rPr>
          <w:rFonts w:eastAsia="Times New Roman" w:cs="Times New Roman"/>
          <w:szCs w:val="24"/>
        </w:rPr>
        <w:t>όσον αφορά</w:t>
      </w:r>
      <w:r w:rsidRPr="00C70F32">
        <w:rPr>
          <w:rFonts w:eastAsia="Times New Roman" w:cs="Times New Roman"/>
          <w:szCs w:val="24"/>
        </w:rPr>
        <w:t xml:space="preserve"> </w:t>
      </w:r>
      <w:r>
        <w:rPr>
          <w:rFonts w:eastAsia="Times New Roman" w:cs="Times New Roman"/>
          <w:szCs w:val="24"/>
        </w:rPr>
        <w:t>τα χακί, που</w:t>
      </w:r>
      <w:r w:rsidRPr="00C70F32">
        <w:rPr>
          <w:rFonts w:eastAsia="Times New Roman" w:cs="Times New Roman"/>
          <w:szCs w:val="24"/>
        </w:rPr>
        <w:t xml:space="preserve"> είπε ο κ</w:t>
      </w:r>
      <w:r>
        <w:rPr>
          <w:rFonts w:eastAsia="Times New Roman" w:cs="Times New Roman"/>
          <w:szCs w:val="24"/>
        </w:rPr>
        <w:t xml:space="preserve">. </w:t>
      </w:r>
      <w:r w:rsidRPr="00C70F32">
        <w:rPr>
          <w:rFonts w:eastAsia="Times New Roman" w:cs="Times New Roman"/>
          <w:szCs w:val="24"/>
        </w:rPr>
        <w:t>Καραγιαννίδης να φορέσουμε όσο</w:t>
      </w:r>
      <w:r>
        <w:rPr>
          <w:rFonts w:eastAsia="Times New Roman" w:cs="Times New Roman"/>
          <w:szCs w:val="24"/>
        </w:rPr>
        <w:t>ι</w:t>
      </w:r>
      <w:r w:rsidRPr="00C70F32">
        <w:rPr>
          <w:rFonts w:eastAsia="Times New Roman" w:cs="Times New Roman"/>
          <w:szCs w:val="24"/>
        </w:rPr>
        <w:t xml:space="preserve"> θέλουμε να πάμε</w:t>
      </w:r>
      <w:r>
        <w:rPr>
          <w:rFonts w:eastAsia="Times New Roman" w:cs="Times New Roman"/>
          <w:szCs w:val="24"/>
        </w:rPr>
        <w:t>,</w:t>
      </w:r>
      <w:r w:rsidRPr="00C70F32">
        <w:rPr>
          <w:rFonts w:eastAsia="Times New Roman" w:cs="Times New Roman"/>
          <w:szCs w:val="24"/>
        </w:rPr>
        <w:t xml:space="preserve"> ας ψάξει μέσα στα στελέχη το</w:t>
      </w:r>
      <w:r w:rsidRPr="00C70F32">
        <w:rPr>
          <w:rFonts w:eastAsia="Times New Roman" w:cs="Times New Roman"/>
          <w:szCs w:val="24"/>
        </w:rPr>
        <w:t>υ</w:t>
      </w:r>
      <w:r>
        <w:rPr>
          <w:rFonts w:eastAsia="Times New Roman" w:cs="Times New Roman"/>
          <w:szCs w:val="24"/>
        </w:rPr>
        <w:t>,</w:t>
      </w:r>
      <w:r w:rsidRPr="00C70F32">
        <w:rPr>
          <w:rFonts w:eastAsia="Times New Roman" w:cs="Times New Roman"/>
          <w:szCs w:val="24"/>
        </w:rPr>
        <w:t xml:space="preserve"> της </w:t>
      </w:r>
      <w:r>
        <w:rPr>
          <w:rFonts w:eastAsia="Times New Roman" w:cs="Times New Roman"/>
          <w:szCs w:val="24"/>
        </w:rPr>
        <w:t>Κ</w:t>
      </w:r>
      <w:r w:rsidRPr="00C70F32">
        <w:rPr>
          <w:rFonts w:eastAsia="Times New Roman" w:cs="Times New Roman"/>
          <w:szCs w:val="24"/>
        </w:rPr>
        <w:t xml:space="preserve">υβέρνησης και της </w:t>
      </w:r>
      <w:r>
        <w:rPr>
          <w:rFonts w:eastAsia="Times New Roman" w:cs="Times New Roman"/>
          <w:szCs w:val="24"/>
        </w:rPr>
        <w:t>σ</w:t>
      </w:r>
      <w:r w:rsidRPr="00C70F32">
        <w:rPr>
          <w:rFonts w:eastAsia="Times New Roman" w:cs="Times New Roman"/>
          <w:szCs w:val="24"/>
        </w:rPr>
        <w:t>υγκυβέρνησης</w:t>
      </w:r>
      <w:r>
        <w:rPr>
          <w:rFonts w:eastAsia="Times New Roman" w:cs="Times New Roman"/>
          <w:szCs w:val="24"/>
        </w:rPr>
        <w:t xml:space="preserve">. Άλλοι φοράνε </w:t>
      </w:r>
      <w:r w:rsidRPr="00C70F32">
        <w:rPr>
          <w:rFonts w:eastAsia="Times New Roman" w:cs="Times New Roman"/>
          <w:szCs w:val="24"/>
        </w:rPr>
        <w:t>τα χακί και κάνουν φιγούρα</w:t>
      </w:r>
      <w:r>
        <w:rPr>
          <w:rFonts w:eastAsia="Times New Roman" w:cs="Times New Roman"/>
          <w:szCs w:val="24"/>
        </w:rPr>
        <w:t>.</w:t>
      </w:r>
    </w:p>
    <w:p w14:paraId="5470BA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C70F32">
        <w:rPr>
          <w:rFonts w:eastAsia="Times New Roman" w:cs="Times New Roman"/>
          <w:szCs w:val="24"/>
        </w:rPr>
        <w:t>υχαριστώ πάρα πολύ</w:t>
      </w:r>
      <w:r>
        <w:rPr>
          <w:rFonts w:eastAsia="Times New Roman" w:cs="Times New Roman"/>
          <w:szCs w:val="24"/>
        </w:rPr>
        <w:t>.</w:t>
      </w:r>
    </w:p>
    <w:p w14:paraId="5470BA24" w14:textId="77777777" w:rsidR="001F594C" w:rsidRDefault="008C7D1C">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w:t>
      </w:r>
      <w:r w:rsidRPr="00C70F32">
        <w:rPr>
          <w:rFonts w:eastAsia="Times New Roman" w:cs="Times New Roman"/>
          <w:szCs w:val="24"/>
        </w:rPr>
        <w:t xml:space="preserve">ατεγράφη </w:t>
      </w:r>
      <w:r>
        <w:rPr>
          <w:rFonts w:eastAsia="Times New Roman" w:cs="Times New Roman"/>
          <w:szCs w:val="24"/>
        </w:rPr>
        <w:t xml:space="preserve">η </w:t>
      </w:r>
      <w:r w:rsidRPr="00C70F32">
        <w:rPr>
          <w:rFonts w:eastAsia="Times New Roman" w:cs="Times New Roman"/>
          <w:szCs w:val="24"/>
        </w:rPr>
        <w:t>αντίκρουσ</w:t>
      </w:r>
      <w:r>
        <w:rPr>
          <w:rFonts w:eastAsia="Times New Roman" w:cs="Times New Roman"/>
          <w:szCs w:val="24"/>
        </w:rPr>
        <w:t>ή σας.</w:t>
      </w:r>
    </w:p>
    <w:p w14:paraId="5470BA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Χρήστος Παππάς, ομιλητής από τη Χρυσή Αυγή. </w:t>
      </w:r>
    </w:p>
    <w:p w14:paraId="5470BA26" w14:textId="77777777" w:rsidR="001F594C" w:rsidRDefault="008C7D1C">
      <w:pPr>
        <w:spacing w:line="600" w:lineRule="auto"/>
        <w:ind w:firstLine="720"/>
        <w:contextualSpacing/>
        <w:jc w:val="both"/>
        <w:rPr>
          <w:rFonts w:eastAsia="Times New Roman" w:cs="Times New Roman"/>
          <w:szCs w:val="24"/>
        </w:rPr>
      </w:pPr>
      <w:r w:rsidRPr="009144FF">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 xml:space="preserve">Ο </w:t>
      </w:r>
      <w:r>
        <w:rPr>
          <w:rFonts w:eastAsia="Times New Roman" w:cs="Times New Roman"/>
          <w:szCs w:val="24"/>
        </w:rPr>
        <w:t>Πρωθυπουργός είπε στο διάγγελμά του χθες: «Ε</w:t>
      </w:r>
      <w:r w:rsidRPr="00C70F32">
        <w:rPr>
          <w:rFonts w:eastAsia="Times New Roman" w:cs="Times New Roman"/>
          <w:szCs w:val="24"/>
        </w:rPr>
        <w:t>ίμαι περήφανος για τη συμφωνία</w:t>
      </w:r>
      <w:r>
        <w:rPr>
          <w:rFonts w:eastAsia="Times New Roman" w:cs="Times New Roman"/>
          <w:szCs w:val="24"/>
        </w:rPr>
        <w:t>». Ν</w:t>
      </w:r>
      <w:r w:rsidRPr="00C70F32">
        <w:rPr>
          <w:rFonts w:eastAsia="Times New Roman" w:cs="Times New Roman"/>
          <w:szCs w:val="24"/>
        </w:rPr>
        <w:t xml:space="preserve">α τη θυμάται αυτή </w:t>
      </w:r>
      <w:r>
        <w:rPr>
          <w:rFonts w:eastAsia="Times New Roman" w:cs="Times New Roman"/>
          <w:szCs w:val="24"/>
        </w:rPr>
        <w:t xml:space="preserve">τη </w:t>
      </w:r>
      <w:r w:rsidRPr="00C70F32">
        <w:rPr>
          <w:rFonts w:eastAsia="Times New Roman" w:cs="Times New Roman"/>
          <w:szCs w:val="24"/>
        </w:rPr>
        <w:t>δήλωση</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Ν</w:t>
      </w:r>
      <w:r w:rsidRPr="00C70F32">
        <w:rPr>
          <w:rFonts w:eastAsia="Times New Roman" w:cs="Times New Roman"/>
          <w:szCs w:val="24"/>
        </w:rPr>
        <w:t xml:space="preserve">α μην την αλλάξει κατά τις </w:t>
      </w:r>
      <w:r w:rsidRPr="00C70F32">
        <w:rPr>
          <w:rFonts w:eastAsia="Times New Roman" w:cs="Times New Roman"/>
          <w:szCs w:val="24"/>
        </w:rPr>
        <w:t>συνήθει</w:t>
      </w:r>
      <w:r>
        <w:rPr>
          <w:rFonts w:eastAsia="Times New Roman" w:cs="Times New Roman"/>
          <w:szCs w:val="24"/>
        </w:rPr>
        <w:t>έ</w:t>
      </w:r>
      <w:r w:rsidRPr="00C70F32">
        <w:rPr>
          <w:rFonts w:eastAsia="Times New Roman" w:cs="Times New Roman"/>
          <w:szCs w:val="24"/>
        </w:rPr>
        <w:t xml:space="preserve">ς </w:t>
      </w:r>
      <w:r w:rsidRPr="00C70F32">
        <w:rPr>
          <w:rFonts w:eastAsia="Times New Roman" w:cs="Times New Roman"/>
          <w:szCs w:val="24"/>
        </w:rPr>
        <w:t>του</w:t>
      </w:r>
      <w:r>
        <w:rPr>
          <w:rFonts w:eastAsia="Times New Roman" w:cs="Times New Roman"/>
          <w:szCs w:val="24"/>
        </w:rPr>
        <w:t>,</w:t>
      </w:r>
      <w:r w:rsidRPr="00C70F32">
        <w:rPr>
          <w:rFonts w:eastAsia="Times New Roman" w:cs="Times New Roman"/>
          <w:szCs w:val="24"/>
        </w:rPr>
        <w:t xml:space="preserve"> όπως όταν </w:t>
      </w:r>
      <w:r>
        <w:rPr>
          <w:rFonts w:eastAsia="Times New Roman" w:cs="Times New Roman"/>
          <w:szCs w:val="24"/>
        </w:rPr>
        <w:t>δήλωνε ότι θα</w:t>
      </w:r>
      <w:r w:rsidRPr="00C70F32">
        <w:rPr>
          <w:rFonts w:eastAsia="Times New Roman" w:cs="Times New Roman"/>
          <w:szCs w:val="24"/>
        </w:rPr>
        <w:t xml:space="preserve"> έδινε τα χρήματα του ΕΝΦΙΑ στο ΚΕΘΕΑ και μετά έλεγε ότι δεν θα </w:t>
      </w:r>
      <w:r>
        <w:rPr>
          <w:rFonts w:eastAsia="Times New Roman" w:cs="Times New Roman"/>
          <w:szCs w:val="24"/>
        </w:rPr>
        <w:t xml:space="preserve">τα </w:t>
      </w:r>
      <w:r w:rsidRPr="00C70F32">
        <w:rPr>
          <w:rFonts w:eastAsia="Times New Roman" w:cs="Times New Roman"/>
          <w:szCs w:val="24"/>
        </w:rPr>
        <w:t>δώσει</w:t>
      </w:r>
      <w:r>
        <w:rPr>
          <w:rFonts w:eastAsia="Times New Roman" w:cs="Times New Roman"/>
          <w:szCs w:val="24"/>
        </w:rPr>
        <w:t>,</w:t>
      </w:r>
      <w:r w:rsidRPr="00C70F32">
        <w:rPr>
          <w:rFonts w:eastAsia="Times New Roman" w:cs="Times New Roman"/>
          <w:szCs w:val="24"/>
        </w:rPr>
        <w:t xml:space="preserve"> γιατί μέν</w:t>
      </w:r>
      <w:r w:rsidRPr="00C70F32">
        <w:rPr>
          <w:rFonts w:eastAsia="Times New Roman" w:cs="Times New Roman"/>
          <w:szCs w:val="24"/>
        </w:rPr>
        <w:t>ει στο νοίκι</w:t>
      </w:r>
      <w:r>
        <w:rPr>
          <w:rFonts w:eastAsia="Times New Roman" w:cs="Times New Roman"/>
          <w:szCs w:val="24"/>
        </w:rPr>
        <w:t xml:space="preserve"> και δεν</w:t>
      </w:r>
      <w:r w:rsidRPr="00C70F32">
        <w:rPr>
          <w:rFonts w:eastAsia="Times New Roman" w:cs="Times New Roman"/>
          <w:szCs w:val="24"/>
        </w:rPr>
        <w:t xml:space="preserve"> έχει</w:t>
      </w:r>
      <w:r>
        <w:rPr>
          <w:rFonts w:eastAsia="Times New Roman" w:cs="Times New Roman"/>
          <w:szCs w:val="24"/>
        </w:rPr>
        <w:t xml:space="preserve"> σπίτι. </w:t>
      </w:r>
    </w:p>
    <w:p w14:paraId="5470BA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w:t>
      </w:r>
      <w:r w:rsidRPr="00C70F32">
        <w:rPr>
          <w:rFonts w:eastAsia="Times New Roman" w:cs="Times New Roman"/>
          <w:szCs w:val="24"/>
        </w:rPr>
        <w:t>α του πούμε ότι η Μακεδονία δεν είναι το σπίτι του</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Η</w:t>
      </w:r>
      <w:r w:rsidRPr="00C70F32">
        <w:rPr>
          <w:rFonts w:eastAsia="Times New Roman" w:cs="Times New Roman"/>
          <w:szCs w:val="24"/>
        </w:rPr>
        <w:t xml:space="preserve"> Μακεδονία </w:t>
      </w:r>
      <w:r>
        <w:rPr>
          <w:rFonts w:eastAsia="Times New Roman" w:cs="Times New Roman"/>
          <w:szCs w:val="24"/>
        </w:rPr>
        <w:t xml:space="preserve">είναι </w:t>
      </w:r>
      <w:r w:rsidRPr="00C70F32">
        <w:rPr>
          <w:rFonts w:eastAsia="Times New Roman" w:cs="Times New Roman"/>
          <w:szCs w:val="24"/>
        </w:rPr>
        <w:t>σπίτι εκατομμυρίων Ελλήνων</w:t>
      </w:r>
      <w:r>
        <w:rPr>
          <w:rFonts w:eastAsia="Times New Roman" w:cs="Times New Roman"/>
          <w:szCs w:val="24"/>
        </w:rPr>
        <w:t xml:space="preserve"> οι οποίοι θα πληρώσουν τον σχετικό φόρο,</w:t>
      </w:r>
      <w:r w:rsidRPr="00C70F32">
        <w:rPr>
          <w:rFonts w:eastAsia="Times New Roman" w:cs="Times New Roman"/>
          <w:szCs w:val="24"/>
        </w:rPr>
        <w:t xml:space="preserve"> θέλοντας και μη</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Θ</w:t>
      </w:r>
      <w:r w:rsidRPr="00C70F32">
        <w:rPr>
          <w:rFonts w:eastAsia="Times New Roman" w:cs="Times New Roman"/>
          <w:szCs w:val="24"/>
        </w:rPr>
        <w:t>α το</w:t>
      </w:r>
      <w:r>
        <w:rPr>
          <w:rFonts w:eastAsia="Times New Roman" w:cs="Times New Roman"/>
          <w:szCs w:val="24"/>
        </w:rPr>
        <w:t>ν</w:t>
      </w:r>
      <w:r w:rsidRPr="00C70F32">
        <w:rPr>
          <w:rFonts w:eastAsia="Times New Roman" w:cs="Times New Roman"/>
          <w:szCs w:val="24"/>
        </w:rPr>
        <w:t xml:space="preserve"> πληρώσουν ιστορικά</w:t>
      </w:r>
      <w:r>
        <w:rPr>
          <w:rFonts w:eastAsia="Times New Roman" w:cs="Times New Roman"/>
          <w:szCs w:val="24"/>
        </w:rPr>
        <w:t>,</w:t>
      </w:r>
      <w:r w:rsidRPr="00C70F32">
        <w:rPr>
          <w:rFonts w:eastAsia="Times New Roman" w:cs="Times New Roman"/>
          <w:szCs w:val="24"/>
        </w:rPr>
        <w:t xml:space="preserve"> γεωπολιτικά</w:t>
      </w:r>
      <w:r>
        <w:rPr>
          <w:rFonts w:eastAsia="Times New Roman" w:cs="Times New Roman"/>
          <w:szCs w:val="24"/>
        </w:rPr>
        <w:t>,</w:t>
      </w:r>
      <w:r w:rsidRPr="00C70F32">
        <w:rPr>
          <w:rFonts w:eastAsia="Times New Roman" w:cs="Times New Roman"/>
          <w:szCs w:val="24"/>
        </w:rPr>
        <w:t xml:space="preserve"> εμπορικά και </w:t>
      </w:r>
      <w:r>
        <w:rPr>
          <w:rFonts w:eastAsia="Times New Roman" w:cs="Times New Roman"/>
          <w:szCs w:val="24"/>
        </w:rPr>
        <w:t>μ</w:t>
      </w:r>
      <w:r w:rsidRPr="00C70F32">
        <w:rPr>
          <w:rFonts w:eastAsia="Times New Roman" w:cs="Times New Roman"/>
          <w:szCs w:val="24"/>
        </w:rPr>
        <w:t xml:space="preserve">ε </w:t>
      </w:r>
      <w:r w:rsidRPr="00C70F32">
        <w:rPr>
          <w:rFonts w:eastAsia="Times New Roman" w:cs="Times New Roman"/>
          <w:szCs w:val="24"/>
        </w:rPr>
        <w:t>αξιοπρέπει</w:t>
      </w:r>
      <w:r w:rsidRPr="00C70F32">
        <w:rPr>
          <w:rFonts w:eastAsia="Times New Roman" w:cs="Times New Roman"/>
          <w:szCs w:val="24"/>
        </w:rPr>
        <w:t>α</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Ν</w:t>
      </w:r>
      <w:r w:rsidRPr="00C70F32">
        <w:rPr>
          <w:rFonts w:eastAsia="Times New Roman" w:cs="Times New Roman"/>
          <w:szCs w:val="24"/>
        </w:rPr>
        <w:t>α τη θυμάται</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λ</w:t>
      </w:r>
      <w:r w:rsidRPr="00C70F32">
        <w:rPr>
          <w:rFonts w:eastAsia="Times New Roman" w:cs="Times New Roman"/>
          <w:szCs w:val="24"/>
        </w:rPr>
        <w:t>οιπόν</w:t>
      </w:r>
      <w:r>
        <w:rPr>
          <w:rFonts w:eastAsia="Times New Roman" w:cs="Times New Roman"/>
          <w:szCs w:val="24"/>
        </w:rPr>
        <w:t>,</w:t>
      </w:r>
      <w:r w:rsidRPr="00C70F32">
        <w:rPr>
          <w:rFonts w:eastAsia="Times New Roman" w:cs="Times New Roman"/>
          <w:szCs w:val="24"/>
        </w:rPr>
        <w:t xml:space="preserve"> την περηφάνια που ένιωσε </w:t>
      </w:r>
      <w:r>
        <w:rPr>
          <w:rFonts w:eastAsia="Times New Roman" w:cs="Times New Roman"/>
          <w:szCs w:val="24"/>
        </w:rPr>
        <w:t>ο κύριος Πρωθυπουργός, διότι θα έρθει η ώρα που όλα αυτά θα κριθούν από τον ελληνικό λαό ο ο</w:t>
      </w:r>
      <w:r w:rsidRPr="00C70F32">
        <w:rPr>
          <w:rFonts w:eastAsia="Times New Roman" w:cs="Times New Roman"/>
          <w:szCs w:val="24"/>
        </w:rPr>
        <w:t>ποίος</w:t>
      </w:r>
      <w:r>
        <w:rPr>
          <w:rFonts w:eastAsia="Times New Roman" w:cs="Times New Roman"/>
          <w:szCs w:val="24"/>
        </w:rPr>
        <w:t xml:space="preserve"> θα ζητήσει ευθύνες από όσους διαπραγματεύθηκαν την πατρίδα. </w:t>
      </w:r>
    </w:p>
    <w:p w14:paraId="5470BA2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Σκόπια θα κάνουν δημοψήφισμα. Ο </w:t>
      </w:r>
      <w:r>
        <w:rPr>
          <w:rFonts w:eastAsia="Times New Roman" w:cs="Times New Roman"/>
          <w:szCs w:val="24"/>
        </w:rPr>
        <w:t>Πρωθυπουργός το ανέφερε αυτό ως μέρος της συμφωνίας. Γιατί άραγε δεν θα γίνει και αυτό στην Ελλάδα; Γ</w:t>
      </w:r>
      <w:r w:rsidRPr="00C70F32">
        <w:rPr>
          <w:rFonts w:eastAsia="Times New Roman" w:cs="Times New Roman"/>
          <w:szCs w:val="24"/>
        </w:rPr>
        <w:t>ιατί άραγε δεν θα κάνει δημοψήφισμα και εδώ</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Α</w:t>
      </w:r>
      <w:r w:rsidRPr="00C70F32">
        <w:rPr>
          <w:rFonts w:eastAsia="Times New Roman" w:cs="Times New Roman"/>
          <w:szCs w:val="24"/>
        </w:rPr>
        <w:t>πάντηση</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Δ</w:t>
      </w:r>
      <w:r w:rsidRPr="00C70F32">
        <w:rPr>
          <w:rFonts w:eastAsia="Times New Roman" w:cs="Times New Roman"/>
          <w:szCs w:val="24"/>
        </w:rPr>
        <w:t>ιότι ξέρει ήδη τη γνώμη του ελληνικού λαού</w:t>
      </w:r>
      <w:r>
        <w:rPr>
          <w:rFonts w:eastAsia="Times New Roman" w:cs="Times New Roman"/>
          <w:szCs w:val="24"/>
        </w:rPr>
        <w:t>. Τη βροντοφωνάζει ο ελληνικός λαός</w:t>
      </w:r>
      <w:r w:rsidRPr="00C70F32">
        <w:rPr>
          <w:rFonts w:eastAsia="Times New Roman" w:cs="Times New Roman"/>
          <w:szCs w:val="24"/>
        </w:rPr>
        <w:t xml:space="preserve"> </w:t>
      </w:r>
      <w:r>
        <w:rPr>
          <w:rFonts w:eastAsia="Times New Roman" w:cs="Times New Roman"/>
          <w:szCs w:val="24"/>
        </w:rPr>
        <w:t xml:space="preserve">σε επαναλαμβανόμενα </w:t>
      </w:r>
      <w:r w:rsidRPr="00C70F32">
        <w:rPr>
          <w:rFonts w:eastAsia="Times New Roman" w:cs="Times New Roman"/>
          <w:szCs w:val="24"/>
        </w:rPr>
        <w:t>σ</w:t>
      </w:r>
      <w:r w:rsidRPr="00C70F32">
        <w:rPr>
          <w:rFonts w:eastAsia="Times New Roman" w:cs="Times New Roman"/>
          <w:szCs w:val="24"/>
        </w:rPr>
        <w:t>υλλαλητήρια σε όλη την Ελλάδα</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w:t>
      </w:r>
      <w:r w:rsidRPr="00C70F32">
        <w:rPr>
          <w:rFonts w:eastAsia="Times New Roman" w:cs="Times New Roman"/>
          <w:szCs w:val="24"/>
        </w:rPr>
        <w:t xml:space="preserve">Όχι συμβιβασμός για τη Μακεδονία </w:t>
      </w:r>
      <w:r>
        <w:rPr>
          <w:rFonts w:eastAsia="Times New Roman" w:cs="Times New Roman"/>
          <w:szCs w:val="24"/>
        </w:rPr>
        <w:t>μας».</w:t>
      </w:r>
    </w:p>
    <w:p w14:paraId="5470BA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υβέρνηση</w:t>
      </w:r>
      <w:r>
        <w:rPr>
          <w:rFonts w:eastAsia="Times New Roman" w:cs="Times New Roman"/>
          <w:szCs w:val="24"/>
        </w:rPr>
        <w:t>, όμως, κωφεύει. Η Κυβέρνηση</w:t>
      </w:r>
      <w:r w:rsidRPr="00C70F32">
        <w:rPr>
          <w:rFonts w:eastAsia="Times New Roman" w:cs="Times New Roman"/>
          <w:szCs w:val="24"/>
        </w:rPr>
        <w:t xml:space="preserve"> αγνοεί το</w:t>
      </w:r>
      <w:r>
        <w:rPr>
          <w:rFonts w:eastAsia="Times New Roman" w:cs="Times New Roman"/>
          <w:szCs w:val="24"/>
        </w:rPr>
        <w:t>ν</w:t>
      </w:r>
      <w:r w:rsidRPr="00C70F32">
        <w:rPr>
          <w:rFonts w:eastAsia="Times New Roman" w:cs="Times New Roman"/>
          <w:szCs w:val="24"/>
        </w:rPr>
        <w:t xml:space="preserve"> λαό</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Η</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υβέρνηση βρίσκεται σε ευθεία αντίθεση</w:t>
      </w:r>
      <w:r>
        <w:rPr>
          <w:rFonts w:eastAsia="Times New Roman" w:cs="Times New Roman"/>
          <w:szCs w:val="24"/>
        </w:rPr>
        <w:t xml:space="preserve"> με τη λαϊκή βούληση. Η Κυβέρνηση με </w:t>
      </w:r>
      <w:r w:rsidRPr="00C70F32">
        <w:rPr>
          <w:rFonts w:eastAsia="Times New Roman" w:cs="Times New Roman"/>
          <w:szCs w:val="24"/>
        </w:rPr>
        <w:t>μανούβρες</w:t>
      </w:r>
      <w:r>
        <w:rPr>
          <w:rFonts w:eastAsia="Times New Roman" w:cs="Times New Roman"/>
          <w:szCs w:val="24"/>
        </w:rPr>
        <w:t>,</w:t>
      </w:r>
      <w:r w:rsidRPr="00C70F32">
        <w:rPr>
          <w:rFonts w:eastAsia="Times New Roman" w:cs="Times New Roman"/>
          <w:szCs w:val="24"/>
        </w:rPr>
        <w:t xml:space="preserve"> με φιοριτούρες</w:t>
      </w:r>
      <w:r>
        <w:rPr>
          <w:rFonts w:eastAsia="Times New Roman" w:cs="Times New Roman"/>
          <w:szCs w:val="24"/>
        </w:rPr>
        <w:t>,</w:t>
      </w:r>
      <w:r w:rsidRPr="00C70F32">
        <w:rPr>
          <w:rFonts w:eastAsia="Times New Roman" w:cs="Times New Roman"/>
          <w:szCs w:val="24"/>
        </w:rPr>
        <w:t xml:space="preserve"> με </w:t>
      </w:r>
      <w:r>
        <w:rPr>
          <w:rFonts w:eastAsia="Times New Roman" w:cs="Times New Roman"/>
          <w:szCs w:val="24"/>
        </w:rPr>
        <w:t>ωραιολογίες</w:t>
      </w:r>
      <w:r w:rsidRPr="00C70F32">
        <w:rPr>
          <w:rFonts w:eastAsia="Times New Roman" w:cs="Times New Roman"/>
          <w:szCs w:val="24"/>
        </w:rPr>
        <w:t xml:space="preserve"> και επιτρο</w:t>
      </w:r>
      <w:r w:rsidRPr="00C70F32">
        <w:rPr>
          <w:rFonts w:eastAsia="Times New Roman" w:cs="Times New Roman"/>
          <w:szCs w:val="24"/>
        </w:rPr>
        <w:t>πές έχει τη δυνατότητα να περάσει την εξευτελιστική για</w:t>
      </w:r>
      <w:r>
        <w:rPr>
          <w:rFonts w:eastAsia="Times New Roman" w:cs="Times New Roman"/>
          <w:szCs w:val="24"/>
        </w:rPr>
        <w:t xml:space="preserve"> την Ελλάδα συμφωνία, </w:t>
      </w:r>
      <w:r w:rsidRPr="00C70F32">
        <w:rPr>
          <w:rFonts w:eastAsia="Times New Roman" w:cs="Times New Roman"/>
          <w:szCs w:val="24"/>
        </w:rPr>
        <w:t>όπως περνάει εδώ και σήμερα τα αριστερά μνημόνια</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Δ</w:t>
      </w:r>
      <w:r w:rsidRPr="00C70F32">
        <w:rPr>
          <w:rFonts w:eastAsia="Times New Roman" w:cs="Times New Roman"/>
          <w:szCs w:val="24"/>
        </w:rPr>
        <w:t>εν έχει</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όμως,</w:t>
      </w:r>
      <w:r w:rsidRPr="00C70F32">
        <w:rPr>
          <w:rFonts w:eastAsia="Times New Roman" w:cs="Times New Roman"/>
          <w:szCs w:val="24"/>
        </w:rPr>
        <w:t xml:space="preserve"> την ικανότητα να την επιβάλλει στη </w:t>
      </w:r>
      <w:r>
        <w:rPr>
          <w:rFonts w:eastAsia="Times New Roman" w:cs="Times New Roman"/>
          <w:szCs w:val="24"/>
        </w:rPr>
        <w:t>σ</w:t>
      </w:r>
      <w:r w:rsidRPr="00C70F32">
        <w:rPr>
          <w:rFonts w:eastAsia="Times New Roman" w:cs="Times New Roman"/>
          <w:szCs w:val="24"/>
        </w:rPr>
        <w:t>υνείδηση του λαού</w:t>
      </w:r>
      <w:r>
        <w:rPr>
          <w:rFonts w:eastAsia="Times New Roman" w:cs="Times New Roman"/>
          <w:szCs w:val="24"/>
        </w:rPr>
        <w:t>.</w:t>
      </w:r>
      <w:r w:rsidRPr="00C70F32">
        <w:rPr>
          <w:rFonts w:eastAsia="Times New Roman" w:cs="Times New Roman"/>
          <w:szCs w:val="24"/>
        </w:rPr>
        <w:t xml:space="preserve"> Όχι</w:t>
      </w:r>
      <w:r>
        <w:rPr>
          <w:rFonts w:eastAsia="Times New Roman" w:cs="Times New Roman"/>
          <w:szCs w:val="24"/>
        </w:rPr>
        <w:t>,</w:t>
      </w:r>
      <w:r w:rsidRPr="00C70F32">
        <w:rPr>
          <w:rFonts w:eastAsia="Times New Roman" w:cs="Times New Roman"/>
          <w:szCs w:val="24"/>
        </w:rPr>
        <w:t xml:space="preserve"> δεν την έχει</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Θ</w:t>
      </w:r>
      <w:r w:rsidRPr="00C70F32">
        <w:rPr>
          <w:rFonts w:eastAsia="Times New Roman" w:cs="Times New Roman"/>
          <w:szCs w:val="24"/>
        </w:rPr>
        <w:t xml:space="preserve">α μείνει στην ιστορία ως η πλέον </w:t>
      </w:r>
      <w:r>
        <w:rPr>
          <w:rFonts w:eastAsia="Times New Roman" w:cs="Times New Roman"/>
          <w:szCs w:val="24"/>
        </w:rPr>
        <w:t>ενδοτ</w:t>
      </w:r>
      <w:r>
        <w:rPr>
          <w:rFonts w:eastAsia="Times New Roman" w:cs="Times New Roman"/>
          <w:szCs w:val="24"/>
        </w:rPr>
        <w:t>ική</w:t>
      </w:r>
      <w:r w:rsidRPr="00C70F32">
        <w:rPr>
          <w:rFonts w:eastAsia="Times New Roman" w:cs="Times New Roman"/>
          <w:szCs w:val="24"/>
        </w:rPr>
        <w:t xml:space="preserve"> κυβέρνηση</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η</w:t>
      </w:r>
      <w:r w:rsidRPr="00C70F32">
        <w:rPr>
          <w:rFonts w:eastAsia="Times New Roman" w:cs="Times New Roman"/>
          <w:szCs w:val="24"/>
        </w:rPr>
        <w:t xml:space="preserve"> </w:t>
      </w:r>
      <w:r>
        <w:rPr>
          <w:rFonts w:eastAsia="Times New Roman" w:cs="Times New Roman"/>
          <w:szCs w:val="24"/>
        </w:rPr>
        <w:t>Κ</w:t>
      </w:r>
      <w:r w:rsidRPr="00C70F32">
        <w:rPr>
          <w:rFonts w:eastAsia="Times New Roman" w:cs="Times New Roman"/>
          <w:szCs w:val="24"/>
        </w:rPr>
        <w:t xml:space="preserve">υβέρνηση </w:t>
      </w:r>
      <w:r w:rsidRPr="00C70F32">
        <w:rPr>
          <w:rFonts w:eastAsia="Times New Roman" w:cs="Times New Roman"/>
          <w:szCs w:val="24"/>
        </w:rPr>
        <w:t xml:space="preserve">που στοίχισε στην Ελλάδα ένα μεγάλο κομμάτι </w:t>
      </w:r>
      <w:r>
        <w:rPr>
          <w:rFonts w:eastAsia="Times New Roman" w:cs="Times New Roman"/>
          <w:szCs w:val="24"/>
        </w:rPr>
        <w:t>της πατρίδας μας,</w:t>
      </w:r>
      <w:r w:rsidRPr="00C70F32">
        <w:rPr>
          <w:rFonts w:eastAsia="Times New Roman" w:cs="Times New Roman"/>
          <w:szCs w:val="24"/>
        </w:rPr>
        <w:t xml:space="preserve"> ένα κομμάτι της ιστορίας</w:t>
      </w:r>
      <w:r>
        <w:rPr>
          <w:rFonts w:eastAsia="Times New Roman" w:cs="Times New Roman"/>
          <w:szCs w:val="24"/>
        </w:rPr>
        <w:t>,</w:t>
      </w:r>
      <w:r w:rsidRPr="00C70F32">
        <w:rPr>
          <w:rFonts w:eastAsia="Times New Roman" w:cs="Times New Roman"/>
          <w:szCs w:val="24"/>
        </w:rPr>
        <w:t xml:space="preserve"> </w:t>
      </w:r>
      <w:r>
        <w:rPr>
          <w:rFonts w:eastAsia="Times New Roman" w:cs="Times New Roman"/>
          <w:szCs w:val="24"/>
        </w:rPr>
        <w:t>μια</w:t>
      </w:r>
      <w:r w:rsidRPr="00C70F32">
        <w:rPr>
          <w:rFonts w:eastAsia="Times New Roman" w:cs="Times New Roman"/>
          <w:szCs w:val="24"/>
        </w:rPr>
        <w:t xml:space="preserve"> μεγάλη διπλωματική ήττα και </w:t>
      </w:r>
      <w:r>
        <w:rPr>
          <w:rFonts w:eastAsia="Times New Roman" w:cs="Times New Roman"/>
          <w:szCs w:val="24"/>
        </w:rPr>
        <w:t xml:space="preserve">έφερε έναν </w:t>
      </w:r>
      <w:r w:rsidRPr="00C70F32">
        <w:rPr>
          <w:rFonts w:eastAsia="Times New Roman" w:cs="Times New Roman"/>
          <w:szCs w:val="24"/>
        </w:rPr>
        <w:t xml:space="preserve">ιδιαίτερα επικίνδυνο γεωπολιτικό κίνδυνο </w:t>
      </w:r>
      <w:r>
        <w:rPr>
          <w:rFonts w:eastAsia="Times New Roman" w:cs="Times New Roman"/>
          <w:szCs w:val="24"/>
        </w:rPr>
        <w:t xml:space="preserve">προ των πυλών. </w:t>
      </w:r>
    </w:p>
    <w:p w14:paraId="5470BA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προσδιορισμός «Βόρεια Μακεδονία» συνεπάγεται </w:t>
      </w:r>
      <w:r w:rsidRPr="004A66CC">
        <w:rPr>
          <w:rFonts w:eastAsia="Times New Roman" w:cs="Times New Roman"/>
          <w:szCs w:val="24"/>
        </w:rPr>
        <w:t>-</w:t>
      </w:r>
      <w:r>
        <w:rPr>
          <w:rFonts w:eastAsia="Times New Roman" w:cs="Times New Roman"/>
          <w:szCs w:val="24"/>
        </w:rPr>
        <w:t>δηλαδή, θέτει «</w:t>
      </w:r>
      <w:r>
        <w:rPr>
          <w:rFonts w:eastAsia="Times New Roman" w:cs="Times New Roman"/>
          <w:szCs w:val="24"/>
          <w:lang w:val="en-US"/>
        </w:rPr>
        <w:t>de</w:t>
      </w:r>
      <w:r w:rsidRPr="0075044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ότι υπάρχουν και άλλες «Μακεδονίες», η ανατολική, η δυτική, η νότια. Ακόμη και αν δεχθούμε ότι δεν θα ανοίξει η όρεξη σε άλλους μνηστήρες να ζητήσουν κάποια από τις υπόλοιπες «Μακεδο</w:t>
      </w:r>
      <w:r>
        <w:rPr>
          <w:rFonts w:eastAsia="Times New Roman" w:cs="Times New Roman"/>
          <w:szCs w:val="24"/>
        </w:rPr>
        <w:t xml:space="preserve">νίες», ακόμη και έτσι, θα δεχθούμε ότι εμείς έχουμε τη «Νότια Μακεδονία»; Διότι αυτό εισάγει ο όρος «Βόρεια». </w:t>
      </w:r>
    </w:p>
    <w:p w14:paraId="5470BA2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ποτέ! Εσείς κύριοι της Δεξιάς, του κέντρου, της Αριστεράς –κεντρώοι, πατριώτες μεν, όπως λέτε, αλλά όχι εθνικιστές- θα αποδεχθείτε «</w:t>
      </w:r>
      <w:r>
        <w:rPr>
          <w:rFonts w:eastAsia="Times New Roman" w:cs="Times New Roman"/>
          <w:szCs w:val="24"/>
          <w:lang w:val="en-US"/>
        </w:rPr>
        <w:t>de</w:t>
      </w:r>
      <w:r w:rsidRPr="00750448">
        <w:rPr>
          <w:rFonts w:eastAsia="Times New Roman" w:cs="Times New Roman"/>
          <w:szCs w:val="24"/>
        </w:rPr>
        <w:t xml:space="preserve"> </w:t>
      </w:r>
      <w:r>
        <w:rPr>
          <w:rFonts w:eastAsia="Times New Roman" w:cs="Times New Roman"/>
          <w:szCs w:val="24"/>
          <w:lang w:val="en-US"/>
        </w:rPr>
        <w:t>fact</w:t>
      </w:r>
      <w:r>
        <w:rPr>
          <w:rFonts w:eastAsia="Times New Roman" w:cs="Times New Roman"/>
          <w:szCs w:val="24"/>
          <w:lang w:val="en-US"/>
        </w:rPr>
        <w:t>o</w:t>
      </w:r>
      <w:r>
        <w:rPr>
          <w:rFonts w:eastAsia="Times New Roman" w:cs="Times New Roman"/>
          <w:szCs w:val="24"/>
        </w:rPr>
        <w:t>» ότι η Μακεδονία δεν είναι «μία και ελληνική», αλλά είναι μόνο η «Νότια»; Πάρτε θέση, λοιπόν, τώρα, γιατί το «Βόρειος Μακεδονία» είναι σύνθετη ονομασία, δεν είναι κάτι άλλο. Είναι σύνθετη ονομασία με γεωγραφικό προσδιορισμό και «</w:t>
      </w:r>
      <w:r>
        <w:rPr>
          <w:rFonts w:eastAsia="Times New Roman" w:cs="Times New Roman"/>
          <w:szCs w:val="24"/>
          <w:lang w:val="en-US"/>
        </w:rPr>
        <w:t>erga</w:t>
      </w:r>
      <w:r w:rsidRPr="00B051D9">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«πράσινα </w:t>
      </w:r>
      <w:r>
        <w:rPr>
          <w:rFonts w:eastAsia="Times New Roman" w:cs="Times New Roman"/>
          <w:szCs w:val="24"/>
        </w:rPr>
        <w:t xml:space="preserve">άλογα», όπως λέει ο ελληνικός λαός! </w:t>
      </w:r>
    </w:p>
    <w:p w14:paraId="5470BA2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ακριβώς η πάγια θέση της Νέας Δημοκρατίας και πολλών άλλων, βέβαια, για να μην τους αδικώ εδώ μέσα. Τώρα, βέβαια, τα γυρίζει η Νέα Δημοκρατία εκ του ασφαλούς και για μικροκομματικούς λόγους. </w:t>
      </w:r>
    </w:p>
    <w:p w14:paraId="5470BA2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μας, βεβαίως, υπά</w:t>
      </w:r>
      <w:r>
        <w:rPr>
          <w:rFonts w:eastAsia="Times New Roman" w:cs="Times New Roman"/>
          <w:szCs w:val="24"/>
        </w:rPr>
        <w:t xml:space="preserve">ρχει «Βόρειος Μακεδονία» και είναι αυτή η βόρειος αλύτρωτη Μακεδονία, η βόρειος Μακεδονία του Μοναστηριού, όπου έδρασε ο Ίων Δραγούμης, όπως υπάρχει και η σκλαβωμένη Βόρειος Ήπειρος και η κατεχόμενη Βόρεια Κύπρος. </w:t>
      </w:r>
    </w:p>
    <w:p w14:paraId="5470BA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διαπραγμάτευση, λοιπόν, τελείωσε με το </w:t>
      </w:r>
      <w:r>
        <w:rPr>
          <w:rFonts w:eastAsia="Times New Roman" w:cs="Times New Roman"/>
          <w:szCs w:val="24"/>
        </w:rPr>
        <w:t>διάγγελμα του κυρίου Πρωθυπουργού</w:t>
      </w:r>
      <w:r w:rsidRPr="003D4AEC">
        <w:rPr>
          <w:rFonts w:eastAsia="Times New Roman" w:cs="Times New Roman"/>
          <w:szCs w:val="24"/>
        </w:rPr>
        <w:t xml:space="preserve"> </w:t>
      </w:r>
      <w:r>
        <w:rPr>
          <w:rFonts w:eastAsia="Times New Roman" w:cs="Times New Roman"/>
          <w:szCs w:val="24"/>
        </w:rPr>
        <w:t>εχθές, στις 12 Ιουνίου του 2018, αποφράς ημέρα, ημέρα εθνικής ήττας, ημέρα που θα μπορούσε να παραλληλιστεί με την Καταστροφή του 1922. Βέβαια, τώρα δεν έχουμε τα εκατομμύρια νεκρούς και τους πρόσφυγες, αλλά δεν είναι υπερ</w:t>
      </w:r>
      <w:r>
        <w:rPr>
          <w:rFonts w:eastAsia="Times New Roman" w:cs="Times New Roman"/>
          <w:szCs w:val="24"/>
        </w:rPr>
        <w:t xml:space="preserve">βολή. </w:t>
      </w:r>
    </w:p>
    <w:p w14:paraId="5470BA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Ακούστε: «Μακεδόνας/πολίτης της Βόρειας Μακεδονίας που μιλά μακεδονικά και ανήκει στο Μακεδονικό Έθνος». Γι’ αυτή τη δήθεν διπλωματική επιτυχία επαίρεται ο κ. Τσίπρας; Το μεγάλο επίτευγμα του κ. Τσίπρα είναι αυτό μετά από εξάμηνη διαπραγμάτευση; Δηλ</w:t>
      </w:r>
      <w:r>
        <w:rPr>
          <w:rFonts w:eastAsia="Times New Roman" w:cs="Times New Roman"/>
          <w:szCs w:val="24"/>
        </w:rPr>
        <w:t xml:space="preserve">αδή, στην αρχή τι ζητούσαν οι Σκοπιανοί, να αλλάξουμε το όνομά μας; </w:t>
      </w:r>
    </w:p>
    <w:p w14:paraId="5470BA3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χωρίς να ενημερώσει κανέναν, εκ των υστέρων ενημέρωσε τους πολιτικούς Αρχηγούς, πλην Νικολάου Μιχαλολιάκου φυσικά, προφανώς διότι ο Νίκος </w:t>
      </w:r>
      <w:r>
        <w:rPr>
          <w:rFonts w:eastAsia="Times New Roman" w:cs="Times New Roman"/>
          <w:szCs w:val="24"/>
        </w:rPr>
        <w:lastRenderedPageBreak/>
        <w:t>Μιχαλολιάκος θα ήταν ο μόνος που θα</w:t>
      </w:r>
      <w:r>
        <w:rPr>
          <w:rFonts w:eastAsia="Times New Roman" w:cs="Times New Roman"/>
          <w:szCs w:val="24"/>
        </w:rPr>
        <w:t xml:space="preserve"> έλεγε ξεκάθαρα και κάθετα ένα «</w:t>
      </w:r>
      <w:r>
        <w:rPr>
          <w:rFonts w:eastAsia="Times New Roman" w:cs="Times New Roman"/>
          <w:szCs w:val="24"/>
        </w:rPr>
        <w:t>όχι</w:t>
      </w:r>
      <w:r>
        <w:rPr>
          <w:rFonts w:eastAsia="Times New Roman" w:cs="Times New Roman"/>
          <w:szCs w:val="24"/>
        </w:rPr>
        <w:t>» και ο Πρωθυπουργός δεν ήθελε αυτό να καταγραφεί. Δεν το ήθελε καταγεγραμμένο. Τα υπόλοιπα που λέτε εσείς τώρα εδώ περί φασισμού, ναζισμού, κ.λπ., είναι προφάσεις εν αμαρτίαις, διότι δεν θα μπορούσε να υπάρχει κα</w:t>
      </w:r>
      <w:r>
        <w:rPr>
          <w:rFonts w:eastAsia="Times New Roman" w:cs="Times New Roman"/>
          <w:szCs w:val="24"/>
        </w:rPr>
        <w:t>μ</w:t>
      </w:r>
      <w:r>
        <w:rPr>
          <w:rFonts w:eastAsia="Times New Roman" w:cs="Times New Roman"/>
          <w:szCs w:val="24"/>
        </w:rPr>
        <w:t>μία συν</w:t>
      </w:r>
      <w:r>
        <w:rPr>
          <w:rFonts w:eastAsia="Times New Roman" w:cs="Times New Roman"/>
          <w:szCs w:val="24"/>
        </w:rPr>
        <w:t>εννόηση μεταξύ του Νίκου Μιχαλολιάκου, δηλαδή των Ελλήνων εθνικιστών που αγωνίστηκαν και αγωνίζονται για τη Μακεδονία μας και των επιγόνων των μπολσεβίκων, των κομμουνιστών, οι οποίοι πρόδωσαν και προδίδουν τη Μακεδονία μας και οι οποίοι μιλούσαν επίσημα γ</w:t>
      </w:r>
      <w:r>
        <w:rPr>
          <w:rFonts w:eastAsia="Times New Roman" w:cs="Times New Roman"/>
          <w:szCs w:val="24"/>
        </w:rPr>
        <w:t xml:space="preserve">ια ανεξάρτητη Μακεδονία και Θράκη. </w:t>
      </w:r>
    </w:p>
    <w:p w14:paraId="5470BA31" w14:textId="77777777" w:rsidR="001F594C" w:rsidRDefault="008C7D1C">
      <w:pPr>
        <w:spacing w:line="48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470BA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Χωρίς εξουσιοδότηση, λοιπόν, από τον ελληνικό λαό ή τη Βουλή, προχώρησε σε αυτήν την κατάπτυστη εθνική συμφωνία ο κ. Τσίπρας, ένας άνθρω</w:t>
      </w:r>
      <w:r>
        <w:rPr>
          <w:rFonts w:eastAsia="Times New Roman" w:cs="Times New Roman"/>
          <w:szCs w:val="24"/>
        </w:rPr>
        <w:t>πος που γνωρί</w:t>
      </w:r>
      <w:r>
        <w:rPr>
          <w:rFonts w:eastAsia="Times New Roman" w:cs="Times New Roman"/>
          <w:szCs w:val="24"/>
        </w:rPr>
        <w:lastRenderedPageBreak/>
        <w:t xml:space="preserve">ζουμε πώς διαπραγματεύεται και τι ικανότητες έχει. Μετά από δεκαεπτά ώρες παρέδωσε τη χώρα μας δέσμια των τοκογλύφων για ενενήντα εννέα χρόνια και μετά από έξι μήνες διαπραγμάτευσης παραδίδει τη Μακεδονία μας. </w:t>
      </w:r>
    </w:p>
    <w:p w14:paraId="5470BA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και λέω </w:t>
      </w:r>
      <w:r>
        <w:rPr>
          <w:rFonts w:eastAsia="Times New Roman" w:cs="Times New Roman"/>
          <w:szCs w:val="24"/>
        </w:rPr>
        <w:t xml:space="preserve">ότι η ιστορία του </w:t>
      </w:r>
      <w:r>
        <w:rPr>
          <w:rFonts w:eastAsia="Times New Roman" w:cs="Times New Roman"/>
          <w:szCs w:val="24"/>
        </w:rPr>
        <w:t xml:space="preserve">σκοπιανού </w:t>
      </w:r>
      <w:r>
        <w:rPr>
          <w:rFonts w:eastAsia="Times New Roman" w:cs="Times New Roman"/>
          <w:szCs w:val="24"/>
        </w:rPr>
        <w:t xml:space="preserve">είναι μακρά και είναι απόλυτα συνδεδεμένη στις μέρες μας με την οικονομική κρίση, αλλά και το σχέδιο νόμου που συζητάμε σήμερα, αυτό το μεταμνημονιακό μνημόνιο. Είμαστε μία χώρα, λοιπόν, πτωχευμένη, με μια ανίκανη Κυβέρνηση, με </w:t>
      </w:r>
      <w:r>
        <w:rPr>
          <w:rFonts w:eastAsia="Times New Roman" w:cs="Times New Roman"/>
          <w:szCs w:val="24"/>
        </w:rPr>
        <w:t>μειωμένες αμυντικές δαπάνες, μια χώρα που είναι ευάλωτη και ενδοτική και οδηγεί τον ελληνικό λαό σε συνεχείς ήττες. Κάθε μέρα χάνει. Τα χρήματα τα χάσαμε. Τα μαγαζιά, τα σπίτια μας, τα χάσαμε. Και ερωτώ, γιατί έγινε αυτό; Διότι τους αφήσαμε. Τώρα με τη Μακ</w:t>
      </w:r>
      <w:r>
        <w:rPr>
          <w:rFonts w:eastAsia="Times New Roman" w:cs="Times New Roman"/>
          <w:szCs w:val="24"/>
        </w:rPr>
        <w:t>εδονία μας, δηλαδή τώρα με την πατρίδα, θα τους αφήσουμε; Όχι.</w:t>
      </w:r>
    </w:p>
    <w:p w14:paraId="5470BA3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Χρυσή Αυγή, λοιπόν, λέει «</w:t>
      </w:r>
      <w:r>
        <w:rPr>
          <w:rFonts w:eastAsia="Times New Roman" w:cs="Times New Roman"/>
          <w:szCs w:val="24"/>
        </w:rPr>
        <w:t>όχι</w:t>
      </w:r>
      <w:r>
        <w:rPr>
          <w:rFonts w:eastAsia="Times New Roman" w:cs="Times New Roman"/>
          <w:szCs w:val="24"/>
        </w:rPr>
        <w:t>» και καλεί τους Έλληνες σε παλλαϊκό ξεσηκωμό. «Νυν υπέρ πάντων ο αγών»! Όλοι στο Σύνταγμα, ακομμάτιστα, μόνο με ελληνικές ση</w:t>
      </w:r>
      <w:r>
        <w:rPr>
          <w:rFonts w:eastAsia="Times New Roman" w:cs="Times New Roman"/>
          <w:szCs w:val="24"/>
        </w:rPr>
        <w:lastRenderedPageBreak/>
        <w:t xml:space="preserve">μαίες, μεθαύριο, την Παρασκευή, στις </w:t>
      </w:r>
      <w:r>
        <w:rPr>
          <w:rFonts w:eastAsia="Times New Roman" w:cs="Times New Roman"/>
          <w:szCs w:val="24"/>
        </w:rPr>
        <w:t xml:space="preserve">10 η ώρα το πρωί, για να μην περάσει η συμφωνία, για να μην τους αφήσουμε και για να πούμε ότι η Μακεδονία είναι μόνο μία και είναι ελληνική. </w:t>
      </w:r>
    </w:p>
    <w:p w14:paraId="5470BA35" w14:textId="77777777" w:rsidR="001F594C" w:rsidRDefault="008C7D1C">
      <w:pPr>
        <w:spacing w:line="600" w:lineRule="auto"/>
        <w:ind w:firstLine="720"/>
        <w:contextualSpacing/>
        <w:jc w:val="both"/>
        <w:rPr>
          <w:rFonts w:eastAsia="Times New Roman" w:cs="Times New Roman"/>
          <w:szCs w:val="24"/>
        </w:rPr>
      </w:pPr>
      <w:r>
        <w:rPr>
          <w:rFonts w:eastAsia="Times New Roman"/>
          <w:szCs w:val="24"/>
        </w:rPr>
        <w:t xml:space="preserve">Εμείς οι εθνικιστές, λοιπόν, δεν υποχωρούμε, δεν συμβιβαζόμαστε. Λέμε στον ελληνικό λαό να μην απογοητεύεται, να </w:t>
      </w:r>
      <w:r>
        <w:rPr>
          <w:rFonts w:eastAsia="Times New Roman"/>
          <w:szCs w:val="24"/>
        </w:rPr>
        <w:t>μην πτοείται. Και σε άλλες ανάλογες περιόδους ο Θεόδωρος Κολοκοτρώνης είχε πει</w:t>
      </w:r>
      <w:r w:rsidRPr="00FC32A7">
        <w:rPr>
          <w:rFonts w:eastAsia="Times New Roman"/>
          <w:szCs w:val="24"/>
        </w:rPr>
        <w:t>:</w:t>
      </w:r>
      <w:r>
        <w:rPr>
          <w:rFonts w:eastAsia="Times New Roman"/>
          <w:szCs w:val="24"/>
        </w:rPr>
        <w:t xml:space="preserve"> «</w:t>
      </w:r>
      <w:r w:rsidRPr="00C442E3">
        <w:rPr>
          <w:rFonts w:eastAsia="Times New Roman" w:cs="Times New Roman"/>
          <w:szCs w:val="24"/>
        </w:rPr>
        <w:t xml:space="preserve">Το </w:t>
      </w:r>
      <w:r w:rsidRPr="00C442E3">
        <w:rPr>
          <w:rFonts w:eastAsia="Times New Roman" w:cs="Times New Roman"/>
          <w:bCs/>
          <w:szCs w:val="24"/>
        </w:rPr>
        <w:t>Γένος</w:t>
      </w:r>
      <w:r w:rsidRPr="00C442E3">
        <w:rPr>
          <w:rFonts w:eastAsia="Times New Roman" w:cs="Times New Roman"/>
          <w:szCs w:val="24"/>
        </w:rPr>
        <w:t xml:space="preserve"> μας και </w:t>
      </w:r>
      <w:r w:rsidRPr="00C442E3">
        <w:rPr>
          <w:rFonts w:eastAsia="Times New Roman" w:cs="Times New Roman"/>
          <w:bCs/>
          <w:szCs w:val="24"/>
        </w:rPr>
        <w:t>άλλες φορές σταυρώθηκε</w:t>
      </w:r>
      <w:r w:rsidRPr="00C442E3">
        <w:rPr>
          <w:rFonts w:eastAsia="Times New Roman" w:cs="Times New Roman"/>
          <w:szCs w:val="24"/>
        </w:rPr>
        <w:t xml:space="preserve">, αλλά </w:t>
      </w:r>
      <w:r w:rsidRPr="00C442E3">
        <w:rPr>
          <w:rFonts w:eastAsia="Times New Roman" w:cs="Times New Roman"/>
          <w:bCs/>
          <w:szCs w:val="24"/>
        </w:rPr>
        <w:t>ιδού</w:t>
      </w:r>
      <w:r w:rsidRPr="00C442E3">
        <w:rPr>
          <w:rFonts w:eastAsia="Times New Roman" w:cs="Times New Roman"/>
          <w:szCs w:val="24"/>
        </w:rPr>
        <w:t xml:space="preserve"> ζώμεν</w:t>
      </w:r>
      <w:r>
        <w:rPr>
          <w:rFonts w:eastAsia="Times New Roman" w:cs="Times New Roman"/>
          <w:szCs w:val="24"/>
        </w:rPr>
        <w:t>».</w:t>
      </w:r>
    </w:p>
    <w:p w14:paraId="5470BA36" w14:textId="77777777" w:rsidR="001F594C" w:rsidRDefault="008C7D1C">
      <w:pPr>
        <w:spacing w:line="600" w:lineRule="auto"/>
        <w:ind w:firstLine="720"/>
        <w:contextualSpacing/>
        <w:jc w:val="both"/>
        <w:rPr>
          <w:rFonts w:eastAsia="Times New Roman"/>
          <w:color w:val="545454"/>
          <w:szCs w:val="24"/>
        </w:rPr>
      </w:pPr>
      <w:r>
        <w:rPr>
          <w:rFonts w:eastAsia="Times New Roman" w:cs="Times New Roman"/>
          <w:szCs w:val="24"/>
        </w:rPr>
        <w:t>Με τη Χρυσή Αυγή, με τους Έλληνες εθνικιστές στην πρωτοπορία του εθνικού αγώνα για να πάρουμε την πατρίδα μας πίσω.</w:t>
      </w:r>
    </w:p>
    <w:p w14:paraId="5470BA37"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w:t>
      </w:r>
      <w:r w:rsidRPr="0098293A">
        <w:rPr>
          <w:rFonts w:eastAsia="Times New Roman" w:cs="Times New Roman"/>
          <w:szCs w:val="24"/>
        </w:rPr>
        <w:t xml:space="preserve"> </w:t>
      </w:r>
      <w:r>
        <w:rPr>
          <w:rFonts w:eastAsia="Times New Roman" w:cs="Times New Roman"/>
          <w:szCs w:val="24"/>
        </w:rPr>
        <w:t>Χρυσής Αυγής</w:t>
      </w:r>
      <w:r w:rsidRPr="0098293A">
        <w:rPr>
          <w:rFonts w:eastAsia="Times New Roman" w:cs="Times New Roman"/>
          <w:szCs w:val="24"/>
        </w:rPr>
        <w:t>)</w:t>
      </w:r>
    </w:p>
    <w:p w14:paraId="5470BA38" w14:textId="77777777" w:rsidR="001F594C" w:rsidRDefault="008C7D1C">
      <w:pPr>
        <w:spacing w:line="600" w:lineRule="auto"/>
        <w:ind w:firstLine="720"/>
        <w:contextualSpacing/>
        <w:jc w:val="both"/>
        <w:rPr>
          <w:rFonts w:eastAsia="Times New Roman" w:cs="Times New Roman"/>
          <w:szCs w:val="24"/>
        </w:rPr>
      </w:pPr>
      <w:r w:rsidRPr="0098293A">
        <w:rPr>
          <w:rFonts w:eastAsia="Times New Roman" w:cs="Times New Roman"/>
          <w:b/>
          <w:szCs w:val="24"/>
        </w:rPr>
        <w:t>ΠΡΟΕΔΡΕΥΩΝ (Νικήτας Κακλαμάνης):</w:t>
      </w:r>
      <w:r w:rsidRPr="00FC32A7">
        <w:rPr>
          <w:rFonts w:eastAsia="Times New Roman" w:cs="Times New Roman"/>
          <w:b/>
          <w:szCs w:val="24"/>
        </w:rPr>
        <w:t xml:space="preserve"> </w:t>
      </w:r>
      <w:r>
        <w:rPr>
          <w:rFonts w:eastAsia="Times New Roman" w:cs="Times New Roman"/>
          <w:szCs w:val="24"/>
        </w:rPr>
        <w:t>Προχωρούμε με τον συνάδελφο από το Κομμουνιστικό Κόμμα</w:t>
      </w:r>
      <w:r>
        <w:rPr>
          <w:rFonts w:eastAsia="Times New Roman" w:cs="Times New Roman"/>
          <w:szCs w:val="24"/>
        </w:rPr>
        <w:t xml:space="preserve"> Ελλάδας</w:t>
      </w:r>
      <w:r>
        <w:rPr>
          <w:rFonts w:eastAsia="Times New Roman" w:cs="Times New Roman"/>
          <w:szCs w:val="24"/>
        </w:rPr>
        <w:t xml:space="preserve">, τον κ. Χρήστο Κατσώτη. </w:t>
      </w:r>
    </w:p>
    <w:p w14:paraId="5470BA3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Στη συνέχεια θα πάρει τον λόγο ο κ. Θεοχάρης, ο κ. Ηγουμενίδης και επειδή θα με διαδε</w:t>
      </w:r>
      <w:r>
        <w:rPr>
          <w:rFonts w:eastAsia="Times New Roman" w:cs="Times New Roman"/>
          <w:szCs w:val="24"/>
        </w:rPr>
        <w:t xml:space="preserve">χθεί στο Βήμα ο κ. Βαρεμένος και είναι γραμμένος να μιλήσει παρακάτω, αλλά </w:t>
      </w:r>
      <w:r>
        <w:rPr>
          <w:rFonts w:eastAsia="Times New Roman" w:cs="Times New Roman"/>
          <w:szCs w:val="24"/>
        </w:rPr>
        <w:lastRenderedPageBreak/>
        <w:t xml:space="preserve">δεν μπορεί να κατέβει από το Βήμα και να μιλήσει, θα κάνω μια παράκληση να μιλήσει. Μετά θα ακολουθήσει ο κ. Χαρακόπουλος και η </w:t>
      </w:r>
      <w:r>
        <w:rPr>
          <w:rFonts w:eastAsia="Times New Roman" w:cs="Times New Roman"/>
          <w:szCs w:val="24"/>
        </w:rPr>
        <w:t xml:space="preserve">κ. </w:t>
      </w:r>
      <w:r>
        <w:rPr>
          <w:rFonts w:eastAsia="Times New Roman" w:cs="Times New Roman"/>
          <w:szCs w:val="24"/>
        </w:rPr>
        <w:t>Χριστοφιλοπούλου.</w:t>
      </w:r>
    </w:p>
    <w:p w14:paraId="5470BA3A" w14:textId="77777777" w:rsidR="001F594C" w:rsidRDefault="008C7D1C">
      <w:pPr>
        <w:spacing w:line="600" w:lineRule="auto"/>
        <w:ind w:firstLine="720"/>
        <w:contextualSpacing/>
        <w:jc w:val="both"/>
        <w:rPr>
          <w:rFonts w:eastAsia="Times New Roman"/>
          <w:szCs w:val="24"/>
        </w:rPr>
      </w:pPr>
      <w:r>
        <w:rPr>
          <w:rFonts w:eastAsia="Times New Roman" w:cs="Times New Roman"/>
          <w:szCs w:val="24"/>
        </w:rPr>
        <w:t>Ορίστε, κύριε Κατσώτη, έχετε τον</w:t>
      </w:r>
      <w:r>
        <w:rPr>
          <w:rFonts w:eastAsia="Times New Roman" w:cs="Times New Roman"/>
          <w:szCs w:val="24"/>
        </w:rPr>
        <w:t xml:space="preserve"> λόγο.</w:t>
      </w:r>
    </w:p>
    <w:p w14:paraId="5470BA3B" w14:textId="77777777" w:rsidR="001F594C" w:rsidRDefault="008C7D1C">
      <w:pPr>
        <w:spacing w:line="600" w:lineRule="auto"/>
        <w:ind w:firstLine="720"/>
        <w:contextualSpacing/>
        <w:jc w:val="both"/>
        <w:rPr>
          <w:rFonts w:eastAsia="Times New Roman"/>
          <w:szCs w:val="24"/>
        </w:rPr>
      </w:pPr>
      <w:r w:rsidRPr="0098293A">
        <w:rPr>
          <w:rFonts w:eastAsia="Times New Roman"/>
          <w:b/>
          <w:szCs w:val="24"/>
        </w:rPr>
        <w:t>ΧΡΗΣΤΟΣ ΚΑΤΣΩΤΗΣ:</w:t>
      </w:r>
      <w:r>
        <w:rPr>
          <w:rFonts w:eastAsia="Times New Roman"/>
          <w:b/>
          <w:szCs w:val="24"/>
        </w:rPr>
        <w:t xml:space="preserve"> </w:t>
      </w:r>
      <w:r w:rsidRPr="00C442E3">
        <w:rPr>
          <w:rFonts w:eastAsia="Times New Roman"/>
          <w:szCs w:val="24"/>
        </w:rPr>
        <w:t>Ευχαριστώ, κύριε Πρόεδρε.</w:t>
      </w:r>
    </w:p>
    <w:p w14:paraId="5470BA3C" w14:textId="77777777" w:rsidR="001F594C" w:rsidRDefault="008C7D1C">
      <w:pPr>
        <w:spacing w:line="600" w:lineRule="auto"/>
        <w:ind w:firstLine="720"/>
        <w:contextualSpacing/>
        <w:jc w:val="both"/>
        <w:rPr>
          <w:rFonts w:eastAsia="Times New Roman"/>
          <w:szCs w:val="24"/>
        </w:rPr>
      </w:pPr>
      <w:r>
        <w:rPr>
          <w:rFonts w:eastAsia="Times New Roman"/>
          <w:szCs w:val="24"/>
        </w:rPr>
        <w:t>Ο ειδικός αγορητής του ΚΚΕ στην τοποθέτησή του με αδιαμφισβήτητο τρόπο αποκάλυψε ότι και με αυτό το νομοσχέδιο έρχεστε να ληστέψετε συνταξιούχους, μισθωτούς, φτωχά λαϊκά στρώματα και να ενισχύσετε παράλληλ</w:t>
      </w:r>
      <w:r>
        <w:rPr>
          <w:rFonts w:eastAsia="Times New Roman"/>
          <w:szCs w:val="24"/>
        </w:rPr>
        <w:t>α τους επιχειρηματικούς ομίλους. Θα αφαιρέσετε σωρευτικά από συνταξιούχους και μισθωτούς 18,5 δισεκατομμύρια ευρώ.</w:t>
      </w:r>
    </w:p>
    <w:p w14:paraId="5470BA3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επιτροπή</w:t>
      </w:r>
      <w:r>
        <w:rPr>
          <w:rFonts w:eastAsia="Times New Roman"/>
          <w:szCs w:val="24"/>
        </w:rPr>
        <w:t xml:space="preserve"> μιλήσαμε για τα εργασιακά που περιλαμβάνονται στο πολυνομοσχέδιο. Η Κυβέρνηση εξαπατά τους εργαζόμενους. Διατηρεί όλο το αντεργ</w:t>
      </w:r>
      <w:r>
        <w:rPr>
          <w:rFonts w:eastAsia="Times New Roman"/>
          <w:szCs w:val="24"/>
        </w:rPr>
        <w:t>ατικό νομοθετικό πλαίσιο που δημιουργήθηκε υπέρ των επιχειρηματικών ομίλων. Αρνείται να επαναφέρει τον ν.1876/90 για τον ΟΜΕΔ, τον κατώτερο μισθό, τις συλλογικές συμβάσεις.</w:t>
      </w:r>
    </w:p>
    <w:p w14:paraId="5470BA3E"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 xml:space="preserve">Πάμε, όμως, να αναφερθούμε πιο συγκεκριμένα και πρώτον, για τη διαιτησία. Η </w:t>
      </w:r>
      <w:r>
        <w:rPr>
          <w:rFonts w:eastAsia="Times New Roman"/>
          <w:szCs w:val="24"/>
        </w:rPr>
        <w:t>πράξη</w:t>
      </w:r>
      <w:r>
        <w:rPr>
          <w:rFonts w:eastAsia="Times New Roman"/>
          <w:szCs w:val="24"/>
        </w:rPr>
        <w:t xml:space="preserve"> </w:t>
      </w:r>
      <w:r>
        <w:rPr>
          <w:rFonts w:eastAsia="Times New Roman"/>
          <w:szCs w:val="24"/>
        </w:rPr>
        <w:t>Υπουργικού Συμβουλίου του 2012 προέβλεπε την υποχρέωση να συμφωνούν και οι δύο πλευρές για την προσφυγή στη διαιτησία. Ανέτρεψε αυτήν τη ρύθμιση του ν.1876/90 που προέβλεπε ότι θα μπορούσε να προσφύγει μονομερώς η εργατική πλευρά. Επίσης, ανέτρεψε την άλλη</w:t>
      </w:r>
      <w:r>
        <w:rPr>
          <w:rFonts w:eastAsia="Times New Roman"/>
          <w:szCs w:val="24"/>
        </w:rPr>
        <w:t xml:space="preserve"> πρόβλεψη ότι θα μπορεί ο ΟΜΕΔ να ασχοληθεί με το σύνολο των όρων εργασίας. </w:t>
      </w:r>
    </w:p>
    <w:p w14:paraId="5470BA3F" w14:textId="77777777" w:rsidR="001F594C" w:rsidRDefault="008C7D1C">
      <w:pPr>
        <w:spacing w:line="600" w:lineRule="auto"/>
        <w:ind w:firstLine="720"/>
        <w:contextualSpacing/>
        <w:jc w:val="both"/>
        <w:rPr>
          <w:rFonts w:eastAsia="Times New Roman"/>
          <w:szCs w:val="24"/>
        </w:rPr>
      </w:pPr>
      <w:r>
        <w:rPr>
          <w:rFonts w:eastAsia="Times New Roman"/>
          <w:szCs w:val="24"/>
        </w:rPr>
        <w:t>Επανέρχεται η μονομερής προσφυγή μετά την απόφαση της ολομέλειας του Συμβουλίου της Επικρατείας. Όμως, διατηρείται ο ν.4303/2014, που νομοθέτησε τον δεύτερο βαθμό διαιτησίας, δηλα</w:t>
      </w:r>
      <w:r>
        <w:rPr>
          <w:rFonts w:eastAsia="Times New Roman"/>
          <w:szCs w:val="24"/>
        </w:rPr>
        <w:t xml:space="preserve">δή τη δυνατότητα από πενταμελή </w:t>
      </w:r>
      <w:r>
        <w:rPr>
          <w:rFonts w:eastAsia="Times New Roman"/>
          <w:szCs w:val="24"/>
        </w:rPr>
        <w:t>δευτεροβάθμια επιτροπή</w:t>
      </w:r>
      <w:r>
        <w:rPr>
          <w:rFonts w:eastAsia="Times New Roman"/>
          <w:szCs w:val="24"/>
        </w:rPr>
        <w:t xml:space="preserve"> να ασκεί έφεση, να αναιρεί, να μην εκτελείται η διαιτητική απόφαση η οποία θα προκύπτει. Αυτό, λοιπόν, η Κυβέρνηση το διατηρεί.</w:t>
      </w:r>
    </w:p>
    <w:p w14:paraId="5470BA40" w14:textId="77777777" w:rsidR="001F594C" w:rsidRDefault="008C7D1C">
      <w:pPr>
        <w:spacing w:line="600" w:lineRule="auto"/>
        <w:ind w:firstLine="720"/>
        <w:contextualSpacing/>
        <w:jc w:val="both"/>
        <w:rPr>
          <w:rFonts w:eastAsia="Times New Roman"/>
          <w:szCs w:val="24"/>
        </w:rPr>
      </w:pPr>
      <w:r>
        <w:rPr>
          <w:rFonts w:eastAsia="Times New Roman"/>
          <w:szCs w:val="24"/>
        </w:rPr>
        <w:t>Η Κυβέρνηση απλά τι κάνει; Προσθέτει στα στοιχεία που θα εξετάζει ο μεσολα</w:t>
      </w:r>
      <w:r>
        <w:rPr>
          <w:rFonts w:eastAsia="Times New Roman"/>
          <w:szCs w:val="24"/>
        </w:rPr>
        <w:t xml:space="preserve">βητής ή ο διαιτητής τη δυνατότητα της αγοραστικής δύναμης του μισθού. Τα κύρια, όμως, </w:t>
      </w:r>
      <w:r>
        <w:rPr>
          <w:rFonts w:eastAsia="Times New Roman"/>
          <w:szCs w:val="24"/>
        </w:rPr>
        <w:lastRenderedPageBreak/>
        <w:t>στοιχεία παραμένουν και αυτά είναι η ανταγωνιστικότητα, η παραγωγικότητα, η κερδοφορία των επιχειρηματικών ομίλων.</w:t>
      </w:r>
    </w:p>
    <w:p w14:paraId="5470BA4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Θα αναφερθώ στον κατώτατο μισθό. Αυτός θα συνεχίσει να </w:t>
      </w:r>
      <w:r>
        <w:rPr>
          <w:rFonts w:eastAsia="Times New Roman"/>
          <w:szCs w:val="24"/>
        </w:rPr>
        <w:t>ορίζεται με τον νόμο Βρούτση, που η Κυβέρνηση τον διατηρεί. Αρνείται να αφήσει ελεύθερη τη διαπραγμάτευση για το ύψος του βασικού μισθού και ό,τι προβλέπεται από αυτόν. Αναφέρεται σε σταδιακή αύξηση με συμβολική σημασία του σημερινού μισθού των 586 ευρώ μι</w:t>
      </w:r>
      <w:r>
        <w:rPr>
          <w:rFonts w:eastAsia="Times New Roman"/>
          <w:szCs w:val="24"/>
        </w:rPr>
        <w:t>κτά. Προκρίνει το παράδειγμα της Πορτογαλίας με λίγα λεπτά του ευρώ αύξηση στο μεροκάματο. Επίσης, διατηρεί την άνιση αμοιβή για ίση δουλειά στους νέους με διατήρηση του υποκατώτατου μισθού,  ο οποίος με τους εκβιασμούς που υπάρχουν στους χώρους δουλειάς ε</w:t>
      </w:r>
      <w:r>
        <w:rPr>
          <w:rFonts w:eastAsia="Times New Roman"/>
          <w:szCs w:val="24"/>
        </w:rPr>
        <w:t>πιβάλλεται και στους παλιούς, γενικεύοντας έτσι τον υποκατώτατο μισθό.</w:t>
      </w:r>
    </w:p>
    <w:p w14:paraId="5470BA42" w14:textId="77777777" w:rsidR="001F594C" w:rsidRDefault="008C7D1C">
      <w:pPr>
        <w:spacing w:line="600" w:lineRule="auto"/>
        <w:ind w:firstLine="720"/>
        <w:contextualSpacing/>
        <w:jc w:val="both"/>
        <w:rPr>
          <w:rFonts w:eastAsia="Times New Roman"/>
          <w:szCs w:val="24"/>
        </w:rPr>
      </w:pPr>
      <w:r>
        <w:rPr>
          <w:rFonts w:eastAsia="Times New Roman"/>
          <w:szCs w:val="24"/>
        </w:rPr>
        <w:t>Προχωράμε τώρα στις συλλογικές συ</w:t>
      </w:r>
      <w:r>
        <w:rPr>
          <w:rFonts w:eastAsia="Times New Roman"/>
          <w:szCs w:val="24"/>
        </w:rPr>
        <w:t>μ</w:t>
      </w:r>
      <w:r>
        <w:rPr>
          <w:rFonts w:eastAsia="Times New Roman"/>
          <w:szCs w:val="24"/>
        </w:rPr>
        <w:t xml:space="preserve">βάσεις εργασίας. Η Κυβέρνηση πάλι εξαπατά τους εργαζόμενους όταν λέει ότι στηρίζει τον θεσμό των συλλογικών συμβάσεων </w:t>
      </w:r>
      <w:r>
        <w:rPr>
          <w:rFonts w:eastAsia="Times New Roman"/>
          <w:szCs w:val="24"/>
        </w:rPr>
        <w:lastRenderedPageBreak/>
        <w:t>εργασίας. Γιατί; Διότι αρνείται τ</w:t>
      </w:r>
      <w:r>
        <w:rPr>
          <w:rFonts w:eastAsia="Times New Roman"/>
          <w:szCs w:val="24"/>
        </w:rPr>
        <w:t>ην επαναφορά του πλαισίου των ελεύθερων διαπραγματεύσεων. Ο κατώτατος μισθός είναι η βάση των όποιων κλαδικών συμβάσεων, όταν αυτός δεν είναι αποτέλεσμα των ελεύθερων διαπραγματεύσεων, αλλά θα καθορίζεται τελικά με απόφαση του όποιου μηχανισμού. Όπως κι αν</w:t>
      </w:r>
      <w:r>
        <w:rPr>
          <w:rFonts w:eastAsia="Times New Roman"/>
          <w:szCs w:val="24"/>
        </w:rPr>
        <w:t xml:space="preserve"> αυτός χαρακτηριστεί, Επιστημονική Επιτροπή, Επιτροπή Εμπειρογνωμόνων, ουσιαστικά θα καθορίζει και το ύψος των μισθών των κλαδικών συμβάσεων, καθώς και τους όρους εργασίας.</w:t>
      </w:r>
    </w:p>
    <w:p w14:paraId="5470BA43" w14:textId="77777777" w:rsidR="001F594C" w:rsidRDefault="008C7D1C">
      <w:pPr>
        <w:spacing w:line="600" w:lineRule="auto"/>
        <w:ind w:firstLine="720"/>
        <w:contextualSpacing/>
        <w:jc w:val="both"/>
        <w:rPr>
          <w:rFonts w:eastAsia="Times New Roman"/>
          <w:szCs w:val="24"/>
        </w:rPr>
      </w:pPr>
      <w:r>
        <w:rPr>
          <w:rFonts w:eastAsia="Times New Roman"/>
          <w:szCs w:val="24"/>
        </w:rPr>
        <w:t>Επίσης, η Κυβέρνηση διατηρεί τα εργαλεία των εργοδοτών, τις ενώσεις προσώπων, με τι</w:t>
      </w:r>
      <w:r>
        <w:rPr>
          <w:rFonts w:eastAsia="Times New Roman"/>
          <w:szCs w:val="24"/>
        </w:rPr>
        <w:t>ς οποίες διαμορφώθηκαν συνθήκες εργασιακής ζούγκλας και μισθοί πείνας. Η άρνηση της Κυβέρνησης να καταργήσει τον ν.4172/2013 σημαίνει ότι διατηρεί το πάγωμα των τριετιών, γενικά των ωριμάνσεων μέχρι να πέσει η ανεργία κάτω από το 10%. Είναι μια άλλη πλευρά</w:t>
      </w:r>
      <w:r>
        <w:rPr>
          <w:rFonts w:eastAsia="Times New Roman"/>
          <w:szCs w:val="24"/>
        </w:rPr>
        <w:t xml:space="preserve"> που επιβεβαιώνει τις προθέσεις της Κυβέρνησης.</w:t>
      </w:r>
    </w:p>
    <w:p w14:paraId="5470BA44" w14:textId="77777777" w:rsidR="001F594C" w:rsidRDefault="008C7D1C">
      <w:pPr>
        <w:spacing w:line="600" w:lineRule="auto"/>
        <w:ind w:firstLine="720"/>
        <w:contextualSpacing/>
        <w:jc w:val="both"/>
        <w:rPr>
          <w:rFonts w:eastAsia="Times New Roman"/>
          <w:szCs w:val="24"/>
        </w:rPr>
      </w:pPr>
      <w:r>
        <w:rPr>
          <w:rFonts w:eastAsia="Times New Roman"/>
          <w:szCs w:val="24"/>
        </w:rPr>
        <w:t>Καθοριστικό ζήτημα είναι η ανατροπή που έγινε στον ν.1876/90, στο άρθρο 7, που όριζε ότι οι ατομικές συμβάσεις ήταν επικρατέστερες μόνο στις περιπτώσεις που είχαν καλύτερους όρους για τους εργαζόμενους και ότ</w:t>
      </w:r>
      <w:r>
        <w:rPr>
          <w:rFonts w:eastAsia="Times New Roman"/>
          <w:szCs w:val="24"/>
        </w:rPr>
        <w:t xml:space="preserve">ι οι «όροι ατομικών συμβάσεων </w:t>
      </w:r>
      <w:r>
        <w:rPr>
          <w:rFonts w:eastAsia="Times New Roman"/>
          <w:szCs w:val="24"/>
        </w:rPr>
        <w:lastRenderedPageBreak/>
        <w:t>εργασίας που αποκλίνουν από τους κανονιστικούς όρους συλλογικών συμβάσεων εργασίας είναι επικρατέστεροι, εφόσον παρέχουν μεγαλύτερη προστασία στους εργαζόμενους».</w:t>
      </w:r>
    </w:p>
    <w:p w14:paraId="5470BA45"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Η συντριπτική πλειοψηφία των ατομικών συμβάσεων προκαλούν μετατ</w:t>
      </w:r>
      <w:r>
        <w:rPr>
          <w:rFonts w:eastAsia="Times New Roman" w:cs="Times New Roman"/>
          <w:szCs w:val="24"/>
        </w:rPr>
        <w:t xml:space="preserve">ροπή της εργασιακής σχέσης από πλήρους απασχόλησης σε μερικής και εκ περιτροπής. Η </w:t>
      </w:r>
      <w:r w:rsidRPr="0094038A">
        <w:rPr>
          <w:rFonts w:eastAsia="Times New Roman" w:cs="Times New Roman"/>
          <w:szCs w:val="24"/>
        </w:rPr>
        <w:t>Κυβέρνηση</w:t>
      </w:r>
      <w:r>
        <w:rPr>
          <w:rFonts w:eastAsia="Times New Roman" w:cs="Times New Roman"/>
          <w:szCs w:val="24"/>
        </w:rPr>
        <w:t xml:space="preserve"> διατηρεί αυτήν τη ρύθμιση. </w:t>
      </w:r>
    </w:p>
    <w:p w14:paraId="5470BA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Όσον αφορά την επέκταση των συλλογικών συμβάσεων που κάνει λόγο η Κυβέρνηση, είναι ένα άδειο πουκάμισο. Η επαναφορά της επεκτασιμότητας</w:t>
      </w:r>
      <w:r>
        <w:rPr>
          <w:rFonts w:eastAsia="Times New Roman" w:cs="Times New Roman"/>
          <w:szCs w:val="24"/>
        </w:rPr>
        <w:t xml:space="preserve"> των κλαδικών συλλογικών συμβάσεων συνδέεται από την </w:t>
      </w:r>
      <w:r w:rsidRPr="00472ACC">
        <w:rPr>
          <w:rFonts w:eastAsia="Times New Roman" w:cs="Times New Roman"/>
          <w:szCs w:val="24"/>
        </w:rPr>
        <w:t>Κυβέρνηση</w:t>
      </w:r>
      <w:r>
        <w:rPr>
          <w:rFonts w:eastAsia="Times New Roman" w:cs="Times New Roman"/>
          <w:szCs w:val="24"/>
        </w:rPr>
        <w:t xml:space="preserve"> με την αντιπροσωπευτικότητα των συμβάσεων. Η αντιπροσωπευτικότητα θα ελέγχεται μέσω ενός μηχανισμού με βάση στοιχεία από το πληροφοριακό σύστημα «ΕΡΓΑΝΗ», ο οποίος θα εξετάζει το αν στις επιχει</w:t>
      </w:r>
      <w:r>
        <w:rPr>
          <w:rFonts w:eastAsia="Times New Roman" w:cs="Times New Roman"/>
          <w:szCs w:val="24"/>
        </w:rPr>
        <w:t xml:space="preserve">ρήσεις-μέλη μιας κλαδικής εργοδοτικής οργάνωσης απασχολείται το 51% των εργαζομένων του κλάδου αυτού. Αν στις επιχειρήσεις αυτές δεν απασχολείται το 51% των εργαζομένων του κλάδου, τότε οι όροι μιας κλαδικής συλλογικής σύμβασης </w:t>
      </w:r>
      <w:r>
        <w:rPr>
          <w:rFonts w:eastAsia="Times New Roman" w:cs="Times New Roman"/>
          <w:szCs w:val="24"/>
        </w:rPr>
        <w:lastRenderedPageBreak/>
        <w:t>δεν θα είναι υποχρεωτικοί γι</w:t>
      </w:r>
      <w:r>
        <w:rPr>
          <w:rFonts w:eastAsia="Times New Roman" w:cs="Times New Roman"/>
          <w:szCs w:val="24"/>
        </w:rPr>
        <w:t xml:space="preserve">α τις επιχειρήσεις που δεν είναι μέλη της εργοδοτικής οργάνωσης. </w:t>
      </w:r>
    </w:p>
    <w:p w14:paraId="5470BA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μία αναφορά από την </w:t>
      </w:r>
      <w:r w:rsidRPr="0094038A">
        <w:rPr>
          <w:rFonts w:eastAsia="Times New Roman" w:cs="Times New Roman"/>
          <w:szCs w:val="24"/>
        </w:rPr>
        <w:t>Κυβέρνηση</w:t>
      </w:r>
      <w:r>
        <w:rPr>
          <w:rFonts w:eastAsia="Times New Roman" w:cs="Times New Roman"/>
          <w:szCs w:val="24"/>
        </w:rPr>
        <w:t xml:space="preserve"> για το καθεστώς της υποχρεωτικότητας των συμβάσεων. Η υποχρεωτικότητα στην εφαρμογή των συλλογικών συμβάσεων ανεξάρτητα αν είναι ή όχι μέλος ο ερ</w:t>
      </w:r>
      <w:r>
        <w:rPr>
          <w:rFonts w:eastAsia="Times New Roman" w:cs="Times New Roman"/>
          <w:szCs w:val="24"/>
        </w:rPr>
        <w:t>γοδότης στην εργοδοτική οργάνωση αν δεν νομοθετηθεί η επεκτασιμότητα, δεν έχει κα</w:t>
      </w:r>
      <w:r>
        <w:rPr>
          <w:rFonts w:eastAsia="Times New Roman" w:cs="Times New Roman"/>
          <w:szCs w:val="24"/>
        </w:rPr>
        <w:t>μ</w:t>
      </w:r>
      <w:r>
        <w:rPr>
          <w:rFonts w:eastAsia="Times New Roman" w:cs="Times New Roman"/>
          <w:szCs w:val="24"/>
        </w:rPr>
        <w:t xml:space="preserve">μία αξία. </w:t>
      </w:r>
    </w:p>
    <w:p w14:paraId="5470BA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 παραδείγματα είναι πολλά. Αναφέρομαι, για παράδειγμα, στον τουρισμό που ενώ έχει υπογραφεί η σύμβαση</w:t>
      </w:r>
      <w:r w:rsidRPr="00E35131">
        <w:rPr>
          <w:rFonts w:eastAsia="Times New Roman" w:cs="Times New Roman"/>
          <w:szCs w:val="24"/>
        </w:rPr>
        <w:t>,</w:t>
      </w:r>
      <w:r>
        <w:rPr>
          <w:rFonts w:eastAsia="Times New Roman" w:cs="Times New Roman"/>
          <w:szCs w:val="24"/>
        </w:rPr>
        <w:t xml:space="preserve"> αυτή εφαρμόζεται σε ενενήντα ξενοδοχεία από </w:t>
      </w:r>
      <w:r>
        <w:rPr>
          <w:rFonts w:eastAsia="Times New Roman" w:cs="Times New Roman"/>
          <w:szCs w:val="24"/>
        </w:rPr>
        <w:t xml:space="preserve">τις </w:t>
      </w:r>
      <w:r>
        <w:rPr>
          <w:rFonts w:eastAsia="Times New Roman" w:cs="Times New Roman"/>
          <w:szCs w:val="24"/>
        </w:rPr>
        <w:t>δέκα χιλιά</w:t>
      </w:r>
      <w:r>
        <w:rPr>
          <w:rFonts w:eastAsia="Times New Roman" w:cs="Times New Roman"/>
          <w:szCs w:val="24"/>
        </w:rPr>
        <w:t xml:space="preserve">δες. </w:t>
      </w:r>
    </w:p>
    <w:p w14:paraId="5470BA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470BA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Πρόεδρε, με συγχωρείτε για τον χρόνο.</w:t>
      </w:r>
    </w:p>
    <w:p w14:paraId="5470BA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 μη νομοθέτηση της υποχρεωτικότητας διατηρεί την εργασιακή ζούγκλα, τους μισθούς πείνας. Άλλο παράδειγμα της αντιπροσωπευ</w:t>
      </w:r>
      <w:r>
        <w:rPr>
          <w:rFonts w:eastAsia="Times New Roman" w:cs="Times New Roman"/>
          <w:szCs w:val="24"/>
        </w:rPr>
        <w:t>τικότητας: Στο Ηράκλειο της Κρήτης υπογραφόταν σύμβαση μεταξύ της Ένωσης Ξενοδόχων και των εργαζομένων. Οι ξενοδόχοι διαγράφηκαν από την Ένωση και η Ένωση με την αιτιολογία ότι δεν είναι αντιπροσωπευτική, δεν υπογράφει νέα σύμβαση και εφαρμόζει όλο αυτό το</w:t>
      </w:r>
      <w:r>
        <w:rPr>
          <w:rFonts w:eastAsia="Times New Roman" w:cs="Times New Roman"/>
          <w:szCs w:val="24"/>
        </w:rPr>
        <w:t xml:space="preserve"> πλαίσιο που έχει διαμορφωθεί υπέρ τους. </w:t>
      </w:r>
    </w:p>
    <w:p w14:paraId="5470BA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Άρα, η αντιπροσωπευτικότητα για την οποία θα παρεμβαίνουν όλοι οι μηχανισμοί της εργοδοσίας και του αστικού κράτους θα είναι το όχημα για την υπονόμευση κάθε αγωνιστικής προσπάθειας των συνδικάτων. </w:t>
      </w:r>
    </w:p>
    <w:p w14:paraId="5470BA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την υποχώρησ</w:t>
      </w:r>
      <w:r>
        <w:rPr>
          <w:rFonts w:eastAsia="Times New Roman" w:cs="Times New Roman"/>
          <w:szCs w:val="24"/>
        </w:rPr>
        <w:t xml:space="preserve">η του κινήματος, τη μεγάλη επίθεση του κεφαλαίου και των κυβερνήσεων, τη στήριξη του εργοδοτικού και κυβερνητικού συνδικαλισμού στους στόχους για την καπιταλιστική ανάκαμψη, έχει δημιουργηθεί νέα κατάσταση στους χώρους δουλειάς και κλάδους. </w:t>
      </w:r>
    </w:p>
    <w:p w14:paraId="5470BA4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Η εργοδοσία με</w:t>
      </w:r>
      <w:r>
        <w:rPr>
          <w:rFonts w:eastAsia="Times New Roman" w:cs="Times New Roman"/>
          <w:szCs w:val="24"/>
        </w:rPr>
        <w:t xml:space="preserve"> ωμό τρόπο ιδρύει η ίδια με τους υποτακτικούς της σωματεία, υποχρεώνουν τους εργαζόμενους να γραφτούν σε αυτά, να συμφωνούν με λύσεις υποδεικνυόμενες από τους ίδιους σε γενικές συνελεύσεις όταν απαιτείται, διασφαλίζουν την αντιπροσωπευτικότητα την οποία επ</w:t>
      </w:r>
      <w:r>
        <w:rPr>
          <w:rFonts w:eastAsia="Times New Roman" w:cs="Times New Roman"/>
          <w:szCs w:val="24"/>
        </w:rPr>
        <w:t xml:space="preserve">ικαλείστε ως </w:t>
      </w:r>
      <w:r w:rsidRPr="0094038A">
        <w:rPr>
          <w:rFonts w:eastAsia="Times New Roman" w:cs="Times New Roman"/>
          <w:szCs w:val="24"/>
        </w:rPr>
        <w:t>Κυβέρνηση</w:t>
      </w:r>
      <w:r>
        <w:rPr>
          <w:rFonts w:eastAsia="Times New Roman" w:cs="Times New Roman"/>
          <w:szCs w:val="24"/>
        </w:rPr>
        <w:t xml:space="preserve">. Για παράδειγμα, το σωματείο των σούπερ μάρκετ. Στη διοίκηση είναι διευθυντικά στελέχη, όπως και στο Προεδρείο που υποδεικνύεται από την ίδια την εργοδοσία. Λέτε αυτοί να αντιπροσωπεύουν τις αγωνίες και τα αιτήματα των εργαζομένων; </w:t>
      </w:r>
    </w:p>
    <w:p w14:paraId="5470BA4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Άλλο παράδειγμα είναι ο «ΑΝΔΡΕΑΔΗΣ», φίλος του κ. Τσίπρα, που έβαζε και στοίχημα μαζί του, όπως είπε στη συνέλευση του ΣΕΤΕ, και ο οποίος ενώ απαγορεύει σε εκλεγμένα μέλη του ταξικού κινήματος σε δευτεροβάθμιες και τριτοβάθμιες οργανώσεις να μπουν στον χώρ</w:t>
      </w:r>
      <w:r>
        <w:rPr>
          <w:rFonts w:eastAsia="Times New Roman" w:cs="Times New Roman"/>
          <w:szCs w:val="24"/>
        </w:rPr>
        <w:t xml:space="preserve">ο δουλειάς και να μιλήσουν με τους εργαζόμενους, δημιουργεί σωματεία ακόμα και εκεί που υπάρχουν με τον εκβιασμό απόλυσης αν δεν γραφτούν μέλη και δεν φύγουν από τα υπάρχοντα εργατικά σωματεία. Ο προσωπάρχης τους </w:t>
      </w:r>
      <w:r>
        <w:rPr>
          <w:rFonts w:eastAsia="Times New Roman" w:cs="Times New Roman"/>
          <w:szCs w:val="24"/>
        </w:rPr>
        <w:lastRenderedPageBreak/>
        <w:t>διορίζεται πρόεδρος στα σωματεία του ομίλου</w:t>
      </w:r>
      <w:r>
        <w:rPr>
          <w:rFonts w:eastAsia="Times New Roman" w:cs="Times New Roman"/>
          <w:szCs w:val="24"/>
        </w:rPr>
        <w:t>. Στην Κέρκυρα δεν δίστασαν οι διευθυντές του να κρατήσουν όμηρους δύο συνδικαλιστές που μοίραζαν ανακοίνωση στο νέο ξενοδοχείο του ομίλου, καλώντας τους εργαζόμενους να μην υποκύψουν στις πιέσεις. Τίνος συμφέροντα εκπροσωπούν αυτοί οι αντιπρόσωποι που επι</w:t>
      </w:r>
      <w:r>
        <w:rPr>
          <w:rFonts w:eastAsia="Times New Roman" w:cs="Times New Roman"/>
          <w:szCs w:val="24"/>
        </w:rPr>
        <w:t xml:space="preserve">καλείστε; </w:t>
      </w:r>
    </w:p>
    <w:p w14:paraId="5470BA5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ελεύθερη συνδικαλιστική δράση, γι’ αυτή να μη μιλάμε, γιατί είπαμε πώς προχωρά. </w:t>
      </w:r>
    </w:p>
    <w:p w14:paraId="5470BA51" w14:textId="77777777" w:rsidR="001F594C" w:rsidRDefault="008C7D1C">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Κατσώτη. </w:t>
      </w:r>
    </w:p>
    <w:p w14:paraId="5470BA52" w14:textId="77777777" w:rsidR="001F594C" w:rsidRDefault="008C7D1C">
      <w:pPr>
        <w:spacing w:line="600" w:lineRule="auto"/>
        <w:ind w:firstLine="720"/>
        <w:contextualSpacing/>
        <w:jc w:val="both"/>
        <w:rPr>
          <w:rFonts w:eastAsia="Times New Roman" w:cs="Times New Roman"/>
          <w:szCs w:val="24"/>
        </w:rPr>
      </w:pPr>
      <w:r w:rsidRPr="00E35131">
        <w:rPr>
          <w:rFonts w:eastAsia="Times New Roman" w:cs="Times New Roman"/>
          <w:b/>
          <w:szCs w:val="24"/>
        </w:rPr>
        <w:t>ΧΡΗΣΤΟΣ ΚΑΤΣΩΤΗΣ:</w:t>
      </w:r>
      <w:r>
        <w:rPr>
          <w:rFonts w:eastAsia="Times New Roman" w:cs="Times New Roman"/>
          <w:szCs w:val="24"/>
        </w:rPr>
        <w:t xml:space="preserve"> Τελειώνω, κύριε Πρόεδρε. </w:t>
      </w:r>
    </w:p>
    <w:p w14:paraId="5470BA5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ο εργαζόμενος λαός συνολικά δεν έχει άλλο δρόμο πέραν απ’ αυτόν του αγώνα με τα συνδικάτα του, με το ΠΑΜΕ, για τη διεκδίκηση των απωλειών των σύγχρονων αναγκών του για αυξήσεις στους μισθούς, για υποχρεωτικότητα των συμβάσεων, για κατάργηση </w:t>
      </w:r>
      <w:r>
        <w:rPr>
          <w:rFonts w:eastAsia="Times New Roman" w:cs="Times New Roman"/>
          <w:szCs w:val="24"/>
        </w:rPr>
        <w:t xml:space="preserve">όλων των αντεργατικών, αντιλαϊκών νόμων. Κανένας εργαζόμενος κάτω των 751 ευρώ, νομοθετική κατοχύρωση της κυριακάτικης αργίας, κανένας πλειστηριασμός πρώτης κατοικίας. </w:t>
      </w:r>
    </w:p>
    <w:p w14:paraId="5470BA54" w14:textId="77777777" w:rsidR="001F594C" w:rsidRDefault="008C7D1C">
      <w:pPr>
        <w:spacing w:line="600" w:lineRule="auto"/>
        <w:ind w:firstLine="720"/>
        <w:contextualSpacing/>
        <w:jc w:val="both"/>
        <w:rPr>
          <w:rFonts w:eastAsia="Times New Roman" w:cs="Times New Roman"/>
          <w:szCs w:val="24"/>
        </w:rPr>
      </w:pPr>
      <w:r w:rsidRPr="00E95E1D">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Κατσώτη, κλείστε παρακαλώ. </w:t>
      </w:r>
    </w:p>
    <w:p w14:paraId="5470BA55" w14:textId="77777777" w:rsidR="001F594C" w:rsidRDefault="008C7D1C">
      <w:pPr>
        <w:spacing w:line="600" w:lineRule="auto"/>
        <w:ind w:firstLine="720"/>
        <w:contextualSpacing/>
        <w:jc w:val="both"/>
        <w:rPr>
          <w:rFonts w:eastAsia="Times New Roman" w:cs="Times New Roman"/>
          <w:szCs w:val="24"/>
        </w:rPr>
      </w:pPr>
      <w:r w:rsidRPr="001B2B50">
        <w:rPr>
          <w:rFonts w:eastAsia="Times New Roman" w:cs="Times New Roman"/>
          <w:b/>
          <w:szCs w:val="24"/>
        </w:rPr>
        <w:t>ΧΡΗΣΤΟΣ ΚΑΤΣΩΤΗΣ:</w:t>
      </w:r>
      <w:r>
        <w:rPr>
          <w:rFonts w:eastAsia="Times New Roman" w:cs="Times New Roman"/>
          <w:szCs w:val="24"/>
        </w:rPr>
        <w:t xml:space="preserve"> Να</w:t>
      </w:r>
      <w:r>
        <w:rPr>
          <w:rFonts w:eastAsia="Times New Roman" w:cs="Times New Roman"/>
          <w:szCs w:val="24"/>
        </w:rPr>
        <w:t xml:space="preserve"> πληρώσει το κεφάλαιο, κατάργηση του ΕΝΦΙΑ, των χαρατσιών, της φοροληστείας, κατάργηση του νόμου Κατρούγκαλου, προσλήψεις στα δημόσια νοσοκομεία, πλήρης απασχόληση των εργαζομένων. </w:t>
      </w:r>
    </w:p>
    <w:p w14:paraId="5470BA56" w14:textId="77777777" w:rsidR="001F594C" w:rsidRDefault="008C7D1C">
      <w:pPr>
        <w:spacing w:line="600" w:lineRule="auto"/>
        <w:ind w:firstLine="720"/>
        <w:contextualSpacing/>
        <w:jc w:val="both"/>
        <w:rPr>
          <w:rFonts w:eastAsia="Times New Roman" w:cs="Times New Roman"/>
          <w:szCs w:val="24"/>
        </w:rPr>
      </w:pPr>
      <w:r w:rsidRPr="0017397F">
        <w:rPr>
          <w:rFonts w:eastAsia="Times New Roman" w:cs="Times New Roman"/>
          <w:szCs w:val="24"/>
        </w:rPr>
        <w:t>Ευχαριστώ, κύριε Πρόεδρε</w:t>
      </w:r>
      <w:r>
        <w:rPr>
          <w:rFonts w:eastAsia="Times New Roman" w:cs="Times New Roman"/>
          <w:szCs w:val="24"/>
        </w:rPr>
        <w:t xml:space="preserve">. </w:t>
      </w:r>
    </w:p>
    <w:p w14:paraId="5470BA57" w14:textId="77777777" w:rsidR="001F594C" w:rsidRDefault="008C7D1C">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w:t>
      </w:r>
      <w:r>
        <w:rPr>
          <w:rFonts w:eastAsia="Times New Roman" w:cs="Times New Roman"/>
          <w:szCs w:val="24"/>
        </w:rPr>
        <w:t>ο κ. Θεοχάρης Θεοχάρης.</w:t>
      </w:r>
    </w:p>
    <w:p w14:paraId="5470BA58" w14:textId="77777777" w:rsidR="001F594C" w:rsidRDefault="008C7D1C">
      <w:pPr>
        <w:spacing w:line="600" w:lineRule="auto"/>
        <w:ind w:firstLine="720"/>
        <w:contextualSpacing/>
        <w:jc w:val="both"/>
        <w:rPr>
          <w:rFonts w:eastAsia="Times New Roman" w:cs="Times New Roman"/>
          <w:szCs w:val="24"/>
        </w:rPr>
      </w:pPr>
      <w:r w:rsidRPr="00E35131">
        <w:rPr>
          <w:rFonts w:eastAsia="Times New Roman" w:cs="Times New Roman"/>
          <w:b/>
          <w:szCs w:val="24"/>
        </w:rPr>
        <w:t>ΘΕΟΧΑΡΗΣ (ΧΑΡΗΣ) ΘΕΟΧΑΡΗΣ:</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5470BA59" w14:textId="77777777" w:rsidR="001F594C" w:rsidRDefault="008C7D1C">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έχω την αίσθηση ότι δεν έχει και τόση σημασία να ασχοληθούμε περισσότερο με τα επιμέρους. Το έκανα, όσο μου επέτρεπε ο χρόνος και με την ανοχή </w:t>
      </w:r>
      <w:r>
        <w:rPr>
          <w:rFonts w:eastAsia="Times New Roman" w:cs="Times New Roman"/>
          <w:szCs w:val="24"/>
        </w:rPr>
        <w:t xml:space="preserve">του Προεδρείου, όσο μπορούσα πιο εκτεταμένα στην ομιλία μου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5470BA5A" w14:textId="77777777" w:rsidR="001F594C" w:rsidRDefault="008C7D1C">
      <w:pPr>
        <w:spacing w:line="600" w:lineRule="auto"/>
        <w:contextualSpacing/>
        <w:jc w:val="both"/>
        <w:rPr>
          <w:rFonts w:eastAsia="Times New Roman"/>
          <w:szCs w:val="24"/>
        </w:rPr>
      </w:pPr>
      <w:r>
        <w:rPr>
          <w:rFonts w:eastAsia="Times New Roman"/>
          <w:szCs w:val="24"/>
        </w:rPr>
        <w:lastRenderedPageBreak/>
        <w:t xml:space="preserve">Επιτρέψτε μου μόνο να αναφερθώ σε ένα ζήτημα, κύριε Υπουργέ, που ίσως να μην το ξέρετε, το ανέφερα προηγουμένως στον κ. Τσακαλώτο, για το άρθρο 110, για τα πρόστιμα στις ελληνικές </w:t>
      </w:r>
      <w:r w:rsidRPr="00CD1036">
        <w:rPr>
          <w:rFonts w:eastAsia="Times New Roman"/>
          <w:szCs w:val="24"/>
        </w:rPr>
        <w:t>-</w:t>
      </w:r>
      <w:r>
        <w:rPr>
          <w:rFonts w:eastAsia="Times New Roman"/>
          <w:szCs w:val="24"/>
        </w:rPr>
        <w:t xml:space="preserve">το τονίζω, μόνο στις ελληνικές- καπνοβιομηχανίες. </w:t>
      </w:r>
    </w:p>
    <w:p w14:paraId="5470BA5B"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Προσέξτε, κυρίες και κύριοι συνάδελφοι, τι θα ψηφίσετε. Εάν πιαστεί κάποιος τρίτος, έστω κι αν η εταιρεία έχει συμμορφωθεί προς όλες τις φορολογικές και τελωνειακές παραβάσεις, να κάνει λαθρεμπόριο με τα </w:t>
      </w:r>
      <w:r>
        <w:rPr>
          <w:rFonts w:eastAsia="Times New Roman"/>
          <w:szCs w:val="24"/>
        </w:rPr>
        <w:t xml:space="preserve">δικά της προϊόντα, τότε μπορεί να μπει πρόστιμο μέχρι και 4.500% των εσόδων της στην εταιρεία αυτή. </w:t>
      </w:r>
    </w:p>
    <w:p w14:paraId="5470BA5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Δηλαδή, για να το καταλάβουμε όλοι, πάει κάποιος στη Βουλγαρία ή σε μία χώρα που είναι φθηνότερα τα τσιγάρα της </w:t>
      </w:r>
      <w:r>
        <w:rPr>
          <w:rFonts w:eastAsia="Times New Roman"/>
          <w:szCs w:val="24"/>
        </w:rPr>
        <w:t>«</w:t>
      </w:r>
      <w:r>
        <w:rPr>
          <w:rFonts w:eastAsia="Times New Roman"/>
          <w:szCs w:val="24"/>
        </w:rPr>
        <w:t>ΣΕΚΑΠ</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rPr>
        <w:t>ΚΑΡΕΛΙΑ</w:t>
      </w:r>
      <w:r>
        <w:rPr>
          <w:rFonts w:eastAsia="Times New Roman"/>
          <w:szCs w:val="24"/>
        </w:rPr>
        <w:t>»</w:t>
      </w:r>
      <w:r>
        <w:rPr>
          <w:rFonts w:eastAsia="Times New Roman"/>
          <w:szCs w:val="24"/>
        </w:rPr>
        <w:t>, νόμιμα, πλήρως φ</w:t>
      </w:r>
      <w:r>
        <w:rPr>
          <w:rFonts w:eastAsia="Times New Roman"/>
          <w:szCs w:val="24"/>
        </w:rPr>
        <w:t>ορολογημένα στη χώρα αυτή, γεμίζει ένα πορτ</w:t>
      </w:r>
      <w:r>
        <w:rPr>
          <w:rFonts w:eastAsia="Times New Roman"/>
          <w:szCs w:val="24"/>
        </w:rPr>
        <w:t>-</w:t>
      </w:r>
      <w:r>
        <w:rPr>
          <w:rFonts w:eastAsia="Times New Roman"/>
          <w:szCs w:val="24"/>
        </w:rPr>
        <w:t>μπαγκάζ τσιγάρα, έρχεται πίσω στη χώρα μας, τον πιάνουν στο τελωνείο και παρ</w:t>
      </w:r>
      <w:r>
        <w:rPr>
          <w:rFonts w:eastAsia="Times New Roman"/>
          <w:szCs w:val="24"/>
        </w:rPr>
        <w:t xml:space="preserve">’ </w:t>
      </w:r>
      <w:r>
        <w:rPr>
          <w:rFonts w:eastAsia="Times New Roman"/>
          <w:szCs w:val="24"/>
        </w:rPr>
        <w:t>όλο που είναι ένας απλός Έλληνας πολίτης, εγώ και εσείς, μπαίνει πρόστιμο στην εταιρεία. Αυτό είναι αντισυνταγματικό. Εάν εν</w:t>
      </w:r>
      <w:r w:rsidRPr="00CD1036">
        <w:rPr>
          <w:rFonts w:eastAsia="Times New Roman"/>
          <w:szCs w:val="24"/>
        </w:rPr>
        <w:t xml:space="preserve"> </w:t>
      </w:r>
      <w:r>
        <w:rPr>
          <w:rFonts w:eastAsia="Times New Roman"/>
          <w:szCs w:val="24"/>
        </w:rPr>
        <w:t>τω</w:t>
      </w:r>
      <w:r w:rsidRPr="00CD1036">
        <w:rPr>
          <w:rFonts w:eastAsia="Times New Roman"/>
          <w:szCs w:val="24"/>
        </w:rPr>
        <w:t xml:space="preserve"> </w:t>
      </w:r>
      <w:r>
        <w:rPr>
          <w:rFonts w:eastAsia="Times New Roman"/>
          <w:szCs w:val="24"/>
        </w:rPr>
        <w:t xml:space="preserve">μεταξύ κάνει το ίδιο με </w:t>
      </w:r>
      <w:r>
        <w:rPr>
          <w:rFonts w:eastAsia="Times New Roman"/>
          <w:szCs w:val="24"/>
        </w:rPr>
        <w:t>τη «</w:t>
      </w:r>
      <w:r>
        <w:rPr>
          <w:rFonts w:eastAsia="Times New Roman"/>
          <w:szCs w:val="24"/>
          <w:lang w:val="en-US"/>
        </w:rPr>
        <w:t>M</w:t>
      </w:r>
      <w:r>
        <w:rPr>
          <w:rFonts w:eastAsia="Times New Roman"/>
          <w:szCs w:val="24"/>
          <w:lang w:val="en-US"/>
        </w:rPr>
        <w:t>ARLBORO</w:t>
      </w:r>
      <w:r>
        <w:rPr>
          <w:rFonts w:eastAsia="Times New Roman"/>
          <w:szCs w:val="24"/>
        </w:rPr>
        <w:t>»</w:t>
      </w:r>
      <w:r>
        <w:rPr>
          <w:rFonts w:eastAsia="Times New Roman"/>
          <w:szCs w:val="24"/>
        </w:rPr>
        <w:t xml:space="preserve">, τότε επειδή δεν έχετε δικαιοδοσία δεν </w:t>
      </w:r>
      <w:r>
        <w:rPr>
          <w:rFonts w:eastAsia="Times New Roman"/>
          <w:szCs w:val="24"/>
        </w:rPr>
        <w:lastRenderedPageBreak/>
        <w:t xml:space="preserve">μπαίνει πρόστιμο στην </w:t>
      </w:r>
      <w:r>
        <w:rPr>
          <w:rFonts w:eastAsia="Times New Roman"/>
          <w:szCs w:val="24"/>
        </w:rPr>
        <w:t>«</w:t>
      </w:r>
      <w:r>
        <w:rPr>
          <w:rFonts w:eastAsia="Times New Roman"/>
          <w:szCs w:val="24"/>
          <w:lang w:val="en-US"/>
        </w:rPr>
        <w:t>M</w:t>
      </w:r>
      <w:r>
        <w:rPr>
          <w:rFonts w:eastAsia="Times New Roman"/>
          <w:szCs w:val="24"/>
          <w:lang w:val="en-US"/>
        </w:rPr>
        <w:t>ARLBORO</w:t>
      </w:r>
      <w:r>
        <w:rPr>
          <w:rFonts w:eastAsia="Times New Roman"/>
          <w:szCs w:val="24"/>
        </w:rPr>
        <w:t>»</w:t>
      </w:r>
      <w:r w:rsidRPr="004D77EF">
        <w:rPr>
          <w:rFonts w:eastAsia="Times New Roman"/>
          <w:szCs w:val="24"/>
        </w:rPr>
        <w:t xml:space="preserve">. </w:t>
      </w:r>
      <w:r>
        <w:rPr>
          <w:rFonts w:eastAsia="Times New Roman"/>
          <w:szCs w:val="24"/>
        </w:rPr>
        <w:t xml:space="preserve">Μόνο στην ελληνική εταιρεία μπαίνει. Αυτό ψηφίζουμε εδώ σήμερα! </w:t>
      </w:r>
    </w:p>
    <w:p w14:paraId="5470BA5D" w14:textId="77777777" w:rsidR="001F594C" w:rsidRDefault="008C7D1C">
      <w:pPr>
        <w:spacing w:line="600" w:lineRule="auto"/>
        <w:ind w:firstLine="720"/>
        <w:contextualSpacing/>
        <w:jc w:val="both"/>
        <w:rPr>
          <w:rFonts w:eastAsia="Times New Roman"/>
          <w:szCs w:val="24"/>
        </w:rPr>
      </w:pPr>
      <w:r>
        <w:rPr>
          <w:rFonts w:eastAsia="Times New Roman"/>
          <w:szCs w:val="24"/>
        </w:rPr>
        <w:t>Αυτό είναι ένα σήμα για να φύγει η ελληνική παραγωγή, να τους διώξουμε, να φύγου</w:t>
      </w:r>
      <w:r>
        <w:rPr>
          <w:rFonts w:eastAsia="Times New Roman"/>
          <w:szCs w:val="24"/>
        </w:rPr>
        <w:t>ν από την Ελλάδα; Αυτό είναι το «ολιστικό σχέδιο ανάπτυξης»; Αυτό είναι το πρώτο. Δεύτερον, είναι δυνατόν να πληρώνει κάποιος για παραβάσεις τρίτου, χωρίς να υπάρχει έστω μια υποψία, όταν δεν υπάρχει δόλος, δεν υπάρχει καν έννομη σχέση, ότι δηλαδή είναι έν</w:t>
      </w:r>
      <w:r>
        <w:rPr>
          <w:rFonts w:eastAsia="Times New Roman"/>
          <w:szCs w:val="24"/>
        </w:rPr>
        <w:t xml:space="preserve">ας διανομέας του, κάποιος που συνεργάζεται; Δεν μπορεί να συνεχιστεί αυτό το πράγμα, χωρίς να αποδεικνύεται κάποια παράβαση από την εταιρεία. </w:t>
      </w:r>
    </w:p>
    <w:p w14:paraId="5470BA5E"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Εάν, κύριε Υπουργέ, έχετε υποχρεώσεις μνημονιακές ή δεν ξέρω τι και δεν μπορείτε να αποσύρετε αυτή τη διάταξη, </w:t>
      </w:r>
      <w:r w:rsidRPr="00CD1036">
        <w:rPr>
          <w:rFonts w:eastAsia="Times New Roman"/>
          <w:szCs w:val="24"/>
        </w:rPr>
        <w:t>-</w:t>
      </w:r>
      <w:r>
        <w:rPr>
          <w:rFonts w:eastAsia="Times New Roman"/>
          <w:szCs w:val="24"/>
        </w:rPr>
        <w:t>π</w:t>
      </w:r>
      <w:r>
        <w:rPr>
          <w:rFonts w:eastAsia="Times New Roman"/>
          <w:szCs w:val="24"/>
        </w:rPr>
        <w:t>ου πρέπει να την αποσύρετε- κοιτάξτε να δώσετε μια παράταση στην έναρξη εφαρμογής ενός ή δύο μηνών, ώστε να το συζητήσετε με τη βιομηχανία και να βρείτε πώς θα την αναμορφώσετε με κάποιον τρόπο που να είναι συνταγματική. Δεν είναι σωστή αυτή η διάταξη. Σας</w:t>
      </w:r>
      <w:r>
        <w:rPr>
          <w:rFonts w:eastAsia="Times New Roman"/>
          <w:szCs w:val="24"/>
        </w:rPr>
        <w:t xml:space="preserve"> παρακαλώ σημειώστε το και συζητήστε το με τους ανθρώπους σας. Αλλιώς, θα έχουμε ατύχημα και ξέρω πολύ </w:t>
      </w:r>
      <w:r>
        <w:rPr>
          <w:rFonts w:eastAsia="Times New Roman"/>
          <w:szCs w:val="24"/>
        </w:rPr>
        <w:lastRenderedPageBreak/>
        <w:t xml:space="preserve">καλά εφοριακούς ή τελωνειακούς που θα δείξουν κάποιον υπερβάλλοντα ζήλο, μόλις ψηφιστεί αυτή η διάταξη.  </w:t>
      </w:r>
    </w:p>
    <w:p w14:paraId="5470BA5F" w14:textId="77777777" w:rsidR="001F594C" w:rsidRDefault="008C7D1C">
      <w:pPr>
        <w:spacing w:line="600" w:lineRule="auto"/>
        <w:ind w:firstLine="720"/>
        <w:contextualSpacing/>
        <w:jc w:val="both"/>
        <w:rPr>
          <w:rFonts w:eastAsia="Times New Roman"/>
          <w:szCs w:val="24"/>
        </w:rPr>
      </w:pPr>
      <w:r>
        <w:rPr>
          <w:rFonts w:eastAsia="Times New Roman"/>
          <w:szCs w:val="24"/>
        </w:rPr>
        <w:t>Ας δούμε, όμως, κυρίες και κύριοι συνάδελφοι, τ</w:t>
      </w:r>
      <w:r>
        <w:rPr>
          <w:rFonts w:eastAsia="Times New Roman"/>
          <w:szCs w:val="24"/>
        </w:rPr>
        <w:t>η μεγάλη εικόνα. Επιτρέψτε μου να συζητήσω για τη μεγάλη εικόνα. Τελειώνουμε σήμερα με τα μνημόνια; Τελειώνουμε σήμερα με τη λιτότητα; Αρχίζουμε με την ανάπτυξη; Αρχίζουμε με τις δουλειές; «</w:t>
      </w:r>
      <w:r>
        <w:rPr>
          <w:rFonts w:eastAsia="Times New Roman"/>
          <w:szCs w:val="24"/>
        </w:rPr>
        <w:t>όχι</w:t>
      </w:r>
      <w:r>
        <w:rPr>
          <w:rFonts w:eastAsia="Times New Roman"/>
          <w:szCs w:val="24"/>
        </w:rPr>
        <w:t xml:space="preserve">», είναι η απάντηση. Γιατί αν ήταν «ναι», δεν θα μιλούσαμε για </w:t>
      </w:r>
      <w:r>
        <w:rPr>
          <w:rFonts w:eastAsia="Times New Roman"/>
          <w:szCs w:val="24"/>
        </w:rPr>
        <w:t xml:space="preserve">το </w:t>
      </w:r>
      <w:r>
        <w:rPr>
          <w:rFonts w:eastAsia="Times New Roman"/>
          <w:szCs w:val="24"/>
        </w:rPr>
        <w:t>μεσοπρόθεσμο</w:t>
      </w:r>
      <w:r>
        <w:rPr>
          <w:rFonts w:eastAsia="Times New Roman"/>
          <w:szCs w:val="24"/>
        </w:rPr>
        <w:t xml:space="preserve">, αλλά για το ολιστικό σχέδιο ανάπτυξης, που έχει φύγει κι έχει πάει στα αζήτητα. Το έχουμε ξεχάσει. </w:t>
      </w:r>
    </w:p>
    <w:p w14:paraId="5470BA60" w14:textId="77777777" w:rsidR="001F594C" w:rsidRDefault="008C7D1C">
      <w:pPr>
        <w:spacing w:line="600" w:lineRule="auto"/>
        <w:ind w:firstLine="720"/>
        <w:contextualSpacing/>
        <w:jc w:val="both"/>
        <w:rPr>
          <w:rFonts w:eastAsia="Times New Roman"/>
          <w:szCs w:val="24"/>
        </w:rPr>
      </w:pPr>
      <w:r>
        <w:rPr>
          <w:rFonts w:eastAsia="Times New Roman"/>
          <w:szCs w:val="24"/>
        </w:rPr>
        <w:t>Τώρα μιλάμε για τις περικοπές των συντάξεων, τις οποίες δεν θα πάρετε πίσω. Τις ξαναψηφίζετε σήμερα. Πείτε το, λοιπόν, κύριε Υπουργέ, και ο</w:t>
      </w:r>
      <w:r>
        <w:rPr>
          <w:rFonts w:eastAsia="Times New Roman"/>
          <w:szCs w:val="24"/>
        </w:rPr>
        <w:t xml:space="preserve"> κ. Τσακαλώτος, γιατί λέτε συνέχεια ότι δεν είναι η ώρα της συζήτησης. Είστε έντιμοι άνθρωποι και να δείξετε πολιτική εντιμότητα κιόλας. Πείτε στους συνταξιούχους ότι οι περικοπές θα γίνουν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w:t>
      </w:r>
    </w:p>
    <w:p w14:paraId="5470BA61" w14:textId="77777777" w:rsidR="001F594C" w:rsidRDefault="008C7D1C">
      <w:pPr>
        <w:spacing w:line="600" w:lineRule="auto"/>
        <w:ind w:firstLine="720"/>
        <w:contextualSpacing/>
        <w:jc w:val="both"/>
        <w:rPr>
          <w:rFonts w:eastAsia="Times New Roman"/>
          <w:szCs w:val="24"/>
        </w:rPr>
      </w:pPr>
      <w:r>
        <w:rPr>
          <w:rFonts w:eastAsia="Times New Roman"/>
          <w:szCs w:val="24"/>
        </w:rPr>
        <w:lastRenderedPageBreak/>
        <w:t>Εγώ ξέρετε τι θα τους έλεγα; Θα τους έλεγα, ναι, δε</w:t>
      </w:r>
      <w:r>
        <w:rPr>
          <w:rFonts w:eastAsia="Times New Roman"/>
          <w:szCs w:val="24"/>
        </w:rPr>
        <w:t>ν βγαίνει η χώρα, δεν βγαίνει κα</w:t>
      </w:r>
      <w:r>
        <w:rPr>
          <w:rFonts w:eastAsia="Times New Roman"/>
          <w:szCs w:val="24"/>
        </w:rPr>
        <w:t>μ</w:t>
      </w:r>
      <w:r>
        <w:rPr>
          <w:rFonts w:eastAsia="Times New Roman"/>
          <w:szCs w:val="24"/>
        </w:rPr>
        <w:t>μία χώρα και δεν βγαίνει η ανάπτυξή της και σίγουρα η δική μας, αν τα χρήματα πηγαίνουν μόνο σε όσους δεν δουλεύουν. Πρέπει να στηρίξουμε τη νέα γενιά. Θα δώσω, λοιπόν, με αντίμετρα, ένα ποσό σε κάθε δεκαοκτάρη, σε κάθε από</w:t>
      </w:r>
      <w:r>
        <w:rPr>
          <w:rFonts w:eastAsia="Times New Roman"/>
          <w:szCs w:val="24"/>
        </w:rPr>
        <w:t xml:space="preserve">φοιτο πανεπιστημίου, για να μπορέσει να ξεκινήσει τη ζωή του, αρκεί να μείνει σε αυτή τη χώρα. Να τα αντίμετρα που θα άξιζε τον κόπο και θα τα δέχονταν οι συνταξιούχοι. Εγώ δεν ξέρω ούτε έναν συνταξιούχο που δεν θα δεχθεί τη θυσία του, αρκεί το εγγόνι του </w:t>
      </w:r>
      <w:r>
        <w:rPr>
          <w:rFonts w:eastAsia="Times New Roman"/>
          <w:szCs w:val="24"/>
        </w:rPr>
        <w:t xml:space="preserve">να στηριχθεί. Δεν το λέτε, όμως, αυτό. </w:t>
      </w:r>
    </w:p>
    <w:p w14:paraId="5470BA6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αντί για την Ελλάδα του 2022, μιλάμε για τα 25 δισεκατομμύρια που φεύγουν. Αντί για το </w:t>
      </w:r>
      <w:r>
        <w:rPr>
          <w:rFonts w:eastAsia="Times New Roman"/>
          <w:szCs w:val="24"/>
          <w:lang w:val="en-US"/>
        </w:rPr>
        <w:t>brain</w:t>
      </w:r>
      <w:r w:rsidRPr="00BA2F75">
        <w:rPr>
          <w:rFonts w:eastAsia="Times New Roman"/>
          <w:szCs w:val="24"/>
        </w:rPr>
        <w:t xml:space="preserve"> </w:t>
      </w:r>
      <w:r>
        <w:rPr>
          <w:rFonts w:eastAsia="Times New Roman"/>
          <w:szCs w:val="24"/>
          <w:lang w:val="en-US"/>
        </w:rPr>
        <w:t>gain</w:t>
      </w:r>
      <w:r w:rsidRPr="00BA2F75">
        <w:rPr>
          <w:rFonts w:eastAsia="Times New Roman"/>
          <w:szCs w:val="24"/>
        </w:rPr>
        <w:t xml:space="preserve"> </w:t>
      </w:r>
      <w:r>
        <w:rPr>
          <w:rFonts w:eastAsia="Times New Roman"/>
          <w:szCs w:val="24"/>
        </w:rPr>
        <w:t xml:space="preserve">και πώς θα αντιστραφεί το </w:t>
      </w:r>
      <w:r>
        <w:rPr>
          <w:rFonts w:eastAsia="Times New Roman"/>
          <w:szCs w:val="24"/>
          <w:lang w:val="en-US"/>
        </w:rPr>
        <w:t>brain</w:t>
      </w:r>
      <w:r w:rsidRPr="00BA2F75">
        <w:rPr>
          <w:rFonts w:eastAsia="Times New Roman"/>
          <w:szCs w:val="24"/>
        </w:rPr>
        <w:t xml:space="preserve"> </w:t>
      </w:r>
      <w:r>
        <w:rPr>
          <w:rFonts w:eastAsia="Times New Roman"/>
          <w:szCs w:val="24"/>
          <w:lang w:val="en-US"/>
        </w:rPr>
        <w:t>drain</w:t>
      </w:r>
      <w:r>
        <w:rPr>
          <w:rFonts w:eastAsia="Times New Roman"/>
          <w:szCs w:val="24"/>
        </w:rPr>
        <w:t xml:space="preserve">, συζητάμε για το πώς φεύγουν τα 25 δισεκατομμύρια </w:t>
      </w:r>
      <w:r>
        <w:rPr>
          <w:rFonts w:eastAsia="Times New Roman"/>
          <w:szCs w:val="24"/>
        </w:rPr>
        <w:t>και πάνε στο Λουξεμβούργο για εγγύηση. Και μας είπε προηγουμένως ο κ. Τσακαλώτος: «Όπως είχε πει και ο κ. Αλεξιάδης, περσινά ξινά σταφύλια. Αυτά τα έχουμε δώσει από το 2015. Τι φωνάζετε τώρα το 2017;». Ο κ. Τσακαλώτος που μιλάει για τα σαράντα χρόνια διακυ</w:t>
      </w:r>
      <w:r>
        <w:rPr>
          <w:rFonts w:eastAsia="Times New Roman"/>
          <w:szCs w:val="24"/>
        </w:rPr>
        <w:t xml:space="preserve">βέρνησης, </w:t>
      </w:r>
      <w:r>
        <w:rPr>
          <w:rFonts w:eastAsia="Times New Roman"/>
          <w:szCs w:val="24"/>
        </w:rPr>
        <w:lastRenderedPageBreak/>
        <w:t xml:space="preserve">που έχει πάει πίσω μέχρι και στον Εμφύλιο, τώρα λέει για ποιον λόγο συζητάμε το έγκλημα που ξεκίνησε το 2015! Πράγματι, ξεκίνησε το 2015 και ολοκληρώνεται σήμερα αυτό το έγκλημα και είναι διαρκές έγκλημα και όχι στιγμιαίο. </w:t>
      </w:r>
    </w:p>
    <w:p w14:paraId="5470BA63" w14:textId="77777777" w:rsidR="001F594C" w:rsidRDefault="008C7D1C">
      <w:pPr>
        <w:spacing w:line="600" w:lineRule="auto"/>
        <w:ind w:firstLine="720"/>
        <w:contextualSpacing/>
        <w:jc w:val="both"/>
        <w:rPr>
          <w:rFonts w:eastAsia="Times New Roman"/>
          <w:szCs w:val="24"/>
        </w:rPr>
      </w:pPr>
      <w:r>
        <w:rPr>
          <w:rFonts w:eastAsia="Times New Roman"/>
          <w:szCs w:val="24"/>
        </w:rPr>
        <w:t>Δυστυχώς, όμως, κυρίες</w:t>
      </w:r>
      <w:r>
        <w:rPr>
          <w:rFonts w:eastAsia="Times New Roman"/>
          <w:szCs w:val="24"/>
        </w:rPr>
        <w:t xml:space="preserve"> και κύριοι συνάδελφοι, δεν ακούω από κανέναν πώς θα είναι και πώς θέλουμε να είναι η Ελλάδα στο μέλλον. </w:t>
      </w:r>
    </w:p>
    <w:p w14:paraId="5470BA64"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Το 2022 θα παίζουμε κρυφτούλι με τέτοια νομοσχέδια, να χαζοπροσλαμβάνουμε, να αυξάνουμε τη φορολογία, να πνίγουμε την παραγωγή, όπως φαίνεται ότι θέλε</w:t>
      </w:r>
      <w:r>
        <w:rPr>
          <w:rFonts w:eastAsia="Times New Roman" w:cs="Times New Roman"/>
          <w:szCs w:val="24"/>
        </w:rPr>
        <w:t>ι ο ΣΥΡΙΖΑ να γίνεται εις το διηνεκές; Ή θα γίνουμε μια κανονική ευρωπαϊκή χώρα, τη στιγμή που ακόμα και το ευρωπαϊκό όραμα θέλει χτίσιμο και αναγέννηση -έτσι μας λέει, για παράδειγμα, η Αντιπολίτευση- από την αρχή; Τι σημαίνει το απλώς η παραγωγή; Με οποι</w:t>
      </w:r>
      <w:r>
        <w:rPr>
          <w:rFonts w:eastAsia="Times New Roman" w:cs="Times New Roman"/>
          <w:szCs w:val="24"/>
        </w:rPr>
        <w:t>ουσδήποτε όρους; Να παράγουν δηλαδή οι νέοι μας σε εργοστάσια ή σε δουλειές προϊόντα που οι ίδιοι δεν μπορούν να αγοράσουν; Να γίνουμε δηλαδή όλοι μια Μύκονος, στην οποία ο Έλληνας δεν μπορεί να πάει γιατί δεν μπορεί να πληρώσει την ξαπλώστρα και είναι μόν</w:t>
      </w:r>
      <w:r>
        <w:rPr>
          <w:rFonts w:eastAsia="Times New Roman" w:cs="Times New Roman"/>
          <w:szCs w:val="24"/>
        </w:rPr>
        <w:t>ο για τους Άραβες; Αυτό είναι το μοντέλο του αύριο;</w:t>
      </w:r>
    </w:p>
    <w:p w14:paraId="5470BA6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κυρίες και κύριοι συνάδελφοι, και της Κυβέρνησης και της Αντιπολίτευσης. Ονειρεύομαι μία χώρα που θα παράγει προστιθέμενη αξία. Ονειρεύομαι μια χώρα που κρατάει σε καλές, ακριβοπληρωμένες δουλειές τους νέους της. Ονειρεύομαι μία χώρα που θα δίνει αξιο</w:t>
      </w:r>
      <w:r>
        <w:rPr>
          <w:rFonts w:eastAsia="Times New Roman" w:cs="Times New Roman"/>
          <w:szCs w:val="24"/>
        </w:rPr>
        <w:t xml:space="preserve">πρέπεια σε όλους, και σε όσους δεν σπούδασαν και σε όσους απέτυχαν. Ονειρεύομαι μία χώρα που φέρνει νέους να σπουδάσουν εδώ. </w:t>
      </w:r>
    </w:p>
    <w:p w14:paraId="5470BA6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Μιλάμε συνέχεια για τον τουρισμό της εβδομάδας και δεν μιλάμε για τον τουρισμό της τετραετίας, το πώς τα πανεπιστήμιά μας θα φέρου</w:t>
      </w:r>
      <w:r>
        <w:rPr>
          <w:rFonts w:eastAsia="Times New Roman" w:cs="Times New Roman"/>
          <w:szCs w:val="24"/>
        </w:rPr>
        <w:t xml:space="preserve">ν εδώ νέους ανθρώπους -τώρα που η Βρετανία κλονίζεται με το </w:t>
      </w:r>
      <w:r>
        <w:rPr>
          <w:rFonts w:eastAsia="Times New Roman" w:cs="Times New Roman"/>
          <w:szCs w:val="24"/>
          <w:lang w:val="en-US"/>
        </w:rPr>
        <w:t>B</w:t>
      </w:r>
      <w:r>
        <w:rPr>
          <w:rFonts w:eastAsia="Times New Roman" w:cs="Times New Roman"/>
          <w:szCs w:val="24"/>
          <w:lang w:val="en-US"/>
        </w:rPr>
        <w:t>rexit</w:t>
      </w:r>
      <w:r>
        <w:rPr>
          <w:rFonts w:eastAsia="Times New Roman" w:cs="Times New Roman"/>
          <w:szCs w:val="24"/>
        </w:rPr>
        <w:t>- να σπουδάσουν και να μπολιαστούν με την ελληνική κουλτούρα.</w:t>
      </w:r>
    </w:p>
    <w:p w14:paraId="5470BA6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Ονειρεύομαι μία χώρα χωρίς αστάθεια ή διαφθορά της εκτελεστικής εξουσίας, με προεδρική δημοκρατία. Ονειρεύομαι μία χώρα με ισχύ </w:t>
      </w:r>
      <w:r>
        <w:rPr>
          <w:rFonts w:eastAsia="Times New Roman" w:cs="Times New Roman"/>
          <w:szCs w:val="24"/>
        </w:rPr>
        <w:t xml:space="preserve">και συνέχεια, με εθνικό συμβούλιο στρατηγικής και όχι στρατηγική του ενός ατόμου όπως σήμερα. Ονειρεύομαι μία χώρα όπου η φορολογία δεν θα ξεπερνάει το 20% και μπορεί να γίνει σήμερα, εάν αξιοποιήσουμε τα μέτρα. </w:t>
      </w:r>
    </w:p>
    <w:p w14:paraId="5470BA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Ονειρεύομαι μία χώρα της αλληλεγγύης με εισ</w:t>
      </w:r>
      <w:r>
        <w:rPr>
          <w:rFonts w:eastAsia="Times New Roman" w:cs="Times New Roman"/>
          <w:szCs w:val="24"/>
        </w:rPr>
        <w:t>όδημα πολίτη σε κάθε Έλληνα και χωρίς προϋποθέσεις. Ονειρεύομαι μία χώρα με ένα δεύτερο ηλεκτρονικό δημόσιο και όλους τους υπαλλήλους όρθιους, τους αστυνομικούς για την ασφάλεια, τους γιατρούς και τους νοσοκόμους για την υγεία, τους δασκάλους για την παιδε</w:t>
      </w:r>
      <w:r>
        <w:rPr>
          <w:rFonts w:eastAsia="Times New Roman" w:cs="Times New Roman"/>
          <w:szCs w:val="24"/>
        </w:rPr>
        <w:t>ία, τους ελεγκτές για τη δικαιοσύνη και τον δίκαιο ανταγωνισμό.</w:t>
      </w:r>
    </w:p>
    <w:p w14:paraId="5470BA69" w14:textId="77777777" w:rsidR="001F594C" w:rsidRDefault="008C7D1C">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Εδώ κλείνουν τα όνειρα.</w:t>
      </w:r>
    </w:p>
    <w:p w14:paraId="5470BA6A" w14:textId="77777777" w:rsidR="001F594C" w:rsidRDefault="008C7D1C">
      <w:pPr>
        <w:spacing w:line="600" w:lineRule="auto"/>
        <w:ind w:firstLine="720"/>
        <w:contextualSpacing/>
        <w:jc w:val="both"/>
        <w:rPr>
          <w:rFonts w:eastAsia="Times New Roman"/>
          <w:bCs/>
          <w:szCs w:val="24"/>
        </w:rPr>
      </w:pPr>
      <w:r w:rsidRPr="0015048E">
        <w:rPr>
          <w:rFonts w:eastAsia="Times New Roman"/>
          <w:b/>
          <w:bCs/>
          <w:szCs w:val="24"/>
        </w:rPr>
        <w:t xml:space="preserve">ΘΕΟΧΑΡΗΣ (ΧΑΡΗΣ) ΘΕΟΧΑΡΗΣ: </w:t>
      </w:r>
      <w:r>
        <w:rPr>
          <w:rFonts w:eastAsia="Times New Roman"/>
          <w:bCs/>
          <w:szCs w:val="24"/>
        </w:rPr>
        <w:t>Ονειρεύομαι -και τελειώνω, κύριε Πρόεδρε- και αναρωτιέμαι γιατί αυτή η λέξη έχει εξοριστεί από αυτήν την Αίθ</w:t>
      </w:r>
      <w:r>
        <w:rPr>
          <w:rFonts w:eastAsia="Times New Roman"/>
          <w:bCs/>
          <w:szCs w:val="24"/>
        </w:rPr>
        <w:t xml:space="preserve">ουσα, η λέξη «όνειρο». </w:t>
      </w:r>
    </w:p>
    <w:p w14:paraId="5470BA6B" w14:textId="77777777" w:rsidR="001F594C" w:rsidRDefault="008C7D1C">
      <w:pPr>
        <w:spacing w:line="600" w:lineRule="auto"/>
        <w:ind w:firstLine="720"/>
        <w:contextualSpacing/>
        <w:jc w:val="both"/>
        <w:rPr>
          <w:rFonts w:eastAsia="Times New Roman"/>
          <w:bCs/>
          <w:szCs w:val="24"/>
        </w:rPr>
      </w:pPr>
      <w:r>
        <w:rPr>
          <w:rFonts w:eastAsia="Times New Roman"/>
          <w:bCs/>
          <w:szCs w:val="24"/>
        </w:rPr>
        <w:t>Σας ευχαριστώ.</w:t>
      </w:r>
    </w:p>
    <w:p w14:paraId="5470BA6C" w14:textId="77777777" w:rsidR="001F594C" w:rsidRDefault="008C7D1C">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sidRPr="00726A05">
        <w:rPr>
          <w:rFonts w:eastAsia="Times New Roman"/>
          <w:bCs/>
          <w:szCs w:val="24"/>
        </w:rPr>
        <w:t xml:space="preserve">Κυρίες και κύριοι συνάδελφοι, γίνεται γνωστό στο Σώμα ότι </w:t>
      </w:r>
      <w:r>
        <w:rPr>
          <w:rFonts w:eastAsia="Times New Roman"/>
          <w:bCs/>
          <w:szCs w:val="24"/>
        </w:rPr>
        <w:t>τη συνεδρίασή μας</w:t>
      </w:r>
      <w:r w:rsidRPr="00726A05">
        <w:rPr>
          <w:rFonts w:eastAsia="Times New Roman"/>
          <w:bCs/>
          <w:szCs w:val="24"/>
        </w:rPr>
        <w:t xml:space="preserve"> παρακολουθούν </w:t>
      </w:r>
      <w:r w:rsidRPr="00726A05">
        <w:rPr>
          <w:rFonts w:eastAsia="Times New Roman"/>
          <w:bCs/>
          <w:szCs w:val="24"/>
        </w:rPr>
        <w:t xml:space="preserve">από τα άνω δυτικά θεωρεία, </w:t>
      </w:r>
      <w:r>
        <w:rPr>
          <w:rFonts w:eastAsia="Times New Roman"/>
          <w:bCs/>
          <w:szCs w:val="24"/>
        </w:rPr>
        <w:t>τριάντα</w:t>
      </w:r>
      <w:r w:rsidRPr="00726A05">
        <w:rPr>
          <w:rFonts w:eastAsia="Times New Roman"/>
          <w:bCs/>
          <w:szCs w:val="24"/>
        </w:rPr>
        <w:t xml:space="preserve"> μαθήτριες και μαθητές και τρεις </w:t>
      </w:r>
      <w:r w:rsidRPr="00726A05">
        <w:rPr>
          <w:rFonts w:eastAsia="Times New Roman"/>
          <w:bCs/>
          <w:szCs w:val="24"/>
        </w:rPr>
        <w:t>συνοδοί</w:t>
      </w:r>
      <w:r>
        <w:rPr>
          <w:rFonts w:eastAsia="Times New Roman"/>
          <w:bCs/>
          <w:szCs w:val="24"/>
        </w:rPr>
        <w:t xml:space="preserve"> </w:t>
      </w:r>
      <w:r w:rsidRPr="00726A05">
        <w:rPr>
          <w:rFonts w:eastAsia="Times New Roman"/>
          <w:bCs/>
          <w:szCs w:val="24"/>
        </w:rPr>
        <w:t>εκπαιδευτικοί α</w:t>
      </w:r>
      <w:r>
        <w:rPr>
          <w:rFonts w:eastAsia="Times New Roman"/>
          <w:bCs/>
          <w:szCs w:val="24"/>
        </w:rPr>
        <w:t xml:space="preserve">πό </w:t>
      </w:r>
      <w:r>
        <w:rPr>
          <w:rFonts w:eastAsia="Times New Roman"/>
          <w:bCs/>
          <w:szCs w:val="24"/>
        </w:rPr>
        <w:t>το 22</w:t>
      </w:r>
      <w:r w:rsidRPr="00C021F9">
        <w:rPr>
          <w:rFonts w:eastAsia="Times New Roman"/>
          <w:bCs/>
          <w:szCs w:val="24"/>
          <w:vertAlign w:val="superscript"/>
        </w:rPr>
        <w:t>ο</w:t>
      </w:r>
      <w:r>
        <w:rPr>
          <w:rFonts w:eastAsia="Times New Roman"/>
          <w:bCs/>
          <w:szCs w:val="24"/>
        </w:rPr>
        <w:t xml:space="preserve"> Δημοτικό Σχολείο Βόλου</w:t>
      </w:r>
      <w:r w:rsidRPr="00726A05">
        <w:rPr>
          <w:rFonts w:eastAsia="Times New Roman"/>
          <w:bCs/>
          <w:szCs w:val="24"/>
        </w:rPr>
        <w:t>.</w:t>
      </w:r>
    </w:p>
    <w:p w14:paraId="5470BA6D" w14:textId="77777777" w:rsidR="001F594C" w:rsidRDefault="008C7D1C">
      <w:pPr>
        <w:spacing w:line="600" w:lineRule="auto"/>
        <w:ind w:firstLine="720"/>
        <w:contextualSpacing/>
        <w:jc w:val="both"/>
        <w:rPr>
          <w:rFonts w:eastAsia="Times New Roman"/>
          <w:bCs/>
          <w:szCs w:val="24"/>
        </w:rPr>
      </w:pPr>
      <w:r>
        <w:rPr>
          <w:rFonts w:eastAsia="Times New Roman"/>
          <w:bCs/>
          <w:szCs w:val="24"/>
        </w:rPr>
        <w:lastRenderedPageBreak/>
        <w:t>Καλωσορίσατε στην Αθήνα!</w:t>
      </w:r>
    </w:p>
    <w:p w14:paraId="5470BA6E" w14:textId="77777777" w:rsidR="001F594C" w:rsidRDefault="008C7D1C">
      <w:pPr>
        <w:spacing w:line="600" w:lineRule="auto"/>
        <w:ind w:firstLine="720"/>
        <w:contextualSpacing/>
        <w:jc w:val="center"/>
        <w:rPr>
          <w:rFonts w:eastAsia="Times New Roman"/>
          <w:bCs/>
          <w:szCs w:val="24"/>
        </w:rPr>
      </w:pPr>
      <w:r w:rsidRPr="00726A05" w:rsidDel="002555D4">
        <w:rPr>
          <w:rFonts w:eastAsia="Times New Roman"/>
          <w:bCs/>
          <w:szCs w:val="24"/>
        </w:rPr>
        <w:t xml:space="preserve"> </w:t>
      </w:r>
      <w:r w:rsidRPr="00726A05">
        <w:rPr>
          <w:rFonts w:eastAsia="Times New Roman"/>
          <w:bCs/>
          <w:szCs w:val="24"/>
        </w:rPr>
        <w:t>(Χειροκροτήματα απ’ όλες τις πτέρυγες της Βουλής)</w:t>
      </w:r>
    </w:p>
    <w:p w14:paraId="5470BA6F" w14:textId="77777777" w:rsidR="001F594C" w:rsidRDefault="008C7D1C">
      <w:pPr>
        <w:spacing w:line="600" w:lineRule="auto"/>
        <w:ind w:firstLine="720"/>
        <w:contextualSpacing/>
        <w:jc w:val="both"/>
        <w:rPr>
          <w:rFonts w:eastAsia="Times New Roman"/>
          <w:bCs/>
          <w:szCs w:val="24"/>
        </w:rPr>
      </w:pPr>
      <w:r>
        <w:rPr>
          <w:rFonts w:eastAsia="Times New Roman"/>
          <w:bCs/>
          <w:szCs w:val="24"/>
        </w:rPr>
        <w:t>Κύριε Ηγουμενίδη, θα προηγηθεί ο κ. Βαρεμένος και αμέσως μετά είστε εσείς, για τον λόγο που σας είπα.</w:t>
      </w:r>
    </w:p>
    <w:p w14:paraId="5470BA70" w14:textId="77777777" w:rsidR="001F594C" w:rsidRDefault="008C7D1C">
      <w:pPr>
        <w:spacing w:line="600" w:lineRule="auto"/>
        <w:ind w:firstLine="720"/>
        <w:contextualSpacing/>
        <w:jc w:val="both"/>
        <w:rPr>
          <w:rFonts w:eastAsia="Times New Roman"/>
          <w:bCs/>
          <w:szCs w:val="24"/>
        </w:rPr>
      </w:pPr>
      <w:r>
        <w:rPr>
          <w:rFonts w:eastAsia="Times New Roman"/>
          <w:bCs/>
          <w:szCs w:val="24"/>
        </w:rPr>
        <w:t>Τον λόγο έχει ο κ. Βαρεμένος.</w:t>
      </w:r>
    </w:p>
    <w:p w14:paraId="5470BA71" w14:textId="77777777" w:rsidR="001F594C" w:rsidRDefault="008C7D1C">
      <w:pPr>
        <w:spacing w:line="600" w:lineRule="auto"/>
        <w:ind w:firstLine="720"/>
        <w:contextualSpacing/>
        <w:jc w:val="both"/>
        <w:rPr>
          <w:rFonts w:eastAsia="Times New Roman"/>
          <w:bCs/>
          <w:szCs w:val="24"/>
        </w:rPr>
      </w:pPr>
      <w:r w:rsidRPr="0015048E">
        <w:rPr>
          <w:rFonts w:eastAsia="Times New Roman"/>
          <w:b/>
          <w:bCs/>
          <w:szCs w:val="24"/>
        </w:rPr>
        <w:t>ΓΕΩΡΓΙΟΣ ΒΑΡΕΜΕΝΟ</w:t>
      </w:r>
      <w:r w:rsidRPr="0015048E">
        <w:rPr>
          <w:rFonts w:eastAsia="Times New Roman"/>
          <w:b/>
          <w:bCs/>
          <w:szCs w:val="24"/>
        </w:rPr>
        <w:t>Σ (Β΄ Αντιπρόεδρος της Βουλής):</w:t>
      </w:r>
      <w:r>
        <w:rPr>
          <w:rFonts w:eastAsia="Times New Roman"/>
          <w:bCs/>
          <w:szCs w:val="24"/>
        </w:rPr>
        <w:t xml:space="preserve"> Κύριε Πρόεδρε, κάποια στιγμή ο αείμνηστος Χάρρυ Κλυνν προσπαθώντας να περιγράψει το πρόβλημα της χώρας, είχε πει ότι ο Έλληνας έχει πάψει να παράγει πρωτότυπη σκέψη. Απ’ αυτήν την άποψη θα έλεγα -εάν ισχύει αυτό- ότι η ελλην</w:t>
      </w:r>
      <w:r>
        <w:rPr>
          <w:rFonts w:eastAsia="Times New Roman"/>
          <w:bCs/>
          <w:szCs w:val="24"/>
        </w:rPr>
        <w:t xml:space="preserve">ική Βουλή είναι απολύτως αντιπροσωπευτική του φαινομένου αυτού, ιδιαιτέρως εις τη διάρκεια των οχτάχρονων μνημονίων όπου ίσχυσε αυτός ο τυφλοσούρτης και ο </w:t>
      </w:r>
      <w:r>
        <w:rPr>
          <w:rFonts w:eastAsia="Times New Roman"/>
          <w:bCs/>
          <w:szCs w:val="24"/>
        </w:rPr>
        <w:t xml:space="preserve">Αντιπρόεδρος </w:t>
      </w:r>
      <w:r>
        <w:rPr>
          <w:rFonts w:eastAsia="Times New Roman"/>
          <w:bCs/>
          <w:szCs w:val="24"/>
        </w:rPr>
        <w:t xml:space="preserve">της Νέας Δημοκρατίας, </w:t>
      </w:r>
      <w:r>
        <w:rPr>
          <w:rFonts w:eastAsia="Times New Roman"/>
          <w:bCs/>
          <w:szCs w:val="24"/>
        </w:rPr>
        <w:t xml:space="preserve">κ. Γεωργιάδης, είχε πει ότι εάν δεν υπήρχαν τα μνημόνια, θα έπρεπε να τα εφεύρουμε. Εγώ θα έλεγα ότι μετά από </w:t>
      </w:r>
      <w:r>
        <w:rPr>
          <w:rFonts w:eastAsia="Times New Roman"/>
          <w:bCs/>
          <w:szCs w:val="24"/>
        </w:rPr>
        <w:t xml:space="preserve">οκτώμισι </w:t>
      </w:r>
      <w:r>
        <w:rPr>
          <w:rFonts w:eastAsia="Times New Roman"/>
          <w:bCs/>
          <w:szCs w:val="24"/>
        </w:rPr>
        <w:t>χρόνια πύρινης εμπειρίας θα έπρεπε μάλλον να επανεφεύρουμε τον εαυτό μας.</w:t>
      </w:r>
    </w:p>
    <w:p w14:paraId="5470BA72" w14:textId="77777777" w:rsidR="001F594C" w:rsidRDefault="008C7D1C">
      <w:pPr>
        <w:spacing w:line="600" w:lineRule="auto"/>
        <w:ind w:firstLine="720"/>
        <w:contextualSpacing/>
        <w:jc w:val="both"/>
        <w:rPr>
          <w:rFonts w:eastAsia="Times New Roman"/>
          <w:bCs/>
          <w:szCs w:val="24"/>
        </w:rPr>
      </w:pPr>
      <w:r>
        <w:rPr>
          <w:rFonts w:eastAsia="Times New Roman"/>
          <w:bCs/>
          <w:szCs w:val="24"/>
        </w:rPr>
        <w:lastRenderedPageBreak/>
        <w:t>Προκειμένου να βγούμε από τα μνημόνια, το ερώτημα είναι: Βγήκαμ</w:t>
      </w:r>
      <w:r>
        <w:rPr>
          <w:rFonts w:eastAsia="Times New Roman"/>
          <w:bCs/>
          <w:szCs w:val="24"/>
        </w:rPr>
        <w:t xml:space="preserve">ε πρώτα από τον πρότερο εαυτό μας; Απ’ ό,τι φαίνεται, δεν ισχύει κάτι τέτοιο. Όταν στους ισχυρούς της </w:t>
      </w:r>
      <w:r>
        <w:rPr>
          <w:rFonts w:eastAsia="Times New Roman"/>
          <w:bCs/>
          <w:szCs w:val="24"/>
        </w:rPr>
        <w:t>Ευρωζώνης</w:t>
      </w:r>
      <w:r>
        <w:rPr>
          <w:rFonts w:eastAsia="Times New Roman"/>
          <w:bCs/>
          <w:szCs w:val="24"/>
        </w:rPr>
        <w:t>, στον πυρήνα της, στην ίδια τη Γερμανία και οι δύο, και οι σοσιαλδημοκράτες και οι χριστιανοδημοκράτες, έχουν πάρει το μοιρογνωμόνιο και το βάζο</w:t>
      </w:r>
      <w:r>
        <w:rPr>
          <w:rFonts w:eastAsia="Times New Roman"/>
          <w:bCs/>
          <w:szCs w:val="24"/>
        </w:rPr>
        <w:t xml:space="preserve">υν κάτω μη τυχόν και θιγούν στο παραμικρό τα συμφέροντά τους, τι γίνεται σε αυτήν εδώ τη χώρα, τη δοκιμαζόμενη επί οχτώ χρόνια με τα μνημόνια; </w:t>
      </w:r>
    </w:p>
    <w:p w14:paraId="5470BA73" w14:textId="77777777" w:rsidR="001F594C" w:rsidRDefault="008C7D1C">
      <w:pPr>
        <w:spacing w:line="600" w:lineRule="auto"/>
        <w:ind w:firstLine="720"/>
        <w:contextualSpacing/>
        <w:jc w:val="both"/>
        <w:rPr>
          <w:rFonts w:eastAsia="Times New Roman"/>
          <w:bCs/>
          <w:szCs w:val="24"/>
        </w:rPr>
      </w:pPr>
      <w:r>
        <w:rPr>
          <w:rFonts w:eastAsia="Times New Roman"/>
          <w:bCs/>
          <w:szCs w:val="24"/>
        </w:rPr>
        <w:t>Για παράδειγμα, τι ισχύει από την πλευρά της Αξιωματικής Αντιπολίτευσης; Λέει η Αξιωματική Αντιπολίτευση ότι δεν</w:t>
      </w:r>
      <w:r>
        <w:rPr>
          <w:rFonts w:eastAsia="Times New Roman"/>
          <w:bCs/>
          <w:szCs w:val="24"/>
        </w:rPr>
        <w:t xml:space="preserve"> μπορεί να υπάρξει καθαρή έξοδος, αφού δεν υπάρχει δημοσιονομικός χώρος για να συμβεί κάτι τέτοιο. Υπάρχει κάποιος που φοβάται αυτήν την προοπτική; Υπάρχει κάποιος που ανησυχεί ότι τυχόν να έχει πολιτικές συνέπειες -εάν συμβεί τελικά στη χώρα, που έχει ανά</w:t>
      </w:r>
      <w:r>
        <w:rPr>
          <w:rFonts w:eastAsia="Times New Roman"/>
          <w:bCs/>
          <w:szCs w:val="24"/>
        </w:rPr>
        <w:t>γκη το οξυγόνο αυτό της εξόδου μετά από οχτώ χρόνια- ή να του προκαλεί αταβιστικούς -πολιτικά εννοώ- φόβους ή ανησυχία;</w:t>
      </w:r>
    </w:p>
    <w:p w14:paraId="5470BA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Κυβέρνηση, κύριοι συνάδελφοι, θα ήθελα να πω το εξής: Όπως είπα πριν για το μοιρογνωμόνιο που μνημόνευσα, θα πρέπει η Κυβέρν</w:t>
      </w:r>
      <w:r>
        <w:rPr>
          <w:rFonts w:eastAsia="Times New Roman" w:cs="Times New Roman"/>
          <w:szCs w:val="24"/>
        </w:rPr>
        <w:t>ηση να το πάρει και να το βάλει κάτω -στο σημείο αυτό μπορεί να ερεθίσω λίγο την τεχνοκρατική ακαμψία του προλαλήσαντος στο Βήμα- και να δει ότι οι άνθρωποι που πρέπει να ανακουφιστούν πρώτοι είναι αυτοί που περισσότερο εθίγησαν, αυτοί που περισσότερο πόνε</w:t>
      </w:r>
      <w:r>
        <w:rPr>
          <w:rFonts w:eastAsia="Times New Roman" w:cs="Times New Roman"/>
          <w:szCs w:val="24"/>
        </w:rPr>
        <w:t>σαν στη διάρκεια των μνημονίων</w:t>
      </w:r>
      <w:r w:rsidRPr="00744A8D">
        <w:rPr>
          <w:rFonts w:eastAsia="Times New Roman" w:cs="Times New Roman"/>
          <w:szCs w:val="24"/>
        </w:rPr>
        <w:t xml:space="preserve">, </w:t>
      </w:r>
      <w:r>
        <w:rPr>
          <w:rFonts w:eastAsia="Times New Roman" w:cs="Times New Roman"/>
          <w:szCs w:val="24"/>
        </w:rPr>
        <w:t>αυτοί που ό,τι και να πάρουν, το λίγο, το αναγκαίο, που στερήθηκαν στη διάρκεια των μνημονίων, θα το ρίξουν στην αγορά και δεν θα το ακουμπήσουν σε κάποια από τις ασφαλείς λεγόμενες τράπεζες του εξωτερικού.</w:t>
      </w:r>
    </w:p>
    <w:p w14:paraId="5470BA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επίσης, </w:t>
      </w:r>
      <w:r>
        <w:rPr>
          <w:rFonts w:eastAsia="Times New Roman" w:cs="Times New Roman"/>
          <w:szCs w:val="24"/>
        </w:rPr>
        <w:t xml:space="preserve">ότι η ισορροπία μεταξύ μέτρων και αντιμέτρων δεν μπορεί να οδηγεί σε περαιτέρω επιδείνωση της κατανομής των βαρών. </w:t>
      </w:r>
    </w:p>
    <w:p w14:paraId="5470BA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Βγαίνουμε, λοιπόν, από τα μνημόνια όχι για να πάμε αυτομάτως από την κόλαση στον παράδεισο, στο πλαίσιο μιας πολιτικής μεταφυσικής, αλλά βγα</w:t>
      </w:r>
      <w:r>
        <w:rPr>
          <w:rFonts w:eastAsia="Times New Roman" w:cs="Times New Roman"/>
          <w:szCs w:val="24"/>
        </w:rPr>
        <w:t xml:space="preserve">ίνουμε από εκεί </w:t>
      </w:r>
      <w:r>
        <w:rPr>
          <w:rFonts w:eastAsia="Times New Roman" w:cs="Times New Roman"/>
          <w:szCs w:val="24"/>
        </w:rPr>
        <w:lastRenderedPageBreak/>
        <w:t xml:space="preserve">για να επιστρέψουμε σε μια κοινωνική κανονικότητα που είναι απαραίτητη για τη μόχλευση της οικονομίας. Μόνο έτσι μπορεί να εκτιναχθεί η οικονομία και να αλλάξει η ψυχολογία. </w:t>
      </w:r>
    </w:p>
    <w:p w14:paraId="5470BA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μπορεί να σταθεί ξανά στα πόδια της με πρωτοστάτη τον λαό </w:t>
      </w:r>
      <w:r>
        <w:rPr>
          <w:rFonts w:eastAsia="Times New Roman" w:cs="Times New Roman"/>
          <w:szCs w:val="24"/>
        </w:rPr>
        <w:t>της, μπορεί να αποκτήσει ξανά το χαμένο κύρος της και να ενισχύσει τον παρεμβατικό και πρωταγωνιστικό της ρόλο στα Βαλκάνια. Στο πλαίσιο αυτό θέλω να πω ότι η συμφωνία που επιτεύχθηκε είναι ιστορικών διαστάσεων, κατά την προσωπική μου γνώμη, εάν υλοποιηθεί</w:t>
      </w:r>
      <w:r>
        <w:rPr>
          <w:rFonts w:eastAsia="Times New Roman" w:cs="Times New Roman"/>
          <w:szCs w:val="24"/>
        </w:rPr>
        <w:t xml:space="preserve"> όπως προβλέπεται.</w:t>
      </w:r>
    </w:p>
    <w:p w14:paraId="5470BA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είμαι ο τελευταίος που μπορεί να κατηγορηθεί για δίκη προθέσεων σε αυτήν εδώ την Αίθουσα. Όμως είμαι απόλυτα πεπεισμένος ότι όσοι κραυγάζουν σε αυτήν εδώ την Αίθουσα για το όνομα της Μακεδονίας ποσώς τους ενδιαφέρει αυ</w:t>
      </w:r>
      <w:r>
        <w:rPr>
          <w:rFonts w:eastAsia="Times New Roman" w:cs="Times New Roman"/>
          <w:szCs w:val="24"/>
        </w:rPr>
        <w:t xml:space="preserve">τό το θέμα. Άλλα έχουν στο μυαλό τους. Το όνομα το απεμπολήσαμε το 1990 με τους γνωστούς τυχοδιωκτισμούς των γνωστών πρωταγωνιστών. Δεν αναφέρομαι εδώ </w:t>
      </w:r>
      <w:r>
        <w:rPr>
          <w:rFonts w:eastAsia="Times New Roman" w:cs="Times New Roman"/>
          <w:szCs w:val="24"/>
        </w:rPr>
        <w:lastRenderedPageBreak/>
        <w:t>μόνο στον γραφικό πολιτικαντισμό ή στη νεοναζιστική παράνοια. Το θέμα είναι πιο σοβαρό από αυτό.</w:t>
      </w:r>
    </w:p>
    <w:p w14:paraId="5470BA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παρά</w:t>
      </w:r>
      <w:r>
        <w:rPr>
          <w:rFonts w:eastAsia="Times New Roman" w:cs="Times New Roman"/>
          <w:szCs w:val="24"/>
        </w:rPr>
        <w:t>δειγμα, θεωρώ ότι ο κ. Μητσοτάκης ξέρει πολύ καλά ποιο είναι το συμφέρον της χώρας. Ξέρει καλά τι σημαίνει μια συμφωνία και αν αυτό είναι καλό για τη χώρα. Και το ξέρει καλά και βιωματικά, από την εποχή που ο πατέρας του επιχείρησε να επιτύχει μια συμφωνία</w:t>
      </w:r>
      <w:r>
        <w:rPr>
          <w:rFonts w:eastAsia="Times New Roman" w:cs="Times New Roman"/>
          <w:szCs w:val="24"/>
        </w:rPr>
        <w:t>, τότε που, αν θυμάμαι καλά, και ο Πρόεδρος των Ανεξαρτήτων Ελλήνων είχε συνταχθεί με την άποψη του Κωνσταντίνου Μητσοτάκη, ενάντια στην άποψη του κ. Σαμαρά. Και το θέμα είναι ότι με τη σημερινή του τακτική ο κ. Μητσοτάκης, εκτός των άλλων, υποβαθμίζει, εά</w:t>
      </w:r>
      <w:r>
        <w:rPr>
          <w:rFonts w:eastAsia="Times New Roman" w:cs="Times New Roman"/>
          <w:szCs w:val="24"/>
        </w:rPr>
        <w:t>ν δεν εξαλείφει εντελώς, όσα θετικά πρόσφερε η παράταξή του για τη διαμόρφωση της εθνικής πολιτικής που προεβλήθη στο Βουκουρέστι. Εκτός και αν ο λόγος είναι ακριβώς αυτός, εάν δηλαδή ξεκαθαρίζονται τέτοιου είδους λογαριασμοί. Σε αυτήν την περίπτωση δεν θα</w:t>
      </w:r>
      <w:r>
        <w:rPr>
          <w:rFonts w:eastAsia="Times New Roman" w:cs="Times New Roman"/>
          <w:szCs w:val="24"/>
        </w:rPr>
        <w:t xml:space="preserve"> μας έπεφτε λόγος, εάν δεν αφορούσε ένα σημαντικό θέμα που αφορά την ιστορική προοπτική. </w:t>
      </w:r>
    </w:p>
    <w:p w14:paraId="5470BA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ια να μην καταχρώμαι τον χρόνο και επειδή ο κύριος ομιλητής που προηγήθηκε εμού έβαλε το θέμα οραματικά, θέλω να πω το εξής. Πατριωτική είναι η στάση εκείνων που ορα</w:t>
      </w:r>
      <w:r>
        <w:rPr>
          <w:rFonts w:eastAsia="Times New Roman" w:cs="Times New Roman"/>
          <w:szCs w:val="24"/>
        </w:rPr>
        <w:t>ματίζονται μια Ελλάδα όχι πανταχόθεν περικυκλωμένη</w:t>
      </w:r>
      <w:r w:rsidRPr="001B184F">
        <w:rPr>
          <w:rFonts w:eastAsia="Times New Roman" w:cs="Times New Roman"/>
          <w:szCs w:val="24"/>
        </w:rPr>
        <w:t xml:space="preserve">, </w:t>
      </w:r>
      <w:r>
        <w:rPr>
          <w:rFonts w:eastAsia="Times New Roman" w:cs="Times New Roman"/>
          <w:szCs w:val="24"/>
        </w:rPr>
        <w:t>που αποτρέπει τη δημιουργία οποιουδήποτε τόξου, μουσουλμανικού ή άλλου, που οδηγεί την Ελλάδα σε πρωταγωνιστικό εξωστρεφή ρόλο στα Βαλκάνια και στη γύρω περιοχή, που εξισορροπεί με αυτόν τον παρεμβατικό τ</w:t>
      </w:r>
      <w:r>
        <w:rPr>
          <w:rFonts w:eastAsia="Times New Roman" w:cs="Times New Roman"/>
          <w:szCs w:val="24"/>
        </w:rPr>
        <w:t>ης ρόλο τους οποιουσδήποτε κινδύνους, που είναι υπαρκτοί.</w:t>
      </w:r>
    </w:p>
    <w:p w14:paraId="5470BA7B"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 xml:space="preserve">Το μοναδικό υπαρκτό μας πρόβλημα στην εξωτερική πολιτική είναι ο εξ </w:t>
      </w:r>
      <w:r>
        <w:rPr>
          <w:rFonts w:eastAsia="Times New Roman" w:cs="Times New Roman"/>
          <w:szCs w:val="24"/>
        </w:rPr>
        <w:t xml:space="preserve">Ανατολών </w:t>
      </w:r>
      <w:r>
        <w:rPr>
          <w:rFonts w:eastAsia="Times New Roman" w:cs="Times New Roman"/>
          <w:szCs w:val="24"/>
        </w:rPr>
        <w:t xml:space="preserve">παραληρών γείτονάς μας. </w:t>
      </w:r>
    </w:p>
    <w:p w14:paraId="5470BA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πω, κύριοι συνάδελφοι, ότι αν τα πράγματα πάνε όπως έχουν δρομολογηθεί, με</w:t>
      </w:r>
      <w:r>
        <w:rPr>
          <w:rFonts w:eastAsia="Times New Roman" w:cs="Times New Roman"/>
          <w:szCs w:val="24"/>
        </w:rPr>
        <w:t xml:space="preserve"> τον καλύτερο δυνατό τρόπο και με την καλή πίστη μεταξύ των δύο γειτονικών λαών, νομίζω ότι η ιστορία θα φέρει τη δικαίωση και θα κατατάξει τα υπόλοιπα σε μια μικρή και ενδεχομένως και θλιβερή υποσημείωση.</w:t>
      </w:r>
    </w:p>
    <w:p w14:paraId="5470BA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470BA7E" w14:textId="77777777" w:rsidR="001F594C" w:rsidRDefault="008C7D1C">
      <w:pPr>
        <w:spacing w:line="600" w:lineRule="auto"/>
        <w:ind w:firstLine="720"/>
        <w:contextualSpacing/>
        <w:jc w:val="center"/>
        <w:rPr>
          <w:rFonts w:eastAsia="Times New Roman"/>
          <w:bCs/>
        </w:rPr>
      </w:pPr>
      <w:r w:rsidRPr="006651D3">
        <w:rPr>
          <w:rFonts w:eastAsia="Times New Roman"/>
          <w:bCs/>
        </w:rPr>
        <w:lastRenderedPageBreak/>
        <w:t>(Χειροκροτήματα από την πτέρυγα του ΣΥ</w:t>
      </w:r>
      <w:r w:rsidRPr="006651D3">
        <w:rPr>
          <w:rFonts w:eastAsia="Times New Roman"/>
          <w:bCs/>
        </w:rPr>
        <w:t>ΡΙΖΑ)</w:t>
      </w:r>
    </w:p>
    <w:p w14:paraId="5470BA7F" w14:textId="77777777" w:rsidR="001F594C" w:rsidRDefault="008C7D1C">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Μέχρι να με αντικαταστήσει στην Έδρα ο κ. Βαρεμένος, καλώ στο Βήμα τον κ. Ηγουμενίδη. Ακολουθεί ο κ. Χαρακόπουλος και η κ. Χριστοφιλοπούλου. Η πρώτη δεκάδα θα κλείσει με τον κ. Χατζησάββα.</w:t>
      </w:r>
    </w:p>
    <w:p w14:paraId="5470BA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Κύριε Ηγουμενίδη, έχετε τον </w:t>
      </w:r>
      <w:r>
        <w:rPr>
          <w:rFonts w:eastAsia="Times New Roman" w:cs="Times New Roman"/>
          <w:szCs w:val="24"/>
        </w:rPr>
        <w:t xml:space="preserve">λόγο. </w:t>
      </w:r>
    </w:p>
    <w:p w14:paraId="5470BA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5470BA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παρά το ότι δεν με εκπλήσσει προσωπικά, γιατί δεν είναι η πρώτη φορά που ακροβατεί στα όρια και που ολισθαίνει σε φασίζουσες απόψεις ο κ. Γεωργιάδης, κατά τη γνώμη μου δεν είναι προσωπική η διαφορά ούτε προσωπικό το ζήτημα. </w:t>
      </w:r>
    </w:p>
    <w:p w14:paraId="5470BA83" w14:textId="77777777" w:rsidR="001F594C" w:rsidRDefault="008C7D1C">
      <w:pPr>
        <w:spacing w:line="600" w:lineRule="auto"/>
        <w:ind w:firstLine="720"/>
        <w:contextualSpacing/>
        <w:jc w:val="both"/>
        <w:rPr>
          <w:rFonts w:eastAsia="Times New Roman" w:cs="Times New Roman"/>
          <w:szCs w:val="24"/>
        </w:rPr>
      </w:pPr>
      <w:r w:rsidRPr="00090E18">
        <w:rPr>
          <w:rFonts w:eastAsia="Times New Roman" w:cs="Times New Roman"/>
          <w:szCs w:val="24"/>
        </w:rPr>
        <w:t>(</w:t>
      </w:r>
      <w:r w:rsidRPr="00090E18">
        <w:rPr>
          <w:rFonts w:eastAsia="Times New Roman" w:cs="Times New Roman"/>
          <w:szCs w:val="24"/>
        </w:rPr>
        <w:t>Στο σημείο αυτό την Προ</w:t>
      </w:r>
      <w:r>
        <w:rPr>
          <w:rFonts w:eastAsia="Times New Roman" w:cs="Times New Roman"/>
          <w:szCs w:val="24"/>
        </w:rPr>
        <w:t>εδρική Έδρα καταλαμβάνει ο Β΄</w:t>
      </w:r>
      <w:r w:rsidRPr="00090E18">
        <w:rPr>
          <w:rFonts w:eastAsia="Times New Roman" w:cs="Times New Roman"/>
          <w:szCs w:val="24"/>
        </w:rPr>
        <w:t xml:space="preserve"> Αντιπρόεδρος της Βουλής κ. </w:t>
      </w:r>
      <w:r w:rsidRPr="008F6B5E">
        <w:rPr>
          <w:rFonts w:eastAsia="Times New Roman" w:cs="Times New Roman"/>
          <w:b/>
          <w:szCs w:val="24"/>
        </w:rPr>
        <w:t>ΓΕΩΡΓΙΟΣ ΒΑΡΕΜΕΝΟΣ</w:t>
      </w:r>
      <w:r w:rsidRPr="00090E18">
        <w:rPr>
          <w:rFonts w:eastAsia="Times New Roman" w:cs="Times New Roman"/>
          <w:szCs w:val="24"/>
        </w:rPr>
        <w:t>)</w:t>
      </w:r>
    </w:p>
    <w:p w14:paraId="5470BA8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Από αυτό εδώ το Βήμα ως εκπρόσωπος της Ένωσης Κεντρώων συνέκρινε την Αριστερά, τον ΣΥΡΙΖΑ, με τη Χρυσή Αυγή. Και αυτό το πράγμα -όχι επί προσωπικού- </w:t>
      </w:r>
      <w:r>
        <w:rPr>
          <w:rFonts w:eastAsia="Times New Roman" w:cs="Times New Roman"/>
          <w:szCs w:val="24"/>
        </w:rPr>
        <w:lastRenderedPageBreak/>
        <w:t xml:space="preserve">πρέπει </w:t>
      </w:r>
      <w:r>
        <w:rPr>
          <w:rFonts w:eastAsia="Times New Roman" w:cs="Times New Roman"/>
          <w:szCs w:val="24"/>
        </w:rPr>
        <w:t>κατά τη γνώμη μου να ανακαλέσει είτε ο ίδιος είτε ο Αρχηγός του. Εκτός και αν πράγματι το κόμμα του έχει αυτή την άποψη. Να μας το πει, για να το συζητήσουμε και σε άλλη βάση.</w:t>
      </w:r>
    </w:p>
    <w:p w14:paraId="5470BA8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περάσαμε την τελευταία τριετία, μια τριετία </w:t>
      </w:r>
      <w:r>
        <w:rPr>
          <w:rFonts w:eastAsia="Times New Roman" w:cs="Times New Roman"/>
          <w:szCs w:val="24"/>
        </w:rPr>
        <w:t>«</w:t>
      </w:r>
      <w:r>
        <w:rPr>
          <w:rFonts w:eastAsia="Times New Roman" w:cs="Times New Roman"/>
          <w:szCs w:val="24"/>
        </w:rPr>
        <w:t>ψεμάτ</w:t>
      </w:r>
      <w:r>
        <w:rPr>
          <w:rFonts w:eastAsia="Times New Roman" w:cs="Times New Roman"/>
          <w:szCs w:val="24"/>
        </w:rPr>
        <w:t>ων και παραμυθιών» από την πλευρά της Αριστεράς, που ευτυχώς ερχόταν η Δεξιά για να αποκαταστήσει την αλήθεια!</w:t>
      </w:r>
    </w:p>
    <w:p w14:paraId="5470BA8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Πρώτο «παραμύθι»: Μετά την ήττα και τον επώδυνο συμβιβασμό, σχεδιάζουμε, οργανώνουμε, έτσι ώστε να βγάλουμε τη χώρα από τα μνημόνια. </w:t>
      </w:r>
    </w:p>
    <w:p w14:paraId="5470BA8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Ευτυχώς, ήρ</w:t>
      </w:r>
      <w:r>
        <w:rPr>
          <w:rFonts w:eastAsia="Times New Roman" w:cs="Times New Roman"/>
          <w:szCs w:val="24"/>
        </w:rPr>
        <w:t>θε η Δεξιά, η Νέα Δημοκρατία, για να αποκαταστήσει την αλήθεια! «Τι συζητάτε τώρα; Παραμύθια! Σε δύο τρεις μήνες θα κλείσει η «αριστερή παρένθεση» στην πολιτική ιστορία του τόπου».</w:t>
      </w:r>
    </w:p>
    <w:p w14:paraId="5470BA8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Δεύτερο «παραμύθι»: Θα οργανώσουμε την πρόσβαση των ανασφάλιστων συμπολιτών</w:t>
      </w:r>
      <w:r>
        <w:rPr>
          <w:rFonts w:eastAsia="Times New Roman" w:cs="Times New Roman"/>
          <w:szCs w:val="24"/>
        </w:rPr>
        <w:t xml:space="preserve"> μας στο δημόσιο σύστημα υγείας. Τι λέει τώρα ο ΣΥΡΙΖΑ; Εδώ εμείς το έχουμε λύσει το θέμα. Γέλασε και ο κάθε πικραμένος με αυτό το «παραμύθι». Βγήκαν </w:t>
      </w:r>
      <w:r>
        <w:rPr>
          <w:rFonts w:eastAsia="Times New Roman" w:cs="Times New Roman"/>
          <w:szCs w:val="24"/>
        </w:rPr>
        <w:lastRenderedPageBreak/>
        <w:t>δυόμισι εκατομμύρια τελικά οι ανασφάλιστοι συμπολίτες μας και ήταν τόσο καλά λυμένο το ζήτημα από την προη</w:t>
      </w:r>
      <w:r>
        <w:rPr>
          <w:rFonts w:eastAsia="Times New Roman" w:cs="Times New Roman"/>
          <w:szCs w:val="24"/>
        </w:rPr>
        <w:t xml:space="preserve">γούμενη </w:t>
      </w:r>
      <w:r>
        <w:rPr>
          <w:rFonts w:eastAsia="Times New Roman" w:cs="Times New Roman"/>
          <w:szCs w:val="24"/>
        </w:rPr>
        <w:t xml:space="preserve">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 Βενιζέλου, που ακόμα θυμάμαι, γιατρός ήμουν τότε, τους αρρώστους να έρχονται και να τους δίνουμε τα φάρμακα για το επόμενο διήμερο ή τριήμερο. Αν θέλετε, ένας από τους λόγους που με έκαναν να ασχοληθώ ενεργά με την πολιτική, ήταν</w:t>
      </w:r>
      <w:r>
        <w:rPr>
          <w:rFonts w:eastAsia="Times New Roman" w:cs="Times New Roman"/>
          <w:szCs w:val="24"/>
        </w:rPr>
        <w:t xml:space="preserve"> αυτός.</w:t>
      </w:r>
    </w:p>
    <w:p w14:paraId="5470BA8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«Παραμύθι» τρίτο από τον ΣΥΡΙΖΑ: Θα μοιράσουμε πλεονάσματα. Δεν στέκομαι στο όνομά τους, αν θα είναι δέκατη τρίτη σύνταξη ή όπως αλλιώς θα το ονομάσουμε. Μα, τι λέτε τώρα; Παραμύθια! Ήρθε η Νέα Δημοκρατία πάλι τώρα να αποκαταστήσει την αλήθεια: «Τι</w:t>
      </w:r>
      <w:r>
        <w:rPr>
          <w:rFonts w:eastAsia="Times New Roman" w:cs="Times New Roman"/>
          <w:szCs w:val="24"/>
        </w:rPr>
        <w:t xml:space="preserve"> πλεονάσματα θα μοιράσετε; Θα υπάρξει «κόφτης»». </w:t>
      </w:r>
    </w:p>
    <w:p w14:paraId="5470BA8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Ας όψεται η Ένωση Κεντρώων και η εισαγωγή που έκανε. Τα «παραμύθια» δεν έχουν τέλος, αλλά δεν θα προχωρήσω περισσότερο. </w:t>
      </w:r>
    </w:p>
    <w:p w14:paraId="5470BA8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 «παραμύθι»: Βγαίνουμε από τα μνημόνια, λέει η Αριστερά. «Μα, τι λέτε τώρα; </w:t>
      </w:r>
      <w:r>
        <w:rPr>
          <w:rFonts w:eastAsia="Times New Roman" w:cs="Times New Roman"/>
          <w:szCs w:val="24"/>
        </w:rPr>
        <w:t>Υπογράφουμε τέταρτο μνημόνιο».</w:t>
      </w:r>
    </w:p>
    <w:p w14:paraId="5470BA8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Τρία χρόνια, κυρίες και κύριοι της Νέας Δημοκρατίας, ούτε μια οικονομική σας πρόβλεψη ούτε μια πολιτική σας εκτίμηση επιβεβαιώθηκε. Σήμερα δεν καταρρέει μια τέτοια επιμέρους εκτίμηση, καταρρέει το συνολικό πολιτικό σας αφήγημ</w:t>
      </w:r>
      <w:r>
        <w:rPr>
          <w:rFonts w:eastAsia="Times New Roman" w:cs="Times New Roman"/>
          <w:szCs w:val="24"/>
        </w:rPr>
        <w:t xml:space="preserve">α. </w:t>
      </w:r>
    </w:p>
    <w:p w14:paraId="5470BA8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αυτοί που οδήγησαν από το πρώτο στο δεύτερο ή έφεραν στα πρόθυρα του τρίτου μνημονίου τη χώρα, αυτοί που τα τελευταία τρία χρόνια ουσιαστικά χαρακτηρίζονταν μόνο από τρικλοποδιές στην προσπάθεια της Αριστεράς, αυτοί που αν</w:t>
      </w:r>
      <w:r>
        <w:rPr>
          <w:rFonts w:eastAsia="Times New Roman" w:cs="Times New Roman"/>
          <w:szCs w:val="24"/>
        </w:rPr>
        <w:t xml:space="preserve"> και δεν είχαν τρόικα, έπρεπε να εφεύρουν, αυτοί δεν μπορούν να κρύψουν τη λύπη τους για την επιτυχία του λαού μας. Δεν μπορούν να κρύψουν τη θλίψη τους για την επιβεβαίωση των πολιτικών θέσεων και των πολιτικών επιλογών του ΣΥΡΙΖΑ και της Αριστεράς.</w:t>
      </w:r>
    </w:p>
    <w:p w14:paraId="5470BA8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 Και </w:t>
      </w:r>
      <w:r>
        <w:rPr>
          <w:rFonts w:eastAsia="Times New Roman" w:cs="Times New Roman"/>
          <w:szCs w:val="24"/>
        </w:rPr>
        <w:t>αυτή η θλίψη -το γαρ πολύ της θλίψεως γεννά παραφροσύνη</w:t>
      </w:r>
      <w:r w:rsidRPr="003E1CCE">
        <w:rPr>
          <w:rFonts w:eastAsia="Times New Roman" w:cs="Times New Roman"/>
          <w:szCs w:val="24"/>
        </w:rPr>
        <w:t>!</w:t>
      </w:r>
      <w:r>
        <w:rPr>
          <w:rFonts w:eastAsia="Times New Roman" w:cs="Times New Roman"/>
          <w:szCs w:val="24"/>
        </w:rPr>
        <w:t>- τους έχει μετατρέψει σε Κασσάνδρες</w:t>
      </w:r>
      <w:r w:rsidRPr="00622AE0">
        <w:rPr>
          <w:rFonts w:eastAsia="Times New Roman" w:cs="Times New Roman"/>
          <w:szCs w:val="24"/>
        </w:rPr>
        <w:t>,</w:t>
      </w:r>
      <w:r w:rsidRPr="00204B41">
        <w:rPr>
          <w:rFonts w:eastAsia="Times New Roman" w:cs="Times New Roman"/>
          <w:szCs w:val="24"/>
        </w:rPr>
        <w:t xml:space="preserve"> </w:t>
      </w:r>
      <w:r>
        <w:rPr>
          <w:rFonts w:eastAsia="Times New Roman" w:cs="Times New Roman"/>
          <w:szCs w:val="24"/>
        </w:rPr>
        <w:t xml:space="preserve">που μοιρολογούν στους προμαχώνες της νέας Ελλάδας που προσπαθούμε να φτιάξουμε. Εμείς αφήνουμε πίσω μας τα μνημόνια. Μαζί αφήνουμε </w:t>
      </w:r>
      <w:r>
        <w:rPr>
          <w:rFonts w:eastAsia="Times New Roman" w:cs="Times New Roman"/>
          <w:szCs w:val="24"/>
        </w:rPr>
        <w:lastRenderedPageBreak/>
        <w:t xml:space="preserve">πίσω και τις μοιρολογήτρες στη </w:t>
      </w:r>
      <w:r>
        <w:rPr>
          <w:rFonts w:eastAsia="Times New Roman" w:cs="Times New Roman"/>
          <w:szCs w:val="24"/>
        </w:rPr>
        <w:t xml:space="preserve">μιζέρια και στη στείρα καταστροφολογία τους, προχωράμε, σχεδιάζουμε, οργανώνουμε, χτίζουμε μαζί με τον λαό μας τη μεταμνημονιακή Ελλάδα. </w:t>
      </w:r>
    </w:p>
    <w:p w14:paraId="5470BA8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εδώ μία παρένθεση. </w:t>
      </w:r>
      <w:r>
        <w:rPr>
          <w:rFonts w:eastAsia="Times New Roman" w:cs="Times New Roman"/>
          <w:szCs w:val="24"/>
          <w:lang w:val="en-US"/>
        </w:rPr>
        <w:t>O</w:t>
      </w:r>
      <w:r>
        <w:rPr>
          <w:rFonts w:eastAsia="Times New Roman" w:cs="Times New Roman"/>
          <w:szCs w:val="24"/>
        </w:rPr>
        <w:t xml:space="preserve"> κ. </w:t>
      </w:r>
      <w:r>
        <w:rPr>
          <w:rFonts w:eastAsia="Times New Roman" w:cs="Times New Roman"/>
          <w:szCs w:val="24"/>
        </w:rPr>
        <w:t>Θεοχάρης: απορεί πώς ορισμένοι συνάδελφοι της Αντιπολίτευσης, πώς κάποιοι Βουλευ</w:t>
      </w:r>
      <w:r>
        <w:rPr>
          <w:rFonts w:eastAsia="Times New Roman" w:cs="Times New Roman"/>
          <w:szCs w:val="24"/>
        </w:rPr>
        <w:t xml:space="preserve">τές της Αριστεράς, τάσσονται υπέρ της μη συμμετοχής του Διεθνούς Νομισματικού Ταμείου στο πρόγραμμα της Ελλάδας. </w:t>
      </w:r>
    </w:p>
    <w:p w14:paraId="5470BA9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σταθώ στα λάθη του </w:t>
      </w:r>
      <w:r>
        <w:rPr>
          <w:rFonts w:eastAsia="Times New Roman" w:cs="Times New Roman"/>
          <w:szCs w:val="24"/>
        </w:rPr>
        <w:t>τ</w:t>
      </w:r>
      <w:r>
        <w:rPr>
          <w:rFonts w:eastAsia="Times New Roman" w:cs="Times New Roman"/>
          <w:szCs w:val="24"/>
        </w:rPr>
        <w:t xml:space="preserve">αμείου -είναι αναρίθμητα- στις λανθασμένες εκτιμήσεις του </w:t>
      </w:r>
      <w:r>
        <w:rPr>
          <w:rFonts w:eastAsia="Times New Roman" w:cs="Times New Roman"/>
          <w:szCs w:val="24"/>
        </w:rPr>
        <w:t>τ</w:t>
      </w:r>
      <w:r>
        <w:rPr>
          <w:rFonts w:eastAsia="Times New Roman" w:cs="Times New Roman"/>
          <w:szCs w:val="24"/>
        </w:rPr>
        <w:t>αμείου, στις λανθασμένες προτάσεις</w:t>
      </w:r>
      <w:r>
        <w:rPr>
          <w:rFonts w:eastAsia="Times New Roman" w:cs="Times New Roman"/>
          <w:szCs w:val="24"/>
        </w:rPr>
        <w:t>,</w:t>
      </w:r>
      <w:r>
        <w:rPr>
          <w:rFonts w:eastAsia="Times New Roman" w:cs="Times New Roman"/>
          <w:szCs w:val="24"/>
        </w:rPr>
        <w:t xml:space="preserve"> που έκανε για την αντιμετώπιση των προβλημάτων της ελληνικής οικονομίας, στην ταύτιση, αν το θέλετε, κυρίες και κύριοι συνάδελφοι, του σκληρού, νεοφιλελεύθερου Διεθνούς Νομισματικού Ταμείου με τη νεοφιλελεύθερη πολιτική της Νέας Δημοκρατίας.</w:t>
      </w:r>
    </w:p>
    <w:p w14:paraId="5470BA9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 Δεν θα σταθώ</w:t>
      </w:r>
      <w:r>
        <w:rPr>
          <w:rFonts w:eastAsia="Times New Roman" w:cs="Times New Roman"/>
          <w:szCs w:val="24"/>
        </w:rPr>
        <w:t xml:space="preserve"> στο γεγονός ότι το Βερολίνο κρύβεται και κρύβει το σκληρό του πρόσωπο πίσω από το ακόμη σκληρότερο πρόσωπο του </w:t>
      </w:r>
      <w:r>
        <w:rPr>
          <w:rFonts w:eastAsia="Times New Roman" w:cs="Times New Roman"/>
          <w:szCs w:val="24"/>
        </w:rPr>
        <w:t>τ</w:t>
      </w:r>
      <w:r>
        <w:rPr>
          <w:rFonts w:eastAsia="Times New Roman" w:cs="Times New Roman"/>
          <w:szCs w:val="24"/>
        </w:rPr>
        <w:t xml:space="preserve">αμείου. Πιστεύω ότι η συμμετοχή του </w:t>
      </w:r>
      <w:r>
        <w:rPr>
          <w:rFonts w:eastAsia="Times New Roman" w:cs="Times New Roman"/>
          <w:szCs w:val="24"/>
        </w:rPr>
        <w:t>τ</w:t>
      </w:r>
      <w:r>
        <w:rPr>
          <w:rFonts w:eastAsia="Times New Roman" w:cs="Times New Roman"/>
          <w:szCs w:val="24"/>
        </w:rPr>
        <w:t xml:space="preserve">αμείου στο πρόγραμμα είναι πολύ μικρή οικονομικά. Ακόμη και η ανάπηρη </w:t>
      </w:r>
      <w:r>
        <w:rPr>
          <w:rFonts w:eastAsia="Times New Roman" w:cs="Times New Roman"/>
          <w:szCs w:val="24"/>
        </w:rPr>
        <w:lastRenderedPageBreak/>
        <w:t>ελληνική οικονομία μπορεί να αντέξει</w:t>
      </w:r>
      <w:r>
        <w:rPr>
          <w:rFonts w:eastAsia="Times New Roman" w:cs="Times New Roman"/>
          <w:szCs w:val="24"/>
        </w:rPr>
        <w:t xml:space="preserve"> αυτό το οικονομικό μέγεθος. Θεωρώ το θέμα πολιτικό. Πιστεύω ότι πρακτικά</w:t>
      </w:r>
      <w:r>
        <w:rPr>
          <w:rFonts w:eastAsia="Times New Roman" w:cs="Times New Roman"/>
          <w:szCs w:val="24"/>
        </w:rPr>
        <w:t>,</w:t>
      </w:r>
      <w:r>
        <w:rPr>
          <w:rFonts w:eastAsia="Times New Roman" w:cs="Times New Roman"/>
          <w:szCs w:val="24"/>
        </w:rPr>
        <w:t xml:space="preserve"> το ερώτημα είναι ποιες πολιτικές δυνάμεις τάσσονται κατά της συμμετοχής ή υπέρ της παραμονής του ΔΝΤ στο πρόγραμμα. Είναι φανερό ότι αυτοί που άνοιξαν τις πόρτες και έφεραν το </w:t>
      </w:r>
      <w:r>
        <w:rPr>
          <w:rFonts w:eastAsia="Times New Roman" w:cs="Times New Roman"/>
          <w:szCs w:val="24"/>
        </w:rPr>
        <w:t>τ</w:t>
      </w:r>
      <w:r>
        <w:rPr>
          <w:rFonts w:eastAsia="Times New Roman" w:cs="Times New Roman"/>
          <w:szCs w:val="24"/>
        </w:rPr>
        <w:t>αμεί</w:t>
      </w:r>
      <w:r>
        <w:rPr>
          <w:rFonts w:eastAsia="Times New Roman" w:cs="Times New Roman"/>
          <w:szCs w:val="24"/>
        </w:rPr>
        <w:t xml:space="preserve">ο, δύσκολα θα πουν να φύγει. Κατά τη γνώμη μου, όμως, έχει συμβολική και πραγματική σημασία ένας δανειστής λιγότερος για τον τόπο. Όσο πιο περιορισμένος είναι ο ρόλος του </w:t>
      </w:r>
      <w:r>
        <w:rPr>
          <w:rFonts w:eastAsia="Times New Roman" w:cs="Times New Roman"/>
          <w:szCs w:val="24"/>
        </w:rPr>
        <w:t>τ</w:t>
      </w:r>
      <w:r>
        <w:rPr>
          <w:rFonts w:eastAsia="Times New Roman" w:cs="Times New Roman"/>
          <w:szCs w:val="24"/>
        </w:rPr>
        <w:t xml:space="preserve">αμείου στη χώρα μας, τόσο καλύτερο για τον τόπο. Και ξέρετε, δεν τα λέω μόνο σήμερα </w:t>
      </w:r>
      <w:r>
        <w:rPr>
          <w:rFonts w:eastAsia="Times New Roman" w:cs="Times New Roman"/>
          <w:szCs w:val="24"/>
        </w:rPr>
        <w:t xml:space="preserve">που φεύγουμε από τα μνημόνια. Θα καταθέσω στα Πρακτικά αυτή τη δημόσια τοποθέτησή μου, την οποία είχα δημοσιεύσει στις 17 Ιανουαρίου 2017 -πριν από ενάμιση χρόνο, ενόψει της δεύτερης αξιολόγησης- στην </w:t>
      </w:r>
      <w:r>
        <w:rPr>
          <w:rFonts w:eastAsia="Times New Roman" w:cs="Times New Roman"/>
          <w:szCs w:val="24"/>
        </w:rPr>
        <w:t>ε</w:t>
      </w:r>
      <w:r>
        <w:rPr>
          <w:rFonts w:eastAsia="Times New Roman" w:cs="Times New Roman"/>
          <w:szCs w:val="24"/>
        </w:rPr>
        <w:t xml:space="preserve">φημερίδα «ΑΥΓΗ». </w:t>
      </w:r>
    </w:p>
    <w:p w14:paraId="5470BA9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Νικό</w:t>
      </w:r>
      <w:r>
        <w:rPr>
          <w:rFonts w:eastAsia="Times New Roman" w:cs="Times New Roman"/>
          <w:szCs w:val="24"/>
        </w:rPr>
        <w:t>λαος Ηγουμενίδης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70BA9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είπα, προχωράμε στο χτίσιμο της μεταμνημονιακής Ελλάδας. Ονειρευόμαστε -κα</w:t>
      </w:r>
      <w:r>
        <w:rPr>
          <w:rFonts w:eastAsia="Times New Roman" w:cs="Times New Roman"/>
          <w:szCs w:val="24"/>
        </w:rPr>
        <w:t>ι χρησιμοποιώ πληθυντικό, γιατί δεν είμαι ο μόνος που το ονειρεύομαι, εκφράζω από αυτό το Βήμα και τους υπόλοιπους συναδέλφους της Αριστεράς και τους υπόλοιπους ανθρώπους, την πλειοψηφία του λαού μας- και θέλουμε μία πατρίδα όπου θα κυριαρχεί η κοινωνική δ</w:t>
      </w:r>
      <w:r>
        <w:rPr>
          <w:rFonts w:eastAsia="Times New Roman" w:cs="Times New Roman"/>
          <w:szCs w:val="24"/>
        </w:rPr>
        <w:t>ικαιοσύνη, η δημοκρατία, η κοινωνική αλληλεγγύη, η αξιοπρέπεια. Ονειρευόμαστε και θέλουμε μία οικονομική μεγέθυνση</w:t>
      </w:r>
      <w:r>
        <w:rPr>
          <w:rFonts w:eastAsia="Times New Roman" w:cs="Times New Roman"/>
          <w:szCs w:val="24"/>
        </w:rPr>
        <w:t>,</w:t>
      </w:r>
      <w:r>
        <w:rPr>
          <w:rFonts w:eastAsia="Times New Roman" w:cs="Times New Roman"/>
          <w:szCs w:val="24"/>
        </w:rPr>
        <w:t xml:space="preserve"> που θα προχωρά ταυτόχρονα με τον σεβασμό στο περιβάλλον και την κοινωνική προστασία. </w:t>
      </w:r>
    </w:p>
    <w:p w14:paraId="5470BA9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Αυτοί θέλουν μία ανάπτυξη</w:t>
      </w:r>
      <w:r>
        <w:rPr>
          <w:rFonts w:eastAsia="Times New Roman" w:cs="Times New Roman"/>
          <w:szCs w:val="24"/>
        </w:rPr>
        <w:t>,</w:t>
      </w:r>
      <w:r>
        <w:rPr>
          <w:rFonts w:eastAsia="Times New Roman" w:cs="Times New Roman"/>
          <w:szCs w:val="24"/>
        </w:rPr>
        <w:t xml:space="preserve"> που θα εντείνει τις κοινωνι</w:t>
      </w:r>
      <w:r>
        <w:rPr>
          <w:rFonts w:eastAsia="Times New Roman" w:cs="Times New Roman"/>
          <w:szCs w:val="24"/>
        </w:rPr>
        <w:t>κές ανισότητες. Θέλουν μία ανάπτυξη στηριγμένη και στήριγμα στις ιδιομορφίες του κρατικοδίαιτου ελληνικού καπιταλισμού, όπου τα χαρακτηριστικά της θα είναι η παραοικονομία, η φοροδιαφυγή, η στρεβλή επιχειρηματικότητα, η διαπλοκή, η διαφθορά. Όπως οι οικονο</w:t>
      </w:r>
      <w:r>
        <w:rPr>
          <w:rFonts w:eastAsia="Times New Roman" w:cs="Times New Roman"/>
          <w:szCs w:val="24"/>
        </w:rPr>
        <w:t xml:space="preserve">μικά ασθενέστεροι ήταν στο κέντρο της προσοχής μας, στο κέντρο της προσπάθειάς μας για να βγούμε από τα μνημόνια, έτσι κατά τη γνώμη μου η νεολαία, οι εργαζόμενοι, ο κόσμος του πνεύματος, αυτές οι ζωντανές κοινωνικές δυνάμεις θα είναι και στο κέντρο της </w:t>
      </w:r>
      <w:r>
        <w:rPr>
          <w:rFonts w:eastAsia="Times New Roman" w:cs="Times New Roman"/>
          <w:szCs w:val="24"/>
        </w:rPr>
        <w:lastRenderedPageBreak/>
        <w:t>πρ</w:t>
      </w:r>
      <w:r>
        <w:rPr>
          <w:rFonts w:eastAsia="Times New Roman" w:cs="Times New Roman"/>
          <w:szCs w:val="24"/>
        </w:rPr>
        <w:t xml:space="preserve">οσπάθειας για να χτίσουμε τη νέα, μεταμνημονιακή Ελλάδα. Πιστεύω ότι η προσπάθεια θα είναι δυσκολότερη, οι συγκρούσεις που μας περιμένουν θα είναι σφοδρότερες από αυτές που ζήσαμε μέχρι σήμερα, θα υπάρχουν και περιπτώσεις που θα πρέπει να κάνουμε ένα βήμα </w:t>
      </w:r>
      <w:r>
        <w:rPr>
          <w:rFonts w:eastAsia="Times New Roman" w:cs="Times New Roman"/>
          <w:szCs w:val="24"/>
        </w:rPr>
        <w:t>πίσω, θα έχουμε ήττες μικρότερες ή μεγαλύτερες, ωστόσο η θέλησή μας, η αποφασιστικότητά μας και -το κυριότερο- το ότι θα ξανασυναντηθούμε και θα αναβαθμίσουμε τις σχέσεις μας με τις ζωντανές κοινωνικές δυνάμεις, αυτό θα είναι και η εγγύηση ότι θα πετύχουμε</w:t>
      </w:r>
      <w:r>
        <w:rPr>
          <w:rFonts w:eastAsia="Times New Roman" w:cs="Times New Roman"/>
          <w:szCs w:val="24"/>
        </w:rPr>
        <w:t>.</w:t>
      </w:r>
    </w:p>
    <w:p w14:paraId="5470BA9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470BA96" w14:textId="77777777" w:rsidR="001F594C" w:rsidRDefault="008C7D1C">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5470BA97" w14:textId="77777777" w:rsidR="001F594C" w:rsidRDefault="008C7D1C">
      <w:pPr>
        <w:spacing w:line="600" w:lineRule="auto"/>
        <w:ind w:firstLine="720"/>
        <w:contextualSpacing/>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Ο κ. Μάξιμος Χαρακόπουλος έχει τον λόγο.</w:t>
      </w:r>
    </w:p>
    <w:p w14:paraId="5470BA98"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14:paraId="5470BA9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αποτελέσματα της διαπραγματευτικής ικαν</w:t>
      </w:r>
      <w:r>
        <w:rPr>
          <w:rFonts w:eastAsia="Times New Roman" w:cs="Times New Roman"/>
          <w:szCs w:val="24"/>
        </w:rPr>
        <w:t xml:space="preserve">ότητας του κ. Τσίπρα στην οικονομία, που είχαν ως συνέπεια την υπογραφή του τρίτου </w:t>
      </w:r>
      <w:r>
        <w:rPr>
          <w:rFonts w:eastAsia="Times New Roman" w:cs="Times New Roman"/>
          <w:szCs w:val="24"/>
        </w:rPr>
        <w:lastRenderedPageBreak/>
        <w:t xml:space="preserve">μνημονίου, αλλά και τη δέσμευση της χώρας για ένα τέταρτο μνημόνιο, που τσαλακώνει τον μύθο της καθαρής εξόδου, είναι γνωστά και οδυνηρά. </w:t>
      </w:r>
    </w:p>
    <w:p w14:paraId="5470BA9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ακόμη πιο οδυνηρά </w:t>
      </w:r>
      <w:r>
        <w:rPr>
          <w:rFonts w:eastAsia="Times New Roman" w:cs="Times New Roman"/>
          <w:szCs w:val="24"/>
        </w:rPr>
        <w:t xml:space="preserve">είναι τα αποτελέσματα της διαπραγμάτευσης στο εθνικό ζήτημα της διένεξής μας με τα Σκόπια. Η λύση που κομίζεται ως συμφωνία με τους βόρειους γείτονές μας, στην οποία η Ελλάδα παραδίδει και όνομα και γλώσσα και ταυτότητα, δεν προσβάλλει μόνο την πλειοψηφία </w:t>
      </w:r>
      <w:r>
        <w:rPr>
          <w:rFonts w:eastAsia="Times New Roman" w:cs="Times New Roman"/>
          <w:szCs w:val="24"/>
        </w:rPr>
        <w:t xml:space="preserve">του ελληνικού λαού, αλλά υπηρετεί το ιδεολόγημα του «Μακεδονισμού». </w:t>
      </w:r>
    </w:p>
    <w:p w14:paraId="5470BA9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Όταν οι Σκοπιανοί αναγνωρίζονται ως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και μάλιστα σκέτο, χωρίς τον γεωγραφικό προσδιορισμό της ονομασίας που δίνεται στη χώρα τους, είναι εμφανές ότι οι κάτοικοι ενός κομματιού </w:t>
      </w:r>
      <w:r>
        <w:rPr>
          <w:rFonts w:eastAsia="Times New Roman" w:cs="Times New Roman"/>
          <w:szCs w:val="24"/>
        </w:rPr>
        <w:t>της γεωγραφικής Μακεδονίας μονοπωλούν το όνομα. Ενώ οι Σκοπιανοί θα λέγονται Μακεδόνες, οι δικοί μας κάτοικοι της Βορείου Ελλάδας, αυτοπροσδιοριζόμενοι ως Έλληνες Μακεδόνες, θα δημιουργούν την εντύπωση σε κάθε ανιστόρητο ξένο, ότι πρόκειται για μειονοτικού</w:t>
      </w:r>
      <w:r>
        <w:rPr>
          <w:rFonts w:eastAsia="Times New Roman" w:cs="Times New Roman"/>
          <w:szCs w:val="24"/>
        </w:rPr>
        <w:t>ς Σκοπιανούς</w:t>
      </w:r>
      <w:r>
        <w:rPr>
          <w:rFonts w:eastAsia="Times New Roman" w:cs="Times New Roman"/>
          <w:szCs w:val="24"/>
        </w:rPr>
        <w:t>-</w:t>
      </w:r>
      <w:r>
        <w:rPr>
          <w:rFonts w:eastAsia="Times New Roman" w:cs="Times New Roman"/>
          <w:szCs w:val="24"/>
        </w:rPr>
        <w:t xml:space="preserve">Μακεδόνες που ζουν στην Ελλάδα. Έτσι, η εσχάτη πλάνη θα είναι χείρων της πρώτης. </w:t>
      </w:r>
    </w:p>
    <w:p w14:paraId="5470BA9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ακατανόητη η επιχειρηματολογία του Υπουργού Εξωτερικών για δήθεν αναγνώριση το 1977 της γλώσσας των Σκοπίων ως μακεδονικής</w:t>
      </w:r>
      <w:r>
        <w:rPr>
          <w:rFonts w:eastAsia="Times New Roman" w:cs="Times New Roman"/>
          <w:szCs w:val="24"/>
        </w:rPr>
        <w:t>,</w:t>
      </w:r>
      <w:r>
        <w:rPr>
          <w:rFonts w:eastAsia="Times New Roman" w:cs="Times New Roman"/>
          <w:szCs w:val="24"/>
        </w:rPr>
        <w:t xml:space="preserve"> παρά την κατηγορηματική διάψευση του καθηγητή </w:t>
      </w:r>
      <w:r>
        <w:rPr>
          <w:rFonts w:eastAsia="Times New Roman" w:cs="Times New Roman"/>
          <w:szCs w:val="24"/>
        </w:rPr>
        <w:t xml:space="preserve">κ. </w:t>
      </w:r>
      <w:r>
        <w:rPr>
          <w:rFonts w:eastAsia="Times New Roman" w:cs="Times New Roman"/>
          <w:szCs w:val="24"/>
        </w:rPr>
        <w:t>Μπαμπινιώτη. Οι δε αστερίσκοι ότι αυτή η γλώσσα, μια βουλγαροσερβική διάλεκτος, δεν έχει σχέση με την ελληνική γλώσσα που μιλούσαν οι αρχαίοι Μακεδόνες, είναι για εσωτερική κατανάλωση. Στο τέλος της ημέρας</w:t>
      </w:r>
      <w:r>
        <w:rPr>
          <w:rFonts w:eastAsia="Times New Roman" w:cs="Times New Roman"/>
          <w:szCs w:val="24"/>
        </w:rPr>
        <w:t>,</w:t>
      </w:r>
      <w:r>
        <w:rPr>
          <w:rFonts w:eastAsia="Times New Roman" w:cs="Times New Roman"/>
          <w:szCs w:val="24"/>
        </w:rPr>
        <w:t xml:space="preserve"> αυτό που μένει είναι ένα έθνος, το μακεδονικό, που μιλά μία γλώσσα, τη μακεδονική. Και αυτό από μόνο του υπηρετεί τον αλυτρωτισμό, όσες αλλαγές κι αν γίνουν στο Σύνταγμα των Σκοπίων.</w:t>
      </w:r>
    </w:p>
    <w:p w14:paraId="5470BA9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Αυτή η συμφωνία δεν υπηρετεί τα εθνικά μας συμφέροντα και επιπλέον, δεν </w:t>
      </w:r>
      <w:r>
        <w:rPr>
          <w:rFonts w:eastAsia="Times New Roman" w:cs="Times New Roman"/>
          <w:szCs w:val="24"/>
        </w:rPr>
        <w:t xml:space="preserve">νομιμοποιείται ο Πρωθυπουργός να την προσυπογράψει, όταν ούτε ο κυβερνητικός του εταίρος δεν την ψηφίζει. Όμως, αν και ο κ. Καμμένος θεωρεί εθνικά επιβλαβή τη συμφωνία, δεν αίρει τη στήριξή του, την εμπιστοσύνη του στην Κυβέρνηση. Όχι, για όνομα του Θεού, </w:t>
      </w:r>
      <w:r>
        <w:rPr>
          <w:rFonts w:eastAsia="Times New Roman" w:cs="Times New Roman"/>
          <w:szCs w:val="24"/>
        </w:rPr>
        <w:t>δεν είναι καρεκλοκένταυρος!</w:t>
      </w:r>
    </w:p>
    <w:p w14:paraId="5470BA9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της Πλειοψηφίας, μη δεσμεύετε τη χώρα με μια επώδυνη συμφωνία, όπως τη δεσμεύετε με το τέταρτο μνημόνιο</w:t>
      </w:r>
      <w:r>
        <w:rPr>
          <w:rFonts w:eastAsia="Times New Roman" w:cs="Times New Roman"/>
          <w:szCs w:val="24"/>
        </w:rPr>
        <w:t>,</w:t>
      </w:r>
      <w:r>
        <w:rPr>
          <w:rFonts w:eastAsia="Times New Roman" w:cs="Times New Roman"/>
          <w:szCs w:val="24"/>
        </w:rPr>
        <w:t xml:space="preserve"> που σήμερα συζητούμε, γιατί εσείς οι αριστεροί, οι ευαίσθητοι, που σκίζατε μνημόνια στις πλατε</w:t>
      </w:r>
      <w:r>
        <w:rPr>
          <w:rFonts w:eastAsia="Times New Roman" w:cs="Times New Roman"/>
          <w:szCs w:val="24"/>
        </w:rPr>
        <w:t>ίες των αγανακτισμένων, που μιλούσατε για γερμανοτσολιάδες και προδότες, εσείς ήσασταν που κόψατε επιδόματα χηρείας και τέκνων. Με τις δικές σας ψήφους οι Υπουργοί σας τσεκουρώνουν συντάξεις και μισθούς, οι ίδιοι που δήλωναν ότι αν μειωθεί το αφορολόγητο κ</w:t>
      </w:r>
      <w:r>
        <w:rPr>
          <w:rFonts w:eastAsia="Times New Roman" w:cs="Times New Roman"/>
          <w:szCs w:val="24"/>
        </w:rPr>
        <w:t xml:space="preserve">άτω από τις 9.000 ευρώ, θα παραιτούνταν. Και τώρα που φθάνει κοντά στις 5.500 ευρώ, ο κ. Τσακαλώτος σφυρίζει αδιάφορα και τον ενοχλεί αυτή η συζήτηση. Απευθυνόμενος, μάλιστα, στον </w:t>
      </w:r>
      <w:r>
        <w:rPr>
          <w:rFonts w:eastAsia="Times New Roman" w:cs="Times New Roman"/>
          <w:szCs w:val="24"/>
        </w:rPr>
        <w:t>ε</w:t>
      </w:r>
      <w:r>
        <w:rPr>
          <w:rFonts w:eastAsia="Times New Roman" w:cs="Times New Roman"/>
          <w:szCs w:val="24"/>
        </w:rPr>
        <w:t xml:space="preserve">ισηγητή </w:t>
      </w:r>
      <w:r>
        <w:rPr>
          <w:rFonts w:eastAsia="Times New Roman" w:cs="Times New Roman"/>
          <w:szCs w:val="24"/>
        </w:rPr>
        <w:t>μας,</w:t>
      </w:r>
      <w:r>
        <w:rPr>
          <w:rFonts w:eastAsia="Times New Roman" w:cs="Times New Roman"/>
          <w:szCs w:val="24"/>
        </w:rPr>
        <w:t xml:space="preserve"> έκανε λόγο για παρελθοντολογία. </w:t>
      </w:r>
    </w:p>
    <w:p w14:paraId="5470BA9F"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Έχετε το θράσος να μιλάτε για</w:t>
      </w:r>
      <w:r>
        <w:rPr>
          <w:rFonts w:eastAsia="Times New Roman" w:cs="Times New Roman"/>
          <w:szCs w:val="24"/>
        </w:rPr>
        <w:t xml:space="preserve"> καθαρή έξοδο από τα μνημόνια. Πόσο καθαρή είναι μια έξοδος</w:t>
      </w:r>
      <w:r>
        <w:rPr>
          <w:rFonts w:eastAsia="Times New Roman" w:cs="Times New Roman"/>
          <w:szCs w:val="24"/>
        </w:rPr>
        <w:t>,</w:t>
      </w:r>
      <w:r>
        <w:rPr>
          <w:rFonts w:eastAsia="Times New Roman" w:cs="Times New Roman"/>
          <w:szCs w:val="24"/>
        </w:rPr>
        <w:t xml:space="preserve"> που προβλέπει υψηλότατα πλεονάσματα για πολλά ακόμη χρόνια; Πόσο καθαρή είναι μια έξοδος, όταν ψηφίζετε τη δραστική περικοπή των συντάξεων -κύριων και επικουρικών- σε εκατοντάδες χιλιάδες συνταξι</w:t>
      </w:r>
      <w:r>
        <w:rPr>
          <w:rFonts w:eastAsia="Times New Roman" w:cs="Times New Roman"/>
          <w:szCs w:val="24"/>
        </w:rPr>
        <w:t xml:space="preserve">ούχους; Πόσο καθαρή είναι μια έξοδος, όταν μειώνεται το αφορολόγητο από το 2020, που σημαίνει έναν και δύο μισθούς </w:t>
      </w:r>
      <w:r>
        <w:rPr>
          <w:rFonts w:eastAsia="Times New Roman" w:cs="Times New Roman"/>
          <w:szCs w:val="24"/>
        </w:rPr>
        <w:lastRenderedPageBreak/>
        <w:t>μείον; Πόσα παραμύθια πια μπορείτε να λέτε στον ελληνικό λαό, αυτόν που πίστεψε ότι θα καταργήσετε τον ΕΝΦΙΑ και έρχεστε τώρα να αυξήσετε τον</w:t>
      </w:r>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α</w:t>
      </w:r>
      <w:r>
        <w:rPr>
          <w:rFonts w:eastAsia="Times New Roman" w:cs="Times New Roman"/>
          <w:szCs w:val="24"/>
        </w:rPr>
        <w:t xml:space="preserve">κίνητης </w:t>
      </w:r>
      <w:r>
        <w:rPr>
          <w:rFonts w:eastAsia="Times New Roman" w:cs="Times New Roman"/>
          <w:szCs w:val="24"/>
        </w:rPr>
        <w:t>π</w:t>
      </w:r>
      <w:r>
        <w:rPr>
          <w:rFonts w:eastAsia="Times New Roman" w:cs="Times New Roman"/>
          <w:szCs w:val="24"/>
        </w:rPr>
        <w:t>εριουσίας και μάλιστα, στις λαϊκές γειτονιές, εσείς, οι αριστεροί, οι προστάτες των αδυνάτων;</w:t>
      </w:r>
    </w:p>
    <w:p w14:paraId="5470BAA0"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δεν μιλούμε πια για τους ελεύθερους επαγγελματίες, που τους έχετε ισοπεδώσει με φόρους πάνω στους φόρους, γιατί πάλι προβλέπετε αυξήσεις στις </w:t>
      </w:r>
      <w:r>
        <w:rPr>
          <w:rFonts w:eastAsia="Times New Roman" w:cs="Times New Roman"/>
          <w:szCs w:val="24"/>
        </w:rPr>
        <w:t xml:space="preserve">ασφαλιστικές τους εισφορές από το 2019, όπως έχετε κάνει και με τους αγρότες που σας πίστεψαν και εκείνοι, σας ψήφισαν και εισπράττουν το ευχαριστώ. </w:t>
      </w:r>
    </w:p>
    <w:p w14:paraId="5470BAA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Τέτοια, λοιπόν, καθαρότητα έχει η έξοδός σας. Εσάς, όμως, αυτό δεν σας απασχολεί. Εκείνο που σας νοιάζει ε</w:t>
      </w:r>
      <w:r>
        <w:rPr>
          <w:rFonts w:eastAsia="Times New Roman" w:cs="Times New Roman"/>
          <w:szCs w:val="24"/>
        </w:rPr>
        <w:t xml:space="preserve">ίναι να κλείσετε το μάτι στους ψηφοφόρους, ότι «Μετά τον Αύγουστο θα σας μπάσουμε όλους στο </w:t>
      </w:r>
      <w:r>
        <w:rPr>
          <w:rFonts w:eastAsia="Times New Roman" w:cs="Times New Roman"/>
          <w:szCs w:val="24"/>
        </w:rPr>
        <w:t>δ</w:t>
      </w:r>
      <w:r>
        <w:rPr>
          <w:rFonts w:eastAsia="Times New Roman" w:cs="Times New Roman"/>
          <w:szCs w:val="24"/>
        </w:rPr>
        <w:t xml:space="preserve">ημόσιο, γιατί δεν θα μας λέει τίποτα η τρόικα και </w:t>
      </w:r>
      <w:r w:rsidRPr="0000250C">
        <w:rPr>
          <w:rFonts w:eastAsia="Times New Roman" w:cs="Times New Roman"/>
          <w:szCs w:val="24"/>
        </w:rPr>
        <w:t>“</w:t>
      </w:r>
      <w:r>
        <w:rPr>
          <w:rFonts w:eastAsia="Times New Roman" w:cs="Times New Roman"/>
          <w:szCs w:val="24"/>
        </w:rPr>
        <w:t>ας πάει και το παλιάμπελο</w:t>
      </w:r>
      <w:r w:rsidRPr="0000250C">
        <w:rPr>
          <w:rFonts w:eastAsia="Times New Roman" w:cs="Times New Roman"/>
          <w:szCs w:val="24"/>
        </w:rPr>
        <w:t>”</w:t>
      </w:r>
      <w:r>
        <w:rPr>
          <w:rFonts w:eastAsia="Times New Roman" w:cs="Times New Roman"/>
          <w:szCs w:val="24"/>
        </w:rPr>
        <w:t xml:space="preserve">». </w:t>
      </w:r>
    </w:p>
    <w:p w14:paraId="5470BAA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Προσπαθείτε απελπισμένα να αποκρύψετε ότι μας περιμένει μηχανισμός εποπτείας, με ν</w:t>
      </w:r>
      <w:r>
        <w:rPr>
          <w:rFonts w:eastAsia="Times New Roman" w:cs="Times New Roman"/>
          <w:szCs w:val="24"/>
        </w:rPr>
        <w:t xml:space="preserve">έες προϋποθέσεις και νέους όρους και ότι υποθηκεύετε τη δημόσια περιουσία, αυτή που εσείς -και μόνον εσείς!- εντάξατε στο </w:t>
      </w:r>
      <w:r>
        <w:rPr>
          <w:rFonts w:eastAsia="Times New Roman" w:cs="Times New Roman"/>
          <w:szCs w:val="24"/>
        </w:rPr>
        <w:t>υ</w:t>
      </w:r>
      <w:r>
        <w:rPr>
          <w:rFonts w:eastAsia="Times New Roman" w:cs="Times New Roman"/>
          <w:szCs w:val="24"/>
        </w:rPr>
        <w:t>περταμείο, κάτι που κανείς άλλος πριν δεν το είχε δεχτεί.</w:t>
      </w:r>
    </w:p>
    <w:p w14:paraId="5470BAA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ουλευτού)</w:t>
      </w:r>
    </w:p>
    <w:p w14:paraId="5470BAA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5470BAA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Εσείς, που αποκαλούσατε τους πολιτικούς σας αντιπάλους προδότες, εσείς που κάνατε κηρύγματα διχασμού, βάλατε την υπογραφή σας φαρδιά πλατιά και δεσμεύσατε τα περιουσιακά στοιχεία της χώρας για έναν αιώνα. Τέτοιες επιτυχ</w:t>
      </w:r>
      <w:r>
        <w:rPr>
          <w:rFonts w:eastAsia="Times New Roman" w:cs="Times New Roman"/>
          <w:szCs w:val="24"/>
        </w:rPr>
        <w:t>ίες η εθνοσωτήριος Κυβέρνησή σας! Και έρχεστε εδώ και καμαρώνετε</w:t>
      </w:r>
      <w:r>
        <w:rPr>
          <w:rFonts w:eastAsia="Times New Roman" w:cs="Times New Roman"/>
          <w:szCs w:val="24"/>
        </w:rPr>
        <w:t>,</w:t>
      </w:r>
      <w:r>
        <w:rPr>
          <w:rFonts w:eastAsia="Times New Roman" w:cs="Times New Roman"/>
          <w:szCs w:val="24"/>
        </w:rPr>
        <w:t xml:space="preserve"> αντί να ζητήσετε συγγνώμη από τον ελληνικό λαό. </w:t>
      </w:r>
    </w:p>
    <w:p w14:paraId="5470BAA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Ωστόσο, αυτός θα είναι ο τελικός κριτής σας, όπως και η ιστορία που θα γράψει με μελανά γράμματα το πέρασμά σας από τη διακυβέρνηση του τόπου</w:t>
      </w:r>
      <w:r>
        <w:rPr>
          <w:rFonts w:eastAsia="Times New Roman" w:cs="Times New Roman"/>
          <w:szCs w:val="24"/>
        </w:rPr>
        <w:t>.</w:t>
      </w:r>
    </w:p>
    <w:p w14:paraId="5470BA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5470BAA8"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BAA9" w14:textId="77777777" w:rsidR="001F594C" w:rsidRDefault="008C7D1C">
      <w:pPr>
        <w:spacing w:line="600" w:lineRule="auto"/>
        <w:ind w:firstLine="720"/>
        <w:contextualSpacing/>
        <w:jc w:val="both"/>
        <w:rPr>
          <w:rFonts w:eastAsia="Times New Roman" w:cs="Times New Roman"/>
          <w:szCs w:val="24"/>
        </w:rPr>
      </w:pPr>
      <w:r w:rsidRPr="00D74CDC">
        <w:rPr>
          <w:rFonts w:eastAsia="Times New Roman" w:cs="Times New Roman"/>
          <w:b/>
          <w:szCs w:val="24"/>
        </w:rPr>
        <w:t>ΠΡΟΕΔΡΕΥΩΝ (Γεώργιος Βαρεμένος):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Χριστοφιλοπούλου από τη Δημοκρατική Συμπαράταξη ΠΑΣΟΚ - ΔΗΜΑΡ.</w:t>
      </w:r>
    </w:p>
    <w:p w14:paraId="5470BAAA" w14:textId="77777777" w:rsidR="001F594C" w:rsidRDefault="008C7D1C">
      <w:pPr>
        <w:spacing w:line="600" w:lineRule="auto"/>
        <w:ind w:firstLine="720"/>
        <w:contextualSpacing/>
        <w:jc w:val="both"/>
        <w:rPr>
          <w:rFonts w:eastAsia="Times New Roman" w:cs="Times New Roman"/>
          <w:szCs w:val="24"/>
        </w:rPr>
      </w:pPr>
      <w:r w:rsidRPr="00F74E78">
        <w:rPr>
          <w:rFonts w:eastAsia="Times New Roman" w:cs="Times New Roman"/>
          <w:b/>
          <w:szCs w:val="24"/>
        </w:rPr>
        <w:t>ΠΑΡΑΣΚΕΥΗ (ΕΥΗ)</w:t>
      </w:r>
      <w:r>
        <w:rPr>
          <w:rFonts w:eastAsia="Times New Roman" w:cs="Times New Roman"/>
          <w:b/>
          <w:szCs w:val="24"/>
        </w:rPr>
        <w:t xml:space="preserve"> </w:t>
      </w:r>
      <w:r w:rsidRPr="00F74E78">
        <w:rPr>
          <w:rFonts w:eastAsia="Times New Roman" w:cs="Times New Roman"/>
          <w:b/>
          <w:szCs w:val="24"/>
        </w:rPr>
        <w:t>ΧΡΙΣΤΟΦΙΛΟΠΟΥΛΟΥ:</w:t>
      </w:r>
      <w:r>
        <w:rPr>
          <w:rFonts w:eastAsia="Times New Roman" w:cs="Times New Roman"/>
          <w:b/>
          <w:szCs w:val="24"/>
        </w:rPr>
        <w:t xml:space="preserve"> </w:t>
      </w:r>
      <w:r>
        <w:rPr>
          <w:rFonts w:eastAsia="Times New Roman" w:cs="Times New Roman"/>
          <w:szCs w:val="24"/>
        </w:rPr>
        <w:t>Ευχαριστώ, κύριε Πρόεδρε.</w:t>
      </w:r>
    </w:p>
    <w:p w14:paraId="5470BAA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οι στιγμές είναι πάρα πολύ σοβαρές και δεν είναι καθόλου για πανηγύρια. </w:t>
      </w:r>
    </w:p>
    <w:p w14:paraId="5470BAA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Ακούω τους συναδέλφους της Συμπολίτευσης να πανηγυρίζουν από το Βήμα αυτό. Δεν ξέρω ακριβώς για ποιον λόγο. Ένα, όμως, είναι σίγουρο: Αυτό που ψηφίζουμε σήμερα είν</w:t>
      </w:r>
      <w:r>
        <w:rPr>
          <w:rFonts w:eastAsia="Times New Roman" w:cs="Times New Roman"/>
          <w:szCs w:val="24"/>
        </w:rPr>
        <w:t>αι στην ουσία, όχι στον τύπο, το τέταρτο μνημόνιο, γιατί είναι, χωρίς επιπλέον λεφτά, μία σειρά από επιβαρύνσεις και από δεσμεύσεις και από εποπτείες που θα έχει η χώρα για πάρα πολλά χρόνια ακόμη. Ούτε αυτό που είπε ο κ. Ρέγκλινγκ σήμερα και είδε το φως τ</w:t>
      </w:r>
      <w:r>
        <w:rPr>
          <w:rFonts w:eastAsia="Times New Roman" w:cs="Times New Roman"/>
          <w:szCs w:val="24"/>
        </w:rPr>
        <w:t xml:space="preserve">ης δημοσιότητας, ότι η Ελλάδα στη μεταμνημονιακή περίοδο </w:t>
      </w:r>
      <w:r>
        <w:rPr>
          <w:rFonts w:eastAsia="Times New Roman" w:cs="Times New Roman"/>
          <w:szCs w:val="24"/>
        </w:rPr>
        <w:lastRenderedPageBreak/>
        <w:t xml:space="preserve">θα έχει πολύ σκληρότερη εποπτεία από τις άλλες χώρες που εξήλθαν από τα μνημόνια, φαίνεται ότι σας πείθει. </w:t>
      </w:r>
    </w:p>
    <w:p w14:paraId="5470BAA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όμως, ξέρουμε πολύ καλά -όπως το ξέρουν και οι συνταξιούχοι και οι εργαζόμενοι και ο</w:t>
      </w:r>
      <w:r>
        <w:rPr>
          <w:rFonts w:eastAsia="Times New Roman" w:cs="Times New Roman"/>
          <w:szCs w:val="24"/>
        </w:rPr>
        <w:t xml:space="preserve">ι ελεύθεροι επαγγελματίες και οι άνεργοι- ότι όχι μόνον ήρθατε στην εξουσία λέγοντας «Όχι» σε όλα, αλλά λέγοντας και ψέματα. «Αυταπάτες» τα είπατε μετά. Και όλα αυτά, όμως, που λέτε σήμερα, είναι επίσης «αυταπάτες». </w:t>
      </w:r>
    </w:p>
    <w:p w14:paraId="5470BAA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Γιατί, αλήθεια, τι έλεγε ο κ. Κατρούγκα</w:t>
      </w:r>
      <w:r>
        <w:rPr>
          <w:rFonts w:eastAsia="Times New Roman" w:cs="Times New Roman"/>
          <w:szCs w:val="24"/>
        </w:rPr>
        <w:t>λος -και τον είχαμε προειδοποιήσει- όταν ψηφιζόταν ο νόμος για το συνταξιοδοτικό; Ότι θα αυξηθούν οι συντάξεις</w:t>
      </w:r>
      <w:r>
        <w:rPr>
          <w:rFonts w:eastAsia="Times New Roman" w:cs="Times New Roman"/>
          <w:szCs w:val="24"/>
        </w:rPr>
        <w:t>,</w:t>
      </w:r>
      <w:r>
        <w:rPr>
          <w:rFonts w:eastAsia="Times New Roman" w:cs="Times New Roman"/>
          <w:szCs w:val="24"/>
        </w:rPr>
        <w:t xml:space="preserve"> γιατί θα αυξηθεί το ΑΕΠ. Η ανάπτυξη που προβλέπεται στο </w:t>
      </w:r>
      <w:r>
        <w:rPr>
          <w:rFonts w:eastAsia="Times New Roman" w:cs="Times New Roman"/>
          <w:szCs w:val="24"/>
        </w:rPr>
        <w:t>μ</w:t>
      </w:r>
      <w:r>
        <w:rPr>
          <w:rFonts w:eastAsia="Times New Roman" w:cs="Times New Roman"/>
          <w:szCs w:val="24"/>
        </w:rPr>
        <w:t xml:space="preserve">εσοπρόθεσμο είναι ισχνή. Οι συντάξεις, όμως, μειώνονται. Μόνο το 2019 μειώνονται κατά </w:t>
      </w:r>
      <w:r>
        <w:rPr>
          <w:rFonts w:eastAsia="Times New Roman" w:cs="Times New Roman"/>
          <w:szCs w:val="24"/>
        </w:rPr>
        <w:t>2,5 δισεκατομμύρια ευρώ. Και λέγαμε τότε ότι και το ΕΚΑΣ θα αποτελέσει παρελθόν -όπως και έγινε- και ότι οι χήρες θα μείνουν απροστάτευτες -όπως και έμειναν και έχουμε καταθέσει και προτάσεις νό</w:t>
      </w:r>
      <w:r>
        <w:rPr>
          <w:rFonts w:eastAsia="Times New Roman" w:cs="Times New Roman"/>
          <w:szCs w:val="24"/>
        </w:rPr>
        <w:lastRenderedPageBreak/>
        <w:t>μου</w:t>
      </w:r>
      <w:r>
        <w:rPr>
          <w:rFonts w:eastAsia="Times New Roman" w:cs="Times New Roman"/>
          <w:szCs w:val="24"/>
        </w:rPr>
        <w:t>,</w:t>
      </w:r>
      <w:r>
        <w:rPr>
          <w:rFonts w:eastAsia="Times New Roman" w:cs="Times New Roman"/>
          <w:szCs w:val="24"/>
        </w:rPr>
        <w:t xml:space="preserve"> τις οποίες αγνοείτε- και ότι οι επικουρικές συντάξεις θα </w:t>
      </w:r>
      <w:r>
        <w:rPr>
          <w:rFonts w:eastAsia="Times New Roman" w:cs="Times New Roman"/>
          <w:szCs w:val="24"/>
        </w:rPr>
        <w:t>υποστούν πολλαπλές περικοπές και πως, βεβαίως, η εύθραυστη προσωπική διαφορά, αυτό το 18% στις συντάξεις, θα μπορεί πιο εύκολα να αφαιρεθεί, όπως και γίνεται.</w:t>
      </w:r>
    </w:p>
    <w:p w14:paraId="5470BAA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δεν είναι μόνον το συνταξιοδοτικό. Είναι και το αφορολόγητο, τα 1,9</w:t>
      </w:r>
      <w:r w:rsidRPr="00683963">
        <w:rPr>
          <w:rFonts w:eastAsia="Times New Roman" w:cs="Times New Roman"/>
          <w:szCs w:val="24"/>
        </w:rPr>
        <w:t xml:space="preserve"> </w:t>
      </w:r>
      <w:r>
        <w:rPr>
          <w:rFonts w:eastAsia="Times New Roman" w:cs="Times New Roman"/>
          <w:szCs w:val="24"/>
        </w:rPr>
        <w:t>δισεκατομμύρια ευρώ για τ</w:t>
      </w:r>
      <w:r>
        <w:rPr>
          <w:rFonts w:eastAsia="Times New Roman" w:cs="Times New Roman"/>
          <w:szCs w:val="24"/>
        </w:rPr>
        <w:t xml:space="preserve">ο 2019, κύριε Υπουργέ της Οικονομίας, που είστε εδώ. Αυτή η μείωση κατά 1,9 δισεκατομμύρια ευρώ του αφορολόγητου πού πάει; </w:t>
      </w:r>
    </w:p>
    <w:p w14:paraId="5470BA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κ. Τσακαλώτος δεν παραιτήθηκε. Το ξέρω. Μας τα είπε και εχθές. Είχε πει κάποτε ότι θα παραιτηθεί. </w:t>
      </w:r>
    </w:p>
    <w:p w14:paraId="5470BA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Όλη η μείωση του αφορολογήτου π</w:t>
      </w:r>
      <w:r>
        <w:rPr>
          <w:rFonts w:eastAsia="Times New Roman" w:cs="Times New Roman"/>
          <w:szCs w:val="24"/>
        </w:rPr>
        <w:t>ηγαίνει πραγματικά στις πλάτες αυτών</w:t>
      </w:r>
      <w:r>
        <w:rPr>
          <w:rFonts w:eastAsia="Times New Roman" w:cs="Times New Roman"/>
          <w:szCs w:val="24"/>
        </w:rPr>
        <w:t>,</w:t>
      </w:r>
      <w:r>
        <w:rPr>
          <w:rFonts w:eastAsia="Times New Roman" w:cs="Times New Roman"/>
          <w:szCs w:val="24"/>
        </w:rPr>
        <w:t xml:space="preserve"> που έχουν λιγότερο εισόδημα και περισσότερη ανάγκη. Αυτό είναι το ταξικό πρόσημο των πολιτικών σας. Τα άλλα, περί αριστερής ιδεολογίας και ιδεοληψιών τα αφήνουμε. </w:t>
      </w:r>
    </w:p>
    <w:p w14:paraId="5470BA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βεβαίως, οι παραγωγικές δυνάμεις του τόπου, οι ελ</w:t>
      </w:r>
      <w:r>
        <w:rPr>
          <w:rFonts w:eastAsia="Times New Roman" w:cs="Times New Roman"/>
          <w:szCs w:val="24"/>
        </w:rPr>
        <w:t xml:space="preserve">εύθεροι επαγγελματίες, οι γιατροί, οι δικηγόροι, επιβαρύνονται με 232 ευρώ επιπλέον στις ήδη υπέρογκες εισφορές που έχετε επιβάλει με τον αντιασφαλιστικό νόμο Κατρούγκαλου. </w:t>
      </w:r>
    </w:p>
    <w:p w14:paraId="5470BA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έλεγε κανείς: Ο κ. Τσακαλώτος ως καθηγητής Οικονομικών μπορεί να μας εξηγήσ</w:t>
      </w:r>
      <w:r>
        <w:rPr>
          <w:rFonts w:eastAsia="Times New Roman" w:cs="Times New Roman"/>
          <w:szCs w:val="24"/>
        </w:rPr>
        <w:t xml:space="preserve">ει -τον ρώτησα και στην </w:t>
      </w:r>
      <w:r>
        <w:rPr>
          <w:rFonts w:eastAsia="Times New Roman" w:cs="Times New Roman"/>
          <w:szCs w:val="24"/>
        </w:rPr>
        <w:t>ε</w:t>
      </w:r>
      <w:r>
        <w:rPr>
          <w:rFonts w:eastAsia="Times New Roman" w:cs="Times New Roman"/>
          <w:szCs w:val="24"/>
        </w:rPr>
        <w:t>πιτροπή, απάντηση δεν πήρα, μήπως εσείς, κύριε Χουλιαράκη, ευαρεστηθείτε να μας απαντήσετε- πώς είναι δυνατόν</w:t>
      </w:r>
      <w:r>
        <w:rPr>
          <w:rFonts w:eastAsia="Times New Roman" w:cs="Times New Roman"/>
          <w:szCs w:val="24"/>
        </w:rPr>
        <w:t>,</w:t>
      </w:r>
      <w:r>
        <w:rPr>
          <w:rFonts w:eastAsia="Times New Roman" w:cs="Times New Roman"/>
          <w:szCs w:val="24"/>
        </w:rPr>
        <w:t xml:space="preserve"> όταν προβλέπετε στο </w:t>
      </w:r>
      <w:r>
        <w:rPr>
          <w:rFonts w:eastAsia="Times New Roman" w:cs="Times New Roman"/>
          <w:szCs w:val="24"/>
        </w:rPr>
        <w:t>μ</w:t>
      </w:r>
      <w:r>
        <w:rPr>
          <w:rFonts w:eastAsia="Times New Roman" w:cs="Times New Roman"/>
          <w:szCs w:val="24"/>
        </w:rPr>
        <w:t>εσοπρόθεσμο μεταξύ 2016 και 2022 αύξηση του ΑΕΠ της χώρας κατά 30 δισεκατομμύρια ευρώ, την ίδια ακρ</w:t>
      </w:r>
      <w:r>
        <w:rPr>
          <w:rFonts w:eastAsia="Times New Roman" w:cs="Times New Roman"/>
          <w:szCs w:val="24"/>
        </w:rPr>
        <w:t>ιβώς περίοδο να προβλέπετε πλεονάσματα 57</w:t>
      </w:r>
      <w:r w:rsidRPr="001B319F">
        <w:rPr>
          <w:rFonts w:eastAsia="Times New Roman" w:cs="Times New Roman"/>
          <w:szCs w:val="24"/>
        </w:rPr>
        <w:t xml:space="preserve"> </w:t>
      </w:r>
      <w:r>
        <w:rPr>
          <w:rFonts w:eastAsia="Times New Roman" w:cs="Times New Roman"/>
          <w:szCs w:val="24"/>
        </w:rPr>
        <w:t>δισεκατομμύρια ευρώ; Αυτό δεν είναι απλώς φορομπηχτικό. Αυτό θα είναι το πλέον δυσβάσταχτο πακέτο</w:t>
      </w:r>
      <w:r>
        <w:rPr>
          <w:rFonts w:eastAsia="Times New Roman" w:cs="Times New Roman"/>
          <w:szCs w:val="24"/>
        </w:rPr>
        <w:t>,</w:t>
      </w:r>
      <w:r>
        <w:rPr>
          <w:rFonts w:eastAsia="Times New Roman" w:cs="Times New Roman"/>
          <w:szCs w:val="24"/>
        </w:rPr>
        <w:t xml:space="preserve"> που έχετε περάσει. Πώς, λοιπόν, θα τα βγάλετε αυτά;</w:t>
      </w:r>
    </w:p>
    <w:p w14:paraId="5470BAB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Πάω παρακάτω, γιατί είναι σαφές πώς το κάνετε. Είναι σαφές ότι </w:t>
      </w:r>
      <w:r>
        <w:rPr>
          <w:rFonts w:eastAsia="Times New Roman"/>
          <w:szCs w:val="24"/>
        </w:rPr>
        <w:t>πάλι θέλετε να παίξετε παιχνίδια και να δημιουργήσετε αυταπάτες</w:t>
      </w:r>
      <w:r>
        <w:rPr>
          <w:rFonts w:eastAsia="Times New Roman"/>
          <w:szCs w:val="24"/>
        </w:rPr>
        <w:t>,</w:t>
      </w:r>
      <w:r>
        <w:rPr>
          <w:rFonts w:eastAsia="Times New Roman"/>
          <w:szCs w:val="24"/>
        </w:rPr>
        <w:t xml:space="preserve"> για να μην πάρετε την προληπτική γραμμή, γιατί -τάχα μου- θα οδηγήσει σε μνημόνια. Και, τάχα, τώρα τι ψηφίζουμε; </w:t>
      </w:r>
    </w:p>
    <w:p w14:paraId="5470BAB5"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Μαζεύετε όλα τα αποθεματικά των φορέων -θηριώδη αποθεματικά- και τα συγκεντρώ</w:t>
      </w:r>
      <w:r>
        <w:rPr>
          <w:rFonts w:eastAsia="Times New Roman"/>
          <w:szCs w:val="24"/>
        </w:rPr>
        <w:t xml:space="preserve">νετε αντισυνταγματικά για τη Βουλή και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όπως σας δείξαμε, για να μπορέσετε στην ουσία να έχετε ένα μαξιλάρι, ούτως ώστε να μπορείτε να κοροϊδέψετε τον ελληνικό λαό ότι βγαίνετε από τα μνημόνια.</w:t>
      </w:r>
    </w:p>
    <w:p w14:paraId="5470BAB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προειδ</w:t>
      </w:r>
      <w:r>
        <w:rPr>
          <w:rFonts w:eastAsia="Times New Roman"/>
          <w:szCs w:val="24"/>
        </w:rPr>
        <w:t>οποιητικό κουδούνι λήξεως του χρόνου ομιλίας της κυρίας Βουλευτού)</w:t>
      </w:r>
    </w:p>
    <w:p w14:paraId="5470BAB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Θέλω λίγο την ανοχή σας, κύριε Πρόεδρε. Δεν θα υπερβώ πολύ τον χρόνο.</w:t>
      </w:r>
    </w:p>
    <w:p w14:paraId="5470BAB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Θα τελειώσω, κυρίες και κύριοι συνάδελφοι, με το απίστευτο πογκρόμ που γίνεται από την Κυβέρνηση της Αριστεράς στην </w:t>
      </w:r>
      <w:r>
        <w:rPr>
          <w:rFonts w:eastAsia="Times New Roman"/>
          <w:szCs w:val="24"/>
        </w:rPr>
        <w:t>τ</w:t>
      </w:r>
      <w:r>
        <w:rPr>
          <w:rFonts w:eastAsia="Times New Roman"/>
          <w:szCs w:val="24"/>
        </w:rPr>
        <w:t>οπ</w:t>
      </w:r>
      <w:r>
        <w:rPr>
          <w:rFonts w:eastAsia="Times New Roman"/>
          <w:szCs w:val="24"/>
        </w:rPr>
        <w:t xml:space="preserve">ική </w:t>
      </w:r>
      <w:r>
        <w:rPr>
          <w:rFonts w:eastAsia="Times New Roman"/>
          <w:szCs w:val="24"/>
        </w:rPr>
        <w:t>α</w:t>
      </w:r>
      <w:r>
        <w:rPr>
          <w:rFonts w:eastAsia="Times New Roman"/>
          <w:szCs w:val="24"/>
        </w:rPr>
        <w:t xml:space="preserve">υτοδιοίκηση. Εσείς δεν ήσασταν που αμυνόσασταν υπέρ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Τι ακριβώς κάνετε με την </w:t>
      </w:r>
      <w:r>
        <w:rPr>
          <w:rFonts w:eastAsia="Times New Roman"/>
          <w:szCs w:val="24"/>
        </w:rPr>
        <w:t>τοπική αυτοδιοίκηση</w:t>
      </w:r>
      <w:r>
        <w:rPr>
          <w:rFonts w:eastAsia="Times New Roman"/>
          <w:szCs w:val="24"/>
        </w:rPr>
        <w:t>; Αφού μέχρι τώρα της έχετε αφαιρέσει σειρά αρμοδιοτήτων, με κορωνίδα τα προνοιακά επιδόματα και αφού μας διαβεβαίωνε η κ</w:t>
      </w:r>
      <w:r>
        <w:rPr>
          <w:rFonts w:eastAsia="Times New Roman"/>
          <w:szCs w:val="24"/>
        </w:rPr>
        <w:t>.</w:t>
      </w:r>
      <w:r>
        <w:rPr>
          <w:rFonts w:eastAsia="Times New Roman"/>
          <w:szCs w:val="24"/>
        </w:rPr>
        <w:t xml:space="preserve"> Φωτίο</w:t>
      </w:r>
      <w:r>
        <w:rPr>
          <w:rFonts w:eastAsia="Times New Roman"/>
          <w:szCs w:val="24"/>
        </w:rPr>
        <w:t>υ ότι δεν θα πειράξει τους κεντρικούς αυτοτελείς πόρους, κάνετε εντελώς το αντίθετο.</w:t>
      </w:r>
    </w:p>
    <w:p w14:paraId="5470BAB9"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Κατ</w:t>
      </w:r>
      <w:r>
        <w:rPr>
          <w:rFonts w:eastAsia="Times New Roman"/>
          <w:szCs w:val="24"/>
        </w:rPr>
        <w:t>’</w:t>
      </w:r>
      <w:r>
        <w:rPr>
          <w:rFonts w:eastAsia="Times New Roman"/>
          <w:szCs w:val="24"/>
        </w:rPr>
        <w:t xml:space="preserve"> αρχάς</w:t>
      </w:r>
      <w:r>
        <w:rPr>
          <w:rFonts w:eastAsia="Times New Roman"/>
          <w:szCs w:val="24"/>
        </w:rPr>
        <w:t xml:space="preserve">, λοιπόν, μειώνετε και άλλο τα χρήματα της </w:t>
      </w:r>
      <w:r>
        <w:rPr>
          <w:rFonts w:eastAsia="Times New Roman"/>
          <w:szCs w:val="24"/>
        </w:rPr>
        <w:t>τοπικής αυτοδιοίκησης</w:t>
      </w:r>
      <w:r>
        <w:rPr>
          <w:rFonts w:eastAsia="Times New Roman"/>
          <w:szCs w:val="24"/>
        </w:rPr>
        <w:t xml:space="preserve">, μειώνετε τους ΚΑΠ, διότι έχετε ήδη συγκεντρώσει αρμοδιότητες αντισυνταγματικά. </w:t>
      </w:r>
    </w:p>
    <w:p w14:paraId="5470BABA"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w:t>
      </w:r>
      <w:r>
        <w:rPr>
          <w:rFonts w:eastAsia="Times New Roman"/>
          <w:szCs w:val="24"/>
        </w:rPr>
        <w:t>αυτό κτυπάει το κουδούνι λήξεως του χρόνου ομιλίας της κυρίας Βουλευτού)</w:t>
      </w:r>
    </w:p>
    <w:p w14:paraId="5470BABB"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lastRenderedPageBreak/>
        <w:t>Κύριε Πρόεδρε, όπως σας είπα, θέλω λίγο χρόνο και την ανοχή σας για να ολοκληρώσω αυτό το επιχείρημα.</w:t>
      </w:r>
    </w:p>
    <w:p w14:paraId="5470BABC"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Από τα 3.358 εκατομμύρια ευρώ</w:t>
      </w:r>
      <w:r>
        <w:rPr>
          <w:rFonts w:eastAsia="Times New Roman"/>
          <w:szCs w:val="24"/>
        </w:rPr>
        <w:t>,</w:t>
      </w:r>
      <w:r>
        <w:rPr>
          <w:rFonts w:eastAsia="Times New Roman"/>
          <w:szCs w:val="24"/>
        </w:rPr>
        <w:t xml:space="preserve"> που είχαν προβλεφθεί για το 2019, έχουμε μείωση σε</w:t>
      </w:r>
      <w:r>
        <w:rPr>
          <w:rFonts w:eastAsia="Times New Roman"/>
          <w:szCs w:val="24"/>
        </w:rPr>
        <w:t xml:space="preserve"> 2.510 εκατομμύρια ευρώ. Μειώσατε 848 εκατομμύρια ευρώ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Και, επιπλέον, αφού τους παίρνετε τα αποθεματικά, τους επιβάλλετε και κυρώσεις από πάνω. Τους παίρνετε βίαια και αντισυνταγματικά τα χρήματα και τι λέτε; Ότι η Κυβέρνηση νο</w:t>
      </w:r>
      <w:r>
        <w:rPr>
          <w:rFonts w:eastAsia="Times New Roman"/>
          <w:szCs w:val="24"/>
        </w:rPr>
        <w:t xml:space="preserve">μοθετεί τη μείωση, στην περίπτωση παραβίασης, του ύψους της ετήσιας επιχορήγησης του φορέα, άρα και των ΟΤΑ, και την καθαίρεση -ακούστε, κύριοι συνάδελφοι, τι πάτε να ψηφίσετε- των μελών του ΔΣ του φορέα, των εκτελεστικών του </w:t>
      </w:r>
      <w:r>
        <w:rPr>
          <w:rFonts w:eastAsia="Times New Roman"/>
          <w:szCs w:val="24"/>
        </w:rPr>
        <w:t>ο</w:t>
      </w:r>
      <w:r>
        <w:rPr>
          <w:rFonts w:eastAsia="Times New Roman"/>
          <w:szCs w:val="24"/>
        </w:rPr>
        <w:t>ργάνων και του προϊσταμένου τ</w:t>
      </w:r>
      <w:r>
        <w:rPr>
          <w:rFonts w:eastAsia="Times New Roman"/>
          <w:szCs w:val="24"/>
        </w:rPr>
        <w:t>ων Οικονομικών Υπηρεσιών.</w:t>
      </w:r>
    </w:p>
    <w:p w14:paraId="5470BABD"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Δηλαδή, η Κυβέρνηση ονειρεύεται ότι με απόφαση δύο Υπουργών θα μπορεί να καθαιρεί μονοπρόσωπα ή συλλογικά </w:t>
      </w:r>
      <w:r>
        <w:rPr>
          <w:rFonts w:eastAsia="Times New Roman"/>
          <w:szCs w:val="24"/>
        </w:rPr>
        <w:t>ό</w:t>
      </w:r>
      <w:r>
        <w:rPr>
          <w:rFonts w:eastAsia="Times New Roman"/>
          <w:szCs w:val="24"/>
        </w:rPr>
        <w:t xml:space="preserve">ργανα της </w:t>
      </w:r>
      <w:r>
        <w:rPr>
          <w:rFonts w:eastAsia="Times New Roman"/>
          <w:szCs w:val="24"/>
        </w:rPr>
        <w:t>τοπικής αυτοδιοίκησης</w:t>
      </w:r>
      <w:r>
        <w:rPr>
          <w:rFonts w:eastAsia="Times New Roman"/>
          <w:szCs w:val="24"/>
        </w:rPr>
        <w:t>; Ποιον; Τον δήμαρχο; Το δημοτικό συμβούλιο; Την εκτελεστική επιτροπή; Επιπλέον, αν αυτή η κ</w:t>
      </w:r>
      <w:r>
        <w:rPr>
          <w:rFonts w:eastAsia="Times New Roman"/>
          <w:szCs w:val="24"/>
        </w:rPr>
        <w:t xml:space="preserve">ύρωση δεν αφορά τους αυτοδιοικητικούς, ποιους αφορά; Και πώς μπορεί να καθαιρείται </w:t>
      </w:r>
      <w:r>
        <w:rPr>
          <w:rFonts w:eastAsia="Times New Roman"/>
          <w:szCs w:val="24"/>
        </w:rPr>
        <w:lastRenderedPageBreak/>
        <w:t>υπάλληλος αυτοδιοικητικός, προϊστάμενος, από δύο Υπουργούς της Κυβέρνησης</w:t>
      </w:r>
      <w:r>
        <w:rPr>
          <w:rFonts w:eastAsia="Times New Roman"/>
          <w:szCs w:val="24"/>
        </w:rPr>
        <w:t>,</w:t>
      </w:r>
      <w:r>
        <w:rPr>
          <w:rFonts w:eastAsia="Times New Roman"/>
          <w:szCs w:val="24"/>
        </w:rPr>
        <w:t xml:space="preserve"> κατά παράκαμψη των ισχυουσών πειθαρχικών διαδικασιών;</w:t>
      </w:r>
    </w:p>
    <w:p w14:paraId="5470BABE"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Είναι η πλήρης κατάργηση του αυτοδιοίκητου, </w:t>
      </w:r>
      <w:r>
        <w:rPr>
          <w:rFonts w:eastAsia="Times New Roman"/>
          <w:szCs w:val="24"/>
        </w:rPr>
        <w:t xml:space="preserve">η πλήρης παραβίαση του άρθρου 102 του Συντάγματος, κυρίες και κύριοι συνάδελφοι, αυτό που πάτε να ψηφίσετε και σκεφτείτε το πολύ καλά πριν το κάνετε. Αλλιώς, θα επιβεβαιωθούν όσοι λένε ότι αυτό που θέλατε </w:t>
      </w:r>
      <w:r>
        <w:rPr>
          <w:rFonts w:eastAsia="Times New Roman"/>
          <w:szCs w:val="24"/>
        </w:rPr>
        <w:t xml:space="preserve">πάντοτε </w:t>
      </w:r>
      <w:r>
        <w:rPr>
          <w:rFonts w:eastAsia="Times New Roman"/>
          <w:szCs w:val="24"/>
        </w:rPr>
        <w:t>είναι να έχετε όλη την εξουσία και να επιβά</w:t>
      </w:r>
      <w:r>
        <w:rPr>
          <w:rFonts w:eastAsia="Times New Roman"/>
          <w:szCs w:val="24"/>
        </w:rPr>
        <w:t>λλετε ένα ισοπεδωτικό, ολοκληρωτικό καθεστώς ενός κομματικού, συγκεντρωτικού κράτους και μιας κοινωνίας ισοπεδωμένης, ένα λιβάδι επιδοματούχων</w:t>
      </w:r>
      <w:r>
        <w:rPr>
          <w:rFonts w:eastAsia="Times New Roman"/>
          <w:szCs w:val="24"/>
        </w:rPr>
        <w:t>,</w:t>
      </w:r>
      <w:r>
        <w:rPr>
          <w:rFonts w:eastAsia="Times New Roman"/>
          <w:szCs w:val="24"/>
        </w:rPr>
        <w:t xml:space="preserve"> που θα έχουν τις διάφορες κάρτες για συσσίτια και επιδόματα. </w:t>
      </w:r>
    </w:p>
    <w:p w14:paraId="5470BABF"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Αν αυτός είναι ο στόχος σας, τότε αφαιρώντας αρμοδ</w:t>
      </w:r>
      <w:r>
        <w:rPr>
          <w:rFonts w:eastAsia="Times New Roman"/>
          <w:szCs w:val="24"/>
        </w:rPr>
        <w:t xml:space="preserve">ιότητες από την </w:t>
      </w:r>
      <w:r>
        <w:rPr>
          <w:rFonts w:eastAsia="Times New Roman"/>
          <w:szCs w:val="24"/>
        </w:rPr>
        <w:t>α</w:t>
      </w:r>
      <w:r>
        <w:rPr>
          <w:rFonts w:eastAsia="Times New Roman"/>
          <w:szCs w:val="24"/>
        </w:rPr>
        <w:t xml:space="preserve">υτοδιοίκηση, κάνοντας κυρώσεις απαράδεκτες για το αυτοδιοίκητο στην </w:t>
      </w:r>
      <w:r>
        <w:rPr>
          <w:rFonts w:eastAsia="Times New Roman"/>
          <w:szCs w:val="24"/>
        </w:rPr>
        <w:t>α</w:t>
      </w:r>
      <w:r>
        <w:rPr>
          <w:rFonts w:eastAsia="Times New Roman"/>
          <w:szCs w:val="24"/>
        </w:rPr>
        <w:t>υτοδιοίκηση, σιγά-σιγά και υπονομευτικά πηγαίνετε εκεί.</w:t>
      </w:r>
    </w:p>
    <w:p w14:paraId="5470BAC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Επειδή σήμερα, μέρα που είναι, ακόμα την πρότασή σας για το </w:t>
      </w:r>
      <w:r>
        <w:rPr>
          <w:rFonts w:eastAsia="Times New Roman"/>
          <w:szCs w:val="24"/>
        </w:rPr>
        <w:t>μ</w:t>
      </w:r>
      <w:r>
        <w:rPr>
          <w:rFonts w:eastAsia="Times New Roman"/>
          <w:szCs w:val="24"/>
        </w:rPr>
        <w:t>ακεδονικό δεν την έχουμε δει, να ξέρετε ότι τα καθρεφ</w:t>
      </w:r>
      <w:r>
        <w:rPr>
          <w:rFonts w:eastAsia="Times New Roman"/>
          <w:szCs w:val="24"/>
        </w:rPr>
        <w:t xml:space="preserve">τάκια σταματούν να πουλιούνται και ότι την ίδια </w:t>
      </w:r>
      <w:r>
        <w:rPr>
          <w:rFonts w:eastAsia="Times New Roman"/>
          <w:szCs w:val="24"/>
        </w:rPr>
        <w:lastRenderedPageBreak/>
        <w:t>ώρα που ο Έλληνας πολίτης νοιάζεται για τα εθνικά ζητήματα, νοιάζεται και γι’ αυτό που έχει υποστεί χρόνια τώρα.</w:t>
      </w:r>
    </w:p>
    <w:p w14:paraId="5470BAC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Είναι ώρα, λοιπόν, να τελειώσετε και είναι ώρα ο ελληνικός λαός να μιλήσει.</w:t>
      </w:r>
    </w:p>
    <w:p w14:paraId="5470BAC2" w14:textId="77777777" w:rsidR="001F594C" w:rsidRDefault="008C7D1C">
      <w:pPr>
        <w:tabs>
          <w:tab w:val="left" w:pos="2940"/>
        </w:tabs>
        <w:spacing w:line="600" w:lineRule="auto"/>
        <w:ind w:firstLine="720"/>
        <w:contextualSpacing/>
        <w:jc w:val="both"/>
        <w:rPr>
          <w:rFonts w:eastAsia="Times New Roman"/>
          <w:szCs w:val="24"/>
        </w:rPr>
      </w:pPr>
      <w:r w:rsidRPr="00B9639D">
        <w:rPr>
          <w:rFonts w:eastAsia="Times New Roman"/>
          <w:b/>
          <w:szCs w:val="24"/>
        </w:rPr>
        <w:t>ΠΡΟΕΔΡΕΥΩΝ (Γεώργιο</w:t>
      </w:r>
      <w:r w:rsidRPr="00B9639D">
        <w:rPr>
          <w:rFonts w:eastAsia="Times New Roman"/>
          <w:b/>
          <w:szCs w:val="24"/>
        </w:rPr>
        <w:t>ς Βαρεμένος):</w:t>
      </w:r>
      <w:r>
        <w:rPr>
          <w:rFonts w:eastAsia="Times New Roman"/>
          <w:szCs w:val="24"/>
        </w:rPr>
        <w:t xml:space="preserve"> Ο κ. Χατζησάββας από τη Χρυσή Αυγή έχει τον λόγο.</w:t>
      </w:r>
    </w:p>
    <w:p w14:paraId="5470BAC3" w14:textId="77777777" w:rsidR="001F594C" w:rsidRDefault="008C7D1C">
      <w:pPr>
        <w:tabs>
          <w:tab w:val="left" w:pos="2940"/>
        </w:tabs>
        <w:spacing w:line="600" w:lineRule="auto"/>
        <w:ind w:firstLine="720"/>
        <w:contextualSpacing/>
        <w:jc w:val="both"/>
        <w:rPr>
          <w:rFonts w:eastAsia="Times New Roman"/>
          <w:szCs w:val="24"/>
        </w:rPr>
      </w:pPr>
      <w:r w:rsidRPr="00B9639D">
        <w:rPr>
          <w:rFonts w:eastAsia="Times New Roman"/>
          <w:b/>
          <w:szCs w:val="24"/>
        </w:rPr>
        <w:t>ΧΡΗΣΤΟΣ ΧΑΤΖΗΣΑΒΒΑΣ:</w:t>
      </w:r>
      <w:r>
        <w:rPr>
          <w:rFonts w:eastAsia="Times New Roman"/>
          <w:szCs w:val="24"/>
        </w:rPr>
        <w:t xml:space="preserve"> Ευχαριστώ, κύριε Πρόεδρε.</w:t>
      </w:r>
    </w:p>
    <w:p w14:paraId="5470BAC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Δεν μπορώ να καταλάβω πώς είναι δυνατόν</w:t>
      </w:r>
      <w:r>
        <w:rPr>
          <w:rFonts w:eastAsia="Times New Roman"/>
          <w:szCs w:val="24"/>
        </w:rPr>
        <w:t>,</w:t>
      </w:r>
      <w:r>
        <w:rPr>
          <w:rFonts w:eastAsia="Times New Roman"/>
          <w:szCs w:val="24"/>
        </w:rPr>
        <w:t xml:space="preserve"> ο ΣΥΡΙΖΑ, η Νέα Δημοκρατία, το ΠΑΣΟΚ, ό</w:t>
      </w:r>
      <w:r>
        <w:rPr>
          <w:rFonts w:eastAsia="Times New Roman"/>
          <w:szCs w:val="24"/>
        </w:rPr>
        <w:t xml:space="preserve">λα τα κόμματα να είναι αντιμνημονιακά </w:t>
      </w:r>
      <w:r>
        <w:rPr>
          <w:rFonts w:eastAsia="Times New Roman"/>
          <w:szCs w:val="24"/>
        </w:rPr>
        <w:t xml:space="preserve">και να μην μιλούν εναντίον </w:t>
      </w:r>
      <w:r>
        <w:rPr>
          <w:rFonts w:eastAsia="Times New Roman"/>
          <w:szCs w:val="24"/>
        </w:rPr>
        <w:t xml:space="preserve">των μνημονίων </w:t>
      </w:r>
      <w:r>
        <w:rPr>
          <w:rFonts w:eastAsia="Times New Roman"/>
          <w:szCs w:val="24"/>
        </w:rPr>
        <w:t>και να είμαστε στο μνημόνιο υπ’ αριθμόν νούμερο 4. Ήλθε το νέο μνημόνιο, το τέταρτο, και τα μέτρα</w:t>
      </w:r>
      <w:r>
        <w:rPr>
          <w:rFonts w:eastAsia="Times New Roman"/>
          <w:szCs w:val="24"/>
        </w:rPr>
        <w:t>,</w:t>
      </w:r>
      <w:r>
        <w:rPr>
          <w:rFonts w:eastAsia="Times New Roman"/>
          <w:szCs w:val="24"/>
        </w:rPr>
        <w:t xml:space="preserve"> που εμπεριέχει το χαρακτηρίζουν από μόνα τους. Δεν χρειάζεται να πω εγώ κάτι παραπάνω. Να τονίσω μόνο</w:t>
      </w:r>
      <w:r>
        <w:rPr>
          <w:rFonts w:eastAsia="Times New Roman"/>
          <w:szCs w:val="24"/>
        </w:rPr>
        <w:t>,</w:t>
      </w:r>
      <w:r>
        <w:rPr>
          <w:rFonts w:eastAsia="Times New Roman"/>
          <w:szCs w:val="24"/>
        </w:rPr>
        <w:t xml:space="preserve"> ότι είναι ακραία νεοφιλελεύθερο, ακραία </w:t>
      </w:r>
      <w:r>
        <w:rPr>
          <w:rFonts w:eastAsia="Times New Roman"/>
          <w:szCs w:val="24"/>
        </w:rPr>
        <w:t>καπιταλιστικό, ακραία αντιλαϊκό. Τα σύγχρονα πολιτικά άκρα, ξέρετε, δεν μπορούν να οριστούν σε μια ευθεία. Ορίζονται σε κύκλο ή ακόμα και σε σφαίρα.</w:t>
      </w:r>
    </w:p>
    <w:p w14:paraId="5470BAC5" w14:textId="77777777" w:rsidR="001F594C" w:rsidRDefault="008C7D1C">
      <w:pPr>
        <w:spacing w:line="600" w:lineRule="auto"/>
        <w:ind w:firstLine="720"/>
        <w:contextualSpacing/>
        <w:jc w:val="both"/>
        <w:rPr>
          <w:rFonts w:eastAsia="Times New Roman" w:cs="Times New Roman"/>
          <w:szCs w:val="24"/>
        </w:rPr>
      </w:pPr>
      <w:r w:rsidRPr="00322402">
        <w:rPr>
          <w:rFonts w:eastAsia="Times New Roman" w:cs="Times New Roman"/>
          <w:szCs w:val="24"/>
        </w:rPr>
        <w:lastRenderedPageBreak/>
        <w:t>Οπότε</w:t>
      </w:r>
      <w:r w:rsidRPr="00E505FA">
        <w:rPr>
          <w:rFonts w:eastAsia="Times New Roman" w:cs="Times New Roman"/>
          <w:szCs w:val="24"/>
        </w:rPr>
        <w:t>,</w:t>
      </w:r>
      <w:r w:rsidRPr="00322402">
        <w:rPr>
          <w:rFonts w:eastAsia="Times New Roman" w:cs="Times New Roman"/>
          <w:szCs w:val="24"/>
        </w:rPr>
        <w:t xml:space="preserve"> είσαστε ακραία νεοφιλελεύθερ</w:t>
      </w:r>
      <w:r>
        <w:rPr>
          <w:rFonts w:eastAsia="Times New Roman" w:cs="Times New Roman"/>
          <w:szCs w:val="24"/>
        </w:rPr>
        <w:t>οι</w:t>
      </w:r>
      <w:r w:rsidRPr="00322402">
        <w:rPr>
          <w:rFonts w:eastAsia="Times New Roman" w:cs="Times New Roman"/>
          <w:szCs w:val="24"/>
        </w:rPr>
        <w:t xml:space="preserve"> και ΣΥΡΙΖΑ και ΑΝΕΛ και Νέα Δημοκρατία και ΠΑΣΟΚ</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Έ</w:t>
      </w:r>
      <w:r w:rsidRPr="00322402">
        <w:rPr>
          <w:rFonts w:eastAsia="Times New Roman" w:cs="Times New Roman"/>
          <w:szCs w:val="24"/>
        </w:rPr>
        <w:t>χετε όλοι ξοφλήσει</w:t>
      </w:r>
      <w:r w:rsidRPr="00322402">
        <w:rPr>
          <w:rFonts w:eastAsia="Times New Roman" w:cs="Times New Roman"/>
          <w:szCs w:val="24"/>
        </w:rPr>
        <w:t xml:space="preserve"> πολιτικά και ιδεολογικά</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Ε</w:t>
      </w:r>
      <w:r w:rsidRPr="00322402">
        <w:rPr>
          <w:rFonts w:eastAsia="Times New Roman" w:cs="Times New Roman"/>
          <w:szCs w:val="24"/>
        </w:rPr>
        <w:t>ίσαστε μ</w:t>
      </w:r>
      <w:r>
        <w:rPr>
          <w:rFonts w:eastAsia="Times New Roman" w:cs="Times New Roman"/>
          <w:szCs w:val="24"/>
        </w:rPr>
        <w:t>ι</w:t>
      </w:r>
      <w:r w:rsidRPr="00322402">
        <w:rPr>
          <w:rFonts w:eastAsia="Times New Roman" w:cs="Times New Roman"/>
          <w:szCs w:val="24"/>
        </w:rPr>
        <w:t>α μάζα ακραί</w:t>
      </w:r>
      <w:r>
        <w:rPr>
          <w:rFonts w:eastAsia="Times New Roman" w:cs="Times New Roman"/>
          <w:szCs w:val="24"/>
        </w:rPr>
        <w:t>ων</w:t>
      </w:r>
      <w:r w:rsidRPr="00322402">
        <w:rPr>
          <w:rFonts w:eastAsia="Times New Roman" w:cs="Times New Roman"/>
          <w:szCs w:val="24"/>
        </w:rPr>
        <w:t xml:space="preserve"> νεοφιλελεύθερ</w:t>
      </w:r>
      <w:r>
        <w:rPr>
          <w:rFonts w:eastAsia="Times New Roman" w:cs="Times New Roman"/>
          <w:szCs w:val="24"/>
        </w:rPr>
        <w:t>ων</w:t>
      </w:r>
      <w:r w:rsidRPr="00322402">
        <w:rPr>
          <w:rFonts w:eastAsia="Times New Roman" w:cs="Times New Roman"/>
          <w:szCs w:val="24"/>
        </w:rPr>
        <w:t xml:space="preserve"> καπιταλιστών</w:t>
      </w:r>
      <w:r>
        <w:rPr>
          <w:rFonts w:eastAsia="Times New Roman" w:cs="Times New Roman"/>
          <w:szCs w:val="24"/>
        </w:rPr>
        <w:t>,</w:t>
      </w:r>
      <w:r w:rsidRPr="00322402">
        <w:rPr>
          <w:rFonts w:eastAsia="Times New Roman" w:cs="Times New Roman"/>
          <w:szCs w:val="24"/>
        </w:rPr>
        <w:t xml:space="preserve"> ό</w:t>
      </w:r>
      <w:r>
        <w:rPr>
          <w:rFonts w:eastAsia="Times New Roman" w:cs="Times New Roman"/>
          <w:szCs w:val="24"/>
        </w:rPr>
        <w:t>,</w:t>
      </w:r>
      <w:r w:rsidRPr="00322402">
        <w:rPr>
          <w:rFonts w:eastAsia="Times New Roman" w:cs="Times New Roman"/>
          <w:szCs w:val="24"/>
        </w:rPr>
        <w:t>τι χειρότερο</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Δ</w:t>
      </w:r>
      <w:r w:rsidRPr="00322402">
        <w:rPr>
          <w:rFonts w:eastAsia="Times New Roman" w:cs="Times New Roman"/>
          <w:szCs w:val="24"/>
        </w:rPr>
        <w:t>ιαγκωνίζ</w:t>
      </w:r>
      <w:r>
        <w:rPr>
          <w:rFonts w:eastAsia="Times New Roman" w:cs="Times New Roman"/>
          <w:szCs w:val="24"/>
        </w:rPr>
        <w:t>εστε</w:t>
      </w:r>
      <w:r w:rsidRPr="00322402">
        <w:rPr>
          <w:rFonts w:eastAsia="Times New Roman" w:cs="Times New Roman"/>
          <w:szCs w:val="24"/>
        </w:rPr>
        <w:t xml:space="preserve"> για το ποιος θα υπηρετήσει καλύτερα την Ευρωπαϊκή </w:t>
      </w:r>
      <w:r>
        <w:rPr>
          <w:rFonts w:eastAsia="Times New Roman" w:cs="Times New Roman"/>
          <w:szCs w:val="24"/>
        </w:rPr>
        <w:t>Έ</w:t>
      </w:r>
      <w:r w:rsidRPr="00322402">
        <w:rPr>
          <w:rFonts w:eastAsia="Times New Roman" w:cs="Times New Roman"/>
          <w:szCs w:val="24"/>
        </w:rPr>
        <w:t xml:space="preserve">νωση </w:t>
      </w:r>
      <w:r>
        <w:rPr>
          <w:rFonts w:eastAsia="Times New Roman" w:cs="Times New Roman"/>
          <w:szCs w:val="24"/>
        </w:rPr>
        <w:t>των τ</w:t>
      </w:r>
      <w:r w:rsidRPr="00322402">
        <w:rPr>
          <w:rFonts w:eastAsia="Times New Roman" w:cs="Times New Roman"/>
          <w:szCs w:val="24"/>
        </w:rPr>
        <w:t>ραπεζιτών</w:t>
      </w:r>
      <w:r>
        <w:rPr>
          <w:rFonts w:eastAsia="Times New Roman" w:cs="Times New Roman"/>
          <w:szCs w:val="24"/>
        </w:rPr>
        <w:t>,</w:t>
      </w:r>
      <w:r w:rsidRPr="00322402">
        <w:rPr>
          <w:rFonts w:eastAsia="Times New Roman" w:cs="Times New Roman"/>
          <w:szCs w:val="24"/>
        </w:rPr>
        <w:t xml:space="preserve"> των εργολάβων</w:t>
      </w:r>
      <w:r>
        <w:rPr>
          <w:rFonts w:eastAsia="Times New Roman" w:cs="Times New Roman"/>
          <w:szCs w:val="24"/>
        </w:rPr>
        <w:t>,</w:t>
      </w:r>
      <w:r w:rsidRPr="00322402">
        <w:rPr>
          <w:rFonts w:eastAsia="Times New Roman" w:cs="Times New Roman"/>
          <w:szCs w:val="24"/>
        </w:rPr>
        <w:t xml:space="preserve"> των Γερμανών και της Μέρκελ και είσαστε απέναντι </w:t>
      </w:r>
      <w:r>
        <w:rPr>
          <w:rFonts w:eastAsia="Times New Roman" w:cs="Times New Roman"/>
          <w:szCs w:val="24"/>
        </w:rPr>
        <w:t>-</w:t>
      </w:r>
      <w:r w:rsidRPr="00322402">
        <w:rPr>
          <w:rFonts w:eastAsia="Times New Roman" w:cs="Times New Roman"/>
          <w:szCs w:val="24"/>
        </w:rPr>
        <w:t>και εχθρ</w:t>
      </w:r>
      <w:r w:rsidRPr="00322402">
        <w:rPr>
          <w:rFonts w:eastAsia="Times New Roman" w:cs="Times New Roman"/>
          <w:szCs w:val="24"/>
        </w:rPr>
        <w:t>οί</w:t>
      </w:r>
      <w:r>
        <w:rPr>
          <w:rFonts w:eastAsia="Times New Roman" w:cs="Times New Roman"/>
          <w:szCs w:val="24"/>
        </w:rPr>
        <w:t>-</w:t>
      </w:r>
      <w:r w:rsidRPr="00322402">
        <w:rPr>
          <w:rFonts w:eastAsia="Times New Roman" w:cs="Times New Roman"/>
          <w:szCs w:val="24"/>
        </w:rPr>
        <w:t xml:space="preserve"> από ένα σύστημα οικονομικού και κοινωνικού </w:t>
      </w:r>
      <w:r>
        <w:rPr>
          <w:rFonts w:eastAsia="Times New Roman" w:cs="Times New Roman"/>
          <w:szCs w:val="24"/>
        </w:rPr>
        <w:t>δικαίου,</w:t>
      </w:r>
      <w:r w:rsidRPr="00322402">
        <w:rPr>
          <w:rFonts w:eastAsia="Times New Roman" w:cs="Times New Roman"/>
          <w:szCs w:val="24"/>
        </w:rPr>
        <w:t xml:space="preserve"> το οποίο θα έπρεπε να έχει σημείο αναφοράς το κράτος-έθνος</w:t>
      </w:r>
      <w:r>
        <w:rPr>
          <w:rFonts w:eastAsia="Times New Roman" w:cs="Times New Roman"/>
          <w:szCs w:val="24"/>
        </w:rPr>
        <w:t>. Ε</w:t>
      </w:r>
      <w:r w:rsidRPr="00322402">
        <w:rPr>
          <w:rFonts w:eastAsia="Times New Roman" w:cs="Times New Roman"/>
          <w:szCs w:val="24"/>
        </w:rPr>
        <w:t>υτυχώς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όμως,</w:t>
      </w:r>
      <w:r w:rsidRPr="00322402">
        <w:rPr>
          <w:rFonts w:eastAsia="Times New Roman" w:cs="Times New Roman"/>
          <w:szCs w:val="24"/>
        </w:rPr>
        <w:t xml:space="preserve"> για εμάς και τους λαούς της Ευρώπης</w:t>
      </w:r>
      <w:r>
        <w:rPr>
          <w:rFonts w:eastAsia="Times New Roman" w:cs="Times New Roman"/>
          <w:szCs w:val="24"/>
        </w:rPr>
        <w:t xml:space="preserve"> -δ</w:t>
      </w:r>
      <w:r w:rsidRPr="00322402">
        <w:rPr>
          <w:rFonts w:eastAsia="Times New Roman" w:cs="Times New Roman"/>
          <w:szCs w:val="24"/>
        </w:rPr>
        <w:t xml:space="preserve">υστυχώς για </w:t>
      </w:r>
      <w:r>
        <w:rPr>
          <w:rFonts w:eastAsia="Times New Roman" w:cs="Times New Roman"/>
          <w:szCs w:val="24"/>
        </w:rPr>
        <w:t>ε</w:t>
      </w:r>
      <w:r w:rsidRPr="00322402">
        <w:rPr>
          <w:rFonts w:eastAsia="Times New Roman" w:cs="Times New Roman"/>
          <w:szCs w:val="24"/>
        </w:rPr>
        <w:t>σ</w:t>
      </w:r>
      <w:r>
        <w:rPr>
          <w:rFonts w:eastAsia="Times New Roman" w:cs="Times New Roman"/>
          <w:szCs w:val="24"/>
        </w:rPr>
        <w:t>άς-</w:t>
      </w:r>
      <w:r w:rsidRPr="00322402">
        <w:rPr>
          <w:rFonts w:eastAsia="Times New Roman" w:cs="Times New Roman"/>
          <w:szCs w:val="24"/>
        </w:rPr>
        <w:t xml:space="preserve"> σε πολλές χώρες της Ευρώπης έχει αρχίσει και εφαρμόζ</w:t>
      </w:r>
      <w:r>
        <w:rPr>
          <w:rFonts w:eastAsia="Times New Roman" w:cs="Times New Roman"/>
          <w:szCs w:val="24"/>
        </w:rPr>
        <w:t>εται.</w:t>
      </w:r>
    </w:p>
    <w:p w14:paraId="5470BA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w:t>
      </w:r>
      <w:r w:rsidRPr="00322402">
        <w:rPr>
          <w:rFonts w:eastAsia="Times New Roman" w:cs="Times New Roman"/>
          <w:szCs w:val="24"/>
        </w:rPr>
        <w:t xml:space="preserve">ίναι </w:t>
      </w:r>
      <w:r>
        <w:rPr>
          <w:rFonts w:eastAsia="Times New Roman" w:cs="Times New Roman"/>
          <w:szCs w:val="24"/>
        </w:rPr>
        <w:t>πλέον</w:t>
      </w:r>
      <w:r w:rsidRPr="00322402">
        <w:rPr>
          <w:rFonts w:eastAsia="Times New Roman" w:cs="Times New Roman"/>
          <w:szCs w:val="24"/>
        </w:rPr>
        <w:t xml:space="preserve"> ξεκάθαρ</w:t>
      </w:r>
      <w:r>
        <w:rPr>
          <w:rFonts w:eastAsia="Times New Roman" w:cs="Times New Roman"/>
          <w:szCs w:val="24"/>
        </w:rPr>
        <w:t>ο</w:t>
      </w:r>
      <w:r w:rsidRPr="00322402">
        <w:rPr>
          <w:rFonts w:eastAsia="Times New Roman" w:cs="Times New Roman"/>
          <w:szCs w:val="24"/>
        </w:rPr>
        <w:t xml:space="preserve"> ότι στην ουσία </w:t>
      </w:r>
      <w:r>
        <w:rPr>
          <w:rFonts w:eastAsia="Times New Roman" w:cs="Times New Roman"/>
          <w:szCs w:val="24"/>
        </w:rPr>
        <w:t xml:space="preserve">είστε μαζί. Είστε </w:t>
      </w:r>
      <w:r w:rsidRPr="00322402">
        <w:rPr>
          <w:rFonts w:eastAsia="Times New Roman" w:cs="Times New Roman"/>
          <w:szCs w:val="24"/>
        </w:rPr>
        <w:t>μαζί στα οικονομικά μέτρα και στα μνημόνια</w:t>
      </w:r>
      <w:r>
        <w:rPr>
          <w:rFonts w:eastAsia="Times New Roman" w:cs="Times New Roman"/>
          <w:szCs w:val="24"/>
        </w:rPr>
        <w:t>,</w:t>
      </w:r>
      <w:r w:rsidRPr="00322402">
        <w:rPr>
          <w:rFonts w:eastAsia="Times New Roman" w:cs="Times New Roman"/>
          <w:szCs w:val="24"/>
        </w:rPr>
        <w:t xml:space="preserve"> μαζί στα εθνικά θέματα</w:t>
      </w:r>
      <w:r>
        <w:rPr>
          <w:rFonts w:eastAsia="Times New Roman" w:cs="Times New Roman"/>
          <w:szCs w:val="24"/>
        </w:rPr>
        <w:t>,</w:t>
      </w:r>
      <w:r w:rsidRPr="00322402">
        <w:rPr>
          <w:rFonts w:eastAsia="Times New Roman" w:cs="Times New Roman"/>
          <w:szCs w:val="24"/>
        </w:rPr>
        <w:t xml:space="preserve"> όπως η σύνθετη ονομασία </w:t>
      </w:r>
      <w:r>
        <w:rPr>
          <w:rFonts w:eastAsia="Times New Roman" w:cs="Times New Roman"/>
          <w:szCs w:val="24"/>
        </w:rPr>
        <w:t>που πάτε να δώσετε στα Σ</w:t>
      </w:r>
      <w:r w:rsidRPr="00322402">
        <w:rPr>
          <w:rFonts w:eastAsia="Times New Roman" w:cs="Times New Roman"/>
          <w:szCs w:val="24"/>
        </w:rPr>
        <w:t>κόπια</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Γ</w:t>
      </w:r>
      <w:r w:rsidRPr="00322402">
        <w:rPr>
          <w:rFonts w:eastAsia="Times New Roman" w:cs="Times New Roman"/>
          <w:szCs w:val="24"/>
        </w:rPr>
        <w:t xml:space="preserve">ιατί είναι </w:t>
      </w:r>
      <w:r>
        <w:rPr>
          <w:rFonts w:eastAsia="Times New Roman" w:cs="Times New Roman"/>
          <w:szCs w:val="24"/>
        </w:rPr>
        <w:t>ιδεολογικό</w:t>
      </w:r>
      <w:r w:rsidRPr="00322402">
        <w:rPr>
          <w:rFonts w:eastAsia="Times New Roman" w:cs="Times New Roman"/>
          <w:szCs w:val="24"/>
        </w:rPr>
        <w:t xml:space="preserve"> άλμα το να έρθει ο ΣΥΡΙΖΑ στη θέση της Νέας Δημοκρατίας για σύνθετη</w:t>
      </w:r>
      <w:r w:rsidRPr="00322402">
        <w:rPr>
          <w:rFonts w:eastAsia="Times New Roman" w:cs="Times New Roman"/>
          <w:szCs w:val="24"/>
        </w:rPr>
        <w:t xml:space="preserve"> ονομασία και να τη χαρίσει</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Το ερώτημα</w:t>
      </w:r>
      <w:r>
        <w:rPr>
          <w:rFonts w:eastAsia="Times New Roman" w:cs="Times New Roman"/>
          <w:szCs w:val="24"/>
        </w:rPr>
        <w:t>,</w:t>
      </w:r>
      <w:r>
        <w:rPr>
          <w:rFonts w:eastAsia="Times New Roman" w:cs="Times New Roman"/>
          <w:szCs w:val="24"/>
        </w:rPr>
        <w:t xml:space="preserve"> που ευλόγως γεννάται, είναι το εξής: Α</w:t>
      </w:r>
      <w:r w:rsidRPr="00322402">
        <w:rPr>
          <w:rFonts w:eastAsia="Times New Roman" w:cs="Times New Roman"/>
          <w:szCs w:val="24"/>
        </w:rPr>
        <w:t>φού σε όλ</w:t>
      </w:r>
      <w:r>
        <w:rPr>
          <w:rFonts w:eastAsia="Times New Roman" w:cs="Times New Roman"/>
          <w:szCs w:val="24"/>
        </w:rPr>
        <w:t>α είστε</w:t>
      </w:r>
      <w:r w:rsidRPr="00322402">
        <w:rPr>
          <w:rFonts w:eastAsia="Times New Roman" w:cs="Times New Roman"/>
          <w:szCs w:val="24"/>
        </w:rPr>
        <w:t xml:space="preserve"> μαζί και διεκδικείτ</w:t>
      </w:r>
      <w:r>
        <w:rPr>
          <w:rFonts w:eastAsia="Times New Roman" w:cs="Times New Roman"/>
          <w:szCs w:val="24"/>
        </w:rPr>
        <w:t>ε</w:t>
      </w:r>
      <w:r w:rsidRPr="00322402">
        <w:rPr>
          <w:rFonts w:eastAsia="Times New Roman" w:cs="Times New Roman"/>
          <w:szCs w:val="24"/>
        </w:rPr>
        <w:t xml:space="preserve"> το</w:t>
      </w:r>
      <w:r>
        <w:rPr>
          <w:rFonts w:eastAsia="Times New Roman" w:cs="Times New Roman"/>
          <w:szCs w:val="24"/>
        </w:rPr>
        <w:t>ν κεντρώο</w:t>
      </w:r>
      <w:r w:rsidRPr="00322402">
        <w:rPr>
          <w:rFonts w:eastAsia="Times New Roman" w:cs="Times New Roman"/>
          <w:szCs w:val="24"/>
        </w:rPr>
        <w:t xml:space="preserve"> αυτό νεοφι</w:t>
      </w:r>
      <w:r w:rsidRPr="00322402">
        <w:rPr>
          <w:rFonts w:eastAsia="Times New Roman" w:cs="Times New Roman"/>
          <w:szCs w:val="24"/>
        </w:rPr>
        <w:lastRenderedPageBreak/>
        <w:t>λελεύθερο χώρο</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γιατί κατεβάζετε</w:t>
      </w:r>
      <w:r w:rsidRPr="00322402">
        <w:rPr>
          <w:rFonts w:eastAsia="Times New Roman" w:cs="Times New Roman"/>
          <w:szCs w:val="24"/>
        </w:rPr>
        <w:t xml:space="preserve"> ξεχωριστά ψηφοδέλτια και δεν κατεβαίνετε απευθείας </w:t>
      </w:r>
      <w:r>
        <w:rPr>
          <w:rFonts w:eastAsia="Times New Roman" w:cs="Times New Roman"/>
          <w:szCs w:val="24"/>
        </w:rPr>
        <w:t xml:space="preserve">σε </w:t>
      </w:r>
      <w:r w:rsidRPr="00322402">
        <w:rPr>
          <w:rFonts w:eastAsia="Times New Roman" w:cs="Times New Roman"/>
          <w:szCs w:val="24"/>
        </w:rPr>
        <w:t xml:space="preserve">ένα ψηφοδέλτιο στις επόμενες </w:t>
      </w:r>
      <w:r w:rsidRPr="00322402">
        <w:rPr>
          <w:rFonts w:eastAsia="Times New Roman" w:cs="Times New Roman"/>
          <w:szCs w:val="24"/>
        </w:rPr>
        <w:t>εκλογές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Και να γίνει αυτό που λέει ο Α</w:t>
      </w:r>
      <w:r w:rsidRPr="00322402">
        <w:rPr>
          <w:rFonts w:eastAsia="Times New Roman" w:cs="Times New Roman"/>
          <w:szCs w:val="24"/>
        </w:rPr>
        <w:t xml:space="preserve">ρχηγός </w:t>
      </w:r>
      <w:r>
        <w:rPr>
          <w:rFonts w:eastAsia="Times New Roman" w:cs="Times New Roman"/>
          <w:szCs w:val="24"/>
        </w:rPr>
        <w:t xml:space="preserve">μας ο </w:t>
      </w:r>
      <w:r w:rsidRPr="00322402">
        <w:rPr>
          <w:rFonts w:eastAsia="Times New Roman" w:cs="Times New Roman"/>
          <w:szCs w:val="24"/>
        </w:rPr>
        <w:t>Νίκος Μιχαλολιάκος</w:t>
      </w:r>
      <w:r>
        <w:rPr>
          <w:rFonts w:eastAsia="Times New Roman" w:cs="Times New Roman"/>
          <w:szCs w:val="24"/>
        </w:rPr>
        <w:t>,</w:t>
      </w:r>
      <w:r w:rsidRPr="00322402">
        <w:rPr>
          <w:rFonts w:eastAsia="Times New Roman" w:cs="Times New Roman"/>
          <w:szCs w:val="24"/>
        </w:rPr>
        <w:t xml:space="preserve"> ότι από τη </w:t>
      </w:r>
      <w:r>
        <w:rPr>
          <w:rFonts w:eastAsia="Times New Roman" w:cs="Times New Roman"/>
          <w:szCs w:val="24"/>
        </w:rPr>
        <w:t>μια πλευρά</w:t>
      </w:r>
      <w:r w:rsidRPr="00322402">
        <w:rPr>
          <w:rFonts w:eastAsia="Times New Roman" w:cs="Times New Roman"/>
          <w:szCs w:val="24"/>
        </w:rPr>
        <w:t xml:space="preserve"> είναι η Χρυσή Αυγή και από την άλλη μεριά είναι το κόμμα των πολιτικών κομμάτων</w:t>
      </w:r>
      <w:r>
        <w:rPr>
          <w:rFonts w:eastAsia="Times New Roman" w:cs="Times New Roman"/>
          <w:szCs w:val="24"/>
        </w:rPr>
        <w:t>. Περιμένετε να γίνουν οι εκλογές κ</w:t>
      </w:r>
      <w:r w:rsidRPr="00322402">
        <w:rPr>
          <w:rFonts w:eastAsia="Times New Roman" w:cs="Times New Roman"/>
          <w:szCs w:val="24"/>
        </w:rPr>
        <w:t xml:space="preserve">αι </w:t>
      </w:r>
      <w:r>
        <w:rPr>
          <w:rFonts w:eastAsia="Times New Roman" w:cs="Times New Roman"/>
          <w:szCs w:val="24"/>
        </w:rPr>
        <w:t xml:space="preserve">θα συνεργαστείτε </w:t>
      </w:r>
      <w:r w:rsidRPr="00322402">
        <w:rPr>
          <w:rFonts w:eastAsia="Times New Roman" w:cs="Times New Roman"/>
          <w:szCs w:val="24"/>
        </w:rPr>
        <w:t>μάλλον αργότερα</w:t>
      </w:r>
      <w:r>
        <w:rPr>
          <w:rFonts w:eastAsia="Times New Roman" w:cs="Times New Roman"/>
          <w:szCs w:val="24"/>
        </w:rPr>
        <w:t>.</w:t>
      </w:r>
    </w:p>
    <w:p w14:paraId="5470BAC7" w14:textId="77777777" w:rsidR="001F594C" w:rsidRDefault="008C7D1C">
      <w:pPr>
        <w:spacing w:line="600" w:lineRule="auto"/>
        <w:ind w:firstLine="720"/>
        <w:contextualSpacing/>
        <w:jc w:val="both"/>
        <w:rPr>
          <w:rFonts w:eastAsia="Times New Roman" w:cs="Times New Roman"/>
          <w:szCs w:val="24"/>
        </w:rPr>
      </w:pPr>
      <w:r w:rsidRPr="00322402">
        <w:rPr>
          <w:rFonts w:eastAsia="Times New Roman" w:cs="Times New Roman"/>
          <w:szCs w:val="24"/>
        </w:rPr>
        <w:t xml:space="preserve">Όσον αφορά </w:t>
      </w:r>
      <w:r w:rsidRPr="00322402">
        <w:rPr>
          <w:rFonts w:eastAsia="Times New Roman" w:cs="Times New Roman"/>
          <w:szCs w:val="24"/>
        </w:rPr>
        <w:t>τα μνημόνια</w:t>
      </w:r>
      <w:r>
        <w:rPr>
          <w:rFonts w:eastAsia="Times New Roman" w:cs="Times New Roman"/>
          <w:szCs w:val="24"/>
        </w:rPr>
        <w:t>,</w:t>
      </w:r>
      <w:r w:rsidRPr="00322402">
        <w:rPr>
          <w:rFonts w:eastAsia="Times New Roman" w:cs="Times New Roman"/>
          <w:szCs w:val="24"/>
        </w:rPr>
        <w:t xml:space="preserve"> δεν θα πω μόνο τα δικά μου</w:t>
      </w:r>
      <w:r>
        <w:rPr>
          <w:rFonts w:eastAsia="Times New Roman" w:cs="Times New Roman"/>
          <w:szCs w:val="24"/>
        </w:rPr>
        <w:t>,</w:t>
      </w:r>
      <w:r w:rsidRPr="00322402">
        <w:rPr>
          <w:rFonts w:eastAsia="Times New Roman" w:cs="Times New Roman"/>
          <w:szCs w:val="24"/>
        </w:rPr>
        <w:t xml:space="preserve"> τα εθνικιστικά</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w:t>
      </w:r>
      <w:r w:rsidRPr="00322402">
        <w:rPr>
          <w:rFonts w:eastAsia="Times New Roman" w:cs="Times New Roman"/>
          <w:szCs w:val="24"/>
        </w:rPr>
        <w:t>τα χρυσαυγίτικα</w:t>
      </w:r>
      <w:r>
        <w:rPr>
          <w:rFonts w:eastAsia="Times New Roman" w:cs="Times New Roman"/>
          <w:szCs w:val="24"/>
        </w:rPr>
        <w:t>»</w:t>
      </w:r>
      <w:r>
        <w:rPr>
          <w:rFonts w:eastAsia="Times New Roman" w:cs="Times New Roman"/>
          <w:szCs w:val="24"/>
        </w:rPr>
        <w:t>,</w:t>
      </w:r>
      <w:r w:rsidRPr="00322402">
        <w:rPr>
          <w:rFonts w:eastAsia="Times New Roman" w:cs="Times New Roman"/>
          <w:szCs w:val="24"/>
        </w:rPr>
        <w:t xml:space="preserve"> αυτά τα </w:t>
      </w:r>
      <w:r>
        <w:rPr>
          <w:rFonts w:eastAsia="Times New Roman" w:cs="Times New Roman"/>
          <w:szCs w:val="24"/>
        </w:rPr>
        <w:t>ακραία. Θα αναφέρω</w:t>
      </w:r>
      <w:r w:rsidRPr="00322402">
        <w:rPr>
          <w:rFonts w:eastAsia="Times New Roman" w:cs="Times New Roman"/>
          <w:szCs w:val="24"/>
        </w:rPr>
        <w:t xml:space="preserve"> αυτά που έλεγε ο Αλέξης Τσίπρας πριν και θα προσθέτω μικρό</w:t>
      </w:r>
      <w:r>
        <w:rPr>
          <w:rFonts w:eastAsia="Times New Roman" w:cs="Times New Roman"/>
          <w:szCs w:val="24"/>
        </w:rPr>
        <w:t xml:space="preserve"> ή </w:t>
      </w:r>
      <w:r w:rsidRPr="00322402">
        <w:rPr>
          <w:rFonts w:eastAsia="Times New Roman" w:cs="Times New Roman"/>
          <w:szCs w:val="24"/>
        </w:rPr>
        <w:t>μεγάλο σχολιασμό</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 xml:space="preserve">Και όταν λέω «πριν» εννοώ </w:t>
      </w:r>
      <w:r w:rsidRPr="00322402">
        <w:rPr>
          <w:rFonts w:eastAsia="Times New Roman" w:cs="Times New Roman"/>
          <w:szCs w:val="24"/>
        </w:rPr>
        <w:t xml:space="preserve">πριν γίνει </w:t>
      </w:r>
      <w:r>
        <w:rPr>
          <w:rFonts w:eastAsia="Times New Roman" w:cs="Times New Roman"/>
          <w:szCs w:val="24"/>
        </w:rPr>
        <w:t>Π</w:t>
      </w:r>
      <w:r w:rsidRPr="00322402">
        <w:rPr>
          <w:rFonts w:eastAsia="Times New Roman" w:cs="Times New Roman"/>
          <w:szCs w:val="24"/>
        </w:rPr>
        <w:t>ρωθυπουργός</w:t>
      </w:r>
      <w:r>
        <w:rPr>
          <w:rFonts w:eastAsia="Times New Roman" w:cs="Times New Roman"/>
          <w:szCs w:val="24"/>
        </w:rPr>
        <w:t>,</w:t>
      </w:r>
      <w:r w:rsidRPr="00322402">
        <w:rPr>
          <w:rFonts w:eastAsia="Times New Roman" w:cs="Times New Roman"/>
          <w:szCs w:val="24"/>
        </w:rPr>
        <w:t xml:space="preserve"> πριν τα μνημόνια</w:t>
      </w:r>
      <w:r>
        <w:rPr>
          <w:rFonts w:eastAsia="Times New Roman" w:cs="Times New Roman"/>
          <w:szCs w:val="24"/>
        </w:rPr>
        <w:t>,</w:t>
      </w:r>
      <w:r w:rsidRPr="00322402">
        <w:rPr>
          <w:rFonts w:eastAsia="Times New Roman" w:cs="Times New Roman"/>
          <w:szCs w:val="24"/>
        </w:rPr>
        <w:t xml:space="preserve"> πριν </w:t>
      </w:r>
      <w:r w:rsidRPr="00322402">
        <w:rPr>
          <w:rFonts w:eastAsia="Times New Roman" w:cs="Times New Roman"/>
          <w:szCs w:val="24"/>
        </w:rPr>
        <w:t xml:space="preserve">το δημοψήφισμα </w:t>
      </w:r>
      <w:r>
        <w:rPr>
          <w:rFonts w:eastAsia="Times New Roman" w:cs="Times New Roman"/>
          <w:szCs w:val="24"/>
        </w:rPr>
        <w:t>κ.λπ..</w:t>
      </w:r>
    </w:p>
    <w:p w14:paraId="5470BA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w:t>
      </w:r>
      <w:r w:rsidRPr="00322402">
        <w:rPr>
          <w:rFonts w:eastAsia="Times New Roman" w:cs="Times New Roman"/>
          <w:szCs w:val="24"/>
        </w:rPr>
        <w:t>λεγε</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λ</w:t>
      </w:r>
      <w:r w:rsidRPr="00322402">
        <w:rPr>
          <w:rFonts w:eastAsia="Times New Roman" w:cs="Times New Roman"/>
          <w:szCs w:val="24"/>
        </w:rPr>
        <w:t>οιπόν</w:t>
      </w:r>
      <w:r>
        <w:rPr>
          <w:rFonts w:eastAsia="Times New Roman" w:cs="Times New Roman"/>
          <w:szCs w:val="24"/>
        </w:rPr>
        <w:t>,</w:t>
      </w:r>
      <w:r w:rsidRPr="00322402">
        <w:rPr>
          <w:rFonts w:eastAsia="Times New Roman" w:cs="Times New Roman"/>
          <w:szCs w:val="24"/>
        </w:rPr>
        <w:t xml:space="preserve"> ο Αλέξης Τσίπρας πριν</w:t>
      </w:r>
      <w:r>
        <w:rPr>
          <w:rFonts w:eastAsia="Times New Roman" w:cs="Times New Roman"/>
          <w:szCs w:val="24"/>
        </w:rPr>
        <w:t xml:space="preserve"> </w:t>
      </w:r>
      <w:r w:rsidRPr="00322402">
        <w:rPr>
          <w:rFonts w:eastAsia="Times New Roman" w:cs="Times New Roman"/>
          <w:szCs w:val="24"/>
        </w:rPr>
        <w:t xml:space="preserve">ότι πρέπει να </w:t>
      </w:r>
      <w:r>
        <w:rPr>
          <w:rFonts w:eastAsia="Times New Roman" w:cs="Times New Roman"/>
          <w:szCs w:val="24"/>
        </w:rPr>
        <w:t>βγούμε από</w:t>
      </w:r>
      <w:r w:rsidRPr="00322402">
        <w:rPr>
          <w:rFonts w:eastAsia="Times New Roman" w:cs="Times New Roman"/>
          <w:szCs w:val="24"/>
        </w:rPr>
        <w:t xml:space="preserve"> τα μνημόνια </w:t>
      </w:r>
      <w:r>
        <w:rPr>
          <w:rFonts w:eastAsia="Times New Roman" w:cs="Times New Roman"/>
          <w:szCs w:val="24"/>
        </w:rPr>
        <w:t xml:space="preserve">αν </w:t>
      </w:r>
      <w:r w:rsidRPr="00322402">
        <w:rPr>
          <w:rFonts w:eastAsia="Times New Roman" w:cs="Times New Roman"/>
          <w:szCs w:val="24"/>
        </w:rPr>
        <w:t>θέλουμε να βγούμε από τη λιτότητα</w:t>
      </w:r>
      <w:r>
        <w:rPr>
          <w:rFonts w:eastAsia="Times New Roman" w:cs="Times New Roman"/>
          <w:szCs w:val="24"/>
        </w:rPr>
        <w:t>. Προς το παρόν, πάντως,</w:t>
      </w:r>
      <w:r w:rsidRPr="00322402">
        <w:rPr>
          <w:rFonts w:eastAsia="Times New Roman" w:cs="Times New Roman"/>
          <w:szCs w:val="24"/>
        </w:rPr>
        <w:t xml:space="preserve"> επιβάλλετ</w:t>
      </w:r>
      <w:r>
        <w:rPr>
          <w:rFonts w:eastAsia="Times New Roman" w:cs="Times New Roman"/>
          <w:szCs w:val="24"/>
        </w:rPr>
        <w:t>ε</w:t>
      </w:r>
      <w:r w:rsidRPr="00322402">
        <w:rPr>
          <w:rFonts w:eastAsia="Times New Roman" w:cs="Times New Roman"/>
          <w:szCs w:val="24"/>
        </w:rPr>
        <w:t xml:space="preserve"> </w:t>
      </w:r>
      <w:r>
        <w:rPr>
          <w:rFonts w:eastAsia="Times New Roman" w:cs="Times New Roman"/>
          <w:szCs w:val="24"/>
        </w:rPr>
        <w:t>κ</w:t>
      </w:r>
      <w:r w:rsidRPr="00322402">
        <w:rPr>
          <w:rFonts w:eastAsia="Times New Roman" w:cs="Times New Roman"/>
          <w:szCs w:val="24"/>
        </w:rPr>
        <w:t>αι εφαρμόζε</w:t>
      </w:r>
      <w:r>
        <w:rPr>
          <w:rFonts w:eastAsia="Times New Roman" w:cs="Times New Roman"/>
          <w:szCs w:val="24"/>
        </w:rPr>
        <w:t>τε</w:t>
      </w:r>
      <w:r w:rsidRPr="00322402">
        <w:rPr>
          <w:rFonts w:eastAsia="Times New Roman" w:cs="Times New Roman"/>
          <w:szCs w:val="24"/>
        </w:rPr>
        <w:t xml:space="preserve"> </w:t>
      </w:r>
      <w:r>
        <w:rPr>
          <w:rFonts w:eastAsia="Times New Roman" w:cs="Times New Roman"/>
          <w:szCs w:val="24"/>
        </w:rPr>
        <w:t>μνημόνια όπως δεν κατάφεραν τόσο καλά να τα</w:t>
      </w:r>
      <w:r w:rsidRPr="00322402">
        <w:rPr>
          <w:rFonts w:eastAsia="Times New Roman" w:cs="Times New Roman"/>
          <w:szCs w:val="24"/>
        </w:rPr>
        <w:t xml:space="preserve"> εφαρμόσουν η Νέα Δημοκρατία κ</w:t>
      </w:r>
      <w:r w:rsidRPr="00322402">
        <w:rPr>
          <w:rFonts w:eastAsia="Times New Roman" w:cs="Times New Roman"/>
          <w:szCs w:val="24"/>
        </w:rPr>
        <w:t>αι το ΠΑΣΟΚ</w:t>
      </w:r>
      <w:r>
        <w:rPr>
          <w:rFonts w:eastAsia="Times New Roman" w:cs="Times New Roman"/>
          <w:szCs w:val="24"/>
        </w:rPr>
        <w:t>. Έλεγε ότι</w:t>
      </w:r>
      <w:r w:rsidRPr="00322402">
        <w:rPr>
          <w:rFonts w:eastAsia="Times New Roman" w:cs="Times New Roman"/>
          <w:szCs w:val="24"/>
        </w:rPr>
        <w:t xml:space="preserve"> τα μνημόνια σημαίνουν βαρβαρότητα και </w:t>
      </w:r>
      <w:r>
        <w:rPr>
          <w:rFonts w:eastAsia="Times New Roman" w:cs="Times New Roman"/>
          <w:szCs w:val="24"/>
        </w:rPr>
        <w:t xml:space="preserve">υποτέλεια, </w:t>
      </w:r>
      <w:r w:rsidRPr="00322402">
        <w:rPr>
          <w:rFonts w:eastAsia="Times New Roman" w:cs="Times New Roman"/>
          <w:szCs w:val="24"/>
        </w:rPr>
        <w:t xml:space="preserve">εκβιασμό </w:t>
      </w:r>
      <w:r w:rsidRPr="00322402">
        <w:rPr>
          <w:rFonts w:eastAsia="Times New Roman" w:cs="Times New Roman"/>
          <w:szCs w:val="24"/>
        </w:rPr>
        <w:lastRenderedPageBreak/>
        <w:t>και ομηρία</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Σ</w:t>
      </w:r>
      <w:r w:rsidRPr="00322402">
        <w:rPr>
          <w:rFonts w:eastAsia="Times New Roman" w:cs="Times New Roman"/>
          <w:szCs w:val="24"/>
        </w:rPr>
        <w:t xml:space="preserve">ε ποιους </w:t>
      </w:r>
      <w:r>
        <w:rPr>
          <w:rFonts w:eastAsia="Times New Roman" w:cs="Times New Roman"/>
          <w:szCs w:val="24"/>
        </w:rPr>
        <w:t xml:space="preserve">ασκούνται </w:t>
      </w:r>
      <w:r w:rsidRPr="00322402">
        <w:rPr>
          <w:rFonts w:eastAsia="Times New Roman" w:cs="Times New Roman"/>
          <w:szCs w:val="24"/>
        </w:rPr>
        <w:t>τα παραπάνω</w:t>
      </w:r>
      <w:r>
        <w:rPr>
          <w:rFonts w:eastAsia="Times New Roman" w:cs="Times New Roman"/>
          <w:szCs w:val="24"/>
        </w:rPr>
        <w:t xml:space="preserve"> από εσάς τώρα; Στην κοινωνία και στα οικονομικά ασθενή </w:t>
      </w:r>
      <w:r w:rsidRPr="00322402">
        <w:rPr>
          <w:rFonts w:eastAsia="Times New Roman" w:cs="Times New Roman"/>
          <w:szCs w:val="24"/>
        </w:rPr>
        <w:t>στρώματα εφαρμόζονται</w:t>
      </w:r>
      <w:r>
        <w:rPr>
          <w:rFonts w:eastAsia="Times New Roman" w:cs="Times New Roman"/>
          <w:szCs w:val="24"/>
        </w:rPr>
        <w:t>.</w:t>
      </w:r>
    </w:p>
    <w:p w14:paraId="5470BA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w:t>
      </w:r>
      <w:r w:rsidRPr="00322402">
        <w:rPr>
          <w:rFonts w:eastAsia="Times New Roman" w:cs="Times New Roman"/>
          <w:szCs w:val="24"/>
        </w:rPr>
        <w:t xml:space="preserve">λεγε </w:t>
      </w:r>
      <w:r>
        <w:rPr>
          <w:rFonts w:eastAsia="Times New Roman" w:cs="Times New Roman"/>
          <w:szCs w:val="24"/>
        </w:rPr>
        <w:t>ότι ο</w:t>
      </w:r>
      <w:r w:rsidRPr="00322402">
        <w:rPr>
          <w:rFonts w:eastAsia="Times New Roman" w:cs="Times New Roman"/>
          <w:szCs w:val="24"/>
        </w:rPr>
        <w:t xml:space="preserve"> ΣΥΡΙΖΑ δεν</w:t>
      </w:r>
      <w:r>
        <w:rPr>
          <w:rFonts w:eastAsia="Times New Roman" w:cs="Times New Roman"/>
          <w:szCs w:val="24"/>
        </w:rPr>
        <w:t xml:space="preserve"> θα υπογράψει μνημόνια, γιατί δεν τον κρατάει κανένας από πουθενά και υπογράφουν μόνο όσοι</w:t>
      </w:r>
      <w:r w:rsidRPr="00322402">
        <w:rPr>
          <w:rFonts w:eastAsia="Times New Roman" w:cs="Times New Roman"/>
          <w:szCs w:val="24"/>
        </w:rPr>
        <w:t xml:space="preserve"> </w:t>
      </w:r>
      <w:r>
        <w:rPr>
          <w:rFonts w:eastAsia="Times New Roman" w:cs="Times New Roman"/>
          <w:szCs w:val="24"/>
        </w:rPr>
        <w:t xml:space="preserve">τους </w:t>
      </w:r>
      <w:r w:rsidRPr="00322402">
        <w:rPr>
          <w:rFonts w:eastAsia="Times New Roman" w:cs="Times New Roman"/>
          <w:szCs w:val="24"/>
        </w:rPr>
        <w:t>κρατάνε από κάπου</w:t>
      </w:r>
      <w:r>
        <w:rPr>
          <w:rFonts w:eastAsia="Times New Roman" w:cs="Times New Roman"/>
          <w:szCs w:val="24"/>
        </w:rPr>
        <w:t>. Άρα, αφού φέρατε δύο</w:t>
      </w:r>
      <w:r w:rsidRPr="00322402">
        <w:rPr>
          <w:rFonts w:eastAsia="Times New Roman" w:cs="Times New Roman"/>
          <w:szCs w:val="24"/>
        </w:rPr>
        <w:t xml:space="preserve"> μνημόνια</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κάποιος σας κρατάει από κάπου. Εκτός κ</w:t>
      </w:r>
      <w:r w:rsidRPr="00322402">
        <w:rPr>
          <w:rFonts w:eastAsia="Times New Roman" w:cs="Times New Roman"/>
          <w:szCs w:val="24"/>
        </w:rPr>
        <w:t xml:space="preserve">ι </w:t>
      </w:r>
      <w:r>
        <w:rPr>
          <w:rFonts w:eastAsia="Times New Roman" w:cs="Times New Roman"/>
          <w:szCs w:val="24"/>
        </w:rPr>
        <w:t>αν βγει ο Π</w:t>
      </w:r>
      <w:r w:rsidRPr="00322402">
        <w:rPr>
          <w:rFonts w:eastAsia="Times New Roman" w:cs="Times New Roman"/>
          <w:szCs w:val="24"/>
        </w:rPr>
        <w:t xml:space="preserve">ρωθυπουργός να πει ότι </w:t>
      </w:r>
      <w:r>
        <w:rPr>
          <w:rFonts w:eastAsia="Times New Roman" w:cs="Times New Roman"/>
          <w:szCs w:val="24"/>
        </w:rPr>
        <w:t xml:space="preserve">πριν </w:t>
      </w:r>
      <w:r w:rsidRPr="00322402">
        <w:rPr>
          <w:rFonts w:eastAsia="Times New Roman" w:cs="Times New Roman"/>
          <w:szCs w:val="24"/>
        </w:rPr>
        <w:t>δεν ήξερε τι έλεγε</w:t>
      </w:r>
      <w:r>
        <w:rPr>
          <w:rFonts w:eastAsia="Times New Roman" w:cs="Times New Roman"/>
          <w:szCs w:val="24"/>
        </w:rPr>
        <w:t xml:space="preserve"> ή ότι τα έλε</w:t>
      </w:r>
      <w:r>
        <w:rPr>
          <w:rFonts w:eastAsia="Times New Roman" w:cs="Times New Roman"/>
          <w:szCs w:val="24"/>
        </w:rPr>
        <w:t>γε</w:t>
      </w:r>
      <w:r w:rsidRPr="00322402">
        <w:rPr>
          <w:rFonts w:eastAsia="Times New Roman" w:cs="Times New Roman"/>
          <w:szCs w:val="24"/>
        </w:rPr>
        <w:t xml:space="preserve"> λάθος</w:t>
      </w:r>
      <w:r>
        <w:rPr>
          <w:rFonts w:eastAsia="Times New Roman" w:cs="Times New Roman"/>
          <w:szCs w:val="24"/>
        </w:rPr>
        <w:t>. Ξέρατε τι λέγατε. Απλά</w:t>
      </w:r>
      <w:r w:rsidRPr="00322402">
        <w:rPr>
          <w:rFonts w:eastAsia="Times New Roman" w:cs="Times New Roman"/>
          <w:szCs w:val="24"/>
        </w:rPr>
        <w:t xml:space="preserve"> δεν περιμένατε να εξελιχθούν</w:t>
      </w:r>
      <w:r>
        <w:rPr>
          <w:rFonts w:eastAsia="Times New Roman" w:cs="Times New Roman"/>
          <w:szCs w:val="24"/>
        </w:rPr>
        <w:t xml:space="preserve"> έτσι</w:t>
      </w:r>
      <w:r w:rsidRPr="00322402">
        <w:rPr>
          <w:rFonts w:eastAsia="Times New Roman" w:cs="Times New Roman"/>
          <w:szCs w:val="24"/>
        </w:rPr>
        <w:t xml:space="preserve"> τα πράγματα</w:t>
      </w:r>
      <w:r>
        <w:rPr>
          <w:rFonts w:eastAsia="Times New Roman" w:cs="Times New Roman"/>
          <w:szCs w:val="24"/>
        </w:rPr>
        <w:t>.</w:t>
      </w:r>
    </w:p>
    <w:p w14:paraId="5470BA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w:t>
      </w:r>
      <w:r w:rsidRPr="00322402">
        <w:rPr>
          <w:rFonts w:eastAsia="Times New Roman" w:cs="Times New Roman"/>
          <w:szCs w:val="24"/>
        </w:rPr>
        <w:t>λεγε πως θα πρέπει να δοθεί ένα τέλος στα μνημόνια</w:t>
      </w:r>
      <w:r>
        <w:rPr>
          <w:rFonts w:eastAsia="Times New Roman" w:cs="Times New Roman"/>
          <w:szCs w:val="24"/>
        </w:rPr>
        <w:t>,</w:t>
      </w:r>
      <w:r w:rsidRPr="00322402">
        <w:rPr>
          <w:rFonts w:eastAsia="Times New Roman" w:cs="Times New Roman"/>
          <w:szCs w:val="24"/>
        </w:rPr>
        <w:t xml:space="preserve"> με κάθε αριθμό και σε οποιαδήποτε γλώσσα</w:t>
      </w:r>
      <w:r>
        <w:rPr>
          <w:rFonts w:eastAsia="Times New Roman" w:cs="Times New Roman"/>
          <w:szCs w:val="24"/>
        </w:rPr>
        <w:t>.</w:t>
      </w:r>
      <w:r w:rsidRPr="00322402">
        <w:rPr>
          <w:rFonts w:eastAsia="Times New Roman" w:cs="Times New Roman"/>
          <w:szCs w:val="24"/>
        </w:rPr>
        <w:t xml:space="preserve"> Ας αρχίσουμε πρώτα </w:t>
      </w:r>
      <w:r>
        <w:rPr>
          <w:rFonts w:eastAsia="Times New Roman" w:cs="Times New Roman"/>
          <w:szCs w:val="24"/>
        </w:rPr>
        <w:t xml:space="preserve">από </w:t>
      </w:r>
      <w:r w:rsidRPr="00322402">
        <w:rPr>
          <w:rFonts w:eastAsia="Times New Roman" w:cs="Times New Roman"/>
          <w:szCs w:val="24"/>
        </w:rPr>
        <w:t>τα νούμερα</w:t>
      </w:r>
      <w:r>
        <w:rPr>
          <w:rFonts w:eastAsia="Times New Roman" w:cs="Times New Roman"/>
          <w:szCs w:val="24"/>
        </w:rPr>
        <w:t>,</w:t>
      </w:r>
      <w:r w:rsidRPr="00322402">
        <w:rPr>
          <w:rFonts w:eastAsia="Times New Roman" w:cs="Times New Roman"/>
          <w:szCs w:val="24"/>
        </w:rPr>
        <w:t xml:space="preserve"> που είναι και ωραία</w:t>
      </w:r>
      <w:r>
        <w:rPr>
          <w:rFonts w:eastAsia="Times New Roman" w:cs="Times New Roman"/>
          <w:szCs w:val="24"/>
        </w:rPr>
        <w:t xml:space="preserve">. </w:t>
      </w:r>
    </w:p>
    <w:p w14:paraId="5470BA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w:t>
      </w:r>
      <w:r w:rsidRPr="00322402">
        <w:rPr>
          <w:rFonts w:eastAsia="Times New Roman" w:cs="Times New Roman"/>
          <w:szCs w:val="24"/>
        </w:rPr>
        <w:t>ο τρίτο και τέταρτο μνη</w:t>
      </w:r>
      <w:r w:rsidRPr="00322402">
        <w:rPr>
          <w:rFonts w:eastAsia="Times New Roman" w:cs="Times New Roman"/>
          <w:szCs w:val="24"/>
        </w:rPr>
        <w:t>μόνιο</w:t>
      </w:r>
      <w:r>
        <w:rPr>
          <w:rFonts w:eastAsia="Times New Roman" w:cs="Times New Roman"/>
          <w:szCs w:val="24"/>
        </w:rPr>
        <w:t>,</w:t>
      </w:r>
      <w:r w:rsidRPr="00322402">
        <w:rPr>
          <w:rFonts w:eastAsia="Times New Roman" w:cs="Times New Roman"/>
          <w:szCs w:val="24"/>
        </w:rPr>
        <w:t xml:space="preserve"> λοιπόν</w:t>
      </w:r>
      <w:r>
        <w:rPr>
          <w:rFonts w:eastAsia="Times New Roman" w:cs="Times New Roman"/>
          <w:szCs w:val="24"/>
        </w:rPr>
        <w:t>,</w:t>
      </w:r>
      <w:r w:rsidRPr="00322402">
        <w:rPr>
          <w:rFonts w:eastAsia="Times New Roman" w:cs="Times New Roman"/>
          <w:szCs w:val="24"/>
        </w:rPr>
        <w:t xml:space="preserve"> σας ανήκει και έχετε τη μεγαλύτερη ευθύνη</w:t>
      </w:r>
      <w:r>
        <w:rPr>
          <w:rFonts w:eastAsia="Times New Roman" w:cs="Times New Roman"/>
          <w:szCs w:val="24"/>
        </w:rPr>
        <w:t>.</w:t>
      </w:r>
      <w:r w:rsidRPr="00322402">
        <w:rPr>
          <w:rFonts w:eastAsia="Times New Roman" w:cs="Times New Roman"/>
          <w:szCs w:val="24"/>
        </w:rPr>
        <w:t xml:space="preserve"> Αν και στο τρίτο</w:t>
      </w:r>
      <w:r>
        <w:rPr>
          <w:rFonts w:eastAsia="Times New Roman" w:cs="Times New Roman"/>
          <w:szCs w:val="24"/>
        </w:rPr>
        <w:t>,</w:t>
      </w:r>
      <w:r w:rsidRPr="00322402">
        <w:rPr>
          <w:rFonts w:eastAsia="Times New Roman" w:cs="Times New Roman"/>
          <w:szCs w:val="24"/>
        </w:rPr>
        <w:t xml:space="preserve"> έβαλε πλάτη όλο το υπόλοιπο μνημονιακό τόξο</w:t>
      </w:r>
      <w:r>
        <w:rPr>
          <w:rFonts w:eastAsia="Times New Roman" w:cs="Times New Roman"/>
          <w:szCs w:val="24"/>
        </w:rPr>
        <w:t>,</w:t>
      </w:r>
      <w:r w:rsidRPr="00322402">
        <w:rPr>
          <w:rFonts w:eastAsia="Times New Roman" w:cs="Times New Roman"/>
          <w:szCs w:val="24"/>
        </w:rPr>
        <w:t xml:space="preserve"> για να μην πέσει τότε η </w:t>
      </w:r>
      <w:r>
        <w:rPr>
          <w:rFonts w:eastAsia="Times New Roman" w:cs="Times New Roman"/>
          <w:szCs w:val="24"/>
        </w:rPr>
        <w:t>Κ</w:t>
      </w:r>
      <w:r w:rsidRPr="00322402">
        <w:rPr>
          <w:rFonts w:eastAsia="Times New Roman" w:cs="Times New Roman"/>
          <w:szCs w:val="24"/>
        </w:rPr>
        <w:t>υβέρνηση ΣΥΡΙΖΑ</w:t>
      </w:r>
      <w:r>
        <w:rPr>
          <w:rFonts w:eastAsia="Times New Roman" w:cs="Times New Roman"/>
          <w:szCs w:val="24"/>
        </w:rPr>
        <w:t>, γι</w:t>
      </w:r>
      <w:r w:rsidRPr="00322402">
        <w:rPr>
          <w:rFonts w:eastAsia="Times New Roman" w:cs="Times New Roman"/>
          <w:szCs w:val="24"/>
        </w:rPr>
        <w:t xml:space="preserve">ατί έκανε </w:t>
      </w:r>
      <w:r>
        <w:rPr>
          <w:rFonts w:eastAsia="Times New Roman" w:cs="Times New Roman"/>
          <w:szCs w:val="24"/>
        </w:rPr>
        <w:t xml:space="preserve">μαγκιές </w:t>
      </w:r>
      <w:r w:rsidRPr="00322402">
        <w:rPr>
          <w:rFonts w:eastAsia="Times New Roman" w:cs="Times New Roman"/>
          <w:szCs w:val="24"/>
        </w:rPr>
        <w:t xml:space="preserve">ο Καμμένος με </w:t>
      </w:r>
      <w:r>
        <w:rPr>
          <w:rFonts w:eastAsia="Times New Roman" w:cs="Times New Roman"/>
          <w:szCs w:val="24"/>
        </w:rPr>
        <w:t>τους ΑΝΕΛ.</w:t>
      </w:r>
    </w:p>
    <w:p w14:paraId="5470BA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 Όσο για </w:t>
      </w:r>
      <w:r w:rsidRPr="00322402">
        <w:rPr>
          <w:rFonts w:eastAsia="Times New Roman" w:cs="Times New Roman"/>
          <w:szCs w:val="24"/>
        </w:rPr>
        <w:t>τη γλώσσα</w:t>
      </w:r>
      <w:r>
        <w:rPr>
          <w:rFonts w:eastAsia="Times New Roman" w:cs="Times New Roman"/>
          <w:szCs w:val="24"/>
        </w:rPr>
        <w:t>, είναι σαν να σας εκδικούνται</w:t>
      </w:r>
      <w:r w:rsidRPr="00322402">
        <w:rPr>
          <w:rFonts w:eastAsia="Times New Roman" w:cs="Times New Roman"/>
          <w:szCs w:val="24"/>
        </w:rPr>
        <w:t xml:space="preserve"> οι επικυρίαρχοι</w:t>
      </w:r>
      <w:r>
        <w:rPr>
          <w:rFonts w:eastAsia="Times New Roman" w:cs="Times New Roman"/>
          <w:szCs w:val="24"/>
        </w:rPr>
        <w:t xml:space="preserve"> που σας</w:t>
      </w:r>
      <w:r w:rsidRPr="00322402">
        <w:rPr>
          <w:rFonts w:eastAsia="Times New Roman" w:cs="Times New Roman"/>
          <w:szCs w:val="24"/>
        </w:rPr>
        <w:t xml:space="preserve"> δίνουν εντολές</w:t>
      </w:r>
      <w:r>
        <w:rPr>
          <w:rFonts w:eastAsia="Times New Roman" w:cs="Times New Roman"/>
          <w:szCs w:val="24"/>
        </w:rPr>
        <w:t>,</w:t>
      </w:r>
      <w:r w:rsidRPr="00322402">
        <w:rPr>
          <w:rFonts w:eastAsia="Times New Roman" w:cs="Times New Roman"/>
          <w:szCs w:val="24"/>
        </w:rPr>
        <w:t xml:space="preserve"> για να μη γίν</w:t>
      </w:r>
      <w:r>
        <w:rPr>
          <w:rFonts w:eastAsia="Times New Roman" w:cs="Times New Roman"/>
          <w:szCs w:val="24"/>
        </w:rPr>
        <w:t>ονται</w:t>
      </w:r>
      <w:r w:rsidRPr="00322402">
        <w:rPr>
          <w:rFonts w:eastAsia="Times New Roman" w:cs="Times New Roman"/>
          <w:szCs w:val="24"/>
        </w:rPr>
        <w:t xml:space="preserve"> καθυστ</w:t>
      </w:r>
      <w:r>
        <w:rPr>
          <w:rFonts w:eastAsia="Times New Roman" w:cs="Times New Roman"/>
          <w:szCs w:val="24"/>
        </w:rPr>
        <w:t>ερήσεις σε μεταφράσεις</w:t>
      </w:r>
      <w:r w:rsidRPr="00322402">
        <w:rPr>
          <w:rFonts w:eastAsia="Times New Roman" w:cs="Times New Roman"/>
          <w:szCs w:val="24"/>
        </w:rPr>
        <w:t xml:space="preserve"> και </w:t>
      </w:r>
      <w:r>
        <w:rPr>
          <w:rFonts w:eastAsia="Times New Roman" w:cs="Times New Roman"/>
          <w:szCs w:val="24"/>
        </w:rPr>
        <w:t>πάνω από όλα</w:t>
      </w:r>
      <w:r>
        <w:rPr>
          <w:rFonts w:eastAsia="Times New Roman" w:cs="Times New Roman"/>
          <w:szCs w:val="24"/>
        </w:rPr>
        <w:t>,</w:t>
      </w:r>
      <w:r>
        <w:rPr>
          <w:rFonts w:eastAsia="Times New Roman" w:cs="Times New Roman"/>
          <w:szCs w:val="24"/>
        </w:rPr>
        <w:t xml:space="preserve"> για να τα καταλαβαίνετε </w:t>
      </w:r>
      <w:r w:rsidRPr="00322402">
        <w:rPr>
          <w:rFonts w:eastAsia="Times New Roman" w:cs="Times New Roman"/>
          <w:szCs w:val="24"/>
        </w:rPr>
        <w:t>καλύτερα</w:t>
      </w:r>
      <w:r>
        <w:rPr>
          <w:rFonts w:eastAsia="Times New Roman" w:cs="Times New Roman"/>
          <w:szCs w:val="24"/>
        </w:rPr>
        <w:t>,</w:t>
      </w:r>
      <w:r w:rsidRPr="00322402">
        <w:rPr>
          <w:rFonts w:eastAsia="Times New Roman" w:cs="Times New Roman"/>
          <w:szCs w:val="24"/>
        </w:rPr>
        <w:t xml:space="preserve"> γιατί σ</w:t>
      </w:r>
      <w:r>
        <w:rPr>
          <w:rFonts w:eastAsia="Times New Roman" w:cs="Times New Roman"/>
          <w:szCs w:val="24"/>
        </w:rPr>
        <w:t xml:space="preserve">το οικονομικό επιτελείο σκέφτεστε αγγλικά. Έτσι, </w:t>
      </w:r>
      <w:r w:rsidRPr="00322402">
        <w:rPr>
          <w:rFonts w:eastAsia="Times New Roman" w:cs="Times New Roman"/>
          <w:szCs w:val="24"/>
        </w:rPr>
        <w:t xml:space="preserve">έχουν αρχίσει πλέον και τις εντολές σας </w:t>
      </w:r>
      <w:r>
        <w:rPr>
          <w:rFonts w:eastAsia="Times New Roman" w:cs="Times New Roman"/>
          <w:szCs w:val="24"/>
        </w:rPr>
        <w:t xml:space="preserve">τις </w:t>
      </w:r>
      <w:r w:rsidRPr="00322402">
        <w:rPr>
          <w:rFonts w:eastAsia="Times New Roman" w:cs="Times New Roman"/>
          <w:szCs w:val="24"/>
        </w:rPr>
        <w:t>στέλν</w:t>
      </w:r>
      <w:r>
        <w:rPr>
          <w:rFonts w:eastAsia="Times New Roman" w:cs="Times New Roman"/>
          <w:szCs w:val="24"/>
        </w:rPr>
        <w:t>ουν</w:t>
      </w:r>
      <w:r w:rsidRPr="00322402">
        <w:rPr>
          <w:rFonts w:eastAsia="Times New Roman" w:cs="Times New Roman"/>
          <w:szCs w:val="24"/>
        </w:rPr>
        <w:t xml:space="preserve"> απευθείας στα αγγλικά</w:t>
      </w:r>
      <w:r>
        <w:rPr>
          <w:rFonts w:eastAsia="Times New Roman" w:cs="Times New Roman"/>
          <w:szCs w:val="24"/>
        </w:rPr>
        <w:t>.</w:t>
      </w:r>
    </w:p>
    <w:p w14:paraId="5470BA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έλεγε ότι πρέπει να γίνει ανατροπή της μνημονιακής τυραννίας. Οπότε στα περί τυραννίας τι άλλαξε τώρα με τα δικά σας μνημόνια; Υπάρχει τώρα τυραννία; Ποιος είναι ο τύραννος; Πώς πρέπει να αντιδράσει ο δημοκράτης, πατριώτης Έ</w:t>
      </w:r>
      <w:r>
        <w:rPr>
          <w:rFonts w:eastAsia="Times New Roman" w:cs="Times New Roman"/>
          <w:szCs w:val="24"/>
        </w:rPr>
        <w:t>λληνας απέναντι στον τύραννο; Έλεγε ότι θα πρέπει να γίνει αλλαγή πορείας και προοπτικής στην ευρωζώνη. Οπότε</w:t>
      </w:r>
      <w:r>
        <w:rPr>
          <w:rFonts w:eastAsia="Times New Roman" w:cs="Times New Roman"/>
          <w:szCs w:val="24"/>
        </w:rPr>
        <w:t>,</w:t>
      </w:r>
      <w:r>
        <w:rPr>
          <w:rFonts w:eastAsia="Times New Roman" w:cs="Times New Roman"/>
          <w:szCs w:val="24"/>
        </w:rPr>
        <w:t xml:space="preserve"> συμφωνείτε με την παθογένεια της ευρωζώνης και του ευρώ και θα πρέπει να αλλάξουμε πορεία. </w:t>
      </w:r>
    </w:p>
    <w:p w14:paraId="5470BA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Σε δική μου επερώτηση που απαντήθηκε από τον κ. Τσακαλώτο, παραδέχθηκε ότι τα μνημόνια ήταν μόνο υπέρ της διάσωσης της </w:t>
      </w:r>
      <w:r w:rsidRPr="00322402">
        <w:rPr>
          <w:rFonts w:eastAsia="Times New Roman" w:cs="Times New Roman"/>
          <w:szCs w:val="24"/>
        </w:rPr>
        <w:t xml:space="preserve">Ευρωπαϊκής Ένωσης </w:t>
      </w:r>
      <w:r>
        <w:rPr>
          <w:rFonts w:eastAsia="Times New Roman" w:cs="Times New Roman"/>
          <w:szCs w:val="24"/>
        </w:rPr>
        <w:t xml:space="preserve">και του ευρώ. Έλεγε, επίσης, για τη </w:t>
      </w:r>
      <w:r w:rsidRPr="00322402">
        <w:rPr>
          <w:rFonts w:eastAsia="Times New Roman" w:cs="Times New Roman"/>
          <w:szCs w:val="24"/>
        </w:rPr>
        <w:t>διαχείριση των μνημονίων</w:t>
      </w:r>
      <w:r>
        <w:rPr>
          <w:rFonts w:eastAsia="Times New Roman" w:cs="Times New Roman"/>
          <w:szCs w:val="24"/>
        </w:rPr>
        <w:t>,</w:t>
      </w:r>
      <w:r w:rsidRPr="00322402">
        <w:rPr>
          <w:rFonts w:eastAsia="Times New Roman" w:cs="Times New Roman"/>
          <w:szCs w:val="24"/>
        </w:rPr>
        <w:t xml:space="preserve"> ότι δεν μπορείς να </w:t>
      </w:r>
      <w:r>
        <w:rPr>
          <w:rFonts w:eastAsia="Times New Roman" w:cs="Times New Roman"/>
          <w:szCs w:val="24"/>
        </w:rPr>
        <w:t xml:space="preserve">τα </w:t>
      </w:r>
      <w:r w:rsidRPr="00322402">
        <w:rPr>
          <w:rFonts w:eastAsia="Times New Roman" w:cs="Times New Roman"/>
          <w:szCs w:val="24"/>
        </w:rPr>
        <w:t>διαχειριστείς σωστά</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Α</w:t>
      </w:r>
      <w:r w:rsidRPr="00322402">
        <w:rPr>
          <w:rFonts w:eastAsia="Times New Roman" w:cs="Times New Roman"/>
          <w:szCs w:val="24"/>
        </w:rPr>
        <w:t>κυρώνεις ή εφ</w:t>
      </w:r>
      <w:r w:rsidRPr="00322402">
        <w:rPr>
          <w:rFonts w:eastAsia="Times New Roman" w:cs="Times New Roman"/>
          <w:szCs w:val="24"/>
        </w:rPr>
        <w:t>αρμόζεις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Δ</w:t>
      </w:r>
      <w:r w:rsidRPr="00322402">
        <w:rPr>
          <w:rFonts w:eastAsia="Times New Roman" w:cs="Times New Roman"/>
          <w:szCs w:val="24"/>
        </w:rPr>
        <w:t>εν υπάρχει ενδιάμεση κατάσταση και ούτε σωστή διαχείριση</w:t>
      </w:r>
      <w:r>
        <w:rPr>
          <w:rFonts w:eastAsia="Times New Roman" w:cs="Times New Roman"/>
          <w:szCs w:val="24"/>
        </w:rPr>
        <w:t>.</w:t>
      </w:r>
      <w:r w:rsidRPr="00322402">
        <w:rPr>
          <w:rFonts w:eastAsia="Times New Roman" w:cs="Times New Roman"/>
          <w:szCs w:val="24"/>
        </w:rPr>
        <w:t xml:space="preserve"> Οπότε</w:t>
      </w:r>
      <w:r>
        <w:rPr>
          <w:rFonts w:eastAsia="Times New Roman" w:cs="Times New Roman"/>
          <w:szCs w:val="24"/>
        </w:rPr>
        <w:t xml:space="preserve"> εσείς</w:t>
      </w:r>
      <w:r w:rsidRPr="00322402">
        <w:rPr>
          <w:rFonts w:eastAsia="Times New Roman" w:cs="Times New Roman"/>
          <w:szCs w:val="24"/>
        </w:rPr>
        <w:t xml:space="preserve"> ξεκάθαρα αποφασίσατε να μην τα ακυρώσετε</w:t>
      </w:r>
      <w:r>
        <w:rPr>
          <w:rFonts w:eastAsia="Times New Roman" w:cs="Times New Roman"/>
          <w:szCs w:val="24"/>
        </w:rPr>
        <w:t>,</w:t>
      </w:r>
      <w:r w:rsidRPr="00322402">
        <w:rPr>
          <w:rFonts w:eastAsia="Times New Roman" w:cs="Times New Roman"/>
          <w:szCs w:val="24"/>
        </w:rPr>
        <w:t xml:space="preserve"> να τα φέρετε και να τα εφαρμόσετε</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Δ</w:t>
      </w:r>
      <w:r w:rsidRPr="00322402">
        <w:rPr>
          <w:rFonts w:eastAsia="Times New Roman" w:cs="Times New Roman"/>
          <w:szCs w:val="24"/>
        </w:rPr>
        <w:t>εν</w:t>
      </w:r>
      <w:r>
        <w:rPr>
          <w:rFonts w:eastAsia="Times New Roman" w:cs="Times New Roman"/>
          <w:szCs w:val="24"/>
        </w:rPr>
        <w:t xml:space="preserve"> τα θάψατε βαθιά,</w:t>
      </w:r>
      <w:r w:rsidRPr="00322402">
        <w:rPr>
          <w:rFonts w:eastAsia="Times New Roman" w:cs="Times New Roman"/>
          <w:szCs w:val="24"/>
        </w:rPr>
        <w:t xml:space="preserve"> όπως λέγατε ότι μόνο αυτό μπορεί να σώσει τον ελληνικό λαό</w:t>
      </w:r>
      <w:r>
        <w:rPr>
          <w:rFonts w:eastAsia="Times New Roman" w:cs="Times New Roman"/>
          <w:szCs w:val="24"/>
        </w:rPr>
        <w:t xml:space="preserve"> από την λιτότητα. </w:t>
      </w:r>
      <w:r>
        <w:rPr>
          <w:rFonts w:eastAsia="Times New Roman" w:cs="Times New Roman"/>
          <w:szCs w:val="24"/>
        </w:rPr>
        <w:t xml:space="preserve">Θάψατε, </w:t>
      </w:r>
      <w:r w:rsidRPr="00322402">
        <w:rPr>
          <w:rFonts w:eastAsia="Times New Roman" w:cs="Times New Roman"/>
          <w:szCs w:val="24"/>
        </w:rPr>
        <w:t>βέβαια</w:t>
      </w:r>
      <w:r>
        <w:rPr>
          <w:rFonts w:eastAsia="Times New Roman" w:cs="Times New Roman"/>
          <w:szCs w:val="24"/>
        </w:rPr>
        <w:t>,</w:t>
      </w:r>
      <w:r w:rsidRPr="00322402">
        <w:rPr>
          <w:rFonts w:eastAsia="Times New Roman" w:cs="Times New Roman"/>
          <w:szCs w:val="24"/>
        </w:rPr>
        <w:t xml:space="preserve"> το </w:t>
      </w:r>
      <w:r>
        <w:rPr>
          <w:rFonts w:eastAsia="Times New Roman" w:cs="Times New Roman"/>
          <w:szCs w:val="24"/>
        </w:rPr>
        <w:t xml:space="preserve">τόμαχοκ του </w:t>
      </w:r>
      <w:r w:rsidRPr="00322402">
        <w:rPr>
          <w:rFonts w:eastAsia="Times New Roman" w:cs="Times New Roman"/>
          <w:szCs w:val="24"/>
        </w:rPr>
        <w:t xml:space="preserve">αντιμνημονιακού πολέμου </w:t>
      </w:r>
      <w:r>
        <w:rPr>
          <w:rFonts w:eastAsia="Times New Roman" w:cs="Times New Roman"/>
          <w:szCs w:val="24"/>
        </w:rPr>
        <w:t>σας,</w:t>
      </w:r>
      <w:r w:rsidRPr="00322402">
        <w:rPr>
          <w:rFonts w:eastAsia="Times New Roman" w:cs="Times New Roman"/>
          <w:szCs w:val="24"/>
        </w:rPr>
        <w:t xml:space="preserve"> μαζί με τους </w:t>
      </w:r>
      <w:r>
        <w:rPr>
          <w:rFonts w:eastAsia="Times New Roman" w:cs="Times New Roman"/>
          <w:szCs w:val="24"/>
        </w:rPr>
        <w:t xml:space="preserve">ζουρνάδες, τα νταούλια, </w:t>
      </w:r>
      <w:r w:rsidRPr="00322402">
        <w:rPr>
          <w:rFonts w:eastAsia="Times New Roman" w:cs="Times New Roman"/>
          <w:szCs w:val="24"/>
        </w:rPr>
        <w:t>εργασιακά δικαιώματα</w:t>
      </w:r>
      <w:r>
        <w:rPr>
          <w:rFonts w:eastAsia="Times New Roman" w:cs="Times New Roman"/>
          <w:szCs w:val="24"/>
        </w:rPr>
        <w:t xml:space="preserve">, </w:t>
      </w:r>
      <w:r w:rsidRPr="00322402">
        <w:rPr>
          <w:rFonts w:eastAsia="Times New Roman" w:cs="Times New Roman"/>
          <w:szCs w:val="24"/>
        </w:rPr>
        <w:t>κοινωνικές ελευθερίες</w:t>
      </w:r>
      <w:r>
        <w:rPr>
          <w:rFonts w:eastAsia="Times New Roman" w:cs="Times New Roman"/>
          <w:szCs w:val="24"/>
        </w:rPr>
        <w:t>. Κ</w:t>
      </w:r>
      <w:r w:rsidRPr="00322402">
        <w:rPr>
          <w:rFonts w:eastAsia="Times New Roman" w:cs="Times New Roman"/>
          <w:szCs w:val="24"/>
        </w:rPr>
        <w:t xml:space="preserve">άποιοι κυβερνητικοί </w:t>
      </w:r>
      <w:r>
        <w:rPr>
          <w:rFonts w:eastAsia="Times New Roman" w:cs="Times New Roman"/>
          <w:szCs w:val="24"/>
        </w:rPr>
        <w:t>Β</w:t>
      </w:r>
      <w:r w:rsidRPr="00322402">
        <w:rPr>
          <w:rFonts w:eastAsia="Times New Roman" w:cs="Times New Roman"/>
          <w:szCs w:val="24"/>
        </w:rPr>
        <w:t>ουλευτές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όμως,</w:t>
      </w:r>
      <w:r w:rsidRPr="00322402">
        <w:rPr>
          <w:rFonts w:eastAsia="Times New Roman" w:cs="Times New Roman"/>
          <w:szCs w:val="24"/>
        </w:rPr>
        <w:t xml:space="preserve"> βλέπουν ανάπτυξη πίσω από όλα αυτά και βλέπουμε</w:t>
      </w:r>
      <w:r>
        <w:rPr>
          <w:rFonts w:eastAsia="Times New Roman" w:cs="Times New Roman"/>
          <w:szCs w:val="24"/>
        </w:rPr>
        <w:t xml:space="preserve"> μπετονιέρες να γυρνάνε στους</w:t>
      </w:r>
      <w:r>
        <w:rPr>
          <w:rFonts w:eastAsia="Times New Roman" w:cs="Times New Roman"/>
          <w:szCs w:val="24"/>
        </w:rPr>
        <w:t xml:space="preserve"> δρόμους.</w:t>
      </w:r>
      <w:r w:rsidRPr="00322402">
        <w:rPr>
          <w:rFonts w:eastAsia="Times New Roman" w:cs="Times New Roman"/>
          <w:szCs w:val="24"/>
        </w:rPr>
        <w:t xml:space="preserve"> </w:t>
      </w:r>
      <w:r>
        <w:rPr>
          <w:rFonts w:eastAsia="Times New Roman" w:cs="Times New Roman"/>
          <w:szCs w:val="24"/>
        </w:rPr>
        <w:t xml:space="preserve">Ο κόσμος δεν τα βλέπει αυτά. Και αν δει μπετονιέρες να γυρνάνε στους </w:t>
      </w:r>
      <w:r w:rsidRPr="00322402">
        <w:rPr>
          <w:rFonts w:eastAsia="Times New Roman" w:cs="Times New Roman"/>
          <w:szCs w:val="24"/>
        </w:rPr>
        <w:t>δρόμους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 xml:space="preserve">φοβάται ότι κάποιο </w:t>
      </w:r>
      <w:r w:rsidRPr="00322402">
        <w:rPr>
          <w:rFonts w:eastAsia="Times New Roman" w:cs="Times New Roman"/>
          <w:szCs w:val="24"/>
        </w:rPr>
        <w:t xml:space="preserve">hot spot </w:t>
      </w:r>
      <w:r>
        <w:rPr>
          <w:rFonts w:eastAsia="Times New Roman" w:cs="Times New Roman"/>
          <w:szCs w:val="24"/>
        </w:rPr>
        <w:t>χτίζεται στη γειτονιά του ή κάποια</w:t>
      </w:r>
      <w:r w:rsidRPr="00322402">
        <w:rPr>
          <w:rFonts w:eastAsia="Times New Roman" w:cs="Times New Roman"/>
          <w:szCs w:val="24"/>
        </w:rPr>
        <w:t xml:space="preserve"> </w:t>
      </w:r>
      <w:r>
        <w:rPr>
          <w:rFonts w:eastAsia="Times New Roman" w:cs="Times New Roman"/>
          <w:szCs w:val="24"/>
        </w:rPr>
        <w:t>διόδια. Έ</w:t>
      </w:r>
      <w:r w:rsidRPr="00322402">
        <w:rPr>
          <w:rFonts w:eastAsia="Times New Roman" w:cs="Times New Roman"/>
          <w:szCs w:val="24"/>
        </w:rPr>
        <w:t>χετε γεμίσει διόδια παντού</w:t>
      </w:r>
      <w:r>
        <w:rPr>
          <w:rFonts w:eastAsia="Times New Roman" w:cs="Times New Roman"/>
          <w:szCs w:val="24"/>
        </w:rPr>
        <w:t>.</w:t>
      </w:r>
    </w:p>
    <w:p w14:paraId="5470BACF" w14:textId="77777777" w:rsidR="001F594C" w:rsidRDefault="008C7D1C">
      <w:pPr>
        <w:spacing w:line="600" w:lineRule="auto"/>
        <w:ind w:firstLine="720"/>
        <w:contextualSpacing/>
        <w:jc w:val="both"/>
        <w:rPr>
          <w:rFonts w:eastAsia="Times New Roman" w:cs="Times New Roman"/>
          <w:szCs w:val="24"/>
        </w:rPr>
      </w:pPr>
      <w:r w:rsidRPr="00322402">
        <w:rPr>
          <w:rFonts w:eastAsia="Times New Roman" w:cs="Times New Roman"/>
          <w:szCs w:val="24"/>
        </w:rPr>
        <w:t>Τι λέει ο Φίλης</w:t>
      </w:r>
      <w:r>
        <w:rPr>
          <w:rFonts w:eastAsia="Times New Roman" w:cs="Times New Roman"/>
          <w:szCs w:val="24"/>
        </w:rPr>
        <w:t>, όμως,</w:t>
      </w:r>
      <w:r w:rsidRPr="00322402">
        <w:rPr>
          <w:rFonts w:eastAsia="Times New Roman" w:cs="Times New Roman"/>
          <w:szCs w:val="24"/>
        </w:rPr>
        <w:t xml:space="preserve"> και σας εκθέτει</w:t>
      </w:r>
      <w:r>
        <w:rPr>
          <w:rFonts w:eastAsia="Times New Roman" w:cs="Times New Roman"/>
          <w:szCs w:val="24"/>
        </w:rPr>
        <w:t>;</w:t>
      </w:r>
    </w:p>
    <w:p w14:paraId="5470BAD0" w14:textId="77777777" w:rsidR="001F594C" w:rsidRDefault="008C7D1C">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κτυπάει το </w:t>
      </w:r>
      <w:r w:rsidRPr="00AF3B92">
        <w:rPr>
          <w:rFonts w:eastAsia="Times New Roman"/>
          <w:szCs w:val="24"/>
        </w:rPr>
        <w:t>κουδούνι λήξεως του χρόνου ομιλίας του κυρίου Βουλευτή)</w:t>
      </w:r>
    </w:p>
    <w:p w14:paraId="5470BA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w:t>
      </w:r>
      <w:r w:rsidRPr="00322402">
        <w:rPr>
          <w:rFonts w:eastAsia="Times New Roman" w:cs="Times New Roman"/>
          <w:szCs w:val="24"/>
        </w:rPr>
        <w:t xml:space="preserve">ε ένα λεπτό </w:t>
      </w:r>
      <w:r>
        <w:rPr>
          <w:rFonts w:eastAsia="Times New Roman" w:cs="Times New Roman"/>
          <w:szCs w:val="24"/>
        </w:rPr>
        <w:t xml:space="preserve">τελειώνω, κύριε Πρόεδρε. </w:t>
      </w:r>
    </w:p>
    <w:p w14:paraId="5470BA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22402">
        <w:rPr>
          <w:rFonts w:eastAsia="Times New Roman" w:cs="Times New Roman"/>
          <w:szCs w:val="24"/>
        </w:rPr>
        <w:t>λιτότητα θα συνεχιστεί και είναι λάθος η μείωση συντάξεων</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Τ</w:t>
      </w:r>
      <w:r w:rsidRPr="00322402">
        <w:rPr>
          <w:rFonts w:eastAsia="Times New Roman" w:cs="Times New Roman"/>
          <w:szCs w:val="24"/>
        </w:rPr>
        <w:t xml:space="preserve">ο </w:t>
      </w:r>
      <w:r>
        <w:rPr>
          <w:rFonts w:eastAsia="Times New Roman" w:cs="Times New Roman"/>
          <w:szCs w:val="24"/>
        </w:rPr>
        <w:t>υ</w:t>
      </w:r>
      <w:r w:rsidRPr="00322402">
        <w:rPr>
          <w:rFonts w:eastAsia="Times New Roman" w:cs="Times New Roman"/>
          <w:szCs w:val="24"/>
        </w:rPr>
        <w:t xml:space="preserve">περταμείο μετέτρεψε την Ελλάδα </w:t>
      </w:r>
      <w:r>
        <w:rPr>
          <w:rFonts w:eastAsia="Times New Roman" w:cs="Times New Roman"/>
          <w:szCs w:val="24"/>
        </w:rPr>
        <w:t xml:space="preserve">σε </w:t>
      </w:r>
      <w:r w:rsidRPr="00322402">
        <w:rPr>
          <w:rFonts w:eastAsia="Times New Roman" w:cs="Times New Roman"/>
          <w:szCs w:val="24"/>
        </w:rPr>
        <w:t>αποικία χρέους</w:t>
      </w:r>
      <w:r>
        <w:rPr>
          <w:rFonts w:eastAsia="Times New Roman" w:cs="Times New Roman"/>
          <w:szCs w:val="24"/>
        </w:rPr>
        <w:t>.</w:t>
      </w:r>
      <w:r w:rsidRPr="00322402">
        <w:rPr>
          <w:rFonts w:eastAsia="Times New Roman" w:cs="Times New Roman"/>
          <w:szCs w:val="24"/>
        </w:rPr>
        <w:t xml:space="preserve"> </w:t>
      </w:r>
      <w:r>
        <w:rPr>
          <w:rFonts w:eastAsia="Times New Roman" w:cs="Times New Roman"/>
          <w:szCs w:val="24"/>
        </w:rPr>
        <w:t>Τ</w:t>
      </w:r>
      <w:r w:rsidRPr="00322402">
        <w:rPr>
          <w:rFonts w:eastAsia="Times New Roman" w:cs="Times New Roman"/>
          <w:szCs w:val="24"/>
        </w:rPr>
        <w:t>α αντίμετρα θα δοθούν</w:t>
      </w:r>
      <w:r>
        <w:rPr>
          <w:rFonts w:eastAsia="Times New Roman" w:cs="Times New Roman"/>
          <w:szCs w:val="24"/>
        </w:rPr>
        <w:t xml:space="preserve"> σε</w:t>
      </w:r>
      <w:r w:rsidRPr="00322402">
        <w:rPr>
          <w:rFonts w:eastAsia="Times New Roman" w:cs="Times New Roman"/>
          <w:szCs w:val="24"/>
        </w:rPr>
        <w:t xml:space="preserve"> οικονομικά ισχυρούς και όχι </w:t>
      </w:r>
      <w:r>
        <w:rPr>
          <w:rFonts w:eastAsia="Times New Roman" w:cs="Times New Roman"/>
          <w:szCs w:val="24"/>
        </w:rPr>
        <w:t xml:space="preserve">σε </w:t>
      </w:r>
      <w:r w:rsidRPr="00322402">
        <w:rPr>
          <w:rFonts w:eastAsia="Times New Roman" w:cs="Times New Roman"/>
          <w:szCs w:val="24"/>
        </w:rPr>
        <w:t>ασθενείς</w:t>
      </w:r>
      <w:r>
        <w:rPr>
          <w:rFonts w:eastAsia="Times New Roman" w:cs="Times New Roman"/>
          <w:szCs w:val="24"/>
        </w:rPr>
        <w:t xml:space="preserve">. Τα υψηλά πλεονάσματα </w:t>
      </w:r>
      <w:r w:rsidRPr="00322402">
        <w:rPr>
          <w:rFonts w:eastAsia="Times New Roman" w:cs="Times New Roman"/>
          <w:szCs w:val="24"/>
        </w:rPr>
        <w:t xml:space="preserve"> </w:t>
      </w:r>
      <w:r>
        <w:rPr>
          <w:rFonts w:eastAsia="Times New Roman" w:cs="Times New Roman"/>
          <w:szCs w:val="24"/>
        </w:rPr>
        <w:t xml:space="preserve">συρρικνώνουν την οικονομία </w:t>
      </w:r>
      <w:r w:rsidRPr="00322402">
        <w:rPr>
          <w:rFonts w:eastAsia="Times New Roman" w:cs="Times New Roman"/>
          <w:szCs w:val="24"/>
        </w:rPr>
        <w:t>και δεν την αναπτύσσουν</w:t>
      </w:r>
      <w:r>
        <w:rPr>
          <w:rFonts w:eastAsia="Times New Roman" w:cs="Times New Roman"/>
          <w:szCs w:val="24"/>
        </w:rPr>
        <w:t xml:space="preserve">. Αυτά τα λέει ο Φίλης. </w:t>
      </w:r>
    </w:p>
    <w:p w14:paraId="5470BAD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Βέβαια, με όλα τα παραπάνω, πιστέψατε ότι ο κόσμος θα ασχολείται μόνο με τα μνημονιακά μέτρα, με την επιβίωσή του και</w:t>
      </w:r>
      <w:r>
        <w:rPr>
          <w:rFonts w:eastAsia="Times New Roman" w:cs="Times New Roman"/>
          <w:szCs w:val="24"/>
        </w:rPr>
        <w:t xml:space="preserve"> δεν θα τον νοιάζουν τα εθνικά θέματα. </w:t>
      </w:r>
    </w:p>
    <w:p w14:paraId="5470BA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Όμως, πέσατε εντελώς έξω. Τα συλλαλητήρια απέδειξαν ακριβώς το αντίθετο. Οι αντιδράσεις του κόσμου </w:t>
      </w:r>
      <w:r>
        <w:rPr>
          <w:rFonts w:eastAsia="Times New Roman" w:cs="Times New Roman"/>
          <w:szCs w:val="24"/>
        </w:rPr>
        <w:t>σας,</w:t>
      </w:r>
      <w:r>
        <w:rPr>
          <w:rFonts w:eastAsia="Times New Roman" w:cs="Times New Roman"/>
          <w:szCs w:val="24"/>
        </w:rPr>
        <w:t xml:space="preserve"> δείχνουν ακόμα και τώρα ότι δεν είστε στον σωστό δρόμο. </w:t>
      </w:r>
    </w:p>
    <w:p w14:paraId="5470BAD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λοιπόν, καλούμε τον κόσμο με ελληνικές σημαίες να</w:t>
      </w:r>
      <w:r>
        <w:rPr>
          <w:rFonts w:eastAsia="Times New Roman" w:cs="Times New Roman"/>
          <w:szCs w:val="24"/>
        </w:rPr>
        <w:t xml:space="preserve"> έρθει την Παρασκευή στις 10 η ώρα έξω από τη Βουλή και να αντιδράσει σ’ αυτό που γίνεται, να αντιδράσει με κάθε μέσο και με κάθε τρόπο και σε κάθε ευκαιρία. Θα πρέπει να έρθουν για αρχή την Παρασκευή έξω από τη Βουλή, για να δώσουμε το εθνικό παρών. Η Ελλ</w:t>
      </w:r>
      <w:r>
        <w:rPr>
          <w:rFonts w:eastAsia="Times New Roman" w:cs="Times New Roman"/>
          <w:szCs w:val="24"/>
        </w:rPr>
        <w:t xml:space="preserve">άδα βιώνει την τρίτη φάση του Μακεδονικού </w:t>
      </w:r>
      <w:r>
        <w:rPr>
          <w:rFonts w:eastAsia="Times New Roman" w:cs="Times New Roman"/>
          <w:szCs w:val="24"/>
        </w:rPr>
        <w:t>Α</w:t>
      </w:r>
      <w:r>
        <w:rPr>
          <w:rFonts w:eastAsia="Times New Roman" w:cs="Times New Roman"/>
          <w:szCs w:val="24"/>
        </w:rPr>
        <w:t xml:space="preserve">πελευθερωτικού </w:t>
      </w:r>
      <w:r>
        <w:rPr>
          <w:rFonts w:eastAsia="Times New Roman" w:cs="Times New Roman"/>
          <w:szCs w:val="24"/>
        </w:rPr>
        <w:t>Α</w:t>
      </w:r>
      <w:r>
        <w:rPr>
          <w:rFonts w:eastAsia="Times New Roman" w:cs="Times New Roman"/>
          <w:szCs w:val="24"/>
        </w:rPr>
        <w:t>γώνα</w:t>
      </w:r>
      <w:r>
        <w:rPr>
          <w:rFonts w:eastAsia="Times New Roman" w:cs="Times New Roman"/>
          <w:szCs w:val="24"/>
        </w:rPr>
        <w:t>,</w:t>
      </w:r>
      <w:r>
        <w:rPr>
          <w:rFonts w:eastAsia="Times New Roman" w:cs="Times New Roman"/>
          <w:szCs w:val="24"/>
        </w:rPr>
        <w:t xml:space="preserve"> που ξεκίνησε με την κατάρρευση της Οθωμανικής Αυτοκρατορίας ενάντια στους Σλάβους, κυρίως στους Βουλγάρους. </w:t>
      </w:r>
    </w:p>
    <w:p w14:paraId="5470BA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πρέπει να καταλάβετε ότι ο κόσμος δεν τα αντέχει αυτά που πάτε να περάσετε. Η κ</w:t>
      </w:r>
      <w:r>
        <w:rPr>
          <w:rFonts w:eastAsia="Times New Roman" w:cs="Times New Roman"/>
          <w:szCs w:val="24"/>
        </w:rPr>
        <w:t>οινωνία έξω βράζει. Δεν ξέρω το περιβάλλον σας τι λέει. Όμως, όπως είπα, ήδη έχετε κάνει ένα άλμα</w:t>
      </w:r>
      <w:r>
        <w:rPr>
          <w:rFonts w:eastAsia="Times New Roman" w:cs="Times New Roman"/>
          <w:szCs w:val="24"/>
        </w:rPr>
        <w:t>,</w:t>
      </w:r>
      <w:r>
        <w:rPr>
          <w:rFonts w:eastAsia="Times New Roman" w:cs="Times New Roman"/>
          <w:szCs w:val="24"/>
        </w:rPr>
        <w:t xml:space="preserve"> για να φτάσετε τη Νέα Δημοκρατία στη θέση σας για το ζήτημα των Σκοπίων. </w:t>
      </w:r>
    </w:p>
    <w:p w14:paraId="5470BA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ως Χρυσή Αυγή</w:t>
      </w:r>
      <w:r>
        <w:rPr>
          <w:rFonts w:eastAsia="Times New Roman" w:cs="Times New Roman"/>
          <w:szCs w:val="24"/>
        </w:rPr>
        <w:t>,</w:t>
      </w:r>
      <w:r>
        <w:rPr>
          <w:rFonts w:eastAsia="Times New Roman" w:cs="Times New Roman"/>
          <w:szCs w:val="24"/>
        </w:rPr>
        <w:t xml:space="preserve"> λέμε να μη γίνει καμ</w:t>
      </w:r>
      <w:r>
        <w:rPr>
          <w:rFonts w:eastAsia="Times New Roman" w:cs="Times New Roman"/>
          <w:szCs w:val="24"/>
        </w:rPr>
        <w:t>μ</w:t>
      </w:r>
      <w:r>
        <w:rPr>
          <w:rFonts w:eastAsia="Times New Roman" w:cs="Times New Roman"/>
          <w:szCs w:val="24"/>
        </w:rPr>
        <w:t>ία διαπραγμάτευση –όχι απλώς συμφωνία, ν</w:t>
      </w:r>
      <w:r>
        <w:rPr>
          <w:rFonts w:eastAsia="Times New Roman" w:cs="Times New Roman"/>
          <w:szCs w:val="24"/>
        </w:rPr>
        <w:t>α μη γίνει καν διαπραγμάτευση- για χρήση του όρου «Μακεδονία», κάτι που όλα τα υπόλοιπα κόμματα αποδέχεστε. Δεν πρέπει να γίνει και δεν μπορεί κανείς να διαπραγματευτεί</w:t>
      </w:r>
      <w:r>
        <w:rPr>
          <w:rFonts w:eastAsia="Times New Roman" w:cs="Times New Roman"/>
          <w:szCs w:val="24"/>
        </w:rPr>
        <w:t>,</w:t>
      </w:r>
      <w:r>
        <w:rPr>
          <w:rFonts w:eastAsia="Times New Roman" w:cs="Times New Roman"/>
          <w:szCs w:val="24"/>
        </w:rPr>
        <w:t xml:space="preserve"> κάτι που δεν είναι ιδιοκτησία του. Η Μακεδονία, λοιπόν, εδώ και χιλιάδες χρόνια ανήκει</w:t>
      </w:r>
      <w:r>
        <w:rPr>
          <w:rFonts w:eastAsia="Times New Roman" w:cs="Times New Roman"/>
          <w:szCs w:val="24"/>
        </w:rPr>
        <w:t xml:space="preserve"> στους χιλιάδες νεκρούς ήρωές </w:t>
      </w:r>
      <w:r>
        <w:rPr>
          <w:rFonts w:eastAsia="Times New Roman" w:cs="Times New Roman"/>
          <w:szCs w:val="24"/>
        </w:rPr>
        <w:t>της,</w:t>
      </w:r>
      <w:r>
        <w:rPr>
          <w:rFonts w:eastAsia="Times New Roman" w:cs="Times New Roman"/>
          <w:szCs w:val="24"/>
        </w:rPr>
        <w:t xml:space="preserve"> που έχυσαν το αίμα τους για την απελευθέρωσή της και ανήκει στα γεννημένα και αγέννητα παιδιά του έθνους μας.</w:t>
      </w:r>
    </w:p>
    <w:p w14:paraId="5470BAD8"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470BAD9" w14:textId="77777777" w:rsidR="001F594C" w:rsidRDefault="008C7D1C">
      <w:pPr>
        <w:spacing w:line="600" w:lineRule="auto"/>
        <w:ind w:firstLine="720"/>
        <w:contextualSpacing/>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Ο κ. Σπυρίδων Λυκούδης έχει</w:t>
      </w:r>
      <w:r>
        <w:rPr>
          <w:rFonts w:eastAsia="Times New Roman" w:cs="Times New Roman"/>
          <w:szCs w:val="24"/>
        </w:rPr>
        <w:t xml:space="preserve"> τον λόγο και μετά ο κ. Κουκούτσης.</w:t>
      </w:r>
    </w:p>
    <w:p w14:paraId="5470BA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Ορίστε, κύριε Λυκούδη, έχετε τον λόγο.</w:t>
      </w:r>
    </w:p>
    <w:p w14:paraId="5470BAD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Ευχαριστώ, κύριε Πρόεδρε.</w:t>
      </w:r>
    </w:p>
    <w:p w14:paraId="5470BAD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ήθελε κανείς να απονείμει κάποια εύσημα στη Κυβέρνηση τώρα</w:t>
      </w:r>
      <w:r>
        <w:rPr>
          <w:rFonts w:eastAsia="Times New Roman" w:cs="Times New Roman"/>
          <w:szCs w:val="24"/>
        </w:rPr>
        <w:t>,</w:t>
      </w:r>
      <w:r>
        <w:rPr>
          <w:rFonts w:eastAsia="Times New Roman" w:cs="Times New Roman"/>
          <w:szCs w:val="24"/>
        </w:rPr>
        <w:t xml:space="preserve"> που λέει ότι τα βάσανά μας τέλειωσαν και </w:t>
      </w:r>
      <w:r>
        <w:rPr>
          <w:rFonts w:eastAsia="Times New Roman" w:cs="Times New Roman"/>
          <w:szCs w:val="24"/>
        </w:rPr>
        <w:t xml:space="preserve">βγαίνουμε από τα μνημόνια, θα την επαινούσε πρωτίστως για την αδιαμφισβήτητη ικανότητά της στην πολιτική μεταγλώττιση. Η εθνική περηφάνεια διεσώθη, όταν η </w:t>
      </w:r>
      <w:r>
        <w:rPr>
          <w:rFonts w:eastAsia="Times New Roman" w:cs="Times New Roman"/>
          <w:szCs w:val="24"/>
        </w:rPr>
        <w:t>τ</w:t>
      </w:r>
      <w:r>
        <w:rPr>
          <w:rFonts w:eastAsia="Times New Roman" w:cs="Times New Roman"/>
          <w:szCs w:val="24"/>
        </w:rPr>
        <w:t>ρόικα μετονομάστηκε σε θεσμούς</w:t>
      </w:r>
      <w:r>
        <w:rPr>
          <w:rFonts w:eastAsia="Times New Roman" w:cs="Times New Roman"/>
          <w:szCs w:val="24"/>
        </w:rPr>
        <w:t>,</w:t>
      </w:r>
      <w:r>
        <w:rPr>
          <w:rFonts w:eastAsia="Times New Roman" w:cs="Times New Roman"/>
          <w:szCs w:val="24"/>
        </w:rPr>
        <w:t xml:space="preserve"> με τα ίδια ακριβώς πρόσωπα, όταν τα ταπεινά γραφεία των Υπουργείων α</w:t>
      </w:r>
      <w:r>
        <w:rPr>
          <w:rFonts w:eastAsia="Times New Roman" w:cs="Times New Roman"/>
          <w:szCs w:val="24"/>
        </w:rPr>
        <w:t>ντικατέστησαν οι πολυτελείς αίθουσες του Χίλτον για τις συναντήσεις και τις διαπραγματεύσεις και όταν το τρίτο μνημόνιο</w:t>
      </w:r>
      <w:r>
        <w:rPr>
          <w:rFonts w:eastAsia="Times New Roman" w:cs="Times New Roman"/>
          <w:szCs w:val="24"/>
        </w:rPr>
        <w:t>,</w:t>
      </w:r>
      <w:r>
        <w:rPr>
          <w:rFonts w:eastAsia="Times New Roman" w:cs="Times New Roman"/>
          <w:szCs w:val="24"/>
        </w:rPr>
        <w:t xml:space="preserve"> στα οκτώ χρόνια της κρίσης</w:t>
      </w:r>
      <w:r>
        <w:rPr>
          <w:rFonts w:eastAsia="Times New Roman" w:cs="Times New Roman"/>
          <w:szCs w:val="24"/>
        </w:rPr>
        <w:t>,</w:t>
      </w:r>
      <w:r>
        <w:rPr>
          <w:rFonts w:eastAsia="Times New Roman" w:cs="Times New Roman"/>
          <w:szCs w:val="24"/>
        </w:rPr>
        <w:t xml:space="preserve"> μετονομάστηκε ευπρεπώς και ουδέτερα σε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σ</w:t>
      </w:r>
      <w:r>
        <w:rPr>
          <w:rFonts w:eastAsia="Times New Roman" w:cs="Times New Roman"/>
          <w:szCs w:val="24"/>
        </w:rPr>
        <w:t>τήριξης». Δεν δανειζόμαστε δηλαδή εμείς, οι άλλοι μας στ</w:t>
      </w:r>
      <w:r>
        <w:rPr>
          <w:rFonts w:eastAsia="Times New Roman" w:cs="Times New Roman"/>
          <w:szCs w:val="24"/>
        </w:rPr>
        <w:t>ηρίζουν. Δεν πρόκειται για άγριες περικοπές των συνταξιούχων, αλλά για «σημαντική επίπτωση στην εξέλιξη της συνταξιοδοτικής δαπάνης</w:t>
      </w:r>
      <w:r>
        <w:rPr>
          <w:rFonts w:eastAsia="Times New Roman" w:cs="Times New Roman"/>
          <w:szCs w:val="24"/>
        </w:rPr>
        <w:t>,</w:t>
      </w:r>
      <w:r>
        <w:rPr>
          <w:rFonts w:eastAsia="Times New Roman" w:cs="Times New Roman"/>
          <w:szCs w:val="24"/>
        </w:rPr>
        <w:t xml:space="preserve"> που έχει η ασφαλιστική μεταρρύθμιση», όπως με θράσος αναγράφεται, εκτός αν κάποιος το δει ως χιούμορ.</w:t>
      </w:r>
    </w:p>
    <w:p w14:paraId="5470BA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Αντιλαμβάνομαι τη δύσ</w:t>
      </w:r>
      <w:r>
        <w:rPr>
          <w:rFonts w:eastAsia="Times New Roman" w:cs="Times New Roman"/>
          <w:szCs w:val="24"/>
        </w:rPr>
        <w:t xml:space="preserve">κολη θέση των συναδέλφων της </w:t>
      </w:r>
      <w:r>
        <w:rPr>
          <w:rFonts w:eastAsia="Times New Roman" w:cs="Times New Roman"/>
          <w:szCs w:val="24"/>
        </w:rPr>
        <w:t>σ</w:t>
      </w:r>
      <w:r>
        <w:rPr>
          <w:rFonts w:eastAsia="Times New Roman" w:cs="Times New Roman"/>
          <w:szCs w:val="24"/>
        </w:rPr>
        <w:t>υμπολίτευσης, όμως ειλικρινά</w:t>
      </w:r>
      <w:r>
        <w:rPr>
          <w:rFonts w:eastAsia="Times New Roman" w:cs="Times New Roman"/>
          <w:szCs w:val="24"/>
        </w:rPr>
        <w:t>,</w:t>
      </w:r>
      <w:r>
        <w:rPr>
          <w:rFonts w:eastAsia="Times New Roman" w:cs="Times New Roman"/>
          <w:szCs w:val="24"/>
        </w:rPr>
        <w:t xml:space="preserve"> δεν τη συμμερίζομαι, γιατί ελπίζω να βρήκαν τον χρόνο να διαβάσουν</w:t>
      </w:r>
      <w:r>
        <w:rPr>
          <w:rFonts w:eastAsia="Times New Roman" w:cs="Times New Roman"/>
          <w:szCs w:val="24"/>
        </w:rPr>
        <w:t>,</w:t>
      </w:r>
      <w:r>
        <w:rPr>
          <w:rFonts w:eastAsia="Times New Roman" w:cs="Times New Roman"/>
          <w:szCs w:val="24"/>
        </w:rPr>
        <w:t xml:space="preserve"> για να κατανοήσουν τις συνολικά πάνω από πεντακόσιες σελίδες και να μην κλονιστούν από το κατεπείγον της διαδικασίας, την οποία </w:t>
      </w:r>
      <w:r>
        <w:rPr>
          <w:rFonts w:eastAsia="Times New Roman" w:cs="Times New Roman"/>
          <w:szCs w:val="24"/>
        </w:rPr>
        <w:t xml:space="preserve">κάποτε όλοι μαζί κατακεραυνώναμε, αλλά την οποία τώρα ειλικρινά δεν αντιλαμβάνομαι πόσο εύκολα τη χειροκροτούν. </w:t>
      </w:r>
    </w:p>
    <w:p w14:paraId="5470BA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Ελπίζω, επίσης, εκτός των άγριων περικοπών στις συντάξεις, την υποχρηματοδότηση του κοινωνικού κράτους, το ότι οι πρωτογενείς δαπάνες της Γενικ</w:t>
      </w:r>
      <w:r>
        <w:rPr>
          <w:rFonts w:eastAsia="Times New Roman" w:cs="Times New Roman"/>
          <w:szCs w:val="24"/>
        </w:rPr>
        <w:t>ής Κυβέρνησης για κοινωνικές παροχές μειώνονται στην περίοδο 2019-2022 από το 53% στο 48% και μια σειρά από άλλες επεμβάσεις, όπως η πλήρης κατάργηση του ΕΚΑΣ, να εντόπισαν οι συνάδελφοι την κυνικότητα</w:t>
      </w:r>
      <w:r>
        <w:rPr>
          <w:rFonts w:eastAsia="Times New Roman" w:cs="Times New Roman"/>
          <w:szCs w:val="24"/>
        </w:rPr>
        <w:t>,</w:t>
      </w:r>
      <w:r>
        <w:rPr>
          <w:rFonts w:eastAsia="Times New Roman" w:cs="Times New Roman"/>
          <w:szCs w:val="24"/>
        </w:rPr>
        <w:t xml:space="preserve"> με την οποία ομολογείται ότι μεγάλο μέρος αυτών το απ</w:t>
      </w:r>
      <w:r>
        <w:rPr>
          <w:rFonts w:eastAsia="Times New Roman" w:cs="Times New Roman"/>
          <w:szCs w:val="24"/>
        </w:rPr>
        <w:t>οκαλούν «εξισορροποιητικές κοινωνικές παρεμβάσεις</w:t>
      </w:r>
      <w:r>
        <w:rPr>
          <w:rFonts w:eastAsia="Times New Roman" w:cs="Times New Roman"/>
          <w:szCs w:val="24"/>
        </w:rPr>
        <w:t>,</w:t>
      </w:r>
      <w:r>
        <w:rPr>
          <w:rFonts w:eastAsia="Times New Roman" w:cs="Times New Roman"/>
          <w:szCs w:val="24"/>
        </w:rPr>
        <w:t xml:space="preserve"> για να χρηματοδοτηθούν από την περιστολή των συντάξεων». Δηλαδή, τσακίζουμε τους συνταξιούχους, για να κάνουμε επιδοματική κοινωνική πολιτική, ενώ οι συντάξεις</w:t>
      </w:r>
      <w:r>
        <w:rPr>
          <w:rFonts w:eastAsia="Times New Roman" w:cs="Times New Roman"/>
          <w:szCs w:val="24"/>
        </w:rPr>
        <w:t>,</w:t>
      </w:r>
      <w:r>
        <w:rPr>
          <w:rFonts w:eastAsia="Times New Roman" w:cs="Times New Roman"/>
          <w:szCs w:val="24"/>
        </w:rPr>
        <w:t xml:space="preserve"> όχι μόνο κατακρεουργούνται, αλλά θα παραμείν</w:t>
      </w:r>
      <w:r>
        <w:rPr>
          <w:rFonts w:eastAsia="Times New Roman" w:cs="Times New Roman"/>
          <w:szCs w:val="24"/>
        </w:rPr>
        <w:t xml:space="preserve">ουν και στάσιμες μέχρι το 2022. </w:t>
      </w:r>
    </w:p>
    <w:p w14:paraId="5470BA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Τα πλεονάσματα των προηγούμενων, κυρίες και κύριοι συνάδελφοι, ήταν αιματοβαμμένα, ενώ τα θηριώδη και μη απαιτούμενα σημερινά είναι θεόπεμπτα. </w:t>
      </w:r>
    </w:p>
    <w:p w14:paraId="5470BAE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Ελπίζω, επίσης, κυρίες και κύριοι συνάδελφοι, να παρατηρήσατε ότι η βασική πηγή</w:t>
      </w:r>
      <w:r>
        <w:rPr>
          <w:rFonts w:eastAsia="Times New Roman" w:cs="Times New Roman"/>
          <w:szCs w:val="24"/>
        </w:rPr>
        <w:t xml:space="preserve"> των διαθέσιμων πόρων ύψους 29 δισεκατομμυρίων ευρώ για την περίοδο του </w:t>
      </w:r>
      <w:r>
        <w:rPr>
          <w:rFonts w:eastAsia="Times New Roman" w:cs="Times New Roman"/>
          <w:szCs w:val="24"/>
        </w:rPr>
        <w:t>μ</w:t>
      </w:r>
      <w:r>
        <w:rPr>
          <w:rFonts w:eastAsia="Times New Roman" w:cs="Times New Roman"/>
          <w:szCs w:val="24"/>
        </w:rPr>
        <w:t>εσοπρόθεσμου σχετικά με το Πρόγραμμα Δημοσίων Επενδύσεων προέρχονται κατά 80% από κοινοτικές εισροές, στη σελίδα 182. Τώρα που μας απαλλάξατε από τα γερμανικά στρατεύματα κατοχής, μήπ</w:t>
      </w:r>
      <w:r>
        <w:rPr>
          <w:rFonts w:eastAsia="Times New Roman" w:cs="Times New Roman"/>
          <w:szCs w:val="24"/>
        </w:rPr>
        <w:t xml:space="preserve">ως έχετε την περιέργεια να αναγνώσετε ποια χώρα συμβάλλει κατά το 1/5 στον κοινοτικό προϋπολογισμό, από τον οποίο και θα προέλθουν αυτά τα χρήματα; </w:t>
      </w:r>
    </w:p>
    <w:p w14:paraId="5470BA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Ως πότε, κυρίες και κύριοι συνάδελφοι, θα πλανάστε, θα περιπλανάστε και όμως θα επιμένετε να κάνετε πλάνα; </w:t>
      </w:r>
    </w:p>
    <w:p w14:paraId="5470BA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κυβερνητικοί κύκλοι, όσα μέσα κι αν μετέρχονται και όσο κι αν έντονη προπαγάνδα ασκούν και χρησιμοποιούν, δεν θα αποφύγουν τελικά να απαντήσουν στα γνωστά αμείλικτα ερωτήματα</w:t>
      </w:r>
      <w:r>
        <w:rPr>
          <w:rFonts w:eastAsia="Times New Roman" w:cs="Times New Roman"/>
          <w:szCs w:val="24"/>
        </w:rPr>
        <w:t>,</w:t>
      </w:r>
      <w:r>
        <w:rPr>
          <w:rFonts w:eastAsia="Times New Roman" w:cs="Times New Roman"/>
          <w:szCs w:val="24"/>
        </w:rPr>
        <w:t xml:space="preserve"> που θα τους ακολουθούν, όπου κι αν βρίσκονται.</w:t>
      </w:r>
      <w:r>
        <w:rPr>
          <w:rFonts w:eastAsia="Times New Roman" w:cs="Times New Roman"/>
          <w:szCs w:val="24"/>
        </w:rPr>
        <w:t xml:space="preserve"> </w:t>
      </w:r>
    </w:p>
    <w:p w14:paraId="5470BAE3" w14:textId="77777777" w:rsidR="001F594C" w:rsidRDefault="008C7D1C">
      <w:pPr>
        <w:spacing w:line="600" w:lineRule="auto"/>
        <w:ind w:firstLine="720"/>
        <w:contextualSpacing/>
        <w:jc w:val="both"/>
        <w:rPr>
          <w:rFonts w:eastAsia="Times New Roman"/>
          <w:szCs w:val="24"/>
        </w:rPr>
      </w:pPr>
      <w:r>
        <w:rPr>
          <w:rFonts w:eastAsia="Times New Roman"/>
          <w:szCs w:val="24"/>
        </w:rPr>
        <w:t>Πρώτον, για ποιο λόγο έπρεπε να φέρουν τη χώρα στο χείλος του γκρεμού, να την ζημιώσουν, τουλάχιστον, κατά 100 δισεκατομμύρια ευρώ</w:t>
      </w:r>
      <w:r>
        <w:rPr>
          <w:rFonts w:eastAsia="Times New Roman"/>
          <w:szCs w:val="24"/>
        </w:rPr>
        <w:t>,</w:t>
      </w:r>
      <w:r>
        <w:rPr>
          <w:rFonts w:eastAsia="Times New Roman"/>
          <w:szCs w:val="24"/>
        </w:rPr>
        <w:t xml:space="preserve"> για να βρεθεί στην κατάσταση που ήταν -όπως όλοι αναγνωρίζουν- στα τέλη του 2014, αλλά με χειρότερη αφετηρία και περισσότε</w:t>
      </w:r>
      <w:r>
        <w:rPr>
          <w:rFonts w:eastAsia="Times New Roman"/>
          <w:szCs w:val="24"/>
        </w:rPr>
        <w:t>ρους κινδύνους; Να δοθεί, επιτέλους, μια απάντηση.</w:t>
      </w:r>
    </w:p>
    <w:p w14:paraId="5470BAE4" w14:textId="77777777" w:rsidR="001F594C" w:rsidRDefault="008C7D1C">
      <w:pPr>
        <w:spacing w:line="600" w:lineRule="auto"/>
        <w:ind w:firstLine="720"/>
        <w:contextualSpacing/>
        <w:jc w:val="both"/>
        <w:rPr>
          <w:rFonts w:eastAsia="Times New Roman"/>
          <w:szCs w:val="24"/>
        </w:rPr>
      </w:pPr>
      <w:r>
        <w:rPr>
          <w:rFonts w:eastAsia="Times New Roman"/>
          <w:szCs w:val="24"/>
        </w:rPr>
        <w:t>Δεύτερον, εάν έχουν σκοπό να επαναλάβουν τους χορούς στο Σύνταγμα, ας εξηγήσουν στους πολίτες πότε είχαν δίκαιο: Όταν υπέγραφαν το τρίτο μνημόνιο με θρήνους και δάκρια δημοσίως ή τώρα που επιχαίρουν, διαφε</w:t>
      </w:r>
      <w:r>
        <w:rPr>
          <w:rFonts w:eastAsia="Times New Roman"/>
          <w:szCs w:val="24"/>
        </w:rPr>
        <w:t xml:space="preserve">ύγοντας από την έξοδο κινδύνου, ακριβώς επειδή εφάρμοσαν τα μέτρα του μνημονίου και, μάλιστα, ως βασιλικότεροι του βασιλέως; Αδίκως ή δικαίως θρηνούσαν; Πώς είναι δυνατόν να παρουσιάσουν ως τεράστια επιτυχία τα «εκβιαστικά» μέτρα των εταίρων </w:t>
      </w:r>
      <w:r>
        <w:rPr>
          <w:rFonts w:eastAsia="Times New Roman"/>
          <w:szCs w:val="24"/>
        </w:rPr>
        <w:t>μας,</w:t>
      </w:r>
      <w:r>
        <w:rPr>
          <w:rFonts w:eastAsia="Times New Roman"/>
          <w:szCs w:val="24"/>
        </w:rPr>
        <w:t xml:space="preserve"> που αναγκ</w:t>
      </w:r>
      <w:r>
        <w:rPr>
          <w:rFonts w:eastAsia="Times New Roman"/>
          <w:szCs w:val="24"/>
        </w:rPr>
        <w:t>άστηκαν να αποδεχθούν με σπαραγμό καρδιάς;</w:t>
      </w:r>
    </w:p>
    <w:p w14:paraId="5470BAE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Τρίτον, έχουν κάτι οι ίδιοι να επιδείξουν ως διακριτή συμβολή δική τους στην επιτυχία της εξόδου, όπως στον τομέα </w:t>
      </w:r>
      <w:r>
        <w:rPr>
          <w:rFonts w:eastAsia="Times New Roman"/>
          <w:szCs w:val="24"/>
        </w:rPr>
        <w:t>της π</w:t>
      </w:r>
      <w:r>
        <w:rPr>
          <w:rFonts w:eastAsia="Times New Roman"/>
          <w:szCs w:val="24"/>
        </w:rPr>
        <w:t>αιδείας, στα νοσοκομεία, στην ιατροφαρμακευτική περίθαλψη, στην ποιότητα της διοίκησης, στην α</w:t>
      </w:r>
      <w:r>
        <w:rPr>
          <w:rFonts w:eastAsia="Times New Roman"/>
          <w:szCs w:val="24"/>
        </w:rPr>
        <w:t xml:space="preserve">ποκομματικοποίηση του κράτους, στις δημόσιες υπηρεσίες προς τον πολίτη, στη δημόσια ευταξία και ασφάλεια, στις συγκοινωνίες, κ.λπ., πέρα από την αφαίμαξη των φορολογουμένων και την απηνή φορολογική καταδίωξη; Δεν έχω χρόνο για να συνεχίσω. </w:t>
      </w:r>
      <w:r>
        <w:rPr>
          <w:rFonts w:eastAsia="Times New Roman"/>
          <w:szCs w:val="24"/>
        </w:rPr>
        <w:t>Θ</w:t>
      </w:r>
      <w:r>
        <w:rPr>
          <w:rFonts w:eastAsia="Times New Roman"/>
          <w:szCs w:val="24"/>
        </w:rPr>
        <w:t>α μπορούσα να α</w:t>
      </w:r>
      <w:r>
        <w:rPr>
          <w:rFonts w:eastAsia="Times New Roman"/>
          <w:szCs w:val="24"/>
        </w:rPr>
        <w:t>παριθμήσω πάρα πολλά.</w:t>
      </w:r>
    </w:p>
    <w:p w14:paraId="5470BAE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ένας νεαρός Έλληνας οικονομικός μετανάστης στην περίοδο της κρίσης είπε στην εφημερίδα </w:t>
      </w:r>
      <w:r>
        <w:rPr>
          <w:rFonts w:eastAsia="Times New Roman"/>
          <w:szCs w:val="24"/>
        </w:rPr>
        <w:t>«</w:t>
      </w:r>
      <w:r>
        <w:rPr>
          <w:rFonts w:eastAsia="Times New Roman"/>
          <w:szCs w:val="24"/>
          <w:lang w:val="en-US"/>
        </w:rPr>
        <w:t>New</w:t>
      </w:r>
      <w:r w:rsidRPr="00C5481E">
        <w:rPr>
          <w:rFonts w:eastAsia="Times New Roman"/>
          <w:szCs w:val="24"/>
        </w:rPr>
        <w:t xml:space="preserve"> </w:t>
      </w:r>
      <w:r>
        <w:rPr>
          <w:rFonts w:eastAsia="Times New Roman"/>
          <w:szCs w:val="24"/>
          <w:lang w:val="en-US"/>
        </w:rPr>
        <w:t>York</w:t>
      </w:r>
      <w:r w:rsidRPr="00C5481E">
        <w:rPr>
          <w:rFonts w:eastAsia="Times New Roman"/>
          <w:szCs w:val="24"/>
        </w:rPr>
        <w:t xml:space="preserve"> </w:t>
      </w:r>
      <w:r>
        <w:rPr>
          <w:rFonts w:eastAsia="Times New Roman"/>
          <w:szCs w:val="24"/>
          <w:lang w:val="en-US"/>
        </w:rPr>
        <w:t>Times</w:t>
      </w:r>
      <w:r>
        <w:rPr>
          <w:rFonts w:eastAsia="Times New Roman"/>
          <w:szCs w:val="24"/>
        </w:rPr>
        <w:t>»</w:t>
      </w:r>
      <w:r w:rsidRPr="00C5481E">
        <w:rPr>
          <w:rFonts w:eastAsia="Times New Roman"/>
          <w:szCs w:val="24"/>
        </w:rPr>
        <w:t xml:space="preserve"> </w:t>
      </w:r>
      <w:r>
        <w:rPr>
          <w:rFonts w:eastAsia="Times New Roman"/>
          <w:szCs w:val="24"/>
        </w:rPr>
        <w:t>στις 6 του Ιουνίου σε σχετικό της άρθρο για τη φυγή των νέων μας το εξής</w:t>
      </w:r>
      <w:r w:rsidRPr="00942E2B">
        <w:rPr>
          <w:rFonts w:eastAsia="Times New Roman"/>
          <w:szCs w:val="24"/>
        </w:rPr>
        <w:t>:</w:t>
      </w:r>
      <w:r>
        <w:rPr>
          <w:rFonts w:eastAsia="Times New Roman"/>
          <w:szCs w:val="24"/>
        </w:rPr>
        <w:t xml:space="preserve"> «Όταν συνειδητοποιείς ότι η χώρα σου έχει γίνει νεκροταφείο ονείρων</w:t>
      </w:r>
      <w:r>
        <w:rPr>
          <w:rFonts w:eastAsia="Times New Roman"/>
          <w:szCs w:val="24"/>
        </w:rPr>
        <w:t>,</w:t>
      </w:r>
      <w:r>
        <w:rPr>
          <w:rFonts w:eastAsia="Times New Roman"/>
          <w:szCs w:val="24"/>
        </w:rPr>
        <w:t xml:space="preserve"> προσπαθείς να βρεις όνειρα αλλού». Ναι, έτσι είναι. Όλοι έχουμε αναλογικά τις ευθύνες μας ως πολιτικά κόμματα, ως συνδικαλιστές, ως κοινωνικοί φορείς, ως καταναλωτές, ως πολιτικοί ατομικ</w:t>
      </w:r>
      <w:r>
        <w:rPr>
          <w:rFonts w:eastAsia="Times New Roman"/>
          <w:szCs w:val="24"/>
        </w:rPr>
        <w:t>ά, ως θεσμοί, ως κράτος, ως διοίκηση, ως απλοί πολίτες, ως γονείς. Εγώ</w:t>
      </w:r>
      <w:r>
        <w:rPr>
          <w:rFonts w:eastAsia="Times New Roman"/>
          <w:szCs w:val="24"/>
        </w:rPr>
        <w:t>,</w:t>
      </w:r>
      <w:r>
        <w:rPr>
          <w:rFonts w:eastAsia="Times New Roman"/>
          <w:szCs w:val="24"/>
        </w:rPr>
        <w:t xml:space="preserve"> που σας μιλάω από αυτό το Βήμα τώρα</w:t>
      </w:r>
      <w:r>
        <w:rPr>
          <w:rFonts w:eastAsia="Times New Roman"/>
          <w:szCs w:val="24"/>
        </w:rPr>
        <w:t>,</w:t>
      </w:r>
      <w:r>
        <w:rPr>
          <w:rFonts w:eastAsia="Times New Roman"/>
          <w:szCs w:val="24"/>
        </w:rPr>
        <w:t xml:space="preserve"> έχω μερίδιο της ευθύνης. Μεγαλύτερη, όμως, συντριβή των ονείρων της νέας γενιάς από αυτή που βιώνει σήμερα</w:t>
      </w:r>
      <w:r>
        <w:rPr>
          <w:rFonts w:eastAsia="Times New Roman"/>
          <w:szCs w:val="24"/>
        </w:rPr>
        <w:t>,</w:t>
      </w:r>
      <w:r>
        <w:rPr>
          <w:rFonts w:eastAsia="Times New Roman"/>
          <w:szCs w:val="24"/>
        </w:rPr>
        <w:t xml:space="preserve"> δεν έχει υπάρξει ξανά.</w:t>
      </w:r>
    </w:p>
    <w:p w14:paraId="5470BAE7"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w:t>
      </w:r>
      <w:r>
        <w:rPr>
          <w:rFonts w:eastAsia="Times New Roman"/>
          <w:szCs w:val="24"/>
        </w:rPr>
        <w:t>ι συνάδελφοι, η θρυλούμενη έξοδος από τα μνημόνια ας συνοδευτεί και με την εξόδιο πολιτική ακολουθία του λαϊκισμού κάθε κοπής.</w:t>
      </w:r>
    </w:p>
    <w:p w14:paraId="5470BAE8"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w:t>
      </w:r>
    </w:p>
    <w:p w14:paraId="5470BAE9"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κόμματος το Ποτάμι)</w:t>
      </w:r>
    </w:p>
    <w:p w14:paraId="5470BAEA" w14:textId="77777777" w:rsidR="001F594C" w:rsidRDefault="008C7D1C">
      <w:pPr>
        <w:spacing w:line="600" w:lineRule="auto"/>
        <w:ind w:firstLine="720"/>
        <w:contextualSpacing/>
        <w:jc w:val="both"/>
        <w:rPr>
          <w:rFonts w:eastAsia="Times New Roman"/>
          <w:b/>
          <w:szCs w:val="24"/>
        </w:rPr>
      </w:pPr>
      <w:r w:rsidRPr="00084670">
        <w:rPr>
          <w:rFonts w:eastAsia="Times New Roman"/>
          <w:b/>
          <w:szCs w:val="24"/>
        </w:rPr>
        <w:t>ΠΡΟΕΔΡΕΥΩΝ (Γεώργιος Βαρεμένος)</w:t>
      </w:r>
      <w:r w:rsidRPr="0004595B">
        <w:rPr>
          <w:rFonts w:eastAsia="Times New Roman"/>
          <w:b/>
          <w:szCs w:val="24"/>
        </w:rPr>
        <w:t>:</w:t>
      </w:r>
      <w:r>
        <w:rPr>
          <w:rFonts w:eastAsia="Times New Roman"/>
          <w:b/>
          <w:szCs w:val="24"/>
        </w:rPr>
        <w:t xml:space="preserve"> </w:t>
      </w:r>
      <w:r w:rsidRPr="00C5481E">
        <w:rPr>
          <w:rFonts w:eastAsia="Times New Roman"/>
          <w:szCs w:val="24"/>
        </w:rPr>
        <w:t>Τον λόγο έχει ο</w:t>
      </w:r>
      <w:r>
        <w:rPr>
          <w:rFonts w:eastAsia="Times New Roman"/>
          <w:szCs w:val="24"/>
        </w:rPr>
        <w:t xml:space="preserve"> Ανεξάρτητος Βουλευτής </w:t>
      </w:r>
      <w:r w:rsidRPr="00C5481E">
        <w:rPr>
          <w:rFonts w:eastAsia="Times New Roman"/>
          <w:szCs w:val="24"/>
        </w:rPr>
        <w:t>κ. Κουκούτσης</w:t>
      </w:r>
      <w:r>
        <w:rPr>
          <w:rFonts w:eastAsia="Times New Roman"/>
          <w:szCs w:val="24"/>
        </w:rPr>
        <w:t>.</w:t>
      </w:r>
    </w:p>
    <w:p w14:paraId="5470BAEB" w14:textId="77777777" w:rsidR="001F594C" w:rsidRDefault="008C7D1C">
      <w:pPr>
        <w:spacing w:line="600" w:lineRule="auto"/>
        <w:ind w:firstLine="720"/>
        <w:contextualSpacing/>
        <w:jc w:val="both"/>
        <w:rPr>
          <w:rFonts w:eastAsia="Times New Roman"/>
          <w:szCs w:val="24"/>
        </w:rPr>
      </w:pPr>
      <w:r w:rsidRPr="007E20BE">
        <w:rPr>
          <w:rFonts w:eastAsia="Times New Roman"/>
          <w:b/>
          <w:szCs w:val="24"/>
        </w:rPr>
        <w:t>ΔΗΜΗΤΡΙΟΣ ΚΟΥΚΟΥΤΣΗΣ</w:t>
      </w:r>
      <w:r w:rsidRPr="0004595B">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5470BAEC" w14:textId="77777777" w:rsidR="001F594C" w:rsidRDefault="008C7D1C">
      <w:pPr>
        <w:spacing w:line="600" w:lineRule="auto"/>
        <w:ind w:firstLine="720"/>
        <w:contextualSpacing/>
        <w:jc w:val="both"/>
        <w:rPr>
          <w:rFonts w:eastAsia="Times New Roman"/>
          <w:szCs w:val="24"/>
        </w:rPr>
      </w:pPr>
      <w:r>
        <w:rPr>
          <w:rFonts w:eastAsia="Times New Roman"/>
          <w:szCs w:val="24"/>
        </w:rPr>
        <w:t>Εν έτει 2018 ακούστηκε σε αυτήν εδώ την Αίθουσα η διαφορά ανάμεσα στον καπιταλισμό, το σοσιαλισμό κ.λπ. και το τι έχει εφαρμοστεί σε αυτήν εδώ τη χώρα. Δυστυχώς, κυρίες κ</w:t>
      </w:r>
      <w:r>
        <w:rPr>
          <w:rFonts w:eastAsia="Times New Roman"/>
          <w:szCs w:val="24"/>
        </w:rPr>
        <w:t xml:space="preserve">αι κύριοι, σε αυτήν εδώ τη χώρα μακάρι να είχαμε τον καπιταλισμό ή τον σοσιαλισμό ή οποιοδήποτε άλλο σύστημα. Εδώ ήταν όλα -ας μου επιτραπεί η έκφραση- άρπα </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κόλλα</w:t>
      </w:r>
      <w:r>
        <w:rPr>
          <w:rFonts w:eastAsia="Times New Roman"/>
          <w:szCs w:val="24"/>
        </w:rPr>
        <w:t>»</w:t>
      </w:r>
      <w:r>
        <w:rPr>
          <w:rFonts w:eastAsia="Times New Roman"/>
          <w:szCs w:val="24"/>
        </w:rPr>
        <w:t xml:space="preserve"> μια ζωή. Όλα </w:t>
      </w:r>
      <w:r>
        <w:rPr>
          <w:rFonts w:eastAsia="Times New Roman"/>
          <w:szCs w:val="24"/>
        </w:rPr>
        <w:t>«</w:t>
      </w:r>
      <w:r>
        <w:rPr>
          <w:rFonts w:eastAsia="Times New Roman"/>
          <w:szCs w:val="24"/>
        </w:rPr>
        <w:t>γιαλαντζί</w:t>
      </w:r>
      <w:r>
        <w:rPr>
          <w:rFonts w:eastAsia="Times New Roman"/>
          <w:szCs w:val="24"/>
        </w:rPr>
        <w:t>»</w:t>
      </w:r>
      <w:r>
        <w:rPr>
          <w:rFonts w:eastAsia="Times New Roman"/>
          <w:szCs w:val="24"/>
        </w:rPr>
        <w:t xml:space="preserve">, όλα </w:t>
      </w:r>
      <w:r>
        <w:rPr>
          <w:rFonts w:eastAsia="Times New Roman"/>
          <w:szCs w:val="24"/>
        </w:rPr>
        <w:t>«</w:t>
      </w:r>
      <w:r>
        <w:rPr>
          <w:rFonts w:eastAsia="Times New Roman"/>
          <w:szCs w:val="24"/>
        </w:rPr>
        <w:t>ντεμί</w:t>
      </w:r>
      <w:r>
        <w:rPr>
          <w:rFonts w:eastAsia="Times New Roman"/>
          <w:szCs w:val="24"/>
        </w:rPr>
        <w:t>»</w:t>
      </w:r>
      <w:r>
        <w:rPr>
          <w:rFonts w:eastAsia="Times New Roman"/>
          <w:szCs w:val="24"/>
        </w:rPr>
        <w:t>.</w:t>
      </w:r>
    </w:p>
    <w:p w14:paraId="5470BAED" w14:textId="77777777" w:rsidR="001F594C" w:rsidRDefault="008C7D1C">
      <w:pPr>
        <w:spacing w:line="600" w:lineRule="auto"/>
        <w:ind w:firstLine="720"/>
        <w:contextualSpacing/>
        <w:jc w:val="both"/>
        <w:rPr>
          <w:rFonts w:eastAsia="Times New Roman"/>
          <w:szCs w:val="24"/>
        </w:rPr>
      </w:pPr>
      <w:r>
        <w:rPr>
          <w:rFonts w:eastAsia="Times New Roman"/>
          <w:szCs w:val="24"/>
        </w:rPr>
        <w:t>Κανένας δεν αντιλαμβάνεται -εκτός, ίσως, από αυτού</w:t>
      </w:r>
      <w:r>
        <w:rPr>
          <w:rFonts w:eastAsia="Times New Roman"/>
          <w:szCs w:val="24"/>
        </w:rPr>
        <w:t xml:space="preserve">ς που χειρίζονται το προσκήνιο και το παρασκήνιο σε αυτήν εδώ τη χώρα- ότι η Ελλάδα, με αυτά που γίνονται και με αυτά που θα ακολουθήσουν, οδηγείται σε πλήρη οικονομική παράλυση και εξάρτηση. </w:t>
      </w:r>
    </w:p>
    <w:p w14:paraId="5470BAEE"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Έρχεται, λοιπόν, σήμερα αυτό το αριστερό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λαίσιο </w:t>
      </w:r>
      <w:r>
        <w:rPr>
          <w:rFonts w:eastAsia="Times New Roman" w:cs="Times New Roman"/>
          <w:szCs w:val="24"/>
        </w:rPr>
        <w:t>δ</w:t>
      </w:r>
      <w:r>
        <w:rPr>
          <w:rFonts w:eastAsia="Times New Roman" w:cs="Times New Roman"/>
          <w:szCs w:val="24"/>
        </w:rPr>
        <w:t xml:space="preserve">ημοσιονομικής </w:t>
      </w:r>
      <w:r>
        <w:rPr>
          <w:rFonts w:eastAsia="Times New Roman"/>
          <w:szCs w:val="24"/>
        </w:rPr>
        <w:t>π</w:t>
      </w:r>
      <w:r>
        <w:rPr>
          <w:rFonts w:eastAsia="Times New Roman"/>
          <w:szCs w:val="24"/>
        </w:rPr>
        <w:t xml:space="preserve">ροσαρμογής για την περίοδο </w:t>
      </w:r>
      <w:r>
        <w:rPr>
          <w:rFonts w:eastAsia="Times New Roman" w:cs="Times New Roman"/>
          <w:szCs w:val="24"/>
        </w:rPr>
        <w:t xml:space="preserve">2019-2022 </w:t>
      </w:r>
      <w:r>
        <w:rPr>
          <w:rFonts w:eastAsia="Times New Roman"/>
          <w:szCs w:val="24"/>
        </w:rPr>
        <w:t>για να μας οδηγήσει στην «καθαρή έξοδο» που ευαγγελίζεται η Κυβέρνηση. Όλα αυτά, βέβαια, είναι ήδη ψηφισμένα</w:t>
      </w:r>
      <w:r>
        <w:rPr>
          <w:rFonts w:eastAsia="Times New Roman"/>
          <w:szCs w:val="24"/>
        </w:rPr>
        <w:t>,</w:t>
      </w:r>
      <w:r>
        <w:rPr>
          <w:rFonts w:eastAsia="Times New Roman"/>
          <w:szCs w:val="24"/>
        </w:rPr>
        <w:t xml:space="preserve"> από όλες τις πτέρυγες. Είναι, όμως, ένα πολυνομοσχέδιο αριστερής έμπνευσης. Και αυτό σημαίνει </w:t>
      </w:r>
      <w:r>
        <w:rPr>
          <w:rFonts w:eastAsia="Times New Roman"/>
          <w:szCs w:val="24"/>
        </w:rPr>
        <w:t xml:space="preserve">ότι είναι ανθρωπιστικό, φιλικό, με πρόσημο διεθνιστικό. </w:t>
      </w:r>
    </w:p>
    <w:p w14:paraId="5470BAE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Στην Αριστερά και στον κ. Τσίπρα οι παγκόσμιοι διαφεντευτές βρήκαν το πολιτικό πεδίο και τον άνθρωπο </w:t>
      </w:r>
      <w:r>
        <w:rPr>
          <w:rFonts w:eastAsia="Times New Roman"/>
          <w:szCs w:val="24"/>
        </w:rPr>
        <w:t>–</w:t>
      </w:r>
      <w:r>
        <w:rPr>
          <w:rFonts w:eastAsia="Times New Roman"/>
          <w:szCs w:val="24"/>
        </w:rPr>
        <w:t xml:space="preserve"> εργαλείο</w:t>
      </w:r>
      <w:r>
        <w:rPr>
          <w:rFonts w:eastAsia="Times New Roman"/>
          <w:szCs w:val="24"/>
        </w:rPr>
        <w:t>,</w:t>
      </w:r>
      <w:r>
        <w:rPr>
          <w:rFonts w:eastAsia="Times New Roman"/>
          <w:szCs w:val="24"/>
        </w:rPr>
        <w:t xml:space="preserve"> μέσω του οποίου θα διεκπεραιώσουν τα συμφέροντά τους στην Ελλάδα και στον ευρύτερο βαλ</w:t>
      </w:r>
      <w:r>
        <w:rPr>
          <w:rFonts w:eastAsia="Times New Roman"/>
          <w:szCs w:val="24"/>
        </w:rPr>
        <w:t>κανικό χώρο</w:t>
      </w:r>
      <w:r>
        <w:rPr>
          <w:rFonts w:eastAsia="Times New Roman"/>
          <w:szCs w:val="24"/>
        </w:rPr>
        <w:t>,</w:t>
      </w:r>
      <w:r>
        <w:rPr>
          <w:rFonts w:eastAsia="Times New Roman"/>
          <w:szCs w:val="24"/>
        </w:rPr>
        <w:t xml:space="preserve"> χωρίς να ανοίξει μύτη, χωρίς να ανοίξει ρουθούνι.</w:t>
      </w:r>
    </w:p>
    <w:p w14:paraId="5470BAF0" w14:textId="77777777" w:rsidR="001F594C" w:rsidRDefault="008C7D1C">
      <w:pPr>
        <w:spacing w:line="600" w:lineRule="auto"/>
        <w:ind w:firstLine="720"/>
        <w:contextualSpacing/>
        <w:jc w:val="both"/>
        <w:rPr>
          <w:rFonts w:eastAsia="Times New Roman"/>
          <w:szCs w:val="24"/>
        </w:rPr>
      </w:pPr>
      <w:r>
        <w:rPr>
          <w:rFonts w:eastAsia="Times New Roman"/>
          <w:szCs w:val="24"/>
        </w:rPr>
        <w:t>Από την άλλη μεριά, η αποδυναμωμένη, ισχνή, λόγω του ιδεολογικού της αποπροσανατολισμού, άκαπνη Δεξιά, δίνει τη δυνατότητα στην Αριστερά να κάνει άνετα το δικό της παιχνίδι. Κάποτε ο αστικός πο</w:t>
      </w:r>
      <w:r>
        <w:rPr>
          <w:rFonts w:eastAsia="Times New Roman"/>
          <w:szCs w:val="24"/>
        </w:rPr>
        <w:t>λιτικός κόσμος περιστοιχιζόταν από σειρά πνευματικών ανθρώπων μεγάλου διαμετρήματος, με αξιόπιστο μηχανισμό στην κοινωνία και με σταθερή ιδεολογική κατεύθυνση. Τώρα συμβαίνει ακριβώς το αντίθετο.</w:t>
      </w:r>
    </w:p>
    <w:p w14:paraId="5470BAF1" w14:textId="77777777" w:rsidR="001F594C" w:rsidRDefault="008C7D1C">
      <w:pPr>
        <w:spacing w:line="600" w:lineRule="auto"/>
        <w:ind w:firstLine="720"/>
        <w:contextualSpacing/>
        <w:jc w:val="both"/>
        <w:rPr>
          <w:rFonts w:eastAsia="Times New Roman"/>
          <w:szCs w:val="24"/>
        </w:rPr>
      </w:pPr>
      <w:r>
        <w:rPr>
          <w:rFonts w:eastAsia="Times New Roman"/>
          <w:szCs w:val="24"/>
        </w:rPr>
        <w:t>Το σημερινό πολυνομοσχέδιο-έκτρωμα καλύπτει ένα ευρύ φάσμα μ</w:t>
      </w:r>
      <w:r>
        <w:rPr>
          <w:rFonts w:eastAsia="Times New Roman"/>
          <w:szCs w:val="24"/>
        </w:rPr>
        <w:t>νημονιακών εκκρεμοτήτων</w:t>
      </w:r>
      <w:r>
        <w:rPr>
          <w:rFonts w:eastAsia="Times New Roman"/>
          <w:szCs w:val="24"/>
        </w:rPr>
        <w:t>,</w:t>
      </w:r>
      <w:r>
        <w:rPr>
          <w:rFonts w:eastAsia="Times New Roman"/>
          <w:szCs w:val="24"/>
        </w:rPr>
        <w:t xml:space="preserve"> που αφορούν στα προνοιακά επιδόματα, στην πώληση μονάδων της ΔΕΗ, στην ενίσχυση του ρόλου των οικονομικών εισαγγελέων, σε αλλαγές του Πτωχευτικού Κώδικα</w:t>
      </w:r>
      <w:r>
        <w:rPr>
          <w:rFonts w:eastAsia="Times New Roman"/>
          <w:szCs w:val="24"/>
        </w:rPr>
        <w:t>. Π</w:t>
      </w:r>
      <w:r>
        <w:rPr>
          <w:rFonts w:eastAsia="Times New Roman"/>
          <w:szCs w:val="24"/>
        </w:rPr>
        <w:t xml:space="preserve">εριλαμβάνει διατάξεις του Υπουργείου Τουρισμού, την αύξηση στην απαιτούμενη </w:t>
      </w:r>
      <w:r>
        <w:rPr>
          <w:rFonts w:eastAsia="Times New Roman"/>
          <w:szCs w:val="24"/>
        </w:rPr>
        <w:t xml:space="preserve">συμμετοχή για προκήρυξη απεργιών σε πρωτοβάθμια σωματεία και άλλα πολλά. </w:t>
      </w:r>
    </w:p>
    <w:p w14:paraId="5470BAF2" w14:textId="77777777" w:rsidR="001F594C" w:rsidRDefault="008C7D1C">
      <w:pPr>
        <w:spacing w:line="600" w:lineRule="auto"/>
        <w:ind w:firstLine="720"/>
        <w:contextualSpacing/>
        <w:jc w:val="both"/>
        <w:rPr>
          <w:rFonts w:eastAsia="Times New Roman"/>
          <w:szCs w:val="24"/>
        </w:rPr>
      </w:pPr>
      <w:r>
        <w:rPr>
          <w:rFonts w:eastAsia="Times New Roman"/>
          <w:szCs w:val="24"/>
        </w:rPr>
        <w:t>Ας μην ανησυχούν οι πολίτες. Ας μην αγωνιούν. Έμμεσα ή άμεσα, το τσεκούρωμα θα το γευθούν όλοι τους και δεν μπορεί να γίνει αλλιώς</w:t>
      </w:r>
      <w:r>
        <w:rPr>
          <w:rFonts w:eastAsia="Times New Roman"/>
          <w:szCs w:val="24"/>
        </w:rPr>
        <w:t>,</w:t>
      </w:r>
      <w:r>
        <w:rPr>
          <w:rFonts w:eastAsia="Times New Roman"/>
          <w:szCs w:val="24"/>
        </w:rPr>
        <w:t xml:space="preserve"> βέβαια, εφόσον η μαρξιστική ιδεοληψία θα το μοιράσ</w:t>
      </w:r>
      <w:r>
        <w:rPr>
          <w:rFonts w:eastAsia="Times New Roman"/>
          <w:szCs w:val="24"/>
        </w:rPr>
        <w:t xml:space="preserve">ει ισόποσα. Να είστε σίγουροι. Βέβαια, οι κυβερνητικοί παράγοντες συνεχίζουν να μας εμπαίζουν, λέγοντας ότι για το 2019 οι περικοπές στις συντάξεις θα αντιστοιχηθούν με ισόποσα αντίμετρα. </w:t>
      </w:r>
    </w:p>
    <w:p w14:paraId="5470BAF3" w14:textId="77777777" w:rsidR="001F594C" w:rsidRDefault="008C7D1C">
      <w:pPr>
        <w:spacing w:line="600" w:lineRule="auto"/>
        <w:ind w:firstLine="720"/>
        <w:contextualSpacing/>
        <w:jc w:val="both"/>
        <w:rPr>
          <w:rFonts w:eastAsia="Times New Roman"/>
          <w:szCs w:val="24"/>
        </w:rPr>
      </w:pPr>
      <w:r>
        <w:rPr>
          <w:rFonts w:eastAsia="Times New Roman"/>
          <w:szCs w:val="24"/>
        </w:rPr>
        <w:t>Με αυτό το νομοσχέδιο</w:t>
      </w:r>
      <w:r>
        <w:rPr>
          <w:rFonts w:eastAsia="Times New Roman"/>
          <w:szCs w:val="24"/>
        </w:rPr>
        <w:t>,</w:t>
      </w:r>
      <w:r>
        <w:rPr>
          <w:rFonts w:eastAsia="Times New Roman"/>
          <w:szCs w:val="24"/>
        </w:rPr>
        <w:t xml:space="preserve"> καταρρέουν όλοι οι μύθοι και αποκαλύπτονται </w:t>
      </w:r>
      <w:r>
        <w:rPr>
          <w:rFonts w:eastAsia="Times New Roman"/>
          <w:szCs w:val="24"/>
        </w:rPr>
        <w:t>τα μεγάλα ψέματα, ότι η Ελλάδα τελειώνει με τα μνημόνια, από τη στιγμή που ήδη προβλέπονται νέα βάρη στον λαό ύψους 18,5 δισεκατομμυρίων ευρώ.</w:t>
      </w:r>
    </w:p>
    <w:p w14:paraId="5470BAF4" w14:textId="77777777" w:rsidR="001F594C" w:rsidRDefault="008C7D1C">
      <w:pPr>
        <w:spacing w:line="600" w:lineRule="auto"/>
        <w:ind w:firstLine="720"/>
        <w:contextualSpacing/>
        <w:jc w:val="both"/>
        <w:rPr>
          <w:rFonts w:eastAsia="Times New Roman"/>
          <w:szCs w:val="24"/>
        </w:rPr>
      </w:pPr>
      <w:r>
        <w:rPr>
          <w:rFonts w:eastAsia="Times New Roman"/>
          <w:szCs w:val="24"/>
        </w:rPr>
        <w:t>Ο ΣΥΡΙΖΑ κάποια στιγμή, όπως συνέβη και με άλλους στο παρελθόν, έπεισε το εκλογικό σώμα ότι πιθανότατα δεν θα είν</w:t>
      </w:r>
      <w:r>
        <w:rPr>
          <w:rFonts w:eastAsia="Times New Roman"/>
          <w:szCs w:val="24"/>
        </w:rPr>
        <w:t>αι σαν τους άλλους. Ανέλαβε τη διακυβέρνηση της χώρας</w:t>
      </w:r>
      <w:r>
        <w:rPr>
          <w:rFonts w:eastAsia="Times New Roman"/>
          <w:szCs w:val="24"/>
        </w:rPr>
        <w:t>,</w:t>
      </w:r>
      <w:r>
        <w:rPr>
          <w:rFonts w:eastAsia="Times New Roman"/>
          <w:szCs w:val="24"/>
        </w:rPr>
        <w:t xml:space="preserve"> με υποσχέσεις για μια μετρημένη διακυβέρνηση, κυρίως για τα οικονομικά, και μια διαφορετική αντίληψη για την άσκηση της εξουσίας, υποτίθεται. Η πραγματικότητα κατέδειξε, όμως, μόνο άστοχους χειρισμούς,</w:t>
      </w:r>
      <w:r>
        <w:rPr>
          <w:rFonts w:eastAsia="Times New Roman"/>
          <w:szCs w:val="24"/>
        </w:rPr>
        <w:t xml:space="preserve"> έλλειψη διαχειριστικού ελέγχου, φλυαρία, αμετροεπή προπαγάνδα και μικροπολιτική. </w:t>
      </w:r>
    </w:p>
    <w:p w14:paraId="5470BAF5" w14:textId="77777777" w:rsidR="001F594C" w:rsidRDefault="008C7D1C">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ιας και μιλάμε για προπαγάνδα, τι θα γίνει με αυτή την κυρία στην ΕΡΤ; Γελάει ο κόσμος κάθε μεσημέρι. Γελ</w:t>
      </w:r>
      <w:r>
        <w:rPr>
          <w:rFonts w:eastAsia="Times New Roman"/>
          <w:szCs w:val="24"/>
        </w:rPr>
        <w:t>ούσατε</w:t>
      </w:r>
      <w:r>
        <w:rPr>
          <w:rFonts w:eastAsia="Times New Roman"/>
          <w:szCs w:val="24"/>
        </w:rPr>
        <w:t xml:space="preserve"> κάποτε με την «Ηχώ των Γεγονότων» και τον Βαγγέλη Μπίστικα, </w:t>
      </w:r>
      <w:r>
        <w:rPr>
          <w:rFonts w:eastAsia="Times New Roman"/>
          <w:szCs w:val="24"/>
        </w:rPr>
        <w:t>αλλά τώρα είναι πολύ χειρότερα τα πράγματα. Το μόνο που λείπει είναι παιδάκια στην εκπομπή της με κόκκινα μαντιλάκια και σφυροδρέπανα να λένε «ω</w:t>
      </w:r>
      <w:r w:rsidRPr="005B563F">
        <w:rPr>
          <w:rFonts w:eastAsia="Times New Roman"/>
          <w:szCs w:val="24"/>
        </w:rPr>
        <w:t>σαννά εν τοις υψ</w:t>
      </w:r>
      <w:r>
        <w:rPr>
          <w:rFonts w:eastAsia="Times New Roman"/>
          <w:szCs w:val="24"/>
        </w:rPr>
        <w:t>ί</w:t>
      </w:r>
      <w:r w:rsidRPr="005B563F">
        <w:rPr>
          <w:rFonts w:eastAsia="Times New Roman"/>
          <w:szCs w:val="24"/>
        </w:rPr>
        <w:t>στοις</w:t>
      </w:r>
      <w:r>
        <w:rPr>
          <w:rFonts w:eastAsia="Times New Roman"/>
          <w:szCs w:val="24"/>
        </w:rPr>
        <w:t>» στον Αλέξη Τσίπρα. Έχει παραγίνει το κακό. Όντως, γελάει ο κόσμος. Ειλικρινά</w:t>
      </w:r>
      <w:r>
        <w:rPr>
          <w:rFonts w:eastAsia="Times New Roman"/>
          <w:szCs w:val="24"/>
        </w:rPr>
        <w:t>,</w:t>
      </w:r>
      <w:r>
        <w:rPr>
          <w:rFonts w:eastAsia="Times New Roman"/>
          <w:szCs w:val="24"/>
        </w:rPr>
        <w:t xml:space="preserve"> κακό σας κ</w:t>
      </w:r>
      <w:r>
        <w:rPr>
          <w:rFonts w:eastAsia="Times New Roman"/>
          <w:szCs w:val="24"/>
        </w:rPr>
        <w:t xml:space="preserve">άνει. </w:t>
      </w:r>
    </w:p>
    <w:p w14:paraId="5470BAF6" w14:textId="77777777" w:rsidR="001F594C" w:rsidRDefault="008C7D1C">
      <w:pPr>
        <w:spacing w:line="600" w:lineRule="auto"/>
        <w:ind w:firstLine="720"/>
        <w:contextualSpacing/>
        <w:jc w:val="both"/>
        <w:rPr>
          <w:rFonts w:eastAsia="Times New Roman"/>
          <w:szCs w:val="24"/>
        </w:rPr>
      </w:pPr>
      <w:r>
        <w:rPr>
          <w:rFonts w:eastAsia="Times New Roman"/>
          <w:szCs w:val="24"/>
        </w:rPr>
        <w:t>Η πραγματικότητα είναι αυτή. Τα αδιέξοδα μνημόνια που συνεχίζονται, η διογκούμενη φτώχεια και γενικότερα οι αστοχίες εξανεμίζουν</w:t>
      </w:r>
      <w:r>
        <w:rPr>
          <w:rFonts w:eastAsia="Times New Roman"/>
          <w:szCs w:val="24"/>
        </w:rPr>
        <w:t>,</w:t>
      </w:r>
      <w:r>
        <w:rPr>
          <w:rFonts w:eastAsia="Times New Roman"/>
          <w:szCs w:val="24"/>
        </w:rPr>
        <w:t xml:space="preserve"> έστω και κάτι το θετικό</w:t>
      </w:r>
      <w:r>
        <w:rPr>
          <w:rFonts w:eastAsia="Times New Roman"/>
          <w:szCs w:val="24"/>
        </w:rPr>
        <w:t>,</w:t>
      </w:r>
      <w:r>
        <w:rPr>
          <w:rFonts w:eastAsia="Times New Roman"/>
          <w:szCs w:val="24"/>
        </w:rPr>
        <w:t xml:space="preserve"> που θα μπορούσε να προκύψει. Δυστυχώς, ο πολιτικός κόσμος, αλλά και οι πολίτες δεν έχουν καταν</w:t>
      </w:r>
      <w:r>
        <w:rPr>
          <w:rFonts w:eastAsia="Times New Roman"/>
          <w:szCs w:val="24"/>
        </w:rPr>
        <w:t xml:space="preserve">οήσει το μέγεθος του προβλήματος και ότι τα οικονομικά δεδομένα δείχνουν ότι η προοπτική μας στο άμεσο μέλλον θα είναι δυσοίωνη. </w:t>
      </w:r>
    </w:p>
    <w:p w14:paraId="5470BAF7" w14:textId="77777777" w:rsidR="001F594C" w:rsidRDefault="008C7D1C">
      <w:pPr>
        <w:spacing w:line="600" w:lineRule="auto"/>
        <w:ind w:firstLine="720"/>
        <w:contextualSpacing/>
        <w:jc w:val="both"/>
        <w:rPr>
          <w:rFonts w:eastAsia="Times New Roman"/>
          <w:szCs w:val="24"/>
        </w:rPr>
      </w:pPr>
      <w:r>
        <w:rPr>
          <w:rFonts w:eastAsia="Times New Roman"/>
          <w:szCs w:val="24"/>
        </w:rPr>
        <w:t>Εδώ χρειάζεται ένα σχέδιο μακρόπνοο, ένα πολιτικό σχέδιο ολιστικής ανατροπής των δομών</w:t>
      </w:r>
      <w:r>
        <w:rPr>
          <w:rFonts w:eastAsia="Times New Roman"/>
          <w:szCs w:val="24"/>
        </w:rPr>
        <w:t>,</w:t>
      </w:r>
      <w:r>
        <w:rPr>
          <w:rFonts w:eastAsia="Times New Roman"/>
          <w:szCs w:val="24"/>
        </w:rPr>
        <w:t xml:space="preserve"> που υπάρχουν σήμερα στην οικονομία και</w:t>
      </w:r>
      <w:r>
        <w:rPr>
          <w:rFonts w:eastAsia="Times New Roman"/>
          <w:szCs w:val="24"/>
        </w:rPr>
        <w:t xml:space="preserve"> στην κοινωνία. Χρειάζεται ένα σχέδιο με ευρύτερη πολιτική αποδοχή, συναινετικό και ρεαλιστικό. Έχει δοθεί η εντύπωση ότι το 2018 θα είναι μία αφετηρία για εξομάλυνση και ανακούφιση του κόσμου από τα δεινά του μνημονίου. </w:t>
      </w:r>
    </w:p>
    <w:p w14:paraId="5470BAF8" w14:textId="77777777" w:rsidR="001F594C" w:rsidRDefault="008C7D1C">
      <w:pPr>
        <w:spacing w:line="600" w:lineRule="auto"/>
        <w:ind w:firstLine="720"/>
        <w:contextualSpacing/>
        <w:jc w:val="both"/>
        <w:rPr>
          <w:rFonts w:eastAsia="Times New Roman"/>
          <w:szCs w:val="24"/>
        </w:rPr>
      </w:pPr>
      <w:r>
        <w:rPr>
          <w:rFonts w:eastAsia="Times New Roman"/>
          <w:szCs w:val="24"/>
        </w:rPr>
        <w:t>Έχετε αναλογιστεί τι καταφέραμε όλ</w:t>
      </w:r>
      <w:r>
        <w:rPr>
          <w:rFonts w:eastAsia="Times New Roman"/>
          <w:szCs w:val="24"/>
        </w:rPr>
        <w:t>α αυτά τα χρόνια της κρίσης; Έγιναν μεταρρυθμίσεις; Αυξήθηκε η παραγωγικότητα και η διεθνής ανταγωνιστικότητά μας; Είναι ποτέ δυνατόν η δημοσιονομική προσαρμογή να γίνεται μόνο για περικοπές και φόρους; Τι παράγουμε; Υπάρχει θεσμικό πλαίσιο; Υπάρχει φορολο</w:t>
      </w:r>
      <w:r>
        <w:rPr>
          <w:rFonts w:eastAsia="Times New Roman"/>
          <w:szCs w:val="24"/>
        </w:rPr>
        <w:t xml:space="preserve">γικό πλαίσιο; Αποδίδεται δικαιοσύνη; Τι κάναμε για την έρευνα και την καινοτομία; </w:t>
      </w:r>
    </w:p>
    <w:p w14:paraId="5470BAF9" w14:textId="77777777" w:rsidR="001F594C" w:rsidRDefault="008C7D1C">
      <w:pPr>
        <w:spacing w:line="600" w:lineRule="auto"/>
        <w:ind w:firstLine="720"/>
        <w:contextualSpacing/>
        <w:jc w:val="both"/>
        <w:rPr>
          <w:rFonts w:eastAsia="Times New Roman"/>
          <w:szCs w:val="24"/>
        </w:rPr>
      </w:pPr>
      <w:r>
        <w:rPr>
          <w:rFonts w:eastAsia="Times New Roman"/>
          <w:szCs w:val="24"/>
        </w:rPr>
        <w:t>Ας υποθέσουμε ότι διαβαίνουμε την πόρτα της εξόδου από τα μνημόνια κι ότι αρχίζουμε μία καινούργια πορεία. Έχουμε τη δυνατότητα να πάμε μπροστά, παρακάτω; Έχουμε τη δυνατότη</w:t>
      </w:r>
      <w:r>
        <w:rPr>
          <w:rFonts w:eastAsia="Times New Roman"/>
          <w:szCs w:val="24"/>
        </w:rPr>
        <w:t>τα να προχωρήσουμε δημιουργικά; Ξεριζώσαμε κάποιες από τις αιτίες</w:t>
      </w:r>
      <w:r>
        <w:rPr>
          <w:rFonts w:eastAsia="Times New Roman"/>
          <w:szCs w:val="24"/>
        </w:rPr>
        <w:t>,</w:t>
      </w:r>
      <w:r>
        <w:rPr>
          <w:rFonts w:eastAsia="Times New Roman"/>
          <w:szCs w:val="24"/>
        </w:rPr>
        <w:t xml:space="preserve"> που έφεραν την κρίση όλα αυτά τα χρόνια; </w:t>
      </w:r>
    </w:p>
    <w:p w14:paraId="5470BAFA" w14:textId="77777777" w:rsidR="001F594C" w:rsidRDefault="008C7D1C">
      <w:pPr>
        <w:spacing w:line="600" w:lineRule="auto"/>
        <w:ind w:firstLine="720"/>
        <w:contextualSpacing/>
        <w:jc w:val="both"/>
        <w:rPr>
          <w:rFonts w:eastAsia="Times New Roman"/>
          <w:szCs w:val="24"/>
        </w:rPr>
      </w:pPr>
      <w:r>
        <w:rPr>
          <w:rFonts w:eastAsia="Times New Roman"/>
          <w:szCs w:val="24"/>
        </w:rPr>
        <w:t>Ως πότε θα παραβλέπουμε τα πραγματικά μας προβλήματα και θα εντείνουμε τη συνθηματολογία, τη διαίρεση, την πόλωση στην ελληνική κοινωνία;  Η χώρα μας είναι αυτή τη στιγμή δέσμια κι όσο κι αν πονάει είναι προτεκτοράτο! Είναι ποτέ δυνατόν ένα προτεκτοράτο να</w:t>
      </w:r>
      <w:r>
        <w:rPr>
          <w:rFonts w:eastAsia="Times New Roman"/>
          <w:szCs w:val="24"/>
        </w:rPr>
        <w:t xml:space="preserve"> μην είναι σε μόνιμη οικονομική και κυρίως πολιτική εξάρτηση;    </w:t>
      </w:r>
    </w:p>
    <w:p w14:paraId="5470BAFB" w14:textId="77777777" w:rsidR="001F594C" w:rsidRDefault="008C7D1C">
      <w:pPr>
        <w:spacing w:line="600" w:lineRule="auto"/>
        <w:ind w:firstLine="720"/>
        <w:contextualSpacing/>
        <w:jc w:val="both"/>
        <w:rPr>
          <w:rFonts w:eastAsia="Times New Roman"/>
          <w:szCs w:val="24"/>
        </w:rPr>
      </w:pPr>
      <w:r>
        <w:rPr>
          <w:rFonts w:eastAsia="Times New Roman"/>
          <w:szCs w:val="24"/>
        </w:rPr>
        <w:t>Με το αφήγημα, λοιπόν, αυτό θα δοθεί η εντύπωση στον λαό ότι η Ελλάδα μπαίνει σε μία υποτιθέμενη κανονικότητα. Έτσι, ο κυρίαρχος λαός θα έχει την εντύπωση ότι ζει σε μία ανεξάρτητη χώρα πλέο</w:t>
      </w:r>
      <w:r>
        <w:rPr>
          <w:rFonts w:eastAsia="Times New Roman"/>
          <w:szCs w:val="24"/>
        </w:rPr>
        <w:t>ν και το πολιτικό προσωπικό της χώρας θα δείξει ότι έχει θέσεις, διαφορές και κυρίως ότι δεν είναι κατευθυνόμενο. Οι φρούδες ελπίδες θα ξαναγυρίσουν, τα παραμύθια θα πρυτανεύσουν πάλι και η απόδοση δικαιοσύνης για τη χρεοκοπία της χώρας θα μείνει στην άκρη</w:t>
      </w:r>
      <w:r>
        <w:rPr>
          <w:rFonts w:eastAsia="Times New Roman"/>
          <w:szCs w:val="24"/>
        </w:rPr>
        <w:t xml:space="preserve">. </w:t>
      </w:r>
    </w:p>
    <w:p w14:paraId="5470BAF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Συντελείται κοσμογονία, κυρίες και κύριοι, στην Ευρώπη, στον κόσμο όλον, στη Βαλκανική, κυρίως όμως στην περιοχή μας, κι εμείς είμαστε ο πτωχός συγγενής. Ό,τι και λέμε σε αυτή την Αίθουσα, η αλήθεια είναι έξω στον δρόμο. Τη γνωρίζουν οι εργαζόμενοι, οι </w:t>
      </w:r>
      <w:r>
        <w:rPr>
          <w:rFonts w:eastAsia="Times New Roman"/>
          <w:szCs w:val="24"/>
        </w:rPr>
        <w:t>επιχειρηματίες, οι συνταξιούχοι, οι εργάτες. Κατήφεια και πίκρα! Κι όταν θολώσει το βλέμμα του κοσμάκη, δεν μπορεί ν</w:t>
      </w:r>
      <w:r>
        <w:rPr>
          <w:rFonts w:eastAsia="Times New Roman"/>
          <w:szCs w:val="24"/>
        </w:rPr>
        <w:t>α</w:t>
      </w:r>
      <w:r>
        <w:rPr>
          <w:rFonts w:eastAsia="Times New Roman"/>
          <w:szCs w:val="24"/>
        </w:rPr>
        <w:t xml:space="preserve"> κοιτάξει ούτε αριστερά, ούτε δεξιά, ούτε στο κέντρο. Θα γυρίσει το βλέμμα του παντού και τότε τα πράγματα θα είναι δύσκολα. </w:t>
      </w:r>
    </w:p>
    <w:p w14:paraId="5470BA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Όσο για το Σκ</w:t>
      </w:r>
      <w:r>
        <w:rPr>
          <w:rFonts w:eastAsia="Times New Roman" w:cs="Times New Roman"/>
          <w:szCs w:val="24"/>
        </w:rPr>
        <w:t xml:space="preserve">οπιανό, τι να πούμε; Μόνο, το πώς τα φέρνει η ζωή. Πίεση πέραν του Ατλαντικού να κλείσει το θέμα. Σε ποιους; Στους πολιτικούς επίγονους του ΣΝΟΦ. </w:t>
      </w:r>
    </w:p>
    <w:p w14:paraId="5470BA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5470BAFF" w14:textId="77777777" w:rsidR="001F594C" w:rsidRDefault="008C7D1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ο κ. Ιάσ</w:t>
      </w:r>
      <w:r>
        <w:rPr>
          <w:rFonts w:eastAsia="Times New Roman"/>
          <w:bCs/>
          <w:szCs w:val="24"/>
        </w:rPr>
        <w:t>ονας</w:t>
      </w:r>
      <w:r>
        <w:rPr>
          <w:rFonts w:eastAsia="Times New Roman"/>
          <w:bCs/>
          <w:szCs w:val="24"/>
        </w:rPr>
        <w:t xml:space="preserve"> Φωτήλας.</w:t>
      </w:r>
    </w:p>
    <w:p w14:paraId="5470BB00" w14:textId="77777777" w:rsidR="001F594C" w:rsidRDefault="008C7D1C">
      <w:pPr>
        <w:spacing w:line="600" w:lineRule="auto"/>
        <w:ind w:firstLine="720"/>
        <w:contextualSpacing/>
        <w:jc w:val="both"/>
        <w:rPr>
          <w:rFonts w:eastAsia="Times New Roman"/>
          <w:bCs/>
          <w:szCs w:val="24"/>
        </w:rPr>
      </w:pPr>
      <w:r w:rsidRPr="00896612">
        <w:rPr>
          <w:rFonts w:eastAsia="Times New Roman"/>
          <w:b/>
          <w:bCs/>
          <w:szCs w:val="24"/>
        </w:rPr>
        <w:t>ΙΑΣ</w:t>
      </w:r>
      <w:r>
        <w:rPr>
          <w:rFonts w:eastAsia="Times New Roman"/>
          <w:b/>
          <w:bCs/>
          <w:szCs w:val="24"/>
        </w:rPr>
        <w:t>Ο</w:t>
      </w:r>
      <w:r w:rsidRPr="00896612">
        <w:rPr>
          <w:rFonts w:eastAsia="Times New Roman"/>
          <w:b/>
          <w:bCs/>
          <w:szCs w:val="24"/>
        </w:rPr>
        <w:t>Ν</w:t>
      </w:r>
      <w:r>
        <w:rPr>
          <w:rFonts w:eastAsia="Times New Roman"/>
          <w:b/>
          <w:bCs/>
          <w:szCs w:val="24"/>
        </w:rPr>
        <w:t>ΑΣ</w:t>
      </w:r>
      <w:r w:rsidRPr="00896612">
        <w:rPr>
          <w:rFonts w:eastAsia="Times New Roman"/>
          <w:b/>
          <w:bCs/>
          <w:szCs w:val="24"/>
        </w:rPr>
        <w:t xml:space="preserve"> ΦΩΤΗΛΑΣ:</w:t>
      </w:r>
      <w:r>
        <w:rPr>
          <w:rFonts w:eastAsia="Times New Roman"/>
          <w:bCs/>
          <w:szCs w:val="24"/>
        </w:rPr>
        <w:t xml:space="preserve"> Ευχαριστ</w:t>
      </w:r>
      <w:r>
        <w:rPr>
          <w:rFonts w:eastAsia="Times New Roman"/>
          <w:bCs/>
          <w:szCs w:val="24"/>
        </w:rPr>
        <w:t>ώ, κύριε Πρόεδρε,</w:t>
      </w:r>
    </w:p>
    <w:p w14:paraId="5470BB01" w14:textId="77777777" w:rsidR="001F594C" w:rsidRDefault="008C7D1C">
      <w:pPr>
        <w:spacing w:line="600" w:lineRule="auto"/>
        <w:ind w:firstLine="720"/>
        <w:contextualSpacing/>
        <w:jc w:val="both"/>
        <w:rPr>
          <w:rFonts w:eastAsia="Times New Roman"/>
          <w:bCs/>
          <w:szCs w:val="24"/>
        </w:rPr>
      </w:pPr>
      <w:r>
        <w:rPr>
          <w:rFonts w:eastAsia="Times New Roman"/>
          <w:bCs/>
          <w:szCs w:val="24"/>
        </w:rPr>
        <w:t>Κυρίες και κύριοι συνάδελφοι, εάν επιθυμούσαμε να βάλουμε έναν τίτλο στο σημερινό νομοσχέδιο</w:t>
      </w:r>
      <w:r>
        <w:rPr>
          <w:rFonts w:eastAsia="Times New Roman"/>
          <w:bCs/>
          <w:szCs w:val="24"/>
        </w:rPr>
        <w:t>,</w:t>
      </w:r>
      <w:r>
        <w:rPr>
          <w:rFonts w:eastAsia="Times New Roman"/>
          <w:bCs/>
          <w:szCs w:val="24"/>
        </w:rPr>
        <w:t xml:space="preserve"> θα μπορούσαμε να το ονομάσουμε «Αυλαία στο παραμύθι της καθαρής εξόδου».</w:t>
      </w:r>
      <w:r w:rsidRPr="003254FC">
        <w:rPr>
          <w:rFonts w:eastAsia="Times New Roman"/>
          <w:bCs/>
          <w:szCs w:val="24"/>
        </w:rPr>
        <w:t xml:space="preserve"> </w:t>
      </w:r>
      <w:r>
        <w:rPr>
          <w:rFonts w:eastAsia="Times New Roman"/>
          <w:bCs/>
          <w:szCs w:val="24"/>
        </w:rPr>
        <w:t>Στην πραγματικότητα</w:t>
      </w:r>
      <w:r>
        <w:rPr>
          <w:rFonts w:eastAsia="Times New Roman"/>
          <w:bCs/>
          <w:szCs w:val="24"/>
        </w:rPr>
        <w:t>,</w:t>
      </w:r>
      <w:r>
        <w:rPr>
          <w:rFonts w:eastAsia="Times New Roman"/>
          <w:bCs/>
          <w:szCs w:val="24"/>
        </w:rPr>
        <w:t xml:space="preserve"> αυτό το νομοσχέδιο δεν είναι τίποτε άλλο</w:t>
      </w:r>
      <w:r>
        <w:rPr>
          <w:rFonts w:eastAsia="Times New Roman"/>
          <w:bCs/>
          <w:szCs w:val="24"/>
        </w:rPr>
        <w:t>,</w:t>
      </w:r>
      <w:r>
        <w:rPr>
          <w:rFonts w:eastAsia="Times New Roman"/>
          <w:bCs/>
          <w:szCs w:val="24"/>
        </w:rPr>
        <w:t xml:space="preserve"> παρά η ε</w:t>
      </w:r>
      <w:r>
        <w:rPr>
          <w:rFonts w:eastAsia="Times New Roman"/>
          <w:bCs/>
          <w:szCs w:val="24"/>
        </w:rPr>
        <w:t>πικύρωση του τέταρτου μνημονίου, του πρώτου χωρίς χρηματοδότηση. Πραγματικά</w:t>
      </w:r>
      <w:r>
        <w:rPr>
          <w:rFonts w:eastAsia="Times New Roman"/>
          <w:bCs/>
          <w:szCs w:val="24"/>
        </w:rPr>
        <w:t>,</w:t>
      </w:r>
      <w:r>
        <w:rPr>
          <w:rFonts w:eastAsia="Times New Roman"/>
          <w:bCs/>
          <w:szCs w:val="24"/>
        </w:rPr>
        <w:t xml:space="preserve"> κατορθώσατε το ακατόρθωτο. Από το «λεφτά χωρίς μνημόνιο», φτάσαμε στο «μνημόνιο χωρίς λεφτά». Θα έχουμε </w:t>
      </w:r>
      <w:r w:rsidRPr="003254FC">
        <w:rPr>
          <w:rFonts w:eastAsia="Times New Roman"/>
          <w:bCs/>
          <w:szCs w:val="24"/>
        </w:rPr>
        <w:t>1</w:t>
      </w:r>
      <w:r>
        <w:rPr>
          <w:rFonts w:eastAsia="Times New Roman"/>
          <w:bCs/>
          <w:szCs w:val="24"/>
        </w:rPr>
        <w:t>4,5 δισεκατομμύρια μέτρα, σκληρής λιτότητας στα επόμενα πέντε χρόνια, μειώ</w:t>
      </w:r>
      <w:r>
        <w:rPr>
          <w:rFonts w:eastAsia="Times New Roman"/>
          <w:bCs/>
          <w:szCs w:val="24"/>
        </w:rPr>
        <w:t>σεις μισθών και συντάξεων. Μία με τρεις συντάξεις θα χάσουν οι συνταξιούχοι του δημοσίου και ιδιωτικού τομέα, έναν μισθό ο κάθε χαμηλόμισθος. Έτσι, για να μην ξεχνάμε πόσο προστατεύετε τους πιο αδύναμους.</w:t>
      </w:r>
    </w:p>
    <w:p w14:paraId="5470BB02"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Δύο λόγια για τα πλεονάσματα, γιατί πραγματικά </w:t>
      </w:r>
      <w:r>
        <w:rPr>
          <w:rFonts w:eastAsia="Times New Roman"/>
          <w:bCs/>
          <w:szCs w:val="24"/>
        </w:rPr>
        <w:t>αποτελούν την επιτομή της εξαπάτησης και των ψεμάτων των ΣΥΡΙΖΑ-ΑΝΕΛ. Ο κ. Τσίπρας χαρακτήριζε το 2014 το πλεόνασμα της κυβέρνησης Σαμαρά ως πλεόνασμα δυστυχίας, τραγωδίας, αίματος, πλεόνασμα θράσους και απάτης. Έλεγε χαρακτηριστικά τον Μάρτιο του 2014</w:t>
      </w:r>
      <w:r>
        <w:rPr>
          <w:rFonts w:eastAsia="Times New Roman"/>
          <w:bCs/>
          <w:szCs w:val="24"/>
        </w:rPr>
        <w:t xml:space="preserve"> -α</w:t>
      </w:r>
      <w:r>
        <w:rPr>
          <w:rFonts w:eastAsia="Times New Roman"/>
          <w:bCs/>
          <w:szCs w:val="24"/>
        </w:rPr>
        <w:t>κ</w:t>
      </w:r>
      <w:r>
        <w:rPr>
          <w:rFonts w:eastAsia="Times New Roman"/>
          <w:bCs/>
          <w:szCs w:val="24"/>
        </w:rPr>
        <w:t xml:space="preserve">ούστε, κύριοι συνάδελφοι, τι έλεγε ο Αρχηγός </w:t>
      </w:r>
      <w:r>
        <w:rPr>
          <w:rFonts w:eastAsia="Times New Roman"/>
          <w:bCs/>
          <w:szCs w:val="24"/>
        </w:rPr>
        <w:t>σας-</w:t>
      </w:r>
      <w:r>
        <w:rPr>
          <w:rFonts w:eastAsia="Times New Roman"/>
          <w:bCs/>
          <w:szCs w:val="24"/>
        </w:rPr>
        <w:t xml:space="preserve"> για τα πλεονάσματα: «Δεν έχω κανένα πλεόνασμα σε υποκλίσεις μπροστά στην κ</w:t>
      </w:r>
      <w:r>
        <w:rPr>
          <w:rFonts w:eastAsia="Times New Roman"/>
          <w:bCs/>
          <w:szCs w:val="24"/>
        </w:rPr>
        <w:t>.</w:t>
      </w:r>
      <w:r>
        <w:rPr>
          <w:rFonts w:eastAsia="Times New Roman"/>
          <w:bCs/>
          <w:szCs w:val="24"/>
        </w:rPr>
        <w:t xml:space="preserve"> Μέρκελ και στους δανειστές όπως ο κ</w:t>
      </w:r>
      <w:r>
        <w:rPr>
          <w:rFonts w:eastAsia="Times New Roman"/>
          <w:bCs/>
          <w:szCs w:val="24"/>
        </w:rPr>
        <w:t>.</w:t>
      </w:r>
      <w:r>
        <w:rPr>
          <w:rFonts w:eastAsia="Times New Roman"/>
          <w:bCs/>
          <w:szCs w:val="24"/>
        </w:rPr>
        <w:t xml:space="preserve"> Σαμαράς.» Παρεμπιπτόντως η κ</w:t>
      </w:r>
      <w:r>
        <w:rPr>
          <w:rFonts w:eastAsia="Times New Roman"/>
          <w:bCs/>
          <w:szCs w:val="24"/>
        </w:rPr>
        <w:t>.</w:t>
      </w:r>
      <w:r>
        <w:rPr>
          <w:rFonts w:eastAsia="Times New Roman"/>
          <w:bCs/>
          <w:szCs w:val="24"/>
        </w:rPr>
        <w:t xml:space="preserve"> Μέρκελ στους Ιταλούς ως παράδειγμα υποταγής απέναντι στους θεσμ</w:t>
      </w:r>
      <w:r>
        <w:rPr>
          <w:rFonts w:eastAsia="Times New Roman"/>
          <w:bCs/>
          <w:szCs w:val="24"/>
        </w:rPr>
        <w:t>ούς δεν ανέφερε τον κ. Σαμαρά, αλλά τον κ. Τσίπρα, λέγοντας: «Κοιτάξτε, όταν έγιναν εκλογές στην Ελλάδα και ο Αλέξης Τσίπρας έγινε Πρωθυπουργός, υπήρχαν πολλές ερωτήσεις στο τραπέζι. Μιλήσαμε πολλά, πολλά βράδια, αλλά καταφέραμε κάτι».</w:t>
      </w:r>
    </w:p>
    <w:p w14:paraId="5470BB03" w14:textId="77777777" w:rsidR="001F594C" w:rsidRDefault="008C7D1C">
      <w:pPr>
        <w:spacing w:line="600" w:lineRule="auto"/>
        <w:ind w:firstLine="720"/>
        <w:contextualSpacing/>
        <w:jc w:val="both"/>
        <w:rPr>
          <w:rFonts w:eastAsia="Times New Roman"/>
          <w:bCs/>
          <w:szCs w:val="24"/>
        </w:rPr>
      </w:pPr>
      <w:r>
        <w:rPr>
          <w:rFonts w:eastAsia="Times New Roman"/>
          <w:bCs/>
          <w:szCs w:val="24"/>
        </w:rPr>
        <w:t>Καταθέτω και τα σχετ</w:t>
      </w:r>
      <w:r>
        <w:rPr>
          <w:rFonts w:eastAsia="Times New Roman"/>
          <w:bCs/>
          <w:szCs w:val="24"/>
        </w:rPr>
        <w:t>ικά</w:t>
      </w:r>
      <w:r>
        <w:rPr>
          <w:rFonts w:eastAsia="Times New Roman"/>
          <w:bCs/>
          <w:szCs w:val="24"/>
        </w:rPr>
        <w:t>,</w:t>
      </w:r>
      <w:r>
        <w:rPr>
          <w:rFonts w:eastAsia="Times New Roman"/>
          <w:bCs/>
          <w:szCs w:val="24"/>
        </w:rPr>
        <w:t xml:space="preserve"> για όποιον θέλει να θυμηθεί.</w:t>
      </w:r>
    </w:p>
    <w:p w14:paraId="5470BB04" w14:textId="77777777" w:rsidR="001F594C" w:rsidRDefault="008C7D1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Ιάσων Φωτήλας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αρχείο του Τμήματος Γραμματείας της Διεύθυνσης Στενογραφίας και Πρακτικών της Βουλής)</w:t>
      </w:r>
    </w:p>
    <w:p w14:paraId="5470BB05"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Και συνεχίζει ο </w:t>
      </w:r>
      <w:r>
        <w:rPr>
          <w:rFonts w:eastAsia="Times New Roman"/>
          <w:bCs/>
          <w:szCs w:val="24"/>
        </w:rPr>
        <w:t>κ. Τσίπρας: «Εμείς η Αριστερά, ο ΣΥΡΙΖΑ, είμαστε περήφανοι για άλλα πλεονάσματα. Για το πλεόνασμά μας σε αγώνες, σε αγωνιστές</w:t>
      </w:r>
      <w:r>
        <w:rPr>
          <w:rFonts w:eastAsia="Times New Roman"/>
          <w:bCs/>
          <w:szCs w:val="24"/>
        </w:rPr>
        <w:t>,</w:t>
      </w:r>
      <w:r>
        <w:rPr>
          <w:rFonts w:eastAsia="Times New Roman"/>
          <w:bCs/>
          <w:szCs w:val="24"/>
        </w:rPr>
        <w:t xml:space="preserve"> που έδωσαν ακόμα και τη ζωή τους για την υπόθεση του λαού και το πλεόνασμά μας σε αλήθειες, στις μάχες κατά των μνημονίων και όσω</w:t>
      </w:r>
      <w:r>
        <w:rPr>
          <w:rFonts w:eastAsia="Times New Roman"/>
          <w:bCs/>
          <w:szCs w:val="24"/>
        </w:rPr>
        <w:t xml:space="preserve">ν ανέλαβαν να τα επιβάλλουν στη χώρα, ντόπιους και ξένους. </w:t>
      </w:r>
    </w:p>
    <w:p w14:paraId="5470BB06" w14:textId="77777777" w:rsidR="001F594C" w:rsidRDefault="008C7D1C">
      <w:pPr>
        <w:spacing w:line="600" w:lineRule="auto"/>
        <w:ind w:firstLine="720"/>
        <w:contextualSpacing/>
        <w:jc w:val="both"/>
        <w:rPr>
          <w:rFonts w:eastAsia="Times New Roman"/>
          <w:bCs/>
          <w:szCs w:val="24"/>
        </w:rPr>
      </w:pPr>
      <w:r>
        <w:rPr>
          <w:rFonts w:eastAsia="Times New Roman"/>
          <w:bCs/>
          <w:szCs w:val="24"/>
        </w:rPr>
        <w:t>Το καταθέτω στα Πρακτικά για όποιον θέλει να θυμηθεί τι έλεγε ο κ. Τσίπρας.</w:t>
      </w:r>
    </w:p>
    <w:p w14:paraId="5470BB07" w14:textId="77777777" w:rsidR="001F594C" w:rsidRDefault="008C7D1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Ιάσ</w:t>
      </w:r>
      <w:r>
        <w:rPr>
          <w:rFonts w:eastAsia="Times New Roman"/>
          <w:bCs/>
          <w:szCs w:val="24"/>
        </w:rPr>
        <w:t>ονας</w:t>
      </w:r>
      <w:r>
        <w:rPr>
          <w:rFonts w:eastAsia="Times New Roman"/>
          <w:bCs/>
          <w:szCs w:val="24"/>
        </w:rPr>
        <w:t xml:space="preserve"> Φωτήλας καταθέτει για τα Πρακτικά το προαναφερθέν έγγραφο, το οποίο βρίσκεται στ</w:t>
      </w:r>
      <w:r>
        <w:rPr>
          <w:rFonts w:eastAsia="Times New Roman"/>
          <w:bCs/>
          <w:szCs w:val="24"/>
        </w:rPr>
        <w:t>ο αρχείο του Τμήματος Γραμματείας της Διεύθυνσης Στενογραφίας και Πρακτικών της Βουλής)</w:t>
      </w:r>
    </w:p>
    <w:p w14:paraId="5470BB08"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Αυτά έλεγε ο κ. Τσίπρας για τα πλεονάσματα το 2014. </w:t>
      </w:r>
    </w:p>
    <w:p w14:paraId="5470BB09" w14:textId="77777777" w:rsidR="001F594C" w:rsidRDefault="008C7D1C">
      <w:pPr>
        <w:spacing w:line="600" w:lineRule="auto"/>
        <w:ind w:firstLine="720"/>
        <w:contextualSpacing/>
        <w:jc w:val="both"/>
        <w:rPr>
          <w:rFonts w:eastAsia="Times New Roman"/>
          <w:bCs/>
          <w:szCs w:val="24"/>
        </w:rPr>
      </w:pPr>
      <w:r>
        <w:rPr>
          <w:rFonts w:eastAsia="Times New Roman"/>
          <w:bCs/>
          <w:szCs w:val="24"/>
        </w:rPr>
        <w:t>Και πόσο ήταν αυτά τα πλεονάσματα; Για να θυμηθούμε. Έφταναν μέχρι 4,5%. Θα τελείωναν το 2018, φέτος δηλαδή. Και βα</w:t>
      </w:r>
      <w:r>
        <w:rPr>
          <w:rFonts w:eastAsia="Times New Roman"/>
          <w:bCs/>
          <w:szCs w:val="24"/>
        </w:rPr>
        <w:t>σίζονταν</w:t>
      </w:r>
      <w:r>
        <w:rPr>
          <w:rFonts w:eastAsia="Times New Roman"/>
          <w:bCs/>
          <w:szCs w:val="24"/>
        </w:rPr>
        <w:t>,</w:t>
      </w:r>
      <w:r>
        <w:rPr>
          <w:rFonts w:eastAsia="Times New Roman"/>
          <w:bCs/>
          <w:szCs w:val="24"/>
        </w:rPr>
        <w:t xml:space="preserve"> σύμφωνα με όλες τις μελέτες</w:t>
      </w:r>
      <w:r>
        <w:rPr>
          <w:rFonts w:eastAsia="Times New Roman"/>
          <w:bCs/>
          <w:szCs w:val="24"/>
        </w:rPr>
        <w:t>,</w:t>
      </w:r>
      <w:r>
        <w:rPr>
          <w:rFonts w:eastAsia="Times New Roman"/>
          <w:bCs/>
          <w:szCs w:val="24"/>
        </w:rPr>
        <w:t xml:space="preserve"> στην ανάπτυξη. Και υπήρχαν ελάχιστα μέτρα λιτότητας μέχρι 1 δισεκατομμύριο, όπως προέβλεπε το περίφημο </w:t>
      </w:r>
      <w:r>
        <w:rPr>
          <w:rFonts w:eastAsia="Times New Roman"/>
          <w:bCs/>
          <w:szCs w:val="24"/>
          <w:lang w:val="en-US"/>
        </w:rPr>
        <w:t>mail</w:t>
      </w:r>
      <w:r w:rsidRPr="009A78DD">
        <w:rPr>
          <w:rFonts w:eastAsia="Times New Roman"/>
          <w:bCs/>
          <w:szCs w:val="24"/>
        </w:rPr>
        <w:t xml:space="preserve"> </w:t>
      </w:r>
      <w:r>
        <w:rPr>
          <w:rFonts w:eastAsia="Times New Roman"/>
          <w:bCs/>
          <w:szCs w:val="24"/>
        </w:rPr>
        <w:t>Χαρδούβελη.</w:t>
      </w:r>
    </w:p>
    <w:p w14:paraId="5470BB0A" w14:textId="77777777" w:rsidR="001F594C" w:rsidRDefault="008C7D1C">
      <w:pPr>
        <w:spacing w:line="600" w:lineRule="auto"/>
        <w:ind w:firstLine="720"/>
        <w:contextualSpacing/>
        <w:jc w:val="both"/>
        <w:rPr>
          <w:rFonts w:eastAsia="Times New Roman"/>
          <w:bCs/>
          <w:szCs w:val="24"/>
        </w:rPr>
      </w:pPr>
      <w:r>
        <w:rPr>
          <w:rFonts w:eastAsia="Times New Roman"/>
          <w:bCs/>
          <w:szCs w:val="24"/>
        </w:rPr>
        <w:t>Τ</w:t>
      </w:r>
      <w:r>
        <w:rPr>
          <w:rFonts w:eastAsia="Times New Roman"/>
          <w:bCs/>
          <w:szCs w:val="24"/>
        </w:rPr>
        <w:t>ι μας φέρατε τώρα που γίνατε Κυβέρνηση; Πλεονάσματα ύψους 5,2% ετησίως έως το 2023 και μέτρα συν</w:t>
      </w:r>
      <w:r>
        <w:rPr>
          <w:rFonts w:eastAsia="Times New Roman"/>
          <w:bCs/>
          <w:szCs w:val="24"/>
        </w:rPr>
        <w:t>ολικού ύψους 14,5 δισεκατομμυρίων βασισμένα στην υπερφορολόγηση των πολιτών και των επιχειρήσεων, σύμφωνα με όλες τις μελέτες, όπως αυτή του Λογιστηρίου του Κράτους, όπου προΐσταται ο σύντροφός σας κ. Κουτεντάκης. Αυτά, λοιπόν, για τα πλεονάσματα.</w:t>
      </w:r>
    </w:p>
    <w:p w14:paraId="5470BB0B"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Όσο για </w:t>
      </w:r>
      <w:r>
        <w:rPr>
          <w:rFonts w:eastAsia="Times New Roman"/>
          <w:bCs/>
          <w:szCs w:val="24"/>
        </w:rPr>
        <w:t>τα περιβόητα αντίμετρα, πάλι ο κ. Τσίπρας στην ίδια συνέντευξη που έδωσε –εάν μπορείτε να την διαβάσετε- το 2014 αναφέρει επί λέξει: «Θεωρούμε πράξη ντροπής, πράξη καταισχύνης και πράξη ταπείνωσης του κάθε πολίτη της χώρας, από τη μια να του αρπάζουν το ψω</w:t>
      </w:r>
      <w:r>
        <w:rPr>
          <w:rFonts w:eastAsia="Times New Roman"/>
          <w:bCs/>
          <w:szCs w:val="24"/>
        </w:rPr>
        <w:t>μί από το τραπέζι και από την άλλη να του πετούν κάποια ψίχουλα</w:t>
      </w:r>
      <w:r>
        <w:rPr>
          <w:rFonts w:eastAsia="Times New Roman"/>
          <w:bCs/>
          <w:szCs w:val="24"/>
        </w:rPr>
        <w:t>,</w:t>
      </w:r>
      <w:r>
        <w:rPr>
          <w:rFonts w:eastAsia="Times New Roman"/>
          <w:bCs/>
          <w:szCs w:val="24"/>
        </w:rPr>
        <w:t xml:space="preserve"> για να τον εξαγοράσουν.». Αυτά έλεγε ο κ. Τσίπρας.</w:t>
      </w:r>
    </w:p>
    <w:p w14:paraId="5470BB0C" w14:textId="77777777" w:rsidR="001F594C" w:rsidRDefault="008C7D1C">
      <w:pPr>
        <w:spacing w:line="600" w:lineRule="auto"/>
        <w:ind w:firstLine="720"/>
        <w:contextualSpacing/>
        <w:jc w:val="both"/>
        <w:rPr>
          <w:rFonts w:eastAsia="Times New Roman"/>
          <w:bCs/>
          <w:szCs w:val="24"/>
        </w:rPr>
      </w:pPr>
      <w:r>
        <w:rPr>
          <w:rFonts w:eastAsia="Times New Roman"/>
          <w:bCs/>
          <w:szCs w:val="24"/>
        </w:rPr>
        <w:t>Ο δε κ. Φίλης αναφέρει για τα αντίμετρα: «Τα αντίμετρα της Κυβέρνησης δεν αφορούν ούτε τους συνταξιούχους</w:t>
      </w:r>
      <w:r>
        <w:rPr>
          <w:rFonts w:eastAsia="Times New Roman"/>
          <w:bCs/>
          <w:szCs w:val="24"/>
        </w:rPr>
        <w:t>,</w:t>
      </w:r>
      <w:r>
        <w:rPr>
          <w:rFonts w:eastAsia="Times New Roman"/>
          <w:bCs/>
          <w:szCs w:val="24"/>
        </w:rPr>
        <w:t xml:space="preserve"> που θα δουν μείωση ούτε τους μισθ</w:t>
      </w:r>
      <w:r>
        <w:rPr>
          <w:rFonts w:eastAsia="Times New Roman"/>
          <w:bCs/>
          <w:szCs w:val="24"/>
        </w:rPr>
        <w:t>ωτούς με τη μείωση του αφορολογήτου».</w:t>
      </w:r>
    </w:p>
    <w:p w14:paraId="5470BB0D" w14:textId="77777777" w:rsidR="001F594C" w:rsidRDefault="008C7D1C">
      <w:pPr>
        <w:spacing w:line="600" w:lineRule="auto"/>
        <w:ind w:firstLine="720"/>
        <w:contextualSpacing/>
        <w:jc w:val="both"/>
        <w:rPr>
          <w:rFonts w:eastAsia="Times New Roman"/>
          <w:bCs/>
          <w:szCs w:val="24"/>
        </w:rPr>
      </w:pPr>
      <w:r>
        <w:rPr>
          <w:rFonts w:eastAsia="Times New Roman"/>
          <w:bCs/>
          <w:szCs w:val="24"/>
        </w:rPr>
        <w:t>Ορίστε, τι έλεγε και ο κ. Φίλης. Το καταθέτω στα Πρακτικά.</w:t>
      </w:r>
    </w:p>
    <w:p w14:paraId="5470BB0E" w14:textId="77777777" w:rsidR="001F594C" w:rsidRDefault="008C7D1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Βουλευτής κ. Ιάσων Φωτήλας καταθέτει για τα Πρακτικά το προαναφερθέν έγγραφο, το οποίο βρίσκεται στο </w:t>
      </w:r>
      <w:r>
        <w:rPr>
          <w:rFonts w:eastAsia="Times New Roman"/>
          <w:bCs/>
          <w:szCs w:val="24"/>
        </w:rPr>
        <w:t xml:space="preserve">αρχείο </w:t>
      </w:r>
      <w:r>
        <w:rPr>
          <w:rFonts w:eastAsia="Times New Roman"/>
          <w:bCs/>
          <w:szCs w:val="24"/>
        </w:rPr>
        <w:t>του Τμήματος Γραμματείας της Διε</w:t>
      </w:r>
      <w:r>
        <w:rPr>
          <w:rFonts w:eastAsia="Times New Roman"/>
          <w:bCs/>
          <w:szCs w:val="24"/>
        </w:rPr>
        <w:t>ύθυνσης Στενογραφίας και Πρακτικών της Βουλής)</w:t>
      </w:r>
    </w:p>
    <w:p w14:paraId="5470BB0F" w14:textId="77777777" w:rsidR="001F594C" w:rsidRDefault="008C7D1C">
      <w:pPr>
        <w:spacing w:line="600" w:lineRule="auto"/>
        <w:ind w:firstLine="720"/>
        <w:contextualSpacing/>
        <w:jc w:val="both"/>
        <w:rPr>
          <w:rFonts w:eastAsia="Times New Roman"/>
          <w:bCs/>
          <w:szCs w:val="24"/>
        </w:rPr>
      </w:pPr>
      <w:r>
        <w:rPr>
          <w:rFonts w:eastAsia="Times New Roman"/>
          <w:bCs/>
          <w:szCs w:val="24"/>
        </w:rPr>
        <w:t xml:space="preserve">Η αλήθεια είναι ότι τα αντίμετρα αφορούν </w:t>
      </w:r>
      <w:r>
        <w:rPr>
          <w:rFonts w:eastAsia="Times New Roman"/>
          <w:bCs/>
          <w:szCs w:val="24"/>
        </w:rPr>
        <w:t>-</w:t>
      </w:r>
      <w:r>
        <w:rPr>
          <w:rFonts w:eastAsia="Times New Roman"/>
          <w:bCs/>
          <w:szCs w:val="24"/>
        </w:rPr>
        <w:t>και πολύ μάλιστα</w:t>
      </w:r>
      <w:r>
        <w:rPr>
          <w:rFonts w:eastAsia="Times New Roman"/>
          <w:bCs/>
          <w:szCs w:val="24"/>
        </w:rPr>
        <w:t>-</w:t>
      </w:r>
      <w:r>
        <w:rPr>
          <w:rFonts w:eastAsia="Times New Roman"/>
          <w:bCs/>
          <w:szCs w:val="24"/>
        </w:rPr>
        <w:t xml:space="preserve"> τους συνταξιούχους και τους μισθωτούς. Γιατί η εφαρμογή τους προϋποθέτει τον οριστικό στραγγαλισμό τους. </w:t>
      </w:r>
    </w:p>
    <w:p w14:paraId="5470BB10" w14:textId="77777777" w:rsidR="001F594C" w:rsidRDefault="008C7D1C">
      <w:pPr>
        <w:spacing w:line="600" w:lineRule="auto"/>
        <w:ind w:firstLine="720"/>
        <w:contextualSpacing/>
        <w:jc w:val="both"/>
        <w:rPr>
          <w:rFonts w:eastAsia="Times New Roman"/>
          <w:bCs/>
          <w:szCs w:val="24"/>
        </w:rPr>
      </w:pPr>
      <w:r>
        <w:rPr>
          <w:rFonts w:eastAsia="Times New Roman"/>
          <w:bCs/>
          <w:szCs w:val="24"/>
        </w:rPr>
        <w:t>Θα πω δύο λόγια τώρα για το ΔΝΤ. Αυτό το οπ</w:t>
      </w:r>
      <w:r>
        <w:rPr>
          <w:rFonts w:eastAsia="Times New Roman"/>
          <w:bCs/>
          <w:szCs w:val="24"/>
        </w:rPr>
        <w:t>οίο κατορθώσατε είναι μοναδικό.</w:t>
      </w:r>
    </w:p>
    <w:p w14:paraId="5470BB1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ΔΝΤ, που τώρα το θέλετε έξω –δεν ξέρω γιατί το λέω, γιατί και πέρυσι έξω το θέλατε και μετά στέλνατε επιστολές και το παρακαλούσατε να ξανάρθει- έχει κάποιες θέσεις, στις οποίες συμφωνούμε όλοι, όπως στην ανάγκη για κούρε</w:t>
      </w:r>
      <w:r>
        <w:rPr>
          <w:rFonts w:eastAsia="Times New Roman" w:cs="Times New Roman"/>
          <w:szCs w:val="24"/>
        </w:rPr>
        <w:t xml:space="preserve">μα του χρέους και </w:t>
      </w:r>
      <w:r>
        <w:rPr>
          <w:rFonts w:eastAsia="Times New Roman" w:cs="Times New Roman"/>
          <w:szCs w:val="24"/>
        </w:rPr>
        <w:t>άλλες,</w:t>
      </w:r>
      <w:r>
        <w:rPr>
          <w:rFonts w:eastAsia="Times New Roman" w:cs="Times New Roman"/>
          <w:szCs w:val="24"/>
        </w:rPr>
        <w:t xml:space="preserve"> στις οποίες διαφωνούμε, όπως στις μειώσεις στις συντάξεις και το αφορολόγητο.</w:t>
      </w:r>
    </w:p>
    <w:p w14:paraId="5470BB1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Εσείς κατορθώσατε το απίστευτο. Στο συμπληρωματικό αυτό μνημόνιο ενσωματώθηκαν οι προτάσεις του ΔΝΤ για τις μειώσεις των συντάξεων και το αφορολόγητο, </w:t>
      </w:r>
      <w:r>
        <w:rPr>
          <w:rFonts w:eastAsia="Times New Roman" w:cs="Times New Roman"/>
          <w:szCs w:val="24"/>
        </w:rPr>
        <w:t>αλλά τίποτα για το κούρεμα του χρέους</w:t>
      </w:r>
      <w:r>
        <w:rPr>
          <w:rFonts w:eastAsia="Times New Roman" w:cs="Times New Roman"/>
          <w:szCs w:val="24"/>
        </w:rPr>
        <w:t>,</w:t>
      </w:r>
      <w:r>
        <w:rPr>
          <w:rFonts w:eastAsia="Times New Roman" w:cs="Times New Roman"/>
          <w:szCs w:val="24"/>
        </w:rPr>
        <w:t xml:space="preserve"> το οποίο πάει στις καλένδες. Δηλαδή</w:t>
      </w:r>
      <w:r>
        <w:rPr>
          <w:rFonts w:eastAsia="Times New Roman" w:cs="Times New Roman"/>
          <w:szCs w:val="24"/>
        </w:rPr>
        <w:t>,</w:t>
      </w:r>
      <w:r>
        <w:rPr>
          <w:rFonts w:eastAsia="Times New Roman" w:cs="Times New Roman"/>
          <w:szCs w:val="24"/>
        </w:rPr>
        <w:t xml:space="preserve"> αντί να καταφέρουμε να πάρουμε τα καλά του ΔΝΤ και να αποφύγουμε τα κακά, κάναμε ακριβώς το αντίθετο. Συγχαρητήρια! </w:t>
      </w:r>
    </w:p>
    <w:p w14:paraId="5470BB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κερασάκι, όμως, στην τούρτα είναι το άρθρο 109 του νομοσχεδί</w:t>
      </w:r>
      <w:r>
        <w:rPr>
          <w:rFonts w:eastAsia="Times New Roman" w:cs="Times New Roman"/>
          <w:szCs w:val="24"/>
        </w:rPr>
        <w:t>ου. Δημόσια περιουσία ύψους 25 δισεκατομμυρίων θα είναι ενέχυρο στα χέρια του υπερταμείου, που μόνον εσείς τολμήσατε να δεχθείτε τη δημιουργία του, και του οποίου η πλειοψηφία της διοίκησης ανήκει στους δανειστές</w:t>
      </w:r>
      <w:r>
        <w:rPr>
          <w:rFonts w:eastAsia="Times New Roman" w:cs="Times New Roman"/>
          <w:szCs w:val="24"/>
        </w:rPr>
        <w:t>,</w:t>
      </w:r>
      <w:r>
        <w:rPr>
          <w:rFonts w:eastAsia="Times New Roman" w:cs="Times New Roman"/>
          <w:szCs w:val="24"/>
        </w:rPr>
        <w:t xml:space="preserve"> για τα επόμενα εκατό χρόνια. Είναι το τίμη</w:t>
      </w:r>
      <w:r>
        <w:rPr>
          <w:rFonts w:eastAsia="Times New Roman" w:cs="Times New Roman"/>
          <w:szCs w:val="24"/>
        </w:rPr>
        <w:t>μα της αναξιοπιστίας σας. Είναι η πρώτη φορά αριστερά. Να σας χαιρόμαστε.</w:t>
      </w:r>
    </w:p>
    <w:p w14:paraId="5470BB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Τελειώνοντας</w:t>
      </w:r>
      <w:r>
        <w:rPr>
          <w:rFonts w:eastAsia="Times New Roman" w:cs="Times New Roman"/>
          <w:szCs w:val="24"/>
        </w:rPr>
        <w:t>,</w:t>
      </w:r>
      <w:r>
        <w:rPr>
          <w:rFonts w:eastAsia="Times New Roman" w:cs="Times New Roman"/>
          <w:szCs w:val="24"/>
        </w:rPr>
        <w:t xml:space="preserve"> να πω μια κουβέντα μόνο για την υγεία. Κύριοι Υπουργοί της υγείας -δεν βλέπω κανέναν εδώ τώρα- δεν έχει αξία να λέτε μόνοι σας πόσο καλά είναι τα πράγματα στην υγεία, π</w:t>
      </w:r>
      <w:r>
        <w:rPr>
          <w:rFonts w:eastAsia="Times New Roman" w:cs="Times New Roman"/>
          <w:szCs w:val="24"/>
        </w:rPr>
        <w:t>όσο καλά πάνε τα πράματα στα νοσοκομεία. Αξία έχει να το πει κάποιος άλλος για εσάς, αλλιώς απλά ευλογάτε τα γένια σας.</w:t>
      </w:r>
    </w:p>
    <w:p w14:paraId="5470BB1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για την κατάσταση της υγείας θέλω πραγματικά πολύ να μιλήσω και προσπαθώ να μιλήσω με τη διαδικασία του κοινοβουλευτικού ελέγχου. Εδ</w:t>
      </w:r>
      <w:r>
        <w:rPr>
          <w:rFonts w:eastAsia="Times New Roman" w:cs="Times New Roman"/>
          <w:szCs w:val="24"/>
        </w:rPr>
        <w:t xml:space="preserve">ώ και τέσσερις μήνες καταθέτω επίκαιρες ερωτήσεις, αλλά δεν έχει αξιωθεί να με τιμήσει κάποιος Υπουργός με την παρουσία του. </w:t>
      </w:r>
    </w:p>
    <w:p w14:paraId="5470BB1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πω μόνο για την τροπολογία με γενικό αριθμό 1619 και ειδικό 249, που είναι πραγματικά ντροπή σας. Αναφέρεται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lang w:val="en-US"/>
        </w:rPr>
        <w:t>PHI</w:t>
      </w:r>
      <w:r>
        <w:rPr>
          <w:rFonts w:eastAsia="Times New Roman" w:cs="Times New Roman"/>
          <w:szCs w:val="24"/>
          <w:lang w:val="en-US"/>
        </w:rPr>
        <w:t>LOS</w:t>
      </w:r>
      <w:r>
        <w:rPr>
          <w:rFonts w:eastAsia="Times New Roman" w:cs="Times New Roman"/>
          <w:szCs w:val="24"/>
        </w:rPr>
        <w:t>»</w:t>
      </w:r>
      <w:r>
        <w:rPr>
          <w:rFonts w:eastAsia="Times New Roman" w:cs="Times New Roman"/>
          <w:szCs w:val="24"/>
        </w:rPr>
        <w:t xml:space="preserve"> μέσω του οποίου και με ευρωπαϊκά κονδύλια το ΚΕΕΛΠΝΟ και η Κυβέρνησή σας έχετε στήσει έναν μηχανισμό εκατοντάδων προσλήψεων για υμετέρους. Η δε εποπτεία του ΑΣΕΠ, που λέτε, είναι κυριολεκτικά</w:t>
      </w:r>
      <w:r>
        <w:rPr>
          <w:rFonts w:eastAsia="Times New Roman" w:cs="Times New Roman"/>
          <w:szCs w:val="24"/>
        </w:rPr>
        <w:t xml:space="preserve">, </w:t>
      </w:r>
      <w:r>
        <w:rPr>
          <w:rFonts w:eastAsia="Times New Roman" w:cs="Times New Roman"/>
          <w:szCs w:val="24"/>
        </w:rPr>
        <w:t>για τα μάτια του κόσμου</w:t>
      </w:r>
      <w:r>
        <w:rPr>
          <w:rFonts w:eastAsia="Times New Roman" w:cs="Times New Roman"/>
          <w:szCs w:val="24"/>
        </w:rPr>
        <w:t>,</w:t>
      </w:r>
      <w:r>
        <w:rPr>
          <w:rFonts w:eastAsia="Times New Roman" w:cs="Times New Roman"/>
          <w:szCs w:val="24"/>
        </w:rPr>
        <w:t xml:space="preserve"> καθώς γνωρίζουμε πώς επανεκδόθηκα</w:t>
      </w:r>
      <w:r>
        <w:rPr>
          <w:rFonts w:eastAsia="Times New Roman" w:cs="Times New Roman"/>
          <w:szCs w:val="24"/>
        </w:rPr>
        <w:t>ν οι σχετικοί πίνακες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κατά τέτοιον τρόπο, ώστε να προσληφθούν οι δικοί σας άνθρωποι και όχι οι άλλοι, χρησιμοποιώντας στημένο μηχανισμό</w:t>
      </w:r>
      <w:r>
        <w:rPr>
          <w:rFonts w:eastAsia="Times New Roman" w:cs="Times New Roman"/>
          <w:szCs w:val="24"/>
        </w:rPr>
        <w:t>,</w:t>
      </w:r>
      <w:r>
        <w:rPr>
          <w:rFonts w:eastAsia="Times New Roman" w:cs="Times New Roman"/>
          <w:szCs w:val="24"/>
        </w:rPr>
        <w:t xml:space="preserve"> με πρόσχημα το προσφυγικό. </w:t>
      </w:r>
    </w:p>
    <w:p w14:paraId="5470BB1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ό,τι και να σκαρφιστείτε</w:t>
      </w:r>
      <w:r>
        <w:rPr>
          <w:rFonts w:eastAsia="Times New Roman" w:cs="Times New Roman"/>
          <w:szCs w:val="24"/>
        </w:rPr>
        <w:t>,</w:t>
      </w:r>
      <w:r>
        <w:rPr>
          <w:rFonts w:eastAsia="Times New Roman" w:cs="Times New Roman"/>
          <w:szCs w:val="24"/>
        </w:rPr>
        <w:t xml:space="preserve"> ο χρόνος στην κλεψύδρα τελειώνει και πλέον όλοι οι </w:t>
      </w:r>
      <w:r>
        <w:rPr>
          <w:rFonts w:eastAsia="Times New Roman" w:cs="Times New Roman"/>
          <w:szCs w:val="24"/>
        </w:rPr>
        <w:t>Έλληνες έχουν καταλάβει και θα σας δώσουν την απάντηση που σας αξίζει</w:t>
      </w:r>
      <w:r>
        <w:rPr>
          <w:rFonts w:eastAsia="Times New Roman" w:cs="Times New Roman"/>
          <w:szCs w:val="24"/>
        </w:rPr>
        <w:t>,</w:t>
      </w:r>
      <w:r>
        <w:rPr>
          <w:rFonts w:eastAsia="Times New Roman" w:cs="Times New Roman"/>
          <w:szCs w:val="24"/>
        </w:rPr>
        <w:t xml:space="preserve"> πολύ σύντομα.</w:t>
      </w:r>
    </w:p>
    <w:p w14:paraId="5470BB1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470BB19"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BB1A" w14:textId="77777777" w:rsidR="001F594C" w:rsidRDefault="008C7D1C">
      <w:pPr>
        <w:spacing w:line="600" w:lineRule="auto"/>
        <w:ind w:firstLine="720"/>
        <w:contextualSpacing/>
        <w:jc w:val="both"/>
        <w:rPr>
          <w:rFonts w:eastAsia="Times New Roman" w:cs="Times New Roman"/>
          <w:szCs w:val="24"/>
        </w:rPr>
      </w:pPr>
      <w:r w:rsidRPr="00C94B40">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w:t>
      </w:r>
      <w:r>
        <w:rPr>
          <w:rFonts w:eastAsia="Times New Roman" w:cs="Times New Roman"/>
          <w:szCs w:val="24"/>
        </w:rPr>
        <w:t xml:space="preserve">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w:t>
      </w:r>
      <w:r>
        <w:rPr>
          <w:rFonts w:eastAsia="Times New Roman" w:cs="Times New Roman"/>
          <w:szCs w:val="24"/>
        </w:rPr>
        <w:t xml:space="preserve"> και μαθήτριες και πέντε εκπαιδευτικοί συνοδοί τους από το 1</w:t>
      </w:r>
      <w:r w:rsidRPr="006C4A7E">
        <w:rPr>
          <w:rFonts w:eastAsia="Times New Roman" w:cs="Times New Roman"/>
          <w:szCs w:val="24"/>
          <w:vertAlign w:val="superscript"/>
        </w:rPr>
        <w:t>ο</w:t>
      </w:r>
      <w:r>
        <w:rPr>
          <w:rFonts w:eastAsia="Times New Roman" w:cs="Times New Roman"/>
          <w:szCs w:val="24"/>
        </w:rPr>
        <w:t xml:space="preserve"> Δημοτικό Σχολείο Αμπελώνα Λάρισα.</w:t>
      </w:r>
    </w:p>
    <w:p w14:paraId="5470BB1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5470BB1C"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470BB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Λαγός από τη Χρυσή Αυγή.</w:t>
      </w:r>
    </w:p>
    <w:p w14:paraId="5470BB1E" w14:textId="77777777" w:rsidR="001F594C" w:rsidRDefault="008C7D1C">
      <w:pPr>
        <w:spacing w:line="600" w:lineRule="auto"/>
        <w:ind w:firstLine="720"/>
        <w:contextualSpacing/>
        <w:jc w:val="both"/>
        <w:rPr>
          <w:rFonts w:eastAsia="Times New Roman" w:cs="Times New Roman"/>
          <w:szCs w:val="24"/>
        </w:rPr>
      </w:pPr>
      <w:r w:rsidRPr="00C94B40">
        <w:rPr>
          <w:rFonts w:eastAsia="Times New Roman" w:cs="Times New Roman"/>
          <w:b/>
          <w:szCs w:val="24"/>
        </w:rPr>
        <w:t>ΙΩΑΝΝΗΣ ΛΑΓΟΣ:</w:t>
      </w:r>
      <w:r>
        <w:rPr>
          <w:rFonts w:eastAsia="Times New Roman" w:cs="Times New Roman"/>
          <w:szCs w:val="24"/>
        </w:rPr>
        <w:t xml:space="preserve"> Είναι τόσο το θράσος της Ελληνικής Βουλής, της παρέας αυτής εδώ, που κάνει ό,τι θέλει, που σήμερα που έρχονται νέα μέτρα</w:t>
      </w:r>
      <w:r>
        <w:rPr>
          <w:rFonts w:eastAsia="Times New Roman" w:cs="Times New Roman"/>
          <w:szCs w:val="24"/>
        </w:rPr>
        <w:t>,</w:t>
      </w:r>
      <w:r>
        <w:rPr>
          <w:rFonts w:eastAsia="Times New Roman" w:cs="Times New Roman"/>
          <w:szCs w:val="24"/>
        </w:rPr>
        <w:t xml:space="preserve"> επαχθέστατα για τον ελληνικό λαό, νέες ληστρικές επιδρομές εις βάρος του απλού Έλληνα πολίτη</w:t>
      </w:r>
      <w:r>
        <w:rPr>
          <w:rFonts w:eastAsia="Times New Roman" w:cs="Times New Roman"/>
          <w:szCs w:val="24"/>
        </w:rPr>
        <w:t xml:space="preserve"> -</w:t>
      </w:r>
      <w:r>
        <w:rPr>
          <w:rFonts w:eastAsia="Times New Roman" w:cs="Times New Roman"/>
          <w:szCs w:val="24"/>
        </w:rPr>
        <w:t>σήμερα ή εχθές, αν θυμάμαι καλά</w:t>
      </w:r>
      <w:r>
        <w:rPr>
          <w:rFonts w:eastAsia="Times New Roman" w:cs="Times New Roman"/>
          <w:szCs w:val="24"/>
        </w:rPr>
        <w:t>-</w:t>
      </w:r>
      <w:r>
        <w:rPr>
          <w:rFonts w:eastAsia="Times New Roman" w:cs="Times New Roman"/>
          <w:szCs w:val="24"/>
        </w:rPr>
        <w:t xml:space="preserve"> βγάλατ</w:t>
      </w:r>
      <w:r>
        <w:rPr>
          <w:rFonts w:eastAsia="Times New Roman" w:cs="Times New Roman"/>
          <w:szCs w:val="24"/>
        </w:rPr>
        <w:t>ε εδώ τη συμφωνία σας, κάνατε τη μοιρασιά στην πίτα που έχετε</w:t>
      </w:r>
      <w:r>
        <w:rPr>
          <w:rFonts w:eastAsia="Times New Roman" w:cs="Times New Roman"/>
          <w:szCs w:val="24"/>
        </w:rPr>
        <w:t>:</w:t>
      </w:r>
      <w:r>
        <w:rPr>
          <w:rFonts w:eastAsia="Times New Roman" w:cs="Times New Roman"/>
          <w:szCs w:val="24"/>
        </w:rPr>
        <w:t xml:space="preserve"> άλλα 12,5 εκατομμύρια ευρώ από το υστέρημα του ελληνικού λαού θα τα μοιραστείτε πάλι μεταξύ σας τα κόμματα της απατεωνιάς. Καλοφάγωτα να είναι.</w:t>
      </w:r>
    </w:p>
    <w:p w14:paraId="5470BB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τα λεφτά που παίρνετε και που </w:t>
      </w:r>
      <w:r>
        <w:rPr>
          <w:rFonts w:eastAsia="Times New Roman" w:cs="Times New Roman"/>
          <w:szCs w:val="24"/>
        </w:rPr>
        <w:t>μοιράζε</w:t>
      </w:r>
      <w:r>
        <w:rPr>
          <w:rFonts w:eastAsia="Times New Roman" w:cs="Times New Roman"/>
          <w:szCs w:val="24"/>
        </w:rPr>
        <w:t>σ</w:t>
      </w:r>
      <w:r>
        <w:rPr>
          <w:rFonts w:eastAsia="Times New Roman" w:cs="Times New Roman"/>
          <w:szCs w:val="24"/>
        </w:rPr>
        <w:t xml:space="preserve">τε μεταξύ σας για να κάνετε το χρέος σας. Το χρέος, όμως, όχι απέναντι στον Έλληνα πολίτη, αλλά στους διεθνείς τοκογλύφους, οι οποίοι σας έχουν εγκαθιδρύσει και σας δίνουν τις εντολές για το πώς πρέπει να φέρεστε. </w:t>
      </w:r>
    </w:p>
    <w:p w14:paraId="5470BB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Εσείς όλοι του ΣΥΡΙΖΑ, οι αριστερ</w:t>
      </w:r>
      <w:r>
        <w:rPr>
          <w:rFonts w:eastAsia="Times New Roman" w:cs="Times New Roman"/>
          <w:szCs w:val="24"/>
        </w:rPr>
        <w:t>οί επαναστάτες, δεν ντρέπεστε</w:t>
      </w:r>
      <w:r>
        <w:rPr>
          <w:rFonts w:eastAsia="Times New Roman" w:cs="Times New Roman"/>
          <w:szCs w:val="24"/>
        </w:rPr>
        <w:t>,</w:t>
      </w:r>
      <w:r>
        <w:rPr>
          <w:rFonts w:eastAsia="Times New Roman" w:cs="Times New Roman"/>
          <w:szCs w:val="24"/>
        </w:rPr>
        <w:t xml:space="preserve"> όταν βλέπετε ότι σας δίνουν συγχαρητήρια από την Αμερική, από την Ευρώπη, όλοι αυτοί οι διεθνείς τοκογλύφοι, που εσείς μαχόσασταν τόσα χρόνια, που κάνατε πορείες εις βάρος τους, που καίγατε σημαίες; Δεν ντρέπεστε που διαβάζετ</w:t>
      </w:r>
      <w:r>
        <w:rPr>
          <w:rFonts w:eastAsia="Times New Roman" w:cs="Times New Roman"/>
          <w:szCs w:val="24"/>
        </w:rPr>
        <w:t>ε σήμερα ότι σας λένε μπράβο</w:t>
      </w:r>
      <w:r>
        <w:rPr>
          <w:rFonts w:eastAsia="Times New Roman" w:cs="Times New Roman"/>
          <w:szCs w:val="24"/>
        </w:rPr>
        <w:t>,</w:t>
      </w:r>
      <w:r>
        <w:rPr>
          <w:rFonts w:eastAsia="Times New Roman" w:cs="Times New Roman"/>
          <w:szCs w:val="24"/>
        </w:rPr>
        <w:t xml:space="preserve"> γιατί παραχωρείτε το όνομα της Μακεδονίας μας; Δεν αισθάνεστε άσχημα;</w:t>
      </w:r>
    </w:p>
    <w:p w14:paraId="5470BB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ο αρχηγός μου ο Νίκος Μιχαλολιάκος και όλοι οι υπόλοιποι Βουλευτές αισθανόμαστε άσχημα και αισθανόμαστε συνένοχοι, σε όσο μικρό βαθμό μας αναλογεί, μόν</w:t>
      </w:r>
      <w:r>
        <w:rPr>
          <w:rFonts w:eastAsia="Times New Roman" w:cs="Times New Roman"/>
          <w:szCs w:val="24"/>
        </w:rPr>
        <w:t>ο και μόνο που βρισκόμαστε αυτήν τη στιγμή ανάμεσά σας. Αισθανόμαστε ενοχή</w:t>
      </w:r>
      <w:r>
        <w:rPr>
          <w:rFonts w:eastAsia="Times New Roman" w:cs="Times New Roman"/>
          <w:szCs w:val="24"/>
        </w:rPr>
        <w:t>,</w:t>
      </w:r>
      <w:r>
        <w:rPr>
          <w:rFonts w:eastAsia="Times New Roman" w:cs="Times New Roman"/>
          <w:szCs w:val="24"/>
        </w:rPr>
        <w:t xml:space="preserve"> μόνο και μόνο γι</w:t>
      </w:r>
      <w:r>
        <w:rPr>
          <w:rFonts w:eastAsia="Times New Roman" w:cs="Times New Roman"/>
          <w:szCs w:val="24"/>
        </w:rPr>
        <w:t>’</w:t>
      </w:r>
      <w:r>
        <w:rPr>
          <w:rFonts w:eastAsia="Times New Roman" w:cs="Times New Roman"/>
          <w:szCs w:val="24"/>
        </w:rPr>
        <w:t xml:space="preserve"> αυτό. </w:t>
      </w:r>
    </w:p>
    <w:p w14:paraId="5470BB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Εσείς δεν ντρέπεστε λίγο; Εσείς τι θα πείτε στους δικούς σας ανθρώπους; Εδώ δεν έχουμε να κάνουμε με οικονομικά μέτρα</w:t>
      </w:r>
      <w:r>
        <w:rPr>
          <w:rFonts w:eastAsia="Times New Roman" w:cs="Times New Roman"/>
          <w:szCs w:val="24"/>
        </w:rPr>
        <w:t>,</w:t>
      </w:r>
      <w:r>
        <w:rPr>
          <w:rFonts w:eastAsia="Times New Roman" w:cs="Times New Roman"/>
          <w:szCs w:val="24"/>
        </w:rPr>
        <w:t xml:space="preserve"> στα οποία κάνατε λάθος, εντάξει, άντ</w:t>
      </w:r>
      <w:r>
        <w:rPr>
          <w:rFonts w:eastAsia="Times New Roman" w:cs="Times New Roman"/>
          <w:szCs w:val="24"/>
        </w:rPr>
        <w:t>ε και θα το παλέψουμε και θα το γυρίσουμε μετά από λίγα χρόνια. Πώς αισθάνεστε; Τι θα πείτε στους γονείς σας, στους φίλους σας, στα παιδιά σας;</w:t>
      </w:r>
    </w:p>
    <w:p w14:paraId="5470BB23"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ab/>
        <w:t xml:space="preserve">Ότι ήσασταν </w:t>
      </w:r>
      <w:r>
        <w:rPr>
          <w:rFonts w:eastAsia="Times New Roman" w:cs="Times New Roman"/>
          <w:szCs w:val="24"/>
        </w:rPr>
        <w:t>εσείς,</w:t>
      </w:r>
      <w:r>
        <w:rPr>
          <w:rFonts w:eastAsia="Times New Roman" w:cs="Times New Roman"/>
          <w:szCs w:val="24"/>
        </w:rPr>
        <w:t xml:space="preserve"> που βάλατε τις υπογραφές και βαράγατε παλαμάκια </w:t>
      </w:r>
      <w:r>
        <w:rPr>
          <w:rFonts w:eastAsia="Times New Roman" w:cs="Times New Roman"/>
          <w:szCs w:val="24"/>
        </w:rPr>
        <w:t>,</w:t>
      </w:r>
      <w:r>
        <w:rPr>
          <w:rFonts w:eastAsia="Times New Roman" w:cs="Times New Roman"/>
          <w:szCs w:val="24"/>
        </w:rPr>
        <w:t>για να δοθεί το όνομα της Μακεδονίας μας; Κ</w:t>
      </w:r>
      <w:r>
        <w:rPr>
          <w:rFonts w:eastAsia="Times New Roman" w:cs="Times New Roman"/>
          <w:szCs w:val="24"/>
        </w:rPr>
        <w:t>αι όχι μόνο το όνομα, γιατί σε λίγα χρόνια</w:t>
      </w:r>
      <w:r>
        <w:rPr>
          <w:rFonts w:eastAsia="Times New Roman" w:cs="Times New Roman"/>
          <w:szCs w:val="24"/>
        </w:rPr>
        <w:t xml:space="preserve"> -</w:t>
      </w:r>
      <w:r>
        <w:rPr>
          <w:rFonts w:eastAsia="Times New Roman" w:cs="Times New Roman"/>
          <w:szCs w:val="24"/>
        </w:rPr>
        <w:t>σε πέντε, σε έξι, σε δέκα χρόνια</w:t>
      </w:r>
      <w:r>
        <w:rPr>
          <w:rFonts w:eastAsia="Times New Roman" w:cs="Times New Roman"/>
          <w:szCs w:val="24"/>
        </w:rPr>
        <w:t>-</w:t>
      </w:r>
      <w:r>
        <w:rPr>
          <w:rFonts w:eastAsia="Times New Roman" w:cs="Times New Roman"/>
          <w:szCs w:val="24"/>
        </w:rPr>
        <w:t xml:space="preserve"> από σήμερα φυσικά</w:t>
      </w:r>
      <w:r>
        <w:rPr>
          <w:rFonts w:eastAsia="Times New Roman" w:cs="Times New Roman"/>
          <w:szCs w:val="24"/>
        </w:rPr>
        <w:t>,</w:t>
      </w:r>
      <w:r>
        <w:rPr>
          <w:rFonts w:eastAsia="Times New Roman" w:cs="Times New Roman"/>
          <w:szCs w:val="24"/>
        </w:rPr>
        <w:t xml:space="preserve"> οι Σκοπιανοί θα διεκδικήσουν και θα κερδίσουν και άλλα πράγματα. Δεν θα είναι μόνο το όνομα.</w:t>
      </w:r>
    </w:p>
    <w:p w14:paraId="5470BB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Πώς αισθάνεστε; Πώς μπορείτε και κοιτάζεστε μεταξύ σας και </w:t>
      </w:r>
      <w:r>
        <w:rPr>
          <w:rFonts w:eastAsia="Times New Roman" w:cs="Times New Roman"/>
          <w:szCs w:val="24"/>
        </w:rPr>
        <w:t>να μην</w:t>
      </w:r>
      <w:r>
        <w:rPr>
          <w:rFonts w:eastAsia="Times New Roman" w:cs="Times New Roman"/>
          <w:szCs w:val="24"/>
        </w:rPr>
        <w:t xml:space="preserve"> </w:t>
      </w:r>
      <w:r>
        <w:rPr>
          <w:rFonts w:eastAsia="Times New Roman" w:cs="Times New Roman"/>
          <w:szCs w:val="24"/>
        </w:rPr>
        <w:t>ντρέπεστε γι</w:t>
      </w:r>
      <w:r>
        <w:rPr>
          <w:rFonts w:eastAsia="Times New Roman" w:cs="Times New Roman"/>
          <w:szCs w:val="24"/>
        </w:rPr>
        <w:t>’</w:t>
      </w:r>
      <w:r>
        <w:rPr>
          <w:rFonts w:eastAsia="Times New Roman" w:cs="Times New Roman"/>
          <w:szCs w:val="24"/>
        </w:rPr>
        <w:t xml:space="preserve"> αυτά που κάνετε στα ελληνικά απολιθώματα; Έχετε το θράσος και μιλάτε</w:t>
      </w:r>
      <w:r>
        <w:rPr>
          <w:rFonts w:eastAsia="Times New Roman" w:cs="Times New Roman"/>
          <w:szCs w:val="24"/>
        </w:rPr>
        <w:t xml:space="preserve"> </w:t>
      </w:r>
      <w:r>
        <w:rPr>
          <w:rFonts w:eastAsia="Times New Roman" w:cs="Times New Roman"/>
          <w:szCs w:val="24"/>
        </w:rPr>
        <w:t>και μιλάτε και λέτε ότι νομοθετείτε και είστε εδώ</w:t>
      </w:r>
      <w:r>
        <w:rPr>
          <w:rFonts w:eastAsia="Times New Roman" w:cs="Times New Roman"/>
          <w:szCs w:val="24"/>
        </w:rPr>
        <w:t>,</w:t>
      </w:r>
      <w:r>
        <w:rPr>
          <w:rFonts w:eastAsia="Times New Roman" w:cs="Times New Roman"/>
          <w:szCs w:val="24"/>
        </w:rPr>
        <w:t xml:space="preserve"> για να υπερασπίζεστε τον ελληνικό λαό. Πού είναι η ευαισθησία σας; Έγιναν την περασμένη εβδομάδα είκοσι τέσσερα συλλαλητήρ</w:t>
      </w:r>
      <w:r>
        <w:rPr>
          <w:rFonts w:eastAsia="Times New Roman" w:cs="Times New Roman"/>
          <w:szCs w:val="24"/>
        </w:rPr>
        <w:t>ια σε είκοσι τέσσερις πόλεις της Ελλάδος. Παντού υπήρχε κόσμος. Παντού βγήκαν οι Έλληνες έξω με τη γαλανόλευκη και διατράνωναν ότι το όνομα της Μακεδονίας μας είναι ιερό και εσείς είστε πολύ μικροί για να το διαπραγματευτείτε και είστε ακόμα μικρότεροι και</w:t>
      </w:r>
      <w:r>
        <w:rPr>
          <w:rFonts w:eastAsia="Times New Roman" w:cs="Times New Roman"/>
          <w:szCs w:val="24"/>
        </w:rPr>
        <w:t xml:space="preserve"> τιποτένιοι για να το πουλήσετε. Ο ελληνικός λαός δεν σας το επιτρέψει.</w:t>
      </w:r>
    </w:p>
    <w:p w14:paraId="5470BB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Ακούστε, σας παρακαλώ. Αν θέλετε να συνεχίσετε, αλλάξτε το ύφος σας. </w:t>
      </w:r>
    </w:p>
    <w:p w14:paraId="5470BB2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Εσείς να με ακούσετε.</w:t>
      </w:r>
      <w:r>
        <w:rPr>
          <w:rFonts w:eastAsia="Times New Roman" w:cs="Times New Roman"/>
          <w:b/>
          <w:szCs w:val="24"/>
        </w:rPr>
        <w:t xml:space="preserve"> </w:t>
      </w:r>
      <w:r>
        <w:rPr>
          <w:rFonts w:eastAsia="Times New Roman" w:cs="Times New Roman"/>
          <w:szCs w:val="24"/>
        </w:rPr>
        <w:t xml:space="preserve">Να αλλάξω το ύφος μου; </w:t>
      </w:r>
    </w:p>
    <w:p w14:paraId="5470BB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 xml:space="preserve">Ναι, βεβαίως. </w:t>
      </w:r>
    </w:p>
    <w:p w14:paraId="5470BB2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Τώρα σας πειράζει και το ύφος</w:t>
      </w:r>
      <w:r>
        <w:rPr>
          <w:rFonts w:eastAsia="Times New Roman" w:cs="Times New Roman"/>
          <w:szCs w:val="24"/>
        </w:rPr>
        <w:t>,</w:t>
      </w:r>
      <w:r>
        <w:rPr>
          <w:rFonts w:eastAsia="Times New Roman" w:cs="Times New Roman"/>
          <w:szCs w:val="24"/>
        </w:rPr>
        <w:t xml:space="preserve"> εκτός από τα λόγια μου; </w:t>
      </w:r>
    </w:p>
    <w:p w14:paraId="5470BB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Αφήστε τους χαρακτηρισμούς σας. Αυτό σας λέω. Εντάξει; </w:t>
      </w:r>
    </w:p>
    <w:p w14:paraId="5470BB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Κανονικά</w:t>
      </w:r>
      <w:r>
        <w:rPr>
          <w:rFonts w:eastAsia="Times New Roman" w:cs="Times New Roman"/>
          <w:szCs w:val="24"/>
        </w:rPr>
        <w:t>,</w:t>
      </w:r>
      <w:r>
        <w:rPr>
          <w:rFonts w:eastAsia="Times New Roman" w:cs="Times New Roman"/>
          <w:szCs w:val="24"/>
        </w:rPr>
        <w:t xml:space="preserve"> θα έπρεπε να συμπεριφερθούμε και αλλιώς. Εί</w:t>
      </w:r>
      <w:r>
        <w:rPr>
          <w:rFonts w:eastAsia="Times New Roman" w:cs="Times New Roman"/>
          <w:szCs w:val="24"/>
        </w:rPr>
        <w:t xml:space="preserve">στε τυχεροί που φερόμαστε έτσι. </w:t>
      </w:r>
    </w:p>
    <w:p w14:paraId="5470BB2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σέβεστε στο χώρο, στον οποίο μιλάτε. Αν δεν τον σέβεστε</w:t>
      </w:r>
      <w:r>
        <w:rPr>
          <w:rFonts w:eastAsia="Times New Roman" w:cs="Times New Roman"/>
          <w:szCs w:val="24"/>
        </w:rPr>
        <w:t>,</w:t>
      </w:r>
      <w:r>
        <w:rPr>
          <w:rFonts w:eastAsia="Times New Roman" w:cs="Times New Roman"/>
          <w:szCs w:val="24"/>
        </w:rPr>
        <w:t xml:space="preserve"> μπορείτε να βγείτε έξω.</w:t>
      </w:r>
    </w:p>
    <w:p w14:paraId="5470BB2C"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470BB2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Μπολσεβίκε, ο χώρος που μιλάω, θα πρέπει να σέβεται τη θέληση του </w:t>
      </w:r>
      <w:r>
        <w:rPr>
          <w:rFonts w:eastAsia="Times New Roman" w:cs="Times New Roman"/>
          <w:szCs w:val="24"/>
        </w:rPr>
        <w:t>ελληνικού λαού και να μη γράφει στα παλιά του παπούτσια το 75% των Ελλήνων πολιτών, οι οποίοι δεν θέλουν να ξεπουλήσετε το όνομα. Θα σέβεστε πρώτα τους Έλληνες πολίτες, θα λειτουργείτε στη Βουλή των Ελλήνων με σεβασμό και όχι σαν να είναι το σπίτι σας, για</w:t>
      </w:r>
      <w:r>
        <w:rPr>
          <w:rFonts w:eastAsia="Times New Roman" w:cs="Times New Roman"/>
          <w:szCs w:val="24"/>
        </w:rPr>
        <w:t>τί είστε διαχειριστές και πρέπει να διαχειρίζεστε τα γεγονότα</w:t>
      </w:r>
      <w:r>
        <w:rPr>
          <w:rFonts w:eastAsia="Times New Roman" w:cs="Times New Roman"/>
          <w:szCs w:val="24"/>
        </w:rPr>
        <w:t>,</w:t>
      </w:r>
      <w:r>
        <w:rPr>
          <w:rFonts w:eastAsia="Times New Roman" w:cs="Times New Roman"/>
          <w:szCs w:val="24"/>
        </w:rPr>
        <w:t xml:space="preserve"> που συμβαίνουν, γιατί εσείς αύριο-μεθαύριο θα πάτε πάλι σπίτια σας και δεν θα σας θυμάται κανείς. Το όνομα της πατρίδας μας…</w:t>
      </w:r>
    </w:p>
    <w:p w14:paraId="5470BB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Ολοκληρώσατε; </w:t>
      </w:r>
    </w:p>
    <w:p w14:paraId="5470BB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Όχι, </w:t>
      </w:r>
      <w:r>
        <w:rPr>
          <w:rFonts w:eastAsia="Times New Roman" w:cs="Times New Roman"/>
          <w:szCs w:val="24"/>
        </w:rPr>
        <w:t xml:space="preserve">δεν τελείωσα. Έχω ακόμα πολύ χρόνο. </w:t>
      </w:r>
    </w:p>
    <w:p w14:paraId="5470BB3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Αν θέλετε να τελειώσετε, σας είπα τον τρόπο. </w:t>
      </w:r>
    </w:p>
    <w:p w14:paraId="5470BB3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ακούσετε και άλλα. Θα συνεχίσουμε να λέμε αυτά</w:t>
      </w:r>
      <w:r>
        <w:rPr>
          <w:rFonts w:eastAsia="Times New Roman" w:cs="Times New Roman"/>
          <w:szCs w:val="24"/>
        </w:rPr>
        <w:t>,</w:t>
      </w:r>
      <w:r>
        <w:rPr>
          <w:rFonts w:eastAsia="Times New Roman" w:cs="Times New Roman"/>
          <w:szCs w:val="24"/>
        </w:rPr>
        <w:t xml:space="preserve"> που θέλουμε να λέμε. </w:t>
      </w:r>
    </w:p>
    <w:p w14:paraId="5470BB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όνομα της Μακεδονίας</w:t>
      </w:r>
      <w:r>
        <w:rPr>
          <w:rFonts w:eastAsia="Times New Roman" w:cs="Times New Roman"/>
          <w:szCs w:val="24"/>
        </w:rPr>
        <w:t>,</w:t>
      </w:r>
      <w:r>
        <w:rPr>
          <w:rFonts w:eastAsia="Times New Roman" w:cs="Times New Roman"/>
          <w:szCs w:val="24"/>
        </w:rPr>
        <w:t xml:space="preserve"> δεν σας έχει δώσει κανείς τ</w:t>
      </w:r>
      <w:r>
        <w:rPr>
          <w:rFonts w:eastAsia="Times New Roman" w:cs="Times New Roman"/>
          <w:szCs w:val="24"/>
        </w:rPr>
        <w:t>ο δικαίωμα να το ξεπουλήσετε. Αν τολμάτε, κάντε ένα δημοψήφισμα να δείτε τι λέει ο ελληνικός λαός και αναλόγως να πράξετε. Αυτή είναι μια διαδικασία. Δεν μπορεί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που το παίζετε υπερασπιστές του 0,0%, των κίναιδων, που κάνουν παρελάσεις έξω, ή κάτι μ</w:t>
      </w:r>
      <w:r>
        <w:rPr>
          <w:rFonts w:eastAsia="Times New Roman" w:cs="Times New Roman"/>
          <w:szCs w:val="24"/>
        </w:rPr>
        <w:t xml:space="preserve">αστούρηδων που λένε «ζήτω το χασίσι» και πηγαίνουν και μαστουρώνουν, να είστε εσείς που θα ψηφίζετε υπέρ των δικαιωμάτων αυτών, αλλά </w:t>
      </w:r>
      <w:r>
        <w:rPr>
          <w:rFonts w:eastAsia="Times New Roman" w:cs="Times New Roman"/>
          <w:szCs w:val="24"/>
        </w:rPr>
        <w:t xml:space="preserve">με </w:t>
      </w:r>
      <w:r>
        <w:rPr>
          <w:rFonts w:eastAsia="Times New Roman" w:cs="Times New Roman"/>
          <w:szCs w:val="24"/>
        </w:rPr>
        <w:t>τους Έλληνες πολίτες</w:t>
      </w:r>
      <w:r>
        <w:rPr>
          <w:rFonts w:eastAsia="Times New Roman" w:cs="Times New Roman"/>
          <w:szCs w:val="24"/>
        </w:rPr>
        <w:t>,</w:t>
      </w:r>
      <w:r>
        <w:rPr>
          <w:rFonts w:eastAsia="Times New Roman" w:cs="Times New Roman"/>
          <w:szCs w:val="24"/>
        </w:rPr>
        <w:t xml:space="preserve"> που μάχονται για τη Μακεδονία</w:t>
      </w:r>
      <w:r>
        <w:rPr>
          <w:rFonts w:eastAsia="Times New Roman" w:cs="Times New Roman"/>
          <w:szCs w:val="24"/>
        </w:rPr>
        <w:t>,</w:t>
      </w:r>
      <w:r>
        <w:rPr>
          <w:rFonts w:eastAsia="Times New Roman" w:cs="Times New Roman"/>
          <w:szCs w:val="24"/>
        </w:rPr>
        <w:t xml:space="preserve"> να είστε εναντίον. Τι είστε τελικά; Δημοκράτες; Φασίστες; Εγώ λέω ό</w:t>
      </w:r>
      <w:r>
        <w:rPr>
          <w:rFonts w:eastAsia="Times New Roman" w:cs="Times New Roman"/>
          <w:szCs w:val="24"/>
        </w:rPr>
        <w:t>τι είστε ο ορισμός της τυραννίας. Για σας είναι δημοκρατικό ό,τι σας συμφέρει. Ό,τι δεν σας συμφέρει είναι αντιδημοκρατικό.</w:t>
      </w:r>
    </w:p>
    <w:p w14:paraId="5470BB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Φτάνουμε, λοιπόν, με τόσες παρεμβάσεις, που κάνατε, κύριε Πρόεδρε, και με σταματήσατε, γιατί θα χρειαστώ άλλο ένα λεπτό, στο ότι οι </w:t>
      </w:r>
      <w:r>
        <w:rPr>
          <w:rFonts w:eastAsia="Times New Roman" w:cs="Times New Roman"/>
          <w:szCs w:val="24"/>
        </w:rPr>
        <w:t>εποχές που ζούμε είναι πάρα πολύ κρίσιμες και άσχημες. Οι εποχές που ζούμε</w:t>
      </w:r>
      <w:r>
        <w:rPr>
          <w:rFonts w:eastAsia="Times New Roman" w:cs="Times New Roman"/>
          <w:szCs w:val="24"/>
        </w:rPr>
        <w:t>,</w:t>
      </w:r>
      <w:r>
        <w:rPr>
          <w:rFonts w:eastAsia="Times New Roman" w:cs="Times New Roman"/>
          <w:szCs w:val="24"/>
        </w:rPr>
        <w:t xml:space="preserve"> είναι ευχή και κατάρα. Είναι ευχή γι</w:t>
      </w:r>
      <w:r>
        <w:rPr>
          <w:rFonts w:eastAsia="Times New Roman" w:cs="Times New Roman"/>
          <w:szCs w:val="24"/>
        </w:rPr>
        <w:t>’</w:t>
      </w:r>
      <w:r>
        <w:rPr>
          <w:rFonts w:eastAsia="Times New Roman" w:cs="Times New Roman"/>
          <w:szCs w:val="24"/>
        </w:rPr>
        <w:t xml:space="preserve"> αυτούς που έχουν το σθένος να αντισταθούν στη λαίλαπα</w:t>
      </w:r>
      <w:r>
        <w:rPr>
          <w:rFonts w:eastAsia="Times New Roman" w:cs="Times New Roman"/>
          <w:szCs w:val="24"/>
        </w:rPr>
        <w:t>,</w:t>
      </w:r>
      <w:r>
        <w:rPr>
          <w:rFonts w:eastAsia="Times New Roman" w:cs="Times New Roman"/>
          <w:szCs w:val="24"/>
        </w:rPr>
        <w:t xml:space="preserve"> που υπάρχει και είναι κατάρα για όλους τους υπόλοιπους, οι οποίοι μπαίνουν μέσα και δια</w:t>
      </w:r>
      <w:r>
        <w:rPr>
          <w:rFonts w:eastAsia="Times New Roman" w:cs="Times New Roman"/>
          <w:szCs w:val="24"/>
        </w:rPr>
        <w:t xml:space="preserve">λέγουν αυτό το στρατόπεδο. Ο καθένας είναι ελεύθερος να ακολουθήσει το πού θα είναι. </w:t>
      </w:r>
    </w:p>
    <w:p w14:paraId="5470BB3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Έλεγα προηγουμένως </w:t>
      </w:r>
      <w:r>
        <w:rPr>
          <w:rFonts w:eastAsia="Times New Roman" w:cs="Times New Roman"/>
          <w:szCs w:val="24"/>
        </w:rPr>
        <w:t>-</w:t>
      </w:r>
      <w:r>
        <w:rPr>
          <w:rFonts w:eastAsia="Times New Roman" w:cs="Times New Roman"/>
          <w:szCs w:val="24"/>
        </w:rPr>
        <w:t>και διακόψατε</w:t>
      </w:r>
      <w:r>
        <w:rPr>
          <w:rFonts w:eastAsia="Times New Roman" w:cs="Times New Roman"/>
          <w:szCs w:val="24"/>
        </w:rPr>
        <w:t>-</w:t>
      </w:r>
      <w:r>
        <w:rPr>
          <w:rFonts w:eastAsia="Times New Roman" w:cs="Times New Roman"/>
          <w:szCs w:val="24"/>
        </w:rPr>
        <w:t xml:space="preserve"> ότι εσείς μετά από λίγο χρονικό διάστημα δεν θα είσαστε εδώ. Ούτε εμείς ξέρουμε πού θα είμαστε. Όμως το όνομα της Μακεδονίας θα το έχετ</w:t>
      </w:r>
      <w:r>
        <w:rPr>
          <w:rFonts w:eastAsia="Times New Roman" w:cs="Times New Roman"/>
          <w:szCs w:val="24"/>
        </w:rPr>
        <w:t>ε δώσει. Δεν θα είστε εδώ</w:t>
      </w:r>
      <w:r>
        <w:rPr>
          <w:rFonts w:eastAsia="Times New Roman" w:cs="Times New Roman"/>
          <w:szCs w:val="24"/>
        </w:rPr>
        <w:t>,</w:t>
      </w:r>
      <w:r>
        <w:rPr>
          <w:rFonts w:eastAsia="Times New Roman" w:cs="Times New Roman"/>
          <w:szCs w:val="24"/>
        </w:rPr>
        <w:t xml:space="preserve"> για να λέτε αυτά που λέτε σήμερα, ότι δεν τρέχει τίποτα, αλλά εδώ δεν θα είναι και κάποιοι άλλοι τότε για να μάχονται για αυτά, τα οποία εσείς έχετε κάνει. Έτσι έκανε και η Νέα Δημοκρατία το 1993, είχε ανοίξει την κερκόπορτα για </w:t>
      </w:r>
      <w:r>
        <w:rPr>
          <w:rFonts w:eastAsia="Times New Roman" w:cs="Times New Roman"/>
          <w:szCs w:val="24"/>
        </w:rPr>
        <w:t xml:space="preserve">το μακεδονικό-σκοπιανό ζήτημα και έρχεται σήμερα να μας το παίξει υπερασπίστρια του μακεδονικού αγώνα, τον οποίο έχει ξεπουλήσει η ίδια. </w:t>
      </w:r>
    </w:p>
    <w:p w14:paraId="5470BB35" w14:textId="77777777" w:rsidR="001F594C" w:rsidRDefault="008C7D1C">
      <w:pPr>
        <w:tabs>
          <w:tab w:val="left" w:pos="4962"/>
        </w:tabs>
        <w:spacing w:line="600" w:lineRule="auto"/>
        <w:ind w:firstLine="720"/>
        <w:contextualSpacing/>
        <w:jc w:val="both"/>
        <w:rPr>
          <w:rFonts w:eastAsia="Times New Roman" w:cs="Times New Roman"/>
          <w:szCs w:val="24"/>
        </w:rPr>
      </w:pPr>
      <w:r>
        <w:rPr>
          <w:rFonts w:eastAsia="Times New Roman" w:cs="Times New Roman"/>
          <w:szCs w:val="24"/>
        </w:rPr>
        <w:t>Καλούμε, λοιπόν, τους Έλληνες πολίτες να πάρουν την κατάσταση στα χέρια τους. Η ελληνική Βουλή είναι ανακόλουθη με τη θέληση του ελληνικού λαού. Η ελληνική Βουλή κάνει άλλα πράγματα. Ο πατριωτισμός των Ελλήνων και το συναίσθημα επαγρύπνησης, που έχουν, οφε</w:t>
      </w:r>
      <w:r>
        <w:rPr>
          <w:rFonts w:eastAsia="Times New Roman" w:cs="Times New Roman"/>
          <w:szCs w:val="24"/>
        </w:rPr>
        <w:t xml:space="preserve">ίλει να τους κάνει να σηκωθούν από τους καναπέδες, όπως έχουν κάνει και να βγουν στις πλατείες την Παρασκευή στις 10.00’, την ώρα που η προδοτική </w:t>
      </w:r>
      <w:r>
        <w:rPr>
          <w:rFonts w:eastAsia="Times New Roman" w:cs="Times New Roman"/>
          <w:szCs w:val="24"/>
        </w:rPr>
        <w:t>Κ</w:t>
      </w:r>
      <w:r>
        <w:rPr>
          <w:rFonts w:eastAsia="Times New Roman" w:cs="Times New Roman"/>
          <w:szCs w:val="24"/>
        </w:rPr>
        <w:t>υβέρνηση θα μας λέει ότι έδωσε το όνομα της Μακεδονίας και θα χαίρεται. Εκείνη την ημέρα οι Έλληνες πολίτες θ</w:t>
      </w:r>
      <w:r>
        <w:rPr>
          <w:rFonts w:eastAsia="Times New Roman" w:cs="Times New Roman"/>
          <w:szCs w:val="24"/>
        </w:rPr>
        <w:t xml:space="preserve">α είναι με γαλανόλευκες έξω από αυτό εδώ το κτήριο. Οι Έλληνες πολίτες θα είναι αυτοί που θα σας δείξουν ότι είστε σε τέλεια αντίθεση με τον ελληνικό λαό. </w:t>
      </w:r>
    </w:p>
    <w:p w14:paraId="5470BB36" w14:textId="77777777" w:rsidR="001F594C" w:rsidRDefault="008C7D1C">
      <w:pPr>
        <w:tabs>
          <w:tab w:val="left" w:pos="4962"/>
        </w:tabs>
        <w:spacing w:line="600" w:lineRule="auto"/>
        <w:ind w:firstLine="720"/>
        <w:contextualSpacing/>
        <w:jc w:val="both"/>
        <w:rPr>
          <w:rFonts w:eastAsia="Times New Roman" w:cs="Times New Roman"/>
          <w:szCs w:val="24"/>
        </w:rPr>
      </w:pPr>
      <w:r>
        <w:rPr>
          <w:rFonts w:eastAsia="Times New Roman" w:cs="Times New Roman"/>
          <w:szCs w:val="24"/>
        </w:rPr>
        <w:t>Δεν σας αρμόζει τίποτα άλλο. Πρέπει να φύγετε μια ώρα αρχ</w:t>
      </w:r>
      <w:r>
        <w:rPr>
          <w:rFonts w:eastAsia="Times New Roman" w:cs="Times New Roman"/>
          <w:szCs w:val="24"/>
        </w:rPr>
        <w:t>ί</w:t>
      </w:r>
      <w:r>
        <w:rPr>
          <w:rFonts w:eastAsia="Times New Roman" w:cs="Times New Roman"/>
          <w:szCs w:val="24"/>
        </w:rPr>
        <w:t>τερα. Είστε άκρως επικίνδυνοι για τον τόπο</w:t>
      </w:r>
      <w:r>
        <w:rPr>
          <w:rFonts w:eastAsia="Times New Roman" w:cs="Times New Roman"/>
          <w:szCs w:val="24"/>
        </w:rPr>
        <w:t xml:space="preserve">. </w:t>
      </w:r>
    </w:p>
    <w:p w14:paraId="5470BB37"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Αυγής)</w:t>
      </w:r>
    </w:p>
    <w:p w14:paraId="5470BB3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Γκιουλέκας από τη Νέα Δημοκρατία έχει τον λόγο. </w:t>
      </w:r>
    </w:p>
    <w:p w14:paraId="5470BB39"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Κυρίες και κύριοι συνάδελφοι, συζητάμε σήμερα το τέταρτο μνημόνιο</w:t>
      </w:r>
      <w:r>
        <w:rPr>
          <w:rFonts w:eastAsia="Times New Roman" w:cs="Times New Roman"/>
          <w:szCs w:val="24"/>
        </w:rPr>
        <w:t>,</w:t>
      </w:r>
      <w:r>
        <w:rPr>
          <w:rFonts w:eastAsia="Times New Roman" w:cs="Times New Roman"/>
          <w:szCs w:val="24"/>
        </w:rPr>
        <w:t xml:space="preserve"> το οποίο υφίσταται ο ελληνικός λαός και το οποίο φέρνετε από την πίσω πόρτα. Όπως και να το ονομάσετε, συμπληρωματικό, επικαιροποιημένο, είναι το τέταρτο μνημόνιο και είναι το δικό σας δεύτερο μνημόνιο που</w:t>
      </w:r>
      <w:r>
        <w:rPr>
          <w:rFonts w:eastAsia="Times New Roman" w:cs="Times New Roman"/>
          <w:szCs w:val="24"/>
        </w:rPr>
        <w:t>,</w:t>
      </w:r>
      <w:r>
        <w:rPr>
          <w:rFonts w:eastAsia="Times New Roman" w:cs="Times New Roman"/>
          <w:szCs w:val="24"/>
        </w:rPr>
        <w:t xml:space="preserve"> ως Κυβέρνηση φέρνετε σε τούτο τον τόπο. </w:t>
      </w:r>
    </w:p>
    <w:p w14:paraId="5470BB3A"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π</w:t>
      </w:r>
      <w:r>
        <w:rPr>
          <w:rFonts w:eastAsia="Times New Roman" w:cs="Times New Roman"/>
          <w:szCs w:val="24"/>
        </w:rPr>
        <w:t xml:space="preserve">ολλά αυτά που θα μπορούσε να πει κανείς. Μαζί με όλα, αρκεί μόνο να επισημάνει κανείς ότι εσείς, η Κυβέρνηση των ΣΥΡΙΖΑ-ΑΝΕΛ, ο Αλέξης Τσίπρας, ο </w:t>
      </w:r>
      <w:r>
        <w:rPr>
          <w:rFonts w:eastAsia="Times New Roman" w:cs="Times New Roman"/>
          <w:szCs w:val="24"/>
        </w:rPr>
        <w:t>«</w:t>
      </w:r>
      <w:r>
        <w:rPr>
          <w:rFonts w:eastAsia="Times New Roman" w:cs="Times New Roman"/>
          <w:szCs w:val="24"/>
        </w:rPr>
        <w:t>προασπιστής των φτωχών και των ασθενεστέρων</w:t>
      </w:r>
      <w:r>
        <w:rPr>
          <w:rFonts w:eastAsia="Times New Roman" w:cs="Times New Roman"/>
          <w:szCs w:val="24"/>
        </w:rPr>
        <w:t>»</w:t>
      </w:r>
      <w:r>
        <w:rPr>
          <w:rFonts w:eastAsia="Times New Roman" w:cs="Times New Roman"/>
          <w:szCs w:val="24"/>
        </w:rPr>
        <w:t>, για άλλη μια φορά, με τα μέτρα που θα ψηφίσετε αύριο εδώ στη Βο</w:t>
      </w:r>
      <w:r>
        <w:rPr>
          <w:rFonts w:eastAsia="Times New Roman" w:cs="Times New Roman"/>
          <w:szCs w:val="24"/>
        </w:rPr>
        <w:t xml:space="preserve">υλή, θα περικόψετε τις συντάξεις, για άλλη μια φορά θα φέρετε νέα βάρη στους χαμηλόμισθους και στους χαμηλοσυνταξιούχους, αυτούς που δήθεν υπερασπίζεστε, για άλλη μια φορά θα τους χρεώσετε με περισσότερα βάρη και για τον </w:t>
      </w:r>
      <w:r>
        <w:rPr>
          <w:rFonts w:eastAsia="Times New Roman" w:cs="Times New Roman"/>
          <w:szCs w:val="24"/>
        </w:rPr>
        <w:t>φόρο ακίνητης περιουσίας</w:t>
      </w:r>
      <w:r>
        <w:rPr>
          <w:rFonts w:eastAsia="Times New Roman" w:cs="Times New Roman"/>
          <w:szCs w:val="24"/>
        </w:rPr>
        <w:t xml:space="preserve">. Για άλλη </w:t>
      </w:r>
      <w:r>
        <w:rPr>
          <w:rFonts w:eastAsia="Times New Roman" w:cs="Times New Roman"/>
          <w:szCs w:val="24"/>
        </w:rPr>
        <w:t xml:space="preserve">μια φορά, λοιπόν, ο ελληνικός λαός θα σας πληρώσει και θα σας πληρώσει πολύ ακριβά. </w:t>
      </w:r>
    </w:p>
    <w:p w14:paraId="5470BB3B"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θα μιλήσω, όμως, κυρίες και κύριοι συνάδελφοι, περισσότερο για αυτό το τέταρτο μνημόνιο. Τα έχει πει εξάλλου και ο εισηγητής μας και πάρα πολλοί ομιλητές σε αυτή την Α</w:t>
      </w:r>
      <w:r>
        <w:rPr>
          <w:rFonts w:eastAsia="Times New Roman" w:cs="Times New Roman"/>
          <w:szCs w:val="24"/>
        </w:rPr>
        <w:t xml:space="preserve">ίθουσα. </w:t>
      </w:r>
    </w:p>
    <w:p w14:paraId="5470BB3C"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μιλήσω για αυτή την ιστορική ημέρα</w:t>
      </w:r>
      <w:r>
        <w:rPr>
          <w:rFonts w:eastAsia="Times New Roman" w:cs="Times New Roman"/>
          <w:szCs w:val="24"/>
        </w:rPr>
        <w:t>,</w:t>
      </w:r>
      <w:r>
        <w:rPr>
          <w:rFonts w:eastAsia="Times New Roman" w:cs="Times New Roman"/>
          <w:szCs w:val="24"/>
        </w:rPr>
        <w:t xml:space="preserve"> που ζήσαμε χθες το βράδυ, όταν ακούσαμε τον Έλληνα Πρωθυπουργό να αισθάνεται εθνικά υπερήφανος στο διάγγελμα</w:t>
      </w:r>
      <w:r>
        <w:rPr>
          <w:rFonts w:eastAsia="Times New Roman" w:cs="Times New Roman"/>
          <w:szCs w:val="24"/>
        </w:rPr>
        <w:t>,</w:t>
      </w:r>
      <w:r>
        <w:rPr>
          <w:rFonts w:eastAsia="Times New Roman" w:cs="Times New Roman"/>
          <w:szCs w:val="24"/>
        </w:rPr>
        <w:t xml:space="preserve"> το οποίο έβγαλε προς τον ελληνικό λαό, λέγοντας ότι καταφέραμε μια νίκη περιφανή στη διαπραγμάτευσ</w:t>
      </w:r>
      <w:r>
        <w:rPr>
          <w:rFonts w:eastAsia="Times New Roman" w:cs="Times New Roman"/>
          <w:szCs w:val="24"/>
        </w:rPr>
        <w:t xml:space="preserve">η με τα Σκόπια. </w:t>
      </w:r>
    </w:p>
    <w:p w14:paraId="5470BB3D"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κάνατε, κυρίες και κύριοι συνάδελφοι; Είστε εθνικά υπερήφανοι, γιατί καταφέρατε να αναγνωρίσετε ότι πάνω από τα βόρεια σύνορά μας κατοικούν οι Μακεδόνες; Διότι τους αναγνωρίσατε ως Μακεδόνες. Είστε εθνικά υπερήφανοι</w:t>
      </w:r>
      <w:r>
        <w:rPr>
          <w:rFonts w:eastAsia="Times New Roman" w:cs="Times New Roman"/>
          <w:szCs w:val="24"/>
        </w:rPr>
        <w:t>,</w:t>
      </w:r>
      <w:r>
        <w:rPr>
          <w:rFonts w:eastAsia="Times New Roman" w:cs="Times New Roman"/>
          <w:szCs w:val="24"/>
        </w:rPr>
        <w:t xml:space="preserve"> που αναγνωρίσατε τη</w:t>
      </w:r>
      <w:r>
        <w:rPr>
          <w:rFonts w:eastAsia="Times New Roman" w:cs="Times New Roman"/>
          <w:szCs w:val="24"/>
        </w:rPr>
        <w:t xml:space="preserve"> μακεδονική ταυτότητα των Σκοπιανών; Μα, γλώσσα και ταυτότητα συνιστούν το έθνος, το έθνος των Μακεδόνων. Και αυτά μαζί με το όνομα</w:t>
      </w:r>
      <w:r>
        <w:rPr>
          <w:rFonts w:eastAsia="Times New Roman" w:cs="Times New Roman"/>
          <w:szCs w:val="24"/>
        </w:rPr>
        <w:t>,</w:t>
      </w:r>
      <w:r>
        <w:rPr>
          <w:rFonts w:eastAsia="Times New Roman" w:cs="Times New Roman"/>
          <w:szCs w:val="24"/>
        </w:rPr>
        <w:t xml:space="preserve"> είναι το όχημα του αλυτρωτισμού. Και ποιο όνομα; Αυτό που θα ισχύει μεταξύ μας, αυτό το «</w:t>
      </w:r>
      <w:r>
        <w:rPr>
          <w:rFonts w:eastAsia="Times New Roman" w:cs="Times New Roman"/>
          <w:szCs w:val="24"/>
          <w:lang w:val="en-US"/>
        </w:rPr>
        <w:t>Severna</w:t>
      </w:r>
      <w:r w:rsidRPr="007F2B6A">
        <w:rPr>
          <w:rFonts w:eastAsia="Times New Roman" w:cs="Times New Roman"/>
          <w:szCs w:val="24"/>
        </w:rPr>
        <w:t xml:space="preserve"> </w:t>
      </w:r>
      <w:r>
        <w:rPr>
          <w:rFonts w:eastAsia="Times New Roman" w:cs="Times New Roman"/>
          <w:szCs w:val="24"/>
          <w:lang w:val="en-US"/>
        </w:rPr>
        <w:t>Makedonija</w:t>
      </w:r>
      <w:r>
        <w:rPr>
          <w:rFonts w:eastAsia="Times New Roman" w:cs="Times New Roman"/>
          <w:szCs w:val="24"/>
        </w:rPr>
        <w:t>»</w:t>
      </w:r>
      <w:r w:rsidRPr="007F2B6A">
        <w:rPr>
          <w:rFonts w:eastAsia="Times New Roman" w:cs="Times New Roman"/>
          <w:szCs w:val="24"/>
        </w:rPr>
        <w:t xml:space="preserve"> </w:t>
      </w:r>
      <w:r>
        <w:rPr>
          <w:rFonts w:eastAsia="Times New Roman" w:cs="Times New Roman"/>
          <w:szCs w:val="24"/>
        </w:rPr>
        <w:t>ή αυτό το οποί</w:t>
      </w:r>
      <w:r>
        <w:rPr>
          <w:rFonts w:eastAsia="Times New Roman" w:cs="Times New Roman"/>
          <w:szCs w:val="24"/>
        </w:rPr>
        <w:t>ο θα ισχύει έναντι όλων των άλλων, το «</w:t>
      </w:r>
      <w:r>
        <w:rPr>
          <w:rFonts w:eastAsia="Times New Roman" w:cs="Times New Roman"/>
          <w:szCs w:val="24"/>
          <w:lang w:val="en-US"/>
        </w:rPr>
        <w:t>Republic</w:t>
      </w:r>
      <w:r w:rsidRPr="007F2B6A">
        <w:rPr>
          <w:rFonts w:eastAsia="Times New Roman" w:cs="Times New Roman"/>
          <w:szCs w:val="24"/>
        </w:rPr>
        <w:t xml:space="preserve"> </w:t>
      </w:r>
      <w:r>
        <w:rPr>
          <w:rFonts w:eastAsia="Times New Roman" w:cs="Times New Roman"/>
          <w:szCs w:val="24"/>
          <w:lang w:val="en-US"/>
        </w:rPr>
        <w:t>of</w:t>
      </w:r>
      <w:r w:rsidRPr="007F2B6A">
        <w:rPr>
          <w:rFonts w:eastAsia="Times New Roman" w:cs="Times New Roman"/>
          <w:szCs w:val="24"/>
        </w:rPr>
        <w:t xml:space="preserve"> </w:t>
      </w:r>
      <w:r>
        <w:rPr>
          <w:rFonts w:eastAsia="Times New Roman" w:cs="Times New Roman"/>
          <w:szCs w:val="24"/>
          <w:lang w:val="en-US"/>
        </w:rPr>
        <w:t>Northern</w:t>
      </w:r>
      <w:r w:rsidRPr="007F2B6A">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Περιμένουμε να δούμε τη </w:t>
      </w:r>
      <w:r>
        <w:rPr>
          <w:rFonts w:eastAsia="Times New Roman" w:cs="Times New Roman"/>
          <w:szCs w:val="24"/>
        </w:rPr>
        <w:t>σ</w:t>
      </w:r>
      <w:r>
        <w:rPr>
          <w:rFonts w:eastAsia="Times New Roman" w:cs="Times New Roman"/>
          <w:szCs w:val="24"/>
        </w:rPr>
        <w:t xml:space="preserve">υμφωνία, για να μάθουμε ακριβώς τα κατορθώματά σας. </w:t>
      </w:r>
    </w:p>
    <w:p w14:paraId="5470BB3E"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Πάει και το «</w:t>
      </w:r>
      <w:r>
        <w:rPr>
          <w:rFonts w:eastAsia="Times New Roman" w:cs="Times New Roman"/>
          <w:szCs w:val="24"/>
          <w:lang w:val="en-US"/>
        </w:rPr>
        <w:t>erga</w:t>
      </w:r>
      <w:r w:rsidRPr="00603D8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Και γι</w:t>
      </w:r>
      <w:r>
        <w:rPr>
          <w:rFonts w:eastAsia="Times New Roman" w:cs="Times New Roman"/>
          <w:szCs w:val="24"/>
        </w:rPr>
        <w:t>’</w:t>
      </w:r>
      <w:r>
        <w:rPr>
          <w:rFonts w:eastAsia="Times New Roman" w:cs="Times New Roman"/>
          <w:szCs w:val="24"/>
        </w:rPr>
        <w:t xml:space="preserve"> αυτό είστε περήφανοι; Αδιαφορούσατε και κωφεύατε, όταν εκατοντάδες χιλιά</w:t>
      </w:r>
      <w:r>
        <w:rPr>
          <w:rFonts w:eastAsia="Times New Roman" w:cs="Times New Roman"/>
          <w:szCs w:val="24"/>
        </w:rPr>
        <w:t>δες Έλληνες πολίτες διαμαρτύρονταν στα συλλαλητήρια για τα καμώματά σας, γι</w:t>
      </w:r>
      <w:r>
        <w:rPr>
          <w:rFonts w:eastAsia="Times New Roman" w:cs="Times New Roman"/>
          <w:szCs w:val="24"/>
        </w:rPr>
        <w:t>’</w:t>
      </w:r>
      <w:r>
        <w:rPr>
          <w:rFonts w:eastAsia="Times New Roman" w:cs="Times New Roman"/>
          <w:szCs w:val="24"/>
        </w:rPr>
        <w:t xml:space="preserve"> αυτά τα οποία επιχειρούσατε. Κωφεύατε.</w:t>
      </w:r>
    </w:p>
    <w:p w14:paraId="5470BB3F"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χθες σας είπα, την ώρα που ο Αλέξης Τσίπρας ήταν στον Πρόεδρο της Δημοκρατίας, τον κ. Παυλόπουλο –ήμουν στο Βήμα εκείνη την ώρα- ότι αν </w:t>
      </w:r>
      <w:r>
        <w:rPr>
          <w:rFonts w:eastAsia="Times New Roman" w:cs="Times New Roman"/>
          <w:szCs w:val="24"/>
        </w:rPr>
        <w:t>ξεπεράσετε τις κόκκινες γραμμές, θα υποθηκεύσετε το μέλλον το δικό μας, αλλά και το μέλλον των ερχόμενων γενεών. Και αυτό δεν έχετε το δικαίωμα να το κάνετε, πολύ περισσότερο</w:t>
      </w:r>
      <w:r>
        <w:rPr>
          <w:rFonts w:eastAsia="Times New Roman" w:cs="Times New Roman"/>
          <w:szCs w:val="24"/>
        </w:rPr>
        <w:t>,</w:t>
      </w:r>
      <w:r>
        <w:rPr>
          <w:rFonts w:eastAsia="Times New Roman" w:cs="Times New Roman"/>
          <w:szCs w:val="24"/>
        </w:rPr>
        <w:t xml:space="preserve"> όταν ο Αλέξης Τσίπρας δεν διαπραγματεύεται ως Πρωθυπουργός της χώρας, αφού η Κυβ</w:t>
      </w:r>
      <w:r>
        <w:rPr>
          <w:rFonts w:eastAsia="Times New Roman" w:cs="Times New Roman"/>
          <w:szCs w:val="24"/>
        </w:rPr>
        <w:t xml:space="preserve">έρνηση, η οποία ουσιαστικά είναι αυτή που τον στηρίζει, έχει διαφορετικές απόψεις μέσα στους κόλπους της. Ο βασικός σας εταίρος, ο κ. Καμμένος και οι Ανεξάρτητοι Έλληνες, έχουν δηλώσει ότι θα καταψηφίσουν την όποια συμφωνία φέρετε και ότι θα κάνουν και το </w:t>
      </w:r>
      <w:r>
        <w:rPr>
          <w:rFonts w:eastAsia="Times New Roman" w:cs="Times New Roman"/>
          <w:szCs w:val="24"/>
        </w:rPr>
        <w:t xml:space="preserve">παν για να μην ισχύσει αυτή η </w:t>
      </w:r>
      <w:r>
        <w:rPr>
          <w:rFonts w:eastAsia="Times New Roman" w:cs="Times New Roman"/>
          <w:szCs w:val="24"/>
        </w:rPr>
        <w:t>συμφωνία</w:t>
      </w:r>
      <w:r>
        <w:rPr>
          <w:rFonts w:eastAsia="Times New Roman" w:cs="Times New Roman"/>
          <w:szCs w:val="24"/>
        </w:rPr>
        <w:t xml:space="preserve">. Πώς διαπραγματεύεται, λοιπόν, ο Αλέξης Τσίπρας; Ως Πρωθυπουργός ή ως Αρχηγός του ΣΥΡΙΖΑ; </w:t>
      </w:r>
    </w:p>
    <w:p w14:paraId="5470BB40"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εσείς τι κάνετε, κυρίες και κύριοι συνάδελφοι; Είστε, δυστυχώς, οι μοιραίοι άνθρωποι, που αυτό το οποίο σεβάστηκαν οι αιώνες και η ιστορία, αυτό το οποίο διατηρήσαμε με πολλούς αγώνες, με πολλές θυσίες, με πολύ αίμα, το παραδώσατε εν μια νυχτί. Ξεπουλή</w:t>
      </w:r>
      <w:r>
        <w:rPr>
          <w:rFonts w:eastAsia="Times New Roman" w:cs="Times New Roman"/>
          <w:szCs w:val="24"/>
        </w:rPr>
        <w:t xml:space="preserve">σατε τη Μακεδονία, κυρίες και κύριοι συνάδελφοι! </w:t>
      </w:r>
    </w:p>
    <w:p w14:paraId="5470BB41"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αυτός ο τόπος πάντα πλήρωνε τα μοιραία λάθη και πάντα πλήρωνε τους μοιραίους ανθρώπους. Θα σας πληρώσει, λοιπόν και εσάς πολύ ακριβά, αλλά να είστε βέβαιοι ότι θα σας επιστρέψει το τίμημα στις εκλ</w:t>
      </w:r>
      <w:r>
        <w:rPr>
          <w:rFonts w:eastAsia="Times New Roman" w:cs="Times New Roman"/>
          <w:szCs w:val="24"/>
        </w:rPr>
        <w:t>ογές. Και αυτό το τίμημα</w:t>
      </w:r>
      <w:r>
        <w:rPr>
          <w:rFonts w:eastAsia="Times New Roman" w:cs="Times New Roman"/>
          <w:szCs w:val="24"/>
        </w:rPr>
        <w:t>,</w:t>
      </w:r>
      <w:r>
        <w:rPr>
          <w:rFonts w:eastAsia="Times New Roman" w:cs="Times New Roman"/>
          <w:szCs w:val="24"/>
        </w:rPr>
        <w:t xml:space="preserve"> με το οποίο θα σας πληρώσει</w:t>
      </w:r>
      <w:r>
        <w:rPr>
          <w:rFonts w:eastAsia="Times New Roman" w:cs="Times New Roman"/>
          <w:szCs w:val="24"/>
        </w:rPr>
        <w:t>,</w:t>
      </w:r>
      <w:r>
        <w:rPr>
          <w:rFonts w:eastAsia="Times New Roman" w:cs="Times New Roman"/>
          <w:szCs w:val="24"/>
        </w:rPr>
        <w:t xml:space="preserve"> θα είναι πολύ σκληρό για εσάς!</w:t>
      </w:r>
    </w:p>
    <w:p w14:paraId="5470BB42" w14:textId="77777777" w:rsidR="001F594C" w:rsidRDefault="008C7D1C">
      <w:pPr>
        <w:spacing w:line="600" w:lineRule="auto"/>
        <w:ind w:firstLine="709"/>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470BB43" w14:textId="77777777" w:rsidR="001F594C" w:rsidRDefault="008C7D1C">
      <w:pPr>
        <w:tabs>
          <w:tab w:val="left" w:pos="2738"/>
          <w:tab w:val="center" w:pos="4753"/>
          <w:tab w:val="left" w:pos="5723"/>
        </w:tabs>
        <w:spacing w:line="600" w:lineRule="auto"/>
        <w:ind w:firstLine="720"/>
        <w:contextualSpacing/>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 κ. Παρασκευόπουλος από τον ΣΥΡΙΖΑ έχει τον λόγο. </w:t>
      </w:r>
    </w:p>
    <w:p w14:paraId="5470BB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Αγαπη</w:t>
      </w:r>
      <w:r>
        <w:rPr>
          <w:rFonts w:eastAsia="Times New Roman" w:cs="Times New Roman"/>
          <w:szCs w:val="24"/>
        </w:rPr>
        <w:t>τές συναδέλφισσες και αγαπητοί συνάδελφοι, είμαστε ενώπιον μιας συμφωνίας</w:t>
      </w:r>
      <w:r>
        <w:rPr>
          <w:rFonts w:eastAsia="Times New Roman" w:cs="Times New Roman"/>
          <w:szCs w:val="24"/>
        </w:rPr>
        <w:t>,</w:t>
      </w:r>
      <w:r>
        <w:rPr>
          <w:rFonts w:eastAsia="Times New Roman" w:cs="Times New Roman"/>
          <w:szCs w:val="24"/>
        </w:rPr>
        <w:t xml:space="preserve"> η οποία θα μας κάνει ισχυρότερους στα Βαλκάνια. Νομίζω ότι αυτή τη στιγμή πρέπει να τη βλέπουμε με έναν πολύ διαφορετικό τρόπο. Όμως, δεν θέλω να ξεφύγω από το κύριο θέμα του νομοθε</w:t>
      </w:r>
      <w:r>
        <w:rPr>
          <w:rFonts w:eastAsia="Times New Roman" w:cs="Times New Roman"/>
          <w:szCs w:val="24"/>
        </w:rPr>
        <w:t>τήματος και της δικής μου συμβολής. Έχει μία διαφορά το νομοθέτημα αυτό από τα μνημόνια</w:t>
      </w:r>
      <w:r>
        <w:rPr>
          <w:rFonts w:eastAsia="Times New Roman" w:cs="Times New Roman"/>
          <w:szCs w:val="24"/>
        </w:rPr>
        <w:t>,</w:t>
      </w:r>
      <w:r>
        <w:rPr>
          <w:rFonts w:eastAsia="Times New Roman" w:cs="Times New Roman"/>
          <w:szCs w:val="24"/>
        </w:rPr>
        <w:t xml:space="preserve"> τα οποία γνωρίσαμε στο παρελθόν. Τα μνημόνια ήταν λεόντειες συμφωνίες. Από τη μια μεριά, μας πρόσφεραν δάνεια, χρήματα</w:t>
      </w:r>
      <w:r>
        <w:rPr>
          <w:rFonts w:eastAsia="Times New Roman" w:cs="Times New Roman"/>
          <w:szCs w:val="24"/>
        </w:rPr>
        <w:t>,</w:t>
      </w:r>
      <w:r>
        <w:rPr>
          <w:rFonts w:eastAsia="Times New Roman" w:cs="Times New Roman"/>
          <w:szCs w:val="24"/>
        </w:rPr>
        <w:t xml:space="preserve"> τα οποία χρειαζόμασταν και την παραμονή της χώρ</w:t>
      </w:r>
      <w:r>
        <w:rPr>
          <w:rFonts w:eastAsia="Times New Roman" w:cs="Times New Roman"/>
          <w:szCs w:val="24"/>
        </w:rPr>
        <w:t>ας στη Νομισματική Ένωση. Και από την άλλη, εμείς τι προσφέραμε με τα νομοθετήματα; Προσφέραμε μέτρα λιτότητας υπαγορευμένα και πιεσμένα, αλλά ως όρους και προσφέραμε επίσης και οργανωτικά μέτρα προς εξασφάλιση της αποπληρωμής του χρέους.</w:t>
      </w:r>
    </w:p>
    <w:p w14:paraId="5470BB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Αυτή τη στιγμή</w:t>
      </w:r>
      <w:r>
        <w:rPr>
          <w:rFonts w:eastAsia="Times New Roman" w:cs="Times New Roman"/>
          <w:szCs w:val="24"/>
        </w:rPr>
        <w:t>,</w:t>
      </w:r>
      <w:r>
        <w:rPr>
          <w:rFonts w:eastAsia="Times New Roman" w:cs="Times New Roman"/>
          <w:szCs w:val="24"/>
        </w:rPr>
        <w:t xml:space="preserve"> τ</w:t>
      </w:r>
      <w:r>
        <w:rPr>
          <w:rFonts w:eastAsia="Times New Roman" w:cs="Times New Roman"/>
          <w:szCs w:val="24"/>
        </w:rPr>
        <w:t>ι διαφορετικό έχουμε ενώπιόν μας; Πρώτα απ’ όλα, έχουμε ένα νομοθέτημα</w:t>
      </w:r>
      <w:r>
        <w:rPr>
          <w:rFonts w:eastAsia="Times New Roman" w:cs="Times New Roman"/>
          <w:szCs w:val="24"/>
        </w:rPr>
        <w:t>,</w:t>
      </w:r>
      <w:r>
        <w:rPr>
          <w:rFonts w:eastAsia="Times New Roman" w:cs="Times New Roman"/>
          <w:szCs w:val="24"/>
        </w:rPr>
        <w:t xml:space="preserve"> το οποίο έρχεται εν μέσω μιας αξιολόγησης και είναι εφαρμοστικό, δηλαδή δεν περιλαμβάνει νέα μέτρα, αλλά διασφαλίζει την εφαρμογή ρυθμίσεων</w:t>
      </w:r>
      <w:r>
        <w:rPr>
          <w:rFonts w:eastAsia="Times New Roman" w:cs="Times New Roman"/>
          <w:szCs w:val="24"/>
        </w:rPr>
        <w:t>,</w:t>
      </w:r>
      <w:r>
        <w:rPr>
          <w:rFonts w:eastAsia="Times New Roman" w:cs="Times New Roman"/>
          <w:szCs w:val="24"/>
        </w:rPr>
        <w:t xml:space="preserve"> οι οποίες προϋπήρξαν και το 2015 και στη συ</w:t>
      </w:r>
      <w:r>
        <w:rPr>
          <w:rFonts w:eastAsia="Times New Roman" w:cs="Times New Roman"/>
          <w:szCs w:val="24"/>
        </w:rPr>
        <w:t>νέχεια. Την ίδια στιγμή, όμως, το νομοθέτημα αυτό έρχεται για πρώτη φορά ως προάγγελος όχι μιας δόσης, αλλά μιας ρύθμισης του χρέους, μιας ρύθμισης που μπορεί πια</w:t>
      </w:r>
      <w:r>
        <w:rPr>
          <w:rFonts w:eastAsia="Times New Roman" w:cs="Times New Roman"/>
          <w:szCs w:val="24"/>
        </w:rPr>
        <w:t>,</w:t>
      </w:r>
      <w:r>
        <w:rPr>
          <w:rFonts w:eastAsia="Times New Roman" w:cs="Times New Roman"/>
          <w:szCs w:val="24"/>
        </w:rPr>
        <w:t xml:space="preserve"> σε βάθος χρόνου να βοηθήσει τη χώρα μας να σταθεί στα πόδια της, χωρίς τον βραχνά του χρέους</w:t>
      </w:r>
      <w:r>
        <w:rPr>
          <w:rFonts w:eastAsia="Times New Roman" w:cs="Times New Roman"/>
          <w:szCs w:val="24"/>
        </w:rPr>
        <w:t xml:space="preserve"> και βεβαίως</w:t>
      </w:r>
      <w:r>
        <w:rPr>
          <w:rFonts w:eastAsia="Times New Roman" w:cs="Times New Roman"/>
          <w:szCs w:val="24"/>
        </w:rPr>
        <w:t>,</w:t>
      </w:r>
      <w:r>
        <w:rPr>
          <w:rFonts w:eastAsia="Times New Roman" w:cs="Times New Roman"/>
          <w:szCs w:val="24"/>
        </w:rPr>
        <w:t xml:space="preserve"> έτσι να παραμείνει ενταγμένη στη διεθνή οικονομική κοινότητα. Παρά το γεγονός ότι αυτό το νομοθέτημα έχει από την άλλη πλευρά κάτι το οποίο είναι πιο προχωρημένο, δηλαδή τη ρύθμιση του χρέους, είναι ήπιο. Είναι το ηπιότερο από όλα τα προηγούμ</w:t>
      </w:r>
      <w:r>
        <w:rPr>
          <w:rFonts w:eastAsia="Times New Roman" w:cs="Times New Roman"/>
          <w:szCs w:val="24"/>
        </w:rPr>
        <w:t xml:space="preserve">ενα. </w:t>
      </w:r>
    </w:p>
    <w:p w14:paraId="5470BB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Φυσικά, είναι ήπιο, διότι στη διαμόρφωσή του επέδρασε η μέχρι σήμερα θετική πορεία οικονομικών δεικτών της χώρας, τους οποίους οι ομιλητές από την πλευρά της Αντιπολίτευσης συνηθίζουν να παρασιωπούν, όπως είναι η αύξηση των θέσεων απασχόλησης, η βελτ</w:t>
      </w:r>
      <w:r>
        <w:rPr>
          <w:rFonts w:eastAsia="Times New Roman" w:cs="Times New Roman"/>
          <w:szCs w:val="24"/>
        </w:rPr>
        <w:t>ίωση των δεικτών των εξαγωγών και η υπέρβαση των προκαθορισμένων πρωτογενών ορίων για τα πρωτογενή πλεονάσματα. Το θέμα, όμως, δεν είναι μόνο αυτό. Δεν είναι, δηλαδή, μόνο το ότι είναι ήπιο το νομοθέτημα. Από μία άποψη είναι ένα νομοθέτημα</w:t>
      </w:r>
      <w:r>
        <w:rPr>
          <w:rFonts w:eastAsia="Times New Roman" w:cs="Times New Roman"/>
          <w:szCs w:val="24"/>
        </w:rPr>
        <w:t>,</w:t>
      </w:r>
      <w:r>
        <w:rPr>
          <w:rFonts w:eastAsia="Times New Roman" w:cs="Times New Roman"/>
          <w:szCs w:val="24"/>
        </w:rPr>
        <w:t xml:space="preserve"> το οποίο έχει ε</w:t>
      </w:r>
      <w:r>
        <w:rPr>
          <w:rFonts w:eastAsia="Times New Roman" w:cs="Times New Roman"/>
          <w:szCs w:val="24"/>
        </w:rPr>
        <w:t xml:space="preserve">γχώρια και αριστερά χαρακτηριστικά, τα οποία είναι αντίθετα στο διεθνές ρεύμα της αγοράς. Ποια είναι αυτά; Αυτό ίσως σας ακούγεται κάπως βαρύγδουπο, αλλά θα το εξηγήσω. </w:t>
      </w:r>
    </w:p>
    <w:p w14:paraId="5470BB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Ποιο είναι το χαρακτηριστικό του σύγχρονου καπιταλισμού; Το έχω πει κι άλλη φορά</w:t>
      </w:r>
      <w:r>
        <w:rPr>
          <w:rFonts w:eastAsia="Times New Roman" w:cs="Times New Roman"/>
          <w:szCs w:val="24"/>
        </w:rPr>
        <w:t>,</w:t>
      </w:r>
      <w:r>
        <w:rPr>
          <w:rFonts w:eastAsia="Times New Roman" w:cs="Times New Roman"/>
          <w:szCs w:val="24"/>
        </w:rPr>
        <w:t xml:space="preserve"> ως π</w:t>
      </w:r>
      <w:r>
        <w:rPr>
          <w:rFonts w:eastAsia="Times New Roman" w:cs="Times New Roman"/>
          <w:szCs w:val="24"/>
        </w:rPr>
        <w:t>ροσωπική μου άποψη</w:t>
      </w:r>
      <w:r>
        <w:rPr>
          <w:rFonts w:eastAsia="Times New Roman" w:cs="Times New Roman"/>
          <w:szCs w:val="24"/>
        </w:rPr>
        <w:t>, ό</w:t>
      </w:r>
      <w:r>
        <w:rPr>
          <w:rFonts w:eastAsia="Times New Roman" w:cs="Times New Roman"/>
          <w:szCs w:val="24"/>
        </w:rPr>
        <w:t>τι πλέον</w:t>
      </w:r>
      <w:r>
        <w:rPr>
          <w:rFonts w:eastAsia="Times New Roman" w:cs="Times New Roman"/>
          <w:szCs w:val="24"/>
        </w:rPr>
        <w:t>,</w:t>
      </w:r>
      <w:r>
        <w:rPr>
          <w:rFonts w:eastAsia="Times New Roman" w:cs="Times New Roman"/>
          <w:szCs w:val="24"/>
        </w:rPr>
        <w:t xml:space="preserve"> δεν ενδιαφέρεται τόσο πολύ να εντάσσει τους καταναλωτές στον κύκλο των πελατών, αλλά όσους θεωρεί μη εντάξιμους</w:t>
      </w:r>
      <w:r>
        <w:rPr>
          <w:rFonts w:eastAsia="Times New Roman" w:cs="Times New Roman"/>
          <w:szCs w:val="24"/>
        </w:rPr>
        <w:t>,</w:t>
      </w:r>
      <w:r>
        <w:rPr>
          <w:rFonts w:eastAsia="Times New Roman" w:cs="Times New Roman"/>
          <w:szCs w:val="24"/>
        </w:rPr>
        <w:t xml:space="preserve"> προτιμά να τους αφήνει να πελαγοδρομούν –και το λέω κυριολεκτικά- ή να κλείνονται σε διάφορες αποθήκες</w:t>
      </w:r>
      <w:r>
        <w:rPr>
          <w:rFonts w:eastAsia="Times New Roman" w:cs="Times New Roman"/>
          <w:szCs w:val="24"/>
        </w:rPr>
        <w:t>,</w:t>
      </w:r>
      <w:r>
        <w:rPr>
          <w:rFonts w:eastAsia="Times New Roman" w:cs="Times New Roman"/>
          <w:szCs w:val="24"/>
        </w:rPr>
        <w:t xml:space="preserve"> οι οποίε</w:t>
      </w:r>
      <w:r>
        <w:rPr>
          <w:rFonts w:eastAsia="Times New Roman" w:cs="Times New Roman"/>
          <w:szCs w:val="24"/>
        </w:rPr>
        <w:t xml:space="preserve">ς μπορεί να έχουν τη μορφή φυλακής, από την οποία δεν βγαίνει κανείς ποτέ ή τη μορφή του γκέτο. </w:t>
      </w:r>
    </w:p>
    <w:p w14:paraId="5470BB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κύριο χαρακτηριστικό του ύστατου καπιταλισμού είναι αυτή η τάση για κοινωνικό αποκλεισμό, και θα έλεγα και αιώνιο, ισόβιο, των αδυνάτων. Αυτό, όμως, το νομο</w:t>
      </w:r>
      <w:r>
        <w:rPr>
          <w:rFonts w:eastAsia="Times New Roman" w:cs="Times New Roman"/>
          <w:szCs w:val="24"/>
        </w:rPr>
        <w:t>θέτημα έχει ρυθμίσεις</w:t>
      </w:r>
      <w:r>
        <w:rPr>
          <w:rFonts w:eastAsia="Times New Roman" w:cs="Times New Roman"/>
          <w:szCs w:val="24"/>
        </w:rPr>
        <w:t>,</w:t>
      </w:r>
      <w:r>
        <w:rPr>
          <w:rFonts w:eastAsia="Times New Roman" w:cs="Times New Roman"/>
          <w:szCs w:val="24"/>
        </w:rPr>
        <w:t xml:space="preserve"> οι οποίες βοηθούν ακριβώς την κατώτερη τάξη, ακριβώς τους πολύ αδύναμους.</w:t>
      </w:r>
    </w:p>
    <w:p w14:paraId="5470BB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Τις θυμίζω: </w:t>
      </w:r>
      <w:r>
        <w:rPr>
          <w:rFonts w:eastAsia="Times New Roman" w:cs="Times New Roman"/>
          <w:szCs w:val="24"/>
        </w:rPr>
        <w:t>Α</w:t>
      </w:r>
      <w:r>
        <w:rPr>
          <w:rFonts w:eastAsia="Times New Roman" w:cs="Times New Roman"/>
          <w:szCs w:val="24"/>
        </w:rPr>
        <w:t>ύξηση των δικαιούχων του κοινωνικού εισοδήματος αλληλεγγύης. Επέκταση των προνοιακών επιδομάτων</w:t>
      </w:r>
      <w:r>
        <w:rPr>
          <w:rFonts w:eastAsia="Times New Roman" w:cs="Times New Roman"/>
          <w:szCs w:val="24"/>
        </w:rPr>
        <w:t>,</w:t>
      </w:r>
      <w:r>
        <w:rPr>
          <w:rFonts w:eastAsia="Times New Roman" w:cs="Times New Roman"/>
          <w:szCs w:val="24"/>
        </w:rPr>
        <w:t xml:space="preserve"> που προβλέπονται για άτομα με αναπηρίες και σε πρόσθετες κατηγορίες. Προσοχή ακόμη και στον άστεγο. Εισάγεται ακόμη και ορισμός για τον άστεγο. Εξασφάλιση γενοσήμων</w:t>
      </w:r>
      <w:r>
        <w:rPr>
          <w:rFonts w:eastAsia="Times New Roman" w:cs="Times New Roman"/>
          <w:szCs w:val="24"/>
        </w:rPr>
        <w:t>,</w:t>
      </w:r>
      <w:r>
        <w:rPr>
          <w:rFonts w:eastAsia="Times New Roman" w:cs="Times New Roman"/>
          <w:szCs w:val="24"/>
        </w:rPr>
        <w:t xml:space="preserve"> με μηδενική συμμετοχή για τους χρονίως πάσχοντες. Διευκόλυνση παροχής γυαλιών οράσεως. Αύ</w:t>
      </w:r>
      <w:r>
        <w:rPr>
          <w:rFonts w:eastAsia="Times New Roman" w:cs="Times New Roman"/>
          <w:szCs w:val="24"/>
        </w:rPr>
        <w:t>ξηση των ειδικοτήτων στις μονάδες ημερήσιας νοσηλείας. Πρόσθετες διευκολύνσεις των αδύνατων και των ανυπαίτιων οφειλετών</w:t>
      </w:r>
      <w:r>
        <w:rPr>
          <w:rFonts w:eastAsia="Times New Roman" w:cs="Times New Roman"/>
          <w:szCs w:val="24"/>
        </w:rPr>
        <w:t>,</w:t>
      </w:r>
      <w:r>
        <w:rPr>
          <w:rFonts w:eastAsia="Times New Roman" w:cs="Times New Roman"/>
          <w:szCs w:val="24"/>
        </w:rPr>
        <w:t xml:space="preserve"> με αναβίωση δυνατοτήτων υπαγωγής σε εξωδικαστικό συμβιβασμό και με αποδέσμευση καταθέσεων, καθώς προβλέπονται και κάποια πρόσθετα ευνο</w:t>
      </w:r>
      <w:r>
        <w:rPr>
          <w:rFonts w:eastAsia="Times New Roman" w:cs="Times New Roman"/>
          <w:szCs w:val="24"/>
        </w:rPr>
        <w:t xml:space="preserve">ϊκά μέτρα για οφειλέτες δανείου πρώτης κατοικίας. </w:t>
      </w:r>
    </w:p>
    <w:p w14:paraId="5470BB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Καθώς όλα αυτά είναι υπέρ της κατώτερης τάξης, τι λένε οι αντιπολιτευόμενοι; Η Δεξιά τι λέει; Λέει</w:t>
      </w:r>
      <w:r>
        <w:rPr>
          <w:rFonts w:eastAsia="Times New Roman" w:cs="Times New Roman"/>
          <w:szCs w:val="24"/>
        </w:rPr>
        <w:t>:</w:t>
      </w:r>
      <w:r>
        <w:rPr>
          <w:rFonts w:eastAsia="Times New Roman" w:cs="Times New Roman"/>
          <w:szCs w:val="24"/>
        </w:rPr>
        <w:t xml:space="preserve"> όλα καλά, γιατί δεν μπορεί να παραγνωρίσει το γεγονός ότι βοηθιέται η κατώτερη τάξη, αλλά αυτή η οποία συ</w:t>
      </w:r>
      <w:r>
        <w:rPr>
          <w:rFonts w:eastAsia="Times New Roman" w:cs="Times New Roman"/>
          <w:szCs w:val="24"/>
        </w:rPr>
        <w:t xml:space="preserve">μπιέζεται είναι η μεσαία τάξη. Ναι, αλλά η μεσαία τάξη είναι </w:t>
      </w:r>
      <w:r>
        <w:rPr>
          <w:rFonts w:eastAsia="Times New Roman" w:cs="Times New Roman"/>
          <w:szCs w:val="24"/>
        </w:rPr>
        <w:t xml:space="preserve">αυτή, που αυτή </w:t>
      </w:r>
      <w:r>
        <w:rPr>
          <w:rFonts w:eastAsia="Times New Roman" w:cs="Times New Roman"/>
          <w:szCs w:val="24"/>
        </w:rPr>
        <w:t>τη στιγμή βιώνει τις συνέπειες της βελτίωσης των εξαγωγών και της μείωσης της ανεργίας. Και όλα αυτά</w:t>
      </w:r>
      <w:r>
        <w:rPr>
          <w:rFonts w:eastAsia="Times New Roman" w:cs="Times New Roman"/>
          <w:szCs w:val="24"/>
        </w:rPr>
        <w:t>,</w:t>
      </w:r>
      <w:r>
        <w:rPr>
          <w:rFonts w:eastAsia="Times New Roman" w:cs="Times New Roman"/>
          <w:szCs w:val="24"/>
        </w:rPr>
        <w:t xml:space="preserve"> δεν φέρνουν τίποτα άλλο</w:t>
      </w:r>
      <w:r>
        <w:rPr>
          <w:rFonts w:eastAsia="Times New Roman" w:cs="Times New Roman"/>
          <w:szCs w:val="24"/>
        </w:rPr>
        <w:t>,</w:t>
      </w:r>
      <w:r>
        <w:rPr>
          <w:rFonts w:eastAsia="Times New Roman" w:cs="Times New Roman"/>
          <w:szCs w:val="24"/>
        </w:rPr>
        <w:t xml:space="preserve"> παρά την ανάπτυξη, την οποία κατ’ εξοχήν βεβαίως χρει</w:t>
      </w:r>
      <w:r>
        <w:rPr>
          <w:rFonts w:eastAsia="Times New Roman" w:cs="Times New Roman"/>
          <w:szCs w:val="24"/>
        </w:rPr>
        <w:t>άζεται η μεσαία τάξη.</w:t>
      </w:r>
    </w:p>
    <w:p w14:paraId="5470BB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Λέγεται, βεβαίως, και ότι δεν έχει ληφθεί κανένα μέτρο περιορισμού των οικονομικά ισχυρών και τ</w:t>
      </w:r>
      <w:r>
        <w:rPr>
          <w:rFonts w:eastAsia="Times New Roman" w:cs="Times New Roman"/>
          <w:szCs w:val="24"/>
        </w:rPr>
        <w:t>ης</w:t>
      </w:r>
      <w:r>
        <w:rPr>
          <w:rFonts w:eastAsia="Times New Roman" w:cs="Times New Roman"/>
          <w:szCs w:val="24"/>
        </w:rPr>
        <w:t xml:space="preserve"> ελίτ. Αυτή η Κυβέρνηση, όμως, είναι που έχει θεσπίσει μέτρα και για τις </w:t>
      </w:r>
      <w:r>
        <w:rPr>
          <w:rFonts w:eastAsia="Times New Roman" w:cs="Times New Roman"/>
          <w:szCs w:val="24"/>
          <w:lang w:val="en-US"/>
        </w:rPr>
        <w:t>offshore</w:t>
      </w:r>
      <w:r>
        <w:rPr>
          <w:rFonts w:eastAsia="Times New Roman" w:cs="Times New Roman"/>
          <w:szCs w:val="24"/>
        </w:rPr>
        <w:t xml:space="preserve"> και προσπαθεί βεβαίως</w:t>
      </w:r>
      <w:r>
        <w:rPr>
          <w:rFonts w:eastAsia="Times New Roman" w:cs="Times New Roman"/>
          <w:szCs w:val="24"/>
        </w:rPr>
        <w:t>,</w:t>
      </w:r>
      <w:r>
        <w:rPr>
          <w:rFonts w:eastAsia="Times New Roman" w:cs="Times New Roman"/>
          <w:szCs w:val="24"/>
        </w:rPr>
        <w:t xml:space="preserve"> να περιορίσει το φαινόμενο της π</w:t>
      </w:r>
      <w:r>
        <w:rPr>
          <w:rFonts w:eastAsia="Times New Roman" w:cs="Times New Roman"/>
          <w:szCs w:val="24"/>
        </w:rPr>
        <w:t>αντοδυναμίας των κυρίαρχων οικονομικά τάξεων, που θέλουν να είναι υπεράνω του νόμου, με πολλά μέτρα περιορισμού της διαφθοράς</w:t>
      </w:r>
      <w:r>
        <w:rPr>
          <w:rFonts w:eastAsia="Times New Roman" w:cs="Times New Roman"/>
          <w:szCs w:val="24"/>
        </w:rPr>
        <w:t>,</w:t>
      </w:r>
      <w:r>
        <w:rPr>
          <w:rFonts w:eastAsia="Times New Roman" w:cs="Times New Roman"/>
          <w:szCs w:val="24"/>
        </w:rPr>
        <w:t xml:space="preserve"> τα οποία γνωρίζουμε και εδώ στη Βουλή, χάρη στις επιτροπές</w:t>
      </w:r>
      <w:r>
        <w:rPr>
          <w:rFonts w:eastAsia="Times New Roman" w:cs="Times New Roman"/>
          <w:szCs w:val="24"/>
        </w:rPr>
        <w:t>, που</w:t>
      </w:r>
      <w:r>
        <w:rPr>
          <w:rFonts w:eastAsia="Times New Roman" w:cs="Times New Roman"/>
          <w:szCs w:val="24"/>
        </w:rPr>
        <w:t xml:space="preserve"> λειτούργησαν και λειτουργούν. Αναφέρομαι στα θαλασσοδάνεια και στ</w:t>
      </w:r>
      <w:r>
        <w:rPr>
          <w:rFonts w:eastAsia="Times New Roman" w:cs="Times New Roman"/>
          <w:szCs w:val="24"/>
        </w:rPr>
        <w:t>ον περιορισμό των υπερκερδών του φαρμακεμπορίου</w:t>
      </w:r>
      <w:r>
        <w:rPr>
          <w:rFonts w:eastAsia="Times New Roman" w:cs="Times New Roman"/>
          <w:szCs w:val="24"/>
        </w:rPr>
        <w:t>,</w:t>
      </w:r>
      <w:r>
        <w:rPr>
          <w:rFonts w:eastAsia="Times New Roman" w:cs="Times New Roman"/>
          <w:szCs w:val="24"/>
        </w:rPr>
        <w:t xml:space="preserve"> σε βάρος των δημόσιων οικονομικών και σε άλλα μέτρα</w:t>
      </w:r>
      <w:r>
        <w:rPr>
          <w:rFonts w:eastAsia="Times New Roman" w:cs="Times New Roman"/>
          <w:szCs w:val="24"/>
        </w:rPr>
        <w:t>,</w:t>
      </w:r>
      <w:r>
        <w:rPr>
          <w:rFonts w:eastAsia="Times New Roman" w:cs="Times New Roman"/>
          <w:szCs w:val="24"/>
        </w:rPr>
        <w:t xml:space="preserve"> που </w:t>
      </w:r>
      <w:r w:rsidRPr="00A84EA2">
        <w:rPr>
          <w:rFonts w:eastAsia="Times New Roman" w:cs="Times New Roman"/>
          <w:szCs w:val="24"/>
        </w:rPr>
        <w:t>έδειξαν</w:t>
      </w:r>
      <w:r>
        <w:rPr>
          <w:rFonts w:eastAsia="Times New Roman" w:cs="Times New Roman"/>
          <w:szCs w:val="24"/>
        </w:rPr>
        <w:t xml:space="preserve"> αυτόν τον περιορισμό.</w:t>
      </w:r>
    </w:p>
    <w:p w14:paraId="5470BB4C" w14:textId="77777777" w:rsidR="001F594C" w:rsidRDefault="008C7D1C">
      <w:pPr>
        <w:spacing w:line="600" w:lineRule="auto"/>
        <w:ind w:firstLine="720"/>
        <w:contextualSpacing/>
        <w:jc w:val="both"/>
        <w:rPr>
          <w:rFonts w:eastAsia="Times New Roman" w:cs="Times New Roman"/>
          <w:szCs w:val="24"/>
        </w:rPr>
      </w:pPr>
      <w:r w:rsidRPr="009D64A6">
        <w:rPr>
          <w:rFonts w:eastAsia="Times New Roman" w:cs="Times New Roman"/>
          <w:b/>
          <w:szCs w:val="24"/>
        </w:rPr>
        <w:t>ΕΜΜΑΝΟΥΗΛ ΣΥΝΤΥΧΑΚΗΣ:</w:t>
      </w:r>
      <w:r>
        <w:rPr>
          <w:rFonts w:eastAsia="Times New Roman" w:cs="Times New Roman"/>
          <w:szCs w:val="24"/>
        </w:rPr>
        <w:t xml:space="preserve"> Και στους καναλάρχες!</w:t>
      </w:r>
    </w:p>
    <w:p w14:paraId="5470BB4D" w14:textId="77777777" w:rsidR="001F594C" w:rsidRDefault="008C7D1C">
      <w:pPr>
        <w:spacing w:line="600" w:lineRule="auto"/>
        <w:ind w:firstLine="720"/>
        <w:contextualSpacing/>
        <w:jc w:val="both"/>
        <w:rPr>
          <w:rFonts w:eastAsia="Times New Roman" w:cs="Times New Roman"/>
          <w:szCs w:val="24"/>
        </w:rPr>
      </w:pPr>
      <w:r w:rsidRPr="009D64A6">
        <w:rPr>
          <w:rFonts w:eastAsia="Times New Roman" w:cs="Times New Roman"/>
          <w:b/>
          <w:szCs w:val="24"/>
        </w:rPr>
        <w:t>ΝΙΚΟΛΑΟΣ ΠΑΡΑΣΚΕΥΟΠΟΥΛΟΣ:</w:t>
      </w:r>
      <w:r>
        <w:rPr>
          <w:rFonts w:eastAsia="Times New Roman" w:cs="Times New Roman"/>
          <w:b/>
          <w:szCs w:val="24"/>
        </w:rPr>
        <w:t xml:space="preserve"> </w:t>
      </w:r>
      <w:r>
        <w:rPr>
          <w:rFonts w:eastAsia="Times New Roman" w:cs="Times New Roman"/>
          <w:szCs w:val="24"/>
        </w:rPr>
        <w:t xml:space="preserve">Γιατί μπορεί αυτή η Κυβέρνηση και το κάνει; Διότι </w:t>
      </w:r>
      <w:r>
        <w:rPr>
          <w:rFonts w:eastAsia="Times New Roman" w:cs="Times New Roman"/>
          <w:szCs w:val="24"/>
        </w:rPr>
        <w:t>έχει στο Βήμα αυτό ομιλητές, οι οποίοι δεν κάνουν τον θαρραλέο, μόνον επειδή δεν έχουν κίνδυνο να εκτεθούν</w:t>
      </w:r>
      <w:r>
        <w:rPr>
          <w:rFonts w:eastAsia="Times New Roman" w:cs="Times New Roman"/>
          <w:szCs w:val="24"/>
        </w:rPr>
        <w:t>,</w:t>
      </w:r>
      <w:r>
        <w:rPr>
          <w:rFonts w:eastAsia="Times New Roman" w:cs="Times New Roman"/>
          <w:szCs w:val="24"/>
        </w:rPr>
        <w:t xml:space="preserve"> λόγω καλής τακτοποίησης των υπερκερδών τους με </w:t>
      </w:r>
      <w:r>
        <w:rPr>
          <w:rFonts w:eastAsia="Times New Roman" w:cs="Times New Roman"/>
          <w:szCs w:val="24"/>
          <w:lang w:val="en-US"/>
        </w:rPr>
        <w:t>offshore</w:t>
      </w:r>
      <w:r w:rsidRPr="009D64A6">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5470BB4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Συνθετικά και με δυο λόγια, για να τελειώνω. Βεβαίως</w:t>
      </w:r>
      <w:r>
        <w:rPr>
          <w:rFonts w:eastAsia="Times New Roman" w:cs="Times New Roman"/>
          <w:szCs w:val="24"/>
        </w:rPr>
        <w:t xml:space="preserve">, </w:t>
      </w:r>
      <w:r>
        <w:rPr>
          <w:rFonts w:eastAsia="Times New Roman" w:cs="Times New Roman"/>
          <w:szCs w:val="24"/>
        </w:rPr>
        <w:t>δεν γίνονται ρόδινα τα πράγματ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ξαφνικά. Το είπαν αυτό και άλλοι ομιλητές. Ωστόσο, αλλάζουμε όντως σελίδα και τα οφέλη είναι σημαντικά. Εμπεδώνουμε την διεθνή μας αξιοπιστία, πατούμε σε στέρεο έδαφος και μπορούμε να ελπίζουμε.</w:t>
      </w:r>
    </w:p>
    <w:p w14:paraId="5470BB4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470BB50"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w:t>
      </w:r>
    </w:p>
    <w:p w14:paraId="5470BB51" w14:textId="77777777" w:rsidR="001F594C" w:rsidRDefault="008C7D1C">
      <w:pPr>
        <w:spacing w:line="600" w:lineRule="auto"/>
        <w:ind w:firstLine="720"/>
        <w:contextualSpacing/>
        <w:jc w:val="both"/>
        <w:rPr>
          <w:rFonts w:eastAsia="Times New Roman" w:cs="Times New Roman"/>
          <w:szCs w:val="24"/>
        </w:rPr>
      </w:pPr>
      <w:r w:rsidRPr="00E25B5C">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5470BB5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Ουρσουζίδης Γεώργιος.</w:t>
      </w:r>
    </w:p>
    <w:p w14:paraId="5470BB53" w14:textId="77777777" w:rsidR="001F594C" w:rsidRDefault="008C7D1C">
      <w:pPr>
        <w:spacing w:line="600" w:lineRule="auto"/>
        <w:ind w:firstLine="720"/>
        <w:contextualSpacing/>
        <w:jc w:val="both"/>
        <w:rPr>
          <w:rFonts w:eastAsia="Times New Roman" w:cs="Times New Roman"/>
          <w:szCs w:val="24"/>
        </w:rPr>
      </w:pPr>
      <w:r w:rsidRPr="00E25B5C">
        <w:rPr>
          <w:rFonts w:eastAsia="Times New Roman" w:cs="Times New Roman"/>
          <w:b/>
          <w:szCs w:val="24"/>
        </w:rPr>
        <w:t>ΓΕΩΡΓΙΟΣ ΟΥΡΣΟΥΖΙΔΗΣ:</w:t>
      </w:r>
      <w:r>
        <w:rPr>
          <w:rFonts w:eastAsia="Times New Roman" w:cs="Times New Roman"/>
          <w:b/>
          <w:szCs w:val="24"/>
        </w:rPr>
        <w:t xml:space="preserve"> </w:t>
      </w:r>
      <w:r>
        <w:rPr>
          <w:rFonts w:eastAsia="Times New Roman" w:cs="Times New Roman"/>
          <w:szCs w:val="24"/>
        </w:rPr>
        <w:t xml:space="preserve">Αγαπητοί συνάδελφοι, αύριο ψηφίζουμε την ολοκλήρωση μιας δύσκολης προσπάθειας, που διήρκησε οκτώ πραγματικά δύσκολα χρόνια. </w:t>
      </w:r>
    </w:p>
    <w:p w14:paraId="5470BB5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ήρθε</w:t>
      </w:r>
      <w:r w:rsidRPr="00A84EA2">
        <w:rPr>
          <w:rFonts w:eastAsia="Times New Roman" w:cs="Times New Roman"/>
          <w:szCs w:val="24"/>
        </w:rPr>
        <w:t>,</w:t>
      </w:r>
      <w:r>
        <w:rPr>
          <w:rFonts w:eastAsia="Times New Roman" w:cs="Times New Roman"/>
          <w:szCs w:val="24"/>
        </w:rPr>
        <w:t xml:space="preserve"> όμως</w:t>
      </w:r>
      <w:r w:rsidRPr="00A84EA2">
        <w:rPr>
          <w:rFonts w:eastAsia="Times New Roman" w:cs="Times New Roman"/>
          <w:szCs w:val="24"/>
        </w:rPr>
        <w:t>,</w:t>
      </w:r>
      <w:r>
        <w:rPr>
          <w:rFonts w:eastAsia="Times New Roman" w:cs="Times New Roman"/>
          <w:szCs w:val="24"/>
        </w:rPr>
        <w:t xml:space="preserve"> τυχαία. Προφανώς</w:t>
      </w:r>
      <w:r>
        <w:rPr>
          <w:rFonts w:eastAsia="Times New Roman" w:cs="Times New Roman"/>
          <w:szCs w:val="24"/>
        </w:rPr>
        <w:t>,</w:t>
      </w:r>
      <w:r>
        <w:rPr>
          <w:rFonts w:eastAsia="Times New Roman" w:cs="Times New Roman"/>
          <w:szCs w:val="24"/>
        </w:rPr>
        <w:t xml:space="preserve"> δεν φταίει το κακό μας το ριζικό ούτε ο Θεός μάς μισεί. Αυτή η δύσκολη περίοδος στην πατρίδα μας ήρθε ως πρακτική των προηγούμενων δεκαετιών, που τα πράγματα δεν λειτουργούσαν</w:t>
      </w:r>
      <w:r>
        <w:rPr>
          <w:rFonts w:eastAsia="Times New Roman" w:cs="Times New Roman"/>
          <w:szCs w:val="24"/>
        </w:rPr>
        <w:t>,</w:t>
      </w:r>
      <w:r>
        <w:rPr>
          <w:rFonts w:eastAsia="Times New Roman" w:cs="Times New Roman"/>
          <w:szCs w:val="24"/>
        </w:rPr>
        <w:t xml:space="preserve"> όπως θα επιθυμούσε η συντριπτική πλειοψηφία του ελληνικού λα</w:t>
      </w:r>
      <w:r>
        <w:rPr>
          <w:rFonts w:eastAsia="Times New Roman" w:cs="Times New Roman"/>
          <w:szCs w:val="24"/>
        </w:rPr>
        <w:t>ού, αλλά δυστυχώς</w:t>
      </w:r>
      <w:r>
        <w:rPr>
          <w:rFonts w:eastAsia="Times New Roman" w:cs="Times New Roman"/>
          <w:szCs w:val="24"/>
        </w:rPr>
        <w:t>,</w:t>
      </w:r>
      <w:r>
        <w:rPr>
          <w:rFonts w:eastAsia="Times New Roman" w:cs="Times New Roman"/>
          <w:szCs w:val="24"/>
        </w:rPr>
        <w:t xml:space="preserve"> κυριαρχούσαν συμφέροντα</w:t>
      </w:r>
      <w:r>
        <w:rPr>
          <w:rFonts w:eastAsia="Times New Roman" w:cs="Times New Roman"/>
          <w:szCs w:val="24"/>
        </w:rPr>
        <w:t>,</w:t>
      </w:r>
      <w:r>
        <w:rPr>
          <w:rFonts w:eastAsia="Times New Roman" w:cs="Times New Roman"/>
          <w:szCs w:val="24"/>
        </w:rPr>
        <w:t xml:space="preserve"> τα οποία διαπλέκονταν με την πολιτική. Οι γνωστοί κρατικοδίαιτοι επιχειρηματίες, το τραπεζικό σύστημα, που αν μη τι άλλο</w:t>
      </w:r>
      <w:r>
        <w:rPr>
          <w:rFonts w:eastAsia="Times New Roman" w:cs="Times New Roman"/>
          <w:szCs w:val="24"/>
        </w:rPr>
        <w:t>,</w:t>
      </w:r>
      <w:r>
        <w:rPr>
          <w:rFonts w:eastAsia="Times New Roman" w:cs="Times New Roman"/>
          <w:szCs w:val="24"/>
        </w:rPr>
        <w:t xml:space="preserve"> έδειξε υπερβολική ανοχή, θα έλεγα, δημιούργησαν μια κατάσταση που</w:t>
      </w:r>
      <w:r>
        <w:rPr>
          <w:rFonts w:eastAsia="Times New Roman" w:cs="Times New Roman"/>
          <w:szCs w:val="24"/>
        </w:rPr>
        <w:t>,</w:t>
      </w:r>
      <w:r>
        <w:rPr>
          <w:rFonts w:eastAsia="Times New Roman" w:cs="Times New Roman"/>
          <w:szCs w:val="24"/>
        </w:rPr>
        <w:t xml:space="preserve"> όταν αναλάβαμε το 2015</w:t>
      </w:r>
      <w:r>
        <w:rPr>
          <w:rFonts w:eastAsia="Times New Roman" w:cs="Times New Roman"/>
          <w:szCs w:val="24"/>
        </w:rPr>
        <w:t>,</w:t>
      </w:r>
      <w:r>
        <w:rPr>
          <w:rFonts w:eastAsia="Times New Roman" w:cs="Times New Roman"/>
          <w:szCs w:val="24"/>
        </w:rPr>
        <w:t xml:space="preserve"> είχαμε την αίσθηση ότι θα μπορούσε να τη χαρακτηριστεί κανείς ως την πλήρη καταστροφή. Οι πολίτες σε απόγνωση, η εξαθλίωση διάχυτη, ένα περιβάλλον</w:t>
      </w:r>
      <w:r>
        <w:rPr>
          <w:rFonts w:eastAsia="Times New Roman" w:cs="Times New Roman"/>
          <w:szCs w:val="24"/>
        </w:rPr>
        <w:t>,</w:t>
      </w:r>
      <w:r>
        <w:rPr>
          <w:rFonts w:eastAsia="Times New Roman" w:cs="Times New Roman"/>
          <w:szCs w:val="24"/>
        </w:rPr>
        <w:t xml:space="preserve"> το οποίο νομίζω ότι περνάει στο παρελθόν και αυτό δεν μπορεί παρά να ικανοποιεί και τους καλούς συναδέλφους</w:t>
      </w:r>
      <w:r>
        <w:rPr>
          <w:rFonts w:eastAsia="Times New Roman" w:cs="Times New Roman"/>
          <w:szCs w:val="24"/>
        </w:rPr>
        <w:t xml:space="preserve"> της Αντιπολίτευσης. Όσο κι αν θέλουν να κρυφτούν, αυτό είναι μια πραγματικότητα. </w:t>
      </w:r>
    </w:p>
    <w:p w14:paraId="5470BB5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Κυβέρνηση, ο Πρωθυπουργός παρέλαβε, λοιπόν, μια χώρα κατεστραμμένη</w:t>
      </w:r>
      <w:r>
        <w:rPr>
          <w:rFonts w:eastAsia="Times New Roman" w:cs="Times New Roman"/>
          <w:szCs w:val="24"/>
        </w:rPr>
        <w:t>,</w:t>
      </w:r>
      <w:r>
        <w:rPr>
          <w:rFonts w:eastAsia="Times New Roman" w:cs="Times New Roman"/>
          <w:szCs w:val="24"/>
        </w:rPr>
        <w:t xml:space="preserve"> τόσο οικονομικά, όσο και ηθικά. Μετά όμως από τριάμισι χρόνια κατάφερε να ολοκληρώσει μια δύσκολη προσπ</w:t>
      </w:r>
      <w:r>
        <w:rPr>
          <w:rFonts w:eastAsia="Times New Roman" w:cs="Times New Roman"/>
          <w:szCs w:val="24"/>
        </w:rPr>
        <w:t>άθεια. Η χώρα περνάει σε μια άλλη εποχή. Κυβέρνησε τριάμισι χρόνια</w:t>
      </w:r>
      <w:r>
        <w:rPr>
          <w:rFonts w:eastAsia="Times New Roman" w:cs="Times New Roman"/>
          <w:szCs w:val="24"/>
        </w:rPr>
        <w:t>,</w:t>
      </w:r>
      <w:r>
        <w:rPr>
          <w:rFonts w:eastAsia="Times New Roman" w:cs="Times New Roman"/>
          <w:szCs w:val="24"/>
        </w:rPr>
        <w:t xml:space="preserve"> χωρίς κανένα οικονομικό σκάνδαλο. Αυτό συμβαίνει για πρώτη φορά στην πατρίδα μας. Πέτυχε την άρση χρόνιων αδικιών</w:t>
      </w:r>
      <w:r>
        <w:rPr>
          <w:rFonts w:eastAsia="Times New Roman" w:cs="Times New Roman"/>
          <w:szCs w:val="24"/>
        </w:rPr>
        <w:t>,</w:t>
      </w:r>
      <w:r>
        <w:rPr>
          <w:rFonts w:eastAsia="Times New Roman" w:cs="Times New Roman"/>
          <w:szCs w:val="24"/>
        </w:rPr>
        <w:t xml:space="preserve"> σε βάρος της χώρας μας στον τομέα της εξωτερικής πολιτικής. Στις 21 Ιουνί</w:t>
      </w:r>
      <w:r>
        <w:rPr>
          <w:rFonts w:eastAsia="Times New Roman" w:cs="Times New Roman"/>
          <w:szCs w:val="24"/>
        </w:rPr>
        <w:t xml:space="preserve">ου του 2018, λοιπόν, στη συνεδρίαση του </w:t>
      </w:r>
      <w:r>
        <w:rPr>
          <w:rFonts w:eastAsia="Times New Roman" w:cs="Times New Roman"/>
          <w:szCs w:val="24"/>
          <w:lang w:val="en-US"/>
        </w:rPr>
        <w:t>Eurogroup</w:t>
      </w:r>
      <w:r>
        <w:rPr>
          <w:rFonts w:eastAsia="Times New Roman" w:cs="Times New Roman"/>
          <w:szCs w:val="24"/>
        </w:rPr>
        <w:t>,</w:t>
      </w:r>
      <w:r w:rsidRPr="00067E84">
        <w:rPr>
          <w:rFonts w:eastAsia="Times New Roman" w:cs="Times New Roman"/>
          <w:szCs w:val="24"/>
        </w:rPr>
        <w:t xml:space="preserve"> </w:t>
      </w:r>
      <w:r>
        <w:rPr>
          <w:rFonts w:eastAsia="Times New Roman" w:cs="Times New Roman"/>
          <w:szCs w:val="24"/>
        </w:rPr>
        <w:t>αναμένεται η ρύθμιση του χρέους, ώστε να γίνει βιώσιμο. Αυτό σημαίνει ταυτόχρονα τη μεγάλη αλλαγή, ώστε η χώρα να περάσει σε μια κανονικότητα.</w:t>
      </w:r>
    </w:p>
    <w:p w14:paraId="5470BB5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ήθελα να θυμίσω μερικά από τα θέματα που μας απασχόλησαν κα</w:t>
      </w:r>
      <w:r>
        <w:rPr>
          <w:rFonts w:eastAsia="Times New Roman" w:cs="Times New Roman"/>
          <w:szCs w:val="24"/>
        </w:rPr>
        <w:t>ι στα οποία νομίζω ότι ανταποκριθήκαμε με επιτυχία.</w:t>
      </w:r>
    </w:p>
    <w:p w14:paraId="5470BB5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της υγείας, λοιπόν, όλοι θυμούνται την κατάσταση που έφεραν οι προηγούμενες διοικήσεις. Όποιος είχε χρήματα ή </w:t>
      </w:r>
      <w:r>
        <w:rPr>
          <w:rFonts w:eastAsia="Times New Roman" w:cs="Times New Roman"/>
          <w:szCs w:val="24"/>
        </w:rPr>
        <w:t>«</w:t>
      </w:r>
      <w:r>
        <w:rPr>
          <w:rFonts w:eastAsia="Times New Roman" w:cs="Times New Roman"/>
          <w:szCs w:val="24"/>
        </w:rPr>
        <w:t>μπάρμπα στην Κορώνη</w:t>
      </w:r>
      <w:r>
        <w:rPr>
          <w:rFonts w:eastAsia="Times New Roman" w:cs="Times New Roman"/>
          <w:szCs w:val="24"/>
        </w:rPr>
        <w:t>»</w:t>
      </w:r>
      <w:r>
        <w:rPr>
          <w:rFonts w:eastAsia="Times New Roman" w:cs="Times New Roman"/>
          <w:szCs w:val="24"/>
        </w:rPr>
        <w:t xml:space="preserve"> είχε πρόσβαση στην υγεία. Όλα περνούσαν</w:t>
      </w:r>
      <w:r>
        <w:rPr>
          <w:rFonts w:eastAsia="Times New Roman" w:cs="Times New Roman"/>
          <w:szCs w:val="24"/>
        </w:rPr>
        <w:t>,</w:t>
      </w:r>
      <w:r>
        <w:rPr>
          <w:rFonts w:eastAsia="Times New Roman" w:cs="Times New Roman"/>
          <w:szCs w:val="24"/>
        </w:rPr>
        <w:t xml:space="preserve"> με τον έναν ή τον άλ</w:t>
      </w:r>
      <w:r>
        <w:rPr>
          <w:rFonts w:eastAsia="Times New Roman" w:cs="Times New Roman"/>
          <w:szCs w:val="24"/>
        </w:rPr>
        <w:t>λο τρόπο</w:t>
      </w:r>
      <w:r>
        <w:rPr>
          <w:rFonts w:eastAsia="Times New Roman" w:cs="Times New Roman"/>
          <w:szCs w:val="24"/>
        </w:rPr>
        <w:t>,</w:t>
      </w:r>
      <w:r>
        <w:rPr>
          <w:rFonts w:eastAsia="Times New Roman" w:cs="Times New Roman"/>
          <w:szCs w:val="24"/>
        </w:rPr>
        <w:t xml:space="preserve"> στον κρατικοδίαιτο ιδιωτικό τομέα. Θλίψη και απελπισία στους πολίτες. Θλίψη</w:t>
      </w:r>
      <w:r>
        <w:rPr>
          <w:rFonts w:eastAsia="Times New Roman" w:cs="Times New Roman"/>
          <w:szCs w:val="24"/>
        </w:rPr>
        <w:t>,</w:t>
      </w:r>
      <w:r>
        <w:rPr>
          <w:rFonts w:eastAsia="Times New Roman" w:cs="Times New Roman"/>
          <w:szCs w:val="24"/>
        </w:rPr>
        <w:t xml:space="preserve"> γιατί το οικοδόμημα, που είχε δημιουργήσει και το είχε πληρώσει με αίμα, έβλεπε να ξεπουλιέται, να περνά στα χέρια των επιτήδειων στον χώρο της υγείας. Απελπισία γιατί η</w:t>
      </w:r>
      <w:r>
        <w:rPr>
          <w:rFonts w:eastAsia="Times New Roman" w:cs="Times New Roman"/>
          <w:szCs w:val="24"/>
        </w:rPr>
        <w:t xml:space="preserve"> πρόσβαση γινόταν ολοένα και πιο δύσκολη</w:t>
      </w:r>
      <w:r>
        <w:rPr>
          <w:rFonts w:eastAsia="Times New Roman" w:cs="Times New Roman"/>
          <w:szCs w:val="24"/>
        </w:rPr>
        <w:t>,</w:t>
      </w:r>
      <w:r>
        <w:rPr>
          <w:rFonts w:eastAsia="Times New Roman" w:cs="Times New Roman"/>
          <w:szCs w:val="24"/>
        </w:rPr>
        <w:t xml:space="preserve"> έως και αδύνατη</w:t>
      </w:r>
      <w:r>
        <w:rPr>
          <w:rFonts w:eastAsia="Times New Roman" w:cs="Times New Roman"/>
          <w:szCs w:val="24"/>
        </w:rPr>
        <w:t>,</w:t>
      </w:r>
      <w:r>
        <w:rPr>
          <w:rFonts w:eastAsia="Times New Roman" w:cs="Times New Roman"/>
          <w:szCs w:val="24"/>
        </w:rPr>
        <w:t xml:space="preserve"> για κάποιους.</w:t>
      </w:r>
    </w:p>
    <w:p w14:paraId="5470BB5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Σήμερα όλοι οι Έλληνες πολίτες έχουν πρόσβαση στον τομέα της υγείας, σ’ ένα εθνικό σύστημα, το οποίο λειτουργεί</w:t>
      </w:r>
      <w:r>
        <w:rPr>
          <w:rFonts w:eastAsia="Times New Roman"/>
          <w:szCs w:val="24"/>
        </w:rPr>
        <w:t>,</w:t>
      </w:r>
      <w:r>
        <w:rPr>
          <w:rFonts w:eastAsia="Times New Roman"/>
          <w:szCs w:val="24"/>
        </w:rPr>
        <w:t xml:space="preserve"> βεβαίως με προβλήματα. Όμως, λειτουργεί και όλοι έχουν πρόσβαση στο να αποκτήσουν ένα κομμάτι από αυτό που δικαιούνται, παρ</w:t>
      </w:r>
      <w:r>
        <w:rPr>
          <w:rFonts w:eastAsia="Times New Roman"/>
          <w:szCs w:val="24"/>
        </w:rPr>
        <w:t>’</w:t>
      </w:r>
      <w:r>
        <w:rPr>
          <w:rFonts w:eastAsia="Times New Roman"/>
          <w:szCs w:val="24"/>
        </w:rPr>
        <w:t>ότι περιορισμένο. Όμως, είναι προσβάσιμο και αυτό συνέβη</w:t>
      </w:r>
      <w:r>
        <w:rPr>
          <w:rFonts w:eastAsia="Times New Roman"/>
          <w:szCs w:val="24"/>
        </w:rPr>
        <w:t>,</w:t>
      </w:r>
      <w:r>
        <w:rPr>
          <w:rFonts w:eastAsia="Times New Roman"/>
          <w:szCs w:val="24"/>
        </w:rPr>
        <w:t xml:space="preserve"> όχι για κανέναν άλλο λόγο, αλλά γιατί περιορίστηκαν οι μίζες</w:t>
      </w:r>
      <w:r>
        <w:rPr>
          <w:rFonts w:eastAsia="Times New Roman"/>
          <w:szCs w:val="24"/>
        </w:rPr>
        <w:t>,</w:t>
      </w:r>
      <w:r>
        <w:rPr>
          <w:rFonts w:eastAsia="Times New Roman"/>
          <w:szCs w:val="24"/>
        </w:rPr>
        <w:t xml:space="preserve"> που επί σει</w:t>
      </w:r>
      <w:r>
        <w:rPr>
          <w:rFonts w:eastAsia="Times New Roman"/>
          <w:szCs w:val="24"/>
        </w:rPr>
        <w:t>ρά ετών λεηλάτησαν τον χώρο της υγείας.</w:t>
      </w:r>
    </w:p>
    <w:p w14:paraId="5470BB59"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Το άλλο θέμα που απασχόλησε τη συζήτηση</w:t>
      </w:r>
      <w:r>
        <w:rPr>
          <w:rFonts w:eastAsia="Times New Roman"/>
          <w:szCs w:val="24"/>
        </w:rPr>
        <w:t>,</w:t>
      </w:r>
      <w:r>
        <w:rPr>
          <w:rFonts w:eastAsia="Times New Roman"/>
          <w:szCs w:val="24"/>
        </w:rPr>
        <w:t xml:space="preserve"> αφορά στις συντάξεις. Το ζητούμενο</w:t>
      </w:r>
      <w:r>
        <w:rPr>
          <w:rFonts w:eastAsia="Times New Roman"/>
          <w:szCs w:val="24"/>
        </w:rPr>
        <w:t>,</w:t>
      </w:r>
      <w:r>
        <w:rPr>
          <w:rFonts w:eastAsia="Times New Roman"/>
          <w:szCs w:val="24"/>
        </w:rPr>
        <w:t xml:space="preserve"> για πάρα πολλές δεκαετίες -και παραμένει ζητούμενο- είναι η ισορροπία του συστήματος, ώστε να επιβιώσει και μαζί με αυτό οι πολίτες, οι συν</w:t>
      </w:r>
      <w:r>
        <w:rPr>
          <w:rFonts w:eastAsia="Times New Roman"/>
          <w:szCs w:val="24"/>
        </w:rPr>
        <w:t>ταξιούχοι.</w:t>
      </w:r>
    </w:p>
    <w:p w14:paraId="5470BB5A"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Υπολογίζονται, λοιπόν, οι συντάξεις με τον νέο νόμο που ψηφίσαμε τον Μάιο του 2016 και προκύπτουν οι προσωπικές διαφορές. Ναι, θα υπάρξουν διαφορές, βεβαίως, και θα μειωθούν οι συντάξεις σε ποσοστό από 2% έως 18%. Εξαιρούνται όλοι οι χαμηλοσυντα</w:t>
      </w:r>
      <w:r>
        <w:rPr>
          <w:rFonts w:eastAsia="Times New Roman"/>
          <w:szCs w:val="24"/>
        </w:rPr>
        <w:t>ξιούχοι και ειδικά</w:t>
      </w:r>
      <w:r>
        <w:rPr>
          <w:rFonts w:eastAsia="Times New Roman"/>
          <w:szCs w:val="24"/>
        </w:rPr>
        <w:t>,</w:t>
      </w:r>
      <w:r>
        <w:rPr>
          <w:rFonts w:eastAsia="Times New Roman"/>
          <w:szCs w:val="24"/>
        </w:rPr>
        <w:t xml:space="preserve"> οι αγρότες συνταξιούχοι. Εξακόσιες χιλιάδες συνταξιούχοι δεν πρόκειται να επηρεαστούν. Ωστόσο, όλα αυτά παραμένουν υπό τη δυνατότητα που έχει η Κυβέρνηση από τα πλεονάσματα του 1 δισεκατομμυρίου</w:t>
      </w:r>
      <w:r>
        <w:rPr>
          <w:rFonts w:eastAsia="Times New Roman"/>
          <w:szCs w:val="24"/>
        </w:rPr>
        <w:t>,</w:t>
      </w:r>
      <w:r>
        <w:rPr>
          <w:rFonts w:eastAsia="Times New Roman"/>
          <w:szCs w:val="24"/>
        </w:rPr>
        <w:t xml:space="preserve"> που προκύπτει στον ΕΦΚΑ, ώστε να περιορι</w:t>
      </w:r>
      <w:r>
        <w:rPr>
          <w:rFonts w:eastAsia="Times New Roman"/>
          <w:szCs w:val="24"/>
        </w:rPr>
        <w:t>στούν στο ελάχιστο οι όποιες μειώσεις.</w:t>
      </w:r>
    </w:p>
    <w:p w14:paraId="5470BB5B"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Ένα άλλο ζήτημα αφορά στο </w:t>
      </w:r>
      <w:r>
        <w:rPr>
          <w:rFonts w:eastAsia="Times New Roman"/>
          <w:szCs w:val="24"/>
        </w:rPr>
        <w:t>υπερταμείο</w:t>
      </w:r>
      <w:r>
        <w:rPr>
          <w:rFonts w:eastAsia="Times New Roman"/>
          <w:szCs w:val="24"/>
        </w:rPr>
        <w:t xml:space="preserve">. Έγινε πολλή συζήτηση. Το 2010 ιδρύθηκε το </w:t>
      </w:r>
      <w:r>
        <w:rPr>
          <w:rFonts w:eastAsia="Times New Roman"/>
          <w:szCs w:val="24"/>
        </w:rPr>
        <w:t xml:space="preserve">υπερταμείο, </w:t>
      </w:r>
      <w:r>
        <w:rPr>
          <w:rFonts w:eastAsia="Times New Roman"/>
          <w:szCs w:val="24"/>
        </w:rPr>
        <w:t>που έχει διάρκεια ζωής ενενήντα εννέα χρόνια και όχι όπως ισχυρίζεστε</w:t>
      </w:r>
      <w:r>
        <w:rPr>
          <w:rFonts w:eastAsia="Times New Roman"/>
          <w:szCs w:val="24"/>
        </w:rPr>
        <w:t>,</w:t>
      </w:r>
      <w:r>
        <w:rPr>
          <w:rFonts w:eastAsia="Times New Roman"/>
          <w:szCs w:val="24"/>
        </w:rPr>
        <w:t xml:space="preserve"> ότι δεσμεύθηκε για ενενήντα εννιά χρόνια η περιουσία τ</w:t>
      </w:r>
      <w:r>
        <w:rPr>
          <w:rFonts w:eastAsia="Times New Roman"/>
          <w:szCs w:val="24"/>
        </w:rPr>
        <w:t>ων Ελλήνων πολιτών. Άλλωστε, πάρα πολλές εταιρείες του ελληνικού δημοσίου, όπως η «ΑΤΤΙΚΟ ΜΕΤΡΟ», έχει και αυτή διάρκεια ενενήντα εννιά χρόνια. Είναι μια εταιρεία, όμως, που ανήκει 100% στο ελληνικό δημόσιο, αφού οι σαράντα χιλιάδες μετοχές</w:t>
      </w:r>
      <w:r>
        <w:rPr>
          <w:rFonts w:eastAsia="Times New Roman"/>
          <w:szCs w:val="24"/>
        </w:rPr>
        <w:t>,</w:t>
      </w:r>
      <w:r>
        <w:rPr>
          <w:rFonts w:eastAsia="Times New Roman"/>
          <w:szCs w:val="24"/>
        </w:rPr>
        <w:t xml:space="preserve"> προς 1.000 ευρ</w:t>
      </w:r>
      <w:r>
        <w:rPr>
          <w:rFonts w:eastAsia="Times New Roman"/>
          <w:szCs w:val="24"/>
        </w:rPr>
        <w:t>ώ η μία</w:t>
      </w:r>
      <w:r>
        <w:rPr>
          <w:rFonts w:eastAsia="Times New Roman"/>
          <w:szCs w:val="24"/>
        </w:rPr>
        <w:t>,</w:t>
      </w:r>
      <w:r>
        <w:rPr>
          <w:rFonts w:eastAsia="Times New Roman"/>
          <w:szCs w:val="24"/>
        </w:rPr>
        <w:t xml:space="preserve"> ανήκουν στο ελληνικό δημόσιο και έτσι θα παραμείνουν. Δηλαδή, δεν υπάρχει δυνατότητα μεταβίβασης αυτών των μετοχών.</w:t>
      </w:r>
    </w:p>
    <w:p w14:paraId="5470BB5C"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470BB5D"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Σε ένα λεπτό ολοκληρώνω, κύριε Πρόεδρε.</w:t>
      </w:r>
    </w:p>
    <w:p w14:paraId="5470BB5E"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Προκύπτ</w:t>
      </w:r>
      <w:r>
        <w:rPr>
          <w:rFonts w:eastAsia="Times New Roman"/>
          <w:szCs w:val="24"/>
        </w:rPr>
        <w:t xml:space="preserve">ει το ερώτημα: Αλήθεια, μετά από τρία χρόνια λειτουργίας του </w:t>
      </w:r>
      <w:r>
        <w:rPr>
          <w:rFonts w:eastAsia="Times New Roman"/>
          <w:szCs w:val="24"/>
        </w:rPr>
        <w:t>υ</w:t>
      </w:r>
      <w:r>
        <w:rPr>
          <w:rFonts w:eastAsia="Times New Roman"/>
          <w:szCs w:val="24"/>
        </w:rPr>
        <w:t>περταμείου</w:t>
      </w:r>
      <w:r>
        <w:rPr>
          <w:rFonts w:eastAsia="Times New Roman"/>
          <w:szCs w:val="24"/>
        </w:rPr>
        <w:t>,</w:t>
      </w:r>
      <w:r>
        <w:rPr>
          <w:rFonts w:eastAsia="Times New Roman"/>
          <w:szCs w:val="24"/>
        </w:rPr>
        <w:t xml:space="preserve"> πόσα πράγματα έχουν ξεπουληθεί, όπως ισχυρίζεστε; Απολύτως τίποτα. Υλοποιούμε δικές σας δεσμεύσεις και μία από αυτές είναι το</w:t>
      </w:r>
      <w:r>
        <w:rPr>
          <w:rFonts w:eastAsia="Times New Roman"/>
          <w:szCs w:val="24"/>
        </w:rPr>
        <w:t xml:space="preserve"> Ελληνικό</w:t>
      </w:r>
      <w:r>
        <w:rPr>
          <w:rFonts w:eastAsia="Times New Roman"/>
          <w:szCs w:val="24"/>
        </w:rPr>
        <w:t>, που ενώ από τον Φλεβάρη του 2014 είχατε ωριμάσ</w:t>
      </w:r>
      <w:r>
        <w:rPr>
          <w:rFonts w:eastAsia="Times New Roman"/>
          <w:szCs w:val="24"/>
        </w:rPr>
        <w:t>ει τη σύμβαση, την υπογράψατε δύο μήνες πριν χάσετε τις εκλογές. Αλήθεια, εσείς που πιστεύατε ότι αυτό το έργο θα έφερνε την οικονομική ανάκαμψη του τόπου, γιατί καθυστερούσατε; Ποιος ήταν ο λόγος; Ή μήπως ήταν ανταλλάγματα;</w:t>
      </w:r>
    </w:p>
    <w:p w14:paraId="5470BB5F"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Τέλος, θα κλείσω την παρέμβασή </w:t>
      </w:r>
      <w:r>
        <w:rPr>
          <w:rFonts w:eastAsia="Times New Roman"/>
          <w:szCs w:val="24"/>
        </w:rPr>
        <w:t>μου με τις φοροελαφρύνσεις που δημιουργούνται από τον δημοσιονομικό χώρο, που έχουμε καταφέρει να φτιάξουμε</w:t>
      </w:r>
      <w:r w:rsidRPr="0084243C">
        <w:rPr>
          <w:rFonts w:eastAsia="Times New Roman"/>
          <w:szCs w:val="24"/>
        </w:rPr>
        <w:t xml:space="preserve"> </w:t>
      </w:r>
      <w:r>
        <w:rPr>
          <w:rFonts w:eastAsia="Times New Roman"/>
          <w:szCs w:val="24"/>
        </w:rPr>
        <w:t>με κόπο. Το 2019 θα πά</w:t>
      </w:r>
      <w:r>
        <w:rPr>
          <w:rFonts w:eastAsia="Times New Roman"/>
          <w:szCs w:val="24"/>
        </w:rPr>
        <w:t>νε</w:t>
      </w:r>
      <w:r>
        <w:rPr>
          <w:rFonts w:eastAsia="Times New Roman"/>
          <w:szCs w:val="24"/>
        </w:rPr>
        <w:t xml:space="preserve"> 700 εκατομμύρια σε φοροελαφρύνσεις, το 2020 συνολικά 579 εκατομμύρια, το 2021 θα πάνε 825 εκατομμύρια και το 2022 θα πάνε 1</w:t>
      </w:r>
      <w:r>
        <w:rPr>
          <w:rFonts w:eastAsia="Times New Roman"/>
          <w:szCs w:val="24"/>
        </w:rPr>
        <w:t>.460. Αυτά δεν είναι λόγια. Είναι δεσμεύσεις</w:t>
      </w:r>
      <w:r>
        <w:rPr>
          <w:rFonts w:eastAsia="Times New Roman"/>
          <w:szCs w:val="24"/>
        </w:rPr>
        <w:t>,</w:t>
      </w:r>
      <w:r>
        <w:rPr>
          <w:rFonts w:eastAsia="Times New Roman"/>
          <w:szCs w:val="24"/>
        </w:rPr>
        <w:t xml:space="preserve"> οι οποίες κατοχυρώνονται και με την ψήφιση αυτού του νομοσχεδίου.</w:t>
      </w:r>
    </w:p>
    <w:p w14:paraId="5470BB6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Όσο και να προσπαθείτε λοιπόν, πιστεύω ότι δεν μπορείτε να κρυφτείτε. Δεν μπορεί</w:t>
      </w:r>
      <w:r>
        <w:rPr>
          <w:rFonts w:eastAsia="Times New Roman"/>
          <w:szCs w:val="24"/>
        </w:rPr>
        <w:t>,</w:t>
      </w:r>
      <w:r>
        <w:rPr>
          <w:rFonts w:eastAsia="Times New Roman"/>
          <w:szCs w:val="24"/>
        </w:rPr>
        <w:t xml:space="preserve"> παρά να σας ικανοποιεί αυτή η διέξοδος από τα μνημόνια και η ε</w:t>
      </w:r>
      <w:r>
        <w:rPr>
          <w:rFonts w:eastAsia="Times New Roman"/>
          <w:szCs w:val="24"/>
        </w:rPr>
        <w:t>φαρμογή ενός λογικού, θα έλεγα, φορολογικού συστήματος.</w:t>
      </w:r>
    </w:p>
    <w:p w14:paraId="5470BB61"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Σας ευχαριστώ πολύ.</w:t>
      </w:r>
    </w:p>
    <w:p w14:paraId="5470BB62" w14:textId="77777777" w:rsidR="001F594C" w:rsidRDefault="008C7D1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470BB63" w14:textId="77777777" w:rsidR="001F594C" w:rsidRDefault="008C7D1C">
      <w:pPr>
        <w:tabs>
          <w:tab w:val="left" w:pos="2940"/>
        </w:tabs>
        <w:spacing w:line="600" w:lineRule="auto"/>
        <w:ind w:firstLine="720"/>
        <w:contextualSpacing/>
        <w:jc w:val="both"/>
        <w:rPr>
          <w:rFonts w:eastAsia="Times New Roman"/>
          <w:szCs w:val="24"/>
        </w:rPr>
      </w:pPr>
      <w:r w:rsidRPr="0027605E">
        <w:rPr>
          <w:rFonts w:eastAsia="Times New Roman"/>
          <w:b/>
          <w:szCs w:val="24"/>
        </w:rPr>
        <w:t>ΠΡΟΕΔΡΕΥΩΝ (Γεώργιος Βαρεμένος):</w:t>
      </w:r>
      <w:r>
        <w:rPr>
          <w:rFonts w:eastAsia="Times New Roman"/>
          <w:szCs w:val="24"/>
        </w:rPr>
        <w:t xml:space="preserve"> Κι εμείς ευχαριστούμε.</w:t>
      </w:r>
    </w:p>
    <w:p w14:paraId="5470BB64"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Ο Υπουργός</w:t>
      </w:r>
      <w:r>
        <w:rPr>
          <w:rFonts w:eastAsia="Times New Roman"/>
          <w:szCs w:val="24"/>
        </w:rPr>
        <w:t xml:space="preserve"> </w:t>
      </w:r>
      <w:r>
        <w:rPr>
          <w:rFonts w:eastAsia="Times New Roman"/>
          <w:szCs w:val="24"/>
        </w:rPr>
        <w:t xml:space="preserve">κ. Πάνος Σκουρλέτης, έχει τον λόγο για μια νομοτεχνική βελτίωση και </w:t>
      </w:r>
      <w:r>
        <w:rPr>
          <w:rFonts w:eastAsia="Times New Roman"/>
          <w:szCs w:val="24"/>
        </w:rPr>
        <w:t>μετά η Υφυπουργός Οικονομικών κ</w:t>
      </w:r>
      <w:r>
        <w:rPr>
          <w:rFonts w:eastAsia="Times New Roman"/>
          <w:szCs w:val="24"/>
        </w:rPr>
        <w:t>.</w:t>
      </w:r>
      <w:r>
        <w:rPr>
          <w:rFonts w:eastAsia="Times New Roman"/>
          <w:szCs w:val="24"/>
        </w:rPr>
        <w:t xml:space="preserve"> Παπανάτσιου. </w:t>
      </w:r>
    </w:p>
    <w:p w14:paraId="5470BB65" w14:textId="77777777" w:rsidR="001F594C" w:rsidRDefault="008C7D1C">
      <w:pPr>
        <w:tabs>
          <w:tab w:val="left" w:pos="2940"/>
        </w:tabs>
        <w:spacing w:line="600" w:lineRule="auto"/>
        <w:ind w:firstLine="720"/>
        <w:contextualSpacing/>
        <w:jc w:val="both"/>
        <w:rPr>
          <w:rFonts w:eastAsia="Times New Roman"/>
          <w:szCs w:val="24"/>
        </w:rPr>
      </w:pPr>
      <w:r w:rsidRPr="0027605E">
        <w:rPr>
          <w:rFonts w:eastAsia="Times New Roman"/>
          <w:b/>
          <w:szCs w:val="24"/>
        </w:rPr>
        <w:t xml:space="preserve">ΠΑΝΑΓΙΩΤΗΣ </w:t>
      </w:r>
      <w:r>
        <w:rPr>
          <w:rFonts w:eastAsia="Times New Roman"/>
          <w:b/>
          <w:szCs w:val="24"/>
        </w:rPr>
        <w:t xml:space="preserve">(ΠΑΝΟΣ) </w:t>
      </w:r>
      <w:r w:rsidRPr="0027605E">
        <w:rPr>
          <w:rFonts w:eastAsia="Times New Roman"/>
          <w:b/>
          <w:szCs w:val="24"/>
        </w:rPr>
        <w:t>ΣΚΟΥΡΛΕΤΗΣ (Υπουργός Εσωτερικών):</w:t>
      </w:r>
      <w:r>
        <w:rPr>
          <w:rFonts w:eastAsia="Times New Roman"/>
          <w:szCs w:val="24"/>
        </w:rPr>
        <w:t xml:space="preserve"> Ευχαριστώ, κύριε Πρόεδρε.</w:t>
      </w:r>
    </w:p>
    <w:p w14:paraId="5470BB66"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Πρόκειται για δύο νομοτεχνικές βελτιώσεις. </w:t>
      </w:r>
    </w:p>
    <w:p w14:paraId="5470BB67"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 xml:space="preserve">Η πρώτη αφορά το δεύτερο εδάφιο της παραγράφου 4 στο άρθρο 2, το οποίο αντικαθίσταται </w:t>
      </w:r>
      <w:r>
        <w:rPr>
          <w:rFonts w:eastAsia="Times New Roman"/>
          <w:szCs w:val="24"/>
        </w:rPr>
        <w:t>ως εξής: «Στις περιπτώσεις που απαιτείται η έκδοση κανονιστικών πράξεων, εκδίδονται αποφάσεις των αρμοδίων Υπουργών, κατόπιν σχετικής εισήγησης του φορέα».</w:t>
      </w:r>
    </w:p>
    <w:p w14:paraId="5470BB68"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Η δεύτερη κινείται στο ίδιο πνεύμα. Αφορά το τέλος της παραγράφου ε΄ του άρθρου 11. Μετά τη φράση: «</w:t>
      </w:r>
      <w:r>
        <w:rPr>
          <w:rFonts w:eastAsia="Times New Roman"/>
          <w:szCs w:val="24"/>
        </w:rPr>
        <w:t>τ</w:t>
      </w:r>
      <w:r>
        <w:rPr>
          <w:rFonts w:eastAsia="Times New Roman"/>
          <w:szCs w:val="24"/>
        </w:rPr>
        <w:t>ων Υπουργών Εσωτερικών και Οικονομικών» προστίθεται η φράση ως εξής: «Έπειτα από τη σχετική εισήγηση και τη σύμφωνη γνώμη του φορέα».</w:t>
      </w:r>
    </w:p>
    <w:p w14:paraId="5470BB69"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5470BB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Παναγιώτης Σκουρλέτης                           καταθέτει τις προαναφερθείσ</w:t>
      </w:r>
      <w:r>
        <w:rPr>
          <w:rFonts w:eastAsia="Times New Roman" w:cs="Times New Roman"/>
          <w:szCs w:val="24"/>
        </w:rPr>
        <w:t>ες νομοτεχνικές βελτιώσεις, οι οποίες έχουν ως εξής</w:t>
      </w:r>
      <w:r>
        <w:rPr>
          <w:rFonts w:eastAsia="Times New Roman" w:cs="Times New Roman"/>
          <w:szCs w:val="24"/>
        </w:rPr>
        <w:t>:</w:t>
      </w:r>
    </w:p>
    <w:p w14:paraId="5470BB6B" w14:textId="77777777" w:rsidR="001F594C" w:rsidRDefault="008C7D1C">
      <w:pPr>
        <w:spacing w:line="600" w:lineRule="auto"/>
        <w:ind w:firstLine="720"/>
        <w:contextualSpacing/>
        <w:jc w:val="center"/>
        <w:rPr>
          <w:rFonts w:eastAsia="Times New Roman" w:cs="Times New Roman"/>
          <w:color w:val="FF0000"/>
          <w:szCs w:val="24"/>
        </w:rPr>
      </w:pPr>
      <w:r w:rsidRPr="00A11A72">
        <w:rPr>
          <w:rFonts w:eastAsia="Times New Roman" w:cs="Times New Roman"/>
          <w:color w:val="FF0000"/>
          <w:szCs w:val="24"/>
        </w:rPr>
        <w:t>(ΑΛΛΑΓΗ ΣΕΛ)</w:t>
      </w:r>
    </w:p>
    <w:p w14:paraId="5470BB6C" w14:textId="77777777" w:rsidR="001F594C" w:rsidRDefault="008C7D1C">
      <w:pPr>
        <w:spacing w:line="600" w:lineRule="auto"/>
        <w:ind w:firstLine="720"/>
        <w:contextualSpacing/>
        <w:jc w:val="center"/>
        <w:rPr>
          <w:rFonts w:eastAsia="Times New Roman" w:cs="Times New Roman"/>
          <w:color w:val="FF0000"/>
          <w:szCs w:val="24"/>
        </w:rPr>
      </w:pPr>
      <w:r w:rsidRPr="00A11A72">
        <w:rPr>
          <w:rFonts w:eastAsia="Times New Roman" w:cs="Times New Roman"/>
          <w:color w:val="FF0000"/>
          <w:szCs w:val="24"/>
        </w:rPr>
        <w:t xml:space="preserve">(ΝΑ ΜΠΕΙ Η ΣΕΛ. </w:t>
      </w:r>
      <w:r w:rsidRPr="00A11A72">
        <w:rPr>
          <w:rFonts w:eastAsia="Times New Roman" w:cs="Times New Roman"/>
          <w:color w:val="FF0000"/>
          <w:szCs w:val="24"/>
        </w:rPr>
        <w:t>281)</w:t>
      </w:r>
    </w:p>
    <w:p w14:paraId="5470BB6D" w14:textId="77777777" w:rsidR="001F594C" w:rsidRDefault="008C7D1C">
      <w:pPr>
        <w:spacing w:line="600" w:lineRule="auto"/>
        <w:ind w:firstLine="720"/>
        <w:contextualSpacing/>
        <w:jc w:val="center"/>
        <w:rPr>
          <w:rFonts w:eastAsia="Times New Roman" w:cs="Times New Roman"/>
          <w:color w:val="FF0000"/>
          <w:szCs w:val="24"/>
        </w:rPr>
      </w:pPr>
      <w:r w:rsidRPr="00A11A72">
        <w:rPr>
          <w:rFonts w:eastAsia="Times New Roman" w:cs="Times New Roman"/>
          <w:color w:val="FF0000"/>
          <w:szCs w:val="24"/>
        </w:rPr>
        <w:t>(ΑΛΛΑΓΗ ΣΕΛ.)</w:t>
      </w:r>
    </w:p>
    <w:p w14:paraId="5470BB6E" w14:textId="77777777" w:rsidR="001F594C" w:rsidRDefault="008C7D1C">
      <w:pPr>
        <w:tabs>
          <w:tab w:val="left" w:pos="2940"/>
        </w:tabs>
        <w:spacing w:line="600" w:lineRule="auto"/>
        <w:ind w:firstLine="720"/>
        <w:contextualSpacing/>
        <w:jc w:val="both"/>
        <w:rPr>
          <w:rFonts w:eastAsia="Times New Roman"/>
          <w:szCs w:val="24"/>
        </w:rPr>
      </w:pPr>
      <w:r w:rsidRPr="001F6AD7">
        <w:rPr>
          <w:rFonts w:eastAsia="Times New Roman"/>
          <w:b/>
          <w:szCs w:val="24"/>
        </w:rPr>
        <w:t xml:space="preserve">ΠΡΟΕΔΡΕΥΩΝ (Γεώργιος Βαρεμένος): </w:t>
      </w:r>
      <w:r>
        <w:rPr>
          <w:rFonts w:eastAsia="Times New Roman"/>
          <w:szCs w:val="24"/>
        </w:rPr>
        <w:t>Η κ</w:t>
      </w:r>
      <w:r>
        <w:rPr>
          <w:rFonts w:eastAsia="Times New Roman"/>
          <w:szCs w:val="24"/>
        </w:rPr>
        <w:t>.</w:t>
      </w:r>
      <w:r>
        <w:rPr>
          <w:rFonts w:eastAsia="Times New Roman"/>
          <w:szCs w:val="24"/>
        </w:rPr>
        <w:t xml:space="preserve"> Παπανάτσιου έχει τον λόγο.</w:t>
      </w:r>
    </w:p>
    <w:p w14:paraId="5470BB6F" w14:textId="77777777" w:rsidR="001F594C" w:rsidRDefault="008C7D1C">
      <w:pPr>
        <w:tabs>
          <w:tab w:val="left" w:pos="2940"/>
        </w:tabs>
        <w:spacing w:line="600" w:lineRule="auto"/>
        <w:ind w:firstLine="720"/>
        <w:contextualSpacing/>
        <w:jc w:val="both"/>
        <w:rPr>
          <w:rFonts w:eastAsia="Times New Roman"/>
          <w:szCs w:val="24"/>
        </w:rPr>
      </w:pPr>
      <w:r w:rsidRPr="005C3E1F">
        <w:rPr>
          <w:rFonts w:eastAsia="Times New Roman"/>
          <w:b/>
          <w:szCs w:val="24"/>
        </w:rPr>
        <w:t>ΑΙΚΑΤΕΡΙΝΗ ΠΑΠΑΝΑΤΣΙΟΥ (Υφυπουργός Οικονομικών):</w:t>
      </w:r>
      <w:r>
        <w:rPr>
          <w:rFonts w:eastAsia="Times New Roman"/>
          <w:szCs w:val="24"/>
        </w:rPr>
        <w:t xml:space="preserve"> Ευχαριστώ, κύριε Πρόεδρε.</w:t>
      </w:r>
    </w:p>
    <w:p w14:paraId="5470BB70" w14:textId="77777777" w:rsidR="001F594C" w:rsidRDefault="008C7D1C">
      <w:pPr>
        <w:tabs>
          <w:tab w:val="left" w:pos="2940"/>
        </w:tabs>
        <w:spacing w:line="600" w:lineRule="auto"/>
        <w:ind w:firstLine="720"/>
        <w:contextualSpacing/>
        <w:jc w:val="both"/>
        <w:rPr>
          <w:rFonts w:eastAsia="Times New Roman"/>
          <w:szCs w:val="24"/>
        </w:rPr>
      </w:pPr>
      <w:r>
        <w:rPr>
          <w:rFonts w:eastAsia="Times New Roman"/>
          <w:szCs w:val="24"/>
        </w:rPr>
        <w:t>Κυρία και κύριο</w:t>
      </w:r>
      <w:r>
        <w:rPr>
          <w:rFonts w:eastAsia="Times New Roman"/>
          <w:szCs w:val="24"/>
        </w:rPr>
        <w:t>ι συνάδελφοι, πριν μιλήσουμε για το νομοσχέδιο, θα πρέπει να αναφερθώ στο πολυσυζητημένο θέμα των αντικειμενικών αξιών και του ΕΝΦΙΑ. Η αλήθεια είναι πως πρόκειται για δύσκολη εξίσωση, αλλά ο καθένας καταλαβαίνει πως οι αντικειμενικές αξίες δεν ταυτίζονται</w:t>
      </w:r>
      <w:r>
        <w:rPr>
          <w:rFonts w:eastAsia="Times New Roman"/>
          <w:szCs w:val="24"/>
        </w:rPr>
        <w:t xml:space="preserve"> απόλυτα με τον φόρο. Επί της ουσίας, αύξηση των αντικειμενικών δεν σημαίνει απαραίτητα αύξηση του φόρου.</w:t>
      </w:r>
    </w:p>
    <w:p w14:paraId="5470BB7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την αναθεώρηση των αντικειμενικών έχει δεσμευτεί η χώρα ήδη από το </w:t>
      </w:r>
      <w:r w:rsidRPr="002A6706">
        <w:rPr>
          <w:rFonts w:eastAsia="Times New Roman" w:cs="Times New Roman"/>
          <w:szCs w:val="24"/>
        </w:rPr>
        <w:t>2012</w:t>
      </w:r>
      <w:r>
        <w:rPr>
          <w:rFonts w:eastAsia="Times New Roman" w:cs="Times New Roman"/>
          <w:szCs w:val="24"/>
        </w:rPr>
        <w:t xml:space="preserve"> και είχε ενσωματωθεί στη συμφωνία με τους δανειστές -ν.4046/2012</w:t>
      </w:r>
      <w:r>
        <w:rPr>
          <w:rFonts w:eastAsia="Times New Roman" w:cs="Times New Roman"/>
          <w:szCs w:val="24"/>
        </w:rPr>
        <w:t xml:space="preserve">- </w:t>
      </w:r>
      <w:r w:rsidRPr="002A6706">
        <w:rPr>
          <w:rFonts w:eastAsia="Times New Roman" w:cs="Times New Roman"/>
          <w:szCs w:val="24"/>
        </w:rPr>
        <w:t xml:space="preserve"> με τη δέσμευση της τότε </w:t>
      </w:r>
      <w:r>
        <w:rPr>
          <w:rFonts w:eastAsia="Times New Roman" w:cs="Times New Roman"/>
          <w:szCs w:val="24"/>
        </w:rPr>
        <w:t>κ</w:t>
      </w:r>
      <w:r w:rsidRPr="002A6706">
        <w:rPr>
          <w:rFonts w:eastAsia="Times New Roman" w:cs="Times New Roman"/>
          <w:szCs w:val="24"/>
        </w:rPr>
        <w:t>υβέρνησης</w:t>
      </w:r>
      <w:r>
        <w:rPr>
          <w:rFonts w:eastAsia="Times New Roman" w:cs="Times New Roman"/>
          <w:szCs w:val="24"/>
        </w:rPr>
        <w:t xml:space="preserve">. </w:t>
      </w:r>
    </w:p>
    <w:p w14:paraId="5470BB7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πρέπει να τονιστεί ότι δεν είχε ληφθεί καμμία μέριμνα, </w:t>
      </w:r>
      <w:r w:rsidRPr="002A6706">
        <w:rPr>
          <w:rFonts w:eastAsia="Times New Roman" w:cs="Times New Roman"/>
          <w:szCs w:val="24"/>
        </w:rPr>
        <w:t xml:space="preserve">όπως νομοθετικά </w:t>
      </w:r>
      <w:r>
        <w:rPr>
          <w:rFonts w:eastAsia="Times New Roman" w:cs="Times New Roman"/>
          <w:szCs w:val="24"/>
        </w:rPr>
        <w:t xml:space="preserve">επιβαλλόταν, </w:t>
      </w:r>
      <w:r w:rsidRPr="002A6706">
        <w:rPr>
          <w:rFonts w:eastAsia="Times New Roman" w:cs="Times New Roman"/>
          <w:szCs w:val="24"/>
        </w:rPr>
        <w:t>για την αναθεώρησή τους σε όλο το διάστημα</w:t>
      </w:r>
      <w:r>
        <w:rPr>
          <w:rFonts w:eastAsia="Times New Roman" w:cs="Times New Roman"/>
          <w:szCs w:val="24"/>
        </w:rPr>
        <w:t>,</w:t>
      </w:r>
      <w:r w:rsidRPr="002A6706">
        <w:rPr>
          <w:rFonts w:eastAsia="Times New Roman" w:cs="Times New Roman"/>
          <w:szCs w:val="24"/>
        </w:rPr>
        <w:t xml:space="preserve"> τόσο πριν δημιουργήσ</w:t>
      </w:r>
      <w:r>
        <w:rPr>
          <w:rFonts w:eastAsia="Times New Roman" w:cs="Times New Roman"/>
          <w:szCs w:val="24"/>
        </w:rPr>
        <w:t>ε</w:t>
      </w:r>
      <w:r w:rsidRPr="002A6706">
        <w:rPr>
          <w:rFonts w:eastAsia="Times New Roman" w:cs="Times New Roman"/>
          <w:szCs w:val="24"/>
        </w:rPr>
        <w:t>τε</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α</w:t>
      </w:r>
      <w:r w:rsidRPr="002A6706">
        <w:rPr>
          <w:rFonts w:eastAsia="Times New Roman" w:cs="Times New Roman"/>
          <w:szCs w:val="24"/>
        </w:rPr>
        <w:t>γαπητοί συνάδελφοι</w:t>
      </w:r>
      <w:r>
        <w:rPr>
          <w:rFonts w:eastAsia="Times New Roman" w:cs="Times New Roman"/>
          <w:szCs w:val="24"/>
        </w:rPr>
        <w:t>,</w:t>
      </w:r>
      <w:r w:rsidRPr="002A6706">
        <w:rPr>
          <w:rFonts w:eastAsia="Times New Roman" w:cs="Times New Roman"/>
          <w:szCs w:val="24"/>
        </w:rPr>
        <w:t xml:space="preserve"> τον ΕΝΦΙΑ</w:t>
      </w:r>
      <w:r>
        <w:rPr>
          <w:rFonts w:eastAsia="Times New Roman" w:cs="Times New Roman"/>
          <w:szCs w:val="24"/>
        </w:rPr>
        <w:t>,</w:t>
      </w:r>
      <w:r w:rsidRPr="002A6706">
        <w:rPr>
          <w:rFonts w:eastAsia="Times New Roman" w:cs="Times New Roman"/>
          <w:szCs w:val="24"/>
        </w:rPr>
        <w:t xml:space="preserve"> όσο και μετά μέχρι και σήμερα</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Μ</w:t>
      </w:r>
      <w:r w:rsidRPr="002A6706">
        <w:rPr>
          <w:rFonts w:eastAsia="Times New Roman" w:cs="Times New Roman"/>
          <w:szCs w:val="24"/>
        </w:rPr>
        <w:t>ιλάμε</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δ</w:t>
      </w:r>
      <w:r w:rsidRPr="002A6706">
        <w:rPr>
          <w:rFonts w:eastAsia="Times New Roman" w:cs="Times New Roman"/>
          <w:szCs w:val="24"/>
        </w:rPr>
        <w:t>ηλαδή</w:t>
      </w:r>
      <w:r>
        <w:rPr>
          <w:rFonts w:eastAsia="Times New Roman" w:cs="Times New Roman"/>
          <w:szCs w:val="24"/>
        </w:rPr>
        <w:t>,</w:t>
      </w:r>
      <w:r w:rsidRPr="002A6706">
        <w:rPr>
          <w:rFonts w:eastAsia="Times New Roman" w:cs="Times New Roman"/>
          <w:szCs w:val="24"/>
        </w:rPr>
        <w:t xml:space="preserve"> για </w:t>
      </w:r>
      <w:r>
        <w:rPr>
          <w:rFonts w:eastAsia="Times New Roman" w:cs="Times New Roman"/>
          <w:szCs w:val="24"/>
        </w:rPr>
        <w:t>μια</w:t>
      </w:r>
      <w:r w:rsidRPr="002A6706">
        <w:rPr>
          <w:rFonts w:eastAsia="Times New Roman" w:cs="Times New Roman"/>
          <w:szCs w:val="24"/>
        </w:rPr>
        <w:t xml:space="preserve"> δεκαετία τουλάχιστον</w:t>
      </w:r>
      <w:r>
        <w:rPr>
          <w:rFonts w:eastAsia="Times New Roman" w:cs="Times New Roman"/>
          <w:szCs w:val="24"/>
        </w:rPr>
        <w:t>.</w:t>
      </w:r>
      <w:r w:rsidRPr="002A6706">
        <w:rPr>
          <w:rFonts w:eastAsia="Times New Roman" w:cs="Times New Roman"/>
          <w:szCs w:val="24"/>
        </w:rPr>
        <w:t xml:space="preserve"> </w:t>
      </w:r>
    </w:p>
    <w:p w14:paraId="5470BB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Τέταρτον, ό</w:t>
      </w:r>
      <w:r w:rsidRPr="002A6706">
        <w:rPr>
          <w:rFonts w:eastAsia="Times New Roman" w:cs="Times New Roman"/>
          <w:szCs w:val="24"/>
        </w:rPr>
        <w:t xml:space="preserve">πως καταλαβαίνετε από τα προηγούμενα και στα στενά </w:t>
      </w:r>
      <w:r>
        <w:rPr>
          <w:rFonts w:eastAsia="Times New Roman" w:cs="Times New Roman"/>
          <w:szCs w:val="24"/>
        </w:rPr>
        <w:t>χ</w:t>
      </w:r>
      <w:r w:rsidRPr="002A6706">
        <w:rPr>
          <w:rFonts w:eastAsia="Times New Roman" w:cs="Times New Roman"/>
          <w:szCs w:val="24"/>
        </w:rPr>
        <w:t>ρονικά περιθώρια</w:t>
      </w:r>
      <w:r>
        <w:rPr>
          <w:rFonts w:eastAsia="Times New Roman" w:cs="Times New Roman"/>
          <w:szCs w:val="24"/>
        </w:rPr>
        <w:t>, εξαιρετικά για</w:t>
      </w:r>
      <w:r w:rsidRPr="002A6706">
        <w:rPr>
          <w:rFonts w:eastAsia="Times New Roman" w:cs="Times New Roman"/>
          <w:szCs w:val="24"/>
        </w:rPr>
        <w:t xml:space="preserve"> φέτος προχωρήσαμε στον υπολογισμό</w:t>
      </w:r>
      <w:r>
        <w:rPr>
          <w:rFonts w:eastAsia="Times New Roman" w:cs="Times New Roman"/>
          <w:szCs w:val="24"/>
        </w:rPr>
        <w:t xml:space="preserve"> των αντικειμενικών τιμών με τη</w:t>
      </w:r>
      <w:r w:rsidRPr="002A6706">
        <w:rPr>
          <w:rFonts w:eastAsia="Times New Roman" w:cs="Times New Roman"/>
          <w:szCs w:val="24"/>
        </w:rPr>
        <w:t xml:space="preserve"> διαφανή διαδικασ</w:t>
      </w:r>
      <w:r w:rsidRPr="002A6706">
        <w:rPr>
          <w:rFonts w:eastAsia="Times New Roman" w:cs="Times New Roman"/>
          <w:szCs w:val="24"/>
        </w:rPr>
        <w:t>ία μέσω πιστοποιημένων στο Υπουργείο Οικονομικών εκτιμητών οι οποίοι διαθέτουν γνώση</w:t>
      </w:r>
      <w:r>
        <w:rPr>
          <w:rFonts w:eastAsia="Times New Roman" w:cs="Times New Roman"/>
          <w:szCs w:val="24"/>
        </w:rPr>
        <w:t>,</w:t>
      </w:r>
      <w:r w:rsidRPr="002A6706">
        <w:rPr>
          <w:rFonts w:eastAsia="Times New Roman" w:cs="Times New Roman"/>
          <w:szCs w:val="24"/>
        </w:rPr>
        <w:t xml:space="preserve"> τεχνογνωσία</w:t>
      </w:r>
      <w:r>
        <w:rPr>
          <w:rFonts w:eastAsia="Times New Roman" w:cs="Times New Roman"/>
          <w:szCs w:val="24"/>
        </w:rPr>
        <w:t>,</w:t>
      </w:r>
      <w:r w:rsidRPr="002A6706">
        <w:rPr>
          <w:rFonts w:eastAsia="Times New Roman" w:cs="Times New Roman"/>
          <w:szCs w:val="24"/>
        </w:rPr>
        <w:t xml:space="preserve"> αλλά και αυξημένα εχέγγυα ανεξαρτησίας</w:t>
      </w:r>
      <w:r>
        <w:rPr>
          <w:rFonts w:eastAsia="Times New Roman" w:cs="Times New Roman"/>
          <w:szCs w:val="24"/>
        </w:rPr>
        <w:t>.</w:t>
      </w:r>
    </w:p>
    <w:p w14:paraId="5470BB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Πέμπτον, η υπουργική απόφαση που εκδόθηκε</w:t>
      </w:r>
      <w:r w:rsidRPr="002A6706">
        <w:rPr>
          <w:rFonts w:eastAsia="Times New Roman" w:cs="Times New Roman"/>
          <w:szCs w:val="24"/>
        </w:rPr>
        <w:t xml:space="preserve"> χθες </w:t>
      </w:r>
      <w:r>
        <w:rPr>
          <w:rFonts w:eastAsia="Times New Roman" w:cs="Times New Roman"/>
          <w:szCs w:val="24"/>
        </w:rPr>
        <w:t>α</w:t>
      </w:r>
      <w:r w:rsidRPr="002A6706">
        <w:rPr>
          <w:rFonts w:eastAsia="Times New Roman" w:cs="Times New Roman"/>
          <w:szCs w:val="24"/>
        </w:rPr>
        <w:t>ναφέρει</w:t>
      </w:r>
      <w:r>
        <w:rPr>
          <w:rFonts w:eastAsia="Times New Roman" w:cs="Times New Roman"/>
          <w:szCs w:val="24"/>
        </w:rPr>
        <w:t xml:space="preserve"> ρητά</w:t>
      </w:r>
      <w:r w:rsidRPr="002A6706">
        <w:rPr>
          <w:rFonts w:eastAsia="Times New Roman" w:cs="Times New Roman"/>
          <w:szCs w:val="24"/>
        </w:rPr>
        <w:t xml:space="preserve"> πως οι νέες αντικειμενικές αξίες θα ληφθούν υπ</w:t>
      </w:r>
      <w:r>
        <w:rPr>
          <w:rFonts w:eastAsia="Times New Roman" w:cs="Times New Roman"/>
          <w:szCs w:val="24"/>
        </w:rPr>
        <w:t xml:space="preserve">’ </w:t>
      </w:r>
      <w:r w:rsidRPr="002A6706">
        <w:rPr>
          <w:rFonts w:eastAsia="Times New Roman" w:cs="Times New Roman"/>
          <w:szCs w:val="24"/>
        </w:rPr>
        <w:t>όψιν της</w:t>
      </w:r>
      <w:r w:rsidRPr="002A6706">
        <w:rPr>
          <w:rFonts w:eastAsia="Times New Roman" w:cs="Times New Roman"/>
          <w:szCs w:val="24"/>
        </w:rPr>
        <w:t xml:space="preserve"> διοίκησης μόνο για τον υπολογισμό του ΕΝΦΙΑ για το 2018</w:t>
      </w:r>
      <w:r>
        <w:rPr>
          <w:rFonts w:eastAsia="Times New Roman" w:cs="Times New Roman"/>
          <w:szCs w:val="24"/>
        </w:rPr>
        <w:t>,</w:t>
      </w:r>
      <w:r w:rsidRPr="002A6706">
        <w:rPr>
          <w:rFonts w:eastAsia="Times New Roman" w:cs="Times New Roman"/>
          <w:szCs w:val="24"/>
        </w:rPr>
        <w:t xml:space="preserve"> ενώ </w:t>
      </w:r>
      <w:r>
        <w:rPr>
          <w:rFonts w:eastAsia="Times New Roman" w:cs="Times New Roman"/>
          <w:szCs w:val="24"/>
        </w:rPr>
        <w:t>γ</w:t>
      </w:r>
      <w:r w:rsidRPr="002A6706">
        <w:rPr>
          <w:rFonts w:eastAsia="Times New Roman" w:cs="Times New Roman"/>
          <w:szCs w:val="24"/>
        </w:rPr>
        <w:t xml:space="preserve">ια τους υπόλοιπους </w:t>
      </w:r>
      <w:r>
        <w:rPr>
          <w:rFonts w:eastAsia="Times New Roman" w:cs="Times New Roman"/>
          <w:szCs w:val="24"/>
        </w:rPr>
        <w:t>φόρους</w:t>
      </w:r>
      <w:r w:rsidRPr="002A6706">
        <w:rPr>
          <w:rFonts w:eastAsia="Times New Roman" w:cs="Times New Roman"/>
          <w:szCs w:val="24"/>
        </w:rPr>
        <w:t xml:space="preserve"> θα δοθεί χρονικό περιθώριο μέχρι την 1</w:t>
      </w:r>
      <w:r>
        <w:rPr>
          <w:rFonts w:eastAsia="Times New Roman" w:cs="Times New Roman"/>
          <w:szCs w:val="24"/>
        </w:rPr>
        <w:t>-1-</w:t>
      </w:r>
      <w:r w:rsidRPr="002A6706">
        <w:rPr>
          <w:rFonts w:eastAsia="Times New Roman" w:cs="Times New Roman"/>
          <w:szCs w:val="24"/>
        </w:rPr>
        <w:t>2019</w:t>
      </w:r>
      <w:r>
        <w:rPr>
          <w:rFonts w:eastAsia="Times New Roman" w:cs="Times New Roman"/>
          <w:szCs w:val="24"/>
        </w:rPr>
        <w:t>,</w:t>
      </w:r>
      <w:r w:rsidRPr="002A6706">
        <w:rPr>
          <w:rFonts w:eastAsia="Times New Roman" w:cs="Times New Roman"/>
          <w:szCs w:val="24"/>
        </w:rPr>
        <w:t xml:space="preserve"> ώστε να υπολογιστούν σωστά και να δοθεί ο απαραίτητος χρόνος προσαρμογής</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Ε</w:t>
      </w:r>
      <w:r w:rsidRPr="002A6706">
        <w:rPr>
          <w:rFonts w:eastAsia="Times New Roman" w:cs="Times New Roman"/>
          <w:szCs w:val="24"/>
        </w:rPr>
        <w:t>νώ σε ό</w:t>
      </w:r>
      <w:r>
        <w:rPr>
          <w:rFonts w:eastAsia="Times New Roman" w:cs="Times New Roman"/>
          <w:szCs w:val="24"/>
        </w:rPr>
        <w:t>,</w:t>
      </w:r>
      <w:r w:rsidRPr="002A6706">
        <w:rPr>
          <w:rFonts w:eastAsia="Times New Roman" w:cs="Times New Roman"/>
          <w:szCs w:val="24"/>
        </w:rPr>
        <w:t>τι αφορά τους δημοτικούς φόρους</w:t>
      </w:r>
      <w:r>
        <w:rPr>
          <w:rFonts w:eastAsia="Times New Roman" w:cs="Times New Roman"/>
          <w:szCs w:val="24"/>
        </w:rPr>
        <w:t>-</w:t>
      </w:r>
      <w:r w:rsidRPr="002A6706">
        <w:rPr>
          <w:rFonts w:eastAsia="Times New Roman" w:cs="Times New Roman"/>
          <w:szCs w:val="24"/>
        </w:rPr>
        <w:t>τέλη</w:t>
      </w:r>
      <w:r>
        <w:rPr>
          <w:rFonts w:eastAsia="Times New Roman" w:cs="Times New Roman"/>
          <w:szCs w:val="24"/>
        </w:rPr>
        <w:t>,</w:t>
      </w:r>
      <w:r w:rsidRPr="002A6706">
        <w:rPr>
          <w:rFonts w:eastAsia="Times New Roman" w:cs="Times New Roman"/>
          <w:szCs w:val="24"/>
        </w:rPr>
        <w:t xml:space="preserve"> είναι γνωστό </w:t>
      </w:r>
      <w:r>
        <w:rPr>
          <w:rFonts w:eastAsia="Times New Roman" w:cs="Times New Roman"/>
          <w:szCs w:val="24"/>
        </w:rPr>
        <w:t xml:space="preserve">πως είναι στη διακριτική ευχέρεια </w:t>
      </w:r>
      <w:r w:rsidRPr="002A6706">
        <w:rPr>
          <w:rFonts w:eastAsia="Times New Roman" w:cs="Times New Roman"/>
          <w:szCs w:val="24"/>
        </w:rPr>
        <w:t xml:space="preserve">των δήμων να τα </w:t>
      </w:r>
      <w:r>
        <w:rPr>
          <w:rFonts w:eastAsia="Times New Roman" w:cs="Times New Roman"/>
          <w:szCs w:val="24"/>
        </w:rPr>
        <w:t>εναρμονίσουν</w:t>
      </w:r>
      <w:r w:rsidRPr="002A6706">
        <w:rPr>
          <w:rFonts w:eastAsia="Times New Roman" w:cs="Times New Roman"/>
          <w:szCs w:val="24"/>
        </w:rPr>
        <w:t xml:space="preserve"> και δεν δεσμεύονται νομοθετικά</w:t>
      </w:r>
      <w:r>
        <w:rPr>
          <w:rFonts w:eastAsia="Times New Roman" w:cs="Times New Roman"/>
          <w:szCs w:val="24"/>
        </w:rPr>
        <w:t>.</w:t>
      </w:r>
    </w:p>
    <w:p w14:paraId="5470BB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Πάμε τώρα λίγο σ</w:t>
      </w:r>
      <w:r w:rsidRPr="002A6706">
        <w:rPr>
          <w:rFonts w:eastAsia="Times New Roman" w:cs="Times New Roman"/>
          <w:szCs w:val="24"/>
        </w:rPr>
        <w:t>τα στοιχεία των αντικειμενικών</w:t>
      </w:r>
      <w:r>
        <w:rPr>
          <w:rFonts w:eastAsia="Times New Roman" w:cs="Times New Roman"/>
          <w:szCs w:val="24"/>
        </w:rPr>
        <w:t>. Από τις δέκα χιλιάδες διακόσιες δεκαέξι</w:t>
      </w:r>
      <w:r w:rsidRPr="002A6706">
        <w:rPr>
          <w:rFonts w:eastAsia="Times New Roman" w:cs="Times New Roman"/>
          <w:szCs w:val="24"/>
        </w:rPr>
        <w:t xml:space="preserve"> ζώνες </w:t>
      </w:r>
      <w:r>
        <w:rPr>
          <w:rFonts w:eastAsia="Times New Roman" w:cs="Times New Roman"/>
          <w:szCs w:val="24"/>
        </w:rPr>
        <w:t xml:space="preserve">της </w:t>
      </w:r>
      <w:r w:rsidRPr="002A6706">
        <w:rPr>
          <w:rFonts w:eastAsia="Times New Roman" w:cs="Times New Roman"/>
          <w:szCs w:val="24"/>
        </w:rPr>
        <w:t xml:space="preserve">ελληνικής επικράτειας μείωση τιμών παρατηρείται σε </w:t>
      </w:r>
      <w:r>
        <w:rPr>
          <w:rFonts w:eastAsia="Times New Roman" w:cs="Times New Roman"/>
          <w:szCs w:val="24"/>
        </w:rPr>
        <w:t>δύο χιλιάδες εκατόν είκοσι δύο</w:t>
      </w:r>
      <w:r w:rsidRPr="002A6706">
        <w:rPr>
          <w:rFonts w:eastAsia="Times New Roman" w:cs="Times New Roman"/>
          <w:szCs w:val="24"/>
        </w:rPr>
        <w:t xml:space="preserve"> ζώνες</w:t>
      </w:r>
      <w:r>
        <w:rPr>
          <w:rFonts w:eastAsia="Times New Roman" w:cs="Times New Roman"/>
          <w:szCs w:val="24"/>
        </w:rPr>
        <w:t>,</w:t>
      </w:r>
      <w:r w:rsidRPr="002A6706">
        <w:rPr>
          <w:rFonts w:eastAsia="Times New Roman" w:cs="Times New Roman"/>
          <w:szCs w:val="24"/>
        </w:rPr>
        <w:t xml:space="preserve"> ένα ποσοστό 21%</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Ο</w:t>
      </w:r>
      <w:r w:rsidRPr="002A6706">
        <w:rPr>
          <w:rFonts w:eastAsia="Times New Roman" w:cs="Times New Roman"/>
          <w:szCs w:val="24"/>
        </w:rPr>
        <w:t>ι τιμές παραμένουν σταθερές σε</w:t>
      </w:r>
      <w:r>
        <w:rPr>
          <w:rFonts w:eastAsia="Times New Roman" w:cs="Times New Roman"/>
          <w:szCs w:val="24"/>
        </w:rPr>
        <w:t xml:space="preserve"> τέσσερις χιλιάδες τριακόσιες δύο</w:t>
      </w:r>
      <w:r w:rsidRPr="002A6706">
        <w:rPr>
          <w:rFonts w:eastAsia="Times New Roman" w:cs="Times New Roman"/>
          <w:szCs w:val="24"/>
        </w:rPr>
        <w:t xml:space="preserve"> ζώνες</w:t>
      </w:r>
      <w:r>
        <w:rPr>
          <w:rFonts w:eastAsia="Times New Roman" w:cs="Times New Roman"/>
          <w:szCs w:val="24"/>
        </w:rPr>
        <w:t>,</w:t>
      </w:r>
      <w:r w:rsidRPr="002A6706">
        <w:rPr>
          <w:rFonts w:eastAsia="Times New Roman" w:cs="Times New Roman"/>
          <w:szCs w:val="24"/>
        </w:rPr>
        <w:t xml:space="preserve"> ποσοστό 42%</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ενώ αύξηση παρατηρείται σε τρεις χιλιάδες επτακόσιες ενενήντα δύο</w:t>
      </w:r>
      <w:r>
        <w:rPr>
          <w:rFonts w:eastAsia="Times New Roman" w:cs="Times New Roman"/>
          <w:szCs w:val="24"/>
        </w:rPr>
        <w:t>,</w:t>
      </w:r>
      <w:r w:rsidRPr="002A6706">
        <w:rPr>
          <w:rFonts w:eastAsia="Times New Roman" w:cs="Times New Roman"/>
          <w:szCs w:val="24"/>
        </w:rPr>
        <w:t xml:space="preserve"> ποσοστό 37%</w:t>
      </w:r>
      <w:r>
        <w:rPr>
          <w:rFonts w:eastAsia="Times New Roman" w:cs="Times New Roman"/>
          <w:szCs w:val="24"/>
        </w:rPr>
        <w:t>.</w:t>
      </w:r>
      <w:r w:rsidRPr="002A6706">
        <w:rPr>
          <w:rFonts w:eastAsia="Times New Roman" w:cs="Times New Roman"/>
          <w:szCs w:val="24"/>
        </w:rPr>
        <w:t xml:space="preserve"> </w:t>
      </w:r>
    </w:p>
    <w:p w14:paraId="5470BB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Επόμενο σημείο είναι ο</w:t>
      </w:r>
      <w:r w:rsidRPr="002A6706">
        <w:rPr>
          <w:rFonts w:eastAsia="Times New Roman" w:cs="Times New Roman"/>
          <w:szCs w:val="24"/>
        </w:rPr>
        <w:t xml:space="preserve"> φ</w:t>
      </w:r>
      <w:r>
        <w:rPr>
          <w:rFonts w:eastAsia="Times New Roman" w:cs="Times New Roman"/>
          <w:szCs w:val="24"/>
        </w:rPr>
        <w:t>ό</w:t>
      </w:r>
      <w:r w:rsidRPr="002A6706">
        <w:rPr>
          <w:rFonts w:eastAsia="Times New Roman" w:cs="Times New Roman"/>
          <w:szCs w:val="24"/>
        </w:rPr>
        <w:t>ρος</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 xml:space="preserve">Τα τελικά αποτελέσματα μιας από τις </w:t>
      </w:r>
      <w:r w:rsidRPr="002A6706">
        <w:rPr>
          <w:rFonts w:eastAsia="Times New Roman" w:cs="Times New Roman"/>
          <w:szCs w:val="24"/>
        </w:rPr>
        <w:t>δυσκολότερες δράσ</w:t>
      </w:r>
      <w:r>
        <w:rPr>
          <w:rFonts w:eastAsia="Times New Roman" w:cs="Times New Roman"/>
          <w:szCs w:val="24"/>
        </w:rPr>
        <w:t>ει</w:t>
      </w:r>
      <w:r w:rsidRPr="002A6706">
        <w:rPr>
          <w:rFonts w:eastAsia="Times New Roman" w:cs="Times New Roman"/>
          <w:szCs w:val="24"/>
        </w:rPr>
        <w:t>ς της διαπραγμάτευσης μ</w:t>
      </w:r>
      <w:r>
        <w:rPr>
          <w:rFonts w:eastAsia="Times New Roman" w:cs="Times New Roman"/>
          <w:szCs w:val="24"/>
        </w:rPr>
        <w:t>ά</w:t>
      </w:r>
      <w:r w:rsidRPr="002A6706">
        <w:rPr>
          <w:rFonts w:eastAsia="Times New Roman" w:cs="Times New Roman"/>
          <w:szCs w:val="24"/>
        </w:rPr>
        <w:t xml:space="preserve">ς δικαιώνουν σε μεγάλο βαθμό καθώς έχει </w:t>
      </w:r>
      <w:r>
        <w:rPr>
          <w:rFonts w:eastAsia="Times New Roman" w:cs="Times New Roman"/>
          <w:szCs w:val="24"/>
        </w:rPr>
        <w:t>αδιαμφισβήτητα επιτευχθεί</w:t>
      </w:r>
      <w:r w:rsidRPr="002A6706">
        <w:rPr>
          <w:rFonts w:eastAsia="Times New Roman" w:cs="Times New Roman"/>
          <w:szCs w:val="24"/>
        </w:rPr>
        <w:t xml:space="preserve"> η βέλτιστη δυνατή προσαρμογή</w:t>
      </w:r>
      <w:r>
        <w:rPr>
          <w:rFonts w:eastAsia="Times New Roman" w:cs="Times New Roman"/>
          <w:szCs w:val="24"/>
        </w:rPr>
        <w:t>,</w:t>
      </w:r>
      <w:r w:rsidRPr="002A6706">
        <w:rPr>
          <w:rFonts w:eastAsia="Times New Roman" w:cs="Times New Roman"/>
          <w:szCs w:val="24"/>
        </w:rPr>
        <w:t xml:space="preserve"> προκειμένου να απο</w:t>
      </w:r>
      <w:r>
        <w:rPr>
          <w:rFonts w:eastAsia="Times New Roman" w:cs="Times New Roman"/>
          <w:szCs w:val="24"/>
        </w:rPr>
        <w:t xml:space="preserve">φευχθούν ακραίες </w:t>
      </w:r>
      <w:r>
        <w:rPr>
          <w:rFonts w:eastAsia="Times New Roman" w:cs="Times New Roman"/>
          <w:szCs w:val="24"/>
        </w:rPr>
        <w:t xml:space="preserve">επιπτώσεις στον φόρο </w:t>
      </w:r>
      <w:r w:rsidRPr="002A6706">
        <w:rPr>
          <w:rFonts w:eastAsia="Times New Roman" w:cs="Times New Roman"/>
          <w:szCs w:val="24"/>
        </w:rPr>
        <w:t>και να πετύχουμε την ελάχιστη δυνατή επιβάρυνση της κοινωνικής πλειοψηφίας</w:t>
      </w:r>
      <w:r>
        <w:rPr>
          <w:rFonts w:eastAsia="Times New Roman" w:cs="Times New Roman"/>
          <w:szCs w:val="24"/>
        </w:rPr>
        <w:t>.</w:t>
      </w:r>
      <w:r w:rsidRPr="002A6706">
        <w:rPr>
          <w:rFonts w:eastAsia="Times New Roman" w:cs="Times New Roman"/>
          <w:szCs w:val="24"/>
        </w:rPr>
        <w:t xml:space="preserve"> </w:t>
      </w:r>
    </w:p>
    <w:p w14:paraId="5470BB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w:t>
      </w:r>
      <w:r w:rsidRPr="002A6706">
        <w:rPr>
          <w:rFonts w:eastAsia="Times New Roman" w:cs="Times New Roman"/>
          <w:szCs w:val="24"/>
        </w:rPr>
        <w:t>χουμε</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λ</w:t>
      </w:r>
      <w:r w:rsidRPr="002A6706">
        <w:rPr>
          <w:rFonts w:eastAsia="Times New Roman" w:cs="Times New Roman"/>
          <w:szCs w:val="24"/>
        </w:rPr>
        <w:t>οιπόν</w:t>
      </w:r>
      <w:r>
        <w:rPr>
          <w:rFonts w:eastAsia="Times New Roman" w:cs="Times New Roman"/>
          <w:szCs w:val="24"/>
        </w:rPr>
        <w:t>,</w:t>
      </w:r>
      <w:r w:rsidRPr="002A6706">
        <w:rPr>
          <w:rFonts w:eastAsia="Times New Roman" w:cs="Times New Roman"/>
          <w:szCs w:val="24"/>
        </w:rPr>
        <w:t xml:space="preserve"> για </w:t>
      </w:r>
      <w:r>
        <w:rPr>
          <w:rFonts w:eastAsia="Times New Roman" w:cs="Times New Roman"/>
          <w:szCs w:val="24"/>
        </w:rPr>
        <w:t>ένα εκατομμύριο τετρακόσιες εβδομήντα χιλιάδες εννιακόσια εξήντα δύο</w:t>
      </w:r>
      <w:r w:rsidRPr="002A6706">
        <w:rPr>
          <w:rFonts w:eastAsia="Times New Roman" w:cs="Times New Roman"/>
          <w:szCs w:val="24"/>
        </w:rPr>
        <w:t xml:space="preserve"> φυσικά πρόσωπα</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ποσοστό</w:t>
      </w:r>
      <w:r w:rsidRPr="002A6706">
        <w:rPr>
          <w:rFonts w:eastAsia="Times New Roman" w:cs="Times New Roman"/>
          <w:szCs w:val="24"/>
        </w:rPr>
        <w:t xml:space="preserve"> 23%</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π</w:t>
      </w:r>
      <w:r w:rsidRPr="002A6706">
        <w:rPr>
          <w:rFonts w:eastAsia="Times New Roman" w:cs="Times New Roman"/>
          <w:szCs w:val="24"/>
        </w:rPr>
        <w:t>ου θα υπάρξουν μειώσεις</w:t>
      </w:r>
      <w:r>
        <w:rPr>
          <w:rFonts w:eastAsia="Times New Roman" w:cs="Times New Roman"/>
          <w:szCs w:val="24"/>
        </w:rPr>
        <w:t xml:space="preserve">. Για τρία εκατομμύρια εννιακόσιες ενενήντα πέντε χιλιάδες εκατόν ογδόντα έναν ο ΕΝΦΙΑ θα παραμείνει </w:t>
      </w:r>
      <w:r w:rsidRPr="002A6706">
        <w:rPr>
          <w:rFonts w:eastAsia="Times New Roman" w:cs="Times New Roman"/>
          <w:szCs w:val="24"/>
        </w:rPr>
        <w:t>αμετάβλητος</w:t>
      </w:r>
      <w:r>
        <w:rPr>
          <w:rFonts w:eastAsia="Times New Roman" w:cs="Times New Roman"/>
          <w:szCs w:val="24"/>
        </w:rPr>
        <w:t>, ποσοστό 62% και για επτακόσια τριάντα επτά χιλιάδες επτακόσια εννέα</w:t>
      </w:r>
      <w:r w:rsidRPr="002A6706">
        <w:rPr>
          <w:rFonts w:eastAsia="Times New Roman" w:cs="Times New Roman"/>
          <w:szCs w:val="24"/>
        </w:rPr>
        <w:t xml:space="preserve"> φυσικά πρόσωπα</w:t>
      </w:r>
      <w:r>
        <w:rPr>
          <w:rFonts w:eastAsia="Times New Roman" w:cs="Times New Roman"/>
          <w:szCs w:val="24"/>
        </w:rPr>
        <w:t>,</w:t>
      </w:r>
      <w:r w:rsidRPr="002A6706">
        <w:rPr>
          <w:rFonts w:eastAsia="Times New Roman" w:cs="Times New Roman"/>
          <w:szCs w:val="24"/>
        </w:rPr>
        <w:t xml:space="preserve"> ποσοστό 12%</w:t>
      </w:r>
      <w:r>
        <w:rPr>
          <w:rFonts w:eastAsia="Times New Roman" w:cs="Times New Roman"/>
          <w:szCs w:val="24"/>
        </w:rPr>
        <w:t>,</w:t>
      </w:r>
      <w:r w:rsidRPr="002A6706">
        <w:rPr>
          <w:rFonts w:eastAsia="Times New Roman" w:cs="Times New Roman"/>
          <w:szCs w:val="24"/>
        </w:rPr>
        <w:t xml:space="preserve"> θα </w:t>
      </w:r>
      <w:r>
        <w:rPr>
          <w:rFonts w:eastAsia="Times New Roman" w:cs="Times New Roman"/>
          <w:szCs w:val="24"/>
        </w:rPr>
        <w:t>υπάρχει</w:t>
      </w:r>
      <w:r w:rsidRPr="002A6706">
        <w:rPr>
          <w:rFonts w:eastAsia="Times New Roman" w:cs="Times New Roman"/>
          <w:szCs w:val="24"/>
        </w:rPr>
        <w:t xml:space="preserve"> </w:t>
      </w:r>
      <w:r>
        <w:rPr>
          <w:rFonts w:eastAsia="Times New Roman" w:cs="Times New Roman"/>
          <w:szCs w:val="24"/>
        </w:rPr>
        <w:t>μια</w:t>
      </w:r>
      <w:r w:rsidRPr="002A6706">
        <w:rPr>
          <w:rFonts w:eastAsia="Times New Roman" w:cs="Times New Roman"/>
          <w:szCs w:val="24"/>
        </w:rPr>
        <w:t xml:space="preserve"> μικρή αύξηση από </w:t>
      </w:r>
      <w:r>
        <w:rPr>
          <w:rFonts w:eastAsia="Times New Roman" w:cs="Times New Roman"/>
          <w:szCs w:val="24"/>
        </w:rPr>
        <w:t xml:space="preserve">1 έως </w:t>
      </w:r>
      <w:r w:rsidRPr="002A6706">
        <w:rPr>
          <w:rFonts w:eastAsia="Times New Roman" w:cs="Times New Roman"/>
          <w:szCs w:val="24"/>
        </w:rPr>
        <w:t>50 ευρώ</w:t>
      </w:r>
      <w:r w:rsidRPr="002A6706">
        <w:rPr>
          <w:rFonts w:eastAsia="Times New Roman" w:cs="Times New Roman"/>
          <w:szCs w:val="24"/>
        </w:rPr>
        <w:t xml:space="preserve"> και κατά μέσο όρο 12 ευρώ</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Γ</w:t>
      </w:r>
      <w:r w:rsidRPr="002A6706">
        <w:rPr>
          <w:rFonts w:eastAsia="Times New Roman" w:cs="Times New Roman"/>
          <w:szCs w:val="24"/>
        </w:rPr>
        <w:t xml:space="preserve">ια </w:t>
      </w:r>
      <w:r>
        <w:rPr>
          <w:rFonts w:eastAsia="Times New Roman" w:cs="Times New Roman"/>
          <w:szCs w:val="24"/>
        </w:rPr>
        <w:t>εκατόν εξήντα χιλιάδες</w:t>
      </w:r>
      <w:r w:rsidRPr="002A6706">
        <w:rPr>
          <w:rFonts w:eastAsia="Times New Roman" w:cs="Times New Roman"/>
          <w:szCs w:val="24"/>
        </w:rPr>
        <w:t xml:space="preserve"> φυσικά πρόσωπα θα αυξηθεί από 50 έως 200 ευρώ και για </w:t>
      </w:r>
      <w:r>
        <w:rPr>
          <w:rFonts w:eastAsia="Times New Roman" w:cs="Times New Roman"/>
          <w:szCs w:val="24"/>
        </w:rPr>
        <w:t>σαράντα οκτώ χιλιάδες εννιακόσια εξήντα ένα</w:t>
      </w:r>
      <w:r w:rsidRPr="002A6706">
        <w:rPr>
          <w:rFonts w:eastAsia="Times New Roman" w:cs="Times New Roman"/>
          <w:szCs w:val="24"/>
        </w:rPr>
        <w:t xml:space="preserve"> φυσικά πρόσωπα </w:t>
      </w:r>
      <w:r>
        <w:rPr>
          <w:rFonts w:eastAsia="Times New Roman" w:cs="Times New Roman"/>
          <w:szCs w:val="24"/>
        </w:rPr>
        <w:t xml:space="preserve">ο ΕΝΦΙΑ θα αυξηθεί πάνω από </w:t>
      </w:r>
      <w:r w:rsidRPr="002A6706">
        <w:rPr>
          <w:rFonts w:eastAsia="Times New Roman" w:cs="Times New Roman"/>
          <w:szCs w:val="24"/>
        </w:rPr>
        <w:t>200 ευρώ</w:t>
      </w:r>
      <w:r>
        <w:rPr>
          <w:rFonts w:eastAsia="Times New Roman" w:cs="Times New Roman"/>
          <w:szCs w:val="24"/>
        </w:rPr>
        <w:t>, δηλαδή</w:t>
      </w:r>
      <w:r w:rsidRPr="002A6706">
        <w:rPr>
          <w:rFonts w:eastAsia="Times New Roman" w:cs="Times New Roman"/>
          <w:szCs w:val="24"/>
        </w:rPr>
        <w:t xml:space="preserve"> 0,7%</w:t>
      </w:r>
      <w:r>
        <w:rPr>
          <w:rFonts w:eastAsia="Times New Roman" w:cs="Times New Roman"/>
          <w:szCs w:val="24"/>
        </w:rPr>
        <w:t>.</w:t>
      </w:r>
    </w:p>
    <w:p w14:paraId="5470BB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δούμε τι προκύπτει από τα παραπάνω</w:t>
      </w:r>
      <w:r w:rsidRPr="002A6706">
        <w:rPr>
          <w:rFonts w:eastAsia="Times New Roman" w:cs="Times New Roman"/>
          <w:szCs w:val="24"/>
        </w:rPr>
        <w:t xml:space="preserve"> στοιχεία</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Προκύπτει ότι γ</w:t>
      </w:r>
      <w:r w:rsidRPr="002A6706">
        <w:rPr>
          <w:rFonts w:eastAsia="Times New Roman" w:cs="Times New Roman"/>
          <w:szCs w:val="24"/>
        </w:rPr>
        <w:t>ια το 97% των φορολογουμένων φυσικ</w:t>
      </w:r>
      <w:r>
        <w:rPr>
          <w:rFonts w:eastAsia="Times New Roman" w:cs="Times New Roman"/>
          <w:szCs w:val="24"/>
        </w:rPr>
        <w:t>ών</w:t>
      </w:r>
      <w:r w:rsidRPr="002A6706">
        <w:rPr>
          <w:rFonts w:eastAsia="Times New Roman" w:cs="Times New Roman"/>
          <w:szCs w:val="24"/>
        </w:rPr>
        <w:t xml:space="preserve"> </w:t>
      </w:r>
      <w:r>
        <w:rPr>
          <w:rFonts w:eastAsia="Times New Roman" w:cs="Times New Roman"/>
          <w:szCs w:val="24"/>
        </w:rPr>
        <w:t>προσώπων</w:t>
      </w:r>
      <w:r w:rsidRPr="002A6706">
        <w:rPr>
          <w:rFonts w:eastAsia="Times New Roman" w:cs="Times New Roman"/>
          <w:szCs w:val="24"/>
        </w:rPr>
        <w:t xml:space="preserve"> το εκκαθαριστικό του ΕΝΦΙΑ θα είναι μειωμένο</w:t>
      </w:r>
      <w:r>
        <w:rPr>
          <w:rFonts w:eastAsia="Times New Roman" w:cs="Times New Roman"/>
          <w:szCs w:val="24"/>
        </w:rPr>
        <w:t>,</w:t>
      </w:r>
      <w:r w:rsidRPr="002A6706">
        <w:rPr>
          <w:rFonts w:eastAsia="Times New Roman" w:cs="Times New Roman"/>
          <w:szCs w:val="24"/>
        </w:rPr>
        <w:t xml:space="preserve"> αμετάβλητο ή θα </w:t>
      </w:r>
      <w:r>
        <w:rPr>
          <w:rFonts w:eastAsia="Times New Roman" w:cs="Times New Roman"/>
          <w:szCs w:val="24"/>
        </w:rPr>
        <w:t>παρουσιάσει</w:t>
      </w:r>
      <w:r w:rsidRPr="002A6706">
        <w:rPr>
          <w:rFonts w:eastAsia="Times New Roman" w:cs="Times New Roman"/>
          <w:szCs w:val="24"/>
        </w:rPr>
        <w:t xml:space="preserve"> ελάχιστη αύξηση</w:t>
      </w:r>
      <w:r>
        <w:rPr>
          <w:rFonts w:eastAsia="Times New Roman" w:cs="Times New Roman"/>
          <w:szCs w:val="24"/>
        </w:rPr>
        <w:t>. Αν</w:t>
      </w:r>
      <w:r w:rsidRPr="002A6706">
        <w:rPr>
          <w:rFonts w:eastAsia="Times New Roman" w:cs="Times New Roman"/>
          <w:szCs w:val="24"/>
        </w:rPr>
        <w:t xml:space="preserve">τίστοιχη είναι η εικόνα και για τα νομικά πρόσωπα όπου </w:t>
      </w:r>
      <w:r>
        <w:rPr>
          <w:rFonts w:eastAsia="Times New Roman" w:cs="Times New Roman"/>
          <w:szCs w:val="24"/>
        </w:rPr>
        <w:t>για</w:t>
      </w:r>
      <w:r w:rsidRPr="002A6706">
        <w:rPr>
          <w:rFonts w:eastAsia="Times New Roman" w:cs="Times New Roman"/>
          <w:szCs w:val="24"/>
        </w:rPr>
        <w:t xml:space="preserve"> το 91% τα εκκαθαριστικά θα </w:t>
      </w:r>
      <w:r>
        <w:rPr>
          <w:rFonts w:eastAsia="Times New Roman" w:cs="Times New Roman"/>
          <w:szCs w:val="24"/>
        </w:rPr>
        <w:t xml:space="preserve">είναι μειωμένα, </w:t>
      </w:r>
      <w:r w:rsidRPr="002A6706">
        <w:rPr>
          <w:rFonts w:eastAsia="Times New Roman" w:cs="Times New Roman"/>
          <w:szCs w:val="24"/>
        </w:rPr>
        <w:t>σταθερά ή αυξημένα έως 50 ευρώ</w:t>
      </w:r>
      <w:r>
        <w:rPr>
          <w:rFonts w:eastAsia="Times New Roman" w:cs="Times New Roman"/>
          <w:szCs w:val="24"/>
        </w:rPr>
        <w:t>.</w:t>
      </w:r>
    </w:p>
    <w:p w14:paraId="5470BB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την τροπολογία που </w:t>
      </w:r>
      <w:r w:rsidRPr="002A6706">
        <w:rPr>
          <w:rFonts w:eastAsia="Times New Roman" w:cs="Times New Roman"/>
          <w:szCs w:val="24"/>
        </w:rPr>
        <w:t>καταθέσ</w:t>
      </w:r>
      <w:r>
        <w:rPr>
          <w:rFonts w:eastAsia="Times New Roman" w:cs="Times New Roman"/>
          <w:szCs w:val="24"/>
        </w:rPr>
        <w:t>αμε</w:t>
      </w:r>
      <w:r w:rsidRPr="002A6706">
        <w:rPr>
          <w:rFonts w:eastAsia="Times New Roman" w:cs="Times New Roman"/>
          <w:szCs w:val="24"/>
        </w:rPr>
        <w:t xml:space="preserve"> και σ</w:t>
      </w:r>
      <w:r>
        <w:rPr>
          <w:rFonts w:eastAsia="Times New Roman" w:cs="Times New Roman"/>
          <w:szCs w:val="24"/>
        </w:rPr>
        <w:t>ας</w:t>
      </w:r>
      <w:r w:rsidRPr="002A6706">
        <w:rPr>
          <w:rFonts w:eastAsia="Times New Roman" w:cs="Times New Roman"/>
          <w:szCs w:val="24"/>
        </w:rPr>
        <w:t xml:space="preserve"> ενημέρωσε πριν από λίγη ώρα ο Υπουργός Οικονομικών</w:t>
      </w:r>
      <w:r>
        <w:rPr>
          <w:rFonts w:eastAsia="Times New Roman" w:cs="Times New Roman"/>
          <w:szCs w:val="24"/>
        </w:rPr>
        <w:t>,</w:t>
      </w:r>
      <w:r w:rsidRPr="002A6706">
        <w:rPr>
          <w:rFonts w:eastAsia="Times New Roman" w:cs="Times New Roman"/>
          <w:szCs w:val="24"/>
        </w:rPr>
        <w:t xml:space="preserve"> θέλ</w:t>
      </w:r>
      <w:r>
        <w:rPr>
          <w:rFonts w:eastAsia="Times New Roman" w:cs="Times New Roman"/>
          <w:szCs w:val="24"/>
        </w:rPr>
        <w:t>ω</w:t>
      </w:r>
      <w:r w:rsidRPr="002A6706">
        <w:rPr>
          <w:rFonts w:eastAsia="Times New Roman" w:cs="Times New Roman"/>
          <w:szCs w:val="24"/>
        </w:rPr>
        <w:t xml:space="preserve"> να σημειώσω τα εξής</w:t>
      </w:r>
      <w:r>
        <w:rPr>
          <w:rFonts w:eastAsia="Times New Roman" w:cs="Times New Roman"/>
          <w:szCs w:val="24"/>
        </w:rPr>
        <w:t>:</w:t>
      </w:r>
      <w:r w:rsidRPr="002A6706">
        <w:rPr>
          <w:rFonts w:eastAsia="Times New Roman" w:cs="Times New Roman"/>
          <w:szCs w:val="24"/>
        </w:rPr>
        <w:t xml:space="preserve"> </w:t>
      </w:r>
      <w:r>
        <w:rPr>
          <w:rFonts w:eastAsia="Times New Roman" w:cs="Times New Roman"/>
          <w:szCs w:val="24"/>
        </w:rPr>
        <w:t>Κ</w:t>
      </w:r>
      <w:r w:rsidRPr="002A6706">
        <w:rPr>
          <w:rFonts w:eastAsia="Times New Roman" w:cs="Times New Roman"/>
          <w:szCs w:val="24"/>
        </w:rPr>
        <w:t>αθιερώνουμε για πρώτη φορά τα τέλη</w:t>
      </w:r>
      <w:r>
        <w:rPr>
          <w:rFonts w:eastAsia="Times New Roman" w:cs="Times New Roman"/>
          <w:szCs w:val="24"/>
        </w:rPr>
        <w:t xml:space="preserve"> Ιανουαρίου του επόμενου έτους </w:t>
      </w:r>
      <w:r>
        <w:rPr>
          <w:rFonts w:eastAsia="Times New Roman" w:cs="Times New Roman"/>
          <w:szCs w:val="24"/>
        </w:rPr>
        <w:t xml:space="preserve">ως </w:t>
      </w:r>
      <w:r>
        <w:rPr>
          <w:rFonts w:eastAsia="Times New Roman" w:cs="Times New Roman"/>
          <w:szCs w:val="24"/>
        </w:rPr>
        <w:t>ημερο</w:t>
      </w:r>
      <w:r>
        <w:rPr>
          <w:rFonts w:eastAsia="Times New Roman" w:cs="Times New Roman"/>
          <w:szCs w:val="24"/>
        </w:rPr>
        <w:t xml:space="preserve">μηνία της τελευταίας δόσης του ΕΝΦΙΑ, </w:t>
      </w:r>
      <w:r w:rsidRPr="002A6706">
        <w:rPr>
          <w:rFonts w:eastAsia="Times New Roman" w:cs="Times New Roman"/>
          <w:szCs w:val="24"/>
        </w:rPr>
        <w:t xml:space="preserve">αντί του Δεκεμβρίου του έτους εκκαθάρισης που </w:t>
      </w:r>
      <w:r>
        <w:rPr>
          <w:rFonts w:eastAsia="Times New Roman" w:cs="Times New Roman"/>
          <w:szCs w:val="24"/>
        </w:rPr>
        <w:t>ίσχυε</w:t>
      </w:r>
      <w:r w:rsidRPr="002A6706">
        <w:rPr>
          <w:rFonts w:eastAsia="Times New Roman" w:cs="Times New Roman"/>
          <w:szCs w:val="24"/>
        </w:rPr>
        <w:t xml:space="preserve"> από την έκδοση του νόμου</w:t>
      </w:r>
      <w:r>
        <w:rPr>
          <w:rFonts w:eastAsia="Times New Roman" w:cs="Times New Roman"/>
          <w:szCs w:val="24"/>
        </w:rPr>
        <w:t>.</w:t>
      </w:r>
    </w:p>
    <w:p w14:paraId="5470BB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w:t>
      </w:r>
      <w:r w:rsidRPr="002A6706">
        <w:rPr>
          <w:rFonts w:eastAsia="Times New Roman" w:cs="Times New Roman"/>
          <w:szCs w:val="24"/>
        </w:rPr>
        <w:t>ροβλέπουμε ρητώς ότι η πρώτη δόση θα καταβληθεί το</w:t>
      </w:r>
      <w:r>
        <w:rPr>
          <w:rFonts w:eastAsia="Times New Roman" w:cs="Times New Roman"/>
          <w:szCs w:val="24"/>
        </w:rPr>
        <w:t>ν</w:t>
      </w:r>
      <w:r w:rsidRPr="002A6706">
        <w:rPr>
          <w:rFonts w:eastAsia="Times New Roman" w:cs="Times New Roman"/>
          <w:szCs w:val="24"/>
        </w:rPr>
        <w:t xml:space="preserve"> Σεπτέμβριο εξασφαλίζοντας με τον τρόπο αυτό ότι ο αριθμός των δόσεων θα είναι πάντα </w:t>
      </w:r>
      <w:r>
        <w:rPr>
          <w:rFonts w:eastAsia="Times New Roman" w:cs="Times New Roman"/>
          <w:szCs w:val="24"/>
        </w:rPr>
        <w:t>πέν</w:t>
      </w:r>
      <w:r>
        <w:rPr>
          <w:rFonts w:eastAsia="Times New Roman" w:cs="Times New Roman"/>
          <w:szCs w:val="24"/>
        </w:rPr>
        <w:t xml:space="preserve">τε. Αυξάνουμε το πλήθος των ζωνών που </w:t>
      </w:r>
      <w:r w:rsidRPr="002A6706">
        <w:rPr>
          <w:rFonts w:eastAsia="Times New Roman" w:cs="Times New Roman"/>
          <w:szCs w:val="24"/>
        </w:rPr>
        <w:t>υπάγονται στο</w:t>
      </w:r>
      <w:r>
        <w:rPr>
          <w:rFonts w:eastAsia="Times New Roman" w:cs="Times New Roman"/>
          <w:szCs w:val="24"/>
        </w:rPr>
        <w:t xml:space="preserve">ν χαμηλότερο συντελεστή, 2 ευρώ ανά </w:t>
      </w:r>
      <w:r w:rsidRPr="002A6706">
        <w:rPr>
          <w:rFonts w:eastAsia="Times New Roman" w:cs="Times New Roman"/>
          <w:szCs w:val="24"/>
        </w:rPr>
        <w:t>τετραγωνικό</w:t>
      </w:r>
      <w:r>
        <w:rPr>
          <w:rFonts w:eastAsia="Times New Roman" w:cs="Times New Roman"/>
          <w:szCs w:val="24"/>
        </w:rPr>
        <w:t>,</w:t>
      </w:r>
      <w:r w:rsidRPr="002A6706">
        <w:rPr>
          <w:rFonts w:eastAsia="Times New Roman" w:cs="Times New Roman"/>
          <w:szCs w:val="24"/>
        </w:rPr>
        <w:t xml:space="preserve"> αυξάν</w:t>
      </w:r>
      <w:r>
        <w:rPr>
          <w:rFonts w:eastAsia="Times New Roman" w:cs="Times New Roman"/>
          <w:szCs w:val="24"/>
        </w:rPr>
        <w:t xml:space="preserve">οντας </w:t>
      </w:r>
      <w:r w:rsidRPr="002A6706">
        <w:rPr>
          <w:rFonts w:eastAsia="Times New Roman" w:cs="Times New Roman"/>
          <w:szCs w:val="24"/>
        </w:rPr>
        <w:t>το εύρος του πρώτου κλιμακίου που ήταν από 0 έως 500 σε 550</w:t>
      </w:r>
      <w:r>
        <w:rPr>
          <w:rFonts w:eastAsia="Times New Roman" w:cs="Times New Roman"/>
          <w:szCs w:val="24"/>
        </w:rPr>
        <w:t xml:space="preserve"> ευρώ.</w:t>
      </w:r>
      <w:r w:rsidRPr="002A6706">
        <w:rPr>
          <w:rFonts w:eastAsia="Times New Roman" w:cs="Times New Roman"/>
          <w:szCs w:val="24"/>
        </w:rPr>
        <w:t xml:space="preserve"> </w:t>
      </w:r>
    </w:p>
    <w:p w14:paraId="5470BB7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w:t>
      </w:r>
      <w:r w:rsidRPr="002A6706">
        <w:rPr>
          <w:rFonts w:eastAsia="Times New Roman" w:cs="Times New Roman"/>
          <w:szCs w:val="24"/>
        </w:rPr>
        <w:t xml:space="preserve">ντίστοιχα αυξάνουμε το </w:t>
      </w:r>
      <w:r>
        <w:rPr>
          <w:rFonts w:eastAsia="Times New Roman" w:cs="Times New Roman"/>
          <w:szCs w:val="24"/>
        </w:rPr>
        <w:t>πλήθος των ζωνών που υπόκεινται</w:t>
      </w:r>
      <w:r w:rsidRPr="002A6706">
        <w:rPr>
          <w:rFonts w:eastAsia="Times New Roman" w:cs="Times New Roman"/>
          <w:szCs w:val="24"/>
        </w:rPr>
        <w:t xml:space="preserve"> σε συντελεστή 2,9 αντί</w:t>
      </w:r>
      <w:r w:rsidRPr="002A6706">
        <w:rPr>
          <w:rFonts w:eastAsia="Times New Roman" w:cs="Times New Roman"/>
          <w:szCs w:val="24"/>
        </w:rPr>
        <w:t xml:space="preserve"> 3,7 ευρώ ανά τετραγωνικό</w:t>
      </w:r>
      <w:r>
        <w:rPr>
          <w:rFonts w:eastAsia="Times New Roman" w:cs="Times New Roman"/>
          <w:szCs w:val="24"/>
        </w:rPr>
        <w:t>,</w:t>
      </w:r>
      <w:r w:rsidRPr="002A6706">
        <w:rPr>
          <w:rFonts w:eastAsia="Times New Roman" w:cs="Times New Roman"/>
          <w:szCs w:val="24"/>
        </w:rPr>
        <w:t xml:space="preserve"> αυξάνοντας το τρίτο κλιμάκιο από 750 έως </w:t>
      </w:r>
      <w:r>
        <w:rPr>
          <w:rFonts w:eastAsia="Times New Roman" w:cs="Times New Roman"/>
          <w:szCs w:val="24"/>
        </w:rPr>
        <w:t xml:space="preserve">1000 σε </w:t>
      </w:r>
      <w:r w:rsidRPr="002A6706">
        <w:rPr>
          <w:rFonts w:eastAsia="Times New Roman" w:cs="Times New Roman"/>
          <w:szCs w:val="24"/>
        </w:rPr>
        <w:t>750 έως 1.050</w:t>
      </w:r>
      <w:r>
        <w:rPr>
          <w:rFonts w:eastAsia="Times New Roman" w:cs="Times New Roman"/>
          <w:szCs w:val="24"/>
        </w:rPr>
        <w:t xml:space="preserve"> ευρώ. </w:t>
      </w:r>
      <w:r w:rsidRPr="002A6706">
        <w:rPr>
          <w:rFonts w:eastAsia="Times New Roman" w:cs="Times New Roman"/>
          <w:szCs w:val="24"/>
        </w:rPr>
        <w:t xml:space="preserve"> </w:t>
      </w:r>
    </w:p>
    <w:p w14:paraId="5470BB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Τέλος, επιτυγχάνοντας μια θεαματική συγκράτηση επίδοσης των νέων αντικειμενικών τιμών στον ΕΝΦΙΑ, αυξάνουμε κατά 50.000 ευρώ το όριο το αφορολόγητου για τον σ</w:t>
      </w:r>
      <w:r>
        <w:rPr>
          <w:rFonts w:eastAsia="Times New Roman" w:cs="Times New Roman"/>
          <w:szCs w:val="24"/>
        </w:rPr>
        <w:t xml:space="preserve">υμπληρωματικό φόρο από τις 200.000 ευρώ που είναι σήμερα, στις 250.000 ευρώ. </w:t>
      </w:r>
    </w:p>
    <w:p w14:paraId="5470BB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και χθες, ήδη επεξεργαζόμαστε αναλυτικότερα στοιχεία για την επίδραση των νέων αντικειμενικών τιμών και του ΕΝΦΙΑ στους φορολογούμενους. Σήμερα, λοιπόν, διαθέτουμε </w:t>
      </w:r>
      <w:r>
        <w:rPr>
          <w:rFonts w:eastAsia="Times New Roman" w:cs="Times New Roman"/>
          <w:szCs w:val="24"/>
        </w:rPr>
        <w:t xml:space="preserve">πιο λεπτομερή δεδομένα όχι μόνο για τις μειώσεις που μας ζητήσατε, αλλά και για τις αυξήσεις. Αυτά τα στοιχεία διαψεύδουν όλα αυτά που ακούστηκαν ως τώρα. </w:t>
      </w:r>
    </w:p>
    <w:p w14:paraId="5470BB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Συγκεκριμένα, για οκτακόσιες ενενήντα τρεις χιλιάδες τριάντα δύο φορολογούμενους υπάρχει μείωση ΕΝΦΙ</w:t>
      </w:r>
      <w:r>
        <w:rPr>
          <w:rFonts w:eastAsia="Times New Roman" w:cs="Times New Roman"/>
          <w:szCs w:val="24"/>
        </w:rPr>
        <w:t xml:space="preserve">Α έως 50 ευρώ με μέσο όρο μείωσης στα 22 ευρώ. Αντίθετα, αύξηση έως 50 ευρώ, με μέσο όρο 12 ευρώ, επέρχεται για επτακόσιες τριάντα επτά χιλιάδες επτακοσίους εννιά φορολογούμενους. </w:t>
      </w:r>
    </w:p>
    <w:p w14:paraId="5470BB7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w:t>
      </w:r>
      <w:r>
        <w:rPr>
          <w:rFonts w:eastAsia="Times New Roman" w:cs="Times New Roman"/>
          <w:szCs w:val="24"/>
        </w:rPr>
        <w:t>πουργού)</w:t>
      </w:r>
    </w:p>
    <w:p w14:paraId="5470BB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Αντίστοιχα, μειώσεις από 50 έως 100 ευρώ στα εκκαθαριστικά τους θα δουν τριακόσιες πενήντα μία χιλιάδες ενενήντα φορολογούμενοι, ενώ αυξήσεις από 50 έως 100 ευρώ θα δουν εκατόν χιλιάδες εκατόν εξήντα ένα άτομα, δηλαδή πάνω από τρεις φορές λιγότερο</w:t>
      </w:r>
      <w:r>
        <w:rPr>
          <w:rFonts w:eastAsia="Times New Roman" w:cs="Times New Roman"/>
          <w:szCs w:val="24"/>
        </w:rPr>
        <w:t xml:space="preserve">ι. </w:t>
      </w:r>
    </w:p>
    <w:p w14:paraId="5470BB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Μεγαλύτερες μειώσεις από 100 έως 500 ευρώ θα δουν διακόσιες δεκατρείς χιλιάδες τετρακόσια ογδόντα τρία άτομα, ενώ ισόποσες αυξήσεις θα δουν μόλις ενενήντα μία χιλιάδες τετρακόσια εξήντα έξι φυσικά πρόσωπα, δηλαδή δυόμισι φορές κάτω. </w:t>
      </w:r>
    </w:p>
    <w:p w14:paraId="5470BB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Τέλος, δεκατρείς χ</w:t>
      </w:r>
      <w:r>
        <w:rPr>
          <w:rFonts w:eastAsia="Times New Roman" w:cs="Times New Roman"/>
          <w:szCs w:val="24"/>
        </w:rPr>
        <w:t xml:space="preserve">ιλιάδες τριακόσιοι πενήντα επτά φορολογούμενοι θα δουν μειώσεις πάνω από 500 ευρώ και ο αριθμός αυτών που θα δουν αύξηση είναι δεκαεπτά χιλιάδες τριακόσιες τριάντα πέντε. </w:t>
      </w:r>
    </w:p>
    <w:p w14:paraId="5470BB8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Άρα ούτε εδώ υπάρχουν δράκοι, κυρίες και κύριοι συνάδελφοι. </w:t>
      </w:r>
    </w:p>
    <w:p w14:paraId="5470BB8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μπούμε τώρα λίγο και</w:t>
      </w:r>
      <w:r>
        <w:rPr>
          <w:rFonts w:eastAsia="Times New Roman" w:cs="Times New Roman"/>
          <w:szCs w:val="24"/>
        </w:rPr>
        <w:t xml:space="preserve"> στη συζήτηση για το νομοσχέδιο που ολοκληρώνει την τέταρτη αξιολόγηση και παρ’ όλο που η μέρα σήμερα έχει διευρυμένη ατζέντα, καλό θα ήταν να αναφερθούμε και στο σώμα του νομοσχεδίου. </w:t>
      </w:r>
    </w:p>
    <w:p w14:paraId="5470BB8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χθεσινή εικόνα της κοινοβουλευτικής Αίθουσας μαρτυρά το ενδιαφέρον σας, όταν η πραγματικότητα δεν συμφωνεί με τη γραμμή σας. Μ’ αυτό το δεδομένο, ας δούμε ορισμένα σημεία, καθώς το νομοσχέδιο περιλαμβάνει σημαντικές διατάξεις γενικότερου και ειδικότερου </w:t>
      </w:r>
      <w:r>
        <w:rPr>
          <w:rFonts w:eastAsia="Times New Roman" w:cs="Times New Roman"/>
          <w:szCs w:val="24"/>
        </w:rPr>
        <w:t xml:space="preserve">χαρακτήρα στα φορολογικά θέματα. Αυτές οι διατάξεις είναι θετικές και δίνουν κίνητρα στην οικονομία για αύξηση των επενδύσεων και της απασχόλησης. </w:t>
      </w:r>
    </w:p>
    <w:p w14:paraId="5470BB8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Είναι, επίσης, διατάξεις που επιλύουν ζητήματα. Κατ’ αρχ</w:t>
      </w:r>
      <w:r>
        <w:rPr>
          <w:rFonts w:eastAsia="Times New Roman" w:cs="Times New Roman"/>
          <w:szCs w:val="24"/>
        </w:rPr>
        <w:t>άς</w:t>
      </w:r>
      <w:r>
        <w:rPr>
          <w:rFonts w:eastAsia="Times New Roman" w:cs="Times New Roman"/>
          <w:szCs w:val="24"/>
        </w:rPr>
        <w:t xml:space="preserve"> δίνουμε φορολογικά κίνητρα για αύξηση της απασχόλ</w:t>
      </w:r>
      <w:r>
        <w:rPr>
          <w:rFonts w:eastAsia="Times New Roman" w:cs="Times New Roman"/>
          <w:szCs w:val="24"/>
        </w:rPr>
        <w:t xml:space="preserve">ησης, αλλά κάτω από όρους και προϋποθέσεις, ώστε να αποφύγουμε τις καταχρηστικές πρακτικές του παρελθόντος. Οι προηγούμενες διατάξεις ήταν μη λειτουργικές και γι’ αυτό έμειναν πρακτικά ανενεργές. </w:t>
      </w:r>
    </w:p>
    <w:p w14:paraId="5470BB8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εργοδοτικές εισφορές για τη δημιουργία νέων θέσεων εργασ</w:t>
      </w:r>
      <w:r>
        <w:rPr>
          <w:rFonts w:eastAsia="Times New Roman" w:cs="Times New Roman"/>
          <w:szCs w:val="24"/>
        </w:rPr>
        <w:t>ίας πλήρους απασχόλησης θα εκπίπτουν πλέον από τα ακαθάριστα έσοδα, προσαυξημένες κατά ποσοστό 50% για μια περίοδο πέντε ετών. Η ρύθμιση περιλαμβάνει προσλήψεις νέων έως τριάντα ετών και μακροχρόνια ανέργων, καθώς και τη μετατροπή οποιασδήποτε σύμβασης –όπ</w:t>
      </w:r>
      <w:r>
        <w:rPr>
          <w:rFonts w:eastAsia="Times New Roman" w:cs="Times New Roman"/>
          <w:szCs w:val="24"/>
        </w:rPr>
        <w:t>ως, για παράδειγμα, μερικής απασχόλησης, εκ περιτροπής εργασίας, μπλοκάκια- σε σύμβαση εξαρτημένης εργασίας πλήρους απασχόλησης. Η συγκεκριμένη διάταξη έχει διττή αναφορά. Εμπλουτίζει το πλαίσιο για την καταπολέμηση της ανεργίας, αλλά παράλληλα συνεισφέρει</w:t>
      </w:r>
      <w:r>
        <w:rPr>
          <w:rFonts w:eastAsia="Times New Roman" w:cs="Times New Roman"/>
          <w:szCs w:val="24"/>
        </w:rPr>
        <w:t xml:space="preserve"> και στην επανεκκίνηση της επιχειρηματικής δραστηριότητας. </w:t>
      </w:r>
    </w:p>
    <w:p w14:paraId="5470BB8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 θετικά δείγματα της οικονομίας και της αγοράς εργασίας ενισχύονται με στόχο την επιστροφή στην κανονικότητα, αλλά και με την παραδοχή πως για να υπάρξει οικονομική ανάπτυξη προς όφελος εργαζομέ</w:t>
      </w:r>
      <w:r>
        <w:rPr>
          <w:rFonts w:eastAsia="Times New Roman" w:cs="Times New Roman"/>
          <w:szCs w:val="24"/>
        </w:rPr>
        <w:t xml:space="preserve">νων και επιχειρήσεων, αυτή θα πρέπει να συνοδεύεται από την αποκατάσταση της εργασιακής ασφάλειας, της φορολογικής ανταποδοτικότητας και της ενίσχυσης των υγιών επιχειρήσεων. </w:t>
      </w:r>
    </w:p>
    <w:p w14:paraId="5470BB8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Ένα επιπλέον φορολογικό κίνητρο για την προσέλκυση στοχευμένων επενδύσεων αφορά </w:t>
      </w:r>
      <w:r>
        <w:rPr>
          <w:rFonts w:eastAsia="Times New Roman" w:cs="Times New Roman"/>
          <w:szCs w:val="24"/>
        </w:rPr>
        <w:t>η νέα ρύθμιση για τα οπτικοακουστικά μέσα, η οποία δεν περιορίζεται όπως παλιά μόνο σε παραγωγή κινηματογραφικού έργου μεγάλου μήκους, αλλά προβλέπει την παροχή φορολογικών κινήτρων για την παραγωγή στην Ελλάδα οπτικοακουστικών εν γένει έργων, όπως κινηματ</w:t>
      </w:r>
      <w:r>
        <w:rPr>
          <w:rFonts w:eastAsia="Times New Roman" w:cs="Times New Roman"/>
          <w:szCs w:val="24"/>
        </w:rPr>
        <w:t>ογραφικά, τηλεοπτικά κ.λπ.</w:t>
      </w:r>
      <w:r>
        <w:rPr>
          <w:rFonts w:eastAsia="Times New Roman" w:cs="Times New Roman"/>
          <w:szCs w:val="24"/>
        </w:rPr>
        <w:t>.</w:t>
      </w:r>
      <w:r>
        <w:rPr>
          <w:rFonts w:eastAsia="Times New Roman" w:cs="Times New Roman"/>
          <w:szCs w:val="24"/>
        </w:rPr>
        <w:t xml:space="preserve"> </w:t>
      </w:r>
    </w:p>
    <w:p w14:paraId="5470BB8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ολοκληρώστε μ’ αυτό, κυρία Υφυπουργέ.</w:t>
      </w:r>
    </w:p>
    <w:p w14:paraId="5470BB8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Τελειώνω, κύριε Πρόεδρε.</w:t>
      </w:r>
    </w:p>
    <w:p w14:paraId="5470BB8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κίνητρο συνίσταται σε μια έκπτωση 30% των επιλέξιμων δαπανών από το φορολογ</w:t>
      </w:r>
      <w:r>
        <w:rPr>
          <w:rFonts w:eastAsia="Times New Roman" w:cs="Times New Roman"/>
          <w:szCs w:val="24"/>
        </w:rPr>
        <w:t xml:space="preserve">ικό εισόδημα που θα είναι στο υποκείμενο στον φόρο στην Ελλάδα για τις δαπάνες που πραγματοποιούνται στην Ελλάδα. </w:t>
      </w:r>
    </w:p>
    <w:p w14:paraId="5470BB8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Δεσμευθήκαμε πριν από λίγες μέρες και μονιμοποιούμε τη διάταξη με την οποία δικαιούνται την έκπτωση φόρου που οδηγεί σε αφορολόγητο όριο εισο</w:t>
      </w:r>
      <w:r>
        <w:rPr>
          <w:rFonts w:eastAsia="Times New Roman" w:cs="Times New Roman"/>
          <w:szCs w:val="24"/>
        </w:rPr>
        <w:t>δήματος οι περιστασιακά ή ευκαιριακά απασχολούμενοι, οι νοικοκυρές, οι άνεργοι, οι φοιτητές, οι συμμετέχοντες σε προγράμματα εργασιακής εμπειρίας. Πρόκειται για ένα πρόβλημα που παραλάβαμε από την προηγούμενη Κυβέρνηση το οποίο απασχολούσε πλήθος Ελλήνων φ</w:t>
      </w:r>
      <w:r>
        <w:rPr>
          <w:rFonts w:eastAsia="Times New Roman" w:cs="Times New Roman"/>
          <w:szCs w:val="24"/>
        </w:rPr>
        <w:t xml:space="preserve">ορολογουμένων και που μέχρι τώρα επιλυόταν με συνεχείς νομοθετικές παρεμβάσεις, ενώ πλέον, όπως είχα υποσχεθεί και από το Βήμα της Βουλής, ερχόμαστε σήμερα να το επιλύσουμε οριστικά. </w:t>
      </w:r>
    </w:p>
    <w:p w14:paraId="5470BB8E" w14:textId="77777777" w:rsidR="001F594C" w:rsidRDefault="008C7D1C">
      <w:pPr>
        <w:spacing w:line="600" w:lineRule="auto"/>
        <w:ind w:firstLine="720"/>
        <w:contextualSpacing/>
        <w:jc w:val="both"/>
        <w:rPr>
          <w:rFonts w:eastAsia="Times New Roman"/>
          <w:szCs w:val="24"/>
        </w:rPr>
      </w:pPr>
      <w:r>
        <w:rPr>
          <w:rFonts w:eastAsia="Times New Roman"/>
          <w:szCs w:val="24"/>
        </w:rPr>
        <w:t>Ένα δεύτερο ζήτημα είναι η απαλλαγή από το</w:t>
      </w:r>
      <w:r>
        <w:rPr>
          <w:rFonts w:eastAsia="Times New Roman"/>
          <w:szCs w:val="24"/>
        </w:rPr>
        <w:t>ν</w:t>
      </w:r>
      <w:r>
        <w:rPr>
          <w:rFonts w:eastAsia="Times New Roman"/>
          <w:szCs w:val="24"/>
        </w:rPr>
        <w:t xml:space="preserve"> φόρο εισοδήματος και την ειδ</w:t>
      </w:r>
      <w:r>
        <w:rPr>
          <w:rFonts w:eastAsia="Times New Roman"/>
          <w:szCs w:val="24"/>
        </w:rPr>
        <w:t>ική εισφορά αλληλεγγύης του τεκμαρτού εισοδήματος που προκύπτει από τη δωρεάν παραχώρηση κατοικίας μέχρι 200 τετραγωνικά μέτρα σαν κύρια κατοικία προς ανιόντες ή κατιόντες συγγενείς. Επίσης, χωρίς φόρο θα είναι και η δωρεάν παραχώρηση της χρήσης ακινήτων σ</w:t>
      </w:r>
      <w:r>
        <w:rPr>
          <w:rFonts w:eastAsia="Times New Roman"/>
          <w:szCs w:val="24"/>
        </w:rPr>
        <w:t xml:space="preserve">το </w:t>
      </w:r>
      <w:r>
        <w:rPr>
          <w:rFonts w:eastAsia="Times New Roman"/>
          <w:szCs w:val="24"/>
        </w:rPr>
        <w:t>δ</w:t>
      </w:r>
      <w:r>
        <w:rPr>
          <w:rFonts w:eastAsia="Times New Roman"/>
          <w:szCs w:val="24"/>
        </w:rPr>
        <w:t>ημόσιο και στα νομικά πρόσωπα δημοσίου δικαίου.</w:t>
      </w:r>
    </w:p>
    <w:p w14:paraId="5470BB8F" w14:textId="77777777" w:rsidR="001F594C" w:rsidRDefault="008C7D1C">
      <w:pPr>
        <w:spacing w:line="600" w:lineRule="auto"/>
        <w:ind w:firstLine="720"/>
        <w:contextualSpacing/>
        <w:jc w:val="both"/>
        <w:rPr>
          <w:rFonts w:eastAsia="Times New Roman"/>
          <w:szCs w:val="24"/>
        </w:rPr>
      </w:pPr>
      <w:r>
        <w:rPr>
          <w:rFonts w:eastAsia="Times New Roman"/>
          <w:szCs w:val="24"/>
        </w:rPr>
        <w:t>Όσον αφορά την καταπολέμηση του λαθρεμπορίου θεσπίζουμε μια σειρά μέτρα για τα καπνικά προϊόντα. Εντάσσονται στο πλαίσιο των διατάξεων του ν.4410/2016, με τον οποίο καθιερώσαμε νέες άδειες, αρμοδιότητες τ</w:t>
      </w:r>
      <w:r>
        <w:rPr>
          <w:rFonts w:eastAsia="Times New Roman"/>
          <w:szCs w:val="24"/>
        </w:rPr>
        <w:t>ου Υπουργείου μας, συστήσαμε ειδικό μητρώο για όλη την εφοδιαστική αλυσίδα των καπνικών, συστήσαμε το Συντονιστικό Επιχειρησιακό Κέντρο για την καταπολέμηση του λαθρεμπορίου προϊόντων που υπόκειται σε ειδικό φόρο κατανάλωσης, ενώ -τέλος- προβλέψαμε την υπο</w:t>
      </w:r>
      <w:r>
        <w:rPr>
          <w:rFonts w:eastAsia="Times New Roman"/>
          <w:szCs w:val="24"/>
        </w:rPr>
        <w:t>χρέωση για λήψη μέτρων δέουσας επιμέλειας από τις καπνοβιομηχανίες, καθιστώντας τες ουσιαστικά συνυπεύθυνες για όλες τις συναλλαγές τους.</w:t>
      </w:r>
    </w:p>
    <w:p w14:paraId="5470BB90" w14:textId="77777777" w:rsidR="001F594C" w:rsidRDefault="008C7D1C">
      <w:pPr>
        <w:spacing w:line="600" w:lineRule="auto"/>
        <w:ind w:firstLine="720"/>
        <w:contextualSpacing/>
        <w:jc w:val="both"/>
        <w:rPr>
          <w:rFonts w:eastAsia="Times New Roman"/>
          <w:b/>
          <w:szCs w:val="24"/>
        </w:rPr>
      </w:pPr>
      <w:r w:rsidRPr="00255731">
        <w:rPr>
          <w:rFonts w:eastAsia="Times New Roman"/>
          <w:b/>
          <w:szCs w:val="24"/>
        </w:rPr>
        <w:t>ΠΡΟΕΔΡΕΥΩΝ (Γεώργιος Βαρεμένος)</w:t>
      </w:r>
      <w:r w:rsidRPr="0019185A">
        <w:rPr>
          <w:rFonts w:eastAsia="Times New Roman"/>
          <w:b/>
          <w:szCs w:val="24"/>
        </w:rPr>
        <w:t>:</w:t>
      </w:r>
      <w:r>
        <w:rPr>
          <w:rFonts w:eastAsia="Times New Roman"/>
          <w:b/>
          <w:szCs w:val="24"/>
        </w:rPr>
        <w:t xml:space="preserve"> </w:t>
      </w:r>
      <w:r w:rsidRPr="0010136A">
        <w:rPr>
          <w:rFonts w:eastAsia="Times New Roman"/>
          <w:szCs w:val="24"/>
        </w:rPr>
        <w:t>Ολοκληρώστε, σας παρακαλώ, κυρία Παπανάτσιου.</w:t>
      </w:r>
    </w:p>
    <w:p w14:paraId="5470BB91" w14:textId="77777777" w:rsidR="001F594C" w:rsidRDefault="008C7D1C">
      <w:pPr>
        <w:spacing w:line="600" w:lineRule="auto"/>
        <w:ind w:firstLine="720"/>
        <w:contextualSpacing/>
        <w:jc w:val="both"/>
        <w:rPr>
          <w:rFonts w:eastAsia="Times New Roman"/>
          <w:szCs w:val="24"/>
        </w:rPr>
      </w:pPr>
      <w:r w:rsidRPr="00255731">
        <w:rPr>
          <w:rFonts w:eastAsia="Times New Roman"/>
          <w:b/>
          <w:szCs w:val="24"/>
        </w:rPr>
        <w:t>ΑΙΚΑΤΕΡΙΝΗ ΠΑΠΑΝΑΤΣΙΟΥ</w:t>
      </w:r>
      <w:r>
        <w:rPr>
          <w:rFonts w:eastAsia="Times New Roman"/>
          <w:szCs w:val="24"/>
        </w:rPr>
        <w:t xml:space="preserve"> </w:t>
      </w:r>
      <w:r w:rsidRPr="00255731">
        <w:rPr>
          <w:rFonts w:eastAsia="Times New Roman"/>
          <w:b/>
          <w:szCs w:val="24"/>
        </w:rPr>
        <w:t>(Υφυπουργός Οικο</w:t>
      </w:r>
      <w:r w:rsidRPr="00255731">
        <w:rPr>
          <w:rFonts w:eastAsia="Times New Roman"/>
          <w:b/>
          <w:szCs w:val="24"/>
        </w:rPr>
        <w:t>νομικών):</w:t>
      </w:r>
      <w:r>
        <w:rPr>
          <w:rFonts w:eastAsia="Times New Roman"/>
          <w:b/>
          <w:szCs w:val="24"/>
        </w:rPr>
        <w:t xml:space="preserve"> </w:t>
      </w:r>
      <w:r>
        <w:rPr>
          <w:rFonts w:eastAsia="Times New Roman"/>
          <w:szCs w:val="24"/>
        </w:rPr>
        <w:t>Θα αναφερθώ σε δύο θέματα ακόμη, επειδή είναι αρκετά σημαντικά, κύριε Πρόεδρε.</w:t>
      </w:r>
    </w:p>
    <w:p w14:paraId="5470BB92" w14:textId="77777777" w:rsidR="001F594C" w:rsidRDefault="008C7D1C">
      <w:pPr>
        <w:spacing w:line="600" w:lineRule="auto"/>
        <w:ind w:firstLine="720"/>
        <w:contextualSpacing/>
        <w:jc w:val="both"/>
        <w:rPr>
          <w:rFonts w:eastAsia="Times New Roman"/>
          <w:szCs w:val="24"/>
        </w:rPr>
      </w:pPr>
      <w:r>
        <w:rPr>
          <w:rFonts w:eastAsia="Times New Roman"/>
          <w:szCs w:val="24"/>
        </w:rPr>
        <w:t>Το πρώτο θέμα αφορά τον ΦΠΑ των μικρών επιχειρήσεων με κύκλο έως 10.000 ευρώ. Παύει να είναι υποχρεωτική η διετής παραμονή στο καθεστώς των απαλλασσόμενων και οι υποκε</w:t>
      </w:r>
      <w:r>
        <w:rPr>
          <w:rFonts w:eastAsia="Times New Roman"/>
          <w:szCs w:val="24"/>
        </w:rPr>
        <w:t>ίμενοι μπορεί να μεταταχθούν στο κανονικό καθεστώς από το επόμενο έτος.</w:t>
      </w:r>
    </w:p>
    <w:p w14:paraId="5470BB9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Επίσης, επιλύουμε και τις αγοραπωλησίες ακινήτων από φυσικά πρόσωπα όπου πλέον δεν θα λαμβάνεται </w:t>
      </w:r>
      <w:r>
        <w:rPr>
          <w:rFonts w:eastAsia="Times New Roman"/>
          <w:szCs w:val="24"/>
        </w:rPr>
        <w:t xml:space="preserve">ως </w:t>
      </w:r>
      <w:r>
        <w:rPr>
          <w:rFonts w:eastAsia="Times New Roman"/>
          <w:szCs w:val="24"/>
        </w:rPr>
        <w:t xml:space="preserve">επιχειρηματική δραστηριότητα η πώληση ακινήτου που έχει αποκτηθεί από κληρονομιά ή </w:t>
      </w:r>
      <w:r>
        <w:rPr>
          <w:rFonts w:eastAsia="Times New Roman"/>
          <w:szCs w:val="24"/>
        </w:rPr>
        <w:t>δωρεά ή από συγγενείς μέχρι δευτέρου βαθμού ή βρίσκεται στην κατοχή τους για περισσότερα από πέντε χρόνια.</w:t>
      </w:r>
    </w:p>
    <w:p w14:paraId="5470BB94"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Βουλευτές, ποτέ δεν μας άρεσαν τα μεγάλα λόγια, ποτέ δεν είπαμε πως ο δρόμος για τη δική μας οπτική των πραγμάτων θα είναι εύκολος.</w:t>
      </w:r>
      <w:r>
        <w:rPr>
          <w:rFonts w:eastAsia="Times New Roman"/>
          <w:szCs w:val="24"/>
        </w:rPr>
        <w:t xml:space="preserve"> Είχαμε την ευθύνη να αναμετρηθούμε στα δύσκολα και πολλές φορές τα προβλήματα φάνταζαν ανυπέρβλητα. Με πείσμα και στήριξη άξιων συνεργατών, διοίκησης και υπαλλήλων θα το πάμε εμείς μέχρι τέλους. Για το καλό όλων δεν θα έπρεπε να λειτουργούμε στη λογική «π</w:t>
      </w:r>
      <w:r>
        <w:rPr>
          <w:rFonts w:eastAsia="Times New Roman"/>
          <w:szCs w:val="24"/>
        </w:rPr>
        <w:t>ες, πες κάτι θα μείνει». Σε αυτό, όμως, δεν μας βοηθάει η Αντιπολίτευση. Η σημερινή μέρα έχει θέματα ουσίας και εθνικής σημασίας. Τα μέτωπα ήταν πολλά, αλλά, όπως φαίνεται, το τοπίο ξεκαθαρίζει σιγά - σιγά.</w:t>
      </w:r>
    </w:p>
    <w:p w14:paraId="5470BB9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Το ερώτημα είναι ένα. Μπορούμε να συζητήσουμε με </w:t>
      </w:r>
      <w:r>
        <w:rPr>
          <w:rFonts w:eastAsia="Times New Roman"/>
          <w:szCs w:val="24"/>
        </w:rPr>
        <w:t xml:space="preserve">νηφαλιότητα στα θέματα εθνικής σημασίας, αλλά και στα οικονομικά ζητήματα; Εάν όχι, τότε το μόνο κακό που κάνουμε είναι να πλήττουμε τον διάλογο, τον κοινοβουλευτισμό και τη δημοκρατία μας, εκτρέφοντας τις ακραίες απόψεις. </w:t>
      </w:r>
    </w:p>
    <w:p w14:paraId="5470BB96" w14:textId="77777777" w:rsidR="001F594C" w:rsidRDefault="008C7D1C">
      <w:pPr>
        <w:spacing w:line="600" w:lineRule="auto"/>
        <w:ind w:firstLine="720"/>
        <w:contextualSpacing/>
        <w:jc w:val="both"/>
        <w:rPr>
          <w:rFonts w:eastAsia="Times New Roman"/>
          <w:szCs w:val="24"/>
        </w:rPr>
      </w:pPr>
      <w:r>
        <w:rPr>
          <w:rFonts w:eastAsia="Times New Roman"/>
          <w:szCs w:val="24"/>
        </w:rPr>
        <w:t>Τέλος, η οποιαδήποτε αναπτυξιακή</w:t>
      </w:r>
      <w:r>
        <w:rPr>
          <w:rFonts w:eastAsia="Times New Roman"/>
          <w:szCs w:val="24"/>
        </w:rPr>
        <w:t xml:space="preserve"> λογική της χώρας από εδώ και μπρος για εμάς πρέπει να έχει ένα και μόνο στίγμα: διαφάνεια και δίκαιη κατανομή των βαρών και των ωφελειών στήριξης της κοινωνικής πλειοψηφίας των εργαζομένων.</w:t>
      </w:r>
    </w:p>
    <w:p w14:paraId="5470BB97" w14:textId="77777777" w:rsidR="001F594C" w:rsidRDefault="008C7D1C">
      <w:pPr>
        <w:spacing w:line="600" w:lineRule="auto"/>
        <w:ind w:firstLine="720"/>
        <w:contextualSpacing/>
        <w:jc w:val="both"/>
        <w:rPr>
          <w:rFonts w:eastAsia="Times New Roman"/>
          <w:b/>
          <w:szCs w:val="24"/>
        </w:rPr>
      </w:pPr>
      <w:r>
        <w:rPr>
          <w:rFonts w:eastAsia="Times New Roman"/>
          <w:b/>
          <w:szCs w:val="24"/>
        </w:rPr>
        <w:t>ΠΡΟΕΔΡΕΥΩΝ (Γεώργιος Βαρεμένος)</w:t>
      </w:r>
      <w:r w:rsidRPr="003B22DB">
        <w:rPr>
          <w:rFonts w:eastAsia="Times New Roman"/>
          <w:b/>
          <w:szCs w:val="24"/>
        </w:rPr>
        <w:t>:</w:t>
      </w:r>
      <w:r>
        <w:rPr>
          <w:rFonts w:eastAsia="Times New Roman"/>
          <w:b/>
          <w:szCs w:val="24"/>
        </w:rPr>
        <w:t xml:space="preserve"> </w:t>
      </w:r>
      <w:r w:rsidRPr="003B22DB">
        <w:rPr>
          <w:rFonts w:eastAsia="Times New Roman"/>
          <w:szCs w:val="24"/>
        </w:rPr>
        <w:t xml:space="preserve">Σας παρακαλώ, προ πολλού έχει τελειώσει ο χρόνος </w:t>
      </w:r>
      <w:r>
        <w:rPr>
          <w:rFonts w:eastAsia="Times New Roman"/>
          <w:szCs w:val="24"/>
        </w:rPr>
        <w:t>σας,</w:t>
      </w:r>
      <w:r w:rsidRPr="003B22DB">
        <w:rPr>
          <w:rFonts w:eastAsia="Times New Roman"/>
          <w:szCs w:val="24"/>
        </w:rPr>
        <w:t xml:space="preserve"> κυρία Υπουργέ.</w:t>
      </w:r>
    </w:p>
    <w:p w14:paraId="5470BB98" w14:textId="77777777" w:rsidR="001F594C" w:rsidRDefault="008C7D1C">
      <w:pPr>
        <w:spacing w:line="600" w:lineRule="auto"/>
        <w:ind w:firstLine="720"/>
        <w:contextualSpacing/>
        <w:jc w:val="both"/>
        <w:rPr>
          <w:rFonts w:eastAsia="Times New Roman"/>
          <w:szCs w:val="24"/>
        </w:rPr>
      </w:pPr>
      <w:r>
        <w:rPr>
          <w:rFonts w:eastAsia="Times New Roman"/>
          <w:b/>
          <w:szCs w:val="24"/>
        </w:rPr>
        <w:t>ΑΙΚΑΤΕΡΙΝΗ ΠΑΠΑΝΑΤΣΙΟΥ</w:t>
      </w:r>
      <w:r>
        <w:rPr>
          <w:rFonts w:eastAsia="Times New Roman"/>
          <w:szCs w:val="24"/>
        </w:rPr>
        <w:t xml:space="preserve"> </w:t>
      </w:r>
      <w:r>
        <w:rPr>
          <w:rFonts w:eastAsia="Times New Roman"/>
          <w:b/>
          <w:szCs w:val="24"/>
        </w:rPr>
        <w:t xml:space="preserve">(Υφυπουργός Οικονομικών): </w:t>
      </w:r>
      <w:r w:rsidRPr="003B22DB">
        <w:rPr>
          <w:rFonts w:eastAsia="Times New Roman"/>
          <w:szCs w:val="24"/>
        </w:rPr>
        <w:t>Οι δυνατότητες που δίνονται από το κλείσιμο του προγράμματος δεν πρέπει να μας αφήνουν περιθώριο για μικροπολιτικές συγκρούσεις, αλλά θα π</w:t>
      </w:r>
      <w:r w:rsidRPr="003B22DB">
        <w:rPr>
          <w:rFonts w:eastAsia="Times New Roman"/>
          <w:szCs w:val="24"/>
        </w:rPr>
        <w:t>ρέπει να κατανοήσουμε ότι η κρίση αποτέλεσε ευκαιρία, ευκαιρία για υπεραπόδοση των πολλώ</w:t>
      </w:r>
      <w:r>
        <w:rPr>
          <w:rFonts w:eastAsia="Times New Roman"/>
          <w:szCs w:val="24"/>
        </w:rPr>
        <w:t xml:space="preserve">ν έναντι των </w:t>
      </w:r>
      <w:r w:rsidRPr="003B22DB">
        <w:rPr>
          <w:rFonts w:eastAsia="Times New Roman"/>
          <w:szCs w:val="24"/>
        </w:rPr>
        <w:t>λίγων. Αυτό να μην το ξεχάσουμε στιγμή</w:t>
      </w:r>
      <w:r>
        <w:rPr>
          <w:rFonts w:eastAsia="Times New Roman"/>
          <w:szCs w:val="24"/>
        </w:rPr>
        <w:t>,</w:t>
      </w:r>
      <w:r w:rsidRPr="003B22DB">
        <w:rPr>
          <w:rFonts w:eastAsia="Times New Roman"/>
          <w:szCs w:val="24"/>
        </w:rPr>
        <w:t xml:space="preserve"> για να μην</w:t>
      </w:r>
      <w:r>
        <w:rPr>
          <w:rFonts w:eastAsia="Times New Roman"/>
          <w:szCs w:val="24"/>
        </w:rPr>
        <w:t xml:space="preserve"> επιτρέψουμε</w:t>
      </w:r>
      <w:r w:rsidRPr="003B22DB">
        <w:rPr>
          <w:rFonts w:eastAsia="Times New Roman"/>
          <w:szCs w:val="24"/>
        </w:rPr>
        <w:t xml:space="preserve"> να ξανασυμβεί. </w:t>
      </w:r>
    </w:p>
    <w:p w14:paraId="5470BB99"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sidRPr="007643FE">
        <w:rPr>
          <w:rFonts w:eastAsia="Times New Roman"/>
          <w:b/>
          <w:szCs w:val="24"/>
        </w:rPr>
        <w:t>:</w:t>
      </w:r>
      <w:r>
        <w:rPr>
          <w:rFonts w:eastAsia="Times New Roman"/>
          <w:b/>
          <w:szCs w:val="24"/>
        </w:rPr>
        <w:t xml:space="preserve"> </w:t>
      </w:r>
      <w:r>
        <w:rPr>
          <w:rFonts w:eastAsia="Times New Roman"/>
          <w:szCs w:val="24"/>
        </w:rPr>
        <w:t>Ομιλώ μη ακουόμενος.</w:t>
      </w:r>
    </w:p>
    <w:p w14:paraId="5470BB9A" w14:textId="77777777" w:rsidR="001F594C" w:rsidRDefault="008C7D1C">
      <w:pPr>
        <w:spacing w:line="600" w:lineRule="auto"/>
        <w:ind w:firstLine="720"/>
        <w:contextualSpacing/>
        <w:jc w:val="both"/>
        <w:rPr>
          <w:rFonts w:eastAsia="Times New Roman"/>
          <w:szCs w:val="24"/>
        </w:rPr>
      </w:pPr>
      <w:r>
        <w:rPr>
          <w:rFonts w:eastAsia="Times New Roman"/>
          <w:b/>
          <w:szCs w:val="24"/>
        </w:rPr>
        <w:t>ΑΙΚΑΤΕΡΙΝΗ ΠΑΠΑΝΑΤΣΙΟΥ</w:t>
      </w:r>
      <w:r>
        <w:rPr>
          <w:rFonts w:eastAsia="Times New Roman"/>
          <w:szCs w:val="24"/>
        </w:rPr>
        <w:t xml:space="preserve"> </w:t>
      </w:r>
      <w:r>
        <w:rPr>
          <w:rFonts w:eastAsia="Times New Roman"/>
          <w:b/>
          <w:szCs w:val="24"/>
        </w:rPr>
        <w:t xml:space="preserve">(Υφυπουργός Οικονομικών): </w:t>
      </w:r>
      <w:r w:rsidRPr="003B22DB">
        <w:rPr>
          <w:rFonts w:eastAsia="Times New Roman"/>
          <w:szCs w:val="24"/>
        </w:rPr>
        <w:t>Το χρέος μας πια είναι να αντιστρέψουμε αυτήν την κατάσταση. Η ανάπτυξη θα είναι δίκαιη</w:t>
      </w:r>
      <w:r>
        <w:rPr>
          <w:rFonts w:eastAsia="Times New Roman"/>
          <w:szCs w:val="24"/>
        </w:rPr>
        <w:t>,</w:t>
      </w:r>
      <w:r w:rsidRPr="003B22DB">
        <w:rPr>
          <w:rFonts w:eastAsia="Times New Roman"/>
          <w:szCs w:val="24"/>
        </w:rPr>
        <w:t xml:space="preserve"> με ενίσχυση του αδύνατου π</w:t>
      </w:r>
      <w:r>
        <w:rPr>
          <w:rFonts w:eastAsia="Times New Roman"/>
          <w:szCs w:val="24"/>
        </w:rPr>
        <w:t>όλου</w:t>
      </w:r>
      <w:r w:rsidRPr="003B22DB">
        <w:rPr>
          <w:rFonts w:eastAsia="Times New Roman"/>
          <w:szCs w:val="24"/>
        </w:rPr>
        <w:t xml:space="preserve"> της κοινωνίας</w:t>
      </w:r>
      <w:r>
        <w:rPr>
          <w:rFonts w:eastAsia="Times New Roman"/>
          <w:szCs w:val="24"/>
        </w:rPr>
        <w:t>,</w:t>
      </w:r>
      <w:r w:rsidRPr="003B22DB">
        <w:rPr>
          <w:rFonts w:eastAsia="Times New Roman"/>
          <w:szCs w:val="24"/>
        </w:rPr>
        <w:t xml:space="preserve"> του περιβάλλοντος και του παραγωγικού συντελεστή της εργασίας ή δεν θα είναι ανάπτυξη. Θα είνα</w:t>
      </w:r>
      <w:r w:rsidRPr="003B22DB">
        <w:rPr>
          <w:rFonts w:eastAsia="Times New Roman"/>
          <w:szCs w:val="24"/>
        </w:rPr>
        <w:t>ι ένα ακόμ</w:t>
      </w:r>
      <w:r>
        <w:rPr>
          <w:rFonts w:eastAsia="Times New Roman"/>
          <w:szCs w:val="24"/>
        </w:rPr>
        <w:t>η</w:t>
      </w:r>
      <w:r w:rsidRPr="003B22DB">
        <w:rPr>
          <w:rFonts w:eastAsia="Times New Roman"/>
          <w:szCs w:val="24"/>
        </w:rPr>
        <w:t xml:space="preserve"> </w:t>
      </w:r>
      <w:r w:rsidRPr="003B22DB">
        <w:rPr>
          <w:rFonts w:eastAsia="Times New Roman"/>
          <w:szCs w:val="24"/>
          <w:lang w:val="en-US"/>
        </w:rPr>
        <w:t>success</w:t>
      </w:r>
      <w:r w:rsidRPr="003B22DB">
        <w:rPr>
          <w:rFonts w:eastAsia="Times New Roman"/>
          <w:szCs w:val="24"/>
        </w:rPr>
        <w:t xml:space="preserve"> </w:t>
      </w:r>
      <w:r w:rsidRPr="003B22DB">
        <w:rPr>
          <w:rFonts w:eastAsia="Times New Roman"/>
          <w:szCs w:val="24"/>
          <w:lang w:val="en-US"/>
        </w:rPr>
        <w:t>story</w:t>
      </w:r>
      <w:r w:rsidRPr="003B22DB">
        <w:rPr>
          <w:rFonts w:eastAsia="Times New Roman"/>
          <w:szCs w:val="24"/>
        </w:rPr>
        <w:t xml:space="preserve"> χωρίς </w:t>
      </w:r>
      <w:r w:rsidRPr="003B22DB">
        <w:rPr>
          <w:rFonts w:eastAsia="Times New Roman"/>
          <w:szCs w:val="24"/>
          <w:lang w:val="en-US"/>
        </w:rPr>
        <w:t>success</w:t>
      </w:r>
      <w:r w:rsidRPr="003B22DB">
        <w:rPr>
          <w:rFonts w:eastAsia="Times New Roman"/>
          <w:szCs w:val="24"/>
        </w:rPr>
        <w:t xml:space="preserve"> και χωρίς μέλλον.</w:t>
      </w:r>
    </w:p>
    <w:p w14:paraId="5470BB9B" w14:textId="77777777" w:rsidR="001F594C" w:rsidRDefault="008C7D1C">
      <w:pPr>
        <w:spacing w:line="600" w:lineRule="auto"/>
        <w:ind w:firstLine="720"/>
        <w:contextualSpacing/>
        <w:jc w:val="both"/>
        <w:rPr>
          <w:rFonts w:eastAsia="Times New Roman"/>
          <w:szCs w:val="24"/>
        </w:rPr>
      </w:pPr>
      <w:r w:rsidRPr="003B22DB">
        <w:rPr>
          <w:rFonts w:eastAsia="Times New Roman"/>
          <w:szCs w:val="24"/>
        </w:rPr>
        <w:t>Ευχαριστώ.</w:t>
      </w:r>
    </w:p>
    <w:p w14:paraId="5470BB9C" w14:textId="77777777" w:rsidR="001F594C" w:rsidRDefault="008C7D1C">
      <w:pPr>
        <w:spacing w:line="600" w:lineRule="auto"/>
        <w:ind w:firstLine="720"/>
        <w:contextualSpacing/>
        <w:jc w:val="center"/>
        <w:rPr>
          <w:rFonts w:eastAsia="Times New Roman"/>
          <w:b/>
          <w:szCs w:val="24"/>
        </w:rPr>
      </w:pPr>
      <w:r>
        <w:rPr>
          <w:rFonts w:eastAsia="Times New Roman" w:cs="Times New Roman"/>
          <w:szCs w:val="24"/>
        </w:rPr>
        <w:t>(Χειροκροτήματα από την πτέρυγα του ΣΥΡΙΖΑ)</w:t>
      </w:r>
    </w:p>
    <w:p w14:paraId="5470BB9D"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sidRPr="00255731">
        <w:rPr>
          <w:rFonts w:eastAsia="Times New Roman"/>
          <w:b/>
          <w:szCs w:val="24"/>
        </w:rPr>
        <w:t>:</w:t>
      </w:r>
      <w:r>
        <w:rPr>
          <w:rFonts w:eastAsia="Times New Roman"/>
          <w:b/>
          <w:szCs w:val="24"/>
        </w:rPr>
        <w:t xml:space="preserve"> </w:t>
      </w:r>
      <w:r>
        <w:rPr>
          <w:rFonts w:eastAsia="Times New Roman"/>
          <w:szCs w:val="24"/>
        </w:rPr>
        <w:t>Τον λόγο έχει ο κ. Γεωργαντάς.</w:t>
      </w:r>
    </w:p>
    <w:p w14:paraId="5470BB9E" w14:textId="77777777" w:rsidR="001F594C" w:rsidRDefault="008C7D1C">
      <w:pPr>
        <w:spacing w:line="600" w:lineRule="auto"/>
        <w:ind w:firstLine="720"/>
        <w:contextualSpacing/>
        <w:jc w:val="both"/>
        <w:rPr>
          <w:rFonts w:eastAsia="Times New Roman"/>
          <w:b/>
          <w:szCs w:val="24"/>
        </w:rPr>
      </w:pPr>
      <w:r>
        <w:rPr>
          <w:rFonts w:eastAsia="Times New Roman"/>
          <w:b/>
          <w:szCs w:val="24"/>
        </w:rPr>
        <w:t>ΓΕΩΡΓΙΟΣ ΓΕΩΡΓΑΝΤΑΣ</w:t>
      </w:r>
      <w:r w:rsidRPr="00255731">
        <w:rPr>
          <w:rFonts w:eastAsia="Times New Roman"/>
          <w:b/>
          <w:szCs w:val="24"/>
        </w:rPr>
        <w:t>:</w:t>
      </w:r>
      <w:r>
        <w:rPr>
          <w:rFonts w:eastAsia="Times New Roman"/>
          <w:b/>
          <w:szCs w:val="24"/>
        </w:rPr>
        <w:t xml:space="preserve"> </w:t>
      </w:r>
      <w:r w:rsidRPr="00C35802">
        <w:rPr>
          <w:rFonts w:eastAsia="Times New Roman"/>
          <w:szCs w:val="24"/>
        </w:rPr>
        <w:t>Ευχαριστώ, κύριε Πρόεδρε.</w:t>
      </w:r>
    </w:p>
    <w:p w14:paraId="5470BB9F" w14:textId="77777777" w:rsidR="001F594C" w:rsidRDefault="008C7D1C">
      <w:pPr>
        <w:spacing w:line="600" w:lineRule="auto"/>
        <w:ind w:firstLine="720"/>
        <w:contextualSpacing/>
        <w:jc w:val="both"/>
        <w:rPr>
          <w:rFonts w:eastAsia="Times New Roman"/>
          <w:szCs w:val="24"/>
        </w:rPr>
      </w:pPr>
      <w:r>
        <w:rPr>
          <w:rFonts w:eastAsia="Times New Roman"/>
          <w:szCs w:val="24"/>
        </w:rPr>
        <w:t>Κύριοι συνάδελφοι, είναι πάρα πο</w:t>
      </w:r>
      <w:r>
        <w:rPr>
          <w:rFonts w:eastAsia="Times New Roman"/>
          <w:szCs w:val="24"/>
        </w:rPr>
        <w:t>λύ απλό. Μέσα στις απώλειες του πολυνομοσχεδίου θα είναι και δύο Βουλευτές που δεν θα μπορέσουν να πάρουν τον λόγο, ακριβώς επειδή η κυρία Υπουργός μίλησε δεκαπέντε λεπτά και στέρησε από δύο Βουλευτές αυτό το δικαίωμα. Όμως όταν χάνεται η επαφή με την πραγ</w:t>
      </w:r>
      <w:r>
        <w:rPr>
          <w:rFonts w:eastAsia="Times New Roman"/>
          <w:szCs w:val="24"/>
        </w:rPr>
        <w:t>ματικότητα ο δημόσιος λόγος γίνεται μονόλογος.</w:t>
      </w:r>
    </w:p>
    <w:p w14:paraId="5470BBA0"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Κύριοι συνάδελφοι, εγώ σήμερα αρνούμαι να μιλήσω για το πολυνομοσχέδιο. Αρνούμαι να μιλήσω για τα 5,1 δισεκατομμύρια αχρείαστα, τα οποία φορτώνουν τον Έλληνα φορολογούμενο. </w:t>
      </w:r>
    </w:p>
    <w:p w14:paraId="5470BBA1" w14:textId="77777777" w:rsidR="001F594C" w:rsidRDefault="008C7D1C">
      <w:pPr>
        <w:spacing w:line="600" w:lineRule="auto"/>
        <w:ind w:firstLine="720"/>
        <w:contextualSpacing/>
        <w:jc w:val="both"/>
        <w:rPr>
          <w:rFonts w:eastAsia="Times New Roman"/>
          <w:szCs w:val="24"/>
        </w:rPr>
      </w:pPr>
      <w:r>
        <w:rPr>
          <w:rFonts w:eastAsia="Times New Roman"/>
          <w:szCs w:val="24"/>
        </w:rPr>
        <w:t>Θα αρνηθώ να μιλήσω για τη μείωση τ</w:t>
      </w:r>
      <w:r>
        <w:rPr>
          <w:rFonts w:eastAsia="Times New Roman"/>
          <w:szCs w:val="24"/>
        </w:rPr>
        <w:t>ων συντάξεων, η οποία θα έρθει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και για την οποία υπήρχε ρητή υποχρέωση να ενημερωθούν όλοι οι ασφαλισμένοι ήδη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2018.</w:t>
      </w:r>
    </w:p>
    <w:p w14:paraId="5470BBA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Δεν θα μπω στον πειρασμό να μιλήσω για τη μείωση του αφορολόγητου, η οποία καταλήγει να πληρώνουν πλέον φόρο και οι απλοί συνταξιούχοι του ΟΓΑ. Δεν θα μιλήσω για τα 25 δισεκατομμύρια εγγύηση, τα οποία προβλέπονται μέσα στο συγκεκριμένο πολυνομοσχέδιο. Δεν </w:t>
      </w:r>
      <w:r>
        <w:rPr>
          <w:rFonts w:eastAsia="Times New Roman"/>
          <w:szCs w:val="24"/>
        </w:rPr>
        <w:t>θα μιλήσω για τον ΕΝΦΙΑ, ο οποίος από τότε που έχουμε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κάθε χρόνο βαραίνει και ισχυροποιείται. </w:t>
      </w:r>
    </w:p>
    <w:p w14:paraId="5470BBA3" w14:textId="77777777" w:rsidR="001F594C" w:rsidRDefault="008C7D1C">
      <w:pPr>
        <w:spacing w:line="600" w:lineRule="auto"/>
        <w:ind w:firstLine="720"/>
        <w:contextualSpacing/>
        <w:jc w:val="both"/>
        <w:rPr>
          <w:rFonts w:eastAsia="Times New Roman"/>
          <w:szCs w:val="24"/>
        </w:rPr>
      </w:pPr>
      <w:r>
        <w:rPr>
          <w:rFonts w:eastAsia="Times New Roman"/>
          <w:szCs w:val="24"/>
        </w:rPr>
        <w:t>Αρνούμαι να μιλήσω για όλα αυτά. Αρνούμαι να παρακολουθήσω το αφήγημα της Κυβέρνησης περί «καθαρής εξόδου» της χώρας. Αρνούμαι να συμ</w:t>
      </w:r>
      <w:r>
        <w:rPr>
          <w:rFonts w:eastAsia="Times New Roman"/>
          <w:szCs w:val="24"/>
        </w:rPr>
        <w:t xml:space="preserve">μετάσχω σε αυτήν την κωμωδία. Αρνούμαι να παρακολουθήσω τις δεσμεύσεις και τις υποσχέσεις της Κυβέρνησης, οι οποίες, βεβαίως, σήμερα ανατρέπονται, όπως γίνεται άλλωστε εδώ και τριάμισι χρόνια.  </w:t>
      </w:r>
    </w:p>
    <w:p w14:paraId="5470BBA4" w14:textId="77777777" w:rsidR="001F594C" w:rsidRDefault="008C7D1C">
      <w:pPr>
        <w:spacing w:line="600" w:lineRule="auto"/>
        <w:ind w:firstLine="720"/>
        <w:contextualSpacing/>
        <w:jc w:val="both"/>
        <w:rPr>
          <w:rFonts w:eastAsia="Times New Roman"/>
          <w:szCs w:val="24"/>
        </w:rPr>
      </w:pPr>
      <w:r>
        <w:rPr>
          <w:rFonts w:eastAsia="Times New Roman"/>
          <w:szCs w:val="24"/>
        </w:rPr>
        <w:t>Εγώ θεωρώ ότι σήμερα μια σκιά έπρεπε να βαραίνει τη Βουλή, να</w:t>
      </w:r>
      <w:r>
        <w:rPr>
          <w:rFonts w:eastAsia="Times New Roman"/>
          <w:szCs w:val="24"/>
        </w:rPr>
        <w:t xml:space="preserve"> βαραίνει τους Βουλευτές. Η σκιά αυτή είναι η σκιά της Μακεδονίας. Αρνούμαι να παρακολουθήσω όλα τα άλλα. Δεν μπορώ όμως να δεχθώ, δεν μπορώ να μη σχολιάσω, δεν μπορώ να μην επιχειρήσω με τον λόγο μου να εκφράσω κι εγώ την αντίρρησή μου, να εκφράσω την πλή</w:t>
      </w:r>
      <w:r>
        <w:rPr>
          <w:rFonts w:eastAsia="Times New Roman"/>
          <w:szCs w:val="24"/>
        </w:rPr>
        <w:t xml:space="preserve">ρη διαφωνία μου με ό,τι ήδη έχει προκαθοριστεί από την παρούσα Κυβέρνηση.   </w:t>
      </w:r>
    </w:p>
    <w:p w14:paraId="5470BBA5" w14:textId="77777777" w:rsidR="001F594C" w:rsidRDefault="008C7D1C">
      <w:pPr>
        <w:spacing w:line="600" w:lineRule="auto"/>
        <w:ind w:firstLine="720"/>
        <w:contextualSpacing/>
        <w:jc w:val="both"/>
        <w:rPr>
          <w:rFonts w:eastAsia="Times New Roman"/>
          <w:szCs w:val="24"/>
        </w:rPr>
      </w:pPr>
      <w:r>
        <w:rPr>
          <w:rFonts w:eastAsia="Times New Roman"/>
          <w:szCs w:val="24"/>
        </w:rPr>
        <w:t>Ένας Πρωθυπουργός ο οποίος χωρίς να έχει την πολιτική νομιμοποίηση, ο οποίος έχοντας απαξιώσει όλη την Αντιπολίτευση και τη Βουλή, έχοντας αρνηθεί να παράσχει οποιαδήποτε ενημέρωσ</w:t>
      </w:r>
      <w:r>
        <w:rPr>
          <w:rFonts w:eastAsia="Times New Roman"/>
          <w:szCs w:val="24"/>
        </w:rPr>
        <w:t>η σε όλη την Αντιπολίτευση, έρχεται και δίνει μία λύση η οποία είναι όχι απλά κόντρα στην ιστορία και το φρόνημα του ελληνικού λαού, αλλά είναι μία λύση η οποία εκχωρεί δικαιώματα δικά μας, εκχωρεί την ιστορική μας παρακαταθήκη και συγχρόνως δημιουργεί πάρ</w:t>
      </w:r>
      <w:r>
        <w:rPr>
          <w:rFonts w:eastAsia="Times New Roman"/>
          <w:szCs w:val="24"/>
        </w:rPr>
        <w:t xml:space="preserve">α πολλές γκρίζες ζώνες.  </w:t>
      </w:r>
    </w:p>
    <w:p w14:paraId="5470BBA6" w14:textId="77777777" w:rsidR="001F594C" w:rsidRDefault="008C7D1C">
      <w:pPr>
        <w:spacing w:line="600" w:lineRule="auto"/>
        <w:ind w:firstLine="720"/>
        <w:contextualSpacing/>
        <w:jc w:val="both"/>
        <w:rPr>
          <w:rFonts w:eastAsia="Times New Roman"/>
          <w:szCs w:val="24"/>
        </w:rPr>
      </w:pPr>
      <w:r>
        <w:rPr>
          <w:rFonts w:eastAsia="Times New Roman"/>
          <w:szCs w:val="24"/>
        </w:rPr>
        <w:t>Κύριοι συνάδελφοι του ΣΥΡΙΖΑ και των ΑΝΕΛ, που θα κληθείτε να στηρίξετε άμεσα αυτή την απόφαση του Προέδρου του ΣΥΡΙΖΑ, μέχρι αυτή τη στιγμή, έχετε αναρωτηθεί τι ακριβώς είναι αυτό το οποίο συμφωνήθηκε; Έχετε αναρωτηθεί πού ακριβώ</w:t>
      </w:r>
      <w:r>
        <w:rPr>
          <w:rFonts w:eastAsia="Times New Roman"/>
          <w:szCs w:val="24"/>
        </w:rPr>
        <w:t xml:space="preserve">ς πορευόμαστε; </w:t>
      </w:r>
    </w:p>
    <w:p w14:paraId="5470BBA7" w14:textId="77777777" w:rsidR="001F594C" w:rsidRDefault="008C7D1C">
      <w:pPr>
        <w:spacing w:line="600" w:lineRule="auto"/>
        <w:ind w:firstLine="720"/>
        <w:contextualSpacing/>
        <w:jc w:val="both"/>
        <w:rPr>
          <w:rFonts w:eastAsia="Times New Roman"/>
          <w:szCs w:val="24"/>
        </w:rPr>
      </w:pPr>
      <w:r>
        <w:rPr>
          <w:rFonts w:eastAsia="Times New Roman"/>
          <w:szCs w:val="24"/>
        </w:rPr>
        <w:t>Διαβάζω από τη συμφωνία ότι ως προς το θέμα της εθνικότητας, θα λέγονται μεν Μακεδόνες, αλλά με την υποσημείωση ότι δεν έχουν κα</w:t>
      </w:r>
      <w:r>
        <w:rPr>
          <w:rFonts w:eastAsia="Times New Roman"/>
          <w:szCs w:val="24"/>
        </w:rPr>
        <w:t>μ</w:t>
      </w:r>
      <w:r>
        <w:rPr>
          <w:rFonts w:eastAsia="Times New Roman"/>
          <w:szCs w:val="24"/>
        </w:rPr>
        <w:t>μία σχέση με τον αρχαίο ελληνικό πολιτισμό. Η γλώσσα τους θα λέγεται μακεδονική, αλλά με την υποσημείωση ότι έχ</w:t>
      </w:r>
      <w:r>
        <w:rPr>
          <w:rFonts w:eastAsia="Times New Roman"/>
          <w:szCs w:val="24"/>
        </w:rPr>
        <w:t xml:space="preserve">ει σλαβικές ρίζες. </w:t>
      </w:r>
    </w:p>
    <w:p w14:paraId="5470BBA8" w14:textId="77777777" w:rsidR="001F594C" w:rsidRDefault="008C7D1C">
      <w:pPr>
        <w:spacing w:line="600" w:lineRule="auto"/>
        <w:ind w:firstLine="720"/>
        <w:contextualSpacing/>
        <w:jc w:val="both"/>
        <w:rPr>
          <w:rFonts w:eastAsia="Times New Roman"/>
          <w:szCs w:val="24"/>
        </w:rPr>
      </w:pPr>
      <w:r>
        <w:rPr>
          <w:rFonts w:eastAsia="Times New Roman"/>
          <w:szCs w:val="24"/>
        </w:rPr>
        <w:t>Εάν το ίδιο το κείμενο της συμφωνίας παραδέχεται ότι δεν υπάρχει κα</w:t>
      </w:r>
      <w:r>
        <w:rPr>
          <w:rFonts w:eastAsia="Times New Roman"/>
          <w:szCs w:val="24"/>
        </w:rPr>
        <w:t>μ</w:t>
      </w:r>
      <w:r>
        <w:rPr>
          <w:rFonts w:eastAsia="Times New Roman"/>
          <w:szCs w:val="24"/>
        </w:rPr>
        <w:t xml:space="preserve">μία σχέση με τον αρχαίο ελληνικό πολιτισμό των Μακεδόνων και ότι η γλώσσα τους έχει σλαβικές ρίζες, γιατί να αναφέρεται ο όρος μακεδονικό; Για ποιον λόγο όταν στο ίδιο </w:t>
      </w:r>
      <w:r>
        <w:rPr>
          <w:rFonts w:eastAsia="Times New Roman"/>
          <w:szCs w:val="24"/>
        </w:rPr>
        <w:t>το κείμενο της συμφωνίας και οι υποσημειώσεις λένε αυτό το οποίο εμείς έχουμε ως βασικό επιχείρημά μας, για ποιον λόγο τότε να καταγραφεί αυτό; Δηλαδή ερχόμαστε και λέμε ότι αυτό θα λέγεται μακεδονικό, αλλά με την υποσημείωση ότι δεν έχει κα</w:t>
      </w:r>
      <w:r>
        <w:rPr>
          <w:rFonts w:eastAsia="Times New Roman"/>
          <w:szCs w:val="24"/>
        </w:rPr>
        <w:t>μ</w:t>
      </w:r>
      <w:r>
        <w:rPr>
          <w:rFonts w:eastAsia="Times New Roman"/>
          <w:szCs w:val="24"/>
        </w:rPr>
        <w:t>μία σχέση με τ</w:t>
      </w:r>
      <w:r>
        <w:rPr>
          <w:rFonts w:eastAsia="Times New Roman"/>
          <w:szCs w:val="24"/>
        </w:rPr>
        <w:t xml:space="preserve">ην αρχαία Μακεδονία. Τότε γιατί να λέγεται μακεδονικό; Για ποιον λόγο να λέγεται μακεδονικό; </w:t>
      </w:r>
    </w:p>
    <w:p w14:paraId="5470BBA9" w14:textId="77777777" w:rsidR="001F594C" w:rsidRDefault="008C7D1C">
      <w:pPr>
        <w:spacing w:line="600" w:lineRule="auto"/>
        <w:ind w:firstLine="720"/>
        <w:contextualSpacing/>
        <w:jc w:val="both"/>
        <w:rPr>
          <w:rFonts w:eastAsia="Times New Roman"/>
          <w:szCs w:val="24"/>
        </w:rPr>
      </w:pPr>
      <w:r>
        <w:rPr>
          <w:rFonts w:eastAsia="Times New Roman"/>
          <w:szCs w:val="24"/>
        </w:rPr>
        <w:t>Για ποιον λόγο να προχωρήσουμε σε αυτή τη συμφωνία την ανιστόρητη, σε αυτή την επικίνδυνη από την πλευρά της Κυβέρνησης αυτής κίνηση, η οποία δεν πρόκειται να γίν</w:t>
      </w:r>
      <w:r>
        <w:rPr>
          <w:rFonts w:eastAsia="Times New Roman"/>
          <w:szCs w:val="24"/>
        </w:rPr>
        <w:t xml:space="preserve">ει δεκτή ποτέ από τον ελληνικό λαό; Απαξιώσατε τα συλλαλητήρια. Απαξιώσατε τον ελληνικό λαό. Απαξιώσατε τη συνείδηση ενός ολόκληρου λαού. Αυτό το μήνυμα δεν το λάβατε. </w:t>
      </w:r>
    </w:p>
    <w:p w14:paraId="5470BBA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Το μόνο μήνυμα το οποίο έχετε θεσπίσει και το οποίο απ’ ό,τι φαίνεται έχετε αποδεχθεί, </w:t>
      </w:r>
      <w:r>
        <w:rPr>
          <w:rFonts w:eastAsia="Times New Roman"/>
          <w:szCs w:val="24"/>
        </w:rPr>
        <w:t xml:space="preserve">είναι τα μηνύματα που σύμφωνα με το πολυνομοσχέδιο θα μπορούν να λαμβάνουν τα καθυστερούμενα επιχειρηματικά δάνεια από τα ξένα </w:t>
      </w:r>
      <w:r>
        <w:rPr>
          <w:rFonts w:eastAsia="Times New Roman"/>
          <w:szCs w:val="24"/>
          <w:lang w:val="en-US"/>
        </w:rPr>
        <w:t>funds</w:t>
      </w:r>
      <w:r>
        <w:rPr>
          <w:rFonts w:eastAsia="Times New Roman"/>
          <w:szCs w:val="24"/>
        </w:rPr>
        <w:t xml:space="preserve">, όταν αυτά εκχωρούνται εκεί. Γιατί και με αυτόν τον τρόπο θα γίνεται η ενημέρωση των επιχειρηματιών.  </w:t>
      </w:r>
    </w:p>
    <w:p w14:paraId="5470BBAB" w14:textId="77777777" w:rsidR="001F594C" w:rsidRDefault="008C7D1C">
      <w:pPr>
        <w:spacing w:line="600" w:lineRule="auto"/>
        <w:ind w:firstLine="720"/>
        <w:contextualSpacing/>
        <w:jc w:val="both"/>
        <w:rPr>
          <w:rFonts w:eastAsia="Times New Roman"/>
          <w:szCs w:val="24"/>
        </w:rPr>
      </w:pPr>
      <w:r>
        <w:rPr>
          <w:rFonts w:eastAsia="Times New Roman"/>
          <w:szCs w:val="24"/>
        </w:rPr>
        <w:t>Τα μηνύματα όμως της</w:t>
      </w:r>
      <w:r>
        <w:rPr>
          <w:rFonts w:eastAsia="Times New Roman"/>
          <w:szCs w:val="24"/>
        </w:rPr>
        <w:t xml:space="preserve"> κοινωνίας, τα μηνύματα του ελληνικού λαού δεν τα λάβατε. Θα τα βρείτε μπροστά σας τις επόμενες ημέρες. Να ξέρετε όμως κάτι. Στην εθνική πολιτική, στα εθνικά θέματα ποτέ δεν κοιτάμε με ορίζοντα επόμενων εκλογών, ποτέ δεν κοιτάμε με μικροπολιτικές σκοπιμότη</w:t>
      </w:r>
      <w:r>
        <w:rPr>
          <w:rFonts w:eastAsia="Times New Roman"/>
          <w:szCs w:val="24"/>
        </w:rPr>
        <w:t xml:space="preserve">τες. </w:t>
      </w:r>
    </w:p>
    <w:p w14:paraId="5470BBAC" w14:textId="77777777" w:rsidR="001F594C" w:rsidRDefault="008C7D1C">
      <w:pPr>
        <w:spacing w:line="600" w:lineRule="auto"/>
        <w:ind w:firstLine="720"/>
        <w:contextualSpacing/>
        <w:jc w:val="both"/>
        <w:rPr>
          <w:rFonts w:eastAsia="Times New Roman"/>
          <w:szCs w:val="24"/>
        </w:rPr>
      </w:pPr>
      <w:r>
        <w:rPr>
          <w:rFonts w:eastAsia="Times New Roman"/>
          <w:szCs w:val="24"/>
        </w:rPr>
        <w:t>Κοιτάμε τα επόμενα χρόνια, κοιτάμε τις επόμενες γενιές, κοιτάμε να διαφυλάξουμε πράγματι αυτό που είναι η παρακαταθήκη του έθνους και της ιστορίας μας. Το κάνουμε με τρόπο και με προσπάθεια συναίνεσης και σύγκλισης. Δεν το κάνουμε κοιτάζοντας προς τη</w:t>
      </w:r>
      <w:r>
        <w:rPr>
          <w:rFonts w:eastAsia="Times New Roman"/>
          <w:szCs w:val="24"/>
        </w:rPr>
        <w:t xml:space="preserve">ν πλευρά της Αντιπολίτευσης και βεβαίως δεν το κάνουμε με αλαζονεία  και δεν το κάνουμε με παραβίαση του ίδιου του Συντάγματος. </w:t>
      </w:r>
    </w:p>
    <w:p w14:paraId="5470BBAD" w14:textId="77777777" w:rsidR="001F594C" w:rsidRDefault="008C7D1C">
      <w:pPr>
        <w:spacing w:line="600" w:lineRule="auto"/>
        <w:ind w:firstLine="720"/>
        <w:contextualSpacing/>
        <w:jc w:val="both"/>
        <w:rPr>
          <w:rFonts w:eastAsia="Times New Roman"/>
          <w:szCs w:val="24"/>
        </w:rPr>
      </w:pPr>
      <w:r>
        <w:rPr>
          <w:rFonts w:eastAsia="Times New Roman"/>
          <w:szCs w:val="24"/>
        </w:rPr>
        <w:t>Όλα αυτά έχουν απάντηση. Ο λαός και η δημοκρατία έχουν πάντα τις λύσεις. Αυτή την απάντηση να ξέρετε ότι θα την πάρετε άμεσα. Κι αν για όλα τ’ άλλα μπορεί κάποια στιγμή να σας συγχωρέσουν, για την προσπάθειά σας αυτή -που είμαι σίγουρος ότι δεν θα ευοδωθεί</w:t>
      </w:r>
      <w:r>
        <w:rPr>
          <w:rFonts w:eastAsia="Times New Roman"/>
          <w:szCs w:val="24"/>
        </w:rPr>
        <w:t xml:space="preserve">- ούτε ο ελληνικός λαός ούτε η ιστορία θα σας συγχωρήσει ποτέ.  </w:t>
      </w:r>
    </w:p>
    <w:p w14:paraId="5470BBAE"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470BBAF" w14:textId="77777777" w:rsidR="001F594C" w:rsidRDefault="008C7D1C">
      <w:pPr>
        <w:spacing w:line="600" w:lineRule="auto"/>
        <w:ind w:firstLine="720"/>
        <w:contextualSpacing/>
        <w:jc w:val="both"/>
        <w:rPr>
          <w:rFonts w:eastAsia="Times New Roman"/>
          <w:szCs w:val="24"/>
        </w:rPr>
      </w:pPr>
      <w:r w:rsidRPr="00DD2743">
        <w:rPr>
          <w:rFonts w:eastAsia="Times New Roman"/>
          <w:b/>
          <w:szCs w:val="24"/>
        </w:rPr>
        <w:t>ΠΡΟΕΔΡΕΥ</w:t>
      </w:r>
      <w:r>
        <w:rPr>
          <w:rFonts w:eastAsia="Times New Roman"/>
          <w:b/>
          <w:szCs w:val="24"/>
        </w:rPr>
        <w:t>ΩΝ</w:t>
      </w:r>
      <w:r w:rsidRPr="00DD2743">
        <w:rPr>
          <w:rFonts w:eastAsia="Times New Roman"/>
          <w:b/>
          <w:szCs w:val="24"/>
        </w:rPr>
        <w:t xml:space="preserve"> (</w:t>
      </w:r>
      <w:r>
        <w:rPr>
          <w:rFonts w:eastAsia="Times New Roman"/>
          <w:b/>
          <w:szCs w:val="24"/>
        </w:rPr>
        <w:t>Γεώργιος Βαρεμένος</w:t>
      </w:r>
      <w:r w:rsidRPr="00DD2743">
        <w:rPr>
          <w:rFonts w:eastAsia="Times New Roman"/>
          <w:b/>
          <w:szCs w:val="24"/>
        </w:rPr>
        <w:t>):</w:t>
      </w:r>
      <w:r>
        <w:rPr>
          <w:rFonts w:eastAsia="Times New Roman"/>
          <w:b/>
          <w:szCs w:val="24"/>
        </w:rPr>
        <w:t xml:space="preserve"> </w:t>
      </w:r>
      <w:r>
        <w:rPr>
          <w:rFonts w:eastAsia="Times New Roman"/>
          <w:szCs w:val="24"/>
        </w:rPr>
        <w:t xml:space="preserve">Ο κ. Κέλλας έχει τον λόγο. </w:t>
      </w:r>
      <w:r w:rsidRPr="00DD2743">
        <w:rPr>
          <w:rFonts w:eastAsia="Times New Roman"/>
          <w:b/>
          <w:szCs w:val="24"/>
        </w:rPr>
        <w:t xml:space="preserve"> </w:t>
      </w:r>
    </w:p>
    <w:p w14:paraId="5470BBB0" w14:textId="77777777" w:rsidR="001F594C" w:rsidRDefault="008C7D1C">
      <w:pPr>
        <w:spacing w:line="600" w:lineRule="auto"/>
        <w:ind w:firstLine="720"/>
        <w:contextualSpacing/>
        <w:jc w:val="both"/>
        <w:rPr>
          <w:rFonts w:eastAsia="Times New Roman" w:cs="Times New Roman"/>
          <w:szCs w:val="24"/>
        </w:rPr>
      </w:pPr>
      <w:r w:rsidRPr="00BD1E0B">
        <w:rPr>
          <w:rFonts w:eastAsia="Times New Roman" w:cs="Times New Roman"/>
          <w:b/>
          <w:szCs w:val="24"/>
        </w:rPr>
        <w:t>ΧΡΗΣΤΟΣ ΚΕΛΛΑΣ:</w:t>
      </w:r>
      <w:r>
        <w:rPr>
          <w:rFonts w:eastAsia="Times New Roman" w:cs="Times New Roman"/>
          <w:szCs w:val="24"/>
        </w:rPr>
        <w:t xml:space="preserve"> Ευχαριστώ, κύριε Πρόεδρε.</w:t>
      </w:r>
    </w:p>
    <w:p w14:paraId="5470BB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έρχ</w:t>
      </w:r>
      <w:r>
        <w:rPr>
          <w:rFonts w:eastAsia="Times New Roman" w:cs="Times New Roman"/>
          <w:szCs w:val="24"/>
        </w:rPr>
        <w:t>εται προς ψήφιση σήμερα το Μεσοπρόθεσμο Πλαίσιο Δημοσιονομικής Στρατηγικής 2019-2022, δηλαδή το τέταρτο μνημόνιο. Το αφήγημά σας περί καθαρής εξόδου τον Αύγουστο καταρρέει πλήρως και το μόνο που είναι γεγονός είναι ότι το καλοκαίρι σταματάει η χρηματοδότησ</w:t>
      </w:r>
      <w:r>
        <w:rPr>
          <w:rFonts w:eastAsia="Times New Roman" w:cs="Times New Roman"/>
          <w:szCs w:val="24"/>
        </w:rPr>
        <w:t>η της χώρας.</w:t>
      </w:r>
    </w:p>
    <w:p w14:paraId="5470BB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Ταυτόχρονα επιλέξατε την ίδια μέρα να παραχωρήσετε πέρα από το όνομα, τη μακεδονική ταυτότητα και γλώσσα στους γείτονές μας τους Σκοπιανούς και να πανηγυρίζετε κιόλας από πάνω. Έφτασε ο κ. Τσίπρας στο σημείο στο χθεσινό του διάγγελμα να ομιλεί</w:t>
      </w:r>
      <w:r>
        <w:rPr>
          <w:rFonts w:eastAsia="Times New Roman" w:cs="Times New Roman"/>
          <w:szCs w:val="24"/>
        </w:rPr>
        <w:t xml:space="preserve"> για </w:t>
      </w:r>
      <w:r>
        <w:rPr>
          <w:rFonts w:eastAsia="Times New Roman" w:cs="Times New Roman"/>
          <w:szCs w:val="24"/>
        </w:rPr>
        <w:t>«</w:t>
      </w:r>
      <w:r>
        <w:rPr>
          <w:rFonts w:eastAsia="Times New Roman" w:cs="Times New Roman"/>
          <w:szCs w:val="24"/>
        </w:rPr>
        <w:t>ελληνομακεδονική γλωσσική κληρονομιά</w:t>
      </w:r>
      <w:r>
        <w:rPr>
          <w:rFonts w:eastAsia="Times New Roman" w:cs="Times New Roman"/>
          <w:szCs w:val="24"/>
        </w:rPr>
        <w:t>»</w:t>
      </w:r>
      <w:r>
        <w:rPr>
          <w:rFonts w:eastAsia="Times New Roman" w:cs="Times New Roman"/>
          <w:szCs w:val="24"/>
        </w:rPr>
        <w:t>. Είστε με τα καλά σας; Είστε εθνικά υπερήφανοι γι’ αυτό το πράγμα; Ούτε την πολιτική νομιμοποίηση έχετε από την ώρα που ο συγκυβερνήτης σας κ. Καμμένος λέει ότι δεν συμφωνεί και δεν το ψηφίζει. Γιατί το κάνετε; Α</w:t>
      </w:r>
      <w:r>
        <w:rPr>
          <w:rFonts w:eastAsia="Times New Roman" w:cs="Times New Roman"/>
          <w:szCs w:val="24"/>
        </w:rPr>
        <w:t>πό ανοησία; Από ανευθυνότητα; Στα τέσσερα; Μπρούμυτα; Μερκελιστές; Διαλέξτε όποιον τίτλο σ</w:t>
      </w:r>
      <w:r>
        <w:rPr>
          <w:rFonts w:eastAsia="Times New Roman" w:cs="Times New Roman"/>
          <w:szCs w:val="24"/>
        </w:rPr>
        <w:t>α</w:t>
      </w:r>
      <w:r>
        <w:rPr>
          <w:rFonts w:eastAsia="Times New Roman" w:cs="Times New Roman"/>
          <w:szCs w:val="24"/>
        </w:rPr>
        <w:t>ς αρέσει.</w:t>
      </w:r>
    </w:p>
    <w:p w14:paraId="5470BB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έρχομαι στο πολυνομοσχέδιο. Ψηφίζετε μέτρα τα οποία θα εφαρμοστούν την επόμενη τετραετία, δεσμεύοντας και υπονομεύοντας την επόμενη κυβέρνηση, επιτείνο</w:t>
      </w:r>
      <w:r>
        <w:rPr>
          <w:rFonts w:eastAsia="Times New Roman" w:cs="Times New Roman"/>
          <w:szCs w:val="24"/>
        </w:rPr>
        <w:t xml:space="preserve">ντας τη φτωχοποίηση της ελληνικής κοινωνίας, φέρνοντας σε απόγνωση την αγορά και υποθηκεύοντας τη δημόσια περιουσία για εκατό χρόνια. </w:t>
      </w:r>
    </w:p>
    <w:p w14:paraId="5470BB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Καταργείτε το ΕΚΑΣ. Μειώνετε τις συντάξεις, καταργώντας τη προσωπική διαφορά. Πετσοκόβετε τις συντάξεις χηρείας. Αυξάνετε</w:t>
      </w:r>
      <w:r>
        <w:rPr>
          <w:rFonts w:eastAsia="Times New Roman" w:cs="Times New Roman"/>
          <w:szCs w:val="24"/>
        </w:rPr>
        <w:t xml:space="preserve"> τη φορολογία κατά 35%. Αυξάνετε τον ΕΝΦΙΑ. Διπλασιάζετε τα διόδια στην Εγνατία Οδό, αποχωρώντας από το </w:t>
      </w:r>
      <w:r>
        <w:rPr>
          <w:rFonts w:eastAsia="Times New Roman" w:cs="Times New Roman"/>
          <w:szCs w:val="24"/>
        </w:rPr>
        <w:t>κ</w:t>
      </w:r>
      <w:r>
        <w:rPr>
          <w:rFonts w:eastAsia="Times New Roman" w:cs="Times New Roman"/>
          <w:szCs w:val="24"/>
        </w:rPr>
        <w:t xml:space="preserve">ίνημα «Δεν </w:t>
      </w:r>
      <w:r>
        <w:rPr>
          <w:rFonts w:eastAsia="Times New Roman" w:cs="Times New Roman"/>
          <w:szCs w:val="24"/>
        </w:rPr>
        <w:t>Πληρώνω</w:t>
      </w:r>
      <w:r>
        <w:rPr>
          <w:rFonts w:eastAsia="Times New Roman" w:cs="Times New Roman"/>
          <w:szCs w:val="24"/>
        </w:rPr>
        <w:t xml:space="preserve">» και προσχωρώντας επισήμως στο </w:t>
      </w:r>
      <w:r>
        <w:rPr>
          <w:rFonts w:eastAsia="Times New Roman" w:cs="Times New Roman"/>
          <w:szCs w:val="24"/>
        </w:rPr>
        <w:t>κ</w:t>
      </w:r>
      <w:r>
        <w:rPr>
          <w:rFonts w:eastAsia="Times New Roman" w:cs="Times New Roman"/>
          <w:szCs w:val="24"/>
        </w:rPr>
        <w:t xml:space="preserve">ίνημα «Πληρώνω </w:t>
      </w:r>
      <w:r>
        <w:rPr>
          <w:rFonts w:eastAsia="Times New Roman" w:cs="Times New Roman"/>
          <w:szCs w:val="24"/>
        </w:rPr>
        <w:t>Δ</w:t>
      </w:r>
      <w:r>
        <w:rPr>
          <w:rFonts w:eastAsia="Times New Roman" w:cs="Times New Roman"/>
          <w:szCs w:val="24"/>
        </w:rPr>
        <w:t xml:space="preserve">ιπλά». Αφήνετε ασύδοτες τις τράπεζες στην πώληση των κόκκινων δανείων σε </w:t>
      </w:r>
      <w:r>
        <w:rPr>
          <w:rFonts w:eastAsia="Times New Roman" w:cs="Times New Roman"/>
          <w:szCs w:val="24"/>
          <w:lang w:val="en-US"/>
        </w:rPr>
        <w:t>fund</w:t>
      </w:r>
      <w:r w:rsidRPr="003D6D91">
        <w:rPr>
          <w:rFonts w:eastAsia="Times New Roman" w:cs="Times New Roman"/>
          <w:szCs w:val="24"/>
        </w:rPr>
        <w:t xml:space="preserve">. </w:t>
      </w:r>
    </w:p>
    <w:p w14:paraId="5470BB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σαν να μην φτάνουν όλα αυτά, δεσμεύεστε και σε θηριώδη πρωτογενή πλεονάσματα που φτάνουν το 5,2% για την επόμενη πενταετία. Και βέβαια το κακό δεν σταματάει εδώ. Υποθηκεύετε με την υπογραφή σας την περιουσία του ελληνικού </w:t>
      </w:r>
      <w:r>
        <w:rPr>
          <w:rFonts w:eastAsia="Times New Roman" w:cs="Times New Roman"/>
          <w:szCs w:val="24"/>
        </w:rPr>
        <w:t>δ</w:t>
      </w:r>
      <w:r>
        <w:rPr>
          <w:rFonts w:eastAsia="Times New Roman" w:cs="Times New Roman"/>
          <w:szCs w:val="24"/>
        </w:rPr>
        <w:t xml:space="preserve">ημοσίου για εκατό χρόνια στο υπό </w:t>
      </w:r>
      <w:r>
        <w:rPr>
          <w:rFonts w:eastAsia="Times New Roman" w:cs="Times New Roman"/>
          <w:szCs w:val="24"/>
        </w:rPr>
        <w:t xml:space="preserve">ξένη διοίκηση υπερταμείο ΕΕΣΥΠ, το οποίο θα φέρει την ευθύνη καταβολής των οφειλών του τρίτου μνημονίου μέχρι το ύψος των 25 δισεκατομμυρίων ευρώ, σε περίπτωση που το </w:t>
      </w:r>
      <w:r>
        <w:rPr>
          <w:rFonts w:eastAsia="Times New Roman" w:cs="Times New Roman"/>
          <w:szCs w:val="24"/>
        </w:rPr>
        <w:t>δ</w:t>
      </w:r>
      <w:r>
        <w:rPr>
          <w:rFonts w:eastAsia="Times New Roman" w:cs="Times New Roman"/>
          <w:szCs w:val="24"/>
        </w:rPr>
        <w:t xml:space="preserve">ημόσιο αδυνατεί να καταβάλει τις πληρωμές του. </w:t>
      </w:r>
    </w:p>
    <w:p w14:paraId="5470BBB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Σε ποια άλλη χώρα, αγαπητοί συνάδελφοι, </w:t>
      </w:r>
      <w:r>
        <w:rPr>
          <w:rFonts w:eastAsia="Times New Roman" w:cs="Times New Roman"/>
          <w:szCs w:val="24"/>
        </w:rPr>
        <w:t xml:space="preserve">που βγήκε από το μνημόνιο, ελήφθησαν ανάλογα μέτρα; Μήπως στην Κύπρο; Μήπως στην Πορτογαλία; Ή στην Ιρλανδία; Πουθενά. </w:t>
      </w:r>
    </w:p>
    <w:p w14:paraId="5470BBB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Διαβάζω επί λέξει: «α) Η λιτότητα θα συνεχιστεί με τη μείωση των εισοδημάτων των συνταξιούχων και των έμμισθων αλλά και λόγω μείωσης του</w:t>
      </w:r>
      <w:r>
        <w:rPr>
          <w:rFonts w:eastAsia="Times New Roman" w:cs="Times New Roman"/>
          <w:szCs w:val="24"/>
        </w:rPr>
        <w:t xml:space="preserve"> αφορολογήτου β) Με το πρωτογενές πλεόνασμα δεν τροφοδοτείται η ανάπτυξη και θα υπάρξει συρρίκνωση, ενώ τα Προγράμματα Δημοσίων Επενδύσεων δεν εκτελούνται προκειμένου να τροφοδοτηθεί η ανάπτυξη γ) Η χώρα μας έχει καταστεί αποικία χρέους με την υποθήκευση τ</w:t>
      </w:r>
      <w:r>
        <w:rPr>
          <w:rFonts w:eastAsia="Times New Roman" w:cs="Times New Roman"/>
          <w:szCs w:val="24"/>
        </w:rPr>
        <w:t xml:space="preserve">ης δημόσιας περιουσίας μέσω του </w:t>
      </w:r>
      <w:r>
        <w:rPr>
          <w:rFonts w:eastAsia="Times New Roman" w:cs="Times New Roman"/>
          <w:szCs w:val="24"/>
        </w:rPr>
        <w:t>υ</w:t>
      </w:r>
      <w:r>
        <w:rPr>
          <w:rFonts w:eastAsia="Times New Roman" w:cs="Times New Roman"/>
          <w:szCs w:val="24"/>
        </w:rPr>
        <w:t>περταμείου για τα επόμενα ενενήντα εννιά χρόνια.».</w:t>
      </w:r>
    </w:p>
    <w:p w14:paraId="5470BBB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Ποιος τα λέει αυτά; Όχι δεν τα λέω εγώ. Δεν τα λέει Βουλευτής της Αντιπολίτευσης. Τα </w:t>
      </w:r>
      <w:r>
        <w:rPr>
          <w:rFonts w:eastAsia="Times New Roman" w:cs="Times New Roman"/>
          <w:szCs w:val="24"/>
        </w:rPr>
        <w:t>είπε</w:t>
      </w:r>
      <w:r>
        <w:rPr>
          <w:rFonts w:eastAsia="Times New Roman" w:cs="Times New Roman"/>
          <w:szCs w:val="24"/>
        </w:rPr>
        <w:t xml:space="preserve"> ο Βουλευτής και πρώην Υπουργός σας, κ. Φίλης,  στην </w:t>
      </w:r>
      <w:r>
        <w:rPr>
          <w:rFonts w:eastAsia="Times New Roman" w:cs="Times New Roman"/>
          <w:szCs w:val="24"/>
        </w:rPr>
        <w:t>ε</w:t>
      </w:r>
      <w:r>
        <w:rPr>
          <w:rFonts w:eastAsia="Times New Roman" w:cs="Times New Roman"/>
          <w:szCs w:val="24"/>
        </w:rPr>
        <w:t>πιτροπή προχθές. Και επειδή έ</w:t>
      </w:r>
      <w:r>
        <w:rPr>
          <w:rFonts w:eastAsia="Times New Roman" w:cs="Times New Roman"/>
          <w:szCs w:val="24"/>
        </w:rPr>
        <w:t>χετε εξαντλήσει την κοινωνία με τη φορολογική σας πολιτική, καταφεύγετε και σε άλλα τεχνάσματα για να αρπάξετε κι άλλα απ’ όπου μπορείτε. Για τους φαρμακοποιούς μιλάω. Επιβάλλετε φόρο -</w:t>
      </w:r>
      <w:r>
        <w:rPr>
          <w:rFonts w:eastAsia="Times New Roman" w:cs="Times New Roman"/>
          <w:szCs w:val="24"/>
          <w:lang w:val="en-US"/>
        </w:rPr>
        <w:t>rebate</w:t>
      </w:r>
      <w:r>
        <w:rPr>
          <w:rFonts w:eastAsia="Times New Roman" w:cs="Times New Roman"/>
          <w:szCs w:val="24"/>
        </w:rPr>
        <w:t xml:space="preserve"> το λέτε- 0,8% επί της λιανικής τιμής του φαρμάκου μετά τη λήξη τ</w:t>
      </w:r>
      <w:r>
        <w:rPr>
          <w:rFonts w:eastAsia="Times New Roman" w:cs="Times New Roman"/>
          <w:szCs w:val="24"/>
        </w:rPr>
        <w:t xml:space="preserve">ης περιόδου προστασίας από τον ΕΟΠΥΥ στα </w:t>
      </w:r>
      <w:r>
        <w:rPr>
          <w:rFonts w:eastAsia="Times New Roman" w:cs="Times New Roman"/>
          <w:szCs w:val="24"/>
          <w:lang w:val="en-US"/>
        </w:rPr>
        <w:t>off</w:t>
      </w:r>
      <w:r w:rsidRPr="00040D36">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φάρμακα. Και μάλιστα το συγκεκριμένο ποσό θα συμψηφίζεται με τις οφειλές του ΕΟΠΥΥ προς τους φαρμακοποιούς όχι μόνο για το 2018, αλλά σε μόνιμη βάση για τα επόμενα έτη, σύμφωνα με το άρθρο 26 παράγραφος 2</w:t>
      </w:r>
      <w:r>
        <w:rPr>
          <w:rFonts w:eastAsia="Times New Roman" w:cs="Times New Roman"/>
          <w:szCs w:val="24"/>
        </w:rPr>
        <w:t xml:space="preserve"> του νομοσχεδίου. </w:t>
      </w:r>
    </w:p>
    <w:p w14:paraId="5470BBB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ακριβώς λόγο τιμωρείτε τους φαρμακοποιούς; Τη στιγμή που ο εκάστοτε γιατρός χορηγεί τη συνταγή και ο ασθενής δύναται να επιλέγει το φάρμακό του και να πληρώνει ο ίδιος τη διαφορά, για ποιο λόγο πρέπει να πληρώσει αυτό το τέλος </w:t>
      </w:r>
      <w:r>
        <w:rPr>
          <w:rFonts w:eastAsia="Times New Roman" w:cs="Times New Roman"/>
          <w:szCs w:val="24"/>
        </w:rPr>
        <w:t>ο φαρμακοποιός;</w:t>
      </w:r>
      <w:r>
        <w:rPr>
          <w:rFonts w:eastAsia="Times New Roman" w:cs="Times New Roman"/>
          <w:szCs w:val="24"/>
        </w:rPr>
        <w:t xml:space="preserve"> </w:t>
      </w:r>
      <w:r>
        <w:rPr>
          <w:rFonts w:eastAsia="Times New Roman" w:cs="Times New Roman"/>
          <w:szCs w:val="24"/>
        </w:rPr>
        <w:t xml:space="preserve">Ο στόχος είναι ξεκάθαρος: 6 εκατομμύρια ευρώ υπολογίζει το Γενικό Λογιστήριο του Κράτους ότι θα εισπράξετε. </w:t>
      </w:r>
    </w:p>
    <w:p w14:paraId="5470BBB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αν όλα αυτά τα μέτρα που εφαρμόζετε τρία χρόνια τώρα έπιαναν τόπο, χαλάλι. Ωστόσο αναθεωρείτε διαρκώς τον δείκτη της ανάπτυξης </w:t>
      </w:r>
      <w:r>
        <w:rPr>
          <w:rFonts w:eastAsia="Times New Roman" w:cs="Times New Roman"/>
          <w:szCs w:val="24"/>
        </w:rPr>
        <w:t>προς τα κάτω</w:t>
      </w:r>
      <w:r w:rsidRPr="00D66CFD">
        <w:rPr>
          <w:rFonts w:eastAsia="Times New Roman" w:cs="Times New Roman"/>
          <w:szCs w:val="24"/>
        </w:rPr>
        <w:t>,</w:t>
      </w:r>
      <w:r>
        <w:rPr>
          <w:rFonts w:eastAsia="Times New Roman" w:cs="Times New Roman"/>
          <w:szCs w:val="24"/>
        </w:rPr>
        <w:t xml:space="preserve"> με την τελευταία σας πρόβλεψη να κυμαίνεται στο 2% του ΑΕΠ για την περίοδο 2018-2021. Παραλάβατε το χρέος το 2015 στο 177% του ΑΕΠ και το 2018 το φτάσατε στο 194% του ΑΕΠ. Από 315 δισεκατομμύρια δηλαδή χρέος το 2016 το πήγατε στα 344 το 2018.</w:t>
      </w:r>
      <w:r>
        <w:rPr>
          <w:rFonts w:eastAsia="Times New Roman" w:cs="Times New Roman"/>
          <w:szCs w:val="24"/>
        </w:rPr>
        <w:t xml:space="preserve"> Το ιδιωτικό χρέος προς τον δημόσιο τομέα έχει εκτοξευθεί από 85 δισεκατομμύρια ευρώ το 2014 στα 132 δισεκατομμύρια ευρώ το 2018. </w:t>
      </w:r>
    </w:p>
    <w:p w14:paraId="5470BBB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Δυστυχώς, αγαπητοί συνάδελφοι της Κυβέρνησης, με την ίδια ευκολία που σκίζατε τα μνημόνια το 2014 με την ίδια ευκολία τα υπογ</w:t>
      </w:r>
      <w:r>
        <w:rPr>
          <w:rFonts w:eastAsia="Times New Roman" w:cs="Times New Roman"/>
          <w:szCs w:val="24"/>
        </w:rPr>
        <w:t>ράφετε τώρα δύο-δύο στα τρία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Κυβέρνηση έχει παραδοθεί άνευ όρων για λίγες ημέρες παραμονής στην εξουσία παραπάνω, αγνοώντας τον ελληνικό λαό και οδηγώντας τον στην εξαθλίωση. Ωστόσο όλος ο ελληνικός λαός πλέον γνωρίζει</w:t>
      </w:r>
      <w:r>
        <w:rPr>
          <w:rFonts w:eastAsia="Times New Roman" w:cs="Times New Roman"/>
          <w:szCs w:val="24"/>
        </w:rPr>
        <w:t xml:space="preserve"> ότι δεν είμαστε όλοι το ίδιο και αυτό είναι το μοναδικό κέρδος της τριετούς διακυβέρνησης από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470BBB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470BBBD"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BBBE" w14:textId="77777777" w:rsidR="001F594C" w:rsidRDefault="008C7D1C">
      <w:pPr>
        <w:spacing w:line="600" w:lineRule="auto"/>
        <w:ind w:firstLine="720"/>
        <w:contextualSpacing/>
        <w:jc w:val="both"/>
        <w:rPr>
          <w:rFonts w:eastAsia="Times New Roman" w:cs="Times New Roman"/>
          <w:szCs w:val="24"/>
        </w:rPr>
      </w:pPr>
      <w:r w:rsidRPr="00EB7C66">
        <w:rPr>
          <w:rFonts w:eastAsia="Times New Roman" w:cs="Times New Roman"/>
          <w:b/>
          <w:szCs w:val="24"/>
        </w:rPr>
        <w:t>ΠΡΟΕΔΡΕΥΩΝ (Γεώργιος Βαρεμένος):</w:t>
      </w:r>
      <w:r>
        <w:rPr>
          <w:rFonts w:eastAsia="Times New Roman" w:cs="Times New Roman"/>
          <w:szCs w:val="24"/>
        </w:rPr>
        <w:t xml:space="preserve"> Τον λόγο έχει ο κ. Γιώργος Βλάχος.</w:t>
      </w:r>
    </w:p>
    <w:p w14:paraId="5470BBBF" w14:textId="77777777" w:rsidR="001F594C" w:rsidRDefault="008C7D1C">
      <w:pPr>
        <w:spacing w:line="600" w:lineRule="auto"/>
        <w:ind w:firstLine="720"/>
        <w:contextualSpacing/>
        <w:jc w:val="both"/>
        <w:rPr>
          <w:rFonts w:eastAsia="Times New Roman" w:cs="Times New Roman"/>
          <w:szCs w:val="24"/>
        </w:rPr>
      </w:pPr>
      <w:r w:rsidRPr="00EB7C66">
        <w:rPr>
          <w:rFonts w:eastAsia="Times New Roman" w:cs="Times New Roman"/>
          <w:b/>
          <w:szCs w:val="24"/>
        </w:rPr>
        <w:t>ΓΕΩΡ</w:t>
      </w:r>
      <w:r w:rsidRPr="00EB7C66">
        <w:rPr>
          <w:rFonts w:eastAsia="Times New Roman" w:cs="Times New Roman"/>
          <w:b/>
          <w:szCs w:val="24"/>
        </w:rPr>
        <w:t>ΓΙΟΣ ΒΛΑΧΟΣ:</w:t>
      </w:r>
      <w:r>
        <w:rPr>
          <w:rFonts w:eastAsia="Times New Roman" w:cs="Times New Roman"/>
          <w:szCs w:val="24"/>
        </w:rPr>
        <w:t xml:space="preserve"> Ευχαριστώ, κύριε Πρόεδρε.</w:t>
      </w:r>
    </w:p>
    <w:p w14:paraId="5470BBC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πολλή κουβέντα γίνεται ιδιαίτερα το τελευταίο διάστημα για την περίφημη καθαρή έξοδο και την πιστοληπτική γραμμή στήριξης. Τι σημαίνει, όμως, καθαρή έξοδος; Σημαίνει ότι η χώρα μας θα έχε</w:t>
      </w:r>
      <w:r>
        <w:rPr>
          <w:rFonts w:eastAsia="Times New Roman" w:cs="Times New Roman"/>
          <w:szCs w:val="24"/>
        </w:rPr>
        <w:t xml:space="preserve">ι τη δυνατότητα να βγει στις αγορές και να καλύψει τις χρηματοδοτικές της ανάγκες. </w:t>
      </w:r>
    </w:p>
    <w:p w14:paraId="5470BBC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η Κυβέρνηση την ώρα που απορρίπτει την πιστοληπτική στήριξη των δανειστών ουσιαστικά οργανώνει μια δική της, άλλου τύπου θα έλεγα, πιστοληπτική γραμμή, συγκεντρώνοντας</w:t>
      </w:r>
      <w:r>
        <w:rPr>
          <w:rFonts w:eastAsia="Times New Roman" w:cs="Times New Roman"/>
          <w:szCs w:val="24"/>
        </w:rPr>
        <w:t xml:space="preserve"> αποθέματα χρημάτων για να μπορέσει να καλύψει τις ανάγκες. Φτάνει μέχρι το σημείο να παίρνει τα αποθέματα σήμερα από τους δήμους, από τη Βουλή -θα πω, όμως, για τους δήμους- προκειμένου να ενισχύσει τα αποθέματα στην Τράπεζα της Ελλάδος. Και ενώ οι ισχυρι</w:t>
      </w:r>
      <w:r>
        <w:rPr>
          <w:rFonts w:eastAsia="Times New Roman" w:cs="Times New Roman"/>
          <w:szCs w:val="24"/>
        </w:rPr>
        <w:t>σμοί για περισσότερη δημοκρατία στους δήμους ακούγονται από την Κυβέρνηση την ίδια ώρα παίρνονται τα αποθέματα, τα οποία προφανώς οι δήμοι τα έχουν ανάγκη για να καλύψουν τις τρέχουσες υποχρεώσεις.</w:t>
      </w:r>
    </w:p>
    <w:p w14:paraId="5470BBC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Πιθανόν όμως και αυτό το απόθεμα που θα συγκεντρωθεί να μη</w:t>
      </w:r>
      <w:r>
        <w:rPr>
          <w:rFonts w:eastAsia="Times New Roman" w:cs="Times New Roman"/>
          <w:szCs w:val="24"/>
        </w:rPr>
        <w:t>ν μπορέσει να καλύψει τις ανάγκες. Αυτό θα εξαρτηθεί από το κατά πώς θα εξελιχθούν τα πράγματα. Και όλη αυτή η κουβέντα και προσπάθεια γιατί γίνεται; Για να υπάρξει διαφοροποίηση με το χθες, ότι «εμείς», η Κυβέρνηση δηλαδή, «απορρίψαμε την πιστοληπτική γρα</w:t>
      </w:r>
      <w:r>
        <w:rPr>
          <w:rFonts w:eastAsia="Times New Roman" w:cs="Times New Roman"/>
          <w:szCs w:val="24"/>
        </w:rPr>
        <w:t xml:space="preserve">μμή των δανειστών», σε σχέση με την προηγούμενη Κυβέρνηση και βεβαίως αυτό, κατά τη δική τους ερμηνεία, σημαίνει ότι «δεν είμαστε υποχρεωμένοι να πάρουμε νέα μέτρα». </w:t>
      </w:r>
    </w:p>
    <w:p w14:paraId="5470BB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Μακάρι να ήταν αυτή η πραγματικότητα, αλλά δυστυχώς και για την Κυβέρνηση, αλλά και για τ</w:t>
      </w:r>
      <w:r>
        <w:rPr>
          <w:rFonts w:eastAsia="Times New Roman" w:cs="Times New Roman"/>
          <w:szCs w:val="24"/>
        </w:rPr>
        <w:t>ην κοινωνία δεν είναι, αφού αναγκάζεται η Κυβέρνηση να πάρει και νέα μέτρα την ίδια ώρα που απορρίπτοντας αυτήν την πιστοληπτική γραμμή χάνει ουσιαστικά τη χρηματοδότηση, δηλαδή την ευκολία να βρίσκει φτηνό χρήμα για να καλύψει τις ανάγκες.</w:t>
      </w:r>
    </w:p>
    <w:p w14:paraId="5470BB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Παίρνονται νέα </w:t>
      </w:r>
      <w:r>
        <w:rPr>
          <w:rFonts w:eastAsia="Times New Roman" w:cs="Times New Roman"/>
          <w:szCs w:val="24"/>
        </w:rPr>
        <w:t xml:space="preserve">μέτρα και ακούστηκε από πολλούς συναδέλφους, είναι γνωστό πια. Έχουμε περικοπές, μειώσεις στις συντάξεις, μείωση του αφορολογήτου, είναι γνωστά πια, τα λέμε και τα ξαναλέμε. Είναι μέτρα της τάξης των 5,1 δισεκατομμυρίων. </w:t>
      </w:r>
    </w:p>
    <w:p w14:paraId="5470BB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τα υπερβολικά πλεονάσματα. </w:t>
      </w:r>
      <w:r>
        <w:rPr>
          <w:rFonts w:eastAsia="Times New Roman" w:cs="Times New Roman"/>
          <w:szCs w:val="24"/>
        </w:rPr>
        <w:t>Ακούστηκε νωρίτερα και από τον εισηγητή μας πώς χαρακτήριζε ο Πρωθυπουργός αυτά τα υπερβολικά πλεονάσματα κατά το παρελθόν, που τώρα τα θεωρεί εφικτά και τα θεωρεί μάλιστα και ως λύση.</w:t>
      </w:r>
    </w:p>
    <w:p w14:paraId="5470BB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Είναι η ανάπτυξη που κάθε χρόνο προβλέπεται πολύ πιο υψηλή από αυτή που</w:t>
      </w:r>
      <w:r>
        <w:rPr>
          <w:rFonts w:eastAsia="Times New Roman" w:cs="Times New Roman"/>
          <w:szCs w:val="24"/>
        </w:rPr>
        <w:t xml:space="preserve"> τελικά επιτυγχάνει η χώρα. Είναι βεβαίως και το δημόσιο χρέος, το οποίο αντί να μειώνεται συνεχώς αυξάνει. Εδώ θα ήθελα να πω ότι νομίζω πως κινείται περίπου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που ήταν το 2009-2010, τότε που, ως γνωστόν, -για να μην τα ξεχνάμε- το δίδυμο Παπανδ</w:t>
      </w:r>
      <w:r>
        <w:rPr>
          <w:rFonts w:eastAsia="Times New Roman" w:cs="Times New Roman"/>
          <w:szCs w:val="24"/>
        </w:rPr>
        <w:t>ρέου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Παπακωνσταντίνου μετέτρεψε το πρόβλημα ελλείμματος και χρέους της χώρας σε πρόβλημα δανεισμού και μπήκαμε στα  μνημόνια και φτάσαμε σήμερα εδώ. </w:t>
      </w:r>
    </w:p>
    <w:p w14:paraId="5470BBC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Τέλος, βλέπουμε η δημόσια περιουσία να μπαίνει σε υποθήκη. </w:t>
      </w:r>
    </w:p>
    <w:p w14:paraId="5470BB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παίρνονται αυτά τα μέτρα μπορεί, κυρίες και κύριοι συνάδελφοι, κάποιος να ισχυριστεί βάσιμα ότι υπάρχει καθαρή έξοδος; Καθαρή έξοδος, είπα και νωρίτερα, μακάρι να υπήρχε, αλλά δυστυχώς για την οικονομία </w:t>
      </w:r>
      <w:r>
        <w:rPr>
          <w:rFonts w:eastAsia="Times New Roman" w:cs="Times New Roman"/>
          <w:szCs w:val="24"/>
        </w:rPr>
        <w:t>μας,</w:t>
      </w:r>
      <w:r>
        <w:rPr>
          <w:rFonts w:eastAsia="Times New Roman" w:cs="Times New Roman"/>
          <w:szCs w:val="24"/>
        </w:rPr>
        <w:t xml:space="preserve"> με τον άλφα ή βήτα τρόπο</w:t>
      </w:r>
      <w:r>
        <w:rPr>
          <w:rFonts w:eastAsia="Times New Roman" w:cs="Times New Roman"/>
          <w:szCs w:val="24"/>
        </w:rPr>
        <w:t>,</w:t>
      </w:r>
      <w:r>
        <w:rPr>
          <w:rFonts w:eastAsia="Times New Roman" w:cs="Times New Roman"/>
          <w:szCs w:val="24"/>
        </w:rPr>
        <w:t xml:space="preserve"> η οικονο</w:t>
      </w:r>
      <w:r>
        <w:rPr>
          <w:rFonts w:eastAsia="Times New Roman" w:cs="Times New Roman"/>
          <w:szCs w:val="24"/>
        </w:rPr>
        <w:t xml:space="preserve">μία χρειάζεται στήριξη. Και χρειάζεται στήριξη -και αυτή είναι η επιλογή της Κυβέρνησης τελικά- κάνοντας εσωτερικό δανεισμό. Περί αυτού πρόκειται. </w:t>
      </w:r>
    </w:p>
    <w:p w14:paraId="5470BB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Κατά τη γνώμη μας, η καθαρή έξοδος θα επιτευχθεί μόνο όταν η ελληνική οικονομία μπορέσει να οδηγηθεί στην αν</w:t>
      </w:r>
      <w:r>
        <w:rPr>
          <w:rFonts w:eastAsia="Times New Roman" w:cs="Times New Roman"/>
          <w:szCs w:val="24"/>
        </w:rPr>
        <w:t xml:space="preserve">άπτυξη, μπορέσει και δημιουργήσει αύξηση στην παραγωγικότητα, δηλαδή αύξηση στον πλούτο. Τότε πράγματι μπορούμε όλοι μαζί να βλέπουμε με αισιοδοξία την επόμενη μέρα. </w:t>
      </w:r>
    </w:p>
    <w:p w14:paraId="5470BBCA"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470BB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 μα</w:t>
      </w:r>
      <w:r>
        <w:rPr>
          <w:rFonts w:eastAsia="Times New Roman" w:cs="Times New Roman"/>
          <w:szCs w:val="24"/>
        </w:rPr>
        <w:t xml:space="preserve">ς ρωτάτε, για εμάς, στη Νέα Δημοκρατία θεωρούμε ότι αυτό είναι το </w:t>
      </w:r>
      <w:r w:rsidRPr="007E3DB2">
        <w:rPr>
          <w:rFonts w:eastAsia="Times New Roman" w:cs="Times New Roman"/>
          <w:szCs w:val="24"/>
        </w:rPr>
        <w:t>συγκριτικό</w:t>
      </w:r>
      <w:r>
        <w:rPr>
          <w:rFonts w:eastAsia="Times New Roman" w:cs="Times New Roman"/>
          <w:szCs w:val="24"/>
        </w:rPr>
        <w:t xml:space="preserve"> μας πλεονέκτημα. Ποιο δηλαδή; Ότι εμείς μιλάμε την ίδια γλώσσα -και εδώ τελειώνω, κύριε Πρόεδρε- με τους φορείς της πραγματικής οικονομίας και έχοντας διδαχθεί από λάθη και παραλε</w:t>
      </w:r>
      <w:r>
        <w:rPr>
          <w:rFonts w:eastAsia="Times New Roman" w:cs="Times New Roman"/>
          <w:szCs w:val="24"/>
        </w:rPr>
        <w:t>ίψεις του παρελθόντος αναμφίβολα, σε συνδυασμό με την κοινωνική ευαισθησία που διέκρινε πάντα την κεντροδεξιά παράταξη, μπορούμε να δώσουμε την ελπίδα και την προοπτική στη ζωή μας για την επόμενη μέρα. Αυτή είναι η δική μας στάση, αυτή είναι η δική μας συ</w:t>
      </w:r>
      <w:r>
        <w:rPr>
          <w:rFonts w:eastAsia="Times New Roman" w:cs="Times New Roman"/>
          <w:szCs w:val="24"/>
        </w:rPr>
        <w:t xml:space="preserve">μπεριφορά, αυτή είναι η δική μας ευθύνη. </w:t>
      </w:r>
    </w:p>
    <w:p w14:paraId="5470BB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470BBCD"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BB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Σπαρτινός από τον ΣΥΡΙΖΑ έχει τον λόγο. </w:t>
      </w:r>
    </w:p>
    <w:p w14:paraId="5470BB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Ευχαριστώ, κύριε Πρόεδρε. </w:t>
      </w:r>
    </w:p>
    <w:p w14:paraId="5470BB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είναι προφανές ότι με την ψήφιση αυτού του πολυνομοσχεδίου, που αποτελεί τον προάγγελο της ρύθμισης του χρέους και της εξόδου από την μνημονιακή επιτροπεία, η Νέα Δημοκρατία και από πίσω της ο σκληρός πυρήνας του </w:t>
      </w:r>
      <w:r w:rsidRPr="0017328F">
        <w:rPr>
          <w:rFonts w:eastAsia="Times New Roman" w:cs="Times New Roman"/>
          <w:szCs w:val="24"/>
        </w:rPr>
        <w:t>πάλαι ποτέ</w:t>
      </w:r>
      <w:r>
        <w:rPr>
          <w:rFonts w:eastAsia="Times New Roman" w:cs="Times New Roman"/>
          <w:szCs w:val="24"/>
        </w:rPr>
        <w:t xml:space="preserve"> κραταιού ΠΑΣΟΚ κ</w:t>
      </w:r>
      <w:r>
        <w:rPr>
          <w:rFonts w:eastAsia="Times New Roman" w:cs="Times New Roman"/>
          <w:szCs w:val="24"/>
        </w:rPr>
        <w:t>αι κάποιοι ακόμα, φτάνουν στο απόγειο της πολιτικής απόγνωσης. Βλέπουν όλα τα στοιχήματά τους πάνω στα οποία τζογάρισαν την πολιτική τους επαναφορά να χάνονται ένα-ένα, καθώς επιτυγχάνονται οι στόχοι αυτής της Κυβέρνησης και πορεύεται η χώρα προς μια αυρια</w:t>
      </w:r>
      <w:r>
        <w:rPr>
          <w:rFonts w:eastAsia="Times New Roman" w:cs="Times New Roman"/>
          <w:szCs w:val="24"/>
        </w:rPr>
        <w:t xml:space="preserve">νή μέρα που εμείς δεν ισχυριζόμαστε ότι είναι στρωμένη με ροδοπέταλα, όμως θα είναι σημείο ελπιδοφόρας επανεκκίνησης της οικονομίας, της κοινωνίας, της δημοκρατίας, μακριά από τις σωτηριολογικές νεοφιλελεύθερες επαγγελίες τους. </w:t>
      </w:r>
    </w:p>
    <w:p w14:paraId="5470BB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Δύο λόγια μόνο για τη </w:t>
      </w:r>
      <w:r w:rsidRPr="0017328F">
        <w:rPr>
          <w:rFonts w:eastAsia="Times New Roman" w:cs="Times New Roman"/>
          <w:szCs w:val="24"/>
        </w:rPr>
        <w:t>ΔΗΣΥ</w:t>
      </w:r>
      <w:r>
        <w:rPr>
          <w:rFonts w:eastAsia="Times New Roman" w:cs="Times New Roman"/>
          <w:szCs w:val="24"/>
        </w:rPr>
        <w:t>,</w:t>
      </w:r>
      <w:r>
        <w:rPr>
          <w:rFonts w:eastAsia="Times New Roman" w:cs="Times New Roman"/>
          <w:szCs w:val="24"/>
        </w:rPr>
        <w:t xml:space="preserve"> που συνεχίζει να σέρνεται ακόμα πίσω από τη Νέα Δημοκρατία, ίσως γιατί, όπως ακούσαμε από τον εισηγητή της να μας λέει, έχουν πλέον διασχίσει την έρημο, στην οποία βέβαια τους είχαν ρίξει οι πολιτικές τους, τις οποίες θεωρούν -αλλά κάνουν λάθος- ότι έχουν</w:t>
      </w:r>
      <w:r>
        <w:rPr>
          <w:rFonts w:eastAsia="Times New Roman" w:cs="Times New Roman"/>
          <w:szCs w:val="24"/>
        </w:rPr>
        <w:t xml:space="preserve"> ξεχαστεί πια από τον ελληνικό λαό. </w:t>
      </w:r>
    </w:p>
    <w:p w14:paraId="5470BB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Να τους θυμίσω μόνο ότι ένα συχνό φαινόμενο που συναντάται στις ερήμους είναι ο αντικατοπτρισμός. Όταν σε χτυπήσει ο ήλιος στο κεφάλι λένε ότι βλέπεις οάσεις, τρεχούμενα νερά, ακόμα και ουρί του παραδείσου. Ας το προσέξ</w:t>
      </w:r>
      <w:r>
        <w:rPr>
          <w:rFonts w:eastAsia="Times New Roman" w:cs="Times New Roman"/>
          <w:szCs w:val="24"/>
        </w:rPr>
        <w:t xml:space="preserve">ουν λιγάκι αυτό. </w:t>
      </w:r>
    </w:p>
    <w:p w14:paraId="5470BBD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Από τη μεριά της, η Νέα Δημοκρατία ποντάρει όλα της τα λεφτά, μαζί και τα δανεικά της, στο ότι η έξοδος δεν θα είναι καθαρή, δίνοντας στην έννοια της καθαρής εξόδου το νόημα που την εξυπηρετεί και επιμένοντας σε χονδροειδείς διαστρεβλώσει</w:t>
      </w:r>
      <w:r>
        <w:rPr>
          <w:rFonts w:eastAsia="Times New Roman" w:cs="Times New Roman"/>
          <w:szCs w:val="24"/>
        </w:rPr>
        <w:t xml:space="preserve">ς δεδομένων, με μόνιμη, αναπόδεικτη φυσικά, επωδό ότι εάν συνέχιζαν να κυβερνούν αυτοί μαζί με το ΠΑΣΟΚ, τότε θα επιτύγχαναν υψηλά πλεονάσματα, αλλά με υψηλή ανάπτυξη και πολλά άλλα θαυμαστά και εντελώς αυθαίρετα. </w:t>
      </w:r>
    </w:p>
    <w:p w14:paraId="5470BB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Υποθετικός λόγος του απραγματοποίητου, όπ</w:t>
      </w:r>
      <w:r>
        <w:rPr>
          <w:rFonts w:eastAsia="Times New Roman" w:cs="Times New Roman"/>
          <w:szCs w:val="24"/>
        </w:rPr>
        <w:t>ως μας δίδασκαν στο σχολείο οι δάσκαλοί μας, συγχέοντας ηθελημένα τα πλεονάσματα με τον δημοσιονομικό χώρο, προπαγανδίζοντας πρόσθετα μέτρα που δεν υπάρχουν, μιλώντας για μέτρα και αποσιωπώντας τα αντίμετρα, όχι μόνο τα ψηφισμένα αντίμετρα, αλλά και όσα νέ</w:t>
      </w:r>
      <w:r>
        <w:rPr>
          <w:rFonts w:eastAsia="Times New Roman" w:cs="Times New Roman"/>
          <w:szCs w:val="24"/>
        </w:rPr>
        <w:t>α προκύπτουν από τη συνεχή αύξηση μέχρι το 2022 του δημοσιονομικού χώρου. Μέτρα κοινωνικής ενίσχυσης και φορολογικών ελαφρύνσεων που προκύπτουν από το προτεινόμενο μεσοπρόθεσμο, αλλά και όσα προκύψουν από τη συνεχή επιπλέον βελτίωση της οικονομίας και τη σ</w:t>
      </w:r>
      <w:r>
        <w:rPr>
          <w:rFonts w:eastAsia="Times New Roman" w:cs="Times New Roman"/>
          <w:szCs w:val="24"/>
        </w:rPr>
        <w:t>υνεχή πάλη, με άλλους όρους πλέον, με τις κυρίαρχες δυνάμεις που ηγεμονεύουν -για πόσο καιρό ακόμη;- στην Ευρώπη, η οποία πάλη δεν πρέπει να σταματήσει και ο ΣΥΡΙΖΑ δεν είναι διατεθειμένος να τη σταματήσει.</w:t>
      </w:r>
    </w:p>
    <w:p w14:paraId="5470BBD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μπερδεμένη στον κυκεώνα της αμη</w:t>
      </w:r>
      <w:r>
        <w:rPr>
          <w:rFonts w:eastAsia="Times New Roman" w:cs="Times New Roman"/>
          <w:szCs w:val="24"/>
        </w:rPr>
        <w:t xml:space="preserve">χανίας της και των λογικών της τεχνασμάτων, δεν μπορεί να δεχθεί ότι η έξοδος θα είναι χωρίς προαπαιτούμενα, χωρίς άλλα μέτρα, χωρίς άλλο δανεισμό, χωρίς πιστοληπτική, δηλαδή, μνημονιακή γραμμή στήριξης. </w:t>
      </w:r>
    </w:p>
    <w:p w14:paraId="5470BB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όλα αυτά δεν μπορεί να κρύψει τη βαθιά της στεν</w:t>
      </w:r>
      <w:r>
        <w:rPr>
          <w:rFonts w:eastAsia="Times New Roman" w:cs="Times New Roman"/>
          <w:szCs w:val="24"/>
        </w:rPr>
        <w:t>αχώρια, όχι μόνο γιατί έτσι η σύγκριση με τα αποτελέσματα της σημερινής Κυβέρνησης είναι συντριπτική σε βάρος της, αλλά και γιατί ευελπιστώντας να κυβερνήσει σύντομα -τα όνειρα δεν κοστίζουν- θα ήθελε να έχει τα λαϊκά στρώματα δεμένα χειροπόδαρα, για να ξα</w:t>
      </w:r>
      <w:r>
        <w:rPr>
          <w:rFonts w:eastAsia="Times New Roman" w:cs="Times New Roman"/>
          <w:szCs w:val="24"/>
        </w:rPr>
        <w:t xml:space="preserve">ναρχίσει να δουλεύει όπως παλιά. </w:t>
      </w:r>
    </w:p>
    <w:p w14:paraId="5470BB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έννοια, κυρίες και κύριοι συνάδελφοι, της καθαρής εξόδου για την κοινωνία και για τον ΣΥΡΙΖΑ δεν έχει σχέση μόνο με το τέλος των μνημονίων, έχει σχέση με το τέλος μιας ολόκληρης εποχής και αυτό είναι κυρίως που τρομάζει </w:t>
      </w:r>
      <w:r>
        <w:rPr>
          <w:rFonts w:eastAsia="Times New Roman" w:cs="Times New Roman"/>
          <w:szCs w:val="24"/>
        </w:rPr>
        <w:t xml:space="preserve">τους πολιτικούς μας αντιπάλους. </w:t>
      </w:r>
    </w:p>
    <w:p w14:paraId="5470BB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Καθαρή έξοδος σημαίνει επιπλέον ότι ο αγώνας για τη μείωση της ανεργίας και την αύξηση της απασχόλησης πρέπει να συνεχιστεί απ’ αυτούς που εμπιστεύονται τον κόσμο της εργασίας και κατάφεραν σε μνημονιακή ακόμη περίοδο μία σ</w:t>
      </w:r>
      <w:r>
        <w:rPr>
          <w:rFonts w:eastAsia="Times New Roman" w:cs="Times New Roman"/>
          <w:szCs w:val="24"/>
        </w:rPr>
        <w:t xml:space="preserve">ημαντική, όσο και αν δεν αρκεί ακόμα, μείωση της ανεργίας. </w:t>
      </w:r>
    </w:p>
    <w:p w14:paraId="5470BBD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Καθαρή έξοδος σημαίνει ότι οι άνεργοι θα συνεχίσουν να έχουν ασφαλιστική κάλυψη, οι εργαζόμενοι θα έχουν συλλογικές συμβάσεις και ελεύθερη διαπραγμάτευση για την αύξηση του μισθού και του μεροκάματου, ότι οι δημόσιοι υπάλληλοι δεν θα κινδυνεύουν από προσχη</w:t>
      </w:r>
      <w:r>
        <w:rPr>
          <w:rFonts w:eastAsia="Times New Roman" w:cs="Times New Roman"/>
          <w:szCs w:val="24"/>
        </w:rPr>
        <w:t xml:space="preserve">ματικές τιμωρητικές αξιολογήσεις, ότι οι ιδιωτικοί υπάλληλοι θα νιώθουν καθημερινά να βελτιώνεται η κρατική προστασία σε σχέση με τους όρους της απασχόλησής τους. </w:t>
      </w:r>
    </w:p>
    <w:p w14:paraId="5470BB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Καθαρή έξοδος σημαίνει ότι δεν θα επανέλθουμε στην υγειονομική φτώχεια και την παθητική ιδιω</w:t>
      </w:r>
      <w:r>
        <w:rPr>
          <w:rFonts w:eastAsia="Times New Roman" w:cs="Times New Roman"/>
          <w:szCs w:val="24"/>
        </w:rPr>
        <w:t>τικοποίηση του δημόσιου συστήματος υγείας, αλλά ότι αντίθετα, θα προχωρήσει η ολοκλήρωσή του, όπως και του συστήματος δημόσιας εκπαίδευσης.</w:t>
      </w:r>
    </w:p>
    <w:p w14:paraId="5470BBD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Καθαρή έξοδος σημαίνει ότι όποιος ενδιαφέρεται να δραστηριοποιηθεί επιχειρηματικά δεν θα ταλαιπωρείται από τη γραφει</w:t>
      </w:r>
      <w:r>
        <w:rPr>
          <w:rFonts w:eastAsia="Times New Roman" w:cs="Times New Roman"/>
          <w:szCs w:val="24"/>
        </w:rPr>
        <w:t>οκρατία, που έντεχνα είχαν στήσει οι προηγούμενες κυβερνήσεις, για να εξυπηρετούν τους δικούς τους με το αζημίωτο, οι δήθεν θιασώτες της επιχειρηματικότητας, στην ουσία θιασώτες της κρατικοδίαιτης επιχειρηματικότητας, της «αρπαχτής» και του άναρχου σχεδιασ</w:t>
      </w:r>
      <w:r>
        <w:rPr>
          <w:rFonts w:eastAsia="Times New Roman" w:cs="Times New Roman"/>
          <w:szCs w:val="24"/>
        </w:rPr>
        <w:t xml:space="preserve">μού. </w:t>
      </w:r>
    </w:p>
    <w:p w14:paraId="5470BBD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Καθαρή έξοδος σημαίνει ανάπτυξη χωρίς «λαδώματα», λαμόγια, ισόβιους κρατικούς προμηθευτές, χωρίς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D3748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D37486">
        <w:rPr>
          <w:rFonts w:eastAsia="Times New Roman" w:cs="Times New Roman"/>
          <w:szCs w:val="24"/>
        </w:rPr>
        <w:t xml:space="preserve"> </w:t>
      </w:r>
      <w:r>
        <w:rPr>
          <w:rFonts w:eastAsia="Times New Roman" w:cs="Times New Roman"/>
          <w:szCs w:val="24"/>
        </w:rPr>
        <w:t>και</w:t>
      </w:r>
      <w:r w:rsidRPr="00D37486">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w:t>
      </w:r>
    </w:p>
    <w:p w14:paraId="5470BB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Καθαρή έξοδος σημαίνει επιστροφή στην κοινωνία με σχέδιο και δικαιοσύνη όσων της απομύζησαν για χρόνια οι «άγγελοι» </w:t>
      </w:r>
      <w:r>
        <w:rPr>
          <w:rFonts w:eastAsia="Times New Roman" w:cs="Times New Roman"/>
          <w:szCs w:val="24"/>
        </w:rPr>
        <w:t xml:space="preserve">του νεοφιλελευθερισμού και της λιτότητας. </w:t>
      </w:r>
    </w:p>
    <w:p w14:paraId="5470BB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καθαρή έξοδος, τέλος, σημαίνει ότι ο αγώνας θα συνεχιστεί και την επόμενη ημέρα, μαζί με όλες τις υγιείς προοδευτικές και αριστερές δυνάμεις, γιατί εμείς δεν ισχυριζόμαστε ότι τελείωσ</w:t>
      </w:r>
      <w:r>
        <w:rPr>
          <w:rFonts w:eastAsia="Times New Roman" w:cs="Times New Roman"/>
          <w:szCs w:val="24"/>
        </w:rPr>
        <w:t>αν όλα τα δύσκολα και επιστρέφουμε ανίδεοι στο παρελθόν της απάθειας, της αποχαύνωσης, του μιθριδατισμού. Αντίθετα, εμείς πιστεύουμε ότι ξεκινάμε μια νέα προσπάθεια, με πολύ καλύτερους όμως όρους και προϋποθέσεις.</w:t>
      </w:r>
    </w:p>
    <w:p w14:paraId="5470BB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470BBE0"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του ΣΥΡΙΖΑ)</w:t>
      </w:r>
    </w:p>
    <w:p w14:paraId="5470BBE1" w14:textId="77777777" w:rsidR="001F594C" w:rsidRDefault="008C7D1C">
      <w:pPr>
        <w:spacing w:line="600" w:lineRule="auto"/>
        <w:ind w:firstLine="720"/>
        <w:contextualSpacing/>
        <w:jc w:val="both"/>
        <w:rPr>
          <w:rFonts w:eastAsia="Times New Roman" w:cs="Times New Roman"/>
        </w:rPr>
      </w:pPr>
      <w:r>
        <w:rPr>
          <w:rFonts w:eastAsia="Times New Roman" w:cs="Times New Roman"/>
          <w:b/>
          <w:szCs w:val="24"/>
        </w:rPr>
        <w:t xml:space="preserve">ΠΡΟΕΔΡΕΥΩΝ (Γεώργιος Βαρεμένος: </w:t>
      </w:r>
      <w:r w:rsidRPr="0073770D">
        <w:rPr>
          <w:rFonts w:eastAsia="Times New Roman" w:cs="Times New Roman"/>
        </w:rPr>
        <w:t>Κ</w:t>
      </w:r>
      <w:r>
        <w:rPr>
          <w:rFonts w:eastAsia="Times New Roman" w:cs="Times New Roman"/>
        </w:rPr>
        <w:t>αι εμείς σας ευχαριστούμε.</w:t>
      </w:r>
    </w:p>
    <w:p w14:paraId="5470BBE2" w14:textId="77777777" w:rsidR="001F594C" w:rsidRDefault="008C7D1C">
      <w:pPr>
        <w:spacing w:line="600" w:lineRule="auto"/>
        <w:ind w:firstLine="720"/>
        <w:contextualSpacing/>
        <w:jc w:val="both"/>
        <w:rPr>
          <w:rFonts w:eastAsia="Times New Roman" w:cs="Times New Roman"/>
        </w:rPr>
      </w:pPr>
      <w:r>
        <w:rPr>
          <w:rFonts w:eastAsia="Times New Roman" w:cs="Times New Roman"/>
        </w:rPr>
        <w:t>Κ</w:t>
      </w:r>
      <w:r w:rsidRPr="0073770D">
        <w:rPr>
          <w:rFonts w:eastAsia="Times New Roman" w:cs="Times New Roman"/>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Pr="0073770D">
        <w:rPr>
          <w:rFonts w:eastAsia="Times New Roman" w:cs="Times New Roman"/>
        </w:rPr>
        <w:t>αίθουσας «</w:t>
      </w:r>
      <w:r w:rsidRPr="0073770D">
        <w:rPr>
          <w:rFonts w:eastAsia="Times New Roman" w:cs="Times New Roman"/>
        </w:rPr>
        <w:t>ΕΛΕΥΘΕΡΙΟΣ ΒΕΝΙΖΕΛΟΣ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σαράντα δ</w:t>
      </w:r>
      <w:r>
        <w:rPr>
          <w:rFonts w:eastAsia="Times New Roman" w:cs="Times New Roman"/>
        </w:rPr>
        <w:t>ύ</w:t>
      </w:r>
      <w:r>
        <w:rPr>
          <w:rFonts w:eastAsia="Times New Roman" w:cs="Times New Roman"/>
        </w:rPr>
        <w:t xml:space="preserve">ο </w:t>
      </w:r>
      <w:r w:rsidRPr="0073770D">
        <w:rPr>
          <w:rFonts w:eastAsia="Times New Roman" w:cs="Times New Roman"/>
        </w:rPr>
        <w:t>μαθητ</w:t>
      </w:r>
      <w:r>
        <w:rPr>
          <w:rFonts w:eastAsia="Times New Roman" w:cs="Times New Roman"/>
        </w:rPr>
        <w:t xml:space="preserve">ές και μαθήτριες και τέσσερις </w:t>
      </w:r>
      <w:r w:rsidRPr="0073770D">
        <w:rPr>
          <w:rFonts w:eastAsia="Times New Roman" w:cs="Times New Roman"/>
        </w:rPr>
        <w:t xml:space="preserve">εκπαιδευτικοί συνοδοί τους από το </w:t>
      </w:r>
      <w:r>
        <w:rPr>
          <w:rFonts w:eastAsia="Times New Roman" w:cs="Times New Roman"/>
        </w:rPr>
        <w:t>23</w:t>
      </w:r>
      <w:r w:rsidRPr="00B47CE5">
        <w:rPr>
          <w:rFonts w:eastAsia="Times New Roman" w:cs="Times New Roman"/>
          <w:vertAlign w:val="superscript"/>
        </w:rPr>
        <w:t>ο</w:t>
      </w:r>
      <w:r>
        <w:rPr>
          <w:rFonts w:eastAsia="Times New Roman" w:cs="Times New Roman"/>
        </w:rPr>
        <w:t xml:space="preserve"> </w:t>
      </w:r>
      <w:r w:rsidRPr="0073770D">
        <w:rPr>
          <w:rFonts w:eastAsia="Times New Roman" w:cs="Times New Roman"/>
        </w:rPr>
        <w:t>Δημοτικό Σχολείο</w:t>
      </w:r>
      <w:r>
        <w:rPr>
          <w:rFonts w:eastAsia="Times New Roman" w:cs="Times New Roman"/>
        </w:rPr>
        <w:t xml:space="preserve"> Λάρισα</w:t>
      </w:r>
      <w:r w:rsidRPr="0073770D">
        <w:rPr>
          <w:rFonts w:eastAsia="Times New Roman" w:cs="Times New Roman"/>
        </w:rPr>
        <w:t xml:space="preserve">ς. </w:t>
      </w:r>
    </w:p>
    <w:p w14:paraId="5470BBE3" w14:textId="77777777" w:rsidR="001F594C" w:rsidRDefault="008C7D1C">
      <w:pPr>
        <w:spacing w:line="600" w:lineRule="auto"/>
        <w:ind w:firstLine="720"/>
        <w:contextualSpacing/>
        <w:jc w:val="both"/>
        <w:rPr>
          <w:rFonts w:eastAsia="Times New Roman" w:cs="Times New Roman"/>
        </w:rPr>
      </w:pPr>
      <w:r w:rsidRPr="0073770D">
        <w:rPr>
          <w:rFonts w:eastAsia="Times New Roman" w:cs="Times New Roman"/>
        </w:rPr>
        <w:t>Η Βουλή τούς κα</w:t>
      </w:r>
      <w:r w:rsidRPr="0073770D">
        <w:rPr>
          <w:rFonts w:eastAsia="Times New Roman" w:cs="Times New Roman"/>
        </w:rPr>
        <w:t xml:space="preserve">λωσορίζει. </w:t>
      </w:r>
    </w:p>
    <w:p w14:paraId="5470BBE4" w14:textId="77777777" w:rsidR="001F594C" w:rsidRDefault="008C7D1C">
      <w:pPr>
        <w:spacing w:line="600" w:lineRule="auto"/>
        <w:ind w:firstLine="720"/>
        <w:contextualSpacing/>
        <w:jc w:val="center"/>
        <w:rPr>
          <w:rFonts w:eastAsia="Times New Roman" w:cs="Times New Roman"/>
          <w:b/>
          <w:szCs w:val="24"/>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5470BBE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Περιβάλλοντος και Ενέργειας κ. Σταθάκης. </w:t>
      </w:r>
    </w:p>
    <w:p w14:paraId="5470BBE6" w14:textId="77777777" w:rsidR="001F594C" w:rsidRDefault="008C7D1C">
      <w:pPr>
        <w:spacing w:line="600" w:lineRule="auto"/>
        <w:ind w:firstLine="720"/>
        <w:contextualSpacing/>
        <w:jc w:val="both"/>
        <w:rPr>
          <w:rFonts w:eastAsia="Times New Roman"/>
          <w:bCs/>
          <w:shd w:val="clear" w:color="auto" w:fill="FFFFFF"/>
        </w:rPr>
      </w:pPr>
      <w:r w:rsidRPr="00734C9C">
        <w:rPr>
          <w:rFonts w:eastAsia="Times New Roman" w:cs="Times New Roman"/>
          <w:b/>
          <w:bCs/>
          <w:shd w:val="clear" w:color="auto" w:fill="FFFFFF"/>
        </w:rPr>
        <w:t xml:space="preserve">ΓΕΩΡΓΙΟΣ ΣΤΑΘΑΚΗΣ (Υπουργός Περιβάλλοντος και Ενέργειας): </w:t>
      </w:r>
      <w:r w:rsidRPr="00734C9C">
        <w:rPr>
          <w:rFonts w:eastAsia="Times New Roman" w:cs="Times New Roman"/>
          <w:bCs/>
          <w:shd w:val="clear" w:color="auto" w:fill="FFFFFF"/>
        </w:rPr>
        <w:t>Κυρίες και κύριοι Βουλευτές</w:t>
      </w:r>
      <w:r>
        <w:rPr>
          <w:rFonts w:eastAsia="Times New Roman" w:cs="Times New Roman"/>
          <w:bCs/>
          <w:shd w:val="clear" w:color="auto" w:fill="FFFFFF"/>
        </w:rPr>
        <w:t xml:space="preserve">, το </w:t>
      </w:r>
      <w:r w:rsidRPr="00734C9C">
        <w:rPr>
          <w:rFonts w:eastAsia="Times New Roman" w:cs="Times New Roman"/>
          <w:bCs/>
          <w:shd w:val="clear" w:color="auto" w:fill="FFFFFF"/>
        </w:rPr>
        <w:t>νομοσχέδιο</w:t>
      </w:r>
      <w:r>
        <w:rPr>
          <w:rFonts w:eastAsia="Times New Roman" w:cs="Times New Roman"/>
          <w:bCs/>
          <w:shd w:val="clear" w:color="auto" w:fill="FFFFFF"/>
        </w:rPr>
        <w:t xml:space="preserve"> </w:t>
      </w:r>
      <w:r w:rsidRPr="00734C9C">
        <w:rPr>
          <w:rFonts w:eastAsia="Times New Roman" w:cs="Times New Roman"/>
          <w:bCs/>
          <w:shd w:val="clear" w:color="auto" w:fill="FFFFFF"/>
        </w:rPr>
        <w:t>που</w:t>
      </w:r>
      <w:r>
        <w:rPr>
          <w:rFonts w:eastAsia="Times New Roman" w:cs="Times New Roman"/>
          <w:bCs/>
          <w:shd w:val="clear" w:color="auto" w:fill="FFFFFF"/>
        </w:rPr>
        <w:t xml:space="preserve"> συζητάμε σήμερα έρχεται, ουσιαστικά, </w:t>
      </w:r>
      <w:r w:rsidRPr="00734C9C">
        <w:rPr>
          <w:rFonts w:eastAsia="Times New Roman"/>
          <w:bCs/>
          <w:shd w:val="clear" w:color="auto" w:fill="FFFFFF"/>
        </w:rPr>
        <w:t>να</w:t>
      </w:r>
      <w:r>
        <w:rPr>
          <w:rFonts w:eastAsia="Times New Roman" w:cs="Times New Roman"/>
          <w:bCs/>
          <w:shd w:val="clear" w:color="auto" w:fill="FFFFFF"/>
        </w:rPr>
        <w:t xml:space="preserve"> ολοκληρώσει έναν κύκλο, </w:t>
      </w:r>
      <w:r w:rsidRPr="00734C9C">
        <w:rPr>
          <w:rFonts w:eastAsia="Times New Roman" w:cs="Times New Roman"/>
          <w:bCs/>
          <w:shd w:val="clear" w:color="auto" w:fill="FFFFFF"/>
        </w:rPr>
        <w:t>που</w:t>
      </w:r>
      <w:r>
        <w:rPr>
          <w:rFonts w:eastAsia="Times New Roman" w:cs="Times New Roman"/>
          <w:bCs/>
          <w:shd w:val="clear" w:color="auto" w:fill="FFFFFF"/>
        </w:rPr>
        <w:t xml:space="preserve"> ξεκίνησε το 2015, με </w:t>
      </w:r>
      <w:r w:rsidRPr="00734C9C">
        <w:rPr>
          <w:rFonts w:eastAsia="Times New Roman"/>
          <w:bCs/>
          <w:shd w:val="clear" w:color="auto" w:fill="FFFFFF"/>
        </w:rPr>
        <w:t>μια</w:t>
      </w:r>
      <w:r>
        <w:rPr>
          <w:rFonts w:eastAsia="Times New Roman" w:cs="Times New Roman"/>
          <w:bCs/>
          <w:shd w:val="clear" w:color="auto" w:fill="FFFFFF"/>
        </w:rPr>
        <w:t xml:space="preserve"> </w:t>
      </w:r>
      <w:r w:rsidRPr="00734C9C">
        <w:rPr>
          <w:rFonts w:eastAsia="Times New Roman"/>
          <w:bCs/>
          <w:shd w:val="clear" w:color="auto" w:fill="FFFFFF"/>
        </w:rPr>
        <w:t>συγκεκριμέν</w:t>
      </w:r>
      <w:r>
        <w:rPr>
          <w:rFonts w:eastAsia="Times New Roman"/>
          <w:bCs/>
          <w:shd w:val="clear" w:color="auto" w:fill="FFFFFF"/>
        </w:rPr>
        <w:t>η</w:t>
      </w:r>
      <w:r>
        <w:rPr>
          <w:rFonts w:eastAsia="Times New Roman" w:cs="Times New Roman"/>
          <w:bCs/>
          <w:shd w:val="clear" w:color="auto" w:fill="FFFFFF"/>
        </w:rPr>
        <w:t xml:space="preserve"> συμφωνία με τους δανειστές, την οποία θέσαμε στην κρίση των Ελλήνων πολιτών. Η συμφωνία αυτή, εκ των πραγμάτων, αποδείχτηκε </w:t>
      </w:r>
      <w:r w:rsidRPr="00734C9C">
        <w:rPr>
          <w:rFonts w:eastAsia="Times New Roman"/>
          <w:bCs/>
          <w:shd w:val="clear" w:color="auto" w:fill="FFFFFF"/>
        </w:rPr>
        <w:t>και</w:t>
      </w:r>
      <w:r>
        <w:rPr>
          <w:rFonts w:eastAsia="Times New Roman" w:cs="Times New Roman"/>
          <w:bCs/>
          <w:shd w:val="clear" w:color="auto" w:fill="FFFFFF"/>
        </w:rPr>
        <w:t xml:space="preserve"> ρεαλιστική </w:t>
      </w:r>
      <w:r w:rsidRPr="00734C9C">
        <w:rPr>
          <w:rFonts w:eastAsia="Times New Roman"/>
          <w:bCs/>
          <w:shd w:val="clear" w:color="auto" w:fill="FFFFFF"/>
        </w:rPr>
        <w:t>και</w:t>
      </w:r>
      <w:r>
        <w:rPr>
          <w:rFonts w:eastAsia="Times New Roman" w:cs="Times New Roman"/>
          <w:bCs/>
          <w:shd w:val="clear" w:color="auto" w:fill="FFFFFF"/>
        </w:rPr>
        <w:t xml:space="preserve"> εφαρμό</w:t>
      </w:r>
      <w:r>
        <w:rPr>
          <w:rFonts w:eastAsia="Times New Roman" w:cs="Times New Roman"/>
          <w:bCs/>
          <w:shd w:val="clear" w:color="auto" w:fill="FFFFFF"/>
        </w:rPr>
        <w:t xml:space="preserve">σιμη. Έφερε αποτελέσματα, όσον αφορά αυτό </w:t>
      </w:r>
      <w:r w:rsidRPr="00734C9C">
        <w:rPr>
          <w:rFonts w:eastAsia="Times New Roman" w:cs="Times New Roman"/>
          <w:bCs/>
          <w:shd w:val="clear" w:color="auto" w:fill="FFFFFF"/>
        </w:rPr>
        <w:t>που</w:t>
      </w:r>
      <w:r>
        <w:rPr>
          <w:rFonts w:eastAsia="Times New Roman" w:cs="Times New Roman"/>
          <w:bCs/>
          <w:shd w:val="clear" w:color="auto" w:fill="FFFFFF"/>
        </w:rPr>
        <w:t xml:space="preserve"> είχαμε υποσχεθεί, τη σταθεροποίηση της </w:t>
      </w:r>
      <w:r w:rsidRPr="00734C9C">
        <w:rPr>
          <w:rFonts w:eastAsia="Times New Roman"/>
          <w:bCs/>
          <w:shd w:val="clear" w:color="auto" w:fill="FFFFFF"/>
        </w:rPr>
        <w:t>οικονομ</w:t>
      </w:r>
      <w:r>
        <w:rPr>
          <w:rFonts w:eastAsia="Times New Roman"/>
          <w:bCs/>
          <w:shd w:val="clear" w:color="auto" w:fill="FFFFFF"/>
        </w:rPr>
        <w:t xml:space="preserve">ίας </w:t>
      </w:r>
      <w:r w:rsidRPr="00734C9C">
        <w:rPr>
          <w:rFonts w:eastAsia="Times New Roman"/>
          <w:bCs/>
          <w:shd w:val="clear" w:color="auto" w:fill="FFFFFF"/>
        </w:rPr>
        <w:t>και</w:t>
      </w:r>
      <w:r>
        <w:rPr>
          <w:rFonts w:eastAsia="Times New Roman"/>
          <w:bCs/>
          <w:shd w:val="clear" w:color="auto" w:fill="FFFFFF"/>
        </w:rPr>
        <w:t xml:space="preserve"> τη δημιουργία των προϋποθέσεων ανάκαμψης. </w:t>
      </w:r>
    </w:p>
    <w:p w14:paraId="5470BBE7"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Στον ενεργειακό τομέα, </w:t>
      </w:r>
      <w:r w:rsidRPr="00734C9C">
        <w:rPr>
          <w:rFonts w:eastAsia="Times New Roman"/>
          <w:bCs/>
          <w:shd w:val="clear" w:color="auto" w:fill="FFFFFF"/>
        </w:rPr>
        <w:t>που</w:t>
      </w:r>
      <w:r>
        <w:rPr>
          <w:rFonts w:eastAsia="Times New Roman"/>
          <w:bCs/>
          <w:shd w:val="clear" w:color="auto" w:fill="FFFFFF"/>
        </w:rPr>
        <w:t xml:space="preserve"> θα σταθώ στην ομιλία μου, ο κύκλος αυτός </w:t>
      </w:r>
      <w:r w:rsidRPr="00734C9C">
        <w:rPr>
          <w:rFonts w:eastAsia="Times New Roman"/>
          <w:bCs/>
          <w:shd w:val="clear" w:color="auto" w:fill="FFFFFF"/>
        </w:rPr>
        <w:t>έχει</w:t>
      </w:r>
      <w:r>
        <w:rPr>
          <w:rFonts w:eastAsia="Times New Roman"/>
          <w:bCs/>
          <w:shd w:val="clear" w:color="auto" w:fill="FFFFFF"/>
        </w:rPr>
        <w:t xml:space="preserve"> </w:t>
      </w:r>
      <w:r w:rsidRPr="00734C9C">
        <w:rPr>
          <w:rFonts w:eastAsia="Times New Roman"/>
          <w:bCs/>
          <w:shd w:val="clear" w:color="auto" w:fill="FFFFFF"/>
        </w:rPr>
        <w:t>επίσης</w:t>
      </w:r>
      <w:r>
        <w:rPr>
          <w:rFonts w:eastAsia="Times New Roman"/>
          <w:bCs/>
          <w:shd w:val="clear" w:color="auto" w:fill="FFFFFF"/>
        </w:rPr>
        <w:t xml:space="preserve"> κλείσει. Ο ενεργειακός τομέας το </w:t>
      </w:r>
      <w:r>
        <w:rPr>
          <w:rFonts w:eastAsia="Times New Roman"/>
          <w:bCs/>
          <w:shd w:val="clear" w:color="auto" w:fill="FFFFFF"/>
        </w:rPr>
        <w:t xml:space="preserve">2018 δεν θυμίζει σε τίποτα αυτό </w:t>
      </w:r>
      <w:r w:rsidRPr="00734C9C">
        <w:rPr>
          <w:rFonts w:eastAsia="Times New Roman"/>
          <w:bCs/>
          <w:shd w:val="clear" w:color="auto" w:fill="FFFFFF"/>
        </w:rPr>
        <w:t>που</w:t>
      </w:r>
      <w:r>
        <w:rPr>
          <w:rFonts w:eastAsia="Times New Roman"/>
          <w:bCs/>
          <w:shd w:val="clear" w:color="auto" w:fill="FFFFFF"/>
        </w:rPr>
        <w:t xml:space="preserve"> ίσχυε </w:t>
      </w:r>
      <w:r w:rsidRPr="00734C9C">
        <w:rPr>
          <w:rFonts w:eastAsia="Times New Roman"/>
          <w:bCs/>
          <w:shd w:val="clear" w:color="auto" w:fill="FFFFFF"/>
        </w:rPr>
        <w:t>και</w:t>
      </w:r>
      <w:r>
        <w:rPr>
          <w:rFonts w:eastAsia="Times New Roman"/>
          <w:bCs/>
          <w:shd w:val="clear" w:color="auto" w:fill="FFFFFF"/>
        </w:rPr>
        <w:t xml:space="preserve"> υπήρχε το 2014. Έγινε ένας μεγάλος μετασχηματισμός στον ενεργειακό τομέα. Σήμερα, ουσιαστικά, κλείνει αυτός ο κύκλος, έχοντας δημιουργήσει ένα καθαρό τοπίο </w:t>
      </w:r>
      <w:r w:rsidRPr="00734C9C">
        <w:rPr>
          <w:rFonts w:eastAsia="Times New Roman"/>
          <w:bCs/>
          <w:shd w:val="clear" w:color="auto" w:fill="FFFFFF"/>
        </w:rPr>
        <w:t>σε σχέση</w:t>
      </w:r>
      <w:r>
        <w:rPr>
          <w:rFonts w:eastAsia="Times New Roman"/>
          <w:bCs/>
          <w:shd w:val="clear" w:color="auto" w:fill="FFFFFF"/>
        </w:rPr>
        <w:t xml:space="preserve"> με τους στόχους </w:t>
      </w:r>
      <w:r w:rsidRPr="00734C9C">
        <w:rPr>
          <w:rFonts w:eastAsia="Times New Roman"/>
          <w:bCs/>
          <w:shd w:val="clear" w:color="auto" w:fill="FFFFFF"/>
        </w:rPr>
        <w:t>και</w:t>
      </w:r>
      <w:r>
        <w:rPr>
          <w:rFonts w:eastAsia="Times New Roman"/>
          <w:bCs/>
          <w:shd w:val="clear" w:color="auto" w:fill="FFFFFF"/>
        </w:rPr>
        <w:t xml:space="preserve"> τις δεσμεύσεις της χώρας </w:t>
      </w:r>
      <w:r>
        <w:rPr>
          <w:rFonts w:eastAsia="Times New Roman"/>
          <w:bCs/>
          <w:shd w:val="clear" w:color="auto" w:fill="FFFFFF"/>
        </w:rPr>
        <w:t xml:space="preserve">απέναντι στην κλιματική αλλαγή, τη συμφωνία του Παρισιού </w:t>
      </w:r>
      <w:r w:rsidRPr="00734C9C">
        <w:rPr>
          <w:rFonts w:eastAsia="Times New Roman"/>
          <w:bCs/>
          <w:shd w:val="clear" w:color="auto" w:fill="FFFFFF"/>
        </w:rPr>
        <w:t>και</w:t>
      </w:r>
      <w:r>
        <w:rPr>
          <w:rFonts w:eastAsia="Times New Roman"/>
          <w:bCs/>
          <w:shd w:val="clear" w:color="auto" w:fill="FFFFFF"/>
        </w:rPr>
        <w:t xml:space="preserve"> τους στόχους </w:t>
      </w:r>
      <w:r w:rsidRPr="00734C9C">
        <w:rPr>
          <w:rFonts w:eastAsia="Times New Roman"/>
          <w:bCs/>
          <w:shd w:val="clear" w:color="auto" w:fill="FFFFFF"/>
        </w:rPr>
        <w:t>που</w:t>
      </w:r>
      <w:r>
        <w:rPr>
          <w:rFonts w:eastAsia="Times New Roman"/>
          <w:bCs/>
          <w:shd w:val="clear" w:color="auto" w:fill="FFFFFF"/>
        </w:rPr>
        <w:t xml:space="preserve"> θέτει η </w:t>
      </w:r>
      <w:r w:rsidRPr="00734C9C">
        <w:rPr>
          <w:rFonts w:eastAsia="Times New Roman"/>
          <w:bCs/>
          <w:shd w:val="clear" w:color="auto" w:fill="FFFFFF"/>
        </w:rPr>
        <w:t>Ευρωπαϊκή Ένωση</w:t>
      </w:r>
      <w:r>
        <w:rPr>
          <w:rFonts w:eastAsia="Times New Roman"/>
          <w:bCs/>
          <w:shd w:val="clear" w:color="auto" w:fill="FFFFFF"/>
        </w:rPr>
        <w:t xml:space="preserve"> </w:t>
      </w:r>
      <w:r w:rsidRPr="00734C9C">
        <w:rPr>
          <w:rFonts w:eastAsia="Times New Roman"/>
          <w:bCs/>
          <w:shd w:val="clear" w:color="auto" w:fill="FFFFFF"/>
        </w:rPr>
        <w:t>και</w:t>
      </w:r>
      <w:r>
        <w:rPr>
          <w:rFonts w:eastAsia="Times New Roman"/>
          <w:bCs/>
          <w:shd w:val="clear" w:color="auto" w:fill="FFFFFF"/>
        </w:rPr>
        <w:t xml:space="preserve"> φυσικά απέναντι στις δεσμεύσεις </w:t>
      </w:r>
      <w:r w:rsidRPr="00734C9C">
        <w:rPr>
          <w:rFonts w:eastAsia="Times New Roman"/>
          <w:bCs/>
          <w:shd w:val="clear" w:color="auto" w:fill="FFFFFF"/>
        </w:rPr>
        <w:t>και</w:t>
      </w:r>
      <w:r>
        <w:rPr>
          <w:rFonts w:eastAsia="Times New Roman"/>
          <w:bCs/>
          <w:shd w:val="clear" w:color="auto" w:fill="FFFFFF"/>
        </w:rPr>
        <w:t xml:space="preserve"> στη δική μας στρατηγική για το πώς </w:t>
      </w:r>
      <w:r w:rsidRPr="00734C9C">
        <w:rPr>
          <w:rFonts w:eastAsia="Times New Roman"/>
          <w:bCs/>
          <w:shd w:val="clear" w:color="auto" w:fill="FFFFFF"/>
        </w:rPr>
        <w:t>θα</w:t>
      </w:r>
      <w:r>
        <w:rPr>
          <w:rFonts w:eastAsia="Times New Roman"/>
          <w:bCs/>
          <w:shd w:val="clear" w:color="auto" w:fill="FFFFFF"/>
        </w:rPr>
        <w:t xml:space="preserve"> εξελιχθεί ο ενεργειακός τομέας. </w:t>
      </w:r>
    </w:p>
    <w:p w14:paraId="5470BBE8"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 2019 </w:t>
      </w:r>
      <w:r w:rsidRPr="00734C9C">
        <w:rPr>
          <w:rFonts w:eastAsia="Times New Roman"/>
          <w:bCs/>
          <w:shd w:val="clear" w:color="auto" w:fill="FFFFFF"/>
        </w:rPr>
        <w:t>θα</w:t>
      </w:r>
      <w:r>
        <w:rPr>
          <w:rFonts w:eastAsia="Times New Roman"/>
          <w:bCs/>
          <w:shd w:val="clear" w:color="auto" w:fill="FFFFFF"/>
        </w:rPr>
        <w:t xml:space="preserve"> ενεργοποιηθεί </w:t>
      </w:r>
      <w:r w:rsidRPr="00734C9C">
        <w:rPr>
          <w:rFonts w:eastAsia="Times New Roman"/>
          <w:bCs/>
          <w:shd w:val="clear" w:color="auto" w:fill="FFFFFF"/>
        </w:rPr>
        <w:t>και</w:t>
      </w:r>
      <w:r>
        <w:rPr>
          <w:rFonts w:eastAsia="Times New Roman"/>
          <w:bCs/>
          <w:shd w:val="clear" w:color="auto" w:fill="FFFFFF"/>
        </w:rPr>
        <w:t xml:space="preserve"> στην Ελλάδα το μοντέλο-στόχος, το </w:t>
      </w:r>
      <w:r>
        <w:rPr>
          <w:rFonts w:eastAsia="Times New Roman"/>
          <w:bCs/>
          <w:shd w:val="clear" w:color="auto" w:fill="FFFFFF"/>
          <w:lang w:val="en-US"/>
        </w:rPr>
        <w:t>target</w:t>
      </w:r>
      <w:r w:rsidRPr="00734C9C">
        <w:rPr>
          <w:rFonts w:eastAsia="Times New Roman"/>
          <w:bCs/>
          <w:shd w:val="clear" w:color="auto" w:fill="FFFFFF"/>
        </w:rPr>
        <w:t xml:space="preserve"> </w:t>
      </w:r>
      <w:r>
        <w:rPr>
          <w:rFonts w:eastAsia="Times New Roman"/>
          <w:bCs/>
          <w:shd w:val="clear" w:color="auto" w:fill="FFFFFF"/>
          <w:lang w:val="en-US"/>
        </w:rPr>
        <w:t>model</w:t>
      </w:r>
      <w:r w:rsidRPr="00D662A0">
        <w:rPr>
          <w:rFonts w:eastAsia="Times New Roman"/>
          <w:bCs/>
          <w:shd w:val="clear" w:color="auto" w:fill="FFFFFF"/>
        </w:rPr>
        <w:t xml:space="preserve"> </w:t>
      </w:r>
      <w:r>
        <w:rPr>
          <w:rFonts w:eastAsia="Times New Roman"/>
          <w:bCs/>
          <w:shd w:val="clear" w:color="auto" w:fill="FFFFFF"/>
        </w:rPr>
        <w:t xml:space="preserve">της </w:t>
      </w:r>
      <w:r w:rsidRPr="00734C9C">
        <w:rPr>
          <w:rFonts w:eastAsia="Times New Roman"/>
          <w:bCs/>
          <w:shd w:val="clear" w:color="auto" w:fill="FFFFFF"/>
        </w:rPr>
        <w:t>Ευρωπαϊκής Ένωσης</w:t>
      </w:r>
      <w:r>
        <w:rPr>
          <w:rFonts w:eastAsia="Times New Roman"/>
          <w:bCs/>
          <w:shd w:val="clear" w:color="auto" w:fill="FFFFFF"/>
        </w:rPr>
        <w:t>,</w:t>
      </w:r>
      <w:r w:rsidRPr="00734C9C">
        <w:rPr>
          <w:rFonts w:eastAsia="Times New Roman"/>
          <w:bCs/>
          <w:shd w:val="clear" w:color="auto" w:fill="FFFFFF"/>
        </w:rPr>
        <w:t xml:space="preserve"> το οποίο</w:t>
      </w:r>
      <w:r>
        <w:rPr>
          <w:rFonts w:eastAsia="Times New Roman"/>
          <w:bCs/>
          <w:shd w:val="clear" w:color="auto" w:fill="FFFFFF"/>
        </w:rPr>
        <w:t xml:space="preserve"> ψηφίσαμε στη </w:t>
      </w:r>
      <w:r w:rsidRPr="00734C9C">
        <w:rPr>
          <w:rFonts w:eastAsia="Times New Roman"/>
          <w:bCs/>
          <w:shd w:val="clear" w:color="auto" w:fill="FFFFFF"/>
        </w:rPr>
        <w:t>Βουλή</w:t>
      </w:r>
      <w:r>
        <w:rPr>
          <w:rFonts w:eastAsia="Times New Roman"/>
          <w:bCs/>
          <w:shd w:val="clear" w:color="auto" w:fill="FFFFFF"/>
        </w:rPr>
        <w:t xml:space="preserve"> πριν από λίγο καιρό,</w:t>
      </w:r>
      <w:r w:rsidRPr="00734C9C">
        <w:rPr>
          <w:rFonts w:eastAsia="Times New Roman"/>
          <w:bCs/>
          <w:shd w:val="clear" w:color="auto" w:fill="FFFFFF"/>
        </w:rPr>
        <w:t xml:space="preserve"> που</w:t>
      </w:r>
      <w:r>
        <w:rPr>
          <w:rFonts w:eastAsia="Times New Roman"/>
          <w:bCs/>
          <w:shd w:val="clear" w:color="auto" w:fill="FFFFFF"/>
        </w:rPr>
        <w:t xml:space="preserve"> ουσιαστικά εναρμονίζει τον τρόπο </w:t>
      </w:r>
      <w:r w:rsidRPr="00734C9C">
        <w:rPr>
          <w:rFonts w:eastAsia="Times New Roman"/>
          <w:bCs/>
          <w:shd w:val="clear" w:color="auto" w:fill="FFFFFF"/>
        </w:rPr>
        <w:t>λειτουργία</w:t>
      </w:r>
      <w:r>
        <w:rPr>
          <w:rFonts w:eastAsia="Times New Roman"/>
          <w:bCs/>
          <w:shd w:val="clear" w:color="auto" w:fill="FFFFFF"/>
        </w:rPr>
        <w:t xml:space="preserve">ς των αγορών ενέργειας με τα ευρωπαϊκά δεδομένα. </w:t>
      </w:r>
    </w:p>
    <w:p w14:paraId="5470BBE9" w14:textId="77777777" w:rsidR="001F594C" w:rsidRDefault="008C7D1C">
      <w:pPr>
        <w:spacing w:line="600" w:lineRule="auto"/>
        <w:ind w:firstLine="720"/>
        <w:contextualSpacing/>
        <w:jc w:val="both"/>
        <w:rPr>
          <w:rFonts w:eastAsia="Times New Roman"/>
          <w:bCs/>
          <w:shd w:val="clear" w:color="auto" w:fill="FFFFFF"/>
        </w:rPr>
      </w:pPr>
      <w:r w:rsidRPr="00734C9C">
        <w:rPr>
          <w:rFonts w:eastAsia="Times New Roman"/>
          <w:bCs/>
          <w:shd w:val="clear" w:color="auto" w:fill="FFFFFF"/>
        </w:rPr>
        <w:t>Να</w:t>
      </w:r>
      <w:r>
        <w:rPr>
          <w:rFonts w:eastAsia="Times New Roman"/>
          <w:bCs/>
          <w:shd w:val="clear" w:color="auto" w:fill="FFFFFF"/>
        </w:rPr>
        <w:t xml:space="preserve"> υπενθυμίσω </w:t>
      </w:r>
      <w:r w:rsidRPr="00734C9C">
        <w:rPr>
          <w:rFonts w:eastAsia="Times New Roman"/>
          <w:bCs/>
          <w:shd w:val="clear" w:color="auto" w:fill="FFFFFF"/>
        </w:rPr>
        <w:t>ότι</w:t>
      </w:r>
      <w:r>
        <w:rPr>
          <w:rFonts w:eastAsia="Times New Roman"/>
          <w:bCs/>
          <w:shd w:val="clear" w:color="auto" w:fill="FFFFFF"/>
        </w:rPr>
        <w:t xml:space="preserve"> η </w:t>
      </w:r>
      <w:r w:rsidRPr="00734C9C">
        <w:rPr>
          <w:rFonts w:eastAsia="Times New Roman"/>
          <w:bCs/>
          <w:shd w:val="clear" w:color="auto" w:fill="FFFFFF"/>
        </w:rPr>
        <w:t>λειτουργία</w:t>
      </w:r>
      <w:r>
        <w:rPr>
          <w:rFonts w:eastAsia="Times New Roman"/>
          <w:bCs/>
          <w:shd w:val="clear" w:color="auto" w:fill="FFFFFF"/>
        </w:rPr>
        <w:t xml:space="preserve"> του Χρημ</w:t>
      </w:r>
      <w:r>
        <w:rPr>
          <w:rFonts w:eastAsia="Times New Roman"/>
          <w:bCs/>
          <w:shd w:val="clear" w:color="auto" w:fill="FFFFFF"/>
        </w:rPr>
        <w:t xml:space="preserve">ατιστηρίου Ενέργειας, ουσιαστικά, με την προ ημερησίας </w:t>
      </w:r>
      <w:r w:rsidRPr="00734C9C">
        <w:rPr>
          <w:rFonts w:eastAsia="Times New Roman"/>
          <w:bCs/>
          <w:shd w:val="clear" w:color="auto" w:fill="FFFFFF"/>
        </w:rPr>
        <w:t>και</w:t>
      </w:r>
      <w:r>
        <w:rPr>
          <w:rFonts w:eastAsia="Times New Roman"/>
          <w:bCs/>
          <w:shd w:val="clear" w:color="auto" w:fill="FFFFFF"/>
        </w:rPr>
        <w:t xml:space="preserve"> ημερησίας αγορά ρυθμίζει τα βραχυχρόνια θέματα</w:t>
      </w:r>
      <w:r w:rsidRPr="00B46D5C">
        <w:rPr>
          <w:rFonts w:eastAsia="Times New Roman"/>
          <w:bCs/>
          <w:shd w:val="clear" w:color="auto" w:fill="FFFFFF"/>
        </w:rPr>
        <w:t>, όπως και με την ενδοημερήσια αγορά,</w:t>
      </w:r>
      <w:r>
        <w:rPr>
          <w:rFonts w:eastAsia="Times New Roman"/>
          <w:bCs/>
          <w:shd w:val="clear" w:color="auto" w:fill="FFFFFF"/>
        </w:rPr>
        <w:t xml:space="preserve"> </w:t>
      </w:r>
      <w:r w:rsidRPr="00B57F3F">
        <w:rPr>
          <w:rFonts w:eastAsia="Times New Roman"/>
          <w:bCs/>
          <w:shd w:val="clear" w:color="auto" w:fill="FFFFFF"/>
        </w:rPr>
        <w:t>αλλά</w:t>
      </w:r>
      <w:r>
        <w:rPr>
          <w:rFonts w:eastAsia="Times New Roman"/>
          <w:bCs/>
          <w:shd w:val="clear" w:color="auto" w:fill="FFFFFF"/>
        </w:rPr>
        <w:t xml:space="preserve"> ταυτόχρονα εισάγει την προθεσμιακή αγορά, όπου οι αγοροπωλησίες πλέον </w:t>
      </w:r>
      <w:r w:rsidRPr="00B57F3F">
        <w:rPr>
          <w:rFonts w:eastAsia="Times New Roman"/>
          <w:bCs/>
          <w:shd w:val="clear" w:color="auto" w:fill="FFFFFF"/>
        </w:rPr>
        <w:t>θα</w:t>
      </w:r>
      <w:r>
        <w:rPr>
          <w:rFonts w:eastAsia="Times New Roman"/>
          <w:bCs/>
          <w:shd w:val="clear" w:color="auto" w:fill="FFFFFF"/>
        </w:rPr>
        <w:t xml:space="preserve"> ενσωματώσουν </w:t>
      </w:r>
      <w:r w:rsidRPr="00B57F3F">
        <w:rPr>
          <w:rFonts w:eastAsia="Times New Roman"/>
          <w:bCs/>
          <w:shd w:val="clear" w:color="auto" w:fill="FFFFFF"/>
        </w:rPr>
        <w:t>και</w:t>
      </w:r>
      <w:r>
        <w:rPr>
          <w:rFonts w:eastAsia="Times New Roman"/>
          <w:bCs/>
          <w:shd w:val="clear" w:color="auto" w:fill="FFFFFF"/>
        </w:rPr>
        <w:t xml:space="preserve"> όλα τα διμερή συμβ</w:t>
      </w:r>
      <w:r>
        <w:rPr>
          <w:rFonts w:eastAsia="Times New Roman"/>
          <w:bCs/>
          <w:shd w:val="clear" w:color="auto" w:fill="FFFFFF"/>
        </w:rPr>
        <w:t xml:space="preserve">όλαια </w:t>
      </w:r>
      <w:r w:rsidRPr="00B57F3F">
        <w:rPr>
          <w:rFonts w:eastAsia="Times New Roman"/>
          <w:bCs/>
          <w:shd w:val="clear" w:color="auto" w:fill="FFFFFF"/>
        </w:rPr>
        <w:t>που</w:t>
      </w:r>
      <w:r>
        <w:rPr>
          <w:rFonts w:eastAsia="Times New Roman"/>
          <w:bCs/>
          <w:shd w:val="clear" w:color="auto" w:fill="FFFFFF"/>
        </w:rPr>
        <w:t xml:space="preserve"> κάνουν οι εταιρίες ενέργειας, πρωτίστως η ΔΕΗ, με βιομηχανίες ή με επιμέρους τομείς. </w:t>
      </w:r>
    </w:p>
    <w:p w14:paraId="5470BBEA"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Η διαμόρφωση αυτή συνδέεται </w:t>
      </w:r>
      <w:r w:rsidRPr="00B57F3F">
        <w:rPr>
          <w:rFonts w:eastAsia="Times New Roman"/>
          <w:bCs/>
          <w:shd w:val="clear" w:color="auto" w:fill="FFFFFF"/>
        </w:rPr>
        <w:t>μ</w:t>
      </w:r>
      <w:r>
        <w:rPr>
          <w:rFonts w:eastAsia="Times New Roman"/>
          <w:bCs/>
          <w:shd w:val="clear" w:color="auto" w:fill="FFFFFF"/>
        </w:rPr>
        <w:t xml:space="preserve">ε αυτό </w:t>
      </w:r>
      <w:r w:rsidRPr="00B57F3F">
        <w:rPr>
          <w:rFonts w:eastAsia="Times New Roman"/>
          <w:bCs/>
          <w:shd w:val="clear" w:color="auto" w:fill="FFFFFF"/>
        </w:rPr>
        <w:t>που</w:t>
      </w:r>
      <w:r>
        <w:rPr>
          <w:rFonts w:eastAsia="Times New Roman"/>
          <w:bCs/>
          <w:shd w:val="clear" w:color="auto" w:fill="FFFFFF"/>
        </w:rPr>
        <w:t xml:space="preserve"> λέει σήμερα το πολυνομοσχέδιο, την αποκλιμάκωση των ΝΟΜΕ. Υπενθυμίζω </w:t>
      </w:r>
      <w:r w:rsidRPr="00B57F3F">
        <w:rPr>
          <w:rFonts w:eastAsia="Times New Roman"/>
          <w:bCs/>
          <w:shd w:val="clear" w:color="auto" w:fill="FFFFFF"/>
        </w:rPr>
        <w:t>ότι</w:t>
      </w:r>
      <w:r>
        <w:rPr>
          <w:rFonts w:eastAsia="Times New Roman"/>
          <w:bCs/>
          <w:shd w:val="clear" w:color="auto" w:fill="FFFFFF"/>
        </w:rPr>
        <w:t xml:space="preserve"> τα ΝΟΜΕ τα είχαμε εισάγει το 2015, προκειμένου </w:t>
      </w:r>
      <w:r w:rsidRPr="00B57F3F">
        <w:rPr>
          <w:rFonts w:eastAsia="Times New Roman"/>
          <w:bCs/>
          <w:shd w:val="clear" w:color="auto" w:fill="FFFFFF"/>
        </w:rPr>
        <w:t>να</w:t>
      </w:r>
      <w:r>
        <w:rPr>
          <w:rFonts w:eastAsia="Times New Roman"/>
          <w:bCs/>
          <w:shd w:val="clear" w:color="auto" w:fill="FFFFFF"/>
        </w:rPr>
        <w:t xml:space="preserve"> μην προχωρήσει το σχέδιο της προηγούμενης </w:t>
      </w:r>
      <w:r>
        <w:rPr>
          <w:rFonts w:eastAsia="Times New Roman"/>
          <w:bCs/>
          <w:shd w:val="clear" w:color="auto" w:fill="FFFFFF"/>
        </w:rPr>
        <w:t>κ</w:t>
      </w:r>
      <w:r w:rsidRPr="00B57F3F">
        <w:rPr>
          <w:rFonts w:eastAsia="Times New Roman"/>
          <w:bCs/>
          <w:shd w:val="clear" w:color="auto" w:fill="FFFFFF"/>
        </w:rPr>
        <w:t>υβέρνηση</w:t>
      </w:r>
      <w:r>
        <w:rPr>
          <w:rFonts w:eastAsia="Times New Roman"/>
          <w:bCs/>
          <w:shd w:val="clear" w:color="auto" w:fill="FFFFFF"/>
        </w:rPr>
        <w:t xml:space="preserve">ς για τη μικρή ΔΕΗ. Ουσιαστικά, </w:t>
      </w:r>
      <w:r w:rsidRPr="00B57F3F">
        <w:rPr>
          <w:rFonts w:eastAsia="Times New Roman"/>
          <w:bCs/>
          <w:shd w:val="clear" w:color="auto" w:fill="FFFFFF"/>
        </w:rPr>
        <w:t>είναι</w:t>
      </w:r>
      <w:r>
        <w:rPr>
          <w:rFonts w:eastAsia="Times New Roman"/>
          <w:bCs/>
          <w:shd w:val="clear" w:color="auto" w:fill="FFFFFF"/>
        </w:rPr>
        <w:t xml:space="preserve"> η ποσότητα ρεύματος </w:t>
      </w:r>
      <w:r w:rsidRPr="00B57F3F">
        <w:rPr>
          <w:rFonts w:eastAsia="Times New Roman"/>
          <w:bCs/>
          <w:shd w:val="clear" w:color="auto" w:fill="FFFFFF"/>
        </w:rPr>
        <w:t>που</w:t>
      </w:r>
      <w:r>
        <w:rPr>
          <w:rFonts w:eastAsia="Times New Roman"/>
          <w:bCs/>
          <w:shd w:val="clear" w:color="auto" w:fill="FFFFFF"/>
        </w:rPr>
        <w:t xml:space="preserve"> </w:t>
      </w:r>
      <w:r w:rsidRPr="00B57F3F">
        <w:rPr>
          <w:rFonts w:eastAsia="Times New Roman"/>
          <w:bCs/>
          <w:shd w:val="clear" w:color="auto" w:fill="FFFFFF"/>
        </w:rPr>
        <w:t>είναι</w:t>
      </w:r>
      <w:r>
        <w:rPr>
          <w:rFonts w:eastAsia="Times New Roman"/>
          <w:bCs/>
          <w:shd w:val="clear" w:color="auto" w:fill="FFFFFF"/>
        </w:rPr>
        <w:t xml:space="preserve"> υποχρεωμένη η ΔΕΗ </w:t>
      </w:r>
      <w:r w:rsidRPr="00B57F3F">
        <w:rPr>
          <w:rFonts w:eastAsia="Times New Roman"/>
          <w:bCs/>
          <w:shd w:val="clear" w:color="auto" w:fill="FFFFFF"/>
        </w:rPr>
        <w:t>να</w:t>
      </w:r>
      <w:r>
        <w:rPr>
          <w:rFonts w:eastAsia="Times New Roman"/>
          <w:bCs/>
          <w:shd w:val="clear" w:color="auto" w:fill="FFFFFF"/>
        </w:rPr>
        <w:t xml:space="preserve"> δίνει σε τρίτους, προκειμένου </w:t>
      </w:r>
      <w:r w:rsidRPr="00B57F3F">
        <w:rPr>
          <w:rFonts w:eastAsia="Times New Roman"/>
          <w:bCs/>
          <w:shd w:val="clear" w:color="auto" w:fill="FFFFFF"/>
        </w:rPr>
        <w:t>να</w:t>
      </w:r>
      <w:r>
        <w:rPr>
          <w:rFonts w:eastAsia="Times New Roman"/>
          <w:bCs/>
          <w:shd w:val="clear" w:color="auto" w:fill="FFFFFF"/>
        </w:rPr>
        <w:t xml:space="preserve"> αποσπούν μερίδια στην αγορά. </w:t>
      </w:r>
    </w:p>
    <w:p w14:paraId="5470BBEB"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Με την ολοκλήρωση </w:t>
      </w:r>
      <w:r w:rsidRPr="00B57F3F">
        <w:rPr>
          <w:rFonts w:eastAsia="Times New Roman"/>
          <w:bCs/>
          <w:shd w:val="clear" w:color="auto" w:fill="FFFFFF"/>
        </w:rPr>
        <w:t>και</w:t>
      </w:r>
      <w:r>
        <w:rPr>
          <w:rFonts w:eastAsia="Times New Roman"/>
          <w:bCs/>
          <w:shd w:val="clear" w:color="auto" w:fill="FFFFFF"/>
        </w:rPr>
        <w:t xml:space="preserve"> την εισαγωγή του Χρηματιστηρίου Ενέργειας το 2019 </w:t>
      </w:r>
      <w:r w:rsidRPr="00B57F3F">
        <w:rPr>
          <w:rFonts w:eastAsia="Times New Roman"/>
          <w:bCs/>
          <w:shd w:val="clear" w:color="auto" w:fill="FFFFFF"/>
        </w:rPr>
        <w:t>και</w:t>
      </w:r>
      <w:r>
        <w:rPr>
          <w:rFonts w:eastAsia="Times New Roman"/>
          <w:bCs/>
          <w:shd w:val="clear" w:color="auto" w:fill="FFFFFF"/>
        </w:rPr>
        <w:t xml:space="preserve"> με την έναρξη της </w:t>
      </w:r>
      <w:r w:rsidRPr="00B57F3F">
        <w:rPr>
          <w:rFonts w:eastAsia="Times New Roman"/>
          <w:bCs/>
          <w:shd w:val="clear" w:color="auto" w:fill="FFFFFF"/>
        </w:rPr>
        <w:t>διαδικασία</w:t>
      </w:r>
      <w:r>
        <w:rPr>
          <w:rFonts w:eastAsia="Times New Roman"/>
          <w:bCs/>
          <w:shd w:val="clear" w:color="auto" w:fill="FFFFFF"/>
        </w:rPr>
        <w:t xml:space="preserve">ς παραχώρησης, πώλησης των λιγνιτικών μονάδων της ΔΕΗ, </w:t>
      </w:r>
      <w:r w:rsidRPr="00B57F3F">
        <w:rPr>
          <w:rFonts w:eastAsia="Times New Roman"/>
          <w:bCs/>
          <w:shd w:val="clear" w:color="auto" w:fill="FFFFFF"/>
        </w:rPr>
        <w:t>όπως</w:t>
      </w:r>
      <w:r>
        <w:rPr>
          <w:rFonts w:eastAsia="Times New Roman"/>
          <w:bCs/>
          <w:shd w:val="clear" w:color="auto" w:fill="FFFFFF"/>
        </w:rPr>
        <w:t xml:space="preserve"> </w:t>
      </w:r>
      <w:r w:rsidRPr="00B57F3F">
        <w:rPr>
          <w:rFonts w:eastAsia="Times New Roman"/>
          <w:bCs/>
          <w:shd w:val="clear" w:color="auto" w:fill="FFFFFF"/>
        </w:rPr>
        <w:t>έχει</w:t>
      </w:r>
      <w:r>
        <w:rPr>
          <w:rFonts w:eastAsia="Times New Roman"/>
          <w:bCs/>
          <w:shd w:val="clear" w:color="auto" w:fill="FFFFFF"/>
        </w:rPr>
        <w:t xml:space="preserve"> ολοκληρωθεί με τον νόμο </w:t>
      </w:r>
      <w:r w:rsidRPr="00B57F3F">
        <w:rPr>
          <w:rFonts w:eastAsia="Times New Roman"/>
          <w:bCs/>
          <w:shd w:val="clear" w:color="auto" w:fill="FFFFFF"/>
        </w:rPr>
        <w:t>που</w:t>
      </w:r>
      <w:r>
        <w:rPr>
          <w:rFonts w:eastAsia="Times New Roman"/>
          <w:bCs/>
          <w:shd w:val="clear" w:color="auto" w:fill="FFFFFF"/>
        </w:rPr>
        <w:t xml:space="preserve"> ψηφίσαμε </w:t>
      </w:r>
      <w:r w:rsidRPr="00B57F3F">
        <w:rPr>
          <w:rFonts w:eastAsia="Times New Roman"/>
          <w:bCs/>
          <w:shd w:val="clear" w:color="auto" w:fill="FFFFFF"/>
        </w:rPr>
        <w:t>και</w:t>
      </w:r>
      <w:r>
        <w:rPr>
          <w:rFonts w:eastAsia="Times New Roman"/>
          <w:bCs/>
          <w:shd w:val="clear" w:color="auto" w:fill="FFFFFF"/>
        </w:rPr>
        <w:t xml:space="preserve"> εφαρμόζεται τώρα, ουσιαστικά, εδώ περιγράφεται το πώς τον επόμενο έ</w:t>
      </w:r>
      <w:r>
        <w:rPr>
          <w:rFonts w:eastAsia="Times New Roman"/>
          <w:bCs/>
          <w:shd w:val="clear" w:color="auto" w:fill="FFFFFF"/>
        </w:rPr>
        <w:t xml:space="preserve">ναν χρόνο </w:t>
      </w:r>
      <w:r w:rsidRPr="00B57F3F">
        <w:rPr>
          <w:rFonts w:eastAsia="Times New Roman"/>
          <w:bCs/>
          <w:shd w:val="clear" w:color="auto" w:fill="FFFFFF"/>
        </w:rPr>
        <w:t>θα</w:t>
      </w:r>
      <w:r>
        <w:rPr>
          <w:rFonts w:eastAsia="Times New Roman"/>
          <w:bCs/>
          <w:shd w:val="clear" w:color="auto" w:fill="FFFFFF"/>
        </w:rPr>
        <w:t xml:space="preserve"> αποκλιμακωθούν οι ποσότητες των ΝΟΜΕ, μέχρι να καταργηθούν, με την έναρξη </w:t>
      </w:r>
      <w:r w:rsidRPr="00B57F3F">
        <w:rPr>
          <w:rFonts w:eastAsia="Times New Roman"/>
          <w:bCs/>
          <w:shd w:val="clear" w:color="auto" w:fill="FFFFFF"/>
        </w:rPr>
        <w:t>και</w:t>
      </w:r>
      <w:r>
        <w:rPr>
          <w:rFonts w:eastAsia="Times New Roman"/>
          <w:bCs/>
          <w:shd w:val="clear" w:color="auto" w:fill="FFFFFF"/>
        </w:rPr>
        <w:t xml:space="preserve"> </w:t>
      </w:r>
      <w:r w:rsidRPr="00B57F3F">
        <w:rPr>
          <w:rFonts w:eastAsia="Times New Roman"/>
          <w:bCs/>
          <w:shd w:val="clear" w:color="auto" w:fill="FFFFFF"/>
        </w:rPr>
        <w:t>λειτουργία</w:t>
      </w:r>
      <w:r>
        <w:rPr>
          <w:rFonts w:eastAsia="Times New Roman"/>
          <w:bCs/>
          <w:shd w:val="clear" w:color="auto" w:fill="FFFFFF"/>
        </w:rPr>
        <w:t xml:space="preserve"> του Χρηματιστηρίου Ενέργειας. </w:t>
      </w:r>
    </w:p>
    <w:p w14:paraId="5470BBEC" w14:textId="77777777" w:rsidR="001F594C" w:rsidRDefault="008C7D1C">
      <w:pPr>
        <w:spacing w:line="600" w:lineRule="auto"/>
        <w:ind w:firstLine="720"/>
        <w:contextualSpacing/>
        <w:jc w:val="both"/>
        <w:rPr>
          <w:rFonts w:eastAsia="Times New Roman" w:cs="Times New Roman"/>
          <w:b/>
          <w:bCs/>
          <w:shd w:val="clear" w:color="auto" w:fill="FFFFFF"/>
        </w:rPr>
      </w:pPr>
      <w:r>
        <w:rPr>
          <w:rFonts w:eastAsia="Times New Roman"/>
          <w:bCs/>
          <w:shd w:val="clear" w:color="auto" w:fill="FFFFFF"/>
        </w:rPr>
        <w:t xml:space="preserve">Η δεύτερη προϋπόθεση, </w:t>
      </w:r>
      <w:r w:rsidRPr="00B57F3F">
        <w:rPr>
          <w:rFonts w:eastAsia="Times New Roman"/>
          <w:bCs/>
          <w:shd w:val="clear" w:color="auto" w:fill="FFFFFF"/>
        </w:rPr>
        <w:t>για να</w:t>
      </w:r>
      <w:r>
        <w:rPr>
          <w:rFonts w:eastAsia="Times New Roman"/>
          <w:bCs/>
          <w:shd w:val="clear" w:color="auto" w:fill="FFFFFF"/>
        </w:rPr>
        <w:t xml:space="preserve"> υπάρξει η </w:t>
      </w:r>
      <w:r w:rsidRPr="00B57F3F">
        <w:rPr>
          <w:rFonts w:eastAsia="Times New Roman"/>
          <w:bCs/>
          <w:shd w:val="clear" w:color="auto" w:fill="FFFFFF"/>
        </w:rPr>
        <w:t>λειτουργία</w:t>
      </w:r>
      <w:r>
        <w:rPr>
          <w:rFonts w:eastAsia="Times New Roman"/>
          <w:bCs/>
          <w:shd w:val="clear" w:color="auto" w:fill="FFFFFF"/>
        </w:rPr>
        <w:t xml:space="preserve"> του Χρηματιστηρίου Ενέργειας </w:t>
      </w:r>
      <w:r w:rsidRPr="00B57F3F">
        <w:rPr>
          <w:rFonts w:eastAsia="Times New Roman"/>
          <w:bCs/>
          <w:shd w:val="clear" w:color="auto" w:fill="FFFFFF"/>
        </w:rPr>
        <w:t>και</w:t>
      </w:r>
      <w:r>
        <w:rPr>
          <w:rFonts w:eastAsia="Times New Roman"/>
          <w:bCs/>
          <w:shd w:val="clear" w:color="auto" w:fill="FFFFFF"/>
        </w:rPr>
        <w:t xml:space="preserve"> του </w:t>
      </w:r>
      <w:r>
        <w:rPr>
          <w:rFonts w:eastAsia="Times New Roman"/>
          <w:bCs/>
          <w:shd w:val="clear" w:color="auto" w:fill="FFFFFF"/>
          <w:lang w:val="en-US"/>
        </w:rPr>
        <w:t>target</w:t>
      </w:r>
      <w:r w:rsidRPr="00B57F3F">
        <w:rPr>
          <w:rFonts w:eastAsia="Times New Roman"/>
          <w:bCs/>
          <w:shd w:val="clear" w:color="auto" w:fill="FFFFFF"/>
        </w:rPr>
        <w:t xml:space="preserve"> </w:t>
      </w:r>
      <w:r>
        <w:rPr>
          <w:rFonts w:eastAsia="Times New Roman"/>
          <w:bCs/>
          <w:shd w:val="clear" w:color="auto" w:fill="FFFFFF"/>
          <w:lang w:val="en-US"/>
        </w:rPr>
        <w:t>model</w:t>
      </w:r>
      <w:r w:rsidRPr="00B57F3F">
        <w:rPr>
          <w:rFonts w:eastAsia="Times New Roman"/>
          <w:bCs/>
          <w:shd w:val="clear" w:color="auto" w:fill="FFFFFF"/>
        </w:rPr>
        <w:t xml:space="preserve"> είναι</w:t>
      </w:r>
      <w:r>
        <w:rPr>
          <w:rFonts w:eastAsia="Times New Roman"/>
          <w:bCs/>
          <w:shd w:val="clear" w:color="auto" w:fill="FFFFFF"/>
        </w:rPr>
        <w:t xml:space="preserve"> οι διασυνδέσεις </w:t>
      </w:r>
      <w:r w:rsidRPr="00B57F3F">
        <w:rPr>
          <w:rFonts w:eastAsia="Times New Roman"/>
          <w:bCs/>
          <w:shd w:val="clear" w:color="auto" w:fill="FFFFFF"/>
        </w:rPr>
        <w:t>π</w:t>
      </w:r>
      <w:r w:rsidRPr="00B57F3F">
        <w:rPr>
          <w:rFonts w:eastAsia="Times New Roman"/>
          <w:bCs/>
          <w:shd w:val="clear" w:color="auto" w:fill="FFFFFF"/>
        </w:rPr>
        <w:t>ου</w:t>
      </w:r>
      <w:r>
        <w:rPr>
          <w:rFonts w:eastAsia="Times New Roman"/>
          <w:bCs/>
          <w:shd w:val="clear" w:color="auto" w:fill="FFFFFF"/>
        </w:rPr>
        <w:t xml:space="preserve"> </w:t>
      </w:r>
      <w:r w:rsidRPr="00B57F3F">
        <w:rPr>
          <w:rFonts w:eastAsia="Times New Roman"/>
          <w:bCs/>
          <w:shd w:val="clear" w:color="auto" w:fill="FFFFFF"/>
        </w:rPr>
        <w:t>έχει</w:t>
      </w:r>
      <w:r>
        <w:rPr>
          <w:rFonts w:eastAsia="Times New Roman"/>
          <w:bCs/>
          <w:shd w:val="clear" w:color="auto" w:fill="FFFFFF"/>
        </w:rPr>
        <w:t xml:space="preserve"> η χώρα με την ευρύτερη περιοχή, κυρίως τις γειτονικές χώρες. </w:t>
      </w:r>
      <w:r w:rsidRPr="00B57F3F">
        <w:rPr>
          <w:rFonts w:eastAsia="Times New Roman"/>
          <w:bCs/>
          <w:shd w:val="clear" w:color="auto" w:fill="FFFFFF"/>
        </w:rPr>
        <w:t>Όπως</w:t>
      </w:r>
      <w:r>
        <w:rPr>
          <w:rFonts w:eastAsia="Times New Roman"/>
          <w:bCs/>
          <w:shd w:val="clear" w:color="auto" w:fill="FFFFFF"/>
        </w:rPr>
        <w:t xml:space="preserve"> ξέρετε, έχουμε διασύνδεση με την Ιταλία </w:t>
      </w:r>
      <w:r w:rsidRPr="00B57F3F">
        <w:rPr>
          <w:rFonts w:eastAsia="Times New Roman"/>
          <w:bCs/>
          <w:shd w:val="clear" w:color="auto" w:fill="FFFFFF"/>
        </w:rPr>
        <w:t>και</w:t>
      </w:r>
      <w:r>
        <w:rPr>
          <w:rFonts w:eastAsia="Times New Roman"/>
          <w:bCs/>
          <w:shd w:val="clear" w:color="auto" w:fill="FFFFFF"/>
        </w:rPr>
        <w:t xml:space="preserve"> τη Βουλγαρία. Αντίστοιχες κινήσεις πραγματοποιούν </w:t>
      </w:r>
      <w:r w:rsidRPr="00B57F3F">
        <w:rPr>
          <w:rFonts w:eastAsia="Times New Roman"/>
          <w:bCs/>
          <w:shd w:val="clear" w:color="auto" w:fill="FFFFFF"/>
        </w:rPr>
        <w:t>και</w:t>
      </w:r>
      <w:r>
        <w:rPr>
          <w:rFonts w:eastAsia="Times New Roman"/>
          <w:bCs/>
          <w:shd w:val="clear" w:color="auto" w:fill="FFFFFF"/>
        </w:rPr>
        <w:t xml:space="preserve"> οι άλλες γειτονικές χώρες. </w:t>
      </w:r>
      <w:r w:rsidRPr="00B57F3F">
        <w:rPr>
          <w:rFonts w:eastAsia="Times New Roman"/>
          <w:bCs/>
          <w:shd w:val="clear" w:color="auto" w:fill="FFFFFF"/>
        </w:rPr>
        <w:t>Να</w:t>
      </w:r>
      <w:r>
        <w:rPr>
          <w:rFonts w:eastAsia="Times New Roman"/>
          <w:bCs/>
          <w:shd w:val="clear" w:color="auto" w:fill="FFFFFF"/>
        </w:rPr>
        <w:t xml:space="preserve"> υπενθυμίσω </w:t>
      </w:r>
      <w:r w:rsidRPr="00B57F3F">
        <w:rPr>
          <w:rFonts w:eastAsia="Times New Roman"/>
          <w:bCs/>
          <w:shd w:val="clear" w:color="auto" w:fill="FFFFFF"/>
        </w:rPr>
        <w:t>ότι</w:t>
      </w:r>
      <w:r>
        <w:rPr>
          <w:rFonts w:eastAsia="Times New Roman"/>
          <w:bCs/>
          <w:shd w:val="clear" w:color="auto" w:fill="FFFFFF"/>
        </w:rPr>
        <w:t xml:space="preserve"> η </w:t>
      </w:r>
      <w:r>
        <w:rPr>
          <w:rFonts w:eastAsia="Times New Roman"/>
          <w:bCs/>
          <w:shd w:val="clear" w:color="auto" w:fill="FFFFFF"/>
          <w:lang w:val="en-US"/>
        </w:rPr>
        <w:t>FYROM</w:t>
      </w:r>
      <w:r w:rsidRPr="00B57F3F">
        <w:rPr>
          <w:rFonts w:eastAsia="Times New Roman"/>
          <w:bCs/>
          <w:shd w:val="clear" w:color="auto" w:fill="FFFFFF"/>
        </w:rPr>
        <w:t xml:space="preserve"> έχει</w:t>
      </w:r>
      <w:r>
        <w:rPr>
          <w:rFonts w:eastAsia="Times New Roman"/>
          <w:bCs/>
          <w:shd w:val="clear" w:color="auto" w:fill="FFFFFF"/>
        </w:rPr>
        <w:t xml:space="preserve"> ανακοινώσει την επικείμενη</w:t>
      </w:r>
      <w:r>
        <w:rPr>
          <w:rFonts w:eastAsia="Times New Roman"/>
          <w:bCs/>
          <w:shd w:val="clear" w:color="auto" w:fill="FFFFFF"/>
        </w:rPr>
        <w:t xml:space="preserve"> σύζευξή της με τη Βουλγαρία. Έχουν ιδρυθεί Χρηματιστήρια Ενέργειας στη Σερβία </w:t>
      </w:r>
      <w:r w:rsidRPr="00B57F3F">
        <w:rPr>
          <w:rFonts w:eastAsia="Times New Roman"/>
          <w:bCs/>
          <w:shd w:val="clear" w:color="auto" w:fill="FFFFFF"/>
        </w:rPr>
        <w:t>και</w:t>
      </w:r>
      <w:r>
        <w:rPr>
          <w:rFonts w:eastAsia="Times New Roman"/>
          <w:bCs/>
          <w:shd w:val="clear" w:color="auto" w:fill="FFFFFF"/>
        </w:rPr>
        <w:t xml:space="preserve"> τη Βουλγαρία ήδη από το 2015, ενώ σε αντίστοιχες ενέργειες προβαίνει το Μαυροβούνιο </w:t>
      </w:r>
      <w:r w:rsidRPr="00B57F3F">
        <w:rPr>
          <w:rFonts w:eastAsia="Times New Roman"/>
          <w:bCs/>
          <w:shd w:val="clear" w:color="auto" w:fill="FFFFFF"/>
        </w:rPr>
        <w:t>και</w:t>
      </w:r>
      <w:r>
        <w:rPr>
          <w:rFonts w:eastAsia="Times New Roman"/>
          <w:bCs/>
          <w:shd w:val="clear" w:color="auto" w:fill="FFFFFF"/>
        </w:rPr>
        <w:t xml:space="preserve"> η Αλβανία, </w:t>
      </w:r>
      <w:r w:rsidRPr="00B57F3F">
        <w:rPr>
          <w:rFonts w:eastAsia="Times New Roman"/>
          <w:bCs/>
          <w:shd w:val="clear" w:color="auto" w:fill="FFFFFF"/>
        </w:rPr>
        <w:t>που</w:t>
      </w:r>
      <w:r>
        <w:rPr>
          <w:rFonts w:eastAsia="Times New Roman"/>
          <w:bCs/>
          <w:shd w:val="clear" w:color="auto" w:fill="FFFFFF"/>
        </w:rPr>
        <w:t xml:space="preserve"> διεξάγει τον σχεδιασμό της από κοινού με το Κόσοβο. Σημειώνεται, </w:t>
      </w:r>
      <w:r w:rsidRPr="00B57F3F">
        <w:rPr>
          <w:rFonts w:eastAsia="Times New Roman"/>
          <w:bCs/>
          <w:shd w:val="clear" w:color="auto" w:fill="FFFFFF"/>
        </w:rPr>
        <w:t>επίση</w:t>
      </w:r>
      <w:r w:rsidRPr="00B57F3F">
        <w:rPr>
          <w:rFonts w:eastAsia="Times New Roman"/>
          <w:bCs/>
          <w:shd w:val="clear" w:color="auto" w:fill="FFFFFF"/>
        </w:rPr>
        <w:t>ς</w:t>
      </w:r>
      <w:r>
        <w:rPr>
          <w:rFonts w:eastAsia="Times New Roman"/>
          <w:bCs/>
          <w:shd w:val="clear" w:color="auto" w:fill="FFFFFF"/>
        </w:rPr>
        <w:t xml:space="preserve">, </w:t>
      </w:r>
      <w:r w:rsidRPr="00B57F3F">
        <w:rPr>
          <w:rFonts w:eastAsia="Times New Roman"/>
          <w:bCs/>
          <w:shd w:val="clear" w:color="auto" w:fill="FFFFFF"/>
        </w:rPr>
        <w:t>ότι</w:t>
      </w:r>
      <w:r>
        <w:rPr>
          <w:rFonts w:eastAsia="Times New Roman"/>
          <w:bCs/>
          <w:shd w:val="clear" w:color="auto" w:fill="FFFFFF"/>
        </w:rPr>
        <w:t xml:space="preserve"> ως το 2020 η Βουλγαρία προτίθεται </w:t>
      </w:r>
      <w:r w:rsidRPr="00B57F3F">
        <w:rPr>
          <w:rFonts w:eastAsia="Times New Roman"/>
          <w:bCs/>
          <w:shd w:val="clear" w:color="auto" w:fill="FFFFFF"/>
        </w:rPr>
        <w:t>να</w:t>
      </w:r>
      <w:r>
        <w:rPr>
          <w:rFonts w:eastAsia="Times New Roman"/>
          <w:bCs/>
          <w:shd w:val="clear" w:color="auto" w:fill="FFFFFF"/>
        </w:rPr>
        <w:t xml:space="preserve"> ενοποιηθεί με τις τέσσερις ήδη συζευγμένες αγορές της Ουγγαρίας, της Τσεχίας, της Σλοβακίας </w:t>
      </w:r>
      <w:r w:rsidRPr="00B57F3F">
        <w:rPr>
          <w:rFonts w:eastAsia="Times New Roman"/>
          <w:bCs/>
          <w:shd w:val="clear" w:color="auto" w:fill="FFFFFF"/>
        </w:rPr>
        <w:t>και</w:t>
      </w:r>
      <w:r>
        <w:rPr>
          <w:rFonts w:eastAsia="Times New Roman"/>
          <w:bCs/>
          <w:shd w:val="clear" w:color="auto" w:fill="FFFFFF"/>
        </w:rPr>
        <w:t xml:space="preserve"> της Ρουμανίας. </w:t>
      </w:r>
    </w:p>
    <w:p w14:paraId="5470BBE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καταλάβει ακόμα τη θέση της Νέας Δημοκρατίας για το </w:t>
      </w:r>
      <w:r>
        <w:rPr>
          <w:rFonts w:eastAsia="Times New Roman" w:cs="Times New Roman"/>
          <w:szCs w:val="24"/>
        </w:rPr>
        <w:t>σ</w:t>
      </w:r>
      <w:r>
        <w:rPr>
          <w:rFonts w:eastAsia="Times New Roman" w:cs="Times New Roman"/>
          <w:szCs w:val="24"/>
        </w:rPr>
        <w:t xml:space="preserve">κοπιανό. Ήξερα μια θέση είκοσι πέντε, </w:t>
      </w:r>
      <w:r>
        <w:rPr>
          <w:rFonts w:eastAsia="Times New Roman" w:cs="Times New Roman"/>
          <w:szCs w:val="24"/>
        </w:rPr>
        <w:t>τριάντα χρόνια της Νέας Δημοκρατίας. Τώρα, μαθαίνω μια καινούρια θέση. Κα</w:t>
      </w:r>
      <w:r>
        <w:rPr>
          <w:rFonts w:eastAsia="Times New Roman" w:cs="Times New Roman"/>
          <w:szCs w:val="24"/>
        </w:rPr>
        <w:t>μ</w:t>
      </w:r>
      <w:r>
        <w:rPr>
          <w:rFonts w:eastAsia="Times New Roman" w:cs="Times New Roman"/>
          <w:szCs w:val="24"/>
        </w:rPr>
        <w:t>μία αναφορά δεν γίνεται στη λέξη Μακεδονία, ούτε σε σύνθετη ονομασία, ούτε με γεωγραφικό προσδιορισμό, ούτε τίποτα. Αυτά νομίζω ότι τα ήξερα ως θέσεις της Νέας Δημοκρατίας. Κάτι καιν</w:t>
      </w:r>
      <w:r>
        <w:rPr>
          <w:rFonts w:eastAsia="Times New Roman" w:cs="Times New Roman"/>
          <w:szCs w:val="24"/>
        </w:rPr>
        <w:t xml:space="preserve">ούριο μαθαίνω σήμερα. </w:t>
      </w:r>
    </w:p>
    <w:p w14:paraId="5470BBE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Με την ολοκλήρωση, λοιπόν, αυτής της συμφωνίας νομίζω ότι ανοίγει ένας δρόμος πολύ σημαντικός, η διασύνδεση της Ελλάδας με όλες τις χώρες των Βαλκανίων και η προσπάθεια να αναδειχθεί σε μια ισχυρή δύναμη στον χώρο των Βαλκανίων. </w:t>
      </w:r>
    </w:p>
    <w:p w14:paraId="5470BBE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ίδια ισχύουν και για τους αγωγούς ενέργειας, όπου μετατρέπουν την Ελλάδα σε κόμβο, όπως είναι ο Τ</w:t>
      </w:r>
      <w:r>
        <w:rPr>
          <w:rFonts w:eastAsia="Times New Roman" w:cs="Times New Roman"/>
          <w:szCs w:val="24"/>
          <w:lang w:val="en-US"/>
        </w:rPr>
        <w:t>AP</w:t>
      </w:r>
      <w:r w:rsidRPr="00E10407">
        <w:rPr>
          <w:rFonts w:eastAsia="Times New Roman" w:cs="Times New Roman"/>
          <w:szCs w:val="24"/>
        </w:rPr>
        <w:t xml:space="preserve">, </w:t>
      </w:r>
      <w:r>
        <w:rPr>
          <w:rFonts w:eastAsia="Times New Roman" w:cs="Times New Roman"/>
          <w:szCs w:val="24"/>
          <w:lang w:val="en-US"/>
        </w:rPr>
        <w:t>IGB</w:t>
      </w:r>
      <w:r>
        <w:rPr>
          <w:rFonts w:eastAsia="Times New Roman" w:cs="Times New Roman"/>
          <w:szCs w:val="24"/>
        </w:rPr>
        <w:t xml:space="preserve">, </w:t>
      </w:r>
      <w:r>
        <w:rPr>
          <w:rFonts w:eastAsia="Times New Roman" w:cs="Times New Roman"/>
          <w:szCs w:val="24"/>
          <w:lang w:val="en-US"/>
        </w:rPr>
        <w:t>EAST</w:t>
      </w:r>
      <w:r w:rsidRPr="00E10407">
        <w:rPr>
          <w:rFonts w:eastAsia="Times New Roman" w:cs="Times New Roman"/>
          <w:szCs w:val="24"/>
        </w:rPr>
        <w:t xml:space="preserve"> </w:t>
      </w:r>
      <w:r>
        <w:rPr>
          <w:rFonts w:eastAsia="Times New Roman" w:cs="Times New Roman"/>
          <w:szCs w:val="24"/>
          <w:lang w:val="en-US"/>
        </w:rPr>
        <w:t>MED</w:t>
      </w:r>
      <w:r w:rsidRPr="00E10407">
        <w:rPr>
          <w:rFonts w:eastAsia="Times New Roman" w:cs="Times New Roman"/>
          <w:szCs w:val="24"/>
        </w:rPr>
        <w:t xml:space="preserve"> </w:t>
      </w:r>
      <w:r>
        <w:rPr>
          <w:rFonts w:eastAsia="Times New Roman" w:cs="Times New Roman"/>
          <w:szCs w:val="24"/>
        </w:rPr>
        <w:t xml:space="preserve">και πολλοί άλλοι που είναι υπό σχεδιασμό. </w:t>
      </w:r>
    </w:p>
    <w:p w14:paraId="5470BBF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προχωρήσω στα επόμενα δύο θέματα που εμπλέκονται με το πολυνομοσχέδιο. Είναι τα ΥΚΩ. Θυμίζω ότι</w:t>
      </w:r>
      <w:r>
        <w:rPr>
          <w:rFonts w:eastAsia="Times New Roman" w:cs="Times New Roman"/>
          <w:szCs w:val="24"/>
        </w:rPr>
        <w:t xml:space="preserve"> είχαμε κληρονομήσει ένα πολύ μεγάλο χρέος από τα τέσσερα χρόνια απλήρωτα ΥΚΩ. Αυτό το ισοσκελίσαμε με την εισαγωγή του ΕΛΑΠΕ και του </w:t>
      </w:r>
      <w:r>
        <w:rPr>
          <w:rFonts w:eastAsia="Times New Roman" w:cs="Times New Roman"/>
          <w:szCs w:val="24"/>
          <w:lang w:val="en-US"/>
        </w:rPr>
        <w:t>PFL</w:t>
      </w:r>
      <w:r w:rsidRPr="00E10407">
        <w:rPr>
          <w:rFonts w:eastAsia="Times New Roman" w:cs="Times New Roman"/>
          <w:szCs w:val="24"/>
        </w:rPr>
        <w:t xml:space="preserve">. </w:t>
      </w:r>
      <w:r>
        <w:rPr>
          <w:rFonts w:eastAsia="Times New Roman" w:cs="Times New Roman"/>
          <w:szCs w:val="24"/>
        </w:rPr>
        <w:t>Ουσιαστικά, σήμερα, αφού ισοσκελίσαμε αυτό το κομμάτι λέμε πώς θα οδηγηθούμε στη σταδιακή κατάργηση του τέλους προμηθ</w:t>
      </w:r>
      <w:r>
        <w:rPr>
          <w:rFonts w:eastAsia="Times New Roman" w:cs="Times New Roman"/>
          <w:szCs w:val="24"/>
        </w:rPr>
        <w:t xml:space="preserve">ευτή μέχρι το 2020. </w:t>
      </w:r>
    </w:p>
    <w:p w14:paraId="5470BBF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δεύτερη μεγάλη ενότητα με την οποία μεταμορφώθηκε ο ενεργειακός τομέας αφορά τις ενεργειακές επιχειρήσεις. Ξεκινήσαμε με τον ΑΔΜΗΕ. Τον κρατήσαμε υπό δημόσιο έλεγχο. Επιλύσαμε το πρόβλημα της ΔΕΗ με την παραχώρηση λιγνιτικών μονάδων.</w:t>
      </w:r>
      <w:r>
        <w:rPr>
          <w:rFonts w:eastAsia="Times New Roman" w:cs="Times New Roman"/>
          <w:szCs w:val="24"/>
        </w:rPr>
        <w:t xml:space="preserve"> </w:t>
      </w:r>
    </w:p>
    <w:p w14:paraId="5470BBF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5470BBF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κύριε Πρόεδρε. </w:t>
      </w:r>
    </w:p>
    <w:p w14:paraId="5470BBF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Ολοκληρώσαμε επιτυχώς την ιδιωτικοποίηση του ΔΕΣΦΑ με πολύ αυξημένο τίμημα και ισχυρότερα δικαιώματα του </w:t>
      </w:r>
      <w:r>
        <w:rPr>
          <w:rFonts w:eastAsia="Times New Roman" w:cs="Times New Roman"/>
          <w:szCs w:val="24"/>
        </w:rPr>
        <w:t>δ</w:t>
      </w:r>
      <w:r>
        <w:rPr>
          <w:rFonts w:eastAsia="Times New Roman" w:cs="Times New Roman"/>
          <w:szCs w:val="24"/>
        </w:rPr>
        <w:t>ημοσίου, το 34%. Φυσικά,</w:t>
      </w:r>
      <w:r>
        <w:rPr>
          <w:rFonts w:eastAsia="Times New Roman" w:cs="Times New Roman"/>
          <w:szCs w:val="24"/>
        </w:rPr>
        <w:t xml:space="preserve"> διασώσαμε τη ΔΕΠΑ σε υποδομές και εμπορικό κομμάτι. Διατηρούμε τον δημόσιο έλεγχο στις υποδομές. </w:t>
      </w:r>
    </w:p>
    <w:p w14:paraId="5470BBF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Αυτός ο νέος ενεργειακός τομέας, λοιπόν, είναι ένα καθαρό τοπίο με υποδομές υπό δημόσιο έλεγχο και το εμπορικό κομμάτι είναι σε μία λειτουργία από τον ιδιωτι</w:t>
      </w:r>
      <w:r>
        <w:rPr>
          <w:rFonts w:eastAsia="Times New Roman" w:cs="Times New Roman"/>
          <w:szCs w:val="24"/>
        </w:rPr>
        <w:t xml:space="preserve">κό τομέα. </w:t>
      </w:r>
    </w:p>
    <w:p w14:paraId="5470BBF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Κλείνω με την ενεργειακή φτώχεια και το κοινωνικό τιμολόγιο. Η Ελλάδα δεσμεύεται σε υψηλούς στόχους για το 2020, σε σχέση με τις Ανανεώσιμες Πηγές Ενέργειας και την εξοικονόμηση. Ταυτόχρονα, εισάγουμε στην Ευρωπαϊκή Ένωση –συμφωνούμε, δηλαδή, με</w:t>
      </w:r>
      <w:r>
        <w:rPr>
          <w:rFonts w:eastAsia="Times New Roman" w:cs="Times New Roman"/>
          <w:szCs w:val="24"/>
        </w:rPr>
        <w:t xml:space="preserve"> το Ευρωπαϊκό Κοινοβούλιο- για ειδική μέριμνα για την ενεργειακή φτώχεια. Έχουμε εισάγει το κοινωνικό τιμολόγιο. Έχουμε εισάγει το </w:t>
      </w:r>
      <w:r>
        <w:rPr>
          <w:rFonts w:eastAsia="Times New Roman" w:cs="Times New Roman"/>
          <w:szCs w:val="24"/>
        </w:rPr>
        <w:t>τ</w:t>
      </w:r>
      <w:r>
        <w:rPr>
          <w:rFonts w:eastAsia="Times New Roman" w:cs="Times New Roman"/>
          <w:szCs w:val="24"/>
        </w:rPr>
        <w:t xml:space="preserve">αμείο για όσα νοικοκυριά χάνουν το κοινωνικό τιμολόγιο και κινδυνεύουν να μείνουν χωρίς ρεύμα. Θα συνεχίσουμε να ενισχύουμε </w:t>
      </w:r>
      <w:r>
        <w:rPr>
          <w:rFonts w:eastAsia="Times New Roman" w:cs="Times New Roman"/>
          <w:szCs w:val="24"/>
        </w:rPr>
        <w:t xml:space="preserve">τον κοινωνικό χαρακτήρα της ενεργειακής πολιτικής επιμένοντας ότι η αντιμετώπιση της ενεργειακής φτώχειας αποτελεί αναπόσπαστο κομμάτι του νέου τοπίου στον ενεργειακό τομέα. </w:t>
      </w:r>
    </w:p>
    <w:p w14:paraId="5470BBF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αυτές τις δυνατότητες και με αυτές τις προϋποθέσεις, σήμερα κλείνει αυτός ο κύ</w:t>
      </w:r>
      <w:r>
        <w:rPr>
          <w:rFonts w:eastAsia="Times New Roman" w:cs="Times New Roman"/>
          <w:szCs w:val="24"/>
        </w:rPr>
        <w:t xml:space="preserve">κλος. Κοιτάμε μπροστά σε μια προοπτική όπου η Ελλάδα θα είναι στις πρωτοπόρες χώρες που θα συναντήσει τους υψηλούς στόχους της κλιματικής αλλαγής και τους υψηλούς στόχους που τίθενται στην Ευρωπαϊκή Ένωση με ένα καθαρό τοπίο, καθαρά μεταμνημονιακό. </w:t>
      </w:r>
    </w:p>
    <w:p w14:paraId="5470BBF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 xml:space="preserve">στώ πολύ. </w:t>
      </w:r>
    </w:p>
    <w:p w14:paraId="5470BBF9"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BBFA" w14:textId="77777777" w:rsidR="001F594C" w:rsidRDefault="008C7D1C">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της Δημοκρατικής Συμπαράταξης κ. Λοβέρδος. </w:t>
      </w:r>
    </w:p>
    <w:p w14:paraId="5470BB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5470BB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θέλω πριν ξεκινήσω την ομιλία μου να υποβάλω μια παράκληση προς την πλειοψηφία της Βουλής και την Κυβέρνηση, αυτό που υποσχέθηκε εχθές ο Πρωθυπουργός στους Αρχηγούς των κομμάτων -τουλάχιστον στην κ. Γεννηματά-, τη διανομή δηλαδ</w:t>
      </w:r>
      <w:r>
        <w:rPr>
          <w:rFonts w:eastAsia="Times New Roman" w:cs="Times New Roman"/>
          <w:szCs w:val="24"/>
        </w:rPr>
        <w:t xml:space="preserve">ή του κειμένου της Συμφωνίας για τη </w:t>
      </w:r>
      <w:r>
        <w:rPr>
          <w:rFonts w:eastAsia="Times New Roman" w:cs="Times New Roman"/>
          <w:szCs w:val="24"/>
          <w:lang w:val="en-US"/>
        </w:rPr>
        <w:t>FYROM</w:t>
      </w:r>
      <w:r>
        <w:rPr>
          <w:rFonts w:eastAsia="Times New Roman" w:cs="Times New Roman"/>
          <w:szCs w:val="24"/>
        </w:rPr>
        <w:t xml:space="preserve"> να την κάνει. Ακόμη δεν έχει γίνει η διανομή. </w:t>
      </w:r>
    </w:p>
    <w:p w14:paraId="5470BB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Το σκέπτεται. </w:t>
      </w:r>
    </w:p>
    <w:p w14:paraId="5470BB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Έχουμε δύο ημερών πολιτικό διάλογο, εντός κ</w:t>
      </w:r>
      <w:r>
        <w:rPr>
          <w:rFonts w:eastAsia="Times New Roman" w:cs="Times New Roman"/>
          <w:szCs w:val="24"/>
        </w:rPr>
        <w:t>α</w:t>
      </w:r>
      <w:r>
        <w:rPr>
          <w:rFonts w:eastAsia="Times New Roman" w:cs="Times New Roman"/>
          <w:szCs w:val="24"/>
        </w:rPr>
        <w:t>ι εκτός της χώρας, και ουδείς έχει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–ούτε κ</w:t>
      </w:r>
      <w:r>
        <w:rPr>
          <w:rFonts w:eastAsia="Times New Roman" w:cs="Times New Roman"/>
          <w:szCs w:val="24"/>
        </w:rPr>
        <w:t>α</w:t>
      </w:r>
      <w:r>
        <w:rPr>
          <w:rFonts w:eastAsia="Times New Roman" w:cs="Times New Roman"/>
          <w:szCs w:val="24"/>
        </w:rPr>
        <w:t>ι εσείς φαντάζο</w:t>
      </w:r>
      <w:r>
        <w:rPr>
          <w:rFonts w:eastAsia="Times New Roman" w:cs="Times New Roman"/>
          <w:szCs w:val="24"/>
        </w:rPr>
        <w:t xml:space="preserve">μαι, οι Βουλευτές τουλάχιστον- ποια είναι αυτή η </w:t>
      </w:r>
      <w:r>
        <w:rPr>
          <w:rFonts w:eastAsia="Times New Roman" w:cs="Times New Roman"/>
          <w:szCs w:val="24"/>
        </w:rPr>
        <w:t>σ</w:t>
      </w:r>
      <w:r>
        <w:rPr>
          <w:rFonts w:eastAsia="Times New Roman" w:cs="Times New Roman"/>
          <w:szCs w:val="24"/>
        </w:rPr>
        <w:t xml:space="preserve">υμφωνία. </w:t>
      </w:r>
    </w:p>
    <w:p w14:paraId="5470BBF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Και δεν μπορεί αυτό να κρατήσει για πάρα πολύ. Εμείς ως κόμμα έχουμε κρατήσει πάρα πολύ υπεύθυνη στάση. Έχουμε επιφυλαχθεί γιατί θέλουμε να δούμε το γραπτό κείμενο και τα παραρτήματά του, αν υπάρχ</w:t>
      </w:r>
      <w:r>
        <w:rPr>
          <w:rFonts w:eastAsia="Times New Roman"/>
          <w:szCs w:val="24"/>
        </w:rPr>
        <w:t>ουν. Κι ακόμη μετά από τη δεύτερη μέρα σήμερα, δεν έχουμε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κάτι. </w:t>
      </w:r>
    </w:p>
    <w:p w14:paraId="5470BC0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Μέχρι και στο Ευρωπαϊκό Κοινοβούλιο, με ενημέρωσε η κ</w:t>
      </w:r>
      <w:r>
        <w:rPr>
          <w:rFonts w:eastAsia="Times New Roman"/>
          <w:szCs w:val="24"/>
        </w:rPr>
        <w:t>.</w:t>
      </w:r>
      <w:r>
        <w:rPr>
          <w:rFonts w:eastAsia="Times New Roman"/>
          <w:szCs w:val="24"/>
        </w:rPr>
        <w:t xml:space="preserve"> Καϊλή, ο κ. Παπαδημούλης θριαμβολογούσε. Όταν του ζήτησε τον λόγο η κ</w:t>
      </w:r>
      <w:r>
        <w:rPr>
          <w:rFonts w:eastAsia="Times New Roman"/>
          <w:szCs w:val="24"/>
        </w:rPr>
        <w:t>.</w:t>
      </w:r>
      <w:r>
        <w:rPr>
          <w:rFonts w:eastAsia="Times New Roman"/>
          <w:szCs w:val="24"/>
        </w:rPr>
        <w:t xml:space="preserve"> Καϊλή</w:t>
      </w:r>
      <w:r w:rsidRPr="00240C8D">
        <w:rPr>
          <w:rFonts w:eastAsia="Times New Roman"/>
          <w:szCs w:val="24"/>
        </w:rPr>
        <w:t xml:space="preserve">, </w:t>
      </w:r>
      <w:r>
        <w:rPr>
          <w:rFonts w:eastAsia="Times New Roman"/>
          <w:szCs w:val="24"/>
        </w:rPr>
        <w:t>δεν της τον έδωσε. Θριαμβολογούσε για κάτι το</w:t>
      </w:r>
      <w:r>
        <w:rPr>
          <w:rFonts w:eastAsia="Times New Roman"/>
          <w:szCs w:val="24"/>
        </w:rPr>
        <w:t xml:space="preserve"> οποίο ο ίδιος το ξέρει; Το έχει διαβάσει; Φαντάζομαι πως όχι, ούτε αυτός. Δεν γίνονται όμως έτσι τα πράγματα. Δεν είναι σοβαρά πράγματα αυτά και πρέπει τουλάχιστον μέσα στην ημέρα να έχετε φροντίσει αυτή τη μεγάλη έλλειψη να την καλύψετε. </w:t>
      </w:r>
    </w:p>
    <w:p w14:paraId="5470BC0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Υποσχεθήκατε, ε</w:t>
      </w:r>
      <w:r>
        <w:rPr>
          <w:rFonts w:eastAsia="Times New Roman"/>
          <w:szCs w:val="24"/>
        </w:rPr>
        <w:t>παναλαμβάνω, δι</w:t>
      </w:r>
      <w:r>
        <w:rPr>
          <w:rFonts w:eastAsia="Times New Roman"/>
          <w:szCs w:val="24"/>
        </w:rPr>
        <w:t>α</w:t>
      </w:r>
      <w:r>
        <w:rPr>
          <w:rFonts w:eastAsia="Times New Roman"/>
          <w:szCs w:val="24"/>
        </w:rPr>
        <w:t xml:space="preserve"> του Πρωθυπουργού σας στα κόμματα χθ</w:t>
      </w:r>
      <w:r>
        <w:rPr>
          <w:rFonts w:eastAsia="Times New Roman"/>
          <w:szCs w:val="24"/>
        </w:rPr>
        <w:t>ε</w:t>
      </w:r>
      <w:r>
        <w:rPr>
          <w:rFonts w:eastAsia="Times New Roman"/>
          <w:szCs w:val="24"/>
        </w:rPr>
        <w:t xml:space="preserve">ς ότι θα τους δώσετε το κείμενο της συμφωνίας, όχι απόδοσή του, την ίδιας της συμφωνίας και τα σχετικά παραρτήματα, αν αυτά υπάρχουν. </w:t>
      </w:r>
    </w:p>
    <w:p w14:paraId="5470BC02"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Πριν μιλήσω για το σχέδιο νόμου, θέλω επίσης να πω κάτι που το αφορά</w:t>
      </w:r>
      <w:r>
        <w:rPr>
          <w:rFonts w:eastAsia="Times New Roman"/>
          <w:szCs w:val="24"/>
        </w:rPr>
        <w:t xml:space="preserve">, αλλά συνιστά και μια εξαίρεση στη δική μας στάση. Είναι πολύ σωστή η διάταξη που σχετίζεται με την ενιαία τιμή των βιβλίων. Ο κ. Σημίτης ως Πρωθυπουργός της χώρας και η </w:t>
      </w:r>
      <w:r>
        <w:rPr>
          <w:rFonts w:eastAsia="Times New Roman"/>
          <w:szCs w:val="24"/>
        </w:rPr>
        <w:t>κ</w:t>
      </w:r>
      <w:r>
        <w:rPr>
          <w:rFonts w:eastAsia="Times New Roman"/>
          <w:szCs w:val="24"/>
        </w:rPr>
        <w:t>υβέρνηση του τότε, τη δεκαετία του 1990, την είχε καθιερώσει. Περικόπηκε με τα περίφ</w:t>
      </w:r>
      <w:r>
        <w:rPr>
          <w:rFonts w:eastAsia="Times New Roman"/>
          <w:szCs w:val="24"/>
        </w:rPr>
        <w:t>ημα μέτρα της δική</w:t>
      </w:r>
      <w:r>
        <w:rPr>
          <w:rFonts w:eastAsia="Times New Roman"/>
          <w:szCs w:val="24"/>
        </w:rPr>
        <w:t>ς</w:t>
      </w:r>
      <w:r>
        <w:rPr>
          <w:rFonts w:eastAsia="Times New Roman"/>
          <w:szCs w:val="24"/>
        </w:rPr>
        <w:t xml:space="preserve"> μας κυβέρνησης, με την εργαλειοθήκη του ΟΟΣΑ και ήταν λάθος. Ήταν λάθος γιατί η πρόβλεψη αφορούσε κυρίως μικρούς εκδοτικούς οίκους και κυρίως βιβλία τα οποία δεν είναι εμπορικά. Και άρα αυτή η άμυνα σε ό,τι αφορά μια διετία στην τιμή ήτ</w:t>
      </w:r>
      <w:r>
        <w:rPr>
          <w:rFonts w:eastAsia="Times New Roman"/>
          <w:szCs w:val="24"/>
        </w:rPr>
        <w:t xml:space="preserve">αν ένα πολύ καλό μέτρο. Κακώς καταργήθηκε και σωστά επαναφέρεται. </w:t>
      </w:r>
    </w:p>
    <w:p w14:paraId="5470BC03"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Τέλος τα καλά, σε ό,τι αφορά τη δική μου παρέμβαση. Αν μου ζητούσαν να χαρακτηρίσω αυτή τη νομοθετική πρωτοβουλία, θα τη χαρακτήριζα κάτι σα</w:t>
      </w:r>
      <w:r>
        <w:rPr>
          <w:rFonts w:eastAsia="Times New Roman"/>
          <w:szCs w:val="24"/>
        </w:rPr>
        <w:t>ν</w:t>
      </w:r>
      <w:r>
        <w:rPr>
          <w:rFonts w:eastAsia="Times New Roman"/>
          <w:szCs w:val="24"/>
        </w:rPr>
        <w:t xml:space="preserve"> «πάρθιο βέλος», το βέλος που πετούσαν με δειλία</w:t>
      </w:r>
      <w:r>
        <w:rPr>
          <w:rFonts w:eastAsia="Times New Roman"/>
          <w:szCs w:val="24"/>
        </w:rPr>
        <w:t xml:space="preserve"> οι άνθρωποι αυτού του λαού φεύγοντας, χάνοντας και σκοτώνοντας τους τελευταίους. Είναι τέτοιου είδους νομοθέτημα και συγχρόνως κύκνειο άσμα μιας κυβέρνησης που αντιμετωπίζει φάσμα καθολικής και στρατηγικής ήττας στις επόμενες εκλογές. </w:t>
      </w:r>
    </w:p>
    <w:p w14:paraId="5470BC04"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Μα, όσο κάθεστε, τό</w:t>
      </w:r>
      <w:r>
        <w:rPr>
          <w:rFonts w:eastAsia="Times New Roman"/>
          <w:szCs w:val="24"/>
        </w:rPr>
        <w:t xml:space="preserve">σο αποκαλύπτεστε, όχι όπως παρουσιάζετε τον εαυτό σας με λόγια. Το λέω πέμπτη </w:t>
      </w:r>
      <w:r>
        <w:rPr>
          <w:rFonts w:eastAsia="Times New Roman"/>
          <w:szCs w:val="24"/>
        </w:rPr>
        <w:t>συνεχόμενη</w:t>
      </w:r>
      <w:r>
        <w:rPr>
          <w:rFonts w:eastAsia="Times New Roman"/>
          <w:szCs w:val="24"/>
        </w:rPr>
        <w:t xml:space="preserve"> φορά σε τοποθετήσεις μου εδώ. Είναι λόγια μεγάλων διανοητών που τα κάνει πράξη κάθε φορά το εκλογικό σώμα. Ουδείς κρίνεται από τα λόγια που έχουν πει οι διανοητές αυτο</w:t>
      </w:r>
      <w:r>
        <w:rPr>
          <w:rFonts w:eastAsia="Times New Roman"/>
          <w:szCs w:val="24"/>
        </w:rPr>
        <w:t xml:space="preserve">ί. Όλοι κρινόμαστε από τις πράξεις μας. </w:t>
      </w:r>
    </w:p>
    <w:p w14:paraId="5470BC05"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w:t>
      </w:r>
      <w:r>
        <w:rPr>
          <w:rFonts w:eastAsia="Times New Roman"/>
          <w:szCs w:val="24"/>
        </w:rPr>
        <w:t>σείς από αυτό που νοηματοδοτήσατε με άπταιστα αγγλο-γαλλικά «</w:t>
      </w:r>
      <w:r>
        <w:rPr>
          <w:rFonts w:eastAsia="Times New Roman"/>
          <w:szCs w:val="24"/>
          <w:lang w:val="en-US"/>
        </w:rPr>
        <w:t>Go</w:t>
      </w:r>
      <w:r w:rsidRPr="00DD3A34">
        <w:rPr>
          <w:rFonts w:eastAsia="Times New Roman"/>
          <w:szCs w:val="24"/>
        </w:rPr>
        <w:t xml:space="preserve"> </w:t>
      </w:r>
      <w:r>
        <w:rPr>
          <w:rFonts w:eastAsia="Times New Roman"/>
          <w:szCs w:val="24"/>
          <w:lang w:val="en-US"/>
        </w:rPr>
        <w:t>back</w:t>
      </w:r>
      <w:r w:rsidRPr="00DD3A34">
        <w:rPr>
          <w:rFonts w:eastAsia="Times New Roman"/>
          <w:szCs w:val="24"/>
        </w:rPr>
        <w:t xml:space="preserve">, </w:t>
      </w:r>
      <w:r>
        <w:rPr>
          <w:rFonts w:eastAsia="Times New Roman"/>
          <w:szCs w:val="24"/>
          <w:lang w:val="en-US"/>
        </w:rPr>
        <w:t>madame</w:t>
      </w:r>
      <w:r w:rsidRPr="00DD3A34">
        <w:rPr>
          <w:rFonts w:eastAsia="Times New Roman"/>
          <w:szCs w:val="24"/>
        </w:rPr>
        <w:t xml:space="preserve"> </w:t>
      </w:r>
      <w:r>
        <w:rPr>
          <w:rFonts w:eastAsia="Times New Roman"/>
          <w:szCs w:val="24"/>
          <w:lang w:val="en-US"/>
        </w:rPr>
        <w:t>Merkel</w:t>
      </w:r>
      <w:r>
        <w:rPr>
          <w:rFonts w:eastAsia="Times New Roman"/>
          <w:szCs w:val="24"/>
        </w:rPr>
        <w:t>», περάσατε σε αυτό που είπε ο κύριος Υπουργός των Οικονομικών εδώ «</w:t>
      </w:r>
      <w:r>
        <w:rPr>
          <w:rFonts w:eastAsia="Times New Roman"/>
          <w:szCs w:val="24"/>
          <w:lang w:val="en-US"/>
        </w:rPr>
        <w:t>Good</w:t>
      </w:r>
      <w:r w:rsidRPr="00DD3A34">
        <w:rPr>
          <w:rFonts w:eastAsia="Times New Roman"/>
          <w:szCs w:val="24"/>
        </w:rPr>
        <w:t xml:space="preserve"> </w:t>
      </w:r>
      <w:r>
        <w:rPr>
          <w:rFonts w:eastAsia="Times New Roman"/>
          <w:szCs w:val="24"/>
          <w:lang w:val="en-US"/>
        </w:rPr>
        <w:t>luck</w:t>
      </w:r>
      <w:r>
        <w:rPr>
          <w:rFonts w:eastAsia="Times New Roman"/>
          <w:szCs w:val="24"/>
        </w:rPr>
        <w:t xml:space="preserve">» στους επόμενους που θα διαχειριστούν αυτά τα οποία </w:t>
      </w:r>
      <w:r>
        <w:rPr>
          <w:rFonts w:eastAsia="Times New Roman"/>
          <w:szCs w:val="24"/>
        </w:rPr>
        <w:t>θεσπίζει και τα φορτώνει στις πλάτες άλλων.</w:t>
      </w:r>
      <w:r w:rsidRPr="00F4341F">
        <w:rPr>
          <w:rFonts w:eastAsia="Times New Roman"/>
          <w:szCs w:val="24"/>
        </w:rPr>
        <w:t xml:space="preserve"> </w:t>
      </w:r>
      <w:r>
        <w:rPr>
          <w:rFonts w:eastAsia="Times New Roman"/>
          <w:szCs w:val="24"/>
        </w:rPr>
        <w:t>Από αυτό το ψευτομάγκικο «</w:t>
      </w:r>
      <w:r>
        <w:rPr>
          <w:rFonts w:eastAsia="Times New Roman"/>
          <w:szCs w:val="24"/>
          <w:lang w:val="en-US"/>
        </w:rPr>
        <w:t>Go</w:t>
      </w:r>
      <w:r w:rsidRPr="00DD3A34">
        <w:rPr>
          <w:rFonts w:eastAsia="Times New Roman"/>
          <w:szCs w:val="24"/>
        </w:rPr>
        <w:t xml:space="preserve"> </w:t>
      </w:r>
      <w:r>
        <w:rPr>
          <w:rFonts w:eastAsia="Times New Roman"/>
          <w:szCs w:val="24"/>
          <w:lang w:val="en-US"/>
        </w:rPr>
        <w:t>back</w:t>
      </w:r>
      <w:r>
        <w:rPr>
          <w:rFonts w:eastAsia="Times New Roman"/>
          <w:szCs w:val="24"/>
        </w:rPr>
        <w:t>»</w:t>
      </w:r>
      <w:r w:rsidRPr="00F4341F">
        <w:rPr>
          <w:rFonts w:eastAsia="Times New Roman"/>
          <w:szCs w:val="24"/>
        </w:rPr>
        <w:t>,</w:t>
      </w:r>
      <w:r>
        <w:rPr>
          <w:rFonts w:eastAsia="Times New Roman"/>
          <w:szCs w:val="24"/>
        </w:rPr>
        <w:t xml:space="preserve"> στην εγκαρτέρηση σήμερα του «</w:t>
      </w:r>
      <w:r>
        <w:rPr>
          <w:rFonts w:eastAsia="Times New Roman"/>
          <w:szCs w:val="24"/>
          <w:lang w:val="en-US"/>
        </w:rPr>
        <w:t>Good</w:t>
      </w:r>
      <w:r>
        <w:rPr>
          <w:rFonts w:eastAsia="Times New Roman"/>
          <w:szCs w:val="24"/>
        </w:rPr>
        <w:t xml:space="preserve"> </w:t>
      </w:r>
      <w:r>
        <w:rPr>
          <w:rFonts w:eastAsia="Times New Roman"/>
          <w:szCs w:val="24"/>
          <w:lang w:val="en-US"/>
        </w:rPr>
        <w:t>luck</w:t>
      </w:r>
      <w:r>
        <w:rPr>
          <w:rFonts w:eastAsia="Times New Roman"/>
          <w:szCs w:val="24"/>
        </w:rPr>
        <w:t xml:space="preserve">» στους επομένους. Αυτό είστε. Αυτά λέγατε. Τίποτα από αυτά δεν κάνατε. Κάνατε τα αντίθετα. </w:t>
      </w:r>
      <w:r>
        <w:rPr>
          <w:rFonts w:eastAsia="Times New Roman"/>
          <w:szCs w:val="24"/>
        </w:rPr>
        <w:t>Ε</w:t>
      </w:r>
      <w:r>
        <w:rPr>
          <w:rFonts w:eastAsia="Times New Roman"/>
          <w:szCs w:val="24"/>
        </w:rPr>
        <w:t>πειδή φορτώνετε τα πάντα μετά το 2019, δηλαδή</w:t>
      </w:r>
      <w:r>
        <w:rPr>
          <w:rFonts w:eastAsia="Times New Roman"/>
          <w:szCs w:val="24"/>
        </w:rPr>
        <w:t xml:space="preserve"> στους επομένους, τους εύχεστε και καλή τύχη.</w:t>
      </w:r>
    </w:p>
    <w:p w14:paraId="5470BC06"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Θέλω να κάνω και μια παρέμβαση. Δεν υπάρχει εδώ αρμόδιος Υπουργός από το Υπουργείο Εργασίας και Κοινωνικής Ασφάλισης, αλλά υπάρχει μια αντίφαση στους αριθμούς του κειμένου σας. Μιλούσατε για περικοπές που θα πρ</w:t>
      </w:r>
      <w:r>
        <w:rPr>
          <w:rFonts w:eastAsia="Times New Roman"/>
          <w:szCs w:val="24"/>
        </w:rPr>
        <w:t>οκύψουν από την κατάργηση της προσωπικής διαφοράς στις συντάξεις που θα φτάσουν στο 1,84 δισεκατομμύριο ευρώ για το 2019. Στη συνέχεια οι περικοπές αυτές πλησίασαν το νούμερο των 2.250.000.000 ευρώ. Και ξαφνικά με το σχέδιο νόμου που φέρνετε στη Βουλή, αυτ</w:t>
      </w:r>
      <w:r>
        <w:rPr>
          <w:rFonts w:eastAsia="Times New Roman"/>
          <w:szCs w:val="24"/>
        </w:rPr>
        <w:t xml:space="preserve">ά όλα φτάνουν στα 2,88 δισεκατομμύρια ευρώ για το έτος 2019. </w:t>
      </w:r>
    </w:p>
    <w:p w14:paraId="5470BC0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Υπάρχουν κρυφές περικοπές; Κάτι άλλο συνυπολογίζετε; Πώς αυξάνεται το ποσό κατά 400 με 500 εκατομμύρια αυτών που θα ωφεληθεί το </w:t>
      </w:r>
      <w:r>
        <w:rPr>
          <w:rFonts w:eastAsia="Times New Roman"/>
          <w:szCs w:val="24"/>
        </w:rPr>
        <w:t>δ</w:t>
      </w:r>
      <w:r>
        <w:rPr>
          <w:rFonts w:eastAsia="Times New Roman"/>
          <w:szCs w:val="24"/>
        </w:rPr>
        <w:t>ημόσιο επειδή θα περικόψει την προσωπική διαφορά στις συντάξεις κ</w:t>
      </w:r>
      <w:r>
        <w:rPr>
          <w:rFonts w:eastAsia="Times New Roman"/>
          <w:szCs w:val="24"/>
        </w:rPr>
        <w:t xml:space="preserve">αι δεν το εξηγείτε; Χρωστάτε μια εξήγηση, γιατί κι εμείς εάν δεν τη δώσετε την εξήγηση αυτή, είμαστε απολύτως νομιμοποιημένοι να λέμε ότι εδώ υπάρχει μια κρυφή περικοπή. </w:t>
      </w:r>
    </w:p>
    <w:p w14:paraId="5470BC0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w:t>
      </w:r>
      <w:r>
        <w:rPr>
          <w:rFonts w:eastAsia="Times New Roman"/>
          <w:szCs w:val="24"/>
        </w:rPr>
        <w:t>πίσης νομοθετείτε τη δραστική μείωση του αφορολογήτου. Αυτά μαζί με τις συντάξεις δε</w:t>
      </w:r>
      <w:r>
        <w:rPr>
          <w:rFonts w:eastAsia="Times New Roman"/>
          <w:szCs w:val="24"/>
        </w:rPr>
        <w:t>ν τα κάνετε τώρα. Δεν λέγατε αλήθεια, λέγατε ψέματα και μάλιστα πολλές φορές ανεπίγνωστα. Οι Βουλευτές έβγαιναν στα κανάλια και λέγανε τα πρωινά ότι «</w:t>
      </w:r>
      <w:r>
        <w:rPr>
          <w:rFonts w:eastAsia="Times New Roman"/>
          <w:szCs w:val="24"/>
        </w:rPr>
        <w:t>ξ</w:t>
      </w:r>
      <w:r>
        <w:rPr>
          <w:rFonts w:eastAsia="Times New Roman"/>
          <w:szCs w:val="24"/>
        </w:rPr>
        <w:t>έρετε, μέχρι τον Αύγουστο πάει αυτό και μετά θα επαναδιαπραγματευτούμε».</w:t>
      </w:r>
    </w:p>
    <w:p w14:paraId="5470BC0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Τώρα εδώ με το </w:t>
      </w:r>
      <w:r>
        <w:rPr>
          <w:rFonts w:eastAsia="Times New Roman"/>
          <w:szCs w:val="24"/>
        </w:rPr>
        <w:t>μ</w:t>
      </w:r>
      <w:r>
        <w:rPr>
          <w:rFonts w:eastAsia="Times New Roman"/>
          <w:szCs w:val="24"/>
        </w:rPr>
        <w:t>εσοπρόθεσμο, όλα</w:t>
      </w:r>
      <w:r>
        <w:rPr>
          <w:rFonts w:eastAsia="Times New Roman"/>
          <w:szCs w:val="24"/>
        </w:rPr>
        <w:t xml:space="preserve"> αυτά τα οποία βάζατε τους ανθρώπους να τα λένε, τα ενσωματώνετε. Κομμένα τα ψέματα και τα παραμύθια. Το </w:t>
      </w:r>
      <w:r>
        <w:rPr>
          <w:rFonts w:eastAsia="Times New Roman"/>
          <w:szCs w:val="24"/>
        </w:rPr>
        <w:t>μ</w:t>
      </w:r>
      <w:r>
        <w:rPr>
          <w:rFonts w:eastAsia="Times New Roman"/>
          <w:szCs w:val="24"/>
        </w:rPr>
        <w:t>εσοπρόθεσμο είναι εδώ και αυτά τα έχετε ενσωματωμένα, όπως και τον ΕΝΦΙΑ.</w:t>
      </w:r>
    </w:p>
    <w:p w14:paraId="5470BC0A" w14:textId="77777777" w:rsidR="001F594C" w:rsidRDefault="008C7D1C">
      <w:pPr>
        <w:spacing w:line="600" w:lineRule="auto"/>
        <w:ind w:firstLine="720"/>
        <w:contextualSpacing/>
        <w:jc w:val="both"/>
        <w:rPr>
          <w:rFonts w:eastAsia="Times New Roman"/>
          <w:szCs w:val="24"/>
        </w:rPr>
      </w:pPr>
      <w:r>
        <w:rPr>
          <w:rFonts w:eastAsia="Times New Roman"/>
          <w:szCs w:val="24"/>
        </w:rPr>
        <w:t>Κυρία Παπανάτσιου, χθες σηκωθήκατε με ένταση και μας είπατε ζώνη-ζώνη –σε Πε</w:t>
      </w:r>
      <w:r>
        <w:rPr>
          <w:rFonts w:eastAsia="Times New Roman"/>
          <w:szCs w:val="24"/>
        </w:rPr>
        <w:t xml:space="preserve">ριστέρι και αλλού- πόσες είναι οι αλλαγές που φέρνετε. Εγώ σας άκουσα με πολλή προσοχή. Δεν τα συγκράτησα όλα, αλλά υπάρχουν στα Πρακτικά. Εσείς, όμως, ήσασταν αυτοί οι οποίοι θα καταργούσατε τον ΕΝΦΙΑ. </w:t>
      </w:r>
    </w:p>
    <w:p w14:paraId="5470BC0B" w14:textId="77777777" w:rsidR="001F594C" w:rsidRDefault="008C7D1C">
      <w:pPr>
        <w:spacing w:line="600" w:lineRule="auto"/>
        <w:ind w:firstLine="720"/>
        <w:contextualSpacing/>
        <w:jc w:val="both"/>
        <w:rPr>
          <w:rFonts w:eastAsia="Times New Roman"/>
          <w:szCs w:val="24"/>
        </w:rPr>
      </w:pPr>
      <w:r>
        <w:rPr>
          <w:rFonts w:eastAsia="Times New Roman"/>
          <w:szCs w:val="24"/>
        </w:rPr>
        <w:t>Ο κ. Τσακαλώτος έκανε κάτι που δεν μου άρεσε. Απευθυ</w:t>
      </w:r>
      <w:r>
        <w:rPr>
          <w:rFonts w:eastAsia="Times New Roman"/>
          <w:szCs w:val="24"/>
        </w:rPr>
        <w:t xml:space="preserve">νόμενος στην Αξιωματική Αντιπολίτευση, μίλησε για περιοχές και ζώνες της Αθήνας όπου κατοικούν ψηφοφόροι τους. Κάπως έτσι το είπε. Δεν το θυμάμαι ακριβώς. </w:t>
      </w:r>
    </w:p>
    <w:p w14:paraId="5470BC0C" w14:textId="77777777" w:rsidR="001F594C" w:rsidRDefault="008C7D1C">
      <w:pPr>
        <w:spacing w:line="600" w:lineRule="auto"/>
        <w:ind w:firstLine="720"/>
        <w:contextualSpacing/>
        <w:jc w:val="both"/>
        <w:rPr>
          <w:rFonts w:eastAsia="Times New Roman"/>
          <w:szCs w:val="24"/>
        </w:rPr>
      </w:pPr>
      <w:r>
        <w:rPr>
          <w:rFonts w:eastAsia="Times New Roman"/>
          <w:szCs w:val="24"/>
        </w:rPr>
        <w:t>Θέλω να σας διηγηθώ ένα περιστατικό, γιατί είναι πολύ χαρακτηριστικό. Παραμονές των εκλογών του Ιανο</w:t>
      </w:r>
      <w:r>
        <w:rPr>
          <w:rFonts w:eastAsia="Times New Roman"/>
          <w:szCs w:val="24"/>
        </w:rPr>
        <w:t>υαρίου του 2015 ήμουν στο Νέο Ψυχικό –περιφέρειά μου- και ένας κύριος που αυτά που φορούσε πρέπει να κόστιζαν πάνω από εκατό χιλιάδες ευρώ, μου είπε το εξής, χωρίς να με ξέρει</w:t>
      </w:r>
      <w:r w:rsidRPr="00A52CFB">
        <w:rPr>
          <w:rFonts w:eastAsia="Times New Roman"/>
          <w:szCs w:val="24"/>
        </w:rPr>
        <w:t xml:space="preserve">: </w:t>
      </w:r>
      <w:r>
        <w:rPr>
          <w:rFonts w:eastAsia="Times New Roman"/>
          <w:szCs w:val="24"/>
        </w:rPr>
        <w:t>«Αντρίκο, αυτήν τη φορά δεν έχει. ΣΥΡΙΖΑ τώρα». Του λέω</w:t>
      </w:r>
      <w:r w:rsidRPr="00A52CFB">
        <w:rPr>
          <w:rFonts w:eastAsia="Times New Roman"/>
          <w:szCs w:val="24"/>
        </w:rPr>
        <w:t>:</w:t>
      </w:r>
      <w:r>
        <w:rPr>
          <w:rFonts w:eastAsia="Times New Roman"/>
          <w:szCs w:val="24"/>
        </w:rPr>
        <w:t xml:space="preserve"> «Πού μένεις, αδελφέ;».</w:t>
      </w:r>
      <w:r>
        <w:rPr>
          <w:rFonts w:eastAsia="Times New Roman"/>
          <w:szCs w:val="24"/>
        </w:rPr>
        <w:t xml:space="preserve"> Δεν τον «έκοβα» για ψηφοφόρο του ΠΑΣΟΚ. Άλλωστε, στις περιοχές αυτές έπαιρνε 70% και 80% η Νέα Δημοκρατία. «Είστε ψηφοφόρος του ΠΑΣΟΚ;», του λέω. Του το είπα πιο λαϊκά, όπως μού απευθύνθηκε κι αυτός. «Όχι», μου λέει, «εγώ είμαι της Νέας Δημοκρατίας, αλλά </w:t>
      </w:r>
      <w:r>
        <w:rPr>
          <w:rFonts w:eastAsia="Times New Roman"/>
          <w:szCs w:val="24"/>
        </w:rPr>
        <w:t>τώρα ΣΥΡΙΖΑ, γιατί ο ΕΝΦΙΑ μ</w:t>
      </w:r>
      <w:r>
        <w:rPr>
          <w:rFonts w:eastAsia="Times New Roman"/>
          <w:szCs w:val="24"/>
        </w:rPr>
        <w:t>α</w:t>
      </w:r>
      <w:r>
        <w:rPr>
          <w:rFonts w:eastAsia="Times New Roman"/>
          <w:szCs w:val="24"/>
        </w:rPr>
        <w:t>ς έχει εξοντώσει». Αυτά λέγατε.</w:t>
      </w:r>
    </w:p>
    <w:p w14:paraId="5470BC0D" w14:textId="77777777" w:rsidR="001F594C" w:rsidRDefault="008C7D1C">
      <w:pPr>
        <w:spacing w:line="600" w:lineRule="auto"/>
        <w:ind w:firstLine="720"/>
        <w:contextualSpacing/>
        <w:jc w:val="both"/>
        <w:rPr>
          <w:rFonts w:eastAsia="Times New Roman"/>
          <w:szCs w:val="24"/>
        </w:rPr>
      </w:pPr>
      <w:r>
        <w:rPr>
          <w:rFonts w:eastAsia="Times New Roman"/>
          <w:szCs w:val="24"/>
        </w:rPr>
        <w:t>Μάλιστα, καταθέτω κάτι που μου είχε κάνει πολύ μεγάλη εντύπωση. Δεν τα θυμάμαι όλα, αλλά τώρα τα «φρεσκάρει» το διαδίκτυο. Θυμάμαι τις παρουσίες του Υπουργού σας σε εφορίες, όπου κατήγγειλε τον Ε</w:t>
      </w:r>
      <w:r>
        <w:rPr>
          <w:rFonts w:eastAsia="Times New Roman"/>
          <w:szCs w:val="24"/>
        </w:rPr>
        <w:t>ΝΦΙΑ και δήλωνε ότι θα τα καταργήσει όλα. Δεν μπορείτε να υπερηφανεύεστε επειδή σε κάποιες ζώνες κρατάτε τις ίδιες τιμές. Πρέπει να έχετε συστολή, όπως είπα το πρωί στον κύριο Υπουργό, γιατί κερδίσατε τις εκλογές με πολύ διαφορετικά λόγια, με πάρα πολύ δια</w:t>
      </w:r>
      <w:r>
        <w:rPr>
          <w:rFonts w:eastAsia="Times New Roman"/>
          <w:szCs w:val="24"/>
        </w:rPr>
        <w:t xml:space="preserve">φορετικά λόγια και με ύβρεις τις οποίες δεν σας επιστρέψαμε. </w:t>
      </w:r>
    </w:p>
    <w:p w14:paraId="5470BC0E" w14:textId="77777777" w:rsidR="001F594C" w:rsidRDefault="008C7D1C">
      <w:pPr>
        <w:spacing w:line="600" w:lineRule="auto"/>
        <w:ind w:firstLine="720"/>
        <w:contextualSpacing/>
        <w:jc w:val="both"/>
        <w:rPr>
          <w:rFonts w:eastAsia="Times New Roman"/>
          <w:szCs w:val="24"/>
        </w:rPr>
      </w:pPr>
      <w:r>
        <w:rPr>
          <w:rFonts w:eastAsia="Times New Roman"/>
          <w:szCs w:val="24"/>
        </w:rPr>
        <w:t>Χθες που ήμουν σε μια τηλεοπτική εκπομπή, έπαιρνα καταιγισμό μηνυμάτων για να σας πω προδότες. Δεν θα το κάνω ποτέ. Δεν θα πω ποτέ τον Αρχηγό σας Πινοσέτ, όπως εδώ ο κ. Τσίπρας έλεγε τον κ. Παπα</w:t>
      </w:r>
      <w:r>
        <w:rPr>
          <w:rFonts w:eastAsia="Times New Roman"/>
          <w:szCs w:val="24"/>
        </w:rPr>
        <w:t>νδρέου. Αυτά δεν θα τα κάνουμε ποτέ εμείς. Δεν σας μοιάζουμε, δεν είμαστε ίδιοι.</w:t>
      </w:r>
    </w:p>
    <w:p w14:paraId="5470BC0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Καταθέτω αυτές τις έξοχες φωτογραφίες του Υπουργού και καταθέτω και μία έκθεση που έχει κάνει ο κ. Κουτρουμάνης για ό,τι ακριβώς έχετε πράξει από το 2016 μέχρι και σήμερα για </w:t>
      </w:r>
      <w:r>
        <w:rPr>
          <w:rFonts w:eastAsia="Times New Roman"/>
          <w:szCs w:val="24"/>
        </w:rPr>
        <w:t>τα συνταξιοδοτικά.</w:t>
      </w:r>
    </w:p>
    <w:p w14:paraId="5470BC10"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Στενογραφίας της Διεύθυνσης Στενογραφίας και Πρακτικών της Βουλής)</w:t>
      </w:r>
    </w:p>
    <w:p w14:paraId="5470BC11" w14:textId="77777777" w:rsidR="001F594C" w:rsidRDefault="008C7D1C">
      <w:pPr>
        <w:spacing w:line="600" w:lineRule="auto"/>
        <w:ind w:firstLine="720"/>
        <w:contextualSpacing/>
        <w:jc w:val="both"/>
        <w:rPr>
          <w:rFonts w:eastAsia="Times New Roman"/>
          <w:szCs w:val="24"/>
        </w:rPr>
      </w:pPr>
      <w:r>
        <w:rPr>
          <w:rFonts w:eastAsia="Times New Roman"/>
          <w:szCs w:val="24"/>
        </w:rPr>
        <w:t>Ανέπτυξα το πρωί, με όσο</w:t>
      </w:r>
      <w:r>
        <w:rPr>
          <w:rFonts w:eastAsia="Times New Roman"/>
          <w:szCs w:val="24"/>
        </w:rPr>
        <w:t xml:space="preserve"> χρόνο διέθετα, τα ζητήματα των εγγυήσεων του άρθρου 109 παράγραφος 2 σημείο 14 2</w:t>
      </w:r>
      <w:r>
        <w:rPr>
          <w:rFonts w:eastAsia="Times New Roman"/>
          <w:szCs w:val="24"/>
        </w:rPr>
        <w:t xml:space="preserve">α </w:t>
      </w:r>
      <w:r>
        <w:rPr>
          <w:rFonts w:eastAsia="Times New Roman"/>
          <w:szCs w:val="24"/>
        </w:rPr>
        <w:t>και 2. Εκεί λέτε ότι δημόσια περιουσία που αφορά αγαθά όπως τα νερά, όπως το φυσικό αέριο, όπως τα Ελληνικά Πετρέλαια, όπως τη ΔΕΗ, όπως τον ΟΤΕ, αυτές τις μετοχές που τις έ</w:t>
      </w:r>
      <w:r>
        <w:rPr>
          <w:rFonts w:eastAsia="Times New Roman"/>
          <w:szCs w:val="24"/>
        </w:rPr>
        <w:t xml:space="preserve">χετε περάσει στο </w:t>
      </w:r>
      <w:r>
        <w:rPr>
          <w:rFonts w:eastAsia="Times New Roman"/>
          <w:szCs w:val="24"/>
        </w:rPr>
        <w:t>υ</w:t>
      </w:r>
      <w:r>
        <w:rPr>
          <w:rFonts w:eastAsia="Times New Roman"/>
          <w:szCs w:val="24"/>
        </w:rPr>
        <w:t>περταμείο, τις καθιστάτε αντικείμενο εγγυήσεων. Τι σχέση έχει αυτό με την ιδεολογία σας; Ποια ιδεολογία σας, δηλαδή; Τι σχέση έχουν αυτά μ’ αυτά που λέτε; Πού είναι το πρόβλημα αν κάποιοι Βουλευτές, αντί να αποκαλέσουν ορθά, όπως εσείς λέ</w:t>
      </w:r>
      <w:r>
        <w:rPr>
          <w:rFonts w:eastAsia="Times New Roman"/>
          <w:szCs w:val="24"/>
        </w:rPr>
        <w:t>τε στον νόμο σας, εγγύηση τα περιουσιακά στοιχεία του δημοσίου, τα αποκαλούν υποθήκη ή ενέχυρο; Αγνοεί ο Υπουργός ως καθηγητής των οικονομικών ότι δεν έχει καμμία σημασία ο νομικός χαρακτηρισμός; Σημασία έχει να καταλάβει κανείς ότι εγγυητής ίσον πληρωτής.</w:t>
      </w:r>
      <w:r>
        <w:rPr>
          <w:rFonts w:eastAsia="Times New Roman"/>
          <w:szCs w:val="24"/>
        </w:rPr>
        <w:t xml:space="preserve"> Υποκαθιστά τον πρώτο οφειλέτη, όπως </w:t>
      </w:r>
      <w:r>
        <w:rPr>
          <w:rFonts w:eastAsia="Times New Roman"/>
          <w:szCs w:val="24"/>
          <w:lang w:val="en-US"/>
        </w:rPr>
        <w:t>verbatim</w:t>
      </w:r>
      <w:r>
        <w:rPr>
          <w:rFonts w:eastAsia="Times New Roman"/>
          <w:szCs w:val="24"/>
        </w:rPr>
        <w:t xml:space="preserve"> αναφέρει η ρύθμισή σας. Δεν τα ξέρατε αυτά; Ήταν αυτά θέματα για να αντιλέξετε; </w:t>
      </w:r>
    </w:p>
    <w:p w14:paraId="5470BC12" w14:textId="77777777" w:rsidR="001F594C" w:rsidRDefault="008C7D1C">
      <w:pPr>
        <w:spacing w:line="600" w:lineRule="auto"/>
        <w:ind w:firstLine="720"/>
        <w:contextualSpacing/>
        <w:jc w:val="both"/>
        <w:rPr>
          <w:rFonts w:eastAsia="Times New Roman"/>
          <w:szCs w:val="24"/>
        </w:rPr>
      </w:pPr>
      <w:r>
        <w:rPr>
          <w:rFonts w:eastAsia="Times New Roman"/>
          <w:szCs w:val="24"/>
        </w:rPr>
        <w:t>Εμένα με μια ματιά στην ιστορία της χώρας, της οποίας και το χιούμορ μεταφέρει στη Βουλή άλλοτε με επιτυχία και άλλοτε όχι ο Υπου</w:t>
      </w:r>
      <w:r>
        <w:rPr>
          <w:rFonts w:eastAsia="Times New Roman"/>
          <w:szCs w:val="24"/>
        </w:rPr>
        <w:t>ργός Οικονομικών, μο</w:t>
      </w:r>
      <w:r>
        <w:rPr>
          <w:rFonts w:eastAsia="Times New Roman"/>
          <w:szCs w:val="24"/>
        </w:rPr>
        <w:t>υ</w:t>
      </w:r>
      <w:r>
        <w:rPr>
          <w:rFonts w:eastAsia="Times New Roman"/>
          <w:szCs w:val="24"/>
        </w:rPr>
        <w:t xml:space="preserve"> θυμίζει πολιτικούς των Wigon, όπως ο Τζον Ράσελ, ή του Εργατικού Κόμματος, όπως ο Μάικλ Φουτ, που πολλά είπαν, αλλά όταν ήλθε η ώρα να κάνουν κάτι, έκαναν τη μία αποτυχία πίσω από την άλλη. Είστε τελικά αυτό και δεν μπορείτε την υπεγγ</w:t>
      </w:r>
      <w:r>
        <w:rPr>
          <w:rFonts w:eastAsia="Times New Roman"/>
          <w:szCs w:val="24"/>
        </w:rPr>
        <w:t xml:space="preserve">υότητα, την οποία καθορίζετε με τις σημερινές σας διατάξεις, να προσπαθείτε να μας την πλασάρετε ως κάτι που πρέπει κι εμείς να το δούμε αυτοκριτικά, γιατί δήθεν το καλοκαίρι του </w:t>
      </w:r>
      <w:r>
        <w:rPr>
          <w:rFonts w:eastAsia="Times New Roman"/>
          <w:szCs w:val="24"/>
        </w:rPr>
        <w:t>20</w:t>
      </w:r>
      <w:r>
        <w:rPr>
          <w:rFonts w:eastAsia="Times New Roman"/>
          <w:szCs w:val="24"/>
        </w:rPr>
        <w:t>15 ψηφίσαμε το δικό σας μνημόνιο.</w:t>
      </w:r>
    </w:p>
    <w:p w14:paraId="5470BC13" w14:textId="77777777" w:rsidR="001F594C" w:rsidRDefault="008C7D1C">
      <w:pPr>
        <w:spacing w:line="600" w:lineRule="auto"/>
        <w:ind w:firstLine="720"/>
        <w:contextualSpacing/>
        <w:jc w:val="both"/>
        <w:rPr>
          <w:rFonts w:eastAsia="Times New Roman"/>
          <w:szCs w:val="24"/>
        </w:rPr>
      </w:pPr>
      <w:r>
        <w:rPr>
          <w:rFonts w:eastAsia="Times New Roman"/>
          <w:szCs w:val="24"/>
        </w:rPr>
        <w:t>Θα με θυμούνται οι συνάδελφοι Βουλευτές π</w:t>
      </w:r>
      <w:r>
        <w:rPr>
          <w:rFonts w:eastAsia="Times New Roman"/>
          <w:szCs w:val="24"/>
        </w:rPr>
        <w:t>ου είναι εδώ, ο κ. Κουτσούκος, ο κ. Κρεμαστινός</w:t>
      </w:r>
      <w:r>
        <w:rPr>
          <w:rFonts w:eastAsia="Times New Roman"/>
          <w:szCs w:val="24"/>
        </w:rPr>
        <w:t>,</w:t>
      </w:r>
      <w:r>
        <w:rPr>
          <w:rFonts w:eastAsia="Times New Roman"/>
          <w:szCs w:val="24"/>
        </w:rPr>
        <w:t xml:space="preserve"> να εισηγούμαι στην Κοινοβουλευτική μας Ομάδα να μην ψηφίσουμε και εγώ λέω στην Ελληνική Αντιπροσωπεία ότι ήταν παράκληση της Προέδρου να είμαστε όλοι μαζί σε μια προσπάθεια να σωθεί η χώρα, όχι να ψηφίσουμε τις ρυθμίσεις σας. Η άποψη να μην τους ψηφίσουμε</w:t>
      </w:r>
      <w:r>
        <w:rPr>
          <w:rFonts w:eastAsia="Times New Roman"/>
          <w:szCs w:val="24"/>
        </w:rPr>
        <w:t xml:space="preserve"> ήταν ότι θα κάνουν εξυπνάδες. Και να και σήμερα, μετά από τόσες πολλές φορές</w:t>
      </w:r>
      <w:r w:rsidRPr="00FC615E">
        <w:rPr>
          <w:rFonts w:eastAsia="Times New Roman"/>
          <w:szCs w:val="24"/>
        </w:rPr>
        <w:t>,</w:t>
      </w:r>
      <w:r>
        <w:rPr>
          <w:rFonts w:eastAsia="Times New Roman"/>
          <w:szCs w:val="24"/>
        </w:rPr>
        <w:t xml:space="preserve"> ο Υπουργός των Οικονομικών απευθυνόμενος σε Βουλευτή της Νέας Δημοκρατίας του είπε: «Εσείς δεν ψηφίσατε το καλοκαίρι του 2015;». Ξεχνάει, βέβαια, ότι το νομοθέτημα για το υπερτα</w:t>
      </w:r>
      <w:r>
        <w:rPr>
          <w:rFonts w:eastAsia="Times New Roman"/>
          <w:szCs w:val="24"/>
        </w:rPr>
        <w:t>μείο εξειδικεύτηκε το 2016, όπως είπε ο κ. Σταϊκούρας.</w:t>
      </w:r>
    </w:p>
    <w:p w14:paraId="5470BC14" w14:textId="77777777" w:rsidR="001F594C" w:rsidRDefault="008C7D1C">
      <w:pPr>
        <w:spacing w:line="600" w:lineRule="auto"/>
        <w:ind w:firstLine="720"/>
        <w:contextualSpacing/>
        <w:jc w:val="both"/>
        <w:rPr>
          <w:rFonts w:eastAsia="Times New Roman"/>
          <w:szCs w:val="24"/>
        </w:rPr>
      </w:pPr>
      <w:r>
        <w:rPr>
          <w:rFonts w:eastAsia="Times New Roman"/>
          <w:szCs w:val="24"/>
        </w:rPr>
        <w:t>Οι συνάδελφοί μου στο ΠΑΣΟΚ θυμούνται καλά, όμως, ότι είχαμε κ</w:t>
      </w:r>
      <w:r>
        <w:rPr>
          <w:rFonts w:eastAsia="Times New Roman"/>
          <w:szCs w:val="24"/>
        </w:rPr>
        <w:t>αι</w:t>
      </w:r>
      <w:r>
        <w:rPr>
          <w:rFonts w:eastAsia="Times New Roman"/>
          <w:szCs w:val="24"/>
        </w:rPr>
        <w:t xml:space="preserve"> εμείς αμφιβολίες. Ωστόσο είπαμε να στηρίξουμε την πατρίδα μας, γιατί είχατε διασπαστεί και δεν είχατε την πλειοψηφία να διασώσετε τη χώρ</w:t>
      </w:r>
      <w:r>
        <w:rPr>
          <w:rFonts w:eastAsia="Times New Roman"/>
          <w:szCs w:val="24"/>
        </w:rPr>
        <w:t>α και μπήκαμε εμείς στο δικό σας κόμπο. Και αντί να αισθάνεστε μια πολιτική υποχρέωση απέναντι στην Αντιπολίτευση, θέλετε να της φορτώσετε το υπερταμείο</w:t>
      </w:r>
      <w:r w:rsidRPr="00FC615E">
        <w:rPr>
          <w:rFonts w:eastAsia="Times New Roman"/>
          <w:szCs w:val="24"/>
        </w:rPr>
        <w:t xml:space="preserve">, </w:t>
      </w:r>
      <w:r>
        <w:rPr>
          <w:rFonts w:eastAsia="Times New Roman"/>
          <w:szCs w:val="24"/>
        </w:rPr>
        <w:t>θέλετε να της φορτώσετε τις εγγυήσεις, χάριν των οποίων προσθέτετε και το νερό, τις μετοχές του ελληνι</w:t>
      </w:r>
      <w:r>
        <w:rPr>
          <w:rFonts w:eastAsia="Times New Roman"/>
          <w:szCs w:val="24"/>
        </w:rPr>
        <w:t xml:space="preserve">κού </w:t>
      </w:r>
      <w:r>
        <w:rPr>
          <w:rFonts w:eastAsia="Times New Roman"/>
          <w:szCs w:val="24"/>
        </w:rPr>
        <w:t>δ</w:t>
      </w:r>
      <w:r>
        <w:rPr>
          <w:rFonts w:eastAsia="Times New Roman"/>
          <w:szCs w:val="24"/>
        </w:rPr>
        <w:t>ημοσίου στην ΕΥΔΑΠ, και τα πετρέλαια και το φυσικό αέριο και όλο τον εθνικό πλούτο; Σας εξήγησα το πρωί ότι ό,τι κι αν λέτε εδώ, το άρθρο 106 παρ. 1 του Συντάγματος και η ιστορία του θα σας δυσκολεύει και θα αποτελεί για εμάς που είμαστε κόμμα του Κέν</w:t>
      </w:r>
      <w:r>
        <w:rPr>
          <w:rFonts w:eastAsia="Times New Roman"/>
          <w:szCs w:val="24"/>
        </w:rPr>
        <w:t>τρου και της Κεντροαριστεράς, ένα πραγματικό εργαλείο εναντίον σας ως ψευδοϊδεολόγων.</w:t>
      </w:r>
    </w:p>
    <w:p w14:paraId="5470BC15" w14:textId="77777777" w:rsidR="001F594C" w:rsidRDefault="008C7D1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w:t>
      </w:r>
      <w:r>
        <w:rPr>
          <w:rFonts w:eastAsia="Times New Roman"/>
          <w:szCs w:val="24"/>
        </w:rPr>
        <w:t>υρίου</w:t>
      </w:r>
      <w:r>
        <w:rPr>
          <w:rFonts w:eastAsia="Times New Roman"/>
          <w:szCs w:val="24"/>
        </w:rPr>
        <w:t xml:space="preserve"> Βουλευτή)</w:t>
      </w:r>
    </w:p>
    <w:p w14:paraId="5470BC16" w14:textId="77777777" w:rsidR="001F594C" w:rsidRDefault="008C7D1C">
      <w:pPr>
        <w:spacing w:line="600" w:lineRule="auto"/>
        <w:ind w:firstLine="720"/>
        <w:contextualSpacing/>
        <w:jc w:val="both"/>
        <w:rPr>
          <w:rFonts w:eastAsia="Times New Roman"/>
          <w:szCs w:val="24"/>
        </w:rPr>
      </w:pPr>
      <w:r>
        <w:rPr>
          <w:rFonts w:eastAsia="Times New Roman"/>
          <w:szCs w:val="24"/>
        </w:rPr>
        <w:t>Κύριε Πρόεδρε, δέκα δευτερόλεπτα, παρακαλώ.</w:t>
      </w:r>
    </w:p>
    <w:p w14:paraId="5470BC1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εκτιμώ ότι </w:t>
      </w:r>
      <w:r>
        <w:rPr>
          <w:rFonts w:eastAsia="Times New Roman"/>
          <w:szCs w:val="24"/>
        </w:rPr>
        <w:t>δεν υπάρχει χειρότερη διακυβέρνηση από εκείνη μιας ετερόκλητης ομάδας δημαγωγών και λαϊκιστών, που βρίσκονται, όπως προλογικά είπα, σε αποδρομή και προσπαθούν με κάθε, μα με κάθε τρόπο να κρατηθούν στην εξουσία. Έχετε τελειώσει.</w:t>
      </w:r>
    </w:p>
    <w:p w14:paraId="5470BC18" w14:textId="77777777" w:rsidR="001F594C" w:rsidRDefault="008C7D1C">
      <w:pPr>
        <w:spacing w:line="600" w:lineRule="auto"/>
        <w:ind w:firstLine="720"/>
        <w:contextualSpacing/>
        <w:jc w:val="both"/>
        <w:rPr>
          <w:rFonts w:eastAsia="Times New Roman"/>
          <w:szCs w:val="24"/>
        </w:rPr>
      </w:pPr>
      <w:r>
        <w:rPr>
          <w:rFonts w:eastAsia="Times New Roman"/>
          <w:szCs w:val="24"/>
        </w:rPr>
        <w:t>Μία προσθήκη στις φράσεις μ</w:t>
      </w:r>
      <w:r>
        <w:rPr>
          <w:rFonts w:eastAsia="Times New Roman"/>
          <w:szCs w:val="24"/>
        </w:rPr>
        <w:t xml:space="preserve">ου. Η ιστορία της </w:t>
      </w:r>
      <w:r>
        <w:rPr>
          <w:rFonts w:eastAsia="Times New Roman"/>
          <w:szCs w:val="24"/>
          <w:lang w:val="en-US"/>
        </w:rPr>
        <w:t>FYROM</w:t>
      </w:r>
      <w:r w:rsidRPr="00906D6E">
        <w:rPr>
          <w:rFonts w:eastAsia="Times New Roman"/>
          <w:szCs w:val="24"/>
        </w:rPr>
        <w:t xml:space="preserve"> </w:t>
      </w:r>
      <w:r>
        <w:rPr>
          <w:rFonts w:eastAsia="Times New Roman"/>
          <w:szCs w:val="24"/>
        </w:rPr>
        <w:t>σε επίπεδο δημοσίου διαλόγου σκεπάζει το σημερινό νομοθέτημα. Έχουμε, όμως, φροντίσει και με τις παρεμβάσεις μας στην Εθνική Αντιπροσωπεία και με τον δημόσιο λόγο μας να αποκαλύπτουμε όλες τις πτυχές του παρόντος νομοθετήματος. Θα έ</w:t>
      </w:r>
      <w:r>
        <w:rPr>
          <w:rFonts w:eastAsia="Times New Roman"/>
          <w:szCs w:val="24"/>
        </w:rPr>
        <w:t>ρθει η ώρα που οι ρυθμίσεις που και σήμερα ψηφίζετε θα έρθουν στο προσκήνιο και θα είστε απολογούμενοι και θα είμαστε επικριτές σας.</w:t>
      </w:r>
    </w:p>
    <w:p w14:paraId="5470BC19"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 πολύ.</w:t>
      </w:r>
    </w:p>
    <w:p w14:paraId="5470BC1A" w14:textId="77777777" w:rsidR="001F594C" w:rsidRDefault="008C7D1C">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470BC1B"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b/>
          <w:szCs w:val="24"/>
        </w:rPr>
        <w:t>):</w:t>
      </w:r>
      <w:r>
        <w:rPr>
          <w:rFonts w:eastAsia="Times New Roman"/>
          <w:szCs w:val="24"/>
        </w:rPr>
        <w:t xml:space="preserve"> Ο κ. Τζαβάρας, από τη Νέα Δημοκρατία, έχει τον λόγο.</w:t>
      </w:r>
    </w:p>
    <w:p w14:paraId="5470BC1C" w14:textId="77777777" w:rsidR="001F594C" w:rsidRDefault="008C7D1C">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Ευχαριστώ πολύ, κύριε Πρόεδρε.</w:t>
      </w:r>
    </w:p>
    <w:p w14:paraId="5470BC1D" w14:textId="77777777" w:rsidR="001F594C" w:rsidRDefault="008C7D1C">
      <w:pPr>
        <w:spacing w:line="600" w:lineRule="auto"/>
        <w:ind w:firstLine="720"/>
        <w:contextualSpacing/>
        <w:jc w:val="both"/>
        <w:rPr>
          <w:rFonts w:eastAsia="Times New Roman"/>
          <w:szCs w:val="24"/>
        </w:rPr>
      </w:pPr>
      <w:r>
        <w:rPr>
          <w:rFonts w:eastAsia="Times New Roman"/>
          <w:szCs w:val="24"/>
        </w:rPr>
        <w:t>Θα ήθελα, αγαπητοί συνάδελφοι της Πλειοψηφίας και εκλεκτοί Υπουργοί που είστε εδώ -βέβαια, θα ήθελα να είναι και ο κ. Τσακαλώτος-, για να ασχοληθο</w:t>
      </w:r>
      <w:r>
        <w:rPr>
          <w:rFonts w:eastAsia="Times New Roman"/>
          <w:szCs w:val="24"/>
        </w:rPr>
        <w:t>ύμε πρακτικά με το αν αυτά που από του Βήματος τούτου εκστομίζετε περί ευαισθησίας για διαφάνεια και περί μαχητικής, αγωνιστικής αντιμετώπισης των φαινομένων της διαφθοράς μπορούν να ανθέξουν σε αυτό το πολύ όμορφα διατυπωμένο άρθρο 69 του νομοσχεδίου.</w:t>
      </w:r>
    </w:p>
    <w:p w14:paraId="5470BC1E" w14:textId="77777777" w:rsidR="001F594C" w:rsidRDefault="008C7D1C">
      <w:pPr>
        <w:spacing w:line="600" w:lineRule="auto"/>
        <w:ind w:firstLine="720"/>
        <w:contextualSpacing/>
        <w:jc w:val="both"/>
        <w:rPr>
          <w:rFonts w:eastAsia="Times New Roman"/>
          <w:szCs w:val="24"/>
        </w:rPr>
      </w:pPr>
      <w:r>
        <w:rPr>
          <w:rFonts w:eastAsia="Times New Roman"/>
          <w:szCs w:val="24"/>
        </w:rPr>
        <w:t>Κυρ</w:t>
      </w:r>
      <w:r>
        <w:rPr>
          <w:rFonts w:eastAsia="Times New Roman"/>
          <w:szCs w:val="24"/>
        </w:rPr>
        <w:t xml:space="preserve">ία Υφυπουργέ, σας άκουσα προηγουμένως που λέγατε ότι η ειδικότης σας είναι η διαφάνεια. Για ακούστε τώρα, όμως, να δείτε το άρθρο 69 τι λέει και να μου απαντήσετε σας παρακαλώ. </w:t>
      </w:r>
    </w:p>
    <w:p w14:paraId="5470BC1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Με το άρθρο 69, κύριοι συνάδελφοι, τροποποιείται η διάταξη του άρθρου 1 και 3 </w:t>
      </w:r>
      <w:r>
        <w:rPr>
          <w:rFonts w:eastAsia="Times New Roman"/>
          <w:szCs w:val="24"/>
        </w:rPr>
        <w:t>του ν.4354/2015. Με αυτόν τον νόμο, κύριοι Υπουργοί, αποφασίσατε και προβλέψατε ότι η διαχείριση των απαιτήσεων από δάνεια που προέρχονται από τράπεζες ή από χρηματοδοτικά ιδρύματα ανατίθεται αποκλειστικά στις εταιρείες διαχείρισης απαιτήσεων από δάνεια τρ</w:t>
      </w:r>
      <w:r>
        <w:rPr>
          <w:rFonts w:eastAsia="Times New Roman"/>
          <w:szCs w:val="24"/>
        </w:rPr>
        <w:t>απεζικά ή από χρηματοδοτικά ιδρύματα.</w:t>
      </w:r>
    </w:p>
    <w:p w14:paraId="5470BC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Αυτές, λοιπόν, οι ανώνυμες εταιρείες –προέβλεπε η συγκεκριμένη διάταξη- είναι ειδικού και αποκλειστικού σκοπού και δεν κάνουν τίποτα άλλο από το να αγοράζουν πακέτα δανείων από αυτούς τους αφελείς και δυστυχείς και υπό</w:t>
      </w:r>
      <w:r>
        <w:rPr>
          <w:rFonts w:eastAsia="Times New Roman" w:cs="Times New Roman"/>
          <w:szCs w:val="24"/>
        </w:rPr>
        <w:t xml:space="preserve"> το κράτος της Κυβέρνησης της Αριστεράς δανειολήπτες, που οι τράπεζες κυριαρχικά τους χαρακτηρίζουν ως </w:t>
      </w:r>
      <w:r>
        <w:rPr>
          <w:rFonts w:eastAsia="Times New Roman" w:cs="Times New Roman"/>
          <w:szCs w:val="24"/>
        </w:rPr>
        <w:t>«</w:t>
      </w:r>
      <w:r>
        <w:rPr>
          <w:rFonts w:eastAsia="Times New Roman" w:cs="Times New Roman"/>
          <w:szCs w:val="24"/>
        </w:rPr>
        <w:t>μη συνεργάσιμους</w:t>
      </w:r>
      <w:r>
        <w:rPr>
          <w:rFonts w:eastAsia="Times New Roman" w:cs="Times New Roman"/>
          <w:szCs w:val="24"/>
        </w:rPr>
        <w:t>»</w:t>
      </w:r>
      <w:r>
        <w:rPr>
          <w:rFonts w:eastAsia="Times New Roman" w:cs="Times New Roman"/>
          <w:szCs w:val="24"/>
        </w:rPr>
        <w:t xml:space="preserve">. </w:t>
      </w:r>
    </w:p>
    <w:p w14:paraId="5470BC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ταυτόχρονα αυτή η συγκεκριμένη κατηγορία των ανωνύμων εταιρειών δεν είναι μόνο ειδικού και αποκλειστικού σκοπού. Δηλαδή, αυτή η </w:t>
      </w:r>
      <w:r>
        <w:rPr>
          <w:rFonts w:eastAsia="Times New Roman" w:cs="Times New Roman"/>
          <w:szCs w:val="24"/>
        </w:rPr>
        <w:t>συγκεκριμένη κατηγορία δεν προβλέπατε με τον ν.4354 να ασχολείται με τίποτα άλλο εκτός από την αγορά, τη διαχείριση και την εκμετάλλευση των πακέτων αυτών των δανείων, καθώς υπάρχει και μια άλλη παράγραφος πιο κάτω «με την εκμετάλλευση των ακινήτων που είν</w:t>
      </w:r>
      <w:r>
        <w:rPr>
          <w:rFonts w:eastAsia="Times New Roman" w:cs="Times New Roman"/>
          <w:szCs w:val="24"/>
        </w:rPr>
        <w:t>αι υπέγγυα στα δάνεια αυτά».</w:t>
      </w:r>
    </w:p>
    <w:p w14:paraId="5470BC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λοιπόν, κάνετε μια τροποποίηση στη διάταξη αυτή, η οποία είναι πολύ επιπόλαια, θα έλεγε κανένας. Μάλιστα, είναι και πολύ αφανής. Λέει λοιπόν, η αιτιολογική έκθεση: «Προς άρση ερμηνευτικών αμφιβολιών, θα πρέπει να χαρακτ</w:t>
      </w:r>
      <w:r>
        <w:rPr>
          <w:rFonts w:eastAsia="Times New Roman" w:cs="Times New Roman"/>
          <w:szCs w:val="24"/>
        </w:rPr>
        <w:t xml:space="preserve">ηριστούν αυτές οι συγκεκριμένες εταιρείες του αποκλειστικού και του ειδικού σκοπού ότι είναι χρηματοδοτικά ιδρύματα». Σε αυτήν την «αθώα» διάταξη του ν.4354 με το άρθρο 69 παρεμβάλλεται μια αναφορική πρόταση που λέει ότι: «Αυτές οι ανώνυμες εταιρείες, του </w:t>
      </w:r>
      <w:r>
        <w:rPr>
          <w:rFonts w:eastAsia="Times New Roman" w:cs="Times New Roman"/>
          <w:szCs w:val="24"/>
        </w:rPr>
        <w:t xml:space="preserve">ειδικού και αποκλειστικού σκοπού, που είναι χρηματοδοτικά ιδρύματα, παίρνουν άδεια από την Τράπεζα της Ελλάδος». </w:t>
      </w:r>
    </w:p>
    <w:p w14:paraId="5470BC23"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λήξεως του χρόνου ομιλίας του κυρίου Βουλευτή)</w:t>
      </w:r>
    </w:p>
    <w:p w14:paraId="5470BC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Εδώ βέβαια θα πει κανένας, «</w:t>
      </w:r>
      <w:r>
        <w:rPr>
          <w:rFonts w:eastAsia="Times New Roman" w:cs="Times New Roman"/>
          <w:szCs w:val="24"/>
        </w:rPr>
        <w:t>ω</w:t>
      </w:r>
      <w:r>
        <w:rPr>
          <w:rFonts w:eastAsia="Times New Roman" w:cs="Times New Roman"/>
          <w:szCs w:val="24"/>
        </w:rPr>
        <w:t xml:space="preserve">ραία, </w:t>
      </w:r>
      <w:r>
        <w:rPr>
          <w:rFonts w:eastAsia="Times New Roman" w:cs="Times New Roman"/>
          <w:szCs w:val="24"/>
        </w:rPr>
        <w:t>χρηματοδοτικά ιδρύματα είναι». Αν όμως κάποιος από εσάς, συνάδελφοι, κάνει τον κόπο και προστρέξει στη διάταξη του</w:t>
      </w:r>
      <w:r>
        <w:rPr>
          <w:rFonts w:eastAsia="Times New Roman" w:cs="Times New Roman"/>
          <w:szCs w:val="24"/>
        </w:rPr>
        <w:t xml:space="preserve"> ν.</w:t>
      </w:r>
      <w:r>
        <w:rPr>
          <w:rFonts w:eastAsia="Times New Roman" w:cs="Times New Roman"/>
          <w:szCs w:val="24"/>
        </w:rPr>
        <w:t>4261/2014 και δει τι είναι τα χρηματοδοτικά ιδρύματα, θα δει ότι αυτά τα ιδρύματα είναι σχεδόν τράπεζες παρά δύο ή τρεις αρμοδιότητες. Δηλα</w:t>
      </w:r>
      <w:r>
        <w:rPr>
          <w:rFonts w:eastAsia="Times New Roman" w:cs="Times New Roman"/>
          <w:szCs w:val="24"/>
        </w:rPr>
        <w:t xml:space="preserve">δή, έχουν το δικαίωμα να ασκούν όλες τις τραπεζικές δραστηριότητες που προβλέπει ο κατάλογος της </w:t>
      </w:r>
      <w:r>
        <w:rPr>
          <w:rFonts w:eastAsia="Times New Roman" w:cs="Times New Roman"/>
          <w:szCs w:val="24"/>
        </w:rPr>
        <w:t>ο</w:t>
      </w:r>
      <w:r>
        <w:rPr>
          <w:rFonts w:eastAsia="Times New Roman" w:cs="Times New Roman"/>
          <w:szCs w:val="24"/>
        </w:rPr>
        <w:t xml:space="preserve">δηγίας 36/2013. </w:t>
      </w:r>
    </w:p>
    <w:p w14:paraId="5470BC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θα απαριθμήσω μερικές: Να δίνουν δάνεια, να δίνουν πιστωτικές κάρτες, να δίνουν ταξιδιωτικές επιταγές, να κάνουν μεσολάβηση στη </w:t>
      </w:r>
      <w:r>
        <w:rPr>
          <w:rFonts w:eastAsia="Times New Roman" w:cs="Times New Roman"/>
          <w:szCs w:val="24"/>
        </w:rPr>
        <w:t>διατραπεζική εργασία, να φυλάττουν και να διαχειρίζονται κινητές αξίες, να κάνουν μια σειρά ενέργειες, οι οποίες γίνονται με βάση τον ισχύοντα νόμο για τα πιστωτικά ιδρύματα επ’ αμοιβή. Και το χειρότερο, να έχουν το δικαίωμα να εκδίδουν ηλεκτρονικό χρήμα.</w:t>
      </w:r>
    </w:p>
    <w:p w14:paraId="5470BC26"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470BC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Αλήθεια, κύριοι Υπουργοί, μια τόσο αθώα, πολύ αθώα αναφορική πρόταση πόσα εκατομμύρια δίνει σε αυτές τις συγκεκριμένες εταιρείες του αποκλειστικού και του ειδικού σκοπού, π</w:t>
      </w:r>
      <w:r>
        <w:rPr>
          <w:rFonts w:eastAsia="Times New Roman" w:cs="Times New Roman"/>
          <w:szCs w:val="24"/>
        </w:rPr>
        <w:t xml:space="preserve">ου βεβαίως προκειμένου να τις δελεάσετε ή προκειμένου κάποιος να επιτύχει ανταλλάγματα -θα σας πω γιατί το λέω αυτό-, φθάνει στο σημείο να δίνει τόσα πολλά προνόμια, χωρίς το ελληνικό </w:t>
      </w:r>
      <w:r>
        <w:rPr>
          <w:rFonts w:eastAsia="Times New Roman" w:cs="Times New Roman"/>
          <w:szCs w:val="24"/>
        </w:rPr>
        <w:t>δ</w:t>
      </w:r>
      <w:r>
        <w:rPr>
          <w:rFonts w:eastAsia="Times New Roman" w:cs="Times New Roman"/>
          <w:szCs w:val="24"/>
        </w:rPr>
        <w:t>ημόσιο να παίρνει τίποτα από αυτά τα εκατομμύρια που θα κερδίσουν;</w:t>
      </w:r>
    </w:p>
    <w:p w14:paraId="5470BC2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Θέλε</w:t>
      </w:r>
      <w:r>
        <w:rPr>
          <w:rFonts w:eastAsia="Times New Roman" w:cs="Times New Roman"/>
          <w:szCs w:val="24"/>
        </w:rPr>
        <w:t>τε, προφανώς, να καταστήσετε πολύ πιο εντατική την πώληση των δανείων αυτών των δυστυχισμένων ανθρώπων, που ποτέ δεν ασχοληθήκατε για το πώς οι τράπεζες διαμορφώνουν τις συνολικά ληξιπρόθεσμες οφειλές τους. Έχει ασχοληθεί κανείς από εσάς για το αν αυτοί πο</w:t>
      </w:r>
      <w:r>
        <w:rPr>
          <w:rFonts w:eastAsia="Times New Roman" w:cs="Times New Roman"/>
          <w:szCs w:val="24"/>
        </w:rPr>
        <w:t xml:space="preserve">υ χρωστούν καταναλωτικά δάνεια ή δάνεια από πιστωτικές κάρτες πληρώνουν φόρο 25% ετησίως, όταν οι τράπεζες παίρνουν για φόρο κατάθεσης 1%; </w:t>
      </w:r>
    </w:p>
    <w:p w14:paraId="5470BC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πολύ καλά, κύριε Υπουργέ, άκουγα το πρωί που λέγατε ότι κάνετε ταξική πολιτική. Είναι ταξική πολιτική να ονομάζε</w:t>
      </w:r>
      <w:r>
        <w:rPr>
          <w:rFonts w:eastAsia="Times New Roman" w:cs="Times New Roman"/>
          <w:szCs w:val="24"/>
        </w:rPr>
        <w:t>ται «κακοπληρωτής» ή «στρατηγικός κακοπληρωτής» ή «μη συνεργάσιμος» όποιος έτυχε να έχει ένα σπιτάκι και λόγω του ότι έπεσε στη δίνη της χρηματοπιστωτικής κρίσης, αυτής που ζούμε όλοι, να μην θέλει να ενδώσει στις απαιτήσεις των τραπεζών, που έχουν διπλασι</w:t>
      </w:r>
      <w:r>
        <w:rPr>
          <w:rFonts w:eastAsia="Times New Roman" w:cs="Times New Roman"/>
          <w:szCs w:val="24"/>
        </w:rPr>
        <w:t xml:space="preserve">άσει ή τριπλασιάσει την αρχική οφειλή τοκίζοντας ασύστολα και αχαλίνωτα το επιτόκιο των 25%, και ανατοκίζοντας αυτό χωρίς κανένα χρονικό περιορισμό; </w:t>
      </w:r>
    </w:p>
    <w:p w14:paraId="5470BC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σας ρωτώ τώρα -και τελειώνω, κύριε Πρόεδρε- το εξής. Δεν θα είμαι λαϊκιστής για να πω ότι κάποιος </w:t>
      </w:r>
      <w:r>
        <w:rPr>
          <w:rFonts w:eastAsia="Times New Roman" w:cs="Times New Roman"/>
          <w:szCs w:val="24"/>
        </w:rPr>
        <w:t xml:space="preserve">πρέπει να τα έχει πάρει για να βάλει αυτή τη διάταξη εδώ. Όχι. Όμως, θα πω κάτι άλλο εδώ. Εκτός από αυτή τη συγκεκριμένη διάταξη, αν συνδυάσει κανένας, όποιος τη διαβάσει και ξέρει να διαβάσει τη διάταξη που απομένει για αυτές τις εταιρείες, προκύπτει και </w:t>
      </w:r>
      <w:r>
        <w:rPr>
          <w:rFonts w:eastAsia="Times New Roman" w:cs="Times New Roman"/>
          <w:szCs w:val="24"/>
        </w:rPr>
        <w:t>ένα άλλο όφελος. Τους δίνει το δικαίωμα της περαιτέρω πώλησης των πακέτων. Γιατί ξέρετε; Αυτές οι εταιρείες με βάση τον αρχικό νόμο, αγόραζαν τα πακέτα των δανείων από πιστωτικά ιδρύματα ή από χρηματοδοτικά ιδρύματα.</w:t>
      </w:r>
    </w:p>
    <w:p w14:paraId="5470BC2B" w14:textId="77777777" w:rsidR="001F594C" w:rsidRDefault="008C7D1C">
      <w:pPr>
        <w:spacing w:line="600" w:lineRule="auto"/>
        <w:ind w:firstLine="720"/>
        <w:contextualSpacing/>
        <w:jc w:val="both"/>
        <w:rPr>
          <w:rFonts w:eastAsia="Times New Roman" w:cs="Times New Roman"/>
          <w:szCs w:val="24"/>
        </w:rPr>
      </w:pPr>
      <w:r w:rsidRPr="00430036">
        <w:rPr>
          <w:rFonts w:eastAsia="Times New Roman" w:cs="Times New Roman"/>
          <w:szCs w:val="24"/>
        </w:rPr>
        <w:t>(Στο σημείο αυτό την Προεδρική Έδρα κατ</w:t>
      </w:r>
      <w:r w:rsidRPr="00430036">
        <w:rPr>
          <w:rFonts w:eastAsia="Times New Roman" w:cs="Times New Roman"/>
          <w:szCs w:val="24"/>
        </w:rPr>
        <w:t xml:space="preserve">αλαμβάνει ο </w:t>
      </w:r>
      <w:r>
        <w:rPr>
          <w:rFonts w:eastAsia="Times New Roman" w:cs="Times New Roman"/>
          <w:szCs w:val="24"/>
        </w:rPr>
        <w:t>Ε</w:t>
      </w:r>
      <w:r>
        <w:rPr>
          <w:rFonts w:eastAsia="Times New Roman" w:cs="Times New Roman"/>
          <w:szCs w:val="24"/>
        </w:rPr>
        <w:t>΄</w:t>
      </w:r>
      <w:r w:rsidRPr="00430036">
        <w:rPr>
          <w:rFonts w:eastAsia="Times New Roman" w:cs="Times New Roman"/>
          <w:szCs w:val="24"/>
        </w:rPr>
        <w:t xml:space="preserve"> Αντιπρόεδρος της Βουλής κ. </w:t>
      </w:r>
      <w:r w:rsidRPr="00A726E2">
        <w:rPr>
          <w:rFonts w:eastAsia="Times New Roman" w:cs="Times New Roman"/>
          <w:b/>
          <w:szCs w:val="24"/>
        </w:rPr>
        <w:t>ΔΗΜΗΤΡΙΟΣ ΚΡΕΜΑΣΤΙΝΟΣ</w:t>
      </w:r>
      <w:r w:rsidRPr="00430036">
        <w:rPr>
          <w:rFonts w:eastAsia="Times New Roman" w:cs="Times New Roman"/>
          <w:szCs w:val="24"/>
        </w:rPr>
        <w:t>)</w:t>
      </w:r>
    </w:p>
    <w:p w14:paraId="5470BC2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λοιπόν, που με μια απλή αναφορική πρόταση τους καθιστάτε χρηματοδοτικά ιδρύματα με τα προνόμια που σας είπα, ταυτόχρονα τους δίνετε και το δικαίωμα να αγοράζουν και να πουλούν από τον ε</w:t>
      </w:r>
      <w:r>
        <w:rPr>
          <w:rFonts w:eastAsia="Times New Roman" w:cs="Times New Roman"/>
          <w:szCs w:val="24"/>
        </w:rPr>
        <w:t xml:space="preserve">αυτό τους -γιατί ήδη είναι χρηματοδοτικά ιδρύματα- και αυτά τα εκατομμύρια που έχουν πάρει από την </w:t>
      </w:r>
      <w:r>
        <w:rPr>
          <w:rFonts w:eastAsia="Times New Roman" w:cs="Times New Roman"/>
          <w:szCs w:val="24"/>
          <w:lang w:val="en-US"/>
        </w:rPr>
        <w:t>ALPHA</w:t>
      </w:r>
      <w:r w:rsidRPr="00430036">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ή από την </w:t>
      </w:r>
      <w:r>
        <w:rPr>
          <w:rFonts w:eastAsia="Times New Roman" w:cs="Times New Roman"/>
          <w:szCs w:val="24"/>
          <w:lang w:val="en-US"/>
        </w:rPr>
        <w:t>ATTICA</w:t>
      </w:r>
      <w:r w:rsidRPr="005A2280">
        <w:rPr>
          <w:rFonts w:eastAsia="Times New Roman" w:cs="Times New Roman"/>
          <w:szCs w:val="24"/>
        </w:rPr>
        <w:t xml:space="preserve"> </w:t>
      </w:r>
      <w:r>
        <w:rPr>
          <w:rFonts w:eastAsia="Times New Roman" w:cs="Times New Roman"/>
          <w:szCs w:val="24"/>
          <w:lang w:val="en-US"/>
        </w:rPr>
        <w:t>BANK</w:t>
      </w:r>
      <w:r w:rsidRPr="00430036">
        <w:rPr>
          <w:rFonts w:eastAsia="Times New Roman" w:cs="Times New Roman"/>
          <w:szCs w:val="24"/>
        </w:rPr>
        <w:t>.</w:t>
      </w:r>
    </w:p>
    <w:p w14:paraId="5470BC2D"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 κύριε Τζαβάρα, ολοκληρώστε.</w:t>
      </w:r>
    </w:p>
    <w:p w14:paraId="5470BC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Τελειώνω, κύριε Πρόεδρε.</w:t>
      </w:r>
    </w:p>
    <w:p w14:paraId="5470BC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άποιες από αυτές αντί του ποσού των 30 εκατομμυρίων έχουν εξασφαλίσει αγορά της τάξεως των 1,5 δισεκατομμυρίων. Εσείς μένετε απαθείς, βέβαια, γιατί δεν μπορείτε να το διανοηθείτε. Τουλάχιστον εγώ ως νομικός δεν έχω συναντήσει ποτέ -και μάλιστα, ως Βουλευτή</w:t>
      </w:r>
      <w:r>
        <w:rPr>
          <w:rFonts w:eastAsia="Times New Roman" w:cs="Times New Roman"/>
          <w:szCs w:val="24"/>
        </w:rPr>
        <w:t>ς επί μια δεκαετία- τόσο μεγάλη παλιανθρωπιά να χωράει μέσα σε μια αναφορική πρόταση.</w:t>
      </w:r>
    </w:p>
    <w:p w14:paraId="5470BC3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λέω τούτο: Εγώ δεν ξέρω ποιος τα έχει πάρει και αν τα έχει πάρει. Το βέβαιο είναι ότι στα κυβερνητικά σας γραφεία ξενοδοχούνται πλουσιοπάροχα παράσιτα και αυτά θα πρέ</w:t>
      </w:r>
      <w:r>
        <w:rPr>
          <w:rFonts w:eastAsia="Times New Roman" w:cs="Times New Roman"/>
          <w:szCs w:val="24"/>
        </w:rPr>
        <w:t>πει να τα βρείτε και να τα διώξετε από κοντά σας, γιατί δεν πιστεύω ότι κανένας Υπουργός μιας Κυβέρνησης που έχει την εμπιστοσύνη της Βουλής θα φτάσει μέχρι αυτού του σημείου.</w:t>
      </w:r>
    </w:p>
    <w:p w14:paraId="5470BC31"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 xml:space="preserve">Παρακαλώ, κύριε Τζαβάρα! Έχετε φτάσει τα </w:t>
      </w:r>
      <w:r>
        <w:rPr>
          <w:rFonts w:eastAsia="Times New Roman" w:cs="Times New Roman"/>
          <w:szCs w:val="24"/>
        </w:rPr>
        <w:t>οκτώ λεπτά!</w:t>
      </w:r>
    </w:p>
    <w:p w14:paraId="5470BC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Τελειώνω, κύριε Πρόεδρε.</w:t>
      </w:r>
    </w:p>
    <w:p w14:paraId="5470BC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Ένα μόνο ξέρω και θα το επικαλεστώ έτσι ακριβώς όπως το αναφέρει ένας πολύ μεγάλος κοινωνιολόγος, ο Μαρσέλ Μος σε αυτή τη μνημειώδη διατριβή που έχει κάνει για τη λειτουργία του δώρου.</w:t>
      </w:r>
    </w:p>
    <w:p w14:paraId="5470BC3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δώρο, </w:t>
      </w:r>
      <w:r>
        <w:rPr>
          <w:rFonts w:eastAsia="Times New Roman" w:cs="Times New Roman"/>
          <w:szCs w:val="24"/>
        </w:rPr>
        <w:t>κύριε Υπουργέ, έχει μέσα του ενσωματωμένη την υποχρέωση της ανταπόδοσης και εδώ το θέμα δεν είναι αν τα πήρε κάποιος. Εδώ το θέμα είναι ποιος θα δεχθεί αυτή την ανταπόδοση και τι μεγέθους θα είναι αυτή η ανταπόδοση. Διαφορετικά, οφείλετε αυτή τη διάταξη να</w:t>
      </w:r>
      <w:r>
        <w:rPr>
          <w:rFonts w:eastAsia="Times New Roman" w:cs="Times New Roman"/>
          <w:szCs w:val="24"/>
        </w:rPr>
        <w:t xml:space="preserve"> την αποσύρετε αμέσως.</w:t>
      </w:r>
    </w:p>
    <w:p w14:paraId="5470BC3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470BC36" w14:textId="77777777" w:rsidR="001F594C" w:rsidRDefault="008C7D1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470BC37"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Και εγώ.</w:t>
      </w:r>
    </w:p>
    <w:p w14:paraId="5470BC3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 Παπανάτσιου ζήτησε τον λόγο.</w:t>
      </w:r>
    </w:p>
    <w:p w14:paraId="5470BC3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είναι του κ. Σταθάκη η διάταξη. Είναι του κ. Δραγα</w:t>
      </w:r>
      <w:r>
        <w:rPr>
          <w:rFonts w:eastAsia="Times New Roman" w:cs="Times New Roman"/>
          <w:szCs w:val="24"/>
        </w:rPr>
        <w:t>σάκη.</w:t>
      </w:r>
    </w:p>
    <w:p w14:paraId="5470BC3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ευθύνη της Κυβέρνησης είναι συλλογική!</w:t>
      </w:r>
    </w:p>
    <w:p w14:paraId="5470BC3B"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Πρόεδρε, μπορώ να έχω τον λόγο;</w:t>
      </w:r>
    </w:p>
    <w:p w14:paraId="5470BC3C"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Παρέμβαση θέλετε να κάνετε ή κανονική ομιλία, κύριε Στ</w:t>
      </w:r>
      <w:r>
        <w:rPr>
          <w:rFonts w:eastAsia="Times New Roman" w:cs="Times New Roman"/>
          <w:szCs w:val="24"/>
        </w:rPr>
        <w:t>αθάκη; Πόσο χρόνο χρειάζεστε;</w:t>
      </w:r>
    </w:p>
    <w:p w14:paraId="5470BC3D"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Για ένα λεπτό θέλω τον λόγο, κύριε Πρόεδρε.</w:t>
      </w:r>
    </w:p>
    <w:p w14:paraId="5470BC3E"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Ορίστε, έχετε τον λόγο.</w:t>
      </w:r>
    </w:p>
    <w:p w14:paraId="5470BC3F"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Η ανακ</w:t>
      </w:r>
      <w:r>
        <w:rPr>
          <w:rFonts w:eastAsia="Times New Roman" w:cs="Times New Roman"/>
          <w:szCs w:val="24"/>
        </w:rPr>
        <w:t>ρίβεια δεν είναι καλός σύμβουλος στην πολιτική.</w:t>
      </w:r>
    </w:p>
    <w:p w14:paraId="5470BC4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Ακούσαμε, λοιπόν, εδώ ότι το συγκεκριμένο άρθρο, στο οποίο είναι η Τράπεζα της Ελλάδος, αδειοδοτεί και έχει έναν κατάλογο χρηματοδοτικά ιδρύματα και αδειοδοτεί, επίσης, τις εταιρείες ειδικού σκοπού που περιγρ</w:t>
      </w:r>
      <w:r>
        <w:rPr>
          <w:rFonts w:eastAsia="Times New Roman" w:cs="Times New Roman"/>
          <w:szCs w:val="24"/>
        </w:rPr>
        <w:t>άφει ο νόμος, τον οποίο ξέρω πολύ καλά, γι’ αυτό επιτρέψτε μου να απαντήσω.</w:t>
      </w:r>
    </w:p>
    <w:p w14:paraId="5470BC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λέει, λοιπόν, η συγκεκριμένη διάταξη; Ότι στον χρηματοδοτικό κατάλογο που έχει η Τράπεζα της Ελλάδος προστίθενται και του ειδικού σκοπού. Του ειδικού σκοπού δεν γίνονται χρηματο</w:t>
      </w:r>
      <w:r>
        <w:rPr>
          <w:rFonts w:eastAsia="Times New Roman" w:cs="Times New Roman"/>
          <w:szCs w:val="24"/>
        </w:rPr>
        <w:t>δοτικά, δεν αλλάζει η φύση τους, δεν αλλάζει κάτι. Είναι εντελώς διαδικαστική η πρόταση.</w:t>
      </w:r>
    </w:p>
    <w:p w14:paraId="5470BC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Απαλείψτε το αυτό.</w:t>
      </w:r>
    </w:p>
    <w:p w14:paraId="5470BC43"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Είναι εντελώς διαδικαστική, δεν έχει τίποτα απ’ αυτό που υπονοήσατε</w:t>
      </w:r>
      <w:r>
        <w:rPr>
          <w:rFonts w:eastAsia="Times New Roman" w:cs="Times New Roman"/>
          <w:szCs w:val="24"/>
        </w:rPr>
        <w:t>, τίποτα απολύτως.</w:t>
      </w:r>
    </w:p>
    <w:p w14:paraId="5470BC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Αφού είναι έτσι τα πράγματα, γιατί δεν το απαλείφετε;</w:t>
      </w:r>
    </w:p>
    <w:p w14:paraId="5470BC45"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Είναι ανακρίβεια.</w:t>
      </w:r>
    </w:p>
    <w:p w14:paraId="5470BC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Ανακρίβεια αυτό που λέω εγώ; </w:t>
      </w:r>
    </w:p>
    <w:p w14:paraId="5470BC47" w14:textId="77777777" w:rsidR="001F594C" w:rsidRDefault="008C7D1C">
      <w:pPr>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w:t>
      </w:r>
      <w:r w:rsidRPr="00830509">
        <w:rPr>
          <w:rFonts w:eastAsia="Times New Roman" w:cs="Times New Roman"/>
          <w:b/>
          <w:szCs w:val="24"/>
        </w:rPr>
        <w:t>ιβάλλοντος και Ενέργειας):</w:t>
      </w:r>
      <w:r>
        <w:rPr>
          <w:rFonts w:eastAsia="Times New Roman" w:cs="Times New Roman"/>
          <w:szCs w:val="24"/>
        </w:rPr>
        <w:t xml:space="preserve"> Δεν αλλάζει η ιδιότητα του ειδικού σκοπού και η Τράπεζα της Ελλάδος που αδειοδοτεί και τα δύο έρχεται και έτσι έχεις έναν ενιαίο κατάλογο. Δεν έχει καμμία σχέση αυτό που είπατε με την πραγματικότητα.</w:t>
      </w:r>
    </w:p>
    <w:p w14:paraId="5470BC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ήθε</w:t>
      </w:r>
      <w:r>
        <w:rPr>
          <w:rFonts w:eastAsia="Times New Roman" w:cs="Times New Roman"/>
          <w:szCs w:val="24"/>
        </w:rPr>
        <w:t>λα τον λόγο, κύριε Πρόεδρε.</w:t>
      </w:r>
    </w:p>
    <w:p w14:paraId="5470BC49" w14:textId="77777777" w:rsidR="001F594C" w:rsidRDefault="008C7D1C">
      <w:pPr>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Η κ. Παπανάτσιου έχει τον λόγο για ένα λεπτό για νομοτεχνικές βελτιώσεις.</w:t>
      </w:r>
    </w:p>
    <w:p w14:paraId="5470BC4A" w14:textId="77777777" w:rsidR="001F594C" w:rsidRDefault="008C7D1C">
      <w:pPr>
        <w:spacing w:line="600" w:lineRule="auto"/>
        <w:ind w:firstLine="720"/>
        <w:contextualSpacing/>
        <w:jc w:val="both"/>
        <w:rPr>
          <w:rFonts w:eastAsia="Times New Roman" w:cs="Times New Roman"/>
          <w:szCs w:val="24"/>
        </w:rPr>
      </w:pPr>
      <w:r w:rsidRPr="00366CEF">
        <w:rPr>
          <w:rFonts w:eastAsia="Times New Roman" w:cs="Times New Roman"/>
          <w:b/>
          <w:szCs w:val="24"/>
        </w:rPr>
        <w:t>ΑΙΚΑΤΕΡΙΝΗ ΠΑΠΑΝΑΤΣΙΟΥ (Υφυπουργός Οικονομικών):</w:t>
      </w:r>
      <w:r>
        <w:rPr>
          <w:rFonts w:eastAsia="Times New Roman" w:cs="Times New Roman"/>
          <w:szCs w:val="24"/>
        </w:rPr>
        <w:t xml:space="preserve"> Για μισό λεπτό, κύριε Πρόεδρε.</w:t>
      </w:r>
    </w:p>
    <w:p w14:paraId="5470BC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Νομοτεχνικές βελτιώσεις</w:t>
      </w:r>
      <w:r>
        <w:rPr>
          <w:rFonts w:eastAsia="Times New Roman" w:cs="Times New Roman"/>
          <w:szCs w:val="24"/>
        </w:rPr>
        <w:t>.</w:t>
      </w:r>
      <w:r>
        <w:rPr>
          <w:rFonts w:eastAsia="Times New Roman" w:cs="Times New Roman"/>
          <w:szCs w:val="24"/>
        </w:rPr>
        <w:t xml:space="preserve"> Τεχνικά είναι τα θέματα. Στο τέλος του άρθρου 116 του σχεδίου νόμου προστίθεται ότι «η ισχύς της παραγράφου 1 άρχεται από το φορολογικό έτος 2018 και εφεξής». Αφορά τα φορολογικά κίνητρα.</w:t>
      </w:r>
    </w:p>
    <w:p w14:paraId="5470BC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C4D" w14:textId="77777777" w:rsidR="001F594C" w:rsidRDefault="008C7D1C">
      <w:pPr>
        <w:spacing w:line="600" w:lineRule="auto"/>
        <w:ind w:firstLine="720"/>
        <w:contextualSpacing/>
        <w:jc w:val="both"/>
        <w:rPr>
          <w:rFonts w:eastAsia="Times New Roman" w:cs="Times New Roman"/>
          <w:szCs w:val="24"/>
        </w:rPr>
      </w:pPr>
      <w:r w:rsidRPr="00846072">
        <w:rPr>
          <w:rFonts w:eastAsia="Times New Roman" w:cs="Times New Roman"/>
          <w:szCs w:val="24"/>
        </w:rPr>
        <w:t xml:space="preserve">(Στο σημείο αυτό </w:t>
      </w:r>
      <w:r>
        <w:rPr>
          <w:rFonts w:eastAsia="Times New Roman" w:cs="Times New Roman"/>
          <w:szCs w:val="24"/>
        </w:rPr>
        <w:t xml:space="preserve">η Υφυπουργός </w:t>
      </w:r>
      <w:r w:rsidRPr="00846072">
        <w:rPr>
          <w:rFonts w:eastAsia="Times New Roman" w:cs="Times New Roman"/>
          <w:szCs w:val="24"/>
        </w:rPr>
        <w:t xml:space="preserve">κ. </w:t>
      </w:r>
      <w:r>
        <w:rPr>
          <w:rFonts w:eastAsia="Times New Roman" w:cs="Times New Roman"/>
          <w:szCs w:val="24"/>
        </w:rPr>
        <w:t xml:space="preserve">Αικατερίνη Παπανάτσιου </w:t>
      </w:r>
      <w:r w:rsidRPr="00846072">
        <w:rPr>
          <w:rFonts w:eastAsia="Times New Roman" w:cs="Times New Roman"/>
          <w:szCs w:val="24"/>
        </w:rPr>
        <w:t>καταθέτει για τα Πρακτικά τ</w:t>
      </w:r>
      <w:r>
        <w:rPr>
          <w:rFonts w:eastAsia="Times New Roman" w:cs="Times New Roman"/>
          <w:szCs w:val="24"/>
        </w:rPr>
        <w:t>ις προαναφερθείσες νομοτεχνικές βελτιώσεις, οι οποίες έχουν ως εξής:</w:t>
      </w:r>
    </w:p>
    <w:p w14:paraId="5470BC4E" w14:textId="77777777" w:rsidR="001F594C" w:rsidRDefault="008C7D1C">
      <w:pPr>
        <w:spacing w:line="72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A11A72">
        <w:rPr>
          <w:rFonts w:eastAsia="Times New Roman" w:cs="Times New Roman"/>
          <w:color w:val="FF0000"/>
          <w:szCs w:val="24"/>
        </w:rPr>
        <w:t>ΑΛΛΑΓΗ ΣΕΛΙΔΑΣ</w:t>
      </w:r>
      <w:r>
        <w:rPr>
          <w:rFonts w:eastAsia="Times New Roman" w:cs="Times New Roman"/>
          <w:color w:val="FF0000"/>
          <w:szCs w:val="24"/>
        </w:rPr>
        <w:t>)</w:t>
      </w:r>
    </w:p>
    <w:p w14:paraId="5470BC4F" w14:textId="77777777" w:rsidR="001F594C" w:rsidRDefault="008C7D1C">
      <w:pPr>
        <w:spacing w:line="720" w:lineRule="auto"/>
        <w:ind w:firstLine="720"/>
        <w:contextualSpacing/>
        <w:jc w:val="center"/>
        <w:rPr>
          <w:rFonts w:eastAsia="Times New Roman" w:cs="Times New Roman"/>
          <w:color w:val="FF0000"/>
          <w:szCs w:val="24"/>
        </w:rPr>
      </w:pPr>
      <w:r w:rsidRPr="00A11A72">
        <w:rPr>
          <w:rFonts w:eastAsia="Times New Roman" w:cs="Times New Roman"/>
          <w:color w:val="FF0000"/>
          <w:szCs w:val="24"/>
        </w:rPr>
        <w:t>(Να μπουν οι σελ. 336-337)</w:t>
      </w:r>
    </w:p>
    <w:p w14:paraId="5470BC50" w14:textId="77777777" w:rsidR="001F594C" w:rsidRDefault="008C7D1C">
      <w:pPr>
        <w:spacing w:line="72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A11A72">
        <w:rPr>
          <w:rFonts w:eastAsia="Times New Roman" w:cs="Times New Roman"/>
          <w:color w:val="FF0000"/>
          <w:szCs w:val="24"/>
        </w:rPr>
        <w:t>ΑΛΛΑΓΗ ΣΕΛΙΔΑΣ</w:t>
      </w:r>
      <w:r>
        <w:rPr>
          <w:rFonts w:eastAsia="Times New Roman" w:cs="Times New Roman"/>
          <w:color w:val="FF0000"/>
          <w:szCs w:val="24"/>
        </w:rPr>
        <w:t>)</w:t>
      </w:r>
    </w:p>
    <w:p w14:paraId="5470BC51" w14:textId="77777777" w:rsidR="001F594C" w:rsidRDefault="008C7D1C">
      <w:pPr>
        <w:spacing w:line="720" w:lineRule="auto"/>
        <w:ind w:firstLine="720"/>
        <w:contextualSpacing/>
        <w:jc w:val="both"/>
        <w:rPr>
          <w:rFonts w:eastAsia="Times New Roman" w:cs="Times New Roman"/>
          <w:szCs w:val="24"/>
        </w:rPr>
      </w:pPr>
      <w:r w:rsidRPr="002A29D9">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5470BC52" w14:textId="77777777" w:rsidR="001F594C" w:rsidRDefault="008C7D1C">
      <w:pPr>
        <w:spacing w:line="720" w:lineRule="auto"/>
        <w:ind w:firstLine="720"/>
        <w:contextualSpacing/>
        <w:jc w:val="both"/>
        <w:rPr>
          <w:rFonts w:eastAsia="Times New Roman" w:cs="Times New Roman"/>
          <w:szCs w:val="24"/>
        </w:rPr>
      </w:pPr>
      <w:r w:rsidRPr="002A29D9">
        <w:rPr>
          <w:rFonts w:eastAsia="Times New Roman" w:cs="Times New Roman"/>
          <w:b/>
          <w:szCs w:val="24"/>
        </w:rPr>
        <w:t>ΚΩΝΣΤΑΝΤΙΝΟΣ ΤΖΑΒΑΡΑΣ:</w:t>
      </w:r>
      <w:r>
        <w:rPr>
          <w:rFonts w:eastAsia="Times New Roman" w:cs="Times New Roman"/>
          <w:szCs w:val="24"/>
        </w:rPr>
        <w:t xml:space="preserve"> Κύριε Πρόεδρε, θα ήθελα τον λ</w:t>
      </w:r>
      <w:r>
        <w:rPr>
          <w:rFonts w:eastAsia="Times New Roman" w:cs="Times New Roman"/>
          <w:szCs w:val="24"/>
        </w:rPr>
        <w:t>όγο.</w:t>
      </w:r>
    </w:p>
    <w:p w14:paraId="5470BC5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Επί ποιου θέματος, κύριε Τζαβάρα;</w:t>
      </w:r>
    </w:p>
    <w:p w14:paraId="5470BC5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Είπε ότι λέω ανακρίβειες. Δεν πρέπει να υποστηρίξω τον εαυτό μου;</w:t>
      </w:r>
    </w:p>
    <w:p w14:paraId="5470BC5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ένα λεπτό.</w:t>
      </w:r>
    </w:p>
    <w:p w14:paraId="5470BC5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Εάν πράγματι δεν</w:t>
      </w:r>
      <w:r>
        <w:rPr>
          <w:rFonts w:eastAsia="Times New Roman" w:cs="Times New Roman"/>
          <w:szCs w:val="24"/>
        </w:rPr>
        <w:t xml:space="preserve"> παίζει κανέναν ρόλο στη διαπύπωση του αρχικού </w:t>
      </w:r>
      <w:r w:rsidRPr="00BE4D9B">
        <w:rPr>
          <w:rFonts w:eastAsia="Times New Roman" w:cs="Times New Roman"/>
          <w:szCs w:val="24"/>
        </w:rPr>
        <w:t>άρθρου</w:t>
      </w:r>
      <w:r>
        <w:rPr>
          <w:rFonts w:eastAsia="Times New Roman" w:cs="Times New Roman"/>
          <w:szCs w:val="24"/>
        </w:rPr>
        <w:t xml:space="preserve"> του ν.4354, του άρθρου 1 παράγραφος 2, η προσθήκη: «... τα οποία είναι χρηματοδοτικά ιδρύματα...» -γιατί στον ν.4354 στον οποίο προβλέπονται αυτές οι συγκεκριμένες εταιρείες δεν αναφέρεται πουθενά ότι ε</w:t>
      </w:r>
      <w:r>
        <w:rPr>
          <w:rFonts w:eastAsia="Times New Roman" w:cs="Times New Roman"/>
          <w:szCs w:val="24"/>
        </w:rPr>
        <w:t xml:space="preserve">ίναι χρηματοδοτικά ιδρύματα- άρα, και η Τράπεζα </w:t>
      </w:r>
      <w:r>
        <w:rPr>
          <w:rFonts w:eastAsia="Times New Roman" w:cs="Times New Roman"/>
          <w:szCs w:val="24"/>
        </w:rPr>
        <w:t xml:space="preserve">της </w:t>
      </w:r>
      <w:r>
        <w:rPr>
          <w:rFonts w:eastAsia="Times New Roman" w:cs="Times New Roman"/>
          <w:szCs w:val="24"/>
        </w:rPr>
        <w:t>Ελλάδος, όταν δεν υπάρχει νομοθετική πρόβλεψη, δεν μπορεί να τα μεταχειρίζεται και να τα εκλαμβάνει αυτά ως χρηματοδοτικά ιδρύματα, γιατί με αυτόν τον τρόπο τα καθιστά, όπως σας είπα, πιστωτικά ιδρύματα π</w:t>
      </w:r>
      <w:r>
        <w:rPr>
          <w:rFonts w:eastAsia="Times New Roman" w:cs="Times New Roman"/>
          <w:szCs w:val="24"/>
        </w:rPr>
        <w:t>αρά τρεις δράσεις. Δηλαδή τα χρηματοδοτικά ιδρύματα δεν μπορούν να πάρουν καταθέσεις, μπορούν, όμως, να εκδώσουν ηλεκτρονικό χρήμα και να κάνουν όλα αυτά που είπα.</w:t>
      </w:r>
    </w:p>
    <w:p w14:paraId="5470BC5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με πείσατε, κύριε Υπουργέ.</w:t>
      </w:r>
    </w:p>
    <w:p w14:paraId="5470BC5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βέβαια, κάποια στιγμή, θα πρέπει να σταματήσετε να δίνετε</w:t>
      </w:r>
      <w:r>
        <w:rPr>
          <w:rFonts w:eastAsia="Times New Roman" w:cs="Times New Roman"/>
          <w:szCs w:val="24"/>
        </w:rPr>
        <w:t xml:space="preserve"> ρυθμιστική αυτονομία στις τράπεζες. Είστε Κυβέρνηση και έχετε τη νομοθετική πρωτοβουλία να ρυθμίζετε εσείς τις σχέσεις μεταξύ δανειοληπτών και τραπεζών.</w:t>
      </w:r>
    </w:p>
    <w:p w14:paraId="5470BC5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Εσείς, λοιπόν, με αυτόν τον τρόπο που σήμερα φέρνετε εδώ, όπου όλα τα έχετε αναθέσει κυριαρχικά στην κ</w:t>
      </w:r>
      <w:r>
        <w:rPr>
          <w:rFonts w:eastAsia="Times New Roman" w:cs="Times New Roman"/>
          <w:szCs w:val="24"/>
        </w:rPr>
        <w:t>ρίση των τραπεζών, έχετε περιορίσει και την προστασία του καταναλωτή...</w:t>
      </w:r>
    </w:p>
    <w:p w14:paraId="5470BC5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Τζαβάρα, παρακαλώ, ολοκληρώστε.</w:t>
      </w:r>
    </w:p>
    <w:p w14:paraId="5470BC5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Τελειώνω, κύριε Πρόεδρε.</w:t>
      </w:r>
    </w:p>
    <w:p w14:paraId="5470BC5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βάση ακριβώς το γεγονός ότι οι τράπεζες καθορίζουν ποιοι ε</w:t>
      </w:r>
      <w:r>
        <w:rPr>
          <w:rFonts w:eastAsia="Times New Roman" w:cs="Times New Roman"/>
          <w:szCs w:val="24"/>
        </w:rPr>
        <w:t>ίναι συνεργάσιμοι και μη συνεργάσιμοι και οι μη συνεργάσιμοι δανειολήπτες δεν μπορούν να προστατευτούν ως καταναλωτές παρ</w:t>
      </w:r>
      <w:r>
        <w:rPr>
          <w:rFonts w:eastAsia="Times New Roman" w:cs="Times New Roman"/>
          <w:szCs w:val="24"/>
        </w:rPr>
        <w:t xml:space="preserve">’ </w:t>
      </w:r>
      <w:r>
        <w:rPr>
          <w:rFonts w:eastAsia="Times New Roman" w:cs="Times New Roman"/>
          <w:szCs w:val="24"/>
        </w:rPr>
        <w:t>όλο που η διάταξη του άρθρου 1 του ν.2251/1994 λέει ότι τα οικονομικά συμφέροντα των καταναλωτών προστατεύονται από το κράτος και όχι</w:t>
      </w:r>
      <w:r>
        <w:rPr>
          <w:rFonts w:eastAsia="Times New Roman" w:cs="Times New Roman"/>
          <w:szCs w:val="24"/>
        </w:rPr>
        <w:t xml:space="preserve"> από τις τράπεζες.</w:t>
      </w:r>
    </w:p>
    <w:p w14:paraId="5470BC5D" w14:textId="77777777" w:rsidR="001F594C" w:rsidRDefault="008C7D1C">
      <w:pPr>
        <w:spacing w:line="600" w:lineRule="auto"/>
        <w:ind w:firstLine="720"/>
        <w:contextualSpacing/>
        <w:jc w:val="both"/>
        <w:rPr>
          <w:rFonts w:eastAsia="Times New Roman" w:cs="Times New Roman"/>
          <w:szCs w:val="24"/>
        </w:rPr>
      </w:pPr>
      <w:r w:rsidRPr="00707F75">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Πρόεδρε, θα ήθελα τον λόγο.</w:t>
      </w:r>
    </w:p>
    <w:p w14:paraId="5470BC5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μην κάνουμε διάλογο συνέχεια, όμως. Έχετε τον λόγο.</w:t>
      </w:r>
    </w:p>
    <w:p w14:paraId="5470BC5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w:t>
      </w:r>
      <w:r>
        <w:rPr>
          <w:rFonts w:eastAsia="Times New Roman" w:cs="Times New Roman"/>
          <w:b/>
          <w:szCs w:val="24"/>
        </w:rPr>
        <w:t>και Ενέργειας):</w:t>
      </w:r>
      <w:r>
        <w:rPr>
          <w:rFonts w:eastAsia="Times New Roman" w:cs="Times New Roman"/>
          <w:szCs w:val="24"/>
        </w:rPr>
        <w:t xml:space="preserve"> Μιας ανακρίβειας μύριες έπονται, απ’ ό,τι φαίνεται.</w:t>
      </w:r>
    </w:p>
    <w:p w14:paraId="5470BC6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λοιπόν, μάθαμε ότι η νομοθεσία για την προστασία της πρώτης κατοικίας, ότι η νομοθεσία για τον εξωδικαστικό μηχανισμό, ότι η νομοθεσία για το πώς κρίνεται συνεργάσιμος ή μη συνεργά</w:t>
      </w:r>
      <w:r>
        <w:rPr>
          <w:rFonts w:eastAsia="Times New Roman" w:cs="Times New Roman"/>
          <w:szCs w:val="24"/>
        </w:rPr>
        <w:t>σιμος δεν έχουν θεσμοθετηθεί, δεν αποτελούν νόμους, αλλά είναι στη διακριτική ευχέρεια των τραπεζών. Μάλλον είστε πραγματικά εντελώς...</w:t>
      </w:r>
    </w:p>
    <w:p w14:paraId="5470BC6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Είστε εκτός πραγματικότητας, με όλο τον σεβασμό.</w:t>
      </w:r>
    </w:p>
    <w:p w14:paraId="5470BC6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w:t>
      </w:r>
      <w:r>
        <w:rPr>
          <w:rFonts w:eastAsia="Times New Roman" w:cs="Times New Roman"/>
          <w:b/>
          <w:szCs w:val="24"/>
        </w:rPr>
        <w:t>έργειας):</w:t>
      </w:r>
      <w:r>
        <w:rPr>
          <w:rFonts w:eastAsia="Times New Roman" w:cs="Times New Roman"/>
          <w:szCs w:val="24"/>
        </w:rPr>
        <w:t xml:space="preserve"> Εγώ ζω εκτός πραγματικότητας; Μάλλον εσείς ζείτε με πλήρη άγνοια της πραγματικότητας, όπως νομοθετείτε εδώ μέσα στη Βουλή. </w:t>
      </w:r>
    </w:p>
    <w:p w14:paraId="5470BC6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η κ. Φωτίου, Αναπληρώτρια Υπουργός Εργασίας, Κοινωνικής Ασφάλισης και Κο</w:t>
      </w:r>
      <w:r>
        <w:rPr>
          <w:rFonts w:eastAsia="Times New Roman" w:cs="Times New Roman"/>
          <w:szCs w:val="24"/>
        </w:rPr>
        <w:t>ινωνικής Αλληλεγγύης για έξι λεπτά.</w:t>
      </w:r>
    </w:p>
    <w:p w14:paraId="5470BC64" w14:textId="77777777" w:rsidR="001F594C" w:rsidRDefault="008C7D1C">
      <w:pPr>
        <w:spacing w:line="600" w:lineRule="auto"/>
        <w:ind w:firstLine="720"/>
        <w:contextualSpacing/>
        <w:jc w:val="both"/>
        <w:rPr>
          <w:rFonts w:eastAsia="Times New Roman" w:cs="Times New Roman"/>
          <w:szCs w:val="24"/>
        </w:rPr>
      </w:pPr>
      <w:r w:rsidRPr="00BF2474">
        <w:rPr>
          <w:rFonts w:eastAsia="Times New Roman" w:cs="Times New Roman"/>
          <w:b/>
          <w:szCs w:val="24"/>
        </w:rPr>
        <w:t>ΜΑΥΡΟΥΔΗΣ ΒΟΡΙΔΗΣ:</w:t>
      </w:r>
      <w:r>
        <w:rPr>
          <w:rFonts w:eastAsia="Times New Roman" w:cs="Times New Roman"/>
          <w:szCs w:val="24"/>
        </w:rPr>
        <w:t xml:space="preserve"> Κύριε Πρόεδρε, είπατε τέσσερις-πέντε ομιλητές και μετά ένας Υπουργός. Τώρα έχουν μιλήσει δύο ομιλητές και δίνετε τον λόγο πάλι σε Υπουργό.</w:t>
      </w:r>
    </w:p>
    <w:p w14:paraId="5470BC6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ακολουθήσουν οι Βουλευτές.</w:t>
      </w:r>
    </w:p>
    <w:p w14:paraId="5470BC6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Πρέπει να τηρηθεί αυτή η σειρά.</w:t>
      </w:r>
    </w:p>
    <w:p w14:paraId="5470BC6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Συμφωνώ, αλλά τώρα ανέλαβα και βρήκα το πρόγραμμα αυτό. Θα ακολουθήσουν Βουλευτές μετά.</w:t>
      </w:r>
    </w:p>
    <w:p w14:paraId="5470BC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είναι το μόνο σίγουρο! Με </w:t>
      </w:r>
      <w:r>
        <w:rPr>
          <w:rFonts w:eastAsia="Times New Roman" w:cs="Times New Roman"/>
          <w:szCs w:val="24"/>
        </w:rPr>
        <w:t>συγχωρείτε πολύ!</w:t>
      </w:r>
    </w:p>
    <w:p w14:paraId="5470BC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δεν έχω πρόβλημα με την κ. Φωτίου. Έχω μεγάλο πρόβλημα με το να μην τηρείται αυτό που είπε το Προεδρείο.</w:t>
      </w:r>
    </w:p>
    <w:p w14:paraId="5470BC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Φωτίου, για έξι λεπτά.</w:t>
      </w:r>
    </w:p>
    <w:p w14:paraId="5470BC6B" w14:textId="77777777" w:rsidR="001F594C" w:rsidRDefault="008C7D1C">
      <w:pPr>
        <w:spacing w:line="600" w:lineRule="auto"/>
        <w:ind w:firstLine="720"/>
        <w:contextualSpacing/>
        <w:jc w:val="both"/>
        <w:rPr>
          <w:rFonts w:eastAsia="Times New Roman" w:cs="Times New Roman"/>
          <w:szCs w:val="24"/>
        </w:rPr>
      </w:pPr>
      <w:r w:rsidRPr="007F2ADF">
        <w:rPr>
          <w:rFonts w:eastAsia="Times New Roman" w:cs="Times New Roman"/>
          <w:b/>
          <w:szCs w:val="24"/>
        </w:rPr>
        <w:t>ΘΕΑΝΩ ΦΩΤΙΟΥ (Αναπληρώτρια Υπουργός Εργασίας, Κοινωνική</w:t>
      </w:r>
      <w:r w:rsidRPr="007F2ADF">
        <w:rPr>
          <w:rFonts w:eastAsia="Times New Roman" w:cs="Times New Roman"/>
          <w:b/>
          <w:szCs w:val="24"/>
        </w:rPr>
        <w:t>ς Ασφάλισης και Κοινωνικής Αλληλεγγύης):</w:t>
      </w:r>
      <w:r>
        <w:rPr>
          <w:rFonts w:eastAsia="Times New Roman" w:cs="Times New Roman"/>
          <w:szCs w:val="24"/>
        </w:rPr>
        <w:t xml:space="preserve"> Κύριε Πρόεδρε, ένα φάντασμα πλανιέται πάνω την Αίθουσα της Βουλής αυτές τις μέρες που τρομοκρατεί όλη την αντιπολίτευση –είναι η καθαρή έξοδος της χώρας από τα μνημόνια τον Αύγουστο- μια τρομοκρατημένη Νέα Δημοκρατί</w:t>
      </w:r>
      <w:r>
        <w:rPr>
          <w:rFonts w:eastAsia="Times New Roman" w:cs="Times New Roman"/>
          <w:szCs w:val="24"/>
        </w:rPr>
        <w:t xml:space="preserve">α που τρομοκρατεί με ψέματα και παραποίηση στοιχείων όλο τον λαό. </w:t>
      </w:r>
    </w:p>
    <w:p w14:paraId="5470BC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Αύριο ψηφίζεται το τελευταίο νομοσχέδιο με μνημονιακές υποχρεώσεις. Είναι το τελευταίο. Και έχει, όμως, εξαιρετικά θετικές ρυθμίσεις και τις οποίες πιστεύω ότι τα θετικά της άρθρα, τις θετι</w:t>
      </w:r>
      <w:r>
        <w:rPr>
          <w:rFonts w:eastAsia="Times New Roman" w:cs="Times New Roman"/>
          <w:szCs w:val="24"/>
        </w:rPr>
        <w:t>κές ρυθμίσεις, στο τέλος της ημέρας αύριο θα τις ψηφίσετε.</w:t>
      </w:r>
    </w:p>
    <w:p w14:paraId="5470BC6D" w14:textId="77777777" w:rsidR="001F594C" w:rsidRDefault="008C7D1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δεν έχετε το σθένος να το ομολογείτε όλες αυτές τις ημέρες όπου </w:t>
      </w:r>
      <w:r w:rsidRPr="00E0752C">
        <w:rPr>
          <w:rFonts w:eastAsia="Times New Roman" w:cs="Times New Roman"/>
          <w:szCs w:val="24"/>
        </w:rPr>
        <w:t xml:space="preserve">τα </w:t>
      </w:r>
      <w:r>
        <w:rPr>
          <w:rFonts w:eastAsia="Times New Roman" w:cs="Times New Roman"/>
          <w:szCs w:val="24"/>
        </w:rPr>
        <w:t>πολυπληθή σας μίντια επαναλαμβάνουν ότι έρχεται ο «Αρμαγεδδών» το 2019 για τον Έλληνα φορολογούμενο και τον συνταξιούχο. Δυσ</w:t>
      </w:r>
      <w:r>
        <w:rPr>
          <w:rFonts w:eastAsia="Times New Roman" w:cs="Times New Roman"/>
          <w:szCs w:val="24"/>
        </w:rPr>
        <w:t>τυχώς για εσάς, θα είμαστε εδώ το 2019 για να δούμε άλλη μια φορά την καταστροφολογία σας να καταρρέει.</w:t>
      </w:r>
    </w:p>
    <w:p w14:paraId="5470BC6E"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ημέρες στη </w:t>
      </w:r>
      <w:r w:rsidRPr="00840C4C">
        <w:rPr>
          <w:rFonts w:eastAsia="Times New Roman" w:cs="Times New Roman"/>
          <w:szCs w:val="24"/>
        </w:rPr>
        <w:t>Βουλή</w:t>
      </w:r>
      <w:r>
        <w:rPr>
          <w:rFonts w:eastAsia="Times New Roman" w:cs="Times New Roman"/>
          <w:szCs w:val="24"/>
        </w:rPr>
        <w:t xml:space="preserve"> ακούμε δύο ψεύδη που αν ισχύουν και τα δύο, τότε είναι αυτοαναιρούμενα. Τι εννοώ; Το πρώτο είναι ότι δημιουργούμε ένα κράτος επιδομάτων, όχι εργασίας, ανάπτυξης, επενδύσεων. Το δεύτερο είναι ότι κόβουμε ή θα κόψουμε επιδόματα. Επιτέλους αποφασίστε. Δεν </w:t>
      </w:r>
      <w:r w:rsidRPr="00224BE3">
        <w:rPr>
          <w:rFonts w:eastAsia="Times New Roman" w:cs="Times New Roman"/>
          <w:szCs w:val="24"/>
        </w:rPr>
        <w:t>μπ</w:t>
      </w:r>
      <w:r w:rsidRPr="00224BE3">
        <w:rPr>
          <w:rFonts w:eastAsia="Times New Roman" w:cs="Times New Roman"/>
          <w:szCs w:val="24"/>
        </w:rPr>
        <w:t>ορεί να</w:t>
      </w:r>
      <w:r>
        <w:rPr>
          <w:rFonts w:eastAsia="Times New Roman" w:cs="Times New Roman"/>
          <w:szCs w:val="24"/>
        </w:rPr>
        <w:t xml:space="preserve"> ισχύουν και τα δύο. Ένα από τα δύο ισχύει: ή κόβουμε ή δίνουμε. </w:t>
      </w:r>
    </w:p>
    <w:p w14:paraId="5470BC6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Το 2015 παραλάβαμε 790 </w:t>
      </w:r>
      <w:r w:rsidRPr="00E6430E">
        <w:rPr>
          <w:rFonts w:eastAsia="Times New Roman" w:cs="Times New Roman"/>
          <w:szCs w:val="24"/>
        </w:rPr>
        <w:t>εκατομμύρια</w:t>
      </w:r>
      <w:r>
        <w:rPr>
          <w:rFonts w:eastAsia="Times New Roman" w:cs="Times New Roman"/>
          <w:szCs w:val="24"/>
        </w:rPr>
        <w:t xml:space="preserve"> ευρώ στον προϋπολογισμό της πρόνοιας. Τον ίδιο είχατε όλα τα χρόνια, ακόμη και τις εποχές της ευμάρειας και της ανάπτυξης και του πλού</w:t>
      </w:r>
      <w:r>
        <w:rPr>
          <w:rFonts w:eastAsia="Times New Roman" w:cs="Times New Roman"/>
          <w:szCs w:val="24"/>
        </w:rPr>
        <w:t>του,</w:t>
      </w:r>
      <w:r w:rsidRPr="00F91496">
        <w:rPr>
          <w:rFonts w:eastAsia="Times New Roman" w:cs="Times New Roman"/>
          <w:szCs w:val="24"/>
        </w:rPr>
        <w:t xml:space="preserve"> </w:t>
      </w:r>
      <w:r>
        <w:rPr>
          <w:rFonts w:eastAsia="Times New Roman" w:cs="Times New Roman"/>
          <w:szCs w:val="24"/>
        </w:rPr>
        <w:t xml:space="preserve">τον ίδιο, τον χαμηλότερο της Ευρώπης πάντα. Γιατί; Γιατί εσείς πιστεύετε ακράδαντα, όπως ισχυρίστηκε και ο ΣΕΒ πριν λίγο καιρό, ότι τα χρήματα που δίνονται για το κοινωνικό κράτος είναι χαμένα λεφτά για την ανάπτυξη. </w:t>
      </w:r>
    </w:p>
    <w:p w14:paraId="5470BC70"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Εμείς υποστηρίζουμε ακριβώς το αν</w:t>
      </w:r>
      <w:r>
        <w:rPr>
          <w:rFonts w:eastAsia="Times New Roman" w:cs="Times New Roman"/>
          <w:szCs w:val="24"/>
        </w:rPr>
        <w:t>τίθετο, όπως λένε και όλες οι επιστημονικές έρευνες, ότι δηλαδή για κάθε ευρώ που δίνεται στο κοινωνικό κράτος για υγεία, παιδεία και κοινωνική προστασία, επιστρέφει στην ανάπτυξη 1,3 ή 1,68 ανάλογα με το που δίνεται. Δηλαδή οι δαπάνες για το κοινωνικό κρά</w:t>
      </w:r>
      <w:r>
        <w:rPr>
          <w:rFonts w:eastAsia="Times New Roman" w:cs="Times New Roman"/>
          <w:szCs w:val="24"/>
        </w:rPr>
        <w:t xml:space="preserve">τος είναι αναπτυξιακές δαπάνες, πέρα από το ότι είναι κοινωνικές δαπάνες. Γι’ αυτό τα 790 </w:t>
      </w:r>
      <w:r w:rsidRPr="00E6430E">
        <w:rPr>
          <w:rFonts w:eastAsia="Times New Roman" w:cs="Times New Roman"/>
          <w:szCs w:val="24"/>
        </w:rPr>
        <w:t>εκατομμύρια</w:t>
      </w:r>
      <w:r>
        <w:rPr>
          <w:rFonts w:eastAsia="Times New Roman" w:cs="Times New Roman"/>
          <w:szCs w:val="24"/>
        </w:rPr>
        <w:t xml:space="preserve"> που παραλάβαμε το 2015 τα κάναμε 1.830.000.000 ευρώ το 2018 και θα τα κάνουμε 3 δισ</w:t>
      </w:r>
      <w:r w:rsidRPr="00E6430E">
        <w:rPr>
          <w:rFonts w:eastAsia="Times New Roman" w:cs="Times New Roman"/>
          <w:szCs w:val="24"/>
        </w:rPr>
        <w:t>εκατομμύρια</w:t>
      </w:r>
      <w:r>
        <w:rPr>
          <w:rFonts w:eastAsia="Times New Roman" w:cs="Times New Roman"/>
          <w:szCs w:val="24"/>
        </w:rPr>
        <w:t xml:space="preserve"> το 2019. Εδώ βρίσκονται τα 760 </w:t>
      </w:r>
      <w:r w:rsidRPr="00E6430E">
        <w:rPr>
          <w:rFonts w:eastAsia="Times New Roman" w:cs="Times New Roman"/>
          <w:szCs w:val="24"/>
        </w:rPr>
        <w:t>εκατομμύρια</w:t>
      </w:r>
      <w:r>
        <w:rPr>
          <w:rFonts w:eastAsia="Times New Roman" w:cs="Times New Roman"/>
          <w:szCs w:val="24"/>
        </w:rPr>
        <w:t xml:space="preserve"> για </w:t>
      </w:r>
      <w:r>
        <w:rPr>
          <w:rFonts w:eastAsia="Times New Roman" w:cs="Times New Roman"/>
          <w:szCs w:val="24"/>
        </w:rPr>
        <w:t xml:space="preserve">επτακόσιες </w:t>
      </w:r>
      <w:r>
        <w:rPr>
          <w:rFonts w:eastAsia="Times New Roman" w:cs="Times New Roman"/>
          <w:szCs w:val="24"/>
        </w:rPr>
        <w:t>χ</w:t>
      </w:r>
      <w:r>
        <w:rPr>
          <w:rFonts w:eastAsia="Times New Roman" w:cs="Times New Roman"/>
          <w:szCs w:val="24"/>
        </w:rPr>
        <w:t xml:space="preserve">ιλιάδες συμπολίτες μας για το ΚΕΑ. </w:t>
      </w:r>
    </w:p>
    <w:p w14:paraId="5470BC71"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Από το 2009 που μπήκαμε σε αυτή τη φοβερή περιπέτεια με τα μνημόνια, που εσείς ψηφίσατε το πρώτο και το δεύτερο, μέχρι το 2015 δεν είχατε βάλει ούτε ένα ευρώ, πλην 20 </w:t>
      </w:r>
      <w:r w:rsidRPr="00E6430E">
        <w:rPr>
          <w:rFonts w:eastAsia="Times New Roman" w:cs="Times New Roman"/>
          <w:szCs w:val="24"/>
        </w:rPr>
        <w:t>εκατομμύρια</w:t>
      </w:r>
      <w:r>
        <w:rPr>
          <w:rFonts w:eastAsia="Times New Roman" w:cs="Times New Roman"/>
          <w:szCs w:val="24"/>
        </w:rPr>
        <w:t>, για τους συμπολίτες μας που χειμαζόντουσ</w:t>
      </w:r>
      <w:r>
        <w:rPr>
          <w:rFonts w:eastAsia="Times New Roman" w:cs="Times New Roman"/>
          <w:szCs w:val="24"/>
        </w:rPr>
        <w:t xml:space="preserve">αν από την ανθρωπιστική κρίση. </w:t>
      </w:r>
    </w:p>
    <w:p w14:paraId="5470BC72"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δώσαμε το 2015 την κάρτα αλληλεγγύης για τετρακόσιες χιλιάδες συμπολίτες μας και για τρόφιμα. Σήμερα η κάρτα αλληλεγγύης είναι η πρόταση της Ελλάδας που εξετάζει να υιοθετήσει η </w:t>
      </w:r>
      <w:r w:rsidRPr="006F21CD">
        <w:rPr>
          <w:rFonts w:eastAsia="Times New Roman" w:cs="Times New Roman"/>
          <w:szCs w:val="24"/>
        </w:rPr>
        <w:t xml:space="preserve">Ευρωπαϊκή </w:t>
      </w:r>
      <w:r>
        <w:rPr>
          <w:rFonts w:eastAsia="Times New Roman" w:cs="Times New Roman"/>
          <w:szCs w:val="24"/>
        </w:rPr>
        <w:t>Επιτροπή, γιατί είναι η μόνη δ</w:t>
      </w:r>
      <w:r>
        <w:rPr>
          <w:rFonts w:eastAsia="Times New Roman" w:cs="Times New Roman"/>
          <w:szCs w:val="24"/>
        </w:rPr>
        <w:t xml:space="preserve">ράση που </w:t>
      </w:r>
      <w:r w:rsidRPr="00224BE3">
        <w:rPr>
          <w:rFonts w:eastAsia="Times New Roman" w:cs="Times New Roman"/>
          <w:szCs w:val="24"/>
        </w:rPr>
        <w:t>μπορεί να</w:t>
      </w:r>
      <w:r>
        <w:rPr>
          <w:rFonts w:eastAsia="Times New Roman" w:cs="Times New Roman"/>
          <w:szCs w:val="24"/>
        </w:rPr>
        <w:t xml:space="preserve"> δώσει αξιοπρέπεια στους ανθρώπους, αντί να κάνουν ουρές για να παίρνουν τσάντες και σακούλια.</w:t>
      </w:r>
    </w:p>
    <w:p w14:paraId="5470BC73"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ΚΕΑ το εφαρμόσαμε το 2017. Το σχεδιάσαμε για να πιάνει κάθε μέρα όποιον τους τελευταίους έξι μήνες πέφτει στην ακραία φτώχεια. Κάθε μέρα είν</w:t>
      </w:r>
      <w:r>
        <w:rPr>
          <w:rFonts w:eastAsia="Times New Roman" w:cs="Times New Roman"/>
          <w:szCs w:val="24"/>
        </w:rPr>
        <w:t xml:space="preserve">αι ανοιχτό το σύστημα. Παράλληλα, το 10% των ανέργων μπαίνει στην εργασία. Με το μεσοπρόθεσμο το 20% των ανέργων μπαίνει στην εργασία, γιατί δεν θα κάνουμε «παγίδα φτώχειας». </w:t>
      </w:r>
    </w:p>
    <w:p w14:paraId="5470BC7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σας ρωτάω ευθέως: Το άρθρο 22, </w:t>
      </w:r>
      <w:r w:rsidRPr="002F7918">
        <w:rPr>
          <w:rFonts w:eastAsia="Times New Roman" w:cs="Times New Roman"/>
          <w:szCs w:val="24"/>
        </w:rPr>
        <w:t>το οποίο</w:t>
      </w:r>
      <w:r>
        <w:rPr>
          <w:rFonts w:eastAsia="Times New Roman" w:cs="Times New Roman"/>
          <w:szCs w:val="24"/>
        </w:rPr>
        <w:t xml:space="preserve"> ορίζει για το ΚΕΑ ότι δεν υπολ</w:t>
      </w:r>
      <w:r>
        <w:rPr>
          <w:rFonts w:eastAsia="Times New Roman" w:cs="Times New Roman"/>
          <w:szCs w:val="24"/>
        </w:rPr>
        <w:t xml:space="preserve">ογίζεται το ποσό του ΚΕΑ στα εισοδηματικά όρια για την καταβολή παροχών κοινωνικού ή προνοιακού χαρακτήρα, θα το ψηφίσετε, ναι ή όχι; </w:t>
      </w:r>
    </w:p>
    <w:p w14:paraId="5470BC75"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Στο μεσοπρόθεσμο υπάρχουν τα 200 </w:t>
      </w:r>
      <w:r w:rsidRPr="00E6430E">
        <w:rPr>
          <w:rFonts w:eastAsia="Times New Roman" w:cs="Times New Roman"/>
          <w:szCs w:val="24"/>
        </w:rPr>
        <w:t>εκατομμύρια</w:t>
      </w:r>
      <w:r>
        <w:rPr>
          <w:rFonts w:eastAsia="Times New Roman" w:cs="Times New Roman"/>
          <w:szCs w:val="24"/>
        </w:rPr>
        <w:t xml:space="preserve"> των σχολικών γευμάτων για όλα τα παιδιά όλων των δημοτικών σχολείων της χώρα</w:t>
      </w:r>
      <w:r>
        <w:rPr>
          <w:rFonts w:eastAsia="Times New Roman" w:cs="Times New Roman"/>
          <w:szCs w:val="24"/>
        </w:rPr>
        <w:t xml:space="preserve">ς. Υπάρχουν τα 260 </w:t>
      </w:r>
      <w:r w:rsidRPr="00E6430E">
        <w:rPr>
          <w:rFonts w:eastAsia="Times New Roman" w:cs="Times New Roman"/>
          <w:szCs w:val="24"/>
        </w:rPr>
        <w:t>εκατομμύρια</w:t>
      </w:r>
      <w:r>
        <w:rPr>
          <w:rFonts w:eastAsia="Times New Roman" w:cs="Times New Roman"/>
          <w:szCs w:val="24"/>
        </w:rPr>
        <w:t xml:space="preserve"> επιπλέον για τα οικογενειακά επιδόματα, δηλαδή εννιακόσια δέκα συνολικά. Θα τα καταψηφίσετε; </w:t>
      </w:r>
    </w:p>
    <w:p w14:paraId="5470BC76"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τα 155 </w:t>
      </w:r>
      <w:r w:rsidRPr="00E6430E">
        <w:rPr>
          <w:rFonts w:eastAsia="Times New Roman" w:cs="Times New Roman"/>
          <w:szCs w:val="24"/>
        </w:rPr>
        <w:t>εκατομμύρια</w:t>
      </w:r>
      <w:r>
        <w:rPr>
          <w:rFonts w:eastAsia="Times New Roman" w:cs="Times New Roman"/>
          <w:szCs w:val="24"/>
        </w:rPr>
        <w:t xml:space="preserve"> για χίλιους οκτακόσιους νέους βρεφονηπιακούς σταθμούς, ώστε τα παιδιά που θα μπουν στο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να ε</w:t>
      </w:r>
      <w:r>
        <w:rPr>
          <w:rFonts w:eastAsia="Times New Roman" w:cs="Times New Roman"/>
          <w:szCs w:val="24"/>
        </w:rPr>
        <w:t xml:space="preserve">ίναι εκατόν εξήντα πέντε χιλιάδες δωρεάν παιδιά με </w:t>
      </w:r>
      <w:r>
        <w:rPr>
          <w:rFonts w:eastAsia="Times New Roman" w:cs="Times New Roman"/>
          <w:szCs w:val="24"/>
          <w:lang w:val="en-US"/>
        </w:rPr>
        <w:t>voucher</w:t>
      </w:r>
      <w:r>
        <w:rPr>
          <w:rFonts w:eastAsia="Times New Roman" w:cs="Times New Roman"/>
          <w:szCs w:val="24"/>
        </w:rPr>
        <w:t xml:space="preserve">, όταν εμείς βρήκαμε μόνο εβδομήντα πέντε χιλιάδες δωρεάν παιδιά με </w:t>
      </w:r>
      <w:r>
        <w:rPr>
          <w:rFonts w:eastAsia="Times New Roman" w:cs="Times New Roman"/>
          <w:szCs w:val="24"/>
          <w:lang w:val="en-US"/>
        </w:rPr>
        <w:t>voucher</w:t>
      </w:r>
      <w:r>
        <w:rPr>
          <w:rFonts w:eastAsia="Times New Roman" w:cs="Times New Roman"/>
          <w:szCs w:val="24"/>
        </w:rPr>
        <w:t xml:space="preserve"> το 2015. Τόσα είχατε, κύριε Μητσοτάκη. Σήμερα υπόσχεστε ότι όταν έρθετε εν τη βασιλεία σας όλα τα παιδιά θα μπουν στους βρ</w:t>
      </w:r>
      <w:r>
        <w:rPr>
          <w:rFonts w:eastAsia="Times New Roman" w:cs="Times New Roman"/>
          <w:szCs w:val="24"/>
        </w:rPr>
        <w:t>εφονηπιακούς σταθμούς. Τι δεν ξέρετε, ότι δεν έχουμε βρεφονηπιακούς σταθμούς; Αυτό δεν το ξέρετε; Δεν σας το είπανε;</w:t>
      </w:r>
    </w:p>
    <w:p w14:paraId="5470BC7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πολυνομοσχέδιο υπάρχουν τα 600 </w:t>
      </w:r>
      <w:r w:rsidRPr="00E6430E">
        <w:rPr>
          <w:rFonts w:eastAsia="Times New Roman" w:cs="Times New Roman"/>
          <w:szCs w:val="24"/>
        </w:rPr>
        <w:t>εκατομμύρια</w:t>
      </w:r>
      <w:r>
        <w:rPr>
          <w:rFonts w:eastAsia="Times New Roman" w:cs="Times New Roman"/>
          <w:szCs w:val="24"/>
        </w:rPr>
        <w:t xml:space="preserve"> για την επιδότηση ενοικίου και τραπεζικών δανείων για πρώτη κατοικία σε ένα </w:t>
      </w:r>
      <w:r w:rsidRPr="00E6430E">
        <w:rPr>
          <w:rFonts w:eastAsia="Times New Roman" w:cs="Times New Roman"/>
          <w:szCs w:val="24"/>
        </w:rPr>
        <w:t>εκατομμύρ</w:t>
      </w:r>
      <w:r w:rsidRPr="00E6430E">
        <w:rPr>
          <w:rFonts w:eastAsia="Times New Roman" w:cs="Times New Roman"/>
          <w:szCs w:val="24"/>
        </w:rPr>
        <w:t>ι</w:t>
      </w:r>
      <w:r>
        <w:rPr>
          <w:rFonts w:eastAsia="Times New Roman" w:cs="Times New Roman"/>
          <w:szCs w:val="24"/>
        </w:rPr>
        <w:t>ο τριακόσιες χιλιάδες ανθρώπους. Τι επιθυμείτε να κόψετε από αυτά;</w:t>
      </w:r>
    </w:p>
    <w:p w14:paraId="5470BC7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στο δεύτερο ψεύδος, ότι κόβουμε επιδόματα. Εδώ και δύο χρόνια τρομοκρατείτε τον ευαίσθητο χώρο της αναπηρίας, ότι κόβουμε αναπηρικά επιδόματα. Δεν κόψαμε ούτε ένα ευρώ. Και δεν ζητάτε</w:t>
      </w:r>
      <w:r>
        <w:rPr>
          <w:rFonts w:eastAsia="Times New Roman" w:cs="Times New Roman"/>
          <w:szCs w:val="24"/>
        </w:rPr>
        <w:t xml:space="preserve"> συγνώμη</w:t>
      </w:r>
      <w:r w:rsidRPr="00D35C4A">
        <w:rPr>
          <w:rFonts w:eastAsia="Times New Roman" w:cs="Times New Roman"/>
          <w:szCs w:val="24"/>
        </w:rPr>
        <w:t xml:space="preserve">. </w:t>
      </w:r>
      <w:r>
        <w:rPr>
          <w:rFonts w:eastAsia="Times New Roman" w:cs="Times New Roman"/>
          <w:szCs w:val="24"/>
        </w:rPr>
        <w:t xml:space="preserve">Κανείς σας. </w:t>
      </w:r>
    </w:p>
    <w:p w14:paraId="5470BC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5470BC7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5470BC7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Αντίθετα</w:t>
      </w:r>
      <w:r w:rsidRPr="00D35C4A">
        <w:rPr>
          <w:rFonts w:eastAsia="Times New Roman" w:cs="Times New Roman"/>
          <w:szCs w:val="24"/>
        </w:rPr>
        <w:t xml:space="preserve">, </w:t>
      </w:r>
      <w:r>
        <w:rPr>
          <w:rFonts w:eastAsia="Times New Roman" w:cs="Times New Roman"/>
          <w:szCs w:val="24"/>
        </w:rPr>
        <w:t xml:space="preserve">από τον Φεβρουάριο του 2018 θέσαμε σε πιλοτική εφαρμογή τον ηλεκτρονικό φάκελο αναπηρίας, που </w:t>
      </w:r>
      <w:r>
        <w:rPr>
          <w:rFonts w:eastAsia="Times New Roman" w:cs="Times New Roman"/>
          <w:szCs w:val="24"/>
        </w:rPr>
        <w:t>θα δώσει τέλος στις χρονοβόρες και επίπονες διαδικασίες για τα άτομα με αναπηρία, μία διαδικασία μοναδική σε όλη την Ευρώπη.</w:t>
      </w:r>
      <w:r w:rsidRPr="00156D91">
        <w:rPr>
          <w:rFonts w:eastAsia="Times New Roman" w:cs="Times New Roman"/>
          <w:szCs w:val="24"/>
        </w:rPr>
        <w:t xml:space="preserve"> </w:t>
      </w:r>
      <w:r>
        <w:rPr>
          <w:rFonts w:eastAsia="Times New Roman" w:cs="Times New Roman"/>
          <w:szCs w:val="24"/>
        </w:rPr>
        <w:t xml:space="preserve">Αντ’ αυτού χαρίζουμε </w:t>
      </w:r>
      <w:r w:rsidRPr="00FD3C51">
        <w:rPr>
          <w:rFonts w:eastAsia="Times New Roman" w:cs="Times New Roman"/>
          <w:szCs w:val="24"/>
        </w:rPr>
        <w:t>-</w:t>
      </w:r>
      <w:r>
        <w:rPr>
          <w:rFonts w:eastAsia="Times New Roman" w:cs="Times New Roman"/>
          <w:szCs w:val="24"/>
        </w:rPr>
        <w:t>όχι δεν κόβουμε</w:t>
      </w:r>
      <w:r w:rsidRPr="00FD3C51">
        <w:rPr>
          <w:rFonts w:eastAsia="Times New Roman" w:cs="Times New Roman"/>
          <w:szCs w:val="24"/>
        </w:rPr>
        <w:t>-</w:t>
      </w:r>
      <w:r>
        <w:rPr>
          <w:rFonts w:eastAsia="Times New Roman" w:cs="Times New Roman"/>
          <w:szCs w:val="24"/>
        </w:rPr>
        <w:t xml:space="preserve"> τα 46 ευρώ</w:t>
      </w:r>
      <w:r w:rsidRPr="00FD3C51">
        <w:rPr>
          <w:rFonts w:eastAsia="Times New Roman" w:cs="Times New Roman"/>
          <w:szCs w:val="24"/>
        </w:rPr>
        <w:t>,</w:t>
      </w:r>
      <w:r>
        <w:rPr>
          <w:rFonts w:eastAsia="Times New Roman" w:cs="Times New Roman"/>
          <w:szCs w:val="24"/>
        </w:rPr>
        <w:t xml:space="preserve"> τα οποία πληρώνει ο ανάπηρος κάθε φορά που περνάει από τα ΚΕΠΑ σήμερα. Αυτό θα τ</w:t>
      </w:r>
      <w:r>
        <w:rPr>
          <w:rFonts w:eastAsia="Times New Roman" w:cs="Times New Roman"/>
          <w:szCs w:val="24"/>
        </w:rPr>
        <w:t xml:space="preserve">ο ψηφίσετε ή δεν θα το ψηφίσετε; Είναι τα άρθρα 17 και 18. </w:t>
      </w:r>
    </w:p>
    <w:p w14:paraId="5470BC7C"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ρωτώ ευθέως: Το άρθρο 21 είναι για το ΕΟΠΥΥ και σας ρωτώ εάν θα το ψηφίσετε, γιατί αυτό θα μεταφέρει 50 εκατομμύρια μέσω ΟΠΕΚΑ στα ιδρύματα.</w:t>
      </w:r>
    </w:p>
    <w:p w14:paraId="5470BC7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παραλάβαμε ένα κράτος ιδρυματικό, επιδοματικ</w:t>
      </w:r>
      <w:r>
        <w:rPr>
          <w:rFonts w:eastAsia="Times New Roman" w:cs="Times New Roman"/>
          <w:szCs w:val="24"/>
        </w:rPr>
        <w:t>ό, με πελατειακές σχέσεις, με αδιαφάνεια, απίθανα γραφειοκρατικό</w:t>
      </w:r>
      <w:r w:rsidRPr="00FD3C51">
        <w:rPr>
          <w:rFonts w:eastAsia="Times New Roman" w:cs="Times New Roman"/>
          <w:szCs w:val="24"/>
        </w:rPr>
        <w:t>,</w:t>
      </w:r>
      <w:r>
        <w:rPr>
          <w:rFonts w:eastAsia="Times New Roman" w:cs="Times New Roman"/>
          <w:szCs w:val="24"/>
        </w:rPr>
        <w:t xml:space="preserve"> από εσάς τους «ικανούς» διαχειριστές της εξουσίας και φτιάξαμε εμείς</w:t>
      </w:r>
      <w:r w:rsidRPr="00FD3C51">
        <w:rPr>
          <w:rFonts w:eastAsia="Times New Roman" w:cs="Times New Roman"/>
          <w:szCs w:val="24"/>
        </w:rPr>
        <w:t>,</w:t>
      </w:r>
      <w:r>
        <w:rPr>
          <w:rFonts w:eastAsia="Times New Roman" w:cs="Times New Roman"/>
          <w:szCs w:val="24"/>
        </w:rPr>
        <w:t xml:space="preserve"> οι «ανίκανοι»</w:t>
      </w:r>
      <w:r w:rsidRPr="00FD3C51">
        <w:rPr>
          <w:rFonts w:eastAsia="Times New Roman" w:cs="Times New Roman"/>
          <w:szCs w:val="24"/>
        </w:rPr>
        <w:t>,</w:t>
      </w:r>
      <w:r>
        <w:rPr>
          <w:rFonts w:eastAsia="Times New Roman" w:cs="Times New Roman"/>
          <w:szCs w:val="24"/>
        </w:rPr>
        <w:t xml:space="preserve"> μέσα σε τρία χρόνια</w:t>
      </w:r>
      <w:r w:rsidRPr="00FD3C51">
        <w:rPr>
          <w:rFonts w:eastAsia="Times New Roman" w:cs="Times New Roman"/>
          <w:szCs w:val="24"/>
        </w:rPr>
        <w:t>,</w:t>
      </w:r>
      <w:r>
        <w:rPr>
          <w:rFonts w:eastAsia="Times New Roman" w:cs="Times New Roman"/>
          <w:szCs w:val="24"/>
        </w:rPr>
        <w:t xml:space="preserve"> ένα κράτος κοινωνικής προστασίας για όλους τους Έλληνες πολίτες, όχι μόνο για τους ε</w:t>
      </w:r>
      <w:r>
        <w:rPr>
          <w:rFonts w:eastAsia="Times New Roman" w:cs="Times New Roman"/>
          <w:szCs w:val="24"/>
        </w:rPr>
        <w:t xml:space="preserve">υάλωτους. Είναι ψηφιακό, αντιμετωπίζει όλους με αξιοπρέπεια, ισονομία και δικαιοσύνη. Είναι ο μηχανισμός των 240 κέντρων κοινότητας, που η Νέα Δημοκρατία πολέμησε λυσσαλέα και δεν ψήφισε. Είναι ο ΟΠΕΚΑ, ο προνοιακός </w:t>
      </w:r>
      <w:r>
        <w:rPr>
          <w:rFonts w:eastAsia="Times New Roman" w:cs="Times New Roman"/>
          <w:szCs w:val="24"/>
        </w:rPr>
        <w:t>οργανισμός</w:t>
      </w:r>
      <w:r>
        <w:rPr>
          <w:rFonts w:eastAsia="Times New Roman" w:cs="Times New Roman"/>
          <w:szCs w:val="24"/>
        </w:rPr>
        <w:t xml:space="preserve"> που δίνει τα επιδόματα, που η</w:t>
      </w:r>
      <w:r>
        <w:rPr>
          <w:rFonts w:eastAsia="Times New Roman" w:cs="Times New Roman"/>
          <w:szCs w:val="24"/>
        </w:rPr>
        <w:t xml:space="preserve"> Νέα Δημοκρατία πολέμησε λυσσαλέα και δεν ψήφισε. </w:t>
      </w:r>
    </w:p>
    <w:p w14:paraId="5470BC7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Αυτά τα δύο είναι οι πυλώνες του νέου συστήματος κοινωνικής αλληλεγγύης για αξιοπρέπεια, για αδιαφάνεια, για ψηφιακότητα, όλο τον ελληνικό λαό, όχι για τα ρουσφέτια, για τον γνωστό μας και για τις πελατεια</w:t>
      </w:r>
      <w:r>
        <w:rPr>
          <w:rFonts w:eastAsia="Times New Roman" w:cs="Times New Roman"/>
          <w:szCs w:val="24"/>
        </w:rPr>
        <w:t xml:space="preserve">κές σχέσεις. </w:t>
      </w:r>
    </w:p>
    <w:p w14:paraId="5470BC7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Εσείς καταστροφολογείτε και θα διαψευσθείτε για άλλη μία φορά. Εμείς φτιάχνουμε το μέλλον αυτής της χώρας. Ποτέ πια ξανά μνημόνια. Δεν γυρίζουμε πίσω στο παλιό καθεστώς που είσαστε εσείς. Προχωράμε.</w:t>
      </w:r>
    </w:p>
    <w:p w14:paraId="5470BC80" w14:textId="77777777" w:rsidR="001F594C" w:rsidRDefault="008C7D1C">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r w:rsidRPr="00A31107">
        <w:rPr>
          <w:rFonts w:eastAsia="Times New Roman" w:cs="Times New Roman"/>
          <w:szCs w:val="24"/>
        </w:rPr>
        <w:t xml:space="preserve"> </w:t>
      </w:r>
    </w:p>
    <w:p w14:paraId="5470BC8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5470BC82"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Πρόεδρος της Κοινοβουλευτικής Ομάδας του Κομμουνιστικού Κόμματος Ελλάδας κ. Κουτσούμπας</w:t>
      </w:r>
      <w:r>
        <w:rPr>
          <w:rFonts w:eastAsia="Times New Roman" w:cs="Times New Roman"/>
          <w:szCs w:val="24"/>
        </w:rPr>
        <w:t xml:space="preserve"> </w:t>
      </w:r>
      <w:r>
        <w:rPr>
          <w:rFonts w:eastAsia="Times New Roman" w:cs="Times New Roman"/>
          <w:szCs w:val="24"/>
        </w:rPr>
        <w:t>έχει τον λόγο τώρα.</w:t>
      </w:r>
    </w:p>
    <w:p w14:paraId="5470BC83" w14:textId="77777777" w:rsidR="001F594C" w:rsidRDefault="008C7D1C">
      <w:pPr>
        <w:spacing w:line="600" w:lineRule="auto"/>
        <w:ind w:firstLine="720"/>
        <w:contextualSpacing/>
        <w:jc w:val="both"/>
        <w:rPr>
          <w:rFonts w:eastAsia="Times New Roman" w:cs="Times New Roman"/>
          <w:szCs w:val="24"/>
        </w:rPr>
      </w:pPr>
      <w:r>
        <w:rPr>
          <w:rFonts w:eastAsia="Times New Roman"/>
          <w:b/>
          <w:bCs/>
          <w:szCs w:val="24"/>
        </w:rPr>
        <w:t xml:space="preserve">ΔΗΜΗΤΡΙΟΣ ΚΟΥΤΣΟΥΜΠΑΣ </w:t>
      </w:r>
      <w:r>
        <w:rPr>
          <w:rFonts w:eastAsia="Times New Roman"/>
          <w:b/>
          <w:szCs w:val="24"/>
        </w:rPr>
        <w:t>(Γενικός Γραμματέας της Κεντρικής Επιτροπής του Κομμουνιστικού Κόμματος</w:t>
      </w:r>
      <w:r>
        <w:rPr>
          <w:rFonts w:eastAsia="Times New Roman"/>
          <w:b/>
          <w:szCs w:val="24"/>
        </w:rPr>
        <w:t xml:space="preserve"> Ελλάδας): </w:t>
      </w:r>
      <w:r>
        <w:rPr>
          <w:rFonts w:eastAsia="Times New Roman" w:cs="Times New Roman"/>
          <w:szCs w:val="24"/>
        </w:rPr>
        <w:t xml:space="preserve">Ευχαριστώ, κύριε Πρόεδρε. </w:t>
      </w:r>
    </w:p>
    <w:p w14:paraId="5470BC84"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στη σημερινή συνεδρίαση δεν θα πέσουμε στην παγίδα που προσπαθούν να στήσουν τόσο η Κυβέρνηση όσο και άλλα κόμματα, προκειμένου να εκτραπεί η συζήτηση για το πολυνομοσχέδιο, να επισκιαστούν τα πολύ σ</w:t>
      </w:r>
      <w:r>
        <w:rPr>
          <w:rFonts w:eastAsia="Times New Roman" w:cs="Times New Roman"/>
          <w:szCs w:val="24"/>
        </w:rPr>
        <w:t xml:space="preserve">κληρά μέτρα που περιέχει αυτό και για τα οποία πρέπει να ενημερωθεί ο ελληνικός λαός. </w:t>
      </w:r>
    </w:p>
    <w:p w14:paraId="5470BC85"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υποτιμάμε καθόλου τη </w:t>
      </w:r>
      <w:r>
        <w:rPr>
          <w:rFonts w:eastAsia="Times New Roman" w:cs="Times New Roman"/>
          <w:szCs w:val="24"/>
        </w:rPr>
        <w:t xml:space="preserve">συμφωνία </w:t>
      </w:r>
      <w:r>
        <w:rPr>
          <w:rFonts w:eastAsia="Times New Roman" w:cs="Times New Roman"/>
          <w:szCs w:val="24"/>
        </w:rPr>
        <w:t xml:space="preserve">Τσίπρα-Ζάεφ. Ίσα-ίσα από την πρώτη στιγμή, από χθες που μας ενημέρωσε ο Πρωθυπουργός τηλεφωνικά και ήταν αυτά που είπε περίπου στο διάγγελμά του, χαρακτηρίσαμε τη </w:t>
      </w:r>
      <w:r>
        <w:rPr>
          <w:rFonts w:eastAsia="Times New Roman" w:cs="Times New Roman"/>
          <w:szCs w:val="24"/>
        </w:rPr>
        <w:t xml:space="preserve">συμφωνία </w:t>
      </w:r>
      <w:r>
        <w:rPr>
          <w:rFonts w:eastAsia="Times New Roman" w:cs="Times New Roman"/>
          <w:szCs w:val="24"/>
        </w:rPr>
        <w:t>«συστατική επιστολή για την ένταξη στο ΝΑΤΟ και την Ευρωπαϊκή Ένωση των Σκοπίων». Αυ</w:t>
      </w:r>
      <w:r>
        <w:rPr>
          <w:rFonts w:eastAsia="Times New Roman" w:cs="Times New Roman"/>
          <w:szCs w:val="24"/>
        </w:rPr>
        <w:t>τός ήταν ο στόχος της Κυβέρνησης, γι’ αυτό όλα γίνονται άρον-άρον, να τακτοποιήσει τα Σκόπια στους οργανισμούς του ΝΑΤΟ, της Ευρωπαϊκής Ένωσης.</w:t>
      </w:r>
      <w:r w:rsidRPr="00DD2B2A">
        <w:rPr>
          <w:rFonts w:eastAsia="Times New Roman" w:cs="Times New Roman"/>
          <w:szCs w:val="24"/>
        </w:rPr>
        <w:t xml:space="preserve"> </w:t>
      </w:r>
    </w:p>
    <w:p w14:paraId="5470BC8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είναι τυχαίο άλλωστε ότι οι πρώτοι που έσπευσαν …</w:t>
      </w:r>
    </w:p>
    <w:p w14:paraId="5470BC8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Άρον-άρον; </w:t>
      </w:r>
    </w:p>
    <w:p w14:paraId="5470BC8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 (</w:t>
      </w:r>
      <w:r>
        <w:rPr>
          <w:rFonts w:eastAsia="Times New Roman"/>
          <w:b/>
          <w:szCs w:val="24"/>
        </w:rPr>
        <w:t>Γενικός Γραμματέας της Κεντρικής Επιτροπής του Κομμουνιστικού Κόμματος Ελλάδας</w:t>
      </w:r>
      <w:r>
        <w:rPr>
          <w:rFonts w:eastAsia="Times New Roman" w:cs="Times New Roman"/>
          <w:b/>
          <w:szCs w:val="24"/>
        </w:rPr>
        <w:t>):</w:t>
      </w:r>
      <w:r>
        <w:rPr>
          <w:rFonts w:eastAsia="Times New Roman" w:cs="Times New Roman"/>
          <w:szCs w:val="24"/>
        </w:rPr>
        <w:t xml:space="preserve"> Το άρον-άρον αφορά τον Ιούνιο.</w:t>
      </w:r>
    </w:p>
    <w:p w14:paraId="5470BC89"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Τρεις μήνες πάνε. </w:t>
      </w:r>
    </w:p>
    <w:p w14:paraId="5470BC8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 (</w:t>
      </w:r>
      <w:r>
        <w:rPr>
          <w:rFonts w:eastAsia="Times New Roman"/>
          <w:b/>
          <w:szCs w:val="24"/>
        </w:rPr>
        <w:t>Γενικός Γραμματέας της Κεντρικής Ε</w:t>
      </w:r>
      <w:r>
        <w:rPr>
          <w:rFonts w:eastAsia="Times New Roman"/>
          <w:b/>
          <w:szCs w:val="24"/>
        </w:rPr>
        <w:t>πιτροπής του Κομμουνιστικού Κόμματος Ελλάδας</w:t>
      </w:r>
      <w:r>
        <w:rPr>
          <w:rFonts w:eastAsia="Times New Roman" w:cs="Times New Roman"/>
          <w:b/>
          <w:szCs w:val="24"/>
        </w:rPr>
        <w:t>):</w:t>
      </w:r>
      <w:r>
        <w:rPr>
          <w:rFonts w:eastAsia="Times New Roman" w:cs="Times New Roman"/>
          <w:szCs w:val="24"/>
        </w:rPr>
        <w:t xml:space="preserve"> Γιατί θα μπορούσε να πάει για παράδειγμα στις Πρέσπες και τον Αύγουστο που είναι και παχιές οι μύγες. </w:t>
      </w:r>
    </w:p>
    <w:p w14:paraId="5470BC8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Μας ταλαιπώρησε πολύ αυτό. </w:t>
      </w:r>
    </w:p>
    <w:p w14:paraId="5470BC8C"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 (</w:t>
      </w:r>
      <w:r>
        <w:rPr>
          <w:rFonts w:eastAsia="Times New Roman"/>
          <w:b/>
          <w:szCs w:val="24"/>
        </w:rPr>
        <w:t>Γενικός Γρ</w:t>
      </w:r>
      <w:r>
        <w:rPr>
          <w:rFonts w:eastAsia="Times New Roman"/>
          <w:b/>
          <w:szCs w:val="24"/>
        </w:rPr>
        <w:t>αμματέας της Κεντρικής Επιτροπής του Κομμουνιστικού Κόμματος Ελλάδας</w:t>
      </w:r>
      <w:r>
        <w:rPr>
          <w:rFonts w:eastAsia="Times New Roman" w:cs="Times New Roman"/>
          <w:b/>
          <w:szCs w:val="24"/>
        </w:rPr>
        <w:t>):</w:t>
      </w:r>
      <w:r>
        <w:rPr>
          <w:rFonts w:eastAsia="Times New Roman" w:cs="Times New Roman"/>
          <w:szCs w:val="24"/>
        </w:rPr>
        <w:t xml:space="preserve"> Ακούστε, λοιπόν, όμως, προσεκτικά, έστω αυτά που λέει το ΚΚΕ, για προβληματισμό, κύριε Υπουργέ. </w:t>
      </w:r>
    </w:p>
    <w:p w14:paraId="5470BC8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Το άρον</w:t>
      </w:r>
      <w:r>
        <w:rPr>
          <w:rFonts w:eastAsia="Times New Roman" w:cs="Times New Roman"/>
          <w:szCs w:val="24"/>
        </w:rPr>
        <w:t xml:space="preserve"> </w:t>
      </w:r>
      <w:r>
        <w:rPr>
          <w:rFonts w:eastAsia="Times New Roman" w:cs="Times New Roman"/>
          <w:szCs w:val="24"/>
        </w:rPr>
        <w:t xml:space="preserve">-άρον εγώ σχολίασα. </w:t>
      </w:r>
    </w:p>
    <w:p w14:paraId="5470BC8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ΔΗΜΗΤΡΙΟΣ ΚΟΥΤ</w:t>
      </w:r>
      <w:r>
        <w:rPr>
          <w:rFonts w:eastAsia="Times New Roman" w:cs="Times New Roman"/>
          <w:b/>
          <w:szCs w:val="24"/>
        </w:rPr>
        <w:t>ΣΟΥΜΠΑΣ (</w:t>
      </w:r>
      <w:r>
        <w:rPr>
          <w:rFonts w:eastAsia="Times New Roman"/>
          <w:b/>
          <w:szCs w:val="24"/>
        </w:rPr>
        <w:t>Γενικός Γραμματέας της Κεντρικής Επιτροπής του Κομμουνιστικού Κόμματος Ελλάδας</w:t>
      </w:r>
      <w:r>
        <w:rPr>
          <w:rFonts w:eastAsia="Times New Roman" w:cs="Times New Roman"/>
          <w:b/>
          <w:szCs w:val="24"/>
        </w:rPr>
        <w:t>):</w:t>
      </w:r>
      <w:r>
        <w:rPr>
          <w:rFonts w:eastAsia="Times New Roman" w:cs="Times New Roman"/>
          <w:szCs w:val="24"/>
        </w:rPr>
        <w:t xml:space="preserve"> Ναι, το άρον-άρον σας απάντησα τι σημαίνει. </w:t>
      </w:r>
    </w:p>
    <w:p w14:paraId="5470BC8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πρώτοι άλλωστε που έσπευσαν να χαιρετίσουν τη </w:t>
      </w:r>
      <w:r>
        <w:rPr>
          <w:rFonts w:eastAsia="Times New Roman" w:cs="Times New Roman"/>
          <w:szCs w:val="24"/>
        </w:rPr>
        <w:t>συμφωνία</w:t>
      </w:r>
      <w:r>
        <w:rPr>
          <w:rFonts w:eastAsia="Times New Roman" w:cs="Times New Roman"/>
          <w:szCs w:val="24"/>
        </w:rPr>
        <w:t>, πριν καν ενημερωθούμε όλοι οι υπόλοιποι εμείς εδώ -και ακόμα ε</w:t>
      </w:r>
      <w:r>
        <w:rPr>
          <w:rFonts w:eastAsia="Times New Roman" w:cs="Times New Roman"/>
          <w:szCs w:val="24"/>
        </w:rPr>
        <w:t xml:space="preserve">πί της ουσίας δεν έχουμε ενημερωθεί, επειδή δεν έχουμε τη </w:t>
      </w:r>
      <w:r>
        <w:rPr>
          <w:rFonts w:eastAsia="Times New Roman" w:cs="Times New Roman"/>
          <w:szCs w:val="24"/>
        </w:rPr>
        <w:t xml:space="preserve">συμφωνία </w:t>
      </w:r>
      <w:r>
        <w:rPr>
          <w:rFonts w:eastAsia="Times New Roman" w:cs="Times New Roman"/>
          <w:szCs w:val="24"/>
        </w:rPr>
        <w:t xml:space="preserve">δηλαδή στα χέρια μας- για την ίδια τη </w:t>
      </w:r>
      <w:r>
        <w:rPr>
          <w:rFonts w:eastAsia="Times New Roman" w:cs="Times New Roman"/>
          <w:szCs w:val="24"/>
        </w:rPr>
        <w:t xml:space="preserve">συμφωνία </w:t>
      </w:r>
      <w:r>
        <w:rPr>
          <w:rFonts w:eastAsia="Times New Roman" w:cs="Times New Roman"/>
          <w:szCs w:val="24"/>
        </w:rPr>
        <w:t xml:space="preserve">και τις λεπτομέρειές της ήταν το </w:t>
      </w:r>
      <w:r>
        <w:rPr>
          <w:rFonts w:eastAsia="Times New Roman" w:cs="Times New Roman"/>
          <w:szCs w:val="24"/>
          <w:lang w:val="en-US"/>
        </w:rPr>
        <w:t>State</w:t>
      </w:r>
      <w:r w:rsidRPr="00191253">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ήταν οι Ηνωμένες Πολιτείες της Αμερικής και το ΝΑΤΟ.</w:t>
      </w:r>
    </w:p>
    <w:p w14:paraId="5470BC90"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είπαμε από χθες στον Πρωθυπουρ</w:t>
      </w:r>
      <w:r>
        <w:rPr>
          <w:rFonts w:eastAsia="Times New Roman" w:cs="Times New Roman"/>
          <w:szCs w:val="24"/>
        </w:rPr>
        <w:t xml:space="preserve">γό ότι είναι επίσης και μία </w:t>
      </w:r>
      <w:r>
        <w:rPr>
          <w:rFonts w:eastAsia="Times New Roman" w:cs="Times New Roman"/>
          <w:szCs w:val="24"/>
        </w:rPr>
        <w:t>συμφωνία</w:t>
      </w:r>
      <w:r>
        <w:rPr>
          <w:rFonts w:eastAsia="Times New Roman" w:cs="Times New Roman"/>
          <w:szCs w:val="24"/>
        </w:rPr>
        <w:t xml:space="preserve">, η οποία περιέχει το σπέρμα του αλυτρωτισμού, από τη στιγμή που αποδέχεται η </w:t>
      </w:r>
      <w:r>
        <w:rPr>
          <w:rFonts w:eastAsia="Times New Roman" w:cs="Times New Roman"/>
          <w:szCs w:val="24"/>
        </w:rPr>
        <w:t xml:space="preserve">ελληνική </w:t>
      </w:r>
      <w:r>
        <w:rPr>
          <w:rFonts w:eastAsia="Times New Roman" w:cs="Times New Roman"/>
          <w:szCs w:val="24"/>
        </w:rPr>
        <w:t>Κυβέρνηση ως εθνικότητα τη μακεδονική και ως γλώσσα τη μακεδονική.</w:t>
      </w:r>
    </w:p>
    <w:p w14:paraId="5470BC91"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Αφήστε, λοιπόν, σας λέμε τις μεγαλοστομίες περί ιστορικών στιγμών</w:t>
      </w:r>
      <w:r w:rsidRPr="009D3D22">
        <w:rPr>
          <w:rFonts w:eastAsia="Times New Roman"/>
          <w:szCs w:val="24"/>
        </w:rPr>
        <w:t xml:space="preserve">, </w:t>
      </w:r>
      <w:r>
        <w:rPr>
          <w:rFonts w:eastAsia="Times New Roman"/>
          <w:szCs w:val="24"/>
        </w:rPr>
        <w:t>στις οποίες θα παίξει η Ελλάδα ηγετικό ρόλο. Η ιστορική αυτή στιγμή δεν είναι τίποτα άλλο από το ξαναμοίρασμα που συντελείται στην περιοχή των Βαλκανίων, με την Κυβέρνηση του ΣΥΡΙΖΑ αυτήν τη στιγμή βεβαίως να αναλαμβάνει έναν πρωταγωνιστικό ρόλο σε αυτήν</w:t>
      </w:r>
      <w:r>
        <w:rPr>
          <w:rFonts w:eastAsia="Times New Roman"/>
          <w:szCs w:val="24"/>
        </w:rPr>
        <w:t xml:space="preserve"> την τραγωδία, ρόλο γεωπολιτικού «μεντεσέ», όπως σας χαρακτήρισε ο </w:t>
      </w:r>
      <w:r>
        <w:rPr>
          <w:rFonts w:eastAsia="Times New Roman"/>
          <w:szCs w:val="24"/>
        </w:rPr>
        <w:t xml:space="preserve">Αμερικανός </w:t>
      </w:r>
      <w:r>
        <w:rPr>
          <w:rFonts w:eastAsia="Times New Roman"/>
          <w:szCs w:val="24"/>
        </w:rPr>
        <w:t xml:space="preserve">Πρέσβης, που περιδιαβαίνει την πατρίδα μας και κάνει δηλώσεις ως νέος Πιουριφόυ. Προς το παρόν αυτά. Τα υπόλοιπα θα τα πούμε στη συζήτηση στη Βουλή όταν γίνει. </w:t>
      </w:r>
    </w:p>
    <w:p w14:paraId="5470BC92"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Κυρίες και κύριοι</w:t>
      </w:r>
      <w:r>
        <w:rPr>
          <w:rFonts w:eastAsia="Times New Roman"/>
          <w:szCs w:val="24"/>
        </w:rPr>
        <w:t xml:space="preserve"> της Κυβέρνησης, κάθε φορά που μιλάτε εδώ στη Βουλή για το ξέφωτο της καθαρής εξόδου από τα μνημόνια φέρνετε κι ένα νέο πακέτο αντιλαϊκών μέτρων. Δεν χρειάζονται λόγια. Μιλούν οι πολιτικές σας πράξεις για το ποια θα είναι η επόμενη μέρα. Όμως, ό,τι και να </w:t>
      </w:r>
      <w:r>
        <w:rPr>
          <w:rFonts w:eastAsia="Times New Roman"/>
          <w:szCs w:val="24"/>
        </w:rPr>
        <w:t>κάνετε, οι εργαζόμενοι ζουν και καταλαβαίνουν την πραγματικότητα, δεν βλέπουν τη βελτίωση που περιγράφετε στη δική τους ζωή. Όσο και να προσπαθείτε να εμφανίσετε πως υπάρχει ανάπτυξη που τάχα θα ανακουφίσει τον λαό, η πραγματικότητα του 2018 έρχεται να συν</w:t>
      </w:r>
      <w:r>
        <w:rPr>
          <w:rFonts w:eastAsia="Times New Roman"/>
          <w:szCs w:val="24"/>
        </w:rPr>
        <w:t xml:space="preserve">τρίψει τις δικές σας διακηρύξεις. </w:t>
      </w:r>
    </w:p>
    <w:p w14:paraId="5470BC93"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ανάπτυξη του 2018 βασίστηκε σε πάνω από 1 δισεκατομμύριο ευρώ περισσότερους φόρους, που πλήρωσε ο λαός, για να υλοποιηθούν οι αντιλαϊκοί στόχοι των πλεονασμάτων. Βασίστηκε στην κατάργηση του απεργιακού δικαιώματος που ζ</w:t>
      </w:r>
      <w:r>
        <w:rPr>
          <w:rFonts w:eastAsia="Times New Roman"/>
          <w:szCs w:val="24"/>
        </w:rPr>
        <w:t>ήτησαν οι φίλοι σας του ΣΕΒ. Βασίστηκε στη επιθετική προώθηση των ιδιωτικοποιήσεων και στο ανηλεές κυνήγι ως φοροφυγάδων, μισθωτών και αυτοαπασχολουμένων, που με τους ηλεκτρονικούς πλειστηριασμούς βγάζετε τα σπίτια τους στο σφυρί, ενώ την ίδια ώρα βιομήχαν</w:t>
      </w:r>
      <w:r>
        <w:rPr>
          <w:rFonts w:eastAsia="Times New Roman"/>
          <w:szCs w:val="24"/>
        </w:rPr>
        <w:t xml:space="preserve">οι, εφοπλιστές, συστηματικά, δεν πληρώνουν παρά ελάχιστους φόρους και παραμένουν στο απυρόβλητο. </w:t>
      </w:r>
    </w:p>
    <w:p w14:paraId="5470BC94"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Δεν χρειάζεται τίποτα περισσότερο παρά να δει κανείς τα πεπραγμένα σας του τελευταίου χρόνου για να καταλάβει πως ανάπτυξη και κρίση έχουν για τους εργαζόμενο</w:t>
      </w:r>
      <w:r>
        <w:rPr>
          <w:rFonts w:eastAsia="Times New Roman"/>
          <w:szCs w:val="24"/>
        </w:rPr>
        <w:t>υς το ίδιο ταξικό πρόσημο με μνημόνια ή χωρίς μνημόνια. Στη φάση της κρίσης ζητούσατε από τους εργαζόμενους -όπως και οι προηγούμενες βέβαια από σας κυβερνήσεις, δεν είστε η μόνη- για να βγει η οικονομία από την κρίση, τώρα ζητάτε νέες θυσίες για να θωρακί</w:t>
      </w:r>
      <w:r>
        <w:rPr>
          <w:rFonts w:eastAsia="Times New Roman"/>
          <w:szCs w:val="24"/>
        </w:rPr>
        <w:t xml:space="preserve">σετε την ανάπτυξή σας. Η κατάσταση για τη μεγάλη λαϊκή πλειοψηφία είτε στη φάση της ανάπτυξης είτε στη φάση της κρίσης, δυστυχώς, επιδεινώνεται. </w:t>
      </w:r>
    </w:p>
    <w:p w14:paraId="5470BC95"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Γι’ αυτό λέμε ότι είστε το πολιτικό προσωπικό που χρειάζεται η άρχουσα τάξη για να κάνει τη βρώμικη δουλειά τη</w:t>
      </w:r>
      <w:r>
        <w:rPr>
          <w:rFonts w:eastAsia="Times New Roman"/>
          <w:szCs w:val="24"/>
        </w:rPr>
        <w:t>ς. Απλούς λακέδες των μονοπωλίων της χρειάζεται. Γι’ αυτό και η αντιλαϊκή επίθεση θα συνεχιστεί, ακόμα κι αν βγούμε από τα μνημόνια. Είναι επίθεση διαρκείας και δεν πρόκειται να τελειώσει τον Αύγουστο.</w:t>
      </w:r>
    </w:p>
    <w:p w14:paraId="5470BC96"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Έχετε ήδη υπογράψει μέτρα που εκτείνονται πολύ μετά το</w:t>
      </w:r>
      <w:r>
        <w:rPr>
          <w:rFonts w:eastAsia="Times New Roman"/>
          <w:szCs w:val="24"/>
        </w:rPr>
        <w:t xml:space="preserve"> 2018: τα θηριώδη πρωτογενή πλεονάσματα της τάξης του 3,5% του ΑΕΠ για τα επόμενα πέντε χρόνια, τα πλεονάσματα του 2% για δεκαετίες που προβλέπει και η ευρωπαϊκή, βέβαια, δημοσιονομική συνθήκη, η οποία δεσμεύει και κάθε χώρα κράτος - μέλος της Ευρωπαϊκής Έ</w:t>
      </w:r>
      <w:r>
        <w:rPr>
          <w:rFonts w:eastAsia="Times New Roman"/>
          <w:szCs w:val="24"/>
        </w:rPr>
        <w:t xml:space="preserve">νωσης, γεγονός που αποδεικνύει πως η δημοσιονομική εποπτεία είναι διαρκής και δεν θα σταματήσει ποτέ. </w:t>
      </w:r>
    </w:p>
    <w:p w14:paraId="5470BC97"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Τώρα, όμως, το νέο μεσοπρόθεσμο δείχνει και το πραγματικό σας πρόσωπο. Αποκαλύπτεστε. Μάταια προσπαθείτε να κρυφτείτε. Το νέο μεσοπρόθεσμο που φέρνετε δε</w:t>
      </w:r>
      <w:r>
        <w:rPr>
          <w:rFonts w:eastAsia="Times New Roman"/>
          <w:szCs w:val="24"/>
        </w:rPr>
        <w:t>ίχνει τη σφραγίδα σας, δείχνει το ανελέητο, αποκρουστικό πρόσωπο που έχετε ως γνήσιοι πολιτικοί εκπρόσωποι των μονοπωλίων. Δείχνει πως για να πετύχετε τη θωράκιση της καπιταλιστικής κερδοφορίας δεν έχετε κανέναν ενδοιασμό. Με αναλγησία τσακίζετε τα λαϊκά σ</w:t>
      </w:r>
      <w:r>
        <w:rPr>
          <w:rFonts w:eastAsia="Times New Roman"/>
          <w:szCs w:val="24"/>
        </w:rPr>
        <w:t>τρώματα, κυριολεκτικά, τα ξεζουμίζετε. Μιλάτε για πρόσθετα υπερπλεονάσματα, τα οποία με θράσος τα βαφτίζετε «δημοσιονομικό χώρο». Τι ακριβώς εννοείτε με αυτά; Πως το ξεζούμισμα των εργαζομένων θα συνεχιστεί, θα πολλαπλασιαστεί, θα ενταθεί, για να χρηματοδο</w:t>
      </w:r>
      <w:r>
        <w:rPr>
          <w:rFonts w:eastAsia="Times New Roman"/>
          <w:szCs w:val="24"/>
        </w:rPr>
        <w:t xml:space="preserve">τήσετε την ανάπτυξη των ομίλων, πως το πλεόνασμα θα φτάσει σε δυσθεώρητα ύψη. </w:t>
      </w:r>
    </w:p>
    <w:p w14:paraId="5470BC9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αυτή η πολιτική έχει τη σφραγίδα σας, σφραγίδα ΣΥΡΙΖΑ. Αποδεικνύεται για μια ακόμα φορά πως θα κάνετε οτιδήποτε είναι αναγκαίο, ακόμα και το πιο ακραίο, π</w:t>
      </w:r>
      <w:r>
        <w:rPr>
          <w:rFonts w:eastAsia="Times New Roman" w:cs="Times New Roman"/>
          <w:szCs w:val="24"/>
        </w:rPr>
        <w:t xml:space="preserve">ροκειμένου να θωρακίσετε τα κέρδη λίγων καπιταλιστών. </w:t>
      </w:r>
    </w:p>
    <w:p w14:paraId="5470BC9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Ποιο είναι το πραγματικό περιεχόμενο του νέου πολυνομοσχεδίου; Πως η πειθαρχία και η σφαγή του λαού θα συνεχισθεί. Πως είτε υπάρχει μνημόνιο είτε όχι, η δημοσιονομική πειθαρχία, που τάχα επιβάλλεται απ</w:t>
      </w:r>
      <w:r>
        <w:rPr>
          <w:rFonts w:eastAsia="Times New Roman" w:cs="Times New Roman"/>
          <w:szCs w:val="24"/>
        </w:rPr>
        <w:t xml:space="preserve">ό τους δανειστές, θα συνεχισθεί από την </w:t>
      </w:r>
      <w:r>
        <w:rPr>
          <w:rFonts w:eastAsia="Times New Roman" w:cs="Times New Roman"/>
          <w:szCs w:val="24"/>
        </w:rPr>
        <w:t xml:space="preserve">ελληνική </w:t>
      </w:r>
      <w:r>
        <w:rPr>
          <w:rFonts w:eastAsia="Times New Roman" w:cs="Times New Roman"/>
          <w:szCs w:val="24"/>
        </w:rPr>
        <w:t>Κυβέρνηση, προκειμένου να θωρακιστεί η καπιταλιστική ανάπτυξη. Δεν θα σταματήσει. Πως τα αντιλαϊκά μέτρα είναι μόνιμα, διαχρονικά και δεν πρόκειται να σταματήσουν, γιατί δεν επιβάλλονται στη χώρα, όπως λέτε,</w:t>
      </w:r>
      <w:r>
        <w:rPr>
          <w:rFonts w:eastAsia="Times New Roman" w:cs="Times New Roman"/>
          <w:szCs w:val="24"/>
        </w:rPr>
        <w:t xml:space="preserve"> γιατί απλά</w:t>
      </w:r>
      <w:r w:rsidRPr="00D5116E">
        <w:rPr>
          <w:rFonts w:eastAsia="Times New Roman" w:cs="Times New Roman"/>
          <w:szCs w:val="24"/>
        </w:rPr>
        <w:t>,</w:t>
      </w:r>
      <w:r>
        <w:rPr>
          <w:rFonts w:eastAsia="Times New Roman" w:cs="Times New Roman"/>
          <w:szCs w:val="24"/>
        </w:rPr>
        <w:t xml:space="preserve"> τα μέτρα επιβάλλονται. Αυτό λέμε εμείς και αυτή είναι η αλήθεια. Τα επιβάλλει η ελληνική αστική τάξη και εσείς για λογαριασμό της. Η καπιταλιστική πατρίδα, βλέπετε, επιβάλλει νέα μέτρα στον πολλαπλά καταπιεζόμενο εργαζόμενο λαό της. </w:t>
      </w:r>
    </w:p>
    <w:p w14:paraId="5470BC9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Αποδεικνύ</w:t>
      </w:r>
      <w:r>
        <w:rPr>
          <w:rFonts w:eastAsia="Times New Roman" w:cs="Times New Roman"/>
          <w:szCs w:val="24"/>
        </w:rPr>
        <w:t>εται πλέον περίτρανα πως το αφήγημα περί έξωθεν επιβαλλομένων μνημονίων για τη νεοφιλελεύθερη ατζέντα των γερακιών της Γερμανίας είναι και ήταν μια τεράστια κοροϊδία στην πραγματικότητα. Δεν πρόκειται για υποχρεώσεις της χώρας λόγω μνημονίων. Πρόκειται για</w:t>
      </w:r>
      <w:r>
        <w:rPr>
          <w:rFonts w:eastAsia="Times New Roman" w:cs="Times New Roman"/>
          <w:szCs w:val="24"/>
        </w:rPr>
        <w:t xml:space="preserve"> μια βαθιά ταξική πολιτική, που στόχο έχει να θωρακίσει μόνο τα κέρδη των μονοπωλίων. </w:t>
      </w:r>
    </w:p>
    <w:p w14:paraId="5470BC9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ακριβώς περιλαμβάνει το μεσοπρόθεσμο; Για την τετραετία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περιλαμβάνει μέτρα που θα οδηγήσουν σε νέα συσσωρευτική απώλεια, ύψους 18,5 δισεκατομμυρίων ευρώ γ</w:t>
      </w:r>
      <w:r>
        <w:rPr>
          <w:rFonts w:eastAsia="Times New Roman" w:cs="Times New Roman"/>
          <w:szCs w:val="24"/>
        </w:rPr>
        <w:t xml:space="preserve">ια τα λαϊκά εισοδήματα. Τα 12,5 δισεκατομμύρια θα προέλθουν από τις νέες περικοπές στις συντάξεις, κύριες και επικουρικές και τα 6 δισεκατομμύρια από τη μείωση του αφορολόγητου ορίου για μισθωτούς, συνταξιούχους, αγρότες. </w:t>
      </w:r>
    </w:p>
    <w:p w14:paraId="5470BC9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 έσοδα αυτά είναι αυξημένα κατά</w:t>
      </w:r>
      <w:r>
        <w:rPr>
          <w:rFonts w:eastAsia="Times New Roman" w:cs="Times New Roman"/>
          <w:szCs w:val="24"/>
        </w:rPr>
        <w:t xml:space="preserve"> 1,2 δισεκατομμύρια σε σχέση με ό,τι προέβλεπε το περσινό μεσοπρόθεσμο για την τριετία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Σε αυτό αποκαλύπτεται και η ουσία των λεγόμενων αντιμέτρων, με τα οποία οι λιγότερο φτωχοί θα πληρώνουν για τους εξαθλιωμένους. Το σύνολο των αντιμέτρων για</w:t>
      </w:r>
      <w:r>
        <w:rPr>
          <w:rFonts w:eastAsia="Times New Roman" w:cs="Times New Roman"/>
          <w:szCs w:val="24"/>
        </w:rPr>
        <w:t xml:space="preserve"> την τετραετία ανέρχεται στα 14 δισεκατομμύρια ευρώ. Αυτά τα αντίμετρα εμφανίζονται μειωμένα κατά 5,5 δισεκατομμύρια για την τριετία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σε σχέση με αυτά που προέβλεπε το περσινό μεσοπρόθεσμο. </w:t>
      </w:r>
    </w:p>
    <w:p w14:paraId="5470BC9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και απ’ αυτά τα αντίμετρα ένα σύνολο 3,2 δισεκατ</w:t>
      </w:r>
      <w:r>
        <w:rPr>
          <w:rFonts w:eastAsia="Times New Roman" w:cs="Times New Roman"/>
          <w:szCs w:val="24"/>
        </w:rPr>
        <w:t>ομμυρίων θα στηρίξει πάλι τις ανάγκες των επιχειρηματικών ομίλων. Περίπου 1,2 δισεκατομμύρια θα πάει για ενίσχυση επενδυτικών σχεδίων, 1 δισεκατομμύριο για επιδότηση θέσεων απασχόλησης και 1 δισεκατομμύριο από τη μείωση των φορολογικών συντελεστών για τα ν</w:t>
      </w:r>
      <w:r>
        <w:rPr>
          <w:rFonts w:eastAsia="Times New Roman" w:cs="Times New Roman"/>
          <w:szCs w:val="24"/>
        </w:rPr>
        <w:t>ομικά πρόσωπα. Έχουμε, δηλαδή, μια αναδιανομή του πλούτου ξανά προς όφελος των επιχειρηματικών ομίλων. Απ’ αυτή τη νέα ληστεία σε βάρος των λαϊκών εισοδημάτων θα προέλθουν τα «αιματοβαμμένα» πρωτογενή πλεονάσματα, τα οποία μάλιστα ξεπερνούν κατά πολύ τον σ</w:t>
      </w:r>
      <w:r>
        <w:rPr>
          <w:rFonts w:eastAsia="Times New Roman" w:cs="Times New Roman"/>
          <w:szCs w:val="24"/>
        </w:rPr>
        <w:t xml:space="preserve">τόχο για 3,5% που προβλέπεται από τα μνημόνια. </w:t>
      </w:r>
    </w:p>
    <w:p w14:paraId="5470BC9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Βεβαίως, στο πολυνομοσχέδιο υπάρχουν και άλλα αντιλαϊκά μέτρα, όπως οι αλλαγές που κάνατε στον ΕΔΟΕΑΠ</w:t>
      </w:r>
      <w:r w:rsidRPr="00CF368B">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 xml:space="preserve">ταμείο </w:t>
      </w:r>
      <w:r>
        <w:rPr>
          <w:rFonts w:eastAsia="Times New Roman" w:cs="Times New Roman"/>
          <w:szCs w:val="24"/>
        </w:rPr>
        <w:t xml:space="preserve">των </w:t>
      </w:r>
      <w:r>
        <w:rPr>
          <w:rFonts w:eastAsia="Times New Roman" w:cs="Times New Roman"/>
          <w:szCs w:val="24"/>
        </w:rPr>
        <w:t>δημοσιογράφων</w:t>
      </w:r>
      <w:r>
        <w:rPr>
          <w:rFonts w:eastAsia="Times New Roman" w:cs="Times New Roman"/>
          <w:szCs w:val="24"/>
        </w:rPr>
        <w:t>, αλλαγές που όχι μόνο οδηγούν σε νέες μειώσεις στις επικουρικές συντάξεις κα</w:t>
      </w:r>
      <w:r>
        <w:rPr>
          <w:rFonts w:eastAsia="Times New Roman" w:cs="Times New Roman"/>
          <w:szCs w:val="24"/>
        </w:rPr>
        <w:t>ι στις παροχές υγείας, αλλά επιταχύνουν τη διαδικασία είτε με το κλείσιμο του ΕΔΟΕΑΠ και ένταξη των μελών τους στο ΕΤΕΑ είτε στη μετατροπή τους σε ένα επαγγελματικό ταμείο.</w:t>
      </w:r>
    </w:p>
    <w:p w14:paraId="5470BC9F" w14:textId="77777777" w:rsidR="001F594C" w:rsidRDefault="008C7D1C">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λήξεως του χρ</w:t>
      </w:r>
      <w:r>
        <w:rPr>
          <w:rFonts w:eastAsia="Times New Roman"/>
          <w:bCs/>
        </w:rPr>
        <w:t>όνου ομιλίας του Γενικού Γραμματέ</w:t>
      </w:r>
      <w:r>
        <w:rPr>
          <w:rFonts w:eastAsia="Times New Roman"/>
          <w:bCs/>
        </w:rPr>
        <w:t>α της Κεντρικής Επιτροπής του Κομμουνιστικού Κόμματος Ελλάδας</w:t>
      </w:r>
      <w:r w:rsidRPr="00F8084C">
        <w:rPr>
          <w:rFonts w:eastAsia="Times New Roman"/>
          <w:bCs/>
        </w:rPr>
        <w:t>)</w:t>
      </w:r>
    </w:p>
    <w:p w14:paraId="5470BCA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Επιβάλλονται αλλαγές στον νόμο Κατσέλη, οι οποίες επιδεινώνουν ακόμα περισσότερο τις προϋποθέσεις ένταξης και της όποιας παρεχόμενης προστασίας. Στο όνομα της δήθεν αντιμετώπισης των στρατηγικώ</w:t>
      </w:r>
      <w:r>
        <w:rPr>
          <w:rFonts w:eastAsia="Times New Roman" w:cs="Times New Roman"/>
          <w:szCs w:val="24"/>
        </w:rPr>
        <w:t xml:space="preserve">ν κακοπληρωτών, καταργείται το τραπεζικό απόρρητο, χωρίς να θέτει κανένα όριο στο ύψος των καταθέσεων, όταν είναι γνωστό ότι ο καθορισμός των δόσεων περιλαμβάνει, όχι μόνο το ύψος του εισοδήματος, αλλά και τα περιουσιακά στοιχεία. Το αποτέλεσμα θα είναι η </w:t>
      </w:r>
      <w:r>
        <w:rPr>
          <w:rFonts w:eastAsia="Times New Roman" w:cs="Times New Roman"/>
          <w:szCs w:val="24"/>
        </w:rPr>
        <w:t xml:space="preserve">αύξηση των δόσεων που θα κληθούν να πληρώσουν, ενώ βγαίνει από την προστασία αυτόματα, εάν δεν έχει πληρώσει τρεις δόσεις, χωρίς να λαμβάνονται υπ’ όψιν πραγματικά δεδομένα που μπορεί να τον οδήγησαν σε αδυναμία πληρωμής. </w:t>
      </w:r>
    </w:p>
    <w:p w14:paraId="5470BCA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κύριο χαρακτηριστικό του πολυν</w:t>
      </w:r>
      <w:r>
        <w:rPr>
          <w:rFonts w:eastAsia="Times New Roman" w:cs="Times New Roman"/>
          <w:szCs w:val="24"/>
        </w:rPr>
        <w:t>ομοσχεδίου είναι η με κάθε τρόπο στήριξη των αναγκών και των συμφερόντων των επιχειρηματικών ομίλων. Αυτή είναι και η κόκκινη γραμμή που διαπερνά το νομοσχέδιο, όπως οι αλλαγές στην αγορά εργασίας</w:t>
      </w:r>
      <w:r w:rsidRPr="00880340">
        <w:rPr>
          <w:rFonts w:eastAsia="Times New Roman" w:cs="Times New Roman"/>
          <w:szCs w:val="24"/>
        </w:rPr>
        <w:t>,</w:t>
      </w:r>
      <w:r>
        <w:rPr>
          <w:rFonts w:eastAsia="Times New Roman" w:cs="Times New Roman"/>
          <w:szCs w:val="24"/>
        </w:rPr>
        <w:t xml:space="preserve"> μέσω των οποίων ικανοποιούνται οι απαιτήσεις του ΣΕΒ. </w:t>
      </w:r>
    </w:p>
    <w:p w14:paraId="5470BCA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συμβαίνει με το άρθρο 116</w:t>
      </w:r>
      <w:r w:rsidRPr="00880340">
        <w:rPr>
          <w:rFonts w:eastAsia="Times New Roman" w:cs="Times New Roman"/>
          <w:szCs w:val="24"/>
        </w:rPr>
        <w:t>,</w:t>
      </w:r>
      <w:r>
        <w:rPr>
          <w:rFonts w:eastAsia="Times New Roman" w:cs="Times New Roman"/>
          <w:szCs w:val="24"/>
        </w:rPr>
        <w:t xml:space="preserve"> που μειώνει το λεγόμενο μη μισθολογικό κόστος. Τι σημαίνει στην πράξη αυτή η μείωση; Σημαίνει πως ακόμη και το ζήτημα του επανακαθορισμού του κατώτερου μισθού, αλλά και οι μονομερείς προσφυγές στη διαιτησία, δεν πρέπει να πλ</w:t>
      </w:r>
      <w:r>
        <w:rPr>
          <w:rFonts w:eastAsia="Times New Roman" w:cs="Times New Roman"/>
          <w:szCs w:val="24"/>
        </w:rPr>
        <w:t xml:space="preserve">ήξουν την ανταγωνιστικότητα των μεγάλων επιχειρήσεων. Μόνο οι εργαζόμενοι πρέπει να πληγούν, μας λέτε. </w:t>
      </w:r>
    </w:p>
    <w:p w14:paraId="5470BCA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άρθρο 15 έχει ως περιεχόμενο τη μεσολάβηση και τη διαιτησία των συλλογικών εργατικών διαφορών, δηλαδή τον μηχανισμό προσφυγής για να υπάρξει συλλογικ</w:t>
      </w:r>
      <w:r>
        <w:rPr>
          <w:rFonts w:eastAsia="Times New Roman" w:cs="Times New Roman"/>
          <w:szCs w:val="24"/>
        </w:rPr>
        <w:t xml:space="preserve">ή σύμβαση εργασίας στην περίπτωση που αυτή δεν υπογράφεται. </w:t>
      </w:r>
    </w:p>
    <w:p w14:paraId="5470BCA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Αυτή η διαδικασία δεν σημαίνει ότι έλυνε τις διαφορές βέβαια ανάμεσα στους εργαζόμενους και τους εργοδότες για τη συλλογική σύμβαση υπέρ των εργαζομένων. Τουλάχιστον, όμως, κάποιες φορές, όταν οι</w:t>
      </w:r>
      <w:r>
        <w:rPr>
          <w:rFonts w:eastAsia="Times New Roman" w:cs="Times New Roman"/>
          <w:szCs w:val="24"/>
        </w:rPr>
        <w:t xml:space="preserve"> εργοδότες δεν υπέγραφαν συλλογικές συμβάσεις εργασίας, τα συνδικάτα έκαναν προσφυγή στον ΟΜΕΔ για να υπάρξει συλλογική σύμβαση εργασίας. </w:t>
      </w:r>
    </w:p>
    <w:p w14:paraId="5470BCA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το άρθρο 15 του πολυνομοσχεδίου και με όσα αναφέρονται στην αιτιολογική έκθεση, μπαίνουν επιπλέον εμπόδια στη δυνα</w:t>
      </w:r>
      <w:r>
        <w:rPr>
          <w:rFonts w:eastAsia="Times New Roman" w:cs="Times New Roman"/>
          <w:szCs w:val="24"/>
        </w:rPr>
        <w:t>τότητα των σωματείων για προσφυγή στη διαιτησία, αφού κυρίαρχη διαδικασία γίνεται η μεσολάβηση. Δηλαδή, ο μεσολαβητής παρεμβαίνει ανάμεσα σε εργοδότες και σωματεία, όταν δεν συμφωνούν για την υπογραφή συλλογικής σύμβασης και κάνει δικές του προτάσεις για ν</w:t>
      </w:r>
      <w:r>
        <w:rPr>
          <w:rFonts w:eastAsia="Times New Roman" w:cs="Times New Roman"/>
          <w:szCs w:val="24"/>
        </w:rPr>
        <w:t>α υπογραφεί η συλλογική σύμβαση εργασίας. Αν δεν γίνουν αποδεκτές από το σωματείο των εργαζομένων οι προτάσεις του, το σωματείο δεν έχει πλέον δικαίωμα προσφυγής στη διαιτησία. Δικαίωμα προσφυγής έχει μόνο το μέρος που συμφωνεί με τις προτάσεις του μεσολαβ</w:t>
      </w:r>
      <w:r>
        <w:rPr>
          <w:rFonts w:eastAsia="Times New Roman" w:cs="Times New Roman"/>
          <w:szCs w:val="24"/>
        </w:rPr>
        <w:t xml:space="preserve">ητή. </w:t>
      </w:r>
    </w:p>
    <w:p w14:paraId="5470BCA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Έτσι, αν ένα σωματείο απορρίψει τις προτάσεις του μεσολαβητή που δέχεται η εργοδοσία, δεν έχει τη δυνατότητα μονομερούς προσφυγής στη διαιτησία. Για να την έχει, πρέπει να έχει αποδεχθεί την πρόταση του μεσολαβητή που απέρριψε το άλλο μέρος. Μέχρι σή</w:t>
      </w:r>
      <w:r>
        <w:rPr>
          <w:rFonts w:eastAsia="Times New Roman" w:cs="Times New Roman"/>
          <w:szCs w:val="24"/>
        </w:rPr>
        <w:t xml:space="preserve">μερα, είχε τη δυνατότητα μονομερούς προσφυγής, με μόνη προϋπόθεση να έχει προηγηθεί η μεσολάβηση. </w:t>
      </w:r>
    </w:p>
    <w:p w14:paraId="5470BC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μεσολαβητής για να διαμορφώσει τις προτάσεις του προβαίνει, λέει, σε εξέταση προσώπων -στο άρθρο 15 είναι αυτό- και σε οποιαδήποτε έρευνα σχετική με τους ό</w:t>
      </w:r>
      <w:r>
        <w:rPr>
          <w:rFonts w:eastAsia="Times New Roman" w:cs="Times New Roman"/>
          <w:szCs w:val="24"/>
        </w:rPr>
        <w:t xml:space="preserve">ρους εργασίας, συνεπικουρούμενος από έναν ή περισσότερους πραγματογνώμονες της επιλογής του. Όλη αυτή η διαδικασία, προφανώς, είναι σε όφελος μόνο της μεγαλοεργοδοσίας. </w:t>
      </w:r>
    </w:p>
    <w:p w14:paraId="5470BCA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το άρθρο 15, καθορίζοντας τη διαδικασία της μεσολάβησης για τη σύναψη συλλογικ</w:t>
      </w:r>
      <w:r>
        <w:rPr>
          <w:rFonts w:eastAsia="Times New Roman" w:cs="Times New Roman"/>
          <w:szCs w:val="24"/>
        </w:rPr>
        <w:t xml:space="preserve">ής σύμβασης θέτει και συνολικά τα κριτήρια της διαδικασίας, που είναι κομμένα και ραμμένα στις ανάγκες της εργοδοσίας για </w:t>
      </w:r>
      <w:r w:rsidRPr="002314B3">
        <w:rPr>
          <w:rFonts w:eastAsia="Times New Roman"/>
          <w:bCs/>
          <w:shd w:val="clear" w:color="auto" w:fill="FFFFFF"/>
        </w:rPr>
        <w:t>να</w:t>
      </w:r>
      <w:r>
        <w:rPr>
          <w:rFonts w:eastAsia="Times New Roman" w:cs="Times New Roman"/>
          <w:szCs w:val="24"/>
        </w:rPr>
        <w:t xml:space="preserve"> έχουν μεγάλη κερδοφορία. </w:t>
      </w:r>
    </w:p>
    <w:p w14:paraId="5470BCA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Λέει ότι ο μεσολαβητής εξετάζει την οικονομική κατάσταση και εξέλιξη της ανταγωνιστικότητας της παραγωγικ</w:t>
      </w:r>
      <w:r>
        <w:rPr>
          <w:rFonts w:eastAsia="Times New Roman" w:cs="Times New Roman"/>
          <w:szCs w:val="24"/>
        </w:rPr>
        <w:t xml:space="preserve">ής δραστηριότητας. Βεβαίως, στην αιτιολογική έκθεση αναφέρει ότι ο μεσολαβητής ή η διαιτησία παίρνουν υπόψη και την αγοραστική δύναμη του μισθού, αλλά το κύριο εδώ είναι η ανταγωνιστικότητα. Το άλλο είναι «στάχτη στα μάτια». </w:t>
      </w:r>
    </w:p>
    <w:p w14:paraId="5470BCA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Όλο αυτό το πλέγμα δείχνει ότι η Κυβέρνηση, θέτοντας τέτοιους όρους για τη μεσολάβηση και τη διαιτησία, ήδη κάνει δεκτό το αίτημα του ΣΕΒ και των άλλων καπιταλιστών για συλλογικές συμβάσεις που να υπηρετούν την ανταγωνιστικότητα, την κερδοφορία των ομίλων,</w:t>
      </w:r>
      <w:r>
        <w:rPr>
          <w:rFonts w:eastAsia="Times New Roman" w:cs="Times New Roman"/>
          <w:szCs w:val="24"/>
        </w:rPr>
        <w:t xml:space="preserve"> που αν δεν την δέχονται τα σωματεία, θα επισφραγίζεται από μεσολάβηση ή διαιτησία. Μιλάει για ελεύθερες διαπραγματεύσεις, αλλά ήδη έχει στρώσει το έδαφος ικανοποίησης των εργοδοτών στο ζήτημα των συλλογικών συμβάσεων. </w:t>
      </w:r>
    </w:p>
    <w:p w14:paraId="5470BCA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Προβλέπει την απλούστευση -στην ουσί</w:t>
      </w:r>
      <w:r>
        <w:rPr>
          <w:rFonts w:eastAsia="Times New Roman" w:cs="Times New Roman"/>
          <w:szCs w:val="24"/>
        </w:rPr>
        <w:t xml:space="preserve">α κατάργηση- της διαδικασίας αδειοδοτήσεων, που μετατρέπεται σε μία απλή γνωστοποίηση με δειγματοληπτικούς εκ των υστέρων ελέγχους, για το αν τηρούνται τα μέτρα υγιεινής και ασφάλειας, για το αν προστατεύεται η δημόσια υγεία και το περιβάλλον. </w:t>
      </w:r>
    </w:p>
    <w:p w14:paraId="5470BCA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προηγούμ</w:t>
      </w:r>
      <w:r>
        <w:rPr>
          <w:rFonts w:eastAsia="Times New Roman" w:cs="Times New Roman"/>
          <w:szCs w:val="24"/>
        </w:rPr>
        <w:t>ενο διάστημα ήμαστε μάρτυρες των κυβερνητικών διακηρύξεων ότι τέλειωσε το καθεστώς της τζάμπα άδειας για τους ιδιοκτήτες τηλεοπτικών σταθμών. Μάλλον εννοούσαν ότι θα τους επιδοτήσουν και από πάνω, όπως κάνουν με τις μειώσεις στη φορολογία των διαφημιστικών</w:t>
      </w:r>
      <w:r>
        <w:rPr>
          <w:rFonts w:eastAsia="Times New Roman" w:cs="Times New Roman"/>
          <w:szCs w:val="24"/>
        </w:rPr>
        <w:t xml:space="preserve"> εσόδων. </w:t>
      </w:r>
    </w:p>
    <w:p w14:paraId="5470BCA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φυσικά, η επιθετική προώθηση των ιδιωτικοποιήσεων δεν θα μπορούσε να λείπει από το μενού σας, γιατί οι επενδυτές θέλουν να επενδύσουν. Και για να επενδύσουν, εσείς τους τα δίνετε όλα, είτε με το Ελληνικό για το οποίο πουλούσατε</w:t>
      </w:r>
      <w:r>
        <w:rPr>
          <w:rFonts w:eastAsia="Times New Roman" w:cs="Times New Roman"/>
          <w:szCs w:val="24"/>
        </w:rPr>
        <w:t xml:space="preserve"> παραμύθια αντίστασης, είτε με το να φτάσετε στο σημείο ακόμη να υποθηκεύσετε στον </w:t>
      </w:r>
      <w:r>
        <w:rPr>
          <w:rFonts w:eastAsia="Times New Roman" w:cs="Times New Roman"/>
          <w:szCs w:val="24"/>
          <w:lang w:val="en-US"/>
        </w:rPr>
        <w:t>ESM</w:t>
      </w:r>
      <w:r>
        <w:rPr>
          <w:rFonts w:eastAsia="Times New Roman" w:cs="Times New Roman"/>
          <w:szCs w:val="24"/>
        </w:rPr>
        <w:t xml:space="preserve"> την ακίνητη περιουσία του </w:t>
      </w:r>
      <w:r>
        <w:rPr>
          <w:rFonts w:eastAsia="Times New Roman" w:cs="Times New Roman"/>
          <w:szCs w:val="24"/>
        </w:rPr>
        <w:t xml:space="preserve">δημοσίου </w:t>
      </w:r>
      <w:r>
        <w:rPr>
          <w:rFonts w:eastAsia="Times New Roman" w:cs="Times New Roman"/>
          <w:szCs w:val="24"/>
        </w:rPr>
        <w:t xml:space="preserve">ύψους 25 δισεκατομμυρίων ευρώ. </w:t>
      </w:r>
    </w:p>
    <w:p w14:paraId="5470BCA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αποδεικνύεται περίτρανα; Αποδεικνύεται πως εκτός από την εποπτεία της Ευρωπαϊκής Ένωσης και του Διε</w:t>
      </w:r>
      <w:r>
        <w:rPr>
          <w:rFonts w:eastAsia="Times New Roman" w:cs="Times New Roman"/>
          <w:szCs w:val="24"/>
        </w:rPr>
        <w:t>θνούς Νομισματικού Ταμείου οι πραγματικοί ένοχοι, οι υπόλογοι για τη βάρβαρη καταπάτηση των λαϊκών συμφερόντων βρίσκονται πρώτα απ’ όλα μέσα εδώ, στην ίδια μας τη χώρα. Είναι η άρχουσα τάξη, οι μονοπωλιακοί όμιλοι και εσείς, κύριε Πρόεδρε του ΣΥΡΙΖΑ και τη</w:t>
      </w:r>
      <w:r>
        <w:rPr>
          <w:rFonts w:eastAsia="Times New Roman" w:cs="Times New Roman"/>
          <w:szCs w:val="24"/>
        </w:rPr>
        <w:t xml:space="preserve">ς Κυβέρνησης του ΣΥΡΙΖΑ και οι πολιτικοί ομόσταυλοί σας. </w:t>
      </w:r>
    </w:p>
    <w:p w14:paraId="5470BCA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Είστε εσείς που δείχνετε κάθε προθυμία να προχωράτε τις περιβόητες μεταρρυθμίσεις όπως τις έχει ανάγκη το μεγάλο κεφάλαιο, οι βιομήχανοι, οι εφοπλιστές. Αυτές τις μεταρρυθμίσεις και τα μέτρα τα σχεδ</w:t>
      </w:r>
      <w:r>
        <w:rPr>
          <w:rFonts w:eastAsia="Times New Roman" w:cs="Times New Roman"/>
          <w:szCs w:val="24"/>
        </w:rPr>
        <w:t xml:space="preserve">ιάζετε και τα προωθείτε μαζί με την Ευρωπαϊκή Ένωση βέβαια, το Διεθνές Νομισματικό Ταμείο και όλους τους άλλους μηχανισμούς που στηρίζουν την καπιταλιστική κερδοφορία. </w:t>
      </w:r>
    </w:p>
    <w:p w14:paraId="5470BC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εμάς, βέβαια, δεν αποτελεί κανενός είδους μεγάλη έκπληξη. Έχει μαλλιάσει η γλώσσα μ</w:t>
      </w:r>
      <w:r>
        <w:rPr>
          <w:rFonts w:eastAsia="Times New Roman" w:cs="Times New Roman"/>
          <w:szCs w:val="24"/>
        </w:rPr>
        <w:t>ας να λέμε ότι οι καπιταλισμός θέλει συνεχώς νέα μέτρα για να διασφαλιστεί η κερδοφορία του κεφαλαίου. Όσο και αν προσπαθείτε να πείσετε τον ελληνικό λαό πως έχετε βρει μια μαγική συνταγή που μπορεί να εξασφαλίσει και καπιταλιστική ανάπτυξη και ευημερία γι</w:t>
      </w:r>
      <w:r>
        <w:rPr>
          <w:rFonts w:eastAsia="Times New Roman" w:cs="Times New Roman"/>
          <w:szCs w:val="24"/>
        </w:rPr>
        <w:t xml:space="preserve">α τους εργαζόμενους, τα γεγονότα είναι πεισματάρικα. Δεν υπάρχει δυστυχώς τέτοια συνταγή. </w:t>
      </w:r>
    </w:p>
    <w:p w14:paraId="5470BC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Πίσω από τα παροδικά βελτιωμένα οικονομικά στοιχεία η πραγματικότητα είναι πως η υπερσυσσώρευση του κεφαλαίου σε παγκόσμιο επίπεδο δεν βρίσκει κανενός είδους λύση. Ό</w:t>
      </w:r>
      <w:r>
        <w:rPr>
          <w:rFonts w:eastAsia="Times New Roman" w:cs="Times New Roman"/>
          <w:szCs w:val="24"/>
        </w:rPr>
        <w:t xml:space="preserve">λες οι σοβαρές αναλύσεις μιλούν για τα πρωτόγνωρα επίπεδα υπερσυσσώρευσης κεφαλαίου, μια χαρακτηριστική εκδοχή των οποίων είναι η τεράστια κλίμακα αύξησης του χρέους, ιδιωτικού και δημόσιου, σε ολόκληρο τον κόσμο. </w:t>
      </w:r>
    </w:p>
    <w:p w14:paraId="5470BC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καπιταλισμός δεν βρίσκει και δεν μπορεί</w:t>
      </w:r>
      <w:r>
        <w:rPr>
          <w:rFonts w:eastAsia="Times New Roman" w:cs="Times New Roman"/>
          <w:szCs w:val="24"/>
        </w:rPr>
        <w:t xml:space="preserve"> να βρει νέες κερδοφόρες επενδύσεις για τα υπερσυσσωρευμένα κεφάλαια των ομίλων. Οι πράσινες τεχνολογίες δεν μπορούν να απορροφήσουν αποτελεσματικά το πλεονάζον κεφάλαιο, ενώ οι νέες τεχνολογίες της αυτοματοποίησης δημιουργούν πολύ περισσότερα προβλήματα α</w:t>
      </w:r>
      <w:r>
        <w:rPr>
          <w:rFonts w:eastAsia="Times New Roman" w:cs="Times New Roman"/>
          <w:szCs w:val="24"/>
        </w:rPr>
        <w:t xml:space="preserve">πό όσα επιλύουν, αφού η μεγάλη αύξηση της παραγωγικότητας που φέρνουν, δεν μπορεί να απορροφηθεί από ένα σύστημα που περιστρέφεται γύρω από το κέρδος και την ανάγκη ξεζουμίσματος όλο και περισσότερης ζωντανής εργασίας. </w:t>
      </w:r>
    </w:p>
    <w:p w14:paraId="5470BC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καινοτόμες επενδύσεις σε τελευταί</w:t>
      </w:r>
      <w:r>
        <w:rPr>
          <w:rFonts w:eastAsia="Times New Roman" w:cs="Times New Roman"/>
          <w:szCs w:val="24"/>
        </w:rPr>
        <w:t>α ανάλυση αδυνατούν να κάνουν κάτι διαφορετικό από ένα ξαναμοίρασμα της πίτας των κερδών που δεν αυξάνεται με τους ρυθμούς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έχει ανάγκη η διασφάλιση μιας ικανοποιητικής καπιταλιστικής κερδοφορίας. </w:t>
      </w:r>
    </w:p>
    <w:p w14:paraId="5470BC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κρίση δεν κατάφερε να λύσει το πρόβλημα. Η α</w:t>
      </w:r>
      <w:r>
        <w:rPr>
          <w:rFonts w:eastAsia="Times New Roman" w:cs="Times New Roman"/>
          <w:szCs w:val="24"/>
        </w:rPr>
        <w:t>παξίωση κεφαλαίου που έφερε ήταν ελάχιστη σε σχέση με τον όγκο του υπερσυσσωρευμένου κεφαλαίου που υπάρχει σήμερα. Το κάθε κράτος, το κάθε ιμπεριαλιστικό κέντρο έδινε –και συνεχίζει να δίνει- σκληρή μάχη για να διαφυλάξει τα δικά του μονοπώλια με διάφορα μ</w:t>
      </w:r>
      <w:r>
        <w:rPr>
          <w:rFonts w:eastAsia="Times New Roman" w:cs="Times New Roman"/>
          <w:szCs w:val="24"/>
        </w:rPr>
        <w:t>έσα κρατικής πολιτικής, από μια εκτεταμένη επεκτατική νομισματική πολιτική μέχρι τον εμπορικό πόλεμο που βλέπουμε τώρα που εξαπολύουν οι στενότεροι σύμμαχοί σας, οι Ηνωμένες Πολιτείες Αμερικής, μέτρα, τα οποία το μόνο που κάνουν είναι να μεταθέτουν το πρόβ</w:t>
      </w:r>
      <w:r>
        <w:rPr>
          <w:rFonts w:eastAsia="Times New Roman" w:cs="Times New Roman"/>
          <w:szCs w:val="24"/>
        </w:rPr>
        <w:t xml:space="preserve">λημα λίγο προς το μέλλον διογκώνοντάς το όμως. </w:t>
      </w:r>
    </w:p>
    <w:p w14:paraId="5470BC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η μοναδική λύση που προκρίνει το κεφάλαιο σε ολόκληρο τον κόσμο είναι η αύξηση του βαθμού εκμετάλλευσης της εργατικής τάξης με ποικίλους και διαφορετικούς μηχανισμούς, με άμεση μείωση μισ</w:t>
      </w:r>
      <w:r>
        <w:rPr>
          <w:rFonts w:eastAsia="Times New Roman" w:cs="Times New Roman"/>
          <w:szCs w:val="24"/>
        </w:rPr>
        <w:t xml:space="preserve">θών, με προώθηση ιδιωτικοποιήσεων στην υγεία, στην παιδεία σε κοινωνικές υπηρεσίες που εκτινάσσουν το βάρος στις λαϊκές οικογένειες και οδηγούν έμμεσα σε φθηνότερη εργατική δύναμη, καθώς και στο τσάκισμα όσων τους αποδίδετε το χαρακτηρισμό «μεσαίοι». </w:t>
      </w:r>
    </w:p>
    <w:p w14:paraId="5470BCB6"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Όποι</w:t>
      </w:r>
      <w:r>
        <w:rPr>
          <w:rFonts w:eastAsia="Times New Roman"/>
          <w:szCs w:val="24"/>
        </w:rPr>
        <w:t>ος δεν βρίσκεται σε κατάσταση εξαθλίωσης, χαρακτηρίζεται πλέον από εσάς μεσαίος, ρετιρέ και εξαπολύεται εναντίον του ένα πραγματικό αντιλαϊκό πογκρόμ, με δραστική περικοπή όλων των συντάξεων που βρίσκονται πάνω από το όριο επιβίωσης, με δραστική αύξηση φορ</w:t>
      </w:r>
      <w:r>
        <w:rPr>
          <w:rFonts w:eastAsia="Times New Roman"/>
          <w:szCs w:val="24"/>
        </w:rPr>
        <w:t xml:space="preserve">ολογίας και μείωση κοινωνικών παροχών. Συμπιέζετε κι άλλο τους μεσαίους, ώστε να βρεθούν νέες πηγές αφαίμαξης για τη στήριξη και πάλι μόνο της κερδοφορίας του μεγάλου κεφαλαίου. </w:t>
      </w:r>
    </w:p>
    <w:p w14:paraId="5470BCB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Παντού και διαχρονικά η δική σας πλευρά, σε αυτή τη φάση του συνεχιζόμενου τα</w:t>
      </w:r>
      <w:r>
        <w:rPr>
          <w:rFonts w:eastAsia="Times New Roman"/>
          <w:szCs w:val="24"/>
        </w:rPr>
        <w:t>ξικού πολέμου, επιτίθεται σε μισθωτούς, αυτοαπασχολούμενους και συνταξιούχους. Τα περιβόητα αυτά αντίμετρά σας είναι όλο και περισσότερο κουτσουρεμένα και ισχνά σε σχέση με τις περικοπές που κάνετε. Στη μεγάλη τους πλειοψηφία στηρίζουν την κερδοφορία των ο</w:t>
      </w:r>
      <w:r>
        <w:rPr>
          <w:rFonts w:eastAsia="Times New Roman"/>
          <w:szCs w:val="24"/>
        </w:rPr>
        <w:t xml:space="preserve">μίλων ακόμα και άμεσα. </w:t>
      </w:r>
    </w:p>
    <w:p w14:paraId="5470BCB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Τα αντίμετρά σας σημαίνουν ότι παίρνετε από την τσέπη του λαού δέκα και δίνετε πίσω ένα. Τσακίζετε, γδύνετε κυριολεκτικά, τους λιγότερο φτωχούς για να στηρίξετε την καπιταλιστική κερδοφορία και να δώστε ελάχιστα στους εξαθλιωμένους.</w:t>
      </w:r>
      <w:r>
        <w:rPr>
          <w:rFonts w:eastAsia="Times New Roman"/>
          <w:szCs w:val="24"/>
        </w:rPr>
        <w:t xml:space="preserve"> </w:t>
      </w:r>
    </w:p>
    <w:p w14:paraId="5470BCB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Και δεν λύνεται το πρόβλημα με το να ψηφίζουμε εδώ κάποια μέτρα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ψίχουλα, που καλά είναι κι αυτά έστω να τα παίρνουν και που αυτό κάνουμε συνεχώς αυτά τα τελευταία χρόνια. Το πρόβλημα βρίσκεται αλλού. Το σύστημα που υπηρετείτε τόσο πιστά, ο καπιταλισμός</w:t>
      </w:r>
      <w:r>
        <w:rPr>
          <w:rFonts w:eastAsia="Times New Roman"/>
          <w:szCs w:val="24"/>
        </w:rPr>
        <w:t xml:space="preserve"> -να σας το ξαναπώ για να το εμπεδώσετε- εξαπολύει επίθεση στους μισθωτούς, στους αυτοαπασχολούμενους και εξοντώνει τους λεγόμενους «μεσαίους». Για να στηρίξει τα κέρδη του 1% ισοπεδώνει το 99%, δηλαδή ολόκληρη την κοινωνία, εδώ που τα λέμε, προς τα κάτω κ</w:t>
      </w:r>
      <w:r>
        <w:rPr>
          <w:rFonts w:eastAsia="Times New Roman"/>
          <w:szCs w:val="24"/>
        </w:rPr>
        <w:t xml:space="preserve">αι βίαια. </w:t>
      </w:r>
    </w:p>
    <w:p w14:paraId="5470BCBA"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Η πολιτική σας δεν μας ξενίζει. Από την αρχή αυτό το σχέδιο είχατε, απλά το πηγαίνατε στην αρχή λάου-λάου για να παρασύρετε σε αυτόν τον κατήφορο όσους πίστευαν ότι κάτι καλύτερο θα κάνατε τέλος πάντων με βάση τις διακηρύξεις σας. Το κάνατε μόνο</w:t>
      </w:r>
      <w:r>
        <w:rPr>
          <w:rFonts w:eastAsia="Times New Roman"/>
          <w:szCs w:val="24"/>
        </w:rPr>
        <w:t xml:space="preserve"> και μόνο για να κερδίσετε χρόνο για τα σχέδιά σας. </w:t>
      </w:r>
    </w:p>
    <w:p w14:paraId="5470BCBB"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Προωθείτε την πολιτική και τα μέτρα που χρειάζονται οι λίγοι, το μεγάλο κεφάλαιο, για να θωρακιστεί η ανάπτυξή του. Αυτό κάνει και όλη βέβαια η αμαρτωλή σοσιολδημοκρατία σε ολόκληρη την Ευρώπη. Μιλάμε </w:t>
      </w:r>
      <w:r>
        <w:rPr>
          <w:rFonts w:eastAsia="Times New Roman"/>
          <w:szCs w:val="24"/>
        </w:rPr>
        <w:t xml:space="preserve">για μια ανάπτυξη που ούτε είναι ούτε μπορεί να είναι φιλολαϊκή, μια ανάπτυξη αναγκαία προϋπόθεση της οποίας είναι νέα, ακόμα πιο σκληρά, αντιλαϊκά μέτρα. </w:t>
      </w:r>
    </w:p>
    <w:p w14:paraId="5470BCBC"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Σας επισημαίνουμε και προετοιμάζουμε τον ελληνικό λαό: Ό,τι και να κάνετε δεν θα τα καταφέρετε. Δεν μ</w:t>
      </w:r>
      <w:r>
        <w:rPr>
          <w:rFonts w:eastAsia="Times New Roman"/>
          <w:szCs w:val="24"/>
        </w:rPr>
        <w:t xml:space="preserve">πορείτε να φέρετε την καπιταλιστική οικονομία πίσω σε φάση σταθερής μακροπρόθεσμης ανάπτυξης. Το ίδιο ισχύει, σας το ξαναλέμε, σε όλο τον καπιταλιστικό κόσμο. </w:t>
      </w:r>
    </w:p>
    <w:p w14:paraId="5470BCB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Οι εσωτερικές αντιφάσεις αυτού του συστήματος, η αδυναμία του να ελέγξει τις παραγωγικές δυνάμει</w:t>
      </w:r>
      <w:r>
        <w:rPr>
          <w:rFonts w:eastAsia="Times New Roman"/>
          <w:szCs w:val="24"/>
        </w:rPr>
        <w:t xml:space="preserve">ς που το ίδιο δημιουργεί, η αδυναμία να βρεθούν επενδυτικές λύσεις για τα συσσωρευμένα κεφάλαια που λιμνάζουν είναι πανταχού παρόντα. Τα πράγματα είναι πολύ πιο δύσκολα από όσο θέλετε να μας κάνετε να πιστέψουμε. </w:t>
      </w:r>
    </w:p>
    <w:p w14:paraId="5470BCBE"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Από το ΔΝΤ και την Παγκόσμια Τράπεζα, από </w:t>
      </w:r>
      <w:r>
        <w:rPr>
          <w:rFonts w:eastAsia="Times New Roman"/>
          <w:szCs w:val="24"/>
        </w:rPr>
        <w:t>τις μεγάλες αμερικάνικες και ευρωπαϊκές τράπεζες, όλες οι αναλύσεις παρά την προσωρινή βελτίωση της κατάστασης της οικονομίας, επισημαίνουν την αυξανόμενη πιθανότητα εκδήλωσης μιας νέας καπιταλιστικής κρίσης μέσα στα επόμενα χρόνια, με πιθανές αφετηρίες αυ</w:t>
      </w:r>
      <w:r>
        <w:rPr>
          <w:rFonts w:eastAsia="Times New Roman"/>
          <w:szCs w:val="24"/>
        </w:rPr>
        <w:t xml:space="preserve">τή τη φορά την Κίνα στην Ασία και την Ιταλία στην Ευρωζώνη. </w:t>
      </w:r>
    </w:p>
    <w:p w14:paraId="5470BCB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Τα μέτρα διασφάλισης της κερδοφορίας αποδεικνύονται αντιφατικά. Η αύξηση του βαθμού εκμετάλλευσης και η εκτίναξη της παραγωγικότητας δεν φέρνουν την απαραίτητη αύξηση των </w:t>
      </w:r>
      <w:r>
        <w:rPr>
          <w:rFonts w:eastAsia="Times New Roman"/>
          <w:szCs w:val="24"/>
        </w:rPr>
        <w:t xml:space="preserve">κερδών </w:t>
      </w:r>
      <w:r>
        <w:rPr>
          <w:rFonts w:eastAsia="Times New Roman"/>
          <w:szCs w:val="24"/>
        </w:rPr>
        <w:t xml:space="preserve">μακροπρόθεσμα. Ο </w:t>
      </w:r>
      <w:r>
        <w:rPr>
          <w:rFonts w:eastAsia="Times New Roman"/>
          <w:szCs w:val="24"/>
        </w:rPr>
        <w:t>καπιταλισμός σε κα</w:t>
      </w:r>
      <w:r>
        <w:rPr>
          <w:rFonts w:eastAsia="Times New Roman"/>
          <w:szCs w:val="24"/>
        </w:rPr>
        <w:t>μ</w:t>
      </w:r>
      <w:r>
        <w:rPr>
          <w:rFonts w:eastAsia="Times New Roman"/>
          <w:szCs w:val="24"/>
        </w:rPr>
        <w:t xml:space="preserve">μιά περίπτωση δεν μπορεί να διαχειριστεί αυτή την υπερσυσσώρευση. Οι αντιθέσεις οξύνονται επικίνδυνα επίσης ανάμεσα σε ομίλους, σε κράτη σε συμμαχίες, ακόμα και στο εσωτερικό τους. </w:t>
      </w:r>
    </w:p>
    <w:p w14:paraId="5470BCC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Οι επεμβάσεις των Ηνωμένων Πολιτειών της Αμερικής στην </w:t>
      </w:r>
      <w:r>
        <w:rPr>
          <w:rFonts w:eastAsia="Times New Roman"/>
          <w:szCs w:val="24"/>
        </w:rPr>
        <w:t xml:space="preserve">περιοχή μας και η πρόταση τελευταία για μεταφορά της πρωτεύουσας του Ισραήλ στην Ιερουσαλήμ, που ανοίγει ένα νέο μεγαλύτερο κύκλο αίματος, έχουν την οικονομική τους βάση στην ανάγκη διασφάλισης των αμερικάνικων ομίλων. Είναι η υπερσυσσώρευση κεφαλαίου που </w:t>
      </w:r>
      <w:r>
        <w:rPr>
          <w:rFonts w:eastAsia="Times New Roman"/>
          <w:szCs w:val="24"/>
        </w:rPr>
        <w:t>στρώνει και τον δρόμο για έναν γενικευμένο πόλεμο.</w:t>
      </w:r>
    </w:p>
    <w:p w14:paraId="5470BCC1" w14:textId="77777777" w:rsidR="001F594C" w:rsidRDefault="008C7D1C">
      <w:pPr>
        <w:spacing w:after="0" w:line="600" w:lineRule="auto"/>
        <w:ind w:firstLine="720"/>
        <w:contextualSpacing/>
        <w:jc w:val="both"/>
        <w:rPr>
          <w:rFonts w:eastAsia="Times New Roman"/>
          <w:szCs w:val="24"/>
        </w:rPr>
      </w:pPr>
      <w:r>
        <w:rPr>
          <w:rFonts w:eastAsia="Times New Roman"/>
          <w:szCs w:val="24"/>
        </w:rPr>
        <w:t>Η Κυβέρνησή σας, με τη στήριξη της Νέας Δημοκρατίας, αναλαμβάνει ρόλο σημαιοφόρου των σχεδίων του ΝΑΤΟ στην περιοχή και έτσι αυξάνει τον κίνδυνο για τα κυριαρχικά δικαιώματα, για την ειρήνη στην περιοχή, γ</w:t>
      </w:r>
      <w:r>
        <w:rPr>
          <w:rFonts w:eastAsia="Times New Roman"/>
          <w:szCs w:val="24"/>
        </w:rPr>
        <w:t>ια να αναβαθμίσει τη θέση της εγχώριας αστικής τάξης στην ανατολική Μεσόγειο, στα Βαλκάνια, ευρύτερα.</w:t>
      </w:r>
    </w:p>
    <w:p w14:paraId="5470BCC2" w14:textId="77777777" w:rsidR="001F594C" w:rsidRDefault="008C7D1C">
      <w:pPr>
        <w:spacing w:after="0" w:line="600" w:lineRule="auto"/>
        <w:ind w:firstLine="720"/>
        <w:contextualSpacing/>
        <w:jc w:val="both"/>
        <w:rPr>
          <w:rFonts w:eastAsia="Times New Roman"/>
          <w:szCs w:val="24"/>
        </w:rPr>
      </w:pPr>
      <w:r>
        <w:rPr>
          <w:rFonts w:eastAsia="Times New Roman"/>
          <w:szCs w:val="24"/>
        </w:rPr>
        <w:t xml:space="preserve">Κύριε σημερινέ Πρωθυπουργέ και κύριε σημερινέ Αρχηγέ της Αξιωματικής Αντιπολίτευσης, η ανάπτυξη που ευαγγελίζεστε είναι και άδικη και αντιλαϊκή. Σημαίνει </w:t>
      </w:r>
      <w:r>
        <w:rPr>
          <w:rFonts w:eastAsia="Times New Roman"/>
          <w:szCs w:val="24"/>
        </w:rPr>
        <w:t>νέα μέτρα εναντίον των μισθωτών, των συνταξιούχων, των αυτοαπασχολουμένων, μέτρα που έρχονται για να μείνουν και δεν είναι ούτε προσωρινά ούτε έκτακτα, μέτρα που δεν αφορούν το μνημόνιο και τους δανειστές.</w:t>
      </w:r>
    </w:p>
    <w:p w14:paraId="5470BCC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Άλλωστε και το γεγονός ότι τα μέτρα και το </w:t>
      </w:r>
      <w:r>
        <w:rPr>
          <w:rFonts w:eastAsia="Times New Roman"/>
          <w:szCs w:val="24"/>
        </w:rPr>
        <w:t>μεσοπρό</w:t>
      </w:r>
      <w:r>
        <w:rPr>
          <w:rFonts w:eastAsia="Times New Roman"/>
          <w:szCs w:val="24"/>
        </w:rPr>
        <w:t xml:space="preserve">θεσμο </w:t>
      </w:r>
      <w:r>
        <w:rPr>
          <w:rFonts w:eastAsia="Times New Roman"/>
          <w:szCs w:val="24"/>
        </w:rPr>
        <w:t>έρχονται για την περίοδο μετά τη λήξη του μνημονίου, δείχνει και τον πραγματικό τους χαρακτήρα. Είναι μέτρα που αποδεικνύουν πως η ανάπτυξή σας δεν είναι και δεν μπορεί να είναι φιλολαϊκή. Η ανάπτυξη που θέλετε πατάει πάνω στα ερείπια δικαιωμάτων, γι</w:t>
      </w:r>
      <w:r>
        <w:rPr>
          <w:rFonts w:eastAsia="Times New Roman"/>
          <w:szCs w:val="24"/>
        </w:rPr>
        <w:t xml:space="preserve">ατί όσα κερδίζουν οι όμιλοι, τα χάνουν οι εργαζόμενοι. </w:t>
      </w:r>
    </w:p>
    <w:p w14:paraId="5470BCC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Γι’ αυτό καλούμε τους εργαζόμενους να βγουν στο προσκήνιο, να οργανώσουν την πάλη τους, να μη σκύψουν το κεφάλι. Δεν υπάρχουν αδιέξοδα στην πρότασή μας. Αδιέξοδο είναι μόνο οι σημερινές πολιτικές των </w:t>
      </w:r>
      <w:r>
        <w:rPr>
          <w:rFonts w:eastAsia="Times New Roman"/>
          <w:szCs w:val="24"/>
        </w:rPr>
        <w:t>εκάστοτε κυβερνώντων, αδιέξοδο είναι το σύστημά τους, γι’ αυτό και πρέπει να ανατραπεί.</w:t>
      </w:r>
    </w:p>
    <w:p w14:paraId="5470BCC5" w14:textId="77777777" w:rsidR="001F594C" w:rsidRDefault="008C7D1C">
      <w:pPr>
        <w:spacing w:after="0" w:line="600" w:lineRule="auto"/>
        <w:ind w:firstLine="720"/>
        <w:contextualSpacing/>
        <w:jc w:val="both"/>
        <w:rPr>
          <w:rFonts w:eastAsia="Times New Roman"/>
          <w:szCs w:val="24"/>
        </w:rPr>
      </w:pPr>
      <w:r>
        <w:rPr>
          <w:rFonts w:eastAsia="Times New Roman"/>
          <w:szCs w:val="24"/>
        </w:rPr>
        <w:t>Καταψηφίζουμε και αυτό το πολυνομοσχέδιο και θα καταθέσουμε και πρόταση ονομαστικής ψηφοφορίας, για να καταγράψει η ιστορία αυτού του Κοινοβουλίου για μια ακόμα φορά το</w:t>
      </w:r>
      <w:r>
        <w:rPr>
          <w:rFonts w:eastAsia="Times New Roman"/>
          <w:szCs w:val="24"/>
        </w:rPr>
        <w:t xml:space="preserve"> πολιτικό προσωπικό των ομίλων, τους κλέφτες του ιδρώτα του λαού μας, τους ληστές της περιουσίας και του πλούτου της οικονομίας, της πατρίδας, των εργατών, των αγροτών, των αυτοαπασχολουμένων επαγγελματιών βιοτεχνών και εμπόρων, των επιστημόνων, των νέων κ</w:t>
      </w:r>
      <w:r>
        <w:rPr>
          <w:rFonts w:eastAsia="Times New Roman"/>
          <w:szCs w:val="24"/>
        </w:rPr>
        <w:t>αι των γυναικών των λαϊκών οικογενειών.</w:t>
      </w:r>
    </w:p>
    <w:p w14:paraId="5470BCC6" w14:textId="77777777" w:rsidR="001F594C" w:rsidRDefault="008C7D1C">
      <w:pPr>
        <w:spacing w:after="0" w:line="600" w:lineRule="auto"/>
        <w:ind w:firstLine="720"/>
        <w:contextualSpacing/>
        <w:jc w:val="both"/>
        <w:rPr>
          <w:rFonts w:eastAsia="Times New Roman"/>
          <w:szCs w:val="24"/>
        </w:rPr>
      </w:pPr>
      <w:r>
        <w:rPr>
          <w:rFonts w:eastAsia="Times New Roman"/>
          <w:szCs w:val="24"/>
        </w:rPr>
        <w:t>Ευχαριστώ.</w:t>
      </w:r>
    </w:p>
    <w:p w14:paraId="5470BCC7" w14:textId="77777777" w:rsidR="001F594C" w:rsidRDefault="008C7D1C">
      <w:pPr>
        <w:spacing w:after="0" w:line="600" w:lineRule="auto"/>
        <w:ind w:firstLine="720"/>
        <w:contextualSpacing/>
        <w:jc w:val="both"/>
        <w:rPr>
          <w:rFonts w:eastAsia="Times New Roman"/>
          <w:szCs w:val="24"/>
        </w:rPr>
      </w:pPr>
      <w:r w:rsidRPr="00E50DDA">
        <w:rPr>
          <w:rFonts w:eastAsia="Times New Roman"/>
          <w:b/>
          <w:szCs w:val="24"/>
        </w:rPr>
        <w:t>ΠΡΟΕΔΡΕΥΩΝ (Δημήτριος Κρεμαστινός):</w:t>
      </w:r>
      <w:r>
        <w:rPr>
          <w:rFonts w:eastAsia="Times New Roman"/>
          <w:szCs w:val="24"/>
        </w:rPr>
        <w:t xml:space="preserve"> Ευχαριστούμε κι εμείς.</w:t>
      </w:r>
    </w:p>
    <w:p w14:paraId="5470BCC8"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συνάδελφοι, γίνεται γνωστό στο Σώμα ότι τη συνεδρίασή μας παρακολουθούν από τα άνω δυτικά θεωρεία, αφού προηγουμένως ξεναγήθηκαν</w:t>
      </w:r>
      <w:r>
        <w:rPr>
          <w:rFonts w:eastAsia="Times New Roman"/>
          <w:szCs w:val="24"/>
        </w:rPr>
        <w:t xml:space="preserve">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Αμερικανοί φοιτητές και μία συνοδός από το </w:t>
      </w:r>
      <w:r>
        <w:rPr>
          <w:rFonts w:eastAsia="Times New Roman"/>
          <w:szCs w:val="24"/>
          <w:lang w:val="en-US"/>
        </w:rPr>
        <w:t>Hellenic</w:t>
      </w:r>
      <w:r>
        <w:rPr>
          <w:rFonts w:eastAsia="Times New Roman"/>
          <w:szCs w:val="24"/>
        </w:rPr>
        <w:t xml:space="preserve"> </w:t>
      </w:r>
      <w:r w:rsidRPr="00A138A9">
        <w:rPr>
          <w:rFonts w:eastAsia="Times New Roman"/>
          <w:szCs w:val="24"/>
        </w:rPr>
        <w:t>-</w:t>
      </w:r>
      <w:r>
        <w:rPr>
          <w:rFonts w:eastAsia="Times New Roman"/>
          <w:szCs w:val="24"/>
        </w:rPr>
        <w:t xml:space="preserve"> </w:t>
      </w:r>
      <w:r>
        <w:rPr>
          <w:rFonts w:eastAsia="Times New Roman"/>
          <w:szCs w:val="24"/>
          <w:lang w:val="en-US"/>
        </w:rPr>
        <w:t>American</w:t>
      </w:r>
      <w:r w:rsidRPr="00A138A9">
        <w:rPr>
          <w:rFonts w:eastAsia="Times New Roman"/>
          <w:szCs w:val="24"/>
        </w:rPr>
        <w:t xml:space="preserve"> </w:t>
      </w:r>
      <w:r>
        <w:rPr>
          <w:rFonts w:eastAsia="Times New Roman"/>
          <w:szCs w:val="24"/>
          <w:lang w:val="en-US"/>
        </w:rPr>
        <w:t>University</w:t>
      </w:r>
      <w:r w:rsidRPr="00A138A9">
        <w:rPr>
          <w:rFonts w:eastAsia="Times New Roman"/>
          <w:szCs w:val="24"/>
        </w:rPr>
        <w:t>.</w:t>
      </w:r>
    </w:p>
    <w:p w14:paraId="5470BCC9" w14:textId="77777777" w:rsidR="001F594C" w:rsidRDefault="008C7D1C">
      <w:pPr>
        <w:spacing w:line="600" w:lineRule="auto"/>
        <w:ind w:firstLine="720"/>
        <w:contextualSpacing/>
        <w:jc w:val="both"/>
        <w:rPr>
          <w:rFonts w:eastAsia="Times New Roman"/>
          <w:szCs w:val="24"/>
        </w:rPr>
      </w:pPr>
      <w:r>
        <w:rPr>
          <w:rFonts w:eastAsia="Times New Roman"/>
          <w:szCs w:val="24"/>
        </w:rPr>
        <w:t>Η Βουλή τούς καλωσορίζει</w:t>
      </w:r>
      <w:r>
        <w:rPr>
          <w:rFonts w:eastAsia="Times New Roman"/>
          <w:szCs w:val="24"/>
        </w:rPr>
        <w:t>.</w:t>
      </w:r>
    </w:p>
    <w:p w14:paraId="5470BCCA"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5470BCCB" w14:textId="77777777" w:rsidR="001F594C" w:rsidRDefault="008C7D1C">
      <w:pPr>
        <w:spacing w:line="600" w:lineRule="auto"/>
        <w:ind w:firstLine="720"/>
        <w:contextualSpacing/>
        <w:jc w:val="both"/>
        <w:rPr>
          <w:rFonts w:eastAsia="Times New Roman"/>
          <w:szCs w:val="24"/>
        </w:rPr>
      </w:pPr>
      <w:r>
        <w:rPr>
          <w:rFonts w:eastAsia="Times New Roman"/>
          <w:szCs w:val="24"/>
        </w:rPr>
        <w:t>Κύριοι συνάδελφοι, παράκληση να γίνει σεβαστός ο Κανονισμός της Βουλής και ο χρόνος, διότι μέχρι τώρα έχουν μιλήσει είκοσι δύο Βουλευτές επί συνόλου εκατόν τριάντα τριών, οπότε αντιλαμβάνεστε ότι όταν παρ</w:t>
      </w:r>
      <w:r>
        <w:rPr>
          <w:rFonts w:eastAsia="Times New Roman"/>
          <w:szCs w:val="24"/>
        </w:rPr>
        <w:t>αβιάζεται ο χρόνος, τότε περιορίζεται η δυνατότητα των Βουλευτών να μιλήσουν.</w:t>
      </w:r>
    </w:p>
    <w:p w14:paraId="5470BCCC" w14:textId="77777777" w:rsidR="001F594C" w:rsidRDefault="008C7D1C">
      <w:pPr>
        <w:spacing w:line="600" w:lineRule="auto"/>
        <w:ind w:firstLine="720"/>
        <w:contextualSpacing/>
        <w:jc w:val="both"/>
        <w:rPr>
          <w:rFonts w:eastAsia="Times New Roman"/>
          <w:szCs w:val="24"/>
        </w:rPr>
      </w:pPr>
      <w:r>
        <w:rPr>
          <w:rFonts w:eastAsia="Times New Roman"/>
          <w:szCs w:val="24"/>
        </w:rPr>
        <w:t>Ο κ. Βορίδης έχει τον λόγο.</w:t>
      </w:r>
    </w:p>
    <w:p w14:paraId="5470BCCD" w14:textId="77777777" w:rsidR="001F594C" w:rsidRDefault="008C7D1C">
      <w:pPr>
        <w:spacing w:line="600" w:lineRule="auto"/>
        <w:ind w:firstLine="720"/>
        <w:contextualSpacing/>
        <w:jc w:val="both"/>
        <w:rPr>
          <w:rFonts w:eastAsia="Times New Roman"/>
          <w:szCs w:val="24"/>
        </w:rPr>
      </w:pPr>
      <w:r w:rsidRPr="00E50DDA">
        <w:rPr>
          <w:rFonts w:eastAsia="Times New Roman"/>
          <w:b/>
          <w:szCs w:val="24"/>
        </w:rPr>
        <w:t>ΜΑΥΡΟΥΔΗΣ ΒΟΡΙΔΗΣ:</w:t>
      </w:r>
      <w:r>
        <w:rPr>
          <w:rFonts w:eastAsia="Times New Roman"/>
          <w:szCs w:val="24"/>
        </w:rPr>
        <w:t xml:space="preserve"> Ευχαριστώ, κύριε Πρόεδρε.</w:t>
      </w:r>
    </w:p>
    <w:p w14:paraId="5470BCCE" w14:textId="77777777" w:rsidR="001F594C" w:rsidRDefault="008C7D1C">
      <w:pPr>
        <w:spacing w:line="600" w:lineRule="auto"/>
        <w:ind w:firstLine="720"/>
        <w:contextualSpacing/>
        <w:jc w:val="both"/>
        <w:rPr>
          <w:rFonts w:eastAsia="Times New Roman"/>
          <w:szCs w:val="24"/>
        </w:rPr>
      </w:pPr>
      <w:r>
        <w:rPr>
          <w:rFonts w:eastAsia="Times New Roman"/>
          <w:szCs w:val="24"/>
        </w:rPr>
        <w:t>Δεν θα ξεκινούσα μ’ αυτήν την προσωπική αναφορά, αλλά η αλήθεια είναι ότι άκουσα κάτι από τον κ. Σταθάκη,</w:t>
      </w:r>
      <w:r>
        <w:rPr>
          <w:rFonts w:eastAsia="Times New Roman"/>
          <w:szCs w:val="24"/>
        </w:rPr>
        <w:t xml:space="preserve"> ο οποίος εγκάλεσε τη Νέα Δημοκρατία για τη θέση της σχετικά μ’ αυτό το ζήτημα που απασχολεί έντονα και προφανώς επισκιάζει και τη σημερινή συζήτηση.</w:t>
      </w:r>
    </w:p>
    <w:p w14:paraId="5470BCCF" w14:textId="77777777" w:rsidR="001F594C" w:rsidRDefault="008C7D1C">
      <w:pPr>
        <w:spacing w:line="600" w:lineRule="auto"/>
        <w:ind w:firstLine="720"/>
        <w:contextualSpacing/>
        <w:jc w:val="both"/>
        <w:rPr>
          <w:rFonts w:eastAsia="Times New Roman"/>
          <w:szCs w:val="24"/>
        </w:rPr>
      </w:pPr>
      <w:r>
        <w:rPr>
          <w:rFonts w:eastAsia="Times New Roman"/>
          <w:szCs w:val="24"/>
        </w:rPr>
        <w:t>Για να συνεννοηθούμε και για να είναι όλα καθαρά, λέω το εξής</w:t>
      </w:r>
      <w:r w:rsidRPr="00711FE3">
        <w:rPr>
          <w:rFonts w:eastAsia="Times New Roman"/>
          <w:szCs w:val="24"/>
        </w:rPr>
        <w:t>:</w:t>
      </w:r>
      <w:r>
        <w:rPr>
          <w:rFonts w:eastAsia="Times New Roman"/>
          <w:szCs w:val="24"/>
        </w:rPr>
        <w:t xml:space="preserve"> Δεν είναι η Νέα Δημοκρατία που έχει αλλάξει</w:t>
      </w:r>
      <w:r>
        <w:rPr>
          <w:rFonts w:eastAsia="Times New Roman"/>
          <w:szCs w:val="24"/>
        </w:rPr>
        <w:t xml:space="preserve"> θέση. </w:t>
      </w:r>
    </w:p>
    <w:p w14:paraId="5470BCD0" w14:textId="77777777" w:rsidR="001F594C" w:rsidRDefault="008C7D1C">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470BCD1" w14:textId="77777777" w:rsidR="001F594C" w:rsidRDefault="008C7D1C">
      <w:pPr>
        <w:spacing w:line="600" w:lineRule="auto"/>
        <w:ind w:firstLine="720"/>
        <w:contextualSpacing/>
        <w:jc w:val="both"/>
        <w:rPr>
          <w:rFonts w:eastAsia="Times New Roman"/>
          <w:szCs w:val="24"/>
        </w:rPr>
      </w:pPr>
      <w:r>
        <w:rPr>
          <w:rFonts w:eastAsia="Times New Roman"/>
          <w:szCs w:val="24"/>
        </w:rPr>
        <w:t>Γιατί βιάζεστε; Σας κάνω και εισαγωγή για να σας διευκολύνω και παρά ταύτα «τσιμπάτε» κατευθείαν.</w:t>
      </w:r>
    </w:p>
    <w:p w14:paraId="5470BCD2" w14:textId="77777777" w:rsidR="001F594C" w:rsidRDefault="008C7D1C">
      <w:pPr>
        <w:spacing w:line="600" w:lineRule="auto"/>
        <w:ind w:firstLine="720"/>
        <w:contextualSpacing/>
        <w:jc w:val="both"/>
        <w:rPr>
          <w:rFonts w:eastAsia="Times New Roman"/>
          <w:szCs w:val="24"/>
        </w:rPr>
      </w:pPr>
      <w:r>
        <w:rPr>
          <w:rFonts w:eastAsia="Times New Roman"/>
          <w:szCs w:val="24"/>
        </w:rPr>
        <w:t>Δεν είναι η Νέα Δημοκρατία η οποία αλλάζει θέση και δεν είναι γιατί; Διότι αυτός ο οποίος έχει πει ότι στρατηγικό</w:t>
      </w:r>
      <w:r>
        <w:rPr>
          <w:rFonts w:eastAsia="Times New Roman"/>
          <w:szCs w:val="24"/>
        </w:rPr>
        <w:t xml:space="preserve">ς άξονας της συγκεκριμένης διαπραγμάτευσης είναι ότι δεν υπάρχει μακεδονικό έθνος, είναι ο νυν Πρωθυπουργός. </w:t>
      </w:r>
    </w:p>
    <w:p w14:paraId="5470BCD3" w14:textId="77777777" w:rsidR="001F594C" w:rsidRDefault="008C7D1C">
      <w:pPr>
        <w:spacing w:line="600" w:lineRule="auto"/>
        <w:ind w:firstLine="720"/>
        <w:contextualSpacing/>
        <w:jc w:val="both"/>
        <w:rPr>
          <w:rFonts w:eastAsia="Times New Roman"/>
          <w:szCs w:val="24"/>
        </w:rPr>
      </w:pPr>
      <w:r>
        <w:rPr>
          <w:rFonts w:eastAsia="Times New Roman"/>
          <w:szCs w:val="24"/>
        </w:rPr>
        <w:t>Θέλω τώρα να μου εξηγήσετε</w:t>
      </w:r>
      <w:r w:rsidRPr="00711FE3">
        <w:rPr>
          <w:rFonts w:eastAsia="Times New Roman"/>
          <w:szCs w:val="24"/>
        </w:rPr>
        <w:t xml:space="preserve">: </w:t>
      </w:r>
      <w:r>
        <w:rPr>
          <w:rFonts w:eastAsia="Times New Roman"/>
          <w:szCs w:val="24"/>
        </w:rPr>
        <w:t>Αφού έχει αυτόν τον στρατηγικό άξονα στη διαπραγμάτευση ο ίδιος ο Πρωθυπουργός, πώς καταλήγει να συνομολογεί την ύπαρξ</w:t>
      </w:r>
      <w:r>
        <w:rPr>
          <w:rFonts w:eastAsia="Times New Roman"/>
          <w:szCs w:val="24"/>
        </w:rPr>
        <w:t>η μακεδονικής γλώσσας; Πώς συνομολογεί την ύπαρξη μακεδονικής ιθαγένειας, αφού δεν υπάρχει μακεδονικό έθνος; Ποιο έθνος ομιλεί τη μακεδονική γλώσσα τότε; Ποιος είναι ο πολιτογραφηθείς ως Μακεδών, αφού δεν υπάρχει μακεδονικό έθνος;</w:t>
      </w:r>
    </w:p>
    <w:p w14:paraId="5470BCD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Άρα, αυτός ο οποίος πάει </w:t>
      </w:r>
      <w:r>
        <w:rPr>
          <w:rFonts w:eastAsia="Times New Roman"/>
          <w:szCs w:val="24"/>
        </w:rPr>
        <w:t>πίσω από βασικά ζητήματα και δημιουργεί τεράστιο θέμα είναι η Κυβέρνηση. Έκπληξη; Όχι. Γιατί; Αφού τώρα -για να τα λέμε μεταξύ μας και πραγματικά- δεν σας απασχολεί αυτό το ζήτημα, αφού υπάρχουν ανοιχτά μες την Κυβέρνηση άνθρωποι οι οποίοι υποστηρίζουν ότι</w:t>
      </w:r>
      <w:r>
        <w:rPr>
          <w:rFonts w:eastAsia="Times New Roman"/>
          <w:szCs w:val="24"/>
        </w:rPr>
        <w:t xml:space="preserve"> θα έπρεπε να ονομαστεί με τη συνταγματική τους ονομασία και δεν έχουν πρόβλημα, πώς θα βάλετε προτεραιότητα αυτά τα ζητήματα τα οποία δεν σας αφορούν; Αλλά θα τα συζητήσουμε αυτά.</w:t>
      </w:r>
    </w:p>
    <w:p w14:paraId="5470BCD5" w14:textId="77777777" w:rsidR="001F594C" w:rsidRDefault="008C7D1C">
      <w:pPr>
        <w:spacing w:line="600" w:lineRule="auto"/>
        <w:ind w:firstLine="720"/>
        <w:contextualSpacing/>
        <w:jc w:val="both"/>
        <w:rPr>
          <w:rFonts w:eastAsia="Times New Roman"/>
          <w:szCs w:val="24"/>
        </w:rPr>
      </w:pPr>
      <w:r>
        <w:rPr>
          <w:rFonts w:eastAsia="Times New Roman"/>
          <w:szCs w:val="24"/>
        </w:rPr>
        <w:t>Εκείνο, όμως, στο οποίο πρέπει να καταλήξουμε, γιατί αυτό είναι μείζον θέμα</w:t>
      </w:r>
      <w:r>
        <w:rPr>
          <w:rFonts w:eastAsia="Times New Roman"/>
          <w:szCs w:val="24"/>
        </w:rPr>
        <w:t>, και θα μου επιτρέψετε να πω ότι εδώ θα κριθούν όλοι οι θεσμοί -όλοι οι πολιτειακοί και πολιτικοί θεσμοί θα κριθούν από αυτό-, είναι ότι εσείς σήμερα δεν έχετε νομιμοποίηση και εξουσιοδότηση να συζητάτε για αυτό και πολλώ μάλλον να υπογράψετε οτιδήποτε σχ</w:t>
      </w:r>
      <w:r>
        <w:rPr>
          <w:rFonts w:eastAsia="Times New Roman"/>
          <w:szCs w:val="24"/>
        </w:rPr>
        <w:t>ετικό. Και γιατί δεν την έχετε; Γιατί δεν είστε μονοκομματική κυβέρνηση και γιατί ο κυβερνητικός εταίρος σας λέει ότι αυτό δεν το ψηφίζει.</w:t>
      </w:r>
    </w:p>
    <w:p w14:paraId="5470BCD6" w14:textId="77777777" w:rsidR="001F594C" w:rsidRDefault="008C7D1C">
      <w:pPr>
        <w:spacing w:line="600" w:lineRule="auto"/>
        <w:ind w:firstLine="720"/>
        <w:contextualSpacing/>
        <w:jc w:val="both"/>
        <w:rPr>
          <w:rFonts w:eastAsia="Times New Roman"/>
          <w:szCs w:val="24"/>
        </w:rPr>
      </w:pPr>
      <w:r>
        <w:rPr>
          <w:rFonts w:eastAsia="Times New Roman"/>
          <w:szCs w:val="24"/>
        </w:rPr>
        <w:t>Λοιπόν, για να είμαστε συνεννοημένοι, η Νέα Δημοκρατία στο πλαίσιο του θεσμικού της ρόλου θα κάνει όλα όσα μπορεί και</w:t>
      </w:r>
      <w:r>
        <w:rPr>
          <w:rFonts w:eastAsia="Times New Roman"/>
          <w:szCs w:val="24"/>
        </w:rPr>
        <w:t xml:space="preserve"> πρέπει να κάνει σε κοινοβουλευτικό επίπεδο, προκειμένου να μην σας αφήσει να παίζετε και να κοροϊδεύετε στη βάση αυτή τον ελληνικό λαό.</w:t>
      </w:r>
    </w:p>
    <w:p w14:paraId="5470BCD7"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470BCD8"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Να έρθουν οι των Ανεξαρτήτων Ελλήνων, εκ των οποίων ουδείς </w:t>
      </w:r>
      <w:r>
        <w:rPr>
          <w:rFonts w:eastAsia="Times New Roman"/>
          <w:szCs w:val="24"/>
        </w:rPr>
        <w:t>λαμβάνει τον λόγο στη σημερινή συζήτηση, ούτε ένας, να τοποθετηθούν ένας-ένας συντεταγμένα και να μας πουν: Εξουσιοδοτούν την Κυβέρνηση να βάλει αυτήν την υπογραφή; Θα δούμε τότε τι εννοεί ο καθένας. Πολύ σύντομα όλα αυτά.</w:t>
      </w:r>
    </w:p>
    <w:p w14:paraId="5470BCD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Χρωστώ μια συνέχεια στη συζήτηση </w:t>
      </w:r>
      <w:r>
        <w:rPr>
          <w:rFonts w:eastAsia="Times New Roman"/>
          <w:szCs w:val="24"/>
        </w:rPr>
        <w:t>μου με τον κ. Τσακαλώτο. Κύριε Τσακαλώτο, σας είπα ότι αυτές οι υποχρεώσεις που αναλαμβάνει το Ταμείο είναι νέες υποχρεώσεις. Μου είπατε ότι όχι, δεν είναι νέες υποχρεώσεις, διότι αυτές προβλέπονται στη σύμβαση με το μνημόνιο του 2015 και μάλιστα μας εγκαλ</w:t>
      </w:r>
      <w:r>
        <w:rPr>
          <w:rFonts w:eastAsia="Times New Roman"/>
          <w:szCs w:val="24"/>
        </w:rPr>
        <w:t>είτε, κατά την άποψή μου ορθώς, γιατί το ψηφίσαμε και εμείς. Έχετε δίκιο που μας εγκαλείτε, εγώ συμφωνώ σε αυτό.</w:t>
      </w:r>
    </w:p>
    <w:p w14:paraId="5470BCDA" w14:textId="77777777" w:rsidR="001F594C" w:rsidRDefault="008C7D1C">
      <w:pPr>
        <w:spacing w:line="600" w:lineRule="auto"/>
        <w:ind w:firstLine="720"/>
        <w:contextualSpacing/>
        <w:jc w:val="both"/>
        <w:rPr>
          <w:rFonts w:eastAsia="Times New Roman"/>
          <w:szCs w:val="24"/>
        </w:rPr>
      </w:pPr>
      <w:r>
        <w:rPr>
          <w:rFonts w:eastAsia="Times New Roman"/>
          <w:szCs w:val="24"/>
        </w:rPr>
        <w:t>Όμως, διευκρινίζω το εξής:</w:t>
      </w:r>
    </w:p>
    <w:p w14:paraId="5470BCDB" w14:textId="77777777" w:rsidR="001F594C" w:rsidRDefault="008C7D1C">
      <w:pPr>
        <w:spacing w:line="600" w:lineRule="auto"/>
        <w:ind w:firstLine="720"/>
        <w:contextualSpacing/>
        <w:jc w:val="center"/>
        <w:rPr>
          <w:rFonts w:eastAsia="Times New Roman"/>
          <w:szCs w:val="24"/>
        </w:rPr>
      </w:pPr>
      <w:r>
        <w:rPr>
          <w:rFonts w:eastAsia="Times New Roman"/>
          <w:szCs w:val="24"/>
        </w:rPr>
        <w:t>(Θόρυβος στην Αίθουσα)</w:t>
      </w:r>
    </w:p>
    <w:p w14:paraId="5470BCD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Εντάξει το έχουμε λύσει αυτό. Είναι ιστορικό. Το λύσαμε αυτό μεταξύ μας. Ελύθη με τον τρόπο </w:t>
      </w:r>
      <w:r>
        <w:rPr>
          <w:rFonts w:eastAsia="Times New Roman"/>
          <w:szCs w:val="24"/>
        </w:rPr>
        <w:t>που ελύθη. Μην αγχώνεστε. Συμμετέχω στη συζήτησή σας από κάτω, κύριοι συνάδελφοι.</w:t>
      </w:r>
    </w:p>
    <w:p w14:paraId="5470BCDD" w14:textId="77777777" w:rsidR="001F594C" w:rsidRDefault="008C7D1C">
      <w:pPr>
        <w:spacing w:line="600" w:lineRule="auto"/>
        <w:ind w:firstLine="720"/>
        <w:contextualSpacing/>
        <w:jc w:val="both"/>
        <w:rPr>
          <w:rFonts w:eastAsia="Times New Roman"/>
          <w:szCs w:val="24"/>
        </w:rPr>
      </w:pPr>
      <w:r>
        <w:rPr>
          <w:rFonts w:eastAsia="Times New Roman"/>
          <w:b/>
          <w:szCs w:val="24"/>
        </w:rPr>
        <w:t>ΚΩΝΣΤΑΝΤΙΝΟΣ ΜΠΑΡΚΑΣ:</w:t>
      </w:r>
      <w:r>
        <w:rPr>
          <w:rFonts w:eastAsia="Times New Roman"/>
          <w:szCs w:val="24"/>
        </w:rPr>
        <w:t xml:space="preserve"> Σίγουρα; Είναι έτοιμο σίγουρα;</w:t>
      </w:r>
    </w:p>
    <w:p w14:paraId="5470BCDE" w14:textId="77777777" w:rsidR="001F594C" w:rsidRDefault="008C7D1C">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Αυτό εκρίθη. Για άλλα, θα δούμε.</w:t>
      </w:r>
    </w:p>
    <w:p w14:paraId="5470BCDF" w14:textId="77777777" w:rsidR="001F594C" w:rsidRDefault="008C7D1C">
      <w:pPr>
        <w:spacing w:line="600" w:lineRule="auto"/>
        <w:ind w:firstLine="720"/>
        <w:contextualSpacing/>
        <w:jc w:val="both"/>
        <w:rPr>
          <w:rFonts w:eastAsia="Times New Roman"/>
          <w:szCs w:val="24"/>
        </w:rPr>
      </w:pPr>
      <w:r>
        <w:rPr>
          <w:rFonts w:eastAsia="Times New Roman"/>
          <w:szCs w:val="24"/>
        </w:rPr>
        <w:t>Προσέξτε, όμως, για να συνεννοηθούμε τι λέμε, διαβάζω το κείμενο: «Να</w:t>
      </w:r>
      <w:r>
        <w:rPr>
          <w:rFonts w:eastAsia="Times New Roman"/>
          <w:szCs w:val="24"/>
        </w:rPr>
        <w:t xml:space="preserve"> παρασχεθεί», αυτό επικαλείται ο κ. Τσακαλώτος, «στον Ευρωπαϊκό Μηχανισμό Σταθερότητας εγγύηση για την υποχρέωση του δικαιούχου κράτους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μέλους να εξοφλήσει τη χρηματοδοτική συνδρομή από οποιοδήποτε μέρος του Ταμείου Ιδιωτικοποιήσεων ενδέχεται να απαιτήσε</w:t>
      </w:r>
      <w:r>
        <w:rPr>
          <w:rFonts w:eastAsia="Times New Roman"/>
          <w:szCs w:val="24"/>
        </w:rPr>
        <w:t>ι ο Ευρωπαϊκός Μηχανισμός Σταθερότητας κατά τη διακριτική του ευχέρεια».</w:t>
      </w:r>
    </w:p>
    <w:p w14:paraId="5470BCE0" w14:textId="77777777" w:rsidR="001F594C" w:rsidRDefault="008C7D1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14:paraId="5470BCE1" w14:textId="77777777" w:rsidR="001F594C" w:rsidRDefault="008C7D1C">
      <w:pPr>
        <w:spacing w:line="600" w:lineRule="auto"/>
        <w:ind w:firstLine="720"/>
        <w:contextualSpacing/>
        <w:jc w:val="both"/>
        <w:rPr>
          <w:rFonts w:eastAsia="Times New Roman"/>
          <w:szCs w:val="24"/>
        </w:rPr>
      </w:pPr>
      <w:r>
        <w:rPr>
          <w:rFonts w:eastAsia="Times New Roman"/>
          <w:szCs w:val="24"/>
        </w:rPr>
        <w:t>Μπορώ να έχω ένα λεπτό, κύριε Πρόεδρε;</w:t>
      </w:r>
      <w:r w:rsidRPr="00C077C6">
        <w:rPr>
          <w:rFonts w:eastAsia="Times New Roman"/>
          <w:szCs w:val="24"/>
        </w:rPr>
        <w:t xml:space="preserve"> </w:t>
      </w:r>
      <w:r>
        <w:rPr>
          <w:rFonts w:eastAsia="Times New Roman"/>
          <w:szCs w:val="24"/>
        </w:rPr>
        <w:t>Δεν θα κάνω κατάχρηση.</w:t>
      </w:r>
    </w:p>
    <w:p w14:paraId="5470BCE2"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Ένα λ</w:t>
      </w:r>
      <w:r>
        <w:rPr>
          <w:rFonts w:eastAsia="Times New Roman"/>
          <w:szCs w:val="24"/>
        </w:rPr>
        <w:t>επτό θέλετε;</w:t>
      </w:r>
    </w:p>
    <w:p w14:paraId="5470BCE3" w14:textId="77777777" w:rsidR="001F594C" w:rsidRDefault="008C7D1C">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Λίγο πολύ, ναι, για να ολοκληρώσω το επιχείρημα αυτής της συζήτησης που έχω με τον κ. Τσακαλώτο.</w:t>
      </w:r>
    </w:p>
    <w:p w14:paraId="5470BCE4" w14:textId="77777777" w:rsidR="001F594C" w:rsidRDefault="008C7D1C">
      <w:pPr>
        <w:spacing w:line="600" w:lineRule="auto"/>
        <w:ind w:firstLine="720"/>
        <w:contextualSpacing/>
        <w:jc w:val="both"/>
        <w:rPr>
          <w:rFonts w:eastAsia="Times New Roman"/>
          <w:szCs w:val="24"/>
        </w:rPr>
      </w:pPr>
      <w:r>
        <w:rPr>
          <w:rFonts w:eastAsia="Times New Roman"/>
          <w:szCs w:val="24"/>
        </w:rPr>
        <w:t>Αυτό λέει ο κ. Τσακαλώτος. Αυτή η διάταξη λέει ότι είναι η διάταξη η οποία διαμορφώνει το πλαίσιο με το οποίο δυνητικώς -το τον</w:t>
      </w:r>
      <w:r>
        <w:rPr>
          <w:rFonts w:eastAsia="Times New Roman"/>
          <w:szCs w:val="24"/>
        </w:rPr>
        <w:t>ίζω- μπορεί να χορηγήσει εγγυήσεις σήμερα, υπογράφοντας και αναλαμβάνοντας υποχρεώσεις για τα 25 δισεκατομμύρια.</w:t>
      </w:r>
    </w:p>
    <w:p w14:paraId="5470BCE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Ερώτηση: Τι λέει εδώ; Εδώ λέει ότι «ενδέχεται να απαιτήσει ο Ευρωπαϊκός Μηχανισμός Σταθερότητας». Σωστά; Προβλέπεται μία δυνατότητα. Η ανάληψη </w:t>
      </w:r>
      <w:r>
        <w:rPr>
          <w:rFonts w:eastAsia="Times New Roman"/>
          <w:szCs w:val="24"/>
        </w:rPr>
        <w:t>της υποχρεώσεως πότε γίνεται; Η ενεργοποίηση αυτής της απαίτησης πότε γίνεται, κύριε Τσακαλώτο; Γίνεται το 2015 που «ενδέχεται» ή το 2018 που σας το ζητάνε;</w:t>
      </w:r>
    </w:p>
    <w:p w14:paraId="5470BCE6" w14:textId="77777777" w:rsidR="001F594C" w:rsidRDefault="008C7D1C">
      <w:pPr>
        <w:spacing w:line="600" w:lineRule="auto"/>
        <w:ind w:firstLine="720"/>
        <w:contextualSpacing/>
        <w:jc w:val="both"/>
        <w:rPr>
          <w:rFonts w:eastAsia="Times New Roman" w:cs="Times New Roman"/>
          <w:szCs w:val="24"/>
        </w:rPr>
      </w:pPr>
      <w:r>
        <w:rPr>
          <w:rFonts w:eastAsia="Times New Roman"/>
          <w:szCs w:val="24"/>
        </w:rPr>
        <w:t xml:space="preserve">Άρα, η απαίτηση ενεργοποιείται το 2018, με αίτηση του Ευρωπαϊκού Μηχανισμού Σταθερότητας. Δεν ήταν </w:t>
      </w:r>
      <w:r>
        <w:rPr>
          <w:rFonts w:eastAsia="Times New Roman"/>
          <w:szCs w:val="24"/>
        </w:rPr>
        <w:t xml:space="preserve">καθόλου υποχρεωτικό. «Ενδέχεται» λέει «να απαιτηθεί», δεν λέει «θα απαιτηθεί». Συνδέεται με την ύπαρξη του Ταμείου Ιδιωτικοποιήσεων, το λέει εδώ. Είναι το </w:t>
      </w:r>
      <w:r>
        <w:rPr>
          <w:rFonts w:eastAsia="Times New Roman"/>
          <w:szCs w:val="24"/>
        </w:rPr>
        <w:t>υπερταμείο</w:t>
      </w:r>
      <w:r>
        <w:rPr>
          <w:rFonts w:eastAsia="Times New Roman"/>
          <w:szCs w:val="24"/>
        </w:rPr>
        <w:t xml:space="preserve"> που φτιάχνετε, που εμείς εκείνη τη χρονική στιγμή δεν το ξέρουμε, δεν ξέρουμε ποια στοιχεί</w:t>
      </w:r>
      <w:r>
        <w:rPr>
          <w:rFonts w:eastAsia="Times New Roman"/>
          <w:szCs w:val="24"/>
        </w:rPr>
        <w:t xml:space="preserve">α θα περιλαμβάνει. Βάλατε μέσα σε αυτό το σύνολο της δημόσιας περιουσίας. Δεν ξέραμε τον μηχανισμό διοικήσεως. Δώσατε τη διοίκηση 50% στους ξένους. Δεν ψηφίσαμε το </w:t>
      </w:r>
      <w:r>
        <w:rPr>
          <w:rFonts w:eastAsia="Times New Roman"/>
          <w:szCs w:val="24"/>
        </w:rPr>
        <w:t>υπερταμείο</w:t>
      </w:r>
      <w:r>
        <w:rPr>
          <w:rFonts w:eastAsia="Times New Roman"/>
          <w:szCs w:val="24"/>
        </w:rPr>
        <w:t>.</w:t>
      </w:r>
      <w:r>
        <w:rPr>
          <w:rFonts w:eastAsia="Times New Roman"/>
          <w:szCs w:val="24"/>
        </w:rPr>
        <w:t xml:space="preserve"> </w:t>
      </w:r>
      <w:r>
        <w:rPr>
          <w:rFonts w:eastAsia="Times New Roman" w:cs="Times New Roman"/>
          <w:szCs w:val="24"/>
        </w:rPr>
        <w:t xml:space="preserve">Το </w:t>
      </w:r>
      <w:r>
        <w:rPr>
          <w:rFonts w:eastAsia="Times New Roman" w:cs="Times New Roman"/>
          <w:szCs w:val="24"/>
        </w:rPr>
        <w:t>υπερταμείο</w:t>
      </w:r>
      <w:r>
        <w:rPr>
          <w:rFonts w:eastAsia="Times New Roman" w:cs="Times New Roman"/>
          <w:szCs w:val="24"/>
        </w:rPr>
        <w:t xml:space="preserve"> λέει ότι θα μπορεί να καταβάλει μόνο αν έχει κέρδη και το 50% των </w:t>
      </w:r>
      <w:r>
        <w:rPr>
          <w:rFonts w:eastAsia="Times New Roman" w:cs="Times New Roman"/>
          <w:szCs w:val="24"/>
        </w:rPr>
        <w:t>κερδών για την απόσβεση του χρέους. Δεν την έχουμε ψηφίσει τη ρύθμιση αυτή, δεν υπήρχε αυτή η ρύθμιση εδώ. Σε αυτήν την ρύθμιση την οποία φέρατε για το 50%, δεν προβλέπει καν αυτό. Διότι εν συνεχεία όταν ερχόμαστε στις διατάξεις, έχετε απευθείας ανάληψη τη</w:t>
      </w:r>
      <w:r>
        <w:rPr>
          <w:rFonts w:eastAsia="Times New Roman" w:cs="Times New Roman"/>
          <w:szCs w:val="24"/>
        </w:rPr>
        <w:t xml:space="preserve">ς υποχρέωσης από το </w:t>
      </w:r>
      <w:r>
        <w:rPr>
          <w:rFonts w:eastAsia="Times New Roman" w:cs="Times New Roman"/>
          <w:szCs w:val="24"/>
        </w:rPr>
        <w:t>υπερταμείο</w:t>
      </w:r>
      <w:r>
        <w:rPr>
          <w:rFonts w:eastAsia="Times New Roman" w:cs="Times New Roman"/>
          <w:szCs w:val="24"/>
        </w:rPr>
        <w:t xml:space="preserve">, -ακούστε τη διάταξη αυτή που ψηφίζετε, συνάδελφοι, τώρα-, ακόμα κι αν κριθεί άκυρη για οποιονδήποτε λόγο η υποχρέωση του κράτους ως πρωτοφειλέτη. </w:t>
      </w:r>
    </w:p>
    <w:p w14:paraId="5470BCE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Δηλαδή, προσφεύγει η Ελλάδα στα δικαστήρια και κρίνεται ότι δεν οφείλει το δά</w:t>
      </w:r>
      <w:r>
        <w:rPr>
          <w:rFonts w:eastAsia="Times New Roman" w:cs="Times New Roman"/>
          <w:szCs w:val="24"/>
        </w:rPr>
        <w:t xml:space="preserve">νειο ως πρωτοφειλέτης. Το </w:t>
      </w:r>
      <w:r>
        <w:rPr>
          <w:rFonts w:eastAsia="Times New Roman" w:cs="Times New Roman"/>
          <w:szCs w:val="24"/>
        </w:rPr>
        <w:t>ταμείο</w:t>
      </w:r>
      <w:r>
        <w:rPr>
          <w:rFonts w:eastAsia="Times New Roman" w:cs="Times New Roman"/>
          <w:szCs w:val="24"/>
        </w:rPr>
        <w:t xml:space="preserve"> εξακολουθεί να οφείλει και πρέπει να καταβάλει μέχρι τα 25 δισεκατομμύρια και δεσμεύεται η περιουσία, ακόμα κι αν ακυρωθεί η πρώτη απαίτηση. Αυτά είναι που ψηφίζετε σήμερα και μας λέει ο κ. Τσακαλώτος «όχι, δεν είναι καινού</w:t>
      </w:r>
      <w:r>
        <w:rPr>
          <w:rFonts w:eastAsia="Times New Roman" w:cs="Times New Roman"/>
          <w:szCs w:val="24"/>
        </w:rPr>
        <w:t xml:space="preserve">ργια υποχρέωση». </w:t>
      </w:r>
    </w:p>
    <w:p w14:paraId="5470BC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που βγαίνουμε από το μνημόνιο, κατά τα λεγόμενα σας, δεσμεύετε την περιουσία του δημοσίου, το πρώτον, για τα επόμενα εκατό χρόνια χωρίς να υπάρχει οποιαδήποτε δυνατότητα αποφυγής αυτής της υποχρεώσεως.</w:t>
      </w:r>
    </w:p>
    <w:p w14:paraId="5470BCE9"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5470BCEA" w14:textId="77777777" w:rsidR="001F594C" w:rsidRDefault="008C7D1C">
      <w:pPr>
        <w:spacing w:line="600" w:lineRule="auto"/>
        <w:ind w:firstLine="720"/>
        <w:contextualSpacing/>
        <w:jc w:val="both"/>
        <w:rPr>
          <w:rFonts w:eastAsia="Times New Roman" w:cs="Times New Roman"/>
          <w:szCs w:val="24"/>
        </w:rPr>
      </w:pPr>
      <w:r w:rsidRPr="005463E8">
        <w:rPr>
          <w:rFonts w:eastAsia="Times New Roman" w:cs="Times New Roman"/>
          <w:b/>
          <w:szCs w:val="24"/>
        </w:rPr>
        <w:t>ΠΡΟΕΔΡΕΥΩΝ (Δημήτριος Κρεμαστινός):</w:t>
      </w:r>
      <w:r>
        <w:rPr>
          <w:rFonts w:eastAsia="Times New Roman" w:cs="Times New Roman"/>
          <w:szCs w:val="24"/>
        </w:rPr>
        <w:t xml:space="preserve"> Συνεχίζουμε με τον Πρόεδρο της Κοινοβουλευτικής Ομάδας </w:t>
      </w:r>
      <w:r>
        <w:rPr>
          <w:rFonts w:eastAsia="Times New Roman" w:cs="Times New Roman"/>
          <w:szCs w:val="24"/>
        </w:rPr>
        <w:t xml:space="preserve">της </w:t>
      </w:r>
      <w:r>
        <w:rPr>
          <w:rFonts w:eastAsia="Times New Roman" w:cs="Times New Roman"/>
          <w:szCs w:val="24"/>
        </w:rPr>
        <w:t xml:space="preserve">Χρυσής Αυγής κ. </w:t>
      </w:r>
      <w:r>
        <w:rPr>
          <w:rFonts w:eastAsia="Times New Roman" w:cs="Times New Roman"/>
          <w:szCs w:val="24"/>
        </w:rPr>
        <w:t xml:space="preserve">Νικόλαο </w:t>
      </w:r>
      <w:r>
        <w:rPr>
          <w:rFonts w:eastAsia="Times New Roman" w:cs="Times New Roman"/>
          <w:szCs w:val="24"/>
        </w:rPr>
        <w:t>Μιχαλολιάκο. Ακολουθεί ο κ. Βενιζέλος.</w:t>
      </w:r>
    </w:p>
    <w:p w14:paraId="5470BCE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Μιχαλολιάκο.</w:t>
      </w:r>
    </w:p>
    <w:p w14:paraId="5470BCEC" w14:textId="77777777" w:rsidR="001F594C" w:rsidRDefault="008C7D1C">
      <w:pPr>
        <w:spacing w:line="600" w:lineRule="auto"/>
        <w:ind w:firstLine="720"/>
        <w:contextualSpacing/>
        <w:jc w:val="both"/>
        <w:rPr>
          <w:rFonts w:eastAsia="Times New Roman" w:cs="Times New Roman"/>
          <w:szCs w:val="24"/>
        </w:rPr>
      </w:pPr>
      <w:r w:rsidRPr="008B25BD">
        <w:rPr>
          <w:rFonts w:eastAsia="Times New Roman" w:cs="Times New Roman"/>
          <w:b/>
          <w:szCs w:val="24"/>
        </w:rPr>
        <w:t xml:space="preserve">ΝΙΚΟΛΑΟΣ ΜΙΧΑΛΟΛΙΑΚΟΣ (Γενικός </w:t>
      </w:r>
      <w:r w:rsidRPr="008B25BD">
        <w:rPr>
          <w:rFonts w:eastAsia="Times New Roman" w:cs="Times New Roman"/>
          <w:b/>
          <w:szCs w:val="24"/>
        </w:rPr>
        <w:t>Γραμματέας του Λαϊκού Συνδέσμου</w:t>
      </w:r>
      <w:r>
        <w:rPr>
          <w:rFonts w:eastAsia="Times New Roman" w:cs="Times New Roman"/>
          <w:b/>
          <w:szCs w:val="24"/>
        </w:rPr>
        <w:t xml:space="preserve"> </w:t>
      </w:r>
      <w:r w:rsidRPr="008B25BD">
        <w:rPr>
          <w:rFonts w:eastAsia="Times New Roman" w:cs="Times New Roman"/>
          <w:b/>
          <w:szCs w:val="24"/>
        </w:rPr>
        <w:t>-</w:t>
      </w:r>
      <w:r>
        <w:rPr>
          <w:rFonts w:eastAsia="Times New Roman" w:cs="Times New Roman"/>
          <w:b/>
          <w:szCs w:val="24"/>
        </w:rPr>
        <w:t xml:space="preserve"> </w:t>
      </w:r>
      <w:r w:rsidRPr="008B25BD">
        <w:rPr>
          <w:rFonts w:eastAsia="Times New Roman" w:cs="Times New Roman"/>
          <w:b/>
          <w:szCs w:val="24"/>
        </w:rPr>
        <w:t>Χρυσή Αυγή):</w:t>
      </w:r>
      <w:r>
        <w:rPr>
          <w:rFonts w:eastAsia="Times New Roman" w:cs="Times New Roman"/>
          <w:szCs w:val="24"/>
        </w:rPr>
        <w:t xml:space="preserve"> Κύριε Πρόεδρε, κυρίες και κύριοι Βουλευτές, διαδέχομαι στο Βήμα τον άνθρωπο ο οποίος με διαδέχθηκε στην ηγεσία της νεολαίας ΕΠΕΝ, με τις ευλογίες και την εντολή του Γεωργίου Παπαδοπούλου. Η μοίρα κάνει πολλά </w:t>
      </w:r>
      <w:r>
        <w:rPr>
          <w:rFonts w:eastAsia="Times New Roman" w:cs="Times New Roman"/>
          <w:szCs w:val="24"/>
        </w:rPr>
        <w:t>παιχνίδια, αυτή είναι η πραγματικότητα. Άλλοι προχωρούν πιο δεξιά, άλλοι γίνονται δημοκράτες. Άλλοι έχουν να ντρέπονται για το παρελθόν τους, άλλοι να είναι υπερήφανοι.</w:t>
      </w:r>
    </w:p>
    <w:p w14:paraId="5470BCED"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470BCE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θέρος του 2015, το οποίο </w:t>
      </w:r>
      <w:r>
        <w:rPr>
          <w:rFonts w:eastAsia="Times New Roman" w:cs="Times New Roman"/>
          <w:szCs w:val="24"/>
        </w:rPr>
        <w:t xml:space="preserve">αναφέρθηκε και προηγουμένως, και στην ομιλία μου προ του δημοψηφίσματος, τον Ιούνιο εκείνο, όταν είχα τονίσει απευθυνόμενος στην πλειοψηφία του ΣΥΡΙΖΑ και είχα πει, σύμφωνα με τα Πρακτικά της Βουλής: «Ο ελληνικός λαός με πλήρη συνείδηση στις 25 Ιανουαρίου </w:t>
      </w:r>
      <w:r>
        <w:rPr>
          <w:rFonts w:eastAsia="Times New Roman" w:cs="Times New Roman"/>
          <w:szCs w:val="24"/>
        </w:rPr>
        <w:t>του 2015 ψήφισε κατά του μνημονίου» -διότι κατά του μνημονίου ήταν η ψήφος και στο ΣΥΡΙΖΑ και στους ΑΝΕΛ και στη Χρυσή Αυγή και στο ΚΚΕ- «Ψήφισε και επέλεξε ακόμη και την περίπτωση η Ελλάδα να πάει στα βράχια. Ένας βράχος είναι η Ελλάδα γεμάτος τιμή επί χι</w:t>
      </w:r>
      <w:r>
        <w:rPr>
          <w:rFonts w:eastAsia="Times New Roman" w:cs="Times New Roman"/>
          <w:szCs w:val="24"/>
        </w:rPr>
        <w:t>λιάδες χρόνια και όχι ένας βούρκος υποταγής. Η θέση της Χρυσής Αυγής είναι ξεκάθαρη. Όχι άλλο μνημόνιο, όχι συνέχιση της εκχώρησης εθνικής κυριαρχίας. Επιτέλους, ένα εθνικό σχέδιο αναπτύξεως, επιστροφή στην εθνική οικονομία, στον εθνικό προστατευτισμό, στο</w:t>
      </w:r>
      <w:r>
        <w:rPr>
          <w:rFonts w:eastAsia="Times New Roman" w:cs="Times New Roman"/>
          <w:szCs w:val="24"/>
        </w:rPr>
        <w:t xml:space="preserve">ν Έλληνα εργάτη, στον αγρότη, στον Έλληνα εργαζόμενο». </w:t>
      </w:r>
    </w:p>
    <w:p w14:paraId="5470BCE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Αυτά είχα πει τότε και η Νέα Δημοκρατία είχε ψηφίσει το μνημόνιο, τονίζοντας «φέρτε μας συμφωνία και δική σας υπόθεση τα μέτρα». Να ’τα τα μέτρα, που είναι δική τους υπόθεση. </w:t>
      </w:r>
    </w:p>
    <w:p w14:paraId="5470BCF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Πώς δεν έχετε ευθύνη, λο</w:t>
      </w:r>
      <w:r>
        <w:rPr>
          <w:rFonts w:eastAsia="Times New Roman" w:cs="Times New Roman"/>
          <w:szCs w:val="24"/>
        </w:rPr>
        <w:t>ιπόν, όταν ψηφίσατε το μνημόνιο για όσα συμβαίνουν τώρα; Και όσο για το τέλος του μνημονίου, το οποίο διαφημίζει η Κυβέρνηση, ασφαλώς ο ισχυρισμός της αυτός δεν έχει καμμία σχέση με την πραγματικότητα. Το Αγγλικό Δίκαιο, βάσει του οποίου έγιναν τα πρώτα δύ</w:t>
      </w:r>
      <w:r>
        <w:rPr>
          <w:rFonts w:eastAsia="Times New Roman" w:cs="Times New Roman"/>
          <w:szCs w:val="24"/>
        </w:rPr>
        <w:t>ο μνημόνια, είναι σαφέστατο.</w:t>
      </w:r>
    </w:p>
    <w:p w14:paraId="5470BCF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και τις δηλώσεις κατά καιρούς για την περίφημη εποπτεία και το τέλος των μνημονίων θα είναι μια ακόμη επίδειξη πολιτικού θράσους και προπαγάνδας, όπως το περίφημο του ΠΑΣΟΚ της δεκαετίας του ’80 ότι «θα φύγουν οι βάσεις </w:t>
      </w:r>
      <w:r>
        <w:rPr>
          <w:rFonts w:eastAsia="Times New Roman" w:cs="Times New Roman"/>
          <w:szCs w:val="24"/>
        </w:rPr>
        <w:t>του θανάτου», που δεν έφυγαν ποτέ. Έτσι και εσείς, στα λόγια, θα διώξετε το μνημόνιο.</w:t>
      </w:r>
    </w:p>
    <w:p w14:paraId="5470BCF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χρέος είναι πραγματικά δυσβάσταχτο. Δεν υπάρχει περίπτωση να αναπτυχθεί η ελληνική οικονομία και να υπάρξει μέλλον για τον ελληνικό λαό με αυτό το χρέος. Χρειάζεται μι</w:t>
      </w:r>
      <w:r>
        <w:rPr>
          <w:rFonts w:eastAsia="Times New Roman" w:cs="Times New Roman"/>
          <w:szCs w:val="24"/>
        </w:rPr>
        <w:t>α σκληρή διαπραγμάτευση.</w:t>
      </w:r>
    </w:p>
    <w:p w14:paraId="5470BCF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δεν λέμε ανεύθυνα ότι μπορούμε αύριο το πρωί να καταγγείλουμε το σύνολο του χρέους ως επαχθές και να το διαγράψουμε. Λέμε, όμως, να διαπραγματευτούμε.</w:t>
      </w:r>
    </w:p>
    <w:p w14:paraId="5470BCF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αυτό το θέμα είχαμε και το παράδειγμα της Ιταλίας, που αντέδρασε πολύ σκληρά η «χούντα του ευρώ» της γερμανικής ζώνης, η οποία ελέγχει και προς όφελός της είναι το ευρώ. Είδαμε τελικά ότι αναγκάστηκαν και όρκισαν κυβέρνηση, η οποία αποτελείται από </w:t>
      </w:r>
      <w:r>
        <w:rPr>
          <w:rFonts w:eastAsia="Times New Roman" w:cs="Times New Roman"/>
          <w:szCs w:val="24"/>
        </w:rPr>
        <w:t>τη Λέγκα του Βορρά του Σαλβίνι και από το Κίνημα Πέντε Αστέρων.</w:t>
      </w:r>
    </w:p>
    <w:p w14:paraId="5470BCF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την υπόθεση της Ιταλίας, μάλιστα, έκανε μια δήλωση ο «μεγάλος φιλέλληνας» κ. Γιούνκερ, όπως πιστεύετε, ο οποίος είπε τα εξής χαρακτηριστικά</w:t>
      </w:r>
      <w:r w:rsidRPr="000A2696">
        <w:rPr>
          <w:rFonts w:eastAsia="Times New Roman" w:cs="Times New Roman"/>
          <w:szCs w:val="24"/>
        </w:rPr>
        <w:t>:</w:t>
      </w:r>
      <w:r>
        <w:rPr>
          <w:rFonts w:eastAsia="Times New Roman" w:cs="Times New Roman"/>
          <w:szCs w:val="24"/>
        </w:rPr>
        <w:t xml:space="preserve"> «Δεν είμαι καθόλου οπαδός της άποψης ότι πρέπει</w:t>
      </w:r>
      <w:r>
        <w:rPr>
          <w:rFonts w:eastAsia="Times New Roman" w:cs="Times New Roman"/>
          <w:szCs w:val="24"/>
        </w:rPr>
        <w:t xml:space="preserve"> να δώσουμε ένα μάθημα στη Ρώμη. Αυτό έγινε απέναντι στην Ελλάδα σε μεγάλο βαθμό, κυρίως από τις γερμανόφωνες χώρες στο απόγειο της ελληνικής κρίσης. Η αξιοπρέπεια του ελληνικού λαού ποδοπατήθηκε». Το είπε ο Γιούνκερ και είστε υπεύθυνοι όλοι εσείς που υπογ</w:t>
      </w:r>
      <w:r>
        <w:rPr>
          <w:rFonts w:eastAsia="Times New Roman" w:cs="Times New Roman"/>
          <w:szCs w:val="24"/>
        </w:rPr>
        <w:t>ράψατε μνημόνια, γιατί ποδοπατήθηκε η αξιοπρέπεια του ελληνικού λαού!</w:t>
      </w:r>
    </w:p>
    <w:p w14:paraId="5470BCF6" w14:textId="77777777" w:rsidR="001F594C" w:rsidRDefault="008C7D1C">
      <w:pPr>
        <w:spacing w:line="600" w:lineRule="auto"/>
        <w:ind w:firstLine="709"/>
        <w:contextualSpacing/>
        <w:jc w:val="center"/>
        <w:rPr>
          <w:rFonts w:eastAsia="Times New Roman" w:cs="Times New Roman"/>
          <w:szCs w:val="24"/>
        </w:rPr>
      </w:pPr>
      <w:r w:rsidRPr="00DD23C4">
        <w:rPr>
          <w:rFonts w:eastAsia="Times New Roman" w:cs="Times New Roman"/>
          <w:szCs w:val="24"/>
        </w:rPr>
        <w:t xml:space="preserve">(Χειροκροτήματα από την πτέρυγα της </w:t>
      </w:r>
      <w:r>
        <w:rPr>
          <w:rFonts w:eastAsia="Times New Roman" w:cs="Times New Roman"/>
          <w:szCs w:val="24"/>
        </w:rPr>
        <w:t>Χρυσής Αυγής</w:t>
      </w:r>
      <w:r w:rsidRPr="00DD23C4">
        <w:rPr>
          <w:rFonts w:eastAsia="Times New Roman" w:cs="Times New Roman"/>
          <w:szCs w:val="24"/>
        </w:rPr>
        <w:t>)</w:t>
      </w:r>
    </w:p>
    <w:p w14:paraId="5470BCF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επί του συγκεκριμένου πολυνομοσχεδίου αναφέρθηκαν οι προηγούμενοι ομιλητές της Χρυσής Αυγής στο </w:t>
      </w:r>
      <w:r>
        <w:rPr>
          <w:rFonts w:eastAsia="Times New Roman" w:cs="Times New Roman"/>
          <w:szCs w:val="24"/>
        </w:rPr>
        <w:t xml:space="preserve">υπερταμείο </w:t>
      </w:r>
      <w:r>
        <w:rPr>
          <w:rFonts w:eastAsia="Times New Roman" w:cs="Times New Roman"/>
          <w:szCs w:val="24"/>
        </w:rPr>
        <w:t>ως εγγυητή του ESM. Είναι ένα βασικό στοιχείο αυτού του μεσοπρόθεσμου μνημονίου ότι, αν το ελληνικό δημόσιο δεν καταφέρει να αποπληρώσει κάποια δόση του δανείου, ύψους 86 δισεκατομμυρίων ευρώ, που εισέπραξε από το τρίτο μνημόνιο -που επαναλαμβάνω ότι εμείς</w:t>
      </w:r>
      <w:r>
        <w:rPr>
          <w:rFonts w:eastAsia="Times New Roman" w:cs="Times New Roman"/>
          <w:szCs w:val="24"/>
        </w:rPr>
        <w:t xml:space="preserve"> καταψηφίσαμε- τότε οι δανειστές θα μπορούν να προχωρήσουν σε ρευστοποίηση των ακινήτων και των κινητών περιουσιακών στοιχείων που έχουν περάσει στο </w:t>
      </w:r>
      <w:r>
        <w:rPr>
          <w:rFonts w:eastAsia="Times New Roman" w:cs="Times New Roman"/>
          <w:szCs w:val="24"/>
        </w:rPr>
        <w:t>υ</w:t>
      </w:r>
      <w:r>
        <w:rPr>
          <w:rFonts w:eastAsia="Times New Roman" w:cs="Times New Roman"/>
          <w:szCs w:val="24"/>
        </w:rPr>
        <w:t>περταμείο.</w:t>
      </w:r>
    </w:p>
    <w:p w14:paraId="5470BCF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αρμόδιος Υπουργός της Κυβερνήσεως έπαιξε με τις λέξεις και είπε ότι άλλο υποθήκη, άλλο εγγύησ</w:t>
      </w:r>
      <w:r>
        <w:rPr>
          <w:rFonts w:eastAsia="Times New Roman" w:cs="Times New Roman"/>
          <w:szCs w:val="24"/>
        </w:rPr>
        <w:t>η. Σοβαρώς; Αυτό το πράγμα είναι από τα άγραφα.</w:t>
      </w:r>
    </w:p>
    <w:p w14:paraId="5470BCF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Μέσα στο πλαίσιο, λοιπόν, αυτού του πολυνομοσχεδίου προβλέπεται, βεβαίως, και η μείωση των συντάξεων, που αποδεικνύει ότι κάποιοι οι οποίοι κυβερνούν σήμερα τη χώρα δεν είναι τίποτα άλλο από πολιτικοί απατεών</w:t>
      </w:r>
      <w:r>
        <w:rPr>
          <w:rFonts w:eastAsia="Times New Roman" w:cs="Times New Roman"/>
          <w:szCs w:val="24"/>
        </w:rPr>
        <w:t>ες, διότι έλεγαν και ισχυρίζοντο ότι δεν θα μειώσουν τις συντάξεις και με το νομοσχέδιο αυτό επαναβεβαιώνεται η κατάργηση της προσωπικής διαφοράς, που οδηγεί σε περικοπές έως και 18% στις συντάξεις.</w:t>
      </w:r>
    </w:p>
    <w:p w14:paraId="5470BCF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Βεβαίως, έχουμε και τους πλειστηριασμούς, έχουμε τα κόκκι</w:t>
      </w:r>
      <w:r>
        <w:rPr>
          <w:rFonts w:eastAsia="Times New Roman" w:cs="Times New Roman"/>
          <w:szCs w:val="24"/>
        </w:rPr>
        <w:t xml:space="preserve">να δάνεια που δόθηκαν σε </w:t>
      </w:r>
      <w:r>
        <w:rPr>
          <w:rFonts w:eastAsia="Times New Roman" w:cs="Times New Roman"/>
          <w:szCs w:val="24"/>
          <w:lang w:val="en-GB"/>
        </w:rPr>
        <w:t>funds</w:t>
      </w:r>
      <w:r>
        <w:rPr>
          <w:rFonts w:eastAsia="Times New Roman" w:cs="Times New Roman"/>
          <w:szCs w:val="24"/>
        </w:rPr>
        <w:t xml:space="preserve">, σε κερδοσκοπικούς μηχανισμούς, σε «κοράκια» των διεθνών αγορών. Μέσα σε αυτή εδώ την Αίθουσα είχα προτείνει ότι πριν τα δώσουν οι τράπεζες στα </w:t>
      </w:r>
      <w:r>
        <w:rPr>
          <w:rFonts w:eastAsia="Times New Roman" w:cs="Times New Roman"/>
          <w:szCs w:val="24"/>
          <w:lang w:val="en-GB"/>
        </w:rPr>
        <w:t>funds</w:t>
      </w:r>
      <w:r>
        <w:rPr>
          <w:rFonts w:eastAsia="Times New Roman" w:cs="Times New Roman"/>
          <w:szCs w:val="24"/>
        </w:rPr>
        <w:t>, στα οποία θα μπουν συνέταιροι οι περισσότερες τράπεζες, θα έπρεπε να κάνου</w:t>
      </w:r>
      <w:r>
        <w:rPr>
          <w:rFonts w:eastAsia="Times New Roman" w:cs="Times New Roman"/>
          <w:szCs w:val="24"/>
        </w:rPr>
        <w:t>ν αυτή την πρόταση στους δανειολήπτες, στον ελληνικό λαό. Αυτό, βεβαίως, δεν έγινε.</w:t>
      </w:r>
    </w:p>
    <w:p w14:paraId="5470BC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Έτσι, οι πλειστηριασμοί προχωρούν και το «κανένα σπίτι στα χέρια τραπεζίτη» είναι λόγια του αέρα, ευγενική προσφορά στους διαπλεκόμενους, στους εργολάβους, σ’ αυτούς τους ο</w:t>
      </w:r>
      <w:r>
        <w:rPr>
          <w:rFonts w:eastAsia="Times New Roman" w:cs="Times New Roman"/>
          <w:szCs w:val="24"/>
        </w:rPr>
        <w:t>λιγάρχες που κάποιοι δεν τους θέλουν και μιλούν περί πλουτοκρατών, ολιγαρχίας, είναι έτοιμοι να κάνουν επέλαση στα χειμερινά ανάκτορα, να φέρουν τη δικτατορία του προλεταριάτου, αλλά στην πρώτη σειρά στα διάφορα ιδρύματα μαζί με τους ολιγάρχες και τους πλο</w:t>
      </w:r>
      <w:r>
        <w:rPr>
          <w:rFonts w:eastAsia="Times New Roman" w:cs="Times New Roman"/>
          <w:szCs w:val="24"/>
        </w:rPr>
        <w:t>υτοκράτες! Απόντες ποιοι; Εμείς, οι εθνικιστές της Χρυσής Αυγής και κανένας άλλος.</w:t>
      </w:r>
    </w:p>
    <w:p w14:paraId="5470BCFC" w14:textId="77777777" w:rsidR="001F594C" w:rsidRDefault="008C7D1C">
      <w:pPr>
        <w:spacing w:line="600" w:lineRule="auto"/>
        <w:contextualSpacing/>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5470BC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Ευγενική προσφορά στους εργολάβους. Αύξηση μέχρι και 150% στα διόδια της Εγνατίας Οδού. Επίσης, οι μισθοί των δημοσίων υπαλ</w:t>
      </w:r>
      <w:r>
        <w:rPr>
          <w:rFonts w:eastAsia="Times New Roman" w:cs="Times New Roman"/>
          <w:szCs w:val="24"/>
        </w:rPr>
        <w:t>λήλων από 11.917.000.000 ευρώ το 2017 θα αυξηθούν στα 13.693.000.000 ευρώ το 2022</w:t>
      </w:r>
      <w:r w:rsidRPr="00C15F8E">
        <w:rPr>
          <w:rFonts w:eastAsia="Times New Roman" w:cs="Times New Roman"/>
          <w:szCs w:val="24"/>
        </w:rPr>
        <w:t xml:space="preserve">: </w:t>
      </w:r>
      <w:r>
        <w:rPr>
          <w:rFonts w:eastAsia="Times New Roman" w:cs="Times New Roman"/>
          <w:szCs w:val="24"/>
        </w:rPr>
        <w:t>Αύξηση 20% σε μια Ελλάδα που πεθαίνει, σε έναν ιδιωτικό τομέα που πένεται με 400 ευρώ.</w:t>
      </w:r>
    </w:p>
    <w:p w14:paraId="5470BC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Κύριοι του ΣΥΡΙΖΑ, δεν κάνετε τίποτε άλλο παρά να συντηρείτε το βρώμικο κομματικό πελα</w:t>
      </w:r>
      <w:r>
        <w:rPr>
          <w:rFonts w:eastAsia="Times New Roman" w:cs="Times New Roman"/>
          <w:szCs w:val="24"/>
        </w:rPr>
        <w:t>τειακό κράτος, τους αφισοκολλητές των κομμάτων εξουσίας, που έχουν γεμίσει τους δημόσιους οργανισμούς και τους δήμους. Τους δίνετε αυξήσεις, την ίδια στιγμή που ο ελληνικός λαός λιμοκτονεί.</w:t>
      </w:r>
    </w:p>
    <w:p w14:paraId="5470BC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Συνεχίζονται οι διορισμοί και μέσα σε όλα αυτά η ελπίδα έρχεται απ</w:t>
      </w:r>
      <w:r>
        <w:rPr>
          <w:rFonts w:eastAsia="Times New Roman" w:cs="Times New Roman"/>
          <w:szCs w:val="24"/>
        </w:rPr>
        <w:t>ό την Ιταλία.</w:t>
      </w:r>
    </w:p>
    <w:p w14:paraId="5470BD0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 Αντιπρόεδρος της ιταλικής κυβερνήσεως Σαλβίνι, του Κινήματος της Λέγκας του Βορρά, δήλωσε προ ημερών: «Σήμερα και το πλοίο </w:t>
      </w:r>
      <w:r>
        <w:rPr>
          <w:rFonts w:eastAsia="Times New Roman" w:cs="Times New Roman"/>
          <w:szCs w:val="24"/>
        </w:rPr>
        <w:t>«</w:t>
      </w:r>
      <w:r>
        <w:rPr>
          <w:rFonts w:eastAsia="Times New Roman" w:cs="Times New Roman"/>
          <w:szCs w:val="24"/>
          <w:lang w:val="en-US"/>
        </w:rPr>
        <w:t>SEA</w:t>
      </w:r>
      <w:r>
        <w:rPr>
          <w:rFonts w:eastAsia="Times New Roman" w:cs="Times New Roman"/>
          <w:szCs w:val="24"/>
        </w:rPr>
        <w:t xml:space="preserve"> </w:t>
      </w:r>
      <w:r>
        <w:rPr>
          <w:rFonts w:eastAsia="Times New Roman" w:cs="Times New Roman"/>
          <w:szCs w:val="24"/>
          <w:lang w:val="en-US"/>
        </w:rPr>
        <w:t>WATCH</w:t>
      </w:r>
      <w:r w:rsidRPr="009056A5">
        <w:rPr>
          <w:rFonts w:eastAsia="Times New Roman" w:cs="Times New Roman"/>
          <w:szCs w:val="24"/>
        </w:rPr>
        <w:t xml:space="preserve"> </w:t>
      </w:r>
      <w:r w:rsidRPr="00840116">
        <w:rPr>
          <w:rFonts w:eastAsia="Times New Roman" w:cs="Times New Roman"/>
          <w:szCs w:val="24"/>
        </w:rPr>
        <w:t>3</w:t>
      </w:r>
      <w:r>
        <w:rPr>
          <w:rFonts w:eastAsia="Times New Roman" w:cs="Times New Roman"/>
          <w:szCs w:val="24"/>
        </w:rPr>
        <w:t>»</w:t>
      </w:r>
      <w:r>
        <w:rPr>
          <w:rFonts w:eastAsia="Times New Roman" w:cs="Times New Roman"/>
          <w:szCs w:val="24"/>
        </w:rPr>
        <w:t xml:space="preserve"> μιας γερμανικής μη κυβερνητικής οργανώσεως, με σημαία Ολλανδίας, βρίσκεται στα ανοικτά των λιβυκών </w:t>
      </w:r>
      <w:r>
        <w:rPr>
          <w:rFonts w:eastAsia="Times New Roman" w:cs="Times New Roman"/>
          <w:szCs w:val="24"/>
        </w:rPr>
        <w:t xml:space="preserve">ακτών εν αναμονή να επιβιβάσει για πολλοστή φορά μετανάστες και να τους φέρει στην Ιταλία. Η Ιταλία σταμάτησε να σκύβει το κεφάλι και να υπακούει. Αυτήν τη φορά υπάρχει κάποιος που λέει «όχι». «Κλείνουμε τα λιμάνια.» Επιτέλους, να έρθει αυτή η ώρα και για </w:t>
      </w:r>
      <w:r>
        <w:rPr>
          <w:rFonts w:eastAsia="Times New Roman" w:cs="Times New Roman"/>
          <w:szCs w:val="24"/>
        </w:rPr>
        <w:t>τα λιμάνια να πει και η Ελλάδα: «Όχι, κλείνουμε τα λιμάνια, κλείνουμε τα σύνορα, δεν θα περάσουν άλλοι πρόσφυγες και λαθρομετανάστες στη χώρα».</w:t>
      </w:r>
    </w:p>
    <w:p w14:paraId="5470BD01"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470BD0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Νέα κύματα λαθρομεταναστών άρχισαν πάλι να παραβιάζουν μαζικά </w:t>
      </w:r>
      <w:r>
        <w:rPr>
          <w:rFonts w:eastAsia="Times New Roman" w:cs="Times New Roman"/>
          <w:szCs w:val="24"/>
        </w:rPr>
        <w:t xml:space="preserve">τα σύνορα στον Έβρο και να εισέρχονται. Και απέναντι σε όλα αυτά, ο φράχτης του Έβρου, μήκους δέκα μόλις χιλιομέτρων, τον οποίο παραβιάζουν οι λαθρομετανάστες και δεν υπάρχει κανείς να φυλάει, μόνο κάμερες, και ώσπου να έρθουν άνθρωποι των </w:t>
      </w:r>
      <w:r>
        <w:rPr>
          <w:rFonts w:eastAsia="Times New Roman" w:cs="Times New Roman"/>
          <w:szCs w:val="24"/>
        </w:rPr>
        <w:t>αρχών ασφαλείας</w:t>
      </w:r>
      <w:r>
        <w:rPr>
          <w:rFonts w:eastAsia="Times New Roman" w:cs="Times New Roman"/>
          <w:szCs w:val="24"/>
        </w:rPr>
        <w:t xml:space="preserve"> </w:t>
      </w:r>
      <w:r>
        <w:rPr>
          <w:rFonts w:eastAsia="Times New Roman" w:cs="Times New Roman"/>
          <w:szCs w:val="24"/>
        </w:rPr>
        <w:t>εκεί που μπαίνουν λαθρομετανάστες, έχουν περάσει. Την ίδια στιγμή η Τουρκία έχει φτιάξει φράχτη στα σύνορα με τη Συρία επτακοσίων εξήντα τεσσάρων χιλιομέτρων.</w:t>
      </w:r>
    </w:p>
    <w:p w14:paraId="5470BD0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Χρυσή Αυγή επιμένει στην πρόταση νόμου που κατέθεσε στις 18 Μαρτίου 2016, ότι πρέπει να κλείσου</w:t>
      </w:r>
      <w:r>
        <w:rPr>
          <w:rFonts w:eastAsia="Times New Roman" w:cs="Times New Roman"/>
          <w:szCs w:val="24"/>
        </w:rPr>
        <w:t>ν τα σύνορα και, βεβαίως, επιμένει στο νομοθέτημα το οποίο υπέβαλε να φυλακίζεται με φυλάκιση τουλάχιστον δύο ετών, χωρίς δυνατότητα μετατροπής της, όποιος εισέρχεται παράνομα στην πατρίδα μας και η ποινή να εκτίεται σε ειδικά κέντρα κράτησης, μακριά από τ</w:t>
      </w:r>
      <w:r>
        <w:rPr>
          <w:rFonts w:eastAsia="Times New Roman" w:cs="Times New Roman"/>
          <w:szCs w:val="24"/>
        </w:rPr>
        <w:t>ον αστικό ιστό και για τους λαθροδιακινητές να προβλέπεται ακόμη και η ποινή των ισόβιων δεσμών.</w:t>
      </w:r>
    </w:p>
    <w:p w14:paraId="5470BD0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μέγα ζήτημα των ημερών -και με αυτό θα ολοκληρώσω την ομιλία μου-, στη </w:t>
      </w:r>
      <w:r>
        <w:rPr>
          <w:rFonts w:eastAsia="Times New Roman" w:cs="Times New Roman"/>
          <w:szCs w:val="24"/>
        </w:rPr>
        <w:t xml:space="preserve">συμφωνία </w:t>
      </w:r>
      <w:r>
        <w:rPr>
          <w:rFonts w:eastAsia="Times New Roman" w:cs="Times New Roman"/>
          <w:szCs w:val="24"/>
        </w:rPr>
        <w:t>την οποία πανηγυρικά ανήγγειλε ο Πρωθυπουργός. Αντί να κρύβεται, έκ</w:t>
      </w:r>
      <w:r>
        <w:rPr>
          <w:rFonts w:eastAsia="Times New Roman" w:cs="Times New Roman"/>
          <w:szCs w:val="24"/>
        </w:rPr>
        <w:t>ανε και διάγγελμα, σαν να είναι ο νέος Παύλος Μελάς. Είναι τραγική η κατάσταση στην οποία ζούμε.</w:t>
      </w:r>
    </w:p>
    <w:p w14:paraId="5470BD0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μερικά πράγματα για αυτήν τη </w:t>
      </w:r>
      <w:r>
        <w:rPr>
          <w:rFonts w:eastAsia="Times New Roman" w:cs="Times New Roman"/>
          <w:szCs w:val="24"/>
        </w:rPr>
        <w:t>συμφωνία</w:t>
      </w:r>
      <w:r>
        <w:rPr>
          <w:rFonts w:eastAsia="Times New Roman" w:cs="Times New Roman"/>
          <w:szCs w:val="24"/>
        </w:rPr>
        <w:t xml:space="preserve">. «Κατέληξαν» λέει «στο όνομα Βόρεια Μακεδονία, </w:t>
      </w:r>
      <w:r>
        <w:rPr>
          <w:rFonts w:eastAsia="Times New Roman" w:cs="Times New Roman"/>
          <w:szCs w:val="24"/>
          <w:lang w:val="en-US"/>
        </w:rPr>
        <w:t>Severna</w:t>
      </w:r>
      <w:r w:rsidRPr="00B726DB">
        <w:rPr>
          <w:rFonts w:eastAsia="Times New Roman" w:cs="Times New Roman"/>
          <w:szCs w:val="24"/>
        </w:rPr>
        <w:t xml:space="preserve"> </w:t>
      </w:r>
      <w:r>
        <w:rPr>
          <w:rFonts w:eastAsia="Times New Roman" w:cs="Times New Roman"/>
          <w:szCs w:val="24"/>
          <w:lang w:val="en-US"/>
        </w:rPr>
        <w:t>Makedonija</w:t>
      </w:r>
      <w:r w:rsidRPr="00B726DB">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Republic</w:t>
      </w:r>
      <w:r w:rsidRPr="00B726DB">
        <w:rPr>
          <w:rFonts w:eastAsia="Times New Roman" w:cs="Times New Roman"/>
          <w:szCs w:val="24"/>
        </w:rPr>
        <w:t xml:space="preserve"> </w:t>
      </w:r>
      <w:r>
        <w:rPr>
          <w:rFonts w:eastAsia="Times New Roman" w:cs="Times New Roman"/>
          <w:szCs w:val="24"/>
          <w:lang w:val="en-US"/>
        </w:rPr>
        <w:t>of</w:t>
      </w:r>
      <w:r w:rsidRPr="00B726DB">
        <w:rPr>
          <w:rFonts w:eastAsia="Times New Roman" w:cs="Times New Roman"/>
          <w:szCs w:val="24"/>
        </w:rPr>
        <w:t xml:space="preserve"> </w:t>
      </w:r>
      <w:r>
        <w:rPr>
          <w:rFonts w:eastAsia="Times New Roman" w:cs="Times New Roman"/>
          <w:szCs w:val="24"/>
          <w:lang w:val="en-US"/>
        </w:rPr>
        <w:t>North</w:t>
      </w:r>
      <w:r w:rsidRPr="00B726DB">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B726DB">
        <w:rPr>
          <w:rFonts w:eastAsia="Times New Roman" w:cs="Times New Roman"/>
          <w:szCs w:val="24"/>
        </w:rPr>
        <w:t xml:space="preserve">. </w:t>
      </w:r>
      <w:r>
        <w:rPr>
          <w:rFonts w:eastAsia="Times New Roman" w:cs="Times New Roman"/>
          <w:szCs w:val="24"/>
        </w:rPr>
        <w:t>Άρα, παραμύθια</w:t>
      </w:r>
      <w:r>
        <w:rPr>
          <w:rFonts w:eastAsia="Times New Roman" w:cs="Times New Roman"/>
          <w:szCs w:val="24"/>
        </w:rPr>
        <w:t xml:space="preserve"> ότι θα είναι μόνο στη σλάβικη ονομασία, ένα παραμύθι εξαρχής προδιαγεγραμμένο, διότι στον ΟΗΕ μεταφράζονται σε τέσσερις γλώσσες οι ονομασίες των κρατών.</w:t>
      </w:r>
    </w:p>
    <w:p w14:paraId="5470BD06"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w:t>
      </w:r>
      <w:r>
        <w:rPr>
          <w:rFonts w:eastAsia="Times New Roman" w:cs="Times New Roman"/>
          <w:szCs w:val="24"/>
        </w:rPr>
        <w:t>ως του χρόνου ομιλίας του Γενικού Γραμματέα τ</w:t>
      </w:r>
      <w:r>
        <w:rPr>
          <w:rFonts w:eastAsia="Times New Roman" w:cs="Times New Roman"/>
          <w:szCs w:val="24"/>
        </w:rPr>
        <w:t>ου Λαϊκού Συνδέσμου - Χρυσή Αυγή</w:t>
      </w:r>
      <w:r w:rsidRPr="00F81B27">
        <w:rPr>
          <w:rFonts w:eastAsia="Times New Roman" w:cs="Times New Roman"/>
          <w:szCs w:val="24"/>
        </w:rPr>
        <w:t>)</w:t>
      </w:r>
    </w:p>
    <w:p w14:paraId="5470BD0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Θέλω δύο-τρία λεπτά ακόμη, κύριε Πρόεδρε.</w:t>
      </w:r>
    </w:p>
    <w:p w14:paraId="5470BD0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στη </w:t>
      </w:r>
      <w:r>
        <w:rPr>
          <w:rFonts w:eastAsia="Times New Roman" w:cs="Times New Roman"/>
          <w:szCs w:val="24"/>
        </w:rPr>
        <w:t xml:space="preserve">συμφωνία </w:t>
      </w:r>
      <w:r>
        <w:rPr>
          <w:rFonts w:eastAsia="Times New Roman" w:cs="Times New Roman"/>
          <w:szCs w:val="24"/>
        </w:rPr>
        <w:t xml:space="preserve">αυτή η ονομασία </w:t>
      </w:r>
      <w:r>
        <w:rPr>
          <w:rFonts w:eastAsia="Times New Roman" w:cs="Times New Roman"/>
          <w:szCs w:val="24"/>
          <w:lang w:val="en-US"/>
        </w:rPr>
        <w:t>Severna</w:t>
      </w:r>
      <w:r w:rsidRPr="00B726DB">
        <w:rPr>
          <w:rFonts w:eastAsia="Times New Roman" w:cs="Times New Roman"/>
          <w:szCs w:val="24"/>
        </w:rPr>
        <w:t xml:space="preserve"> </w:t>
      </w:r>
      <w:r>
        <w:rPr>
          <w:rFonts w:eastAsia="Times New Roman" w:cs="Times New Roman"/>
          <w:szCs w:val="24"/>
          <w:lang w:val="en-US"/>
        </w:rPr>
        <w:t>Makedonija</w:t>
      </w:r>
      <w:r w:rsidRPr="00494004">
        <w:rPr>
          <w:rFonts w:eastAsia="Times New Roman" w:cs="Times New Roman"/>
          <w:szCs w:val="24"/>
        </w:rPr>
        <w:t xml:space="preserve">, </w:t>
      </w:r>
      <w:r>
        <w:rPr>
          <w:rFonts w:eastAsia="Times New Roman" w:cs="Times New Roman"/>
          <w:szCs w:val="24"/>
        </w:rPr>
        <w:t>Βόρεια Μακεδονία. Αλήθεια, γιατί ποτέ οι Αλβανοί δεν δέχτηκαν τον όρο «Βόρειος Ήπειρος»; Και όχι μόνο αυτό, υπήρξαν κ</w:t>
      </w:r>
      <w:r>
        <w:rPr>
          <w:rFonts w:eastAsia="Times New Roman" w:cs="Times New Roman"/>
          <w:szCs w:val="24"/>
        </w:rPr>
        <w:t>αι ενδοτικοί πολιτικοί της δικής μας χώρας οι οποίοι απέφευγαν να λένε «Βόρειο Ήπειρο» και έλεγαν «</w:t>
      </w:r>
      <w:r>
        <w:rPr>
          <w:rFonts w:eastAsia="Times New Roman" w:cs="Times New Roman"/>
          <w:szCs w:val="24"/>
        </w:rPr>
        <w:t xml:space="preserve">νότια </w:t>
      </w:r>
      <w:r>
        <w:rPr>
          <w:rFonts w:eastAsia="Times New Roman" w:cs="Times New Roman"/>
          <w:szCs w:val="24"/>
        </w:rPr>
        <w:t xml:space="preserve">Αλβανία». Γιατί; Γιατί ασφαλώς υπάρχει και η </w:t>
      </w:r>
      <w:r>
        <w:rPr>
          <w:rFonts w:eastAsia="Times New Roman" w:cs="Times New Roman"/>
          <w:szCs w:val="24"/>
        </w:rPr>
        <w:t xml:space="preserve">νότιος </w:t>
      </w:r>
      <w:r>
        <w:rPr>
          <w:rFonts w:eastAsia="Times New Roman" w:cs="Times New Roman"/>
          <w:szCs w:val="24"/>
        </w:rPr>
        <w:t xml:space="preserve">Ήπειρος. Με το «Βόρεια Μακεδονία» σημαίνει ότι υπάρχει και η </w:t>
      </w:r>
      <w:r>
        <w:rPr>
          <w:rFonts w:eastAsia="Times New Roman" w:cs="Times New Roman"/>
          <w:szCs w:val="24"/>
        </w:rPr>
        <w:t xml:space="preserve">νότια </w:t>
      </w:r>
      <w:r>
        <w:rPr>
          <w:rFonts w:eastAsia="Times New Roman" w:cs="Times New Roman"/>
          <w:szCs w:val="24"/>
        </w:rPr>
        <w:t xml:space="preserve">Μακεδονία, η οποία βεβαίως και αποτελεί επιδίωξή τους. Ο αλυτρωτισμός περιέχεται σε αυτή την ίδια την ονομασία μέσα. </w:t>
      </w:r>
    </w:p>
    <w:p w14:paraId="5470BD0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Απαλείφονται, όμως, λέει, από το Σύνταγμα της γειτονικής χώρας αναφορές σε προστασία μακεδονικών μειονοτήτων.</w:t>
      </w:r>
    </w:p>
    <w:p w14:paraId="5470BD0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Γενικού Γραμματέα του Λαϊκού Συνδέσμου - Χρυσή Αυγή)</w:t>
      </w:r>
    </w:p>
    <w:p w14:paraId="5470BD0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Συγγνώμη, αλλά ο προηγούμενος Αρχηγός Κόμματος μίλησε τριάντα λεπτά. Εγώ σε τρία λεπτά θα έχω τελειώσει.</w:t>
      </w:r>
    </w:p>
    <w:p w14:paraId="5470BD0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Απαλείφονται, λοιπόν, από το Σύνταγμα της γειτονικής χώρας </w:t>
      </w:r>
      <w:r>
        <w:rPr>
          <w:rFonts w:eastAsia="Times New Roman" w:cs="Times New Roman"/>
          <w:szCs w:val="24"/>
        </w:rPr>
        <w:t>αναφορές σε προστασία μακεδονικών μειονοτήτων εκτός συνόρων και εναρμονίζεται το σχετικό με την ομογένεια άρθρο με το ανάλογο που υπάρχει στο ελληνικό Σύνταγμα. Είναι απαράδεκτο αυτό. Αυτό είναι ομολογία ότι υπάρχουν εδώ Μακεδόνες οι οποίοι δεν είναι Έλλην</w:t>
      </w:r>
      <w:r>
        <w:rPr>
          <w:rFonts w:eastAsia="Times New Roman" w:cs="Times New Roman"/>
          <w:szCs w:val="24"/>
        </w:rPr>
        <w:t>ες.</w:t>
      </w:r>
    </w:p>
    <w:p w14:paraId="5470BD0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αναγνωρίζεται μακεδονική γλώσσα με τη σημείωση ότι η Βόρεια Μακεδονία αναγνωρίζει στο πλαίσιο της </w:t>
      </w:r>
      <w:r>
        <w:rPr>
          <w:rFonts w:eastAsia="Times New Roman" w:cs="Times New Roman"/>
          <w:szCs w:val="24"/>
        </w:rPr>
        <w:t xml:space="preserve">συμφωνίας </w:t>
      </w:r>
      <w:r>
        <w:rPr>
          <w:rFonts w:eastAsia="Times New Roman" w:cs="Times New Roman"/>
          <w:szCs w:val="24"/>
        </w:rPr>
        <w:t>ότι η γλώσσα αυτή είναι σλαβικής προέλευσης. Σιγά την παραδοχή, λες και θα μπορούσε να πει ότι είναι αγγλική διάλεκτος η διάλεκτος των</w:t>
      </w:r>
      <w:r>
        <w:rPr>
          <w:rFonts w:eastAsia="Times New Roman" w:cs="Times New Roman"/>
          <w:szCs w:val="24"/>
        </w:rPr>
        <w:t xml:space="preserve"> Σκοπίων ή να πει ότι είναι γερμανική διάλεκτος. Μα, σλαβική διάλεκτος είναι. Τι θα έλεγε; Υποχώρηση είναι αυτό το πράγμα; Μας κοροϊδεύετε;</w:t>
      </w:r>
    </w:p>
    <w:p w14:paraId="5470BD0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το πλέον εξωφρενικό σε σχέση με την εθνικότητα, λέει, ισχύει ο όρος «</w:t>
      </w:r>
      <w:r>
        <w:rPr>
          <w:rFonts w:eastAsia="Times New Roman" w:cs="Times New Roman"/>
          <w:szCs w:val="24"/>
          <w:lang w:val="en-US"/>
        </w:rPr>
        <w:t>Macedonian</w:t>
      </w:r>
      <w:r w:rsidRPr="00DF0DDD">
        <w:rPr>
          <w:rFonts w:eastAsia="Times New Roman" w:cs="Times New Roman"/>
          <w:szCs w:val="24"/>
        </w:rPr>
        <w:t>/</w:t>
      </w:r>
      <w:r w:rsidRPr="00840116">
        <w:rPr>
          <w:rFonts w:eastAsia="Times New Roman" w:cs="Times New Roman"/>
          <w:szCs w:val="24"/>
        </w:rPr>
        <w:t xml:space="preserve"> </w:t>
      </w:r>
      <w:r>
        <w:rPr>
          <w:rFonts w:eastAsia="Times New Roman" w:cs="Times New Roman"/>
          <w:szCs w:val="24"/>
          <w:lang w:val="en-US"/>
        </w:rPr>
        <w:t>citizen</w:t>
      </w:r>
      <w:r w:rsidRPr="00840116">
        <w:rPr>
          <w:rFonts w:eastAsia="Times New Roman" w:cs="Times New Roman"/>
          <w:szCs w:val="24"/>
        </w:rPr>
        <w:t xml:space="preserve"> </w:t>
      </w:r>
      <w:r>
        <w:rPr>
          <w:rFonts w:eastAsia="Times New Roman" w:cs="Times New Roman"/>
          <w:szCs w:val="24"/>
          <w:lang w:val="en-US"/>
        </w:rPr>
        <w:t>of</w:t>
      </w:r>
      <w:r w:rsidRPr="00840116">
        <w:rPr>
          <w:rFonts w:eastAsia="Times New Roman" w:cs="Times New Roman"/>
          <w:szCs w:val="24"/>
        </w:rPr>
        <w:t xml:space="preserve"> </w:t>
      </w:r>
      <w:r>
        <w:rPr>
          <w:rFonts w:eastAsia="Times New Roman" w:cs="Times New Roman"/>
          <w:szCs w:val="24"/>
          <w:lang w:val="en-US"/>
        </w:rPr>
        <w:t>the</w:t>
      </w:r>
      <w:r w:rsidRPr="00840116">
        <w:rPr>
          <w:rFonts w:eastAsia="Times New Roman" w:cs="Times New Roman"/>
          <w:szCs w:val="24"/>
        </w:rPr>
        <w:t xml:space="preserve"> </w:t>
      </w:r>
      <w:r>
        <w:rPr>
          <w:rFonts w:eastAsia="Times New Roman" w:cs="Times New Roman"/>
          <w:szCs w:val="24"/>
          <w:lang w:val="en-US"/>
        </w:rPr>
        <w:t>Republic</w:t>
      </w:r>
      <w:r w:rsidRPr="00840116">
        <w:rPr>
          <w:rFonts w:eastAsia="Times New Roman" w:cs="Times New Roman"/>
          <w:szCs w:val="24"/>
        </w:rPr>
        <w:t xml:space="preserve"> </w:t>
      </w:r>
      <w:r>
        <w:rPr>
          <w:rFonts w:eastAsia="Times New Roman" w:cs="Times New Roman"/>
          <w:szCs w:val="24"/>
          <w:lang w:val="en-US"/>
        </w:rPr>
        <w:t>of</w:t>
      </w:r>
      <w:r w:rsidRPr="00840116">
        <w:rPr>
          <w:rFonts w:eastAsia="Times New Roman" w:cs="Times New Roman"/>
          <w:szCs w:val="24"/>
        </w:rPr>
        <w:t xml:space="preserve"> </w:t>
      </w:r>
      <w:r>
        <w:rPr>
          <w:rFonts w:eastAsia="Times New Roman" w:cs="Times New Roman"/>
          <w:szCs w:val="24"/>
          <w:lang w:val="en-US"/>
        </w:rPr>
        <w:t>Nort</w:t>
      </w:r>
      <w:r>
        <w:rPr>
          <w:rFonts w:eastAsia="Times New Roman" w:cs="Times New Roman"/>
          <w:szCs w:val="24"/>
          <w:lang w:val="en-US"/>
        </w:rPr>
        <w:t>h</w:t>
      </w:r>
      <w:r w:rsidRPr="00840116">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840116">
        <w:rPr>
          <w:rFonts w:eastAsia="Times New Roman" w:cs="Times New Roman"/>
          <w:szCs w:val="24"/>
        </w:rPr>
        <w:t xml:space="preserve"> </w:t>
      </w:r>
      <w:r>
        <w:rPr>
          <w:rFonts w:eastAsia="Times New Roman" w:cs="Times New Roman"/>
          <w:szCs w:val="24"/>
        </w:rPr>
        <w:t>με τη ρητή αναφορά ότι ο λαός αυτής της χώρας δεν σχετίζεται με τον αρχαίο ελληνικό πολιτισμό.</w:t>
      </w:r>
    </w:p>
    <w:p w14:paraId="5470BD0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Εξίσου περιττό, αλλά εθνικά επικίνδυνο είναι το «</w:t>
      </w:r>
      <w:r>
        <w:rPr>
          <w:rFonts w:eastAsia="Times New Roman" w:cs="Times New Roman"/>
          <w:szCs w:val="24"/>
          <w:lang w:val="en-US"/>
        </w:rPr>
        <w:t>Macedonian</w:t>
      </w:r>
      <w:r>
        <w:rPr>
          <w:rFonts w:eastAsia="Times New Roman" w:cs="Times New Roman"/>
          <w:szCs w:val="24"/>
        </w:rPr>
        <w:t>» με τη διευκρίνιση ότι είναι πολίτης της Δημοκρατίας της Βορείου Μακεδονίας, γιατί αυτό</w:t>
      </w:r>
      <w:r>
        <w:rPr>
          <w:rFonts w:eastAsia="Times New Roman" w:cs="Times New Roman"/>
          <w:szCs w:val="24"/>
        </w:rPr>
        <w:t xml:space="preserve"> σημαίνει ότι υπάρχουν και Μακεδόνες που δεν είναι πολίτες της Βορείου Μακεδονίας. Ποιοι είναι αυτοί; Είναι οι Έλληνες </w:t>
      </w:r>
      <w:r w:rsidRPr="002940B6">
        <w:rPr>
          <w:rFonts w:eastAsia="Times New Roman"/>
          <w:szCs w:val="24"/>
        </w:rPr>
        <w:t>οι οποίοι</w:t>
      </w:r>
      <w:r>
        <w:rPr>
          <w:rFonts w:eastAsia="Times New Roman" w:cs="Times New Roman"/>
          <w:szCs w:val="24"/>
        </w:rPr>
        <w:t xml:space="preserve"> ζουν στους Νομούς της Φλώρινας, της Καστοριάς και </w:t>
      </w:r>
      <w:r w:rsidRPr="002940B6">
        <w:rPr>
          <w:rFonts w:eastAsia="Times New Roman"/>
          <w:szCs w:val="24"/>
        </w:rPr>
        <w:t>οι οποίοι</w:t>
      </w:r>
      <w:r>
        <w:rPr>
          <w:rFonts w:eastAsia="Times New Roman" w:cs="Times New Roman"/>
          <w:szCs w:val="24"/>
        </w:rPr>
        <w:t xml:space="preserve"> είναι υπερήφανοι Έλληνες, που δεν έχουν καμμία σχέση και είναι εθνι</w:t>
      </w:r>
      <w:r>
        <w:rPr>
          <w:rFonts w:eastAsia="Times New Roman" w:cs="Times New Roman"/>
          <w:szCs w:val="24"/>
        </w:rPr>
        <w:t xml:space="preserve">κά ακέραιοι! Απαράδεκτη η </w:t>
      </w:r>
      <w:r>
        <w:rPr>
          <w:rFonts w:eastAsia="Times New Roman" w:cs="Times New Roman"/>
          <w:szCs w:val="24"/>
        </w:rPr>
        <w:t>συμφωνία</w:t>
      </w:r>
      <w:r>
        <w:rPr>
          <w:rFonts w:eastAsia="Times New Roman" w:cs="Times New Roman"/>
          <w:szCs w:val="24"/>
        </w:rPr>
        <w:t xml:space="preserve">! </w:t>
      </w:r>
    </w:p>
    <w:p w14:paraId="5470BD10"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ασφαλώς έχει τις ευθύνες της και η </w:t>
      </w:r>
      <w:r w:rsidRPr="00391AB7">
        <w:rPr>
          <w:rFonts w:eastAsia="Times New Roman" w:cs="Times New Roman"/>
          <w:szCs w:val="24"/>
        </w:rPr>
        <w:t>Νέα Δημοκρατία</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xml:space="preserve">, σε εμάς καλοδεχούμενο είναι το να αλλάξουν την </w:t>
      </w:r>
      <w:r w:rsidRPr="00911877">
        <w:rPr>
          <w:rFonts w:eastAsia="Times New Roman" w:cs="Times New Roman"/>
          <w:szCs w:val="24"/>
        </w:rPr>
        <w:t>πολιτική</w:t>
      </w:r>
      <w:r>
        <w:rPr>
          <w:rFonts w:eastAsia="Times New Roman" w:cs="Times New Roman"/>
          <w:szCs w:val="24"/>
        </w:rPr>
        <w:t xml:space="preserve"> τους, γιατί πράγματι υπάρχει αλλαγή </w:t>
      </w:r>
      <w:r w:rsidRPr="00911877">
        <w:rPr>
          <w:rFonts w:eastAsia="Times New Roman" w:cs="Times New Roman"/>
          <w:szCs w:val="24"/>
        </w:rPr>
        <w:t>πολιτική</w:t>
      </w:r>
      <w:r>
        <w:rPr>
          <w:rFonts w:eastAsia="Times New Roman" w:cs="Times New Roman"/>
          <w:szCs w:val="24"/>
        </w:rPr>
        <w:t>ς, γιατί η ιστορία της σύνθετης ονομασίας είνα</w:t>
      </w:r>
      <w:r>
        <w:rPr>
          <w:rFonts w:eastAsia="Times New Roman" w:cs="Times New Roman"/>
          <w:szCs w:val="24"/>
        </w:rPr>
        <w:t xml:space="preserve">ι υπόθεση της </w:t>
      </w:r>
      <w:r w:rsidRPr="00654FD3">
        <w:rPr>
          <w:rFonts w:eastAsia="Times New Roman" w:cs="Times New Roman"/>
          <w:szCs w:val="24"/>
        </w:rPr>
        <w:t>Νέας Δημοκρατίας</w:t>
      </w:r>
      <w:r>
        <w:rPr>
          <w:rFonts w:eastAsia="Times New Roman" w:cs="Times New Roman"/>
          <w:szCs w:val="24"/>
        </w:rPr>
        <w:t xml:space="preserve"> από τη δεκαετία ακόμη του ’90, που έφερε και μια ολόκληρη διάσπαση στο κόμμα της </w:t>
      </w:r>
      <w:r w:rsidRPr="00654FD3">
        <w:rPr>
          <w:rFonts w:eastAsia="Times New Roman" w:cs="Times New Roman"/>
          <w:szCs w:val="24"/>
        </w:rPr>
        <w:t>Νέας Δημοκρατίας</w:t>
      </w:r>
      <w:r>
        <w:rPr>
          <w:rFonts w:eastAsia="Times New Roman" w:cs="Times New Roman"/>
          <w:szCs w:val="24"/>
        </w:rPr>
        <w:t xml:space="preserve">. Μην κρυβόμαστε πίσω από το δάχτυλό μας. </w:t>
      </w:r>
    </w:p>
    <w:p w14:paraId="5470BD11"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Επάνω στο θέμα έκανα μια δήλωση μόλις εβδομήντα πέντε λέξεων, τριάντα </w:t>
      </w:r>
      <w:r>
        <w:rPr>
          <w:rFonts w:eastAsia="Times New Roman" w:cs="Times New Roman"/>
          <w:szCs w:val="24"/>
        </w:rPr>
        <w:t xml:space="preserve">οκτώ </w:t>
      </w:r>
      <w:r>
        <w:rPr>
          <w:rFonts w:eastAsia="Times New Roman" w:cs="Times New Roman"/>
          <w:szCs w:val="24"/>
        </w:rPr>
        <w:t xml:space="preserve">δευτερολέπτων, την οποία δεν έδειξε κανένα κανάλι. Δείχνετε όλους τους </w:t>
      </w:r>
      <w:r w:rsidRPr="00911877">
        <w:rPr>
          <w:rFonts w:eastAsia="Times New Roman" w:cs="Times New Roman"/>
          <w:szCs w:val="24"/>
        </w:rPr>
        <w:t>πολιτικ</w:t>
      </w:r>
      <w:r>
        <w:rPr>
          <w:rFonts w:eastAsia="Times New Roman" w:cs="Times New Roman"/>
          <w:szCs w:val="24"/>
        </w:rPr>
        <w:t>ούς αρχηγούς στα κανάλια -με αυτό το ΕΣΡ φάντασμα που έχετε που δεν ελέγχει κανέναν- και αποκλείετε τη Χρυσή Αυγή. Δεν επιτυγχάνετε τίποτα με τον αποκλεισμό. Η Χρυσή Αυγή είναι δ</w:t>
      </w:r>
      <w:r>
        <w:rPr>
          <w:rFonts w:eastAsia="Times New Roman" w:cs="Times New Roman"/>
          <w:szCs w:val="24"/>
        </w:rPr>
        <w:t>υνατή και όσο σπέρνετε θύελλες, θα θερίζετε καταιγίδες και όσο προχωρείτε σε υποχωρήσεις στα εθνικά θέματα, η Χρυσή Αυγή θα γίνεται και περισσότερο δυνατή.</w:t>
      </w:r>
    </w:p>
    <w:p w14:paraId="5470BD12" w14:textId="77777777" w:rsidR="001F594C" w:rsidRDefault="008C7D1C">
      <w:pPr>
        <w:spacing w:line="600" w:lineRule="auto"/>
        <w:ind w:firstLine="720"/>
        <w:contextualSpacing/>
        <w:jc w:val="center"/>
        <w:rPr>
          <w:rFonts w:eastAsia="Times New Roman" w:cs="Times New Roman"/>
          <w:szCs w:val="24"/>
        </w:rPr>
      </w:pPr>
      <w:r w:rsidRPr="00DA5A95">
        <w:rPr>
          <w:rFonts w:eastAsia="Times New Roman" w:cs="Times New Roman"/>
          <w:szCs w:val="24"/>
        </w:rPr>
        <w:t xml:space="preserve">(Χειροκροτήματα από την πτέρυγα </w:t>
      </w:r>
      <w:r>
        <w:rPr>
          <w:rFonts w:eastAsia="Times New Roman" w:cs="Times New Roman"/>
          <w:szCs w:val="24"/>
        </w:rPr>
        <w:t>της</w:t>
      </w:r>
      <w:r w:rsidRPr="00DA5A95">
        <w:rPr>
          <w:rFonts w:eastAsia="Times New Roman" w:cs="Times New Roman"/>
          <w:szCs w:val="24"/>
        </w:rPr>
        <w:t xml:space="preserve"> 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5470BD13"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συμφωνία</w:t>
      </w:r>
      <w:r>
        <w:rPr>
          <w:rFonts w:eastAsia="Times New Roman" w:cs="Times New Roman"/>
          <w:szCs w:val="24"/>
        </w:rPr>
        <w:t xml:space="preserve"> που υπογράψατε εμάς δεν μας εκπλήσσει κ</w:t>
      </w:r>
      <w:r>
        <w:rPr>
          <w:rFonts w:eastAsia="Times New Roman" w:cs="Times New Roman"/>
          <w:szCs w:val="24"/>
        </w:rPr>
        <w:t xml:space="preserve">αι δεν μας παραξενεύει καθόλου. Όσοι από εμάς ζήσαμε τα συλλαλητήρια τη δεκαετία του ’90, γνωρίζουμε τη θέση και του ΚΚΕ και του Συνασπισμού και των διάφορων γκρουπούσκουλων των αριστεριστών που έχετε μαζέψει, συνιστώσα «Ρόζα», «Κόκκινο», </w:t>
      </w:r>
      <w:r w:rsidRPr="00AD0B3D">
        <w:rPr>
          <w:rFonts w:eastAsia="Times New Roman" w:cs="Times New Roman"/>
          <w:szCs w:val="24"/>
        </w:rPr>
        <w:t>τροτσκιστές</w:t>
      </w:r>
      <w:r>
        <w:rPr>
          <w:rFonts w:eastAsia="Times New Roman" w:cs="Times New Roman"/>
          <w:szCs w:val="24"/>
        </w:rPr>
        <w:t>. Όλοι</w:t>
      </w:r>
      <w:r>
        <w:rPr>
          <w:rFonts w:eastAsia="Times New Roman" w:cs="Times New Roman"/>
          <w:szCs w:val="24"/>
        </w:rPr>
        <w:t xml:space="preserve"> αυτοί ήταν κατά των συλλαλητηρίων τότε. Είναι ψέμα; </w:t>
      </w:r>
    </w:p>
    <w:p w14:paraId="5470BD1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Επιτέλους πράγματι είστε συνεπείς κομμουνιστές, τηρείτε τις εντολές της Κομμουνιστικής Διεθνούς. Αυτό έλεγε η Κομμουνιστική Διεθνής, ότι ο μακεδονισμός είναι ένα φάντασμα που κατ’ αρχάς δημιουργήθηκε απ</w:t>
      </w:r>
      <w:r>
        <w:rPr>
          <w:rFonts w:eastAsia="Times New Roman" w:cs="Times New Roman"/>
          <w:szCs w:val="24"/>
        </w:rPr>
        <w:t xml:space="preserve">ό τον βουλγάρικο επεκτατισμό και στη συνέχεια τον αγκάλιασε ο κομμουνισμός. </w:t>
      </w:r>
    </w:p>
    <w:p w14:paraId="5470BD15"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δεν έχετε την πλειοψηφία στον ελληνικό λαό και δεν μπορείτε σε καμμία περίπτωση να προχωρήσετε σε </w:t>
      </w:r>
      <w:r>
        <w:rPr>
          <w:rFonts w:eastAsia="Times New Roman" w:cs="Times New Roman"/>
          <w:szCs w:val="24"/>
        </w:rPr>
        <w:t>συμφωνία</w:t>
      </w:r>
      <w:r>
        <w:rPr>
          <w:rFonts w:eastAsia="Times New Roman" w:cs="Times New Roman"/>
          <w:szCs w:val="24"/>
        </w:rPr>
        <w:t xml:space="preserve">. Οι συνθήκες </w:t>
      </w:r>
      <w:r w:rsidRPr="00A16A52">
        <w:rPr>
          <w:rFonts w:eastAsia="Times New Roman"/>
          <w:szCs w:val="24"/>
        </w:rPr>
        <w:t>οι οποίες</w:t>
      </w:r>
      <w:r>
        <w:rPr>
          <w:rFonts w:eastAsia="Times New Roman" w:cs="Times New Roman"/>
          <w:szCs w:val="24"/>
        </w:rPr>
        <w:t xml:space="preserve"> σήμερα έχουν δημιουργηθεί είνα</w:t>
      </w:r>
      <w:r>
        <w:rPr>
          <w:rFonts w:eastAsia="Times New Roman" w:cs="Times New Roman"/>
          <w:szCs w:val="24"/>
        </w:rPr>
        <w:t>ι ο ορισμός της προκηρύξεως εκλογών για μείζον εθνικό θέμα. Δεν σας ψήφισε κανείς για να χειριστείτε το θέμα της Μακεδονίας. Και επιτέλους στην έσχατη περίπτωση να κάνετε ένα δημοψήφισμα για τη Μακεδονία.</w:t>
      </w:r>
    </w:p>
    <w:p w14:paraId="5470BD1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τα λόγια ενός μεγάλου, του ανθρώπου </w:t>
      </w:r>
      <w:r>
        <w:rPr>
          <w:rFonts w:eastAsia="Times New Roman" w:cs="Times New Roman"/>
          <w:szCs w:val="24"/>
        </w:rPr>
        <w:t xml:space="preserve">που θα σημάδευε τον εικοστό αιώνα, αν οι σφαίρες των δημοκρατικών και των φιλελεύθερων δεν τον δολοφονούσαν, του Ίωνα Δραγούμη, </w:t>
      </w:r>
      <w:r w:rsidRPr="00FE6FE7">
        <w:rPr>
          <w:rFonts w:eastAsia="Times New Roman" w:cs="Times New Roman"/>
          <w:szCs w:val="24"/>
        </w:rPr>
        <w:t>ο οποίος</w:t>
      </w:r>
      <w:r>
        <w:rPr>
          <w:rFonts w:eastAsia="Times New Roman" w:cs="Times New Roman"/>
          <w:szCs w:val="24"/>
        </w:rPr>
        <w:t xml:space="preserve"> είχε πει: «Να ξέρετε πως αν τρέξουμε να σώσουμε τη Μακεδονία,</w:t>
      </w:r>
      <w:r w:rsidRPr="00123831">
        <w:rPr>
          <w:rFonts w:eastAsia="Times New Roman" w:cs="Times New Roman"/>
          <w:szCs w:val="24"/>
        </w:rPr>
        <w:t xml:space="preserve"> η Μακεδονία θα </w:t>
      </w:r>
      <w:r>
        <w:rPr>
          <w:rFonts w:eastAsia="Times New Roman" w:cs="Times New Roman"/>
          <w:szCs w:val="24"/>
        </w:rPr>
        <w:t xml:space="preserve">μας σώσει. Θα μας σώσει από τη βρώμα που </w:t>
      </w:r>
      <w:r w:rsidRPr="00123831">
        <w:rPr>
          <w:rFonts w:eastAsia="Times New Roman" w:cs="Times New Roman"/>
          <w:szCs w:val="24"/>
        </w:rPr>
        <w:t>κ</w:t>
      </w:r>
      <w:r w:rsidRPr="00123831">
        <w:rPr>
          <w:rFonts w:eastAsia="Times New Roman" w:cs="Times New Roman"/>
          <w:szCs w:val="24"/>
        </w:rPr>
        <w:t>υλιούμαστε, θα μας σώσει από την μετριότητα και από την ψοφιοσύνη, θα μας λυτρώσει από τον αισχρό ύπνο, θα μας ελευθερώσει. Αν τρέξουμε να σώσουμε την Μακεδονία, εμείς θα σωθούμε.»</w:t>
      </w:r>
      <w:r>
        <w:rPr>
          <w:rFonts w:eastAsia="Times New Roman" w:cs="Times New Roman"/>
          <w:szCs w:val="24"/>
        </w:rPr>
        <w:t>.</w:t>
      </w:r>
    </w:p>
    <w:p w14:paraId="5470BD17" w14:textId="77777777" w:rsidR="001F594C" w:rsidRDefault="008C7D1C">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στην Ελλάδα που ονειρεύομαι, εάν υπήρχε και δεν ζούσαμε</w:t>
      </w:r>
      <w:r>
        <w:rPr>
          <w:rFonts w:eastAsia="Times New Roman" w:cs="Times New Roman"/>
          <w:szCs w:val="24"/>
        </w:rPr>
        <w:t xml:space="preserve"> στο </w:t>
      </w:r>
      <w:r w:rsidRPr="00AD0B3D">
        <w:rPr>
          <w:rFonts w:eastAsia="Times New Roman" w:cs="Times New Roman"/>
          <w:szCs w:val="24"/>
        </w:rPr>
        <w:t>ψευτορωμαίικο</w:t>
      </w:r>
      <w:r>
        <w:rPr>
          <w:rFonts w:eastAsia="Times New Roman" w:cs="Times New Roman"/>
          <w:szCs w:val="24"/>
        </w:rPr>
        <w:t xml:space="preserve"> που ο ελληνικός λαός έχει σαπίσει κυριολεκτικά από τα μαρξιστικά και νεοφιλελεύθερα ιδεολογήματα και ο καθένας κοιτάζει την πάρτη του, δεν θα μπορούσατε ποτέ να περάσετε αυτή τη </w:t>
      </w:r>
      <w:r>
        <w:rPr>
          <w:rFonts w:eastAsia="Times New Roman" w:cs="Times New Roman"/>
          <w:szCs w:val="24"/>
        </w:rPr>
        <w:t>συμφωνία</w:t>
      </w:r>
      <w:r>
        <w:rPr>
          <w:rFonts w:eastAsia="Times New Roman" w:cs="Times New Roman"/>
          <w:szCs w:val="24"/>
        </w:rPr>
        <w:t>. Ε</w:t>
      </w:r>
      <w:r w:rsidRPr="00E6430E">
        <w:rPr>
          <w:rFonts w:eastAsia="Times New Roman" w:cs="Times New Roman"/>
          <w:szCs w:val="24"/>
        </w:rPr>
        <w:t>κατομμύρια</w:t>
      </w:r>
      <w:r>
        <w:rPr>
          <w:rFonts w:eastAsia="Times New Roman" w:cs="Times New Roman"/>
          <w:szCs w:val="24"/>
        </w:rPr>
        <w:t xml:space="preserve"> Ελλήνων θα ξεσηκωνόντουσαν, θα έκλειν</w:t>
      </w:r>
      <w:r>
        <w:rPr>
          <w:rFonts w:eastAsia="Times New Roman" w:cs="Times New Roman"/>
          <w:szCs w:val="24"/>
        </w:rPr>
        <w:t xml:space="preserve">αν όλους τους δρόμους προς τις Πρέσπες και δεν θα υπήρχε χρόνος για να υπογράψετε καμμία </w:t>
      </w:r>
      <w:r>
        <w:rPr>
          <w:rFonts w:eastAsia="Times New Roman" w:cs="Times New Roman"/>
          <w:szCs w:val="24"/>
        </w:rPr>
        <w:t>συμφωνία</w:t>
      </w:r>
      <w:r>
        <w:rPr>
          <w:rFonts w:eastAsia="Times New Roman" w:cs="Times New Roman"/>
          <w:szCs w:val="24"/>
        </w:rPr>
        <w:t xml:space="preserve">. </w:t>
      </w:r>
    </w:p>
    <w:p w14:paraId="5470BD1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Χρυσή Αυγή παραμένει σταθερά στη γραμμή της: κανένας συμβιβασμός για τη Μακεδονία μας.</w:t>
      </w:r>
    </w:p>
    <w:p w14:paraId="5470BD19"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(Στο σημείο αυτό όρθιοι όλοι οι Βουλευτές της</w:t>
      </w:r>
      <w:r w:rsidRPr="00DA5A95">
        <w:rPr>
          <w:rFonts w:eastAsia="Times New Roman" w:cs="Times New Roman"/>
          <w:szCs w:val="24"/>
        </w:rPr>
        <w:t xml:space="preserve"> 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 χειροκρο</w:t>
      </w:r>
      <w:r>
        <w:rPr>
          <w:rFonts w:eastAsia="Times New Roman" w:cs="Times New Roman"/>
          <w:szCs w:val="24"/>
        </w:rPr>
        <w:t>τούν ζωηρά και παρατεταμένα)</w:t>
      </w:r>
    </w:p>
    <w:p w14:paraId="5470BD1A" w14:textId="77777777" w:rsidR="001F594C" w:rsidRDefault="008C7D1C">
      <w:pPr>
        <w:spacing w:line="600" w:lineRule="auto"/>
        <w:ind w:firstLine="720"/>
        <w:contextualSpacing/>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Δημήτριος Κρεμαστινός</w:t>
      </w:r>
      <w:r w:rsidRPr="0002696C">
        <w:rPr>
          <w:rFonts w:eastAsia="Times New Roman"/>
          <w:b/>
          <w:bCs/>
        </w:rPr>
        <w:t>):</w:t>
      </w:r>
      <w:r>
        <w:rPr>
          <w:rFonts w:eastAsia="Times New Roman" w:cs="Times New Roman"/>
          <w:szCs w:val="24"/>
        </w:rPr>
        <w:t xml:space="preserve"> Τον λόγο τώρα έχει ο Πρόεδρος κ. Ευάγγελος Βενιζέλος.</w:t>
      </w:r>
    </w:p>
    <w:p w14:paraId="5470BD1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υπάρχει μία σατανική σύμπτωση. Σήμερα που η Βουλή συζητά μία μεγάλη δέσμη δημοσιονομικών μέτρων, σήμερα που η Βουλή συζητά το μνημόνιο μετά το μνημόνιο, μακροχρόνιες δεσμεύσεις που καλύπτουν όλη την επόμενη τετραετία και μερικ</w:t>
      </w:r>
      <w:r>
        <w:rPr>
          <w:rFonts w:eastAsia="Times New Roman" w:cs="Times New Roman"/>
          <w:szCs w:val="24"/>
        </w:rPr>
        <w:t xml:space="preserve">ές φορές φτάνουν μέχρι το 2060, σήμερα κυριαρχεί στο δημόσιο ενδιαφέρον ένα μεγάλο ζήτημα εξωτερικής πολιτικής: Το ζήτημα του ονόματος της γειτονικής μας χώρας. </w:t>
      </w:r>
    </w:p>
    <w:p w14:paraId="5470BD1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Έχω ταχθεί πολλές φορές υπέρ της ενιαίας εθνικής γραμμής που έχει διαμορφωθεί από τον Απρίλιο </w:t>
      </w:r>
      <w:r>
        <w:rPr>
          <w:rFonts w:eastAsia="Times New Roman" w:cs="Times New Roman"/>
          <w:szCs w:val="24"/>
        </w:rPr>
        <w:t xml:space="preserve">του 1993 και μετά και έχει υιοθετηθεί από όλες τις κυβερνήσεις που μεσολάβησαν, δηλαδή υπέρ μιας λύσης με σύνθετη ονομασία, με γεωγραφικό προσδιορισμό, </w:t>
      </w:r>
      <w:r>
        <w:rPr>
          <w:rFonts w:eastAsia="Times New Roman" w:cs="Times New Roman"/>
          <w:szCs w:val="24"/>
          <w:lang w:val="en-US"/>
        </w:rPr>
        <w:t>erga</w:t>
      </w:r>
      <w:r w:rsidRPr="00492E37">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δηλαδή για εσωτερική και διεθνή χρήση, μία λύση με την μορφή </w:t>
      </w:r>
      <w:r>
        <w:rPr>
          <w:rFonts w:eastAsia="Times New Roman" w:cs="Times New Roman"/>
          <w:szCs w:val="24"/>
        </w:rPr>
        <w:t>διεθνούς συμφωνίας</w:t>
      </w:r>
      <w:r>
        <w:rPr>
          <w:rFonts w:eastAsia="Times New Roman" w:cs="Times New Roman"/>
          <w:szCs w:val="24"/>
        </w:rPr>
        <w:t xml:space="preserve"> σε εφαρμογή </w:t>
      </w:r>
      <w:r>
        <w:rPr>
          <w:rFonts w:eastAsia="Times New Roman" w:cs="Times New Roman"/>
          <w:szCs w:val="24"/>
        </w:rPr>
        <w:t xml:space="preserve">της οποίας θα αναθεωρηθεί και το Σύνταγμα της γειτονικής χώρας. Αλλά στοιχείο της ενιαίας εθνικής γραμμής είναι -και ήταν πάντα- η συνολική και οριστική αναίρεση του αλυτρωτισμού. </w:t>
      </w:r>
    </w:p>
    <w:p w14:paraId="5470BD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Θέλω να είμαι -και θα είμαι- δίκαιος και ακριβής ως προς την αξιολόγηση του</w:t>
      </w:r>
      <w:r>
        <w:rPr>
          <w:rFonts w:eastAsia="Times New Roman" w:cs="Times New Roman"/>
          <w:szCs w:val="24"/>
        </w:rPr>
        <w:t xml:space="preserve"> σχέδιο της </w:t>
      </w:r>
      <w:r>
        <w:rPr>
          <w:rFonts w:eastAsia="Times New Roman" w:cs="Times New Roman"/>
          <w:szCs w:val="24"/>
        </w:rPr>
        <w:t>συμφωνίας</w:t>
      </w:r>
      <w:r>
        <w:rPr>
          <w:rFonts w:eastAsia="Times New Roman" w:cs="Times New Roman"/>
          <w:szCs w:val="24"/>
        </w:rPr>
        <w:t>, χωρίς πολιτικούς τακτικισμούς και χωρίς τον φόβο του πολιτικού κόστους, αλλά δεν θα είμαι ούτε ανιστόρητος, ούτε αδιάφορος για πιθανές πολιτικές και νομικές εμπλοκές, οι οποίες μπορεί ήδη να θέσουν σε κίνδυνο τα εθνικά συμφέροντα. Γι</w:t>
      </w:r>
      <w:r>
        <w:rPr>
          <w:rFonts w:eastAsia="Times New Roman" w:cs="Times New Roman"/>
          <w:szCs w:val="24"/>
        </w:rPr>
        <w:t xml:space="preserve">’ αυτό περιμένω να δω το κείμενο της </w:t>
      </w:r>
      <w:r>
        <w:rPr>
          <w:rFonts w:eastAsia="Times New Roman" w:cs="Times New Roman"/>
          <w:szCs w:val="24"/>
        </w:rPr>
        <w:t>συμφωνίας</w:t>
      </w:r>
      <w:r>
        <w:rPr>
          <w:rFonts w:eastAsia="Times New Roman" w:cs="Times New Roman"/>
          <w:szCs w:val="24"/>
        </w:rPr>
        <w:t>. Ο διάβολος κρύβεται στις λεπτομέρειες. Και χαίρομαι γιατί ο κύριος Πρόεδρος της Βουλής με διαβεβαίωσε ότι σε πολύ λίγη ώρα θα δοθεί το κείμενο και στην αγγλική και στην ελληνική γλώσσα στα κόμματα, ώστε να υπ</w:t>
      </w:r>
      <w:r>
        <w:rPr>
          <w:rFonts w:eastAsia="Times New Roman" w:cs="Times New Roman"/>
          <w:szCs w:val="24"/>
        </w:rPr>
        <w:t xml:space="preserve">άρξει σοβαρή μελέτη και υπεύθυνη τοποθέτηση. </w:t>
      </w:r>
    </w:p>
    <w:p w14:paraId="5470BD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Αλλά η τοποθέτηση αυτή δεν μπορεί να αφορά μόνο το όνομα, την </w:t>
      </w:r>
      <w:r>
        <w:rPr>
          <w:rFonts w:eastAsia="Times New Roman" w:cs="Times New Roman"/>
          <w:szCs w:val="24"/>
          <w:lang w:val="en-US"/>
        </w:rPr>
        <w:t>erga</w:t>
      </w:r>
      <w:r w:rsidRPr="00492E37">
        <w:rPr>
          <w:rFonts w:eastAsia="Times New Roman" w:cs="Times New Roman"/>
          <w:szCs w:val="24"/>
        </w:rPr>
        <w:t xml:space="preserve"> </w:t>
      </w:r>
      <w:r>
        <w:rPr>
          <w:rFonts w:eastAsia="Times New Roman" w:cs="Times New Roman"/>
          <w:szCs w:val="24"/>
          <w:lang w:val="en-US"/>
        </w:rPr>
        <w:t>omnes</w:t>
      </w:r>
      <w:r w:rsidRPr="00492E37">
        <w:rPr>
          <w:rFonts w:eastAsia="Times New Roman" w:cs="Times New Roman"/>
          <w:szCs w:val="24"/>
        </w:rPr>
        <w:t xml:space="preserve"> </w:t>
      </w:r>
      <w:r>
        <w:rPr>
          <w:rFonts w:eastAsia="Times New Roman" w:cs="Times New Roman"/>
          <w:szCs w:val="24"/>
        </w:rPr>
        <w:t xml:space="preserve">χρήση και το Σύνταγμα, πρέπει να αφορά και την γλώσσα και την ιθαγένεια και κυρίως, τον συγχρονισμό των ενεργειών σε διεθνές επίπεδο, σε </w:t>
      </w:r>
      <w:r>
        <w:rPr>
          <w:rFonts w:eastAsia="Times New Roman" w:cs="Times New Roman"/>
          <w:szCs w:val="24"/>
        </w:rPr>
        <w:t>σχέση με Ευρωπαϊκή Ένωση και το ΝΑΤΟ, γιατί πράγματα που γίνονται δεν μπορούν να ξεγίνουν, δημιουργούνται πάρα πολύ συχνά με έμμεσους τρόπους τετελεσμένα, που δεσμεύουν τη χώρα. Άλλωστε, η Κυβέρνηση εκ των πραγμάτων ήδη δεσμεύει τη χώρα, πριν καν την υπογρ</w:t>
      </w:r>
      <w:r>
        <w:rPr>
          <w:rFonts w:eastAsia="Times New Roman" w:cs="Times New Roman"/>
          <w:szCs w:val="24"/>
        </w:rPr>
        <w:t xml:space="preserve">αφή της </w:t>
      </w:r>
      <w:r>
        <w:rPr>
          <w:rFonts w:eastAsia="Times New Roman" w:cs="Times New Roman"/>
          <w:szCs w:val="24"/>
        </w:rPr>
        <w:t>συμφωνίας</w:t>
      </w:r>
      <w:r>
        <w:rPr>
          <w:rFonts w:eastAsia="Times New Roman" w:cs="Times New Roman"/>
          <w:szCs w:val="24"/>
        </w:rPr>
        <w:t xml:space="preserve">, με τον τρόπο με τον οποίο χειρίστηκε μόνη αυτή τη διαπραγμάτευση και την δεσμεύει ουσιαστικά στα μάτια της διεθνούς κοινότητας, του ΟΗΕ, της Ευρωπαϊκής Ένωσης, του ΝΑΤΟ, των Ηνωμένων Πολιτειών. Στην πραγματικότητα η </w:t>
      </w:r>
      <w:r>
        <w:rPr>
          <w:rFonts w:eastAsia="Times New Roman" w:cs="Times New Roman"/>
          <w:smallCaps/>
          <w:szCs w:val="24"/>
        </w:rPr>
        <w:t>Κ</w:t>
      </w:r>
      <w:r>
        <w:rPr>
          <w:rFonts w:eastAsia="Times New Roman" w:cs="Times New Roman"/>
          <w:szCs w:val="24"/>
        </w:rPr>
        <w:t>υβέρνηση με το χειρι</w:t>
      </w:r>
      <w:r>
        <w:rPr>
          <w:rFonts w:eastAsia="Times New Roman" w:cs="Times New Roman"/>
          <w:szCs w:val="24"/>
        </w:rPr>
        <w:t>σμό της και τον τακτικισμό της, προσπαθώντας να δημιουργήσει προβλήματα στην Αντιπολίτευση και όχι να χειριστεί, από το ύψος που πρέπει, ένα μεγάλο εθνικό θέμα, δεν αφήνει περιθώρια βελτιώσεων, που χρειάζονται σε ένα κείμενο το οποίο νομικά δεν έχει υιοθετ</w:t>
      </w:r>
      <w:r>
        <w:rPr>
          <w:rFonts w:eastAsia="Times New Roman" w:cs="Times New Roman"/>
          <w:szCs w:val="24"/>
        </w:rPr>
        <w:t>ηθεί, αλλά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πραγματικότητα </w:t>
      </w:r>
      <w:r>
        <w:rPr>
          <w:rFonts w:eastAsia="Times New Roman" w:cs="Times New Roman"/>
          <w:szCs w:val="24"/>
        </w:rPr>
        <w:t xml:space="preserve">ήδη παράγει αποτελέσματα και δημιουργεί τριβές. </w:t>
      </w:r>
    </w:p>
    <w:p w14:paraId="5470BD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Χωρίς εθνική συναίνεση και ενότητα δεν μπορούμε να λύσουμε μεγάλα ιστορικά ζητήματα. Θα μπορούσαμε να λύσουμε ζητήματα ελληνοτουρκικών σχέσεων ή Κυπριακού, χωρίς ενότητα και συ</w:t>
      </w:r>
      <w:r>
        <w:rPr>
          <w:rFonts w:eastAsia="Times New Roman" w:cs="Times New Roman"/>
          <w:szCs w:val="24"/>
        </w:rPr>
        <w:t xml:space="preserve">ναίνεση, με κομματική αντιδικία, με το βλέμμα στραμμένο στην συγκυρία και στις επόμενες εκλογές; Όχι. </w:t>
      </w:r>
    </w:p>
    <w:p w14:paraId="5470BD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Βουλή των Ελλήνων δυστυχώς, θα επιληφθεί εκ των υστέρων, ενδεχομένως πολλούς μήνες αργότερα, όταν θα έχουν ήδη διαμορφωθεί νομικές και πολιτικές καταστ</w:t>
      </w:r>
      <w:r>
        <w:rPr>
          <w:rFonts w:eastAsia="Times New Roman" w:cs="Times New Roman"/>
          <w:szCs w:val="24"/>
        </w:rPr>
        <w:t xml:space="preserve">άσεις, οι οποίες δεν θα μπορούν να βελτιωθούν ή πολύ περισσότερο να ανατραπούν, στη φάση της </w:t>
      </w:r>
      <w:r>
        <w:rPr>
          <w:rFonts w:eastAsia="Times New Roman" w:cs="Times New Roman"/>
          <w:szCs w:val="24"/>
        </w:rPr>
        <w:t xml:space="preserve">κύρωσης </w:t>
      </w:r>
      <w:r>
        <w:rPr>
          <w:rFonts w:eastAsia="Times New Roman" w:cs="Times New Roman"/>
          <w:szCs w:val="24"/>
        </w:rPr>
        <w:t xml:space="preserve">από τη Βουλή των Ελλήνων της </w:t>
      </w:r>
      <w:r>
        <w:rPr>
          <w:rFonts w:eastAsia="Times New Roman" w:cs="Times New Roman"/>
          <w:szCs w:val="24"/>
        </w:rPr>
        <w:t xml:space="preserve">συμφωνίας </w:t>
      </w:r>
      <w:r>
        <w:rPr>
          <w:rFonts w:eastAsia="Times New Roman" w:cs="Times New Roman"/>
          <w:szCs w:val="24"/>
        </w:rPr>
        <w:t xml:space="preserve">αυτής. Άρα, η ευθύνη είναι αποκλειστικά της Κυβέρνησης, η οποία πρέπει να έχει πλήρη συνείδηση της </w:t>
      </w:r>
      <w:r>
        <w:rPr>
          <w:rFonts w:eastAsia="Times New Roman" w:cs="Times New Roman"/>
          <w:szCs w:val="24"/>
        </w:rPr>
        <w:t xml:space="preserve">ευθύνης </w:t>
      </w:r>
      <w:r>
        <w:rPr>
          <w:rFonts w:eastAsia="Times New Roman" w:cs="Times New Roman"/>
          <w:szCs w:val="24"/>
        </w:rPr>
        <w:t xml:space="preserve">της, που </w:t>
      </w:r>
      <w:r>
        <w:rPr>
          <w:rFonts w:eastAsia="Times New Roman" w:cs="Times New Roman"/>
          <w:szCs w:val="24"/>
        </w:rPr>
        <w:t xml:space="preserve">είναι ευθύνη πολιτική αλλά και ιστορική. Αυτό αφορά και το ΣΥΡΙΖΑ και τους Ανεξάρτητους Έλληνες, που δήθεν διαφωνούν με τη </w:t>
      </w:r>
      <w:r>
        <w:rPr>
          <w:rFonts w:eastAsia="Times New Roman" w:cs="Times New Roman"/>
          <w:szCs w:val="24"/>
        </w:rPr>
        <w:t>συμφωνία</w:t>
      </w:r>
      <w:r>
        <w:rPr>
          <w:rFonts w:eastAsia="Times New Roman" w:cs="Times New Roman"/>
          <w:szCs w:val="24"/>
        </w:rPr>
        <w:t xml:space="preserve">, αλλά στηρίζουν τον Πρωθυπουργό και την Κυβέρνηση που διαπραγματεύεται, συνομολογεί και υπογράφει τη </w:t>
      </w:r>
      <w:r>
        <w:rPr>
          <w:rFonts w:eastAsia="Times New Roman" w:cs="Times New Roman"/>
          <w:szCs w:val="24"/>
        </w:rPr>
        <w:t xml:space="preserve">συμφωνία </w:t>
      </w:r>
      <w:r>
        <w:rPr>
          <w:rFonts w:eastAsia="Times New Roman" w:cs="Times New Roman"/>
          <w:szCs w:val="24"/>
        </w:rPr>
        <w:t>αυτή και διά τ</w:t>
      </w:r>
      <w:r>
        <w:rPr>
          <w:rFonts w:eastAsia="Times New Roman" w:cs="Times New Roman"/>
          <w:szCs w:val="24"/>
        </w:rPr>
        <w:t xml:space="preserve">ης υπογραφής δεσμεύει τη χώρα και νομικά. </w:t>
      </w:r>
    </w:p>
    <w:p w14:paraId="5470BD21"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Κοιτάξτε, η σατανική σύμπτωση να συζητάμε σήμερα για μεγάλα θέματα οικονομικής πολιτικής και για την εξωτερική πολιτική, μού επιβάλλει να θυμίσω ότι από το 2009-10, που ξεκίνησε η περιπέτεια της χώρας, μέχρι το </w:t>
      </w:r>
      <w:r>
        <w:rPr>
          <w:rFonts w:eastAsia="Times New Roman"/>
          <w:szCs w:val="24"/>
        </w:rPr>
        <w:t>2015 ποτέ δεν συνδέσαμε ζητήματα οικονομικής πολιτικής και μνημονίων με την εξωτερική πολιτική και την πολιτική άμυνας και ασφάλειας και ζητώ από την Κυβέρνηση να τηρήσει αυτήν την αρχή. Δεν με συγκινούν ούτε με ενθουσιάζουν οι δηλώσεις ξένων παραγόντων πο</w:t>
      </w:r>
      <w:r>
        <w:rPr>
          <w:rFonts w:eastAsia="Times New Roman"/>
          <w:szCs w:val="24"/>
        </w:rPr>
        <w:t>υ υποδέχονται με χαρά τη συμφωνία πριν τοποθετηθεί η Βουλή των Ελλήνων. Και δεν τολμώ να πιστέψω ή να πω ότι μπορεί η εναγώνια διαπραγμάτευση της Κυβέρνησης για τη δήθεν έξοδο από το μνημόνιο να συνδέεται κατά κάποιον τρόπο με κινήσεις στο πεδίο της εξωτερ</w:t>
      </w:r>
      <w:r>
        <w:rPr>
          <w:rFonts w:eastAsia="Times New Roman"/>
          <w:szCs w:val="24"/>
        </w:rPr>
        <w:t xml:space="preserve">ικής πολιτικής. </w:t>
      </w:r>
    </w:p>
    <w:p w14:paraId="5470BD22"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Έχετε</w:t>
      </w:r>
      <w:r w:rsidRPr="008D0DFC">
        <w:rPr>
          <w:rFonts w:eastAsia="Times New Roman"/>
          <w:szCs w:val="24"/>
        </w:rPr>
        <w:t>,</w:t>
      </w:r>
      <w:r>
        <w:rPr>
          <w:rFonts w:eastAsia="Times New Roman"/>
          <w:szCs w:val="24"/>
        </w:rPr>
        <w:t xml:space="preserve"> κυρίες και κύριοι Βουλευτές της </w:t>
      </w:r>
      <w:r>
        <w:rPr>
          <w:rFonts w:eastAsia="Times New Roman"/>
          <w:szCs w:val="24"/>
        </w:rPr>
        <w:t>Συμπολίτευσης</w:t>
      </w:r>
      <w:r w:rsidRPr="008D0DFC">
        <w:rPr>
          <w:rFonts w:eastAsia="Times New Roman"/>
          <w:szCs w:val="24"/>
        </w:rPr>
        <w:t>,</w:t>
      </w:r>
      <w:r>
        <w:rPr>
          <w:rFonts w:eastAsia="Times New Roman"/>
          <w:szCs w:val="24"/>
        </w:rPr>
        <w:t xml:space="preserve"> συνείδηση των δεσμεύσεων, που με την ψήφο σας αναλαμβάνει η χώρα για χρονική περίοδο που υπερβαίνει το συνταγματικό όριο της παρούσας Βουλής και της παρούσας Κυβέρνησης; Τώρα, πλέον, είναι ξεπερασμένη η σύγκρουση για τη δήθεν καθαρή έξοδο ή για το σχήμα τ</w:t>
      </w:r>
      <w:r>
        <w:rPr>
          <w:rFonts w:eastAsia="Times New Roman"/>
          <w:szCs w:val="24"/>
        </w:rPr>
        <w:t>ης πολιτικής πιστωτικής γραμμής. Το αφήγημα της καθαρής εξόδου έχει προ πολλού καταρρεύσει, πολύ πριν τα προβλήματα στην Ιταλία. Έχει καταρρεύσει και υπό την εκδοχή την αναπτυξιακή ότι καθαρή έξοδος σημαίνει επιστροφή στις αγορές, επιστροφή στην κανονικότη</w:t>
      </w:r>
      <w:r>
        <w:rPr>
          <w:rFonts w:eastAsia="Times New Roman"/>
          <w:szCs w:val="24"/>
        </w:rPr>
        <w:t xml:space="preserve">τα και υπό την εκδοχή ότι καθαρή έξοδος σημαίνει επιστροφή στις πελατειακές σχέσεις και τον δημοσιονομικό λαϊκισμό, χωρίς εποπτεία, χωρίς όριο. </w:t>
      </w:r>
    </w:p>
    <w:p w14:paraId="5470BD23"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ζήτημα είναι ότι δεν μιλάμε τώρα για την ουσία των θεμάτων, διότι η χώρα έχει καταστεί δημοσιονομικά αιχμάλω</w:t>
      </w:r>
      <w:r>
        <w:rPr>
          <w:rFonts w:eastAsia="Times New Roman"/>
          <w:szCs w:val="24"/>
        </w:rPr>
        <w:t xml:space="preserve">τη προ πολλού, χάριν στους χειρισμούς των τριών τελευταίων ετών, για την ακρίβεια, λόγω των χειρισμών των τριών τελευταίων ετών, γιατί τον Δεκέμβριο του 2014 υπήρχε μια προοπτική προληπτικής πιστωτικής γραμμής. </w:t>
      </w:r>
    </w:p>
    <w:p w14:paraId="5470BD24"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Σήμερα, όπως ακούσατε πολλές φορές, αναλαμβά</w:t>
      </w:r>
      <w:r>
        <w:rPr>
          <w:rFonts w:eastAsia="Times New Roman"/>
          <w:szCs w:val="24"/>
        </w:rPr>
        <w:t xml:space="preserve">νετε τη βαριά υποχρέωση της παροχής εγγύησης επί της περιουσίας του λεγόμενου υπερταμείου για 25 δισεκατομμύρια. Τα 25 δισεκατομμύρια, προφανώς, τα έχουν εντάξει οι εταίροι στο χρηματοδοτικό σχήμα των επομένων ετών. </w:t>
      </w:r>
    </w:p>
    <w:p w14:paraId="5470BD25"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Πού είναι αυτοί που μας έλεγαν επί χρόν</w:t>
      </w:r>
      <w:r>
        <w:rPr>
          <w:rFonts w:eastAsia="Times New Roman"/>
          <w:szCs w:val="24"/>
        </w:rPr>
        <w:t xml:space="preserve">ια ότι προδίδουμε την πατρίδα επειδή οι δανειακές συμβάσεις διέπονται από το </w:t>
      </w:r>
      <w:r>
        <w:rPr>
          <w:rFonts w:eastAsia="Times New Roman"/>
          <w:szCs w:val="24"/>
        </w:rPr>
        <w:t>Αγγλικό Δίκαιο</w:t>
      </w:r>
      <w:r>
        <w:rPr>
          <w:rFonts w:eastAsia="Times New Roman"/>
          <w:szCs w:val="24"/>
        </w:rPr>
        <w:t>; Πού είναι οι κήρυκες του νομικού και πολιτικού λαϊκισμού που έλεγαν ότι θα γίνει αναγκαστική εκτέλεση εις βάρος της δημόσιας περιουσίας και αυτό θα φτάσει μέχρι κα</w:t>
      </w:r>
      <w:r>
        <w:rPr>
          <w:rFonts w:eastAsia="Times New Roman"/>
          <w:szCs w:val="24"/>
        </w:rPr>
        <w:t xml:space="preserve">ι την Ακρόπολη και τα αρχαία μνημεία της χώρας; </w:t>
      </w:r>
    </w:p>
    <w:p w14:paraId="5470BD26"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E278A">
        <w:rPr>
          <w:rFonts w:eastAsia="Times New Roman"/>
          <w:b/>
          <w:szCs w:val="24"/>
        </w:rPr>
        <w:t>ΓΙΑΝΝΗΣ ΚΟΥΤΣΟΥΚΟΣ:</w:t>
      </w:r>
      <w:r>
        <w:rPr>
          <w:rFonts w:eastAsia="Times New Roman"/>
          <w:szCs w:val="24"/>
        </w:rPr>
        <w:t xml:space="preserve"> Στα έδρανα των Υπουργών είναι.</w:t>
      </w:r>
    </w:p>
    <w:p w14:paraId="5470BD27"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E278A">
        <w:rPr>
          <w:rFonts w:eastAsia="Times New Roman"/>
          <w:b/>
          <w:szCs w:val="24"/>
        </w:rPr>
        <w:t>ΕΥΑΓΓΕΛΟΣ ΒΕΝΙΖΕΛΟΣ:</w:t>
      </w:r>
      <w:r>
        <w:rPr>
          <w:rFonts w:eastAsia="Times New Roman"/>
          <w:szCs w:val="24"/>
        </w:rPr>
        <w:t xml:space="preserve"> Όταν τους λέγαμε ότι το δίκαιο της αναγκαστικής εκτέλεσης είναι το δίκαιο του τόπου της εκτέλεσης, δηλαδή το ελληνικό δίκαιο, δεν καταλ</w:t>
      </w:r>
      <w:r>
        <w:rPr>
          <w:rFonts w:eastAsia="Times New Roman"/>
          <w:szCs w:val="24"/>
        </w:rPr>
        <w:t>αβαίνανε τι λέμε. Τώρα καταλαβαίνουν από ποιο δίκαιο διέπεται αυτή η εγγύηση των 25 δισεκατομμυρίων επί της δημόσιας περιουσίας, η οποία εκλαμβάνεται ως ιδιωτική και δεσμεύεται για ενενήντα εννιά χρόνια; Και δεν νιώθουν την παραμικρή ντροπή να ζητήσουν συγ</w:t>
      </w:r>
      <w:r>
        <w:rPr>
          <w:rFonts w:eastAsia="Times New Roman"/>
          <w:szCs w:val="24"/>
        </w:rPr>
        <w:t xml:space="preserve">γνώμη γι’ αυτά που έλεγαν, αποβλακώνοντας τους εαυτούς τους και τον ελληνικό λαό; </w:t>
      </w:r>
    </w:p>
    <w:p w14:paraId="5470BD28"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5470BD29"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Αλλά, είναι μόνο αυτό; Είναι η βαριά, η βαβυλώνια αιχμαλωσία στη λογική των υπερπλεονασμάτων. Υπ</w:t>
      </w:r>
      <w:r>
        <w:rPr>
          <w:rFonts w:eastAsia="Times New Roman"/>
          <w:szCs w:val="24"/>
        </w:rPr>
        <w:t xml:space="preserve">ερπλεονάσματα, όχι υψηλά πρωτογενή πλεονάσματα. Είναι οικειοθελής επιλογή, δήθεν, της Κυβέρνησης για να κάνει εκ των υστέρων αναδιανομή με μικρά επιδόματα; </w:t>
      </w:r>
    </w:p>
    <w:p w14:paraId="5470BD2A"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311F03">
        <w:rPr>
          <w:rFonts w:eastAsia="Times New Roman"/>
          <w:b/>
          <w:szCs w:val="24"/>
        </w:rPr>
        <w:t>ΕΥΚΛΕΙΔΗΣ ΤΣΑΚΑΛΩΤΟΣ (Υπουργός Οικονομικών):</w:t>
      </w:r>
      <w:r>
        <w:rPr>
          <w:rFonts w:eastAsia="Times New Roman"/>
          <w:szCs w:val="24"/>
        </w:rPr>
        <w:t xml:space="preserve"> Εκ των προτέρων θα γίνεται. </w:t>
      </w:r>
    </w:p>
    <w:p w14:paraId="5470BD2B"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Τώρα</w:t>
      </w:r>
      <w:r>
        <w:rPr>
          <w:rFonts w:eastAsia="Times New Roman"/>
          <w:szCs w:val="24"/>
        </w:rPr>
        <w:t xml:space="preserve"> πια είναι δέσμευση νομοθετική, δέσμευση που εντάσσεται στο χρηματοδοτικό σχήμα, δέσμευση έναντι των εταίρων. Και όταν αποδεικνύεις ότι δήθεν μπορείς να πετύχεις εξοντώνοντας την ανάπτυξη και την πραγματική οικονομία υψηλά πρωτογενή πλεονάσματα και υπερπλε</w:t>
      </w:r>
      <w:r>
        <w:rPr>
          <w:rFonts w:eastAsia="Times New Roman"/>
          <w:szCs w:val="24"/>
        </w:rPr>
        <w:t>ονάσματα, δεν σε παίρνει κανείς στα σοβαρά ως διαπραγματευτή ευνοϊκών μέτρων για το χρέος, διότι έχεις αποδείξει…</w:t>
      </w:r>
    </w:p>
    <w:p w14:paraId="5470BD2C"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Διαβάστε το </w:t>
      </w:r>
      <w:r>
        <w:rPr>
          <w:rFonts w:eastAsia="Times New Roman"/>
          <w:szCs w:val="24"/>
        </w:rPr>
        <w:t>μεσοπρόθεσμο</w:t>
      </w:r>
      <w:r>
        <w:rPr>
          <w:rFonts w:eastAsia="Times New Roman"/>
          <w:szCs w:val="24"/>
        </w:rPr>
        <w:t>. Μη λέτε ψέματα. Διαβάστε το!</w:t>
      </w:r>
    </w:p>
    <w:p w14:paraId="5470BD2D"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Εσείς θα μου ξαναμιλή</w:t>
      </w:r>
      <w:r>
        <w:rPr>
          <w:rFonts w:eastAsia="Times New Roman"/>
          <w:szCs w:val="24"/>
        </w:rPr>
        <w:t>σετε, όταν έρθετε στη Βουλή να μου απαντήσετε στην επερώτησή μου για το πώς διαμορφώνεται το ταμειακό απόθεμα ασφάλειας.</w:t>
      </w:r>
    </w:p>
    <w:p w14:paraId="5470BD2E"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Διαβάστε το.</w:t>
      </w:r>
    </w:p>
    <w:p w14:paraId="5470BD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Λοιπόν, το </w:t>
      </w:r>
      <w:r>
        <w:rPr>
          <w:rFonts w:eastAsia="Times New Roman" w:cs="Times New Roman"/>
          <w:szCs w:val="24"/>
        </w:rPr>
        <w:t xml:space="preserve">μεσοπρόθεσμο </w:t>
      </w:r>
      <w:r>
        <w:rPr>
          <w:rFonts w:eastAsia="Times New Roman" w:cs="Times New Roman"/>
          <w:szCs w:val="24"/>
        </w:rPr>
        <w:t>λέει και ακούστε, για να καταλαβ</w:t>
      </w:r>
      <w:r>
        <w:rPr>
          <w:rFonts w:eastAsia="Times New Roman" w:cs="Times New Roman"/>
          <w:szCs w:val="24"/>
        </w:rPr>
        <w:t>αίνετε τους αριθμούς…</w:t>
      </w:r>
    </w:p>
    <w:p w14:paraId="5470BD30"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Δεν το έχετε διαβάσει.</w:t>
      </w:r>
    </w:p>
    <w:p w14:paraId="5470BD3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Ακούστε με ηρεμία.</w:t>
      </w:r>
    </w:p>
    <w:p w14:paraId="5470BD32"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Βεβαίως, με ηρεμία.</w:t>
      </w:r>
    </w:p>
    <w:p w14:paraId="5470BD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Ακούστε. Τα υπερπλεονάσματα από το 2016 </w:t>
      </w:r>
      <w:r>
        <w:rPr>
          <w:rFonts w:eastAsia="Times New Roman" w:cs="Times New Roman"/>
          <w:szCs w:val="24"/>
        </w:rPr>
        <w:t>έως το 2022 είναι 18,5 δισεκατομμύρια, σχεδόν όσο ήταν το πρωτογενές έλλειμμα της χώρας το 2009, δηλαδή περίπου 10% του ΑΕΠ του 2018. Τότε ήταν 10,5% του ΑΕΠ του 2009.</w:t>
      </w:r>
    </w:p>
    <w:p w14:paraId="5470BD34"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Τη Βουλή την παρακολουθείτε; </w:t>
      </w:r>
    </w:p>
    <w:p w14:paraId="5470BD3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w:t>
      </w:r>
      <w:r>
        <w:rPr>
          <w:rFonts w:eastAsia="Times New Roman" w:cs="Times New Roman"/>
          <w:b/>
          <w:szCs w:val="24"/>
        </w:rPr>
        <w:t>ΙΖΕΛΟΣ:</w:t>
      </w:r>
      <w:r>
        <w:rPr>
          <w:rFonts w:eastAsia="Times New Roman" w:cs="Times New Roman"/>
          <w:szCs w:val="24"/>
        </w:rPr>
        <w:t xml:space="preserve"> Αυτό έχετε κάνει. Τα υπερπλεονάσματα…</w:t>
      </w:r>
    </w:p>
    <w:p w14:paraId="5470BD36"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Τη Βουλή την παρακολουθείτε; Έχετε παρακολουθήσει τη συζήτηση; Σας τα έχουμε εξηγήσει ο κ. Χουλιαράκης, εγώ.</w:t>
      </w:r>
    </w:p>
    <w:p w14:paraId="5470BD37"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μη διακόπτετε.</w:t>
      </w:r>
    </w:p>
    <w:p w14:paraId="5470BD3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Θα αντιδράσω θεραπευτικά αργότερα, τώρα θέλω να αντιδρώ πολιτικά. Παρακαλώ!</w:t>
      </w:r>
    </w:p>
    <w:p w14:paraId="5470BD3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470BD3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Δια</w:t>
      </w:r>
      <w:r>
        <w:rPr>
          <w:rFonts w:eastAsia="Times New Roman" w:cs="Times New Roman"/>
          <w:szCs w:val="24"/>
        </w:rPr>
        <w:t xml:space="preserve">βάστε το </w:t>
      </w:r>
      <w:r>
        <w:rPr>
          <w:rFonts w:eastAsia="Times New Roman" w:cs="Times New Roman"/>
          <w:szCs w:val="24"/>
        </w:rPr>
        <w:t>μεσοπρόθεσμο</w:t>
      </w:r>
      <w:r>
        <w:rPr>
          <w:rFonts w:eastAsia="Times New Roman" w:cs="Times New Roman"/>
          <w:szCs w:val="24"/>
        </w:rPr>
        <w:t>.</w:t>
      </w:r>
    </w:p>
    <w:p w14:paraId="5470BD3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μη διακόπτετε.</w:t>
      </w:r>
    </w:p>
    <w:p w14:paraId="5470BD3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Τα υπερπλεονάσματα, λοιπόν, δεν δικαιολογούνται. Εδώ έχετε κάνει το εξής καταπληκτικό: Έχετε αποδεχθεί υπερπλεονάσματα και υψηλά πρωτογενή πλεονάσ</w:t>
      </w:r>
      <w:r>
        <w:rPr>
          <w:rFonts w:eastAsia="Times New Roman" w:cs="Times New Roman"/>
          <w:szCs w:val="24"/>
        </w:rPr>
        <w:t>ματα, πριν γίνει η συζήτηση για τα μέτρα και το χρέος, πριν μάθουμε ποιοι θα είναι οι αναγκαίοι τόκοι για τα επόμενα χρόνια. Έστω χωρίς κα</w:t>
      </w:r>
      <w:r>
        <w:rPr>
          <w:rFonts w:eastAsia="Times New Roman" w:cs="Times New Roman"/>
          <w:szCs w:val="24"/>
        </w:rPr>
        <w:t>μ</w:t>
      </w:r>
      <w:r>
        <w:rPr>
          <w:rFonts w:eastAsia="Times New Roman" w:cs="Times New Roman"/>
          <w:szCs w:val="24"/>
        </w:rPr>
        <w:t xml:space="preserve">μία παρέμβαση μέχρι το 2022, καμία χρονιά δεν έχουμε τόκους που βαρύνουν το χρέος που ξεπερνούν το 3,3% του ΑΕΠ. Για </w:t>
      </w:r>
      <w:r>
        <w:rPr>
          <w:rFonts w:eastAsia="Times New Roman" w:cs="Times New Roman"/>
          <w:szCs w:val="24"/>
        </w:rPr>
        <w:t>ποιο λόγο πρέπει η χώρα να πετύχει το 2022, επί ημερών άλλης κυβέρνησης, στο τέλος της επόμενης τετραετίας, πρωτογενές υπερπλεόνασμα της τάξεως του 5,2% του ΑΕΠ;</w:t>
      </w:r>
    </w:p>
    <w:p w14:paraId="5470BD3D"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Σηκώνω τα χέρια ψηλά!</w:t>
      </w:r>
    </w:p>
    <w:p w14:paraId="5470BD3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Διότι </w:t>
      </w:r>
      <w:r>
        <w:rPr>
          <w:rFonts w:eastAsia="Times New Roman" w:cs="Times New Roman"/>
          <w:szCs w:val="24"/>
        </w:rPr>
        <w:t>αυτό κάνετε.</w:t>
      </w:r>
    </w:p>
    <w:p w14:paraId="5470BD3F" w14:textId="77777777" w:rsidR="001F594C" w:rsidRDefault="008C7D1C">
      <w:pPr>
        <w:spacing w:line="600" w:lineRule="auto"/>
        <w:ind w:firstLine="720"/>
        <w:contextualSpacing/>
        <w:jc w:val="both"/>
        <w:rPr>
          <w:rFonts w:eastAsia="Times New Roman" w:cs="Times New Roman"/>
          <w:szCs w:val="24"/>
        </w:rPr>
      </w:pPr>
      <w:r w:rsidRPr="005942F4">
        <w:rPr>
          <w:rFonts w:eastAsia="Times New Roman" w:cs="Times New Roman"/>
          <w:b/>
          <w:szCs w:val="24"/>
        </w:rPr>
        <w:t>ΕΥΚΛΕΙΔΗΣ ΤΣΑΚΑΛΩΤΟΣ (Υπουργός Οικονομικών):</w:t>
      </w:r>
      <w:r>
        <w:rPr>
          <w:rFonts w:eastAsia="Times New Roman" w:cs="Times New Roman"/>
          <w:szCs w:val="24"/>
        </w:rPr>
        <w:t xml:space="preserve"> Σηκώνω τα χέρια ψηλά!</w:t>
      </w:r>
    </w:p>
    <w:p w14:paraId="5470BD4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Έχετε αντιστρέψει τη διαπραγμάτευση. Έχετε δεσμευτεί…</w:t>
      </w:r>
    </w:p>
    <w:p w14:paraId="5470BD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Σηκώνω τα χέρια ψηλά!</w:t>
      </w:r>
    </w:p>
    <w:p w14:paraId="5470BD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w:t>
      </w:r>
    </w:p>
    <w:p w14:paraId="5470BD4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470BD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Σηκώνω τα χέρια! Δεν έχετε διαβάσει ούτε το </w:t>
      </w:r>
      <w:r>
        <w:rPr>
          <w:rFonts w:eastAsia="Times New Roman" w:cs="Times New Roman"/>
          <w:szCs w:val="24"/>
        </w:rPr>
        <w:t>μεσοπρόθεσμο</w:t>
      </w:r>
      <w:r>
        <w:rPr>
          <w:rFonts w:eastAsia="Times New Roman" w:cs="Times New Roman"/>
          <w:szCs w:val="24"/>
        </w:rPr>
        <w:t>.</w:t>
      </w:r>
    </w:p>
    <w:p w14:paraId="5470BD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Εγώ δεν έχω διαβάσει; </w:t>
      </w:r>
    </w:p>
    <w:p w14:paraId="5470BD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w:t>
      </w:r>
      <w:r>
        <w:rPr>
          <w:rFonts w:eastAsia="Times New Roman" w:cs="Times New Roman"/>
          <w:szCs w:val="24"/>
        </w:rPr>
        <w:t xml:space="preserve"> Δεν το έχετε διαβάσει. </w:t>
      </w:r>
    </w:p>
    <w:p w14:paraId="5470BD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Εγώ το έχω διαβάσει και το έχω κατανοήσει.</w:t>
      </w:r>
    </w:p>
    <w:p w14:paraId="5470BD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έχετε παρακολουθήσει τη συζήτηση.</w:t>
      </w:r>
    </w:p>
    <w:p w14:paraId="5470BD49"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Κύριε Υπουργέ, μη διακόπτετε.</w:t>
      </w:r>
    </w:p>
    <w:p w14:paraId="5470BD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w:t>
      </w:r>
      <w:r>
        <w:rPr>
          <w:rFonts w:eastAsia="Times New Roman" w:cs="Times New Roman"/>
          <w:b/>
          <w:szCs w:val="24"/>
        </w:rPr>
        <w:t>ΛΟΣ:</w:t>
      </w:r>
      <w:r>
        <w:rPr>
          <w:rFonts w:eastAsia="Times New Roman" w:cs="Times New Roman"/>
          <w:szCs w:val="24"/>
        </w:rPr>
        <w:t xml:space="preserve"> Πάρτε τον λόγο, μόλις τελειώσω…</w:t>
      </w:r>
    </w:p>
    <w:p w14:paraId="5470BD4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πάρω τον λόγο.</w:t>
      </w:r>
    </w:p>
    <w:p w14:paraId="5470BD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Θα σας απαντήσω. Ηρεμήστε και παρακολουθήστε!</w:t>
      </w:r>
    </w:p>
    <w:p w14:paraId="5470BD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έχετε παρακολουθήσει τη συζήτηση.</w:t>
      </w:r>
    </w:p>
    <w:p w14:paraId="5470BD4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Ηρεμήστε και παρακολουθήστε! Όχι πολιτική υστερία σε εμένα εντός της Βουλής!</w:t>
      </w:r>
    </w:p>
    <w:p w14:paraId="5470BD4F"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Κύριε Υπουργέ, θα σας δώσω τον λόγο, αλλά μη διακόπτετε.</w:t>
      </w:r>
    </w:p>
    <w:p w14:paraId="5470BD50"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3E7147">
        <w:rPr>
          <w:rFonts w:eastAsia="Times New Roman" w:cs="Times New Roman"/>
          <w:b/>
          <w:szCs w:val="24"/>
        </w:rPr>
        <w:t xml:space="preserve">ΣΩΚΡΑΤΗΣ ΦΑΜΕΛΛΟΣ (Αναπληρωτής Υπουργός Περιβάλλοντος και </w:t>
      </w:r>
      <w:r w:rsidRPr="003E7147">
        <w:rPr>
          <w:rFonts w:eastAsia="Times New Roman" w:cs="Times New Roman"/>
          <w:b/>
          <w:szCs w:val="24"/>
        </w:rPr>
        <w:t>Ενέργειας):</w:t>
      </w:r>
      <w:r w:rsidRPr="003E7147">
        <w:rPr>
          <w:rFonts w:eastAsia="Times New Roman" w:cs="Times New Roman"/>
          <w:szCs w:val="24"/>
        </w:rPr>
        <w:t xml:space="preserve"> Κ</w:t>
      </w:r>
      <w:r>
        <w:rPr>
          <w:rFonts w:eastAsia="Times New Roman" w:cs="Times New Roman"/>
          <w:szCs w:val="24"/>
        </w:rPr>
        <w:t>ύριε Πρόεδρε, να πάρει την έκφραση πίσω. Δεν είναι έκφραση για τη Βουλή αυτή!</w:t>
      </w:r>
    </w:p>
    <w:p w14:paraId="5470BD51"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5470BD5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Η δεύτερη αιχμαλωσία είναι η αιχμαλωσία στα ταμειακά αποθέματα ασφάλειας, τα οποία εξαντλούν τη ρε</w:t>
      </w:r>
      <w:r>
        <w:rPr>
          <w:rFonts w:eastAsia="Times New Roman" w:cs="Times New Roman"/>
          <w:szCs w:val="24"/>
        </w:rPr>
        <w:t xml:space="preserve">υστότητα από τα ασφαλιστικά ταμεία, από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απ’ όλη την πραγματική οικονομία, για να βρεθεί δήθεν δημοσιονομικός χώρος. </w:t>
      </w:r>
    </w:p>
    <w:p w14:paraId="5470BD5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Προσέξτε, ποιος δημοσιονομικός χώρος; Όχι ο δημοσιονομικός χώρος που θέλαμε, ζητώντας μικρότερα πρωτογε</w:t>
      </w:r>
      <w:r>
        <w:rPr>
          <w:rFonts w:eastAsia="Times New Roman" w:cs="Times New Roman"/>
          <w:szCs w:val="24"/>
        </w:rPr>
        <w:t>νή πλεονάσματα, για να πετύχουμε υψηλότερο ρυθμό ανάπτυξης και να «αναπνεύσει» η οικονομία, αλλά ο δημοσιονομικός χώρος ο εικονικός, ο εκ των υστέρων, αφού περιστίβουμε την οικονομία μέχρι θανάτου, μετά αφήνουμε ένα μικρό περιθώριο επιδοματικής πολιτικής κ</w:t>
      </w:r>
      <w:r>
        <w:rPr>
          <w:rFonts w:eastAsia="Times New Roman" w:cs="Times New Roman"/>
          <w:szCs w:val="24"/>
        </w:rPr>
        <w:t xml:space="preserve">αι δήθεν αναδιανομής. </w:t>
      </w:r>
    </w:p>
    <w:p w14:paraId="5470BD5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δημοσιονομικός χώρος, διότι έχετε κάνει εσφαλμένη στρατηγικά διαπραγμάτευση σε σχέση με το χρέος, διότι δεν μπορέσατε ποτέ να συνδέσετε το αίτημα της χώρας για πρόσθετα μέτρα σε σχέση με το χρέος σε συνέχεια των μέτρων </w:t>
      </w:r>
      <w:r>
        <w:rPr>
          <w:rFonts w:eastAsia="Times New Roman" w:cs="Times New Roman"/>
          <w:szCs w:val="24"/>
        </w:rPr>
        <w:t>του 2012 με το δημοσιονομικό χώρο. Δηλαδή, με το αναγκαίο ύψος, με το εφικτό ύψος των πρωτογενών πλεονασμάτων. Γιατί; Γιατί με το τέχνασμα των υπερπλεονασμάτων πάθατε, όπως έχω πει πολλές φορές, αυτό που έπαθαν οι αντίπαλοι του Ελευθερίου Βενιζέλου, όταν κ</w:t>
      </w:r>
      <w:r>
        <w:rPr>
          <w:rFonts w:eastAsia="Times New Roman" w:cs="Times New Roman"/>
          <w:szCs w:val="24"/>
        </w:rPr>
        <w:t>ατήγγειλαν την πολιτική της μικρασιατικής παρουσίας της Ελλάδος, αλλά μετά πήγαν στον Σαγγάριο και οδήγησαν στη Μικρασιατική Καταστροφή, γιατί δεν ήξεραν τι κάνουν οι Έλληνες στη Μικρά Ασία, ποιος είναι ο βαθύτερος στρατηγικός λόγος της παρουσίας τους. Έτσ</w:t>
      </w:r>
      <w:r>
        <w:rPr>
          <w:rFonts w:eastAsia="Times New Roman" w:cs="Times New Roman"/>
          <w:szCs w:val="24"/>
        </w:rPr>
        <w:t>ι και εσείς, υποτιμώντας και απαξιώνοντας τη δική μας αγωνία, τη δική μας προσπάθεια, την παρέμβαση στο δημόσιο χρέος, φθάσατε τώρα σ’ αυτά τα αστεία, στα κωμικά αποτελέσματα.</w:t>
      </w:r>
    </w:p>
    <w:p w14:paraId="5470BD5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πάνω σ’ αυτό καλείται να ενεργήσει η επόμενη κυβέρνηση, με τη χώρα να ψηφί</w:t>
      </w:r>
      <w:r>
        <w:rPr>
          <w:rFonts w:eastAsia="Times New Roman" w:cs="Times New Roman"/>
          <w:szCs w:val="24"/>
        </w:rPr>
        <w:t xml:space="preserve">ζει τώρα τον πολυετή προϋπολογισμό μέχρι το 2022 -γιατί αυτό ψηφίζουμε τώρα, τον πολυετή προϋπολογισμό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μέχρι το 2022- τον οποίο καλείται να χειριστεί μια άλλη κυβέρνηση, αφού η χώρα δεσμευτεί από την παρούσα Κυβέρνηση, χωρίς νομιμοπο</w:t>
      </w:r>
      <w:r>
        <w:rPr>
          <w:rFonts w:eastAsia="Times New Roman" w:cs="Times New Roman"/>
          <w:szCs w:val="24"/>
        </w:rPr>
        <w:t>ίηση, αλλά και χωρίς επίγνωση, όπως έχω πει πάρα πολλές φορές.</w:t>
      </w:r>
    </w:p>
    <w:p w14:paraId="5470BD56" w14:textId="77777777" w:rsidR="001F594C" w:rsidRDefault="008C7D1C">
      <w:pPr>
        <w:spacing w:line="600" w:lineRule="auto"/>
        <w:ind w:firstLine="720"/>
        <w:contextualSpacing/>
        <w:jc w:val="both"/>
        <w:rPr>
          <w:rFonts w:eastAsia="Times New Roman" w:cs="Times New Roman"/>
          <w:bCs/>
          <w:shd w:val="clear" w:color="auto" w:fill="FFFFFF"/>
        </w:rPr>
      </w:pPr>
      <w:r w:rsidRPr="00C06606">
        <w:rPr>
          <w:rFonts w:eastAsia="Times New Roman" w:cs="Times New Roman"/>
          <w:bCs/>
          <w:shd w:val="clear" w:color="auto" w:fill="FFFFFF"/>
        </w:rPr>
        <w:t xml:space="preserve">Ενώ πρέπει </w:t>
      </w:r>
      <w:r w:rsidRPr="00C06606">
        <w:rPr>
          <w:rFonts w:eastAsia="Times New Roman"/>
          <w:bCs/>
          <w:shd w:val="clear" w:color="auto" w:fill="FFFFFF"/>
        </w:rPr>
        <w:t>να</w:t>
      </w:r>
      <w:r w:rsidRPr="00C06606">
        <w:rPr>
          <w:rFonts w:eastAsia="Times New Roman" w:cs="Times New Roman"/>
          <w:bCs/>
          <w:shd w:val="clear" w:color="auto" w:fill="FFFFFF"/>
        </w:rPr>
        <w:t xml:space="preserve"> συζητήσουμε</w:t>
      </w:r>
      <w:r>
        <w:rPr>
          <w:rFonts w:eastAsia="Times New Roman" w:cs="Times New Roman"/>
          <w:bCs/>
          <w:shd w:val="clear" w:color="auto" w:fill="FFFFFF"/>
        </w:rPr>
        <w:t xml:space="preserve"> για τη φορολογική ελάφρυνση, για την ασφαλιστική ελάφρυνση, για την ουσιαστική επαναλειτουργία του τραπεζικού συστήματος, πώς </w:t>
      </w:r>
      <w:r w:rsidRPr="00C06606">
        <w:rPr>
          <w:rFonts w:eastAsia="Times New Roman"/>
          <w:bCs/>
          <w:shd w:val="clear" w:color="auto" w:fill="FFFFFF"/>
        </w:rPr>
        <w:t>θα</w:t>
      </w:r>
      <w:r>
        <w:rPr>
          <w:rFonts w:eastAsia="Times New Roman" w:cs="Times New Roman"/>
          <w:bCs/>
          <w:shd w:val="clear" w:color="auto" w:fill="FFFFFF"/>
        </w:rPr>
        <w:t xml:space="preserve"> συζητήσουμε, όταν στο συμπληρωματικό μνημόνιο έχουν ήδη συμφωνηθεί τα στενά, στενότατα περιθώρια στα οποία </w:t>
      </w:r>
      <w:r w:rsidRPr="00C06606">
        <w:rPr>
          <w:rFonts w:eastAsia="Times New Roman" w:cs="Times New Roman"/>
          <w:bCs/>
          <w:shd w:val="clear" w:color="auto" w:fill="FFFFFF"/>
        </w:rPr>
        <w:t>μπορεί</w:t>
      </w:r>
      <w:r>
        <w:rPr>
          <w:rFonts w:eastAsia="Times New Roman" w:cs="Times New Roman"/>
          <w:bCs/>
          <w:shd w:val="clear" w:color="auto" w:fill="FFFFFF"/>
        </w:rPr>
        <w:t xml:space="preserve"> </w:t>
      </w:r>
      <w:r w:rsidRPr="00C06606">
        <w:rPr>
          <w:rFonts w:eastAsia="Times New Roman"/>
          <w:bCs/>
          <w:shd w:val="clear" w:color="auto" w:fill="FFFFFF"/>
        </w:rPr>
        <w:t>να</w:t>
      </w:r>
      <w:r>
        <w:rPr>
          <w:rFonts w:eastAsia="Times New Roman" w:cs="Times New Roman"/>
          <w:bCs/>
          <w:shd w:val="clear" w:color="auto" w:fill="FFFFFF"/>
        </w:rPr>
        <w:t xml:space="preserve"> κινηθεί </w:t>
      </w:r>
      <w:r w:rsidRPr="00C06606">
        <w:rPr>
          <w:rFonts w:eastAsia="Times New Roman"/>
          <w:bCs/>
          <w:shd w:val="clear" w:color="auto" w:fill="FFFFFF"/>
        </w:rPr>
        <w:t>και</w:t>
      </w:r>
      <w:r>
        <w:rPr>
          <w:rFonts w:eastAsia="Times New Roman" w:cs="Times New Roman"/>
          <w:bCs/>
          <w:shd w:val="clear" w:color="auto" w:fill="FFFFFF"/>
        </w:rPr>
        <w:t xml:space="preserve"> η φορολογική </w:t>
      </w:r>
      <w:r w:rsidRPr="00C06606">
        <w:rPr>
          <w:rFonts w:eastAsia="Times New Roman"/>
          <w:bCs/>
          <w:shd w:val="clear" w:color="auto" w:fill="FFFFFF"/>
        </w:rPr>
        <w:t>και</w:t>
      </w:r>
      <w:r>
        <w:rPr>
          <w:rFonts w:eastAsia="Times New Roman" w:cs="Times New Roman"/>
          <w:bCs/>
          <w:shd w:val="clear" w:color="auto" w:fill="FFFFFF"/>
        </w:rPr>
        <w:t xml:space="preserve"> η ασφαλιστική </w:t>
      </w:r>
      <w:r w:rsidRPr="00C06606">
        <w:rPr>
          <w:rFonts w:eastAsia="Times New Roman"/>
          <w:bCs/>
          <w:shd w:val="clear" w:color="auto" w:fill="FFFFFF"/>
        </w:rPr>
        <w:t>και</w:t>
      </w:r>
      <w:r>
        <w:rPr>
          <w:rFonts w:eastAsia="Times New Roman" w:cs="Times New Roman"/>
          <w:bCs/>
          <w:shd w:val="clear" w:color="auto" w:fill="FFFFFF"/>
        </w:rPr>
        <w:t xml:space="preserve"> η χρηματοπιστωτική </w:t>
      </w:r>
      <w:r w:rsidRPr="00C06606">
        <w:rPr>
          <w:rFonts w:eastAsia="Times New Roman" w:cs="Times New Roman"/>
          <w:bCs/>
          <w:shd w:val="clear" w:color="auto" w:fill="FFFFFF"/>
        </w:rPr>
        <w:t>πολιτική</w:t>
      </w:r>
      <w:r>
        <w:rPr>
          <w:rFonts w:eastAsia="Times New Roman" w:cs="Times New Roman"/>
          <w:bCs/>
          <w:shd w:val="clear" w:color="auto" w:fill="FFFFFF"/>
        </w:rPr>
        <w:t xml:space="preserve">; </w:t>
      </w:r>
    </w:p>
    <w:p w14:paraId="5470BD57" w14:textId="77777777" w:rsidR="001F594C" w:rsidRDefault="008C7D1C">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Τι κάνει το </w:t>
      </w:r>
      <w:r>
        <w:rPr>
          <w:rFonts w:eastAsia="Times New Roman" w:cs="Times New Roman"/>
          <w:bCs/>
          <w:shd w:val="clear" w:color="auto" w:fill="FFFFFF"/>
        </w:rPr>
        <w:t>μ</w:t>
      </w:r>
      <w:r>
        <w:rPr>
          <w:rFonts w:eastAsia="Times New Roman" w:cs="Times New Roman"/>
          <w:bCs/>
          <w:shd w:val="clear" w:color="auto" w:fill="FFFFFF"/>
        </w:rPr>
        <w:t>εσοπρόθεσμο; Στην πραγματικότητα, παίρνει το συμ</w:t>
      </w:r>
      <w:r>
        <w:rPr>
          <w:rFonts w:eastAsia="Times New Roman" w:cs="Times New Roman"/>
          <w:bCs/>
          <w:shd w:val="clear" w:color="auto" w:fill="FFFFFF"/>
        </w:rPr>
        <w:t xml:space="preserve">πληρωματικό μνημόνιο, το μνημόνιο </w:t>
      </w:r>
      <w:r w:rsidRPr="00C06606">
        <w:rPr>
          <w:rFonts w:eastAsia="Times New Roman" w:cs="Times New Roman"/>
          <w:bCs/>
          <w:shd w:val="clear" w:color="auto" w:fill="FFFFFF"/>
        </w:rPr>
        <w:t>χωρίς</w:t>
      </w:r>
      <w:r>
        <w:rPr>
          <w:rFonts w:eastAsia="Times New Roman" w:cs="Times New Roman"/>
          <w:bCs/>
          <w:shd w:val="clear" w:color="auto" w:fill="FFFFFF"/>
        </w:rPr>
        <w:t xml:space="preserve"> τέλος, το μνημόνιο </w:t>
      </w:r>
      <w:r w:rsidRPr="00C06606">
        <w:rPr>
          <w:rFonts w:eastAsia="Times New Roman" w:cs="Times New Roman"/>
          <w:bCs/>
          <w:shd w:val="clear" w:color="auto" w:fill="FFFFFF"/>
        </w:rPr>
        <w:t>χωρίς</w:t>
      </w:r>
      <w:r>
        <w:rPr>
          <w:rFonts w:eastAsia="Times New Roman" w:cs="Times New Roman"/>
          <w:bCs/>
          <w:shd w:val="clear" w:color="auto" w:fill="FFFFFF"/>
        </w:rPr>
        <w:t xml:space="preserve"> δάνειο </w:t>
      </w:r>
      <w:r w:rsidRPr="00C06606">
        <w:rPr>
          <w:rFonts w:eastAsia="Times New Roman"/>
          <w:bCs/>
          <w:shd w:val="clear" w:color="auto" w:fill="FFFFFF"/>
        </w:rPr>
        <w:t>και</w:t>
      </w:r>
      <w:r>
        <w:rPr>
          <w:rFonts w:eastAsia="Times New Roman" w:cs="Times New Roman"/>
          <w:bCs/>
          <w:shd w:val="clear" w:color="auto" w:fill="FFFFFF"/>
        </w:rPr>
        <w:t xml:space="preserve"> το μετασχηματίζει σε νομοθετική δέσμευση της χώρας -δέσμευση μακράς πνοής,</w:t>
      </w:r>
      <w:r w:rsidRPr="00553164">
        <w:rPr>
          <w:rFonts w:eastAsia="Times New Roman"/>
          <w:bCs/>
          <w:shd w:val="clear" w:color="auto" w:fill="FFFFFF"/>
        </w:rPr>
        <w:t xml:space="preserve"> </w:t>
      </w:r>
      <w:r w:rsidRPr="00C06606">
        <w:rPr>
          <w:rFonts w:eastAsia="Times New Roman"/>
          <w:bCs/>
          <w:shd w:val="clear" w:color="auto" w:fill="FFFFFF"/>
        </w:rPr>
        <w:t>δυστυχώς</w:t>
      </w:r>
      <w:r>
        <w:rPr>
          <w:rFonts w:eastAsia="Times New Roman" w:cs="Times New Roman"/>
          <w:bCs/>
          <w:shd w:val="clear" w:color="auto" w:fill="FFFFFF"/>
        </w:rPr>
        <w:t xml:space="preserve">. Αυτή </w:t>
      </w:r>
      <w:r w:rsidRPr="00C06606">
        <w:rPr>
          <w:rFonts w:eastAsia="Times New Roman"/>
          <w:bCs/>
          <w:shd w:val="clear" w:color="auto" w:fill="FFFFFF"/>
        </w:rPr>
        <w:t>είναι</w:t>
      </w:r>
      <w:r>
        <w:rPr>
          <w:rFonts w:eastAsia="Times New Roman" w:cs="Times New Roman"/>
          <w:bCs/>
          <w:shd w:val="clear" w:color="auto" w:fill="FFFFFF"/>
        </w:rPr>
        <w:t xml:space="preserve"> η κατάσταση. Εδώ είμαστε. </w:t>
      </w:r>
    </w:p>
    <w:p w14:paraId="5470BD58" w14:textId="77777777" w:rsidR="001F594C" w:rsidRDefault="008C7D1C">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Αυτό θέτει ένα τεράστιο </w:t>
      </w:r>
      <w:r w:rsidRPr="00C06606">
        <w:rPr>
          <w:rFonts w:eastAsia="Times New Roman"/>
          <w:bCs/>
          <w:shd w:val="clear" w:color="auto" w:fill="FFFFFF"/>
        </w:rPr>
        <w:t>πρόβλημα</w:t>
      </w:r>
      <w:r>
        <w:rPr>
          <w:rFonts w:eastAsia="Times New Roman"/>
          <w:bCs/>
          <w:shd w:val="clear" w:color="auto" w:fill="FFFFFF"/>
        </w:rPr>
        <w:t xml:space="preserve">, </w:t>
      </w:r>
      <w:r w:rsidRPr="00C06606">
        <w:rPr>
          <w:rFonts w:eastAsia="Times New Roman"/>
          <w:bCs/>
          <w:shd w:val="clear" w:color="auto" w:fill="FFFFFF"/>
        </w:rPr>
        <w:t>διότι</w:t>
      </w:r>
      <w:r>
        <w:rPr>
          <w:rFonts w:eastAsia="Times New Roman"/>
          <w:bCs/>
          <w:shd w:val="clear" w:color="auto" w:fill="FFFFFF"/>
        </w:rPr>
        <w:t xml:space="preserve"> καταδικάζεται η χ</w:t>
      </w:r>
      <w:r>
        <w:rPr>
          <w:rFonts w:eastAsia="Times New Roman"/>
          <w:bCs/>
          <w:shd w:val="clear" w:color="auto" w:fill="FFFFFF"/>
        </w:rPr>
        <w:t xml:space="preserve">ώρα στη στασιμοχρεοκοπία, στην αναιμική ανάπτυξη </w:t>
      </w:r>
      <w:r w:rsidRPr="00553164">
        <w:rPr>
          <w:rFonts w:eastAsia="Times New Roman"/>
          <w:bCs/>
          <w:shd w:val="clear" w:color="auto" w:fill="FFFFFF"/>
        </w:rPr>
        <w:t>και</w:t>
      </w:r>
      <w:r>
        <w:rPr>
          <w:rFonts w:eastAsia="Times New Roman"/>
          <w:bCs/>
          <w:shd w:val="clear" w:color="auto" w:fill="FFFFFF"/>
        </w:rPr>
        <w:t xml:space="preserve"> διαμορφώνεται ένας στενός ορίζοντας, </w:t>
      </w:r>
      <w:r w:rsidRPr="00C06606">
        <w:rPr>
          <w:rFonts w:eastAsia="Times New Roman"/>
          <w:bCs/>
          <w:shd w:val="clear" w:color="auto" w:fill="FFFFFF"/>
        </w:rPr>
        <w:t>χωρίς</w:t>
      </w:r>
      <w:r>
        <w:rPr>
          <w:rFonts w:eastAsia="Times New Roman"/>
          <w:bCs/>
          <w:shd w:val="clear" w:color="auto" w:fill="FFFFFF"/>
        </w:rPr>
        <w:t xml:space="preserve"> </w:t>
      </w:r>
      <w:r w:rsidRPr="00C06606">
        <w:rPr>
          <w:rFonts w:eastAsia="Times New Roman"/>
          <w:bCs/>
          <w:shd w:val="clear" w:color="auto" w:fill="FFFFFF"/>
        </w:rPr>
        <w:t>να</w:t>
      </w:r>
      <w:r>
        <w:rPr>
          <w:rFonts w:eastAsia="Times New Roman"/>
          <w:bCs/>
          <w:shd w:val="clear" w:color="auto" w:fill="FFFFFF"/>
        </w:rPr>
        <w:t xml:space="preserve"> έχετε νομιμοποίηση. Αυτό </w:t>
      </w:r>
      <w:r w:rsidRPr="00C06606">
        <w:rPr>
          <w:rFonts w:eastAsia="Times New Roman"/>
          <w:bCs/>
          <w:shd w:val="clear" w:color="auto" w:fill="FFFFFF"/>
        </w:rPr>
        <w:t>έχει</w:t>
      </w:r>
      <w:r>
        <w:rPr>
          <w:rFonts w:eastAsia="Times New Roman"/>
          <w:bCs/>
          <w:shd w:val="clear" w:color="auto" w:fill="FFFFFF"/>
        </w:rPr>
        <w:t xml:space="preserve"> αποδειχτεί από τα έως τώρα αποτελέσματα.</w:t>
      </w:r>
    </w:p>
    <w:p w14:paraId="5470BD59"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Μήπως γυρίζουμε, τώρα, μετά από τρία χρόνια, εκεί </w:t>
      </w:r>
      <w:r w:rsidRPr="00C06606">
        <w:rPr>
          <w:rFonts w:eastAsia="Times New Roman"/>
          <w:bCs/>
          <w:shd w:val="clear" w:color="auto" w:fill="FFFFFF"/>
        </w:rPr>
        <w:t>που</w:t>
      </w:r>
      <w:r>
        <w:rPr>
          <w:rFonts w:eastAsia="Times New Roman"/>
          <w:bCs/>
          <w:shd w:val="clear" w:color="auto" w:fill="FFFFFF"/>
        </w:rPr>
        <w:t xml:space="preserve"> ήταν η χώρα πριν από τις εκλογές</w:t>
      </w:r>
      <w:r>
        <w:rPr>
          <w:rFonts w:eastAsia="Times New Roman"/>
          <w:bCs/>
          <w:shd w:val="clear" w:color="auto" w:fill="FFFFFF"/>
        </w:rPr>
        <w:t xml:space="preserve"> του Ιανουαρίου του 2015; Μακάρι </w:t>
      </w:r>
      <w:r w:rsidRPr="00C06606">
        <w:rPr>
          <w:rFonts w:eastAsia="Times New Roman"/>
          <w:bCs/>
          <w:shd w:val="clear" w:color="auto" w:fill="FFFFFF"/>
        </w:rPr>
        <w:t>να</w:t>
      </w:r>
      <w:r>
        <w:rPr>
          <w:rFonts w:eastAsia="Times New Roman"/>
          <w:bCs/>
          <w:shd w:val="clear" w:color="auto" w:fill="FFFFFF"/>
        </w:rPr>
        <w:t xml:space="preserve"> γυρίζαμε. Οι απώλειες </w:t>
      </w:r>
      <w:r w:rsidRPr="00C06606">
        <w:rPr>
          <w:rFonts w:eastAsia="Times New Roman"/>
          <w:bCs/>
          <w:shd w:val="clear" w:color="auto" w:fill="FFFFFF"/>
        </w:rPr>
        <w:t>είναι</w:t>
      </w:r>
      <w:r>
        <w:rPr>
          <w:rFonts w:eastAsia="Times New Roman"/>
          <w:bCs/>
          <w:shd w:val="clear" w:color="auto" w:fill="FFFFFF"/>
        </w:rPr>
        <w:t xml:space="preserve">, </w:t>
      </w:r>
      <w:r w:rsidRPr="00C06606">
        <w:rPr>
          <w:rFonts w:eastAsia="Times New Roman"/>
          <w:bCs/>
          <w:shd w:val="clear" w:color="auto" w:fill="FFFFFF"/>
        </w:rPr>
        <w:t>δυστυχώς</w:t>
      </w:r>
      <w:r>
        <w:rPr>
          <w:rFonts w:eastAsia="Times New Roman"/>
          <w:bCs/>
          <w:shd w:val="clear" w:color="auto" w:fill="FFFFFF"/>
        </w:rPr>
        <w:t xml:space="preserve">, οριστικές. Αυτές οι απώλειες </w:t>
      </w:r>
      <w:r w:rsidRPr="00C06606">
        <w:rPr>
          <w:rFonts w:eastAsia="Times New Roman"/>
          <w:bCs/>
          <w:shd w:val="clear" w:color="auto" w:fill="FFFFFF"/>
        </w:rPr>
        <w:t>είναι</w:t>
      </w:r>
      <w:r>
        <w:rPr>
          <w:rFonts w:eastAsia="Times New Roman"/>
          <w:bCs/>
          <w:shd w:val="clear" w:color="auto" w:fill="FFFFFF"/>
        </w:rPr>
        <w:t xml:space="preserve"> απώλειες ιστορικές. Kαι για αυτές έχετε πάρα πολύ μεγάλη ευθύνη απέναντι στο μέλλον </w:t>
      </w:r>
      <w:r w:rsidRPr="00C06606">
        <w:rPr>
          <w:rFonts w:eastAsia="Times New Roman"/>
          <w:bCs/>
          <w:shd w:val="clear" w:color="auto" w:fill="FFFFFF"/>
        </w:rPr>
        <w:t>και</w:t>
      </w:r>
      <w:r>
        <w:rPr>
          <w:rFonts w:eastAsia="Times New Roman"/>
          <w:bCs/>
          <w:shd w:val="clear" w:color="auto" w:fill="FFFFFF"/>
        </w:rPr>
        <w:t xml:space="preserve"> απέναντι στα παιδιά μας. </w:t>
      </w:r>
    </w:p>
    <w:p w14:paraId="5470BD5A"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Άρα </w:t>
      </w:r>
      <w:r w:rsidRPr="00C06606">
        <w:rPr>
          <w:rFonts w:eastAsia="Times New Roman"/>
          <w:bCs/>
          <w:shd w:val="clear" w:color="auto" w:fill="FFFFFF"/>
        </w:rPr>
        <w:t>κυρίες και κύριοι Βουλευτές</w:t>
      </w:r>
      <w:r>
        <w:rPr>
          <w:rFonts w:eastAsia="Times New Roman"/>
          <w:bCs/>
          <w:shd w:val="clear" w:color="auto" w:fill="FFFFFF"/>
        </w:rPr>
        <w:t xml:space="preserve"> της συμπολίτευσης, σας καλώ </w:t>
      </w:r>
      <w:r w:rsidRPr="00C06606">
        <w:rPr>
          <w:rFonts w:eastAsia="Times New Roman"/>
          <w:bCs/>
          <w:shd w:val="clear" w:color="auto" w:fill="FFFFFF"/>
        </w:rPr>
        <w:t>να</w:t>
      </w:r>
      <w:r>
        <w:rPr>
          <w:rFonts w:eastAsia="Times New Roman"/>
          <w:bCs/>
          <w:shd w:val="clear" w:color="auto" w:fill="FFFFFF"/>
        </w:rPr>
        <w:t xml:space="preserve"> έχετε συνείδηση του βάρους της ψήφου σας, </w:t>
      </w:r>
      <w:r w:rsidRPr="00C06606">
        <w:rPr>
          <w:rFonts w:eastAsia="Times New Roman"/>
          <w:bCs/>
          <w:shd w:val="clear" w:color="auto" w:fill="FFFFFF"/>
        </w:rPr>
        <w:t>γιατί</w:t>
      </w:r>
      <w:r>
        <w:rPr>
          <w:rFonts w:eastAsia="Times New Roman"/>
          <w:bCs/>
          <w:shd w:val="clear" w:color="auto" w:fill="FFFFFF"/>
        </w:rPr>
        <w:t xml:space="preserve"> η σημερινή ψήφος επικυρώνει </w:t>
      </w:r>
      <w:r w:rsidRPr="00C06606">
        <w:rPr>
          <w:rFonts w:eastAsia="Times New Roman"/>
          <w:bCs/>
          <w:shd w:val="clear" w:color="auto" w:fill="FFFFFF"/>
        </w:rPr>
        <w:t xml:space="preserve">πολιτικές </w:t>
      </w:r>
      <w:r>
        <w:rPr>
          <w:rFonts w:eastAsia="Times New Roman"/>
          <w:bCs/>
          <w:shd w:val="clear" w:color="auto" w:fill="FFFFFF"/>
        </w:rPr>
        <w:t xml:space="preserve">επιλογές, </w:t>
      </w:r>
      <w:r w:rsidRPr="00C06606">
        <w:rPr>
          <w:rFonts w:eastAsia="Times New Roman"/>
          <w:bCs/>
          <w:shd w:val="clear" w:color="auto" w:fill="FFFFFF"/>
        </w:rPr>
        <w:t>οι οποί</w:t>
      </w:r>
      <w:r>
        <w:rPr>
          <w:rFonts w:eastAsia="Times New Roman"/>
          <w:bCs/>
          <w:shd w:val="clear" w:color="auto" w:fill="FFFFFF"/>
        </w:rPr>
        <w:t xml:space="preserve">ες </w:t>
      </w:r>
      <w:r w:rsidRPr="00C06606">
        <w:rPr>
          <w:rFonts w:eastAsia="Times New Roman"/>
          <w:bCs/>
          <w:shd w:val="clear" w:color="auto" w:fill="FFFFFF"/>
        </w:rPr>
        <w:t>είναι</w:t>
      </w:r>
      <w:r>
        <w:rPr>
          <w:rFonts w:eastAsia="Times New Roman"/>
          <w:bCs/>
          <w:shd w:val="clear" w:color="auto" w:fill="FFFFFF"/>
        </w:rPr>
        <w:t xml:space="preserve"> διαρθρωτικά εσφαλμένες </w:t>
      </w:r>
      <w:r w:rsidRPr="00C06606">
        <w:rPr>
          <w:rFonts w:eastAsia="Times New Roman"/>
          <w:bCs/>
          <w:shd w:val="clear" w:color="auto" w:fill="FFFFFF"/>
        </w:rPr>
        <w:t>και</w:t>
      </w:r>
      <w:r>
        <w:rPr>
          <w:rFonts w:eastAsia="Times New Roman"/>
          <w:bCs/>
          <w:shd w:val="clear" w:color="auto" w:fill="FFFFFF"/>
        </w:rPr>
        <w:t xml:space="preserve"> οι οποίες επιφέρουν βαθιά βλάβη στο σώμα της κοινωνίας </w:t>
      </w:r>
      <w:r w:rsidRPr="00C06606">
        <w:rPr>
          <w:rFonts w:eastAsia="Times New Roman"/>
          <w:bCs/>
          <w:shd w:val="clear" w:color="auto" w:fill="FFFFFF"/>
        </w:rPr>
        <w:t>και</w:t>
      </w:r>
      <w:r>
        <w:rPr>
          <w:rFonts w:eastAsia="Times New Roman"/>
          <w:bCs/>
          <w:shd w:val="clear" w:color="auto" w:fill="FFFFFF"/>
        </w:rPr>
        <w:t xml:space="preserve"> την οικονομίας. </w:t>
      </w:r>
    </w:p>
    <w:p w14:paraId="5470BD5B" w14:textId="77777777" w:rsidR="001F594C" w:rsidRDefault="008C7D1C">
      <w:pPr>
        <w:spacing w:after="0" w:line="600" w:lineRule="auto"/>
        <w:ind w:firstLine="720"/>
        <w:contextualSpacing/>
        <w:jc w:val="both"/>
        <w:rPr>
          <w:rFonts w:eastAsia="Times New Roman" w:cs="Times New Roman"/>
        </w:rPr>
      </w:pPr>
      <w:r w:rsidRPr="001A307B">
        <w:rPr>
          <w:rFonts w:eastAsia="Times New Roman" w:cs="Times New Roman"/>
        </w:rPr>
        <w:t>(Χειροκρο</w:t>
      </w:r>
      <w:r w:rsidRPr="001A307B">
        <w:rPr>
          <w:rFonts w:eastAsia="Times New Roman" w:cs="Times New Roman"/>
        </w:rPr>
        <w:t>τήματα από την πτέρυγα της Δημοκρατικής Συμπαράταξης ΠΑΣΟΚ-ΔΗΜΑΡ)</w:t>
      </w:r>
    </w:p>
    <w:p w14:paraId="5470BD5C" w14:textId="77777777" w:rsidR="001F594C" w:rsidRDefault="008C7D1C">
      <w:pPr>
        <w:spacing w:line="600" w:lineRule="auto"/>
        <w:ind w:firstLine="720"/>
        <w:contextualSpacing/>
        <w:jc w:val="both"/>
        <w:rPr>
          <w:rFonts w:eastAsia="Times New Roman" w:cs="Times New Roman"/>
        </w:rPr>
      </w:pPr>
      <w:r>
        <w:rPr>
          <w:rFonts w:eastAsia="Times New Roman"/>
          <w:bCs/>
          <w:shd w:val="clear" w:color="auto" w:fill="FFFFFF"/>
        </w:rPr>
        <w:t xml:space="preserve"> </w:t>
      </w:r>
      <w:r w:rsidRPr="00FB4239">
        <w:rPr>
          <w:rFonts w:eastAsia="Times New Roman"/>
          <w:b/>
          <w:bCs/>
        </w:rPr>
        <w:t>ΠΡΟΕΔΡΕΥΩΝ (Δημήτριος Κρεμαστινός):</w:t>
      </w:r>
      <w:r>
        <w:rPr>
          <w:rFonts w:eastAsia="Times New Roman" w:cs="Times New Roman"/>
          <w:szCs w:val="24"/>
        </w:rPr>
        <w:t xml:space="preserve"> </w:t>
      </w: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w:t>
      </w:r>
      <w:r w:rsidRPr="00111BFF">
        <w:rPr>
          <w:rFonts w:eastAsia="Times New Roman" w:cs="Times New Roman"/>
        </w:rPr>
        <w:t xml:space="preserve">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δεκατέσσερα μέλη από τον Σύλλογο Κερκυραίων Ηλιούπολης </w:t>
      </w:r>
      <w:r w:rsidRPr="00C06606">
        <w:rPr>
          <w:rFonts w:eastAsia="Times New Roman"/>
          <w:bCs/>
        </w:rPr>
        <w:t>και</w:t>
      </w:r>
      <w:r>
        <w:rPr>
          <w:rFonts w:eastAsia="Times New Roman" w:cs="Times New Roman"/>
        </w:rPr>
        <w:t xml:space="preserve"> Όμορων δήμων «Οι Φαίακες». </w:t>
      </w:r>
    </w:p>
    <w:p w14:paraId="5470BD5D" w14:textId="77777777" w:rsidR="001F594C" w:rsidRDefault="008C7D1C">
      <w:pPr>
        <w:spacing w:line="600" w:lineRule="auto"/>
        <w:ind w:firstLine="720"/>
        <w:contextualSpacing/>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w:t>
      </w:r>
      <w:r w:rsidRPr="00111BFF">
        <w:rPr>
          <w:rFonts w:eastAsia="Times New Roman" w:cs="Times New Roman"/>
        </w:rPr>
        <w:t xml:space="preserve">ρίζει. </w:t>
      </w:r>
    </w:p>
    <w:p w14:paraId="5470BD5E" w14:textId="77777777" w:rsidR="001F594C" w:rsidRDefault="008C7D1C">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5470BD5F" w14:textId="77777777" w:rsidR="001F594C" w:rsidRDefault="008C7D1C">
      <w:pPr>
        <w:spacing w:line="600" w:lineRule="auto"/>
        <w:ind w:firstLine="720"/>
        <w:contextualSpacing/>
        <w:jc w:val="both"/>
        <w:rPr>
          <w:rFonts w:eastAsia="Times New Roman"/>
          <w:bCs/>
        </w:rPr>
      </w:pPr>
      <w:r>
        <w:rPr>
          <w:rFonts w:eastAsia="Times New Roman" w:cs="Times New Roman"/>
        </w:rPr>
        <w:t xml:space="preserve">Τον λόγο </w:t>
      </w:r>
      <w:r w:rsidRPr="00C06606">
        <w:rPr>
          <w:rFonts w:eastAsia="Times New Roman"/>
          <w:bCs/>
        </w:rPr>
        <w:t>έχει</w:t>
      </w:r>
      <w:r>
        <w:rPr>
          <w:rFonts w:eastAsia="Times New Roman"/>
          <w:bCs/>
        </w:rPr>
        <w:t xml:space="preserve"> ο Υπουργός</w:t>
      </w:r>
      <w:r>
        <w:rPr>
          <w:rFonts w:eastAsia="Times New Roman"/>
          <w:bCs/>
        </w:rPr>
        <w:t xml:space="preserve"> </w:t>
      </w:r>
      <w:r>
        <w:rPr>
          <w:rFonts w:eastAsia="Times New Roman"/>
          <w:bCs/>
        </w:rPr>
        <w:t xml:space="preserve">κ. Ευκλείδης Τσακαλώτος. </w:t>
      </w:r>
    </w:p>
    <w:p w14:paraId="5470BD60" w14:textId="77777777" w:rsidR="001F594C" w:rsidRDefault="008C7D1C">
      <w:pPr>
        <w:spacing w:line="600" w:lineRule="auto"/>
        <w:ind w:firstLine="720"/>
        <w:contextualSpacing/>
        <w:jc w:val="both"/>
        <w:rPr>
          <w:rFonts w:eastAsia="Times New Roman"/>
          <w:bCs/>
        </w:rPr>
      </w:pPr>
      <w:r>
        <w:rPr>
          <w:rFonts w:eastAsia="Times New Roman"/>
          <w:bCs/>
        </w:rPr>
        <w:t xml:space="preserve">Θα σας παρακαλέσω, </w:t>
      </w:r>
      <w:r w:rsidRPr="00C06606">
        <w:rPr>
          <w:rFonts w:eastAsia="Times New Roman"/>
          <w:bCs/>
        </w:rPr>
        <w:t>κύριε Υπουργέ</w:t>
      </w:r>
      <w:r>
        <w:rPr>
          <w:rFonts w:eastAsia="Times New Roman"/>
          <w:bCs/>
        </w:rPr>
        <w:t xml:space="preserve">, να δείξετε λίγη ψυχραιμία, για να διατηρήσουμε ένα ήρεμο κλίμα. </w:t>
      </w:r>
    </w:p>
    <w:p w14:paraId="5470BD61" w14:textId="77777777" w:rsidR="001F594C" w:rsidRDefault="008C7D1C">
      <w:pPr>
        <w:spacing w:line="600" w:lineRule="auto"/>
        <w:ind w:firstLine="720"/>
        <w:contextualSpacing/>
        <w:jc w:val="both"/>
        <w:rPr>
          <w:rFonts w:eastAsia="Times New Roman"/>
          <w:bCs/>
        </w:rPr>
      </w:pPr>
      <w:r w:rsidRPr="00F97424">
        <w:rPr>
          <w:rFonts w:eastAsia="Times New Roman"/>
          <w:b/>
          <w:bCs/>
        </w:rPr>
        <w:t>ΕΥΚΛΕΙΔΗΣ ΤΣΑΚΑΛΩΤΟΣ (Υπουργός Οικονομικών):</w:t>
      </w:r>
      <w:r>
        <w:rPr>
          <w:rFonts w:eastAsia="Times New Roman"/>
          <w:bCs/>
        </w:rPr>
        <w:t xml:space="preserve"> Πρώ</w:t>
      </w:r>
      <w:r>
        <w:rPr>
          <w:rFonts w:eastAsia="Times New Roman"/>
          <w:bCs/>
        </w:rPr>
        <w:t>τον, ε</w:t>
      </w:r>
      <w:r w:rsidRPr="00553164">
        <w:rPr>
          <w:rFonts w:eastAsia="Times New Roman"/>
          <w:bCs/>
        </w:rPr>
        <w:t>ίναι</w:t>
      </w:r>
      <w:r>
        <w:rPr>
          <w:rFonts w:eastAsia="Times New Roman"/>
          <w:bCs/>
        </w:rPr>
        <w:t xml:space="preserve"> προφανές, κύριε Βενιζέλο, </w:t>
      </w:r>
      <w:r w:rsidRPr="00553164">
        <w:rPr>
          <w:rFonts w:eastAsia="Times New Roman"/>
          <w:bCs/>
          <w:shd w:val="clear" w:color="auto" w:fill="FFFFFF"/>
        </w:rPr>
        <w:t>ότι</w:t>
      </w:r>
      <w:r>
        <w:rPr>
          <w:rFonts w:eastAsia="Times New Roman"/>
          <w:bCs/>
        </w:rPr>
        <w:t xml:space="preserve"> δεν έχετε παρακολουθήσει κα</w:t>
      </w:r>
      <w:r>
        <w:rPr>
          <w:rFonts w:eastAsia="Times New Roman"/>
          <w:bCs/>
        </w:rPr>
        <w:t>μ</w:t>
      </w:r>
      <w:r>
        <w:rPr>
          <w:rFonts w:eastAsia="Times New Roman"/>
          <w:bCs/>
        </w:rPr>
        <w:t xml:space="preserve">μία </w:t>
      </w:r>
      <w:r w:rsidRPr="00553164">
        <w:rPr>
          <w:rFonts w:eastAsia="Times New Roman"/>
          <w:bCs/>
        </w:rPr>
        <w:t>συζήτηση</w:t>
      </w:r>
      <w:r>
        <w:rPr>
          <w:rFonts w:eastAsia="Times New Roman"/>
          <w:bCs/>
        </w:rPr>
        <w:t xml:space="preserve"> στη </w:t>
      </w:r>
      <w:r w:rsidRPr="00553164">
        <w:rPr>
          <w:rFonts w:eastAsia="Times New Roman"/>
          <w:bCs/>
        </w:rPr>
        <w:t>Βουλή</w:t>
      </w:r>
      <w:r>
        <w:rPr>
          <w:rFonts w:eastAsia="Times New Roman"/>
          <w:bCs/>
        </w:rPr>
        <w:t xml:space="preserve">, είτε στην </w:t>
      </w:r>
      <w:r>
        <w:rPr>
          <w:rFonts w:eastAsia="Times New Roman"/>
          <w:bCs/>
        </w:rPr>
        <w:t>ε</w:t>
      </w:r>
      <w:r>
        <w:rPr>
          <w:rFonts w:eastAsia="Times New Roman"/>
          <w:bCs/>
        </w:rPr>
        <w:t xml:space="preserve">πιτροπή είτε στην Ολομέλεια. </w:t>
      </w:r>
      <w:r w:rsidRPr="00553164">
        <w:rPr>
          <w:rFonts w:eastAsia="Times New Roman"/>
          <w:bCs/>
        </w:rPr>
        <w:t>Είναι</w:t>
      </w:r>
      <w:r>
        <w:rPr>
          <w:rFonts w:eastAsia="Times New Roman"/>
          <w:bCs/>
        </w:rPr>
        <w:t xml:space="preserve"> προφανές </w:t>
      </w:r>
      <w:r w:rsidRPr="00553164">
        <w:rPr>
          <w:rFonts w:eastAsia="Times New Roman"/>
          <w:bCs/>
          <w:shd w:val="clear" w:color="auto" w:fill="FFFFFF"/>
        </w:rPr>
        <w:t>ότι</w:t>
      </w:r>
      <w:r>
        <w:rPr>
          <w:rFonts w:eastAsia="Times New Roman"/>
          <w:bCs/>
        </w:rPr>
        <w:t xml:space="preserve"> δεν ακούσατε ούτε εμένα -ξεχάστε εμένα- ούτε τον κ. Χουλιαράκη, </w:t>
      </w:r>
      <w:r w:rsidRPr="00553164">
        <w:rPr>
          <w:rFonts w:eastAsia="Times New Roman"/>
          <w:bCs/>
          <w:shd w:val="clear" w:color="auto" w:fill="FFFFFF"/>
        </w:rPr>
        <w:t>που</w:t>
      </w:r>
      <w:r>
        <w:rPr>
          <w:rFonts w:eastAsia="Times New Roman"/>
          <w:bCs/>
        </w:rPr>
        <w:t xml:space="preserve"> εξήγησε ακριβώς τι σημαίνει ο πίνακας για τον οποίο μιλάτε, με τα υπερπλεονάσματα. </w:t>
      </w:r>
    </w:p>
    <w:p w14:paraId="5470BD62" w14:textId="77777777" w:rsidR="001F594C" w:rsidRDefault="008C7D1C">
      <w:pPr>
        <w:spacing w:line="600" w:lineRule="auto"/>
        <w:ind w:firstLine="720"/>
        <w:contextualSpacing/>
        <w:jc w:val="both"/>
        <w:rPr>
          <w:rFonts w:eastAsia="Times New Roman"/>
          <w:bCs/>
        </w:rPr>
      </w:pPr>
      <w:r>
        <w:rPr>
          <w:rFonts w:eastAsia="Times New Roman"/>
          <w:bCs/>
        </w:rPr>
        <w:t>Ε</w:t>
      </w:r>
      <w:r w:rsidRPr="00553164">
        <w:rPr>
          <w:rFonts w:eastAsia="Times New Roman"/>
          <w:bCs/>
        </w:rPr>
        <w:t>ίναι</w:t>
      </w:r>
      <w:r>
        <w:rPr>
          <w:rFonts w:eastAsia="Times New Roman"/>
          <w:bCs/>
        </w:rPr>
        <w:t xml:space="preserve"> ένας πίνακας</w:t>
      </w:r>
      <w:r>
        <w:rPr>
          <w:rFonts w:eastAsia="Times New Roman"/>
          <w:bCs/>
        </w:rPr>
        <w:t>,</w:t>
      </w:r>
      <w:r>
        <w:rPr>
          <w:rFonts w:eastAsia="Times New Roman"/>
          <w:bCs/>
        </w:rPr>
        <w:t xml:space="preserve"> </w:t>
      </w:r>
      <w:r w:rsidRPr="00F97424">
        <w:rPr>
          <w:rFonts w:eastAsia="Times New Roman"/>
          <w:bCs/>
          <w:shd w:val="clear" w:color="auto" w:fill="FFFFFF"/>
        </w:rPr>
        <w:t>που</w:t>
      </w:r>
      <w:r>
        <w:rPr>
          <w:rFonts w:eastAsia="Times New Roman"/>
          <w:bCs/>
        </w:rPr>
        <w:t xml:space="preserve"> δείχνει </w:t>
      </w:r>
      <w:r w:rsidRPr="00F97424">
        <w:rPr>
          <w:rFonts w:eastAsia="Times New Roman"/>
          <w:bCs/>
          <w:shd w:val="clear" w:color="auto" w:fill="FFFFFF"/>
        </w:rPr>
        <w:t>ότι</w:t>
      </w:r>
      <w:r>
        <w:rPr>
          <w:rFonts w:eastAsia="Times New Roman"/>
          <w:bCs/>
        </w:rPr>
        <w:t xml:space="preserve"> το υπερπλεόνασμα από 2,0% περίπου -δεν θυμάμαι ακριβώς αυτή τη στιγμή- πάει στο 3,5% περίπου, στο 3,96%, στο 4,15%, στο 4,50% </w:t>
      </w:r>
      <w:r w:rsidRPr="00F97424">
        <w:rPr>
          <w:rFonts w:eastAsia="Times New Roman"/>
          <w:bCs/>
        </w:rPr>
        <w:t>και</w:t>
      </w:r>
      <w:r>
        <w:rPr>
          <w:rFonts w:eastAsia="Times New Roman"/>
          <w:bCs/>
        </w:rPr>
        <w:t xml:space="preserve"> στο 5</w:t>
      </w:r>
      <w:r>
        <w:rPr>
          <w:rFonts w:eastAsia="Times New Roman"/>
          <w:bCs/>
        </w:rPr>
        <w:t xml:space="preserve">,19%, αν τα λέω σωστά. </w:t>
      </w:r>
    </w:p>
    <w:p w14:paraId="5470BD63" w14:textId="77777777" w:rsidR="001F594C" w:rsidRDefault="008C7D1C">
      <w:pPr>
        <w:spacing w:line="600" w:lineRule="auto"/>
        <w:ind w:firstLine="720"/>
        <w:contextualSpacing/>
        <w:jc w:val="both"/>
        <w:rPr>
          <w:rFonts w:eastAsia="Times New Roman"/>
          <w:bCs/>
        </w:rPr>
      </w:pPr>
      <w:r>
        <w:rPr>
          <w:rFonts w:eastAsia="Times New Roman"/>
          <w:bCs/>
        </w:rPr>
        <w:t xml:space="preserve">Σας εξήγησε ο κ. Χουλιαράκης, σας εξήγησα κι εγώ, </w:t>
      </w:r>
      <w:r w:rsidRPr="00553164">
        <w:rPr>
          <w:rFonts w:eastAsia="Times New Roman"/>
          <w:bCs/>
          <w:shd w:val="clear" w:color="auto" w:fill="FFFFFF"/>
        </w:rPr>
        <w:t>ότι</w:t>
      </w:r>
      <w:r>
        <w:rPr>
          <w:rFonts w:eastAsia="Times New Roman"/>
          <w:bCs/>
        </w:rPr>
        <w:t xml:space="preserve"> αυτοί οι αριθμοί δεν </w:t>
      </w:r>
      <w:r w:rsidRPr="00553164">
        <w:rPr>
          <w:rFonts w:eastAsia="Times New Roman"/>
          <w:bCs/>
        </w:rPr>
        <w:t>είναι</w:t>
      </w:r>
      <w:r>
        <w:rPr>
          <w:rFonts w:eastAsia="Times New Roman"/>
          <w:bCs/>
        </w:rPr>
        <w:t xml:space="preserve"> ο καινούριος στόχος. Δεν στοχεύουμε σε υπερπλεόνασμα 3,5%, 3,9%, 4,15% κ.λπ.</w:t>
      </w:r>
      <w:r>
        <w:rPr>
          <w:rFonts w:eastAsia="Times New Roman"/>
          <w:bCs/>
        </w:rPr>
        <w:t>.</w:t>
      </w:r>
      <w:r>
        <w:rPr>
          <w:rFonts w:eastAsia="Times New Roman"/>
          <w:bCs/>
        </w:rPr>
        <w:t xml:space="preserve"> Αυτά δεν </w:t>
      </w:r>
      <w:r w:rsidRPr="00553164">
        <w:rPr>
          <w:rFonts w:eastAsia="Times New Roman"/>
          <w:bCs/>
        </w:rPr>
        <w:t>είναι</w:t>
      </w:r>
      <w:r>
        <w:rPr>
          <w:rFonts w:eastAsia="Times New Roman"/>
          <w:bCs/>
        </w:rPr>
        <w:t xml:space="preserve"> οι στόχοι. </w:t>
      </w:r>
      <w:r w:rsidRPr="00553164">
        <w:rPr>
          <w:rFonts w:eastAsia="Times New Roman"/>
          <w:bCs/>
        </w:rPr>
        <w:t>Είναι</w:t>
      </w:r>
      <w:r>
        <w:rPr>
          <w:rFonts w:eastAsia="Times New Roman"/>
          <w:bCs/>
        </w:rPr>
        <w:t xml:space="preserve"> στον πίνακα, </w:t>
      </w:r>
      <w:r w:rsidRPr="00553164">
        <w:rPr>
          <w:rFonts w:eastAsia="Times New Roman"/>
          <w:bCs/>
        </w:rPr>
        <w:t>για να</w:t>
      </w:r>
      <w:r>
        <w:rPr>
          <w:rFonts w:eastAsia="Times New Roman"/>
          <w:bCs/>
        </w:rPr>
        <w:t xml:space="preserve"> σας βοηθήσουν στη </w:t>
      </w:r>
      <w:r w:rsidRPr="00553164">
        <w:rPr>
          <w:rFonts w:eastAsia="Times New Roman"/>
          <w:bCs/>
        </w:rPr>
        <w:t>συζ</w:t>
      </w:r>
      <w:r w:rsidRPr="00553164">
        <w:rPr>
          <w:rFonts w:eastAsia="Times New Roman"/>
          <w:bCs/>
        </w:rPr>
        <w:t>ήτηση</w:t>
      </w:r>
      <w:r>
        <w:rPr>
          <w:rFonts w:eastAsia="Times New Roman"/>
          <w:bCs/>
        </w:rPr>
        <w:t xml:space="preserve">. Απλά δείχνουν ποιο θα ήταν το πρωτογενές πλεόνασμα, εάν δεν κάναμε τίποτα. Άρα, δεν </w:t>
      </w:r>
      <w:r w:rsidRPr="00553164">
        <w:rPr>
          <w:rFonts w:eastAsia="Times New Roman"/>
          <w:bCs/>
        </w:rPr>
        <w:t>είναι</w:t>
      </w:r>
      <w:r>
        <w:rPr>
          <w:rFonts w:eastAsia="Times New Roman"/>
          <w:bCs/>
        </w:rPr>
        <w:t xml:space="preserve"> καινούριοι στόχοι. Δεν έχουμε στόχο </w:t>
      </w:r>
      <w:r w:rsidRPr="00553164">
        <w:rPr>
          <w:rFonts w:eastAsia="Times New Roman"/>
          <w:bCs/>
          <w:shd w:val="clear" w:color="auto" w:fill="FFFFFF"/>
        </w:rPr>
        <w:t>να</w:t>
      </w:r>
      <w:r>
        <w:rPr>
          <w:rFonts w:eastAsia="Times New Roman"/>
          <w:bCs/>
        </w:rPr>
        <w:t xml:space="preserve"> έχουμε υπερπλεόνασμα. </w:t>
      </w:r>
    </w:p>
    <w:p w14:paraId="5470BD64" w14:textId="77777777" w:rsidR="001F594C" w:rsidRDefault="008C7D1C">
      <w:pPr>
        <w:spacing w:line="600" w:lineRule="auto"/>
        <w:ind w:firstLine="720"/>
        <w:contextualSpacing/>
        <w:jc w:val="both"/>
        <w:rPr>
          <w:rFonts w:eastAsia="Times New Roman"/>
          <w:bCs/>
        </w:rPr>
      </w:pPr>
      <w:r>
        <w:rPr>
          <w:rFonts w:eastAsia="Times New Roman"/>
          <w:bCs/>
        </w:rPr>
        <w:t xml:space="preserve">Δεύτερον, σας εξηγήσαμε </w:t>
      </w:r>
      <w:r w:rsidRPr="00553164">
        <w:rPr>
          <w:rFonts w:eastAsia="Times New Roman"/>
          <w:bCs/>
          <w:shd w:val="clear" w:color="auto" w:fill="FFFFFF"/>
        </w:rPr>
        <w:t>ότι</w:t>
      </w:r>
      <w:r>
        <w:rPr>
          <w:rFonts w:eastAsia="Times New Roman"/>
          <w:bCs/>
        </w:rPr>
        <w:t xml:space="preserve"> δεν έχουμε στόχο το ποσό αυτό </w:t>
      </w:r>
      <w:r w:rsidRPr="00553164">
        <w:rPr>
          <w:rFonts w:eastAsia="Times New Roman"/>
          <w:bCs/>
          <w:shd w:val="clear" w:color="auto" w:fill="FFFFFF"/>
        </w:rPr>
        <w:t>να</w:t>
      </w:r>
      <w:r>
        <w:rPr>
          <w:rFonts w:eastAsia="Times New Roman"/>
          <w:bCs/>
        </w:rPr>
        <w:t xml:space="preserve"> </w:t>
      </w:r>
      <w:r w:rsidRPr="00553164">
        <w:rPr>
          <w:rFonts w:eastAsia="Times New Roman"/>
          <w:bCs/>
        </w:rPr>
        <w:t>είναι</w:t>
      </w:r>
      <w:r>
        <w:rPr>
          <w:rFonts w:eastAsia="Times New Roman"/>
          <w:bCs/>
        </w:rPr>
        <w:t xml:space="preserve"> μέρισμα που θα δοθεί εκ των υσ</w:t>
      </w:r>
      <w:r>
        <w:rPr>
          <w:rFonts w:eastAsia="Times New Roman"/>
          <w:bCs/>
        </w:rPr>
        <w:t xml:space="preserve">τέρων, </w:t>
      </w:r>
      <w:r w:rsidRPr="00553164">
        <w:rPr>
          <w:rFonts w:eastAsia="Times New Roman"/>
          <w:bCs/>
        </w:rPr>
        <w:t>όπως</w:t>
      </w:r>
      <w:r>
        <w:rPr>
          <w:rFonts w:eastAsia="Times New Roman"/>
          <w:bCs/>
        </w:rPr>
        <w:t xml:space="preserve"> είπατε. Το είπε κάποιος Βουλευτής της </w:t>
      </w:r>
      <w:r w:rsidRPr="00553164">
        <w:rPr>
          <w:rFonts w:eastAsia="Times New Roman"/>
          <w:bCs/>
        </w:rPr>
        <w:t xml:space="preserve">Νέας Δημοκρατίας </w:t>
      </w:r>
      <w:r>
        <w:rPr>
          <w:rFonts w:eastAsia="Times New Roman"/>
          <w:bCs/>
        </w:rPr>
        <w:t xml:space="preserve">πιο νωρίς </w:t>
      </w:r>
      <w:r w:rsidRPr="00553164">
        <w:rPr>
          <w:rFonts w:eastAsia="Times New Roman"/>
          <w:bCs/>
        </w:rPr>
        <w:t>και</w:t>
      </w:r>
      <w:r>
        <w:rPr>
          <w:rFonts w:eastAsia="Times New Roman"/>
          <w:bCs/>
        </w:rPr>
        <w:t xml:space="preserve"> το έχω σημειώσει. Σας εξηγήσαμε </w:t>
      </w:r>
      <w:r w:rsidRPr="00553164">
        <w:rPr>
          <w:rFonts w:eastAsia="Times New Roman"/>
          <w:bCs/>
          <w:shd w:val="clear" w:color="auto" w:fill="FFFFFF"/>
        </w:rPr>
        <w:t>ότι</w:t>
      </w:r>
      <w:r>
        <w:rPr>
          <w:rFonts w:eastAsia="Times New Roman"/>
          <w:bCs/>
        </w:rPr>
        <w:t xml:space="preserve"> αυτό δημιουργείται κάθε χρόνο. </w:t>
      </w:r>
      <w:r>
        <w:rPr>
          <w:rFonts w:eastAsia="Times New Roman"/>
          <w:bCs/>
          <w:shd w:val="clear" w:color="auto" w:fill="FFFFFF"/>
        </w:rPr>
        <w:t>Ας</w:t>
      </w:r>
      <w:r>
        <w:rPr>
          <w:rFonts w:eastAsia="Times New Roman"/>
          <w:bCs/>
        </w:rPr>
        <w:t xml:space="preserve"> πάρουμε τον τελευταίο χρόνο, </w:t>
      </w:r>
      <w:r w:rsidRPr="00553164">
        <w:rPr>
          <w:rFonts w:eastAsia="Times New Roman"/>
          <w:bCs/>
        </w:rPr>
        <w:t xml:space="preserve">για </w:t>
      </w:r>
      <w:r>
        <w:rPr>
          <w:rFonts w:eastAsia="Times New Roman"/>
          <w:bCs/>
        </w:rPr>
        <w:t xml:space="preserve">παράδειγμα. Το 5,19% μείον το 3,5% θα </w:t>
      </w:r>
      <w:r w:rsidRPr="00553164">
        <w:rPr>
          <w:rFonts w:eastAsia="Times New Roman"/>
          <w:bCs/>
        </w:rPr>
        <w:t>είναι</w:t>
      </w:r>
      <w:r>
        <w:rPr>
          <w:rFonts w:eastAsia="Times New Roman"/>
          <w:bCs/>
        </w:rPr>
        <w:t xml:space="preserve"> διαθέσιμο για να ξοδευτεί το</w:t>
      </w:r>
      <w:r>
        <w:rPr>
          <w:rFonts w:eastAsia="Times New Roman"/>
          <w:bCs/>
        </w:rPr>
        <w:t xml:space="preserve">ν χρόνο πριν τον </w:t>
      </w:r>
      <w:r w:rsidRPr="00553164">
        <w:rPr>
          <w:rFonts w:eastAsia="Times New Roman"/>
          <w:bCs/>
          <w:shd w:val="clear" w:color="auto" w:fill="FFFFFF"/>
        </w:rPr>
        <w:t>προϋπολογισμό</w:t>
      </w:r>
      <w:r>
        <w:rPr>
          <w:rFonts w:eastAsia="Times New Roman"/>
          <w:bCs/>
        </w:rPr>
        <w:t xml:space="preserve">. </w:t>
      </w:r>
    </w:p>
    <w:p w14:paraId="5470BD65" w14:textId="77777777" w:rsidR="001F594C" w:rsidRDefault="008C7D1C">
      <w:pPr>
        <w:spacing w:line="600" w:lineRule="auto"/>
        <w:ind w:firstLine="720"/>
        <w:contextualSpacing/>
        <w:jc w:val="both"/>
        <w:rPr>
          <w:rFonts w:eastAsia="Times New Roman"/>
          <w:bCs/>
        </w:rPr>
      </w:pPr>
      <w:r w:rsidRPr="00553164">
        <w:rPr>
          <w:rFonts w:eastAsia="Times New Roman"/>
          <w:bCs/>
          <w:shd w:val="clear" w:color="auto" w:fill="FFFFFF"/>
        </w:rPr>
        <w:t>Μάλιστα</w:t>
      </w:r>
      <w:r>
        <w:rPr>
          <w:rFonts w:eastAsia="Times New Roman"/>
          <w:bCs/>
          <w:shd w:val="clear" w:color="auto" w:fill="FFFFFF"/>
        </w:rPr>
        <w:t>,</w:t>
      </w:r>
      <w:r>
        <w:rPr>
          <w:rFonts w:eastAsia="Times New Roman"/>
          <w:bCs/>
        </w:rPr>
        <w:t xml:space="preserve"> εκτός από τον πρώτο χρόνο, </w:t>
      </w:r>
      <w:r w:rsidRPr="00553164">
        <w:rPr>
          <w:rFonts w:eastAsia="Times New Roman"/>
          <w:bCs/>
          <w:shd w:val="clear" w:color="auto" w:fill="FFFFFF"/>
        </w:rPr>
        <w:t>που</w:t>
      </w:r>
      <w:r>
        <w:rPr>
          <w:rFonts w:eastAsia="Times New Roman"/>
          <w:bCs/>
        </w:rPr>
        <w:t xml:space="preserve"> είπαμε </w:t>
      </w:r>
      <w:r w:rsidRPr="00553164">
        <w:rPr>
          <w:rFonts w:eastAsia="Times New Roman"/>
          <w:bCs/>
          <w:shd w:val="clear" w:color="auto" w:fill="FFFFFF"/>
        </w:rPr>
        <w:t>ότι</w:t>
      </w:r>
      <w:r>
        <w:rPr>
          <w:rFonts w:eastAsia="Times New Roman"/>
          <w:bCs/>
        </w:rPr>
        <w:t xml:space="preserve"> </w:t>
      </w:r>
      <w:r w:rsidRPr="00553164">
        <w:rPr>
          <w:rFonts w:eastAsia="Times New Roman"/>
          <w:bCs/>
        </w:rPr>
        <w:t>είναι</w:t>
      </w:r>
      <w:r>
        <w:rPr>
          <w:rFonts w:eastAsia="Times New Roman"/>
          <w:bCs/>
        </w:rPr>
        <w:t xml:space="preserve"> 700 </w:t>
      </w:r>
      <w:r w:rsidRPr="00553164">
        <w:rPr>
          <w:rFonts w:eastAsia="Times New Roman"/>
          <w:bCs/>
        </w:rPr>
        <w:t>εκατομμύρια ευρώ</w:t>
      </w:r>
      <w:r>
        <w:rPr>
          <w:rFonts w:eastAsia="Times New Roman"/>
          <w:bCs/>
        </w:rPr>
        <w:t xml:space="preserve"> το υπερπλεόνασμα</w:t>
      </w:r>
      <w:r>
        <w:rPr>
          <w:rFonts w:eastAsia="Times New Roman"/>
          <w:bCs/>
        </w:rPr>
        <w:t>,</w:t>
      </w:r>
      <w:r>
        <w:rPr>
          <w:rFonts w:eastAsia="Times New Roman"/>
          <w:bCs/>
        </w:rPr>
        <w:t xml:space="preserve"> </w:t>
      </w:r>
      <w:r w:rsidRPr="00553164">
        <w:rPr>
          <w:rFonts w:eastAsia="Times New Roman"/>
          <w:bCs/>
          <w:shd w:val="clear" w:color="auto" w:fill="FFFFFF"/>
        </w:rPr>
        <w:t>που</w:t>
      </w:r>
      <w:r>
        <w:rPr>
          <w:rFonts w:eastAsia="Times New Roman"/>
          <w:bCs/>
        </w:rPr>
        <w:t xml:space="preserve"> θα ξοδέψουμε εκ των προτέρων για μειώσεις φόρων, από εκεί </w:t>
      </w:r>
      <w:r w:rsidRPr="00553164">
        <w:rPr>
          <w:rFonts w:eastAsia="Times New Roman"/>
          <w:bCs/>
        </w:rPr>
        <w:t>και</w:t>
      </w:r>
      <w:r>
        <w:rPr>
          <w:rFonts w:eastAsia="Times New Roman"/>
          <w:bCs/>
        </w:rPr>
        <w:t xml:space="preserve"> πέρα </w:t>
      </w:r>
      <w:r w:rsidRPr="00553164">
        <w:rPr>
          <w:rFonts w:eastAsia="Times New Roman"/>
          <w:bCs/>
          <w:shd w:val="clear" w:color="auto" w:fill="FFFFFF"/>
        </w:rPr>
        <w:t>θα</w:t>
      </w:r>
      <w:r>
        <w:rPr>
          <w:rFonts w:eastAsia="Times New Roman"/>
          <w:bCs/>
        </w:rPr>
        <w:t xml:space="preserve"> </w:t>
      </w:r>
      <w:r w:rsidRPr="00553164">
        <w:rPr>
          <w:rFonts w:eastAsia="Times New Roman"/>
          <w:bCs/>
        </w:rPr>
        <w:t>υπάρχει</w:t>
      </w:r>
      <w:r>
        <w:rPr>
          <w:rFonts w:eastAsia="Times New Roman"/>
          <w:bCs/>
        </w:rPr>
        <w:t xml:space="preserve"> </w:t>
      </w:r>
      <w:r w:rsidRPr="00A761E3">
        <w:rPr>
          <w:rFonts w:eastAsia="Times New Roman"/>
          <w:bCs/>
        </w:rPr>
        <w:t>και</w:t>
      </w:r>
      <w:r>
        <w:rPr>
          <w:rFonts w:eastAsia="Times New Roman"/>
          <w:bCs/>
        </w:rPr>
        <w:t xml:space="preserve"> ένα μείγμα ανάμεσα σε μειώσεις φόρων </w:t>
      </w:r>
      <w:r w:rsidRPr="00553164">
        <w:rPr>
          <w:rFonts w:eastAsia="Times New Roman"/>
          <w:bCs/>
        </w:rPr>
        <w:t>και</w:t>
      </w:r>
      <w:r>
        <w:rPr>
          <w:rFonts w:eastAsia="Times New Roman"/>
          <w:bCs/>
        </w:rPr>
        <w:t xml:space="preserve"> αύξηση δαπανών.</w:t>
      </w:r>
    </w:p>
    <w:p w14:paraId="5470BD66" w14:textId="77777777" w:rsidR="001F594C" w:rsidRDefault="008C7D1C">
      <w:pPr>
        <w:spacing w:line="600" w:lineRule="auto"/>
        <w:ind w:firstLine="720"/>
        <w:contextualSpacing/>
        <w:jc w:val="both"/>
        <w:rPr>
          <w:rFonts w:eastAsia="Times New Roman" w:cs="Times New Roman"/>
        </w:rPr>
      </w:pPr>
      <w:r>
        <w:rPr>
          <w:rFonts w:eastAsia="Times New Roman"/>
          <w:bCs/>
        </w:rPr>
        <w:t xml:space="preserve">Σας καλέσαμε κιόλας </w:t>
      </w:r>
      <w:r w:rsidRPr="00553164">
        <w:rPr>
          <w:rFonts w:eastAsia="Times New Roman"/>
          <w:bCs/>
          <w:shd w:val="clear" w:color="auto" w:fill="FFFFFF"/>
        </w:rPr>
        <w:t>να</w:t>
      </w:r>
      <w:r>
        <w:rPr>
          <w:rFonts w:eastAsia="Times New Roman"/>
          <w:bCs/>
        </w:rPr>
        <w:t xml:space="preserve"> κάνουμε </w:t>
      </w:r>
      <w:r w:rsidRPr="00553164">
        <w:rPr>
          <w:rFonts w:eastAsia="Times New Roman"/>
          <w:bCs/>
          <w:shd w:val="clear" w:color="auto" w:fill="FFFFFF"/>
        </w:rPr>
        <w:t>μια</w:t>
      </w:r>
      <w:r>
        <w:rPr>
          <w:rFonts w:eastAsia="Times New Roman"/>
          <w:bCs/>
        </w:rPr>
        <w:t xml:space="preserve"> </w:t>
      </w:r>
      <w:r w:rsidRPr="00553164">
        <w:rPr>
          <w:rFonts w:eastAsia="Times New Roman"/>
          <w:bCs/>
        </w:rPr>
        <w:t>συζήτηση</w:t>
      </w:r>
      <w:r>
        <w:rPr>
          <w:rFonts w:eastAsia="Times New Roman"/>
          <w:bCs/>
        </w:rPr>
        <w:t xml:space="preserve">, για το αν είστε πιο κοντά σε εμάς, </w:t>
      </w:r>
      <w:r w:rsidRPr="00A761E3">
        <w:rPr>
          <w:rFonts w:eastAsia="Times New Roman"/>
          <w:bCs/>
          <w:shd w:val="clear" w:color="auto" w:fill="FFFFFF"/>
        </w:rPr>
        <w:t xml:space="preserve">δηλαδή </w:t>
      </w:r>
      <w:r>
        <w:rPr>
          <w:rFonts w:eastAsia="Times New Roman"/>
          <w:bCs/>
        </w:rPr>
        <w:t xml:space="preserve">στην άποψη </w:t>
      </w:r>
      <w:r w:rsidRPr="00553164">
        <w:rPr>
          <w:rFonts w:eastAsia="Times New Roman"/>
          <w:bCs/>
          <w:shd w:val="clear" w:color="auto" w:fill="FFFFFF"/>
        </w:rPr>
        <w:t>να</w:t>
      </w:r>
      <w:r>
        <w:rPr>
          <w:rFonts w:eastAsia="Times New Roman"/>
          <w:bCs/>
        </w:rPr>
        <w:t xml:space="preserve"> </w:t>
      </w:r>
      <w:r w:rsidRPr="00553164">
        <w:rPr>
          <w:rFonts w:eastAsia="Times New Roman"/>
          <w:bCs/>
        </w:rPr>
        <w:t>είναι</w:t>
      </w:r>
      <w:r>
        <w:rPr>
          <w:rFonts w:eastAsia="Times New Roman"/>
          <w:bCs/>
        </w:rPr>
        <w:t xml:space="preserve"> το βάρος πιο πολύ σε ένα μείγμα φοροελαφρύνσεων </w:t>
      </w:r>
      <w:r w:rsidRPr="00553164">
        <w:rPr>
          <w:rFonts w:eastAsia="Times New Roman"/>
          <w:bCs/>
        </w:rPr>
        <w:t>και</w:t>
      </w:r>
      <w:r>
        <w:rPr>
          <w:rFonts w:eastAsia="Times New Roman"/>
          <w:bCs/>
        </w:rPr>
        <w:t xml:space="preserve"> δαπανών, </w:t>
      </w:r>
      <w:r w:rsidRPr="00553164">
        <w:rPr>
          <w:rFonts w:eastAsia="Times New Roman"/>
          <w:bCs/>
        </w:rPr>
        <w:t>για να</w:t>
      </w:r>
      <w:r>
        <w:rPr>
          <w:rFonts w:eastAsia="Times New Roman"/>
          <w:bCs/>
        </w:rPr>
        <w:t xml:space="preserve"> </w:t>
      </w:r>
      <w:r w:rsidRPr="00553164">
        <w:rPr>
          <w:rFonts w:eastAsia="Times New Roman"/>
          <w:bCs/>
          <w:shd w:val="clear" w:color="auto" w:fill="FFFFFF"/>
        </w:rPr>
        <w:t>υπάρχουν</w:t>
      </w:r>
      <w:r>
        <w:rPr>
          <w:rFonts w:eastAsia="Times New Roman"/>
          <w:bCs/>
        </w:rPr>
        <w:t xml:space="preserve"> και σχολεία </w:t>
      </w:r>
      <w:r w:rsidRPr="00553164">
        <w:rPr>
          <w:rFonts w:eastAsia="Times New Roman"/>
          <w:bCs/>
        </w:rPr>
        <w:t>και</w:t>
      </w:r>
      <w:r>
        <w:rPr>
          <w:rFonts w:eastAsia="Times New Roman"/>
          <w:bCs/>
        </w:rPr>
        <w:t xml:space="preserve"> νοσοκομεία κ.λπ. ή αν είσαστε πιο κοντά στη </w:t>
      </w:r>
      <w:r w:rsidRPr="00553164">
        <w:rPr>
          <w:rFonts w:eastAsia="Times New Roman"/>
          <w:bCs/>
        </w:rPr>
        <w:t>Νέα Δημοκρατία</w:t>
      </w:r>
      <w:r>
        <w:rPr>
          <w:rFonts w:eastAsia="Times New Roman"/>
          <w:bCs/>
        </w:rPr>
        <w:t>,</w:t>
      </w:r>
      <w:r w:rsidRPr="00553164">
        <w:rPr>
          <w:rFonts w:eastAsia="Times New Roman"/>
          <w:bCs/>
        </w:rPr>
        <w:t xml:space="preserve"> </w:t>
      </w:r>
      <w:r w:rsidRPr="00553164">
        <w:rPr>
          <w:rFonts w:eastAsia="Times New Roman"/>
          <w:bCs/>
          <w:shd w:val="clear" w:color="auto" w:fill="FFFFFF"/>
        </w:rPr>
        <w:t>που</w:t>
      </w:r>
      <w:r>
        <w:rPr>
          <w:rFonts w:eastAsia="Times New Roman"/>
          <w:bCs/>
        </w:rPr>
        <w:t xml:space="preserve"> προφανώς λόγω της </w:t>
      </w:r>
      <w:r w:rsidRPr="00553164">
        <w:rPr>
          <w:rFonts w:eastAsia="Times New Roman"/>
          <w:bCs/>
          <w:shd w:val="clear" w:color="auto" w:fill="FFFFFF"/>
        </w:rPr>
        <w:t>κοινωνική</w:t>
      </w:r>
      <w:r>
        <w:rPr>
          <w:rFonts w:eastAsia="Times New Roman"/>
          <w:bCs/>
          <w:shd w:val="clear" w:color="auto" w:fill="FFFFFF"/>
        </w:rPr>
        <w:t>ς</w:t>
      </w:r>
      <w:r>
        <w:rPr>
          <w:rFonts w:eastAsia="Times New Roman"/>
          <w:bCs/>
        </w:rPr>
        <w:t xml:space="preserve"> οικονομίας -πώς το είπαμε- </w:t>
      </w:r>
      <w:r w:rsidRPr="00553164">
        <w:rPr>
          <w:rFonts w:eastAsia="Times New Roman"/>
          <w:bCs/>
          <w:shd w:val="clear" w:color="auto" w:fill="FFFFFF"/>
        </w:rPr>
        <w:t>που</w:t>
      </w:r>
      <w:r>
        <w:rPr>
          <w:rFonts w:eastAsia="Times New Roman"/>
          <w:bCs/>
        </w:rPr>
        <w:t xml:space="preserve"> υποστηρίζει, θέλει φοροελαφρύνσεις. </w:t>
      </w:r>
    </w:p>
    <w:p w14:paraId="5470BD6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Άρα, δεν υπάρχουν υπερπλεονάσματα. Δεν υπάρχει δαπάνη, μέρισμα εκ των υστέρων. Υπάρχει ο χώρος</w:t>
      </w:r>
      <w:r>
        <w:rPr>
          <w:rFonts w:eastAsia="Times New Roman" w:cs="Times New Roman"/>
          <w:szCs w:val="24"/>
        </w:rPr>
        <w:t xml:space="preserve"> αυτός για να φτάσουμε στα 3,5 κάθε χρόνο. Σας το εξήγησα εγώ. Σας το εξήγησε ο κ. Χουλιαράκης. Σας παρακαλώ, να τσακωθούμε για ό,τι θέλετε. </w:t>
      </w:r>
    </w:p>
    <w:p w14:paraId="5470BD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Τα νούμερα είναι δεδομένα.</w:t>
      </w:r>
    </w:p>
    <w:p w14:paraId="5470BD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μη διακόπτετε. </w:t>
      </w:r>
    </w:p>
    <w:p w14:paraId="5470BD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Τα νούμερα στον πίνακα, κύριε Μπούρα, λένε ποιο θα είναι το πλεόνασμα. Τι δεν καταλαβαίνετε, κύριε Μπούρα; </w:t>
      </w:r>
    </w:p>
    <w:p w14:paraId="5470BD6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Μας υποτιμάς. </w:t>
      </w:r>
    </w:p>
    <w:p w14:paraId="5470BD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 δεν καταλαβαίνετε.</w:t>
      </w:r>
      <w:r>
        <w:rPr>
          <w:rFonts w:eastAsia="Times New Roman" w:cs="Times New Roman"/>
          <w:szCs w:val="24"/>
        </w:rPr>
        <w:t xml:space="preserve"> Τι να κάνω; </w:t>
      </w:r>
    </w:p>
    <w:p w14:paraId="5470BD6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Σας το εξήγησα. Λέει ο πίνακας τι θα είναι το πλεόνασμα αν δεν το χρησιμοποιήσουμε στο δημοσιονομικό χώρο. Αυτό είναι το πρώτο. </w:t>
      </w:r>
    </w:p>
    <w:p w14:paraId="5470BD6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Τώρα με υποθετικά σενάρια σε τόσο σοβαρά θέματα…</w:t>
      </w:r>
    </w:p>
    <w:p w14:paraId="5470BD6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παρακ</w:t>
      </w:r>
      <w:r>
        <w:rPr>
          <w:rFonts w:eastAsia="Times New Roman" w:cs="Times New Roman"/>
          <w:szCs w:val="24"/>
        </w:rPr>
        <w:t xml:space="preserve">αλώ, κύριε Μπούρα. </w:t>
      </w:r>
    </w:p>
    <w:p w14:paraId="5470BD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υπάρχει κανένα υποθετικό σενάριο, κύριε Μπούρα. Είναι ο δημοσιονομικός χώρος που δημιουργείται για να το ξοδέψετε. </w:t>
      </w:r>
    </w:p>
    <w:p w14:paraId="5470BD7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Άρα, κύριε Βενιζέλο, όλο το δεύτερο κομμάτι της ομιλίας σας είναι άστοχ</w:t>
      </w:r>
      <w:r>
        <w:rPr>
          <w:rFonts w:eastAsia="Times New Roman" w:cs="Times New Roman"/>
          <w:szCs w:val="24"/>
        </w:rPr>
        <w:t xml:space="preserve">ο και πραγματικά, δεν βασίζεται σε τίποτα. </w:t>
      </w:r>
      <w:r>
        <w:rPr>
          <w:rFonts w:eastAsia="Times New Roman" w:cs="Times New Roman"/>
          <w:szCs w:val="24"/>
        </w:rPr>
        <w:t>Δ</w:t>
      </w:r>
      <w:r>
        <w:rPr>
          <w:rFonts w:eastAsia="Times New Roman" w:cs="Times New Roman"/>
          <w:szCs w:val="24"/>
        </w:rPr>
        <w:t xml:space="preserve">εν υπάρχει ούτε στόχος για υπερπλεόνασμα ούτε θα υπάρχει μέρισμα εκ των υστέρων. Θα είναι μπροστά. Σας καλούμε να κάνουμε μια συζήτηση. </w:t>
      </w:r>
    </w:p>
    <w:p w14:paraId="5470BD7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η δέσμευση για εξήντα χρόνια. Φαντάζομαι αναφέρεστε στο 2%</w:t>
      </w:r>
      <w:r>
        <w:rPr>
          <w:rFonts w:eastAsia="Times New Roman" w:cs="Times New Roman"/>
          <w:szCs w:val="24"/>
        </w:rPr>
        <w:t xml:space="preserve"> πρωτογενή πλεονάσματα. Μπορείτε να μου απαντήσετε σε αυτήν την ερώτηση, αφού είδα ότι ζητήσατε τον λόγο για να απαντήσετε; Με το </w:t>
      </w:r>
      <w:r>
        <w:rPr>
          <w:rFonts w:eastAsia="Times New Roman" w:cs="Times New Roman"/>
          <w:szCs w:val="24"/>
          <w:lang w:val="en-US"/>
        </w:rPr>
        <w:t>two</w:t>
      </w:r>
      <w:r w:rsidRPr="00B3798D">
        <w:rPr>
          <w:rFonts w:eastAsia="Times New Roman" w:cs="Times New Roman"/>
          <w:szCs w:val="24"/>
        </w:rPr>
        <w:t xml:space="preserve"> </w:t>
      </w:r>
      <w:r>
        <w:rPr>
          <w:rFonts w:eastAsia="Times New Roman" w:cs="Times New Roman"/>
          <w:szCs w:val="24"/>
          <w:lang w:val="en-US"/>
        </w:rPr>
        <w:t>pack</w:t>
      </w:r>
      <w:r w:rsidRPr="00B3798D">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six</w:t>
      </w:r>
      <w:r w:rsidRPr="00B3798D">
        <w:rPr>
          <w:rFonts w:eastAsia="Times New Roman" w:cs="Times New Roman"/>
          <w:szCs w:val="24"/>
        </w:rPr>
        <w:t xml:space="preserve"> </w:t>
      </w:r>
      <w:r>
        <w:rPr>
          <w:rFonts w:eastAsia="Times New Roman" w:cs="Times New Roman"/>
          <w:szCs w:val="24"/>
          <w:lang w:val="en-US"/>
        </w:rPr>
        <w:t>pack</w:t>
      </w:r>
      <w:r w:rsidRPr="00B3798D">
        <w:rPr>
          <w:rFonts w:eastAsia="Times New Roman" w:cs="Times New Roman"/>
          <w:szCs w:val="24"/>
        </w:rPr>
        <w:t xml:space="preserve">, </w:t>
      </w:r>
      <w:r>
        <w:rPr>
          <w:rFonts w:eastAsia="Times New Roman" w:cs="Times New Roman"/>
          <w:szCs w:val="24"/>
        </w:rPr>
        <w:t>δηλαδή τη συμφωνία</w:t>
      </w:r>
      <w:r>
        <w:rPr>
          <w:rFonts w:eastAsia="Times New Roman" w:cs="Times New Roman"/>
          <w:szCs w:val="24"/>
        </w:rPr>
        <w:t>,</w:t>
      </w:r>
      <w:r>
        <w:rPr>
          <w:rFonts w:eastAsia="Times New Roman" w:cs="Times New Roman"/>
          <w:szCs w:val="24"/>
        </w:rPr>
        <w:t xml:space="preserve"> που έχει γίνει μέσα από το Σύμφωνο Σταθερότητας</w:t>
      </w:r>
      <w:r w:rsidRPr="00FC394E">
        <w:rPr>
          <w:rFonts w:eastAsia="Times New Roman" w:cs="Times New Roman"/>
          <w:szCs w:val="24"/>
        </w:rPr>
        <w:t>,</w:t>
      </w:r>
      <w:r>
        <w:rPr>
          <w:rFonts w:eastAsia="Times New Roman" w:cs="Times New Roman"/>
          <w:szCs w:val="24"/>
        </w:rPr>
        <w:t xml:space="preserve"> αν δεν είχαμε συμφωνήσει αυτό τ</w:t>
      </w:r>
      <w:r>
        <w:rPr>
          <w:rFonts w:eastAsia="Times New Roman" w:cs="Times New Roman"/>
          <w:szCs w:val="24"/>
        </w:rPr>
        <w:t>ο κοντά στο 2%, τι πρωτογενή πλεονάσματα -με τους δικούς σας υπολογισμούς και παίρνοντας ένα μεσαίο σενάριο για το χρέος και το τι θα πάρουμε- θα χρειάζονταν για να είμαστε εντός των κανόνων της Ευρωπαϊκής Ένωσης και του Σύμφωνου Σταθερότητας, ασχέτως αν θ</w:t>
      </w:r>
      <w:r>
        <w:rPr>
          <w:rFonts w:eastAsia="Times New Roman" w:cs="Times New Roman"/>
          <w:szCs w:val="24"/>
        </w:rPr>
        <w:t xml:space="preserve">εωρούμε ότι είναι καλή συμφωνία ή όχι; </w:t>
      </w:r>
    </w:p>
    <w:p w14:paraId="5470BD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Πρόεδρε, ήμουν ηρεμότατος. Σας εξήγησα πού ήταν η διαφωνία μου. </w:t>
      </w:r>
    </w:p>
    <w:p w14:paraId="5470BD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Πρόεδρε, θα ήθελα τον λόγο. </w:t>
      </w:r>
    </w:p>
    <w:p w14:paraId="5470BD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Ένα λεπτό σας φτάνει; Θέλετε δύο λεπτά; </w:t>
      </w:r>
    </w:p>
    <w:p w14:paraId="5470BD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ΕΥΑΓ</w:t>
      </w:r>
      <w:r>
        <w:rPr>
          <w:rFonts w:eastAsia="Times New Roman" w:cs="Times New Roman"/>
          <w:b/>
          <w:szCs w:val="24"/>
        </w:rPr>
        <w:t xml:space="preserve">ΓΕΛΟΣ ΒΕΝΙΖΕΛΟΣ: </w:t>
      </w:r>
      <w:r>
        <w:rPr>
          <w:rFonts w:eastAsia="Times New Roman" w:cs="Times New Roman"/>
          <w:szCs w:val="24"/>
        </w:rPr>
        <w:t xml:space="preserve">Δώστε μου τρία λεπτά, κύριε Πρόεδρε. Μην είστε τσιγκούνης. </w:t>
      </w:r>
    </w:p>
    <w:p w14:paraId="5470BD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Υπουργέ, όταν το 2012 διαμορφώθηκε το πλαίσιο του δευτέρου προγράμματος και της μεγάλης παρέμβασης στο χρέος, εμφανίστηκε στο τραπέζι των διαπραγματεύσεων ο στόχος υψηλών πρ</w:t>
      </w:r>
      <w:r>
        <w:rPr>
          <w:rFonts w:eastAsia="Times New Roman" w:cs="Times New Roman"/>
          <w:szCs w:val="24"/>
        </w:rPr>
        <w:t xml:space="preserve">ωτογενών πλεονασμάτων για λόγους λογιστικούς και αριθμητικούς, προκειμένου να έχει μια εσωτερική, μαθηματική λογική η μελέτη βιωσιμότητας του χρέους. </w:t>
      </w:r>
    </w:p>
    <w:p w14:paraId="5470BD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Ξεσηκώσατε την ελληνική κοινωνία, αναστατώσατε την ελληνική κοινή γνώμη, λέγοντας ότι αυτός ο θεωρητικά α</w:t>
      </w:r>
      <w:r>
        <w:rPr>
          <w:rFonts w:eastAsia="Times New Roman" w:cs="Times New Roman"/>
          <w:szCs w:val="24"/>
        </w:rPr>
        <w:t xml:space="preserve">ποτυπωμένος στόχος του υψηλού πρωτογενούς πλεονάσματος είναι καταστροφικός για την πραγματική οικονομία, όταν στην ίδια μελέτη βιωσιμότητας του χρέους υπήρχε ως προϋπόθεση για τα πρωτογενή πλεονάσματα ρυθμός ανάπτυξης τουλάχιστον 2,5% κάθε χρόνο. </w:t>
      </w:r>
    </w:p>
    <w:p w14:paraId="5470BD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έχ</w:t>
      </w:r>
      <w:r>
        <w:rPr>
          <w:rFonts w:eastAsia="Times New Roman" w:cs="Times New Roman"/>
          <w:szCs w:val="24"/>
        </w:rPr>
        <w:t xml:space="preserve">ετε δεσμευτεί σε 3,5% πρωτογενές πλεόνασμα μέχρι το 2022 και σε 2,3% με 2,4% πρωτογενές πλεόνασμα -λίγο κάτω από το 2,5% λέει η συμφωνία- μέχρι το 2060. </w:t>
      </w:r>
    </w:p>
    <w:p w14:paraId="5470BD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Όχι. </w:t>
      </w:r>
    </w:p>
    <w:p w14:paraId="5470BD7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Και αυτό με ποια πρόγνωση για </w:t>
      </w:r>
      <w:r>
        <w:rPr>
          <w:rFonts w:eastAsia="Times New Roman" w:cs="Times New Roman"/>
          <w:szCs w:val="24"/>
        </w:rPr>
        <w:t xml:space="preserve">μέσο ετήσιο ρυθμό ανάπτυξης; </w:t>
      </w:r>
    </w:p>
    <w:p w14:paraId="5470BD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Τίποτα δεν εγγυάται από την πρόγνωση αυτή η οποία είναι στην πραγματικότητα μίζερη και καταστροφική για είναι της τάξεως του 1,2% ότι μπορεί η οικονομία να έχει αντοχή και προοπτική να προσφέρει τέτοιου είδους πρωτογενή πλεονά</w:t>
      </w:r>
      <w:r>
        <w:rPr>
          <w:rFonts w:eastAsia="Times New Roman" w:cs="Times New Roman"/>
          <w:szCs w:val="24"/>
        </w:rPr>
        <w:t xml:space="preserve">σματα. </w:t>
      </w:r>
    </w:p>
    <w:p w14:paraId="5470BD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όλα αυτά χωρίς να ξέρουμε τα μέτρα για το χρέος, χωρίς να ξέρουμε ποιοι θα είναι οι ετήσιοι τόκοι που θα μας βαραίνουν όλη την περίοδο μέχρι το 2060, χωρίς να έχουμε διευθετήσει ζητήματα μέσης διάρκειας και μέσου επιτοκίου του χρέους. Όλα ανάπο</w:t>
      </w:r>
      <w:r>
        <w:rPr>
          <w:rFonts w:eastAsia="Times New Roman" w:cs="Times New Roman"/>
          <w:szCs w:val="24"/>
        </w:rPr>
        <w:t xml:space="preserve">δα. Όλα αντίστροφα. </w:t>
      </w:r>
    </w:p>
    <w:p w14:paraId="5470BD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Λέτε τώρα ότι η δέσμευσή μας για υψηλά υπερπλεονάσματα που πάνε από το 3,5% μέχρι και το 5,2% το 2022 είναι θεωρητική. Δείχνουμε τι περιθώρια παρεμβάσεων έχουμε με φορολογικές μειώσεις ή με μέτρα κοινωνικής πολιτικής. </w:t>
      </w:r>
    </w:p>
    <w:p w14:paraId="5470BD7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Εκ των προτέρων.</w:t>
      </w:r>
    </w:p>
    <w:p w14:paraId="5470BD80" w14:textId="77777777" w:rsidR="001F594C" w:rsidRDefault="008C7D1C">
      <w:pPr>
        <w:tabs>
          <w:tab w:val="left" w:pos="2608"/>
        </w:tabs>
        <w:spacing w:line="600" w:lineRule="auto"/>
        <w:ind w:firstLine="720"/>
        <w:contextualSpacing/>
        <w:jc w:val="both"/>
        <w:rPr>
          <w:rFonts w:eastAsia="Times New Roman"/>
          <w:szCs w:val="24"/>
        </w:rPr>
      </w:pPr>
      <w:r w:rsidRPr="00E95883">
        <w:rPr>
          <w:rFonts w:eastAsia="Times New Roman"/>
          <w:b/>
          <w:szCs w:val="24"/>
        </w:rPr>
        <w:t>ΕΥΑΓΓΕΛΟΣ ΒΕΝΙΖΕΛΟΣ:</w:t>
      </w:r>
      <w:r>
        <w:rPr>
          <w:rFonts w:eastAsia="Times New Roman"/>
          <w:szCs w:val="24"/>
        </w:rPr>
        <w:t xml:space="preserve"> Μισό λεπτό.</w:t>
      </w:r>
    </w:p>
    <w:p w14:paraId="5470BD8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Αν υπάρχουν αυτά, υπάρχουν προφανώς μετά το 2019, γιατί το 2016, το 2017, το 2018 τα υπερπλεονάσματα ήταν πραγματικά. Ματωμένα ήταν τα δικά μας. Τα δικά σας ήταν</w:t>
      </w:r>
      <w:r>
        <w:rPr>
          <w:rFonts w:eastAsia="Times New Roman"/>
          <w:szCs w:val="24"/>
        </w:rPr>
        <w:t xml:space="preserve"> προφανώς ρόδινα υπερπλεονάσματα υπό συνθήκες ύφεσης ή μηδενικής ανάπτυξης!</w:t>
      </w:r>
    </w:p>
    <w:p w14:paraId="5470BD82"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Και πάμε τώρα στον δημοσιονομικό χώρο που αποδεικνύεται μαθηματικά ότι δήθεν έχετε μεταξύ υψηλού πρωτογενούς πλεονάσματος 3,5% και υπερπλεονάσματος. Εάν τον έχετε, τότε γιατί παίρν</w:t>
      </w:r>
      <w:r>
        <w:rPr>
          <w:rFonts w:eastAsia="Times New Roman"/>
          <w:szCs w:val="24"/>
        </w:rPr>
        <w:t xml:space="preserve">ετε τα μέτρα για την περικοπή των συντάξεων, που δεν δίνουν 1,8 δισεκατομμύριο, αλλά δίνουν 2,7 δισεκατομμύρια; Γιατί παίρνετε τα μέτρα του περιορισμού του αφορολογήτου, που δίνουν άλλο 1% του ΑΕΠ; Εάν αυτά που λέτε αληθεύουν, τότε θα είχατε απαλλάξει την </w:t>
      </w:r>
      <w:r>
        <w:rPr>
          <w:rFonts w:eastAsia="Times New Roman"/>
          <w:szCs w:val="24"/>
        </w:rPr>
        <w:t xml:space="preserve">οικονομία και την κοινωνία από το πακέτο των πρόσθετων δημοσιονομικών μέτρων. </w:t>
      </w:r>
    </w:p>
    <w:p w14:paraId="5470BD83"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Και αν αστοχήσετε, εάν οι ρυθμοί ανάπτυξης δεν είναι αυτοί που έχουν προϋπολογιστεί, εάν επιβεβαιωθούν οι επιφυλάξεις του ελληνικού δημοσιονομικού συμβουλίου και του </w:t>
      </w:r>
      <w:r>
        <w:rPr>
          <w:rFonts w:eastAsia="Times New Roman"/>
          <w:szCs w:val="24"/>
          <w:lang w:val="en-US"/>
        </w:rPr>
        <w:t>ESM</w:t>
      </w:r>
      <w:r>
        <w:rPr>
          <w:rFonts w:eastAsia="Times New Roman"/>
          <w:szCs w:val="24"/>
        </w:rPr>
        <w:t xml:space="preserve">, τι θα </w:t>
      </w:r>
      <w:r>
        <w:rPr>
          <w:rFonts w:eastAsia="Times New Roman"/>
          <w:szCs w:val="24"/>
        </w:rPr>
        <w:t xml:space="preserve">κάνετε; Όχι μόνο δεν θα έχετε δημοσιονομικό χώρο για ελαφρύνσεις, αλλά θα πρέπει η επόμενη Κυβέρνηση να πάρει πρόσθετα δημοσιονομικά μέτρα. </w:t>
      </w:r>
    </w:p>
    <w:p w14:paraId="5470BD84"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Εμφανίζεστε, επίσης, ως ένα άρχοντας, ένα μέλος της Βουλής των Λόρδων, γενναιόδωρος και λέτε: «Εμείς έχουμε εντολή </w:t>
      </w:r>
      <w:r>
        <w:rPr>
          <w:rFonts w:eastAsia="Times New Roman"/>
          <w:szCs w:val="24"/>
        </w:rPr>
        <w:t xml:space="preserve">να κυβερνήσουμε μέχρι τον Σεπτέμβριο του 2019». Μέχρι τον Σεπτέμβριο του 2019 με βάση τους πίνακες του μεσοπροθέσμου, η Κυβέρνηση ΣΥΡΙΖΑ-ΑΝΕΛ δεν έχει να δώσει τίποτα, γιατί τα μεγάλα περιθώρια ανήκουν στην επόμενη </w:t>
      </w:r>
      <w:r>
        <w:rPr>
          <w:rFonts w:eastAsia="Times New Roman"/>
          <w:szCs w:val="24"/>
        </w:rPr>
        <w:t>κ</w:t>
      </w:r>
      <w:r>
        <w:rPr>
          <w:rFonts w:eastAsia="Times New Roman"/>
          <w:szCs w:val="24"/>
        </w:rPr>
        <w:t>υβέρνηση. Άρα δουλεύετε τώρα για τα δημο</w:t>
      </w:r>
      <w:r>
        <w:rPr>
          <w:rFonts w:eastAsia="Times New Roman"/>
          <w:szCs w:val="24"/>
        </w:rPr>
        <w:t xml:space="preserve">σιονομικά περιθώρια της επόμενης </w:t>
      </w:r>
      <w:r>
        <w:rPr>
          <w:rFonts w:eastAsia="Times New Roman"/>
          <w:szCs w:val="24"/>
        </w:rPr>
        <w:t>κ</w:t>
      </w:r>
      <w:r>
        <w:rPr>
          <w:rFonts w:eastAsia="Times New Roman"/>
          <w:szCs w:val="24"/>
        </w:rPr>
        <w:t xml:space="preserve">υβέρνησης. </w:t>
      </w:r>
    </w:p>
    <w:p w14:paraId="5470BD85"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Πρέπει να σας ευχαριστήσουμε, κύριε Τσακαλώτο, για την προσφορά στην αντιπολίτευση και στο μέλλον του έθνους!</w:t>
      </w:r>
    </w:p>
    <w:p w14:paraId="5470BD86"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w:t>
      </w:r>
      <w:r>
        <w:rPr>
          <w:rFonts w:eastAsia="Times New Roman"/>
          <w:szCs w:val="24"/>
        </w:rPr>
        <w:t xml:space="preserve"> ΠΑΣΟΚ - ΔΗΜΑΡ</w:t>
      </w:r>
      <w:r>
        <w:rPr>
          <w:rFonts w:eastAsia="Times New Roman"/>
          <w:szCs w:val="24"/>
        </w:rPr>
        <w:t xml:space="preserve">) </w:t>
      </w:r>
    </w:p>
    <w:p w14:paraId="5470BD8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b/>
          <w:szCs w:val="24"/>
        </w:rPr>
        <w:t>ΕΥΚΛΕΙΔΗΣ ΤΣΑΚΑΛΩΤΟΣ (</w:t>
      </w:r>
      <w:r>
        <w:rPr>
          <w:rFonts w:eastAsia="Times New Roman"/>
          <w:b/>
          <w:szCs w:val="24"/>
        </w:rPr>
        <w:t xml:space="preserve">Υπουργός Οικονομικών): </w:t>
      </w:r>
      <w:r>
        <w:rPr>
          <w:rFonts w:eastAsia="Times New Roman"/>
          <w:szCs w:val="24"/>
        </w:rPr>
        <w:t xml:space="preserve">Σωστά. </w:t>
      </w:r>
    </w:p>
    <w:p w14:paraId="5470BD8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Ένα λεπτό θέλω, κύριε Πρόεδρε. </w:t>
      </w:r>
    </w:p>
    <w:p w14:paraId="5470BD8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Εδώ φάνηκε ότι μπορεί να γίνει συζήτηση. Εγώ κατάλαβα, για να είμαστε ειλικρινείς, ούτε το λέω με επιθετικό τρόπο, ότι συμφωνούμε ότι δεν υπάρχει στόχος από την Κυβέρνηση για να υπάρχουν υπερπλ</w:t>
      </w:r>
      <w:r>
        <w:rPr>
          <w:rFonts w:eastAsia="Times New Roman"/>
          <w:szCs w:val="24"/>
        </w:rPr>
        <w:t xml:space="preserve">εονάσματα, ότι δεν υπάρχει στόχος από την Κυβέρνηση να δίνει μερίσματα εκ των υστέρων, αλλά να ξοδευτεί εκ των προτέρων κάθε χρόνο που θα είναι ο </w:t>
      </w:r>
      <w:r>
        <w:rPr>
          <w:rFonts w:eastAsia="Times New Roman"/>
          <w:szCs w:val="24"/>
        </w:rPr>
        <w:t>π</w:t>
      </w:r>
      <w:r>
        <w:rPr>
          <w:rFonts w:eastAsia="Times New Roman"/>
          <w:szCs w:val="24"/>
        </w:rPr>
        <w:t>ροϋπολογισμός για τον επόμενο χρόνο. Άρα, την κριτική που έκανα για την πρωτομιλία σας, νομίζω περίπου τη δεχ</w:t>
      </w:r>
      <w:r>
        <w:rPr>
          <w:rFonts w:eastAsia="Times New Roman"/>
          <w:szCs w:val="24"/>
        </w:rPr>
        <w:t xml:space="preserve">τήκατε. </w:t>
      </w:r>
    </w:p>
    <w:p w14:paraId="5470BD8A"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Τώρα, λέτε επιπλέον από αυτά κάτι για το χρέος, το οποίο προτείνω όταν έχουμε την απόφαση στις 21 Ιουνίου, να έρθουμε εδώ στη Βουλή ή στην Επιτροπή Οικονομικών υποθέσεων, όπου νομίζουν οι θεσμοί ότι πρέπει και είναι καλύτερο, να συζητήσουμε αν όντ</w:t>
      </w:r>
      <w:r>
        <w:rPr>
          <w:rFonts w:eastAsia="Times New Roman"/>
          <w:szCs w:val="24"/>
        </w:rPr>
        <w:t xml:space="preserve">ως πρέπει να ανησυχήσουμε, αν μετά από αυτή τη ρύθμιση για το χρέος μπορούμε να έχουμε 2% ή δεν μπορούμε να έχουμε 2%. </w:t>
      </w:r>
    </w:p>
    <w:p w14:paraId="5470BD8B"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Δεν μου απαντήσατε, αλλά ίσως όταν γίνει αυτή η συζήτηση θα μου απαντήσετε τι θα ήταν το πρωτογενές πλεόνασμα αν ήμασταν στο </w:t>
      </w:r>
      <w:r>
        <w:rPr>
          <w:rFonts w:eastAsia="Times New Roman"/>
          <w:szCs w:val="24"/>
          <w:lang w:val="en-US"/>
        </w:rPr>
        <w:t>six</w:t>
      </w:r>
      <w:r w:rsidRPr="00B36774">
        <w:rPr>
          <w:rFonts w:eastAsia="Times New Roman"/>
          <w:szCs w:val="24"/>
        </w:rPr>
        <w:t xml:space="preserve"> </w:t>
      </w:r>
      <w:r>
        <w:rPr>
          <w:rFonts w:eastAsia="Times New Roman"/>
          <w:szCs w:val="24"/>
          <w:lang w:val="en-US"/>
        </w:rPr>
        <w:t>pack</w:t>
      </w:r>
      <w:r w:rsidRPr="00B36774">
        <w:rPr>
          <w:rFonts w:eastAsia="Times New Roman"/>
          <w:szCs w:val="24"/>
        </w:rPr>
        <w:t xml:space="preserve"> </w:t>
      </w:r>
      <w:r>
        <w:rPr>
          <w:rFonts w:eastAsia="Times New Roman"/>
          <w:szCs w:val="24"/>
        </w:rPr>
        <w:t>κα</w:t>
      </w:r>
      <w:r>
        <w:rPr>
          <w:rFonts w:eastAsia="Times New Roman"/>
          <w:szCs w:val="24"/>
        </w:rPr>
        <w:t xml:space="preserve">ι στο </w:t>
      </w:r>
      <w:r>
        <w:rPr>
          <w:rFonts w:eastAsia="Times New Roman"/>
          <w:szCs w:val="24"/>
          <w:lang w:val="en-US"/>
        </w:rPr>
        <w:t>two</w:t>
      </w:r>
      <w:r w:rsidRPr="00B36774">
        <w:rPr>
          <w:rFonts w:eastAsia="Times New Roman"/>
          <w:szCs w:val="24"/>
        </w:rPr>
        <w:t xml:space="preserve"> </w:t>
      </w:r>
      <w:r>
        <w:rPr>
          <w:rFonts w:eastAsia="Times New Roman"/>
          <w:szCs w:val="24"/>
          <w:lang w:val="en-US"/>
        </w:rPr>
        <w:t>pack</w:t>
      </w:r>
      <w:r w:rsidRPr="00B36774">
        <w:rPr>
          <w:rFonts w:eastAsia="Times New Roman"/>
          <w:szCs w:val="24"/>
        </w:rPr>
        <w:t xml:space="preserve">, </w:t>
      </w:r>
      <w:r>
        <w:rPr>
          <w:rFonts w:eastAsia="Times New Roman"/>
          <w:szCs w:val="24"/>
        </w:rPr>
        <w:t xml:space="preserve">δηλαδή αν ήμασταν μέσα στο Σύμφωνο Σταθερότητας. </w:t>
      </w:r>
    </w:p>
    <w:p w14:paraId="5470BD8C"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Το τρίτο θέμα που μου βάλατε ήταν για τα μέτρα-αντίμετρα και γιατί δεν τα βγάζουμε από εδώ. Σε αυτή τη συζήτηση έχω απευθυνθεί πολλές φορές. Αλλά να πω κάτι που συγχωρεί τη Νέα Δημοκρατία, σ</w:t>
      </w:r>
      <w:r>
        <w:rPr>
          <w:rFonts w:eastAsia="Times New Roman"/>
          <w:szCs w:val="24"/>
        </w:rPr>
        <w:t>υγχωρεί εμάς, αλλά δεν συγχωρεί εσάς.</w:t>
      </w:r>
    </w:p>
    <w:p w14:paraId="5470BD8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Εμείς δεν το ζητήσαμε το ΔΝΤ ποτέ να μπει στο </w:t>
      </w:r>
      <w:r>
        <w:rPr>
          <w:rFonts w:eastAsia="Times New Roman"/>
          <w:szCs w:val="24"/>
        </w:rPr>
        <w:t>π</w:t>
      </w:r>
      <w:r>
        <w:rPr>
          <w:rFonts w:eastAsia="Times New Roman"/>
          <w:szCs w:val="24"/>
        </w:rPr>
        <w:t xml:space="preserve">ρόγραμμα. Εσείς το φέρατε στο </w:t>
      </w:r>
      <w:r>
        <w:rPr>
          <w:rFonts w:eastAsia="Times New Roman"/>
          <w:szCs w:val="24"/>
        </w:rPr>
        <w:t>π</w:t>
      </w:r>
      <w:r>
        <w:rPr>
          <w:rFonts w:eastAsia="Times New Roman"/>
          <w:szCs w:val="24"/>
        </w:rPr>
        <w:t xml:space="preserve">ρόγραμμα. Ο κ. Γεώργιος Παπανδρέου έφερε το ΔΝΤ. Εμείς όταν ήρθαμε ήταν ήδη στο </w:t>
      </w:r>
      <w:r>
        <w:rPr>
          <w:rFonts w:eastAsia="Times New Roman"/>
          <w:szCs w:val="24"/>
        </w:rPr>
        <w:t>π</w:t>
      </w:r>
      <w:r>
        <w:rPr>
          <w:rFonts w:eastAsia="Times New Roman"/>
          <w:szCs w:val="24"/>
        </w:rPr>
        <w:t>ρόγραμμα και ήμασταν αναγκασμένοι.</w:t>
      </w:r>
    </w:p>
    <w:p w14:paraId="5470BD8E" w14:textId="77777777" w:rsidR="001F594C" w:rsidRDefault="008C7D1C">
      <w:pPr>
        <w:tabs>
          <w:tab w:val="left" w:pos="2608"/>
        </w:tabs>
        <w:spacing w:line="600" w:lineRule="auto"/>
        <w:ind w:firstLine="720"/>
        <w:contextualSpacing/>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του ΣΥΡΙΖΑ)</w:t>
      </w:r>
    </w:p>
    <w:p w14:paraId="5470BD8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Εσείς παρ</w:t>
      </w:r>
      <w:r>
        <w:rPr>
          <w:rFonts w:eastAsia="Times New Roman"/>
          <w:szCs w:val="24"/>
        </w:rPr>
        <w:t xml:space="preserve">’ </w:t>
      </w:r>
      <w:r>
        <w:rPr>
          <w:rFonts w:eastAsia="Times New Roman"/>
          <w:szCs w:val="24"/>
        </w:rPr>
        <w:t xml:space="preserve">όλο που σας συμβουλεύαν να μην το φέρετε το ΔΝΤ, είπατε από το Καστελόριζο: Σας παρακαλούμε να έρθει το ΔΝΤ στο </w:t>
      </w:r>
      <w:r>
        <w:rPr>
          <w:rFonts w:eastAsia="Times New Roman"/>
          <w:szCs w:val="24"/>
        </w:rPr>
        <w:t>π</w:t>
      </w:r>
      <w:r>
        <w:rPr>
          <w:rFonts w:eastAsia="Times New Roman"/>
          <w:szCs w:val="24"/>
        </w:rPr>
        <w:t>ρόγραμμα. Άρα μην μας μπαίνετε και από πάνω γι’ αυτό το θέμα.</w:t>
      </w:r>
    </w:p>
    <w:p w14:paraId="5470BD9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 (Θόρυβος</w:t>
      </w:r>
      <w:r>
        <w:rPr>
          <w:rFonts w:eastAsia="Times New Roman"/>
          <w:szCs w:val="24"/>
        </w:rPr>
        <w:t xml:space="preserve"> - </w:t>
      </w:r>
      <w:r>
        <w:rPr>
          <w:rFonts w:eastAsia="Times New Roman"/>
          <w:szCs w:val="24"/>
        </w:rPr>
        <w:t>διαμαρτυρίες από την πτέρυγα της Δημοκ</w:t>
      </w:r>
      <w:r>
        <w:rPr>
          <w:rFonts w:eastAsia="Times New Roman"/>
          <w:szCs w:val="24"/>
        </w:rPr>
        <w:t>ρατικής Συμπαράταξης</w:t>
      </w:r>
      <w:r>
        <w:rPr>
          <w:rFonts w:eastAsia="Times New Roman"/>
          <w:szCs w:val="24"/>
        </w:rPr>
        <w:t xml:space="preserve"> ΠΑΣΟΚ - ΔΗΜΑΡ</w:t>
      </w:r>
      <w:r>
        <w:rPr>
          <w:rFonts w:eastAsia="Times New Roman"/>
          <w:szCs w:val="24"/>
        </w:rPr>
        <w:t>)</w:t>
      </w:r>
    </w:p>
    <w:p w14:paraId="5470BD9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Μπορώ να έχω τον λόγο; Έχει ενδιαφέρον.</w:t>
      </w:r>
    </w:p>
    <w:p w14:paraId="5470BD92" w14:textId="77777777" w:rsidR="001F594C" w:rsidRDefault="008C7D1C">
      <w:pPr>
        <w:tabs>
          <w:tab w:val="left" w:pos="2608"/>
        </w:tabs>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Πρόεδρε, να ολοκληρώσουμε τη συζήτηση. Θα σας δώσω τον λόγο, αλλά να σταματήσουμε.</w:t>
      </w:r>
    </w:p>
    <w:p w14:paraId="5470BD93" w14:textId="77777777" w:rsidR="001F594C" w:rsidRDefault="008C7D1C">
      <w:pPr>
        <w:tabs>
          <w:tab w:val="left" w:pos="2608"/>
        </w:tabs>
        <w:spacing w:after="0"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Εσείς, κύριε Υπουργέ των Οικονομικών, μετά από την εμπειρία σας στο </w:t>
      </w:r>
      <w:r>
        <w:rPr>
          <w:rFonts w:eastAsia="Times New Roman"/>
          <w:szCs w:val="24"/>
          <w:lang w:val="en-US"/>
        </w:rPr>
        <w:t>Eurogroup</w:t>
      </w:r>
      <w:r>
        <w:rPr>
          <w:rFonts w:eastAsia="Times New Roman"/>
          <w:szCs w:val="24"/>
        </w:rPr>
        <w:t xml:space="preserve">, έχετε καταλάβει ότι το ΔΝΤ το επέβαλε κάποια ελληνική κυβέρνηση ή ότι την παραμονή του στο </w:t>
      </w:r>
      <w:r>
        <w:rPr>
          <w:rFonts w:eastAsia="Times New Roman"/>
          <w:szCs w:val="24"/>
        </w:rPr>
        <w:t>π</w:t>
      </w:r>
      <w:r>
        <w:rPr>
          <w:rFonts w:eastAsia="Times New Roman"/>
          <w:szCs w:val="24"/>
        </w:rPr>
        <w:t>ρόγραμμα θα την καθορίσει μια άλλη ελληνική κυβέρνηση δική σας;</w:t>
      </w:r>
    </w:p>
    <w:p w14:paraId="5470BD94" w14:textId="77777777" w:rsidR="001F594C" w:rsidRDefault="008C7D1C">
      <w:pPr>
        <w:spacing w:after="0" w:line="600" w:lineRule="auto"/>
        <w:ind w:firstLine="720"/>
        <w:contextualSpacing/>
        <w:jc w:val="both"/>
        <w:rPr>
          <w:rFonts w:eastAsia="Times New Roman"/>
          <w:szCs w:val="24"/>
        </w:rPr>
      </w:pPr>
      <w:r>
        <w:rPr>
          <w:rFonts w:eastAsia="Times New Roman"/>
          <w:szCs w:val="24"/>
        </w:rPr>
        <w:t>Το ΔΝΤ το επέβαλαν σ</w:t>
      </w:r>
      <w:r>
        <w:rPr>
          <w:rFonts w:eastAsia="Times New Roman"/>
          <w:szCs w:val="24"/>
        </w:rPr>
        <w:t>την καρδιά της Ευρωζώνης η Γερμανία και οι ισχυρές δημοσιονομικά ευρωπαϊκές κυβερνήσεις λόγω δυσπιστίας στην Ευρωπαϊκή Επιτροπή</w:t>
      </w:r>
      <w:r>
        <w:rPr>
          <w:rFonts w:eastAsia="Times New Roman"/>
          <w:szCs w:val="24"/>
        </w:rPr>
        <w:t>,</w:t>
      </w:r>
      <w:r>
        <w:rPr>
          <w:rFonts w:eastAsia="Times New Roman"/>
          <w:szCs w:val="24"/>
        </w:rPr>
        <w:t xml:space="preserve"> που δεν μπόρεσε να προβλέψει και να ανακόψει την κρίση του 2008. </w:t>
      </w:r>
    </w:p>
    <w:p w14:paraId="5470BD95" w14:textId="77777777" w:rsidR="001F594C" w:rsidRDefault="008C7D1C">
      <w:pPr>
        <w:spacing w:after="0" w:line="600" w:lineRule="auto"/>
        <w:ind w:firstLine="720"/>
        <w:contextualSpacing/>
        <w:jc w:val="both"/>
        <w:rPr>
          <w:rFonts w:eastAsia="Times New Roman"/>
          <w:szCs w:val="24"/>
        </w:rPr>
      </w:pPr>
      <w:r>
        <w:rPr>
          <w:rFonts w:eastAsia="Times New Roman"/>
          <w:szCs w:val="24"/>
        </w:rPr>
        <w:t xml:space="preserve">Τώρα, όμως, εσείς έχετε συνάψει «σύμφωνο συμβίωσης» με το ΔΝΤ και περιμένετε από το ΔΝΤ να ασκήσει την πίεση για τα μέτρα για το χρέος, χωρίς να αντιλαμβανόμαστε ίσως εδώ, στη χώρα μας, ότι τα μέτρα για το χρέος τα παίρνει αυτός που δανειοδοτεί, αυτός που </w:t>
      </w:r>
      <w:r>
        <w:rPr>
          <w:rFonts w:eastAsia="Times New Roman"/>
          <w:szCs w:val="24"/>
        </w:rPr>
        <w:t xml:space="preserve">πρέπει να πάει να απολογηθεί στο </w:t>
      </w:r>
      <w:r>
        <w:rPr>
          <w:rFonts w:eastAsia="Times New Roman"/>
          <w:szCs w:val="24"/>
        </w:rPr>
        <w:t>κ</w:t>
      </w:r>
      <w:r>
        <w:rPr>
          <w:rFonts w:eastAsia="Times New Roman"/>
          <w:szCs w:val="24"/>
        </w:rPr>
        <w:t>οινοβούλιό του για τα δημοσιονομικά βάρη που αναλαμβάνει ο ίδιος, προκειμένου να βοηθηθούν κάποιες άλλες χώρες της Ευρωζώνης που έχουν πρόβλημα.</w:t>
      </w:r>
    </w:p>
    <w:p w14:paraId="5470BD96" w14:textId="77777777" w:rsidR="001F594C" w:rsidRDefault="008C7D1C">
      <w:pPr>
        <w:spacing w:after="0" w:line="600" w:lineRule="auto"/>
        <w:ind w:firstLine="720"/>
        <w:contextualSpacing/>
        <w:jc w:val="both"/>
        <w:rPr>
          <w:rFonts w:eastAsia="Times New Roman"/>
          <w:szCs w:val="24"/>
        </w:rPr>
      </w:pPr>
      <w:r>
        <w:rPr>
          <w:rFonts w:eastAsia="Times New Roman"/>
          <w:szCs w:val="24"/>
        </w:rPr>
        <w:t>Τώρα μου λέτε</w:t>
      </w:r>
      <w:r w:rsidRPr="00F76328">
        <w:rPr>
          <w:rFonts w:eastAsia="Times New Roman"/>
          <w:szCs w:val="24"/>
        </w:rPr>
        <w:t xml:space="preserve"> </w:t>
      </w:r>
      <w:r>
        <w:rPr>
          <w:rFonts w:eastAsia="Times New Roman"/>
          <w:szCs w:val="24"/>
        </w:rPr>
        <w:t xml:space="preserve">«το </w:t>
      </w:r>
      <w:r>
        <w:rPr>
          <w:rFonts w:eastAsia="Times New Roman"/>
          <w:szCs w:val="24"/>
          <w:lang w:val="en-US"/>
        </w:rPr>
        <w:t>two</w:t>
      </w:r>
      <w:r>
        <w:rPr>
          <w:rFonts w:eastAsia="Times New Roman"/>
          <w:szCs w:val="24"/>
        </w:rPr>
        <w:t>-</w:t>
      </w:r>
      <w:r>
        <w:rPr>
          <w:rFonts w:eastAsia="Times New Roman"/>
          <w:szCs w:val="24"/>
          <w:lang w:val="en-US"/>
        </w:rPr>
        <w:t>pack</w:t>
      </w:r>
      <w:r w:rsidRPr="00F76328">
        <w:rPr>
          <w:rFonts w:eastAsia="Times New Roman"/>
          <w:szCs w:val="24"/>
        </w:rPr>
        <w:t xml:space="preserve">, </w:t>
      </w:r>
      <w:r>
        <w:rPr>
          <w:rFonts w:eastAsia="Times New Roman"/>
          <w:szCs w:val="24"/>
        </w:rPr>
        <w:t xml:space="preserve">το </w:t>
      </w:r>
      <w:r>
        <w:rPr>
          <w:rFonts w:eastAsia="Times New Roman"/>
          <w:szCs w:val="24"/>
          <w:lang w:val="en-US"/>
        </w:rPr>
        <w:t>six</w:t>
      </w:r>
      <w:r>
        <w:rPr>
          <w:rFonts w:eastAsia="Times New Roman"/>
          <w:szCs w:val="24"/>
        </w:rPr>
        <w:t>-</w:t>
      </w:r>
      <w:r>
        <w:rPr>
          <w:rFonts w:eastAsia="Times New Roman"/>
          <w:szCs w:val="24"/>
          <w:lang w:val="en-US"/>
        </w:rPr>
        <w:t>pack</w:t>
      </w:r>
      <w:r>
        <w:rPr>
          <w:rFonts w:eastAsia="Times New Roman"/>
          <w:szCs w:val="24"/>
        </w:rPr>
        <w:t xml:space="preserve"> τι επίπτωση θα είχε;». Θα είχε επίπτω</w:t>
      </w:r>
      <w:r>
        <w:rPr>
          <w:rFonts w:eastAsia="Times New Roman"/>
          <w:szCs w:val="24"/>
        </w:rPr>
        <w:t xml:space="preserve">ση σε σχέση με το δημοσιονομικό έλλειμμα ή τον δημοσιονομικά ισοσκελισμένο προϋπολογισμό. Εμείς ούτως ή άλλως είμαστε χώρα σε πρόγραμμα στήριξης, σε μνημόνιο και μετά θα μείνουμε σε μνημόνιο χωρίς νέο δάνειο, γιατί τα περισσεύματα του τρίτου δανείου θα τα </w:t>
      </w:r>
      <w:r>
        <w:rPr>
          <w:rFonts w:eastAsia="Times New Roman"/>
          <w:szCs w:val="24"/>
        </w:rPr>
        <w:t xml:space="preserve">κρατήσει ο κ. Ρέγκλινγκ και θα τα έχει αυτός στα χέρια του, όπως θα έχει στα χέρια του στην πράξη και το </w:t>
      </w:r>
      <w:r>
        <w:rPr>
          <w:rFonts w:eastAsia="Times New Roman"/>
          <w:szCs w:val="24"/>
          <w:lang w:val="en-US"/>
        </w:rPr>
        <w:t>cas</w:t>
      </w:r>
      <w:r>
        <w:rPr>
          <w:rFonts w:eastAsia="Times New Roman"/>
          <w:szCs w:val="24"/>
        </w:rPr>
        <w:t>h buffer</w:t>
      </w:r>
      <w:r w:rsidRPr="00F76328">
        <w:rPr>
          <w:rFonts w:eastAsia="Times New Roman"/>
          <w:szCs w:val="24"/>
        </w:rPr>
        <w:t xml:space="preserve">. </w:t>
      </w:r>
    </w:p>
    <w:p w14:paraId="5470BD97" w14:textId="77777777" w:rsidR="001F594C" w:rsidRDefault="008C7D1C">
      <w:pPr>
        <w:spacing w:after="0" w:line="600" w:lineRule="auto"/>
        <w:ind w:firstLine="720"/>
        <w:contextualSpacing/>
        <w:jc w:val="both"/>
        <w:rPr>
          <w:rFonts w:eastAsia="Times New Roman"/>
          <w:szCs w:val="24"/>
        </w:rPr>
      </w:pPr>
      <w:r>
        <w:rPr>
          <w:rFonts w:eastAsia="Times New Roman"/>
          <w:szCs w:val="24"/>
        </w:rPr>
        <w:t>Εμείς δεν μιλάμε για δημοσιονομικό έλλειμμα, δεν μιλάμε για δημοσιονομικά ισοσκελισμένους προϋπολογισμούς. Μιλάμε για υψηλά πρωτογενή πλε</w:t>
      </w:r>
      <w:r>
        <w:rPr>
          <w:rFonts w:eastAsia="Times New Roman"/>
          <w:szCs w:val="24"/>
        </w:rPr>
        <w:t>ονάσματα, τα οποία δημιουργούν και δημοσιονομικό πλεόνασμα πλέον με τη λογική του πρωτογενούς υπερπλεονάσματος. Είμαστε πολύ πάνω από τους κανόνες οικονομικής διακυβέρνησης των κανονικών κρατών-μελών της Ευρωζώνης. Περιμένω κι εγώ με μεγάλη αγωνία και ενδι</w:t>
      </w:r>
      <w:r>
        <w:rPr>
          <w:rFonts w:eastAsia="Times New Roman"/>
          <w:szCs w:val="24"/>
        </w:rPr>
        <w:t xml:space="preserve">αφέρον τη συζήτηση όταν θα έλθουν τα μέτρα για το χρέος. </w:t>
      </w:r>
    </w:p>
    <w:p w14:paraId="5470BD98" w14:textId="77777777" w:rsidR="001F594C" w:rsidRDefault="008C7D1C">
      <w:pPr>
        <w:spacing w:after="0" w:line="600" w:lineRule="auto"/>
        <w:ind w:firstLine="720"/>
        <w:contextualSpacing/>
        <w:jc w:val="both"/>
        <w:rPr>
          <w:rFonts w:eastAsia="Times New Roman"/>
          <w:szCs w:val="24"/>
        </w:rPr>
      </w:pPr>
      <w:r>
        <w:rPr>
          <w:rFonts w:eastAsia="Times New Roman"/>
          <w:szCs w:val="24"/>
        </w:rPr>
        <w:t>Θα μου επιτρέψετε να σας πω το εξής</w:t>
      </w:r>
      <w:r w:rsidRPr="00F76328">
        <w:rPr>
          <w:rFonts w:eastAsia="Times New Roman"/>
          <w:szCs w:val="24"/>
        </w:rPr>
        <w:t>:</w:t>
      </w:r>
      <w:r>
        <w:rPr>
          <w:rFonts w:eastAsia="Times New Roman"/>
          <w:szCs w:val="24"/>
        </w:rPr>
        <w:t xml:space="preserve"> Διαβάστε ξανά το αρχείο σας για τη διαπραγμάτευση του 2012, για να βοηθήσετε τη χώρα ή έστω να μην τη βλάψετε περαιτέρω τώρα που υποτίθεται ότι ολοκληρώνεται η δ</w:t>
      </w:r>
      <w:r>
        <w:rPr>
          <w:rFonts w:eastAsia="Times New Roman"/>
          <w:szCs w:val="24"/>
        </w:rPr>
        <w:t>ιαπραγμάτευσή σας για το νέο κύμα μέτρων σχετικά με το χρέος.</w:t>
      </w:r>
    </w:p>
    <w:p w14:paraId="5470BD99"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ΠΡΟΕΔΡΕΥΩΝ (Δημήτριος Κρεμαστινός):</w:t>
      </w:r>
      <w:r w:rsidRPr="00F76328">
        <w:rPr>
          <w:rFonts w:eastAsia="Times New Roman"/>
          <w:szCs w:val="24"/>
        </w:rPr>
        <w:t xml:space="preserve"> </w:t>
      </w:r>
      <w:r>
        <w:rPr>
          <w:rFonts w:eastAsia="Times New Roman"/>
          <w:szCs w:val="24"/>
          <w:lang w:val="en-US"/>
        </w:rPr>
        <w:t>O</w:t>
      </w:r>
      <w:r w:rsidRPr="00F76328">
        <w:rPr>
          <w:rFonts w:eastAsia="Times New Roman"/>
          <w:szCs w:val="24"/>
        </w:rPr>
        <w:t xml:space="preserve"> </w:t>
      </w:r>
      <w:r>
        <w:rPr>
          <w:rFonts w:eastAsia="Times New Roman"/>
          <w:szCs w:val="24"/>
        </w:rPr>
        <w:t>κ. Κυριαζίδης, Βουλευτής της Νέας Δημοκρατίας, έχει τον λόγο.</w:t>
      </w:r>
    </w:p>
    <w:p w14:paraId="5470BD9A"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 xml:space="preserve">ΧΡΗΣΤΟΣ ΜΑΝΤΑΣ: </w:t>
      </w:r>
      <w:r>
        <w:rPr>
          <w:rFonts w:eastAsia="Times New Roman"/>
          <w:szCs w:val="24"/>
        </w:rPr>
        <w:t>Κύριε Πρόεδρε, θα ήθελα τον λόγο για ένα λεπτό για ένα διαδικαστικό θέμα.</w:t>
      </w:r>
    </w:p>
    <w:p w14:paraId="5470BD9B"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ΠΡΟΕ</w:t>
      </w:r>
      <w:r w:rsidRPr="00194016">
        <w:rPr>
          <w:rFonts w:eastAsia="Times New Roman"/>
          <w:b/>
          <w:szCs w:val="24"/>
        </w:rPr>
        <w:t>ΔΡΕΥΩΝ (Δημήτριος Κρεμαστινός):</w:t>
      </w:r>
      <w:r>
        <w:rPr>
          <w:rFonts w:eastAsia="Times New Roman"/>
          <w:szCs w:val="24"/>
        </w:rPr>
        <w:t xml:space="preserve"> Ορίστε, έχετε τον λόγο, κύριε Μαντά.</w:t>
      </w:r>
    </w:p>
    <w:p w14:paraId="5470BD9C"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 xml:space="preserve">ΧΡΗΣΤΟΣ ΜΑΝΤΑΣ: </w:t>
      </w:r>
      <w:r>
        <w:rPr>
          <w:rFonts w:eastAsia="Times New Roman"/>
          <w:szCs w:val="24"/>
        </w:rPr>
        <w:t>Κύριε Πρόεδρε, για να προστατέψουμε τη διαδικασία, θα σας πρότεινα</w:t>
      </w:r>
      <w:r w:rsidRPr="00194016">
        <w:rPr>
          <w:rFonts w:eastAsia="Times New Roman"/>
          <w:szCs w:val="24"/>
        </w:rPr>
        <w:t xml:space="preserve"> </w:t>
      </w:r>
      <w:r>
        <w:rPr>
          <w:rFonts w:eastAsia="Times New Roman"/>
          <w:szCs w:val="24"/>
        </w:rPr>
        <w:t>κάτι για μια φράση που ειπώθηκε σε μια συζήτηση</w:t>
      </w:r>
      <w:r>
        <w:rPr>
          <w:rFonts w:eastAsia="Times New Roman"/>
          <w:szCs w:val="24"/>
        </w:rPr>
        <w:t>,</w:t>
      </w:r>
      <w:r>
        <w:rPr>
          <w:rFonts w:eastAsia="Times New Roman"/>
          <w:szCs w:val="24"/>
        </w:rPr>
        <w:t xml:space="preserve"> που έκανε ο Πρόεδρος κ. Βενιζέλος με τον Υπουργό Οικονο</w:t>
      </w:r>
      <w:r>
        <w:rPr>
          <w:rFonts w:eastAsia="Times New Roman"/>
          <w:szCs w:val="24"/>
        </w:rPr>
        <w:t>μικών κ. Τσακαλώτο. Ο Υπουργός Οικονομικών είπε</w:t>
      </w:r>
      <w:r w:rsidRPr="00194016">
        <w:rPr>
          <w:rFonts w:eastAsia="Times New Roman"/>
          <w:szCs w:val="24"/>
        </w:rPr>
        <w:t>:</w:t>
      </w:r>
      <w:r>
        <w:rPr>
          <w:rFonts w:eastAsia="Times New Roman"/>
          <w:szCs w:val="24"/>
        </w:rPr>
        <w:t xml:space="preserve"> «Σηκώνω ψηλά τα χέρια». Ειπώθηκε η φράση</w:t>
      </w:r>
      <w:r w:rsidRPr="00194016">
        <w:rPr>
          <w:rFonts w:eastAsia="Times New Roman"/>
          <w:szCs w:val="24"/>
        </w:rPr>
        <w:t>:</w:t>
      </w:r>
      <w:r>
        <w:rPr>
          <w:rFonts w:eastAsia="Times New Roman"/>
          <w:szCs w:val="24"/>
        </w:rPr>
        <w:t xml:space="preserve"> «…». Θα ήταν καλό να απαλειφθεί αυτή η φράση, κύριε Πρόεδρε.</w:t>
      </w:r>
    </w:p>
    <w:p w14:paraId="5470BD9D"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ΠΡΟΕΔΡΕΥΩΝ (Δημήτριος Κρεμαστινός):</w:t>
      </w:r>
      <w:r w:rsidRPr="009C456D">
        <w:rPr>
          <w:rFonts w:eastAsia="Times New Roman"/>
          <w:szCs w:val="24"/>
        </w:rPr>
        <w:t xml:space="preserve"> </w:t>
      </w:r>
      <w:r>
        <w:rPr>
          <w:rFonts w:eastAsia="Times New Roman"/>
          <w:szCs w:val="24"/>
          <w:lang w:val="en-US"/>
        </w:rPr>
        <w:t>N</w:t>
      </w:r>
      <w:r>
        <w:rPr>
          <w:rFonts w:eastAsia="Times New Roman"/>
          <w:szCs w:val="24"/>
        </w:rPr>
        <w:t>α απαλειφθεί.</w:t>
      </w:r>
    </w:p>
    <w:p w14:paraId="5470BD9E"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ΕΥΑΓΓΕΛΟΣ ΒΕΝΙΖΕΛΟΣ:</w:t>
      </w:r>
      <w:r w:rsidRPr="00F76328">
        <w:rPr>
          <w:rFonts w:eastAsia="Times New Roman"/>
          <w:szCs w:val="24"/>
        </w:rPr>
        <w:t xml:space="preserve"> </w:t>
      </w:r>
      <w:r>
        <w:rPr>
          <w:rFonts w:eastAsia="Times New Roman"/>
          <w:szCs w:val="24"/>
        </w:rPr>
        <w:t xml:space="preserve">Εάν έθιξα την αίσθηση του </w:t>
      </w:r>
      <w:r>
        <w:rPr>
          <w:rFonts w:eastAsia="Times New Roman"/>
          <w:szCs w:val="24"/>
        </w:rPr>
        <w:t>χιούμορ οποιουδήποτε, να διαγραφεί η φράση.</w:t>
      </w:r>
    </w:p>
    <w:p w14:paraId="5470BD9F"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ΠΡΟΕΔΡΕΥΩΝ (Δημήτριος Κρεμαστινός):</w:t>
      </w:r>
      <w:r w:rsidRPr="009C456D">
        <w:rPr>
          <w:rFonts w:eastAsia="Times New Roman"/>
          <w:szCs w:val="24"/>
        </w:rPr>
        <w:t xml:space="preserve"> </w:t>
      </w:r>
      <w:r>
        <w:rPr>
          <w:rFonts w:eastAsia="Times New Roman"/>
          <w:szCs w:val="24"/>
          <w:lang w:val="en-US"/>
        </w:rPr>
        <w:t>N</w:t>
      </w:r>
      <w:r>
        <w:rPr>
          <w:rFonts w:eastAsia="Times New Roman"/>
          <w:szCs w:val="24"/>
        </w:rPr>
        <w:t>α διαγραφεί.</w:t>
      </w:r>
    </w:p>
    <w:p w14:paraId="5470BDA0" w14:textId="77777777" w:rsidR="001F594C" w:rsidRDefault="008C7D1C">
      <w:pPr>
        <w:spacing w:after="0" w:line="600" w:lineRule="auto"/>
        <w:ind w:firstLine="720"/>
        <w:contextualSpacing/>
        <w:jc w:val="both"/>
        <w:rPr>
          <w:rFonts w:eastAsia="Times New Roman"/>
          <w:szCs w:val="24"/>
        </w:rPr>
      </w:pPr>
      <w:r>
        <w:rPr>
          <w:rFonts w:eastAsia="Times New Roman"/>
          <w:szCs w:val="24"/>
        </w:rPr>
        <w:t>Ορίστε, κύριε Κυριαζίδη, έχετε τον λόγο.</w:t>
      </w:r>
      <w:r w:rsidRPr="00F01A75">
        <w:rPr>
          <w:rFonts w:eastAsia="Times New Roman"/>
          <w:szCs w:val="24"/>
        </w:rPr>
        <w:t xml:space="preserve"> </w:t>
      </w:r>
    </w:p>
    <w:p w14:paraId="5470BDA1"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 xml:space="preserve">ΔΗΜΗΤΡΙΟΣ ΚΥΡΙΑΖΙΔΗΣ: </w:t>
      </w:r>
      <w:r>
        <w:rPr>
          <w:rFonts w:eastAsia="Times New Roman"/>
          <w:szCs w:val="24"/>
        </w:rPr>
        <w:t>Ευχαριστώ, κύριε Πρόεδρε.</w:t>
      </w:r>
    </w:p>
    <w:p w14:paraId="5470BDA2" w14:textId="77777777" w:rsidR="001F594C" w:rsidRDefault="008C7D1C">
      <w:pPr>
        <w:spacing w:after="0" w:line="600" w:lineRule="auto"/>
        <w:ind w:firstLine="720"/>
        <w:contextualSpacing/>
        <w:jc w:val="both"/>
        <w:rPr>
          <w:rFonts w:eastAsia="Times New Roman"/>
          <w:szCs w:val="24"/>
        </w:rPr>
      </w:pPr>
      <w:r>
        <w:rPr>
          <w:rFonts w:eastAsia="Times New Roman"/>
          <w:szCs w:val="24"/>
        </w:rPr>
        <w:t xml:space="preserve">Συναδέλφισσες και συνάδελφοι, υπό τη σκιά της ανιστόρητης και απάτριδος </w:t>
      </w:r>
      <w:r>
        <w:rPr>
          <w:rFonts w:eastAsia="Times New Roman"/>
          <w:szCs w:val="24"/>
        </w:rPr>
        <w:t>συμφωνίας μιας Κυβέρνησης χωρίς πολιτική νομιμοποίηση, συζητείται σήμερα το πέμπτο μνημόνιο ύψους …</w:t>
      </w:r>
    </w:p>
    <w:p w14:paraId="5470BDA3"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ΚΩΝΣΤΑΝΤΙΝΟΣ ΜΠΑΡΚΑΣ:</w:t>
      </w:r>
      <w:r w:rsidRPr="00F01A75">
        <w:rPr>
          <w:rFonts w:eastAsia="Times New Roman"/>
          <w:szCs w:val="24"/>
        </w:rPr>
        <w:t xml:space="preserve"> </w:t>
      </w:r>
      <w:r>
        <w:rPr>
          <w:rFonts w:eastAsia="Times New Roman"/>
          <w:szCs w:val="24"/>
        </w:rPr>
        <w:t xml:space="preserve">Πέμπτο λες εσύ; </w:t>
      </w:r>
      <w:r>
        <w:rPr>
          <w:rFonts w:eastAsia="Times New Roman"/>
          <w:szCs w:val="24"/>
        </w:rPr>
        <w:t>Τ</w:t>
      </w:r>
      <w:r>
        <w:rPr>
          <w:rFonts w:eastAsia="Times New Roman"/>
          <w:szCs w:val="24"/>
        </w:rPr>
        <w:t>έταρτο λέει ο Βορίδης!</w:t>
      </w:r>
    </w:p>
    <w:p w14:paraId="5470BDA4" w14:textId="77777777" w:rsidR="001F594C" w:rsidRDefault="008C7D1C">
      <w:pPr>
        <w:spacing w:after="0"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470BDA5" w14:textId="77777777" w:rsidR="001F594C" w:rsidRDefault="008C7D1C">
      <w:pPr>
        <w:spacing w:after="0" w:line="600" w:lineRule="auto"/>
        <w:ind w:firstLine="720"/>
        <w:contextualSpacing/>
        <w:jc w:val="both"/>
        <w:rPr>
          <w:rFonts w:eastAsia="Times New Roman"/>
          <w:szCs w:val="24"/>
        </w:rPr>
      </w:pPr>
      <w:r w:rsidRPr="00194016">
        <w:rPr>
          <w:rFonts w:eastAsia="Times New Roman"/>
          <w:b/>
          <w:szCs w:val="24"/>
        </w:rPr>
        <w:t>ΔΗΜΗΤΡΙΟΣ ΚΥΡΙΑΖΙΔΗΣ:</w:t>
      </w:r>
      <w:r w:rsidRPr="00F01A75">
        <w:rPr>
          <w:rFonts w:eastAsia="Times New Roman"/>
          <w:szCs w:val="24"/>
        </w:rPr>
        <w:t xml:space="preserve"> </w:t>
      </w:r>
      <w:r>
        <w:rPr>
          <w:rFonts w:eastAsia="Times New Roman"/>
          <w:szCs w:val="24"/>
        </w:rPr>
        <w:t>Εντάξει, συμφωνούμε. Αφού θέλετε το</w:t>
      </w:r>
      <w:r>
        <w:rPr>
          <w:rFonts w:eastAsia="Times New Roman"/>
          <w:szCs w:val="24"/>
        </w:rPr>
        <w:t xml:space="preserve"> τέταρτο, διορθώνω και λέω το τέταρτο μνημόνιο. Αποδοχή ΣΥΡΙΖΑ. Το τέταρτο μνημόνιο 5,1 δισεκατομμυρίων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καθιστά την πατρίδα μας αποικία χρέους, όπως πολύ εύστοχα είπε πρώην Υπουργός της Κυβέρνησης ΣΥΡΙΖΑ-ΑΝΕΛ</w:t>
      </w:r>
      <w:r w:rsidRPr="00F01A75">
        <w:rPr>
          <w:rFonts w:eastAsia="Times New Roman"/>
          <w:szCs w:val="24"/>
        </w:rPr>
        <w:t xml:space="preserve">, </w:t>
      </w:r>
      <w:r>
        <w:rPr>
          <w:rFonts w:eastAsia="Times New Roman"/>
          <w:szCs w:val="24"/>
        </w:rPr>
        <w:t>ο οποίος θέλει να διατηρήσει κάποια</w:t>
      </w:r>
      <w:r>
        <w:rPr>
          <w:rFonts w:eastAsia="Times New Roman"/>
          <w:szCs w:val="24"/>
        </w:rPr>
        <w:t xml:space="preserve"> θετικά χαρακτηριστικά. </w:t>
      </w:r>
    </w:p>
    <w:p w14:paraId="5470BDA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Αυτά τα χαρακτηριστικά εμένα πολλές φορές ως κυβερνητικό Βουλευτή την περίοδο 2012-2014 με οδήγησαν σε διλήμματα, με αποτέλεσμα να μην ψηφίσω προαπαιτούμενα, φθάνοντας προ της διαγραφής μου, καθότι ως «δωσίλογοι, γερμανοτσολιάδες, </w:t>
      </w:r>
      <w:r>
        <w:rPr>
          <w:rFonts w:eastAsia="Times New Roman"/>
          <w:szCs w:val="24"/>
        </w:rPr>
        <w:t xml:space="preserve">πουλημένοι, μερκελιστές» που μας χαρακτηρίζατε, ψηφίζαμε αντιλαϊκά μέτρα. Και τώρα εσείς φέρνετε για εσάς το τέταρτο μνημόνιο, για εμένα το πέμπτο, υπονομεύοντας και ναρκοθετώντας όχι μόνο την επόμενη κυβέρνηση της Νέας Δημοκρατίας μέχρι το 2022, αλλά και </w:t>
      </w:r>
      <w:r>
        <w:rPr>
          <w:rFonts w:eastAsia="Times New Roman"/>
          <w:szCs w:val="24"/>
        </w:rPr>
        <w:t xml:space="preserve">την πατρίδα και το έμψυχο δυναμικό της μέχρι το 2115. </w:t>
      </w:r>
    </w:p>
    <w:p w14:paraId="5470BDA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Είναι ένα μνημόνιο στα αγγλικά, που μολονότι συμφωνήσαμε κατά τη συζήτησή του στην </w:t>
      </w:r>
      <w:r>
        <w:rPr>
          <w:rFonts w:eastAsia="Times New Roman"/>
          <w:szCs w:val="24"/>
        </w:rPr>
        <w:t>ε</w:t>
      </w:r>
      <w:r>
        <w:rPr>
          <w:rFonts w:eastAsia="Times New Roman"/>
          <w:szCs w:val="24"/>
        </w:rPr>
        <w:t>πιτροπή να κατατεθεί μεταφρασμένο, αγνοούμε την τύχη του μέχρι σήμερα. Σημειώνω δε αυτό για να επισημάνω το μέγεθος τ</w:t>
      </w:r>
      <w:r>
        <w:rPr>
          <w:rFonts w:eastAsia="Times New Roman"/>
          <w:szCs w:val="24"/>
        </w:rPr>
        <w:t xml:space="preserve">ης υποκρισίας και του ενδοτισμού σας και πώς η εξουσία σάς αλλοίωσε ιδεολογικά. Και γιατί αυτή η αναφορά; Γιατί και το σύνολο των εκπροσώπων φορέων που προσήλθαν στην </w:t>
      </w:r>
      <w:r>
        <w:rPr>
          <w:rFonts w:eastAsia="Times New Roman"/>
          <w:szCs w:val="24"/>
        </w:rPr>
        <w:t>ε</w:t>
      </w:r>
      <w:r>
        <w:rPr>
          <w:rFonts w:eastAsia="Times New Roman"/>
          <w:szCs w:val="24"/>
        </w:rPr>
        <w:t>πιτροπή, βεβαίως και οι σύντροφοί σας, σας καταλόγισαν ευθύνες για την εξαθλίωση της κοι</w:t>
      </w:r>
      <w:r>
        <w:rPr>
          <w:rFonts w:eastAsia="Times New Roman"/>
          <w:szCs w:val="24"/>
        </w:rPr>
        <w:t>νωνίας και για τη νεοφιλελεύθερη πολιτική που ακολουθείτε, που τέτοια θα ζήλευαν και οι πιο σκληροί ιμπεριαλιστές.</w:t>
      </w:r>
    </w:p>
    <w:p w14:paraId="5470BDA8" w14:textId="77777777" w:rsidR="001F594C" w:rsidRDefault="008C7D1C">
      <w:pPr>
        <w:spacing w:line="600" w:lineRule="auto"/>
        <w:ind w:firstLine="720"/>
        <w:contextualSpacing/>
        <w:jc w:val="both"/>
        <w:rPr>
          <w:rFonts w:eastAsia="Times New Roman"/>
          <w:szCs w:val="24"/>
        </w:rPr>
      </w:pPr>
      <w:r>
        <w:rPr>
          <w:rFonts w:eastAsia="Times New Roman"/>
          <w:szCs w:val="24"/>
        </w:rPr>
        <w:t>Συγκεκριμένα, με το νέο μνημόνιο δεσμεύεται η χώρα για την επίτευξη υψηλών πρωτογενών πλεονασμάτων για τέσσερα χρόνια μετά το 2018. Θριαμβολο</w:t>
      </w:r>
      <w:r>
        <w:rPr>
          <w:rFonts w:eastAsia="Times New Roman"/>
          <w:szCs w:val="24"/>
        </w:rPr>
        <w:t>γείτε ότι θα πιάσετε υπερπλεονάσματα, κύριε Υπουργέ, του 5,2%, ξεχνώντας ότι ήδη αναφέρατε ότι πρωτογενή πλεονάσματα 3,5% δολοφονούν την κοινωνία και στραγγαλίζουν την οικονομία. Τώρα ομολογείτε ότι η λιτότητα θα συνεχιστεί σε πιο επώδυνες συνθήκες και κατ</w:t>
      </w:r>
      <w:r>
        <w:rPr>
          <w:rFonts w:eastAsia="Times New Roman"/>
          <w:szCs w:val="24"/>
        </w:rPr>
        <w:t xml:space="preserve">αστάσεις, καθότι το πέμπτο μνημόνιο για μένα -τέταρτο για εσάς- φέρνει νέα μέτρα που οδηγούν σε απώλειες ενός έως τριών συντάξεων, μιας επικουρικής σύνταξης και ενός μισθού και ανεβάζει το συνολικό λογαριασμό σε βάρος των συνταξιούχων και των μισθωτών στα </w:t>
      </w:r>
      <w:r>
        <w:rPr>
          <w:rFonts w:eastAsia="Times New Roman"/>
          <w:szCs w:val="24"/>
        </w:rPr>
        <w:t>14,5 δισεκατομμύρια. Μάλιστα ομολογείτε ότι αυτά θα εφαρμοστούν απαρέγκλιτα και ανεξάρτητα από την επίτευξη των δημοσιονομικών στόχων. Αντίθετα, δε, τα όποια αντίμετρα θα εφαρμοστούν εφόσον καλυφθούν οι δημοσιονομικοί στόχοι.</w:t>
      </w:r>
    </w:p>
    <w:p w14:paraId="5470BDA9" w14:textId="77777777" w:rsidR="001F594C" w:rsidRDefault="008C7D1C">
      <w:pPr>
        <w:spacing w:line="600" w:lineRule="auto"/>
        <w:ind w:firstLine="720"/>
        <w:contextualSpacing/>
        <w:jc w:val="both"/>
        <w:rPr>
          <w:rFonts w:eastAsia="Times New Roman"/>
          <w:szCs w:val="24"/>
        </w:rPr>
      </w:pPr>
      <w:r>
        <w:rPr>
          <w:rFonts w:eastAsia="Times New Roman"/>
          <w:szCs w:val="24"/>
        </w:rPr>
        <w:t>Όλοι, βεβαίως, θυμόμαστε και κ</w:t>
      </w:r>
      <w:r>
        <w:rPr>
          <w:rFonts w:eastAsia="Times New Roman"/>
          <w:szCs w:val="24"/>
        </w:rPr>
        <w:t>άτι παράλληλα παραμύθια, κάτι παράλληλα πρ</w:t>
      </w:r>
      <w:r>
        <w:rPr>
          <w:rFonts w:eastAsia="Times New Roman"/>
          <w:szCs w:val="24"/>
        </w:rPr>
        <w:t>ο</w:t>
      </w:r>
      <w:r>
        <w:rPr>
          <w:rFonts w:eastAsia="Times New Roman"/>
          <w:szCs w:val="24"/>
        </w:rPr>
        <w:t>γρ</w:t>
      </w:r>
      <w:r>
        <w:rPr>
          <w:rFonts w:eastAsia="Times New Roman"/>
          <w:szCs w:val="24"/>
        </w:rPr>
        <w:t>ά</w:t>
      </w:r>
      <w:r>
        <w:rPr>
          <w:rFonts w:eastAsia="Times New Roman"/>
          <w:szCs w:val="24"/>
        </w:rPr>
        <w:t>μμα</w:t>
      </w:r>
      <w:r>
        <w:rPr>
          <w:rFonts w:eastAsia="Times New Roman"/>
          <w:szCs w:val="24"/>
        </w:rPr>
        <w:t>τα</w:t>
      </w:r>
      <w:r>
        <w:rPr>
          <w:rFonts w:eastAsia="Times New Roman"/>
          <w:szCs w:val="24"/>
        </w:rPr>
        <w:t xml:space="preserve"> και κάτι ισοδύναμα και κάτι φύκια για μεταξωτές κορδέλες. Με το πέμπτο μνημόνιο μειώνονται οι κύριες συντάξεις από το 2019, περικόπτεται η προσωπική διαφορά στις επικουρικές συντάξεις από το 2019, αυξάνον</w:t>
      </w:r>
      <w:r>
        <w:rPr>
          <w:rFonts w:eastAsia="Times New Roman"/>
          <w:szCs w:val="24"/>
        </w:rPr>
        <w:t>ται οι ασφαλιστικές εισφορές των ελευθέρων επαγγελματιών από το 2019, περικόπτεται κατά 35% το αφορολόγητο όριο από το 2020 και προσαυξάνεται ο ΕΝΦΙΑ σε ένα εκατομμύριο περίπου ιδιοκτήτες.</w:t>
      </w:r>
    </w:p>
    <w:p w14:paraId="5470BDAA" w14:textId="77777777" w:rsidR="001F594C" w:rsidRDefault="008C7D1C">
      <w:pPr>
        <w:spacing w:line="600" w:lineRule="auto"/>
        <w:ind w:firstLine="720"/>
        <w:contextualSpacing/>
        <w:jc w:val="both"/>
        <w:rPr>
          <w:rFonts w:eastAsia="Times New Roman"/>
          <w:szCs w:val="24"/>
        </w:rPr>
      </w:pPr>
      <w:r>
        <w:rPr>
          <w:rFonts w:eastAsia="Times New Roman"/>
          <w:szCs w:val="24"/>
        </w:rPr>
        <w:t>Αναφορικά δε με το αφορολόγητο δέον είναι να σημειωθεί ότι πρόκειτα</w:t>
      </w:r>
      <w:r>
        <w:rPr>
          <w:rFonts w:eastAsia="Times New Roman"/>
          <w:szCs w:val="24"/>
        </w:rPr>
        <w:t>ι για τη δεύτερη μείωση. Οφείλω να υπενθυμίσω, κύριε Υπουργέ που αποχωρείτε, ότι είχατε δεσμευτεί για παραίτηση εάν συνέβαινε ή υλοποιούνταν κάτι τέτοιο. Τώρα; Τώρα, δυστυχώς, προχωράτε σε ακόμη μεγαλύτερη μείωση του αφορολογήτου.</w:t>
      </w:r>
    </w:p>
    <w:p w14:paraId="5470BDAB" w14:textId="77777777" w:rsidR="001F594C" w:rsidRDefault="008C7D1C">
      <w:pPr>
        <w:spacing w:line="600" w:lineRule="auto"/>
        <w:ind w:firstLine="720"/>
        <w:contextualSpacing/>
        <w:jc w:val="both"/>
        <w:rPr>
          <w:rFonts w:eastAsia="Times New Roman"/>
          <w:szCs w:val="24"/>
        </w:rPr>
      </w:pPr>
      <w:r>
        <w:rPr>
          <w:rFonts w:eastAsia="Times New Roman"/>
          <w:szCs w:val="24"/>
        </w:rPr>
        <w:t>Είναι εξόφθαλμο πλέον ότι</w:t>
      </w:r>
      <w:r>
        <w:rPr>
          <w:rFonts w:eastAsia="Times New Roman"/>
          <w:szCs w:val="24"/>
        </w:rPr>
        <w:t xml:space="preserve"> η Κυβέρνηση ΣΥΡΙΖΑ-ΑΝΕΛ προσπαθεί να εγκαθιδρύσει ένα ιδιότυπο καθεστώς ιδιωτικο-κρατικίστικο. Αφού φτωχοποίησε τη μεσαία τάξη και κατέστησε ζητιάνους τους φτωχούς, αφήνοντας ανεξέλεγκτους τους μεγιστάνες που μέχρι χθες καταγγέλλατε ότι έπιναν το αίμα των</w:t>
      </w:r>
      <w:r>
        <w:rPr>
          <w:rFonts w:eastAsia="Times New Roman"/>
          <w:szCs w:val="24"/>
        </w:rPr>
        <w:t xml:space="preserve"> εργαζομένων, δημιουργεί μια κοινωνία του πρώην Ανατολικού Σοβιετικού </w:t>
      </w:r>
      <w:r>
        <w:rPr>
          <w:rFonts w:eastAsia="Times New Roman"/>
          <w:szCs w:val="24"/>
        </w:rPr>
        <w:t>Μ</w:t>
      </w:r>
      <w:r>
        <w:rPr>
          <w:rFonts w:eastAsia="Times New Roman"/>
          <w:szCs w:val="24"/>
        </w:rPr>
        <w:t>πλοκ με απλωμένο χέρι στην ουρά για ένα συσσίτιο στα κοινωνικά φαρμακεία, στα κοινωνία παντοπωλεία, στα κοινωνικά ιατρεία κ.ο.κ., μια κοινωνία παράκλητη για μια πεντάμηνη απασχόληση, γι</w:t>
      </w:r>
      <w:r>
        <w:rPr>
          <w:rFonts w:eastAsia="Times New Roman"/>
          <w:szCs w:val="24"/>
        </w:rPr>
        <w:t xml:space="preserve">α μια οκτάμηνη σύμβαση. Από την άλλη πλευρά, ένας παραγωγικός πολίτης που επιχειρεί, του αφαιρεί, παραδείγματος χάριν, από τα </w:t>
      </w:r>
      <w:r>
        <w:rPr>
          <w:rFonts w:eastAsia="Times New Roman"/>
          <w:szCs w:val="24"/>
        </w:rPr>
        <w:t>100</w:t>
      </w:r>
      <w:r>
        <w:rPr>
          <w:rFonts w:eastAsia="Times New Roman"/>
          <w:szCs w:val="24"/>
        </w:rPr>
        <w:t xml:space="preserve"> ευρώ τα </w:t>
      </w:r>
      <w:r>
        <w:rPr>
          <w:rFonts w:eastAsia="Times New Roman"/>
          <w:szCs w:val="24"/>
        </w:rPr>
        <w:t>80</w:t>
      </w:r>
      <w:r>
        <w:rPr>
          <w:rFonts w:eastAsia="Times New Roman"/>
          <w:szCs w:val="24"/>
        </w:rPr>
        <w:t xml:space="preserve"> τα οποία παράγει, έτσι ώστε να επιβιώνει το σύστημα που εσείς κατασκευάζετε.</w:t>
      </w:r>
    </w:p>
    <w:p w14:paraId="5470BDA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Τέλος, για να επιβιώσετε πολιτικά και </w:t>
      </w:r>
      <w:r>
        <w:rPr>
          <w:rFonts w:eastAsia="Times New Roman"/>
          <w:szCs w:val="24"/>
        </w:rPr>
        <w:t>να παραμείνετε στο πολιτικό προσκήνιο πουλάτε τη χώρα και οικονομικά και εθνικά. Οικονομικά γιατί αντί πινακίου φακής βάζετε σε ενέχυρο τη δημόσια περιουσία μέχρι το 2115 για 25 δισεκατομμύρια. Εθνικά, δε, γιατί ως Μακεδόνας Βουλευτής ντρέπομαι γιατί η Κυβ</w:t>
      </w:r>
      <w:r>
        <w:rPr>
          <w:rFonts w:eastAsia="Times New Roman"/>
          <w:szCs w:val="24"/>
        </w:rPr>
        <w:t xml:space="preserve">έρνηση της χώρας μου με την επαίσχυντη συμφωνία με καθιστά και καθιστά τους συμπατριώτες μου μακεδονική μειονότητα της Ελλάδος, μια Κυβέρνηση χωρίς πολιτική νομιμοποίηση, αφού πέτυχε την απόλυτη αποτυχία σε όλα τα θέματα που διαχειρίστηκε, μας έφερε εκατό </w:t>
      </w:r>
      <w:r>
        <w:rPr>
          <w:rFonts w:eastAsia="Times New Roman"/>
          <w:szCs w:val="24"/>
        </w:rPr>
        <w:t xml:space="preserve">και πλέον χρόνια πίσω για να διεκδικούμε και πάλι ως έθνος και ως λαός το αυθύπαρκτο της ιστορίας και της καταγωγής μας. Αυτό αποτελεί εθνική προδοσία. </w:t>
      </w:r>
    </w:p>
    <w:p w14:paraId="5470BDAD" w14:textId="77777777" w:rsidR="001F594C" w:rsidRDefault="008C7D1C">
      <w:pPr>
        <w:spacing w:line="600" w:lineRule="auto"/>
        <w:ind w:firstLine="720"/>
        <w:contextualSpacing/>
        <w:jc w:val="both"/>
        <w:rPr>
          <w:rFonts w:eastAsia="Times New Roman"/>
          <w:szCs w:val="24"/>
        </w:rPr>
      </w:pPr>
      <w:r>
        <w:rPr>
          <w:rFonts w:eastAsia="Times New Roman"/>
          <w:szCs w:val="24"/>
        </w:rPr>
        <w:t>Μια είναι η λύση μπροστά στην επιδιωκόμενη καταστροφή. Τη λύση θα πρέπει να δώσει ο κυρίαρχος λαός μας.</w:t>
      </w:r>
      <w:r>
        <w:rPr>
          <w:rFonts w:eastAsia="Times New Roman"/>
          <w:szCs w:val="24"/>
        </w:rPr>
        <w:t xml:space="preserve"> Δυστυχώς, αυτή είναι η σκληρή πραγματικότητα.</w:t>
      </w:r>
    </w:p>
    <w:p w14:paraId="5470BDAE"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470BDAF" w14:textId="77777777" w:rsidR="001F594C" w:rsidRDefault="008C7D1C">
      <w:pPr>
        <w:spacing w:line="600" w:lineRule="auto"/>
        <w:ind w:firstLine="720"/>
        <w:contextualSpacing/>
        <w:jc w:val="both"/>
        <w:rPr>
          <w:rFonts w:eastAsia="Times New Roman" w:cs="Times New Roman"/>
          <w:szCs w:val="24"/>
        </w:rPr>
      </w:pPr>
      <w:r w:rsidRPr="00983C3B">
        <w:rPr>
          <w:rFonts w:eastAsia="Times New Roman" w:cs="Times New Roman"/>
          <w:b/>
          <w:szCs w:val="24"/>
        </w:rPr>
        <w:t>ΠΡΟΕΔΡΕΥΩΝ (Δημήτριος Κρεμαστινός):</w:t>
      </w:r>
      <w:r>
        <w:rPr>
          <w:rFonts w:eastAsia="Times New Roman" w:cs="Times New Roman"/>
          <w:szCs w:val="24"/>
        </w:rPr>
        <w:t xml:space="preserve"> Πριν πάρει τον λόγο ο Βουλευτής της Νέας Δημοκρατίας κ. Στύλιος, ο Αναπληρωτής Υπουργός Οικονομίας και Ανάπτυξης κ. Χαρίτσης</w:t>
      </w:r>
      <w:r w:rsidRPr="00D31D80">
        <w:rPr>
          <w:rFonts w:eastAsia="Times New Roman" w:cs="Times New Roman"/>
          <w:szCs w:val="24"/>
        </w:rPr>
        <w:t xml:space="preserve"> </w:t>
      </w:r>
      <w:r>
        <w:rPr>
          <w:rFonts w:eastAsia="Times New Roman" w:cs="Times New Roman"/>
          <w:szCs w:val="24"/>
        </w:rPr>
        <w:t>θα κάνει</w:t>
      </w:r>
      <w:r w:rsidRPr="00D31D80">
        <w:rPr>
          <w:rFonts w:eastAsia="Times New Roman" w:cs="Times New Roman"/>
          <w:szCs w:val="24"/>
        </w:rPr>
        <w:t xml:space="preserve"> </w:t>
      </w:r>
      <w:r>
        <w:rPr>
          <w:rFonts w:eastAsia="Times New Roman" w:cs="Times New Roman"/>
          <w:szCs w:val="24"/>
        </w:rPr>
        <w:t>ορισμένες νομοθετικές ρυθμίσεις.</w:t>
      </w:r>
    </w:p>
    <w:p w14:paraId="5470BD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Χαρίτση, έχετε τον λόγο.</w:t>
      </w:r>
    </w:p>
    <w:p w14:paraId="5470BDB1" w14:textId="77777777" w:rsidR="001F594C" w:rsidRDefault="008C7D1C">
      <w:pPr>
        <w:spacing w:line="600" w:lineRule="auto"/>
        <w:ind w:firstLine="720"/>
        <w:contextualSpacing/>
        <w:jc w:val="both"/>
        <w:rPr>
          <w:rFonts w:eastAsia="Times New Roman" w:cs="Times New Roman"/>
          <w:szCs w:val="24"/>
        </w:rPr>
      </w:pPr>
      <w:r w:rsidRPr="00983C3B">
        <w:rPr>
          <w:rFonts w:eastAsia="Times New Roman" w:cs="Times New Roman"/>
          <w:b/>
          <w:szCs w:val="24"/>
        </w:rPr>
        <w:t xml:space="preserve">ΑΛΕΞΑΝΔΡΟΣ ΧΑΡΙΤΣΗΣ (Αναπληρωτής Υπουργός Οικονομίας και </w:t>
      </w:r>
      <w:r w:rsidRPr="00983C3B">
        <w:rPr>
          <w:rFonts w:eastAsia="Times New Roman" w:cs="Times New Roman"/>
          <w:b/>
          <w:szCs w:val="24"/>
        </w:rPr>
        <w:t>Ανάπτυξης):</w:t>
      </w:r>
      <w:r>
        <w:rPr>
          <w:rFonts w:eastAsia="Times New Roman" w:cs="Times New Roman"/>
          <w:szCs w:val="24"/>
        </w:rPr>
        <w:t xml:space="preserve"> Πρόκειται για νομοτεχνικές βελτιώσεις, μετά τη συζήτηση που έγινε στην </w:t>
      </w:r>
      <w:r>
        <w:rPr>
          <w:rFonts w:eastAsia="Times New Roman" w:cs="Times New Roman"/>
          <w:szCs w:val="24"/>
        </w:rPr>
        <w:t>ε</w:t>
      </w:r>
      <w:r>
        <w:rPr>
          <w:rFonts w:eastAsia="Times New Roman" w:cs="Times New Roman"/>
          <w:szCs w:val="24"/>
        </w:rPr>
        <w:t>πιτροπή και την ακρόαση φορέων, διευκρινιστικού χαρακτήρα, λεκτικές αναδιατυπώσεις.</w:t>
      </w:r>
    </w:p>
    <w:p w14:paraId="5470BD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Τις καταθέτω. </w:t>
      </w:r>
    </w:p>
    <w:p w14:paraId="5470BD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DB4" w14:textId="77777777" w:rsidR="001F594C" w:rsidRDefault="008C7D1C">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w:t>
      </w:r>
      <w:r w:rsidRPr="000D63A8">
        <w:rPr>
          <w:rFonts w:eastAsia="Times New Roman" w:cs="Times New Roman"/>
          <w:szCs w:val="24"/>
        </w:rPr>
        <w:t xml:space="preserve">κ. </w:t>
      </w:r>
      <w:r>
        <w:rPr>
          <w:rFonts w:eastAsia="Times New Roman" w:cs="Times New Roman"/>
          <w:szCs w:val="24"/>
        </w:rPr>
        <w:t>Αλέξανδρος Χαρίτσης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5470BDB5" w14:textId="77777777" w:rsidR="001F594C" w:rsidRDefault="008C7D1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70260F">
        <w:rPr>
          <w:rFonts w:eastAsia="Times New Roman" w:cs="Times New Roman"/>
          <w:color w:val="FF0000"/>
          <w:szCs w:val="24"/>
        </w:rPr>
        <w:t>ΑΛΛΑΓΗ ΣΕΛΙΔΑΣ</w:t>
      </w:r>
      <w:r>
        <w:rPr>
          <w:rFonts w:eastAsia="Times New Roman" w:cs="Times New Roman"/>
          <w:color w:val="FF0000"/>
          <w:szCs w:val="24"/>
        </w:rPr>
        <w:t>)</w:t>
      </w:r>
    </w:p>
    <w:p w14:paraId="5470BDB6"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σελίδα419)</w:t>
      </w:r>
    </w:p>
    <w:p w14:paraId="5470BDB7" w14:textId="77777777" w:rsidR="001F594C" w:rsidRDefault="008C7D1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70260F">
        <w:rPr>
          <w:rFonts w:eastAsia="Times New Roman" w:cs="Times New Roman"/>
          <w:color w:val="FF0000"/>
          <w:szCs w:val="24"/>
        </w:rPr>
        <w:t>ΑΛΛΑΓΗ ΣΕΛΙΔΑΣ</w:t>
      </w:r>
      <w:r>
        <w:rPr>
          <w:rFonts w:eastAsia="Times New Roman" w:cs="Times New Roman"/>
          <w:color w:val="FF0000"/>
          <w:szCs w:val="24"/>
        </w:rPr>
        <w:t>)</w:t>
      </w:r>
    </w:p>
    <w:p w14:paraId="5470BDB8" w14:textId="77777777" w:rsidR="001F594C" w:rsidRDefault="008C7D1C">
      <w:pPr>
        <w:spacing w:after="0" w:line="600" w:lineRule="auto"/>
        <w:ind w:firstLine="720"/>
        <w:contextualSpacing/>
        <w:jc w:val="both"/>
        <w:rPr>
          <w:rFonts w:eastAsia="Times New Roman" w:cs="Times New Roman"/>
          <w:szCs w:val="24"/>
        </w:rPr>
      </w:pPr>
      <w:r w:rsidRPr="00983C3B">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Τον λόγο έχει ο κ. Στύλιος.</w:t>
      </w:r>
    </w:p>
    <w:p w14:paraId="5470BDB9" w14:textId="77777777" w:rsidR="001F594C" w:rsidRDefault="008C7D1C">
      <w:pPr>
        <w:spacing w:after="0" w:line="600" w:lineRule="auto"/>
        <w:ind w:firstLine="720"/>
        <w:contextualSpacing/>
        <w:jc w:val="both"/>
        <w:rPr>
          <w:rFonts w:eastAsia="Times New Roman" w:cs="Times New Roman"/>
          <w:szCs w:val="24"/>
        </w:rPr>
      </w:pPr>
      <w:r w:rsidRPr="00501C36">
        <w:rPr>
          <w:rFonts w:eastAsia="Times New Roman" w:cs="Times New Roman"/>
          <w:b/>
          <w:szCs w:val="24"/>
        </w:rPr>
        <w:t>ΓΕΩΡΓΙΟΣ ΣΤΥΛΙΟΣ:</w:t>
      </w:r>
      <w:r>
        <w:rPr>
          <w:rFonts w:eastAsia="Times New Roman" w:cs="Times New Roman"/>
          <w:szCs w:val="24"/>
        </w:rPr>
        <w:t xml:space="preserve"> Ευχαριστώ πολύ, κύρι</w:t>
      </w:r>
      <w:r>
        <w:rPr>
          <w:rFonts w:eastAsia="Times New Roman" w:cs="Times New Roman"/>
          <w:szCs w:val="24"/>
        </w:rPr>
        <w:t>ε Πρόεδρε.</w:t>
      </w:r>
    </w:p>
    <w:p w14:paraId="5470BDBA" w14:textId="77777777" w:rsidR="001F594C" w:rsidRDefault="008C7D1C">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κάθε νέο νομοσχέδιο με νέα μέτρα που φέρνει η μακροβιότερη μνημονιακή κυβέρνηση της χώρας, η Κυβέρνηση ΣΥΡΙΖΑ-ΑΝΕΛ, έρχομαι προσωπικά σε αμηχανία, καθώς τα επιχειρήματα και οι λέξεις χάνουν την αξία τους. Είναι μ</w:t>
      </w:r>
      <w:r>
        <w:rPr>
          <w:rFonts w:eastAsia="Times New Roman" w:cs="Times New Roman"/>
          <w:szCs w:val="24"/>
        </w:rPr>
        <w:t>άταιο να θυμίσω τι έλεγε η κυβερνητική σημερινή πλειοψηφία τα ανεπίγνωστα χρόνια της αντιμνημονιακής Αντιπολίτευσης, με ποιες υποσχέσεις και πολιτικές ήλθε στην εξουσία, το πώς πολιτεύθηκε τους πρώτους μήνες του 2015, όταν διαβεβαίωνε ότι αρχίζει η συγγραφ</w:t>
      </w:r>
      <w:r>
        <w:rPr>
          <w:rFonts w:eastAsia="Times New Roman" w:cs="Times New Roman"/>
          <w:szCs w:val="24"/>
        </w:rPr>
        <w:t xml:space="preserve">ή της συμφωνίας, όταν μετά το τρίτο μνημόνιο ακολουθούσε το παράλληλο πρόγραμμα, αργότερα τα αντίμετρα και μια σειρά από δεκάδες ψεύτικες υποσχέσεις. Ο </w:t>
      </w:r>
      <w:r>
        <w:rPr>
          <w:rFonts w:eastAsia="Times New Roman" w:cs="Times New Roman"/>
          <w:szCs w:val="24"/>
        </w:rPr>
        <w:t>ε</w:t>
      </w:r>
      <w:r>
        <w:rPr>
          <w:rFonts w:eastAsia="Times New Roman" w:cs="Times New Roman"/>
          <w:szCs w:val="24"/>
        </w:rPr>
        <w:t>ισηγητής μας και πολλοί συνάδελφοι μου έχουν τεκμηριωμένα αναφερθεί στα μέτρα ύψους 5,1 δισεκατομμυρίων</w:t>
      </w:r>
      <w:r>
        <w:rPr>
          <w:rFonts w:eastAsia="Times New Roman" w:cs="Times New Roman"/>
          <w:szCs w:val="24"/>
        </w:rPr>
        <w:t xml:space="preserve"> ευρώ που περιέχει το νομοσχέδιο, με τις νέες περικοπές των συντάξεων και τη μείωση του αφορολόγητου ως τα 5.600 ευρώ, τα επόμενα χρόνια.</w:t>
      </w:r>
    </w:p>
    <w:p w14:paraId="5470BDB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αναφερθώ σε αυτά που εφαρμόσατε όμως, χωρίς να προβλέπονται από κανένα μνημόνιο, χωρί</w:t>
      </w:r>
      <w:r>
        <w:rPr>
          <w:rFonts w:eastAsia="Times New Roman" w:cs="Times New Roman"/>
          <w:szCs w:val="24"/>
        </w:rPr>
        <w:t>ς να σας το έχει ζητήσει κανείς. Αναφέρθηκε πριν και ο κ. Βενιζέλος. Θα σταθώ σε ένα σημείο το οποίο το θεωρώ μέγιστο ζήτημα νομιμοποίησης, το θέμα του κρυφού μνημονίου.</w:t>
      </w:r>
    </w:p>
    <w:p w14:paraId="5470BDB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Μίλησαν οι δύο Υπουργοί των Οικονομικών και είπαν ότι τα υπερπλεονάσματα</w:t>
      </w:r>
      <w:r>
        <w:rPr>
          <w:rFonts w:eastAsia="Times New Roman" w:cs="Times New Roman"/>
          <w:szCs w:val="24"/>
        </w:rPr>
        <w:t>,</w:t>
      </w:r>
      <w:r>
        <w:rPr>
          <w:rFonts w:eastAsia="Times New Roman" w:cs="Times New Roman"/>
          <w:szCs w:val="24"/>
        </w:rPr>
        <w:t xml:space="preserve"> που υπολογίζ</w:t>
      </w:r>
      <w:r>
        <w:rPr>
          <w:rFonts w:eastAsia="Times New Roman" w:cs="Times New Roman"/>
          <w:szCs w:val="24"/>
        </w:rPr>
        <w:t>ουν για τα επόμενα έτη 2019, 2020, 2021, είναι ο δημοσιονομικός χώρος που θα δημιουργηθεί και το οποίο θα το επιστρέψετε στους πολίτες. Τίθεται συνεπώς το ερώτημα: Εφόσον υπήρχε υπερπλεόνασμα και το 2016 και το 2017 και φέτος το 2018, γιατί δεν το επιστρέψ</w:t>
      </w:r>
      <w:r>
        <w:rPr>
          <w:rFonts w:eastAsia="Times New Roman" w:cs="Times New Roman"/>
          <w:szCs w:val="24"/>
        </w:rPr>
        <w:t>ατε στους πολίτες; Υπήρχε κρυφή ατζέντα; Κρυφή συμφωνία; Κρυφό μνημόνιο; Προφανώς υπήρχε. Γιατί δεν ενημερώσατε τη Βουλή και τους πολίτες για το κρυφό σας σχέδιο;</w:t>
      </w:r>
    </w:p>
    <w:p w14:paraId="5470BDB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απλά λόγια, συγκεντρώσατε 20 δισεκατομμύρια ευρώ ταμειακό απόθεμα για να βγούμε με αυτό στ</w:t>
      </w:r>
      <w:r>
        <w:rPr>
          <w:rFonts w:eastAsia="Times New Roman" w:cs="Times New Roman"/>
          <w:szCs w:val="24"/>
        </w:rPr>
        <w:t>ις αγορές. Δηλαδή, διευκολύνατε τους δανειστές να μην προχωρήσουν σε μεγαλύτερες ελαφρύνσεις σε σχέση με το χρέος. Θα το δούμε στη συνέχεια. Σας θυμίζω τη δέσμευση των δανειστών από το 2012 να προχωρήσουν σε ελάφρυνση του χρέους. Η Κυβέρνηση ΣΥΡΙΖΑ-ΑΝΕΛ εφ</w:t>
      </w:r>
      <w:r>
        <w:rPr>
          <w:rFonts w:eastAsia="Times New Roman" w:cs="Times New Roman"/>
          <w:szCs w:val="24"/>
        </w:rPr>
        <w:t>άρμοσε ένα κρυφό μνημόνιο χωρίς την έγκριση του ελληνικού λαού, ένα μη νομιμοποιημένο σχέδιο. Πέτυχε να εξυπηρετήσει τους δανειστές και τις κυβερνήσεις τους.</w:t>
      </w:r>
    </w:p>
    <w:p w14:paraId="5470BDB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κυβερνητική πλειοψηφία κατηγορούσε την προηγούμενη κυβέρν</w:t>
      </w:r>
      <w:r>
        <w:rPr>
          <w:rFonts w:eastAsia="Times New Roman" w:cs="Times New Roman"/>
          <w:szCs w:val="24"/>
        </w:rPr>
        <w:t xml:space="preserve">ηση της Νέας Δημοκρατίας για τα αιματοβαμμένα πλεονάσματα ύψους 3% έως 4,5% για τρία χρόνια που «σκοτώνουν την κοινωνία». Έτσι έλεγαν τότε. Πλεονάσματα που ήταν, όμως, συνδεδεμένα με υψηλούς ρυθμούς ανάπτυξης. </w:t>
      </w:r>
    </w:p>
    <w:p w14:paraId="5470BDB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ΣΥΡΙΖΑ-ΑΝΕΛ διακήρυττε στη συνέχε</w:t>
      </w:r>
      <w:r>
        <w:rPr>
          <w:rFonts w:eastAsia="Times New Roman" w:cs="Times New Roman"/>
          <w:szCs w:val="24"/>
        </w:rPr>
        <w:t>ια ότι στο τρίτο μνημόνιο συμφώνησε σε χαμηλότερα πλεονάσματα, για να έλθει στη συνέχεια χωρίς λόγο να στραγγίξει την οικονομία και την αγορά. Πανηγυρίζει διότι κατάφερε στην προηγούμενη τριετία υπερπλεόνασμα 6,3% του ΑΕΠ. Τα υπολογίζουν γύρω στα 21 δισεκα</w:t>
      </w:r>
      <w:r>
        <w:rPr>
          <w:rFonts w:eastAsia="Times New Roman" w:cs="Times New Roman"/>
          <w:szCs w:val="24"/>
        </w:rPr>
        <w:t xml:space="preserve">τομμύρια ευρώ. Χωρίς λόγο η Κυβέρνηση κήρυξε στάση πληρωμών, επέβαλε αχρείαστη λιτότητα χωρίς να το ζητήσει κανείς. Και αυτό για να φανεί αξιόπιστη στους εταίρους. </w:t>
      </w:r>
    </w:p>
    <w:p w14:paraId="5470BDC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αποστρέφεται τις μεταρρυθμίσεις, έχει αλλεργία στις διαρθρωτικές </w:t>
      </w:r>
      <w:r>
        <w:rPr>
          <w:rFonts w:eastAsia="Times New Roman" w:cs="Times New Roman"/>
          <w:szCs w:val="24"/>
        </w:rPr>
        <w:t>αλλαγές, στο κράτος, είναι εναντίον της επιχειρηματικότητας, είναι εναντίον της αγοράς. Και γι’ αυτό εφαρμόζει την πιο επώδυνη πολιτική των υπερπλεονασμάτων. Για την επόμενη πενταετία, το προβλεπόμενο υπερπλεόνασμα θα αγγίξει τα 5,2% του ΑΕΠ το 2022. Θα αφ</w:t>
      </w:r>
      <w:r>
        <w:rPr>
          <w:rFonts w:eastAsia="Times New Roman" w:cs="Times New Roman"/>
          <w:szCs w:val="24"/>
        </w:rPr>
        <w:t>αιρέσετε συνολικά από την οικονομία 8 δισεκατομμύρια ευρώ. Γιατί το κάνετε αυτό; Για να φανείτε βασιλικότεροι του βασιλέως; Εσείς που θα σώζατε την Ευρώπη από τη λιτότητα;</w:t>
      </w:r>
    </w:p>
    <w:p w14:paraId="5470BDC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πάμε να συγκρίνουμε, κύριοι Υπουργοί, κυρίες και κύριοι συνάδελφοι, τα ΑΕΠ των υπ</w:t>
      </w:r>
      <w:r>
        <w:rPr>
          <w:rFonts w:eastAsia="Times New Roman" w:cs="Times New Roman"/>
          <w:szCs w:val="24"/>
        </w:rPr>
        <w:t>όλοιπων χωρών που βγήκαν από τα μνημόνια αυτή την περίοδο. Η Ιρλανδία αύξησε το ΑΕΠ κατά 13% τα τελευταία τρία χρόνια, η Κύπρος κατά 9,3%, η Πορτογαλία κατά 6,1%, η Ελλάδα κατά 0,9%. Είναι επίσημα στοιχεία της Ευρωπαϊκής Επιτροπής. Τέσσερις αριθμοί, μια σκ</w:t>
      </w:r>
      <w:r>
        <w:rPr>
          <w:rFonts w:eastAsia="Times New Roman" w:cs="Times New Roman"/>
          <w:szCs w:val="24"/>
        </w:rPr>
        <w:t>ληρή αλήθεια: Η Ελλάδα αντί να συγκλίνει, αποκλίνει από την Ευρωπαϊκή Ένωση. Η χώρα βυθίστηκε σε αχρείαστη λιτότητα και σε μηδενική ανάπτυξη.</w:t>
      </w:r>
    </w:p>
    <w:p w14:paraId="5470BDC2" w14:textId="77777777" w:rsidR="001F594C" w:rsidRDefault="008C7D1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470BD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Τελε</w:t>
      </w:r>
      <w:r>
        <w:rPr>
          <w:rFonts w:eastAsia="Times New Roman" w:cs="Times New Roman"/>
          <w:szCs w:val="24"/>
        </w:rPr>
        <w:t>ιώνω.</w:t>
      </w:r>
    </w:p>
    <w:p w14:paraId="5470BD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Έλληνες χρωστούν σήμερα 102 δισεκατομμύρια ευρώ στην εφορία, 31 δισεκατομμύρια στα ασφαλιστικά ταμεία και περίπου 100 δισεκατομμύρια ευρώ στις τράπεζες -δεν υπολογίζω τα υπόλοιπα χρέη προς τις ΔΕΚΟ- και εσείς πανηγυρίζετε για την καθαρή έξοδο.</w:t>
      </w:r>
    </w:p>
    <w:p w14:paraId="5470BD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μου, σας παρακαλώ πολύ, το εξής: Σε σχέση με την Ιρλανδία, την Κύπρο και την Πορτογαλία, σε ποιες από αυτές τις χώρες έχουν επιβληθεί επιπλέον μέτρα λιτότητας μετά από τη λήξη του προγράμματος, χωρίς λεφτά, κυρίες και κύριοι; Ποιες από αυτές τις </w:t>
      </w:r>
      <w:r>
        <w:rPr>
          <w:rFonts w:eastAsia="Times New Roman" w:cs="Times New Roman"/>
          <w:szCs w:val="24"/>
        </w:rPr>
        <w:t>χώρες έχουν την υποχρέωση για τεράστια πλεονάσματα για πέντε και πλέον χρόνια; Πού είναι η καθαρή έξοδος;</w:t>
      </w:r>
    </w:p>
    <w:p w14:paraId="5470BD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υπάρχει καθαρή έξοδος. Υπάρχει μόνο εξαπάτηση, κοροϊδία και εμπαιγμός.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ψήφισε τριάντα νέους φόρους, έχει κόψει είκοσι μί</w:t>
      </w:r>
      <w:r>
        <w:rPr>
          <w:rFonts w:eastAsia="Times New Roman" w:cs="Times New Roman"/>
          <w:szCs w:val="24"/>
        </w:rPr>
        <w:t>α φορές τις συντάξεις και σήμερα φέρνει νέες περικοπές. Η πολιτική αυτή δεν είναι μόνο αντιλαϊκή, αλλά είναι και βαθιά ανήθικη.</w:t>
      </w:r>
    </w:p>
    <w:p w14:paraId="5470BDC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μια νέα κυβέρνηση, μια πολιτική αλλαγή που θα έρθει στη χώρα θα δώσει προοπτική και μέλλον στην πα</w:t>
      </w:r>
      <w:r>
        <w:rPr>
          <w:rFonts w:eastAsia="Times New Roman" w:cs="Times New Roman"/>
          <w:szCs w:val="24"/>
        </w:rPr>
        <w:t>τρίδα, μια κυβέρνηση της Νέας Δημοκρατίας.</w:t>
      </w:r>
    </w:p>
    <w:p w14:paraId="5470BD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470BDC9" w14:textId="77777777" w:rsidR="001F594C" w:rsidRDefault="008C7D1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470BDCA" w14:textId="77777777" w:rsidR="001F594C" w:rsidRDefault="008C7D1C">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Και εγώ ευχαριστώ.</w:t>
      </w:r>
    </w:p>
    <w:p w14:paraId="5470BD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της Ένωσης Κεντρώων κ. Σαρίδης.</w:t>
      </w:r>
    </w:p>
    <w:p w14:paraId="5470BD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ΣΑΡΙΔΗΣ:</w:t>
      </w:r>
      <w:r>
        <w:rPr>
          <w:rFonts w:eastAsia="Times New Roman" w:cs="Times New Roman"/>
          <w:szCs w:val="24"/>
        </w:rPr>
        <w:t xml:space="preserve"> Ευχαριστώ πολύ, κύριε Πρόεδρε.</w:t>
      </w:r>
    </w:p>
    <w:p w14:paraId="5470BD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αφορμή την αυριανή ψήφιση του παρόντος επείγοντος πολυνομοσχεδίου, αλλά και την επικείμενη υπογραφή στις Πρέσπες της </w:t>
      </w:r>
      <w:r>
        <w:rPr>
          <w:rFonts w:eastAsia="Times New Roman" w:cs="Times New Roman"/>
          <w:szCs w:val="24"/>
        </w:rPr>
        <w:t>σ</w:t>
      </w:r>
      <w:r>
        <w:rPr>
          <w:rFonts w:eastAsia="Times New Roman" w:cs="Times New Roman"/>
          <w:szCs w:val="24"/>
        </w:rPr>
        <w:t xml:space="preserve">υμφωνίας για το </w:t>
      </w:r>
      <w:r>
        <w:rPr>
          <w:rFonts w:eastAsia="Times New Roman" w:cs="Times New Roman"/>
          <w:szCs w:val="24"/>
        </w:rPr>
        <w:t>σ</w:t>
      </w:r>
      <w:r>
        <w:rPr>
          <w:rFonts w:eastAsia="Times New Roman" w:cs="Times New Roman"/>
          <w:szCs w:val="24"/>
        </w:rPr>
        <w:t xml:space="preserve">κοπιανό, δόθηκε η ευκαιρία σε </w:t>
      </w:r>
      <w:r>
        <w:rPr>
          <w:rFonts w:eastAsia="Times New Roman" w:cs="Times New Roman"/>
          <w:szCs w:val="24"/>
        </w:rPr>
        <w:t>πολλούς συμπολίτες μας να λύσουν πάρα πολλές από τις απορίες τους, απορίες που δεν έψαχναν απάντηση στα λόγια των πολιτικών, αλλά στις πράξεις τους. Και τις βρήκαν.</w:t>
      </w:r>
    </w:p>
    <w:p w14:paraId="5470BD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Όπως θα διαπιστώσετε σύντομα, οι απαντήσεις αυτές ενισχύουν ένα και μόνο πράγμα: Τη ρητορικ</w:t>
      </w:r>
      <w:r>
        <w:rPr>
          <w:rFonts w:eastAsia="Times New Roman" w:cs="Times New Roman"/>
          <w:szCs w:val="24"/>
        </w:rPr>
        <w:t>ή των άκρων. Μην αναρωτιέστε, λοιπόν, γιατί τα άκρα είναι τόσο ελκυστικά.</w:t>
      </w:r>
    </w:p>
    <w:p w14:paraId="5470BD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ταΐσατε, αγαπητοί συνάδελφοι, το φίδι. Εσείς κλωσήσατε το αυγό, εσείς εκτρέφετε τα φίδια στον κόρφο της </w:t>
      </w:r>
      <w:r>
        <w:rPr>
          <w:rFonts w:eastAsia="Times New Roman" w:cs="Times New Roman"/>
          <w:szCs w:val="24"/>
        </w:rPr>
        <w:t>δ</w:t>
      </w:r>
      <w:r>
        <w:rPr>
          <w:rFonts w:eastAsia="Times New Roman" w:cs="Times New Roman"/>
          <w:szCs w:val="24"/>
        </w:rPr>
        <w:t>ημοκρατίας μας.</w:t>
      </w:r>
    </w:p>
    <w:p w14:paraId="5470BD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Αναρωτιόμουν γιατί δεν κάναμε κάτι για την αξιοπιστία τ</w:t>
      </w:r>
      <w:r>
        <w:rPr>
          <w:rFonts w:eastAsia="Times New Roman" w:cs="Times New Roman"/>
          <w:szCs w:val="24"/>
        </w:rPr>
        <w:t>ων δημοσκοπήσεων. Η απάντηση είναι πολύ απλή: Κανείς δεν θέλει εδώ μέσα να γίνουν ξαφνικά αξιόπιστες οι δημοσκοπήσεις. Κανένας εκπρόσωπος του πολιτικού συστήματος δεν θα ήθελε να βρίσκεται διαρκώς αντιμέτωπος με το αληθινό ποσοστό αποδοχής των θέσεών του.</w:t>
      </w:r>
    </w:p>
    <w:p w14:paraId="5470BD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Πώς θα ψηφίζατε, αγαπητοί συνάδελφοι, αύριο το νέο μνημόνιο; Πώς θα υπογράφατε το ξεπούλημα της Μακεδονίας μας; Πώς θα μπορούσατε να κατηγορείτε ως εθνικιστές όσους αντιδρούν στο ξεπούλημα αυτό; Το πολιτικό σύστημα στην Ελλάδα ούτε ήθελε ούτε και θέλει να </w:t>
      </w:r>
      <w:r>
        <w:rPr>
          <w:rFonts w:eastAsia="Times New Roman" w:cs="Times New Roman"/>
          <w:szCs w:val="24"/>
        </w:rPr>
        <w:t>υπάρχει ένα αξιόπιστο σύστημα καταγραφής τού τι ακριβώς θέλουν οι πολίτες.</w:t>
      </w:r>
    </w:p>
    <w:p w14:paraId="5470BD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Μεγαλώνοντας, μας μάθαιναν οι γονείς μας να προσέχουμε πού βάζουμε την υπογραφή μας και το ίδιο μαθαίνουμε και εμείς από τη δική μας την πλευρά τα παιδιά μας, μόνο που αυτή η αλήθει</w:t>
      </w:r>
      <w:r>
        <w:rPr>
          <w:rFonts w:eastAsia="Times New Roman" w:cs="Times New Roman"/>
          <w:szCs w:val="24"/>
        </w:rPr>
        <w:t>α είναι η μισή αλήθεια και δεν είναι ολόκληρη. Προετοιμάζουμε με έναν λάθος τρόπο τη νεολαία μας για την έξοδό τους στην κοινωνία και στην αγορά. Πρέπει να τους εξηγήσουμε πως, αν η υπογραφή τους είναι μία φορά σημαντική, τότε η ψήφος τους είναι χίλιες φορ</w:t>
      </w:r>
      <w:r>
        <w:rPr>
          <w:rFonts w:eastAsia="Times New Roman" w:cs="Times New Roman"/>
          <w:szCs w:val="24"/>
        </w:rPr>
        <w:t>ές σημαντικότερη. Η ψήφος είναι η άνευ όρων παράδοση της υπογραφής.</w:t>
      </w:r>
    </w:p>
    <w:p w14:paraId="5470BDD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Όταν ψηφίζεις κάποιον, του δίνεις το δικαίωμα να υπογράψει για σένα. Αυτό το δικαίωμα θα ασκήσουν αύριο όσοι από αυτή εδώ μέσα την Αίθουσα υπογράψουν το νέο μνημόνιο. Αυτό το δικαίωμα θα α</w:t>
      </w:r>
      <w:r>
        <w:rPr>
          <w:rFonts w:eastAsia="Times New Roman" w:cs="Times New Roman"/>
          <w:szCs w:val="24"/>
        </w:rPr>
        <w:t>σκήσει η Κυβέρνηση, όταν υπογράψει τη Συμφωνία για τα Σκόπια.</w:t>
      </w:r>
    </w:p>
    <w:p w14:paraId="5470BD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ψήφος, λοιπόν, είναι σημαντικότερη από την υπογραφή μας. Ποιος εξήγησε αυτό το πράγμα στους Έλληνες; Ποτέ δεν εξηγήσαμε την αξία της ψήφου των πολιτών σε αυτή τη χώρα. Δεν μας παίρνει να το </w:t>
      </w:r>
      <w:r>
        <w:rPr>
          <w:rFonts w:eastAsia="Times New Roman" w:cs="Times New Roman"/>
          <w:szCs w:val="24"/>
        </w:rPr>
        <w:t>έχουν ψηλά στην αντίληψή τους και στη συνείδησή τους οι Έλληνες. Το εγχώριο πολιτικό σύστημα δεν αντέχει κάτι τέτοιο.</w:t>
      </w:r>
    </w:p>
    <w:p w14:paraId="5470BDD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θα γινόταν στη χώρα, αν η πραγματική δουλειά των πολιτικών δυνάμεων ήταν να εξηγούν στους πολίτες με επιχειρήματα την αλήθεια της εκάστ</w:t>
      </w:r>
      <w:r>
        <w:rPr>
          <w:rFonts w:eastAsia="Times New Roman" w:cs="Times New Roman"/>
          <w:szCs w:val="24"/>
        </w:rPr>
        <w:t>οτε κατάστασης, του εκάστοτε προβλήματος και να παρουσιάζουν επιλογές και λύσεις, αφήνοντας τους ίδιους να αποφασίσουν για το τι τελικά θα γίνει νόμος του κράτους και τι όχι;</w:t>
      </w:r>
    </w:p>
    <w:p w14:paraId="5470BD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που εσείς δίνετε σε αυτό το ερώτημα είναι μια απειλή. Απειλείτε με το </w:t>
      </w:r>
      <w:r>
        <w:rPr>
          <w:rFonts w:eastAsia="Times New Roman" w:cs="Times New Roman"/>
          <w:szCs w:val="24"/>
        </w:rPr>
        <w:t>χάος που δήθεν θα προκύψει αν τυχόν συμμετείχαν περισσότερο οι πολίτες στις διαδικασίες που γίνονται στο όνομά τους, αν τυχόν είχαν δικαίωμα ελέγχου στα όσα υπογράφονται και συμφωνούνται γι’ αυτούς, χωρίς αυτούς. Απειλείτε με το χάος, ώστε να εξηγήσετε για</w:t>
      </w:r>
      <w:r>
        <w:rPr>
          <w:rFonts w:eastAsia="Times New Roman" w:cs="Times New Roman"/>
          <w:szCs w:val="24"/>
        </w:rPr>
        <w:t>τί τους κρατάτε συνειδητά απ’ έξω, εκτός δηλαδή των διαδικασιών του κοινοβουλευτισμού και της δημοκρατίας.</w:t>
      </w:r>
    </w:p>
    <w:p w14:paraId="5470BD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τον ίδιο λόγο δεν προβληματίζεται κανένας σας ούτε ασχολείται με το νούμερο ένα πρόβλημα της δημοκρατίας μας, την αποχή. Κανείς δεν έχει κάνει το</w:t>
      </w:r>
      <w:r>
        <w:rPr>
          <w:rFonts w:eastAsia="Times New Roman" w:cs="Times New Roman"/>
          <w:szCs w:val="24"/>
        </w:rPr>
        <w:t xml:space="preserve"> παραμικρό, απολύτως το παραμικρό για να αντιμετωπιστεί η αποχή. Ο λόγος είναι απλός. Σας συμφέρει η αποχή. </w:t>
      </w:r>
    </w:p>
    <w:p w14:paraId="5470BD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Κάθε φορά που ένας πολίτης φτάνει στο αμήν, κάθε φορά που ένας πολίτης κλείνει βρίζοντας την τηλεόραση, την εφημερίδα του, το ραδιόφωνό του, εσείς </w:t>
      </w:r>
      <w:r>
        <w:rPr>
          <w:rFonts w:eastAsia="Times New Roman" w:cs="Times New Roman"/>
          <w:szCs w:val="24"/>
        </w:rPr>
        <w:t>χαίρεστε, γιατί μένουν κάθε φορά όλο και λιγότεροι πολίτες πρόθυμοι να σηκώσουν ανάστημα και να ασχοληθούν με τη ζούγκλα της πολιτικής.</w:t>
      </w:r>
    </w:p>
    <w:p w14:paraId="5470BDD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Έχουμε γίνει ζούγκλα, αγαπητοί συνάδελφοι. Ο πολιτικός διάλογος δεν γίνεται πια με επιχειρήματα, αλλά με απειλές, με ψέμ</w:t>
      </w:r>
      <w:r>
        <w:rPr>
          <w:rFonts w:eastAsia="Times New Roman" w:cs="Times New Roman"/>
          <w:szCs w:val="24"/>
        </w:rPr>
        <w:t>ατα, με εκβιασμούς, με λάσπη. Τα βασικά μας θέματα, αυτά που κυριαρχούν στις πολιτικές συζητήσεις, είναι το ποιος φταίει περισσότερο ή αν φταίνε οι προηγούμενοι ή αν φταίνε οι τωρινοί, το ποιος είναι προτιμότερο να είναι κυβερνήτης, ο ψεύτης ή ο κλέφτης, τ</w:t>
      </w:r>
      <w:r>
        <w:rPr>
          <w:rFonts w:eastAsia="Times New Roman" w:cs="Times New Roman"/>
          <w:szCs w:val="24"/>
        </w:rPr>
        <w:t>ο από πότε μετράει η καθυστέρηση αυτής της χώρας, από το 1975 ή από το 2015, το ποιος ξεπούλησε πρώτος την Ελλάδα και ποιος την ξεπούλησε δεύτερος. Με αυτά καταπιάνεται ο δημόσιος πολιτικός διάλογος.</w:t>
      </w:r>
    </w:p>
    <w:p w14:paraId="5470BD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γίνεται επίτηδες, αγαπητοί συνάδελφοι. Γίνεται εσκε</w:t>
      </w:r>
      <w:r>
        <w:rPr>
          <w:rFonts w:eastAsia="Times New Roman" w:cs="Times New Roman"/>
          <w:szCs w:val="24"/>
        </w:rPr>
        <w:t>μμένα, γίνεται με πρόθεση, γίνεται με δόλο. Κάνετε ό,τι μπορείτε για να αηδιάζουν οι Έλληνες από το πολιτικό σύστημα και να παραιτούνται, να αποτραβιούνται, να απέχουν. Γίνεται έτσι πιο εύκολη η δουλειά, η «μπίζνα» του να είσαι πολιτικός.</w:t>
      </w:r>
    </w:p>
    <w:p w14:paraId="5470BDD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Στη δημοκρατία, ό</w:t>
      </w:r>
      <w:r>
        <w:rPr>
          <w:rFonts w:eastAsia="Times New Roman" w:cs="Times New Roman"/>
          <w:szCs w:val="24"/>
        </w:rPr>
        <w:t>μως, αγαπητοί συνάδελφοι, δεν υπάρχουν αδιέξοδα. Έχετε εγκλωβίσει τους Έλληνες, πείθοντάς τους πως δεν ψήφισαν κυβέρνηση τον Σεπτέμβρη του 2015, αλλά διαχειριστές των μνημονίων, διαχειριστές της ήττας αυτού του τόπου, της ήττας αυτού του λαού.</w:t>
      </w:r>
    </w:p>
    <w:p w14:paraId="5470BDD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Στα πρώτα δε</w:t>
      </w:r>
      <w:r>
        <w:rPr>
          <w:rFonts w:eastAsia="Times New Roman" w:cs="Times New Roman"/>
          <w:szCs w:val="24"/>
        </w:rPr>
        <w:t>κατέσσερα άρθρα του νομοσχεδίου, σε αυτό το τόσο κατεπείγον νομοσχέδιο, κάνουμε νόμο του κράτους τον κανονισμό κοινοχρήστων της πιο ακριβής πολυκατοικίας που θα χτιστεί στη χώρα μας, νομοθετούμε για τα κοινόχρηστα των πλουσίων, ξεχωριστά από όσα ισχύουν γι</w:t>
      </w:r>
      <w:r>
        <w:rPr>
          <w:rFonts w:eastAsia="Times New Roman" w:cs="Times New Roman"/>
          <w:szCs w:val="24"/>
        </w:rPr>
        <w:t>α όλους τους υπόλοιπους.</w:t>
      </w:r>
    </w:p>
    <w:p w14:paraId="5470BD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μπορεί να είναι στο ίδιο επίπεδο υπηρεσιών ο πλούσιος με τον φτωχό, δεν μπορούμε να επιτρέψουμε να στέκονται σε ουρές για να εξυπηρετηθούν όλοι εκείνοι που με τα πολλά τους χρήματα θα αγοράσουν ένα σπίτι μέσα στη μεγαλύτερη επέ</w:t>
      </w:r>
      <w:r>
        <w:rPr>
          <w:rFonts w:eastAsia="Times New Roman" w:cs="Times New Roman"/>
          <w:szCs w:val="24"/>
        </w:rPr>
        <w:t>νδυση της ιστορίας μας.</w:t>
      </w:r>
    </w:p>
    <w:p w14:paraId="5470BD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μπορούμε να ανεχτούμε να περπατάνε σε δρόμους χωρίς φωτισμό αυτοί οι άνθρωποι, ούτε να σωρεύονται τα σκουπίδια κάτω από τα μπαλκόνια τους στα πεζοδρόμιά τους, γι’ αυτό σήμερα ψηφίζουμε ιδιαιτέρως για αυτούς έναν καλύτερο κανονισ</w:t>
      </w:r>
      <w:r>
        <w:rPr>
          <w:rFonts w:eastAsia="Times New Roman" w:cs="Times New Roman"/>
          <w:szCs w:val="24"/>
        </w:rPr>
        <w:t>μό διαχείρισης κοινοχρήστων.</w:t>
      </w:r>
    </w:p>
    <w:p w14:paraId="5470BD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λοιπόν, που παρουσιάζεται ως μνημονιακή μας υποχρέωση το να μην ταλαιπωρούνται οι πλούσιοι, την ίδια ώρα δεν λέτε τίποτα για την έξωση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ι</w:t>
      </w:r>
      <w:r>
        <w:rPr>
          <w:rFonts w:eastAsia="Times New Roman" w:cs="Times New Roman"/>
          <w:szCs w:val="24"/>
        </w:rPr>
        <w:t xml:space="preserve">ατρείου στο Ελληνικό. Ή μήπως δεν το ξέρετε; Δεν το γνωρίζετε; </w:t>
      </w:r>
    </w:p>
    <w:p w14:paraId="5470BDE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ι</w:t>
      </w:r>
      <w:r>
        <w:rPr>
          <w:rFonts w:eastAsia="Times New Roman" w:cs="Times New Roman"/>
          <w:szCs w:val="24"/>
        </w:rPr>
        <w:t xml:space="preserve">ατρείο που έχει να επιδείξει μετρήσιμο και συγκεκριμένο έργο, σε αντίθεση με τις περισσότερες δημόσιες υπηρεσίες,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ι</w:t>
      </w:r>
      <w:r>
        <w:rPr>
          <w:rFonts w:eastAsia="Times New Roman" w:cs="Times New Roman"/>
          <w:szCs w:val="24"/>
        </w:rPr>
        <w:t>ατρείο που στηρίζεται στον εθελοντισμό και όχι στο</w:t>
      </w:r>
      <w:r>
        <w:rPr>
          <w:rFonts w:eastAsia="Times New Roman" w:cs="Times New Roman"/>
          <w:szCs w:val="24"/>
        </w:rPr>
        <w:t xml:space="preserve"> φακελάκι,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ι</w:t>
      </w:r>
      <w:r>
        <w:rPr>
          <w:rFonts w:eastAsia="Times New Roman" w:cs="Times New Roman"/>
          <w:szCs w:val="24"/>
        </w:rPr>
        <w:t xml:space="preserve">ατρείο στο οποίο καταφεύγουν οι άποροι καρκινοπαθείς, γιατί δεν έχουν πρόσβαση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αυτό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ι</w:t>
      </w:r>
      <w:r>
        <w:rPr>
          <w:rFonts w:eastAsia="Times New Roman" w:cs="Times New Roman"/>
          <w:szCs w:val="24"/>
        </w:rPr>
        <w:t>ατρείο δεν βρήκε χώρο στον κανονισμό διαχείρισης κοινοχρήστων, στους πλούσιους, για μια αριστερή κυβέρνησ</w:t>
      </w:r>
      <w:r>
        <w:rPr>
          <w:rFonts w:eastAsia="Times New Roman" w:cs="Times New Roman"/>
          <w:szCs w:val="24"/>
        </w:rPr>
        <w:t>η.</w:t>
      </w:r>
    </w:p>
    <w:p w14:paraId="5470BD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Έτσι συνεχίζονται και τα υπόλοιπα άρθρα του πολυνομοσχεδίου, τα άρθρα 15 έως 22, αρμοδιότητας του Υπουργείου Εργασίας, Κοινωνικής Ασφάλισης και Κοινωνικής Αλληλεγγύης. Αυτά δεν χρειάζονται σχολιασμό, χρειάζονται μετάφραση. </w:t>
      </w:r>
    </w:p>
    <w:p w14:paraId="5470BD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συντάξεις, λοιπόν, υπολογί</w:t>
      </w:r>
      <w:r>
        <w:rPr>
          <w:rFonts w:eastAsia="Times New Roman" w:cs="Times New Roman"/>
          <w:szCs w:val="24"/>
        </w:rPr>
        <w:t>ζονται ξανά, οι μισθοί γίνονται ανταγωνιστικοί, οι ασφαλιστικές εισφορές εξορθολογίζονται, οι συλλογικές συμβάσεις επαναδιαπραγματεύονται.</w:t>
      </w:r>
    </w:p>
    <w:p w14:paraId="5470BDE3" w14:textId="77777777" w:rsidR="001F594C" w:rsidRDefault="008C7D1C">
      <w:pPr>
        <w:tabs>
          <w:tab w:val="left" w:pos="3873"/>
        </w:tabs>
        <w:spacing w:line="600" w:lineRule="auto"/>
        <w:ind w:firstLine="709"/>
        <w:contextualSpacing/>
        <w:jc w:val="both"/>
        <w:rPr>
          <w:rFonts w:eastAsia="Times New Roman" w:cs="Times New Roman"/>
          <w:szCs w:val="24"/>
        </w:rPr>
      </w:pPr>
      <w:r>
        <w:rPr>
          <w:rFonts w:eastAsia="Times New Roman" w:cs="Times New Roman"/>
          <w:szCs w:val="24"/>
        </w:rPr>
        <w:t>Αυτό λέτε εσείς. Οι πολίτες καταλαβαίνουν πως οι συντάξεις περικόπτονται, πως οι μισθοί μειώνονται, πως οι ασφαλιστικ</w:t>
      </w:r>
      <w:r>
        <w:rPr>
          <w:rFonts w:eastAsia="Times New Roman" w:cs="Times New Roman"/>
          <w:szCs w:val="24"/>
        </w:rPr>
        <w:t xml:space="preserve">ές εισφορές αυξάνονται χωρίς αντίκρισμα, πως τα δικαιώματα των εργατών έχουν καταργηθεί. </w:t>
      </w:r>
    </w:p>
    <w:p w14:paraId="5470BDE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Τα άρθρα 45 έως και 78 του Υπουργείου Ανάπτυξης -ενός Υπουργείου που αντικειμενικά είτε θα δεχθούμε πως δεν έχει αντικείμενο είτε θα δεχθούμε πως έχει αποτύχει- έχουν</w:t>
      </w:r>
      <w:r>
        <w:rPr>
          <w:rFonts w:eastAsia="Times New Roman" w:cs="Times New Roman"/>
          <w:szCs w:val="24"/>
        </w:rPr>
        <w:t xml:space="preserve"> έναν και μόνο σκοπό, να αποκρύψουν την αλήθεια των όσων κακών έρχονται για τους πολίτες αυτής της χώρας για το άμεσο μέλλον.  </w:t>
      </w:r>
    </w:p>
    <w:p w14:paraId="5470BDE5"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Από τη μια προσπαθούν να διαχειριστούν την αποτυχία της εκτίμησης του προηγούμενου Υπουργού που αποπέμψατε για λόγους ηθικής, ότ</w:t>
      </w:r>
      <w:r>
        <w:rPr>
          <w:rFonts w:eastAsia="Times New Roman" w:cs="Times New Roman"/>
          <w:szCs w:val="24"/>
        </w:rPr>
        <w:t xml:space="preserve">ι δηλαδή από τον εξωδικαστικό μηχανισμό θα ωφελούνταν τετρακόσιες χιλιάδες επιχειρήσεις, και από την άλλη προσπαθούν να καμουφλάρουν τα όσα έρχονται για όσα χρωστάνε στις τράπεζες, τις ίδιες τράπεζες που έχουμε ανακεφαλαιοποιήσει τρεις φορές από την τσέπη </w:t>
      </w:r>
      <w:r>
        <w:rPr>
          <w:rFonts w:eastAsia="Times New Roman" w:cs="Times New Roman"/>
          <w:szCs w:val="24"/>
        </w:rPr>
        <w:t xml:space="preserve">των φορολογουμένων και τις οποίες νιώθει την ανάγκη να προστατέψει ο κ. Τσακαλώτος από τους πολίτες αυτής της χώρας. </w:t>
      </w:r>
    </w:p>
    <w:p w14:paraId="5470BDE6"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Τριάντα άρθρα για να προστατέψουμε τις τράπεζες από τους πολίτες και άλλα τόσα για να προστατέψουμε τα λεφτά των δανειστών, όχι το κεφάλαι</w:t>
      </w:r>
      <w:r>
        <w:rPr>
          <w:rFonts w:eastAsia="Times New Roman" w:cs="Times New Roman"/>
          <w:szCs w:val="24"/>
        </w:rPr>
        <w:t>ο, αλλά τους τόκους που υπολογίζουν ότι θα πάρουν.</w:t>
      </w:r>
    </w:p>
    <w:p w14:paraId="5470BDE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Τολμάτε και αναφέρεστε στο άρθρο 109 σε αυτό που εγγυάται στους δανειστές ότι δεν θα χάσουν τα λεφτά τους, ακόμα και αν χρειαστεί να πουλήσουμε την ΕΥΔΑΠ, την ΕΥΑΘ, αυτό που αποδεικνύει πως έχουμε δανειστε</w:t>
      </w:r>
      <w:r>
        <w:rPr>
          <w:rFonts w:eastAsia="Times New Roman" w:cs="Times New Roman"/>
          <w:szCs w:val="24"/>
        </w:rPr>
        <w:t xml:space="preserve">ί ουσιαστικά από τοκογλύφους και όχι από εταίρους φίλους και συμμάχους. Αυτό είναι συνέχεια των όσων ψηφίσατε όλοι μαζί, </w:t>
      </w:r>
      <w:r w:rsidRPr="009E3DD6">
        <w:rPr>
          <w:rFonts w:eastAsia="Times New Roman" w:cs="Times New Roman"/>
          <w:szCs w:val="24"/>
        </w:rPr>
        <w:t>ΣΥΡΙΖΑ</w:t>
      </w:r>
      <w:r>
        <w:rPr>
          <w:rFonts w:eastAsia="Times New Roman" w:cs="Times New Roman"/>
          <w:szCs w:val="24"/>
        </w:rPr>
        <w:t xml:space="preserve">, ΠΑΣΟΚ, Κίνημα Αλλαγής, </w:t>
      </w:r>
      <w:r w:rsidRPr="00391AB7">
        <w:rPr>
          <w:rFonts w:eastAsia="Times New Roman" w:cs="Times New Roman"/>
          <w:szCs w:val="24"/>
        </w:rPr>
        <w:t>Νέα Δημοκρατία</w:t>
      </w:r>
      <w:r>
        <w:rPr>
          <w:rFonts w:eastAsia="Times New Roman" w:cs="Times New Roman"/>
          <w:szCs w:val="24"/>
        </w:rPr>
        <w:t>, Ποτάμι, Ανεξάρτητοι Έλληνες τον Αύγουστο του 2015. Όχι μόνο δεν κυβερνάτε, καθώς έχετε υ</w:t>
      </w:r>
      <w:r>
        <w:rPr>
          <w:rFonts w:eastAsia="Times New Roman" w:cs="Times New Roman"/>
          <w:szCs w:val="24"/>
        </w:rPr>
        <w:t>ποκύψει σε εκβιασμούς, αλλά δεν μπορείτε να διαχειριστείτε και τα μνημόνια. Αυτή είναι η αλήθεια.</w:t>
      </w:r>
    </w:p>
    <w:p w14:paraId="5470BDE8"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Τώρα έρχομαι στο θέμα των Σκοπίων. Από την πρώτη μέρα που ανοίξατε την παραπλανητική συζήτηση για άσχετα ζητήματα, όπως το πόσες χιλιάδες ήταν τελικά αυτοί </w:t>
      </w:r>
      <w:r w:rsidRPr="002940B6">
        <w:rPr>
          <w:rFonts w:eastAsia="Times New Roman"/>
          <w:szCs w:val="24"/>
        </w:rPr>
        <w:t>οι</w:t>
      </w:r>
      <w:r w:rsidRPr="002940B6">
        <w:rPr>
          <w:rFonts w:eastAsia="Times New Roman"/>
          <w:szCs w:val="24"/>
        </w:rPr>
        <w:t xml:space="preserve"> οποίοι</w:t>
      </w:r>
      <w:r>
        <w:rPr>
          <w:rFonts w:eastAsia="Times New Roman" w:cs="Times New Roman"/>
          <w:szCs w:val="24"/>
        </w:rPr>
        <w:t xml:space="preserve"> βγήκαν στους δρόμους στα συλλαλητήρια της Θεσσαλονίκης και της Αθήνας ή το πόσο βαρύτερη και πόσο πιο ηθική είναι η ψήφος των </w:t>
      </w:r>
      <w:r>
        <w:rPr>
          <w:rFonts w:eastAsia="Times New Roman" w:cs="Times New Roman"/>
          <w:szCs w:val="24"/>
        </w:rPr>
        <w:t>α</w:t>
      </w:r>
      <w:r>
        <w:rPr>
          <w:rFonts w:eastAsia="Times New Roman" w:cs="Times New Roman"/>
          <w:szCs w:val="24"/>
        </w:rPr>
        <w:t xml:space="preserve">ριστερών από την ψήφο των </w:t>
      </w:r>
      <w:r>
        <w:rPr>
          <w:rFonts w:eastAsia="Times New Roman" w:cs="Times New Roman"/>
          <w:szCs w:val="24"/>
        </w:rPr>
        <w:t>δ</w:t>
      </w:r>
      <w:r>
        <w:rPr>
          <w:rFonts w:eastAsia="Times New Roman" w:cs="Times New Roman"/>
          <w:szCs w:val="24"/>
        </w:rPr>
        <w:t xml:space="preserve">εξιών ή ακόμα και το πώς αποκτά σε αυτή τη χώρα την αξία του ένα επιχείρημα, από την πρώτη μέρα που σας είδα να τα κάνετε αυτά, έβγαλα το συμπέρασμα πως δεν γνωρίζετε, πως δεν έχετε καμμία ιδέα για τον ποιον λαό κυβερνάτε. </w:t>
      </w:r>
    </w:p>
    <w:p w14:paraId="5470BDE9"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Σας ρώτησα ευθέως και σας ξαναρω</w:t>
      </w:r>
      <w:r>
        <w:rPr>
          <w:rFonts w:eastAsia="Times New Roman" w:cs="Times New Roman"/>
          <w:szCs w:val="24"/>
        </w:rPr>
        <w:t>τώ και σήμερα: Δεν σας κάνει εντύπωση που δεν έχουν βγει για άλλους λόγους, αλλά βγήκαν για τη Μακεδονία μας οι Έλληνες πολίτες</w:t>
      </w:r>
      <w:r w:rsidRPr="008D7F74">
        <w:rPr>
          <w:rFonts w:eastAsia="Times New Roman" w:cs="Times New Roman"/>
          <w:szCs w:val="24"/>
        </w:rPr>
        <w:t xml:space="preserve"> </w:t>
      </w:r>
      <w:r>
        <w:rPr>
          <w:rFonts w:eastAsia="Times New Roman" w:cs="Times New Roman"/>
          <w:szCs w:val="24"/>
        </w:rPr>
        <w:t>στους δρόμους; Δεν σας κάνει εντύπωση που πονάει περισσότερο τον Έλληνα να δώσει το όνομα της Μακεδονίας από όσο πονάνε μαζί όλε</w:t>
      </w:r>
      <w:r>
        <w:rPr>
          <w:rFonts w:eastAsia="Times New Roman" w:cs="Times New Roman"/>
          <w:szCs w:val="24"/>
        </w:rPr>
        <w:t xml:space="preserve">ς οι περικοπές μισθών, συντάξεων, επιδομάτων, παροχών; </w:t>
      </w:r>
    </w:p>
    <w:p w14:paraId="5470BDEA"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Δεν αναρωτηθήκατε τι είναι αυτό που κάνει τον Έλληνα να ανέχεται μεν τα αποτελέσματα της ανικανότητας των </w:t>
      </w:r>
      <w:r w:rsidRPr="00911877">
        <w:rPr>
          <w:rFonts w:eastAsia="Times New Roman" w:cs="Times New Roman"/>
          <w:szCs w:val="24"/>
        </w:rPr>
        <w:t>πολιτικ</w:t>
      </w:r>
      <w:r>
        <w:rPr>
          <w:rFonts w:eastAsia="Times New Roman" w:cs="Times New Roman"/>
          <w:szCs w:val="24"/>
        </w:rPr>
        <w:t>ών του εκπροσώπων, να ανέχεται να βλέπει να υποκύπτουν σε εκβιασμούς, αλλά ταυτόχρονα ν</w:t>
      </w:r>
      <w:r>
        <w:rPr>
          <w:rFonts w:eastAsia="Times New Roman" w:cs="Times New Roman"/>
          <w:szCs w:val="24"/>
        </w:rPr>
        <w:t xml:space="preserve">α μην του επιτρέπει να κάτσει απαθής και αμίλητος όταν διακυβεύονται τα εθνικά του δίκαια και η ιστορία του; </w:t>
      </w:r>
    </w:p>
    <w:p w14:paraId="5470BDEB" w14:textId="77777777" w:rsidR="001F594C" w:rsidRDefault="008C7D1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σήμερα σπέρνετε ανέμους, αύριο θα θερίσετε θύελλες. Όσοι θα βάλετε τις υπογραφές σας στη συμφωνία, όσοι την υπερασπί</w:t>
      </w:r>
      <w:r>
        <w:rPr>
          <w:rFonts w:eastAsia="Times New Roman" w:cs="Times New Roman"/>
          <w:szCs w:val="24"/>
        </w:rPr>
        <w:t xml:space="preserve">ζεστε δημόσια θα </w:t>
      </w:r>
      <w:r w:rsidRPr="00E57B5A">
        <w:rPr>
          <w:rFonts w:eastAsia="Times New Roman" w:cs="Times New Roman"/>
          <w:szCs w:val="24"/>
        </w:rPr>
        <w:t>πρέπει να</w:t>
      </w:r>
      <w:r>
        <w:rPr>
          <w:rFonts w:eastAsia="Times New Roman" w:cs="Times New Roman"/>
          <w:szCs w:val="24"/>
        </w:rPr>
        <w:t xml:space="preserve"> απαντήσετε σε τρεις ερωτήσεις. Πρώτον, πόσοι από αυτούς που σας ψήφιζαν γνώριζαν ποια ήταν η θέση σας για το </w:t>
      </w:r>
      <w:r>
        <w:rPr>
          <w:rFonts w:eastAsia="Times New Roman" w:cs="Times New Roman"/>
          <w:szCs w:val="24"/>
        </w:rPr>
        <w:t>σ</w:t>
      </w:r>
      <w:r>
        <w:rPr>
          <w:rFonts w:eastAsia="Times New Roman" w:cs="Times New Roman"/>
          <w:szCs w:val="24"/>
        </w:rPr>
        <w:t xml:space="preserve">κοπιανό; Δεύτερον, πόσοι από αυτούς που σας ψήφισαν, γνώριζαν μεν τη θέση σας για το </w:t>
      </w:r>
      <w:r>
        <w:rPr>
          <w:rFonts w:eastAsia="Times New Roman" w:cs="Times New Roman"/>
          <w:szCs w:val="24"/>
        </w:rPr>
        <w:t>σ</w:t>
      </w:r>
      <w:r>
        <w:rPr>
          <w:rFonts w:eastAsia="Times New Roman" w:cs="Times New Roman"/>
          <w:szCs w:val="24"/>
        </w:rPr>
        <w:t>κοπιανό, αλλά σας επέλεξαν ως καλ</w:t>
      </w:r>
      <w:r>
        <w:rPr>
          <w:rFonts w:eastAsia="Times New Roman" w:cs="Times New Roman"/>
          <w:szCs w:val="24"/>
        </w:rPr>
        <w:t>ύτερους διαχειριστές των μνημονίων και όχι για να ξεπουλήσετε το όνομα της Μακεδονίας; Τρίτον, πόσοι από αυτούς που σας ψήφισαν γνώριζαν τις θέσεις σας για τα εθνικά θέματα, αλλά σας προτίμησαν επειδή πίστεψαν πως θα τα βγάλετε πέρα με τη διαπλοκή και τη δ</w:t>
      </w:r>
      <w:r>
        <w:rPr>
          <w:rFonts w:eastAsia="Times New Roman" w:cs="Times New Roman"/>
          <w:szCs w:val="24"/>
        </w:rPr>
        <w:t xml:space="preserve">ιαφθορά των προηγουμένων; </w:t>
      </w:r>
    </w:p>
    <w:p w14:paraId="5470BDEC"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πληροφορώ, για να το γνωρίζετε, πως </w:t>
      </w:r>
      <w:r w:rsidRPr="00AC526C">
        <w:rPr>
          <w:rFonts w:eastAsia="Times New Roman" w:cs="Times New Roman"/>
          <w:szCs w:val="24"/>
        </w:rPr>
        <w:t>ό</w:t>
      </w:r>
      <w:r>
        <w:rPr>
          <w:rFonts w:eastAsia="Times New Roman" w:cs="Times New Roman"/>
          <w:szCs w:val="24"/>
        </w:rPr>
        <w:t>σοι σας ψήφισαν για να διαχειριστείτε καλύτερα τα μνημόνια, σήμερα εδώ, με αυτό που ψηφίζετε, παίρνουν την απάντησή τους. Σας ενημερώνω, λοιπόν, πως όσοι σας ψήφισαν για να νικήσετε τη δια</w:t>
      </w:r>
      <w:r>
        <w:rPr>
          <w:rFonts w:eastAsia="Times New Roman" w:cs="Times New Roman"/>
          <w:szCs w:val="24"/>
        </w:rPr>
        <w:t>πλοκή και τη διαφθορά, σήμερα εδώ μέσα, με αυτό που θα ψηφιστεί, θα πάρουν την οριστική τους απάντηση. Σας το λέω για να το ξέρετε ότι όσοι σας ψήφισαν τον Σεπτέμβρη του 2015 και δεν έλαβαν υπ’ όψιν τους τις προγραμματικές σας ενδεχομένως θέσεις για τα εθν</w:t>
      </w:r>
      <w:r>
        <w:rPr>
          <w:rFonts w:eastAsia="Times New Roman" w:cs="Times New Roman"/>
          <w:szCs w:val="24"/>
        </w:rPr>
        <w:t>ικά θέματα, σήμερα χτυπάνε το κεφάλι τους στον τοίχο.</w:t>
      </w:r>
    </w:p>
    <w:p w14:paraId="5470BDED" w14:textId="77777777" w:rsidR="001F594C" w:rsidRDefault="008C7D1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470BDEE"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θέλω μόνο, </w:t>
      </w:r>
      <w:r w:rsidRPr="00A341B8">
        <w:rPr>
          <w:rFonts w:eastAsia="Times New Roman" w:cs="Times New Roman"/>
          <w:szCs w:val="24"/>
        </w:rPr>
        <w:t>κύριε Πρόεδρε</w:t>
      </w:r>
      <w:r>
        <w:rPr>
          <w:rFonts w:eastAsia="Times New Roman" w:cs="Times New Roman"/>
          <w:szCs w:val="24"/>
        </w:rPr>
        <w:t>.</w:t>
      </w:r>
    </w:p>
    <w:p w14:paraId="5470BDE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έχω ξαναπεί και θα το ξαναπώ όσες φορές χρειαστεί. Οι Έλληνες άντεξαν μνημόνια,</w:t>
      </w:r>
      <w:r>
        <w:rPr>
          <w:rFonts w:eastAsia="Times New Roman" w:cs="Times New Roman"/>
          <w:szCs w:val="24"/>
        </w:rPr>
        <w:t xml:space="preserve"> άντεξαν την τρόικα, το ΔΝΤ, τον Σόιμπλε, άντεξαν τις κωλοτούμπες, τις κυβιστήσεις, άντεξαν τα ψέματα, τις αυταπάτες, τις κλοπές, τις εθνικές ήττες. Τώρα να δούμε, αν εσείς θα αντέξετε αυτή την αντίδραση των Ελλήνων, η οποία θα βγει έξω στα πεζοδρόμια, στι</w:t>
      </w:r>
      <w:r>
        <w:rPr>
          <w:rFonts w:eastAsia="Times New Roman" w:cs="Times New Roman"/>
          <w:szCs w:val="24"/>
        </w:rPr>
        <w:t xml:space="preserve">ς πλατείες, στους δρόμους για να φωνάξει για το όνομα της Μακεδονίας, για αυτή την επαίσχυντη συμφωνία στην οποία προχώρησε η </w:t>
      </w:r>
      <w:r w:rsidRPr="001850F1">
        <w:rPr>
          <w:rFonts w:eastAsia="Times New Roman" w:cs="Times New Roman"/>
          <w:szCs w:val="24"/>
        </w:rPr>
        <w:t>Κυβέρνηση</w:t>
      </w:r>
      <w:r>
        <w:rPr>
          <w:rFonts w:eastAsia="Times New Roman" w:cs="Times New Roman"/>
          <w:szCs w:val="24"/>
        </w:rPr>
        <w:t xml:space="preserve"> χωρίς να έχει τη νομιμοποίηση να το κάνει από μόνη της.</w:t>
      </w:r>
    </w:p>
    <w:p w14:paraId="5470BDF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Ένωση Κεντρώων λέει «όχι» στο συγκεκριμένο πολυνομοσχέδιο</w:t>
      </w:r>
      <w:r w:rsidRPr="00E9091E">
        <w:rPr>
          <w:rFonts w:eastAsia="Times New Roman" w:cs="Times New Roman"/>
          <w:szCs w:val="24"/>
        </w:rPr>
        <w:t xml:space="preserve">. </w:t>
      </w:r>
      <w:r>
        <w:rPr>
          <w:rFonts w:eastAsia="Times New Roman" w:cs="Times New Roman"/>
          <w:szCs w:val="24"/>
        </w:rPr>
        <w:t>Λέε</w:t>
      </w:r>
      <w:r>
        <w:rPr>
          <w:rFonts w:eastAsia="Times New Roman" w:cs="Times New Roman"/>
          <w:szCs w:val="24"/>
        </w:rPr>
        <w:t>ι «όχι» σε όλα του τα άρθρα. Λέει «όχι» επί της αρχής και στο σύνολο. Λέει «όχι» στην παράδοση του ονόματος «Μακεδονία». Και θα είναι αύριο εκεί έξω, μαζί με όλους όσους θα φωνάζουν, μαζί με όλους αυτούς που αγαπάνε την Ελλάδα.</w:t>
      </w:r>
    </w:p>
    <w:p w14:paraId="5470BDF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5470BDF2" w14:textId="77777777" w:rsidR="001F594C" w:rsidRDefault="008C7D1C">
      <w:pPr>
        <w:spacing w:line="600" w:lineRule="auto"/>
        <w:ind w:firstLine="720"/>
        <w:contextualSpacing/>
        <w:jc w:val="center"/>
        <w:rPr>
          <w:rFonts w:eastAsia="Times New Roman"/>
          <w:color w:val="000000"/>
          <w:szCs w:val="24"/>
        </w:rPr>
      </w:pPr>
      <w:r>
        <w:rPr>
          <w:rFonts w:eastAsia="Times New Roman" w:cs="Times New Roman"/>
          <w:szCs w:val="24"/>
        </w:rPr>
        <w:t>(Χε</w:t>
      </w:r>
      <w:r>
        <w:rPr>
          <w:rFonts w:eastAsia="Times New Roman" w:cs="Times New Roman"/>
          <w:szCs w:val="24"/>
        </w:rPr>
        <w:t xml:space="preserve">ιροκροτήματα από την πτέρυγα </w:t>
      </w:r>
      <w:r>
        <w:rPr>
          <w:rFonts w:eastAsia="Times New Roman"/>
          <w:color w:val="000000"/>
          <w:szCs w:val="24"/>
        </w:rPr>
        <w:t>της Ένωσης Κεντρώων)</w:t>
      </w:r>
    </w:p>
    <w:p w14:paraId="5470BDF3"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5470BDF4"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Θα ήθελα μισό λεπτό, κύριε Πρόεδρε.</w:t>
      </w:r>
    </w:p>
    <w:p w14:paraId="5470BDF5"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Παρακαλώ, κύριε Πρόεδρε.</w:t>
      </w:r>
    </w:p>
    <w:p w14:paraId="5470BDF6"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Σαρίδη, επειδή είναι ευαίσθητο κοινωνικά ζήτημα, κάνω αυτήν την παρέμβαση. Ίσως δεν ήσασταν προχθές. Ο κ. Σκουρλέτης, ο αρμόδιος Υπουργός, δεσμεύθηκε απολύτως ότι δεν υπάρχει κανένα θέμα για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ι</w:t>
      </w:r>
      <w:r>
        <w:rPr>
          <w:rFonts w:eastAsia="Times New Roman" w:cs="Times New Roman"/>
          <w:szCs w:val="24"/>
        </w:rPr>
        <w:t>ατρεί</w:t>
      </w:r>
      <w:r>
        <w:rPr>
          <w:rFonts w:eastAsia="Times New Roman" w:cs="Times New Roman"/>
          <w:szCs w:val="24"/>
        </w:rPr>
        <w:t>ο του Ελληνικού.</w:t>
      </w:r>
    </w:p>
    <w:p w14:paraId="5470BDF7"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Θέλετε να σας απαντήσω;</w:t>
      </w:r>
    </w:p>
    <w:p w14:paraId="5470BDF8"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Όχι, δεν θέλω.</w:t>
      </w:r>
    </w:p>
    <w:p w14:paraId="5470BDF9"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λέω ότι υπήρξε αυτή η δέσμευση κ.λπ.</w:t>
      </w:r>
      <w:r>
        <w:rPr>
          <w:rFonts w:eastAsia="Times New Roman" w:cs="Times New Roman"/>
          <w:szCs w:val="24"/>
        </w:rPr>
        <w:t>.</w:t>
      </w:r>
      <w:r>
        <w:rPr>
          <w:rFonts w:eastAsia="Times New Roman" w:cs="Times New Roman"/>
          <w:szCs w:val="24"/>
        </w:rPr>
        <w:t xml:space="preserve"> Επειδή είναι ευαίσθητο κοινωνικό θέμα και μας ακούνε, να ξέρουν.</w:t>
      </w:r>
    </w:p>
    <w:p w14:paraId="5470BDFA"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5470BDFB"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b/>
          <w:szCs w:val="24"/>
        </w:rPr>
        <w:t xml:space="preserve"> </w:t>
      </w:r>
      <w:r>
        <w:rPr>
          <w:rFonts w:eastAsia="Times New Roman" w:cs="Times New Roman"/>
          <w:szCs w:val="24"/>
        </w:rPr>
        <w:t>Από δεσμεύσεις…</w:t>
      </w:r>
    </w:p>
    <w:p w14:paraId="5470BDFC"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Παρακαλώ!</w:t>
      </w:r>
    </w:p>
    <w:p w14:paraId="5470BDFD"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Έχει προχωρήσει και έχουν βρεθεί λύσεις κ.λπ.</w:t>
      </w:r>
      <w:r>
        <w:rPr>
          <w:rFonts w:eastAsia="Times New Roman" w:cs="Times New Roman"/>
          <w:szCs w:val="24"/>
        </w:rPr>
        <w:t>.</w:t>
      </w:r>
      <w:r>
        <w:rPr>
          <w:rFonts w:eastAsia="Times New Roman" w:cs="Times New Roman"/>
          <w:szCs w:val="24"/>
        </w:rPr>
        <w:t xml:space="preserve"> Είναι σε γνώση μας. Να λέμε γι’ αυτά που υπάρχουν, να μη λέμε και για άλλα. Ακούνε κάποιες ευπαθείς ομάδες και όχι μόνο.</w:t>
      </w:r>
    </w:p>
    <w:p w14:paraId="5470BDFE"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470BDFF"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E14148">
        <w:rPr>
          <w:rFonts w:eastAsia="Times New Roman" w:cs="Times New Roman"/>
          <w:b/>
          <w:szCs w:val="24"/>
        </w:rPr>
        <w:t>ΠΡΟΕΔΡ</w:t>
      </w:r>
      <w:r w:rsidRPr="00E14148">
        <w:rPr>
          <w:rFonts w:eastAsia="Times New Roman" w:cs="Times New Roman"/>
          <w:b/>
          <w:szCs w:val="24"/>
        </w:rPr>
        <w:t>ΕΥΩΝ (Δημήτριος Κρεμαστινός):</w:t>
      </w:r>
      <w:r>
        <w:rPr>
          <w:rFonts w:eastAsia="Times New Roman" w:cs="Times New Roman"/>
          <w:szCs w:val="24"/>
        </w:rPr>
        <w:t xml:space="preserve"> Ο Αναπληρωτής Υπουργός Οικονομικών κ. Χουλιαράκης έχει τον λόγο για οκτώ λεπτά.</w:t>
      </w:r>
    </w:p>
    <w:p w14:paraId="5470BE00"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A4125A">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κύριε Πρόεδρε.</w:t>
      </w:r>
    </w:p>
    <w:p w14:paraId="5470BE01"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αφορμή την κατάθεση και ψήφιση </w:t>
      </w:r>
      <w:r>
        <w:rPr>
          <w:rFonts w:eastAsia="Times New Roman" w:cs="Times New Roman"/>
          <w:szCs w:val="24"/>
        </w:rPr>
        <w:t xml:space="preserve">αύριο του μεσοπροθέσμου 2019-2022, θα ήθελα να κάνω έναν σύντομο απολογισμό της δημοσιονομικής στρατηγικής των τελευταίων τριών ετών από τον Σεπτέμβριο του 2015 έως σήμερα. </w:t>
      </w:r>
    </w:p>
    <w:p w14:paraId="5470BE02"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Πρώτα απ’ όλα να πω ότι η δημοσιονομική πολιτική τα τελευταία τρία έτη σχεδιάστηκε</w:t>
      </w:r>
      <w:r>
        <w:rPr>
          <w:rFonts w:eastAsia="Times New Roman" w:cs="Times New Roman"/>
          <w:szCs w:val="24"/>
        </w:rPr>
        <w:t xml:space="preserve"> σε ένα περιβάλλον εξαιρετικών –με την κακή έννοια- μακροοικονομικών συνθηκών. Η χώρα ήταν αποκλεισμένη από τις διεθνείς αγορές κεφαλαίων. Ήταν ήδη σε μεγάλη πολυετή βαθιά ύφεση. Ο δημοσιονομικός χώρος ήταν μηδενικός. Η νομισματική πολιτική δεν ήταν πια στ</w:t>
      </w:r>
      <w:r>
        <w:rPr>
          <w:rFonts w:eastAsia="Times New Roman" w:cs="Times New Roman"/>
          <w:szCs w:val="24"/>
        </w:rPr>
        <w:t>α χέρια μίας εθνικής κεντρικής τράπεζας -είμαστε μέλη της Ευρωπαϊκής Νομισματικής Ένωσης- και οι συνθήκες στο τραπεζικό σύστημα ήταν ιδιαίτερα δυσμενείς, ακριβώς γιατί είχε τρωθεί από χρόνιες αδυναμίες και την πολυετή ύφεση.</w:t>
      </w:r>
    </w:p>
    <w:p w14:paraId="5470BE03"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Σε πολύ λίγες περιπτώσεις τα τε</w:t>
      </w:r>
      <w:r>
        <w:rPr>
          <w:rFonts w:eastAsia="Times New Roman" w:cs="Times New Roman"/>
          <w:szCs w:val="24"/>
        </w:rPr>
        <w:t>λευταία εκατόν πενήντα χρόνια έχει βρεθεί η χώρα σε αντίστοιχη θέση. Αποκλεισμένη από τις αγορές βρέθηκε ξανά τον Απρίλιο του 1932 στη διάρκεια του Μεσοπολέμου και στο τέλος του 19ου αιώνα. Σε κα</w:t>
      </w:r>
      <w:r>
        <w:rPr>
          <w:rFonts w:eastAsia="Times New Roman" w:cs="Times New Roman"/>
          <w:szCs w:val="24"/>
        </w:rPr>
        <w:t>μ</w:t>
      </w:r>
      <w:r>
        <w:rPr>
          <w:rFonts w:eastAsia="Times New Roman" w:cs="Times New Roman"/>
          <w:szCs w:val="24"/>
        </w:rPr>
        <w:t xml:space="preserve">μία από τις δύο αυτές περιπτώσεις δεν ήταν ταυτόχρονα μέλος </w:t>
      </w:r>
      <w:r>
        <w:rPr>
          <w:rFonts w:eastAsia="Times New Roman" w:cs="Times New Roman"/>
          <w:szCs w:val="24"/>
        </w:rPr>
        <w:t>Ν</w:t>
      </w:r>
      <w:r>
        <w:rPr>
          <w:rFonts w:eastAsia="Times New Roman" w:cs="Times New Roman"/>
          <w:szCs w:val="24"/>
        </w:rPr>
        <w:t xml:space="preserve">ομισματικής </w:t>
      </w:r>
      <w:r>
        <w:rPr>
          <w:rFonts w:eastAsia="Times New Roman" w:cs="Times New Roman"/>
          <w:szCs w:val="24"/>
        </w:rPr>
        <w:t>Έ</w:t>
      </w:r>
      <w:r>
        <w:rPr>
          <w:rFonts w:eastAsia="Times New Roman" w:cs="Times New Roman"/>
          <w:szCs w:val="24"/>
        </w:rPr>
        <w:t>νωσης, χωρίς δηλαδή την ευχέρεια άσκησης νομισματικής, συναλλαγματικής πολιτικής.</w:t>
      </w:r>
    </w:p>
    <w:p w14:paraId="5470BE04"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πλαίσιο αυτό σχηματίστηκε, διαμορφώθηκε, η δημοσιονομική πολιτική των τελευταίων τριών ετών. Η δημοσιονομική πολιτική, λοιπόν, οργανώθηκε με αυτά τα δεδομέν</w:t>
      </w:r>
      <w:r>
        <w:rPr>
          <w:rFonts w:eastAsia="Times New Roman" w:cs="Times New Roman"/>
          <w:szCs w:val="24"/>
        </w:rPr>
        <w:t>α γύρω από δύο άξονες.</w:t>
      </w:r>
    </w:p>
    <w:p w14:paraId="5470BE05"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πρώτος άξονας ήταν η αναγκαία –και θα έλεγα αναπόφευκτη- διόρθωση των διαρθρωτικών δημοσιονομικών ανισορροπιών της χώρας, ώστε να αποκατασταθεί η αξιοπιστία στην άσκηση οικονομικής πολιτικής, να αρθούν οι αιτίες αποκλεισμού της χώρ</w:t>
      </w:r>
      <w:r>
        <w:rPr>
          <w:rFonts w:eastAsia="Times New Roman" w:cs="Times New Roman"/>
          <w:szCs w:val="24"/>
        </w:rPr>
        <w:t>ας από τις διεθνείς αγορές κεφαλαίων και να μπορέσει να επανενταχθεί με τρόπο ασφαλή, εκ νέου, στο διεθνές οικονομικό σύστημα.</w:t>
      </w:r>
    </w:p>
    <w:p w14:paraId="5470BE06"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Όπως είπα πριν, όταν μία χώρα είναι αποκλεισμένη από τις αγορές και διατηρείται στη ζωή από τον δανεισμό από τον επίσημο τομέα, π</w:t>
      </w:r>
      <w:r>
        <w:rPr>
          <w:rFonts w:eastAsia="Times New Roman" w:cs="Times New Roman"/>
          <w:szCs w:val="24"/>
        </w:rPr>
        <w:t>ου τον συνοδεύουν πάρα πολύ αυστηροί -</w:t>
      </w:r>
      <w:r w:rsidRPr="003D7C47">
        <w:rPr>
          <w:rFonts w:eastAsia="Times New Roman" w:cs="Times New Roman"/>
          <w:szCs w:val="24"/>
        </w:rPr>
        <w:t xml:space="preserve"> </w:t>
      </w:r>
      <w:r>
        <w:rPr>
          <w:rFonts w:eastAsia="Times New Roman" w:cs="Times New Roman"/>
          <w:szCs w:val="24"/>
        </w:rPr>
        <w:t>θα έλεγε κανείς, επαχθείς- οικονομικοί όροι, προτεραιότητα δίδεται στην άρση των συνθηκών που οδήγησαν εκεί, δηλαδή στην αποκατάσταση της αξιοπιστίας των δημοσίων οικονομικών και του αξιόχρεου του ελληνικού δημοσίου.</w:t>
      </w:r>
    </w:p>
    <w:p w14:paraId="5470BE07"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Παράλληλα με αυτή την προτεραιότητα η δημοσιονομική πολιτική επιχείρησε, στο βαθμό που αυτό ήταν δυνατόν και όσο πιο αποτελεσματικά γίνεται, να επουλώσει τα τραύματα που άφησε η πολυετής ύφεση πάνω στο κοινωνικό σώμα και ειδικότερα τα πιο ευάλωτα τμήματα α</w:t>
      </w:r>
      <w:r>
        <w:rPr>
          <w:rFonts w:eastAsia="Times New Roman" w:cs="Times New Roman"/>
          <w:szCs w:val="24"/>
        </w:rPr>
        <w:t>υτού, τα χαμηλά εισοδήματα, τους άνεργους και τα παιδιά.</w:t>
      </w:r>
    </w:p>
    <w:p w14:paraId="5470BE08"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Με γνώμονα, λοιπόν, τους παραπάνω δύο στόχους, δηλαδή την αποκατάστασης της αξιοπιστίας και όσο το δυνατόν μεγαλύτερη προστασία των πιο αδύναμων, θα έλεγα των άφωνων, τμημάτων της ελληνικής κοινωνίας</w:t>
      </w:r>
      <w:r>
        <w:rPr>
          <w:rFonts w:eastAsia="Times New Roman" w:cs="Times New Roman"/>
          <w:szCs w:val="24"/>
        </w:rPr>
        <w:t xml:space="preserve"> και παρά τη στείρα κριτική της Αντιπολίτευσης, μπορούμε να πούμε πως η άσκηση της δημοσιονομικής πολιτικής ήταν επιτυχής.</w:t>
      </w:r>
    </w:p>
    <w:p w14:paraId="5470BE09"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Πρώτα απ’ όλα οι στόχοι των πρωτογενών πλεονασμάτων πιάστηκαν και υπερκαλύφθησαν. Είναι μια συζήτηση που κάποια στιγμή πρέπει να κάνουμε. Μετά από οκτώ χρόνια, μετά από το 2009, πέρυσι, το 2017, η χώρα εξήλθε της διαδικασίας υπερβολικού ελλείματος της Ευρω</w:t>
      </w:r>
      <w:r>
        <w:rPr>
          <w:rFonts w:eastAsia="Times New Roman"/>
          <w:szCs w:val="24"/>
        </w:rPr>
        <w:t>παϊκής Ένωσης και στα δύο έτη 2016 και 2017 για πρώτη φορά –αυτό δεν έχει, νομίζω, γίνει ιδιαίτερα γνωστό- στη σύγχρονη ελληνική οικονομική ιστορία, η χώρα καταγράφει δημοσιονομικό πλεόνασμα γενικής κυβέρνησης. Μπαίνει σε ένα κλαμπ χωρών της Ευρωπαϊκής Ένω</w:t>
      </w:r>
      <w:r>
        <w:rPr>
          <w:rFonts w:eastAsia="Times New Roman"/>
          <w:szCs w:val="24"/>
        </w:rPr>
        <w:t xml:space="preserve">σης με πλεονάσματα γενικής κυβέρνησης, όχι απλώς πρωτογενή, που περιμένουμε να διατηρηθούν μεσοπρόθεσμα. </w:t>
      </w:r>
    </w:p>
    <w:p w14:paraId="5470BE0A"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Ταυτόχρονα, αναπτύχθηκαν σε εθνική κλίμακα εργαλεία, όπως το κοινωνικό εισόδημα αλληλεγγύης, που καλύπτει εκατοντάδες χιλιάδες νοικοκυριά, ενισχύθηκαν</w:t>
      </w:r>
      <w:r>
        <w:rPr>
          <w:rFonts w:eastAsia="Times New Roman"/>
          <w:szCs w:val="24"/>
        </w:rPr>
        <w:t xml:space="preserve"> τα οικογενειακά επιδόματα κατά 260 εκατομμύρια, κατά περίπου 20%, αναπτύχθηκαν νέα εργαλεία μείωσης της παιδικής φτώχειας, που κάποιοι τα χλευάζουν, όπως είναι τα σχολικά γεύματα, όπως είναι η επέκταση των βρεφονηπιακών σταθμών κ.λπ.</w:t>
      </w:r>
      <w:r>
        <w:rPr>
          <w:rFonts w:eastAsia="Times New Roman"/>
          <w:szCs w:val="24"/>
        </w:rPr>
        <w:t>.</w:t>
      </w:r>
      <w:r>
        <w:rPr>
          <w:rFonts w:eastAsia="Times New Roman"/>
          <w:szCs w:val="24"/>
        </w:rPr>
        <w:t xml:space="preserve"> </w:t>
      </w:r>
    </w:p>
    <w:p w14:paraId="5470BE0B"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Δεν υπάρχει, βέβαια, αμφιβολία πως τίποτα δεν είναι δωρεάν. Δεν υπάρχει αμφιβολία πως δεν υπάρχουν μαγικές λύσεις και πως οι καρποί αυτοί της δημοσιονομικής προσαρμογής είχαν σημαντικό αντίτιμο και το αντίτιμο, κυρίως, ήταν η επιβάρυνση ενός σημαντικού τμή</w:t>
      </w:r>
      <w:r>
        <w:rPr>
          <w:rFonts w:eastAsia="Times New Roman"/>
          <w:szCs w:val="24"/>
        </w:rPr>
        <w:t xml:space="preserve">ματος τόσο των νοικοκυριών όσο και των επιχειρήσεων, οι θυσίες των οποίων επιτρέπουν σήμερα στη χώρα να ατενίζει το μέλλον με αισιοδοξία. Και είναι ακριβώς σε αυτές τις κατηγορίες των πολιτών που θα πρέπει τα οφέλη της ανάκαμψης να στραφούν πρώτα απ’ όλα. </w:t>
      </w:r>
    </w:p>
    <w:p w14:paraId="5470BE0C"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Καθώς η χώρα, λοιπόν, ανακτά βαθμιαία πρόσβαση στις διεθνείς αγορές κεφαλαίου, καθώς τα μακροοικονομικά μεγέθη της ελληνικής οικονομίας βελτιώνονται και η πιστοληπτική της ικανότητα αναβαθμίζεται, οι προτεραιότητες της οικονομικής πολιτικής οφείλουν να στ</w:t>
      </w:r>
      <w:r>
        <w:rPr>
          <w:rFonts w:eastAsia="Times New Roman"/>
          <w:szCs w:val="24"/>
        </w:rPr>
        <w:t>ραφούν σταδιακά προς την αλλαγή του δημοσιονομικού μείγματος, ώστε οι κρατικοί προϋπολογισμοί των επόμενων τεσσάρων ετών να ενισχύσουν το διαθέσιμο εισόδημα των νοικοκυριών, να υποστηρίξουν, με τρόπο ασφαλή, τη βιώσιμη και δίκαιη ανάκαμψη και να αντιμετωπί</w:t>
      </w:r>
      <w:r>
        <w:rPr>
          <w:rFonts w:eastAsia="Times New Roman"/>
          <w:szCs w:val="24"/>
        </w:rPr>
        <w:t xml:space="preserve">σουν, με τρόπο στοχευμένο, χρόνια ελλείμματα κοινωνικής μέριμνας, όπως είναι η μείωση της ανεργίας, η επένδυση στο ανθρώπινο κεφάλαιο και η καταπολέμηση της παιδικής φτώχειας, στόχοι στους οποίους η απόσταση από την Ευρωπαϊκή Ένωση παραμένει σημαντική. </w:t>
      </w:r>
    </w:p>
    <w:p w14:paraId="5470BE0D"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Αυ</w:t>
      </w:r>
      <w:r>
        <w:rPr>
          <w:rFonts w:eastAsia="Times New Roman"/>
          <w:szCs w:val="24"/>
        </w:rPr>
        <w:t>τή η σταδιακή, λοιπόν, μετατόπιση στο μείγμα της δημοσιονομικής πολιτικής αποτυπώνεται στο μεσοπρόθεσμο πρόγραμμα δημοσιονομικής στρατηγικής 2019-2022. Ο δημοσιονομικός χώρος που προκύπτει κατ’ έτος -και μίλησα αρκετά αναλυτικά γι’ αυτό χθες- από την οικον</w:t>
      </w:r>
      <w:r>
        <w:rPr>
          <w:rFonts w:eastAsia="Times New Roman"/>
          <w:szCs w:val="24"/>
        </w:rPr>
        <w:t xml:space="preserve">ομική ανάκαμψη των επόμενων ετών, χωρίς τη λήψη νέων μέτρων, χωρίς δηλαδή επιπλέον λιτότητα, δεσμεύεται για τη μόνιμη μείωση των φορολογικών βαρών, των ασφαλιστικών εισφορών και τη στοχευμένη ενίσχυση συγκεκριμένων κατηγοριών πρωτογενών δαπανών. </w:t>
      </w:r>
    </w:p>
    <w:p w14:paraId="5470BE0E"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Θα θυμίσω</w:t>
      </w:r>
      <w:r>
        <w:rPr>
          <w:rFonts w:eastAsia="Times New Roman"/>
          <w:szCs w:val="24"/>
        </w:rPr>
        <w:t>, μόνο, ότι αθροιστικά και μέχρι το 2022 ο χώρος που δημιουργείται, χωρίς τη λήψη νέων μέτρων και κατά συνέπεια ο χώρος που θα αξιοποιηθεί -προσέξτε το- θα προϋπολογιστεί για μόνιμα μέτρα φορολογικών μειώσεων και επιπλέον πρωτογενών δαπανών, είναι της τάξη</w:t>
      </w:r>
      <w:r>
        <w:rPr>
          <w:rFonts w:eastAsia="Times New Roman"/>
          <w:szCs w:val="24"/>
        </w:rPr>
        <w:t>ς των 3,6 δισεκατομμυρίων ευρώ, τα 2/3 εκ των οποίων -το 65% δηλαδή, περί τα 2.285.000.000.000- θα πάνε σε φορολογικές μειώσεις και τα επιπλέον 1,3 δισεκατομμύρι</w:t>
      </w:r>
      <w:r>
        <w:rPr>
          <w:rFonts w:eastAsia="Times New Roman"/>
          <w:szCs w:val="24"/>
        </w:rPr>
        <w:t>ο</w:t>
      </w:r>
      <w:r>
        <w:rPr>
          <w:rFonts w:eastAsia="Times New Roman"/>
          <w:szCs w:val="24"/>
        </w:rPr>
        <w:t xml:space="preserve"> σε αύξηση στοχευμένων κοινωνικών δαπανών. </w:t>
      </w:r>
    </w:p>
    <w:p w14:paraId="5470BE0F"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Και αναρωτιέμαι όταν επί τρία χρόνια η Αξιωματική </w:t>
      </w:r>
      <w:r>
        <w:rPr>
          <w:rFonts w:eastAsia="Times New Roman"/>
          <w:szCs w:val="24"/>
        </w:rPr>
        <w:t>Αντιπολίτευση ζητούσε ακριβώς αυτό, ζητούσε τη μόνιμη μείωση φορολογικών συντελεστών, γιατί δεν στηρίζει το μεσοπρόθεσμο;</w:t>
      </w:r>
      <w:r w:rsidRPr="000D7794">
        <w:rPr>
          <w:rFonts w:eastAsia="Times New Roman"/>
          <w:szCs w:val="24"/>
        </w:rPr>
        <w:t xml:space="preserve"> </w:t>
      </w:r>
      <w:r>
        <w:rPr>
          <w:rFonts w:eastAsia="Times New Roman"/>
          <w:szCs w:val="24"/>
        </w:rPr>
        <w:t>Για ποιον λόγο δεν στηρίζει το μεσοπρόθεσμο πλαίσιο δημοσιονομικής στρατηγικής τώρα;</w:t>
      </w:r>
    </w:p>
    <w:p w14:paraId="5470BE10"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w:t>
      </w:r>
      <w:r w:rsidRPr="00F81B27">
        <w:rPr>
          <w:rFonts w:eastAsia="Times New Roman" w:cs="Times New Roman"/>
          <w:szCs w:val="24"/>
        </w:rPr>
        <w:t xml:space="preserve">ρόνου ομιλίας του </w:t>
      </w:r>
      <w:r>
        <w:rPr>
          <w:rFonts w:eastAsia="Times New Roman" w:cs="Times New Roman"/>
          <w:szCs w:val="24"/>
        </w:rPr>
        <w:t>Αναπληρωτή Υπουργού</w:t>
      </w:r>
      <w:r w:rsidRPr="00F81B27">
        <w:rPr>
          <w:rFonts w:eastAsia="Times New Roman" w:cs="Times New Roman"/>
          <w:szCs w:val="24"/>
        </w:rPr>
        <w:t>)</w:t>
      </w:r>
    </w:p>
    <w:p w14:paraId="5470BE11"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Δώστε μου ένα λεπτό παραπάνω, κύριε Πρόεδρε.</w:t>
      </w:r>
    </w:p>
    <w:p w14:paraId="5470BE12"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Έχω δύο ερωτήματα: Πρώτον, τι θα έκανε διαφορετικά. Πόσο περισσότερο θα μείωνε τους φόρους; Και αν μείωνε παραπάνω τους φόρους, τι δεν θα έκανε από αυτά που προτείνει σήμερ</w:t>
      </w:r>
      <w:r>
        <w:rPr>
          <w:rFonts w:eastAsia="Times New Roman"/>
          <w:szCs w:val="24"/>
        </w:rPr>
        <w:t xml:space="preserve">α το μεσοπρόθεσμο πρόγραμμα; </w:t>
      </w:r>
    </w:p>
    <w:p w14:paraId="5470BE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Ζ</w:t>
      </w:r>
      <w:r>
        <w:rPr>
          <w:rFonts w:eastAsia="Times New Roman" w:cs="Times New Roman"/>
          <w:szCs w:val="24"/>
        </w:rPr>
        <w:t>΄</w:t>
      </w:r>
      <w:r>
        <w:rPr>
          <w:rFonts w:eastAsia="Times New Roman" w:cs="Times New Roman"/>
          <w:szCs w:val="24"/>
        </w:rPr>
        <w:t xml:space="preserve"> Αντιπρόεδρος της Βουλής κ. </w:t>
      </w:r>
      <w:r w:rsidRPr="00940154">
        <w:rPr>
          <w:rFonts w:eastAsia="Times New Roman" w:cs="Times New Roman"/>
          <w:b/>
          <w:szCs w:val="24"/>
        </w:rPr>
        <w:t>ΣΠΥΡΙΔΩΝ ΛΥΚΟΥΔΗΣ</w:t>
      </w:r>
      <w:r>
        <w:rPr>
          <w:rFonts w:eastAsia="Times New Roman" w:cs="Times New Roman"/>
          <w:szCs w:val="24"/>
        </w:rPr>
        <w:t>)</w:t>
      </w:r>
    </w:p>
    <w:p w14:paraId="5470BE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ότι το διεθνές περιβάλλον μέσα στο οποίο θα κινηθεί η ελληνική οικονομία, μετά την ολοκλήρωση του προγράμμα</w:t>
      </w:r>
      <w:r>
        <w:rPr>
          <w:rFonts w:eastAsia="Times New Roman" w:cs="Times New Roman"/>
          <w:szCs w:val="24"/>
        </w:rPr>
        <w:t>τος, μετά το καλοκαίρι δηλαδή, δεν θα είναι εύκολο. Έχουμε ήδη αρκετά σημάδια που δείχνουν ότι τα σύννεφα της οικονομικής αβεβαιότητας πυκνώνουν. Θα χαρακτηριστεί από αυξημένη ευμεταβλητότητα στις αγορές ομολόγων, ειδικά των χωρών της ευρωπαϊκής περιφέρεια</w:t>
      </w:r>
      <w:r>
        <w:rPr>
          <w:rFonts w:eastAsia="Times New Roman" w:cs="Times New Roman"/>
          <w:szCs w:val="24"/>
        </w:rPr>
        <w:t xml:space="preserve">ς, καθώς και από σημαντικούς κινδύνους που απορρέουν από την αλλαγή στην κατεύθυνση της νομισματικής πολιτικής των Ηνωμένων Πολιτειών, αλλά και στο καθεστώς του διεθνούς εμπορίου. Και δεν αναφέρομαι μόνο στο </w:t>
      </w:r>
      <w:r>
        <w:rPr>
          <w:rFonts w:eastAsia="Times New Roman" w:cs="Times New Roman"/>
          <w:szCs w:val="24"/>
          <w:lang w:val="en-US"/>
        </w:rPr>
        <w:t>Brexit</w:t>
      </w:r>
      <w:r>
        <w:rPr>
          <w:rFonts w:eastAsia="Times New Roman" w:cs="Times New Roman"/>
          <w:szCs w:val="24"/>
        </w:rPr>
        <w:t xml:space="preserve">. </w:t>
      </w:r>
    </w:p>
    <w:p w14:paraId="5470BE1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w:t>
      </w:r>
      <w:r>
        <w:rPr>
          <w:rFonts w:eastAsia="Times New Roman" w:cs="Times New Roman"/>
          <w:szCs w:val="24"/>
        </w:rPr>
        <w:t xml:space="preserve">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5470BE1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Τελειώνω αμέσως, κύριε Πρόεδρε.</w:t>
      </w:r>
    </w:p>
    <w:p w14:paraId="5470BE1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λοιπόν, οι αλλαγές στο μείγμα της δημοσιονομικής πολιτικής, καθώς και η δημοσιονομική επέκταση –αυτό πρέπει να το τονίσουμε, από το 2019 και μετά δεν</w:t>
      </w:r>
      <w:r>
        <w:rPr>
          <w:rFonts w:eastAsia="Times New Roman" w:cs="Times New Roman"/>
          <w:szCs w:val="24"/>
        </w:rPr>
        <w:t xml:space="preserve"> υπάρχει πια περιοριστική πολιτική, στο σύνολό της είναι επεκτατική- που αποτυπώνεται στο μεσοπρόθεσμο πρέπει να γίνει με τρόπο προσεκτικό και ασφαλή, ώστε η επιστροφή στις αγορές να είναι μόνιμη, ασφαλής και βιώσιμη. </w:t>
      </w:r>
    </w:p>
    <w:p w14:paraId="5470BE1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470BE19"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5470BE1A" w14:textId="77777777" w:rsidR="001F594C" w:rsidRDefault="008C7D1C">
      <w:pPr>
        <w:spacing w:line="600" w:lineRule="auto"/>
        <w:ind w:firstLine="720"/>
        <w:contextualSpacing/>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Σπυρίδων Λυκούδης</w:t>
      </w:r>
      <w:r w:rsidRPr="0087367F">
        <w:rPr>
          <w:rFonts w:eastAsia="Times New Roman" w:cs="Times New Roman"/>
          <w:b/>
          <w:szCs w:val="24"/>
        </w:rPr>
        <w:t>):</w:t>
      </w:r>
      <w:r w:rsidRPr="0087367F">
        <w:rPr>
          <w:rFonts w:eastAsia="Times New Roman" w:cs="Times New Roman"/>
          <w:szCs w:val="24"/>
        </w:rPr>
        <w:t xml:space="preserve"> Ε</w:t>
      </w:r>
      <w:r>
        <w:rPr>
          <w:rFonts w:eastAsia="Times New Roman" w:cs="Times New Roman"/>
          <w:szCs w:val="24"/>
        </w:rPr>
        <w:t>υχαριστώ</w:t>
      </w:r>
      <w:r w:rsidRPr="00910E69">
        <w:rPr>
          <w:rFonts w:eastAsia="Times New Roman" w:cs="Times New Roman"/>
          <w:szCs w:val="24"/>
        </w:rPr>
        <w:t xml:space="preserve">, </w:t>
      </w:r>
      <w:r>
        <w:rPr>
          <w:rFonts w:eastAsia="Times New Roman" w:cs="Times New Roman"/>
          <w:szCs w:val="24"/>
        </w:rPr>
        <w:t>κύριε Υπουργέ.</w:t>
      </w:r>
    </w:p>
    <w:p w14:paraId="5470BE1B" w14:textId="77777777" w:rsidR="001F594C" w:rsidRDefault="008C7D1C">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δεκαοκτώ μαθήτριες και μαθητές και δυο εκπαιδευτικοί συνοδοί τους από το Δημοτικό Σχολείο Νεολορούδας Θεσσαλονίκης. </w:t>
      </w:r>
    </w:p>
    <w:p w14:paraId="5470BE1C" w14:textId="77777777" w:rsidR="001F594C" w:rsidRDefault="008C7D1C">
      <w:pPr>
        <w:spacing w:line="600" w:lineRule="auto"/>
        <w:ind w:firstLine="720"/>
        <w:contextualSpacing/>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5470BE1D"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470BE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συνάδελφος κ.</w:t>
      </w:r>
      <w:r>
        <w:rPr>
          <w:rFonts w:eastAsia="Times New Roman" w:cs="Times New Roman"/>
          <w:szCs w:val="24"/>
        </w:rPr>
        <w:t xml:space="preserve"> Νικόλαος Δένδιας έχει τον λόγο.</w:t>
      </w:r>
    </w:p>
    <w:p w14:paraId="5470BE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 </w:t>
      </w:r>
      <w:r>
        <w:rPr>
          <w:rFonts w:eastAsia="Times New Roman" w:cs="Times New Roman"/>
          <w:szCs w:val="24"/>
        </w:rPr>
        <w:t>Σας ευχαριστώ, κύριε Πρόεδρε.</w:t>
      </w:r>
    </w:p>
    <w:p w14:paraId="5470BE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νομίζω ότι οφείλω να αρχίσω την ομιλία μου με μια αναφορά στο θέμα της διαπραγμάτευσης, την οποία διεξήγαγε ο Πρωθυπουργός.</w:t>
      </w:r>
      <w:r>
        <w:rPr>
          <w:rFonts w:eastAsia="Times New Roman" w:cs="Times New Roman"/>
          <w:szCs w:val="24"/>
        </w:rPr>
        <w:t xml:space="preserve"> Ειλικρινά θα ήθελα να σας ρωτήσω, γιατί επιλέξατε σαν μέθοδο επίλυσης και προσέγγισης ενός εθνικού θέματος τη μυστική διπλωματία; Γιατί το κάνατε και μάλιστα σε ένα θέμα, το οποίο από την ίδια του τη φύση θα μπορούσε να είναι δεκτικό συναινέσεων, συνεννοή</w:t>
      </w:r>
      <w:r>
        <w:rPr>
          <w:rFonts w:eastAsia="Times New Roman" w:cs="Times New Roman"/>
          <w:szCs w:val="24"/>
        </w:rPr>
        <w:t xml:space="preserve">σεων, εθνικών ταυτίσεων; Γιατί το κάνατε αυτό το πράγμα; Γιατί επέλεξε αυτή την οδό ο Πρωθυπουργός; </w:t>
      </w:r>
    </w:p>
    <w:p w14:paraId="5470BE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Συγχωρείστε με, αλλά θα σας πω ότι το δεύτερο ερώτημα</w:t>
      </w:r>
      <w:r>
        <w:rPr>
          <w:rFonts w:eastAsia="Times New Roman" w:cs="Times New Roman"/>
          <w:szCs w:val="24"/>
        </w:rPr>
        <w:t>,</w:t>
      </w:r>
      <w:r>
        <w:rPr>
          <w:rFonts w:eastAsia="Times New Roman" w:cs="Times New Roman"/>
          <w:szCs w:val="24"/>
        </w:rPr>
        <w:t xml:space="preserve"> που πρέπει κανείς να σας διατυπώσει ευθέως είναι το εξής: Με ποια εξουσιοδότηση το κάνατε; Διότι, το</w:t>
      </w:r>
      <w:r>
        <w:rPr>
          <w:rFonts w:eastAsia="Times New Roman" w:cs="Times New Roman"/>
          <w:szCs w:val="24"/>
        </w:rPr>
        <w:t xml:space="preserve"> πολίτευμα της χώρας είναι η προεδρευομένη κοινοβουλευτική δημοκρατία. Ο Πρωθυπουργός ενεργεί, εφόσον εκφράζει και απολαμβάνει της εμπιστοσύνης του Κοινοβουλίου. Όπως ξέρετε, όλες οι εξουσίες πηγάζουν από τον λαό, ο λαός εκφράζεται δια του Κοινοβουλίου και</w:t>
      </w:r>
      <w:r>
        <w:rPr>
          <w:rFonts w:eastAsia="Times New Roman" w:cs="Times New Roman"/>
          <w:szCs w:val="24"/>
        </w:rPr>
        <w:t xml:space="preserve"> το Κοινοβούλιο απονέμει την εμπιστοσύνη του στην </w:t>
      </w:r>
      <w:r>
        <w:rPr>
          <w:rFonts w:eastAsia="Times New Roman" w:cs="Times New Roman"/>
          <w:szCs w:val="24"/>
        </w:rPr>
        <w:t>κ</w:t>
      </w:r>
      <w:r>
        <w:rPr>
          <w:rFonts w:eastAsia="Times New Roman" w:cs="Times New Roman"/>
          <w:szCs w:val="24"/>
        </w:rPr>
        <w:t xml:space="preserve">υβέρνηση ή δεν την απονέμει. </w:t>
      </w:r>
    </w:p>
    <w:p w14:paraId="5470BE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αυτή, ο κυβερνητικός σας εταίρος ευθέως χθες, προχθές, τοποθετήθηκε εναντίον των όσων πράττει ο Πρωθυπουργός, </w:t>
      </w:r>
      <w:r>
        <w:rPr>
          <w:rFonts w:eastAsia="Times New Roman" w:cs="Times New Roman"/>
          <w:szCs w:val="24"/>
        </w:rPr>
        <w:t xml:space="preserve">τον οποίο πλέον δεν στηρίζει, εκτός εάν θεωρήσουμε ότι βρισκόμαστε σε ένα κυβερνητικό φρενοκομείο. </w:t>
      </w:r>
    </w:p>
    <w:p w14:paraId="5470BE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ξέρετε, όλα αυτά θα ακούγονταν εγκυκλοπαιδικά και απόψεις της Νέας Δημοκρατίας, αλλά θα σας στενοχωρήσω. Υπάρχει προηγούμενο. Και το προηγούμενο είναι δ</w:t>
      </w:r>
      <w:r>
        <w:rPr>
          <w:rFonts w:eastAsia="Times New Roman" w:cs="Times New Roman"/>
          <w:szCs w:val="24"/>
        </w:rPr>
        <w:t>ικό σας. Το 2015, όταν απεπέμφθη μετά το δημοψήφισμα ο κ. Βαρουφάκης από το Υπουργείο Οικονομικών και ο Πρωθυπουργός τότε αισθάνθηκε ότι δεν απολαμβάνει της εμπιστοσύνης της Βουλής, ήρθε εδώ στο Κοινοβούλιο –το θυμάστε;- και ψηφίστηκε τυπικός και όχι ουσια</w:t>
      </w:r>
      <w:r>
        <w:rPr>
          <w:rFonts w:eastAsia="Times New Roman" w:cs="Times New Roman"/>
          <w:szCs w:val="24"/>
        </w:rPr>
        <w:t xml:space="preserve">στικός νόμος, ο ν.4333/11-7-2015, με τι περιεχόμενο, κυρίες και κύριοι συνάδελφοι; Η Βουλή των Ελλήνων, γράφει τότε, εξουσιοδοτεί τον Πρωθυπουργό, τον Αντιπρόεδρο της Κυβέρνησης, τον κ. Δραγασάκη, τον Υπουργό Οικονομικών και τον Υπουργό Επικρατείας, τι να </w:t>
      </w:r>
      <w:r>
        <w:rPr>
          <w:rFonts w:eastAsia="Times New Roman" w:cs="Times New Roman"/>
          <w:szCs w:val="24"/>
        </w:rPr>
        <w:t xml:space="preserve">κάνουν, κυρίες και κύριοι συνάδελφοι; Να διαπραγματευθούν. </w:t>
      </w:r>
    </w:p>
    <w:p w14:paraId="5470BE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Μην έχοντας, λοιπόν, ο κ. Τσίπρας τη βεβαιότητα, τη στήριξη της κοινοβουλευτικής πλειοψηφίας, αισθάνθηκε τότε την ανάγκη να έρθει στο Κοινοβούλιο και να ζητήσει από το Κοινοβούλιο να του παρασχεθεί με τυπικό νόμο -όχι με ουσιαστικό νόμο, διότι δεν έχει διά</w:t>
      </w:r>
      <w:r>
        <w:rPr>
          <w:rFonts w:eastAsia="Times New Roman" w:cs="Times New Roman"/>
          <w:szCs w:val="24"/>
        </w:rPr>
        <w:t xml:space="preserve">ταξη δικαίου- η δυνατότητα να διαπραγματευθεί. </w:t>
      </w:r>
    </w:p>
    <w:p w14:paraId="5470BE25"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Εξηγήστε μου, σας παρακαλώ, τι είναι αυτό το οποίο τότε δεν επέτρεπε στον κ. Τσίπρα να διαπραγματευθεί οικονομικό θέμα και τώρα με δεδηλωμένη</w:t>
      </w:r>
      <w:r w:rsidRPr="003B4DA9">
        <w:rPr>
          <w:rFonts w:eastAsia="Times New Roman" w:cs="Times New Roman"/>
          <w:szCs w:val="24"/>
        </w:rPr>
        <w:t>,</w:t>
      </w:r>
      <w:r>
        <w:rPr>
          <w:rFonts w:eastAsia="Times New Roman" w:cs="Times New Roman"/>
          <w:szCs w:val="24"/>
        </w:rPr>
        <w:t xml:space="preserve"> ευθεία</w:t>
      </w:r>
      <w:r w:rsidRPr="003B4DA9">
        <w:rPr>
          <w:rFonts w:eastAsia="Times New Roman" w:cs="Times New Roman"/>
          <w:szCs w:val="24"/>
        </w:rPr>
        <w:t>,</w:t>
      </w:r>
      <w:r>
        <w:rPr>
          <w:rFonts w:eastAsia="Times New Roman" w:cs="Times New Roman"/>
          <w:szCs w:val="24"/>
        </w:rPr>
        <w:t xml:space="preserve"> διαπιστωμένη και πανηγυρικά διατυπωμένη αντίθεση του κυβε</w:t>
      </w:r>
      <w:r>
        <w:rPr>
          <w:rFonts w:eastAsia="Times New Roman" w:cs="Times New Roman"/>
          <w:szCs w:val="24"/>
        </w:rPr>
        <w:t xml:space="preserve">ρνητικού εταίρου, παρά ταύτα ο Πρωθυπουργός αισθάνεται ότι μπορεί να προχωρήσει; Τι άλλαξε στην αντίληψή του για τα πράγματα και τη δημοκρατία; </w:t>
      </w:r>
    </w:p>
    <w:p w14:paraId="5470BE2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πρόκειται να πω ούτε μία κουβέντα για μία συμφωνία την οποία δεν γνωρίζουμε. </w:t>
      </w:r>
      <w:r>
        <w:rPr>
          <w:rFonts w:eastAsia="Times New Roman" w:cs="Times New Roman"/>
          <w:szCs w:val="24"/>
        </w:rPr>
        <w:t xml:space="preserve">Δεν </w:t>
      </w:r>
      <w:r w:rsidRPr="00022913">
        <w:rPr>
          <w:rFonts w:eastAsia="Times New Roman"/>
          <w:bCs/>
          <w:shd w:val="clear" w:color="auto" w:fill="FFFFFF"/>
        </w:rPr>
        <w:t>θα</w:t>
      </w:r>
      <w:r>
        <w:rPr>
          <w:rFonts w:eastAsia="Times New Roman" w:cs="Times New Roman"/>
          <w:szCs w:val="24"/>
        </w:rPr>
        <w:t xml:space="preserve"> πω ούτε κιχ. </w:t>
      </w:r>
    </w:p>
    <w:p w14:paraId="5470BE2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Μόλις ήρθε. </w:t>
      </w:r>
    </w:p>
    <w:p w14:paraId="5470BE2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w:t>
      </w:r>
      <w:r>
        <w:rPr>
          <w:rFonts w:eastAsia="Times New Roman" w:cs="Times New Roman"/>
          <w:szCs w:val="24"/>
        </w:rPr>
        <w:t xml:space="preserve"> Μόλις ήρθε, ωραία. </w:t>
      </w:r>
    </w:p>
    <w:p w14:paraId="5470BE29"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ευαίσθητο εθνικό θέμα. Το καταλαβαίνω, αλλά επί του ζητήματος αυτού δεν υπάρχει τρόπος να το αντιμετωπίσετε, με συγχωρείτε. Δεν υπάρχει κανένας. </w:t>
      </w:r>
      <w:r>
        <w:rPr>
          <w:rFonts w:eastAsia="Times New Roman" w:cs="Times New Roman"/>
          <w:szCs w:val="24"/>
        </w:rPr>
        <w:t xml:space="preserve">Ο Πρωθυπουργός λειτούργησε και λειτουργεί εκτός των ορίων του ισχύοντος πολιτεύματος. Κατά συνέπεια, δεν έχει τη δυνατότητα αυτό να το πράξει. </w:t>
      </w:r>
    </w:p>
    <w:p w14:paraId="5470BE2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Όλα αυτά, βεβαίως, θα αναλυθούν, αλλά αυτό νομίζω διά την κατ’ ελάχιστο κοινοβουλευτική τάξη και τη συνταγματική</w:t>
      </w:r>
      <w:r>
        <w:rPr>
          <w:rFonts w:eastAsia="Times New Roman" w:cs="Times New Roman"/>
          <w:szCs w:val="24"/>
        </w:rPr>
        <w:t xml:space="preserve"> τάξη, που είναι ευρύτερη της κοινοβουλευτικής τάξης, θα έπρεπε να λυθεί πολύ καθαρά. </w:t>
      </w:r>
    </w:p>
    <w:p w14:paraId="5470BE2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Καλείσθε να απαντήσετε με την ευκαιρία στο εξής. Σας το καταθέτω στα Πρακτικά. Βεβαίως, είναι ΦΕΚ, αλλά σας το καταθέτω στα Πρακτικά, γιατί προφανώς φαίνεται ότι ακόμα κ</w:t>
      </w:r>
      <w:r>
        <w:rPr>
          <w:rFonts w:eastAsia="Times New Roman" w:cs="Times New Roman"/>
          <w:szCs w:val="24"/>
        </w:rPr>
        <w:t xml:space="preserve">αι ο Πρωθυπουργός της χώρας αγνοεί ακόμα και το δικό </w:t>
      </w:r>
      <w:r w:rsidRPr="00A81AE6">
        <w:rPr>
          <w:rFonts w:eastAsia="Times New Roman" w:cs="Times New Roman"/>
          <w:szCs w:val="24"/>
        </w:rPr>
        <w:t xml:space="preserve">του κοινοβουλευτικό παρελθόν. </w:t>
      </w:r>
    </w:p>
    <w:p w14:paraId="5470BE2C" w14:textId="77777777" w:rsidR="001F594C" w:rsidRDefault="008C7D1C">
      <w:pPr>
        <w:spacing w:line="600" w:lineRule="auto"/>
        <w:ind w:firstLine="720"/>
        <w:contextualSpacing/>
        <w:jc w:val="both"/>
        <w:rPr>
          <w:rFonts w:eastAsia="Times New Roman" w:cs="Times New Roman"/>
        </w:rPr>
      </w:pPr>
      <w:r w:rsidRPr="00A81AE6">
        <w:rPr>
          <w:rFonts w:eastAsia="Times New Roman" w:cs="Times New Roman"/>
        </w:rPr>
        <w:t xml:space="preserve"> (Στο σημείο αυτό ο Βουλευτής κ. Νικόλαος</w:t>
      </w:r>
      <w:r>
        <w:rPr>
          <w:rFonts w:eastAsia="Times New Roman" w:cs="Times New Roman"/>
        </w:rPr>
        <w:t xml:space="preserve"> – Γεώργιος</w:t>
      </w:r>
      <w:r w:rsidRPr="00A81AE6">
        <w:rPr>
          <w:rFonts w:eastAsia="Times New Roman" w:cs="Times New Roman"/>
        </w:rPr>
        <w:t xml:space="preserve"> Δένδιας καταθέτει για τα Πρακτικά το προαναφερθέν έγγραφο, </w:t>
      </w:r>
      <w:r w:rsidRPr="00A81AE6">
        <w:rPr>
          <w:rFonts w:eastAsia="Times New Roman" w:cs="Times New Roman"/>
          <w:bCs/>
          <w:shd w:val="clear" w:color="auto" w:fill="FFFFFF"/>
        </w:rPr>
        <w:t>το οποίο</w:t>
      </w:r>
      <w:r w:rsidRPr="00A81AE6">
        <w:rPr>
          <w:rFonts w:eastAsia="Times New Roman" w:cs="Times New Roman"/>
        </w:rPr>
        <w:t xml:space="preserve"> βρίσκεται στο αρχείο του Τμήματος Γραμματείας της Δ</w:t>
      </w:r>
      <w:r w:rsidRPr="00A81AE6">
        <w:rPr>
          <w:rFonts w:eastAsia="Times New Roman" w:cs="Times New Roman"/>
        </w:rPr>
        <w:t>ιεύθυνσης Στενογραφίας και  Πρακτικών της Βουλής)</w:t>
      </w:r>
    </w:p>
    <w:p w14:paraId="5470BE2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νομοθέτημα, το οποίο συζητάμε σήμερα. Άκουσα προηγουμένως τον Αναπληρωτή Υπουργό, τον κ. Χουλιαράκη. Ο κ. Τσακαλώτος από το πρωί διαφημίζει και στην </w:t>
      </w:r>
      <w:r>
        <w:rPr>
          <w:rFonts w:eastAsia="Times New Roman" w:cs="Times New Roman"/>
          <w:szCs w:val="24"/>
        </w:rPr>
        <w:t>ε</w:t>
      </w:r>
      <w:r>
        <w:rPr>
          <w:rFonts w:eastAsia="Times New Roman" w:cs="Times New Roman"/>
          <w:szCs w:val="24"/>
        </w:rPr>
        <w:t>πιτροπή το νομοθέτημα, το οποίο μας παρ</w:t>
      </w:r>
      <w:r>
        <w:rPr>
          <w:rFonts w:eastAsia="Times New Roman" w:cs="Times New Roman"/>
          <w:szCs w:val="24"/>
        </w:rPr>
        <w:t xml:space="preserve">ουσίασε και ο συμπαθής εισηγητής της πλειοψηφίας, ως μία έξοδο ναπολεόντειας συμφωνίας. </w:t>
      </w:r>
    </w:p>
    <w:p w14:paraId="5470BE2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Μάλιστα, πάρα πολλοί Υπουργοί της Κυβέρνησης, θα μου επιτρέψετε να σας πω -συγχωρείστε μου την έκφραση, ξέρετε ότι δεν χρησιμοποιώ εύκολα τέτοιες λέξεις- με κουτοπονηρ</w:t>
      </w:r>
      <w:r>
        <w:rPr>
          <w:rFonts w:eastAsia="Times New Roman" w:cs="Times New Roman"/>
          <w:szCs w:val="24"/>
        </w:rPr>
        <w:t xml:space="preserve">ιά περιφέρονται ανά τα κανάλια -δεν αναφέρομαι σε σας, κύριε Χουλιαράκη- και λένε πέστε μας πού… </w:t>
      </w:r>
    </w:p>
    <w:p w14:paraId="5470BE2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296D1F">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Ποιος; Εγώ;</w:t>
      </w:r>
    </w:p>
    <w:p w14:paraId="5470BE30"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296D1F">
        <w:rPr>
          <w:rFonts w:eastAsia="Times New Roman" w:cs="Times New Roman"/>
          <w:b/>
          <w:szCs w:val="24"/>
        </w:rPr>
        <w:t>ΝΙΚΟΛΑΟΣ</w:t>
      </w:r>
      <w:r>
        <w:rPr>
          <w:rFonts w:eastAsia="Times New Roman" w:cs="Times New Roman"/>
          <w:b/>
          <w:szCs w:val="24"/>
        </w:rPr>
        <w:t xml:space="preserve"> - ΓΕΩΡΓΙΟΣ</w:t>
      </w:r>
      <w:r w:rsidRPr="00296D1F">
        <w:rPr>
          <w:rFonts w:eastAsia="Times New Roman" w:cs="Times New Roman"/>
          <w:b/>
          <w:szCs w:val="24"/>
        </w:rPr>
        <w:t xml:space="preserve"> ΔΕΝΔΙΑΣ:</w:t>
      </w:r>
      <w:r>
        <w:rPr>
          <w:rFonts w:eastAsia="Times New Roman" w:cs="Times New Roman"/>
          <w:szCs w:val="24"/>
        </w:rPr>
        <w:t xml:space="preserve"> Χαίρομαι, που εξεγείρεστε, κύριε Χουλιαράκη. Ειλικρινά, χαίρομαι, διότι αυτό δείχνει ότι έχετε μία ευαισθησία. Όχι, δεν αναφερόμουν σε εσάς. </w:t>
      </w:r>
    </w:p>
    <w:p w14:paraId="5470BE3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Λοιπόν, πολλοί Υπουργοί περιφέρονται στα κανάλια και λένε «Πείτε μας πού στο κείμενο του νόμου υπάρχουν νέα μέτρα</w:t>
      </w:r>
      <w:r>
        <w:rPr>
          <w:rFonts w:eastAsia="Times New Roman" w:cs="Times New Roman"/>
          <w:szCs w:val="24"/>
        </w:rPr>
        <w:t xml:space="preserve">. Πείτε μας πού.». Και βέβαια πού είναι η κουτοπονηριά; Δεν είναι στο κείμενο του νόμου. Είναι στο παράρτημα και στο μεσοπρόθεσμο. </w:t>
      </w:r>
    </w:p>
    <w:p w14:paraId="5470BE32"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υπάρχει </w:t>
      </w:r>
      <w:r w:rsidRPr="00296D1F">
        <w:rPr>
          <w:rFonts w:eastAsia="Times New Roman"/>
          <w:bCs/>
        </w:rPr>
        <w:t>και</w:t>
      </w:r>
      <w:r>
        <w:rPr>
          <w:rFonts w:eastAsia="Times New Roman"/>
          <w:bCs/>
        </w:rPr>
        <w:t xml:space="preserve"> </w:t>
      </w:r>
      <w:r>
        <w:rPr>
          <w:rFonts w:eastAsia="Times New Roman" w:cs="Times New Roman"/>
          <w:szCs w:val="24"/>
        </w:rPr>
        <w:t>συγκεκριμένη διάταξη μέσα στη θέση της Επιστημονικής Επιτροπής της Βουλής, η οποία λέει ότι και το μεσοπ</w:t>
      </w:r>
      <w:r>
        <w:rPr>
          <w:rFonts w:eastAsia="Times New Roman" w:cs="Times New Roman"/>
          <w:szCs w:val="24"/>
        </w:rPr>
        <w:t xml:space="preserve">ρόθεσμο και τα παραρτήματα επέχουν θέση κανόνος δικαίου. Κατά συνέπεια, νομοθετείτε νέα μέτρα. </w:t>
      </w:r>
    </w:p>
    <w:p w14:paraId="5470BE33"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όποιος Υπουργός γυρνά ανά τα κανάλια και τα λέει αυτά αισθάνεται ότι είπε κάτι έξυπνο, ότι κορόιδεψε τον συνομιλητή του, ότι εξαπάτησε τον ελληνικό λαό, ό</w:t>
      </w:r>
      <w:r>
        <w:rPr>
          <w:rFonts w:eastAsia="Times New Roman" w:cs="Times New Roman"/>
          <w:szCs w:val="24"/>
        </w:rPr>
        <w:t xml:space="preserve">τι «μπράβο, τα καταφέραμε και σήμερα». Δεν γίνεται έτσι, κυρίες και κύριοι συνάδελφοι. Δεν γίνεται έτσι. </w:t>
      </w:r>
    </w:p>
    <w:p w14:paraId="5470BE34"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Οφείλετε να έχετε μία ειλικρινή σχέση με την κοινωνία και να λέτε την αλήθεια. Καλή; Καλή. Στραβή; Στραβή. Στο τέλος-τέλος, προσεγγίζουμε προς τον χρό</w:t>
      </w:r>
      <w:r>
        <w:rPr>
          <w:rFonts w:eastAsia="Times New Roman" w:cs="Times New Roman"/>
          <w:szCs w:val="24"/>
        </w:rPr>
        <w:t xml:space="preserve">νο του λογαριασμού. Θα λογαριαστούμε με το αφεντικό μας, που είναι ο ελληνικός λαός. Ο καθένας μας θα πάει να του πει τι έκανε, πώς το έκανε και ο λαός, ο τελικός κριτής όλων μας, θα αποφασίσει. Αλλά όχι με τέτοια κολπάκια τώρα. Αυτά δεν είναι σοβαρά. </w:t>
      </w:r>
    </w:p>
    <w:p w14:paraId="5470BE35"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Εν </w:t>
      </w:r>
      <w:r>
        <w:rPr>
          <w:rFonts w:eastAsia="Times New Roman" w:cs="Times New Roman"/>
          <w:szCs w:val="24"/>
        </w:rPr>
        <w:t xml:space="preserve">πάση περιπτώσει, να πάμε στο </w:t>
      </w:r>
      <w:r w:rsidRPr="00972555">
        <w:rPr>
          <w:rFonts w:eastAsia="Times New Roman" w:cs="Times New Roman"/>
          <w:szCs w:val="24"/>
        </w:rPr>
        <w:t>νομοσχέδιο</w:t>
      </w:r>
      <w:r>
        <w:rPr>
          <w:rFonts w:eastAsia="Times New Roman" w:cs="Times New Roman"/>
          <w:szCs w:val="24"/>
        </w:rPr>
        <w:t xml:space="preserve"> τώρα. Είναι ενιαίο. Ερώτημα: Μειώνει αυτό το ενιαίο κείμενο τις συντάξεις; Γιατί μας είπε ο κ. Χουλιαράκης προηγουμένως για νέα μέτρα. Εννοούσε νέα μέτρα πέραν του μεσοπροθέσμου, βεβαίως. Αυτό </w:t>
      </w:r>
      <w:r w:rsidRPr="00D66BCA">
        <w:rPr>
          <w:rFonts w:eastAsia="Times New Roman"/>
          <w:bCs/>
        </w:rPr>
        <w:t>είναι</w:t>
      </w:r>
      <w:r>
        <w:rPr>
          <w:rFonts w:eastAsia="Times New Roman" w:cs="Times New Roman"/>
          <w:szCs w:val="24"/>
        </w:rPr>
        <w:t xml:space="preserve"> διαφορετικό. Δεν </w:t>
      </w:r>
      <w:r>
        <w:rPr>
          <w:rFonts w:eastAsia="Times New Roman" w:cs="Times New Roman"/>
          <w:szCs w:val="24"/>
        </w:rPr>
        <w:t xml:space="preserve">έκανε αυτό που κατήγγειλα προηγουμένως. Όμως, είπε: «Υπάρχουν νέα μέτρα πέραν του μεσοπροθέσμου; Όχι.». </w:t>
      </w:r>
    </w:p>
    <w:p w14:paraId="5470BE3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Αλλά αυτό που έχουμε εδώ, αυτό που καλείσθε να ψηφίσετε, μειώνει τις συντάξεις ή όχι, κυρίες και κύριοι συνάδελφοι; Τις μειώνει. Μειώνει το αφορολόγητο</w:t>
      </w:r>
      <w:r>
        <w:rPr>
          <w:rFonts w:eastAsia="Times New Roman" w:cs="Times New Roman"/>
          <w:szCs w:val="24"/>
        </w:rPr>
        <w:t xml:space="preserve">; Ναι ή όχι; Θυμάστε το αφορολόγητο, για το οποίο ο Υπουργός των Οικονομικών θα είχε παραιτηθεί αν έπεφτε στις 9.000 κ.λπ.; Μειώνει το αφορολόγητο πάλι, ναι ή όχι; </w:t>
      </w:r>
    </w:p>
    <w:p w14:paraId="5470BE3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Αυξάνει τον ΕΝΦΙΑ, κυρίες και κύριοι συνάδελφοι, σε ορισμένους εκ των Ελλήνων; Ναι ή όχι; Ν</w:t>
      </w:r>
      <w:r>
        <w:rPr>
          <w:rFonts w:eastAsia="Times New Roman" w:cs="Times New Roman"/>
          <w:szCs w:val="24"/>
        </w:rPr>
        <w:t xml:space="preserve">αι, τον αυξάνει. Και πρέπει να σας πω και κάτι. Εγώ θέλω να είμαι ειλικρινής. Τον ΕΝΦΙΑ δεν τον νομοθετήσατε εσείς. Όμως, αν θέλετε την άποψή μου, η άποψή σας για την κατάργηση του ΕΝΦΙΑ τότε ήταν μία άποψη ορθή. </w:t>
      </w:r>
    </w:p>
    <w:p w14:paraId="5470BE3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ΕΝΦΙΑ είναι ένας άδικος νόμος και είναι </w:t>
      </w:r>
      <w:r>
        <w:rPr>
          <w:rFonts w:eastAsia="Times New Roman" w:cs="Times New Roman"/>
          <w:szCs w:val="24"/>
        </w:rPr>
        <w:t xml:space="preserve">και ένας κακός νόμος. Να σας εξηγήσω γιατί; Διότι ο ΕΝΦΙΑ εισάγει με τον υπολογισμό του μία τρίτη αξία. Υπάρχει δηλαδή, πρώτον, η αντικειμενική αξία, υπάρχει η αγοραία αξία και έρχεται ο ΕΝΦΙΑ μέσα από μαθηματικούς υπολογισμούς και εισάγει μία τρίτη αξία, </w:t>
      </w:r>
      <w:r>
        <w:rPr>
          <w:rFonts w:eastAsia="Times New Roman" w:cs="Times New Roman"/>
          <w:szCs w:val="24"/>
        </w:rPr>
        <w:t xml:space="preserve">την αξία του ΕΝΦΙΑ. </w:t>
      </w:r>
    </w:p>
    <w:p w14:paraId="5470BE39"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όπως είναι διατυπωμένο αυτό το νομοθέτημα, ξέρετε τι γίνεται; Παρακολούθησα προηγουμένως την Υφυπουργό Οικονομικών, την κ. Παπανάτσιου. Εισάγεται και μία τέταρτη αξία. Διότι σε άλλες αξίες θα ισχύει ο ΕΝΦΙΑ με τις μη αλλαχθείσες αν</w:t>
      </w:r>
      <w:r>
        <w:rPr>
          <w:rFonts w:eastAsia="Times New Roman" w:cs="Times New Roman"/>
          <w:szCs w:val="24"/>
        </w:rPr>
        <w:t xml:space="preserve">τικειμενικές, που θα είναι για του χρόνου, και σε άλλες με τον ΕΝΦΙΑ με τις αντικειμενικές αξίες που έχουν αλλάξει από φέτος. Δηλαδή, έχουμε τέσσερις βάσεις υπολογισμού των ακινήτων. </w:t>
      </w:r>
    </w:p>
    <w:p w14:paraId="5470BE3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Συγχωρείστε με, ειλικρινά, υπάρχει μία χώρα του πλανήτη η οποία να αντιμ</w:t>
      </w:r>
      <w:r>
        <w:rPr>
          <w:rFonts w:eastAsia="Times New Roman" w:cs="Times New Roman"/>
          <w:szCs w:val="24"/>
        </w:rPr>
        <w:t>ετωπίζει μέσα στο δικα</w:t>
      </w:r>
      <w:r>
        <w:rPr>
          <w:rFonts w:eastAsia="Times New Roman" w:cs="Times New Roman"/>
          <w:szCs w:val="24"/>
        </w:rPr>
        <w:t>ϊι</w:t>
      </w:r>
      <w:r>
        <w:rPr>
          <w:rFonts w:eastAsia="Times New Roman" w:cs="Times New Roman"/>
          <w:szCs w:val="24"/>
        </w:rPr>
        <w:t xml:space="preserve">κό της πλαίσιο τέτοια σχιζοφρενικά φαινόμενα και αυτά να θεωρούνται φαινόμενα εκσυγχρονισμού και εξόδου από την κρίση; </w:t>
      </w:r>
    </w:p>
    <w:p w14:paraId="5470BE3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προβλέπει ή δεν προβλέπει το </w:t>
      </w:r>
      <w:r>
        <w:rPr>
          <w:rFonts w:eastAsia="Times New Roman" w:cs="Times New Roman"/>
          <w:szCs w:val="24"/>
        </w:rPr>
        <w:t>μ</w:t>
      </w:r>
      <w:r>
        <w:rPr>
          <w:rFonts w:eastAsia="Times New Roman" w:cs="Times New Roman"/>
          <w:szCs w:val="24"/>
        </w:rPr>
        <w:t xml:space="preserve">εσοπρόθεσμο θηριώδη πλεονάσματα; Το 2022 είναι 5,12% και μάλιστα, με καυχησιολογία. </w:t>
      </w:r>
    </w:p>
    <w:p w14:paraId="5470BE3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να είμαστε συνεννοημένοι σε αυτό. Το κουβέντιαζα πριν με τον εισηγητή μας τον κ. Σταϊκούρα, ο οποίος έκανε μια εξαιρετική εισήγηση σήμερα το </w:t>
      </w:r>
      <w:r>
        <w:rPr>
          <w:rFonts w:eastAsia="Times New Roman" w:cs="Times New Roman"/>
          <w:szCs w:val="24"/>
        </w:rPr>
        <w:t>πρωί. Τα πλεονάσματα δεν μπορεί είναι προϊόν υπερηφάνειας. Δεν μπορούν, κύριε Υπουργέ, τα πλεονάσματα να είναι προϊόν καυχησιολογίας σας. Στην πραγματικότητα, τα πλεονάσματα είναι αυτά τα οποία στραγγαλίζουν τη δυνατότητα ανάπτυξης. Δεν πάνε μαζί. Πηγαίνου</w:t>
      </w:r>
      <w:r>
        <w:rPr>
          <w:rFonts w:eastAsia="Times New Roman" w:cs="Times New Roman"/>
          <w:szCs w:val="24"/>
        </w:rPr>
        <w:t xml:space="preserve">ν εναντίον. Εάν προβλέπετε και επιδιώκετε να επιτυγχάνετε μεγάλα πλεονάσματα, συγχρόνως στραγγαλίζετε την ανάπτυξη, την προσπάθεια για την καταπολέμηση της ανεργίας, την αύξηση της παραγωγικότητας και όλα τα σχετικά. </w:t>
      </w:r>
    </w:p>
    <w:p w14:paraId="5470BE3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Πείτε μου ειλικρινά πώς μπορούμε να έχ</w:t>
      </w:r>
      <w:r>
        <w:rPr>
          <w:rFonts w:eastAsia="Times New Roman" w:cs="Times New Roman"/>
          <w:szCs w:val="24"/>
        </w:rPr>
        <w:t>ουμε οποιαδήποτε αισιοδοξία, όταν βλέπουμε ένα κείμενο το οποίο προβλέπει το 2022 πλεόνασμα 5,12%; Μα, ούτε η Κίνα με την κρατικά κατευθυνόμενη οικονομία, με τον συγκεκριμένο τρόπο υπολογισμού, νομίζω, το 2022 δεν θα περιμένει ότι θα έχει 5,12%. Κι όμως, ε</w:t>
      </w:r>
      <w:r>
        <w:rPr>
          <w:rFonts w:eastAsia="Times New Roman" w:cs="Times New Roman"/>
          <w:szCs w:val="24"/>
        </w:rPr>
        <w:t xml:space="preserve">σείς αποφασίζετε ότι η ελληνική οικονομία, η οποία έχει ανάγκη να πάει μπροστά, θα έχει πλεόνασμα 5,12%. Φανταστείτε τι θα συμβεί στην ανάπτυξη. </w:t>
      </w:r>
    </w:p>
    <w:p w14:paraId="5470BE3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Έτερον ερώτημα, γιατί υποτίθεται ότι αυτό είναι φιλικό στους αδύναμους το νομοθέτημα: Μειώνεται ή δεν μειώνετα</w:t>
      </w:r>
      <w:r>
        <w:rPr>
          <w:rFonts w:eastAsia="Times New Roman" w:cs="Times New Roman"/>
          <w:szCs w:val="24"/>
        </w:rPr>
        <w:t>ι με το νομοθέτημα αυτό η προστασία των υπέρχρεων νοικοκυριών; Διότι δεν άκουσα να λέγεται αυτό. Κοιτάτε, σας παρακαλώ, το άρθρο 63 παράγραφος 3. Προβλέπεται ή δεν προβλέπεται η δυνατότητα του δικαστηρίου για την εξαίρεση της κύριας κατοικίας από την εκποί</w:t>
      </w:r>
      <w:r>
        <w:rPr>
          <w:rFonts w:eastAsia="Times New Roman" w:cs="Times New Roman"/>
          <w:szCs w:val="24"/>
        </w:rPr>
        <w:t xml:space="preserve">ηση της περιουσίας να βασίζεται στην εμπορική και όχι στην αντικειμενική αξία, εάν αυτό βολεύει την εκποίηση; Είναι ή δεν είναι αυτό ελάττωση της προστασίας, κυρίες και κύριοι συνάδελφοι; </w:t>
      </w:r>
    </w:p>
    <w:p w14:paraId="5470BE3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παρουσιάζετε, λοιπόν, ως ένα νομοθέτημα θετικό, όταν από δεκαπέν</w:t>
      </w:r>
      <w:r>
        <w:rPr>
          <w:rFonts w:eastAsia="Times New Roman" w:cs="Times New Roman"/>
          <w:szCs w:val="24"/>
        </w:rPr>
        <w:t>τε διαφορετικές πλευρές είναι αρνητικό. Είναι ένα νομοθέτημα νέων μέτρων. Και παρεμπιπτόντως, να σας πω ότι άκουσα και τον συνάδελφο κ. Τζαβάρα προηγουμένως και τις εξηγήσεις που του έδωσε ο κ. Σταθάκης για το άρθρο 69. Εγώ δεν κατάλαβα καθόλου από τα λεγό</w:t>
      </w:r>
      <w:r>
        <w:rPr>
          <w:rFonts w:eastAsia="Times New Roman" w:cs="Times New Roman"/>
          <w:szCs w:val="24"/>
        </w:rPr>
        <w:t xml:space="preserve">μενα του κ. Σταθάκη γιατί η Κυβέρνηση αισθάνεται την ανάγκη να προσθέσει ότι οι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παιτήσεων είναι χρηματοδοτικά ιδρύματα. Ποια είναι η νομοτεχνική ανάγκη γι’ αυτό; Ο κ. Τζαβάρας, βεβαίως, κατηγόρησε την Κυβέρνηση για πράξεις ο</w:t>
      </w:r>
      <w:r>
        <w:rPr>
          <w:rFonts w:eastAsia="Times New Roman" w:cs="Times New Roman"/>
          <w:szCs w:val="24"/>
        </w:rPr>
        <w:t xml:space="preserve">ι οποίες απέχουν της νομιμότητος, για να το πω κομψά. Και βεβαίως, δεν κατηγόρησε τους Υπουργούς. Τους είπε, όμως, ξεκάθαρα ότι σιτίζονται στο περιβάλλον σας άνθρωποι με κίνητρα ύποπτα. </w:t>
      </w:r>
    </w:p>
    <w:p w14:paraId="5470BE4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Σταθάκης του απάντησε, αλλά δεν μας εξήγησε τι είναι αυτό το οπο</w:t>
      </w:r>
      <w:r>
        <w:rPr>
          <w:rFonts w:eastAsia="Times New Roman" w:cs="Times New Roman"/>
          <w:szCs w:val="24"/>
        </w:rPr>
        <w:t xml:space="preserve">ίο αναγκάζει την Κυβέρνηση να πει ότι οι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 xml:space="preserve">παιτήσεων είναι χρηματοδοτικά ιδρύματα. </w:t>
      </w:r>
    </w:p>
    <w:p w14:paraId="5470BE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πρέπει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να μακρηγορεί, γιατί υπάρχουν πάρα πολλοί, οι οποίοι θέλουν να τοποθετηθούν. Ένα, όμως, είναι το πραγματικό γεγονός: Αυτό το νομοθέτημα δεν είναι ένα νομοθέτημα εξόδου από την κρίση. Έχουμε πια τα υποδείγματα εξόδου από την κρίση. Τα έχουμε στην περίπτωση </w:t>
      </w:r>
      <w:r>
        <w:rPr>
          <w:rFonts w:eastAsia="Times New Roman" w:cs="Times New Roman"/>
          <w:szCs w:val="24"/>
        </w:rPr>
        <w:t xml:space="preserve">της Πορτογαλίας και της Ιρλανδίας. Εδώ δεν πρόκειται περί αυτού. Η χώρα πηγαίνει σε ένα τέταρτο μνημόνιο. Δεν έχει τίποτα να πάρει από αυτό το τέταρτο μνημόνιο. Έχει </w:t>
      </w:r>
      <w:r>
        <w:rPr>
          <w:rFonts w:eastAsia="Times New Roman" w:cs="Times New Roman"/>
          <w:szCs w:val="24"/>
        </w:rPr>
        <w:t xml:space="preserve">ενυποθηκεύσει </w:t>
      </w:r>
      <w:r>
        <w:rPr>
          <w:rFonts w:eastAsia="Times New Roman" w:cs="Times New Roman"/>
          <w:szCs w:val="24"/>
        </w:rPr>
        <w:t>–έχει εγγυηθεί, για να είμαι ακριβής στις εκφράσεις- 25 δισεκατομμύρια της π</w:t>
      </w:r>
      <w:r>
        <w:rPr>
          <w:rFonts w:eastAsia="Times New Roman" w:cs="Times New Roman"/>
          <w:szCs w:val="24"/>
        </w:rPr>
        <w:t>εριουσίας του ελληνικού λαού για την εκτέλεση όρων. Αναλύθηκαν όλα αυτά. Θα βρίσκεται υπό αυξημένη εποπτεία. Και αυτό το περνάμε στα αζήτητα. Θα είναι μια χώρα η οποία θα βρίσκεται υπό μνημονιακό καθεστώς, χωρίς καμ</w:t>
      </w:r>
      <w:r>
        <w:rPr>
          <w:rFonts w:eastAsia="Times New Roman" w:cs="Times New Roman"/>
          <w:szCs w:val="24"/>
        </w:rPr>
        <w:t>μ</w:t>
      </w:r>
      <w:r>
        <w:rPr>
          <w:rFonts w:eastAsia="Times New Roman" w:cs="Times New Roman"/>
          <w:szCs w:val="24"/>
        </w:rPr>
        <w:t>ία παροχή. Θα έχουμε, δηλαδή, τις υποχρε</w:t>
      </w:r>
      <w:r>
        <w:rPr>
          <w:rFonts w:eastAsia="Times New Roman" w:cs="Times New Roman"/>
          <w:szCs w:val="24"/>
        </w:rPr>
        <w:t xml:space="preserve">ώσεις του μνημονίου χωρίς τη στοιχειώδη, εν πάση περιπτώσει μέχρι τώρα, δυνατότητα πρόσβασης σε κεφάλαια, τα οποία μας έδιναν οι δανειστές. Αυτό είναι το μόνο επίτευγμα του σημερινού νομοθετήματος. </w:t>
      </w:r>
    </w:p>
    <w:p w14:paraId="5470BE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70BE43"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w:t>
      </w:r>
      <w:r>
        <w:rPr>
          <w:rFonts w:eastAsia="Times New Roman" w:cs="Times New Roman"/>
          <w:szCs w:val="24"/>
        </w:rPr>
        <w:t xml:space="preserve"> Δημοκρατίας)</w:t>
      </w:r>
    </w:p>
    <w:p w14:paraId="5470BE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470BE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Πρόεδρος της Ένωσης Κεντρώων κ. Βασίλης Λεβέντης. </w:t>
      </w:r>
    </w:p>
    <w:p w14:paraId="5470BE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Ευχαριστώ, κύριε Πρόεδρε. </w:t>
      </w:r>
    </w:p>
    <w:p w14:paraId="5470BE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Κύριες και κύριοι Υπουργοί, κυρίες και</w:t>
      </w:r>
      <w:r>
        <w:rPr>
          <w:rFonts w:eastAsia="Times New Roman" w:cs="Times New Roman"/>
          <w:szCs w:val="24"/>
        </w:rPr>
        <w:t xml:space="preserve"> κύριοι Βουλευτές, αυτό το νομοσχέδιο που συζητάμε τώρα και που πρέπει να το ψηφίσουμε άρον άρον μέχρι τις 14 του μηνός, για να πάρουμε τη δόση, δείχνει ότι η εμπιστοσύνη της Ελλάδος στις Βρυξέλλες είναι μηδαμινή. </w:t>
      </w:r>
    </w:p>
    <w:p w14:paraId="5470BE4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Όταν βλέπετε να σου βάζουν όριο ότι πρέπε</w:t>
      </w:r>
      <w:r>
        <w:rPr>
          <w:rFonts w:eastAsia="Times New Roman"/>
          <w:szCs w:val="24"/>
        </w:rPr>
        <w:t>ι μέχρι τις τάδε του μηνός να έχεις κάνει όλα τα προαπαιτούμενα, αυτό τι σημαίνει; Ότι όλος ο χρόνος διέρρευσε άκαρπος. Γιατί μη μου πείτε ότι αυτά που ζητούν τώρα δεν έπρεπε να έχουν γίνει εδώ και χρόνια. Τι εμπόδιζε; Εμπόδιζε το γεγονός ότι υπήρχε ο φόβο</w:t>
      </w:r>
      <w:r>
        <w:rPr>
          <w:rFonts w:eastAsia="Times New Roman"/>
          <w:szCs w:val="24"/>
        </w:rPr>
        <w:t>ς του πολιτικού κόστους, η έλλειψη θάρρους και επειδή είχατε πει ψέματα στον λαό όλοι και από όλα τα κόμματα, δεν μπορούσατε να πείτε του ελληνικού λαού την αλήθεια. Αυτό είναι. Όταν σου λέτε ότι στις 14 του μηνός πρέπει να έχει βγει και το ΦΕΚ, σημαίνει ό</w:t>
      </w:r>
      <w:r>
        <w:rPr>
          <w:rFonts w:eastAsia="Times New Roman"/>
          <w:szCs w:val="24"/>
        </w:rPr>
        <w:t xml:space="preserve">τι η πίστη της χώρας στην Ευρώπη είναι μηδενική. </w:t>
      </w:r>
    </w:p>
    <w:p w14:paraId="5470BE4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Όσο και να κουνάτε το κεφάλι σας, κύριε </w:t>
      </w:r>
      <w:r>
        <w:rPr>
          <w:rFonts w:eastAsia="Times New Roman"/>
          <w:szCs w:val="24"/>
        </w:rPr>
        <w:t>τάδε</w:t>
      </w:r>
      <w:r>
        <w:rPr>
          <w:rFonts w:eastAsia="Times New Roman"/>
          <w:szCs w:val="24"/>
        </w:rPr>
        <w:t>, δεν με απασχολεί. Δεν θα κάνω μαζί σας διάλογο, γιατί κάποιοι έχετε μάθει κι έρχεστε στην πρώτη γραμμή, άλλοι για να φωνασκείτε κι άλλοι για να κάνετε χειρονομί</w:t>
      </w:r>
      <w:r>
        <w:rPr>
          <w:rFonts w:eastAsia="Times New Roman"/>
          <w:szCs w:val="24"/>
        </w:rPr>
        <w:t xml:space="preserve">ες. Δεν είναι προς τιμήν σας. Εμείς έχουμε κάνει ποτέ χειρονομίες, όταν μιλούσατε εσείς; Δεν νομίζω. </w:t>
      </w:r>
    </w:p>
    <w:p w14:paraId="5470BE4A"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Επομένως, και μόνο ο τρόπος της συζήτησης, οι ημερομηνίες και το πνεύμα εδώ ότι πρέπει όλα τα προαπαιτούμενα να τα έχουμε κάνει μέχρι τις 14 του μηνός δεί</w:t>
      </w:r>
      <w:r>
        <w:rPr>
          <w:rFonts w:eastAsia="Times New Roman"/>
          <w:szCs w:val="24"/>
        </w:rPr>
        <w:t>χνουν την πλήρη έλλειψη εμπιστοσύνης στην Ευρώπη για την Ελλάδα. Έχουμε δώσει, βέβαια, δικαιώματα, διότι υποσχεθήκαμε κάποια πράγματα τα οποία δεν τηρήσαμε. Μεταρρυθμίσεις δεν κάναμε. Μπερδέψαμε τις μεταρρυθμίσεις με τους φόρους.</w:t>
      </w:r>
    </w:p>
    <w:p w14:paraId="5470BE4B"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Σήμερα ο ελληνικός λαός, α</w:t>
      </w:r>
      <w:r>
        <w:rPr>
          <w:rFonts w:eastAsia="Times New Roman"/>
          <w:szCs w:val="24"/>
        </w:rPr>
        <w:t>ν πάτε και τον ρωτήσετε: «Τι είναι μεταρρύθμιση;», θα σου πει το κόψιμο των συντάξεων. Αυτό θα σου πει ο ελληνικός λαός, αυτό καταλαβαίνει, γιατί τον φοβίσατε. Ενώ οι μεταρρυθμίσεις είναι το όπλο για να μην ξαναγίνει κόψιμο συντάξεων. Οι μεταρρυθμίσεις ήτα</w:t>
      </w:r>
      <w:r>
        <w:rPr>
          <w:rFonts w:eastAsia="Times New Roman"/>
          <w:szCs w:val="24"/>
        </w:rPr>
        <w:t>ν το οπλοστάσιο της οικονομίας, για να μην χρειάζονται αντικοινωνικά μέτρα. Εσείς, όλες οι πτέρυγες εδώ μέσα, με τον τρόπο που ενεργήσατε ταυτίσατε τις μεταρρυθμίσεις με αντιλαϊκά μέτρα και φοβάται ο λαός τα αντιλαϊκά μέτρα.</w:t>
      </w:r>
    </w:p>
    <w:p w14:paraId="5470BE4C"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Είναι και το ΚΚΕ εδώ το οποίο β</w:t>
      </w:r>
      <w:r>
        <w:rPr>
          <w:rFonts w:eastAsia="Times New Roman"/>
          <w:szCs w:val="24"/>
        </w:rPr>
        <w:t>ρίζει μονίμως την Ευρώπη. «Η Ευρώπη φταίει για όλα. Η Ευρώπη κάνει το ένα. Η Ευρώπη είναι που ήρθε να μας πάρει τα πετρέλαια. Η Ευρώπη ήρθε να μας τα ξεπουλήσει όλα». Είναι η μόνιμη επωδός των απόψεων του ΚΚΕ. Ακούει ο λαός κι αυτούς, ακούει και τους άλλου</w:t>
      </w:r>
      <w:r>
        <w:rPr>
          <w:rFonts w:eastAsia="Times New Roman"/>
          <w:szCs w:val="24"/>
        </w:rPr>
        <w:t xml:space="preserve">ς τους άτολμους, βλέπει και τις περικοπές μισθών και συντάξεων και τη θέσπιση νέων φόρων και σου λέει: «Α, αυτή η Ευρώπη ήρθε να μας φάει». </w:t>
      </w:r>
    </w:p>
    <w:p w14:paraId="5470BE4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Μα, αν ήρθε αυτή η Ευρώπη να μας φάει, γιατί απλώνουμε το χέρι να παίρνουμε τις δόσεις; Δεν το καταλαβαίνω. Αυτό έρ</w:t>
      </w:r>
      <w:r>
        <w:rPr>
          <w:rFonts w:eastAsia="Times New Roman"/>
          <w:szCs w:val="24"/>
        </w:rPr>
        <w:t xml:space="preserve">χεται σε αντίθεση. Τι προσπαθεί αυτή η Βουλή οκτώ χρόνια να κάνει κι απλώνει τα χέρια, αφού είναι κακοί οι Ευρωπαίοι, είναι ανθέλληνες, θέλουν να μας πιούν το αίμα; </w:t>
      </w:r>
    </w:p>
    <w:p w14:paraId="5470BE4E"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Τέλος πάντων, λέτε ότι βγαίνουμε στις 20 Αυγούστου από τα μνημόνια. Από ποια μνημόνια βγαί</w:t>
      </w:r>
      <w:r>
        <w:rPr>
          <w:rFonts w:eastAsia="Times New Roman"/>
          <w:szCs w:val="24"/>
        </w:rPr>
        <w:t xml:space="preserve">νουμε; Αν σκεφτεί </w:t>
      </w:r>
      <w:r>
        <w:rPr>
          <w:rFonts w:eastAsia="Times New Roman"/>
          <w:szCs w:val="24"/>
        </w:rPr>
        <w:t xml:space="preserve">κάποιος </w:t>
      </w:r>
      <w:r>
        <w:rPr>
          <w:rFonts w:eastAsia="Times New Roman"/>
          <w:szCs w:val="24"/>
        </w:rPr>
        <w:t xml:space="preserve">τα πλεονάσματα για πόσα χρόνια χρειάζονται, αν σκεφτεί </w:t>
      </w:r>
      <w:r>
        <w:rPr>
          <w:rFonts w:eastAsia="Times New Roman"/>
          <w:szCs w:val="24"/>
        </w:rPr>
        <w:t xml:space="preserve">κάποιος </w:t>
      </w:r>
      <w:r>
        <w:rPr>
          <w:rFonts w:eastAsia="Times New Roman"/>
          <w:szCs w:val="24"/>
        </w:rPr>
        <w:t>ότι μέχρι το 2060 πρέπει να έχουμε 2,4% πλεόνασμα και μέχρι το 2022 3,5% και για ενενήντα εννιά χρόνια υπερκόφτη, αυτό τι σημαίνει; Σημαίνει ότι δεν βγαίνουμε ποτέ. Κα</w:t>
      </w:r>
      <w:r>
        <w:rPr>
          <w:rFonts w:eastAsia="Times New Roman"/>
          <w:szCs w:val="24"/>
        </w:rPr>
        <w:t xml:space="preserve">ι σωστά ένας Γερμανός αξιωματούχος πριν από ένα μήνα είπε: «Από τα μνημόνια βγαίνετε, κύριοι, όταν ξεχρεώσετε». Ακούσατε τι είπε ο Γερμανός; «Από τα μνημόνια βγαίνει η χώρα σας, όταν ξεχρεώσετε, όχι τον Αύγουστο». </w:t>
      </w:r>
    </w:p>
    <w:p w14:paraId="5470BE4F" w14:textId="77777777" w:rsidR="001F594C" w:rsidRDefault="008C7D1C">
      <w:pPr>
        <w:tabs>
          <w:tab w:val="left" w:pos="2608"/>
        </w:tabs>
        <w:spacing w:line="600" w:lineRule="auto"/>
        <w:ind w:firstLine="720"/>
        <w:contextualSpacing/>
        <w:jc w:val="center"/>
        <w:rPr>
          <w:rFonts w:eastAsia="Times New Roman"/>
          <w:szCs w:val="24"/>
        </w:rPr>
      </w:pPr>
      <w:r>
        <w:rPr>
          <w:rFonts w:eastAsia="Times New Roman"/>
          <w:szCs w:val="24"/>
        </w:rPr>
        <w:t>(Διαμαρτυρί</w:t>
      </w:r>
      <w:r>
        <w:rPr>
          <w:rFonts w:eastAsia="Times New Roman"/>
          <w:szCs w:val="24"/>
        </w:rPr>
        <w:t>α</w:t>
      </w:r>
      <w:r>
        <w:rPr>
          <w:rFonts w:eastAsia="Times New Roman"/>
          <w:szCs w:val="24"/>
        </w:rPr>
        <w:t xml:space="preserve"> από την πτέρυγα του ΣΥΡΙΖΑ)</w:t>
      </w:r>
    </w:p>
    <w:p w14:paraId="5470BE5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Δεν μιλάω σε εσάς, κύριε. Δεν αντέχω κάποιους ανθρώπους. Εάν αδυνατείτε να είστε εδώ, υπάρχει και η έξοδος. </w:t>
      </w:r>
    </w:p>
    <w:p w14:paraId="5470BE5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Αυτή η Αίθουσα έχει κοροϊδέψει τους μικροομολογιούχους. Ήθελε να κάνει </w:t>
      </w:r>
      <w:r>
        <w:rPr>
          <w:rFonts w:eastAsia="Times New Roman"/>
          <w:szCs w:val="24"/>
          <w:lang w:val="en-US"/>
        </w:rPr>
        <w:t>PSI</w:t>
      </w:r>
      <w:r w:rsidRPr="00955E67">
        <w:rPr>
          <w:rFonts w:eastAsia="Times New Roman"/>
          <w:szCs w:val="24"/>
        </w:rPr>
        <w:t xml:space="preserve"> </w:t>
      </w:r>
      <w:r>
        <w:rPr>
          <w:rFonts w:eastAsia="Times New Roman"/>
          <w:szCs w:val="24"/>
        </w:rPr>
        <w:t xml:space="preserve">ο Βενιζέλος, το έκανε το </w:t>
      </w:r>
      <w:r>
        <w:rPr>
          <w:rFonts w:eastAsia="Times New Roman"/>
          <w:szCs w:val="24"/>
          <w:lang w:val="en-US"/>
        </w:rPr>
        <w:t>PSI</w:t>
      </w:r>
      <w:r w:rsidRPr="00955E67">
        <w:rPr>
          <w:rFonts w:eastAsia="Times New Roman"/>
          <w:szCs w:val="24"/>
        </w:rPr>
        <w:t xml:space="preserve">. </w:t>
      </w:r>
      <w:r>
        <w:rPr>
          <w:rFonts w:eastAsia="Times New Roman"/>
          <w:szCs w:val="24"/>
        </w:rPr>
        <w:t xml:space="preserve">Δεν είναι εδώ ο κ. Βενιζέλος. </w:t>
      </w:r>
      <w:r>
        <w:rPr>
          <w:rFonts w:eastAsia="Times New Roman"/>
          <w:szCs w:val="24"/>
        </w:rPr>
        <w:t xml:space="preserve">Διαπληκτίστηκε </w:t>
      </w:r>
      <w:r>
        <w:rPr>
          <w:rFonts w:eastAsia="Times New Roman"/>
          <w:szCs w:val="24"/>
        </w:rPr>
        <w:t xml:space="preserve">με τον κ. Τσακαλώτο. Ούτε τον έναν κατάλαβα ούτε τον άλλο. </w:t>
      </w:r>
    </w:p>
    <w:p w14:paraId="5470BE52" w14:textId="77777777" w:rsidR="001F594C" w:rsidRDefault="008C7D1C">
      <w:pPr>
        <w:spacing w:line="600" w:lineRule="auto"/>
        <w:contextualSpacing/>
        <w:jc w:val="both"/>
        <w:rPr>
          <w:rFonts w:eastAsia="Times New Roman"/>
          <w:szCs w:val="24"/>
        </w:rPr>
      </w:pPr>
      <w:r>
        <w:rPr>
          <w:rFonts w:eastAsia="Times New Roman"/>
          <w:szCs w:val="24"/>
        </w:rPr>
        <w:t xml:space="preserve">Ήμουν στο γραφείο μου και παρακολουθούσα. Ούτε τον Βενιζέλο κατάλαβα που είπε ότι γύρω στο </w:t>
      </w:r>
      <w:r>
        <w:rPr>
          <w:rFonts w:eastAsia="Times New Roman"/>
          <w:szCs w:val="24"/>
        </w:rPr>
        <w:t xml:space="preserve">2012 </w:t>
      </w:r>
      <w:r>
        <w:rPr>
          <w:rFonts w:eastAsia="Times New Roman"/>
          <w:szCs w:val="24"/>
        </w:rPr>
        <w:t>ήταν άγιος και τα έχει κάνει όλα άγια ούτε βέβαια και τον Τσακαλώτο που δεν ξέρει και</w:t>
      </w:r>
      <w:r>
        <w:rPr>
          <w:rFonts w:eastAsia="Times New Roman"/>
          <w:szCs w:val="24"/>
        </w:rPr>
        <w:t xml:space="preserve"> καλά ελληνικά και μόνο με τις χειρονομίες πιστεύει ότι θα τον καταλαβαίνουμε. Δεν αρκούν οι χειρονομίες για να καταλάβουμε έναν ρήτορα. Πρέπει και να λέει κάτι.</w:t>
      </w:r>
    </w:p>
    <w:p w14:paraId="5470BE5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Από τους μικροομολογιούχους «φάγαμε» δύο δισεκατομμύρια. Αυτό έγινε. Όσοι είχαν τα λεφτά στη </w:t>
      </w:r>
      <w:r>
        <w:rPr>
          <w:rFonts w:eastAsia="Times New Roman"/>
          <w:szCs w:val="24"/>
          <w:lang w:val="en-US"/>
        </w:rPr>
        <w:t>E</w:t>
      </w:r>
      <w:r>
        <w:rPr>
          <w:rFonts w:eastAsia="Times New Roman"/>
          <w:szCs w:val="24"/>
          <w:lang w:val="en-US"/>
        </w:rPr>
        <w:t>urobank</w:t>
      </w:r>
      <w:r>
        <w:rPr>
          <w:rFonts w:eastAsia="Times New Roman"/>
          <w:szCs w:val="24"/>
        </w:rPr>
        <w:t xml:space="preserve">, στην </w:t>
      </w:r>
      <w:r>
        <w:rPr>
          <w:rFonts w:eastAsia="Times New Roman"/>
          <w:szCs w:val="24"/>
          <w:lang w:val="en-US"/>
        </w:rPr>
        <w:t>Alpha</w:t>
      </w:r>
      <w:r>
        <w:rPr>
          <w:rFonts w:eastAsia="Times New Roman"/>
          <w:szCs w:val="24"/>
        </w:rPr>
        <w:t>, στην Εθνική τα διέσωσαν. Όσοι τα είχαν σε τίτλους ελληνικού δημοσίου, τα έχασαν. Αυτή είναι η πίστη της χώρας. Όμως, δεν χάσαμε την πίστη της χώρας έξω μόνο. Τη χάσαμε και μέσα. Ζητούν εναγωνίως οι άνθρωποι ραντεβού με Υπουργούς, βλέπουν κόμματα και άκρη</w:t>
      </w:r>
      <w:r>
        <w:rPr>
          <w:rFonts w:eastAsia="Times New Roman"/>
          <w:szCs w:val="24"/>
        </w:rPr>
        <w:t xml:space="preserve"> δεν βρίσκουν ούτε με κόμματα ούτε με Βουλευτές. Όλοι τούς κοροϊδεύουν. </w:t>
      </w:r>
    </w:p>
    <w:p w14:paraId="5470BE5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Παρουσιάζουν οι τηλεοράσεις κάποια πρότυπα επιχειρήσεων και λένε ότι </w:t>
      </w:r>
      <w:r>
        <w:rPr>
          <w:rFonts w:eastAsia="Times New Roman"/>
          <w:szCs w:val="24"/>
        </w:rPr>
        <w:t xml:space="preserve">ήρθαν </w:t>
      </w:r>
      <w:r>
        <w:rPr>
          <w:rFonts w:eastAsia="Times New Roman"/>
          <w:szCs w:val="24"/>
        </w:rPr>
        <w:t xml:space="preserve">Έλληνες που είχαν πάει στο εξωτερικό και δουλεύουν –λέει- δεκαπέντε άτομα στην επιχείρηση αυτή. Τα κανάλια </w:t>
      </w:r>
      <w:r>
        <w:rPr>
          <w:rFonts w:eastAsia="Times New Roman"/>
          <w:szCs w:val="24"/>
        </w:rPr>
        <w:t>«</w:t>
      </w:r>
      <w:r>
        <w:rPr>
          <w:rFonts w:eastAsia="Times New Roman"/>
          <w:szCs w:val="24"/>
          <w:lang w:val="en-US"/>
        </w:rPr>
        <w:t>ANTENNA</w:t>
      </w:r>
      <w:r>
        <w:rPr>
          <w:rFonts w:eastAsia="Times New Roman"/>
          <w:szCs w:val="24"/>
        </w:rPr>
        <w:t>»</w:t>
      </w:r>
      <w:r w:rsidRPr="00DC0EDC">
        <w:rPr>
          <w:rFonts w:eastAsia="Times New Roman"/>
          <w:szCs w:val="24"/>
        </w:rPr>
        <w:t xml:space="preserve"> </w:t>
      </w:r>
      <w:r>
        <w:rPr>
          <w:rFonts w:eastAsia="Times New Roman"/>
          <w:szCs w:val="24"/>
        </w:rPr>
        <w:t xml:space="preserve">και </w:t>
      </w:r>
      <w:r>
        <w:rPr>
          <w:rFonts w:eastAsia="Times New Roman"/>
          <w:szCs w:val="24"/>
        </w:rPr>
        <w:t>«</w:t>
      </w:r>
      <w:r>
        <w:rPr>
          <w:rFonts w:eastAsia="Times New Roman"/>
          <w:szCs w:val="24"/>
          <w:lang w:val="en-US"/>
        </w:rPr>
        <w:t>ALPHA</w:t>
      </w:r>
      <w:r>
        <w:rPr>
          <w:rFonts w:eastAsia="Times New Roman"/>
          <w:szCs w:val="24"/>
        </w:rPr>
        <w:t>»</w:t>
      </w:r>
      <w:r w:rsidRPr="00DC0EDC">
        <w:rPr>
          <w:rFonts w:eastAsia="Times New Roman"/>
          <w:szCs w:val="24"/>
        </w:rPr>
        <w:t xml:space="preserve"> </w:t>
      </w:r>
      <w:r>
        <w:rPr>
          <w:rFonts w:eastAsia="Times New Roman"/>
          <w:szCs w:val="24"/>
        </w:rPr>
        <w:t>παρουσιάζουν κάποιους που παίρνουν επενδυτικές πρωτοβουλίες. Αλλού δουλεύουν δεκαπέντε, αλλού δουλεύουν είκοσι. Έτσι κάνουμε ανάπτυξη; Δηλαδή</w:t>
      </w:r>
      <w:r w:rsidRPr="007903F2">
        <w:rPr>
          <w:rFonts w:eastAsia="Times New Roman"/>
          <w:szCs w:val="24"/>
        </w:rPr>
        <w:t>,</w:t>
      </w:r>
      <w:r>
        <w:rPr>
          <w:rFonts w:eastAsia="Times New Roman"/>
          <w:szCs w:val="24"/>
        </w:rPr>
        <w:t xml:space="preserve"> έφυγαν εξακόσιες χιλιάδες και τώρα δέκα-δέκα άτομα θα δείχνουμε στην τηλεόραση ότι επιστρέφο</w:t>
      </w:r>
      <w:r>
        <w:rPr>
          <w:rFonts w:eastAsia="Times New Roman"/>
          <w:szCs w:val="24"/>
        </w:rPr>
        <w:t xml:space="preserve">υν και ότι δημιουργούν ανάπτυξη; Με αυτούς τους τρόπους θα επιστρέψουν οι νέοι μας; Μήπως συμβεί κάτι άλλο που φοβάμαι; Μήπως φύγουν και άλλοι; </w:t>
      </w:r>
    </w:p>
    <w:p w14:paraId="5470BE55" w14:textId="77777777" w:rsidR="001F594C" w:rsidRDefault="008C7D1C">
      <w:pPr>
        <w:spacing w:line="600" w:lineRule="auto"/>
        <w:ind w:firstLine="720"/>
        <w:contextualSpacing/>
        <w:jc w:val="both"/>
        <w:rPr>
          <w:rFonts w:eastAsia="Times New Roman"/>
          <w:szCs w:val="24"/>
        </w:rPr>
      </w:pPr>
      <w:r>
        <w:rPr>
          <w:rFonts w:eastAsia="Times New Roman"/>
          <w:szCs w:val="24"/>
        </w:rPr>
        <w:t>Εδώ βλέπω νοοτροπία νεκροταφείου από πλευράς οικονομίας. Βλέπω νοοτροπία μηδαμινής ανάπτυξης. Δεν υπάρχει! Ή σε</w:t>
      </w:r>
      <w:r>
        <w:rPr>
          <w:rFonts w:eastAsia="Times New Roman"/>
          <w:szCs w:val="24"/>
        </w:rPr>
        <w:t xml:space="preserve"> νεκροταφείο πας ή στις πόλεις της Ελλάδος που υπάρχουν βιομηχανικές ζώνες, είναι περίπου το ίδιο. Δεν υπάρχει διαφορά. Εδώ και είκοσι χρόνια η Βιομηχανική Ζώνη Κομοτηνής είχε ογδόντα εργοστάσια. Τώρα ανάθεμά με αν έχει πέντε και αυτοί οι πέντε είναι νοικά</w:t>
      </w:r>
      <w:r>
        <w:rPr>
          <w:rFonts w:eastAsia="Times New Roman"/>
          <w:szCs w:val="24"/>
        </w:rPr>
        <w:t xml:space="preserve">ρηδες, είναι εμπορικές επιχειρήσεις, αποθηκευτικοί χώροι. Δεν είναι παραγωγικές μονάδες. </w:t>
      </w:r>
    </w:p>
    <w:p w14:paraId="5470BE5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Πριν από ένα διάστημα σε κάποια διοργάνωση του ΣΕΒ –νομίζω ότι ήταν στο </w:t>
      </w:r>
      <w:r>
        <w:rPr>
          <w:rFonts w:eastAsia="Times New Roman"/>
          <w:szCs w:val="24"/>
        </w:rPr>
        <w:t>«</w:t>
      </w:r>
      <w:r>
        <w:rPr>
          <w:rFonts w:eastAsia="Times New Roman"/>
          <w:szCs w:val="24"/>
          <w:lang w:val="en-US"/>
        </w:rPr>
        <w:t>Caravel</w:t>
      </w:r>
      <w:r>
        <w:rPr>
          <w:rFonts w:eastAsia="Times New Roman"/>
          <w:szCs w:val="24"/>
        </w:rPr>
        <w:t>»</w:t>
      </w:r>
      <w:r w:rsidRPr="00DC0EDC">
        <w:rPr>
          <w:rFonts w:eastAsia="Times New Roman"/>
          <w:szCs w:val="24"/>
        </w:rPr>
        <w:t>-</w:t>
      </w:r>
      <w:r>
        <w:rPr>
          <w:rFonts w:eastAsia="Times New Roman"/>
          <w:szCs w:val="24"/>
        </w:rPr>
        <w:t xml:space="preserve"> μίλησε ο κ. Δραγασάκης. Επειδή είναι εδώ το θυμήθηκα, με όλη την εκτίμηση που του έ</w:t>
      </w:r>
      <w:r>
        <w:rPr>
          <w:rFonts w:eastAsia="Times New Roman"/>
          <w:szCs w:val="24"/>
        </w:rPr>
        <w:t xml:space="preserve">χω, γιατί θεωρώ ηπίων τόνων τον κ. Δραγασάκη. Είπε ο κ. Δραγασάκης ότι ποτέ η Ελλάδα δεν είχε παραγωγικό μοντέλο, μοντέλο παραγωγικότητας -ήμουν μπροστά και το άκουσα- και ότι τώρα με τον ΣΥΡΙΖΑ πάει να αποκτήσει. </w:t>
      </w:r>
    </w:p>
    <w:p w14:paraId="5470BE5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Κύριε Δραγασάκη, αν δεν κάνω λάθος, στην </w:t>
      </w:r>
      <w:r>
        <w:rPr>
          <w:rFonts w:eastAsia="Times New Roman"/>
          <w:szCs w:val="24"/>
        </w:rPr>
        <w:t>κυβέρνηση Ζολώτα εσείς, ο Γεννηματάς και ο Σουφλιάς είχατε αναλάβει τη διοίκηση της οικονομίας της χώρας. Δεν είστε καινούργιος. Εγώ στη Βουλή μπήκα το 2015. Εσείς, όμως, θα είστε κα</w:t>
      </w:r>
      <w:r>
        <w:rPr>
          <w:rFonts w:eastAsia="Times New Roman"/>
          <w:szCs w:val="24"/>
        </w:rPr>
        <w:t>μ</w:t>
      </w:r>
      <w:r>
        <w:rPr>
          <w:rFonts w:eastAsia="Times New Roman"/>
          <w:szCs w:val="24"/>
        </w:rPr>
        <w:t>μιά σαρανταριά χρόνια κοινοβουλευτικός. Μπορεί τριάντα πέντε. Σας αδίκησα</w:t>
      </w:r>
      <w:r>
        <w:rPr>
          <w:rFonts w:eastAsia="Times New Roman"/>
          <w:szCs w:val="24"/>
        </w:rPr>
        <w:t xml:space="preserve">! </w:t>
      </w:r>
    </w:p>
    <w:p w14:paraId="5470BE58" w14:textId="77777777" w:rsidR="001F594C" w:rsidRDefault="008C7D1C">
      <w:pPr>
        <w:spacing w:line="600" w:lineRule="auto"/>
        <w:ind w:firstLine="720"/>
        <w:contextualSpacing/>
        <w:jc w:val="both"/>
        <w:rPr>
          <w:rFonts w:eastAsia="Times New Roman"/>
          <w:szCs w:val="24"/>
        </w:rPr>
      </w:pPr>
      <w:r>
        <w:rPr>
          <w:rFonts w:eastAsia="Times New Roman"/>
          <w:szCs w:val="24"/>
        </w:rPr>
        <w:t>Τότε που είχατε την απόλυτη άδεια του Ζολώτα, ενός υπερήλικα Πρωθυπουργού, γιατί δεν στήσατε ένα παραγωγικό μοντέλο; Ήλθατε μετά από σαράντα χρόνια να κατηγορήσετε ότι δεν έγινε παραγωγικό μοντέλο. Ποιοι έπρεπε να το κάνουν; Εγώ που ήμουν εκτός Βουλής ή</w:t>
      </w:r>
      <w:r>
        <w:rPr>
          <w:rFonts w:eastAsia="Times New Roman"/>
          <w:szCs w:val="24"/>
        </w:rPr>
        <w:t xml:space="preserve"> εσείς που αναλάβατε τη διοίκηση της χώρας; Αν έρχεστε εσείς και παραπονείστε που δεν έγινε τίποτε, τότε ο λαός εις </w:t>
      </w:r>
      <w:r>
        <w:rPr>
          <w:rFonts w:eastAsia="Times New Roman"/>
          <w:szCs w:val="24"/>
        </w:rPr>
        <w:t xml:space="preserve">ποιους </w:t>
      </w:r>
      <w:r>
        <w:rPr>
          <w:rFonts w:eastAsia="Times New Roman"/>
          <w:szCs w:val="24"/>
        </w:rPr>
        <w:t>πρέπει να χρεώσει το νεκροταφείο το σημερινό;</w:t>
      </w:r>
    </w:p>
    <w:p w14:paraId="5470BE59" w14:textId="77777777" w:rsidR="001F594C" w:rsidRDefault="008C7D1C">
      <w:pPr>
        <w:spacing w:line="600" w:lineRule="auto"/>
        <w:ind w:firstLine="720"/>
        <w:contextualSpacing/>
        <w:jc w:val="both"/>
        <w:rPr>
          <w:rFonts w:eastAsia="Times New Roman"/>
          <w:szCs w:val="24"/>
        </w:rPr>
      </w:pPr>
      <w:r>
        <w:rPr>
          <w:rFonts w:eastAsia="Times New Roman"/>
          <w:szCs w:val="24"/>
        </w:rPr>
        <w:t>Στα ΜΜΕ έχετε εδραιώσει ένα σύστημα</w:t>
      </w:r>
      <w:r w:rsidRPr="00A73661">
        <w:rPr>
          <w:rFonts w:eastAsia="Times New Roman"/>
          <w:szCs w:val="24"/>
        </w:rPr>
        <w:t>:</w:t>
      </w:r>
      <w:r>
        <w:rPr>
          <w:rFonts w:eastAsia="Times New Roman"/>
          <w:szCs w:val="24"/>
        </w:rPr>
        <w:t xml:space="preserve"> Ένας του ΣΥΡΙΖΑ και ένας της Νέας Δημοκρατίας. Πάτ</w:t>
      </w:r>
      <w:r>
        <w:rPr>
          <w:rFonts w:eastAsia="Times New Roman"/>
          <w:szCs w:val="24"/>
        </w:rPr>
        <w:t xml:space="preserve">ε να στήσετε έναν δικομματισμό. Δεν θα σας βγει σε καλό, γιατί από τον δικομματισμό ο ελληνικός λαός βγήκε χαμένος. </w:t>
      </w:r>
    </w:p>
    <w:p w14:paraId="5470BE5A" w14:textId="77777777" w:rsidR="001F594C" w:rsidRDefault="008C7D1C">
      <w:pPr>
        <w:spacing w:line="600" w:lineRule="auto"/>
        <w:ind w:firstLine="720"/>
        <w:contextualSpacing/>
        <w:jc w:val="both"/>
        <w:rPr>
          <w:rFonts w:eastAsia="Times New Roman"/>
          <w:szCs w:val="24"/>
        </w:rPr>
      </w:pPr>
      <w:r>
        <w:rPr>
          <w:rFonts w:eastAsia="Times New Roman"/>
          <w:szCs w:val="24"/>
        </w:rPr>
        <w:t>Η Αριστερά πάντα πάλευε κατά του δικομματισμού. Τώρα παλεύει για να σωθεί σαν ένας από τους δύο πόλους του δικομματισμού. Μπήκε μέσα στο σύ</w:t>
      </w:r>
      <w:r>
        <w:rPr>
          <w:rFonts w:eastAsia="Times New Roman"/>
          <w:szCs w:val="24"/>
        </w:rPr>
        <w:t xml:space="preserve">στημα η Αριστερά, επομένως έχασε αυτό το πιστοποιητικό αγνότητας και εντιμότητας που είχε. </w:t>
      </w:r>
    </w:p>
    <w:p w14:paraId="5470BE5B" w14:textId="77777777" w:rsidR="001F594C" w:rsidRDefault="008C7D1C">
      <w:pPr>
        <w:spacing w:line="600" w:lineRule="auto"/>
        <w:ind w:firstLine="720"/>
        <w:contextualSpacing/>
        <w:jc w:val="both"/>
        <w:rPr>
          <w:rFonts w:eastAsia="Times New Roman"/>
          <w:b/>
          <w:szCs w:val="24"/>
        </w:rPr>
      </w:pPr>
      <w:r>
        <w:rPr>
          <w:rFonts w:eastAsia="Times New Roman"/>
          <w:szCs w:val="24"/>
        </w:rPr>
        <w:t>Τώρα γίνατε κατηγορούμενοι από κατήγοροι, κύριοι της Αριστεράς. Δεν πρέπει να το ξεχάσετε αυτό.</w:t>
      </w:r>
    </w:p>
    <w:p w14:paraId="5470BE5C" w14:textId="77777777" w:rsidR="001F594C" w:rsidRDefault="008C7D1C">
      <w:pPr>
        <w:spacing w:line="600" w:lineRule="auto"/>
        <w:ind w:firstLine="720"/>
        <w:contextualSpacing/>
        <w:jc w:val="both"/>
        <w:rPr>
          <w:rFonts w:eastAsia="Times New Roman"/>
          <w:szCs w:val="24"/>
        </w:rPr>
      </w:pPr>
      <w:r>
        <w:rPr>
          <w:rFonts w:eastAsia="Times New Roman"/>
          <w:szCs w:val="24"/>
        </w:rPr>
        <w:t>Όσο ήσασταν ένα μικρό κόμμα, μπορούσατε να κατηγορήσετε το ΠΑΣΟΚ, τη</w:t>
      </w:r>
      <w:r>
        <w:rPr>
          <w:rFonts w:eastAsia="Times New Roman"/>
          <w:szCs w:val="24"/>
        </w:rPr>
        <w:t xml:space="preserve"> Νέα Δημοκρατία που έστηναν παιχνίδι εξουσίας, ντέρμπι πολιτικά στα κανάλια, πάνελ όπως τα ήθελαν και οδηγούσαν σαν πρόβατα τους ψηφοφόρους εις την κάλπη. Τώρα προσπαθείτε εσείς να οδηγήσετε τους ψηφοφόρους κατά τον τρόπο που έως χθες κατηγορούσατε.</w:t>
      </w:r>
    </w:p>
    <w:p w14:paraId="5470BE5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Εχθές </w:t>
      </w:r>
      <w:r>
        <w:rPr>
          <w:rFonts w:eastAsia="Times New Roman"/>
          <w:szCs w:val="24"/>
        </w:rPr>
        <w:t>έγινε στο Ζάππειο, παρουσία του Προέδρου της Δημοκρατίας, μια σύνοδος των ενενήντα ετών της Ένωσης Ελληνικών Τραπεζών. Ήταν και ο Ρέγκλινγκ και άλλοι επίσημοι. Παρουσία αυτών είπε ένας ομιλητής -να μην πω ποιος- ότι στην προσπάθειά τους να βοηθήσουν την αν</w:t>
      </w:r>
      <w:r>
        <w:rPr>
          <w:rFonts w:eastAsia="Times New Roman"/>
          <w:szCs w:val="24"/>
        </w:rPr>
        <w:t>άπτυξη στη δεκαετία του ’90 οι τράπεζες έκαναν και λάθη. Λάθη είναι τα θαλασσοδάνεια; Και ήταν οι ίδιοι εκεί, στις διάφορες τράπεζες ήταν οι ίδιοι που είχαν στη δεκαετία του ’90 επίκαιρες θέσεις, αυτοί που έδιναν τα δάνεια. Λάθη ήταν αυτά; Κανείς δεν μίλησ</w:t>
      </w:r>
      <w:r>
        <w:rPr>
          <w:rFonts w:eastAsia="Times New Roman"/>
          <w:szCs w:val="24"/>
        </w:rPr>
        <w:t>ε. Μετέτρεψαν σε λάθη την ενοχή τους. Ήταν και ο κ. Δραγασάκης εκεί, ήταν και ομιλητής. Έδειξαν και ολόκληρο βίντεο για την πορεία τους. Ενενήντα χρόνια πορεία. Ποιον βοήθησαν οι τράπεζες; Για ποιον δούλεψαν οι τράπεζες; Ποιον βοήθησαν; Βοήθησαν τους μικρο</w:t>
      </w:r>
      <w:r>
        <w:rPr>
          <w:rFonts w:eastAsia="Times New Roman"/>
          <w:szCs w:val="24"/>
        </w:rPr>
        <w:t>μεσαίους επιχειρηματίες ή επιλεκτικά κάποιους; Πώς έγινε; Κι όμως, δεν ανεφέρθη απολύτως κανείς.</w:t>
      </w:r>
    </w:p>
    <w:p w14:paraId="5470BE5E" w14:textId="77777777" w:rsidR="001F594C" w:rsidRDefault="008C7D1C">
      <w:pPr>
        <w:spacing w:line="600" w:lineRule="auto"/>
        <w:ind w:firstLine="720"/>
        <w:contextualSpacing/>
        <w:jc w:val="both"/>
        <w:rPr>
          <w:rFonts w:eastAsia="Times New Roman"/>
          <w:szCs w:val="24"/>
        </w:rPr>
      </w:pPr>
      <w:r>
        <w:rPr>
          <w:rFonts w:eastAsia="Times New Roman"/>
          <w:szCs w:val="24"/>
        </w:rPr>
        <w:t>Έχετε τα νησιά. Τα νησιά από την πρώτη του επομένου μηνός αποκτούν αυξημένο ΦΠΑ. Είναι τα ίδια νησιά που έχουν πρόσφυγες, που έχουν στρατιές προσφύγων, που χάν</w:t>
      </w:r>
      <w:r>
        <w:rPr>
          <w:rFonts w:eastAsia="Times New Roman"/>
          <w:szCs w:val="24"/>
        </w:rPr>
        <w:t>ουν την τουριστική σεζόν. Ήρθαν εδώ, πήγαν, λέει, και είδαν τον Μητσοτάκη, είδαν Υπουργούς, είδαν κι εμένα και ρωτούν αν θα γίνει τίποτα με το ΦΠΑ στα νησιά ή θα τους αφήνουν να πεθάνουν. Για παράδειγμα, στη Σάμο θα τους αφήσουμε να πεθάνουν μόνοι τους και</w:t>
      </w:r>
      <w:r>
        <w:rPr>
          <w:rFonts w:eastAsia="Times New Roman"/>
          <w:szCs w:val="24"/>
        </w:rPr>
        <w:t xml:space="preserve"> αβοήθητοι; Θα κάνουμε κάτι για να παραμείνει μειωμένος ο ΦΠΑ στα νησιά; Γιατί άλλο κίνητρο δεν έχουμε. Οι πρόσφυγες φτάνουν κατά πλήθη. Ο τουρισμός έχει ήδη αρχίσει, έχει πέσει κάτω του 80%, οπότε δεν υπάρχει τουρισμός στα νησιά. Άμα τους αυξήσουμε και το</w:t>
      </w:r>
      <w:r>
        <w:rPr>
          <w:rFonts w:eastAsia="Times New Roman"/>
          <w:szCs w:val="24"/>
        </w:rPr>
        <w:t xml:space="preserve"> ΦΠΑ, τι θα γίνει; Αυτό είναι που βλέπουν όλοι παντού, όπου είστε οι εκπρόσωποι του ΣΥΡΙΖΑ βλέπετε ζωντάνεμα της οικονομίας. Βλέπετε ζωντάνεμα. Μάλιστα, λέτε και κάτι άλλο όταν βγαίνετε στις τηλεοράσεις: Θα γίνει επαναδιαπραγμάτευση και δεν θα κοπούν οι συ</w:t>
      </w:r>
      <w:r>
        <w:rPr>
          <w:rFonts w:eastAsia="Times New Roman"/>
          <w:szCs w:val="24"/>
        </w:rPr>
        <w:t>ντάξεις στις 31</w:t>
      </w:r>
      <w:r w:rsidRPr="00034133">
        <w:rPr>
          <w:rFonts w:eastAsia="Times New Roman"/>
          <w:szCs w:val="24"/>
        </w:rPr>
        <w:t>-</w:t>
      </w:r>
      <w:r>
        <w:rPr>
          <w:rFonts w:eastAsia="Times New Roman"/>
          <w:szCs w:val="24"/>
        </w:rPr>
        <w:t>12</w:t>
      </w:r>
      <w:r w:rsidRPr="00034133">
        <w:rPr>
          <w:rFonts w:eastAsia="Times New Roman"/>
          <w:szCs w:val="24"/>
        </w:rPr>
        <w:t>-</w:t>
      </w:r>
      <w:r>
        <w:rPr>
          <w:rFonts w:eastAsia="Times New Roman"/>
          <w:szCs w:val="24"/>
        </w:rPr>
        <w:t>2018. Έρχεται και η Νέα Δημοκρατία και λέει κι αυτή το ίδιο: Δεν θα γίνουν μειώσεις συντάξεων, γιατί θα πάμε εμείς να επαναδιαπραγματευθούμε. Να επαναδιαπραγματευθείτε τι;</w:t>
      </w:r>
    </w:p>
    <w:p w14:paraId="5470BE5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Πρέπει να ξέρετε, τελεία και παύλα: Η Ευρώπη, κύριοι, θα αξιώσει </w:t>
      </w:r>
      <w:r>
        <w:rPr>
          <w:rFonts w:eastAsia="Times New Roman"/>
          <w:szCs w:val="24"/>
        </w:rPr>
        <w:t xml:space="preserve">να τηρήσουμε τις υποχρεώσεις μας, να ολοκληρώσουμε τις μεταρρυθμίσεις. Εάν πιστεύετε ότι με παπατζιλίκια και με κοροϊδίες μπορείτε να εξαπατήσετε ή την Ελλάδα πλέον ή την Ευρώπη, πλανάσθε. Από εδώ και πέρα κυβέρνηση που θα είναι σοβαρή θα μένει. Κυβέρνηση </w:t>
      </w:r>
      <w:r>
        <w:rPr>
          <w:rFonts w:eastAsia="Times New Roman"/>
          <w:szCs w:val="24"/>
        </w:rPr>
        <w:t>που θα δείχνει με στοιχεία ότι θέλει να εξαπατήσει είτε τους ξένους είτε την Ελλάδα δεν θα μακροημερεύει και θα φεύγει κακήν κακώς.</w:t>
      </w:r>
    </w:p>
    <w:p w14:paraId="5470BE60"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Πρόεδρε, αν μπορείτε, ολοκληρώστε, παρακαλώ.</w:t>
      </w:r>
    </w:p>
    <w:p w14:paraId="5470BE61" w14:textId="77777777" w:rsidR="001F594C" w:rsidRDefault="008C7D1C">
      <w:pPr>
        <w:spacing w:line="600" w:lineRule="auto"/>
        <w:ind w:firstLine="720"/>
        <w:contextualSpacing/>
        <w:jc w:val="both"/>
        <w:rPr>
          <w:rFonts w:eastAsia="Times New Roman"/>
          <w:szCs w:val="24"/>
        </w:rPr>
      </w:pPr>
      <w:r>
        <w:rPr>
          <w:rFonts w:eastAsia="Times New Roman"/>
          <w:b/>
          <w:szCs w:val="24"/>
        </w:rPr>
        <w:t>ΒΑΣΙΛΗΣ ΛΕΒΕΝΤΗΣ (Πρόεδρος της Ένωσης Κεν</w:t>
      </w:r>
      <w:r>
        <w:rPr>
          <w:rFonts w:eastAsia="Times New Roman"/>
          <w:b/>
          <w:szCs w:val="24"/>
        </w:rPr>
        <w:t>τρώων):</w:t>
      </w:r>
      <w:r>
        <w:rPr>
          <w:rFonts w:eastAsia="Times New Roman"/>
          <w:szCs w:val="24"/>
        </w:rPr>
        <w:t xml:space="preserve"> Ναι, κύριε Πρόεδρε, σε ένα λεπτό.</w:t>
      </w:r>
    </w:p>
    <w:p w14:paraId="5470BE6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Σήμερα το πρωί ο </w:t>
      </w:r>
      <w:r>
        <w:rPr>
          <w:rFonts w:eastAsia="Times New Roman"/>
          <w:szCs w:val="24"/>
        </w:rPr>
        <w:t>κ</w:t>
      </w:r>
      <w:r w:rsidRPr="00034133">
        <w:rPr>
          <w:rFonts w:eastAsia="Times New Roman"/>
          <w:szCs w:val="24"/>
        </w:rPr>
        <w:t>.</w:t>
      </w:r>
      <w:r>
        <w:rPr>
          <w:rFonts w:eastAsia="Times New Roman"/>
          <w:szCs w:val="24"/>
        </w:rPr>
        <w:t xml:space="preserve"> Ζαχαριάδης, ένας εκπρόσωπος του ΣΥΡΙΖΑ, βγήκε σε ένα κανάλι κι όταν τον ρώτησαν για το δημοψήφισμα για το Μακεδονικό, είπε ότι δεν είναι από τα θέματα που απαντάς με ένα «ναι» ή με ένα «όχι». Τι</w:t>
      </w:r>
      <w:r>
        <w:rPr>
          <w:rFonts w:eastAsia="Times New Roman"/>
          <w:szCs w:val="24"/>
        </w:rPr>
        <w:t xml:space="preserve"> είναι αυτό, δηλαδή; Άρα, ο λαός δεν πρέπει να πει την άποψή του, έτσι; Ή προεξοφλείτε το «όχι» του λαού και θέλετε με το ζόρι να περάσετε το «ναι»;</w:t>
      </w:r>
    </w:p>
    <w:p w14:paraId="5470BE63" w14:textId="77777777" w:rsidR="001F594C" w:rsidRDefault="008C7D1C">
      <w:pPr>
        <w:spacing w:line="600" w:lineRule="auto"/>
        <w:ind w:firstLine="720"/>
        <w:contextualSpacing/>
        <w:jc w:val="both"/>
        <w:rPr>
          <w:rFonts w:eastAsia="Times New Roman"/>
          <w:szCs w:val="24"/>
        </w:rPr>
      </w:pPr>
      <w:r>
        <w:rPr>
          <w:rFonts w:eastAsia="Times New Roman"/>
          <w:szCs w:val="24"/>
        </w:rPr>
        <w:t>Η πίεση των Αμερικανών είναι ασφυκτική και σας καταλαβαίνω. Γνώριζα, όμως, ότι η Δεξιά είναι το κόμμα της υ</w:t>
      </w:r>
      <w:r>
        <w:rPr>
          <w:rFonts w:eastAsia="Times New Roman"/>
          <w:szCs w:val="24"/>
        </w:rPr>
        <w:t>ποταγής στους Αμερικανούς. Δεν ήξερα ότι και αριστεροί Πρωθυπουργοί κάθονται σούζα μπροστά στους Αμερικανούς. Αυτό δεν το γνώριζα και το μαθαίνει όλη η χώρα τώρα.</w:t>
      </w:r>
    </w:p>
    <w:p w14:paraId="5470BE6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μου λέει εμένα ο κ. Τσίπρας ότι δεν αισθάνεται ένοχος που δίνει το «Μακεδονία» -ακούστε τ</w:t>
      </w:r>
      <w:r>
        <w:rPr>
          <w:rFonts w:eastAsia="Times New Roman" w:cs="Times New Roman"/>
          <w:szCs w:val="24"/>
        </w:rPr>
        <w:t>ι μου είπε στο τηλέφωνο-, διότι το έδωσε η Δεξιά το 2008. Και σε όλα τα κανάλια, όπου είστε, περνάτε αυτήν την άποψη: «</w:t>
      </w:r>
      <w:r>
        <w:rPr>
          <w:rFonts w:eastAsia="Times New Roman" w:cs="Times New Roman"/>
          <w:szCs w:val="24"/>
        </w:rPr>
        <w:t xml:space="preserve">Το </w:t>
      </w:r>
      <w:r>
        <w:rPr>
          <w:rFonts w:eastAsia="Times New Roman" w:cs="Times New Roman"/>
          <w:szCs w:val="24"/>
        </w:rPr>
        <w:t>έδωσε η Δεξιά το 2008». Και μοιάζετε έτσι με τους ληστές, όταν συλλαμβάνονται στο σούπερ μάρκετ, που ρίχνει ο ένας την ευθύνη στον άλλ</w:t>
      </w:r>
      <w:r>
        <w:rPr>
          <w:rFonts w:eastAsia="Times New Roman" w:cs="Times New Roman"/>
          <w:szCs w:val="24"/>
        </w:rPr>
        <w:t>ον. Δηλαδή</w:t>
      </w:r>
      <w:r w:rsidRPr="00F76755">
        <w:rPr>
          <w:rFonts w:eastAsia="Times New Roman" w:cs="Times New Roman"/>
          <w:szCs w:val="24"/>
        </w:rPr>
        <w:t>,</w:t>
      </w:r>
      <w:r>
        <w:rPr>
          <w:rFonts w:eastAsia="Times New Roman" w:cs="Times New Roman"/>
          <w:szCs w:val="24"/>
        </w:rPr>
        <w:t xml:space="preserve"> εδώ, τι είναι η Αίθουσα</w:t>
      </w:r>
      <w:r w:rsidRPr="00E82246">
        <w:rPr>
          <w:rFonts w:eastAsia="Times New Roman" w:cs="Times New Roman"/>
          <w:szCs w:val="24"/>
        </w:rPr>
        <w:t xml:space="preserve"> </w:t>
      </w:r>
      <w:r>
        <w:rPr>
          <w:rFonts w:eastAsia="Times New Roman" w:cs="Times New Roman"/>
          <w:szCs w:val="24"/>
        </w:rPr>
        <w:t>αυτή; Αυτή η Αίθουσα μοιράζει τις ευθύνες ποιος φταίει που δίνουμε το «Μακεδονία» ή να προσπαθήσουμε να το σώσουμε; Ποια είναι η αποστολή της Αίθουσας; Να χρεώσετε εσείς του ΣΥΡΙΖΑ στους δεξιούς και οι δεξιοί σε σας τη μ</w:t>
      </w:r>
      <w:r>
        <w:rPr>
          <w:rFonts w:eastAsia="Times New Roman" w:cs="Times New Roman"/>
          <w:szCs w:val="24"/>
        </w:rPr>
        <w:t xml:space="preserve">ειοδοσία ή να προσπαθήσουμε να την αποσιωπήσουμε; Ποια είναι η αποστολή της Βουλής; </w:t>
      </w:r>
    </w:p>
    <w:p w14:paraId="5470BE65"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 xml:space="preserve">ΠΡΟΕΔΡΕΥΩΝ (Σπυρίδων Λυκούδης): </w:t>
      </w:r>
      <w:r>
        <w:rPr>
          <w:rFonts w:eastAsia="Times New Roman" w:cs="Times New Roman"/>
          <w:szCs w:val="24"/>
        </w:rPr>
        <w:t>Κύριε Πρόεδρε, παρακαλώ ολοκληρώστε.</w:t>
      </w:r>
    </w:p>
    <w:p w14:paraId="5470BE66"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ΒΑΣΙΛΗΣ ΛΕΒΕΝΤΗΣ (Πρόεδρος της Ένωσης Κεντρώων):</w:t>
      </w:r>
      <w:r>
        <w:rPr>
          <w:rFonts w:eastAsia="Times New Roman" w:cs="Times New Roman"/>
          <w:szCs w:val="24"/>
        </w:rPr>
        <w:t xml:space="preserve"> Οι ξένοι έκαναν και σύσκεψη Αρχηγών και δημοψήφισμα θ</w:t>
      </w:r>
      <w:r>
        <w:rPr>
          <w:rFonts w:eastAsia="Times New Roman" w:cs="Times New Roman"/>
          <w:szCs w:val="24"/>
        </w:rPr>
        <w:t>α κάνουν. Εμείς ούτε το ένα ούτε το άλλο. Με μια ωραία φράση «δεν είναι θέματα αυτά του ναι ή του όχι…».</w:t>
      </w:r>
    </w:p>
    <w:p w14:paraId="5470BE67"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 xml:space="preserve"> ΠΡΟΕΔΡΕΥΩΝ (Σπυρίδων Λυκούδης):</w:t>
      </w:r>
      <w:r>
        <w:rPr>
          <w:rFonts w:eastAsia="Times New Roman" w:cs="Times New Roman"/>
          <w:szCs w:val="24"/>
        </w:rPr>
        <w:t xml:space="preserve"> Κύριε Πρόεδρε, παρακαλώ ολοκληρώστε. </w:t>
      </w:r>
    </w:p>
    <w:p w14:paraId="5470BE68"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 xml:space="preserve">ΒΑΣΙΛΗΣ ΛΕΒΕΝΤΗΣ (Πρόεδρος της Ένωσης Κεντρώων): </w:t>
      </w:r>
      <w:r>
        <w:rPr>
          <w:rFonts w:eastAsia="Times New Roman" w:cs="Times New Roman"/>
          <w:szCs w:val="24"/>
        </w:rPr>
        <w:t>Δεν είναι θέματα του «ναι» ή το</w:t>
      </w:r>
      <w:r>
        <w:rPr>
          <w:rFonts w:eastAsia="Times New Roman" w:cs="Times New Roman"/>
          <w:szCs w:val="24"/>
        </w:rPr>
        <w:t>υ «όχι». Άρα τι είναι; Τι είναι αυτό, δηλαδή; Τι σας φοβίζει να απευθυνθείτε στον λαό; Και σε τελευταία ανάλυση η δύναμη ενός πολιτικού είναι να πείσει το λαό ότι τον ωφελεί. Όσο σπουδαίοι και αν είστε, απευθυνθείτε στην κοινωνία και πείστε την ότι την ωφε</w:t>
      </w:r>
      <w:r>
        <w:rPr>
          <w:rFonts w:eastAsia="Times New Roman" w:cs="Times New Roman"/>
          <w:szCs w:val="24"/>
        </w:rPr>
        <w:t>λείτε και κάντε δημοψήφισμα, αν έχετε θάρρος. Μην κρύβεστε! Δεν είναι φύλο συκής η πολιτική. Στην πολιτική πρέπει να έχεις τον ανδρισμό να κατεβαίνεις στο πεζοδρόμιο και στην κοινωνία και να πείθεις, όχι να κρύβεσαι και να πηγαίνεις στα πάνελ με παπαγαλάκι</w:t>
      </w:r>
      <w:r>
        <w:rPr>
          <w:rFonts w:eastAsia="Times New Roman" w:cs="Times New Roman"/>
          <w:szCs w:val="24"/>
        </w:rPr>
        <w:t>α δημοσιογράφους, κατευθυνόμενους.</w:t>
      </w:r>
    </w:p>
    <w:p w14:paraId="5470BE69"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ΠΡΟΕΔΡΕΥΩΝ (Σπυρίδων Λυκούδης):</w:t>
      </w:r>
      <w:r>
        <w:rPr>
          <w:rFonts w:eastAsia="Times New Roman" w:cs="Times New Roman"/>
          <w:szCs w:val="24"/>
        </w:rPr>
        <w:t xml:space="preserve"> Κύριε Πρόεδρε, ολοκληρώσατε.</w:t>
      </w:r>
    </w:p>
    <w:p w14:paraId="5470BE6A"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να πω κάτι τελευταίο που έχει σημασία.</w:t>
      </w:r>
    </w:p>
    <w:p w14:paraId="5470BE6B"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ΠΡΟΕΔΡΕΥΩΝ (Σπυρίδων Λυκούδης):</w:t>
      </w:r>
      <w:r>
        <w:rPr>
          <w:rFonts w:eastAsia="Times New Roman" w:cs="Times New Roman"/>
          <w:szCs w:val="24"/>
        </w:rPr>
        <w:t xml:space="preserve"> Ξέρετε, είναι άλλοι ενενήντα συνάδελφοι να μιλήσουν. Σας παρακαλώ!</w:t>
      </w:r>
    </w:p>
    <w:p w14:paraId="5470BE6C" w14:textId="77777777" w:rsidR="001F594C" w:rsidRDefault="008C7D1C">
      <w:pPr>
        <w:spacing w:line="600" w:lineRule="auto"/>
        <w:ind w:firstLine="720"/>
        <w:contextualSpacing/>
        <w:jc w:val="both"/>
        <w:rPr>
          <w:rFonts w:eastAsia="Times New Roman" w:cs="Times New Roman"/>
          <w:szCs w:val="24"/>
        </w:rPr>
      </w:pPr>
      <w:r w:rsidRPr="00D15947">
        <w:rPr>
          <w:rFonts w:eastAsia="Times New Roman" w:cs="Times New Roman"/>
          <w:b/>
          <w:szCs w:val="24"/>
        </w:rPr>
        <w:t>ΒΑΣΙΛΗΣ ΛΕΒΕΝΤΗΣ (Πρόεδρος της Ένωσης Κεντρώων):</w:t>
      </w:r>
      <w:r>
        <w:rPr>
          <w:rFonts w:eastAsia="Times New Roman" w:cs="Times New Roman"/>
          <w:szCs w:val="24"/>
        </w:rPr>
        <w:t xml:space="preserve"> Ένας από τον ΣΥΡΙΖΑ είπε στον Βουλευτή μου τον Μάριο Γεωργιάδη ότι μοιάζουμε με τη Χρυσή Αυγή και ότι παίρνουμε ακραίες θέσεις. Του απάντησ</w:t>
      </w:r>
      <w:r>
        <w:rPr>
          <w:rFonts w:eastAsia="Times New Roman" w:cs="Times New Roman"/>
          <w:szCs w:val="24"/>
        </w:rPr>
        <w:t xml:space="preserve">ε ο κ. Γεωργιάδης, σαν νέος που είναι, «εσείς μοιάζετε με τη Χρυσή Αυγή». Βγήκε και αξίωσε να ζητήσω συγγνώμη. </w:t>
      </w:r>
    </w:p>
    <w:p w14:paraId="5470BE6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Εγώ έχω το θάρρος. Στη ζωή μου ήμουν άνθρωπος του θάρρους. Εγώ ζητώ συγγνώμη, γιατί οι φράσεις αυτές δεν έπρεπε να λέγονται ούτε από το ΣΥΡΙΖΑ ο</w:t>
      </w:r>
      <w:r>
        <w:rPr>
          <w:rFonts w:eastAsia="Times New Roman" w:cs="Times New Roman"/>
          <w:szCs w:val="24"/>
        </w:rPr>
        <w:t xml:space="preserve">ύτε από εμάς στην </w:t>
      </w:r>
      <w:r>
        <w:rPr>
          <w:rFonts w:eastAsia="Times New Roman" w:cs="Times New Roman"/>
          <w:szCs w:val="24"/>
        </w:rPr>
        <w:t>ε</w:t>
      </w:r>
      <w:r>
        <w:rPr>
          <w:rFonts w:eastAsia="Times New Roman" w:cs="Times New Roman"/>
          <w:szCs w:val="24"/>
        </w:rPr>
        <w:t>λληνική Βουλή. Εσείς, όμως, θα βρείτε το θάρρος, κύριοι, να ζητήσετε συγγνώμη, που λέγατε ότι σκίζετε μνημόνια; Γι’ αυτά τα αντιλαϊκά μέτρα που παίρνετε, θα βρείτε το θάρρος να ζητήσετε συγγνώμη; Από το λαό της Μακεδονίας, γι’ αυτό που π</w:t>
      </w:r>
      <w:r>
        <w:rPr>
          <w:rFonts w:eastAsia="Times New Roman" w:cs="Times New Roman"/>
          <w:szCs w:val="24"/>
        </w:rPr>
        <w:t>άτε να κάνετε, θα ζητήσετε συγγνώμη; Μόνο εμείς θα έχουμε το θάρρος να ζητήσουμε συγγνώμη; Εσείς είστε οι θρασύτατοι που είναι όλα δικά σας;</w:t>
      </w:r>
    </w:p>
    <w:p w14:paraId="5470BE6E"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470BE6F"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ΠΡΟΕΔΡΕΥΩΝ (Σπυρίδων Λυκούδης):</w:t>
      </w:r>
      <w:r>
        <w:rPr>
          <w:rFonts w:eastAsia="Times New Roman" w:cs="Times New Roman"/>
          <w:szCs w:val="24"/>
        </w:rPr>
        <w:t xml:space="preserve"> Μάλιστα.</w:t>
      </w:r>
    </w:p>
    <w:p w14:paraId="5470BE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w:t>
      </w:r>
      <w:r>
        <w:rPr>
          <w:rFonts w:eastAsia="Times New Roman" w:cs="Times New Roman"/>
          <w:szCs w:val="24"/>
        </w:rPr>
        <w:t>ελφος κ. Νικόλαος Συρμαλένιος.</w:t>
      </w:r>
    </w:p>
    <w:p w14:paraId="5470BE71"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ΝΙΚΟΛΑΟΣ ΣΥΡΜΑΛΕΝΙΟΣ:</w:t>
      </w:r>
      <w:r>
        <w:rPr>
          <w:rFonts w:eastAsia="Times New Roman" w:cs="Times New Roman"/>
          <w:szCs w:val="24"/>
        </w:rPr>
        <w:t xml:space="preserve"> Κυρίες και κύριοι συνάδελφοι, νομίζω ότι μετά το παραλήρημα, θα έλεγα, του Προέδρου της Ένωσης Κεντρώων, του κ. Λεβέντη θα πω μια κουβέντα μόνο.</w:t>
      </w:r>
    </w:p>
    <w:p w14:paraId="5470BE72"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ΒΑΣΙΛΗΣ ΛΕΒΕΝΤΗΣ (Πρόεδρος της Ένωσης Κεντρώων):</w:t>
      </w:r>
      <w:r>
        <w:rPr>
          <w:rFonts w:eastAsia="Times New Roman" w:cs="Times New Roman"/>
          <w:szCs w:val="24"/>
        </w:rPr>
        <w:t xml:space="preserve"> Θα έπρεπε</w:t>
      </w:r>
      <w:r>
        <w:rPr>
          <w:rFonts w:eastAsia="Times New Roman" w:cs="Times New Roman"/>
          <w:szCs w:val="24"/>
        </w:rPr>
        <w:t xml:space="preserve"> να ντρέπεστε! Δεν επιτρέπεται να μιλάτε έτσι σε Πρόεδρο!</w:t>
      </w:r>
    </w:p>
    <w:p w14:paraId="5470BE73"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Πρόεδρε.</w:t>
      </w:r>
    </w:p>
    <w:p w14:paraId="5470BE74"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ΝΙΚΟΛΑΟΣ ΣΥΡΜΑΛΕΝΙΟΣ:</w:t>
      </w:r>
      <w:r>
        <w:rPr>
          <w:rFonts w:eastAsia="Times New Roman" w:cs="Times New Roman"/>
          <w:szCs w:val="24"/>
        </w:rPr>
        <w:t xml:space="preserve"> Εντάξει, κύριε Πρόεδρε. Ο καθένας έχει το δικαίωμα να χαρακτηρίσει κάποια πράγματα.</w:t>
      </w:r>
    </w:p>
    <w:p w14:paraId="5470BE75"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 xml:space="preserve">ΠΡΟΕΔΡΕΥΩΝ (Σπυρίδων Λυκούδης): </w:t>
      </w:r>
      <w:r>
        <w:rPr>
          <w:rFonts w:eastAsia="Times New Roman" w:cs="Times New Roman"/>
          <w:szCs w:val="24"/>
        </w:rPr>
        <w:t xml:space="preserve">Κύριε </w:t>
      </w:r>
      <w:r>
        <w:rPr>
          <w:rFonts w:eastAsia="Times New Roman" w:cs="Times New Roman"/>
          <w:szCs w:val="24"/>
        </w:rPr>
        <w:t>συνάδελφε.</w:t>
      </w:r>
    </w:p>
    <w:p w14:paraId="5470BE76"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ΝΙΚΟΛΑΟΣ ΣΥΡΜΑΛΕΝΙΟΣ:</w:t>
      </w:r>
      <w:r>
        <w:rPr>
          <w:rFonts w:eastAsia="Times New Roman" w:cs="Times New Roman"/>
          <w:szCs w:val="24"/>
        </w:rPr>
        <w:t xml:space="preserve"> Δεν είναι υβριστικό αυτό.</w:t>
      </w:r>
    </w:p>
    <w:p w14:paraId="5470BE77"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ΒΑΣΙΛΗΣ ΛΕΒΕΝΤΗΣ (Πρόεδρος της Ένωσης Κεντρώων):</w:t>
      </w:r>
      <w:r>
        <w:rPr>
          <w:rFonts w:eastAsia="Times New Roman" w:cs="Times New Roman"/>
          <w:szCs w:val="24"/>
        </w:rPr>
        <w:t xml:space="preserve"> Να αποφεύγετε τους χαρακτηρισμούς.</w:t>
      </w:r>
    </w:p>
    <w:p w14:paraId="5470BE78"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 xml:space="preserve">ΠΡΟΕΔΡΕΥΩΝ (Σπυρίδων Λυκούδης): </w:t>
      </w:r>
      <w:r>
        <w:rPr>
          <w:rFonts w:eastAsia="Times New Roman" w:cs="Times New Roman"/>
          <w:szCs w:val="24"/>
        </w:rPr>
        <w:t>Κύριε συνάδελφε!</w:t>
      </w:r>
    </w:p>
    <w:p w14:paraId="5470BE79"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ΝΙΚΟΛΑΟΣ ΣΥΡΜΑΛΕΝΙΟΣ:</w:t>
      </w:r>
      <w:r>
        <w:rPr>
          <w:rFonts w:eastAsia="Times New Roman" w:cs="Times New Roman"/>
          <w:szCs w:val="24"/>
        </w:rPr>
        <w:t xml:space="preserve"> Πολιτικό παραλήρημα.</w:t>
      </w:r>
    </w:p>
    <w:p w14:paraId="5470BE7A"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ΒΑΣΙΛΗΣ ΛΕΒΕΝΤΗΣ (Πρό</w:t>
      </w:r>
      <w:r w:rsidRPr="00E82246">
        <w:rPr>
          <w:rFonts w:eastAsia="Times New Roman" w:cs="Times New Roman"/>
          <w:b/>
          <w:szCs w:val="24"/>
        </w:rPr>
        <w:t>εδρος της Ένωσης Κεντρώων):</w:t>
      </w:r>
      <w:r>
        <w:rPr>
          <w:rFonts w:eastAsia="Times New Roman" w:cs="Times New Roman"/>
          <w:szCs w:val="24"/>
        </w:rPr>
        <w:t xml:space="preserve"> Έτσι κι αλλιώς την ομιλία σας την έχετε έτοιμη.</w:t>
      </w:r>
    </w:p>
    <w:p w14:paraId="5470BE7B"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 xml:space="preserve">ΠΡΟΕΔΡΕΥΩΝ (Σπυρίδων Λυκούδης): </w:t>
      </w:r>
      <w:r>
        <w:rPr>
          <w:rFonts w:eastAsia="Times New Roman" w:cs="Times New Roman"/>
          <w:szCs w:val="24"/>
        </w:rPr>
        <w:t>Κύριε Συρμαλένιε. Συνεχίστε, αλλά παρακαλώ λίγο πιο προσεκτικά τις εκφράσεις, διότι δικαίως διαμαρτύρεται ο κύριος Πρόεδρος.</w:t>
      </w:r>
    </w:p>
    <w:p w14:paraId="5470BE7C" w14:textId="77777777" w:rsidR="001F594C" w:rsidRDefault="008C7D1C">
      <w:pPr>
        <w:spacing w:line="600" w:lineRule="auto"/>
        <w:ind w:firstLine="720"/>
        <w:contextualSpacing/>
        <w:jc w:val="both"/>
        <w:rPr>
          <w:rFonts w:eastAsia="Times New Roman" w:cs="Times New Roman"/>
          <w:szCs w:val="24"/>
        </w:rPr>
      </w:pPr>
      <w:r w:rsidRPr="00E82246">
        <w:rPr>
          <w:rFonts w:eastAsia="Times New Roman" w:cs="Times New Roman"/>
          <w:b/>
          <w:szCs w:val="24"/>
        </w:rPr>
        <w:t>ΒΑΣΙΛΗΣ ΛΕΒΕΝΤΗΣ (Πρόεδ</w:t>
      </w:r>
      <w:r w:rsidRPr="00E82246">
        <w:rPr>
          <w:rFonts w:eastAsia="Times New Roman" w:cs="Times New Roman"/>
          <w:b/>
          <w:szCs w:val="24"/>
        </w:rPr>
        <w:t>ρος της Ένωσης Κεντρώων):</w:t>
      </w:r>
      <w:r>
        <w:rPr>
          <w:rFonts w:eastAsia="Times New Roman" w:cs="Times New Roman"/>
          <w:b/>
          <w:szCs w:val="24"/>
        </w:rPr>
        <w:t xml:space="preserve"> </w:t>
      </w:r>
      <w:r>
        <w:rPr>
          <w:rFonts w:eastAsia="Times New Roman" w:cs="Times New Roman"/>
          <w:szCs w:val="24"/>
        </w:rPr>
        <w:t>Πού να προσέχουν οι κύριοι!</w:t>
      </w:r>
    </w:p>
    <w:p w14:paraId="5470BE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Θεωρώ ότι η χθεσινή ημέρα είναι μια ιστορική ημέρα…</w:t>
      </w:r>
    </w:p>
    <w:p w14:paraId="5470BE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ζήτησα συγγνώμη. Εσείς θα ζητήσετε;</w:t>
      </w:r>
    </w:p>
    <w:p w14:paraId="5470BE7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αφ</w:t>
      </w:r>
      <w:r>
        <w:rPr>
          <w:rFonts w:eastAsia="Times New Roman" w:cs="Times New Roman"/>
          <w:szCs w:val="24"/>
        </w:rPr>
        <w:t>ήστε με να μιλήσω.</w:t>
      </w:r>
    </w:p>
    <w:p w14:paraId="5470BE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η χθεσινή ημέρα είναι μια ιστορική ημέρα για τη χώρα μας. Ο Αλέξης Τσίπρας και αυτή η Κυβέρνηση της Αριστεράς τόλμησε και μετά από είκοσι πέντε χρόνια κατάφερε να </w:t>
      </w:r>
      <w:r>
        <w:rPr>
          <w:rFonts w:eastAsia="Times New Roman" w:cs="Times New Roman"/>
          <w:szCs w:val="24"/>
        </w:rPr>
        <w:t xml:space="preserve">φτάσει </w:t>
      </w:r>
      <w:r>
        <w:rPr>
          <w:rFonts w:eastAsia="Times New Roman" w:cs="Times New Roman"/>
          <w:szCs w:val="24"/>
        </w:rPr>
        <w:t>σε μια κατ</w:t>
      </w:r>
      <w:r>
        <w:rPr>
          <w:rFonts w:eastAsia="Times New Roman" w:cs="Times New Roman"/>
          <w:szCs w:val="24"/>
        </w:rPr>
        <w:t xml:space="preserve">’ </w:t>
      </w:r>
      <w:r>
        <w:rPr>
          <w:rFonts w:eastAsia="Times New Roman" w:cs="Times New Roman"/>
          <w:szCs w:val="24"/>
        </w:rPr>
        <w:t>αρχήν συμφωνία, η οποία θα ακολουθήσει τα βήμ</w:t>
      </w:r>
      <w:r>
        <w:rPr>
          <w:rFonts w:eastAsia="Times New Roman" w:cs="Times New Roman"/>
          <w:szCs w:val="24"/>
        </w:rPr>
        <w:t xml:space="preserve">ατα τα οποία θα διαβάσετε όλοι και θα συζητήσουμε την Παρασκευή και υπό την αίρεση ότι θα πραγματοποιηθούν αυτά τα βήματα, το φθινόπωρο, θα κυρωθεί και από την ελληνική Βουλή. Θέλω να πω ότι πραγματικά είναι μια ιστορική μέρα για τη χώρα, για τα Βαλκάνια, </w:t>
      </w:r>
      <w:r>
        <w:rPr>
          <w:rFonts w:eastAsia="Times New Roman" w:cs="Times New Roman"/>
          <w:szCs w:val="24"/>
        </w:rPr>
        <w:t>για τη σταθερότητα και την ειρήνη στην περιοχή και βάζει στη ναφθαλίνη της ιστορίας κάθε μορφής εθνικισμούς.</w:t>
      </w:r>
    </w:p>
    <w:p w14:paraId="5470BE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Θέλω να πω και μια τελευταία κουβέντα. Διαβάζουμε τώρα ότι ο Προέδρος της πρώην Γιουγκοσλαβικής Δημοκρατίας της Μακεδονίας, ο κ. Ιβανόφ, δεν θα επι</w:t>
      </w:r>
      <w:r>
        <w:rPr>
          <w:rFonts w:eastAsia="Times New Roman" w:cs="Times New Roman"/>
          <w:szCs w:val="24"/>
        </w:rPr>
        <w:t xml:space="preserve">κυρώσει και δεν θα στηρίξει αυτή τη </w:t>
      </w:r>
      <w:r>
        <w:rPr>
          <w:rFonts w:eastAsia="Times New Roman" w:cs="Times New Roman"/>
          <w:szCs w:val="24"/>
        </w:rPr>
        <w:t>συμφωνία</w:t>
      </w:r>
      <w:r>
        <w:rPr>
          <w:rFonts w:eastAsia="Times New Roman" w:cs="Times New Roman"/>
          <w:szCs w:val="24"/>
        </w:rPr>
        <w:t>. Διερωτώμαι: Αν εμείς τα δώσαμε όλα και αυτοί τα έδωσαν όλα, τελικά από αυτό και μόνο δεν μπορείτε να αναρωτηθείτε ότι ήταν μια μεγάλη νίκη για τον ελληνικό λαό;</w:t>
      </w:r>
    </w:p>
    <w:p w14:paraId="5470BE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Επειδή ο χρόνος περνάει, θέλω να πω ότι με τη σημ</w:t>
      </w:r>
      <w:r>
        <w:rPr>
          <w:rFonts w:eastAsia="Times New Roman" w:cs="Times New Roman"/>
          <w:szCs w:val="24"/>
        </w:rPr>
        <w:t>ερινή ψήφιση του πολυνομοσχεδίου ολοκληρώνουμε τα προαπαιτούμενα των αξιολογήσεων και των μνημονίων, στα οποία μας έφεραν οι κυβερνήσεις του ΠΑΣΟΚ και της Νέας Δημοκρατίας. Είναι πραγματικά αξιοπρόσεκτο ότι εκπρόσωποι αυτών των κομμάτων με περισσό θράσος μ</w:t>
      </w:r>
      <w:r>
        <w:rPr>
          <w:rFonts w:eastAsia="Times New Roman" w:cs="Times New Roman"/>
          <w:szCs w:val="24"/>
        </w:rPr>
        <w:t>άς κατηγορούν σήμερα ότι ψηφίζουμε το τέταρτο μνημόνιο.</w:t>
      </w:r>
    </w:p>
    <w:p w14:paraId="5470BE8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Αφού επί τρία χρόνια, από τις εκλογές του Σεπτέμβρη του 2015 και μετά, καταστροφολογούν και δεν έχουν πέσει μέσα ούτε σε μία από τις προβλέψεις τους -ούτε ότι δεν θα έκλεινε η πρώτη αξιολόγηση, ούτε ό</w:t>
      </w:r>
      <w:r>
        <w:rPr>
          <w:rFonts w:eastAsia="Times New Roman" w:cs="Times New Roman"/>
          <w:szCs w:val="24"/>
        </w:rPr>
        <w:t>τι δεν θα έκλεινε η δεύτερη αξιολόγηση, ούτε ότι δεν θα έκλεινε η τρίτη αξιολόγηση, ότι δεν θα πιάναμε τα πλεονάσματα, ότι θα εφαρμοζόταν ο κόφτης στους μισθούς και στις συντάξεις, ότι δεν θα γίνει τίποτα με το χρέος, ότι θα υπάρχει διαρκής ύφεση και καμ</w:t>
      </w:r>
      <w:r>
        <w:rPr>
          <w:rFonts w:eastAsia="Times New Roman" w:cs="Times New Roman"/>
          <w:szCs w:val="24"/>
        </w:rPr>
        <w:t>μ</w:t>
      </w:r>
      <w:r>
        <w:rPr>
          <w:rFonts w:eastAsia="Times New Roman" w:cs="Times New Roman"/>
          <w:szCs w:val="24"/>
        </w:rPr>
        <w:t>ι</w:t>
      </w:r>
      <w:r>
        <w:rPr>
          <w:rFonts w:eastAsia="Times New Roman" w:cs="Times New Roman"/>
          <w:szCs w:val="24"/>
        </w:rPr>
        <w:t>ά ανάπτυξη, ότι δεν θα πάρουμε τις δόσεις, ότι είμαστε οι τελευταίοι στις απορροφήσεις του ΕΣΠΑ, ότι η ανεργία δεν μειώνεται, ότι χρειαζόμαστε πιστοληπτική γραμμή στήριξης, ότι δεν υπάρχουν επενδύσεις και διάφορες άλλες καταστροφολογικές προφητείες, ων ουκ</w:t>
      </w:r>
      <w:r>
        <w:rPr>
          <w:rFonts w:eastAsia="Times New Roman" w:cs="Times New Roman"/>
          <w:szCs w:val="24"/>
        </w:rPr>
        <w:t xml:space="preserve"> έστιν αριθμός- έρχονται, λοιπόν, σήμερα να προπαγανδίσουν στον ελληνικό λαό ότι δεν υπάρχει έξοδος από τα μνημόνια στην πραγματικότητα και ότι έχουμε δέσει για πολλά χρόνια τη χώρα στο άρμα των μνημονίων και ότι οι συνταξιούχοι θα υποστούν συντριπτικές με</w:t>
      </w:r>
      <w:r>
        <w:rPr>
          <w:rFonts w:eastAsia="Times New Roman" w:cs="Times New Roman"/>
          <w:szCs w:val="24"/>
        </w:rPr>
        <w:t>ιώσεις. Ποιοι το λέτε; Εσείς που μειώσατε τις συντάξεις από το 2010 έως το 2014 έντεκα φορές με 45 δισεκατομμύρια. Λέτε, επίσης, ότι αποκρύπτουμε το επικαιροποιημένο μνημόνιο που παρουσίασε η Κομισιόν.</w:t>
      </w:r>
    </w:p>
    <w:p w14:paraId="5470BE8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μια πλευρά, λοιπόν, καταφεύγετε στο παρελθόν, </w:t>
      </w:r>
      <w:r>
        <w:rPr>
          <w:rFonts w:eastAsia="Times New Roman" w:cs="Times New Roman"/>
          <w:szCs w:val="24"/>
        </w:rPr>
        <w:t>εκθειάζοντας την κατάσταση του 2014, στην οποία είχατε πετύχει ανάπτυξη μόλις 0,4% και πλεόνασμα 0,2% έναντι του συμφωνημένου 1,5% και σας είπαν να πάρετε μέτρα τότε 2,2 δισεκατομμύρια και γι’ αυτό δεν έκλεισε η πέμπτη αξιολόγηση, αποκρύπτετε ότι είχατε να</w:t>
      </w:r>
      <w:r>
        <w:rPr>
          <w:rFonts w:eastAsia="Times New Roman" w:cs="Times New Roman"/>
          <w:szCs w:val="24"/>
        </w:rPr>
        <w:t>ρκοθετήσει τη χώρα και ότι τα διαθέσιμα στα δημόσια ταμεία τελείωναν τον Φεβρουάριο του 2015…</w:t>
      </w:r>
    </w:p>
    <w:p w14:paraId="5470BE85" w14:textId="77777777" w:rsidR="001F594C" w:rsidRDefault="008C7D1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470BE8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Πρόεδρε, μια μικρή ανοχή θα ζητήσω, γιατί κατανάλωσα και χρόνο στην αρχι</w:t>
      </w:r>
      <w:r>
        <w:rPr>
          <w:rFonts w:eastAsia="Times New Roman" w:cs="Times New Roman"/>
          <w:szCs w:val="24"/>
        </w:rPr>
        <w:t>κή αντιπαράθεση με τον κύριο Πρόεδρο…</w:t>
      </w:r>
    </w:p>
    <w:p w14:paraId="5470BE87" w14:textId="77777777" w:rsidR="001F594C" w:rsidRDefault="008C7D1C">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 και λίγο τα Σκόπια! Δεν χωρούν όλα στο πεντάλεπτο. Τι να κάνουμε;</w:t>
      </w:r>
    </w:p>
    <w:p w14:paraId="5470BE8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Από τη μία πλευρά, λοιπόν, καταφεύγετε στο παρελθόν και από την άλλη, καταφεύγετε στο μέλλον, χρ</w:t>
      </w:r>
      <w:r>
        <w:rPr>
          <w:rFonts w:eastAsia="Times New Roman" w:cs="Times New Roman"/>
          <w:szCs w:val="24"/>
        </w:rPr>
        <w:t xml:space="preserve">ησιμοποιώντας τα μέτρα που ψηφίσαμε </w:t>
      </w:r>
      <w:r>
        <w:rPr>
          <w:rFonts w:eastAsia="Times New Roman" w:cs="Times New Roman"/>
          <w:szCs w:val="24"/>
        </w:rPr>
        <w:t>στο πλαίσιο</w:t>
      </w:r>
      <w:r>
        <w:rPr>
          <w:rFonts w:eastAsia="Times New Roman" w:cs="Times New Roman"/>
          <w:szCs w:val="24"/>
        </w:rPr>
        <w:t xml:space="preserve"> της δεύτερης αξιολόγησης ελέω ΔΝΤ, το οποίο κατ’ επανάληψη κάνει λαθεμένες προβλέψεις και μας λέτε ότι ψηφίζουμε ξανά σήμερα αυτά που ψηφίσαμε στη δεύτερη αξιολόγηση. Είναι παραλογισμός!</w:t>
      </w:r>
    </w:p>
    <w:p w14:paraId="5470BE8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για </w:t>
      </w:r>
      <w:r>
        <w:rPr>
          <w:rFonts w:eastAsia="Times New Roman" w:cs="Times New Roman"/>
          <w:szCs w:val="24"/>
        </w:rPr>
        <w:t>το σημερινό πολυνομοσχέδιο δεν λέτε τίποτα. Λέω εγώ: Τι να πείτε για τις φορολογικές διατάξεις που είναι θετικές οι περισσότερες, που μειώνουν φόρους στους ημερομίσθιους εργαζόμενους, που διευκολύνουν νέους επιχειρηματίες, που δίνουν φορολογικά κίνητρα και</w:t>
      </w:r>
      <w:r>
        <w:rPr>
          <w:rFonts w:eastAsia="Times New Roman" w:cs="Times New Roman"/>
          <w:szCs w:val="24"/>
        </w:rPr>
        <w:t xml:space="preserve"> για τις κληρονομιές και για τις δωρεές και ενισχύουν νέες θέσεις εργασίας, που δίνουν φορολογικά κίνητρα σε οπτικοακουστικές παραγωγές; Τι να πείτε για τα θέματα υγείας, που ρυθμίζουν την εξίσωση της ασφαλιστικής τιμής με την τιμή πώλησης, απαλλάσσοντας τ</w:t>
      </w:r>
      <w:r>
        <w:rPr>
          <w:rFonts w:eastAsia="Times New Roman" w:cs="Times New Roman"/>
          <w:szCs w:val="24"/>
        </w:rPr>
        <w:t>ους πολίτες από τη συμμετοχή ακόμη και του 10%; Τι να πείτε για την παραπέρα προσπάθεια καταπολέμησης του λαθρεμπορίου και του καπνού, που εισάγεται η υποχρέωση των εταιρειών των καπνικών προϊόντων στην καταβολή αποζημιώσεων προς το ελληνικό δημόσιο σε κάθ</w:t>
      </w:r>
      <w:r>
        <w:rPr>
          <w:rFonts w:eastAsia="Times New Roman" w:cs="Times New Roman"/>
          <w:szCs w:val="24"/>
        </w:rPr>
        <w:t>ε περίπτωση που κατάσχονται γνήσια βιομηχανοποιημένα καπνά πάνω από πενήντα χιλιάδες τεμάχια; Τι να πείτε…</w:t>
      </w:r>
    </w:p>
    <w:p w14:paraId="5470BE8A" w14:textId="77777777" w:rsidR="001F594C" w:rsidRDefault="008C7D1C">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ολοκληρώστε σε είκοσι δευτερόλεπτα. Σας παρακαλώ πάρα πολύ!</w:t>
      </w:r>
    </w:p>
    <w:p w14:paraId="5470BE8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Επί της ουσίας, λο</w:t>
      </w:r>
      <w:r>
        <w:rPr>
          <w:rFonts w:eastAsia="Times New Roman" w:cs="Times New Roman"/>
          <w:szCs w:val="24"/>
        </w:rPr>
        <w:t xml:space="preserve">ιπόν, δεν λέτε τίποτα </w:t>
      </w:r>
      <w:r>
        <w:rPr>
          <w:rFonts w:eastAsia="Times New Roman" w:cs="Times New Roman"/>
          <w:szCs w:val="24"/>
        </w:rPr>
        <w:t xml:space="preserve">γι’ </w:t>
      </w:r>
      <w:r>
        <w:rPr>
          <w:rFonts w:eastAsia="Times New Roman" w:cs="Times New Roman"/>
          <w:szCs w:val="24"/>
        </w:rPr>
        <w:t>αυτά τα μέτρα. Δεν λέτε τίποτα για τον δημοσιονομικό χώρο, ο οποίος, όπως εξήγησε ο αναπληρωτής Υπουργός Οικονομικών, θα φτάσει μέχρι το 2022 μέχρι τα 3,5 δισεκατομμύρια.</w:t>
      </w:r>
    </w:p>
    <w:p w14:paraId="5470BE8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Είσαστε καταδικασμένοι να ακολουθείτε τις πολιτικές πρωτοβο</w:t>
      </w:r>
      <w:r>
        <w:rPr>
          <w:rFonts w:eastAsia="Times New Roman" w:cs="Times New Roman"/>
          <w:szCs w:val="24"/>
        </w:rPr>
        <w:t>υλίες αυτής της Κυβέρνησης, διότι είστε θλιβεροί ουραγοί και δίνετε μάχες οπισθοφυλακών και στα εσωτερικά και στα εθνικά θέματα, που εμείς, παρά τις τεράστιες δυσκολίες, ανοίγουμε δρόμους και κατοχυρώνουμε οφέλη υπέρ της μεγάλης πλειοψηφίας του ελληνικού λ</w:t>
      </w:r>
      <w:r>
        <w:rPr>
          <w:rFonts w:eastAsia="Times New Roman" w:cs="Times New Roman"/>
          <w:szCs w:val="24"/>
        </w:rPr>
        <w:t>αού και της χώρας.</w:t>
      </w:r>
    </w:p>
    <w:p w14:paraId="5470BE8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5470BE8E" w14:textId="77777777" w:rsidR="001F594C" w:rsidRDefault="008C7D1C">
      <w:pPr>
        <w:spacing w:line="600" w:lineRule="auto"/>
        <w:ind w:firstLine="720"/>
        <w:contextualSpacing/>
        <w:jc w:val="both"/>
        <w:rPr>
          <w:rFonts w:eastAsia="Times New Roman" w:cs="Times New Roman"/>
          <w:szCs w:val="24"/>
        </w:rPr>
      </w:pPr>
      <w:r w:rsidRPr="00253E49">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5470BE8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Δημήτριος Σταμάτης.</w:t>
      </w:r>
    </w:p>
    <w:p w14:paraId="5470BE90" w14:textId="77777777" w:rsidR="001F594C" w:rsidRDefault="008C7D1C">
      <w:pPr>
        <w:spacing w:line="600" w:lineRule="auto"/>
        <w:ind w:firstLine="720"/>
        <w:contextualSpacing/>
        <w:jc w:val="both"/>
        <w:rPr>
          <w:rFonts w:eastAsia="Times New Roman" w:cs="Times New Roman"/>
          <w:szCs w:val="24"/>
        </w:rPr>
      </w:pPr>
      <w:r w:rsidRPr="006F5BD2">
        <w:rPr>
          <w:rFonts w:eastAsia="Times New Roman" w:cs="Times New Roman"/>
          <w:b/>
          <w:szCs w:val="24"/>
        </w:rPr>
        <w:t>ΔΗΜΗΤΡΙΟΣ ΣΤΑΜΑΤΗΣ:</w:t>
      </w:r>
      <w:r>
        <w:rPr>
          <w:rFonts w:eastAsia="Times New Roman" w:cs="Times New Roman"/>
          <w:szCs w:val="24"/>
        </w:rPr>
        <w:t xml:space="preserve"> Κυρίες και κύριοι συνάδελφοι, περιχαρής ο Πρωθυπουργός χθε</w:t>
      </w:r>
      <w:r>
        <w:rPr>
          <w:rFonts w:eastAsia="Times New Roman" w:cs="Times New Roman"/>
          <w:szCs w:val="24"/>
        </w:rPr>
        <w:t xml:space="preserve">ς ανακοίνωσε την επίτευξη συμφωνίας με την </w:t>
      </w:r>
      <w:r>
        <w:rPr>
          <w:rFonts w:eastAsia="Times New Roman" w:cs="Times New Roman"/>
          <w:szCs w:val="24"/>
        </w:rPr>
        <w:t xml:space="preserve">κυβέρνηση </w:t>
      </w:r>
      <w:r>
        <w:rPr>
          <w:rFonts w:eastAsia="Times New Roman" w:cs="Times New Roman"/>
          <w:szCs w:val="24"/>
        </w:rPr>
        <w:t xml:space="preserve">των Σκοπίων. Μόνο που αυτή η συμφωνία, κατά παράδοξο τρόπο, έφτασε στα κόμματα πριν από μία ώρα και εν τω μεταξύ μεσολάβησε και σας διαβάζω μια ανακοίνωση του εκπροσώπου </w:t>
      </w:r>
      <w:r>
        <w:rPr>
          <w:rFonts w:eastAsia="Times New Roman" w:cs="Times New Roman"/>
          <w:szCs w:val="24"/>
        </w:rPr>
        <w:t>Τ</w:t>
      </w:r>
      <w:r>
        <w:rPr>
          <w:rFonts w:eastAsia="Times New Roman" w:cs="Times New Roman"/>
          <w:szCs w:val="24"/>
        </w:rPr>
        <w:t xml:space="preserve">ύπου της </w:t>
      </w:r>
      <w:r>
        <w:rPr>
          <w:rFonts w:eastAsia="Times New Roman" w:cs="Times New Roman"/>
          <w:szCs w:val="24"/>
        </w:rPr>
        <w:t>κυβέρνησης</w:t>
      </w:r>
      <w:r>
        <w:rPr>
          <w:rFonts w:eastAsia="Times New Roman" w:cs="Times New Roman"/>
          <w:szCs w:val="24"/>
        </w:rPr>
        <w:t xml:space="preserve"> των Σκοπίων </w:t>
      </w:r>
      <w:r>
        <w:rPr>
          <w:rFonts w:eastAsia="Times New Roman" w:cs="Times New Roman"/>
          <w:szCs w:val="24"/>
        </w:rPr>
        <w:t xml:space="preserve">που έλεγε: «Είναι αυτό το </w:t>
      </w:r>
      <w:r>
        <w:rPr>
          <w:rFonts w:eastAsia="Times New Roman" w:cs="Times New Roman"/>
          <w:szCs w:val="24"/>
          <w:lang w:val="en-US"/>
        </w:rPr>
        <w:t>non</w:t>
      </w:r>
      <w:r w:rsidRPr="00253E49">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δόθηκε από την ελληνική Κυβέρνηση, των δεκαέξι σελίδων, είναι ερμηνεία και δεν ανταποκρίνεται στο περιεχόμενο της συμφωνίας Ελλάδας-Σκοπίων». Έτσι είπε ο εκπρόσωπος των Σκοπίων.</w:t>
      </w:r>
    </w:p>
    <w:p w14:paraId="5470BE9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γίνεται εδώ; Δηλαδή επί είκοσι τέσσ</w:t>
      </w:r>
      <w:r>
        <w:rPr>
          <w:rFonts w:eastAsia="Times New Roman" w:cs="Times New Roman"/>
          <w:szCs w:val="24"/>
        </w:rPr>
        <w:t>ερις ώρες πολιτικός κόσμος και ελληνικός λαός ασχολείτο και συζητούσε και έκρινε μια συμφωνία επί τη βάση ενός δεκαεξασέλιδου κειμένου το οποίο χαρακτηρίζουν τα Σκόπια ανειλικρινές</w:t>
      </w:r>
      <w:r>
        <w:rPr>
          <w:rFonts w:eastAsia="Times New Roman" w:cs="Times New Roman"/>
          <w:szCs w:val="24"/>
        </w:rPr>
        <w:t>. Ότι</w:t>
      </w:r>
      <w:r>
        <w:rPr>
          <w:rFonts w:eastAsia="Times New Roman" w:cs="Times New Roman"/>
          <w:szCs w:val="24"/>
        </w:rPr>
        <w:t xml:space="preserve"> δεν είναι σωστό. Δώστε μια εξήγηση σε αυτό.</w:t>
      </w:r>
    </w:p>
    <w:p w14:paraId="5470BE9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Προχωρώ, γιατί ο χρόνος πι</w:t>
      </w:r>
      <w:r>
        <w:rPr>
          <w:rFonts w:eastAsia="Times New Roman" w:cs="Times New Roman"/>
          <w:szCs w:val="24"/>
        </w:rPr>
        <w:t>έζει. Η συμφωνία που έχει γίνει είναι εξαιρετικά κακή και θα σας εξηγήσω συντομότατα γιατί. Δεν είναι γιατί εγώ διαχρονικά, από το 1993, έχω αυτή τη θέση. Έχει εδραία βάση αυτή η θέση. Τα χαρακτηριστικά στοιχεία της συμφωνίας σας είναι δύο</w:t>
      </w:r>
      <w:r>
        <w:rPr>
          <w:rFonts w:eastAsia="Times New Roman" w:cs="Times New Roman"/>
          <w:szCs w:val="24"/>
        </w:rPr>
        <w:t>. Τ</w:t>
      </w:r>
      <w:r>
        <w:rPr>
          <w:rFonts w:eastAsia="Times New Roman" w:cs="Times New Roman"/>
          <w:szCs w:val="24"/>
        </w:rPr>
        <w:t xml:space="preserve">ο πρώτο είναι </w:t>
      </w:r>
      <w:r>
        <w:rPr>
          <w:rFonts w:eastAsia="Times New Roman" w:cs="Times New Roman"/>
          <w:szCs w:val="24"/>
        </w:rPr>
        <w:t>ότι η συμφωνία αυτή δεν έχει κα</w:t>
      </w:r>
      <w:r>
        <w:rPr>
          <w:rFonts w:eastAsia="Times New Roman" w:cs="Times New Roman"/>
          <w:szCs w:val="24"/>
        </w:rPr>
        <w:t>μ</w:t>
      </w:r>
      <w:r>
        <w:rPr>
          <w:rFonts w:eastAsia="Times New Roman" w:cs="Times New Roman"/>
          <w:szCs w:val="24"/>
        </w:rPr>
        <w:t xml:space="preserve">μία σχέση ούτε με τη συμφωνία που λέτε της </w:t>
      </w:r>
      <w:r>
        <w:rPr>
          <w:rFonts w:eastAsia="Times New Roman" w:cs="Times New Roman"/>
          <w:szCs w:val="24"/>
        </w:rPr>
        <w:t xml:space="preserve">εθνικής </w:t>
      </w:r>
      <w:r>
        <w:rPr>
          <w:rFonts w:eastAsia="Times New Roman" w:cs="Times New Roman"/>
          <w:szCs w:val="24"/>
        </w:rPr>
        <w:t xml:space="preserve">γραμμής του 2008, γιατί εκείνη η συμφωνία ήταν </w:t>
      </w:r>
      <w:r>
        <w:rPr>
          <w:rFonts w:eastAsia="Times New Roman" w:cs="Times New Roman"/>
          <w:szCs w:val="24"/>
          <w:lang w:val="en-US"/>
        </w:rPr>
        <w:t>cash</w:t>
      </w:r>
      <w:r w:rsidRPr="006F5BD2">
        <w:rPr>
          <w:rFonts w:eastAsia="Times New Roman" w:cs="Times New Roman"/>
          <w:szCs w:val="24"/>
        </w:rPr>
        <w:t xml:space="preserve">. </w:t>
      </w:r>
      <w:r>
        <w:rPr>
          <w:rFonts w:eastAsia="Times New Roman" w:cs="Times New Roman"/>
          <w:szCs w:val="24"/>
        </w:rPr>
        <w:t xml:space="preserve">Αυτή η συμφωνία είναι </w:t>
      </w:r>
      <w:r>
        <w:rPr>
          <w:rFonts w:eastAsia="Times New Roman" w:cs="Times New Roman"/>
          <w:szCs w:val="24"/>
          <w:lang w:val="en-US"/>
        </w:rPr>
        <w:t>cash</w:t>
      </w:r>
      <w:r w:rsidRPr="006F5BD2">
        <w:rPr>
          <w:rFonts w:eastAsia="Times New Roman" w:cs="Times New Roman"/>
          <w:szCs w:val="24"/>
        </w:rPr>
        <w:t xml:space="preserve"> </w:t>
      </w:r>
      <w:r>
        <w:rPr>
          <w:rFonts w:eastAsia="Times New Roman" w:cs="Times New Roman"/>
          <w:szCs w:val="24"/>
        </w:rPr>
        <w:t>από μέρους μας, μετρητά από μέρους μας και αναμονή να εισπράξουμε εμείς στο μέλλον.</w:t>
      </w:r>
    </w:p>
    <w:p w14:paraId="5470BE9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δεύτερο στοιχείο</w:t>
      </w:r>
      <w:r>
        <w:rPr>
          <w:rFonts w:eastAsia="Times New Roman" w:cs="Times New Roman"/>
          <w:szCs w:val="24"/>
        </w:rPr>
        <w:t xml:space="preserve"> είναι ότι</w:t>
      </w:r>
      <w:r>
        <w:rPr>
          <w:rFonts w:eastAsia="Times New Roman" w:cs="Times New Roman"/>
          <w:szCs w:val="24"/>
        </w:rPr>
        <w:t xml:space="preserve"> δεν έχει κατανοηθεί ότι </w:t>
      </w:r>
      <w:r>
        <w:rPr>
          <w:rFonts w:eastAsia="Times New Roman" w:cs="Times New Roman"/>
          <w:szCs w:val="24"/>
        </w:rPr>
        <w:t>τ</w:t>
      </w:r>
      <w:r>
        <w:rPr>
          <w:rFonts w:eastAsia="Times New Roman" w:cs="Times New Roman"/>
          <w:szCs w:val="24"/>
        </w:rPr>
        <w:t>ο όνομα, ακόμα και ως συνθετικό, «Μακεδονία» αποτελεί το όχημα μεταφορά</w:t>
      </w:r>
      <w:r>
        <w:rPr>
          <w:rFonts w:eastAsia="Times New Roman" w:cs="Times New Roman"/>
          <w:szCs w:val="24"/>
        </w:rPr>
        <w:t>ς</w:t>
      </w:r>
      <w:r>
        <w:rPr>
          <w:rFonts w:eastAsia="Times New Roman" w:cs="Times New Roman"/>
          <w:szCs w:val="24"/>
        </w:rPr>
        <w:t xml:space="preserve"> του αλυτρωτισμού, αλλά η βάση του αλυτρωτισμού των Σκοπίων είναι ο εθνοτισμός. Θέλετε να το κατανοήσετε αυτό;</w:t>
      </w:r>
    </w:p>
    <w:p w14:paraId="5470BE9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σας πω ένα παράδει</w:t>
      </w:r>
      <w:r>
        <w:rPr>
          <w:rFonts w:eastAsia="Times New Roman" w:cs="Times New Roman"/>
          <w:szCs w:val="24"/>
        </w:rPr>
        <w:t>γμα για να δείτε αν λειτουργεί</w:t>
      </w:r>
      <w:r>
        <w:rPr>
          <w:rFonts w:eastAsia="Times New Roman" w:cs="Times New Roman"/>
          <w:szCs w:val="24"/>
        </w:rPr>
        <w:t xml:space="preserve"> το</w:t>
      </w:r>
      <w:r>
        <w:rPr>
          <w:rFonts w:eastAsia="Times New Roman" w:cs="Times New Roman"/>
          <w:szCs w:val="24"/>
        </w:rPr>
        <w:t xml:space="preserve"> </w:t>
      </w:r>
      <w:r>
        <w:rPr>
          <w:rFonts w:eastAsia="Times New Roman" w:cs="Times New Roman"/>
          <w:szCs w:val="24"/>
          <w:lang w:val="en-US"/>
        </w:rPr>
        <w:t>erga</w:t>
      </w:r>
      <w:r w:rsidRPr="006F5BD2">
        <w:rPr>
          <w:rFonts w:eastAsia="Times New Roman" w:cs="Times New Roman"/>
          <w:szCs w:val="24"/>
        </w:rPr>
        <w:t xml:space="preserve"> </w:t>
      </w:r>
      <w:r>
        <w:rPr>
          <w:rFonts w:eastAsia="Times New Roman" w:cs="Times New Roman"/>
          <w:szCs w:val="24"/>
          <w:lang w:val="en-US"/>
        </w:rPr>
        <w:t>omnes</w:t>
      </w:r>
      <w:r w:rsidRPr="006F5BD2">
        <w:rPr>
          <w:rFonts w:eastAsia="Times New Roman" w:cs="Times New Roman"/>
          <w:szCs w:val="24"/>
        </w:rPr>
        <w:t xml:space="preserve">. </w:t>
      </w:r>
      <w:r>
        <w:rPr>
          <w:rFonts w:eastAsia="Times New Roman" w:cs="Times New Roman"/>
          <w:szCs w:val="24"/>
        </w:rPr>
        <w:t xml:space="preserve">Δεν λειτουργεί </w:t>
      </w:r>
      <w:r>
        <w:rPr>
          <w:rFonts w:eastAsia="Times New Roman" w:cs="Times New Roman"/>
          <w:szCs w:val="24"/>
          <w:lang w:val="en-US"/>
        </w:rPr>
        <w:t>erga</w:t>
      </w:r>
      <w:r w:rsidRPr="006F5BD2">
        <w:rPr>
          <w:rFonts w:eastAsia="Times New Roman" w:cs="Times New Roman"/>
          <w:szCs w:val="24"/>
        </w:rPr>
        <w:t xml:space="preserve"> </w:t>
      </w:r>
      <w:r>
        <w:rPr>
          <w:rFonts w:eastAsia="Times New Roman" w:cs="Times New Roman"/>
          <w:szCs w:val="24"/>
          <w:lang w:val="en-US"/>
        </w:rPr>
        <w:t>omnes</w:t>
      </w:r>
      <w:r w:rsidRPr="006F5BD2">
        <w:rPr>
          <w:rFonts w:eastAsia="Times New Roman" w:cs="Times New Roman"/>
          <w:szCs w:val="24"/>
        </w:rPr>
        <w:t xml:space="preserve">. </w:t>
      </w:r>
      <w:r>
        <w:rPr>
          <w:rFonts w:eastAsia="Times New Roman" w:cs="Times New Roman"/>
          <w:szCs w:val="24"/>
        </w:rPr>
        <w:t>Πώς θα ονομάζεται ο κάτοικος των Σκοπίων; Μακεδόνας. Το λένε και το διεκδικούν και το έχει αποδεχτεί η Κυβέρνηση.</w:t>
      </w:r>
    </w:p>
    <w:p w14:paraId="5470BE9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οι κάτοικοι της Μακεδονίας πώς θα λέμε τον εαυτό μας; Νοτιομακε</w:t>
      </w:r>
      <w:r>
        <w:rPr>
          <w:rFonts w:eastAsia="Times New Roman" w:cs="Times New Roman"/>
          <w:szCs w:val="24"/>
        </w:rPr>
        <w:t>δόνες; Είναι σοβαρά πράγματα αυτά; Αλλά εκτός αυτού, ο εθνοτισμός είναι η βάση του αλυτρωτισμού και ο εθνοτισμός αυτός πρώτη φορά δεν εκδηλώθηκε με τη διεκδίκηση της ιστορίας μας</w:t>
      </w:r>
      <w:r>
        <w:rPr>
          <w:rFonts w:eastAsia="Times New Roman" w:cs="Times New Roman"/>
          <w:szCs w:val="24"/>
        </w:rPr>
        <w:t xml:space="preserve">. Εκδηλώθηκε </w:t>
      </w:r>
      <w:r>
        <w:rPr>
          <w:rFonts w:eastAsia="Times New Roman" w:cs="Times New Roman"/>
          <w:szCs w:val="24"/>
        </w:rPr>
        <w:t>«βουλγαροκίνητα». Γι’ αυτό αντιδράσαμε έντονα όταν ο κ. Τσίπρας έ</w:t>
      </w:r>
      <w:r>
        <w:rPr>
          <w:rFonts w:eastAsia="Times New Roman" w:cs="Times New Roman"/>
          <w:szCs w:val="24"/>
        </w:rPr>
        <w:t xml:space="preserve">φερε τη συμφωνία για τη Δημοκρατία του Ίλιντεν, την οποία, όπως αποκαλύπτει ο κ. </w:t>
      </w:r>
      <w:r>
        <w:rPr>
          <w:rFonts w:eastAsia="Times New Roman" w:cs="Times New Roman"/>
          <w:szCs w:val="24"/>
        </w:rPr>
        <w:t>Ζάεφ</w:t>
      </w:r>
      <w:r>
        <w:rPr>
          <w:rFonts w:eastAsia="Times New Roman" w:cs="Times New Roman"/>
          <w:szCs w:val="24"/>
        </w:rPr>
        <w:t xml:space="preserve"> και δεν διαψεύδεται από την Κυβέρνηση, την είχε αποδεχθεί ο κ. Τσίπρας, γι’ αυτό και την έφερε στη χώρα μας.</w:t>
      </w:r>
    </w:p>
    <w:p w14:paraId="5470BE9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περισσότερο χρόνο να πω για αυτό το ζήτημα, αλλά σας </w:t>
      </w:r>
      <w:r>
        <w:rPr>
          <w:rFonts w:eastAsia="Times New Roman" w:cs="Times New Roman"/>
          <w:szCs w:val="24"/>
        </w:rPr>
        <w:t>λέω απλώς ότι όταν πας να κλείσεις ένα θέμα βίαια, γιατί θες να το κλείσεις, γιατί προφανώς μπορεί να θέλεις...</w:t>
      </w:r>
    </w:p>
    <w:p w14:paraId="5470BE97" w14:textId="77777777" w:rsidR="001F594C" w:rsidRDefault="008C7D1C">
      <w:pPr>
        <w:spacing w:line="600" w:lineRule="auto"/>
        <w:ind w:firstLine="720"/>
        <w:contextualSpacing/>
        <w:jc w:val="both"/>
        <w:rPr>
          <w:rFonts w:eastAsia="Times New Roman" w:cs="Times New Roman"/>
          <w:szCs w:val="24"/>
        </w:rPr>
      </w:pPr>
      <w:r w:rsidRPr="00C27270">
        <w:rPr>
          <w:rFonts w:eastAsia="Times New Roman" w:cs="Times New Roman"/>
          <w:b/>
          <w:szCs w:val="24"/>
        </w:rPr>
        <w:t>ΠΑΝΑΓΙΩΤΑ ΚΟΖΟΜΠΟΛΗ-ΑΜΑΝΑΤΙΔΗ:</w:t>
      </w:r>
      <w:r>
        <w:rPr>
          <w:rFonts w:eastAsia="Times New Roman" w:cs="Times New Roman"/>
          <w:szCs w:val="24"/>
        </w:rPr>
        <w:t xml:space="preserve"> Βίαια;</w:t>
      </w:r>
    </w:p>
    <w:p w14:paraId="5470BE98" w14:textId="77777777" w:rsidR="001F594C" w:rsidRDefault="008C7D1C">
      <w:pPr>
        <w:spacing w:line="600" w:lineRule="auto"/>
        <w:ind w:firstLine="720"/>
        <w:contextualSpacing/>
        <w:jc w:val="both"/>
        <w:rPr>
          <w:rFonts w:eastAsia="Times New Roman" w:cs="Times New Roman"/>
          <w:szCs w:val="24"/>
        </w:rPr>
      </w:pPr>
      <w:r w:rsidRPr="006F5BD2">
        <w:rPr>
          <w:rFonts w:eastAsia="Times New Roman" w:cs="Times New Roman"/>
          <w:b/>
          <w:szCs w:val="24"/>
        </w:rPr>
        <w:t>ΔΗΜΗΤΡΙΟΣ ΣΤΑΜΑΤΗΣ:</w:t>
      </w:r>
      <w:r>
        <w:rPr>
          <w:rFonts w:eastAsia="Times New Roman" w:cs="Times New Roman"/>
          <w:szCs w:val="24"/>
        </w:rPr>
        <w:t xml:space="preserve"> Βίαια, εννοώ γρήγορα, χωρίς να λαμβάνεις υπ</w:t>
      </w:r>
      <w:r>
        <w:rPr>
          <w:rFonts w:eastAsia="Times New Roman" w:cs="Times New Roman"/>
          <w:szCs w:val="24"/>
        </w:rPr>
        <w:t xml:space="preserve">’ </w:t>
      </w:r>
      <w:r>
        <w:rPr>
          <w:rFonts w:eastAsia="Times New Roman" w:cs="Times New Roman"/>
          <w:szCs w:val="24"/>
        </w:rPr>
        <w:t>όψιν σου διάφορα πράγματα, χωρίς να κάνει</w:t>
      </w:r>
      <w:r>
        <w:rPr>
          <w:rFonts w:eastAsia="Times New Roman" w:cs="Times New Roman"/>
          <w:szCs w:val="24"/>
        </w:rPr>
        <w:t xml:space="preserve">ς κουβέντα με τα υπόλοιπα κόμματα, </w:t>
      </w:r>
      <w:r>
        <w:rPr>
          <w:rFonts w:eastAsia="Times New Roman" w:cs="Times New Roman"/>
          <w:szCs w:val="24"/>
        </w:rPr>
        <w:t xml:space="preserve">στο πλαίσιο </w:t>
      </w:r>
      <w:r>
        <w:rPr>
          <w:rFonts w:eastAsia="Times New Roman" w:cs="Times New Roman"/>
          <w:szCs w:val="24"/>
        </w:rPr>
        <w:t>μυστικής διπλωματίας. Αυτά τα αποτελέσματα θα τα βρείτε μπροστά και δεν θα τα βρείτε εσείς μπροστά, η Ελλάδα θα τα βρει μπροστά της.</w:t>
      </w:r>
    </w:p>
    <w:p w14:paraId="5470BE99"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Πάω τώρα στο κυρίως </w:t>
      </w:r>
      <w:r w:rsidRPr="00823F09">
        <w:rPr>
          <w:rFonts w:eastAsia="Times New Roman" w:cs="Times New Roman"/>
          <w:szCs w:val="24"/>
        </w:rPr>
        <w:t>νομοσχέδιο</w:t>
      </w:r>
      <w:r>
        <w:rPr>
          <w:rFonts w:eastAsia="Times New Roman" w:cs="Times New Roman"/>
          <w:szCs w:val="24"/>
        </w:rPr>
        <w:t xml:space="preserve">. Αναγκαστικά τώρα, </w:t>
      </w:r>
      <w:r w:rsidRPr="00AC526C">
        <w:rPr>
          <w:rFonts w:eastAsia="Times New Roman" w:cs="Times New Roman"/>
          <w:szCs w:val="24"/>
        </w:rPr>
        <w:t>όμως</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απαντήσ</w:t>
      </w:r>
      <w:r>
        <w:rPr>
          <w:rFonts w:eastAsia="Times New Roman" w:cs="Times New Roman"/>
          <w:szCs w:val="24"/>
        </w:rPr>
        <w:t xml:space="preserve">ω σε ένα ζήτημα που έθεσε ο κ. Τσακαλώτος. Ο κ. Τσακαλώτος, αλλά και όλοι εσείς λίγο πολύ διερωτηθήκατε ποια είναι η θέση της </w:t>
      </w:r>
      <w:r w:rsidRPr="00654FD3">
        <w:rPr>
          <w:rFonts w:eastAsia="Times New Roman" w:cs="Times New Roman"/>
          <w:szCs w:val="24"/>
        </w:rPr>
        <w:t>Νέας Δημοκρατίας</w:t>
      </w:r>
      <w:r>
        <w:rPr>
          <w:rFonts w:eastAsia="Times New Roman" w:cs="Times New Roman"/>
          <w:szCs w:val="24"/>
        </w:rPr>
        <w:t xml:space="preserve"> και της </w:t>
      </w:r>
      <w:r w:rsidRPr="00014FA0">
        <w:rPr>
          <w:rFonts w:eastAsia="Times New Roman" w:cs="Times New Roman"/>
          <w:szCs w:val="24"/>
        </w:rPr>
        <w:t>Αντιπολίτευσης</w:t>
      </w:r>
      <w:r>
        <w:rPr>
          <w:rFonts w:eastAsia="Times New Roman" w:cs="Times New Roman"/>
          <w:szCs w:val="24"/>
        </w:rPr>
        <w:t xml:space="preserve"> για τα πρωτογενή </w:t>
      </w:r>
      <w:r>
        <w:rPr>
          <w:rFonts w:eastAsia="Times New Roman" w:cs="Times New Roman"/>
          <w:szCs w:val="24"/>
        </w:rPr>
        <w:t xml:space="preserve">πλεονάσματα μέχρι το 2060. Από τώρα μέχρι το 2060 τι θα κάνετε; Μας ρωτάτε εμάς. </w:t>
      </w:r>
    </w:p>
    <w:p w14:paraId="5470BE9A" w14:textId="77777777" w:rsidR="001F594C" w:rsidRDefault="008C7D1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470BE9B"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Μου θυμίζετε μια παροιμία, μια ρήση ανθρώπων που κατοικούν πολύ χρόνο στην ύπαιθρο και ότα</w:t>
      </w:r>
      <w:r>
        <w:rPr>
          <w:rFonts w:eastAsia="Times New Roman" w:cs="Times New Roman"/>
          <w:szCs w:val="24"/>
        </w:rPr>
        <w:t>ν συζητάνε για τους μήνες λένε «Μάρτης, Μάης» και τον Απρίλη τον πηδάνε. Ξέρετε γιατί; Γιατί ο Απρίλης πολλές φορές επιφυλάσσει κακές ώρες, βροχές, ανέμους και δεν τους συμφέρει να τον κουβεντιάζουν. Ο δικός σας Απρίλης ξέρετε ποιος είναι; Είναι η περίοδος</w:t>
      </w:r>
      <w:r>
        <w:rPr>
          <w:rFonts w:eastAsia="Times New Roman" w:cs="Times New Roman"/>
          <w:szCs w:val="24"/>
        </w:rPr>
        <w:t xml:space="preserve"> της διακυβέρνησής σας υπό τον αστερισμό του </w:t>
      </w:r>
      <w:r>
        <w:rPr>
          <w:rFonts w:eastAsia="Times New Roman" w:cs="Times New Roman"/>
          <w:szCs w:val="24"/>
          <w:lang w:val="en-US"/>
        </w:rPr>
        <w:t>asset</w:t>
      </w:r>
      <w:r w:rsidRPr="00845C5E">
        <w:rPr>
          <w:rFonts w:eastAsia="Times New Roman" w:cs="Times New Roman"/>
          <w:szCs w:val="24"/>
        </w:rPr>
        <w:t xml:space="preserve"> </w:t>
      </w:r>
      <w:r>
        <w:rPr>
          <w:rFonts w:eastAsia="Times New Roman" w:cs="Times New Roman"/>
          <w:szCs w:val="24"/>
        </w:rPr>
        <w:t xml:space="preserve">του κ. Τσίπρα, του κ. Βαρουφάκη. </w:t>
      </w:r>
      <w:r w:rsidRPr="00AC526C">
        <w:rPr>
          <w:rFonts w:eastAsia="Times New Roman" w:cs="Times New Roman"/>
          <w:szCs w:val="24"/>
        </w:rPr>
        <w:t>Όμως</w:t>
      </w:r>
      <w:r>
        <w:rPr>
          <w:rFonts w:eastAsia="Times New Roman" w:cs="Times New Roman"/>
          <w:szCs w:val="24"/>
        </w:rPr>
        <w:t xml:space="preserve">, αυτό </w:t>
      </w:r>
      <w:r>
        <w:rPr>
          <w:rFonts w:eastAsia="Times New Roman" w:cs="Times New Roman"/>
          <w:szCs w:val="24"/>
        </w:rPr>
        <w:t xml:space="preserve">είχε </w:t>
      </w:r>
      <w:r>
        <w:rPr>
          <w:rFonts w:eastAsia="Times New Roman" w:cs="Times New Roman"/>
          <w:szCs w:val="24"/>
        </w:rPr>
        <w:t xml:space="preserve">κόστος. </w:t>
      </w:r>
    </w:p>
    <w:p w14:paraId="5470BE9C"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Όταν συζητάμε σήμερα για το τι μέτρα θα πάρουμε είναι γιατί αυτή η περίοδος δημιούργησε χρέη και υποχρεώσεις στη χώρα. Εμφανίζεται ο κ. </w:t>
      </w:r>
      <w:r w:rsidRPr="00845C5E">
        <w:rPr>
          <w:rFonts w:eastAsia="Times New Roman" w:cs="Times New Roman"/>
          <w:szCs w:val="24"/>
        </w:rPr>
        <w:t>Ρέγκλιν</w:t>
      </w:r>
      <w:r>
        <w:rPr>
          <w:rFonts w:eastAsia="Times New Roman" w:cs="Times New Roman"/>
          <w:szCs w:val="24"/>
        </w:rPr>
        <w:t>γκ κ</w:t>
      </w:r>
      <w:r>
        <w:rPr>
          <w:rFonts w:eastAsia="Times New Roman" w:cs="Times New Roman"/>
          <w:szCs w:val="24"/>
        </w:rPr>
        <w:t>αι λέει ότι εκείνη την περίοδο προκλήθηκε ζημιά 100 δισε</w:t>
      </w:r>
      <w:r w:rsidRPr="00E6430E">
        <w:rPr>
          <w:rFonts w:eastAsia="Times New Roman" w:cs="Times New Roman"/>
          <w:szCs w:val="24"/>
        </w:rPr>
        <w:t>κατομμ</w:t>
      </w:r>
      <w:r>
        <w:rPr>
          <w:rFonts w:eastAsia="Times New Roman" w:cs="Times New Roman"/>
          <w:szCs w:val="24"/>
        </w:rPr>
        <w:t>υρίων και ο Βίζερ μιλάει για ζημιά 200 δισε</w:t>
      </w:r>
      <w:r w:rsidRPr="00E6430E">
        <w:rPr>
          <w:rFonts w:eastAsia="Times New Roman" w:cs="Times New Roman"/>
          <w:szCs w:val="24"/>
        </w:rPr>
        <w:t>κατομμ</w:t>
      </w:r>
      <w:r>
        <w:rPr>
          <w:rFonts w:eastAsia="Times New Roman" w:cs="Times New Roman"/>
          <w:szCs w:val="24"/>
        </w:rPr>
        <w:t>υρίων. Παρεμπιπτόντως</w:t>
      </w:r>
      <w:r>
        <w:rPr>
          <w:rFonts w:eastAsia="Times New Roman" w:cs="Times New Roman"/>
          <w:szCs w:val="24"/>
        </w:rPr>
        <w:t>,</w:t>
      </w:r>
      <w:r>
        <w:rPr>
          <w:rFonts w:eastAsia="Times New Roman" w:cs="Times New Roman"/>
          <w:szCs w:val="24"/>
        </w:rPr>
        <w:t xml:space="preserve"> ο Βίζερ προσθέτει θετική και αποθετική ζημιά, για να το πούμε χονδρικά, γι’ αυτό βγαίνουν 200 δισε</w:t>
      </w:r>
      <w:r w:rsidRPr="00E6430E">
        <w:rPr>
          <w:rFonts w:eastAsia="Times New Roman" w:cs="Times New Roman"/>
          <w:szCs w:val="24"/>
        </w:rPr>
        <w:t>κατομμ</w:t>
      </w:r>
      <w:r>
        <w:rPr>
          <w:rFonts w:eastAsia="Times New Roman" w:cs="Times New Roman"/>
          <w:szCs w:val="24"/>
        </w:rPr>
        <w:t>ύρια. Εγώ μένω στα</w:t>
      </w:r>
      <w:r>
        <w:rPr>
          <w:rFonts w:eastAsia="Times New Roman" w:cs="Times New Roman"/>
          <w:szCs w:val="24"/>
        </w:rPr>
        <w:t xml:space="preserve"> 100 δισε</w:t>
      </w:r>
      <w:r w:rsidRPr="00E6430E">
        <w:rPr>
          <w:rFonts w:eastAsia="Times New Roman" w:cs="Times New Roman"/>
          <w:szCs w:val="24"/>
        </w:rPr>
        <w:t>κατομμ</w:t>
      </w:r>
      <w:r>
        <w:rPr>
          <w:rFonts w:eastAsia="Times New Roman" w:cs="Times New Roman"/>
          <w:szCs w:val="24"/>
        </w:rPr>
        <w:t>ύρια. Αυτά τα 100 δισε</w:t>
      </w:r>
      <w:r w:rsidRPr="00E6430E">
        <w:rPr>
          <w:rFonts w:eastAsia="Times New Roman" w:cs="Times New Roman"/>
          <w:szCs w:val="24"/>
        </w:rPr>
        <w:t>κατομμ</w:t>
      </w:r>
      <w:r>
        <w:rPr>
          <w:rFonts w:eastAsia="Times New Roman" w:cs="Times New Roman"/>
          <w:szCs w:val="24"/>
        </w:rPr>
        <w:t xml:space="preserve">ύρια είναι βάρη </w:t>
      </w:r>
      <w:r>
        <w:rPr>
          <w:rFonts w:eastAsia="Times New Roman" w:cs="Times New Roman"/>
          <w:szCs w:val="24"/>
        </w:rPr>
        <w:t>για την</w:t>
      </w:r>
      <w:r>
        <w:rPr>
          <w:rFonts w:eastAsia="Times New Roman" w:cs="Times New Roman"/>
          <w:szCs w:val="24"/>
        </w:rPr>
        <w:t xml:space="preserve"> ελληνική </w:t>
      </w:r>
      <w:r w:rsidRPr="00A42664">
        <w:rPr>
          <w:rFonts w:eastAsia="Times New Roman" w:cs="Times New Roman"/>
          <w:szCs w:val="24"/>
        </w:rPr>
        <w:t>οικονομία</w:t>
      </w:r>
      <w:r>
        <w:rPr>
          <w:rFonts w:eastAsia="Times New Roman" w:cs="Times New Roman"/>
          <w:szCs w:val="24"/>
        </w:rPr>
        <w:t xml:space="preserve"> και </w:t>
      </w:r>
      <w:r>
        <w:rPr>
          <w:rFonts w:eastAsia="Times New Roman" w:cs="Times New Roman"/>
          <w:szCs w:val="24"/>
        </w:rPr>
        <w:t xml:space="preserve">τον </w:t>
      </w:r>
      <w:r w:rsidRPr="00B93758">
        <w:rPr>
          <w:rFonts w:eastAsia="Times New Roman" w:cs="Times New Roman"/>
          <w:szCs w:val="24"/>
        </w:rPr>
        <w:t>ελληνικ</w:t>
      </w:r>
      <w:r>
        <w:rPr>
          <w:rFonts w:eastAsia="Times New Roman" w:cs="Times New Roman"/>
          <w:szCs w:val="24"/>
        </w:rPr>
        <w:t>ό</w:t>
      </w:r>
      <w:r w:rsidRPr="00B93758">
        <w:rPr>
          <w:rFonts w:eastAsia="Times New Roman" w:cs="Times New Roman"/>
          <w:szCs w:val="24"/>
        </w:rPr>
        <w:t xml:space="preserve"> λα</w:t>
      </w:r>
      <w:r>
        <w:rPr>
          <w:rFonts w:eastAsia="Times New Roman" w:cs="Times New Roman"/>
          <w:szCs w:val="24"/>
        </w:rPr>
        <w:t>ό</w:t>
      </w:r>
      <w:r>
        <w:rPr>
          <w:rFonts w:eastAsia="Times New Roman" w:cs="Times New Roman"/>
          <w:szCs w:val="24"/>
        </w:rPr>
        <w:t xml:space="preserve">. </w:t>
      </w:r>
    </w:p>
    <w:p w14:paraId="5470BE9D"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Άρα, μας ζητάτε εμάς να πούμε πώς θα διορθώσουμε την κατάσταση που εσείς προκαλέσατε με τη ζημιά των 100 δισε</w:t>
      </w:r>
      <w:r w:rsidRPr="00E6430E">
        <w:rPr>
          <w:rFonts w:eastAsia="Times New Roman" w:cs="Times New Roman"/>
          <w:szCs w:val="24"/>
        </w:rPr>
        <w:t>κατομμ</w:t>
      </w:r>
      <w:r>
        <w:rPr>
          <w:rFonts w:eastAsia="Times New Roman" w:cs="Times New Roman"/>
          <w:szCs w:val="24"/>
        </w:rPr>
        <w:t>υρίων. Αυτό ζητάτε. Για να ξέρει</w:t>
      </w:r>
      <w:r>
        <w:rPr>
          <w:rFonts w:eastAsia="Times New Roman" w:cs="Times New Roman"/>
          <w:szCs w:val="24"/>
        </w:rPr>
        <w:t xml:space="preserve"> και ο κόσμος ότι αυτά που τραβάει, τα μέτρα που μιλάμε σήμερα και που θα διαρκέσουν μέχρι το 2060 είναι γιατί εσείς με αυτό που κάνατε του βάλατε στις πλάτες ένα χρέος, ένα βάρος 100 δισε</w:t>
      </w:r>
      <w:r w:rsidRPr="00E6430E">
        <w:rPr>
          <w:rFonts w:eastAsia="Times New Roman" w:cs="Times New Roman"/>
          <w:szCs w:val="24"/>
        </w:rPr>
        <w:t>κατομμ</w:t>
      </w:r>
      <w:r>
        <w:rPr>
          <w:rFonts w:eastAsia="Times New Roman" w:cs="Times New Roman"/>
          <w:szCs w:val="24"/>
        </w:rPr>
        <w:t xml:space="preserve">υρίων ευρώ. Και </w:t>
      </w:r>
      <w:r w:rsidRPr="00E57B5A">
        <w:rPr>
          <w:rFonts w:eastAsia="Times New Roman" w:cs="Times New Roman"/>
          <w:szCs w:val="24"/>
        </w:rPr>
        <w:t>πρέπει να</w:t>
      </w:r>
      <w:r>
        <w:rPr>
          <w:rFonts w:eastAsia="Times New Roman" w:cs="Times New Roman"/>
          <w:szCs w:val="24"/>
        </w:rPr>
        <w:t xml:space="preserve"> ζητάτε συγγνώμη και όχι να ρωτάτε εμ</w:t>
      </w:r>
      <w:r>
        <w:rPr>
          <w:rFonts w:eastAsia="Times New Roman" w:cs="Times New Roman"/>
          <w:szCs w:val="24"/>
        </w:rPr>
        <w:t>άς τι θα κάνουμε.</w:t>
      </w:r>
    </w:p>
    <w:p w14:paraId="5470BE9E" w14:textId="77777777" w:rsidR="001F594C" w:rsidRDefault="008C7D1C">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5470BE9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θέμα του υπερταμείου. Γιατί το λέω αυτό; Το λέω διότι εδώ ψευδώς αναφέρει κάτι ο κ. Τσακαλώτος. Λέει: «Μα, το 2015 το ψηφίσατε το υπερταμείο.». Δεν ψηφίσαμε το 2015 τις αρμοδιότητες και τις εξουσίες. Αυτές ψηφίστηκαν το 2016 και εμείς δεν τις </w:t>
      </w:r>
      <w:r>
        <w:rPr>
          <w:rFonts w:eastAsia="Times New Roman" w:cs="Times New Roman"/>
          <w:szCs w:val="24"/>
        </w:rPr>
        <w:t xml:space="preserve">ψηφίσαμε. Και όχι μόνο δεν τις ψηφίσαμε, αλλά από του Βήματος αυτού κατήγγειλα ότι η δημιουργία και οι αρμοδιότητες αυτού του υπερταμείου, όπως παρουσιάζονται, είναι μια από τις αιτίες για τις οποίες οι ξένοι δανειστές τράβηξαν το χαλί από 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Σα</w:t>
      </w:r>
      <w:r>
        <w:rPr>
          <w:rFonts w:eastAsia="Times New Roman" w:cs="Times New Roman"/>
          <w:szCs w:val="24"/>
        </w:rPr>
        <w:t>μαρά, γιατί εμείς είχαμε αρνηθεί να το δώσουμε. Και εσείς έρχεστε και το δίνετε. Και όχι μόνο το δίνετε, διερωτάστε περιέργως και λέτε, μα, είναι δυνατόν, εδώ δεν είναι υποθήκη</w:t>
      </w:r>
      <w:r>
        <w:rPr>
          <w:rFonts w:eastAsia="Times New Roman" w:cs="Times New Roman"/>
          <w:szCs w:val="24"/>
        </w:rPr>
        <w:t>. Ε</w:t>
      </w:r>
      <w:r>
        <w:rPr>
          <w:rFonts w:eastAsia="Times New Roman" w:cs="Times New Roman"/>
          <w:szCs w:val="24"/>
        </w:rPr>
        <w:t xml:space="preserve">γώ τότε είχα πει ότι είναι εν δυνάμει σχηματισμός πτωχευτικής περιουσίας και </w:t>
      </w:r>
      <w:r>
        <w:rPr>
          <w:rFonts w:eastAsia="Times New Roman" w:cs="Times New Roman"/>
          <w:szCs w:val="24"/>
        </w:rPr>
        <w:t>αλίμονο αν πάνε στραβά τα πράγματα για τη χώρα. Εμείς αυτό το είχαμε αρνηθεί και το είχαμε αποτρέψει.</w:t>
      </w:r>
    </w:p>
    <w:p w14:paraId="5470BEA0" w14:textId="77777777" w:rsidR="001F594C" w:rsidRDefault="008C7D1C">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Κύριε συνάδελφε, σας παρακαλώ ολοκληρώστε.</w:t>
      </w:r>
    </w:p>
    <w:p w14:paraId="5470BEA1"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Όταν λέμε, </w:t>
      </w:r>
      <w:r w:rsidRPr="00AC526C">
        <w:rPr>
          <w:rFonts w:eastAsia="Times New Roman" w:cs="Times New Roman"/>
          <w:szCs w:val="24"/>
        </w:rPr>
        <w:t>όμως</w:t>
      </w:r>
      <w:r>
        <w:rPr>
          <w:rFonts w:eastAsia="Times New Roman" w:cs="Times New Roman"/>
          <w:szCs w:val="24"/>
        </w:rPr>
        <w:t xml:space="preserve">, τώρα ότι 25 δισεκατομμύρια από την εθνική </w:t>
      </w:r>
      <w:r>
        <w:rPr>
          <w:rFonts w:eastAsia="Times New Roman" w:cs="Times New Roman"/>
          <w:szCs w:val="24"/>
        </w:rPr>
        <w:t xml:space="preserve">περιουσία μπαίνουν εγγύηση για τα χρέη της Ελλάδας, τι σημαίνει αυτό; Αν δεν πληρωθούν, ποιος πληρώνει τα 25 δισεκατομμύρια; Αυτόματα είναι πρωτοφειλέτης μέσω αυτού του ταμείου. Πρόκειται για ένα ταμείο, </w:t>
      </w:r>
      <w:r w:rsidRPr="00AC526C">
        <w:rPr>
          <w:rFonts w:eastAsia="Times New Roman" w:cs="Times New Roman"/>
          <w:szCs w:val="24"/>
        </w:rPr>
        <w:t>όμως</w:t>
      </w:r>
      <w:r>
        <w:rPr>
          <w:rFonts w:eastAsia="Times New Roman" w:cs="Times New Roman"/>
          <w:szCs w:val="24"/>
        </w:rPr>
        <w:t xml:space="preserve">, που δεν </w:t>
      </w:r>
      <w:r w:rsidRPr="00224BE3">
        <w:rPr>
          <w:rFonts w:eastAsia="Times New Roman" w:cs="Times New Roman"/>
          <w:szCs w:val="24"/>
        </w:rPr>
        <w:t>μπορεί να</w:t>
      </w:r>
      <w:r>
        <w:rPr>
          <w:rFonts w:eastAsia="Times New Roman" w:cs="Times New Roman"/>
          <w:szCs w:val="24"/>
        </w:rPr>
        <w:t xml:space="preserve"> το ελέγξει ούτε η </w:t>
      </w:r>
      <w:r w:rsidRPr="001850F1">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ούτε η </w:t>
      </w:r>
      <w:r w:rsidRPr="00840C4C">
        <w:rPr>
          <w:rFonts w:eastAsia="Times New Roman" w:cs="Times New Roman"/>
          <w:szCs w:val="24"/>
        </w:rPr>
        <w:t>Βουλή</w:t>
      </w:r>
      <w:r>
        <w:rPr>
          <w:rFonts w:eastAsia="Times New Roman" w:cs="Times New Roman"/>
          <w:szCs w:val="24"/>
        </w:rPr>
        <w:t>. Αυτό πετύχατε και θα έπρεπε να ζητάτε συγγνώμη.</w:t>
      </w:r>
    </w:p>
    <w:p w14:paraId="5470BEA2"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Άρα, μη μας βάζετε εμάς τέτοια ερωτήματα. Η κατάσταση που αντιμετωπίζει η χώρα σήμερα είναι η κατάσταση που εσείς δημιουργήσατε. Εσείς δημιουργήσατε το τρίτο μνημόνιο. Λέτε βγαίνουμε από τα μνη</w:t>
      </w:r>
      <w:r>
        <w:rPr>
          <w:rFonts w:eastAsia="Times New Roman" w:cs="Times New Roman"/>
          <w:szCs w:val="24"/>
        </w:rPr>
        <w:t>μόνια. Από ποια μνημόνια βγαίνουμε;</w:t>
      </w:r>
    </w:p>
    <w:p w14:paraId="5470BEA3" w14:textId="77777777" w:rsidR="001F594C" w:rsidRDefault="008C7D1C">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Σταμάτη, ολοκληρώστε. Είμαστε στα εννιά λεπτά.</w:t>
      </w:r>
    </w:p>
    <w:p w14:paraId="5470BEA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Ένα λεπτό ακόμη, </w:t>
      </w:r>
      <w:r w:rsidRPr="00A341B8">
        <w:rPr>
          <w:rFonts w:eastAsia="Times New Roman" w:cs="Times New Roman"/>
          <w:szCs w:val="24"/>
        </w:rPr>
        <w:t>κύριε Πρόεδρε</w:t>
      </w:r>
      <w:r>
        <w:rPr>
          <w:rFonts w:eastAsia="Times New Roman" w:cs="Times New Roman"/>
          <w:szCs w:val="24"/>
        </w:rPr>
        <w:t>.</w:t>
      </w:r>
    </w:p>
    <w:p w14:paraId="5470BEA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Από ποια μνημόνια</w:t>
      </w:r>
      <w:r w:rsidRPr="00D91FAD">
        <w:rPr>
          <w:rFonts w:eastAsia="Times New Roman" w:cs="Times New Roman"/>
          <w:szCs w:val="24"/>
        </w:rPr>
        <w:t xml:space="preserve"> </w:t>
      </w:r>
      <w:r>
        <w:rPr>
          <w:rFonts w:eastAsia="Times New Roman" w:cs="Times New Roman"/>
          <w:szCs w:val="24"/>
        </w:rPr>
        <w:t xml:space="preserve">βγαίνουμε, κύριοι Υπουργοί; Από το τρίτο μνημόνιο βγαίνουμε, και </w:t>
      </w:r>
      <w:r>
        <w:rPr>
          <w:rFonts w:eastAsia="Times New Roman" w:cs="Times New Roman"/>
          <w:szCs w:val="24"/>
        </w:rPr>
        <w:t>εδώ συμφωνούμε και οι δύο. Εμείς λέμε ότι υπάρχει και τέταρτο μνημόνιο. Το τρίτο είναι εκεί που συμφωνούμε</w:t>
      </w:r>
      <w:r>
        <w:rPr>
          <w:rFonts w:eastAsia="Times New Roman" w:cs="Times New Roman"/>
          <w:szCs w:val="24"/>
        </w:rPr>
        <w:t xml:space="preserve"> και οι δύο</w:t>
      </w:r>
      <w:r>
        <w:rPr>
          <w:rFonts w:eastAsia="Times New Roman" w:cs="Times New Roman"/>
          <w:szCs w:val="24"/>
        </w:rPr>
        <w:t xml:space="preserve">. Υπάρχει και τέταρτο. </w:t>
      </w:r>
    </w:p>
    <w:p w14:paraId="5470BEA6" w14:textId="77777777" w:rsidR="001F594C" w:rsidRDefault="008C7D1C">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συνάδελφε, δεν μπορούμε να πάμε παραπάνω. Σας παρακαλώ πάρα πολύ.</w:t>
      </w:r>
    </w:p>
    <w:p w14:paraId="5470BE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Σας θυμίζω τι έλεγε ο Πρωθυπουργός όταν ετέθη θέμα προνομοθέτησης των μέτρων. Έλεγε ότι αυτό είναι αντισυνταγματικό, είναι παράνομο. Έλεγε ότι δεν πρόκειται ποτέ να υπογράψει την προνομοθέτηση μέτρων για τις συντάξεις και το αφορολόγητο</w:t>
      </w:r>
      <w:r>
        <w:rPr>
          <w:rFonts w:eastAsia="Times New Roman" w:cs="Times New Roman"/>
          <w:szCs w:val="24"/>
        </w:rPr>
        <w:t>. Κ</w:t>
      </w:r>
      <w:r>
        <w:rPr>
          <w:rFonts w:eastAsia="Times New Roman" w:cs="Times New Roman"/>
          <w:szCs w:val="24"/>
        </w:rPr>
        <w:t xml:space="preserve">αι δεν πρόκειται ποτέ να το υπογράψει γιατί ταυτόχρονα θίγει το φιλότιμο του </w:t>
      </w:r>
      <w:r w:rsidRPr="00B93758">
        <w:rPr>
          <w:rFonts w:eastAsia="Times New Roman" w:cs="Times New Roman"/>
          <w:szCs w:val="24"/>
        </w:rPr>
        <w:t>ελληνικού λαού</w:t>
      </w:r>
      <w:r>
        <w:rPr>
          <w:rFonts w:eastAsia="Times New Roman" w:cs="Times New Roman"/>
          <w:szCs w:val="24"/>
        </w:rPr>
        <w:t xml:space="preserve">. </w:t>
      </w:r>
    </w:p>
    <w:p w14:paraId="5470BEA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Σε περίπου είκοσι πέντε ημέρες, ο κ. Τσίπρας, όπως το συνηθίζει, υπέγραψε αυτό που έθιγε το φιλότιμο του ελληνικού λαού.  </w:t>
      </w:r>
    </w:p>
    <w:p w14:paraId="5470BEA9" w14:textId="77777777" w:rsidR="001F594C" w:rsidRDefault="008C7D1C">
      <w:pPr>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Times New Roman" w:cs="Times New Roman"/>
          <w:szCs w:val="24"/>
        </w:rPr>
        <w:t>Ευχα</w:t>
      </w:r>
      <w:r>
        <w:rPr>
          <w:rFonts w:eastAsia="Times New Roman" w:cs="Times New Roman"/>
          <w:szCs w:val="24"/>
        </w:rPr>
        <w:t xml:space="preserve">ριστούμε, κύριε συνάδελφε.  </w:t>
      </w:r>
    </w:p>
    <w:p w14:paraId="5470BEA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ήθελα να ανακοινώσω προς το Σώμα ότι οι Υπουργοί Παιδείας, Έρευνας και Θρησκευμάτων, Εξωτερικών, Οικονομικών, Πολιτισμού και Αθλητισμού και οι Υφυπουργοί Παιδείας, Έρευνας και Θρησκευμάτων και Εξωτερικών κατέθεσαν σήμερα, 13</w:t>
      </w:r>
      <w:r>
        <w:rPr>
          <w:rFonts w:eastAsia="Times New Roman" w:cs="Times New Roman"/>
          <w:szCs w:val="24"/>
        </w:rPr>
        <w:t>-6-2018, σχέδιο νόμου: «Κύρωση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w:t>
      </w:r>
      <w:r>
        <w:rPr>
          <w:rFonts w:eastAsia="Times New Roman" w:cs="Times New Roman"/>
          <w:szCs w:val="24"/>
        </w:rPr>
        <w:t xml:space="preserve">ια τη συνεργασία στον τομέα της νεολαίας και την προετοιμασία για την ίδρυση ενός Ελληνογερμανικού Ιδρύματος Νεολαίας.  </w:t>
      </w:r>
    </w:p>
    <w:p w14:paraId="5470BEA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5470BEA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Μαυρωτάς.</w:t>
      </w:r>
    </w:p>
    <w:p w14:paraId="5470BEA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sidRPr="00284A74">
        <w:rPr>
          <w:rFonts w:eastAsia="Times New Roman" w:cs="Times New Roman"/>
          <w:b/>
          <w:szCs w:val="24"/>
        </w:rPr>
        <w:t>:</w:t>
      </w:r>
      <w:r>
        <w:rPr>
          <w:rFonts w:eastAsia="Times New Roman" w:cs="Times New Roman"/>
          <w:szCs w:val="24"/>
        </w:rPr>
        <w:t xml:space="preserve"> Ευχαριστώ, κύριε Πρόεδρε. </w:t>
      </w:r>
    </w:p>
    <w:p w14:paraId="5470BEA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Έχουμε</w:t>
      </w:r>
      <w:r>
        <w:rPr>
          <w:rFonts w:eastAsia="Times New Roman" w:cs="Times New Roman"/>
          <w:szCs w:val="24"/>
        </w:rPr>
        <w:t xml:space="preserve"> το νομοσχέδιο με τα τελευταία προαπαιτούμενα για να κλείσει η τέταρτη αξιολόγηση. Έχουμε και το </w:t>
      </w:r>
      <w:r>
        <w:rPr>
          <w:rFonts w:eastAsia="Times New Roman" w:cs="Times New Roman"/>
          <w:szCs w:val="24"/>
        </w:rPr>
        <w:t xml:space="preserve">μεσοπρόθεσμο </w:t>
      </w:r>
      <w:r>
        <w:rPr>
          <w:rFonts w:eastAsia="Times New Roman" w:cs="Times New Roman"/>
          <w:szCs w:val="24"/>
        </w:rPr>
        <w:t xml:space="preserve">2019-2022 που είναι η ακτινογραφία για το πού πάνε τα πράγματα. </w:t>
      </w:r>
    </w:p>
    <w:p w14:paraId="5470BEA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θα ξεκινήσω από το </w:t>
      </w:r>
      <w:r>
        <w:rPr>
          <w:rFonts w:eastAsia="Times New Roman" w:cs="Times New Roman"/>
          <w:szCs w:val="24"/>
        </w:rPr>
        <w:t>μεσοπρόθεσμο</w:t>
      </w:r>
      <w:r>
        <w:rPr>
          <w:rFonts w:eastAsia="Times New Roman" w:cs="Times New Roman"/>
          <w:szCs w:val="24"/>
        </w:rPr>
        <w:t>. Δεν ξέρω εάν το παρατηρήσατε, αλλά με βάση τ</w:t>
      </w:r>
      <w:r>
        <w:rPr>
          <w:rFonts w:eastAsia="Times New Roman" w:cs="Times New Roman"/>
          <w:szCs w:val="24"/>
        </w:rPr>
        <w:t xml:space="preserve">ο </w:t>
      </w:r>
      <w:r>
        <w:rPr>
          <w:rFonts w:eastAsia="Times New Roman" w:cs="Times New Roman"/>
          <w:szCs w:val="24"/>
        </w:rPr>
        <w:t xml:space="preserve">μεσοπρόθεσμο </w:t>
      </w:r>
      <w:r>
        <w:rPr>
          <w:rFonts w:eastAsia="Times New Roman" w:cs="Times New Roman"/>
          <w:szCs w:val="24"/>
        </w:rPr>
        <w:t>το 2021, το οποίο είναι σημαδιακό έτος είναι διακόσια χρόνια από το 1821, θα ξεπεράσουμε πάλι τα διακόσια δισεκατομμύρια ΑΕΠ. Διακόσια χρόνια, διακόσια δισεκατομμύρια ΑΕΠ. Είχε ξαναγίνει βέβαια αυτό το 2006 και τότε είχαμε πιάσει τα διακόσια</w:t>
      </w:r>
      <w:r>
        <w:rPr>
          <w:rFonts w:eastAsia="Times New Roman" w:cs="Times New Roman"/>
          <w:szCs w:val="24"/>
        </w:rPr>
        <w:t xml:space="preserve"> δισεκατομμύρια ΑΕΠ, αλλά πολλά μεσολάβησαν από τότε.  </w:t>
      </w:r>
    </w:p>
    <w:p w14:paraId="5470BE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w:t>
      </w:r>
      <w:r>
        <w:rPr>
          <w:rFonts w:eastAsia="Times New Roman" w:cs="Times New Roman"/>
          <w:szCs w:val="24"/>
        </w:rPr>
        <w:t>Κυβέρνηση</w:t>
      </w:r>
      <w:r>
        <w:rPr>
          <w:rFonts w:eastAsia="Times New Roman" w:cs="Times New Roman"/>
          <w:szCs w:val="24"/>
        </w:rPr>
        <w:t xml:space="preserve"> πάει καλά, αλλά πάει καλά στα λάθος νούμερα. Πάει καλά στα νούμερα του πλεονάσματος, δεν πάει καλά στα νούμερα της ανάπτυξης. Και δεν εννοώ τις προβλέψεις, αλλά αυτά που πετυχαί</w:t>
      </w:r>
      <w:r>
        <w:rPr>
          <w:rFonts w:eastAsia="Times New Roman" w:cs="Times New Roman"/>
          <w:szCs w:val="24"/>
        </w:rPr>
        <w:t xml:space="preserve">νουμε. Γιατί όλες οι προσαρμογές του προβλεπόμενου ρυθμού ανάπτυξης τα τελευταία χρόνια είναι πάντα προς τα κάτω. Και για το 2018 δεν είναι εξαίρεση, από το 2,5% που ψηφίσαμε το Νοέμβριο, τώρα οι προβλέψεις μιλάνε για περίπου 2%. </w:t>
      </w:r>
    </w:p>
    <w:p w14:paraId="5470BE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Αντιθέτως, για τα πλεονάσ</w:t>
      </w:r>
      <w:r>
        <w:rPr>
          <w:rFonts w:eastAsia="Times New Roman" w:cs="Times New Roman"/>
          <w:szCs w:val="24"/>
        </w:rPr>
        <w:t>ματα οι προβλέψεις πάντα ξεπερνιόνται. Δηλαδή έχουμε μία υπεραπόδοση στα πλεονάσματα και μια υποαπόδοση στην ανάπτυξη. Όμως, τα υπέρογκα πλεονάσματα, που επιδιώκονται συνήθως, αφαιρούν πόρους από την πραγματική οικονομία, γιατί πολύ απλά πόροι που θα μπορο</w:t>
      </w:r>
      <w:r>
        <w:rPr>
          <w:rFonts w:eastAsia="Times New Roman" w:cs="Times New Roman"/>
          <w:szCs w:val="24"/>
        </w:rPr>
        <w:t xml:space="preserve">ύσαν να πάνε σε επενδύσεις, παραγωγή, εμπορεύσιμα αγαθά, δουλειές, εξωστρέφεια, πάνε για να υπηρετήσουν ένα πολιτικό αφήγημα. </w:t>
      </w:r>
    </w:p>
    <w:p w14:paraId="5470BE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Φανταστείτε, λοιπόν, έναν αθλητή που κάνει προπόνηση για να τρέξει σε αγώνες και από κακή εκτίμηση του προπονητή κάνει τόσο σκληρ</w:t>
      </w:r>
      <w:r>
        <w:rPr>
          <w:rFonts w:eastAsia="Times New Roman" w:cs="Times New Roman"/>
          <w:szCs w:val="24"/>
        </w:rPr>
        <w:t xml:space="preserve">ή προπόνηση που αδειάζουν οι αποθήκες λίπους και υδατανθράκων και αρχίζει πλέον να καίει μυς για να παράξει ενέργεια.  Εάν όμως, για παραγωγή ενέργειας καταναλώνεις μυική μάζα, τότε αυτοί οι μύες σου λείπουν από την απόδοση. </w:t>
      </w:r>
    </w:p>
    <w:p w14:paraId="5470BE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συμβαίνει και με τα υπερπ</w:t>
      </w:r>
      <w:r>
        <w:rPr>
          <w:rFonts w:eastAsia="Times New Roman" w:cs="Times New Roman"/>
          <w:szCs w:val="24"/>
        </w:rPr>
        <w:t xml:space="preserve">λεονάσματα, καίμε μυς της οικονομίας. Ακούστε λίγο και τα νούμερα: Την τετραετία του μεσοπρόθεσμου 2019-2022 η αύξηση του ΑΕΠ θα είναι συνολικά 11,7% σε ονομαστικές τιμές. Δηλαδή από 189 περίπου δισεκατομμύρια, θα πάμε στα 212 δισεκατομμύρια. </w:t>
      </w:r>
    </w:p>
    <w:p w14:paraId="5470BE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αντίστοιχη</w:t>
      </w:r>
      <w:r>
        <w:rPr>
          <w:rFonts w:eastAsia="Times New Roman" w:cs="Times New Roman"/>
          <w:szCs w:val="24"/>
        </w:rPr>
        <w:t xml:space="preserve"> αύξηση των άμεσων φόρων θα είναι 16,4%. Και ειδικά για τα φυσικά πρόσωπα, θα είναι 28,4% μέσα </w:t>
      </w:r>
      <w:r>
        <w:rPr>
          <w:rFonts w:eastAsia="Times New Roman" w:cs="Times New Roman"/>
          <w:szCs w:val="24"/>
        </w:rPr>
        <w:t xml:space="preserve">σ’ </w:t>
      </w:r>
      <w:r>
        <w:rPr>
          <w:rFonts w:eastAsia="Times New Roman" w:cs="Times New Roman"/>
          <w:szCs w:val="24"/>
        </w:rPr>
        <w:t>αυτήν την τετραετία. Λοιπόν, 11,7%  αύξηση του ΑΕΠ, 16,4% αύξηση των φόρων και 28,4% αύξηση των φόρων για τα φυσικά πρόσωπα. Έτσι δημιουργούνται τα υπερπλεονά</w:t>
      </w:r>
      <w:r>
        <w:rPr>
          <w:rFonts w:eastAsia="Times New Roman" w:cs="Times New Roman"/>
          <w:szCs w:val="24"/>
        </w:rPr>
        <w:t xml:space="preserve">σματα. Και αθροιστικά το πρωτογενές πλεόνασμα για την τετραετία 2019-2022, θα είναι 36 δισεκατομμύρια μεγαλύτερο από την αντίστοιχη αύξηση του ΑΕΠ που θα είναι 22 δισεκατομμύρια, δηλαδή τρώμε από τις σάρκες μας. </w:t>
      </w:r>
    </w:p>
    <w:p w14:paraId="5470BE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τα πλεονάσματα και τα υπερπλεονάσματα</w:t>
      </w:r>
      <w:r>
        <w:rPr>
          <w:rFonts w:eastAsia="Times New Roman" w:cs="Times New Roman"/>
          <w:szCs w:val="24"/>
        </w:rPr>
        <w:t xml:space="preserve"> είναι πόροι που λείπουν από την ανάπτυξη. Ακόμα και στο </w:t>
      </w:r>
      <w:r>
        <w:rPr>
          <w:rFonts w:eastAsia="Times New Roman" w:cs="Times New Roman"/>
          <w:szCs w:val="24"/>
          <w:lang w:val="en-US"/>
        </w:rPr>
        <w:t>business</w:t>
      </w:r>
      <w:r w:rsidRPr="00006F6E">
        <w:rPr>
          <w:rFonts w:eastAsia="Times New Roman" w:cs="Times New Roman"/>
          <w:szCs w:val="24"/>
        </w:rPr>
        <w:t xml:space="preserve"> </w:t>
      </w:r>
      <w:r>
        <w:rPr>
          <w:rFonts w:eastAsia="Times New Roman" w:cs="Times New Roman"/>
          <w:szCs w:val="24"/>
          <w:lang w:val="en-US"/>
        </w:rPr>
        <w:t>as</w:t>
      </w:r>
      <w:r w:rsidRPr="00006F6E">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σενάριο του «πίνακα Γ» που υπάρχει στο </w:t>
      </w:r>
      <w:r>
        <w:rPr>
          <w:rFonts w:eastAsia="Times New Roman" w:cs="Times New Roman"/>
          <w:szCs w:val="24"/>
        </w:rPr>
        <w:t xml:space="preserve">μεσοπρόθεσμο </w:t>
      </w:r>
      <w:r>
        <w:rPr>
          <w:rFonts w:eastAsia="Times New Roman" w:cs="Times New Roman"/>
          <w:szCs w:val="24"/>
        </w:rPr>
        <w:t xml:space="preserve">που ξεκινάει από το 3,56% και πάει στο 5,19% το υπερπλεόνασμα. Θεωρητικά μεν, όπως μας εξήγησε προηγουμένως και ο κ.  Τσακαλώτος, αλλά και ο κ. Χουλιαράκης, καταγεγραμμένα δε. </w:t>
      </w:r>
    </w:p>
    <w:p w14:paraId="5470BEB6" w14:textId="77777777" w:rsidR="001F594C" w:rsidRDefault="008C7D1C">
      <w:pPr>
        <w:spacing w:line="600" w:lineRule="auto"/>
        <w:ind w:firstLine="720"/>
        <w:contextualSpacing/>
        <w:jc w:val="both"/>
        <w:rPr>
          <w:rFonts w:eastAsia="Times New Roman"/>
          <w:szCs w:val="24"/>
        </w:rPr>
      </w:pPr>
      <w:r>
        <w:rPr>
          <w:rFonts w:eastAsia="Times New Roman" w:cs="Times New Roman"/>
          <w:szCs w:val="24"/>
        </w:rPr>
        <w:t>Και επειδή μίλησαν οι Υπουργοί για τα υπερπλεονάσματα που θα δημιουργήσουν δημο</w:t>
      </w:r>
      <w:r>
        <w:rPr>
          <w:rFonts w:eastAsia="Times New Roman" w:cs="Times New Roman"/>
          <w:szCs w:val="24"/>
        </w:rPr>
        <w:t xml:space="preserve">σιονομικό χώρο για την άσκηση της πολιτικής, η διαφορά δηλαδή με το 3,5% που είναι ο στόχος στο παραπάνω που είναι περίπου στην  ετραετία κάπου 7,8 δισεκατομμύρια, ο πρώτος χώρος που θα δημιουργηθεί είναι το κενό στην τσέπη των φορολογούμενων. </w:t>
      </w:r>
      <w:r>
        <w:rPr>
          <w:rFonts w:eastAsia="Times New Roman"/>
          <w:szCs w:val="24"/>
        </w:rPr>
        <w:t>.</w:t>
      </w:r>
    </w:p>
    <w:p w14:paraId="5470BEB7" w14:textId="77777777" w:rsidR="001F594C" w:rsidRDefault="008C7D1C">
      <w:pPr>
        <w:spacing w:line="600" w:lineRule="auto"/>
        <w:ind w:firstLine="720"/>
        <w:contextualSpacing/>
        <w:jc w:val="both"/>
        <w:rPr>
          <w:rFonts w:eastAsia="Times New Roman"/>
          <w:szCs w:val="24"/>
        </w:rPr>
      </w:pPr>
      <w:r>
        <w:rPr>
          <w:rFonts w:eastAsia="Times New Roman"/>
          <w:szCs w:val="24"/>
        </w:rPr>
        <w:t>Και λέτε π</w:t>
      </w:r>
      <w:r>
        <w:rPr>
          <w:rFonts w:eastAsia="Times New Roman"/>
          <w:szCs w:val="24"/>
        </w:rPr>
        <w:t xml:space="preserve">ως θα το χρησιμοποιήσετε αυτό όχι για να κάνετε πολιτική μερισματική, να δίνετε μερίσματα. Αλλά, όταν μιλάμε για το 2021 και το 2022, φοβάμαι ότι δεν θα σας πέφτει λόγος για το πώς θα το χρησιμοποιήσετε αυτό, γιατί πολύ απλά, μάλλον, δεν θα είσαστε </w:t>
      </w:r>
      <w:r>
        <w:rPr>
          <w:rFonts w:eastAsia="Times New Roman"/>
          <w:szCs w:val="24"/>
        </w:rPr>
        <w:t>κυβέρνη</w:t>
      </w:r>
      <w:r>
        <w:rPr>
          <w:rFonts w:eastAsia="Times New Roman"/>
          <w:szCs w:val="24"/>
        </w:rPr>
        <w:t>ση</w:t>
      </w:r>
      <w:r>
        <w:rPr>
          <w:rFonts w:eastAsia="Times New Roman"/>
          <w:szCs w:val="24"/>
        </w:rPr>
        <w:t xml:space="preserve">. </w:t>
      </w:r>
    </w:p>
    <w:p w14:paraId="5470BEB8"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Από την τελευταία ανάλυση του Απριλίου του 2018 του Ινστιτούτου Πίτερσον για το χρέος προκύπτει, αφ</w:t>
      </w:r>
      <w:r>
        <w:rPr>
          <w:rFonts w:eastAsia="Times New Roman"/>
          <w:szCs w:val="24"/>
        </w:rPr>
        <w:t xml:space="preserve">’ </w:t>
      </w:r>
      <w:r>
        <w:rPr>
          <w:rFonts w:eastAsia="Times New Roman"/>
          <w:szCs w:val="24"/>
        </w:rPr>
        <w:t>ενός ότι τα υψηλά πλεονάσματα είναι αδιέξοδο γιατί δεν μπορούν να είναι βιώσιμα σε μεγάλο διάστημα, δεν υπάρχει τέτοιο ιστορικό προηγούμενο, και από την άλλη στο θέμα του χρέους πρέπει να κοιτάμε, όχι μόνο τον αριθμητή αλλά και τον παρονομαστή, δηλαδή το Α</w:t>
      </w:r>
      <w:r>
        <w:rPr>
          <w:rFonts w:eastAsia="Times New Roman"/>
          <w:szCs w:val="24"/>
        </w:rPr>
        <w:t xml:space="preserve">ΕΠ. Μεγαλώνοντας το ΑΕΠ, επενδύοντας δηλαδή σε εμπορεύσιμους εξωστρεφείς κλάδους, μειώνουμε τον λόγο χρέους προς ΑΕΠ. </w:t>
      </w:r>
    </w:p>
    <w:p w14:paraId="5470BEB9"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Και όταν μιλάμε για ανάπτυξη, επενδύσεις, κ.λπ., μελέτες υπάρχουν εδώ και χρόνια, Μακίνσεϊ, ΙΟΒΕ, </w:t>
      </w:r>
      <w:r>
        <w:rPr>
          <w:rFonts w:eastAsia="Times New Roman"/>
          <w:szCs w:val="24"/>
          <w:lang w:val="en-US"/>
        </w:rPr>
        <w:t>DiaNEOsis</w:t>
      </w:r>
      <w:r>
        <w:rPr>
          <w:rFonts w:eastAsia="Times New Roman"/>
          <w:szCs w:val="24"/>
        </w:rPr>
        <w:t>, για τα διάφορα συγκριτικά μα</w:t>
      </w:r>
      <w:r>
        <w:rPr>
          <w:rFonts w:eastAsia="Times New Roman"/>
          <w:szCs w:val="24"/>
        </w:rPr>
        <w:t>ς πλεονεκτήματα στα οποία πρέπει να επενδύσουμε. Οι μελέτες δεν λείπουν. Η βούληση και η ικανότητα λείπει από την Κυβέρνησή σας για να πάρει μπροστά η μηχανή, καθώς τη φρενάρουν οι ιδεοληψίες και τα εγκατεστημένα συμφέροντα με τα οποία γρήγορα συμφιλιωθήκα</w:t>
      </w:r>
      <w:r>
        <w:rPr>
          <w:rFonts w:eastAsia="Times New Roman"/>
          <w:szCs w:val="24"/>
        </w:rPr>
        <w:t xml:space="preserve">τε. </w:t>
      </w:r>
    </w:p>
    <w:p w14:paraId="5470BEBA"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Και δεν μπορεί να μιλάτε για έξοδο από το μνημόνιο </w:t>
      </w:r>
      <w:r w:rsidRPr="00EA76EF">
        <w:rPr>
          <w:rFonts w:eastAsia="Times New Roman"/>
          <w:szCs w:val="24"/>
        </w:rPr>
        <w:t>-</w:t>
      </w:r>
      <w:r>
        <w:rPr>
          <w:rFonts w:eastAsia="Times New Roman"/>
          <w:szCs w:val="24"/>
        </w:rPr>
        <w:t>και μάλιστα καθαρή έξοδο</w:t>
      </w:r>
      <w:r w:rsidRPr="00EA76EF">
        <w:rPr>
          <w:rFonts w:eastAsia="Times New Roman"/>
          <w:szCs w:val="24"/>
        </w:rPr>
        <w:t>-</w:t>
      </w:r>
      <w:r>
        <w:rPr>
          <w:rFonts w:eastAsia="Times New Roman"/>
          <w:szCs w:val="24"/>
        </w:rPr>
        <w:t xml:space="preserve"> μόνο και μόνο για να στηρίξετε το αφήγημά σας, τόσο καθαρή που καταντάει γλιστερή. Ας μιλάμε καλύτερα για βιώσιμη έξοδο από τα μνημόνια ώστε να μην ξαναμπούμε </w:t>
      </w:r>
      <w:r w:rsidRPr="005B1A87">
        <w:rPr>
          <w:rFonts w:eastAsia="Times New Roman"/>
          <w:szCs w:val="24"/>
        </w:rPr>
        <w:t>σ</w:t>
      </w:r>
      <w:r>
        <w:rPr>
          <w:rFonts w:eastAsia="Times New Roman"/>
          <w:szCs w:val="24"/>
        </w:rPr>
        <w:t>ούμπιτοι</w:t>
      </w:r>
      <w:r w:rsidRPr="00D1150C">
        <w:rPr>
          <w:rFonts w:eastAsia="Times New Roman"/>
          <w:szCs w:val="24"/>
        </w:rPr>
        <w:t xml:space="preserve"> </w:t>
      </w:r>
      <w:r>
        <w:rPr>
          <w:rFonts w:eastAsia="Times New Roman"/>
          <w:szCs w:val="24"/>
        </w:rPr>
        <w:t>μόλι</w:t>
      </w:r>
      <w:r>
        <w:rPr>
          <w:rFonts w:eastAsia="Times New Roman"/>
          <w:szCs w:val="24"/>
        </w:rPr>
        <w:t>ς τελειώσει το μαξιλάρι των περίπου 20 δισεκατομμυρίων που ουσιαστικά χτίζεται.</w:t>
      </w:r>
      <w:r w:rsidRPr="00EA76EF">
        <w:rPr>
          <w:rFonts w:eastAsia="Times New Roman"/>
          <w:szCs w:val="24"/>
        </w:rPr>
        <w:t xml:space="preserve"> </w:t>
      </w:r>
      <w:r>
        <w:rPr>
          <w:rFonts w:eastAsia="Times New Roman"/>
          <w:szCs w:val="24"/>
        </w:rPr>
        <w:t>Γιατί άλλο τα επιτόκια του 1,5% που έχουμε τώρα και άλλο το 4,5% που έχει τώρα το δεκαετές. Θα βρούμε, δηλαδή, υψηλά επιτόκια, άμα πάμε ξυπόλητοι στις αγορές. Όχι, λοιπόν, επικ</w:t>
      </w:r>
      <w:r>
        <w:rPr>
          <w:rFonts w:eastAsia="Times New Roman"/>
          <w:szCs w:val="24"/>
        </w:rPr>
        <w:t xml:space="preserve">οινωνιακές ακροβασίες, αλλά συνετά βήματα. </w:t>
      </w:r>
    </w:p>
    <w:p w14:paraId="5470BEBB"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Σχετικά με το συνταξιοδοτικό, το οποίο είναι μεγάλο μέρος τους νομοσχεδίου να πούμε δυο λόγια, γιατί το νομοσχέδιο έχει περικοπές συντάξεων και έχει γίνει μεγάλη σπέκουλα γύρω από αυτό. «Όχι, δεν είναι αυτό που ν</w:t>
      </w:r>
      <w:r>
        <w:rPr>
          <w:rFonts w:eastAsia="Times New Roman"/>
          <w:szCs w:val="24"/>
        </w:rPr>
        <w:t>ομίζετε» λένε οι μεν, «σφαγή συνταξιούχων» λένε οι δε. Πρέπει να κοιτάξουμε, όμως, τους συνταξιούχους στα μάτια και να τους πούμε την αλήθεια, ότι με αυτό το ασφαλιστικό σύστημα, που είναι αναδιανεμητικό και όχι ανταποδοτικό, όταν έχουμε 1,3 εργαζομένους μ</w:t>
      </w:r>
      <w:r>
        <w:rPr>
          <w:rFonts w:eastAsia="Times New Roman"/>
          <w:szCs w:val="24"/>
        </w:rPr>
        <w:t xml:space="preserve">ε μισθούς των 700 ευρώ για κάθε έναν συνταξιούχο, κατά μέσο όρο, το σύστημα δεν είναι βιώσιμο. Και οι συντάξεις όλο και θα περικόπτονται. Και έτσι όπως πάμε, η γενιά μου, μάλλον, δεν θα πάρει ποτέ σύνταξη, παρά τις υπέρογκες εισφορές που πληρώνει. Να τους </w:t>
      </w:r>
      <w:r>
        <w:rPr>
          <w:rFonts w:eastAsia="Times New Roman"/>
          <w:szCs w:val="24"/>
        </w:rPr>
        <w:t>κοιτάξουμε, λοιπόν, στα μάτια τους συνταξιούχους αλλά και ολόκληρη την κοινωνία και να πούμε την αλήθεια, ότι χωρίς επενδύσεις δεν θα έχουμε παραγωγή, χωρίς παραγωγή δεν θα έχουμε δουλειές και χωρίς δουλειές δεν θα έχουμε συντάξεις. Βάλτε σε αυτά και το δη</w:t>
      </w:r>
      <w:r>
        <w:rPr>
          <w:rFonts w:eastAsia="Times New Roman"/>
          <w:szCs w:val="24"/>
        </w:rPr>
        <w:t xml:space="preserve">μογραφικό, βάλτε και το </w:t>
      </w:r>
      <w:r>
        <w:rPr>
          <w:rFonts w:eastAsia="Times New Roman"/>
          <w:szCs w:val="24"/>
          <w:lang w:val="en-US"/>
        </w:rPr>
        <w:t>brain</w:t>
      </w:r>
      <w:r w:rsidRPr="00D53DFD">
        <w:rPr>
          <w:rFonts w:eastAsia="Times New Roman"/>
          <w:szCs w:val="24"/>
        </w:rPr>
        <w:t xml:space="preserve"> </w:t>
      </w:r>
      <w:r>
        <w:rPr>
          <w:rFonts w:eastAsia="Times New Roman"/>
          <w:szCs w:val="24"/>
          <w:lang w:val="en-US"/>
        </w:rPr>
        <w:t>drain</w:t>
      </w:r>
      <w:r w:rsidRPr="00D53DFD">
        <w:rPr>
          <w:rFonts w:eastAsia="Times New Roman"/>
          <w:szCs w:val="24"/>
        </w:rPr>
        <w:t xml:space="preserve"> </w:t>
      </w:r>
      <w:r>
        <w:rPr>
          <w:rFonts w:eastAsia="Times New Roman"/>
          <w:szCs w:val="24"/>
        </w:rPr>
        <w:t xml:space="preserve">για να δείτε πώς επιδεινώνονται ακόμα περισσότερο τα πράγματα. </w:t>
      </w:r>
    </w:p>
    <w:p w14:paraId="5470BEBC"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Όσα, λοιπόν, πρωτοσέλιδα υπάρχουν για ψαλίδι στις συντάξεις στα περίπτερα κάθε μέρα, όσες καριέρες και να χτίστηκαν πάνω στις πλάτες των συνταξιούχων σε τηλ</w:t>
      </w:r>
      <w:r>
        <w:rPr>
          <w:rFonts w:eastAsia="Times New Roman"/>
          <w:szCs w:val="24"/>
        </w:rPr>
        <w:t xml:space="preserve">επαράθυρα και πρωινάδικα που κλαίνε για τις περικοπές, δημιουργώντας τον μύθο του συνταξιόδεντρου, ένα δέντρο που θα το ποτίζετε και θα ανθοφορεί συντάξεις για όλους, ειρήσθω εν παρόδω σε αυτές τις εκπομπές πλειοδοτούσατε εσείς, κύριοι του ΣΥΡΙΖΑ, πριν το </w:t>
      </w:r>
      <w:r>
        <w:rPr>
          <w:rFonts w:eastAsia="Times New Roman"/>
          <w:szCs w:val="24"/>
        </w:rPr>
        <w:t xml:space="preserve">2015 ότι είχατε τάχα τη μαγική συνταγή. </w:t>
      </w:r>
    </w:p>
    <w:p w14:paraId="5470BEBD"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Όμως, κλείνοντας την τέταρτη αξιολόγηση για το τρίτο μνημόνιο νομίζω ότι οι πολίτες χρωστάνε και μια ευγνωμοσύνη στο ΣΥΡΙΖΑ γιατί τους έχει κάνει σοφότερους, διέλυσε τις ψευδαισθήσεις, όπως λέμε στα μαθηματικά, «ανα</w:t>
      </w:r>
      <w:r>
        <w:rPr>
          <w:rFonts w:eastAsia="Times New Roman"/>
          <w:szCs w:val="24"/>
        </w:rPr>
        <w:t>γκάστηκε να καθορίσει το πεδίο ορισμού μέσα στο οποίο παίρνουν τιμές οι μεταβλητές του προβλήματος, χωρίς φανταστικές, άπειρες και ασαφείς τιμές». Όμως, η ζημιά που έκανε, παρασύροντας με τον λαϊκισμό τον κόσμο, τώρα του γυρνάει μπούμερανγκ. Γιατί ο λαϊκισ</w:t>
      </w:r>
      <w:r>
        <w:rPr>
          <w:rFonts w:eastAsia="Times New Roman"/>
          <w:szCs w:val="24"/>
        </w:rPr>
        <w:t>μός είναι αχόρταγος και κάποια στιγμή που δεν χορταίνει τρώει και το χέρι που τον τάιζε μέχρι να έρθει ο επόμενος που θα τον ξαναταΐσει και φτου από την αρχή.</w:t>
      </w:r>
    </w:p>
    <w:p w14:paraId="5470BEBE"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szCs w:val="24"/>
        </w:rPr>
        <w:t>Επιτρέψτε μου να κλείσω την ομιλία με δυο λόγια για το σκοπιανό, για το μακεδονικό, που είναι στη</w:t>
      </w:r>
      <w:r>
        <w:rPr>
          <w:rFonts w:eastAsia="Times New Roman"/>
          <w:szCs w:val="24"/>
        </w:rPr>
        <w:t>ν επικαιρότητα λόγω της επικείμενης συμφωνίας. Πρώτα απ’ όλα η συζήτηση αυτή δεν μπορεί να γίνεται με όρους προδοτών και πατριωτών, πλειοδοσίας και μειοδοσίας. Ούτε όσοι αντιδρούν στη συμφωνία είναι ακροδεξιοί ούτε όσοι συμφωνούν είναι προδότες και εθνομηδ</w:t>
      </w:r>
      <w:r>
        <w:rPr>
          <w:rFonts w:eastAsia="Times New Roman"/>
          <w:szCs w:val="24"/>
        </w:rPr>
        <w:t xml:space="preserve">ενιστές. </w:t>
      </w:r>
      <w:r>
        <w:rPr>
          <w:rFonts w:eastAsia="Times New Roman" w:cs="Times New Roman"/>
          <w:szCs w:val="24"/>
        </w:rPr>
        <w:t xml:space="preserve">Και σ’ αυτό θα πρέπει να συμφωνήσουμε και να συμβάλλουμε όλοι. Επιχειρήματα πρέπει να ακούγονται και όχι αναθέματα. </w:t>
      </w:r>
    </w:p>
    <w:p w14:paraId="5470BEB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να δούμε το ακριβές κείμενο της συμφωνίας, το οποίο περίπου πριν από μια ώρα άρχισε να διανέμεται στα κόμματα, για να </w:t>
      </w:r>
      <w:r>
        <w:rPr>
          <w:rFonts w:eastAsia="Times New Roman" w:cs="Times New Roman"/>
          <w:szCs w:val="24"/>
        </w:rPr>
        <w:t xml:space="preserve">οριστικοποιήσουμε άποψη. Η συμφωνία, όπως περιγράφηκε χθες, ανοίγει, κατά τη γνώμη μου, μια θετική προοπτική που πρέπει να την εξετάσουμε προσεκτικά, μια προοπτική που μπορεί να μας βγάλει από το τέλμα στο οποίο βουλιάζουμε είκοσι πέντε χρόνια, έχοντας το </w:t>
      </w:r>
      <w:r>
        <w:rPr>
          <w:rFonts w:eastAsia="Times New Roman" w:cs="Times New Roman"/>
          <w:szCs w:val="24"/>
        </w:rPr>
        <w:t xml:space="preserve">κεφάλι μας μέσα στην άμμο. Με άλλα λόγια, μπορεί να ανατρέψουμε ένα τετελεσμένο, αυτό το αναγνώρισης από εκατόν σαράντα χώρες της γείτονας ως σκέτο «Μακεδονία». </w:t>
      </w:r>
    </w:p>
    <w:p w14:paraId="5470BEC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συμφωνία κινείται στους βασικούς όρους της εθνικής γραμμής, δηλαδή σύνθετη ονομασία με γεωγρ</w:t>
      </w:r>
      <w:r>
        <w:rPr>
          <w:rFonts w:eastAsia="Times New Roman" w:cs="Times New Roman"/>
          <w:szCs w:val="24"/>
        </w:rPr>
        <w:t xml:space="preserve">αφικό προσδιορισμό, </w:t>
      </w:r>
      <w:r>
        <w:rPr>
          <w:rFonts w:eastAsia="Times New Roman" w:cs="Times New Roman"/>
          <w:szCs w:val="24"/>
          <w:lang w:val="en-US"/>
        </w:rPr>
        <w:t>erga</w:t>
      </w:r>
      <w:r w:rsidRPr="00D7326B">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για όλες τις χρήσεις δηλαδή, και αναθεώρηση του συντάγματος, ώστε να φύγουν οι αλυτρωτισμοί. Η υπηκοότητα και η γλώσσα περιγράφονται ως «μακεδονική», με κάποιους προσδιορισμούς για να τους διαχωρίζουν από την ελληνική ιστορί</w:t>
      </w:r>
      <w:r>
        <w:rPr>
          <w:rFonts w:eastAsia="Times New Roman" w:cs="Times New Roman"/>
          <w:szCs w:val="24"/>
        </w:rPr>
        <w:t xml:space="preserve">α και αυτό είναι το σημείο που εγείρει και τις περισσότερες ενστάσεις. Μένουν προς συζήτηση και επίλυση σημαντικά θέματα, όπως παραδείγματος </w:t>
      </w:r>
      <w:r>
        <w:rPr>
          <w:rFonts w:eastAsia="Times New Roman" w:cs="Times New Roman"/>
          <w:szCs w:val="24"/>
        </w:rPr>
        <w:t xml:space="preserve">χάριν </w:t>
      </w:r>
      <w:r>
        <w:rPr>
          <w:rFonts w:eastAsia="Times New Roman" w:cs="Times New Roman"/>
          <w:szCs w:val="24"/>
        </w:rPr>
        <w:t xml:space="preserve">οι συντομογραφίες και πολύ σημαντικό είναι τα εμπορικά σήματα, το οποίο έχει και οικονομικό αντίκτυπο στη ζωή της </w:t>
      </w:r>
      <w:r>
        <w:rPr>
          <w:rFonts w:eastAsia="Times New Roman" w:cs="Times New Roman"/>
          <w:szCs w:val="24"/>
        </w:rPr>
        <w:t xml:space="preserve">βόρειας </w:t>
      </w:r>
      <w:r>
        <w:rPr>
          <w:rFonts w:eastAsia="Times New Roman" w:cs="Times New Roman"/>
          <w:szCs w:val="24"/>
        </w:rPr>
        <w:t xml:space="preserve">Ελλάδας. </w:t>
      </w:r>
    </w:p>
    <w:p w14:paraId="5470BEC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αυτή η συμφωνία δεν γράφτηκε σε λευκό χαρτί, δεν γράφτηκε δηλαδή από την αρχή. Υπήρχαν δεδομένα είκοσι π</w:t>
      </w:r>
      <w:r>
        <w:rPr>
          <w:rFonts w:eastAsia="Times New Roman" w:cs="Times New Roman"/>
          <w:szCs w:val="24"/>
        </w:rPr>
        <w:t>έντε ετών. Εάν, λοιπόν, θεωρήσουμε αυτή τη συμφωνία ως ευκαιρία επίλυσης και φυγής από την υπάρχουσα κατάσταση, τότε μπορούμε να τη δούμε με θετικό μάτι. Εάν τη θεωρήσουμε με βάση το μάξιμουμ των απαιτήσεων και των προσδοκιών μας, τότε είναι αρνητική. Όμως</w:t>
      </w:r>
      <w:r>
        <w:rPr>
          <w:rFonts w:eastAsia="Times New Roman" w:cs="Times New Roman"/>
          <w:szCs w:val="24"/>
        </w:rPr>
        <w:t xml:space="preserve">, διαπραγμάτευση σημαίνει και συμβιβασμός. Και συμβιβασμός δεν σημαίνει ότι πετυχαίνεις πάντα το μάξιμουμ. Μόνο σε μια άνευ όρων ήττα του αντιπάλου γίνονται όλοι οι όροι σου αποδεκτοί. Δεν είναι αυτή η περίπτωσή μας και δεν θα έπρεπε να είναι. </w:t>
      </w:r>
    </w:p>
    <w:p w14:paraId="5470BEC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Ούτε, λοιπό</w:t>
      </w:r>
      <w:r>
        <w:rPr>
          <w:rFonts w:eastAsia="Times New Roman" w:cs="Times New Roman"/>
          <w:szCs w:val="24"/>
        </w:rPr>
        <w:t>ν, για κορόνες και για να πανηγυρίζουμε είναι η συμφωνία, αλλά, κατά τη γνώμη μου, ούτε και για να την απορρίψουμε συλλήβδην, περιμένοντας μια καλύτερη στο μέλλον. Το ελληνικό συμφέρον, κατά τη γνώμη μου, προτάσσει τη λύση του ζητήματος, προτάσσει την ευρω</w:t>
      </w:r>
      <w:r>
        <w:rPr>
          <w:rFonts w:eastAsia="Times New Roman" w:cs="Times New Roman"/>
          <w:szCs w:val="24"/>
        </w:rPr>
        <w:t xml:space="preserve">παϊκή προοπτική της γειτονικής χώρας, ώστε να απομακρυνθεί η πιθανότητα αποσταθεροποίησής της και ύπαρξης ενός προτεκτοράτου, είτε τουρκικού είτε ρωσικού είτε αλβανο-βουλγαρικού είτε μουσουλμανικού είτε οτιδήποτε στα βόρεια σύνορά μας. </w:t>
      </w:r>
    </w:p>
    <w:p w14:paraId="5470BE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οι </w:t>
      </w:r>
      <w:r>
        <w:rPr>
          <w:rFonts w:eastAsia="Times New Roman" w:cs="Times New Roman"/>
          <w:szCs w:val="24"/>
        </w:rPr>
        <w:t>αποφάσεις και στα εθνικά θέματα φαίνεται να μπαίνουν και αυτές στη μικροκομματική διελκυστίνδα και από τους μεν και τους δε. Όμως, με κομματικούς υπολογισμούς δεν μπορούν να λυθούν τα εθνικά ζητήματα και δεν πρέπει να βάζουμε στη ζυγαριά, από τη μια μεριά,</w:t>
      </w:r>
      <w:r>
        <w:rPr>
          <w:rFonts w:eastAsia="Times New Roman" w:cs="Times New Roman"/>
          <w:szCs w:val="24"/>
        </w:rPr>
        <w:t xml:space="preserve"> την επίσπευση της θητείας του ΣΥΡΙΖΑ για μερικούς μήνες και από την άλλη, ένα θέμα που δεν αφορά </w:t>
      </w:r>
      <w:r>
        <w:rPr>
          <w:rFonts w:eastAsia="Times New Roman" w:cs="Times New Roman"/>
          <w:szCs w:val="24"/>
        </w:rPr>
        <w:t>σ</w:t>
      </w:r>
      <w:r>
        <w:rPr>
          <w:rFonts w:eastAsia="Times New Roman" w:cs="Times New Roman"/>
          <w:szCs w:val="24"/>
        </w:rPr>
        <w:t xml:space="preserve">τους επόμενους μήνες, αλλά </w:t>
      </w:r>
      <w:r>
        <w:rPr>
          <w:rFonts w:eastAsia="Times New Roman" w:cs="Times New Roman"/>
          <w:szCs w:val="24"/>
        </w:rPr>
        <w:t>σ</w:t>
      </w:r>
      <w:r>
        <w:rPr>
          <w:rFonts w:eastAsia="Times New Roman" w:cs="Times New Roman"/>
          <w:szCs w:val="24"/>
        </w:rPr>
        <w:t xml:space="preserve">τις επόμενες γενιές. </w:t>
      </w:r>
    </w:p>
    <w:p w14:paraId="5470BE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470BE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θα χρειαστώ </w:t>
      </w:r>
      <w:r>
        <w:rPr>
          <w:rFonts w:eastAsia="Times New Roman" w:cs="Times New Roman"/>
          <w:szCs w:val="24"/>
        </w:rPr>
        <w:t>ακόμα, κύριε Πρόεδρε.</w:t>
      </w:r>
    </w:p>
    <w:p w14:paraId="5470BE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το τι θα κάνει ο κ. Καμμένος εμένα προσωπικά μου είναι αδιάφορο. Αλίμονο, εάν τόσο σημαντικά θέματα, όπως τα εθνικά θέματα, τα αφήναμε πάνω του! Αλίμονο, εάν ετεροπροσδιοριζόμαστε και εάν περιμένουμε να δούμε τι θα κάνουν οι Α</w:t>
      </w:r>
      <w:r>
        <w:rPr>
          <w:rFonts w:eastAsia="Times New Roman" w:cs="Times New Roman"/>
          <w:szCs w:val="24"/>
        </w:rPr>
        <w:t xml:space="preserve">ΝΕΛ, για να καθορίσουμε τη στάση μας. Αυτό είναι πρόβλημα του ΣΥΡΙΖΑ και των ΑΝΕΛ, των ΑΝΕΛ που ο «πατριωτισμός» τους φτάνει ως εκεί που σκουντάει φιλικά, αλλά δεν ρίχνει την Κυβέρνηση. </w:t>
      </w:r>
    </w:p>
    <w:p w14:paraId="5470BEC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έγινε μια διαπραγμάτευση. Η Κυβέρνηση το έφτασε μέχρι </w:t>
      </w:r>
      <w:r>
        <w:rPr>
          <w:rFonts w:eastAsia="Times New Roman" w:cs="Times New Roman"/>
          <w:szCs w:val="24"/>
        </w:rPr>
        <w:t xml:space="preserve">εκεί, πέτυχε κάποια πράγματα, όχι όλα και το ερώτημα είναι: Θα έχουμε στο μέλλον μια καλύτερη συμφωνία, εάν απορρίψουμε αυτή; Έχουμε την πολυτέλεια του χρόνου να περιμένουμε άλλα δέκα χρόνια, για να αλλάξουν οι καταστάσεις στην περιοχή; </w:t>
      </w:r>
    </w:p>
    <w:p w14:paraId="5470BE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βασικότερο, όμω</w:t>
      </w:r>
      <w:r>
        <w:rPr>
          <w:rFonts w:eastAsia="Times New Roman" w:cs="Times New Roman"/>
          <w:szCs w:val="24"/>
        </w:rPr>
        <w:t>ς, ερώτημα είναι, εάν θα αποφασίσουμε με βάση το θυμικό ή τη λογική, με βάση τα εθνικά συμφέροντα ή τα εθνικά πάθη, που τα πάθη, όταν οξύνονται, κάνουν γωνίες και το αρχικό «π» μετατρέπεται σε «λ» και τότε μιλάμε για εθνικά λάθη. Το έχουμε ζήσει πολλές φορ</w:t>
      </w:r>
      <w:r>
        <w:rPr>
          <w:rFonts w:eastAsia="Times New Roman" w:cs="Times New Roman"/>
          <w:szCs w:val="24"/>
        </w:rPr>
        <w:t xml:space="preserve">ές στο παρελθόν, τα εθνικά πάθη να γίνονται εθνικά λάθη. Και αν αυτό γινόταν στο παρελθόν γιατί δεν υπάρχουν ψύχραιμες φωνές παρά μόνο άναρθρες κραυγές, πρέπει να το αποφύγουμε για το μέλλον. </w:t>
      </w:r>
    </w:p>
    <w:p w14:paraId="5470BE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σκεφθούμε, λοιπόν, το ζήτημα με το βλέμμα στο μέλλον και όχι</w:t>
      </w:r>
      <w:r>
        <w:rPr>
          <w:rFonts w:eastAsia="Times New Roman" w:cs="Times New Roman"/>
          <w:szCs w:val="24"/>
        </w:rPr>
        <w:t xml:space="preserve"> στο παρελθόν. Ποια Ελλάδα ονειρευόμαστε για τα παιδιά μας τα επόμενα είκοσι χρόνια; Μια ευρωπαϊκή χώρα-πρωταγωνιστή στην περιοχή που θα έχει κατακτήσει με την οικονομία, την παιδεία και τον πολιτισμό της τον περίγυρό της ή μια χώρα κλειστή και φοβική, που</w:t>
      </w:r>
      <w:r>
        <w:rPr>
          <w:rFonts w:eastAsia="Times New Roman" w:cs="Times New Roman"/>
          <w:szCs w:val="24"/>
        </w:rPr>
        <w:t xml:space="preserve"> θα πολεμάει με στερεότυπα δίνοντας μόνο μάχες οπισθοφυλακών, αρνούμενη να φύγει μπροστά; Εάν απαντήσουμε σ’ αυτό το δίλημμα, τότε θα έχουμε κάνει και ένα μεγάλο βήμα εθνικής αυτογνωσίας. </w:t>
      </w:r>
    </w:p>
    <w:p w14:paraId="5470BE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ECB" w14:textId="77777777" w:rsidR="001F594C" w:rsidRDefault="008C7D1C">
      <w:pPr>
        <w:spacing w:line="600" w:lineRule="auto"/>
        <w:ind w:firstLine="720"/>
        <w:contextualSpacing/>
        <w:jc w:val="both"/>
        <w:rPr>
          <w:rFonts w:eastAsia="Times New Roman" w:cs="Times New Roman"/>
          <w:szCs w:val="24"/>
        </w:rPr>
      </w:pPr>
      <w:r w:rsidRPr="00391BEB">
        <w:rPr>
          <w:rFonts w:eastAsia="Times New Roman"/>
          <w:b/>
          <w:bCs/>
          <w:shd w:val="clear" w:color="auto" w:fill="FFFFFF"/>
        </w:rPr>
        <w:t xml:space="preserve">ΠΡΟΕΔΡΕΥΩΝ (Σπυρίδων Λυκούδης): </w:t>
      </w:r>
      <w:r w:rsidRPr="00A91272">
        <w:rPr>
          <w:rFonts w:eastAsia="Times New Roman" w:cs="Times New Roman"/>
          <w:szCs w:val="24"/>
        </w:rPr>
        <w:t>Ευχαριστώ</w:t>
      </w:r>
      <w:r>
        <w:rPr>
          <w:rFonts w:eastAsia="Times New Roman" w:cs="Times New Roman"/>
          <w:szCs w:val="24"/>
        </w:rPr>
        <w:t xml:space="preserve">, </w:t>
      </w:r>
      <w:r w:rsidRPr="007C0C1A">
        <w:rPr>
          <w:rFonts w:eastAsia="Times New Roman" w:cs="Times New Roman"/>
          <w:szCs w:val="24"/>
        </w:rPr>
        <w:t>κύριε συνάδελ</w:t>
      </w:r>
      <w:r w:rsidRPr="007C0C1A">
        <w:rPr>
          <w:rFonts w:eastAsia="Times New Roman" w:cs="Times New Roman"/>
          <w:szCs w:val="24"/>
        </w:rPr>
        <w:t>φε</w:t>
      </w:r>
      <w:r>
        <w:rPr>
          <w:rFonts w:eastAsia="Times New Roman" w:cs="Times New Roman"/>
          <w:szCs w:val="24"/>
        </w:rPr>
        <w:t>.</w:t>
      </w:r>
    </w:p>
    <w:p w14:paraId="5470BECC" w14:textId="77777777" w:rsidR="001F594C" w:rsidRDefault="008C7D1C">
      <w:pPr>
        <w:spacing w:line="600" w:lineRule="auto"/>
        <w:ind w:firstLine="720"/>
        <w:contextualSpacing/>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σας πω λίγο την εξέλιξη της </w:t>
      </w:r>
      <w:r w:rsidRPr="003E4B1D">
        <w:rPr>
          <w:rFonts w:eastAsia="Times New Roman"/>
          <w:szCs w:val="24"/>
        </w:rPr>
        <w:t>συζήτηση</w:t>
      </w:r>
      <w:r>
        <w:rPr>
          <w:rFonts w:eastAsia="Times New Roman" w:cs="Times New Roman"/>
          <w:szCs w:val="24"/>
        </w:rPr>
        <w:t xml:space="preserve">ς. Ακολουθούν τρεις συνάδελφοι Βουλευτές, ο κ. Κασιδιάρης, ο κ. Μπαρμπαρούσης </w:t>
      </w:r>
      <w:r w:rsidRPr="00F331DF">
        <w:rPr>
          <w:rFonts w:eastAsia="Times New Roman"/>
          <w:bCs/>
        </w:rPr>
        <w:t>και</w:t>
      </w:r>
      <w:r>
        <w:rPr>
          <w:rFonts w:eastAsia="Times New Roman" w:cs="Times New Roman"/>
          <w:szCs w:val="24"/>
        </w:rPr>
        <w:t xml:space="preserve"> ο κ. Κεγκέρογλου. Μετά </w:t>
      </w:r>
      <w:r w:rsidRPr="00D66BCA">
        <w:rPr>
          <w:rFonts w:eastAsia="Times New Roman"/>
          <w:bCs/>
        </w:rPr>
        <w:t>είναι</w:t>
      </w:r>
      <w:r>
        <w:rPr>
          <w:rFonts w:eastAsia="Times New Roman" w:cs="Times New Roman"/>
          <w:szCs w:val="24"/>
        </w:rPr>
        <w:t xml:space="preserve"> ο Αντιπρόεδρος της </w:t>
      </w:r>
      <w:r w:rsidRPr="003E5E44">
        <w:rPr>
          <w:rFonts w:eastAsia="Times New Roman"/>
          <w:bCs/>
        </w:rPr>
        <w:t>Κυβέρνηση</w:t>
      </w:r>
      <w:r>
        <w:rPr>
          <w:rFonts w:eastAsia="Times New Roman" w:cs="Times New Roman"/>
          <w:szCs w:val="24"/>
        </w:rPr>
        <w:t xml:space="preserve">ς, ο κ. Δραγασάκης. Μετά </w:t>
      </w:r>
      <w:r w:rsidRPr="00D66BCA">
        <w:rPr>
          <w:rFonts w:eastAsia="Times New Roman"/>
          <w:bCs/>
        </w:rPr>
        <w:t>είναι</w:t>
      </w:r>
      <w:r>
        <w:rPr>
          <w:rFonts w:eastAsia="Times New Roman" w:cs="Times New Roman"/>
          <w:szCs w:val="24"/>
        </w:rPr>
        <w:t xml:space="preserve"> τρεις ακόμη σ</w:t>
      </w:r>
      <w:r>
        <w:rPr>
          <w:rFonts w:eastAsia="Times New Roman" w:cs="Times New Roman"/>
          <w:szCs w:val="24"/>
        </w:rPr>
        <w:t xml:space="preserve">υνάδελφοι, ο κ. Φορτσάκης, ο κ. Καματερός </w:t>
      </w:r>
      <w:r w:rsidRPr="00F331DF">
        <w:rPr>
          <w:rFonts w:eastAsia="Times New Roman"/>
          <w:bCs/>
        </w:rPr>
        <w:t>και</w:t>
      </w:r>
      <w:r>
        <w:rPr>
          <w:rFonts w:eastAsia="Times New Roman" w:cs="Times New Roman"/>
          <w:szCs w:val="24"/>
        </w:rPr>
        <w:t xml:space="preserve"> ο κ. Γρέγος </w:t>
      </w:r>
      <w:r w:rsidRPr="00F331DF">
        <w:rPr>
          <w:rFonts w:eastAsia="Times New Roman"/>
          <w:bCs/>
        </w:rPr>
        <w:t>και</w:t>
      </w:r>
      <w:r>
        <w:rPr>
          <w:rFonts w:eastAsia="Times New Roman" w:cs="Times New Roman"/>
          <w:szCs w:val="24"/>
        </w:rPr>
        <w:t xml:space="preserve"> μετά ο Υπουργός, ο κ. Κοντονής. Απλώς, θα ήθελα να δώσουμε τον λόγο στον κ. Σπίρτζη για </w:t>
      </w:r>
      <w:r w:rsidRPr="002314B3">
        <w:rPr>
          <w:rFonts w:eastAsia="Times New Roman"/>
          <w:bCs/>
          <w:shd w:val="clear" w:color="auto" w:fill="FFFFFF"/>
        </w:rPr>
        <w:t>να</w:t>
      </w:r>
      <w:r>
        <w:rPr>
          <w:rFonts w:eastAsia="Times New Roman" w:cs="Times New Roman"/>
          <w:szCs w:val="24"/>
        </w:rPr>
        <w:t xml:space="preserve"> παρουσιάσει </w:t>
      </w:r>
      <w:r w:rsidRPr="00833F6A">
        <w:rPr>
          <w:rFonts w:eastAsia="Times New Roman"/>
          <w:bCs/>
          <w:shd w:val="clear" w:color="auto" w:fill="FFFFFF"/>
        </w:rPr>
        <w:t>μια</w:t>
      </w:r>
      <w:r>
        <w:rPr>
          <w:rFonts w:eastAsia="Times New Roman" w:cs="Times New Roman"/>
          <w:szCs w:val="24"/>
        </w:rPr>
        <w:t xml:space="preserve"> </w:t>
      </w:r>
      <w:r w:rsidRPr="00C97BCD">
        <w:rPr>
          <w:rFonts w:eastAsia="Times New Roman" w:cs="Times New Roman"/>
          <w:szCs w:val="24"/>
        </w:rPr>
        <w:t>τροπολογία</w:t>
      </w:r>
      <w:r>
        <w:rPr>
          <w:rFonts w:eastAsia="Times New Roman" w:cs="Times New Roman"/>
          <w:szCs w:val="24"/>
        </w:rPr>
        <w:t xml:space="preserve">. </w:t>
      </w:r>
    </w:p>
    <w:p w14:paraId="5470BECD" w14:textId="77777777" w:rsidR="001F594C" w:rsidRDefault="008C7D1C">
      <w:pPr>
        <w:spacing w:line="600" w:lineRule="auto"/>
        <w:ind w:firstLine="720"/>
        <w:contextualSpacing/>
        <w:jc w:val="both"/>
        <w:rPr>
          <w:rFonts w:eastAsia="Times New Roman" w:cs="Times New Roman"/>
          <w:szCs w:val="24"/>
        </w:rPr>
      </w:pPr>
      <w:r w:rsidRPr="007D7C21">
        <w:rPr>
          <w:rFonts w:eastAsia="Times New Roman" w:cs="Times New Roman"/>
          <w:szCs w:val="24"/>
        </w:rPr>
        <w:t>Κύριε Υπουργέ</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έχετε τον λόγο. Τοποθετηθείτε τηλεγραφικά,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πιεσμένος ο χρόνος. </w:t>
      </w:r>
    </w:p>
    <w:p w14:paraId="5470BECE" w14:textId="77777777" w:rsidR="001F594C" w:rsidRDefault="008C7D1C">
      <w:pPr>
        <w:spacing w:line="600" w:lineRule="auto"/>
        <w:ind w:firstLine="720"/>
        <w:contextualSpacing/>
        <w:jc w:val="both"/>
        <w:rPr>
          <w:rFonts w:eastAsia="Times New Roman" w:cs="Times New Roman"/>
          <w:szCs w:val="24"/>
        </w:rPr>
      </w:pPr>
      <w:r w:rsidRPr="00F6286B">
        <w:rPr>
          <w:rFonts w:eastAsia="Times New Roman" w:cs="Times New Roman"/>
          <w:b/>
          <w:szCs w:val="24"/>
        </w:rPr>
        <w:t xml:space="preserve">ΧΡΗΣΤΟΣ ΣΠΙΡΤΖΗΣ (Υπουργός Υποδομών </w:t>
      </w:r>
      <w:r w:rsidRPr="00F6286B">
        <w:rPr>
          <w:rFonts w:eastAsia="Times New Roman"/>
          <w:b/>
          <w:bCs/>
        </w:rPr>
        <w:t>και</w:t>
      </w:r>
      <w:r w:rsidRPr="00F6286B">
        <w:rPr>
          <w:rFonts w:eastAsia="Times New Roman" w:cs="Times New Roman"/>
          <w:b/>
          <w:szCs w:val="24"/>
        </w:rPr>
        <w:t xml:space="preserve"> Μεταφορών):</w:t>
      </w:r>
      <w:r>
        <w:rPr>
          <w:rFonts w:eastAsia="Times New Roman" w:cs="Times New Roman"/>
          <w:szCs w:val="24"/>
        </w:rPr>
        <w:t xml:space="preserve"> </w:t>
      </w:r>
      <w:r w:rsidRPr="000A3480">
        <w:rPr>
          <w:rFonts w:eastAsia="Times New Roman" w:cs="Times New Roman"/>
        </w:rPr>
        <w:t xml:space="preserve">Ευχαριστώ, κύριε Πρόεδρε. </w:t>
      </w:r>
    </w:p>
    <w:p w14:paraId="5470BE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Τέθηκε από τους θεσμούς για </w:t>
      </w:r>
      <w:r w:rsidRPr="00833F6A">
        <w:rPr>
          <w:rFonts w:eastAsia="Times New Roman"/>
          <w:bCs/>
          <w:shd w:val="clear" w:color="auto" w:fill="FFFFFF"/>
        </w:rPr>
        <w:t>μια</w:t>
      </w:r>
      <w:r>
        <w:rPr>
          <w:rFonts w:eastAsia="Times New Roman" w:cs="Times New Roman"/>
          <w:szCs w:val="24"/>
        </w:rPr>
        <w:t xml:space="preserve"> ακόμη, </w:t>
      </w:r>
      <w:r w:rsidRPr="00A37EC3">
        <w:rPr>
          <w:rFonts w:eastAsia="Times New Roman" w:cs="Times New Roman"/>
        </w:rPr>
        <w:t>αλλά</w:t>
      </w:r>
      <w:r>
        <w:rPr>
          <w:rFonts w:eastAsia="Times New Roman" w:cs="Times New Roman"/>
          <w:szCs w:val="24"/>
        </w:rPr>
        <w:t xml:space="preserve"> τελευταία φορά, το ζήτημα της ελάχιστης ώρας μίσθωσης αυτοκινήτων με οδηγό. Η αρχική πρόταση των θεσ</w:t>
      </w:r>
      <w:r>
        <w:rPr>
          <w:rFonts w:eastAsia="Times New Roman" w:cs="Times New Roman"/>
          <w:szCs w:val="24"/>
        </w:rPr>
        <w:t xml:space="preserve">μών περιελάμβανε </w:t>
      </w:r>
      <w:r w:rsidRPr="002B5B2E">
        <w:rPr>
          <w:rFonts w:eastAsia="Times New Roman"/>
          <w:bCs/>
          <w:shd w:val="clear" w:color="auto" w:fill="FFFFFF"/>
        </w:rPr>
        <w:t>ότι</w:t>
      </w:r>
      <w:r>
        <w:rPr>
          <w:rFonts w:eastAsia="Times New Roman" w:cs="Times New Roman"/>
          <w:szCs w:val="24"/>
        </w:rPr>
        <w:t xml:space="preserve"> η πρόβλεψη της ελάχιστης ώρας μίσθωσης αυτοκινήτων με οδηγό των τριών ωρών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γίνει </w:t>
      </w:r>
      <w:r w:rsidRPr="00833F6A">
        <w:rPr>
          <w:rFonts w:eastAsia="Times New Roman"/>
          <w:bCs/>
          <w:shd w:val="clear" w:color="auto" w:fill="FFFFFF"/>
        </w:rPr>
        <w:t>μια</w:t>
      </w:r>
      <w:r>
        <w:rPr>
          <w:rFonts w:eastAsia="Times New Roman" w:cs="Times New Roman"/>
          <w:szCs w:val="24"/>
        </w:rPr>
        <w:t xml:space="preserve"> ώρα για την </w:t>
      </w:r>
      <w:r>
        <w:rPr>
          <w:rFonts w:eastAsia="Times New Roman" w:cs="Times New Roman"/>
          <w:szCs w:val="24"/>
        </w:rPr>
        <w:t>η</w:t>
      </w:r>
      <w:r>
        <w:rPr>
          <w:rFonts w:eastAsia="Times New Roman" w:cs="Times New Roman"/>
          <w:szCs w:val="24"/>
        </w:rPr>
        <w:t xml:space="preserve">πειρωτική Ελλάδα </w:t>
      </w:r>
      <w:r w:rsidRPr="00F331DF">
        <w:rPr>
          <w:rFonts w:eastAsia="Times New Roman"/>
          <w:bCs/>
        </w:rPr>
        <w:t>και</w:t>
      </w:r>
      <w:r>
        <w:rPr>
          <w:rFonts w:eastAsia="Times New Roman" w:cs="Times New Roman"/>
          <w:szCs w:val="24"/>
        </w:rPr>
        <w:t xml:space="preserve"> να μηδενιστεί για τη νησιωτική. Καταλαβαίνετε όλοι τις συνέπειες. Επί της ουσίας, ακύρωνε το νομικό πλαίσιο </w:t>
      </w:r>
      <w:r w:rsidRPr="008F0891">
        <w:rPr>
          <w:rFonts w:eastAsia="Times New Roman" w:cs="Times New Roman"/>
          <w:bCs/>
          <w:shd w:val="clear" w:color="auto" w:fill="FFFFFF"/>
        </w:rPr>
        <w:t>που</w:t>
      </w:r>
      <w:r>
        <w:rPr>
          <w:rFonts w:eastAsia="Times New Roman" w:cs="Times New Roman"/>
          <w:szCs w:val="24"/>
        </w:rPr>
        <w:t xml:space="preserve"> είχαμε στις </w:t>
      </w:r>
      <w:r>
        <w:rPr>
          <w:rFonts w:eastAsia="Times New Roman" w:cs="Times New Roman"/>
          <w:szCs w:val="24"/>
        </w:rPr>
        <w:t>αστικές μεταφορές</w:t>
      </w:r>
      <w:r>
        <w:rPr>
          <w:rFonts w:eastAsia="Times New Roman" w:cs="Times New Roman"/>
          <w:szCs w:val="24"/>
        </w:rPr>
        <w:t xml:space="preserve">. </w:t>
      </w:r>
    </w:p>
    <w:p w14:paraId="5470BE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ολοκλήρωσης της αξιολόγησης, καταλήξαμε σήμερα, έπειτα από </w:t>
      </w:r>
      <w:r w:rsidRPr="00F759D7">
        <w:rPr>
          <w:rFonts w:eastAsia="Times New Roman"/>
          <w:bCs/>
          <w:shd w:val="clear" w:color="auto" w:fill="FFFFFF"/>
        </w:rPr>
        <w:t>διαπραγματεύσεις</w:t>
      </w:r>
      <w:r>
        <w:rPr>
          <w:rFonts w:eastAsia="Times New Roman"/>
          <w:bCs/>
          <w:shd w:val="clear" w:color="auto" w:fill="FFFFFF"/>
        </w:rPr>
        <w:t>,</w:t>
      </w:r>
      <w:r>
        <w:rPr>
          <w:rFonts w:eastAsia="Times New Roman" w:cs="Times New Roman"/>
          <w:szCs w:val="24"/>
        </w:rPr>
        <w:t xml:space="preserve"> στο κείμενο </w:t>
      </w:r>
      <w:r w:rsidRPr="008F0891">
        <w:rPr>
          <w:rFonts w:eastAsia="Times New Roman" w:cs="Times New Roman"/>
          <w:bCs/>
          <w:shd w:val="clear" w:color="auto" w:fill="FFFFFF"/>
        </w:rPr>
        <w:t>που</w:t>
      </w:r>
      <w:r>
        <w:rPr>
          <w:rFonts w:eastAsia="Times New Roman" w:cs="Times New Roman"/>
          <w:szCs w:val="24"/>
        </w:rPr>
        <w:t xml:space="preserve"> έχ</w:t>
      </w:r>
      <w:r>
        <w:rPr>
          <w:rFonts w:eastAsia="Times New Roman" w:cs="Times New Roman"/>
          <w:szCs w:val="24"/>
        </w:rPr>
        <w:t xml:space="preserve">ετε. Η τελική συμφωνία διατηρεί το τρίωρο σε όλη την </w:t>
      </w:r>
      <w:r>
        <w:rPr>
          <w:rFonts w:eastAsia="Times New Roman" w:cs="Times New Roman"/>
          <w:szCs w:val="24"/>
        </w:rPr>
        <w:t xml:space="preserve">ηπειρωτική </w:t>
      </w:r>
      <w:r>
        <w:rPr>
          <w:rFonts w:eastAsia="Times New Roman" w:cs="Times New Roman"/>
          <w:szCs w:val="24"/>
        </w:rPr>
        <w:t xml:space="preserve">Ελλάδα, στην Κρήτη </w:t>
      </w:r>
      <w:r w:rsidRPr="00F331DF">
        <w:rPr>
          <w:rFonts w:eastAsia="Times New Roman"/>
          <w:bCs/>
        </w:rPr>
        <w:t>και</w:t>
      </w:r>
      <w:r>
        <w:rPr>
          <w:rFonts w:eastAsia="Times New Roman" w:cs="Times New Roman"/>
          <w:szCs w:val="24"/>
        </w:rPr>
        <w:t xml:space="preserve"> στην Εύβοια. Για τη νησιωτική Ελλάδα,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bCs/>
          <w:shd w:val="clear" w:color="auto" w:fill="FFFFFF"/>
        </w:rPr>
        <w:t>,</w:t>
      </w:r>
      <w:r>
        <w:rPr>
          <w:rFonts w:eastAsia="Times New Roman" w:cs="Times New Roman"/>
          <w:szCs w:val="24"/>
        </w:rPr>
        <w:t xml:space="preserve"> διατηρείται το τρίωρο, με εξαίρεση τους μήνες από Μάιο έως Αύγουστο, όπου η ελάχιστη ώρα μίσθωσης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τριάντα λεπτά. </w:t>
      </w:r>
    </w:p>
    <w:p w14:paraId="5470BED1" w14:textId="77777777" w:rsidR="001F594C" w:rsidRDefault="008C7D1C">
      <w:pPr>
        <w:spacing w:line="600" w:lineRule="auto"/>
        <w:ind w:firstLine="720"/>
        <w:contextualSpacing/>
        <w:jc w:val="both"/>
        <w:rPr>
          <w:rFonts w:eastAsia="Times New Roman" w:cs="Times New Roman"/>
          <w:szCs w:val="24"/>
        </w:rPr>
      </w:pPr>
      <w:r w:rsidRPr="00022913">
        <w:rPr>
          <w:rFonts w:eastAsia="Times New Roman"/>
          <w:bCs/>
          <w:shd w:val="clear" w:color="auto" w:fill="FFFFFF"/>
        </w:rPr>
        <w:t>Θα</w:t>
      </w:r>
      <w:r>
        <w:rPr>
          <w:rFonts w:eastAsia="Times New Roman" w:cs="Times New Roman"/>
          <w:szCs w:val="24"/>
        </w:rPr>
        <w:t xml:space="preserve"> ήθελα </w:t>
      </w:r>
      <w:r w:rsidRPr="002314B3">
        <w:rPr>
          <w:rFonts w:eastAsia="Times New Roman"/>
          <w:bCs/>
          <w:shd w:val="clear" w:color="auto" w:fill="FFFFFF"/>
        </w:rPr>
        <w:t>να</w:t>
      </w:r>
      <w:r>
        <w:rPr>
          <w:rFonts w:eastAsia="Times New Roman" w:cs="Times New Roman"/>
          <w:szCs w:val="24"/>
        </w:rPr>
        <w:t xml:space="preserve"> πω </w:t>
      </w:r>
      <w:r w:rsidRPr="002B5B2E">
        <w:rPr>
          <w:rFonts w:eastAsia="Times New Roman"/>
          <w:bCs/>
          <w:shd w:val="clear" w:color="auto" w:fill="FFFFFF"/>
        </w:rPr>
        <w:t>ότι</w:t>
      </w:r>
      <w:r>
        <w:rPr>
          <w:rFonts w:eastAsia="Times New Roman" w:cs="Times New Roman"/>
          <w:szCs w:val="24"/>
        </w:rPr>
        <w:t xml:space="preserve"> οι προβλέψεις </w:t>
      </w:r>
      <w:r w:rsidRPr="008F0891">
        <w:rPr>
          <w:rFonts w:eastAsia="Times New Roman" w:cs="Times New Roman"/>
          <w:bCs/>
          <w:shd w:val="clear" w:color="auto" w:fill="FFFFFF"/>
        </w:rPr>
        <w:t>που</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στον πρόσφατα ψηφισθέντα ν.4530/2018 </w:t>
      </w:r>
      <w:r w:rsidRPr="002C2937">
        <w:rPr>
          <w:rFonts w:eastAsia="Times New Roman" w:cs="Times New Roman"/>
          <w:bCs/>
          <w:shd w:val="clear" w:color="auto" w:fill="FFFFFF"/>
        </w:rPr>
        <w:t xml:space="preserve">μπορούν </w:t>
      </w:r>
      <w:r w:rsidRPr="002314B3">
        <w:rPr>
          <w:rFonts w:eastAsia="Times New Roman"/>
          <w:bCs/>
          <w:shd w:val="clear" w:color="auto" w:fill="FFFFFF"/>
        </w:rPr>
        <w:t>να</w:t>
      </w:r>
      <w:r>
        <w:rPr>
          <w:rFonts w:eastAsia="Times New Roman" w:cs="Times New Roman"/>
          <w:szCs w:val="24"/>
        </w:rPr>
        <w:t xml:space="preserve"> καλύψουν τις στρεβλώσεις </w:t>
      </w:r>
      <w:r w:rsidRPr="008F0891">
        <w:rPr>
          <w:rFonts w:eastAsia="Times New Roman" w:cs="Times New Roman"/>
          <w:bCs/>
          <w:shd w:val="clear" w:color="auto" w:fill="FFFFFF"/>
        </w:rPr>
        <w:t>που</w:t>
      </w:r>
      <w:r>
        <w:rPr>
          <w:rFonts w:eastAsia="Times New Roman" w:cs="Times New Roman"/>
          <w:szCs w:val="24"/>
        </w:rPr>
        <w:t xml:space="preserve"> δημιουργούνται από την παραβατική συμπεριφορά των οδηγών ενοικιαζόμενων οχημάτων </w:t>
      </w:r>
      <w:r w:rsidRPr="00F331DF">
        <w:rPr>
          <w:rFonts w:eastAsia="Times New Roman"/>
          <w:bCs/>
        </w:rPr>
        <w:t>και</w:t>
      </w:r>
      <w:r>
        <w:rPr>
          <w:rFonts w:eastAsia="Times New Roman" w:cs="Times New Roman"/>
          <w:szCs w:val="24"/>
        </w:rPr>
        <w:t xml:space="preserve"> ταυτόχρονα </w:t>
      </w:r>
      <w:r w:rsidRPr="002314B3">
        <w:rPr>
          <w:rFonts w:eastAsia="Times New Roman"/>
          <w:bCs/>
          <w:shd w:val="clear" w:color="auto" w:fill="FFFFFF"/>
        </w:rPr>
        <w:t>να</w:t>
      </w:r>
      <w:r>
        <w:rPr>
          <w:rFonts w:eastAsia="Times New Roman" w:cs="Times New Roman"/>
          <w:szCs w:val="24"/>
        </w:rPr>
        <w:t xml:space="preserve"> εξυπηρετηθούν </w:t>
      </w:r>
      <w:r w:rsidRPr="00F331DF">
        <w:rPr>
          <w:rFonts w:eastAsia="Times New Roman"/>
          <w:bCs/>
        </w:rPr>
        <w:t>και</w:t>
      </w:r>
      <w:r>
        <w:rPr>
          <w:rFonts w:eastAsia="Times New Roman" w:cs="Times New Roman"/>
          <w:szCs w:val="24"/>
        </w:rPr>
        <w:t xml:space="preserve"> κάποιες </w:t>
      </w:r>
      <w:r w:rsidRPr="00C85269">
        <w:rPr>
          <w:rFonts w:eastAsia="Times New Roman" w:cs="Times New Roman"/>
        </w:rPr>
        <w:t>ανάγκες</w:t>
      </w:r>
      <w:r>
        <w:rPr>
          <w:rFonts w:eastAsia="Times New Roman" w:cs="Times New Roman"/>
          <w:szCs w:val="24"/>
        </w:rPr>
        <w:t xml:space="preserve"> </w:t>
      </w:r>
      <w:r>
        <w:rPr>
          <w:rFonts w:eastAsia="Times New Roman" w:cs="Times New Roman"/>
          <w:szCs w:val="24"/>
        </w:rPr>
        <w:t xml:space="preserve">τουριστικής κίνησης τους τέσσερις μήνες της θερινής περιόδου. </w:t>
      </w:r>
    </w:p>
    <w:p w14:paraId="5470BED2" w14:textId="77777777" w:rsidR="001F594C" w:rsidRDefault="008C7D1C">
      <w:pPr>
        <w:spacing w:line="600" w:lineRule="auto"/>
        <w:ind w:firstLine="720"/>
        <w:contextualSpacing/>
        <w:jc w:val="both"/>
        <w:rPr>
          <w:rFonts w:eastAsia="Times New Roman" w:cs="Times New Roman"/>
          <w:szCs w:val="24"/>
        </w:rPr>
      </w:pPr>
      <w:r w:rsidRPr="000A3480">
        <w:rPr>
          <w:rFonts w:eastAsia="Times New Roman" w:cs="Times New Roman"/>
        </w:rPr>
        <w:t xml:space="preserve">Ευχαριστώ, κύριε Πρόεδρε. </w:t>
      </w:r>
      <w:r>
        <w:rPr>
          <w:rFonts w:eastAsia="Times New Roman" w:cs="Times New Roman"/>
          <w:szCs w:val="24"/>
        </w:rPr>
        <w:t xml:space="preserve"> </w:t>
      </w:r>
    </w:p>
    <w:p w14:paraId="5470BED3" w14:textId="77777777" w:rsidR="001F594C" w:rsidRDefault="008C7D1C">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5470BED4" w14:textId="77777777" w:rsidR="001F594C" w:rsidRDefault="008C7D1C">
      <w:pPr>
        <w:spacing w:line="600" w:lineRule="auto"/>
        <w:ind w:firstLine="720"/>
        <w:contextualSpacing/>
        <w:jc w:val="both"/>
        <w:rPr>
          <w:rFonts w:eastAsia="Times New Roman"/>
          <w:szCs w:val="24"/>
        </w:rPr>
      </w:pPr>
      <w:r w:rsidRPr="00391BEB">
        <w:rPr>
          <w:rFonts w:eastAsia="Times New Roman"/>
          <w:b/>
          <w:bCs/>
          <w:shd w:val="clear" w:color="auto" w:fill="FFFFFF"/>
        </w:rPr>
        <w:t xml:space="preserve">ΠΡΟΕΔΡΕΥΩΝ (Σπυρίδων Λυκούδης): </w:t>
      </w:r>
      <w:r w:rsidRPr="00A91272">
        <w:rPr>
          <w:rFonts w:eastAsia="Times New Roman" w:cs="Times New Roman"/>
          <w:szCs w:val="24"/>
        </w:rPr>
        <w:t>Ευχαριστώ</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xml:space="preserve">. Επαναλαμβάνω </w:t>
      </w:r>
      <w:r w:rsidRPr="002B5B2E">
        <w:rPr>
          <w:rFonts w:eastAsia="Times New Roman"/>
          <w:bCs/>
          <w:shd w:val="clear" w:color="auto" w:fill="FFFFFF"/>
        </w:rPr>
        <w:t>ότι</w:t>
      </w:r>
      <w:r>
        <w:rPr>
          <w:rFonts w:eastAsia="Times New Roman" w:cs="Times New Roman"/>
          <w:szCs w:val="24"/>
        </w:rPr>
        <w:t xml:space="preserve"> έπονται τρεις Βουλευτές, ο κ. Δραγασάκης, </w:t>
      </w:r>
      <w:r w:rsidRPr="00EB7466">
        <w:rPr>
          <w:rFonts w:eastAsia="Times New Roman"/>
          <w:szCs w:val="24"/>
        </w:rPr>
        <w:t>ά</w:t>
      </w:r>
      <w:r>
        <w:rPr>
          <w:rFonts w:eastAsia="Times New Roman"/>
          <w:szCs w:val="24"/>
        </w:rPr>
        <w:t xml:space="preserve">λλοι τρεις Βουλευτές, ο κ. Κοντονής, άλλοι τρεις Βουλευτές </w:t>
      </w:r>
      <w:r w:rsidRPr="00DC39F9">
        <w:rPr>
          <w:rFonts w:eastAsia="Times New Roman"/>
          <w:bCs/>
        </w:rPr>
        <w:t>και</w:t>
      </w:r>
      <w:r>
        <w:rPr>
          <w:rFonts w:eastAsia="Times New Roman"/>
          <w:szCs w:val="24"/>
        </w:rPr>
        <w:t xml:space="preserve"> μετά ο κ. Ξανθός. Τη σειρά των τριών Βουλευτών </w:t>
      </w:r>
      <w:r w:rsidRPr="00DC39F9">
        <w:rPr>
          <w:rFonts w:eastAsia="Times New Roman"/>
          <w:bCs/>
          <w:shd w:val="clear" w:color="auto" w:fill="FFFFFF"/>
        </w:rPr>
        <w:t>θα</w:t>
      </w:r>
      <w:r>
        <w:rPr>
          <w:rFonts w:eastAsia="Times New Roman"/>
          <w:szCs w:val="24"/>
        </w:rPr>
        <w:t xml:space="preserve"> την κρατήσω οπωσδήποτε, </w:t>
      </w:r>
      <w:r w:rsidRPr="00DC39F9">
        <w:rPr>
          <w:rFonts w:eastAsia="Times New Roman"/>
          <w:szCs w:val="24"/>
        </w:rPr>
        <w:t>κυρίες και κύριοι συνάδελφοι</w:t>
      </w:r>
      <w:r>
        <w:rPr>
          <w:rFonts w:eastAsia="Times New Roman"/>
          <w:szCs w:val="24"/>
        </w:rPr>
        <w:t>, ν</w:t>
      </w:r>
      <w:r>
        <w:rPr>
          <w:rFonts w:eastAsia="Times New Roman"/>
          <w:szCs w:val="24"/>
        </w:rPr>
        <w:t xml:space="preserve">α το ξέρετε. </w:t>
      </w:r>
    </w:p>
    <w:p w14:paraId="5470BED5" w14:textId="77777777" w:rsidR="001F594C" w:rsidRDefault="008C7D1C">
      <w:pPr>
        <w:spacing w:line="600" w:lineRule="auto"/>
        <w:ind w:firstLine="720"/>
        <w:contextualSpacing/>
        <w:jc w:val="both"/>
        <w:rPr>
          <w:rFonts w:eastAsia="Times New Roman"/>
          <w:szCs w:val="24"/>
        </w:rPr>
      </w:pPr>
      <w:r>
        <w:rPr>
          <w:rFonts w:eastAsia="Times New Roman" w:cs="Times New Roman"/>
          <w:szCs w:val="24"/>
        </w:rPr>
        <w:t xml:space="preserve">Ο συνάδελφος κ. Κασιδιάρης </w:t>
      </w:r>
      <w:r w:rsidRPr="00773379">
        <w:rPr>
          <w:rFonts w:eastAsia="Times New Roman"/>
          <w:bCs/>
        </w:rPr>
        <w:t>έχει</w:t>
      </w:r>
      <w:r>
        <w:rPr>
          <w:rFonts w:eastAsia="Times New Roman" w:cs="Times New Roman"/>
          <w:szCs w:val="24"/>
        </w:rPr>
        <w:t xml:space="preserve"> τον λόγο.</w:t>
      </w:r>
    </w:p>
    <w:p w14:paraId="5470BED6" w14:textId="77777777" w:rsidR="001F594C" w:rsidRDefault="008C7D1C">
      <w:pPr>
        <w:spacing w:line="600" w:lineRule="auto"/>
        <w:ind w:firstLine="720"/>
        <w:contextualSpacing/>
        <w:jc w:val="both"/>
        <w:rPr>
          <w:rFonts w:eastAsia="Times New Roman"/>
          <w:szCs w:val="24"/>
        </w:rPr>
      </w:pPr>
      <w:r w:rsidRPr="00F6286B">
        <w:rPr>
          <w:rFonts w:eastAsia="Times New Roman"/>
          <w:b/>
          <w:szCs w:val="24"/>
        </w:rPr>
        <w:t>ΗΛΙΑΣ ΚΑΣΙΔΙΑΡΗΣ:</w:t>
      </w:r>
      <w:r>
        <w:rPr>
          <w:rFonts w:eastAsia="Times New Roman"/>
          <w:szCs w:val="24"/>
        </w:rPr>
        <w:t xml:space="preserve"> Τις τελευταίες</w:t>
      </w:r>
      <w:r>
        <w:rPr>
          <w:rFonts w:eastAsia="Times New Roman"/>
          <w:szCs w:val="24"/>
        </w:rPr>
        <w:t xml:space="preserve"> ώρες διαφημίζεται </w:t>
      </w:r>
      <w:r w:rsidRPr="00DC39F9">
        <w:rPr>
          <w:rFonts w:eastAsia="Times New Roman"/>
          <w:bCs/>
          <w:shd w:val="clear" w:color="auto" w:fill="FFFFFF"/>
        </w:rPr>
        <w:t>μια</w:t>
      </w:r>
      <w:r>
        <w:rPr>
          <w:rFonts w:eastAsia="Times New Roman"/>
          <w:szCs w:val="24"/>
        </w:rPr>
        <w:t xml:space="preserve"> συμφωνία Ελλάδος-Σκοπίων, για την οποία μέχρι τώρα δεν γνωρίζαμε παρά ελάχιστα πράγματα. Εδώ </w:t>
      </w:r>
      <w:r w:rsidRPr="00DC39F9">
        <w:rPr>
          <w:rFonts w:eastAsia="Times New Roman"/>
          <w:bCs/>
        </w:rPr>
        <w:t>και</w:t>
      </w:r>
      <w:r>
        <w:rPr>
          <w:rFonts w:eastAsia="Times New Roman"/>
          <w:szCs w:val="24"/>
        </w:rPr>
        <w:t xml:space="preserve"> </w:t>
      </w:r>
      <w:r w:rsidRPr="00DC39F9">
        <w:rPr>
          <w:rFonts w:eastAsia="Times New Roman"/>
          <w:bCs/>
          <w:shd w:val="clear" w:color="auto" w:fill="FFFFFF"/>
        </w:rPr>
        <w:t>μια</w:t>
      </w:r>
      <w:r>
        <w:rPr>
          <w:rFonts w:eastAsia="Times New Roman"/>
          <w:szCs w:val="24"/>
        </w:rPr>
        <w:t xml:space="preserve"> ώρα έχουμε πάρει αυτό το κείμενο στα χέρια μας. Προλάβαμε </w:t>
      </w:r>
      <w:r w:rsidRPr="00DC39F9">
        <w:rPr>
          <w:rFonts w:eastAsia="Times New Roman"/>
          <w:bCs/>
        </w:rPr>
        <w:t>και</w:t>
      </w:r>
      <w:r>
        <w:rPr>
          <w:rFonts w:eastAsia="Times New Roman"/>
          <w:szCs w:val="24"/>
        </w:rPr>
        <w:t xml:space="preserve"> το διαβάσαμε με απόλυτη προσοχή. </w:t>
      </w:r>
    </w:p>
    <w:p w14:paraId="5470BED7" w14:textId="77777777" w:rsidR="001F594C" w:rsidRDefault="008C7D1C">
      <w:pPr>
        <w:spacing w:line="600" w:lineRule="auto"/>
        <w:ind w:firstLine="720"/>
        <w:contextualSpacing/>
        <w:jc w:val="both"/>
        <w:rPr>
          <w:rFonts w:eastAsia="Times New Roman"/>
          <w:szCs w:val="24"/>
        </w:rPr>
      </w:pPr>
      <w:r>
        <w:rPr>
          <w:rFonts w:eastAsia="Times New Roman"/>
          <w:szCs w:val="24"/>
        </w:rPr>
        <w:t>Μετά λόγου γνώσεως ενημερώνω τον ελλ</w:t>
      </w:r>
      <w:r>
        <w:rPr>
          <w:rFonts w:eastAsia="Times New Roman"/>
          <w:szCs w:val="24"/>
        </w:rPr>
        <w:t xml:space="preserve">ηνικό λαό πως πρόκειται για το πιο άθλιο, κατάπτυστο, ανθελληνικό κείμενο </w:t>
      </w:r>
      <w:r w:rsidRPr="00DC39F9">
        <w:rPr>
          <w:rFonts w:eastAsia="Times New Roman"/>
          <w:bCs/>
          <w:shd w:val="clear" w:color="auto" w:fill="FFFFFF"/>
        </w:rPr>
        <w:t>που</w:t>
      </w:r>
      <w:r>
        <w:rPr>
          <w:rFonts w:eastAsia="Times New Roman"/>
          <w:szCs w:val="24"/>
        </w:rPr>
        <w:t xml:space="preserve"> </w:t>
      </w:r>
      <w:r w:rsidRPr="00DC39F9">
        <w:rPr>
          <w:rFonts w:eastAsia="Times New Roman"/>
          <w:bCs/>
        </w:rPr>
        <w:t>έχει</w:t>
      </w:r>
      <w:r>
        <w:rPr>
          <w:rFonts w:eastAsia="Times New Roman"/>
          <w:szCs w:val="24"/>
        </w:rPr>
        <w:t xml:space="preserve"> κατατεθεί στη </w:t>
      </w:r>
      <w:r w:rsidRPr="00DC39F9">
        <w:rPr>
          <w:rFonts w:eastAsia="Times New Roman"/>
          <w:szCs w:val="24"/>
        </w:rPr>
        <w:t>Βουλή των Ελλήνων</w:t>
      </w:r>
      <w:r>
        <w:rPr>
          <w:rFonts w:eastAsia="Times New Roman"/>
          <w:szCs w:val="24"/>
        </w:rPr>
        <w:t xml:space="preserve">. Και εξηγούμαι. </w:t>
      </w:r>
    </w:p>
    <w:p w14:paraId="5470BED8"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Μέρος </w:t>
      </w:r>
      <w:r>
        <w:rPr>
          <w:rFonts w:eastAsia="Times New Roman"/>
          <w:bCs/>
          <w:shd w:val="clear" w:color="auto" w:fill="FFFFFF"/>
        </w:rPr>
        <w:t>1</w:t>
      </w:r>
      <w:r>
        <w:rPr>
          <w:rFonts w:eastAsia="Times New Roman"/>
          <w:szCs w:val="24"/>
        </w:rPr>
        <w:t xml:space="preserve">, </w:t>
      </w:r>
      <w:r w:rsidRPr="00DC39F9">
        <w:rPr>
          <w:rFonts w:eastAsia="Times New Roman"/>
          <w:szCs w:val="24"/>
        </w:rPr>
        <w:t>άρθρο</w:t>
      </w:r>
      <w:r>
        <w:rPr>
          <w:rFonts w:eastAsia="Times New Roman"/>
          <w:szCs w:val="24"/>
        </w:rPr>
        <w:t xml:space="preserve"> 1, </w:t>
      </w:r>
      <w:r w:rsidRPr="00DC39F9">
        <w:rPr>
          <w:rFonts w:eastAsia="Times New Roman"/>
          <w:bCs/>
          <w:shd w:val="clear" w:color="auto" w:fill="FFFFFF"/>
        </w:rPr>
        <w:t>παράγραφος</w:t>
      </w:r>
      <w:r>
        <w:rPr>
          <w:rFonts w:eastAsia="Times New Roman"/>
          <w:szCs w:val="24"/>
        </w:rPr>
        <w:t xml:space="preserve"> 3: Εις ό,τι αφορά τα Σκόπια, η ιθαγένεια </w:t>
      </w:r>
      <w:r w:rsidRPr="00DC39F9">
        <w:rPr>
          <w:rFonts w:eastAsia="Times New Roman"/>
          <w:bCs/>
        </w:rPr>
        <w:t>είναι</w:t>
      </w:r>
      <w:r>
        <w:rPr>
          <w:rFonts w:eastAsia="Times New Roman"/>
          <w:szCs w:val="24"/>
        </w:rPr>
        <w:t xml:space="preserve"> μακεδονική. Η επίσημη γλώσσα </w:t>
      </w:r>
      <w:r w:rsidRPr="00DC39F9">
        <w:rPr>
          <w:rFonts w:eastAsia="Times New Roman"/>
          <w:bCs/>
        </w:rPr>
        <w:t>είναι</w:t>
      </w:r>
      <w:r>
        <w:rPr>
          <w:rFonts w:eastAsia="Times New Roman"/>
          <w:szCs w:val="24"/>
        </w:rPr>
        <w:t xml:space="preserve"> μακεδονική. Οι κωδικοί της χώρας για όλους τους σκοπούς πλην των πινακίδων στα αυτοκίνητα </w:t>
      </w:r>
      <w:r w:rsidRPr="00DC39F9">
        <w:rPr>
          <w:rFonts w:eastAsia="Times New Roman"/>
          <w:bCs/>
        </w:rPr>
        <w:t>είναι</w:t>
      </w:r>
      <w:r>
        <w:rPr>
          <w:rFonts w:eastAsia="Times New Roman"/>
          <w:szCs w:val="24"/>
        </w:rPr>
        <w:t xml:space="preserve"> «</w:t>
      </w:r>
      <w:r>
        <w:rPr>
          <w:rFonts w:eastAsia="Times New Roman"/>
          <w:szCs w:val="24"/>
          <w:lang w:val="en-US"/>
        </w:rPr>
        <w:t>MK</w:t>
      </w:r>
      <w:r>
        <w:rPr>
          <w:rFonts w:eastAsia="Times New Roman"/>
          <w:szCs w:val="24"/>
        </w:rPr>
        <w:t>» ή «</w:t>
      </w:r>
      <w:r>
        <w:rPr>
          <w:rFonts w:eastAsia="Times New Roman"/>
          <w:szCs w:val="24"/>
          <w:lang w:val="en-US"/>
        </w:rPr>
        <w:t>MKD</w:t>
      </w:r>
      <w:r>
        <w:rPr>
          <w:rFonts w:eastAsia="Times New Roman"/>
          <w:szCs w:val="24"/>
        </w:rPr>
        <w:t xml:space="preserve">», </w:t>
      </w:r>
      <w:r w:rsidRPr="00DC39F9">
        <w:rPr>
          <w:rFonts w:eastAsia="Times New Roman"/>
          <w:bCs/>
          <w:shd w:val="clear" w:color="auto" w:fill="FFFFFF"/>
        </w:rPr>
        <w:t xml:space="preserve">δηλαδή </w:t>
      </w:r>
      <w:r>
        <w:rPr>
          <w:rFonts w:eastAsia="Times New Roman"/>
          <w:szCs w:val="24"/>
        </w:rPr>
        <w:t xml:space="preserve">σκέτο Μακεδονία. </w:t>
      </w:r>
    </w:p>
    <w:p w14:paraId="5470BED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συνέχεια </w:t>
      </w:r>
      <w:r w:rsidRPr="00DC39F9">
        <w:rPr>
          <w:rFonts w:eastAsia="Times New Roman"/>
          <w:bCs/>
        </w:rPr>
        <w:t>είναι</w:t>
      </w:r>
      <w:r>
        <w:rPr>
          <w:rFonts w:eastAsia="Times New Roman"/>
          <w:szCs w:val="24"/>
        </w:rPr>
        <w:t xml:space="preserve"> ακόμη πιο αισχρή. </w:t>
      </w:r>
      <w:r w:rsidRPr="00DC39F9">
        <w:rPr>
          <w:rFonts w:eastAsia="Times New Roman"/>
          <w:szCs w:val="24"/>
        </w:rPr>
        <w:t>Άρθρο</w:t>
      </w:r>
      <w:r>
        <w:rPr>
          <w:rFonts w:eastAsia="Times New Roman"/>
          <w:szCs w:val="24"/>
        </w:rPr>
        <w:t xml:space="preserve"> 6, προσέξτε </w:t>
      </w:r>
      <w:r w:rsidRPr="00DC39F9">
        <w:rPr>
          <w:rFonts w:eastAsia="Times New Roman"/>
          <w:szCs w:val="24"/>
        </w:rPr>
        <w:t>παρακαλώ</w:t>
      </w:r>
      <w:r>
        <w:rPr>
          <w:rFonts w:eastAsia="Times New Roman"/>
          <w:szCs w:val="24"/>
        </w:rPr>
        <w:t xml:space="preserve">. Με στόχο την ενίσχυση των φιλικών σχέσεων απαγορεύεται η </w:t>
      </w:r>
      <w:r>
        <w:rPr>
          <w:rFonts w:eastAsia="Times New Roman"/>
          <w:szCs w:val="24"/>
        </w:rPr>
        <w:t xml:space="preserve">κάθε ενέργεια από κρατική υπηρεσία </w:t>
      </w:r>
      <w:r w:rsidRPr="00DC39F9">
        <w:rPr>
          <w:rFonts w:eastAsia="Times New Roman"/>
          <w:bCs/>
          <w:shd w:val="clear" w:color="auto" w:fill="FFFFFF"/>
        </w:rPr>
        <w:t>που</w:t>
      </w:r>
      <w:r>
        <w:rPr>
          <w:rFonts w:eastAsia="Times New Roman"/>
          <w:szCs w:val="24"/>
        </w:rPr>
        <w:t xml:space="preserve"> πιθανόν </w:t>
      </w:r>
      <w:r w:rsidRPr="00DC39F9">
        <w:rPr>
          <w:rFonts w:eastAsia="Times New Roman"/>
          <w:bCs/>
          <w:shd w:val="clear" w:color="auto" w:fill="FFFFFF"/>
        </w:rPr>
        <w:t>να</w:t>
      </w:r>
      <w:r>
        <w:rPr>
          <w:rFonts w:eastAsia="Times New Roman"/>
          <w:szCs w:val="24"/>
        </w:rPr>
        <w:t xml:space="preserve"> υποδαυλίζει τον σωβινισμό </w:t>
      </w:r>
      <w:r w:rsidRPr="00DC39F9">
        <w:rPr>
          <w:rFonts w:eastAsia="Times New Roman"/>
          <w:bCs/>
        </w:rPr>
        <w:t>και</w:t>
      </w:r>
      <w:r>
        <w:rPr>
          <w:rFonts w:eastAsia="Times New Roman"/>
          <w:szCs w:val="24"/>
        </w:rPr>
        <w:t xml:space="preserve"> τον αναθεωρητισμό. </w:t>
      </w:r>
    </w:p>
    <w:p w14:paraId="5470BED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Όταν η Σχολή των </w:t>
      </w:r>
      <w:r>
        <w:rPr>
          <w:rFonts w:eastAsia="Times New Roman"/>
          <w:szCs w:val="24"/>
        </w:rPr>
        <w:t>Ευελπίδων</w:t>
      </w:r>
      <w:r>
        <w:rPr>
          <w:rFonts w:eastAsia="Times New Roman"/>
          <w:szCs w:val="24"/>
        </w:rPr>
        <w:t xml:space="preserve"> παρελάσει στη Θεσσαλονίκη </w:t>
      </w:r>
      <w:r w:rsidRPr="00DC39F9">
        <w:rPr>
          <w:rFonts w:eastAsia="Times New Roman"/>
          <w:bCs/>
        </w:rPr>
        <w:t>και</w:t>
      </w:r>
      <w:r>
        <w:rPr>
          <w:rFonts w:eastAsia="Times New Roman"/>
          <w:szCs w:val="24"/>
        </w:rPr>
        <w:t xml:space="preserve"> οι Ευέλπιδες τραγουδούν «Μακεδονία ξακουστή, του Αλεξάνδρου η χώρα, </w:t>
      </w:r>
      <w:r w:rsidRPr="00DC39F9">
        <w:rPr>
          <w:rFonts w:eastAsia="Times New Roman"/>
          <w:bCs/>
          <w:shd w:val="clear" w:color="auto" w:fill="FFFFFF"/>
        </w:rPr>
        <w:t>που</w:t>
      </w:r>
      <w:r>
        <w:rPr>
          <w:rFonts w:eastAsia="Times New Roman"/>
          <w:szCs w:val="24"/>
        </w:rPr>
        <w:t xml:space="preserve"> έδιωξες τους βάρβαρους </w:t>
      </w:r>
      <w:r w:rsidRPr="00DC39F9">
        <w:rPr>
          <w:rFonts w:eastAsia="Times New Roman"/>
          <w:bCs/>
        </w:rPr>
        <w:t>και</w:t>
      </w:r>
      <w:r>
        <w:rPr>
          <w:rFonts w:eastAsia="Times New Roman"/>
          <w:szCs w:val="24"/>
        </w:rPr>
        <w:t xml:space="preserve"> </w:t>
      </w:r>
      <w:r>
        <w:rPr>
          <w:rFonts w:eastAsia="Times New Roman"/>
          <w:szCs w:val="24"/>
        </w:rPr>
        <w:t xml:space="preserve">ελεύθερη είσαι τώρα» </w:t>
      </w:r>
      <w:r w:rsidRPr="00DC39F9">
        <w:rPr>
          <w:rFonts w:eastAsia="Times New Roman"/>
          <w:bCs/>
          <w:shd w:val="clear" w:color="auto" w:fill="FFFFFF"/>
        </w:rPr>
        <w:t>θα</w:t>
      </w:r>
      <w:r>
        <w:rPr>
          <w:rFonts w:eastAsia="Times New Roman"/>
          <w:szCs w:val="24"/>
        </w:rPr>
        <w:t xml:space="preserve"> απαγορεύεται </w:t>
      </w:r>
      <w:r w:rsidRPr="00DC39F9">
        <w:rPr>
          <w:rFonts w:eastAsia="Times New Roman"/>
          <w:bCs/>
        </w:rPr>
        <w:t>και</w:t>
      </w:r>
      <w:r>
        <w:rPr>
          <w:rFonts w:eastAsia="Times New Roman"/>
          <w:szCs w:val="24"/>
        </w:rPr>
        <w:t xml:space="preserve"> </w:t>
      </w:r>
      <w:r w:rsidRPr="00DC39F9">
        <w:rPr>
          <w:rFonts w:eastAsia="Times New Roman"/>
          <w:bCs/>
          <w:shd w:val="clear" w:color="auto" w:fill="FFFFFF"/>
        </w:rPr>
        <w:t>θα</w:t>
      </w:r>
      <w:r>
        <w:rPr>
          <w:rFonts w:eastAsia="Times New Roman"/>
          <w:szCs w:val="24"/>
        </w:rPr>
        <w:t xml:space="preserve"> τους συλλαμβάνει η </w:t>
      </w:r>
      <w:r>
        <w:rPr>
          <w:rFonts w:eastAsia="Times New Roman"/>
          <w:szCs w:val="24"/>
        </w:rPr>
        <w:t>αστυνομία</w:t>
      </w:r>
      <w:r>
        <w:rPr>
          <w:rFonts w:eastAsia="Times New Roman"/>
          <w:szCs w:val="24"/>
        </w:rPr>
        <w:t xml:space="preserve">. </w:t>
      </w:r>
    </w:p>
    <w:p w14:paraId="5470BEDB"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Αυτό δεν ισχύει μόνο για κρατικές υπηρεσίες </w:t>
      </w:r>
      <w:r w:rsidRPr="00F6286B">
        <w:rPr>
          <w:rFonts w:eastAsia="Times New Roman"/>
          <w:bCs/>
        </w:rPr>
        <w:t>και</w:t>
      </w:r>
      <w:r>
        <w:rPr>
          <w:rFonts w:eastAsia="Times New Roman"/>
          <w:szCs w:val="24"/>
        </w:rPr>
        <w:t xml:space="preserve"> για τον </w:t>
      </w:r>
      <w:r>
        <w:rPr>
          <w:rFonts w:eastAsia="Times New Roman"/>
          <w:szCs w:val="24"/>
        </w:rPr>
        <w:t>στρατό</w:t>
      </w:r>
      <w:r>
        <w:rPr>
          <w:rFonts w:eastAsia="Times New Roman"/>
          <w:szCs w:val="24"/>
        </w:rPr>
        <w:t xml:space="preserve">, </w:t>
      </w:r>
      <w:r w:rsidRPr="00F6286B">
        <w:rPr>
          <w:rFonts w:eastAsia="Times New Roman"/>
        </w:rPr>
        <w:t>αλλά</w:t>
      </w:r>
      <w:r>
        <w:rPr>
          <w:rFonts w:eastAsia="Times New Roman"/>
          <w:szCs w:val="24"/>
        </w:rPr>
        <w:t xml:space="preserve"> </w:t>
      </w:r>
      <w:r w:rsidRPr="00F6286B">
        <w:rPr>
          <w:rFonts w:eastAsia="Times New Roman"/>
          <w:bCs/>
        </w:rPr>
        <w:t>και</w:t>
      </w:r>
      <w:r>
        <w:rPr>
          <w:rFonts w:eastAsia="Times New Roman"/>
          <w:szCs w:val="24"/>
        </w:rPr>
        <w:t xml:space="preserve"> για ιδιωτικούς φορείς, σύμφωνα με το επόμενο </w:t>
      </w:r>
      <w:r w:rsidRPr="00F6286B">
        <w:rPr>
          <w:rFonts w:eastAsia="Times New Roman"/>
          <w:szCs w:val="24"/>
        </w:rPr>
        <w:t>άρθρο</w:t>
      </w:r>
      <w:r>
        <w:rPr>
          <w:rFonts w:eastAsia="Times New Roman"/>
          <w:szCs w:val="24"/>
        </w:rPr>
        <w:t xml:space="preserve">. Όταν ένα </w:t>
      </w:r>
      <w:r w:rsidRPr="00F6286B">
        <w:rPr>
          <w:rFonts w:eastAsia="Times New Roman"/>
          <w:szCs w:val="24"/>
        </w:rPr>
        <w:t>πολιτικ</w:t>
      </w:r>
      <w:r>
        <w:rPr>
          <w:rFonts w:eastAsia="Times New Roman"/>
          <w:szCs w:val="24"/>
        </w:rPr>
        <w:t xml:space="preserve">ό κόμμα, η Χρυσή Αυγή, κάνει </w:t>
      </w:r>
      <w:r w:rsidRPr="00F6286B">
        <w:rPr>
          <w:rFonts w:eastAsia="Times New Roman"/>
          <w:bCs/>
          <w:shd w:val="clear" w:color="auto" w:fill="FFFFFF"/>
        </w:rPr>
        <w:t>μια</w:t>
      </w:r>
      <w:r>
        <w:rPr>
          <w:rFonts w:eastAsia="Times New Roman"/>
          <w:szCs w:val="24"/>
        </w:rPr>
        <w:t xml:space="preserve"> πορεία </w:t>
      </w:r>
      <w:r w:rsidRPr="00F6286B">
        <w:rPr>
          <w:rFonts w:eastAsia="Times New Roman"/>
          <w:bCs/>
        </w:rPr>
        <w:t>και</w:t>
      </w:r>
      <w:r>
        <w:rPr>
          <w:rFonts w:eastAsia="Times New Roman"/>
          <w:szCs w:val="24"/>
        </w:rPr>
        <w:t xml:space="preserve"> τραγουδάει το εμβατήριο «Μακεδονία ξακουστή», τότε το κράτος </w:t>
      </w:r>
      <w:r w:rsidRPr="00F6286B">
        <w:rPr>
          <w:rFonts w:eastAsia="Times New Roman"/>
          <w:bCs/>
          <w:shd w:val="clear" w:color="auto" w:fill="FFFFFF"/>
        </w:rPr>
        <w:t>θα</w:t>
      </w:r>
      <w:r>
        <w:rPr>
          <w:rFonts w:eastAsia="Times New Roman"/>
          <w:szCs w:val="24"/>
        </w:rPr>
        <w:t xml:space="preserve"> επιβάλλεται </w:t>
      </w:r>
      <w:r w:rsidRPr="00F6286B">
        <w:rPr>
          <w:rFonts w:eastAsia="Times New Roman"/>
          <w:bCs/>
          <w:shd w:val="clear" w:color="auto" w:fill="FFFFFF"/>
        </w:rPr>
        <w:t>να</w:t>
      </w:r>
      <w:r>
        <w:rPr>
          <w:rFonts w:eastAsia="Times New Roman"/>
          <w:szCs w:val="24"/>
        </w:rPr>
        <w:t xml:space="preserve"> λαμβάνει αμελλητί όλα τα μέτρα </w:t>
      </w:r>
      <w:r w:rsidRPr="00F6286B">
        <w:rPr>
          <w:rFonts w:eastAsia="Times New Roman"/>
          <w:bCs/>
          <w:shd w:val="clear" w:color="auto" w:fill="FFFFFF"/>
        </w:rPr>
        <w:t>που</w:t>
      </w:r>
      <w:r>
        <w:rPr>
          <w:rFonts w:eastAsia="Times New Roman"/>
          <w:szCs w:val="24"/>
        </w:rPr>
        <w:t xml:space="preserve"> του παρέχει ο νόμος </w:t>
      </w:r>
      <w:r w:rsidRPr="00F6286B">
        <w:rPr>
          <w:rFonts w:eastAsia="Times New Roman"/>
        </w:rPr>
        <w:t>για να</w:t>
      </w:r>
      <w:r>
        <w:rPr>
          <w:rFonts w:eastAsia="Times New Roman"/>
          <w:szCs w:val="24"/>
        </w:rPr>
        <w:t xml:space="preserve"> τον σταματά. </w:t>
      </w:r>
      <w:r w:rsidRPr="00F6286B">
        <w:rPr>
          <w:rFonts w:eastAsia="Times New Roman"/>
          <w:bCs/>
          <w:shd w:val="clear" w:color="auto" w:fill="FFFFFF"/>
        </w:rPr>
        <w:t>Θα</w:t>
      </w:r>
      <w:r>
        <w:rPr>
          <w:rFonts w:eastAsia="Times New Roman"/>
          <w:szCs w:val="24"/>
        </w:rPr>
        <w:t xml:space="preserve"> στέλνετε </w:t>
      </w:r>
      <w:r w:rsidRPr="00F6286B">
        <w:rPr>
          <w:rFonts w:eastAsia="Times New Roman"/>
          <w:bCs/>
          <w:shd w:val="clear" w:color="auto" w:fill="FFFFFF"/>
        </w:rPr>
        <w:t xml:space="preserve">δηλαδή </w:t>
      </w:r>
      <w:r>
        <w:rPr>
          <w:rFonts w:eastAsia="Times New Roman"/>
          <w:szCs w:val="24"/>
        </w:rPr>
        <w:t xml:space="preserve"> τα ΜΑΤ, </w:t>
      </w:r>
      <w:r w:rsidRPr="00F6286B">
        <w:rPr>
          <w:rFonts w:eastAsia="Times New Roman"/>
        </w:rPr>
        <w:t>για να</w:t>
      </w:r>
      <w:r>
        <w:rPr>
          <w:rFonts w:eastAsia="Times New Roman"/>
          <w:szCs w:val="24"/>
        </w:rPr>
        <w:t xml:space="preserve"> μην λέμε </w:t>
      </w:r>
      <w:r>
        <w:rPr>
          <w:rFonts w:eastAsia="Times New Roman"/>
          <w:bCs/>
          <w:shd w:val="clear" w:color="auto" w:fill="FFFFFF"/>
        </w:rPr>
        <w:t xml:space="preserve">το </w:t>
      </w:r>
      <w:r>
        <w:rPr>
          <w:rFonts w:eastAsia="Times New Roman"/>
          <w:szCs w:val="24"/>
        </w:rPr>
        <w:t xml:space="preserve">εμβατήριο, </w:t>
      </w:r>
      <w:r w:rsidRPr="00F6286B">
        <w:rPr>
          <w:rFonts w:eastAsia="Times New Roman"/>
        </w:rPr>
        <w:t>για να</w:t>
      </w:r>
      <w:r>
        <w:rPr>
          <w:rFonts w:eastAsia="Times New Roman"/>
          <w:szCs w:val="24"/>
        </w:rPr>
        <w:t xml:space="preserve"> μην λέμε </w:t>
      </w:r>
      <w:r w:rsidRPr="00F6286B">
        <w:rPr>
          <w:rFonts w:eastAsia="Times New Roman"/>
          <w:bCs/>
          <w:shd w:val="clear" w:color="auto" w:fill="FFFFFF"/>
        </w:rPr>
        <w:t>ότι</w:t>
      </w:r>
      <w:r>
        <w:rPr>
          <w:rFonts w:eastAsia="Times New Roman"/>
          <w:szCs w:val="24"/>
        </w:rPr>
        <w:t xml:space="preserve"> η Μακεδονία </w:t>
      </w:r>
      <w:r w:rsidRPr="00F6286B">
        <w:rPr>
          <w:rFonts w:eastAsia="Times New Roman"/>
          <w:bCs/>
        </w:rPr>
        <w:t>είναι</w:t>
      </w:r>
      <w:r>
        <w:rPr>
          <w:rFonts w:eastAsia="Times New Roman"/>
          <w:szCs w:val="24"/>
        </w:rPr>
        <w:t xml:space="preserve"> ελληνική. </w:t>
      </w:r>
    </w:p>
    <w:p w14:paraId="5470BEDC" w14:textId="77777777" w:rsidR="001F594C" w:rsidRDefault="008C7D1C">
      <w:pPr>
        <w:spacing w:line="600" w:lineRule="auto"/>
        <w:ind w:firstLine="720"/>
        <w:contextualSpacing/>
        <w:jc w:val="both"/>
        <w:rPr>
          <w:rFonts w:eastAsia="Times New Roman" w:cs="Times New Roman"/>
          <w:bCs/>
          <w:shd w:val="clear" w:color="auto" w:fill="FFFFFF"/>
        </w:rPr>
      </w:pPr>
      <w:r>
        <w:rPr>
          <w:rFonts w:eastAsia="Times New Roman"/>
          <w:szCs w:val="24"/>
        </w:rPr>
        <w:t xml:space="preserve">Συνεχίζω. Το αίσχος αυτό </w:t>
      </w:r>
      <w:r w:rsidRPr="00F6286B">
        <w:rPr>
          <w:rFonts w:eastAsia="Times New Roman"/>
          <w:bCs/>
        </w:rPr>
        <w:t>έχει</w:t>
      </w:r>
      <w:r>
        <w:rPr>
          <w:rFonts w:eastAsia="Times New Roman"/>
          <w:szCs w:val="24"/>
        </w:rPr>
        <w:t xml:space="preserve"> συνέχεια. Ο κατήφορος δεν </w:t>
      </w:r>
      <w:r w:rsidRPr="00F6286B">
        <w:rPr>
          <w:rFonts w:eastAsia="Times New Roman"/>
          <w:bCs/>
        </w:rPr>
        <w:t>έχει</w:t>
      </w:r>
      <w:r>
        <w:rPr>
          <w:rFonts w:eastAsia="Times New Roman"/>
          <w:szCs w:val="24"/>
        </w:rPr>
        <w:t xml:space="preserve"> σταματημό. </w:t>
      </w:r>
      <w:r w:rsidRPr="00F6286B">
        <w:rPr>
          <w:rFonts w:eastAsia="Times New Roman"/>
          <w:szCs w:val="24"/>
        </w:rPr>
        <w:t>Άρθρο</w:t>
      </w:r>
      <w:r>
        <w:rPr>
          <w:rFonts w:eastAsia="Times New Roman"/>
          <w:szCs w:val="24"/>
        </w:rPr>
        <w:t xml:space="preserve"> 8, </w:t>
      </w:r>
      <w:r w:rsidRPr="00F6286B">
        <w:rPr>
          <w:rFonts w:eastAsia="Times New Roman"/>
          <w:bCs/>
          <w:shd w:val="clear" w:color="auto" w:fill="FFFFFF"/>
        </w:rPr>
        <w:t>παράγραφος</w:t>
      </w:r>
      <w:r>
        <w:rPr>
          <w:rFonts w:eastAsia="Times New Roman"/>
          <w:szCs w:val="24"/>
        </w:rPr>
        <w:t xml:space="preserve"> 2. Τα αγάλματα μένουν. Αυτό </w:t>
      </w:r>
      <w:r w:rsidRPr="00F6286B">
        <w:rPr>
          <w:rFonts w:eastAsia="Times New Roman"/>
          <w:bCs/>
          <w:shd w:val="clear" w:color="auto" w:fill="FFFFFF"/>
        </w:rPr>
        <w:t>που</w:t>
      </w:r>
      <w:r>
        <w:rPr>
          <w:rFonts w:eastAsia="Times New Roman"/>
          <w:szCs w:val="24"/>
        </w:rPr>
        <w:t xml:space="preserve"> έλεγαν </w:t>
      </w:r>
      <w:r w:rsidRPr="00F6286B">
        <w:rPr>
          <w:rFonts w:eastAsia="Times New Roman"/>
          <w:bCs/>
          <w:shd w:val="clear" w:color="auto" w:fill="FFFFFF"/>
        </w:rPr>
        <w:t>ότι</w:t>
      </w:r>
      <w:r>
        <w:rPr>
          <w:rFonts w:eastAsia="Times New Roman"/>
          <w:szCs w:val="24"/>
        </w:rPr>
        <w:t xml:space="preserve"> οι Σκοπιανοί θα ξηλώσουν τα αγάλματα </w:t>
      </w:r>
      <w:r w:rsidRPr="00F6286B">
        <w:rPr>
          <w:rFonts w:eastAsia="Times New Roman"/>
          <w:bCs/>
        </w:rPr>
        <w:t>είναι</w:t>
      </w:r>
      <w:r>
        <w:rPr>
          <w:rFonts w:eastAsia="Times New Roman"/>
          <w:szCs w:val="24"/>
        </w:rPr>
        <w:t xml:space="preserve"> ψέμα. Τα αγάλματα του Φιλίππου, του Μεγάλου Αλεξάνδρου </w:t>
      </w:r>
      <w:r w:rsidRPr="00F6286B">
        <w:rPr>
          <w:rFonts w:eastAsia="Times New Roman"/>
          <w:bCs/>
          <w:shd w:val="clear" w:color="auto" w:fill="FFFFFF"/>
        </w:rPr>
        <w:t>που</w:t>
      </w:r>
      <w:r>
        <w:rPr>
          <w:rFonts w:eastAsia="Times New Roman"/>
          <w:szCs w:val="24"/>
        </w:rPr>
        <w:t xml:space="preserve"> ψευδεπί</w:t>
      </w:r>
      <w:r>
        <w:rPr>
          <w:rFonts w:eastAsia="Times New Roman"/>
          <w:szCs w:val="24"/>
        </w:rPr>
        <w:t xml:space="preserve">γραφα, προκλητικά </w:t>
      </w:r>
      <w:r w:rsidRPr="00F6286B">
        <w:rPr>
          <w:rFonts w:eastAsia="Times New Roman"/>
          <w:bCs/>
        </w:rPr>
        <w:t>και</w:t>
      </w:r>
      <w:r>
        <w:rPr>
          <w:rFonts w:eastAsia="Times New Roman"/>
          <w:szCs w:val="24"/>
        </w:rPr>
        <w:t xml:space="preserve"> ανθελληνικά οι Σκοπιανοί έχουν στις κεντρικές πλατείες των πόλεών τους παραμένουν. </w:t>
      </w:r>
    </w:p>
    <w:p w14:paraId="5470BED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 Σκόπια, λέει το δεύτερο μέρος, θα επανεξετάσουν το καθεστώς των μνημείων και θα προβούν σε διορθωτικές ενέργειες για να διασφαλίσουν τον σεβασμό τη</w:t>
      </w:r>
      <w:r>
        <w:rPr>
          <w:rFonts w:eastAsia="Times New Roman" w:cs="Times New Roman"/>
          <w:szCs w:val="24"/>
        </w:rPr>
        <w:t xml:space="preserve">ν προαναφερόμενη κληρονομιά. Θα μείνει ο Μέγας Αλέξανδρος στα Σκόπια και θα βάλουν κάτω ένα μικρό ταμπελάκι που θα λέει: «Είναι της ελληνιστικής περιόδου και έχει στόχο τη φιλία μεταξύ των λαών». </w:t>
      </w:r>
    </w:p>
    <w:p w14:paraId="5470BED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Συνεχίζω με το άρθρο 8, παράγραφος 5. Εδώ, είναι το μεγαλύτ</w:t>
      </w:r>
      <w:r>
        <w:rPr>
          <w:rFonts w:eastAsia="Times New Roman" w:cs="Times New Roman"/>
          <w:szCs w:val="24"/>
        </w:rPr>
        <w:t xml:space="preserve">ερο αίσχος για το οποίο δεν είχατε πει λέξη και αποκαλύπτεται σήμερα αυτή η εθνική προδοσία. Διότι μέσω αυτής της συμφωνίας η Κυβέρνησή σας δεσμεύεται για αλλαγή των σχολικών βιβλίων στην Ελλάδα. </w:t>
      </w:r>
    </w:p>
    <w:p w14:paraId="5470BED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Άρθρο 8, παράγραφος 5: «Σύσταση ειδικής επιτροπής </w:t>
      </w:r>
      <w:r>
        <w:rPr>
          <w:rFonts w:eastAsia="Times New Roman" w:cs="Times New Roman"/>
          <w:szCs w:val="24"/>
        </w:rPr>
        <w:t xml:space="preserve">που </w:t>
      </w:r>
      <w:r>
        <w:rPr>
          <w:rFonts w:eastAsia="Times New Roman" w:cs="Times New Roman"/>
          <w:szCs w:val="24"/>
        </w:rPr>
        <w:t>θα αν</w:t>
      </w:r>
      <w:r>
        <w:rPr>
          <w:rFonts w:eastAsia="Times New Roman" w:cs="Times New Roman"/>
          <w:szCs w:val="24"/>
        </w:rPr>
        <w:t>αθεωρήσει οποιοδήποτε σχολικό εγχειρίδιο σε έκαστο μέρος, ώστε κανένα σχολικό εγχειρίδιο σε χρήση τη χρονιά μετά την υπογραφή της συμφωνίας δεν θα περιέχει αναθεωρητικές αναφορές». Και πώς θα λέμε στα σχολικά μας βιβλία ότι ο Παύλος Μελάς θυσιάστηκε για να</w:t>
      </w:r>
      <w:r>
        <w:rPr>
          <w:rFonts w:eastAsia="Times New Roman" w:cs="Times New Roman"/>
          <w:szCs w:val="24"/>
        </w:rPr>
        <w:t xml:space="preserve"> διώξουμε τους κομιτατζήδες από τη Μακεδονία; Θέλετε να σβήσετε την ιστορία. Θέλετε να σβήσετε την παράδοση. </w:t>
      </w:r>
    </w:p>
    <w:p w14:paraId="5470BEE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Αυτή η συμφωνία είναι κατάπτυστη. Είναι ένα αίσχος. Είναι ένα κείμενο, το οποίο προσβάλλει την Ελλάδα. Ο ελληνικός λαός θα το κάψει. Η ιστορία μας</w:t>
      </w:r>
      <w:r>
        <w:rPr>
          <w:rFonts w:eastAsia="Times New Roman" w:cs="Times New Roman"/>
          <w:szCs w:val="24"/>
        </w:rPr>
        <w:t xml:space="preserve"> θα το κάψει. Οι νεκροί της μάχης του Κιλκίς-Λαχανά, οι </w:t>
      </w:r>
      <w:r>
        <w:rPr>
          <w:rFonts w:eastAsia="Times New Roman" w:cs="Times New Roman"/>
          <w:szCs w:val="24"/>
        </w:rPr>
        <w:t xml:space="preserve">μακεδονικές </w:t>
      </w:r>
      <w:r>
        <w:rPr>
          <w:rFonts w:eastAsia="Times New Roman" w:cs="Times New Roman"/>
          <w:szCs w:val="24"/>
        </w:rPr>
        <w:t>φάλαγγες που έφτασαν τον ελληνικό πολιτισμό μέχρι τα βάθη της Ασίας, ο Εμμανουήλ Παππάς που θυσίασε τα πάντα για την απελευθέρωση της Μακεδονίας, όλοι οι ήρωες που το αίμα τους είναι ένα π</w:t>
      </w:r>
      <w:r>
        <w:rPr>
          <w:rFonts w:eastAsia="Times New Roman" w:cs="Times New Roman"/>
          <w:szCs w:val="24"/>
        </w:rPr>
        <w:t xml:space="preserve">οτάμι και έχει γράψει με χρυσά ελληνικά γράμματα στις σελίδες της ιστορίας τη λέξη Μακεδονία, η ανάμνηση όλων αυτών και σύσσωμος ο ελληνικός λαός θα στείλουν στον κάλαθο των αχρήστων της ιστορίας αυτήν την κατάπτυστη και προδοτική συμφωνία. </w:t>
      </w:r>
    </w:p>
    <w:p w14:paraId="5470BEE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Από εκεί και π</w:t>
      </w:r>
      <w:r>
        <w:rPr>
          <w:rFonts w:eastAsia="Times New Roman" w:cs="Times New Roman"/>
          <w:szCs w:val="24"/>
        </w:rPr>
        <w:t xml:space="preserve">έρα, όσον αφορά </w:t>
      </w:r>
      <w:r>
        <w:rPr>
          <w:rFonts w:eastAsia="Times New Roman" w:cs="Times New Roman"/>
          <w:szCs w:val="24"/>
        </w:rPr>
        <w:t>σ</w:t>
      </w:r>
      <w:r>
        <w:rPr>
          <w:rFonts w:eastAsia="Times New Roman" w:cs="Times New Roman"/>
          <w:szCs w:val="24"/>
        </w:rPr>
        <w:t xml:space="preserve">τους πολιτικούς παράγοντες οι οποίοι στηρίζουν αυτήν την Κυβέρνηση, αν ο Καμμένος –ας πούμε- ήταν άντρας, τότε θα είχε ρίξει την Κυβέρνηση. Πολύ απλά, θα είχε κάνει άρση της εμπιστοσύνης, θα έριχνε την Κυβέρνηση και θα έληγε αυτή η εθνική </w:t>
      </w:r>
      <w:r>
        <w:rPr>
          <w:rFonts w:eastAsia="Times New Roman" w:cs="Times New Roman"/>
          <w:szCs w:val="24"/>
        </w:rPr>
        <w:t>προδοσία. Αν ο Παυλόπουλος ήταν άντρας, θα είχε παραιτηθεί και θα είχαμε εκλογές και θα είχε τελειώσει όλη αυτή η δήθεν διαπραγμάτευση που για εμάς και για την απόλυτη πλειοψηφία των Ελλήνων είναι μια αισχρή ενέργεια προδοτική με μοναδικό στόχο τη διαγραφή</w:t>
      </w:r>
      <w:r>
        <w:rPr>
          <w:rFonts w:eastAsia="Times New Roman" w:cs="Times New Roman"/>
          <w:szCs w:val="24"/>
        </w:rPr>
        <w:t xml:space="preserve"> της ελληνικής ιστορίας και την παράδοση ιερών και οσίων στους προαιώνιους εχθρούς του ελληνισμού. </w:t>
      </w:r>
    </w:p>
    <w:p w14:paraId="5470BEE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ζητάει κάτι ξεκάθαρα. Αν η Χρυσή Αυγή ήταν σήμερα Κυβέρνηση στην Ελλάδα, θα έκανε το αυτονόητο. Διότι έχουμε εξηγήσει ποια είναι η άποψή μας </w:t>
      </w:r>
      <w:r>
        <w:rPr>
          <w:rFonts w:eastAsia="Times New Roman" w:cs="Times New Roman"/>
          <w:szCs w:val="24"/>
        </w:rPr>
        <w:t>και η θέση μας για την εξωτερική πολιτική: Κα</w:t>
      </w:r>
      <w:r>
        <w:rPr>
          <w:rFonts w:eastAsia="Times New Roman" w:cs="Times New Roman"/>
          <w:szCs w:val="24"/>
        </w:rPr>
        <w:t>μ</w:t>
      </w:r>
      <w:r>
        <w:rPr>
          <w:rFonts w:eastAsia="Times New Roman" w:cs="Times New Roman"/>
          <w:szCs w:val="24"/>
        </w:rPr>
        <w:t>μία άρση του βέτο. Μέσω της αρνησικυρίας της Ελλάδος, τα Σκόπια δεν θα προχωρούσαν σε κα</w:t>
      </w:r>
      <w:r>
        <w:rPr>
          <w:rFonts w:eastAsia="Times New Roman" w:cs="Times New Roman"/>
          <w:szCs w:val="24"/>
        </w:rPr>
        <w:t>μ</w:t>
      </w:r>
      <w:r>
        <w:rPr>
          <w:rFonts w:eastAsia="Times New Roman" w:cs="Times New Roman"/>
          <w:szCs w:val="24"/>
        </w:rPr>
        <w:t>μία συζήτηση με το ΝΑΤΟ. Εν συνεχεία, οι φυγόκεντρες τάσεις εντός αυτού του κρατιδίου, μεταξύ Σλάβων και Αλβανών -γιατί ε</w:t>
      </w:r>
      <w:r>
        <w:rPr>
          <w:rFonts w:eastAsia="Times New Roman" w:cs="Times New Roman"/>
          <w:szCs w:val="24"/>
        </w:rPr>
        <w:t>ίδαμε Σκοπιανούς ανθέλληνες εθνικιστές Σλάβους να σπάνε στο ξύλο την Υπουργό του Ζάεφ, η οποία φωτογραφίζονταν χθες γι’ αυτήν την κατάπτυστη συμφωνία- θα οδηγούσαν σε εμφύλιο πόλεμο αυτό το κρατίδιο. Επί της ουσίας, θα είχαμε διάλυση των Σκοπίων και θα μπο</w:t>
      </w:r>
      <w:r>
        <w:rPr>
          <w:rFonts w:eastAsia="Times New Roman" w:cs="Times New Roman"/>
          <w:szCs w:val="24"/>
        </w:rPr>
        <w:t xml:space="preserve">ρούσε η Ελλάδα ως εγγυήτρια δύναμη, ως δύναμη σταθερότητας στη </w:t>
      </w:r>
      <w:r>
        <w:rPr>
          <w:rFonts w:eastAsia="Times New Roman" w:cs="Times New Roman"/>
          <w:szCs w:val="24"/>
        </w:rPr>
        <w:t xml:space="preserve">χερσόνησο </w:t>
      </w:r>
      <w:r>
        <w:rPr>
          <w:rFonts w:eastAsia="Times New Roman" w:cs="Times New Roman"/>
          <w:szCs w:val="24"/>
        </w:rPr>
        <w:t xml:space="preserve">του Αίμου να εισέλθει με στρατό στα Σκόπια, να γίνει πράξη αυτό που δεν έγινε τον Οκτώβριο του 1912, όταν ο Ελληνικός Στρατός βάδισε εν τέλει προς Θεσσαλονίκη και άφησε σκλαβωμένο το </w:t>
      </w:r>
      <w:r>
        <w:rPr>
          <w:rFonts w:eastAsia="Times New Roman" w:cs="Times New Roman"/>
          <w:szCs w:val="24"/>
        </w:rPr>
        <w:t xml:space="preserve">ελληνικό Μοναστήρι των χιλιάδων Ελλήνων, αυτό που δεν έγινε τη δεκαετία του ’90 με την πρόταση Μιλόσεβιτς προς την ελληνική Κυβέρνηση να διαμοιραστούν τα Σκόπια μεταξύ </w:t>
      </w:r>
      <w:r>
        <w:rPr>
          <w:rFonts w:eastAsia="Times New Roman" w:cs="Times New Roman"/>
          <w:szCs w:val="24"/>
        </w:rPr>
        <w:t>Ελλάδος-</w:t>
      </w:r>
      <w:r>
        <w:rPr>
          <w:rFonts w:eastAsia="Times New Roman" w:cs="Times New Roman"/>
          <w:szCs w:val="24"/>
        </w:rPr>
        <w:t xml:space="preserve">Σερβίας. </w:t>
      </w:r>
    </w:p>
    <w:p w14:paraId="5470BEE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θα γίνει, όταν η Χρυσή Αυγή, όταν το εθνικιστικό κίνημα θα κυριαρ</w:t>
      </w:r>
      <w:r>
        <w:rPr>
          <w:rFonts w:eastAsia="Times New Roman" w:cs="Times New Roman"/>
          <w:szCs w:val="24"/>
        </w:rPr>
        <w:t xml:space="preserve">χήσει στην Ελλάδα. Τότε, θα θαφτούν όλες αυτές οι πολιτικές του ενδοτισμού και της εθνικής μειοδοσίας. </w:t>
      </w:r>
    </w:p>
    <w:p w14:paraId="5470BEE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470BEE5"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470BEE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συνάδελφος κ. Μπαρμπαρούσης. </w:t>
      </w:r>
    </w:p>
    <w:p w14:paraId="5470BEE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ΜΠΑΡΜΠΑΡΟΥΣΗΣ: </w:t>
      </w:r>
      <w:r>
        <w:rPr>
          <w:rFonts w:eastAsia="Times New Roman" w:cs="Times New Roman"/>
          <w:szCs w:val="24"/>
        </w:rPr>
        <w:t xml:space="preserve">Ευχαριστώ, κύριε Πρόεδρε. </w:t>
      </w:r>
    </w:p>
    <w:p w14:paraId="5470BEE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εδώ για ένα νομοσχέδιο που τονίζει την κοινωνική πολιτική της Αριστεράς και της προόδου. Τι ακριβώς όμως να πούμε γι’ αυτό το έκτρωμα. Πρόκειται για εκατόν είκοσι ένα άρθρα χωρισμένα σε έντεκα τμήματα. Σε </w:t>
      </w:r>
      <w:r>
        <w:rPr>
          <w:rFonts w:eastAsia="Times New Roman" w:cs="Times New Roman"/>
          <w:szCs w:val="24"/>
        </w:rPr>
        <w:t xml:space="preserve">ελεύθερη μετάφραση, πρόκειται για ένα συνονθύλευμα άσχετων μεταξύ τους διατάξεων ή ακόμη καλύτερα για ένα τσουνάμι δεκάδων μέτρων τρόμου άμεσης εφαρμογής. </w:t>
      </w:r>
    </w:p>
    <w:p w14:paraId="5470BEE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Πρόκειται για μέτρα που αφορούν και πάλι σχεδόν </w:t>
      </w:r>
      <w:r>
        <w:rPr>
          <w:rFonts w:eastAsia="Times New Roman"/>
          <w:szCs w:val="24"/>
        </w:rPr>
        <w:t>σ</w:t>
      </w:r>
      <w:r>
        <w:rPr>
          <w:rFonts w:eastAsia="Times New Roman"/>
          <w:szCs w:val="24"/>
        </w:rPr>
        <w:t xml:space="preserve">το σύνολο των Ελλήνων, στα οποία μεταξύ άλλων </w:t>
      </w:r>
      <w:r>
        <w:rPr>
          <w:rFonts w:eastAsia="Times New Roman"/>
          <w:szCs w:val="24"/>
        </w:rPr>
        <w:t>περιλαμβάνονται και άλλη μείωση των συντάξεων, επιπλέον μείωση του αφορολογήτου, κατάργηση του ΕΚΑΣ, κατάργηση του μειωμένου ΦΠΑ στα νησιά, επίσπευση των ηλεκτρονικών κατασχέσεων και τη μονιμοποίηση-διαιώνιση του ΕΝΦΙΑ, αλλά κυρίως πρωτογενή πλεονάσματα μα</w:t>
      </w:r>
      <w:r>
        <w:rPr>
          <w:rFonts w:eastAsia="Times New Roman"/>
          <w:szCs w:val="24"/>
        </w:rPr>
        <w:t>μούθ που σημαίνουν σκληρή δημοσιονομική πολιτική σε όλα τα επίπεδα.</w:t>
      </w:r>
    </w:p>
    <w:p w14:paraId="5470BEEA"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Όμως η κοινωνική πολιτική της Αριστεράς για μια ακόμη φορά κρύβει όλα τα αρνητικά κι έρχεται να χρυσώσει το χάπι παρουσιάζοντας το μεσοπρόθεσμο ως την έξοδο της χώρας από το μνημόνιο. Το μ</w:t>
      </w:r>
      <w:r>
        <w:rPr>
          <w:rFonts w:eastAsia="Times New Roman"/>
          <w:szCs w:val="24"/>
        </w:rPr>
        <w:t>εσοπρόθεσμο θα φέρει την ανάπτυξη. Θα βγούμε πλέον στις αγορές. Προβλέπονται υψηλά πρωτογενή πλεονάσματα, ταχεία αποκλιμάκωση της ανεργίας και δημοσιονομικός χώρος για μείωση της φορολογίας. Και όλα αυτά θα επιτευχθούν μέσα από την εξαθλίωση των συνθηκών δ</w:t>
      </w:r>
      <w:r>
        <w:rPr>
          <w:rFonts w:eastAsia="Times New Roman"/>
          <w:szCs w:val="24"/>
        </w:rPr>
        <w:t xml:space="preserve">ιαβίωσης του ελληνικού λαού. </w:t>
      </w:r>
    </w:p>
    <w:p w14:paraId="5470BEEB"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Ξέρετε κάτι; Και αυτό το πολυνομοσχέδιο είναι μια πιστή και θλιβερή συνέχεια των προηγούμενων μνημονιακών πρακτικών, χωρίς κα</w:t>
      </w:r>
      <w:r>
        <w:rPr>
          <w:rFonts w:eastAsia="Times New Roman"/>
          <w:szCs w:val="24"/>
        </w:rPr>
        <w:t>μ</w:t>
      </w:r>
      <w:r>
        <w:rPr>
          <w:rFonts w:eastAsia="Times New Roman"/>
          <w:szCs w:val="24"/>
        </w:rPr>
        <w:t>μιά προοπτική πραγματικής ανάπτυξης. Για μια ακόμη φορά επιβεβαιώνετε την καταστροφική και ανθελληνι</w:t>
      </w:r>
      <w:r>
        <w:rPr>
          <w:rFonts w:eastAsia="Times New Roman"/>
          <w:szCs w:val="24"/>
        </w:rPr>
        <w:t xml:space="preserve">κή σας πολιτική, που στόχο έχει τη διάλυση της εθνικής μας κυριαρχίας. </w:t>
      </w:r>
    </w:p>
    <w:p w14:paraId="5470BEEC"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Βέβαια από χθες το συγκεκριμένο νομοσχέδιο πέρασε σε δεύτερη μοίρα. Από χθες όλοι οι Έλληνες σε όλον τον κόσμο ασχολούνται με το </w:t>
      </w:r>
      <w:r>
        <w:rPr>
          <w:rFonts w:eastAsia="Times New Roman"/>
          <w:szCs w:val="24"/>
        </w:rPr>
        <w:t>μακεδονικό</w:t>
      </w:r>
      <w:r>
        <w:rPr>
          <w:rFonts w:eastAsia="Times New Roman"/>
          <w:szCs w:val="24"/>
        </w:rPr>
        <w:t>. Όπου και να πας, σε χωριά, σε πόλεις, σε κα</w:t>
      </w:r>
      <w:r>
        <w:rPr>
          <w:rFonts w:eastAsia="Times New Roman"/>
          <w:szCs w:val="24"/>
        </w:rPr>
        <w:t xml:space="preserve">φενεία, ακούς ένα πράγμα: «Είναι προδότες, είναι προδότες, είναι προδότες». </w:t>
      </w:r>
    </w:p>
    <w:p w14:paraId="5470BEE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Όχι, κύριοι, δεν είναι προδότες. Είναι απάτριδες. Κι ένας άπατρις δεν γίνεται να είναι και προδότης. Είναι κάτι σαν το Τζέισον που φέραν κι εδώ μέσα ή πιο σωστά κάτι σαν τη «δημιο</w:t>
      </w:r>
      <w:r>
        <w:rPr>
          <w:rFonts w:eastAsia="Times New Roman"/>
          <w:szCs w:val="24"/>
        </w:rPr>
        <w:t xml:space="preserve">υργική ασάφεια» που έλεγε και το Γιάνης με το ένα «ν». Αυτό είναι, ένα ασαφές πράγμα που δεν έχουν κανέναν ενδοιασμό και κανένα πρόβλημα να ξεπουλήσουν και να δώσουν τα πάντα. </w:t>
      </w:r>
    </w:p>
    <w:p w14:paraId="5470BEEE"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Ειδικά μάλιστα αν αυτό προβλέπει και την αύξηση στους τραπεζικούς λογαριασμούς </w:t>
      </w:r>
      <w:r>
        <w:rPr>
          <w:rFonts w:eastAsia="Times New Roman"/>
          <w:szCs w:val="24"/>
        </w:rPr>
        <w:t>αυτών που υπογράφουν. Γιατί πιστεύω ότι όλες οι διαπραγματεύσεις που γίνονταν τον τελευταίο καιρό ήταν στο πόσο θα μεγαλώσει ο τραπεζικός λογαριασμός αυτών που θα βάλουν την υπογραφή. Δεν εξηγείται αλλιώς. Τι σόι διαπραγματεύσεις κάναμε, αφού συμφωνήσαμε ν</w:t>
      </w:r>
      <w:r>
        <w:rPr>
          <w:rFonts w:eastAsia="Times New Roman"/>
          <w:szCs w:val="24"/>
        </w:rPr>
        <w:t xml:space="preserve">α τους δώσουμε το όνομα, αλλά και το δικαίωμα να μιλάνε τη μακεδονική γλώσσα; </w:t>
      </w:r>
    </w:p>
    <w:p w14:paraId="5470BEE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Αλήθεια, στη γλώσσα τους, αυτή τη μακεδονική που θα μιλάνε, οι λέξεις Μακεδονία, Φίλιππος, Αριστοτέλης, Αλέξανδρος, τι σημαίνουν; Έχω ακούσει πολλά τρελά τον τελευταίο καιρό για</w:t>
      </w:r>
      <w:r>
        <w:rPr>
          <w:rFonts w:eastAsia="Times New Roman"/>
          <w:szCs w:val="24"/>
        </w:rPr>
        <w:t xml:space="preserve"> το συγκεκριμένο θέμα, όπως ότι οι αρχαίοι Μακεδόνες δεν ήταν Έλληνες, αλλά ήταν αυτοί που κατέκτησαν τους Έλληνες. Σε λίγο οι ινστρούχτορες της Αριστεράς θα μας πουν ότι δεν ήταν Έλληνες και οι Αθηναίοι, οι Σπαρτιάτες και οι Θηβαίοι, επειδή κι αυτοί στην </w:t>
      </w:r>
      <w:r>
        <w:rPr>
          <w:rFonts w:eastAsia="Times New Roman"/>
          <w:szCs w:val="24"/>
        </w:rPr>
        <w:t xml:space="preserve">αρχαιότητα συνήθιζαν να πολεμούν μεταξύ τους. </w:t>
      </w:r>
    </w:p>
    <w:p w14:paraId="5470BEF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Ό,τι δεν κατάφεραν οι ληστοσυμμορίτες στον συμμοριτοπόλεμο με τα όπλα, θα το καταφέρουν τώρα οι απόγονοί τους, γιατί ο ευκολόπιστος ελληνικός λαός επέλεξε να τον κυβερνήσουν απάτριδες και ανθέλληνες, επειδή μό</w:t>
      </w:r>
      <w:r>
        <w:rPr>
          <w:rFonts w:eastAsia="Times New Roman"/>
          <w:szCs w:val="24"/>
        </w:rPr>
        <w:t>νο και μόνο τους υποσχέθηκαν ότι δεν θα πληρώνουν ΕΝΦΙΑ και διόδια. Φυσικά και ΕΝΦΙΑ θα πληρώσουν και διόδια θα πληρώσουν και τη Μακεδονία θα χάσουν.</w:t>
      </w:r>
    </w:p>
    <w:p w14:paraId="5470BEF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Βέβαια, τώρα αν κυκλοφορήσεις έξω στα καφενεία στα χωριά, θα σου πουν: «Εγώ δεν τους ψήφισα. Όχι εγώ, ο άλ</w:t>
      </w:r>
      <w:r>
        <w:rPr>
          <w:rFonts w:eastAsia="Times New Roman"/>
          <w:szCs w:val="24"/>
        </w:rPr>
        <w:t>λος. Όχι ο άλλος, ο παράλλος». Όλοι τους ψηφίσατε και είστε όλοι υπεύθυνοι για ό,τι βιώνουμε και ό,τι μας συμβαίνει. Και είμαι σίγουρος ότι στις επόμενες εκλογές, όταν γίνουν, ο υποψιασμένος πλέον ελληνικός λαός, θα αποφασίσει να τον κυβερνήσει και ο «</w:t>
      </w:r>
      <w:r>
        <w:rPr>
          <w:rFonts w:eastAsia="Times New Roman"/>
          <w:szCs w:val="24"/>
          <w:lang w:val="en-US"/>
        </w:rPr>
        <w:t>Mr</w:t>
      </w:r>
      <w:r w:rsidRPr="00750254">
        <w:rPr>
          <w:rFonts w:eastAsia="Times New Roman"/>
          <w:szCs w:val="24"/>
        </w:rPr>
        <w:t>.</w:t>
      </w:r>
      <w:r w:rsidRPr="003959D7">
        <w:rPr>
          <w:rFonts w:eastAsia="Times New Roman"/>
          <w:szCs w:val="24"/>
        </w:rPr>
        <w:t xml:space="preserve"> </w:t>
      </w:r>
      <w:r>
        <w:rPr>
          <w:rFonts w:eastAsia="Times New Roman"/>
          <w:szCs w:val="24"/>
          <w:lang w:val="en-US"/>
        </w:rPr>
        <w:t>Bean</w:t>
      </w:r>
      <w:r>
        <w:rPr>
          <w:rFonts w:eastAsia="Times New Roman"/>
          <w:szCs w:val="24"/>
        </w:rPr>
        <w:t>»</w:t>
      </w:r>
      <w:r w:rsidRPr="003959D7">
        <w:rPr>
          <w:rFonts w:eastAsia="Times New Roman"/>
          <w:szCs w:val="24"/>
        </w:rPr>
        <w:t xml:space="preserve">. </w:t>
      </w:r>
      <w:r>
        <w:rPr>
          <w:rFonts w:eastAsia="Times New Roman"/>
          <w:szCs w:val="24"/>
        </w:rPr>
        <w:t xml:space="preserve">Και ζητώ συγγνώμη, γιατί δεν θέλω να προσβάλω τον Ρόουαν Άτκινσον. </w:t>
      </w:r>
    </w:p>
    <w:p w14:paraId="5470BEF2"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Μακάρι να </w:t>
      </w:r>
      <w:r>
        <w:rPr>
          <w:rFonts w:eastAsia="Times New Roman"/>
          <w:szCs w:val="24"/>
        </w:rPr>
        <w:t xml:space="preserve">διαψευστώ </w:t>
      </w:r>
      <w:r>
        <w:rPr>
          <w:rFonts w:eastAsia="Times New Roman"/>
          <w:szCs w:val="24"/>
        </w:rPr>
        <w:t>και μακάρι να γίνει κάτι και ο ελληνικός λαός να αντιδράσει πραγματικά. Γιατί η αλήθεια είναι ότι εδώ που φτάσαμε δεν έχουμε να χάσουμε τίποτα περισσότερο από τι</w:t>
      </w:r>
      <w:r>
        <w:rPr>
          <w:rFonts w:eastAsia="Times New Roman"/>
          <w:szCs w:val="24"/>
        </w:rPr>
        <w:t xml:space="preserve">ς αλυσίδες στα χέρια. </w:t>
      </w:r>
      <w:r>
        <w:rPr>
          <w:rFonts w:eastAsia="Times New Roman"/>
          <w:szCs w:val="24"/>
        </w:rPr>
        <w:t>Ή θα αντισταθούμε όλοι μαζί στο ξεπούλημα της πατρίδας μας και της ιστορίας μας και θα προσπαθήσουμε όλοι μαζί να πάρουμε την πατρίδα μας πίσω ή θα χαθούμε μια για πάντα στις πατρίδες των άλλων.</w:t>
      </w:r>
    </w:p>
    <w:p w14:paraId="5470BEF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Καλούμε τον ελληνικό λαό την Παρασκευή </w:t>
      </w:r>
      <w:r>
        <w:rPr>
          <w:rFonts w:eastAsia="Times New Roman"/>
          <w:szCs w:val="24"/>
        </w:rPr>
        <w:t>στις δέκα το πρωί έξω από τη Βουλή ακομμάτιστα, μόνο με ελληνικές σημαίες να αντισταθούμε στο ξεπούλημα της πατρίδας μας και της ιστορίας μας. Στον ουρανό δεν υπάρχουν δύο ήλιοι. Έτσι και στη γη δεν γίνεται να υπάρξουν δύο Μακεδονίες.</w:t>
      </w:r>
    </w:p>
    <w:p w14:paraId="5470BEF4"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w:t>
      </w:r>
    </w:p>
    <w:p w14:paraId="5470BEF5"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w:t>
      </w:r>
      <w:r>
        <w:rPr>
          <w:rFonts w:eastAsia="Times New Roman"/>
          <w:szCs w:val="24"/>
        </w:rPr>
        <w:t xml:space="preserve">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470BEF6" w14:textId="77777777" w:rsidR="001F594C" w:rsidRDefault="008C7D1C">
      <w:pPr>
        <w:spacing w:line="600" w:lineRule="auto"/>
        <w:ind w:firstLine="720"/>
        <w:contextualSpacing/>
        <w:jc w:val="both"/>
        <w:rPr>
          <w:rFonts w:eastAsia="Times New Roman"/>
          <w:szCs w:val="24"/>
        </w:rPr>
      </w:pPr>
      <w:r w:rsidRPr="006904C5">
        <w:rPr>
          <w:rFonts w:eastAsia="Times New Roman"/>
          <w:b/>
          <w:szCs w:val="24"/>
        </w:rPr>
        <w:t>ΠΡΟΕΔΡΕΥΩΝ (Σπυρίδων Λυκούδης):</w:t>
      </w:r>
      <w:r w:rsidRPr="004F19A5">
        <w:rPr>
          <w:rFonts w:eastAsia="Times New Roman"/>
          <w:szCs w:val="24"/>
        </w:rPr>
        <w:t xml:space="preserve"> </w:t>
      </w:r>
      <w:r>
        <w:rPr>
          <w:rFonts w:eastAsia="Times New Roman"/>
          <w:szCs w:val="24"/>
        </w:rPr>
        <w:t>Ευχαριστώ, κύριε συνάδελφε.</w:t>
      </w:r>
    </w:p>
    <w:p w14:paraId="5470BEF7" w14:textId="77777777" w:rsidR="001F594C" w:rsidRDefault="008C7D1C">
      <w:pPr>
        <w:spacing w:line="600" w:lineRule="auto"/>
        <w:ind w:firstLine="720"/>
        <w:contextualSpacing/>
        <w:jc w:val="both"/>
        <w:rPr>
          <w:rFonts w:eastAsia="Times New Roman"/>
          <w:szCs w:val="24"/>
        </w:rPr>
      </w:pPr>
      <w:r>
        <w:rPr>
          <w:rFonts w:eastAsia="Times New Roman"/>
          <w:szCs w:val="24"/>
        </w:rPr>
        <w:t>Ο κ. Κεγκέρογλου έχει τον λόγο.</w:t>
      </w:r>
    </w:p>
    <w:p w14:paraId="5470BEF8" w14:textId="77777777" w:rsidR="001F594C" w:rsidRDefault="008C7D1C">
      <w:pPr>
        <w:spacing w:line="600" w:lineRule="auto"/>
        <w:ind w:firstLine="720"/>
        <w:contextualSpacing/>
        <w:jc w:val="both"/>
        <w:rPr>
          <w:rFonts w:eastAsia="Times New Roman"/>
          <w:szCs w:val="24"/>
        </w:rPr>
      </w:pPr>
      <w:r w:rsidRPr="006904C5">
        <w:rPr>
          <w:rFonts w:eastAsia="Times New Roman"/>
          <w:b/>
          <w:szCs w:val="24"/>
        </w:rPr>
        <w:t xml:space="preserve">ΒΑΣΙΛΕΙΟΣ ΚΕΓΚΕΡΟΓΛΟΥ: </w:t>
      </w:r>
      <w:r>
        <w:rPr>
          <w:rFonts w:eastAsia="Times New Roman"/>
          <w:szCs w:val="24"/>
        </w:rPr>
        <w:t>Ευχαριστώ, κύριε Πρόεδρε.</w:t>
      </w:r>
    </w:p>
    <w:p w14:paraId="5470BEF9"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συνάδελφοι, συζητάμε ένα νομοσχέδιο με τα προαπαιτούμενα,</w:t>
      </w:r>
      <w:r>
        <w:rPr>
          <w:rFonts w:eastAsia="Times New Roman"/>
          <w:szCs w:val="24"/>
        </w:rPr>
        <w:t xml:space="preserve"> αλλά και με το </w:t>
      </w:r>
      <w:r>
        <w:rPr>
          <w:rFonts w:eastAsia="Times New Roman"/>
          <w:szCs w:val="24"/>
        </w:rPr>
        <w:t xml:space="preserve">μεσοπρόθεσμο </w:t>
      </w:r>
      <w:r>
        <w:rPr>
          <w:rFonts w:eastAsia="Times New Roman"/>
          <w:szCs w:val="24"/>
        </w:rPr>
        <w:t>μέχρι το 2022</w:t>
      </w:r>
      <w:r w:rsidRPr="006904C5">
        <w:rPr>
          <w:rFonts w:eastAsia="Times New Roman"/>
          <w:szCs w:val="24"/>
        </w:rPr>
        <w:t>,</w:t>
      </w:r>
      <w:r>
        <w:rPr>
          <w:rFonts w:eastAsia="Times New Roman"/>
          <w:szCs w:val="24"/>
        </w:rPr>
        <w:t xml:space="preserve"> που αποκαλύπτει με τη γλώσσα των αριθμών, αλλά και όσα αποτυπώνονται μέσα στα άρθρα, ότι το αφήγημα της καθαρής εξόδου είναι ένα μύθευμα. Όχι μόνο μένουν όλες οι δεσμεύσεις για την Ελλάδα και οι υποχρεώσεις για τ</w:t>
      </w:r>
      <w:r>
        <w:rPr>
          <w:rFonts w:eastAsia="Times New Roman"/>
          <w:szCs w:val="24"/>
        </w:rPr>
        <w:t xml:space="preserve">ους πολίτες, αλλά αυξάνονται κιόλας, λόγω μη χρηματοδότησης. </w:t>
      </w:r>
    </w:p>
    <w:p w14:paraId="5470BEF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Κυβέρνηση προσπαθεί να ωραιοποιήσει τα πράγματα. Ακούγονται θαυμαστές κουβέντες από τους συναδέλφους εδώ, με τα </w:t>
      </w:r>
      <w:r>
        <w:rPr>
          <w:rFonts w:eastAsia="Times New Roman"/>
          <w:szCs w:val="24"/>
          <w:lang w:val="en-US"/>
        </w:rPr>
        <w:t>non</w:t>
      </w:r>
      <w:r w:rsidRPr="004F19A5">
        <w:rPr>
          <w:rFonts w:eastAsia="Times New Roman"/>
          <w:szCs w:val="24"/>
        </w:rPr>
        <w:t xml:space="preserve"> </w:t>
      </w:r>
      <w:r>
        <w:rPr>
          <w:rFonts w:eastAsia="Times New Roman"/>
          <w:szCs w:val="24"/>
          <w:lang w:val="en-US"/>
        </w:rPr>
        <w:t>paper</w:t>
      </w:r>
      <w:r w:rsidRPr="004F19A5">
        <w:rPr>
          <w:rFonts w:eastAsia="Times New Roman"/>
          <w:szCs w:val="24"/>
        </w:rPr>
        <w:t xml:space="preserve"> </w:t>
      </w:r>
      <w:r>
        <w:rPr>
          <w:rFonts w:eastAsia="Times New Roman"/>
          <w:szCs w:val="24"/>
        </w:rPr>
        <w:t xml:space="preserve">που τους έχουν δώσει για να μιλάνε και να φτιάχνουν τους λόγους τους. </w:t>
      </w:r>
    </w:p>
    <w:p w14:paraId="5470BEFB" w14:textId="77777777" w:rsidR="001F594C" w:rsidRDefault="008C7D1C">
      <w:pPr>
        <w:spacing w:line="600" w:lineRule="auto"/>
        <w:ind w:firstLine="720"/>
        <w:contextualSpacing/>
        <w:jc w:val="both"/>
        <w:rPr>
          <w:rFonts w:eastAsia="Times New Roman"/>
          <w:szCs w:val="24"/>
        </w:rPr>
      </w:pPr>
      <w:r>
        <w:rPr>
          <w:rFonts w:eastAsia="Times New Roman"/>
          <w:szCs w:val="24"/>
        </w:rPr>
        <w:t>Πρωτογενή πλεονάσματα μέχρι το 2022. Ήταν 3,5%, θεσμοθετημένο. Επανανομοθετείται. Βέβαια, νομοθετείται και θεωρητικά λέει ότι θα φτάσει στο 5,19% το 2022, αν εφαρμοστεί το σύνολο της πολιτικής, που δεν λέει ότι δεν εφαρμόζεται. Αθροιστικά τα πλεονάσματα 2</w:t>
      </w:r>
      <w:r>
        <w:rPr>
          <w:rFonts w:eastAsia="Times New Roman"/>
          <w:szCs w:val="24"/>
        </w:rPr>
        <w:t xml:space="preserve">016-2022 είναι 58 δισεκατομμύρια περίπου, από τα οποία τα 18 περίπου είναι υπερπλεόνασμα. Αυτοί οι στόχοι είναι καθαρά μονεταριστικοί. </w:t>
      </w:r>
    </w:p>
    <w:p w14:paraId="5470BEFC" w14:textId="77777777" w:rsidR="001F594C" w:rsidRDefault="008C7D1C">
      <w:pPr>
        <w:spacing w:line="600" w:lineRule="auto"/>
        <w:ind w:firstLine="720"/>
        <w:contextualSpacing/>
        <w:jc w:val="both"/>
        <w:rPr>
          <w:rFonts w:eastAsia="Times New Roman"/>
          <w:szCs w:val="24"/>
        </w:rPr>
      </w:pPr>
      <w:r>
        <w:rPr>
          <w:rFonts w:eastAsia="Times New Roman"/>
          <w:szCs w:val="24"/>
        </w:rPr>
        <w:t>Νομίζω ότι άνετα μπορείτε, κύριε Δραγασάκη, μετά τη θητεία σας ως Υπουργός Οικονομικών της Ελλάδας, να είστε σύμβουλος σ</w:t>
      </w:r>
      <w:r>
        <w:rPr>
          <w:rFonts w:eastAsia="Times New Roman"/>
          <w:szCs w:val="24"/>
        </w:rPr>
        <w:t>το Διεθνές Νομισματικό Ταμείο. Θα σας πάρουν ως επικεφαλής αυτής της ομάδας, η οποία αυτούς τους στόχους και αυτές τις μεθόδους χρησιμοποιεί για να στύψει κάθε Έλληνα, για να πάρει έστω και το ένα ευρώ που έχει στην τσέπη του, προκειμένου να ικανοποιήσει α</w:t>
      </w:r>
      <w:r>
        <w:rPr>
          <w:rFonts w:eastAsia="Times New Roman"/>
          <w:szCs w:val="24"/>
        </w:rPr>
        <w:t xml:space="preserve">υτά τα υπερπλεονάσματα. </w:t>
      </w:r>
    </w:p>
    <w:p w14:paraId="5470BEFD" w14:textId="77777777" w:rsidR="001F594C" w:rsidRDefault="008C7D1C">
      <w:pPr>
        <w:spacing w:line="600" w:lineRule="auto"/>
        <w:ind w:firstLine="720"/>
        <w:contextualSpacing/>
        <w:jc w:val="both"/>
        <w:rPr>
          <w:rFonts w:eastAsia="Times New Roman"/>
          <w:szCs w:val="24"/>
        </w:rPr>
      </w:pPr>
      <w:r>
        <w:rPr>
          <w:rFonts w:eastAsia="Times New Roman"/>
          <w:szCs w:val="24"/>
        </w:rPr>
        <w:t>Εκτός από τις φορολογικές αυξήσεις κατά 2 δισεκατομμύρια, έχουμε μειώσεις στις συντάξεις 2.882.000.000 ευρώ, 2,88. Μέχρι τώρα ξέραμε ότι ήταν 1% του ΑΕΠ οι περικοπές συντάξεων και η Κυβέρνηση οφείλει να μας εξηγήσει από πού είναι η</w:t>
      </w:r>
      <w:r>
        <w:rPr>
          <w:rFonts w:eastAsia="Times New Roman"/>
          <w:szCs w:val="24"/>
        </w:rPr>
        <w:t xml:space="preserve"> διαφορά. Τι έχετε στοχοποιήσει για να πιάσετε τα 2,88; </w:t>
      </w:r>
    </w:p>
    <w:p w14:paraId="5470BEFE" w14:textId="77777777" w:rsidR="001F594C" w:rsidRDefault="008C7D1C">
      <w:pPr>
        <w:spacing w:line="600" w:lineRule="auto"/>
        <w:ind w:firstLine="720"/>
        <w:contextualSpacing/>
        <w:jc w:val="both"/>
        <w:rPr>
          <w:rFonts w:eastAsia="Times New Roman"/>
          <w:szCs w:val="24"/>
        </w:rPr>
      </w:pPr>
      <w:r>
        <w:rPr>
          <w:rFonts w:eastAsia="Times New Roman"/>
          <w:szCs w:val="24"/>
        </w:rPr>
        <w:t>Άρα, λοιπόν, δεν μιλάμε μόνο για διάψευση της καθαρής εξόδου. Δεν υπάρχει καν έξοδος, ούτε ακανθώδης. Υπάρχει μόνο έξοδος των δανειστών, των εταίρων, που φεύγουν από την υποχρέωση να στηρίζουν τη χώρ</w:t>
      </w:r>
      <w:r>
        <w:rPr>
          <w:rFonts w:eastAsia="Times New Roman"/>
          <w:szCs w:val="24"/>
        </w:rPr>
        <w:t xml:space="preserve">α μας. </w:t>
      </w:r>
    </w:p>
    <w:p w14:paraId="5470BEFF" w14:textId="77777777" w:rsidR="001F594C" w:rsidRDefault="008C7D1C">
      <w:pPr>
        <w:spacing w:line="600" w:lineRule="auto"/>
        <w:ind w:firstLine="720"/>
        <w:contextualSpacing/>
        <w:jc w:val="both"/>
        <w:rPr>
          <w:rFonts w:eastAsia="Times New Roman"/>
          <w:szCs w:val="24"/>
        </w:rPr>
      </w:pPr>
      <w:r>
        <w:rPr>
          <w:rFonts w:eastAsia="Times New Roman"/>
          <w:szCs w:val="24"/>
        </w:rPr>
        <w:t>Την απώλεια της φθηνής χρηματοδότησης προσπαθείτε να την καλύψετε αντικαθιστώντας τη χρηματοδότηση αυτή με εσωτερικό δανεισμό. «Σκουπίζετε» τα αποθεματικά του δημοσίου, όλων των οργανισμών και με το «σάρωμα» αυτό, το αποτέλεσμα θα είναι να «στεγνώσ</w:t>
      </w:r>
      <w:r>
        <w:rPr>
          <w:rFonts w:eastAsia="Times New Roman"/>
          <w:szCs w:val="24"/>
        </w:rPr>
        <w:t xml:space="preserve">ουν» οι καταθέσεις στις τράπεζες, να «στεγνώσει» η ρευστότητα στην αγορά. Μ’ αυτόν τον τρόπο καθηλώνετε την ανάπτυξη, την όποια προοπτική και πιστεύω ότι το 1,8 δεν θα επιτευχθεί και στερείτε τους οργανισμούς του δημοσίου από την άσκηση ενεργών πολιτικών. </w:t>
      </w:r>
    </w:p>
    <w:p w14:paraId="5470BF00"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Συγκεκριμένα, ο ΕΛΓΑ ήδη έχει αρχίσει και δίνει μόνο το 70% ως προκαταβολή για τις αποζημιώσεις, γιατί ήδη έχετε πάρει τα αποθεματικά 50 εκατομμυρίων το προηγούμενο διάστημα και τώρα τού δεσμεύσατε τα υπόλοιπα. Αρπάζετε ακόμα και τα αποθεματικά των δήμων </w:t>
      </w:r>
      <w:r>
        <w:rPr>
          <w:rFonts w:eastAsia="Times New Roman"/>
          <w:szCs w:val="24"/>
        </w:rPr>
        <w:t>που προέρχονται από ανταποδοτικά τέλη. Τα πληρώνουν οι δημότες, αλλά μένουν χωρίς τις υπηρεσίες τους, γιατί αδυνατούν οι δήμοι να εκτελέσουν, όταν τους παίρνετε αυτά τα ποσά.</w:t>
      </w:r>
    </w:p>
    <w:p w14:paraId="5470BF0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Εμείς, κυρίες και κύριοι συνάδελφοι, έχουμε πει ότι αυτό το μοντέλο που ακολουθείτε δεν βγαίνει και πρέπει να ανατραπεί με μια άλλη πολιτική, με ένα διαφορετικό σχέδιο, με βιώσιμες πολιτικές για την Ελλάδα. </w:t>
      </w:r>
      <w:r>
        <w:rPr>
          <w:rFonts w:eastAsia="Times New Roman" w:cs="Times New Roman"/>
          <w:szCs w:val="24"/>
        </w:rPr>
        <w:t>Μα, αν αρχίσει η μια χώρα να εισβάλει στην άλλη σ</w:t>
      </w:r>
      <w:r>
        <w:rPr>
          <w:rFonts w:eastAsia="Times New Roman" w:cs="Times New Roman"/>
          <w:szCs w:val="24"/>
        </w:rPr>
        <w:t>τα Βαλκάνια, δεν θα ξεσπάσει μια τεράστια πυρκαγιά που θα κάψει τα πάντα;</w:t>
      </w:r>
    </w:p>
    <w:p w14:paraId="5470BF02" w14:textId="77777777" w:rsidR="001F594C" w:rsidRDefault="008C7D1C">
      <w:pPr>
        <w:spacing w:line="600" w:lineRule="auto"/>
        <w:ind w:firstLine="720"/>
        <w:contextualSpacing/>
        <w:jc w:val="both"/>
        <w:rPr>
          <w:rFonts w:eastAsia="Times New Roman"/>
          <w:szCs w:val="24"/>
        </w:rPr>
      </w:pPr>
      <w:r>
        <w:rPr>
          <w:rFonts w:eastAsia="Times New Roman"/>
          <w:szCs w:val="24"/>
        </w:rPr>
        <w:t>Πρέπει να γίνει κατανοητό στους πολίτες ότι το κλείσιμο του ματιού που κάνετε για τις συντάξεις δεν υπάρχει, δεν υφίσταται, παρά μόνο αν καταργηθεί ο νόμος Κατρούγκαλου, παρά μόνο αν</w:t>
      </w:r>
      <w:r>
        <w:rPr>
          <w:rFonts w:eastAsia="Times New Roman"/>
          <w:szCs w:val="24"/>
        </w:rPr>
        <w:t xml:space="preserve"> διασφαλίσουμε τη βιωσιμότητα του ασφαλιστικού συστήματος, παρά μόνο αν αλλάξουμε λογική και πολιτική. Διαφορετικά δεν μπορεί να υπάρξει αποτέλεσμα, σε σχέση με την επιδίωξη να μην γίνουν αυτές οι περικοπές.</w:t>
      </w:r>
    </w:p>
    <w:p w14:paraId="5470BF0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χρόνου ομιλίας του κυρίου Βουλευτή)</w:t>
      </w:r>
    </w:p>
    <w:p w14:paraId="5470BF04" w14:textId="77777777" w:rsidR="001F594C" w:rsidRDefault="008C7D1C">
      <w:pPr>
        <w:spacing w:line="600" w:lineRule="auto"/>
        <w:ind w:firstLine="720"/>
        <w:contextualSpacing/>
        <w:jc w:val="both"/>
        <w:rPr>
          <w:rFonts w:eastAsia="Times New Roman"/>
          <w:szCs w:val="24"/>
        </w:rPr>
      </w:pPr>
      <w:r>
        <w:rPr>
          <w:rFonts w:eastAsia="Times New Roman"/>
          <w:szCs w:val="24"/>
        </w:rPr>
        <w:t>Και επειδή αναφέρθηκαν πολλοί συνάδελφοι για περικοπές 40 και 50 δισεκατομμυρίων, σας λέω το εξής. Μέχρι το 2015 -και το λέει το ολιστικό- οι περικοπές ήταν 6,5% του ΑΕΠ σε περιόδους ελλειμμάτων και το τονίζω αυτό. Προβλ</w:t>
      </w:r>
      <w:r>
        <w:rPr>
          <w:rFonts w:eastAsia="Times New Roman"/>
          <w:szCs w:val="24"/>
        </w:rPr>
        <w:t>έπει το ολιστικό ότι θα έχουμε άλλο 4,5% του ΑΕΠ σε περιόδους όχι απλά πλεονασμάτων, αλλά υπερ-πλεονασμάτων. Αυτή είναι μια μεγάλη διαφορά, κύριοι. Οι περικοπές παλαιότερα γίνονταν για να σταθούν στα πόδια τους τα ταμεία</w:t>
      </w:r>
      <w:r w:rsidRPr="00520A13">
        <w:rPr>
          <w:rFonts w:eastAsia="Times New Roman"/>
          <w:szCs w:val="24"/>
        </w:rPr>
        <w:t xml:space="preserve"> </w:t>
      </w:r>
      <w:r>
        <w:rPr>
          <w:rFonts w:eastAsia="Times New Roman"/>
          <w:szCs w:val="24"/>
        </w:rPr>
        <w:t>και να μπορούν να πληρώσουν συντάξε</w:t>
      </w:r>
      <w:r>
        <w:rPr>
          <w:rFonts w:eastAsia="Times New Roman"/>
          <w:szCs w:val="24"/>
        </w:rPr>
        <w:t>ις, ενώ τώρα γίνονται για να κάνετε κομπόδεμα και να δημιουργήσετε μόνιμους επιδοματούχους. Αυτό κάνετε, τίποτε άλλο.</w:t>
      </w:r>
    </w:p>
    <w:p w14:paraId="5470BF05" w14:textId="77777777" w:rsidR="001F594C" w:rsidRDefault="008C7D1C">
      <w:pPr>
        <w:spacing w:line="600" w:lineRule="auto"/>
        <w:ind w:firstLine="720"/>
        <w:contextualSpacing/>
        <w:jc w:val="both"/>
        <w:rPr>
          <w:rFonts w:eastAsia="Times New Roman"/>
          <w:szCs w:val="24"/>
        </w:rPr>
      </w:pPr>
      <w:r>
        <w:rPr>
          <w:rFonts w:eastAsia="Times New Roman"/>
          <w:szCs w:val="24"/>
        </w:rPr>
        <w:t>Εδώ θυμήθηκα ότι κατηγορούσατε τον νόμο του Ανδρέα Λοβέρδου, τον ν.3863/10, λέγοντας ότι δεν εγγυόταν τις συντάξεις. Ναι, δεν έλεγε ρητά ό</w:t>
      </w:r>
      <w:r>
        <w:rPr>
          <w:rFonts w:eastAsia="Times New Roman"/>
          <w:szCs w:val="24"/>
        </w:rPr>
        <w:t xml:space="preserve">τι εγγυώνται οι συντάξεις. Τώρα νομοθετείτε ότι ο προϋπολογισμός πληρώνει συντάξεις μόνο μέχρι το 4%. Αυτό τι είναι; Μόνο η βασική σύνταξη των 346 ή 384 ευρώ κατά περίπτωση. Κυρίες και κύριοι της Κυβέρνησης, μην κοροϊδεύετε άλλο τον κόσμο, μην κοροϊδεύετε </w:t>
      </w:r>
      <w:r>
        <w:rPr>
          <w:rFonts w:eastAsia="Times New Roman"/>
          <w:szCs w:val="24"/>
        </w:rPr>
        <w:t>άλλο και τους ίδιους σας τους Βουλευτές.</w:t>
      </w:r>
    </w:p>
    <w:p w14:paraId="5470BF06" w14:textId="77777777" w:rsidR="001F594C" w:rsidRDefault="008C7D1C">
      <w:pPr>
        <w:spacing w:line="600" w:lineRule="auto"/>
        <w:ind w:firstLine="720"/>
        <w:contextualSpacing/>
        <w:jc w:val="both"/>
        <w:rPr>
          <w:rFonts w:eastAsia="Times New Roman"/>
          <w:szCs w:val="24"/>
        </w:rPr>
      </w:pPr>
      <w:r>
        <w:rPr>
          <w:rFonts w:eastAsia="Times New Roman"/>
          <w:szCs w:val="24"/>
        </w:rPr>
        <w:t>Θα πρέπει να δούμε και το θέμα των εγγυήσεων, δηλαδή ότι είναι πραγματικά τραγικό να εκχωρείτε 25 δισεκατομμύρια περιουσία. Και βέβαια, έχετε φλομώσει τους πολίτες στα ψέματα κατηγορώντας εμά</w:t>
      </w:r>
      <w:r>
        <w:rPr>
          <w:rFonts w:eastAsia="Times New Roman"/>
          <w:szCs w:val="24"/>
        </w:rPr>
        <w:t>ς</w:t>
      </w:r>
      <w:r>
        <w:rPr>
          <w:rFonts w:eastAsia="Times New Roman"/>
          <w:szCs w:val="24"/>
        </w:rPr>
        <w:t xml:space="preserve"> ενώ τώρα βάζετε όλους </w:t>
      </w:r>
      <w:r>
        <w:rPr>
          <w:rFonts w:eastAsia="Times New Roman"/>
          <w:szCs w:val="24"/>
        </w:rPr>
        <w:t xml:space="preserve">τους Έλληνες στη μέγγενη. Ή θα πληρώνουν υψηλούς φόρους και αβάσταχτες εισφορές ή θα χαθεί η δημόσια περιουσία. Βέβαια, με την Κυβέρνηση των ΣΥΡΙΖΑ-ΑΝΕΛ ενδέχεται να συμβούν και τα δύο ταυτόχρονα, και υψηλοί φόροι και η απώλεια της δημόσιας περιουσίας των </w:t>
      </w:r>
      <w:r>
        <w:rPr>
          <w:rFonts w:eastAsia="Times New Roman"/>
          <w:szCs w:val="24"/>
        </w:rPr>
        <w:t>25 δισεκατομμυρίων.</w:t>
      </w:r>
    </w:p>
    <w:p w14:paraId="5470BF07" w14:textId="77777777" w:rsidR="001F594C" w:rsidRDefault="008C7D1C">
      <w:pPr>
        <w:spacing w:line="600" w:lineRule="auto"/>
        <w:ind w:firstLine="720"/>
        <w:contextualSpacing/>
        <w:jc w:val="both"/>
        <w:rPr>
          <w:rFonts w:eastAsia="Times New Roman"/>
          <w:szCs w:val="24"/>
        </w:rPr>
      </w:pPr>
      <w:r>
        <w:rPr>
          <w:rFonts w:eastAsia="Times New Roman"/>
          <w:szCs w:val="24"/>
        </w:rPr>
        <w:t>Εξάλλου έχετε πει πολλά. Ο κ. Τσακαλώτος, που δεν είναι στην Αίθουσα τώρα, είχε πει ότι θα παραιτούνταν αν μειωνόταν το αφορολόγητο. Το είπε; Ναι. Ο κ. Κατρούγκαλος θα παραιτούνταν, λέει, αν μειώνονταν οι συντάξεις. Το είπε; Ναι. Ο κ. Κ</w:t>
      </w:r>
      <w:r>
        <w:rPr>
          <w:rFonts w:eastAsia="Times New Roman"/>
          <w:szCs w:val="24"/>
        </w:rPr>
        <w:t xml:space="preserve">αμμένος θα παραιτούνταν, αν υπήρχε το όνομα «Μακεδονία» στο Σκοπιανό. Ο δε </w:t>
      </w:r>
      <w:r w:rsidRPr="0001670A">
        <w:rPr>
          <w:rFonts w:eastAsia="Times New Roman"/>
        </w:rPr>
        <w:t>Πρωθυπουργός</w:t>
      </w:r>
      <w:r>
        <w:rPr>
          <w:rFonts w:eastAsia="Times New Roman"/>
          <w:szCs w:val="24"/>
        </w:rPr>
        <w:t xml:space="preserve">; Θα είχε στείλει την παραίτησή του, λέει, αμέσως εάν ψήφιζε νέο μνημόνιο. </w:t>
      </w:r>
    </w:p>
    <w:p w14:paraId="5470BF08" w14:textId="77777777" w:rsidR="001F594C" w:rsidRDefault="008C7D1C">
      <w:pPr>
        <w:spacing w:line="600" w:lineRule="auto"/>
        <w:ind w:firstLine="720"/>
        <w:contextualSpacing/>
        <w:jc w:val="both"/>
        <w:rPr>
          <w:rFonts w:eastAsia="Times New Roman"/>
          <w:szCs w:val="24"/>
        </w:rPr>
      </w:pPr>
      <w:r>
        <w:rPr>
          <w:rFonts w:eastAsia="Times New Roman"/>
          <w:szCs w:val="24"/>
        </w:rPr>
        <w:t>Έχετε φλομώσει τον κόσμο στα ψέματα, το ξαναλέω. Δεν έχετε ούτε λόγο ούτε τσίπα ούτε μπέσα. Ε</w:t>
      </w:r>
      <w:r>
        <w:rPr>
          <w:rFonts w:eastAsia="Times New Roman"/>
          <w:szCs w:val="24"/>
        </w:rPr>
        <w:t>ίστε πλήρως αναξιόπιστοι. Δεν μπορείτε, λοιπόν, να μας πείσετε για τίποτα από αυτά τα οποία είναι μόνο λόγια του αέρα, αλλά στην πράξη δυστυχώς οδηγούν σε νέα αδιέξοδα τη χώρα.</w:t>
      </w:r>
    </w:p>
    <w:p w14:paraId="5470BF09" w14:textId="77777777" w:rsidR="001F594C" w:rsidRDefault="008C7D1C">
      <w:pPr>
        <w:spacing w:line="600" w:lineRule="auto"/>
        <w:ind w:firstLine="720"/>
        <w:contextualSpacing/>
        <w:jc w:val="both"/>
        <w:rPr>
          <w:rFonts w:eastAsia="Times New Roman"/>
          <w:szCs w:val="24"/>
        </w:rPr>
      </w:pPr>
      <w:r>
        <w:rPr>
          <w:rFonts w:eastAsia="Times New Roman"/>
          <w:szCs w:val="24"/>
        </w:rPr>
        <w:t>Καταψηφίζουμε αυτό το νομοσχέδιο με τα προαπαιτούμενα, γιατί πραγματικά δημιουρ</w:t>
      </w:r>
      <w:r>
        <w:rPr>
          <w:rFonts w:eastAsia="Times New Roman"/>
          <w:szCs w:val="24"/>
        </w:rPr>
        <w:t>γεί νέα δεινά στη χώρα, στον τόπο, στους πολίτες.</w:t>
      </w:r>
    </w:p>
    <w:p w14:paraId="5470BF0A" w14:textId="77777777" w:rsidR="001F594C" w:rsidRDefault="008C7D1C">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470BF0B"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5470BF0C"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Ο Αντιπρόεδρος της Κυβερνήσεως κ. Ιωάννης Δραγασάκης έχει τον </w:t>
      </w:r>
      <w:r>
        <w:rPr>
          <w:rFonts w:eastAsia="Times New Roman"/>
          <w:szCs w:val="24"/>
        </w:rPr>
        <w:t>λόγο.</w:t>
      </w:r>
    </w:p>
    <w:p w14:paraId="5470BF0D" w14:textId="77777777" w:rsidR="001F594C" w:rsidRDefault="008C7D1C">
      <w:pPr>
        <w:spacing w:line="600" w:lineRule="auto"/>
        <w:ind w:firstLine="720"/>
        <w:contextualSpacing/>
        <w:jc w:val="both"/>
        <w:rPr>
          <w:rFonts w:eastAsia="Times New Roman"/>
          <w:szCs w:val="24"/>
        </w:rPr>
      </w:pPr>
      <w:r>
        <w:rPr>
          <w:rFonts w:eastAsia="Times New Roman"/>
          <w:b/>
          <w:szCs w:val="24"/>
        </w:rPr>
        <w:t>ΙΩΑΝΝΗΣ ΔΡΑΓΑΣΑΚΗΣ (Αντιπρόεδρος της Κυβέρνησης και Υπουργός Οικονομίας και Ανάπτυξης):</w:t>
      </w:r>
      <w:r>
        <w:rPr>
          <w:rFonts w:eastAsia="Times New Roman"/>
          <w:szCs w:val="24"/>
        </w:rPr>
        <w:t xml:space="preserve"> Κύριε Πρόεδρε, η συζήτηση είναι λογικό να επισκιάζεται από τις εξελίξεις σχετικά με το μακεδονικό, όχι αδικαιολόγητα νομίζω. Είναι ένα πρόβλημα το οποίο κουβαλάμε</w:t>
      </w:r>
      <w:r>
        <w:rPr>
          <w:rFonts w:eastAsia="Times New Roman"/>
          <w:szCs w:val="24"/>
        </w:rPr>
        <w:t xml:space="preserve"> άλυτο πάρα πολλά χρόνια.</w:t>
      </w:r>
    </w:p>
    <w:p w14:paraId="5470BF0E" w14:textId="77777777" w:rsidR="001F594C" w:rsidRDefault="008C7D1C">
      <w:pPr>
        <w:spacing w:line="600" w:lineRule="auto"/>
        <w:ind w:firstLine="720"/>
        <w:contextualSpacing/>
        <w:jc w:val="both"/>
        <w:rPr>
          <w:rFonts w:eastAsia="Times New Roman"/>
          <w:szCs w:val="24"/>
        </w:rPr>
      </w:pPr>
      <w:r>
        <w:rPr>
          <w:rFonts w:eastAsia="Times New Roman"/>
          <w:szCs w:val="24"/>
        </w:rPr>
        <w:t>Εγώ θα ήθελα να σημειώσω ότι εκείνο που προέχει αυτήν τη στιγμή είναι, μέσω αυτού του προβλήματος, να συνειδητοποιήσουμε ότι κρίνεται με ποια κριτήρια θέλουμε να προχωρήσουμε στο μέλλον, δηλαδή ποια Ελλάδα θέλουμε. Πώς βρίσκουμε ό</w:t>
      </w:r>
      <w:r>
        <w:rPr>
          <w:rFonts w:eastAsia="Times New Roman"/>
          <w:szCs w:val="24"/>
        </w:rPr>
        <w:t>τι στην εποχή μας μπορούμε να διασφαλίσουμε τα εθνικά μας συμφέροντα; Με μια πολιτική μιας περίκλειστης Ελλάδας, που μένουμε κλεισμένοι στο καβούκι μας; Ή με μια Ελλάδα η οποία προσπαθεί να παίξει έναν ευρύτερο ρόλο στα Βαλκάνια, με ένα σχέδιο, όπως έχουμε</w:t>
      </w:r>
      <w:r>
        <w:rPr>
          <w:rFonts w:eastAsia="Times New Roman"/>
          <w:szCs w:val="24"/>
        </w:rPr>
        <w:t xml:space="preserve"> πει, βαλκανικής συν-ανάπτυξης; Τα λιμάνια μας, οι δρόμοι μας, οι υποδομές μας να είναι υποδομές ευρύτερης χρήσης. </w:t>
      </w:r>
    </w:p>
    <w:p w14:paraId="5470BF0F" w14:textId="77777777" w:rsidR="001F594C" w:rsidRDefault="008C7D1C">
      <w:pPr>
        <w:spacing w:line="600" w:lineRule="auto"/>
        <w:ind w:firstLine="720"/>
        <w:contextualSpacing/>
        <w:jc w:val="both"/>
        <w:rPr>
          <w:rFonts w:eastAsia="Times New Roman"/>
          <w:szCs w:val="24"/>
        </w:rPr>
      </w:pPr>
      <w:r>
        <w:rPr>
          <w:rFonts w:eastAsia="Times New Roman"/>
          <w:szCs w:val="24"/>
        </w:rPr>
        <w:t>Πώς θέλουμε να πορευτούμε; Εισβάλλοντας, όπως είπε ο κ. Κασιδιάρης, στη γειτονική χώρα; Ακούσατε θράσος; Ακούσατε την ηχώ της κυπριακής τραγ</w:t>
      </w:r>
      <w:r>
        <w:rPr>
          <w:rFonts w:eastAsia="Times New Roman"/>
          <w:szCs w:val="24"/>
        </w:rPr>
        <w:t>ωδίας εδώ μέσα απόψε; Να εισβάλουμε, λέει.</w:t>
      </w:r>
    </w:p>
    <w:p w14:paraId="5470BF1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λέγονται μέσα στην Αίθουσα αυτά. </w:t>
      </w:r>
      <w:r>
        <w:rPr>
          <w:rFonts w:eastAsia="Times New Roman" w:cs="Times New Roman"/>
          <w:szCs w:val="24"/>
        </w:rPr>
        <w:t>Η</w:t>
      </w:r>
      <w:r>
        <w:rPr>
          <w:rFonts w:eastAsia="Times New Roman" w:cs="Times New Roman"/>
          <w:szCs w:val="24"/>
        </w:rPr>
        <w:t xml:space="preserve"> ευθύνη δεν αφορά </w:t>
      </w:r>
      <w:r>
        <w:rPr>
          <w:rFonts w:eastAsia="Times New Roman" w:cs="Times New Roman"/>
          <w:szCs w:val="24"/>
        </w:rPr>
        <w:t>σ</w:t>
      </w:r>
      <w:r>
        <w:rPr>
          <w:rFonts w:eastAsia="Times New Roman" w:cs="Times New Roman"/>
          <w:szCs w:val="24"/>
        </w:rPr>
        <w:t>τη Χρυσή Αυγή. Η ευθύνη αφορά εκείνες τις δυνάμεις, όπως τη Νέα Δημοκρατία, οι οποίες δίνουν άλλοθι και νομιμοποίηση σε αυτές τις επικίνδυνες απόψεις.</w:t>
      </w:r>
    </w:p>
    <w:p w14:paraId="5470BF11"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5470BF1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λοιπόν, ερώτημα είναι κοιτώντας το σημερινό κόσμο, πώς θα πορευτούμε. Το δεύτερο ερώτημα είναι τι θα γίνει αν δεν υπάρξει συμφωνία. Αυτήν τη στιγμή η </w:t>
      </w:r>
      <w:r>
        <w:rPr>
          <w:rFonts w:eastAsia="Times New Roman" w:cs="Times New Roman"/>
          <w:szCs w:val="24"/>
          <w:lang w:val="en-US"/>
        </w:rPr>
        <w:t>FYROM</w:t>
      </w:r>
      <w:r>
        <w:rPr>
          <w:rFonts w:eastAsia="Times New Roman" w:cs="Times New Roman"/>
          <w:szCs w:val="24"/>
        </w:rPr>
        <w:t xml:space="preserve"> δεν λέγεται </w:t>
      </w:r>
      <w:r>
        <w:rPr>
          <w:rFonts w:eastAsia="Times New Roman" w:cs="Times New Roman"/>
          <w:szCs w:val="24"/>
          <w:lang w:val="en-US"/>
        </w:rPr>
        <w:t>FYROM</w:t>
      </w:r>
      <w:r>
        <w:rPr>
          <w:rFonts w:eastAsia="Times New Roman" w:cs="Times New Roman"/>
          <w:szCs w:val="24"/>
        </w:rPr>
        <w:t xml:space="preserve"> στο εξωτερικό. Λέγεται Μακεδονία.</w:t>
      </w:r>
      <w:r>
        <w:rPr>
          <w:rFonts w:eastAsia="Times New Roman" w:cs="Times New Roman"/>
          <w:szCs w:val="24"/>
        </w:rPr>
        <w:t xml:space="preserve"> Σε όποιο διεθνές </w:t>
      </w:r>
      <w:r>
        <w:rPr>
          <w:rFonts w:eastAsia="Times New Roman" w:cs="Times New Roman"/>
          <w:szCs w:val="24"/>
          <w:lang w:val="en-US"/>
        </w:rPr>
        <w:t>forum</w:t>
      </w:r>
      <w:r w:rsidRPr="005E55FE">
        <w:rPr>
          <w:rFonts w:eastAsia="Times New Roman" w:cs="Times New Roman"/>
          <w:szCs w:val="24"/>
        </w:rPr>
        <w:t xml:space="preserve"> </w:t>
      </w:r>
      <w:r>
        <w:rPr>
          <w:rFonts w:eastAsia="Times New Roman" w:cs="Times New Roman"/>
          <w:szCs w:val="24"/>
        </w:rPr>
        <w:t xml:space="preserve">πάμε, σε όποιο συνέδριο πάμε, παντού η πινακίδα γράφει Μακεδονία. Μπορούμε να ανατρέψουμε αυτήν την αρνητική παράδοση που έχουμε κληρονομήσει; </w:t>
      </w:r>
    </w:p>
    <w:p w14:paraId="5470BF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Έχουμε μ</w:t>
      </w:r>
      <w:r>
        <w:rPr>
          <w:rFonts w:eastAsia="Times New Roman" w:cs="Times New Roman"/>
          <w:szCs w:val="24"/>
        </w:rPr>
        <w:t>ί</w:t>
      </w:r>
      <w:r>
        <w:rPr>
          <w:rFonts w:eastAsia="Times New Roman" w:cs="Times New Roman"/>
          <w:szCs w:val="24"/>
        </w:rPr>
        <w:t>α ευκαιρία. Να την αξιοποιήσουμε. Αν απορριφθεί αυτή η ευκαιρία, το ερώτημα είν</w:t>
      </w:r>
      <w:r>
        <w:rPr>
          <w:rFonts w:eastAsia="Times New Roman" w:cs="Times New Roman"/>
          <w:szCs w:val="24"/>
        </w:rPr>
        <w:t>αι ποια θα είναι η προοπτική, εκτός της λύσης του Κασιδιάρη που είναι ο πόλεμος; Ποια θα είναι η προοπτική; Η προοπτική θα είναι η χώρα αυτή να ονομάζεται Μακεδονία. Η προοπτική θα είναι κάποιες άλλες χώρες, όχι φιλικές προς εμάς, να ασκούν επιρροή και στη</w:t>
      </w:r>
      <w:r>
        <w:rPr>
          <w:rFonts w:eastAsia="Times New Roman" w:cs="Times New Roman"/>
          <w:szCs w:val="24"/>
        </w:rPr>
        <w:t xml:space="preserve"> γειτονική χώρα και ευρύτερα στα Βαλκάνια.</w:t>
      </w:r>
    </w:p>
    <w:p w14:paraId="5470BF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Πάρτε ένα παράδειγμα. Τι γράφει σήμερα ο διεθνής τύπος; Ο διεθνής τύπος σήμερα γράφει το εξής: «Η Μακεδονία αποφασίζει να αλλάξει όνομα». </w:t>
      </w:r>
    </w:p>
    <w:p w14:paraId="5470BF1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Άλλο ερώτημα είναι εάν η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συμφωνία είναι τόσο κακή για την Ελλάδ</w:t>
      </w:r>
      <w:r>
        <w:rPr>
          <w:rFonts w:eastAsia="Times New Roman" w:cs="Times New Roman"/>
          <w:szCs w:val="24"/>
        </w:rPr>
        <w:t>α, γιατί την απορρίπτει ο Πρόεδρος της γειτονικής χώρας;</w:t>
      </w:r>
    </w:p>
    <w:p w14:paraId="5470BF16" w14:textId="77777777" w:rsidR="001F594C" w:rsidRDefault="008C7D1C">
      <w:pPr>
        <w:spacing w:line="600" w:lineRule="auto"/>
        <w:ind w:firstLine="720"/>
        <w:contextualSpacing/>
        <w:jc w:val="both"/>
        <w:rPr>
          <w:rFonts w:eastAsia="Times New Roman" w:cs="Times New Roman"/>
          <w:szCs w:val="24"/>
        </w:rPr>
      </w:pPr>
      <w:r w:rsidRPr="005E55FE">
        <w:rPr>
          <w:rFonts w:eastAsia="Times New Roman" w:cs="Times New Roman"/>
          <w:b/>
          <w:szCs w:val="24"/>
        </w:rPr>
        <w:t>ΔΗΜΗΤΡΙΟΣ ΣΤΑΜΑΤΗΣ:</w:t>
      </w:r>
      <w:r>
        <w:rPr>
          <w:rFonts w:eastAsia="Times New Roman" w:cs="Times New Roman"/>
          <w:szCs w:val="24"/>
        </w:rPr>
        <w:t xml:space="preserve"> Γιατί αυτός είναι μουρλός.</w:t>
      </w:r>
    </w:p>
    <w:p w14:paraId="5470BF17" w14:textId="77777777" w:rsidR="001F594C" w:rsidRDefault="008C7D1C">
      <w:pPr>
        <w:spacing w:line="600" w:lineRule="auto"/>
        <w:ind w:firstLine="720"/>
        <w:contextualSpacing/>
        <w:jc w:val="both"/>
        <w:rPr>
          <w:rFonts w:eastAsia="Times New Roman" w:cs="Times New Roman"/>
          <w:szCs w:val="24"/>
        </w:rPr>
      </w:pPr>
      <w:r w:rsidRPr="005E55FE">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Γιατί είναι μουρλός. Ωραία. Άρα έχουμε μουρλούς και εκεί και εδώ</w:t>
      </w:r>
      <w:r>
        <w:rPr>
          <w:rFonts w:eastAsia="Times New Roman" w:cs="Times New Roman"/>
          <w:szCs w:val="24"/>
        </w:rPr>
        <w:t>, κύριε Σταμάτη.</w:t>
      </w:r>
    </w:p>
    <w:p w14:paraId="5470BF18"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BF1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υπάρξει λοιπόν ένα μέτωπο λογικής, ένα μέτωπο προοδευτικό.</w:t>
      </w:r>
    </w:p>
    <w:p w14:paraId="5470BF1A" w14:textId="77777777" w:rsidR="001F594C" w:rsidRDefault="008C7D1C">
      <w:pPr>
        <w:spacing w:line="600" w:lineRule="auto"/>
        <w:ind w:firstLine="720"/>
        <w:contextualSpacing/>
        <w:jc w:val="both"/>
        <w:rPr>
          <w:rFonts w:eastAsia="Times New Roman" w:cs="Times New Roman"/>
          <w:szCs w:val="24"/>
        </w:rPr>
      </w:pPr>
      <w:r w:rsidRPr="005E55FE">
        <w:rPr>
          <w:rFonts w:eastAsia="Times New Roman" w:cs="Times New Roman"/>
          <w:b/>
          <w:szCs w:val="24"/>
        </w:rPr>
        <w:t>ΔΗΜΗΤΡΙΟΣ ΣΤΑΜΑΤΗΣ:</w:t>
      </w:r>
      <w:r>
        <w:rPr>
          <w:rFonts w:eastAsia="Times New Roman" w:cs="Times New Roman"/>
          <w:szCs w:val="24"/>
        </w:rPr>
        <w:t xml:space="preserve"> Αυτός είναι ακραίος.</w:t>
      </w:r>
    </w:p>
    <w:p w14:paraId="5470BF1B" w14:textId="77777777" w:rsidR="001F594C" w:rsidRDefault="008C7D1C">
      <w:pPr>
        <w:spacing w:line="600" w:lineRule="auto"/>
        <w:ind w:firstLine="720"/>
        <w:contextualSpacing/>
        <w:jc w:val="both"/>
        <w:rPr>
          <w:rFonts w:eastAsia="Times New Roman" w:cs="Times New Roman"/>
          <w:szCs w:val="24"/>
        </w:rPr>
      </w:pPr>
      <w:r w:rsidRPr="005E55FE">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Εμείς κατανοούμε την ευαισθησία των ανθρώπων, κατανοούμε ότι για ορισμένους είναι θέμα ταυτοτικό και ακριβώς γι’ αυτό πιστεύουμε ότι χρειάζεται μ</w:t>
      </w:r>
      <w:r>
        <w:rPr>
          <w:rFonts w:eastAsia="Times New Roman" w:cs="Times New Roman"/>
          <w:szCs w:val="24"/>
        </w:rPr>
        <w:t>ί</w:t>
      </w:r>
      <w:r>
        <w:rPr>
          <w:rFonts w:eastAsia="Times New Roman" w:cs="Times New Roman"/>
          <w:szCs w:val="24"/>
        </w:rPr>
        <w:t>α νηφάλια συζήτηση. Αυτήν τη συζήτηση θα την κάνουμε.</w:t>
      </w:r>
    </w:p>
    <w:p w14:paraId="5470BF1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υπάρχουν πάρα πολλά θέματα στα οποία ήθελα να τοπ</w:t>
      </w:r>
      <w:r>
        <w:rPr>
          <w:rFonts w:eastAsia="Times New Roman" w:cs="Times New Roman"/>
          <w:szCs w:val="24"/>
        </w:rPr>
        <w:t xml:space="preserve">οθετηθώ και λόγω της ιδιότητάς μου. Βέβαια, ο χρόνος δεν το επιτρέπει. Θα περιοριστώ σε ορισμένα που τα θεωρώ κρίσιμα. </w:t>
      </w:r>
    </w:p>
    <w:p w14:paraId="5470BF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Βγαίνουμε από τα μνημόνια, αλλά βγαίνουμε σε ένα διεθνές περιβάλλον εντεινόμενης αβεβαιότητας. Θέλω αυτό να είναι σαφές. Το είπε νομίζω </w:t>
      </w:r>
      <w:r>
        <w:rPr>
          <w:rFonts w:eastAsia="Times New Roman" w:cs="Times New Roman"/>
          <w:szCs w:val="24"/>
        </w:rPr>
        <w:t>πριν και ο Αναπληρωτής Υπουργός κ. Χουλιαράκης. Είναι κίνδυνοι και οικονομικοί και γεωπολιτικοί. Προχτές στην Ιταλία υπήρξε μ</w:t>
      </w:r>
      <w:r>
        <w:rPr>
          <w:rFonts w:eastAsia="Times New Roman" w:cs="Times New Roman"/>
          <w:szCs w:val="24"/>
        </w:rPr>
        <w:t>ί</w:t>
      </w:r>
      <w:r>
        <w:rPr>
          <w:rFonts w:eastAsia="Times New Roman" w:cs="Times New Roman"/>
          <w:szCs w:val="24"/>
        </w:rPr>
        <w:t xml:space="preserve">α πολιτική αβεβαιότητα και αμέσως είδαμε τι έγινε με τα </w:t>
      </w:r>
      <w:r>
        <w:rPr>
          <w:rFonts w:eastAsia="Times New Roman" w:cs="Times New Roman"/>
          <w:szCs w:val="24"/>
          <w:lang w:val="en-US"/>
        </w:rPr>
        <w:t>spreads</w:t>
      </w:r>
      <w:r>
        <w:rPr>
          <w:rFonts w:eastAsia="Times New Roman" w:cs="Times New Roman"/>
          <w:szCs w:val="24"/>
        </w:rPr>
        <w:t>, τα ομόλογα κ.λπ.</w:t>
      </w:r>
      <w:r>
        <w:rPr>
          <w:rFonts w:eastAsia="Times New Roman" w:cs="Times New Roman"/>
          <w:szCs w:val="24"/>
        </w:rPr>
        <w:t>.</w:t>
      </w:r>
      <w:r>
        <w:rPr>
          <w:rFonts w:eastAsia="Times New Roman" w:cs="Times New Roman"/>
          <w:szCs w:val="24"/>
        </w:rPr>
        <w:t xml:space="preserve"> </w:t>
      </w:r>
    </w:p>
    <w:p w14:paraId="5470BF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Πώς, λοιπόν, θα θωρακίσουμε την έξοδό μας; Αυτ</w:t>
      </w:r>
      <w:r>
        <w:rPr>
          <w:rFonts w:eastAsia="Times New Roman" w:cs="Times New Roman"/>
          <w:szCs w:val="24"/>
        </w:rPr>
        <w:t>ό θα έπρεπε να το συζητάμε εδώ μέσα σοβαρά. Η Κυβέρνηση και οι ευρωπαϊκοί θεσμοί έχουμε μ</w:t>
      </w:r>
      <w:r>
        <w:rPr>
          <w:rFonts w:eastAsia="Times New Roman" w:cs="Times New Roman"/>
          <w:szCs w:val="24"/>
        </w:rPr>
        <w:t>ί</w:t>
      </w:r>
      <w:r>
        <w:rPr>
          <w:rFonts w:eastAsia="Times New Roman" w:cs="Times New Roman"/>
          <w:szCs w:val="24"/>
        </w:rPr>
        <w:t>α συμφωνία από πέρυσι. Θα θωρακίσουμε την έξοδο, δημιουργώντας ταμειακά αποθέματα, δηλαδή θα βάλουμε στην άκρη κάποια χρήματα, ούτως ώστε, αφού βγούμε από τα μνημόνια</w:t>
      </w:r>
      <w:r>
        <w:rPr>
          <w:rFonts w:eastAsia="Times New Roman" w:cs="Times New Roman"/>
          <w:szCs w:val="24"/>
        </w:rPr>
        <w:t>, αν έχουμε μ</w:t>
      </w:r>
      <w:r>
        <w:rPr>
          <w:rFonts w:eastAsia="Times New Roman" w:cs="Times New Roman"/>
          <w:szCs w:val="24"/>
        </w:rPr>
        <w:t>ί</w:t>
      </w:r>
      <w:r>
        <w:rPr>
          <w:rFonts w:eastAsia="Times New Roman" w:cs="Times New Roman"/>
          <w:szCs w:val="24"/>
        </w:rPr>
        <w:t xml:space="preserve">α ανάγκη και οι διεθνείς αγορές δεν είναι σε κατάσταση ώστε να μπορούμε να δανειστούμε, τότε θα έχουμε αυτό το απόθεμα, το ταμείο, από το οποίο θα πάρουμε χρήματα και δεν θα χρειαστεί να ξαναπάμε πίσω για μνημόνια. </w:t>
      </w:r>
    </w:p>
    <w:p w14:paraId="5470BF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Όσοι αρνούνται αυτό το ταμ</w:t>
      </w:r>
      <w:r>
        <w:rPr>
          <w:rFonts w:eastAsia="Times New Roman" w:cs="Times New Roman"/>
          <w:szCs w:val="24"/>
        </w:rPr>
        <w:t xml:space="preserve">ειακό απόθεμα, σημαίνει ότι στο μυαλό τους έχουν πως αν κάτι συμβεί θα πάμε να υπογράψουμε ξανά μνημόνια. </w:t>
      </w:r>
      <w:r>
        <w:rPr>
          <w:rFonts w:eastAsia="Times New Roman" w:cs="Times New Roman"/>
          <w:szCs w:val="24"/>
        </w:rPr>
        <w:t>Ε</w:t>
      </w:r>
      <w:r>
        <w:rPr>
          <w:rFonts w:eastAsia="Times New Roman" w:cs="Times New Roman"/>
          <w:szCs w:val="24"/>
        </w:rPr>
        <w:t xml:space="preserve">ίναι πραγματικά θλιβερό, που ακούγονται αυτές οι απόψεις και εκτός, αλλά και εντός της Αίθουσας αυτής. </w:t>
      </w:r>
    </w:p>
    <w:p w14:paraId="5470BF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Θα ήθελα όμως εγώ να προχωρήσω από τον συλλογ</w:t>
      </w:r>
      <w:r>
        <w:rPr>
          <w:rFonts w:eastAsia="Times New Roman" w:cs="Times New Roman"/>
          <w:szCs w:val="24"/>
        </w:rPr>
        <w:t>ισμό σε ένα δεύτερο επίπεδο. Ας υποθέσουμε ότι η Ελλάδα δανείζεται από τις αγορές και δεν έχουμε πρόβλημα. Ας υποθέσουμε ότι είμαστε εκεί που είναι σήμερα η Ιρλανδία. Με τι επιτόκιο δανείζεται η Ιρλανδία; Με 1%. Χρειάζεται η Ιρλανδία να έχει ταμειακά αποθέ</w:t>
      </w:r>
      <w:r>
        <w:rPr>
          <w:rFonts w:eastAsia="Times New Roman" w:cs="Times New Roman"/>
          <w:szCs w:val="24"/>
        </w:rPr>
        <w:t xml:space="preserve">ματα; Η Ιρλανδία δημιουργεί ταμειακά αποθέματα. </w:t>
      </w:r>
    </w:p>
    <w:p w14:paraId="5470BF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ΟΟΣΑ συστήνει σε όλες τις χώρες να δημιουργήσουν ταμειακά αποθέματα. Γιατί; Διότι ζούμε σε έναν κόσμο με αβεβαιότητες. Όποια χώρα λοιπόν, θέλει να θωρακίσει την ανεξαρτησία της, την κυριαρχία της, την αξιο</w:t>
      </w:r>
      <w:r>
        <w:rPr>
          <w:rFonts w:eastAsia="Times New Roman" w:cs="Times New Roman"/>
          <w:szCs w:val="24"/>
        </w:rPr>
        <w:t xml:space="preserve">πρέπειά της, θα πρέπει να έχει ένα απόθεμα ασφαλείας, ακόμα και αν μπορεί να δανείζεται από τις αγορές. </w:t>
      </w:r>
    </w:p>
    <w:p w14:paraId="5470BF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Μου έκανε εντύπωση να ακούω τον κ. Βενιζέλο να χαρακτηρίζει «αιχμαλωσία της χώρας» το ότι δημιουργούμε αυτό το απόθεμα, με τη βοήθεια και σύμφωνη γνώμη</w:t>
      </w:r>
      <w:r>
        <w:rPr>
          <w:rFonts w:eastAsia="Times New Roman" w:cs="Times New Roman"/>
          <w:szCs w:val="24"/>
        </w:rPr>
        <w:t xml:space="preserve"> των εταίρων. Θα πει κανείς: Μήπως, εφόσον είμαστε στην Ευρωπαϊκή Ένωση, δεν χρειάζεται αυτό;</w:t>
      </w:r>
    </w:p>
    <w:p w14:paraId="5470BF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ήδη είπα ότι και η Ιρλανδία δημιουργεί και η Πορτογαλία έχει. Γιατί; Διότι, δυστυχώς, η Ευρώπη στην οποία συμμετέχουμε δεν έχει ακόμα εκείνα τα συλλογικά </w:t>
      </w:r>
      <w:r>
        <w:rPr>
          <w:rFonts w:eastAsia="Times New Roman" w:cs="Times New Roman"/>
          <w:szCs w:val="24"/>
        </w:rPr>
        <w:t>εργαλεία να προστατεύσει τις χώρες της. Δεν υπάρχει στην Ευρώπη ο δανειστής ύστατης ανάγκης.</w:t>
      </w:r>
    </w:p>
    <w:p w14:paraId="5470BF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τ</w:t>
      </w:r>
      <w:r>
        <w:rPr>
          <w:rFonts w:eastAsia="Times New Roman" w:cs="Times New Roman"/>
          <w:szCs w:val="24"/>
        </w:rPr>
        <w:t>αμείο, λοιπόν, που δημιουργούμε για την έκτακτη θωράκιση, στη δική μας αντίληψη πρέπει να είναι ένας μόνιμος θεσμός, να υπάρχει ως ασπίδα προστασίας για τ</w:t>
      </w:r>
      <w:r>
        <w:rPr>
          <w:rFonts w:eastAsia="Times New Roman" w:cs="Times New Roman"/>
          <w:szCs w:val="24"/>
        </w:rPr>
        <w:t>ο μέλλον, για ό,τι θα συμβεί. Στοιχίζει αυτό; Βεβαίως, στοιχίζει, αλλά ποια είναι η άλλη λύση; Η άλλη λύση είναι μνημόνια και ξανά μνημόνια.</w:t>
      </w:r>
    </w:p>
    <w:p w14:paraId="5470BF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Λυπάμαι που στο θέμα αυτό, ένας θεσμός θα έπρεπε να πρωτοστατεί σε αυτά τα οποία εγώ λέω, η Τράπεζα της Ελλάδας, δε</w:t>
      </w:r>
      <w:r>
        <w:rPr>
          <w:rFonts w:eastAsia="Times New Roman" w:cs="Times New Roman"/>
          <w:szCs w:val="24"/>
        </w:rPr>
        <w:t>ν βοήθησε στο να κατανοηθεί το θέμα αυτό, εμμένοντας σε μια άποψη η οποία συζητήθηκε, απορρίφθηκε, δεν υπήρχε στο τραπέζι.</w:t>
      </w:r>
    </w:p>
    <w:p w14:paraId="5470BF2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Τρίτο θέμα: Ακούω πολλούς -άκουσα και πριν τον κ. Κεγκέρογλου- σε ένα μοτίβο, ότι η Κυβέρνηση αυτή δεσμεύει τη δημόσια περιουσία της </w:t>
      </w:r>
      <w:r>
        <w:rPr>
          <w:rFonts w:eastAsia="Times New Roman" w:cs="Times New Roman"/>
          <w:szCs w:val="24"/>
        </w:rPr>
        <w:t>χώρας για ενενήντα, για εκατό χρόνια κ.λπ.</w:t>
      </w:r>
      <w:r>
        <w:rPr>
          <w:rFonts w:eastAsia="Times New Roman" w:cs="Times New Roman"/>
          <w:szCs w:val="24"/>
        </w:rPr>
        <w:t>.</w:t>
      </w:r>
    </w:p>
    <w:p w14:paraId="5470BF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παραλάβαμε, κυρίες και κύριοι, στον τομέα αυτόν; Τι δέσμευση αναλάβαμε από την παράταξη του κ. Κεγκέρογλου και την παράταξη της Νέας Δημοκρατίας που κυβερνούσαν; Τα έχετε ξεχάσει; Τα έχετε λησμονήσει;</w:t>
      </w:r>
    </w:p>
    <w:p w14:paraId="5470BF2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Να θυμίσ</w:t>
      </w:r>
      <w:r>
        <w:rPr>
          <w:rFonts w:eastAsia="Times New Roman" w:cs="Times New Roman"/>
          <w:szCs w:val="24"/>
        </w:rPr>
        <w:t>ω, λοιπόν, ότι στο πρώτο μνημόνιο είχατε αναλάβει τη δέσμευση να ιδιωτικοποιήσετε 50 δισεκατομμύρια. Είχατε αναλάβει την υποχρέωση μέχρι το 2015 να πουλήσετε τόση περιουσία, ώστε να εισπραχθούν 50 δισεκατομμύρια, πράγμα βεβαίως αδύνατο. Θα έπρεπε να πουληθ</w:t>
      </w:r>
      <w:r>
        <w:rPr>
          <w:rFonts w:eastAsia="Times New Roman" w:cs="Times New Roman"/>
          <w:szCs w:val="24"/>
        </w:rPr>
        <w:t>εί και ο Παρθενώνας, όπως λέγαμε τότε!</w:t>
      </w:r>
    </w:p>
    <w:p w14:paraId="5470BF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δεύτερο μνημόνιο τι είπε; Το δεύτερο μνημόνιο είπε να γίνει το ίδιο, αλλά σε έναν ορίζοντα μέχρι το 2020.</w:t>
      </w:r>
    </w:p>
    <w:p w14:paraId="5470BF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 λοιπόν, κληρονομήσαμε από εσάς μ</w:t>
      </w:r>
      <w:r>
        <w:rPr>
          <w:rFonts w:eastAsia="Times New Roman" w:cs="Times New Roman"/>
          <w:szCs w:val="24"/>
        </w:rPr>
        <w:t>ί</w:t>
      </w:r>
      <w:r>
        <w:rPr>
          <w:rFonts w:eastAsia="Times New Roman" w:cs="Times New Roman"/>
          <w:szCs w:val="24"/>
        </w:rPr>
        <w:t xml:space="preserve">α καταστροφική πολιτική που απαιτούσε να πωληθεί το σύμπαν σε τιμές </w:t>
      </w:r>
      <w:r>
        <w:rPr>
          <w:rFonts w:eastAsia="Times New Roman" w:cs="Times New Roman"/>
          <w:szCs w:val="24"/>
        </w:rPr>
        <w:t xml:space="preserve">διαλυτικές, σε τιμές ευτελιστικές. Μπορέσαμε να ανατρέψουμε την πολιτική σας; Ως έναν βαθμό το μπορέσαμε. Αποφύγαμε την εκποίηση για να εισπραχθούν τα 50 δισεκατομμύρια και αντί αυτού δημιουργήθηκε ένα </w:t>
      </w:r>
      <w:r>
        <w:rPr>
          <w:rFonts w:eastAsia="Times New Roman" w:cs="Times New Roman"/>
          <w:szCs w:val="24"/>
        </w:rPr>
        <w:t>τ</w:t>
      </w:r>
      <w:r>
        <w:rPr>
          <w:rFonts w:eastAsia="Times New Roman" w:cs="Times New Roman"/>
          <w:szCs w:val="24"/>
        </w:rPr>
        <w:t>αμείο, το οποίο θα αξιοποιήσει την περιουσία. Από ό,τ</w:t>
      </w:r>
      <w:r>
        <w:rPr>
          <w:rFonts w:eastAsia="Times New Roman" w:cs="Times New Roman"/>
          <w:szCs w:val="24"/>
        </w:rPr>
        <w:t xml:space="preserve">ι εισπραχθεί είτε από μερίσματα, είτε αργότερα από μερική εκποίηση, πώληση, είτε με οποιονδήποτε άλλο τρόπο, το 50% θα πηγαίνει στο χρέος και το 50% θα πηγαίνει στις επενδύσεις. Έχετε το θράσος να έρχεστε εδώ, επενδύοντας στη λήθη, στο ότι ο κόσμος ξέχασε </w:t>
      </w:r>
      <w:r>
        <w:rPr>
          <w:rFonts w:eastAsia="Times New Roman" w:cs="Times New Roman"/>
          <w:szCs w:val="24"/>
        </w:rPr>
        <w:t>ίσως τι είχε συμβεί και λέτε όλα αυτά σήμερα;</w:t>
      </w:r>
    </w:p>
    <w:p w14:paraId="5470BF2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αυτό το </w:t>
      </w:r>
      <w:r>
        <w:rPr>
          <w:rFonts w:eastAsia="Times New Roman" w:cs="Times New Roman"/>
          <w:szCs w:val="24"/>
        </w:rPr>
        <w:t>τ</w:t>
      </w:r>
      <w:r>
        <w:rPr>
          <w:rFonts w:eastAsia="Times New Roman" w:cs="Times New Roman"/>
          <w:szCs w:val="24"/>
        </w:rPr>
        <w:t>αμείο ήταν προϊόν συμβιβασμού. Δεν θα το κάναμε έτσι, αν ήμασταν μόνοι μας, αλλά έχοντας πίσω μας τον κ. Σόιμπλε να λέει ότι «για μένα η Ελλάδα έχει συνέχεια και επομένως, οι δεσμεύσεις των πρ</w:t>
      </w:r>
      <w:r>
        <w:rPr>
          <w:rFonts w:eastAsia="Times New Roman" w:cs="Times New Roman"/>
          <w:szCs w:val="24"/>
        </w:rPr>
        <w:t>οηγούμενων αφορούν και εσάς», μπορέσαμε -και με τη βοήθεια τότε του Γάλλου Προέδρου και με τη βοήθεια του Ιταλού Πρωθυπουργού- και αποτρέψαμε αυτό το οποίο θα συνέβαινε.</w:t>
      </w:r>
    </w:p>
    <w:p w14:paraId="5470BF2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Άκουσα χθες, επίσης –κι αυτό δείχνει ότι η Αντιπολίτευση, ίσως βλέπει ότι δεν έχει επι</w:t>
      </w:r>
      <w:r>
        <w:rPr>
          <w:rFonts w:eastAsia="Times New Roman" w:cs="Times New Roman"/>
          <w:szCs w:val="24"/>
        </w:rPr>
        <w:t>χειρήματα, βλέπει ότι βγαίνουμε από τα μνημόνια, βλέπει ότι η ώρα της αλήθειας φτάνει- τον Αρχηγό της Νέας Δημοκρατίας να λέει κάποια απίθανα πράγματα και να εκπέμπει και απειλές μάλιστα, για τις ευθύνες ως προς τις τράπεζες. Λέει ότι φταίμε εμείς που απαξ</w:t>
      </w:r>
      <w:r>
        <w:rPr>
          <w:rFonts w:eastAsia="Times New Roman" w:cs="Times New Roman"/>
          <w:szCs w:val="24"/>
        </w:rPr>
        <w:t>ιώθηκαν οι τιμές των μετοχών των τραπεζών.</w:t>
      </w:r>
    </w:p>
    <w:p w14:paraId="5470BF2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Βλέπω εδώ τον κ. Σταϊκούρα: Πείτε, κύριε Σταϊκούρα, στον κ. Μητσοτάκη ότι οι τιμές των μετοχών των τραπεζών άρχισαν να πέφτουν από τον Μάιο του 2014 και μέχρι τον Ιανουάριο του 2015 είχαν χάσει το 65% της αξίας το</w:t>
      </w:r>
      <w:r>
        <w:rPr>
          <w:rFonts w:eastAsia="Times New Roman" w:cs="Times New Roman"/>
          <w:szCs w:val="24"/>
        </w:rPr>
        <w:t>υς.</w:t>
      </w:r>
    </w:p>
    <w:p w14:paraId="5470BF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επίσης, ευθύνες να αναζητούνται για τις ανακεφαλαιοποιήσεις των τραπεζών. Απάντησε χθες ο Πρόεδρος της Ένωσης Τραπεζών. Είπε ότι ναι, έγιναν ανακεφαλαιοποιήσεις για να καλύψουμε τις ζημιές του </w:t>
      </w:r>
      <w:r>
        <w:rPr>
          <w:rFonts w:eastAsia="Times New Roman" w:cs="Times New Roman"/>
          <w:szCs w:val="24"/>
          <w:lang w:val="en-US"/>
        </w:rPr>
        <w:t>PSI</w:t>
      </w:r>
      <w:r>
        <w:rPr>
          <w:rFonts w:eastAsia="Times New Roman" w:cs="Times New Roman"/>
          <w:szCs w:val="24"/>
        </w:rPr>
        <w:t>.</w:t>
      </w:r>
    </w:p>
    <w:p w14:paraId="5470BF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Θέλει, λοιπόν, έρευνα ο κ. Μητσοτάκης; Ο πρώτο</w:t>
      </w:r>
      <w:r>
        <w:rPr>
          <w:rFonts w:eastAsia="Times New Roman" w:cs="Times New Roman"/>
          <w:szCs w:val="24"/>
        </w:rPr>
        <w:t xml:space="preserve">ς σκελετός που θα βρει μπροστά του θα είναι τα δάνεια των κομμάτων, του δικού του και του ΠΑΣΟΚ. Ο δεύτερος σκελετός που θα βρει θα είναι οι ζημιές του </w:t>
      </w:r>
      <w:r w:rsidRPr="00F02307">
        <w:rPr>
          <w:rFonts w:eastAsia="Times New Roman" w:cs="Times New Roman"/>
          <w:szCs w:val="24"/>
        </w:rPr>
        <w:t>PSI</w:t>
      </w:r>
      <w:r>
        <w:rPr>
          <w:rFonts w:eastAsia="Times New Roman" w:cs="Times New Roman"/>
          <w:szCs w:val="24"/>
        </w:rPr>
        <w:t xml:space="preserve"> και ο τρίτος σκελετός θα είναι κάποια άλλα θαλασσοδάνεια κάποιων φίλων του…</w:t>
      </w:r>
    </w:p>
    <w:p w14:paraId="5470BF30" w14:textId="77777777" w:rsidR="001F594C" w:rsidRDefault="008C7D1C">
      <w:pPr>
        <w:spacing w:line="600" w:lineRule="auto"/>
        <w:contextualSpacing/>
        <w:jc w:val="center"/>
        <w:rPr>
          <w:rFonts w:eastAsia="Times New Roman" w:cs="Times New Roman"/>
          <w:szCs w:val="24"/>
        </w:rPr>
      </w:pPr>
      <w:r w:rsidRPr="00F02307">
        <w:rPr>
          <w:rFonts w:eastAsia="Times New Roman" w:cs="Times New Roman"/>
          <w:szCs w:val="24"/>
        </w:rPr>
        <w:t>(Θόρυβος στην Αίθουσα)</w:t>
      </w:r>
    </w:p>
    <w:p w14:paraId="5470BF3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Τελειώνω με τη διάλεξη που ακούσαμε από τον κ. Δένδια και άλλους για το πόσο κακά είναι τα πλεονάσματα. Για ποια πλεονάσματα είχατε εσείς δεσμευθεί;</w:t>
      </w:r>
    </w:p>
    <w:p w14:paraId="5470BF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Κεγκέρογλου, τι πλεονάσματα είχατε αναλάβει εσείς; Είχατε αναλάβει με το πρώτο μνημόνιο 5% πρωτογενή </w:t>
      </w:r>
      <w:r>
        <w:rPr>
          <w:rFonts w:eastAsia="Times New Roman" w:cs="Times New Roman"/>
          <w:szCs w:val="24"/>
        </w:rPr>
        <w:t>πλεονάσματα και με το δεύτερο μνημόνιο είχατε αναλάβει δέσμευση 4,5%, με προοπτική να πέσουν στο 4% το 2020 και να είναι 4% ή 3,5% από το 2022 μέχρι το 2030. Και έρχεστε εδώ σήμερα εσείς να μιλάτε για μεγάλα πλεονάσματα;</w:t>
      </w:r>
    </w:p>
    <w:p w14:paraId="5470BF3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Δεύτερον, τι προτείνετε ακριβώς; Ξέ</w:t>
      </w:r>
      <w:r>
        <w:rPr>
          <w:rFonts w:eastAsia="Times New Roman" w:cs="Times New Roman"/>
          <w:szCs w:val="24"/>
        </w:rPr>
        <w:t>ρετε ότι τα πρωτογενή πλεονάσματα υπάρχουν για να πληρώνουμε τους τόκους των χρεών που παραλάβαμε. Τι ακριβώς προτείνετε, λοιπόν;</w:t>
      </w:r>
    </w:p>
    <w:p w14:paraId="5470BF34" w14:textId="77777777" w:rsidR="001F594C" w:rsidRDefault="008C7D1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 xml:space="preserve">Αντιπροέδρου </w:t>
      </w:r>
      <w:r>
        <w:rPr>
          <w:rFonts w:eastAsia="Times New Roman" w:cs="Times New Roman"/>
          <w:szCs w:val="24"/>
        </w:rPr>
        <w:t>της Κυβέρνησης</w:t>
      </w:r>
      <w:r>
        <w:rPr>
          <w:rFonts w:eastAsia="Times New Roman" w:cs="Times New Roman"/>
          <w:szCs w:val="24"/>
        </w:rPr>
        <w:t xml:space="preserve"> και Υπουργού Οικονομίας </w:t>
      </w:r>
      <w:r>
        <w:rPr>
          <w:rFonts w:eastAsia="Times New Roman" w:cs="Times New Roman"/>
          <w:szCs w:val="24"/>
        </w:rPr>
        <w:t>και Ανάπτυξης</w:t>
      </w:r>
      <w:r w:rsidRPr="00F81B27">
        <w:rPr>
          <w:rFonts w:eastAsia="Times New Roman" w:cs="Times New Roman"/>
          <w:szCs w:val="24"/>
        </w:rPr>
        <w:t>)</w:t>
      </w:r>
    </w:p>
    <w:p w14:paraId="5470BF3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Μπορώ να έχω ένα λεπτό ακόμα, κύριε Πρόεδρε;</w:t>
      </w:r>
    </w:p>
    <w:p w14:paraId="5470BF36" w14:textId="77777777" w:rsidR="001F594C" w:rsidRDefault="008C7D1C">
      <w:pPr>
        <w:spacing w:line="600" w:lineRule="auto"/>
        <w:ind w:firstLine="720"/>
        <w:contextualSpacing/>
        <w:jc w:val="both"/>
        <w:rPr>
          <w:rFonts w:eastAsia="Times New Roman" w:cs="Times New Roman"/>
          <w:szCs w:val="24"/>
        </w:rPr>
      </w:pPr>
      <w:r w:rsidRPr="002E3D79">
        <w:rPr>
          <w:rFonts w:eastAsia="Times New Roman" w:cs="Times New Roman"/>
          <w:b/>
          <w:szCs w:val="24"/>
        </w:rPr>
        <w:t>ΠΡΟΕΔΡΕΥΩΝ (Σπυρίδων Λυκούδης):</w:t>
      </w:r>
      <w:r>
        <w:rPr>
          <w:rFonts w:eastAsia="Times New Roman" w:cs="Times New Roman"/>
          <w:szCs w:val="24"/>
        </w:rPr>
        <w:t xml:space="preserve"> Συνεχίστε.</w:t>
      </w:r>
    </w:p>
    <w:p w14:paraId="5470BF37" w14:textId="77777777" w:rsidR="001F594C" w:rsidRDefault="008C7D1C">
      <w:pPr>
        <w:spacing w:line="600" w:lineRule="auto"/>
        <w:ind w:firstLine="720"/>
        <w:contextualSpacing/>
        <w:jc w:val="both"/>
        <w:rPr>
          <w:rFonts w:eastAsia="Times New Roman" w:cs="Times New Roman"/>
          <w:szCs w:val="24"/>
        </w:rPr>
      </w:pPr>
      <w:r w:rsidRPr="002E3D79">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Προτείνετε να μην πληρώνουμε τους τόκους; Προτείνετε μ</w:t>
      </w:r>
      <w:r>
        <w:rPr>
          <w:rFonts w:eastAsia="Times New Roman" w:cs="Times New Roman"/>
          <w:szCs w:val="24"/>
        </w:rPr>
        <w:t>ί</w:t>
      </w:r>
      <w:r>
        <w:rPr>
          <w:rFonts w:eastAsia="Times New Roman" w:cs="Times New Roman"/>
          <w:szCs w:val="24"/>
        </w:rPr>
        <w:t>α σκληρή αναδιαπραγμάτευση για το χρέος; Αυτή κάναμε το 2015. Αυτήν επιχειρήσαμε και φτάσαμε εκεί που φτάσαμε. Προτείναμε και μετά, προτείναμε 2,5% πλεονάσματα. Αυτή τη στιγμή αυτό που έχουμε είναι αυτό που προέκυψε μέσα από τη διαπραγμάτευση. Αν έχετε κάπ</w:t>
      </w:r>
      <w:r>
        <w:rPr>
          <w:rFonts w:eastAsia="Times New Roman" w:cs="Times New Roman"/>
          <w:szCs w:val="24"/>
        </w:rPr>
        <w:t xml:space="preserve">οια πρόταση, πείτε την. Εμείς είμαστε ανοιχτοί. Οπωσδήποτε οι δεσμεύσεις είναι δεσμεύσεις, αλλά το ότι θα θέλαμε κι εμείς μικρότερα πλεονάσματα, θα τα θέλαμε. </w:t>
      </w:r>
    </w:p>
    <w:p w14:paraId="5470BF3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υπάρχουν και πάρα πολλά πράγματα που δεν μπορώ να αναπτύξω. Τονίζω, όμως, μόνο το εξής: Αυ</w:t>
      </w:r>
      <w:r>
        <w:rPr>
          <w:rFonts w:eastAsia="Times New Roman" w:cs="Times New Roman"/>
          <w:szCs w:val="24"/>
        </w:rPr>
        <w:t xml:space="preserve">τά τα πλεονάσματα του 3,5% πιάνονται χωρίς νέα μέτρα. Γιατί αφού τα πιάσαμε με ύφεση, θα τα πιάσουμε με ανάπτυξη ακόμα ευκολότερα και γι’ αυτό ακριβώς δημιουργείται αυτό που εσείς ονομάζετε υπερπλεόνασμα. </w:t>
      </w:r>
    </w:p>
    <w:p w14:paraId="5470BF3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Αυτό δεν είναι υπερπλεόνασμα, είναι το περιθώριο π</w:t>
      </w:r>
      <w:r>
        <w:rPr>
          <w:rFonts w:eastAsia="Times New Roman" w:cs="Times New Roman"/>
          <w:szCs w:val="24"/>
        </w:rPr>
        <w:t>ου έχουμε να ασκήσουμε επεκτατική πολιτική. Όταν δηλαδή ο πίνακας γράφει ότι το 2019 θα έχουμε υπερπλεόνασμα 1,2 δισεκατομμύρι</w:t>
      </w:r>
      <w:r>
        <w:rPr>
          <w:rFonts w:eastAsia="Times New Roman" w:cs="Times New Roman"/>
          <w:szCs w:val="24"/>
        </w:rPr>
        <w:t>ο</w:t>
      </w:r>
      <w:r>
        <w:rPr>
          <w:rFonts w:eastAsia="Times New Roman" w:cs="Times New Roman"/>
          <w:szCs w:val="24"/>
        </w:rPr>
        <w:t>, αυτό σημαίνει ότι στον προϋπολογισμό του 2019 ή του 2020 μπορούμε να βάλουμε μείωση των φορολογικών βαρών ή αύξηση των κοινωνικ</w:t>
      </w:r>
      <w:r>
        <w:rPr>
          <w:rFonts w:eastAsia="Times New Roman" w:cs="Times New Roman"/>
          <w:szCs w:val="24"/>
        </w:rPr>
        <w:t>ών βαρών ύψους 1,2 δισεκατομμύρι</w:t>
      </w:r>
      <w:r>
        <w:rPr>
          <w:rFonts w:eastAsia="Times New Roman" w:cs="Times New Roman"/>
          <w:szCs w:val="24"/>
        </w:rPr>
        <w:t>ο</w:t>
      </w:r>
      <w:r>
        <w:rPr>
          <w:rFonts w:eastAsia="Times New Roman" w:cs="Times New Roman"/>
          <w:szCs w:val="24"/>
        </w:rPr>
        <w:t xml:space="preserve"> χωρίς να φύγει ο στόχος.</w:t>
      </w:r>
    </w:p>
    <w:p w14:paraId="5470BF3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κυρίες και κύριοι συνάδελφοι, καταλαβαίνω ότι αυτά θέλουν περισσότερη ανάλυση. Εγώ πάντα πιστεύω, όμως, ότι υπάρχουν στην Ελλάδα πάρα πολλοί άνθρωποι οι οποίοι ενδιαφέρονται, όχι για την </w:t>
      </w:r>
      <w:r>
        <w:rPr>
          <w:rFonts w:eastAsia="Times New Roman" w:cs="Times New Roman"/>
          <w:szCs w:val="24"/>
        </w:rPr>
        <w:t>ατάκα, όχι για τον εξυπνακισμό, όχι για αυτά που ακούσαμε πριν από ορισμένους, αλλά ενδιαφέρονται για μ</w:t>
      </w:r>
      <w:r>
        <w:rPr>
          <w:rFonts w:eastAsia="Times New Roman" w:cs="Times New Roman"/>
          <w:szCs w:val="24"/>
        </w:rPr>
        <w:t>ί</w:t>
      </w:r>
      <w:r>
        <w:rPr>
          <w:rFonts w:eastAsia="Times New Roman" w:cs="Times New Roman"/>
          <w:szCs w:val="24"/>
        </w:rPr>
        <w:t xml:space="preserve">α σοβαρή απάντηση στα ουσιώδη ερωτήματα. </w:t>
      </w:r>
    </w:p>
    <w:p w14:paraId="5470BF3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Θέλω, λοιπόν, να πω ότι η Ελλάδα βγαίνει από τα μνημόνια σε ένα διεθνές περιβάλλον ασταθές και αβέβαιο, γι’ αυ</w:t>
      </w:r>
      <w:r>
        <w:rPr>
          <w:rFonts w:eastAsia="Times New Roman" w:cs="Times New Roman"/>
          <w:szCs w:val="24"/>
        </w:rPr>
        <w:t>τό θωρακίζουμε την έξοδο. Δεύτερον, φεύγουμε από την παρατεταμένη λιτότητα που είχαμε και πάμε σε μία φάση όπου θα μπορούμε να έχουμε μ</w:t>
      </w:r>
      <w:r>
        <w:rPr>
          <w:rFonts w:eastAsia="Times New Roman" w:cs="Times New Roman"/>
          <w:szCs w:val="24"/>
        </w:rPr>
        <w:t>ί</w:t>
      </w:r>
      <w:r>
        <w:rPr>
          <w:rFonts w:eastAsia="Times New Roman" w:cs="Times New Roman"/>
          <w:szCs w:val="24"/>
        </w:rPr>
        <w:t>α στοχευμένη, επεκτατική πολιτική. Θα είναι στοχευμένη ακριβώς γιατί χρειάζεται προσοχή και μετά τα μνημόνια και στοχευμ</w:t>
      </w:r>
      <w:r>
        <w:rPr>
          <w:rFonts w:eastAsia="Times New Roman" w:cs="Times New Roman"/>
          <w:szCs w:val="24"/>
        </w:rPr>
        <w:t>ένη γιατί πρέπει κάθε ευρώ που δίνουμε, να ξέρουμε πού πάει και τι σκοπό υπηρετεί.</w:t>
      </w:r>
    </w:p>
    <w:p w14:paraId="5470BF3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σχεδιασμός μας, λοιπόν, είναι τα επόμενα χρόνια να έχουμε στοχευμένες φορολογικές ελαφρύνσεις και, επίσης, στοχευμένες επεμβάσεις για την ενίσχυση των δαπανών για την υγεί</w:t>
      </w:r>
      <w:r>
        <w:rPr>
          <w:rFonts w:eastAsia="Times New Roman" w:cs="Times New Roman"/>
          <w:szCs w:val="24"/>
        </w:rPr>
        <w:t>α, την παιδεία και γενικότερα το κοινωνικό κράτος.</w:t>
      </w:r>
    </w:p>
    <w:p w14:paraId="5470BF3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Αντιπρόεδρε, παρακαλώ, ολοκληρώστε.</w:t>
      </w:r>
    </w:p>
    <w:p w14:paraId="5470BF3E" w14:textId="77777777" w:rsidR="001F594C" w:rsidRDefault="008C7D1C">
      <w:pPr>
        <w:spacing w:line="600" w:lineRule="auto"/>
        <w:ind w:firstLine="720"/>
        <w:contextualSpacing/>
        <w:jc w:val="both"/>
        <w:rPr>
          <w:rFonts w:eastAsia="Times New Roman" w:cs="Times New Roman"/>
          <w:szCs w:val="24"/>
        </w:rPr>
      </w:pPr>
      <w:r w:rsidRPr="002E3D79">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Όπως διαψευστήκατε ότι τάχα δεν θα έκλεινε </w:t>
      </w:r>
      <w:r>
        <w:rPr>
          <w:rFonts w:eastAsia="Times New Roman" w:cs="Times New Roman"/>
          <w:szCs w:val="24"/>
        </w:rPr>
        <w:t>η αξιολόγηση, ότι τάχα δεν θα έκλεινε το μνημόνιο, έτσι θα διαψευστείτε και τώρα όσοι επενδύετε στην καταστροφή.</w:t>
      </w:r>
    </w:p>
    <w:p w14:paraId="5470BF3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F40"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BF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5470BF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Φορτσάκη, έχετε τον λόγο.</w:t>
      </w:r>
    </w:p>
    <w:p w14:paraId="5470BF43" w14:textId="77777777" w:rsidR="001F594C" w:rsidRDefault="008C7D1C">
      <w:pPr>
        <w:spacing w:line="600" w:lineRule="auto"/>
        <w:ind w:firstLine="720"/>
        <w:contextualSpacing/>
        <w:jc w:val="both"/>
        <w:rPr>
          <w:rFonts w:eastAsia="Times New Roman" w:cs="Times New Roman"/>
          <w:szCs w:val="24"/>
        </w:rPr>
      </w:pPr>
      <w:r w:rsidRPr="0043330B">
        <w:rPr>
          <w:rFonts w:eastAsia="Times New Roman" w:cs="Times New Roman"/>
          <w:b/>
          <w:szCs w:val="24"/>
        </w:rPr>
        <w:t>ΧΡΗΣΤ</w:t>
      </w:r>
      <w:r w:rsidRPr="0043330B">
        <w:rPr>
          <w:rFonts w:eastAsia="Times New Roman" w:cs="Times New Roman"/>
          <w:b/>
          <w:szCs w:val="24"/>
        </w:rPr>
        <w:t>ΟΣ ΣΤΑΪΚΟΥΡΑΣ:</w:t>
      </w:r>
      <w:r>
        <w:rPr>
          <w:rFonts w:eastAsia="Times New Roman" w:cs="Times New Roman"/>
          <w:szCs w:val="24"/>
        </w:rPr>
        <w:t xml:space="preserve"> Κύριε Πρόεδρε, θα ήθελα τον λόγο.</w:t>
      </w:r>
    </w:p>
    <w:p w14:paraId="5470BF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Πείτε μου, κύριε Σταϊκούρα, τι ακριβώς θέλετε. Θέλετε να κάνετε κάποιον σχολιασμό;</w:t>
      </w:r>
    </w:p>
    <w:p w14:paraId="5470BF45" w14:textId="77777777" w:rsidR="001F594C" w:rsidRDefault="008C7D1C">
      <w:pPr>
        <w:spacing w:line="600" w:lineRule="auto"/>
        <w:ind w:firstLine="720"/>
        <w:contextualSpacing/>
        <w:jc w:val="both"/>
        <w:rPr>
          <w:rFonts w:eastAsia="Times New Roman" w:cs="Times New Roman"/>
          <w:szCs w:val="24"/>
        </w:rPr>
      </w:pPr>
      <w:r w:rsidRPr="0043330B">
        <w:rPr>
          <w:rFonts w:eastAsia="Times New Roman" w:cs="Times New Roman"/>
          <w:b/>
          <w:szCs w:val="24"/>
        </w:rPr>
        <w:t>ΧΡΗΣΤΟΣ ΣΤΑΪΚΟΥΡΑΣ:</w:t>
      </w:r>
      <w:r>
        <w:rPr>
          <w:rFonts w:eastAsia="Times New Roman" w:cs="Times New Roman"/>
          <w:szCs w:val="24"/>
        </w:rPr>
        <w:t xml:space="preserve"> Όχι, κύριε Πρόεδρε, ένα λεπτό χρειάζομαι για να καταθέσω κάτι. </w:t>
      </w:r>
    </w:p>
    <w:p w14:paraId="5470BF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(Σπυρίδων Λυκούδης):</w:t>
      </w:r>
      <w:r>
        <w:rPr>
          <w:rFonts w:eastAsia="Times New Roman" w:cs="Times New Roman"/>
          <w:szCs w:val="24"/>
        </w:rPr>
        <w:t xml:space="preserve"> Ορίστε, έχετε τον λόγο για ένα λεπτό.</w:t>
      </w:r>
    </w:p>
    <w:p w14:paraId="5470BF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Επειδή πάντα με τον κ. Δραγασάκη νομίζω ότι έχουμε έναν έντιμο διάλογο, θέλω να θίξω δύο σημεία σε μισό λεπτό.</w:t>
      </w:r>
    </w:p>
    <w:p w14:paraId="5470BF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Πρώτα απ</w:t>
      </w:r>
      <w:r>
        <w:rPr>
          <w:rFonts w:eastAsia="Times New Roman" w:cs="Times New Roman"/>
          <w:szCs w:val="24"/>
        </w:rPr>
        <w:t>’</w:t>
      </w:r>
      <w:r>
        <w:rPr>
          <w:rFonts w:eastAsia="Times New Roman" w:cs="Times New Roman"/>
          <w:szCs w:val="24"/>
        </w:rPr>
        <w:t xml:space="preserve"> όλα, αυτό που είπε ο Πρόεδρος της Νέας Δημοκρατίας, και νομίζω ότι είναι αλήθεια –το ξέρετε- είναι ότι τα χαρακτηριστικά της τρίτης ανακεφαλαιοποίησης δεν είναι τα ίδια με τη δεύτερη. Ξέρετε πάρα πολύ καλά ότι το 2015 είχαμε τη μεγαλύτερη ετήσια εκροή κατ</w:t>
      </w:r>
      <w:r>
        <w:rPr>
          <w:rFonts w:eastAsia="Times New Roman" w:cs="Times New Roman"/>
          <w:szCs w:val="24"/>
        </w:rPr>
        <w:t>αθέσεων από την αρχή της κρίσης μέχρι σήμερα. Γνωρίζετε...</w:t>
      </w:r>
    </w:p>
    <w:p w14:paraId="5470BF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sidRPr="00BB1725">
        <w:rPr>
          <w:rFonts w:eastAsia="Times New Roman" w:cs="Times New Roman"/>
          <w:b/>
          <w:szCs w:val="24"/>
        </w:rPr>
        <w:t>:</w:t>
      </w:r>
      <w:r>
        <w:rPr>
          <w:rFonts w:eastAsia="Times New Roman" w:cs="Times New Roman"/>
          <w:szCs w:val="24"/>
        </w:rPr>
        <w:t xml:space="preserve"> Το 2015;</w:t>
      </w:r>
    </w:p>
    <w:p w14:paraId="5470BF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Είπα από την αρχή της κρίσης μέχρι σήμερα. Άρα σας απάντησα ήδη. Η μεγαλύτερη εκροή καταθέσεων από την αρχή της κρίσης έγινε το 2015 σε ετήσια βάση.</w:t>
      </w:r>
    </w:p>
    <w:p w14:paraId="5470BF4B"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Θόρυβος στην Αίθουσα)</w:t>
      </w:r>
    </w:p>
    <w:p w14:paraId="5470BF4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Δεύτερον, οι τιμές των μετοχών κατέρρευσαν. Τρίτον, άλλαξε το ιδιοκτησιακό καθεστώς των τραπεζών, με αποτέλεσμα να χαθούν οριστικά οι πόροι της δεύτερης αξιολόγησης με πάρα πολύ χαμηλό τίμημα, μόλις 5 δισεκατομμύρια ευρώ.</w:t>
      </w:r>
    </w:p>
    <w:p w14:paraId="5470BF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είπατ</w:t>
      </w:r>
      <w:r>
        <w:rPr>
          <w:rFonts w:eastAsia="Times New Roman" w:cs="Times New Roman"/>
          <w:szCs w:val="24"/>
        </w:rPr>
        <w:t>ε για τα πλεονάσματα –και κλείνω με αυτό- θα καταθέσω και πάλι στα Πρακτικά τον πίνακα που κατέθεσα και χθες, κύριε Δραγασάκη. Το πώς επιτυγχάνεις τα πρωτογενή πλεονάσματα είναι πολύ σημαντικό. Επιτυγχάνονται με μέτρα λιτότητας και με υψηλή ανάπτυξη.</w:t>
      </w:r>
    </w:p>
    <w:p w14:paraId="5470BF4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πράγματι, προβλέπαμε υψηλά πρωτογενή πλεονάσματα. Με τι ρυθμούς ανάπτυξης; Με 3,5% και 3,2%, συμφωνημένους με τους εταίρους και δανειστές.</w:t>
      </w:r>
    </w:p>
    <w:p w14:paraId="5470BF4F" w14:textId="77777777" w:rsidR="001F594C" w:rsidRDefault="008C7D1C">
      <w:pPr>
        <w:spacing w:line="600" w:lineRule="auto"/>
        <w:ind w:firstLine="720"/>
        <w:contextualSpacing/>
        <w:jc w:val="both"/>
        <w:rPr>
          <w:rFonts w:eastAsia="Times New Roman" w:cs="Times New Roman"/>
          <w:szCs w:val="24"/>
        </w:rPr>
      </w:pPr>
      <w:r w:rsidRPr="005527D4">
        <w:rPr>
          <w:rFonts w:eastAsia="Times New Roman" w:cs="Times New Roman"/>
          <w:b/>
          <w:szCs w:val="24"/>
        </w:rPr>
        <w:t>ΓΕΡΑΣΙΜΟΣ ΜΠΑΛΑΟΥΡΑΣ:</w:t>
      </w:r>
      <w:r>
        <w:rPr>
          <w:rFonts w:eastAsia="Times New Roman" w:cs="Times New Roman"/>
          <w:szCs w:val="24"/>
        </w:rPr>
        <w:t xml:space="preserve"> Είχατε πέσει έξω τόσες φορές. </w:t>
      </w:r>
    </w:p>
    <w:p w14:paraId="5470BF50" w14:textId="77777777" w:rsidR="001F594C" w:rsidRDefault="008C7D1C">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Δεν </w:t>
      </w:r>
      <w:r w:rsidRPr="00E57B5A">
        <w:rPr>
          <w:rFonts w:eastAsia="Times New Roman" w:cs="Times New Roman"/>
          <w:szCs w:val="24"/>
        </w:rPr>
        <w:t>πρέπει να</w:t>
      </w:r>
      <w:r>
        <w:rPr>
          <w:rFonts w:eastAsia="Times New Roman" w:cs="Times New Roman"/>
          <w:szCs w:val="24"/>
        </w:rPr>
        <w:t xml:space="preserve"> γίνεται διάλογος τώρα.</w:t>
      </w:r>
    </w:p>
    <w:p w14:paraId="5470BF51"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Σε κανέναν στόχο δεν πέσατε μέσα. </w:t>
      </w:r>
    </w:p>
    <w:p w14:paraId="5470BF52" w14:textId="77777777" w:rsidR="001F594C" w:rsidRDefault="008C7D1C">
      <w:pPr>
        <w:tabs>
          <w:tab w:val="left" w:pos="3873"/>
        </w:tabs>
        <w:spacing w:line="600" w:lineRule="auto"/>
        <w:ind w:firstLine="720"/>
        <w:contextualSpacing/>
        <w:jc w:val="both"/>
        <w:rPr>
          <w:rFonts w:eastAsia="Times New Roman" w:cs="Times New Roman"/>
          <w:szCs w:val="24"/>
        </w:rPr>
      </w:pPr>
      <w:r w:rsidRPr="0097284A">
        <w:rPr>
          <w:rFonts w:eastAsia="Times New Roman" w:cs="Times New Roman"/>
          <w:szCs w:val="24"/>
        </w:rPr>
        <w:t>(</w:t>
      </w:r>
      <w:r>
        <w:rPr>
          <w:rFonts w:eastAsia="Times New Roman" w:cs="Times New Roman"/>
          <w:szCs w:val="24"/>
        </w:rPr>
        <w:t>Στο σημείο αυτό κτυπάει το κουδούνι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5470BF53" w14:textId="77777777" w:rsidR="001F594C" w:rsidRDefault="008C7D1C">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Κύριε συνάδελφε, ας περιφρουρήσουμε τον χρόνο. </w:t>
      </w:r>
    </w:p>
    <w:p w14:paraId="5470BF5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Σταϊκούρα</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ολοκληρώσατε.</w:t>
      </w:r>
    </w:p>
    <w:p w14:paraId="5470BF55"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Μισό λεπτό θέλω ακόμη, </w:t>
      </w:r>
      <w:r w:rsidRPr="00A341B8">
        <w:rPr>
          <w:rFonts w:eastAsia="Times New Roman" w:cs="Times New Roman"/>
          <w:szCs w:val="24"/>
        </w:rPr>
        <w:t>κύριε Πρόεδρε</w:t>
      </w:r>
      <w:r>
        <w:rPr>
          <w:rFonts w:eastAsia="Times New Roman" w:cs="Times New Roman"/>
          <w:szCs w:val="24"/>
        </w:rPr>
        <w:t xml:space="preserve">. Θα είχα ολοκληρώσει αν δεν με είχαν διακόψει. </w:t>
      </w:r>
    </w:p>
    <w:p w14:paraId="5470BF56"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Κατ’ αρχάς, σε αυτό που είπατε ότι σε κανέναν στόχο δεν πέφτουμε μέσα, να σας πω ότι το 2014 η ανάπτυξη ήταν διπλάσια από τι</w:t>
      </w:r>
      <w:r>
        <w:rPr>
          <w:rFonts w:eastAsia="Times New Roman" w:cs="Times New Roman"/>
          <w:szCs w:val="24"/>
        </w:rPr>
        <w:t>ς προβλέψεις. Οπότε, αφήστε τα αυτά. Ό</w:t>
      </w:r>
      <w:r w:rsidRPr="00AC526C">
        <w:rPr>
          <w:rFonts w:eastAsia="Times New Roman" w:cs="Times New Roman"/>
          <w:szCs w:val="24"/>
        </w:rPr>
        <w:t>μως</w:t>
      </w:r>
      <w:r>
        <w:rPr>
          <w:rFonts w:eastAsia="Times New Roman" w:cs="Times New Roman"/>
          <w:szCs w:val="24"/>
        </w:rPr>
        <w:t>, εν πάση περιπτώσει, πάμε παρακάτω.</w:t>
      </w:r>
    </w:p>
    <w:p w14:paraId="5470BF5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ανάπτυξη συμφωνημένη ήταν 3,5%. Τώρα εσείς λέτε ότι θα πετύχουμε το 2022 το ίδιο ύψος πρωτογενούς πλεονάσματος με ανάπτυξη 1,8%. Εσείς το λέτε. Μάλιστα, από το 2018 </w:t>
      </w:r>
      <w:r>
        <w:rPr>
          <w:rFonts w:eastAsia="Times New Roman" w:cs="Times New Roman"/>
          <w:szCs w:val="24"/>
        </w:rPr>
        <w:t>και μετά όλο και πέφτει η ανάπτυξη.</w:t>
      </w:r>
    </w:p>
    <w:p w14:paraId="5470BF58"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Άρα αυτό που ισχυριζόμαστε είναι ότι ναι, </w:t>
      </w:r>
      <w:r w:rsidRPr="00E57B5A">
        <w:rPr>
          <w:rFonts w:eastAsia="Times New Roman" w:cs="Times New Roman"/>
          <w:szCs w:val="24"/>
        </w:rPr>
        <w:t>πρέπει να</w:t>
      </w:r>
      <w:r>
        <w:rPr>
          <w:rFonts w:eastAsia="Times New Roman" w:cs="Times New Roman"/>
          <w:szCs w:val="24"/>
        </w:rPr>
        <w:t xml:space="preserve"> πετύχουμε τους δημοσιονομικούς στόχους, αλλά </w:t>
      </w:r>
      <w:r w:rsidRPr="00647F1C">
        <w:rPr>
          <w:rFonts w:eastAsia="Times New Roman" w:cs="Times New Roman"/>
          <w:szCs w:val="24"/>
        </w:rPr>
        <w:t>πρέπει να</w:t>
      </w:r>
      <w:r>
        <w:rPr>
          <w:rFonts w:eastAsia="Times New Roman" w:cs="Times New Roman"/>
          <w:szCs w:val="24"/>
        </w:rPr>
        <w:t xml:space="preserve"> τους πετύχουμε με υψηλούς διατηρήσιμους ρυθμούς ανάπτυξης, που η σημερινή </w:t>
      </w:r>
      <w:r w:rsidRPr="001850F1">
        <w:rPr>
          <w:rFonts w:eastAsia="Times New Roman" w:cs="Times New Roman"/>
          <w:szCs w:val="24"/>
        </w:rPr>
        <w:t>Κυβέρνηση</w:t>
      </w:r>
      <w:r>
        <w:rPr>
          <w:rFonts w:eastAsia="Times New Roman" w:cs="Times New Roman"/>
          <w:szCs w:val="24"/>
        </w:rPr>
        <w:t xml:space="preserve"> αδυνατεί.</w:t>
      </w:r>
    </w:p>
    <w:p w14:paraId="5470BF59"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w:t>
      </w:r>
      <w:r>
        <w:rPr>
          <w:rFonts w:eastAsia="Times New Roman" w:cs="Times New Roman"/>
          <w:szCs w:val="24"/>
        </w:rPr>
        <w:t>Πρακτικά.</w:t>
      </w:r>
    </w:p>
    <w:p w14:paraId="5470BF5A" w14:textId="77777777" w:rsidR="001F594C" w:rsidRDefault="008C7D1C">
      <w:pPr>
        <w:spacing w:line="600" w:lineRule="auto"/>
        <w:ind w:firstLine="720"/>
        <w:contextualSpacing/>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τον</w:t>
      </w:r>
      <w:r w:rsidRPr="000731CA">
        <w:rPr>
          <w:rFonts w:eastAsia="Times New Roman" w:cs="Times New Roman"/>
        </w:rPr>
        <w:t xml:space="preserve"> προαναφερθέν</w:t>
      </w:r>
      <w:r>
        <w:rPr>
          <w:rFonts w:eastAsia="Times New Roman" w:cs="Times New Roman"/>
        </w:rPr>
        <w:t>τα</w:t>
      </w:r>
      <w:r w:rsidRPr="000731CA">
        <w:rPr>
          <w:rFonts w:eastAsia="Times New Roman" w:cs="Times New Roman"/>
        </w:rPr>
        <w:t xml:space="preserve"> </w:t>
      </w:r>
      <w:r>
        <w:rPr>
          <w:rFonts w:eastAsia="Times New Roman" w:cs="Times New Roman"/>
        </w:rPr>
        <w:t>πίνακα</w:t>
      </w:r>
      <w:r w:rsidRPr="000731CA">
        <w:rPr>
          <w:rFonts w:eastAsia="Times New Roman" w:cs="Times New Roman"/>
        </w:rPr>
        <w:t>,</w:t>
      </w:r>
      <w:r>
        <w:rPr>
          <w:rFonts w:eastAsia="Times New Roman" w:cs="Times New Roman"/>
        </w:rPr>
        <w:t xml:space="preserve"> ο οποίος βρίσκετ</w:t>
      </w:r>
      <w:r w:rsidRPr="000731CA">
        <w:rPr>
          <w:rFonts w:eastAsia="Times New Roman" w:cs="Times New Roman"/>
        </w:rPr>
        <w:t>αι στο αρχείο του Τμήματος Γραμματείας της Διεύθυνσης Στενογραφίας και Πρακτικών της Βουλής)</w:t>
      </w:r>
    </w:p>
    <w:p w14:paraId="5470BF5B"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Κ</w:t>
      </w:r>
      <w:r>
        <w:rPr>
          <w:rFonts w:eastAsia="Times New Roman" w:cs="Times New Roman"/>
        </w:rPr>
        <w:t>ύριε Φορτσάκη, έχετε τον λόγο.</w:t>
      </w:r>
    </w:p>
    <w:p w14:paraId="5470BF5C"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ΙΩΑΝΝΗΣ ΔΡΑΓΑΣΑΚΗΣ (</w:t>
      </w:r>
      <w:r w:rsidRPr="00BC5ECA">
        <w:rPr>
          <w:rFonts w:eastAsia="Times New Roman" w:cs="Times New Roman"/>
          <w:b/>
          <w:szCs w:val="24"/>
        </w:rPr>
        <w:t xml:space="preserve">Αντιπρόεδρος της Κυβέρνησης </w:t>
      </w:r>
      <w:r>
        <w:rPr>
          <w:rFonts w:eastAsia="Times New Roman" w:cs="Times New Roman"/>
          <w:b/>
          <w:szCs w:val="24"/>
        </w:rPr>
        <w:t xml:space="preserve">και </w:t>
      </w:r>
      <w:r w:rsidRPr="00BC5ECA">
        <w:rPr>
          <w:rFonts w:eastAsia="Times New Roman" w:cs="Times New Roman"/>
          <w:b/>
          <w:szCs w:val="24"/>
        </w:rPr>
        <w:t>Υπ</w:t>
      </w:r>
      <w:r>
        <w:rPr>
          <w:rFonts w:eastAsia="Times New Roman" w:cs="Times New Roman"/>
          <w:b/>
          <w:szCs w:val="24"/>
        </w:rPr>
        <w:t>ουργός Οικονομίας και Ανάπτυξης)</w:t>
      </w:r>
      <w:r w:rsidRPr="00155F8F">
        <w:rPr>
          <w:rFonts w:eastAsia="Times New Roman" w:cs="Times New Roman"/>
          <w:b/>
          <w:szCs w:val="24"/>
        </w:rPr>
        <w:t>:</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θα μπορούσα να έχω τον λόγο για να απαντήσω στον κ. Σταϊκούρα;</w:t>
      </w:r>
    </w:p>
    <w:p w14:paraId="5470BF5D" w14:textId="77777777" w:rsidR="001F594C" w:rsidRDefault="008C7D1C">
      <w:pPr>
        <w:spacing w:line="600" w:lineRule="auto"/>
        <w:ind w:firstLine="720"/>
        <w:contextualSpacing/>
        <w:jc w:val="both"/>
        <w:rPr>
          <w:rFonts w:eastAsia="Times New Roman" w:cs="Times New Roman"/>
        </w:rPr>
      </w:pPr>
      <w:r w:rsidRPr="00BC5ECA">
        <w:rPr>
          <w:rFonts w:eastAsia="Times New Roman" w:cs="Times New Roman"/>
          <w:b/>
        </w:rPr>
        <w:t>ΠΡΟΕΔΡΕΥΩΝ (Σπυρίδων Λυκούδης):</w:t>
      </w:r>
      <w:r>
        <w:rPr>
          <w:rFonts w:eastAsia="Times New Roman" w:cs="Times New Roman"/>
        </w:rPr>
        <w:t xml:space="preserve"> Κύριε Δραγασάκη, αν είναι δ</w:t>
      </w:r>
      <w:r>
        <w:rPr>
          <w:rFonts w:eastAsia="Times New Roman" w:cs="Times New Roman"/>
        </w:rPr>
        <w:t>υνατόν, όσο μπορείτε, πιο σύντομα, γιατί, αν ανταλλάξουμε σχολιασμούς, δεν θα τελειώσουμε ποτέ.</w:t>
      </w:r>
    </w:p>
    <w:p w14:paraId="5470BF5E"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 xml:space="preserve">ΑΝΔΡΕΑΣ ΛΟΒΕΡΔΟΣ: </w:t>
      </w:r>
      <w:r w:rsidRPr="008F506A">
        <w:rPr>
          <w:rFonts w:eastAsia="Times New Roman" w:cs="Times New Roman"/>
        </w:rPr>
        <w:t>Κύριε Πρόεδρε,</w:t>
      </w:r>
      <w:r>
        <w:rPr>
          <w:rFonts w:eastAsia="Times New Roman" w:cs="Times New Roman"/>
        </w:rPr>
        <w:t xml:space="preserve"> έχω ζητήσει και εγώ τον λόγο.</w:t>
      </w:r>
    </w:p>
    <w:p w14:paraId="5470BF5F" w14:textId="77777777" w:rsidR="001F594C" w:rsidRDefault="008C7D1C">
      <w:pPr>
        <w:spacing w:line="600" w:lineRule="auto"/>
        <w:ind w:firstLine="720"/>
        <w:contextualSpacing/>
        <w:jc w:val="both"/>
        <w:rPr>
          <w:rFonts w:eastAsia="Times New Roman" w:cs="Times New Roman"/>
        </w:rPr>
      </w:pPr>
      <w:r w:rsidRPr="008F506A">
        <w:rPr>
          <w:rFonts w:eastAsia="Times New Roman" w:cs="Times New Roman"/>
          <w:b/>
        </w:rPr>
        <w:t>ΠΡΟΕΔΡΕΥΩΝ (Σπυρίδων Λυκούδης):</w:t>
      </w:r>
      <w:r>
        <w:rPr>
          <w:rFonts w:eastAsia="Times New Roman" w:cs="Times New Roman"/>
        </w:rPr>
        <w:t xml:space="preserve"> Τώρα θα πάμε καλά </w:t>
      </w:r>
      <w:r w:rsidRPr="008F506A">
        <w:rPr>
          <w:rFonts w:eastAsia="Times New Roman" w:cs="Times New Roman"/>
        </w:rPr>
        <w:t>όμως</w:t>
      </w:r>
      <w:r>
        <w:rPr>
          <w:rFonts w:eastAsia="Times New Roman" w:cs="Times New Roman"/>
        </w:rPr>
        <w:t xml:space="preserve">; </w:t>
      </w:r>
    </w:p>
    <w:p w14:paraId="5470BF60"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Δεν γίνεται, </w:t>
      </w:r>
      <w:r w:rsidRPr="008F506A">
        <w:rPr>
          <w:rFonts w:eastAsia="Times New Roman" w:cs="Times New Roman"/>
        </w:rPr>
        <w:t xml:space="preserve">κύριε </w:t>
      </w:r>
      <w:r w:rsidRPr="008F506A">
        <w:rPr>
          <w:rFonts w:eastAsia="Times New Roman" w:cs="Times New Roman"/>
        </w:rPr>
        <w:t>Πρόεδρε</w:t>
      </w:r>
      <w:r>
        <w:rPr>
          <w:rFonts w:eastAsia="Times New Roman" w:cs="Times New Roman"/>
        </w:rPr>
        <w:t>. Να προσέχουν πώς μιλάνε.</w:t>
      </w:r>
    </w:p>
    <w:p w14:paraId="5470BF61" w14:textId="77777777" w:rsidR="001F594C" w:rsidRDefault="008C7D1C">
      <w:pPr>
        <w:spacing w:line="600" w:lineRule="auto"/>
        <w:ind w:firstLine="720"/>
        <w:contextualSpacing/>
        <w:jc w:val="both"/>
        <w:rPr>
          <w:rFonts w:eastAsia="Times New Roman" w:cs="Times New Roman"/>
        </w:rPr>
      </w:pPr>
      <w:r w:rsidRPr="008F506A">
        <w:rPr>
          <w:rFonts w:eastAsia="Times New Roman" w:cs="Times New Roman"/>
          <w:b/>
        </w:rPr>
        <w:t>ΠΡΟΕΔΡΕΥΩΝ (Σπυρίδων Λυκούδης):</w:t>
      </w:r>
      <w:r>
        <w:rPr>
          <w:rFonts w:eastAsia="Times New Roman" w:cs="Times New Roman"/>
          <w:b/>
        </w:rPr>
        <w:t xml:space="preserve"> </w:t>
      </w:r>
      <w:r>
        <w:rPr>
          <w:rFonts w:eastAsia="Times New Roman" w:cs="Times New Roman"/>
        </w:rPr>
        <w:t xml:space="preserve">Μα, είναι λογικό ότι κάθε ομιλία προκαλεί σχολιασμούς. </w:t>
      </w:r>
      <w:r w:rsidRPr="008F506A">
        <w:rPr>
          <w:rFonts w:eastAsia="Times New Roman" w:cs="Times New Roman"/>
        </w:rPr>
        <w:t>Όμως</w:t>
      </w:r>
      <w:r>
        <w:rPr>
          <w:rFonts w:eastAsia="Times New Roman" w:cs="Times New Roman"/>
        </w:rPr>
        <w:t xml:space="preserve">, έτσι δεν θα τελειώσουμε. </w:t>
      </w:r>
    </w:p>
    <w:p w14:paraId="5470BF6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Ρώτησε ο κ. Σταϊκούρας τον κύριο Αντιπρόεδρο κάτι και </w:t>
      </w:r>
      <w:r w:rsidRPr="00E57B5A">
        <w:rPr>
          <w:rFonts w:eastAsia="Times New Roman" w:cs="Times New Roman"/>
          <w:szCs w:val="24"/>
        </w:rPr>
        <w:t>πρέπει να</w:t>
      </w:r>
      <w:r>
        <w:rPr>
          <w:rFonts w:eastAsia="Times New Roman" w:cs="Times New Roman"/>
          <w:szCs w:val="24"/>
        </w:rPr>
        <w:t xml:space="preserve"> απαντήσει. </w:t>
      </w:r>
    </w:p>
    <w:p w14:paraId="5470BF63"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ΑΝΔΡΕΑΣ Λ</w:t>
      </w:r>
      <w:r>
        <w:rPr>
          <w:rFonts w:eastAsia="Times New Roman" w:cs="Times New Roman"/>
          <w:b/>
        </w:rPr>
        <w:t xml:space="preserve">ΟΒΕΡΔΟΣ: </w:t>
      </w:r>
      <w:r>
        <w:rPr>
          <w:rFonts w:eastAsia="Times New Roman" w:cs="Times New Roman"/>
        </w:rPr>
        <w:t xml:space="preserve">Σας ζητώ τον λόγο εδώ και δύο λεπτά, </w:t>
      </w:r>
      <w:r w:rsidRPr="008F506A">
        <w:rPr>
          <w:rFonts w:eastAsia="Times New Roman" w:cs="Times New Roman"/>
        </w:rPr>
        <w:t>κύριε Πρόεδρε</w:t>
      </w:r>
      <w:r>
        <w:rPr>
          <w:rFonts w:eastAsia="Times New Roman" w:cs="Times New Roman"/>
        </w:rPr>
        <w:t>.</w:t>
      </w:r>
    </w:p>
    <w:p w14:paraId="5470BF64" w14:textId="77777777" w:rsidR="001F594C" w:rsidRDefault="008C7D1C">
      <w:pPr>
        <w:spacing w:line="600" w:lineRule="auto"/>
        <w:ind w:firstLine="720"/>
        <w:contextualSpacing/>
        <w:jc w:val="both"/>
        <w:rPr>
          <w:rFonts w:eastAsia="Times New Roman" w:cs="Times New Roman"/>
        </w:rPr>
      </w:pPr>
      <w:r>
        <w:rPr>
          <w:rFonts w:eastAsia="Times New Roman" w:cs="Times New Roman"/>
          <w:b/>
          <w:szCs w:val="24"/>
        </w:rPr>
        <w:t xml:space="preserve">ΧΡΗΣΤΟΣ ΑΝΤΩΝΙΟΥ: </w:t>
      </w:r>
      <w:r>
        <w:rPr>
          <w:rFonts w:eastAsia="Times New Roman" w:cs="Times New Roman"/>
          <w:szCs w:val="24"/>
        </w:rPr>
        <w:t xml:space="preserve">Ο κ. Σταϊκούρας απηύθυνε κάποια ερωτήματα στον κύριο Αντιπρόεδρο. Δεν </w:t>
      </w:r>
      <w:r w:rsidRPr="00E57B5A">
        <w:rPr>
          <w:rFonts w:eastAsia="Times New Roman" w:cs="Times New Roman"/>
          <w:szCs w:val="24"/>
        </w:rPr>
        <w:t>πρέπει να</w:t>
      </w:r>
      <w:r>
        <w:rPr>
          <w:rFonts w:eastAsia="Times New Roman" w:cs="Times New Roman"/>
          <w:szCs w:val="24"/>
        </w:rPr>
        <w:t xml:space="preserve"> απαντήσει;</w:t>
      </w:r>
    </w:p>
    <w:p w14:paraId="5470BF65" w14:textId="77777777" w:rsidR="001F594C" w:rsidRDefault="008C7D1C">
      <w:pPr>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Δεν θα τελειώσουμε έτσι. Γιατί δεν βοηθάτε; Εγώ προσπα</w:t>
      </w:r>
      <w:r>
        <w:rPr>
          <w:rFonts w:eastAsia="Times New Roman" w:cs="Times New Roman"/>
          <w:szCs w:val="24"/>
        </w:rPr>
        <w:t xml:space="preserve">θώ να υπερασπίσω το δικό σας δικαίωμα. Είναι άλλοι ογδόντα συνάδελφοι να μιλήσουν. </w:t>
      </w:r>
    </w:p>
    <w:p w14:paraId="5470BF6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Φορτσάκη, με συγχωρείτε μισό λεπτό, θέλει ο κύριος Αντιπρόεδρος να δώσει κάποιες απαντήσεις. </w:t>
      </w:r>
    </w:p>
    <w:p w14:paraId="5470BF6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Υπουργός Οικονομίας </w:t>
      </w:r>
      <w:r>
        <w:rPr>
          <w:rFonts w:eastAsia="Times New Roman" w:cs="Times New Roman"/>
          <w:b/>
          <w:szCs w:val="24"/>
        </w:rPr>
        <w:t xml:space="preserve">και Ανάπτυξης): </w:t>
      </w:r>
      <w:r>
        <w:rPr>
          <w:rFonts w:eastAsia="Times New Roman" w:cs="Times New Roman"/>
          <w:szCs w:val="24"/>
        </w:rPr>
        <w:t>Κύριε Φορτσάκη, συγγνώμη πραγματικά.</w:t>
      </w:r>
    </w:p>
    <w:p w14:paraId="5470BF68"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Κατ’ αρχάς, θέλω να συνηγορήσω με τον κ. Σταϊκούρα. Πιστεύω ότι έχουμε σοβαρό και ειλικρινή</w:t>
      </w:r>
      <w:r w:rsidRPr="009C2263">
        <w:rPr>
          <w:rFonts w:eastAsia="Times New Roman" w:cs="Times New Roman"/>
          <w:szCs w:val="24"/>
        </w:rPr>
        <w:t xml:space="preserve"> </w:t>
      </w:r>
      <w:r>
        <w:rPr>
          <w:rFonts w:eastAsia="Times New Roman" w:cs="Times New Roman"/>
          <w:szCs w:val="24"/>
        </w:rPr>
        <w:t>διάλογο. Κατανοώ αυτά που είπατε. Όταν έρθει η ώρα να μιλήσουμε για το 2015, έχω να πω και εγώ πολλά. Εγώ αναφέ</w:t>
      </w:r>
      <w:r>
        <w:rPr>
          <w:rFonts w:eastAsia="Times New Roman" w:cs="Times New Roman"/>
          <w:szCs w:val="24"/>
        </w:rPr>
        <w:t>ρθηκα σε μια φράση του κ. Μητσοτάκη, ο οποίος μίλησε για εγκλήματα. Αν έγιναν, λοιπόν, εγκλήματα εκείνη την περίοδο, έγιναν από εκείνους που καλούσαν τον κόσμο να πάρει τις καταθέσεις τους από τις τράπεζες. Τελεία.</w:t>
      </w:r>
    </w:p>
    <w:p w14:paraId="5470BF69" w14:textId="77777777" w:rsidR="001F594C" w:rsidRDefault="008C7D1C">
      <w:pPr>
        <w:spacing w:line="600" w:lineRule="auto"/>
        <w:ind w:firstLine="720"/>
        <w:contextualSpacing/>
        <w:jc w:val="center"/>
        <w:rPr>
          <w:rFonts w:eastAsia="Times New Roman"/>
          <w:bCs/>
        </w:rPr>
      </w:pPr>
      <w:r w:rsidRPr="006651D3">
        <w:rPr>
          <w:rFonts w:eastAsia="Times New Roman"/>
          <w:bCs/>
        </w:rPr>
        <w:t xml:space="preserve">(Χειροκροτήματα από την πτέρυγα του </w:t>
      </w:r>
      <w:r w:rsidRPr="006651D3">
        <w:rPr>
          <w:rFonts w:eastAsia="Times New Roman"/>
          <w:bCs/>
        </w:rPr>
        <w:t>ΣΥΡΙΖΑ)</w:t>
      </w:r>
    </w:p>
    <w:p w14:paraId="5470BF6A"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πιστεύω ότι το είπατε ως σχήμα λόγου. Μακάρι να ήταν συμφωνημένοι οι στόχοι της ανάπτυξης. </w:t>
      </w:r>
    </w:p>
    <w:p w14:paraId="5470BF6B"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Ήταν.</w:t>
      </w:r>
    </w:p>
    <w:p w14:paraId="5470BF6C"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Υπουργός Οικονομίας και Ανάπτυξης): </w:t>
      </w:r>
      <w:r>
        <w:rPr>
          <w:rFonts w:eastAsia="Times New Roman" w:cs="Times New Roman"/>
          <w:szCs w:val="24"/>
        </w:rPr>
        <w:t xml:space="preserve">Μόνο τα πρωτογενή </w:t>
      </w:r>
      <w:r>
        <w:rPr>
          <w:rFonts w:eastAsia="Times New Roman" w:cs="Times New Roman"/>
          <w:szCs w:val="24"/>
        </w:rPr>
        <w:t>πλεονάσματα συμφωνούνται και τηρούνται. Οι στόχοι για την ανάπτυξη και συμφωνημένοι να είναι δεν τηρούνται. Ήταν μ</w:t>
      </w:r>
      <w:r>
        <w:rPr>
          <w:rFonts w:eastAsia="Times New Roman" w:cs="Times New Roman"/>
          <w:szCs w:val="24"/>
        </w:rPr>
        <w:t>ί</w:t>
      </w:r>
      <w:r>
        <w:rPr>
          <w:rFonts w:eastAsia="Times New Roman" w:cs="Times New Roman"/>
          <w:szCs w:val="24"/>
        </w:rPr>
        <w:t>α παραδρομή σας. Κατανοώ τη δυσκολία σας. Μένω σε αυτά. Δεν θέλω να δώσω προέκταση. Άλλωστε εδώ είμαστε.</w:t>
      </w:r>
    </w:p>
    <w:p w14:paraId="5470BF6D" w14:textId="77777777" w:rsidR="001F594C" w:rsidRDefault="008C7D1C">
      <w:pPr>
        <w:tabs>
          <w:tab w:val="left" w:pos="3873"/>
        </w:tabs>
        <w:spacing w:line="600" w:lineRule="auto"/>
        <w:ind w:firstLine="720"/>
        <w:contextualSpacing/>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w:t>
      </w:r>
      <w:r>
        <w:rPr>
          <w:rFonts w:eastAsia="Times New Roman" w:cs="Times New Roman"/>
          <w:szCs w:val="24"/>
        </w:rPr>
        <w:t>ριστώ, κύριε Αντιπρόεδρε.</w:t>
      </w:r>
    </w:p>
    <w:p w14:paraId="5470BF6E"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Λοβέρδο, να μιλήσει ο κ. Φορτσάκης, γιατί είναι στο Βήμα. </w:t>
      </w:r>
    </w:p>
    <w:p w14:paraId="5470BF6F"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Εντάξει, </w:t>
      </w:r>
      <w:r w:rsidRPr="008F506A">
        <w:rPr>
          <w:rFonts w:eastAsia="Times New Roman" w:cs="Times New Roman"/>
        </w:rPr>
        <w:t>κύριε Πρόεδρε</w:t>
      </w:r>
      <w:r>
        <w:rPr>
          <w:rFonts w:eastAsia="Times New Roman" w:cs="Times New Roman"/>
        </w:rPr>
        <w:t>.</w:t>
      </w:r>
    </w:p>
    <w:p w14:paraId="5470BF70" w14:textId="77777777" w:rsidR="001F594C" w:rsidRDefault="008C7D1C">
      <w:pPr>
        <w:spacing w:line="600" w:lineRule="auto"/>
        <w:ind w:firstLine="720"/>
        <w:contextualSpacing/>
        <w:jc w:val="both"/>
        <w:rPr>
          <w:rFonts w:eastAsia="Times New Roman" w:cs="Times New Roman"/>
        </w:rPr>
      </w:pPr>
      <w:r w:rsidRPr="008F506A">
        <w:rPr>
          <w:rFonts w:eastAsia="Times New Roman" w:cs="Times New Roman"/>
          <w:b/>
        </w:rPr>
        <w:t>ΠΡΟΕΔΡΕΥΩΝ (Σπυρίδων Λυκούδης):</w:t>
      </w:r>
      <w:r>
        <w:rPr>
          <w:rFonts w:eastAsia="Times New Roman" w:cs="Times New Roman"/>
        </w:rPr>
        <w:t xml:space="preserve"> Κύριε Φορτσάκη, έχετε τον λόγο.</w:t>
      </w:r>
    </w:p>
    <w:p w14:paraId="5470BF71" w14:textId="77777777" w:rsidR="001F594C" w:rsidRDefault="008C7D1C">
      <w:pPr>
        <w:spacing w:line="600" w:lineRule="auto"/>
        <w:ind w:firstLine="720"/>
        <w:contextualSpacing/>
        <w:jc w:val="both"/>
        <w:rPr>
          <w:rFonts w:eastAsia="Times New Roman" w:cs="Times New Roman"/>
        </w:rPr>
      </w:pPr>
      <w:r>
        <w:rPr>
          <w:rFonts w:eastAsia="Times New Roman" w:cs="Times New Roman"/>
          <w:b/>
        </w:rPr>
        <w:t xml:space="preserve">ΘΕΟΔΩΡΟΣ ΦΟΡΤΣΑΚΗΣ: </w:t>
      </w:r>
      <w:r w:rsidRPr="008F506A">
        <w:rPr>
          <w:rFonts w:eastAsia="Times New Roman" w:cs="Times New Roman"/>
        </w:rPr>
        <w:t>Κύριε Πρόεδρε,</w:t>
      </w:r>
      <w:r>
        <w:rPr>
          <w:rFonts w:eastAsia="Times New Roman" w:cs="Times New Roman"/>
        </w:rPr>
        <w:t xml:space="preserve"> ευχαριστώ.</w:t>
      </w:r>
    </w:p>
    <w:p w14:paraId="5470BF72" w14:textId="77777777" w:rsidR="001F594C" w:rsidRDefault="008C7D1C">
      <w:pPr>
        <w:spacing w:line="600" w:lineRule="auto"/>
        <w:ind w:firstLine="720"/>
        <w:contextualSpacing/>
        <w:jc w:val="both"/>
        <w:rPr>
          <w:rFonts w:eastAsia="Times New Roman" w:cs="Times New Roman"/>
        </w:rPr>
      </w:pPr>
      <w:r w:rsidRPr="004004FA">
        <w:rPr>
          <w:rFonts w:eastAsia="Times New Roman" w:cs="Times New Roman"/>
        </w:rPr>
        <w:t>Κυρίες και κύ</w:t>
      </w:r>
      <w:r w:rsidRPr="004004FA">
        <w:rPr>
          <w:rFonts w:eastAsia="Times New Roman" w:cs="Times New Roman"/>
        </w:rPr>
        <w:t>ριοι συνάδελφοι,</w:t>
      </w:r>
      <w:r>
        <w:rPr>
          <w:rFonts w:eastAsia="Times New Roman" w:cs="Times New Roman"/>
        </w:rPr>
        <w:t xml:space="preserve"> εγώ θα επαναφέρω το κέντρο της προσοχής σε αυτά που συζητάμε σήμερα. Θα αφήσω το </w:t>
      </w:r>
      <w:r>
        <w:rPr>
          <w:rFonts w:eastAsia="Times New Roman" w:cs="Times New Roman"/>
        </w:rPr>
        <w:t>σ</w:t>
      </w:r>
      <w:r>
        <w:rPr>
          <w:rFonts w:eastAsia="Times New Roman" w:cs="Times New Roman"/>
        </w:rPr>
        <w:t xml:space="preserve">κοπιανό, που επισκίασε βέβαια την επικαιρότητα τη σημερινή, για να έρθει η ώρα του να γίνει η συζήτηση που </w:t>
      </w:r>
      <w:r w:rsidRPr="004004FA">
        <w:rPr>
          <w:rFonts w:eastAsia="Times New Roman" w:cs="Times New Roman"/>
        </w:rPr>
        <w:t xml:space="preserve">πρέπει </w:t>
      </w:r>
      <w:r>
        <w:rPr>
          <w:rFonts w:eastAsia="Times New Roman" w:cs="Times New Roman"/>
        </w:rPr>
        <w:t xml:space="preserve">και όπως </w:t>
      </w:r>
      <w:r w:rsidRPr="004004FA">
        <w:rPr>
          <w:rFonts w:eastAsia="Times New Roman" w:cs="Times New Roman"/>
        </w:rPr>
        <w:t xml:space="preserve">πρέπει </w:t>
      </w:r>
      <w:r>
        <w:rPr>
          <w:rFonts w:eastAsia="Times New Roman" w:cs="Times New Roman"/>
        </w:rPr>
        <w:t>και με την ψυχραιμία που απ</w:t>
      </w:r>
      <w:r>
        <w:rPr>
          <w:rFonts w:eastAsia="Times New Roman" w:cs="Times New Roman"/>
        </w:rPr>
        <w:t xml:space="preserve">αιτείται. </w:t>
      </w:r>
    </w:p>
    <w:p w14:paraId="5470BF73" w14:textId="77777777" w:rsidR="001F594C" w:rsidRDefault="008C7D1C">
      <w:pPr>
        <w:spacing w:line="600" w:lineRule="auto"/>
        <w:ind w:firstLine="720"/>
        <w:contextualSpacing/>
        <w:jc w:val="both"/>
        <w:rPr>
          <w:rFonts w:eastAsia="Times New Roman" w:cs="Times New Roman"/>
        </w:rPr>
      </w:pPr>
      <w:r>
        <w:rPr>
          <w:rFonts w:eastAsia="Times New Roman" w:cs="Times New Roman"/>
        </w:rPr>
        <w:t xml:space="preserve">Θέλω, λοιπόν, να γυρίσω σε αυτά που συζητάμε σήμερα και να θυμίσω ότι εδώ μιλάμε για ένα </w:t>
      </w:r>
      <w:r w:rsidRPr="004004FA">
        <w:rPr>
          <w:rFonts w:eastAsia="Times New Roman" w:cs="Times New Roman"/>
        </w:rPr>
        <w:t>νομοσχέδιο</w:t>
      </w:r>
      <w:r>
        <w:rPr>
          <w:rFonts w:eastAsia="Times New Roman" w:cs="Times New Roman"/>
        </w:rPr>
        <w:t xml:space="preserve"> </w:t>
      </w:r>
      <w:r w:rsidRPr="004004FA">
        <w:rPr>
          <w:rFonts w:eastAsia="Times New Roman" w:cs="Times New Roman"/>
        </w:rPr>
        <w:t>το οποίο</w:t>
      </w:r>
      <w:r>
        <w:rPr>
          <w:rFonts w:eastAsia="Times New Roman" w:cs="Times New Roman"/>
        </w:rPr>
        <w:t xml:space="preserve"> έρχεται να αποτελειώσει </w:t>
      </w:r>
      <w:r w:rsidRPr="004004FA">
        <w:rPr>
          <w:rFonts w:eastAsia="Times New Roman" w:cs="Times New Roman"/>
        </w:rPr>
        <w:t>οικονομ</w:t>
      </w:r>
      <w:r>
        <w:rPr>
          <w:rFonts w:eastAsia="Times New Roman" w:cs="Times New Roman"/>
        </w:rPr>
        <w:t>ικά τους Έλληνες με μ</w:t>
      </w:r>
      <w:r>
        <w:rPr>
          <w:rFonts w:eastAsia="Times New Roman" w:cs="Times New Roman"/>
        </w:rPr>
        <w:t>ί</w:t>
      </w:r>
      <w:r>
        <w:rPr>
          <w:rFonts w:eastAsia="Times New Roman" w:cs="Times New Roman"/>
        </w:rPr>
        <w:t xml:space="preserve">α λιτότητα δίχως τέλος από την </w:t>
      </w:r>
      <w:r w:rsidRPr="004004FA">
        <w:rPr>
          <w:rFonts w:eastAsia="Times New Roman" w:cs="Times New Roman"/>
        </w:rPr>
        <w:t>Κυβέρνηση</w:t>
      </w:r>
      <w:r>
        <w:rPr>
          <w:rFonts w:eastAsia="Times New Roman" w:cs="Times New Roman"/>
        </w:rPr>
        <w:t xml:space="preserve"> των </w:t>
      </w:r>
      <w:r w:rsidRPr="004004FA">
        <w:rPr>
          <w:rFonts w:eastAsia="Times New Roman" w:cs="Times New Roman"/>
        </w:rPr>
        <w:t>ΣΥΡΙΖΑ</w:t>
      </w:r>
      <w:r>
        <w:rPr>
          <w:rFonts w:eastAsia="Times New Roman" w:cs="Times New Roman"/>
        </w:rPr>
        <w:t xml:space="preserve"> </w:t>
      </w:r>
      <w:r w:rsidRPr="004004FA">
        <w:rPr>
          <w:rFonts w:eastAsia="Times New Roman" w:cs="Times New Roman"/>
        </w:rPr>
        <w:t>-</w:t>
      </w:r>
      <w:r>
        <w:rPr>
          <w:rFonts w:eastAsia="Times New Roman" w:cs="Times New Roman"/>
        </w:rPr>
        <w:t xml:space="preserve"> </w:t>
      </w:r>
      <w:r w:rsidRPr="004004FA">
        <w:rPr>
          <w:rFonts w:eastAsia="Times New Roman" w:cs="Times New Roman"/>
        </w:rPr>
        <w:t>ΑΝΕΛ</w:t>
      </w:r>
      <w:r>
        <w:rPr>
          <w:rFonts w:eastAsia="Times New Roman" w:cs="Times New Roman"/>
        </w:rPr>
        <w:t xml:space="preserve"> που ξανά αναλαμβάνει βαρ</w:t>
      </w:r>
      <w:r>
        <w:rPr>
          <w:rFonts w:eastAsia="Times New Roman" w:cs="Times New Roman"/>
        </w:rPr>
        <w:t>ιές δεσμεύσεις, πολλές από τις οποίες δεν ήταν τμήμα του τρίτου μνημονίου, και φυσικά με μηδενική χρηματοδότηση.</w:t>
      </w:r>
    </w:p>
    <w:p w14:paraId="5470BF74" w14:textId="77777777" w:rsidR="001F594C" w:rsidRDefault="008C7D1C">
      <w:pPr>
        <w:spacing w:line="600" w:lineRule="auto"/>
        <w:ind w:firstLine="720"/>
        <w:contextualSpacing/>
        <w:jc w:val="both"/>
        <w:rPr>
          <w:rFonts w:eastAsia="Times New Roman" w:cs="Times New Roman"/>
        </w:rPr>
      </w:pPr>
      <w:r>
        <w:rPr>
          <w:rFonts w:eastAsia="Times New Roman" w:cs="Times New Roman"/>
        </w:rPr>
        <w:t>Μιλάμε για μέτρα ύψους 5,1 δισεκατομμυρίων ευρώ με τη μείωση των συντάξεων που την ξέρουμε όλοι, με τη μείωση του αφορολογήτου κατά 35% για την</w:t>
      </w:r>
      <w:r>
        <w:rPr>
          <w:rFonts w:eastAsia="Times New Roman" w:cs="Times New Roman"/>
        </w:rPr>
        <w:t xml:space="preserve"> ενεχυρίαση της δημόσιας περιουσίας και όλα αυτά σε συνδυασμό με τη φοροκαταιγίδα, τη συνεχή αύξηση των ληξιπρόθεσμων οφειλών του δημοσίου και τα τερατώδη πλεονάσματα για τα επόμενα χρόνια, που κυμαίνονται από το 3,5% έως το 5,2% του ΑΕΠ. </w:t>
      </w:r>
    </w:p>
    <w:p w14:paraId="5470BF75" w14:textId="77777777" w:rsidR="001F594C" w:rsidRDefault="008C7D1C">
      <w:pPr>
        <w:spacing w:line="600" w:lineRule="auto"/>
        <w:ind w:firstLine="720"/>
        <w:contextualSpacing/>
        <w:jc w:val="both"/>
        <w:rPr>
          <w:rFonts w:eastAsia="Times New Roman" w:cs="Times New Roman"/>
        </w:rPr>
      </w:pPr>
      <w:r>
        <w:rPr>
          <w:rFonts w:eastAsia="Times New Roman" w:cs="Times New Roman"/>
        </w:rPr>
        <w:t>Άκουσα με προσοχ</w:t>
      </w:r>
      <w:r>
        <w:rPr>
          <w:rFonts w:eastAsia="Times New Roman" w:cs="Times New Roman"/>
        </w:rPr>
        <w:t xml:space="preserve">ή τον κ. Τσακαλώτο και τις αλχημείες που εμφάνισε με τον πίνακά του. </w:t>
      </w:r>
      <w:r w:rsidRPr="00BD5A62">
        <w:rPr>
          <w:rFonts w:eastAsia="Times New Roman" w:cs="Times New Roman"/>
        </w:rPr>
        <w:t>Όμως</w:t>
      </w:r>
      <w:r>
        <w:rPr>
          <w:rFonts w:eastAsia="Times New Roman" w:cs="Times New Roman"/>
        </w:rPr>
        <w:t>, η πραγματικότητα είναι μία: Θα έχουμε 7,7 δισεκατομμύρια το 2019 και 8,2 δισεκατομμύρια το 2020. Θα φτάσουμε, λοιπόν, τα 16,05 δισεκατομμύρια συνολικά, τα οποία θα στραγγαλίσουν πραγματικά τη ρευστότητα στην αγορά, τη λιγοστή ρευστότητα αυτή η οποία έχει</w:t>
      </w:r>
      <w:r>
        <w:rPr>
          <w:rFonts w:eastAsia="Times New Roman" w:cs="Times New Roman"/>
        </w:rPr>
        <w:t xml:space="preserve"> απομείνει, αφού η </w:t>
      </w:r>
      <w:r w:rsidRPr="004004FA">
        <w:rPr>
          <w:rFonts w:eastAsia="Times New Roman" w:cs="Times New Roman"/>
        </w:rPr>
        <w:t>Κυβέρνηση</w:t>
      </w:r>
      <w:r>
        <w:rPr>
          <w:rFonts w:eastAsia="Times New Roman" w:cs="Times New Roman"/>
        </w:rPr>
        <w:t xml:space="preserve"> Τσίπρα έχει ήδη συνάψει ρέπος με ασφαλιστικά ταμεία και λοιπούς φορείς της </w:t>
      </w:r>
      <w:r>
        <w:rPr>
          <w:rFonts w:eastAsia="Times New Roman" w:cs="Times New Roman"/>
        </w:rPr>
        <w:t>γ</w:t>
      </w:r>
      <w:r>
        <w:rPr>
          <w:rFonts w:eastAsia="Times New Roman" w:cs="Times New Roman"/>
        </w:rPr>
        <w:t xml:space="preserve">ενικής </w:t>
      </w:r>
      <w:r>
        <w:rPr>
          <w:rFonts w:eastAsia="Times New Roman" w:cs="Times New Roman"/>
        </w:rPr>
        <w:t>κ</w:t>
      </w:r>
      <w:r w:rsidRPr="004004FA">
        <w:rPr>
          <w:rFonts w:eastAsia="Times New Roman" w:cs="Times New Roman"/>
        </w:rPr>
        <w:t>υβέρνηση</w:t>
      </w:r>
      <w:r>
        <w:rPr>
          <w:rFonts w:eastAsia="Times New Roman" w:cs="Times New Roman"/>
        </w:rPr>
        <w:t>ς και ΔΕΚΟ ύψους 22,8 δισεκατομμυρίων, από περίπου 14,9 δισεκατομμύρια στο τέλος του 2017 και 9 δισεκατομμύρια στο τέλος του 2014.</w:t>
      </w:r>
    </w:p>
    <w:p w14:paraId="5470BF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Έχου</w:t>
      </w:r>
      <w:r>
        <w:rPr>
          <w:rFonts w:eastAsia="Times New Roman" w:cs="Times New Roman"/>
          <w:szCs w:val="24"/>
        </w:rPr>
        <w:t>με λοιπόν μ</w:t>
      </w:r>
      <w:r>
        <w:rPr>
          <w:rFonts w:eastAsia="Times New Roman" w:cs="Times New Roman"/>
          <w:szCs w:val="24"/>
        </w:rPr>
        <w:t>ί</w:t>
      </w:r>
      <w:r>
        <w:rPr>
          <w:rFonts w:eastAsia="Times New Roman" w:cs="Times New Roman"/>
          <w:szCs w:val="24"/>
        </w:rPr>
        <w:t>α κατάσταση όπου οι αριθμοί είναι φανεροί και δεν χωρεί κα</w:t>
      </w:r>
      <w:r>
        <w:rPr>
          <w:rFonts w:eastAsia="Times New Roman" w:cs="Times New Roman"/>
          <w:szCs w:val="24"/>
        </w:rPr>
        <w:t>μ</w:t>
      </w:r>
      <w:r>
        <w:rPr>
          <w:rFonts w:eastAsia="Times New Roman" w:cs="Times New Roman"/>
          <w:szCs w:val="24"/>
        </w:rPr>
        <w:t>μία παραποίηση.</w:t>
      </w:r>
    </w:p>
    <w:p w14:paraId="5470BF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w:t>
      </w:r>
      <w:r w:rsidRPr="00834DC6">
        <w:rPr>
          <w:rFonts w:eastAsia="Times New Roman" w:cs="Times New Roman"/>
          <w:szCs w:val="24"/>
        </w:rPr>
        <w:t>-</w:t>
      </w:r>
      <w:r>
        <w:rPr>
          <w:rFonts w:eastAsia="Times New Roman" w:cs="Times New Roman"/>
          <w:szCs w:val="24"/>
        </w:rPr>
        <w:t xml:space="preserve">επειδή είχα την ευκαιρία να αναπτύξω τις γενικότερες σκέψεις μου για το πολυνομοσχέδιο, όταν μίλησα από αυτό εδώ το Βήμα στο πλαίσιο των </w:t>
      </w:r>
      <w:r>
        <w:rPr>
          <w:rFonts w:eastAsia="Times New Roman" w:cs="Times New Roman"/>
          <w:szCs w:val="24"/>
        </w:rPr>
        <w:t>ε</w:t>
      </w:r>
      <w:r>
        <w:rPr>
          <w:rFonts w:eastAsia="Times New Roman" w:cs="Times New Roman"/>
          <w:szCs w:val="24"/>
        </w:rPr>
        <w:t>πιτροπών</w:t>
      </w:r>
      <w:r w:rsidRPr="00834DC6">
        <w:rPr>
          <w:rFonts w:eastAsia="Times New Roman" w:cs="Times New Roman"/>
          <w:szCs w:val="24"/>
        </w:rPr>
        <w:t>-</w:t>
      </w:r>
      <w:r>
        <w:rPr>
          <w:rFonts w:eastAsia="Times New Roman" w:cs="Times New Roman"/>
          <w:szCs w:val="24"/>
        </w:rPr>
        <w:t xml:space="preserve"> να εστι</w:t>
      </w:r>
      <w:r>
        <w:rPr>
          <w:rFonts w:eastAsia="Times New Roman" w:cs="Times New Roman"/>
          <w:szCs w:val="24"/>
        </w:rPr>
        <w:t>άσω τώρα σε δύο ειδικότερα, αλλά πολύ σημαντικά ζητήματα:</w:t>
      </w:r>
    </w:p>
    <w:p w14:paraId="5470BF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αυτό που αναφέρεται στον Ενιαίο Λογαριασμό Θησαυροφυλακίου. </w:t>
      </w:r>
    </w:p>
    <w:p w14:paraId="5470BF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το δεύτερο είναι αυτό που αναφέρεται στις εγγυήσεις που θα παρέχει το ελληνικό δημόσιο.</w:t>
      </w:r>
    </w:p>
    <w:p w14:paraId="5470BF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Για να ολοκληρώσει το καταστρο</w:t>
      </w:r>
      <w:r>
        <w:rPr>
          <w:rFonts w:eastAsia="Times New Roman" w:cs="Times New Roman"/>
          <w:szCs w:val="24"/>
        </w:rPr>
        <w:t xml:space="preserve">φικό της έργο η Κυβέρνηση έρχεται με το άρθρο 80 και επόμενα του πολυνομοσχεδίου και υποχρεώνει τους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όπως αυτοί προσδιορίζονται στο εκάστοτε εν ισχύ σχετικό μητρώο, να μεταφέρουν και να τηρούν τα ταμειακά τους διαθέσιμα στην </w:t>
      </w:r>
      <w:r>
        <w:rPr>
          <w:rFonts w:eastAsia="Times New Roman" w:cs="Times New Roman"/>
          <w:szCs w:val="24"/>
        </w:rPr>
        <w:t xml:space="preserve">Τράπεζα της Ελλάδος. Το σύστημα του Ενιαίου Λογαριασμού Θησαυροφυλακίου κινείται βεβαίως, από απόψεως αρχής, προς την θετική κατεύθυνση, αφού το Γενικό Λογιστήριο του Κράτους πρέπει να γνωρίζει και να μπορεί να διαχειρίζεται τα ταμειακά διαθέσιμα όλων των </w:t>
      </w:r>
      <w:r>
        <w:rPr>
          <w:rFonts w:eastAsia="Times New Roman" w:cs="Times New Roman"/>
          <w:szCs w:val="24"/>
        </w:rPr>
        <w:t xml:space="preserve">φορέων της </w:t>
      </w:r>
      <w:r>
        <w:rPr>
          <w:rFonts w:eastAsia="Times New Roman" w:cs="Times New Roman"/>
          <w:szCs w:val="24"/>
        </w:rPr>
        <w:t>γε</w:t>
      </w:r>
      <w:r>
        <w:rPr>
          <w:rFonts w:eastAsia="Times New Roman" w:cs="Times New Roman"/>
          <w:szCs w:val="24"/>
        </w:rPr>
        <w:t xml:space="preserve">νικής </w:t>
      </w:r>
      <w:r>
        <w:rPr>
          <w:rFonts w:eastAsia="Times New Roman" w:cs="Times New Roman"/>
          <w:szCs w:val="24"/>
        </w:rPr>
        <w:t>κ</w:t>
      </w:r>
      <w:r>
        <w:rPr>
          <w:rFonts w:eastAsia="Times New Roman" w:cs="Times New Roman"/>
          <w:szCs w:val="24"/>
        </w:rPr>
        <w:t xml:space="preserve">υβέρνησης. Αυτό εξάλλου έγινε στο δημόσιο λογιστικό το 2014 επί των ημερών της προηγούμενης </w:t>
      </w:r>
      <w:r>
        <w:rPr>
          <w:rFonts w:eastAsia="Times New Roman" w:cs="Times New Roman"/>
          <w:szCs w:val="24"/>
        </w:rPr>
        <w:t>κ</w:t>
      </w:r>
      <w:r>
        <w:rPr>
          <w:rFonts w:eastAsia="Times New Roman" w:cs="Times New Roman"/>
          <w:szCs w:val="24"/>
        </w:rPr>
        <w:t>υβέρνησης. Όμως, τότε δεν έγινε κατά τρόπο υποχρεωτικό, δεν έγινε κατά τρόπο σαρωτικό και μάλιστα, με ποινή των φορέων, όπως προβλέπει το πολυν</w:t>
      </w:r>
      <w:r>
        <w:rPr>
          <w:rFonts w:eastAsia="Times New Roman" w:cs="Times New Roman"/>
          <w:szCs w:val="24"/>
        </w:rPr>
        <w:t xml:space="preserve">ομοσχέδιο τώρα. Η μεταφορά των διαθέσιμων είχε γίνει στην περίπτωση εκείνη σε περιορισμένο εύρος και πάντα με τη συναίνεση των φορέων. </w:t>
      </w:r>
    </w:p>
    <w:p w14:paraId="5470BF7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Σημειώνω ότι ο ορισμός των φορέων που υποχρεούνται να μεταφέρουν τα διαθέσιμά τους, σύμφωνα με το καινούργιο σύστημα, μη</w:t>
      </w:r>
      <w:r>
        <w:rPr>
          <w:rFonts w:eastAsia="Times New Roman" w:cs="Times New Roman"/>
          <w:szCs w:val="24"/>
        </w:rPr>
        <w:t xml:space="preserve">τρώο που τηρείται από την Ελληνική Στατιστική Αρχή μπορεί να αλλάζει μετά από πιέσεις της εκάστοτε </w:t>
      </w:r>
      <w:r>
        <w:rPr>
          <w:rFonts w:eastAsia="Times New Roman" w:cs="Times New Roman"/>
          <w:szCs w:val="24"/>
        </w:rPr>
        <w:t>κ</w:t>
      </w:r>
      <w:r>
        <w:rPr>
          <w:rFonts w:eastAsia="Times New Roman" w:cs="Times New Roman"/>
          <w:szCs w:val="24"/>
        </w:rPr>
        <w:t xml:space="preserve">υβέρνησης. Δεν έχουν μελετηθεί οι επιπτώσεις για τις εμπορικές τράπεζες, ιδίως για τις μικρότερες, από τη μεταφορά όλων των κεφαλαίων των φορέων της </w:t>
      </w:r>
      <w:r>
        <w:rPr>
          <w:rFonts w:eastAsia="Times New Roman" w:cs="Times New Roman"/>
          <w:szCs w:val="24"/>
        </w:rPr>
        <w:t>γ</w:t>
      </w:r>
      <w:r>
        <w:rPr>
          <w:rFonts w:eastAsia="Times New Roman" w:cs="Times New Roman"/>
          <w:szCs w:val="24"/>
        </w:rPr>
        <w:t>ενικής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υβέρνησης στον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λ</w:t>
      </w:r>
      <w:r>
        <w:rPr>
          <w:rFonts w:eastAsia="Times New Roman" w:cs="Times New Roman"/>
          <w:szCs w:val="24"/>
        </w:rPr>
        <w:t>ογαριασμό. Υπολογίζεται ότι το ποσό που θα μεταφερθεί υπερβαίνει τα 7 δισεκατομμύρια.</w:t>
      </w:r>
    </w:p>
    <w:p w14:paraId="5470BF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470BF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Σοβαρό πρόβλημα ρευστότητας αναμένεται να έχουν και οι φορεί</w:t>
      </w:r>
      <w:r>
        <w:rPr>
          <w:rFonts w:eastAsia="Times New Roman" w:cs="Times New Roman"/>
          <w:szCs w:val="24"/>
        </w:rPr>
        <w:t>ς, δήμοι, περιφέρειες, πανεπιστήμια, καθώς θα έχουν δικαίωμα να διατηρούν ρευστότητα μόνο για δεκαπέντε ημέρες. Άρα κανένας δυνατός προγραμματισμός. Ακόμα και για τις ανελαστικές δαπάνες τους, θα μπορεί να ορίζεται ειδικό όριο απολήψεων. Επομένως, στην ουσ</w:t>
      </w:r>
      <w:r>
        <w:rPr>
          <w:rFonts w:eastAsia="Times New Roman" w:cs="Times New Roman"/>
          <w:szCs w:val="24"/>
        </w:rPr>
        <w:t xml:space="preserve">ία, δεν μπορούν να λειτουργήσουν. Είναι φανερό ότι η Κυβέρνηση προσπαθεί να σκουπίσει, όσο μπορεί περισσότερο, τα ταμειακά διαθέσιμα για να μπορέσει να στηρίξει τον μύθο της καθαρής εξόδου. </w:t>
      </w:r>
    </w:p>
    <w:p w14:paraId="5470BF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Εάν δεν συμμορφωθούν οι φορείς στις υποχρεώσεις, οι συνέπειες είν</w:t>
      </w:r>
      <w:r>
        <w:rPr>
          <w:rFonts w:eastAsia="Times New Roman" w:cs="Times New Roman"/>
          <w:szCs w:val="24"/>
        </w:rPr>
        <w:t xml:space="preserve">αι βαριές. Ενδεικτικά: Στερούνται της επιχορήγησης, αλλά και κινδυνεύουν με καθαίρεση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Έχουμε μία δαμόκλειο σπάθη, για να διασφαλίζονται οι πολιτικά αρεστοί. Το ενεργητικό του κοινού κεφαλαίου οδεύει να επενδυθεί σε ομόλο</w:t>
      </w:r>
      <w:r>
        <w:rPr>
          <w:rFonts w:eastAsia="Times New Roman" w:cs="Times New Roman"/>
          <w:szCs w:val="24"/>
        </w:rPr>
        <w:t>γα διαφόρων κατηγοριών, τίτλοι διάφοροι, αλλά δεν υπάρχει κα</w:t>
      </w:r>
      <w:r>
        <w:rPr>
          <w:rFonts w:eastAsia="Times New Roman" w:cs="Times New Roman"/>
          <w:szCs w:val="24"/>
        </w:rPr>
        <w:t>μ</w:t>
      </w:r>
      <w:r>
        <w:rPr>
          <w:rFonts w:eastAsia="Times New Roman" w:cs="Times New Roman"/>
          <w:szCs w:val="24"/>
        </w:rPr>
        <w:t>μία πρόβλεψη για το τι θα γίνει εάν αποτύχει το σύστημα αυτό. Οι φορείς μπορούν μεν να έχουν δυνατότητα απαίτησης αποζημίωσης από το δημόσιο, αλλά παραμένει άγνωστο πότε και εάν θα τη λάβουν.</w:t>
      </w:r>
    </w:p>
    <w:p w14:paraId="5470BF7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ά την πρωτοφανή λιτότητα που βιώνουμε σήμερα, βλέπουμε ότι δημιουργούνται καινούργιες θέσεις εργασίας και δημιουργούνται νέες διευθύνσεις: Περισσότερες θέσεις στον ΟΔΔΗΧ, νέα διεύθυνση στο Γενικό Λογιστήριο με δεκαοκτώ νέες μόνιμες θέσεις υπαλλήλων, ολοένα</w:t>
      </w:r>
      <w:r>
        <w:rPr>
          <w:rFonts w:eastAsia="Times New Roman" w:cs="Times New Roman"/>
          <w:szCs w:val="24"/>
        </w:rPr>
        <w:t xml:space="preserve"> καινούργια δημοσιονομικά κόστη. Ταυτόχρονα, όμως, και μείωση των αρμοδιοτήτων του Γενικού Λογιστηρίου του Κράτους, με αποτέλεσμα η σμίκρυνση να προοιωνίζεται την ελάττωση του βάρους του.</w:t>
      </w:r>
    </w:p>
    <w:p w14:paraId="5470BF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νέας ρευστότητος μέσω </w:t>
      </w:r>
      <w:r>
        <w:rPr>
          <w:rFonts w:eastAsia="Times New Roman" w:cs="Times New Roman"/>
          <w:szCs w:val="24"/>
          <w:lang w:val="en-US"/>
        </w:rPr>
        <w:t>cash</w:t>
      </w:r>
      <w:r w:rsidRPr="00B55DDA">
        <w:rPr>
          <w:rFonts w:eastAsia="Times New Roman" w:cs="Times New Roman"/>
          <w:szCs w:val="24"/>
        </w:rPr>
        <w:t xml:space="preserve"> </w:t>
      </w:r>
      <w:r>
        <w:rPr>
          <w:rFonts w:eastAsia="Times New Roman" w:cs="Times New Roman"/>
          <w:szCs w:val="24"/>
          <w:lang w:val="en-US"/>
        </w:rPr>
        <w:t>buffer</w:t>
      </w:r>
      <w:r w:rsidRPr="00B55DDA">
        <w:rPr>
          <w:rFonts w:eastAsia="Times New Roman" w:cs="Times New Roman"/>
          <w:szCs w:val="24"/>
        </w:rPr>
        <w:t>,</w:t>
      </w:r>
      <w:r>
        <w:rPr>
          <w:rFonts w:eastAsia="Times New Roman" w:cs="Times New Roman"/>
          <w:szCs w:val="24"/>
        </w:rPr>
        <w:t xml:space="preserve"> το περίφημο μαξιλάρι</w:t>
      </w:r>
      <w:r>
        <w:rPr>
          <w:rFonts w:eastAsia="Times New Roman" w:cs="Times New Roman"/>
          <w:szCs w:val="24"/>
        </w:rPr>
        <w:t xml:space="preserve">, σε βάρος των φορολογουμένων είναι προφανώς μία εσφαλμένη τακτική. Πολύ καλύτερο θα ήταν να αναζητηθούν τα 27 δισεκατομμύρια και πλέον, που ακόμα θα μπορούσε να είχε αποδώσει το τρίτο μνημόνιο. </w:t>
      </w:r>
    </w:p>
    <w:p w14:paraId="5470BF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να λεπτό, κύριε Πρόεδρε, να μιλήσω για τις κρατικές </w:t>
      </w:r>
      <w:r>
        <w:rPr>
          <w:rFonts w:eastAsia="Times New Roman" w:cs="Times New Roman"/>
          <w:szCs w:val="24"/>
        </w:rPr>
        <w:t>εγγυήσεις, το δεύτερο θέμα, το οποίο θεωρώ πολύ σημαντικό. Πρώτα</w:t>
      </w:r>
      <w:r>
        <w:rPr>
          <w:rFonts w:eastAsia="Times New Roman" w:cs="Times New Roman"/>
          <w:szCs w:val="24"/>
        </w:rPr>
        <w:t xml:space="preserve"> </w:t>
      </w:r>
      <w:r>
        <w:rPr>
          <w:rFonts w:eastAsia="Times New Roman" w:cs="Times New Roman"/>
          <w:szCs w:val="24"/>
        </w:rPr>
        <w:t>πρώτα να πω ότι βρήκα εξαιρετικά παράδοξο, αλλά και ευχάριστο για εμένα, να διαβάζω στην έκθεση ότι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εκθέτουν την άποψή τους για το παρεμβατικό κράτος και τον ρόλο του και να </w:t>
      </w:r>
      <w:r>
        <w:rPr>
          <w:rFonts w:eastAsia="Times New Roman" w:cs="Times New Roman"/>
          <w:szCs w:val="24"/>
        </w:rPr>
        <w:t xml:space="preserve">ομολογούν ότι είναι ανάγκη να περιοριστεί στον παρεμβατικό της ρόλο και να περιοριστούν οι κρατικές εγγυήσεις. Μπράβο. Μακάρι αυτό να το είχατε κάνει από καιρό και να το είχατε καταλάβει νωρίτερα. </w:t>
      </w:r>
    </w:p>
    <w:p w14:paraId="5470BF8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κεφάλαιο αυτό τίθενται πάρα πολλά ζητήματα: </w:t>
      </w:r>
    </w:p>
    <w:p w14:paraId="5470BF8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w:t>
      </w:r>
      <w:r>
        <w:rPr>
          <w:rFonts w:eastAsia="Times New Roman" w:cs="Times New Roman"/>
          <w:szCs w:val="24"/>
        </w:rPr>
        <w:t>είναι η γκρίζα γραμμή που χωρίζει τους δυνητικούς δικαιούχους, για την παροχή κρατικής εγγύησης και μη. Υπάρχει μεγάλη ασάφεια ως προς τις επιμέρους κατηγορίες. Για παράδειγμα, εγγυήσεις υπέρ φυσικών προσώπων που το βιοτικό τους επίπεδο είναι ιδιαίτερα χαμ</w:t>
      </w:r>
      <w:r>
        <w:rPr>
          <w:rFonts w:eastAsia="Times New Roman" w:cs="Times New Roman"/>
          <w:szCs w:val="24"/>
        </w:rPr>
        <w:t>ηλό ή που καλύπτουν κοινωνικές ανάγκες. Τι σημαίνει αυτό; Δεν υπάρχει κανένας ορισμός και υπάρχει ένα μεγάλο φλου.</w:t>
      </w:r>
    </w:p>
    <w:p w14:paraId="5470BF84"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πρόβλεψη παροχής εγγύησης υπέρ επιχειρήσεων που ασκούν ορισμένη οικονομική δραστηριότητα ή δραστηριοποιούνται σε ορισμένο κλάδο κρύβει ενδε</w:t>
      </w:r>
      <w:r>
        <w:rPr>
          <w:rFonts w:eastAsia="Times New Roman"/>
          <w:szCs w:val="24"/>
        </w:rPr>
        <w:t xml:space="preserve">χομένως νόθευση ανταγωνισμού. Υπάρχει λόγος να προβλέπεται παροχή κρατικής εγγύησης υπέρ ιδιωτικών επιχειρήσεων που έχουν πληγεί από θεομηνίες ή άλλα έκτακτα γεγονότα, αντί να οδηγηθούν οι επιχειρήσεις αυτές να μεριμνούν οι ίδιες για την ασφάλισή τους όσο </w:t>
      </w:r>
      <w:r>
        <w:rPr>
          <w:rFonts w:eastAsia="Times New Roman"/>
          <w:szCs w:val="24"/>
        </w:rPr>
        <w:t xml:space="preserve">είναι καιρός; </w:t>
      </w:r>
    </w:p>
    <w:p w14:paraId="5470BF85"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00129D">
        <w:rPr>
          <w:rFonts w:eastAsia="Times New Roman"/>
          <w:b/>
          <w:szCs w:val="24"/>
        </w:rPr>
        <w:t>ΠΡΟΕΔΡΕΥΩΝ (Σπυρίδων Λυκούδης):</w:t>
      </w:r>
      <w:r>
        <w:rPr>
          <w:rFonts w:eastAsia="Times New Roman"/>
          <w:szCs w:val="24"/>
        </w:rPr>
        <w:t xml:space="preserve"> Κύριε Φορτσάκη, ολοκληρώστε, παρακαλώ.</w:t>
      </w:r>
    </w:p>
    <w:p w14:paraId="5470BF86"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ΘΕΟΔΩΡΟΣ ΦΟΡΤΣΑΚΗΣ:</w:t>
      </w:r>
      <w:r>
        <w:rPr>
          <w:rFonts w:eastAsia="Times New Roman"/>
          <w:szCs w:val="24"/>
        </w:rPr>
        <w:t xml:space="preserve"> Τελειώνω, κύριε Πρόεδρε σε δέκα δευτερόλεπτα.</w:t>
      </w:r>
    </w:p>
    <w:p w14:paraId="5470BF87"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Γιατί παρέχεται κρατική εγγύηση υπέρ προβληματικών επιχειρήσεων με τη μορφή ενίσχυσης διάσωσης ή ενίσχυσ</w:t>
      </w:r>
      <w:r>
        <w:rPr>
          <w:rFonts w:eastAsia="Times New Roman"/>
          <w:szCs w:val="24"/>
        </w:rPr>
        <w:t>ης αναδιάρθρωσης, τη στιγμή που ορθώς απαγορεύεται η παροχή σε εκείνες οι οποίες έχουν οφειλές στις ΔΕΗ, στις ΔΟΥ ή έχουν μπει σε διαδικασία πτώχευσης; Δεν ορίζετε ποιοι είναι οι κρατικοί φορείς που ασκούν επιχειρηματική δραστηριότητα.</w:t>
      </w:r>
    </w:p>
    <w:p w14:paraId="5470BF88"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w:t>
      </w:r>
      <w:r>
        <w:rPr>
          <w:rFonts w:eastAsia="Times New Roman"/>
          <w:szCs w:val="24"/>
        </w:rPr>
        <w:t xml:space="preserve"> Παρακαλώ, κύριε συνάδελφε. Είμαστε στα οκτώ λεπτά.</w:t>
      </w:r>
    </w:p>
    <w:p w14:paraId="5470BF89"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ΘΕΟΔΩΡΟΣ ΦΟΡΤΣΑΚΗΣ:</w:t>
      </w:r>
      <w:r>
        <w:rPr>
          <w:rFonts w:eastAsia="Times New Roman"/>
          <w:szCs w:val="24"/>
        </w:rPr>
        <w:t xml:space="preserve"> Τελειώνω, κύριε Πρόεδρε, αμέσως. Σημειώνω, κύριε Πρόεδρε, ότι υπήρξαν και ομιλητές που έκαναν χρήση, περίπου, 120% του χρόνου τους κι εκεί δεν είδα το Προεδρείο να έχει καμμ</w:t>
      </w:r>
      <w:r>
        <w:rPr>
          <w:rFonts w:eastAsia="Times New Roman"/>
          <w:szCs w:val="24"/>
        </w:rPr>
        <w:t>ία αυστηρότητα. Θα παρακαλούσα, λοιπόν, η ισότητα να είναι προς όλους, να μην είναι επιλεκτική, διότι πρέπει κάποτε να μπορούν να μιλάνε και οι Βουλευτές, εκτός αν θέλουμε αυτή η Αίθουσα εδώ να είναι ένα Βήμα κωμωδίας, όπου θα ακούμε τους μονολόγους των δι</w:t>
      </w:r>
      <w:r>
        <w:rPr>
          <w:rFonts w:eastAsia="Times New Roman"/>
          <w:szCs w:val="24"/>
        </w:rPr>
        <w:t>αφόρων Υπουργών και τους κυβερνητικούς κι εμείς δεν θα μπορούμε να μιλάμε. Αν θέλετε δεν μιλάω και καθόλου, δηλαδή. Όμως, πρέπει να ακούσει και το κοινό ότι έχει γίνει κωμωδία η Βουλή των Ελλήνων, να μην μπορεί να μιλήσει ένας Βουλευτής και να πει πέντε πρ</w:t>
      </w:r>
      <w:r>
        <w:rPr>
          <w:rFonts w:eastAsia="Times New Roman"/>
          <w:szCs w:val="24"/>
        </w:rPr>
        <w:t xml:space="preserve">άγματα για ένα νομοσχέδιο, το οποίο καλύπτει χιλιάδες σελίδες. </w:t>
      </w:r>
    </w:p>
    <w:p w14:paraId="5470BF8A"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470BF8B"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Εγώ θα τελειώσω πάντως, κύριε Πρόεδρε, για να μην σας φέρω σε δύσκολη θέση στα επόμενα είκοσι δευτερόλεπτα.</w:t>
      </w:r>
    </w:p>
    <w:p w14:paraId="5470BF8C"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Είναι πραγματικά, επίσης, παρά</w:t>
      </w:r>
      <w:r>
        <w:rPr>
          <w:rFonts w:eastAsia="Times New Roman"/>
          <w:szCs w:val="24"/>
        </w:rPr>
        <w:t>δοξο να βλέπουμε ότι ο Υπουργός θα προΐσταται οργάνου, του οποίου θα παίρνει τη σύμφωνη γνώμη</w:t>
      </w:r>
      <w:r w:rsidRPr="004566E1">
        <w:rPr>
          <w:rFonts w:eastAsia="Times New Roman"/>
          <w:szCs w:val="24"/>
        </w:rPr>
        <w:t xml:space="preserve"> </w:t>
      </w:r>
      <w:r>
        <w:rPr>
          <w:rFonts w:eastAsia="Times New Roman"/>
          <w:szCs w:val="24"/>
        </w:rPr>
        <w:t xml:space="preserve">και θα αποφασίζει, και όπου ο ίδιος Υπουργός προΐσταται. </w:t>
      </w:r>
    </w:p>
    <w:p w14:paraId="5470BF8D"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Κλείνω λέγοντας ότι το θέμα της απαλλαγής του ελληνικού Δημοσίου από τη διαγραφή βεβαιωμένων οφειλών είν</w:t>
      </w:r>
      <w:r>
        <w:rPr>
          <w:rFonts w:eastAsia="Times New Roman"/>
          <w:szCs w:val="24"/>
        </w:rPr>
        <w:t xml:space="preserve">αι λεπτό και πρέπει να μελετηθεί περισσότερο για να αποκλειστεί τυχόν αξίωση κατά του ελληνικού </w:t>
      </w:r>
      <w:r>
        <w:rPr>
          <w:rFonts w:eastAsia="Times New Roman"/>
          <w:szCs w:val="24"/>
        </w:rPr>
        <w:t>δ</w:t>
      </w:r>
      <w:r>
        <w:rPr>
          <w:rFonts w:eastAsia="Times New Roman"/>
          <w:szCs w:val="24"/>
        </w:rPr>
        <w:t>ημοσίου. Το 1,5% των πρωτογενών δαπανών που έχει τεθεί ως όριο είναι μεν θετικό, διότι παλαιότερα ήταν μεγαλύτερο το όριο, αλλά δεν υπάρχει καμμία κύρωση για τ</w:t>
      </w:r>
      <w:r>
        <w:rPr>
          <w:rFonts w:eastAsia="Times New Roman"/>
          <w:szCs w:val="24"/>
        </w:rPr>
        <w:t>υχόν υπέρβασή του. Βαριές δεσμεύσεις, αντιλαϊκά μέτρα, υπερβολικά και αχρείαστα πρωτογενή πλεονάσματα για πολλά χρόνια, μηδενική χρηματοδότηση, ενεχυρίαση της δημόσιας περιουσίας, επικοινωνιακή και όχι αναπτυξιακή δημοσιονομική διακυβέρνηση, γραφειοκρατία…</w:t>
      </w:r>
    </w:p>
    <w:p w14:paraId="5470BF8E"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στα δέκα λεπτά έχετε κόψει το πεντάλεπτο ενός συναδέλφου σας.</w:t>
      </w:r>
    </w:p>
    <w:p w14:paraId="5470BF8F"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ΘΕΟΔΩΡΟΣ ΦΟΡΤΣΑΚΗΣ:</w:t>
      </w:r>
      <w:r>
        <w:rPr>
          <w:rFonts w:eastAsia="Times New Roman"/>
          <w:szCs w:val="24"/>
        </w:rPr>
        <w:t xml:space="preserve"> Και δυστυχώς οδηγούμαστε σε ένα αδιέξοδο ξανά.</w:t>
      </w:r>
    </w:p>
    <w:p w14:paraId="5470BF90"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κύριε Πρόεδρε.</w:t>
      </w:r>
    </w:p>
    <w:p w14:paraId="5470BF91"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w:t>
      </w:r>
      <w:r>
        <w:rPr>
          <w:rFonts w:eastAsia="Times New Roman"/>
          <w:szCs w:val="24"/>
        </w:rPr>
        <w:t>ς)</w:t>
      </w:r>
    </w:p>
    <w:p w14:paraId="5470BF92"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Λοβέρδο, θέλετε τον λόγο. Για δύο λεπτά, σας παρακαλώ.</w:t>
      </w:r>
    </w:p>
    <w:p w14:paraId="5470BF93"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C7FCC">
        <w:rPr>
          <w:rFonts w:eastAsia="Times New Roman"/>
          <w:b/>
          <w:szCs w:val="24"/>
        </w:rPr>
        <w:t xml:space="preserve">ΑΝΔΡΕΑΣ ΛΟΒΕΡΔΟΣ: </w:t>
      </w:r>
      <w:r>
        <w:rPr>
          <w:rFonts w:eastAsia="Times New Roman"/>
          <w:szCs w:val="24"/>
        </w:rPr>
        <w:t xml:space="preserve">Κοιτάξτε, κύριε Πρόεδρε, δεν θα έπαιρνα τον λόγο μετά την παρέμβαση και την ομιλία του κυρίου Αντιπροέδρου της Κυβέρνησης γι’ αυτά που είπε σχετικά με το </w:t>
      </w:r>
      <w:r>
        <w:rPr>
          <w:rFonts w:eastAsia="Times New Roman"/>
          <w:szCs w:val="24"/>
        </w:rPr>
        <w:t>υ</w:t>
      </w:r>
      <w:r>
        <w:rPr>
          <w:rFonts w:eastAsia="Times New Roman"/>
          <w:szCs w:val="24"/>
        </w:rPr>
        <w:t>περταμείο. Θα του πω, όμως, με την ευκαιρία που παίρνω τον λόγο -γιατί θα προσθέσω κάτι άλλο το οποίο</w:t>
      </w:r>
      <w:r>
        <w:rPr>
          <w:rFonts w:eastAsia="Times New Roman"/>
          <w:szCs w:val="24"/>
        </w:rPr>
        <w:t xml:space="preserve"> με ερέθισε ιδιαιτέρως- το εξής: Κύριε Αντιπρόεδρε, έχουμε από το πρωί που συζητάμε εδώ και στις επιτροπές δ</w:t>
      </w:r>
      <w:r>
        <w:rPr>
          <w:rFonts w:eastAsia="Times New Roman"/>
          <w:szCs w:val="24"/>
        </w:rPr>
        <w:t>ύ</w:t>
      </w:r>
      <w:r>
        <w:rPr>
          <w:rFonts w:eastAsia="Times New Roman"/>
          <w:szCs w:val="24"/>
        </w:rPr>
        <w:t xml:space="preserve">ο μέρες με τον κ. Τσακαλώτο παρόντα, για το ιστορικό αυτού του </w:t>
      </w:r>
      <w:r>
        <w:rPr>
          <w:rFonts w:eastAsia="Times New Roman"/>
          <w:szCs w:val="24"/>
        </w:rPr>
        <w:t>υ</w:t>
      </w:r>
      <w:r>
        <w:rPr>
          <w:rFonts w:eastAsia="Times New Roman"/>
          <w:szCs w:val="24"/>
        </w:rPr>
        <w:t xml:space="preserve">περταμείου του ενός αιώνα, που είναι δικό σας δημιούργημα. </w:t>
      </w:r>
      <w:r>
        <w:rPr>
          <w:rFonts w:eastAsia="Times New Roman"/>
          <w:szCs w:val="24"/>
        </w:rPr>
        <w:t>Ό</w:t>
      </w:r>
      <w:r>
        <w:rPr>
          <w:rFonts w:eastAsia="Times New Roman"/>
          <w:szCs w:val="24"/>
        </w:rPr>
        <w:t>ταν αναγκάστηκε πιεζόμε</w:t>
      </w:r>
      <w:r>
        <w:rPr>
          <w:rFonts w:eastAsia="Times New Roman"/>
          <w:szCs w:val="24"/>
        </w:rPr>
        <w:t xml:space="preserve">νος ο Υπουργός να πάει προς τα πίσω, σταμάτησε στο καλοκαίρι του 2015, αναφερόμενος στο μνημόνιο που ψηφίσαμε κι εμείς να σας στηρίξουμε τότε όταν διασπαστήκατε. Δεν πήγε παραπίσω, διότι έχει δυνατότητα διάκρισης. </w:t>
      </w:r>
    </w:p>
    <w:p w14:paraId="5470BF94"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Εσείς τη χάσατε απόψε αυτήν τη δυνατότητα</w:t>
      </w:r>
      <w:r>
        <w:rPr>
          <w:rFonts w:eastAsia="Times New Roman"/>
          <w:szCs w:val="24"/>
        </w:rPr>
        <w:t xml:space="preserve"> διάκρισης και λέτε πράγματα για τα 50 δισεκατομμύρια; Αναφέρεστε σε ιστορικά διαφορετικών πραγμάτων για νομικά πρόσωπα με ελληνική διοίκηση, ενώ εσείς αυτά τα αναθέσατε σε ξένους; </w:t>
      </w:r>
      <w:r>
        <w:rPr>
          <w:rFonts w:eastAsia="Times New Roman"/>
          <w:szCs w:val="24"/>
        </w:rPr>
        <w:t>Σ</w:t>
      </w:r>
      <w:r>
        <w:rPr>
          <w:rFonts w:eastAsia="Times New Roman"/>
          <w:szCs w:val="24"/>
        </w:rPr>
        <w:t>ήμερα εδώ σας καταδείξαμε ότι περνάτε στα χέρια τους ακόμα και μετοχές ετα</w:t>
      </w:r>
      <w:r>
        <w:rPr>
          <w:rFonts w:eastAsia="Times New Roman"/>
          <w:szCs w:val="24"/>
        </w:rPr>
        <w:t xml:space="preserve">ιρειών του </w:t>
      </w:r>
      <w:r>
        <w:rPr>
          <w:rFonts w:eastAsia="Times New Roman"/>
          <w:szCs w:val="24"/>
        </w:rPr>
        <w:t>δ</w:t>
      </w:r>
      <w:r>
        <w:rPr>
          <w:rFonts w:eastAsia="Times New Roman"/>
          <w:szCs w:val="24"/>
        </w:rPr>
        <w:t xml:space="preserve">ημοσίου που προστατεύονται από το Σύνταγμα; </w:t>
      </w:r>
    </w:p>
    <w:p w14:paraId="5470BF95"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Πρέπει λιγάκι να σεμνύνεστε, όταν απευθύνεστε στην αντιπολίτευση και ειδικά σε μας. Αλλά δεν θα τα έλεγα, κύριε Πρόεδρε. Κάθομαι στην καρέκλα μου, λέγοντας το εξής: Τι μας λέει τώρα περί εισαγγελέων </w:t>
      </w:r>
      <w:r>
        <w:rPr>
          <w:rFonts w:eastAsia="Times New Roman"/>
          <w:szCs w:val="24"/>
        </w:rPr>
        <w:t xml:space="preserve">και οικονομικών των κομμάτων; Δεν αμφισβητώ ότι ξέρει καλά τι σημαίνουν εισαγγελείς. Ήταν το ’89 εκεί, παρών, όταν εδίωκαν τον Ανδρέα Παπανδρέου, αλλά τώρα για τα οικονομικά των κομμάτων, εμείς τα δικά μα τα πήγαμε στη </w:t>
      </w:r>
      <w:r>
        <w:rPr>
          <w:rFonts w:eastAsia="Times New Roman"/>
          <w:szCs w:val="24"/>
        </w:rPr>
        <w:t>δ</w:t>
      </w:r>
      <w:r>
        <w:rPr>
          <w:rFonts w:eastAsia="Times New Roman"/>
          <w:szCs w:val="24"/>
        </w:rPr>
        <w:t xml:space="preserve">ικαιοσύνη. Ας πάτε κι εσείς τα δικά </w:t>
      </w:r>
      <w:r>
        <w:rPr>
          <w:rFonts w:eastAsia="Times New Roman"/>
          <w:szCs w:val="24"/>
        </w:rPr>
        <w:t xml:space="preserve">σας με τα καταπιστεύματα και με τις </w:t>
      </w:r>
      <w:r>
        <w:rPr>
          <w:rFonts w:eastAsia="Times New Roman"/>
          <w:szCs w:val="24"/>
          <w:lang w:val="en-US"/>
        </w:rPr>
        <w:t>offshore</w:t>
      </w:r>
      <w:r w:rsidRPr="00F00890">
        <w:rPr>
          <w:rFonts w:eastAsia="Times New Roman"/>
          <w:szCs w:val="24"/>
        </w:rPr>
        <w:t xml:space="preserve"> </w:t>
      </w:r>
      <w:r>
        <w:rPr>
          <w:rFonts w:eastAsia="Times New Roman"/>
          <w:szCs w:val="24"/>
        </w:rPr>
        <w:t>εταιρείες. Θα μας κάνετε τη χάρη. Επιτέλους πια!</w:t>
      </w:r>
    </w:p>
    <w:p w14:paraId="5470BF96"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5470BF97"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w:t>
      </w:r>
    </w:p>
    <w:p w14:paraId="5470BF98"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Κύριε Αντιπρόεδρε, παρακαλώ, πολύ σύντομα την απάντησή σας. </w:t>
      </w:r>
    </w:p>
    <w:p w14:paraId="5470BF99"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πολύ.</w:t>
      </w:r>
    </w:p>
    <w:p w14:paraId="5470BF9A"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F00890">
        <w:rPr>
          <w:rFonts w:eastAsia="Times New Roman"/>
          <w:b/>
          <w:szCs w:val="24"/>
        </w:rPr>
        <w:t xml:space="preserve">ΙΩΑΝΝΗΣ ΔΡΑΓΑΣΑΚΗΣ (Αντιπρόεδρος της Κυβέρνησης </w:t>
      </w:r>
      <w:r>
        <w:rPr>
          <w:rFonts w:eastAsia="Times New Roman"/>
          <w:b/>
          <w:szCs w:val="24"/>
        </w:rPr>
        <w:t>και</w:t>
      </w:r>
      <w:r>
        <w:rPr>
          <w:rFonts w:eastAsia="Times New Roman"/>
          <w:b/>
          <w:szCs w:val="24"/>
        </w:rPr>
        <w:t xml:space="preserve"> </w:t>
      </w:r>
      <w:r w:rsidRPr="00F00890">
        <w:rPr>
          <w:rFonts w:eastAsia="Times New Roman"/>
          <w:b/>
          <w:szCs w:val="24"/>
        </w:rPr>
        <w:t>Υπουργός Οικονομίας και Ανάπτυξης):</w:t>
      </w:r>
      <w:r>
        <w:rPr>
          <w:rFonts w:eastAsia="Times New Roman"/>
          <w:szCs w:val="24"/>
        </w:rPr>
        <w:t xml:space="preserve"> Δεν κατανοώ τη ρητορική σας, κύριε Λοβέρδο. </w:t>
      </w:r>
    </w:p>
    <w:p w14:paraId="5470BF9B" w14:textId="77777777" w:rsidR="001F594C" w:rsidRDefault="008C7D1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Καταθέτω στα Πρακτικά. Πρώτο μνημόνιο: 50 δισε</w:t>
      </w:r>
      <w:r>
        <w:rPr>
          <w:rFonts w:eastAsia="Times New Roman"/>
          <w:szCs w:val="24"/>
        </w:rPr>
        <w:t>κατομμύρια ιδιωτικοποιήσεις.</w:t>
      </w:r>
    </w:p>
    <w:p w14:paraId="5470BF9C" w14:textId="77777777" w:rsidR="001F594C" w:rsidRDefault="008C7D1C">
      <w:pPr>
        <w:spacing w:line="600" w:lineRule="auto"/>
        <w:ind w:firstLine="720"/>
        <w:contextualSpacing/>
        <w:jc w:val="both"/>
        <w:rPr>
          <w:rFonts w:eastAsia="Times New Roman"/>
          <w:szCs w:val="24"/>
        </w:rPr>
      </w:pPr>
      <w:r w:rsidRPr="000D63A8">
        <w:rPr>
          <w:rFonts w:eastAsia="Times New Roman" w:cs="Times New Roman"/>
          <w:szCs w:val="24"/>
        </w:rPr>
        <w:t>(Στο σημείο αυτό ο</w:t>
      </w:r>
      <w:r w:rsidRPr="00F00890">
        <w:rPr>
          <w:rFonts w:eastAsia="Times New Roman" w:cs="Times New Roman"/>
          <w:szCs w:val="24"/>
        </w:rPr>
        <w:t xml:space="preserve"> </w:t>
      </w:r>
      <w:r w:rsidRPr="00F00890">
        <w:rPr>
          <w:rFonts w:eastAsia="Times New Roman"/>
          <w:szCs w:val="24"/>
        </w:rPr>
        <w:t>Αντιπρόεδρος της Κυβέρνησης και Υπουργός Οικονομίας και Ανάπτυξης</w:t>
      </w:r>
      <w:r w:rsidRPr="00F00890">
        <w:rPr>
          <w:rFonts w:eastAsia="Times New Roman" w:cs="Times New Roman"/>
          <w:szCs w:val="24"/>
        </w:rPr>
        <w:t xml:space="preserve"> </w:t>
      </w:r>
      <w:r w:rsidRPr="000D63A8">
        <w:rPr>
          <w:rFonts w:eastAsia="Times New Roman" w:cs="Times New Roman"/>
          <w:szCs w:val="24"/>
        </w:rPr>
        <w:t xml:space="preserve">κ. </w:t>
      </w:r>
      <w:r>
        <w:rPr>
          <w:rFonts w:eastAsia="Times New Roman" w:cs="Times New Roman"/>
          <w:szCs w:val="24"/>
        </w:rPr>
        <w:t>Ιωάννης Δραγασάκης</w:t>
      </w:r>
      <w:r w:rsidRPr="000D63A8">
        <w:rPr>
          <w:rFonts w:eastAsia="Times New Roman" w:cs="Times New Roman"/>
          <w:szCs w:val="24"/>
        </w:rPr>
        <w:t xml:space="preserve"> καταθέτει για τα Πρακτικά τ</w:t>
      </w:r>
      <w:r>
        <w:rPr>
          <w:rFonts w:eastAsia="Times New Roman" w:cs="Times New Roman"/>
          <w:szCs w:val="24"/>
        </w:rPr>
        <w:t xml:space="preserve">ο προαναφερθέν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w:t>
      </w:r>
      <w:r w:rsidRPr="000D63A8">
        <w:rPr>
          <w:rFonts w:eastAsia="Times New Roman" w:cs="Times New Roman"/>
          <w:szCs w:val="24"/>
        </w:rPr>
        <w:t xml:space="preserve"> Στενογραφίας και Πρακτικών της Βουλής)</w:t>
      </w:r>
    </w:p>
    <w:p w14:paraId="5470BF9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6F52BA">
        <w:rPr>
          <w:rFonts w:eastAsia="Times New Roman" w:cs="Times New Roman"/>
          <w:b/>
          <w:szCs w:val="24"/>
        </w:rPr>
        <w:t>ΣΟΦΙΑ ΒΟΥΛΤΕΨΗ:</w:t>
      </w:r>
      <w:r>
        <w:rPr>
          <w:rFonts w:eastAsia="Times New Roman" w:cs="Times New Roman"/>
          <w:b/>
          <w:szCs w:val="24"/>
        </w:rPr>
        <w:t xml:space="preserve"> </w:t>
      </w:r>
      <w:r>
        <w:rPr>
          <w:rFonts w:eastAsia="Times New Roman" w:cs="Times New Roman"/>
          <w:szCs w:val="24"/>
        </w:rPr>
        <w:t xml:space="preserve">Τι σχέση έχει με το </w:t>
      </w:r>
      <w:r>
        <w:rPr>
          <w:rFonts w:eastAsia="Times New Roman" w:cs="Times New Roman"/>
          <w:szCs w:val="24"/>
        </w:rPr>
        <w:t>υ</w:t>
      </w:r>
      <w:r>
        <w:rPr>
          <w:rFonts w:eastAsia="Times New Roman" w:cs="Times New Roman"/>
          <w:szCs w:val="24"/>
        </w:rPr>
        <w:t>περταμείο;</w:t>
      </w:r>
    </w:p>
    <w:p w14:paraId="5470BF9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6F52BA">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w:t>
      </w:r>
      <w:r w:rsidRPr="006F52BA">
        <w:rPr>
          <w:rFonts w:eastAsia="Times New Roman" w:cs="Times New Roman"/>
          <w:b/>
          <w:szCs w:val="24"/>
        </w:rPr>
        <w:t>Υπ</w:t>
      </w:r>
      <w:r>
        <w:rPr>
          <w:rFonts w:eastAsia="Times New Roman" w:cs="Times New Roman"/>
          <w:b/>
          <w:szCs w:val="24"/>
        </w:rPr>
        <w:t>ουργός Οικονομίας και Ανάπτυξης</w:t>
      </w:r>
      <w:r w:rsidRPr="006F52B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Είχατε αναλάβει τη δέσμευση να πουλήσετε περιουσιακά στοιχεία και να εισπράξετε 50% και εμείς έπρεπε να ανατρέψουμε αυτή την πολιτική. </w:t>
      </w:r>
    </w:p>
    <w:p w14:paraId="5470BF9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Όχι ο Γάλλος, όχι οι ξένοι. </w:t>
      </w:r>
    </w:p>
    <w:p w14:paraId="5470BFA0"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6F52BA">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w:t>
      </w:r>
      <w:r w:rsidRPr="006F52BA">
        <w:rPr>
          <w:rFonts w:eastAsia="Times New Roman" w:cs="Times New Roman"/>
          <w:b/>
          <w:szCs w:val="24"/>
        </w:rPr>
        <w:t>Υπουργός Οικονομίας και</w:t>
      </w:r>
      <w:r w:rsidRPr="006F52BA">
        <w:rPr>
          <w:rFonts w:eastAsia="Times New Roman" w:cs="Times New Roman"/>
          <w:b/>
          <w:szCs w:val="24"/>
        </w:rPr>
        <w:t xml:space="preserve"> Ανάπτυξης):</w:t>
      </w:r>
      <w:r>
        <w:rPr>
          <w:rFonts w:eastAsia="Times New Roman" w:cs="Times New Roman"/>
          <w:szCs w:val="24"/>
        </w:rPr>
        <w:t xml:space="preserve"> Δεύτερον, το αντίστοιχο από το δεύτερο μνημόνιο, το οποίο επαναλαμβάνει τη δέσμευση να πουληθούν περιουσιακά στοιχεία ύψους 50 δισεκατομμυρίων ευρώ σε συνθήκες κρίσης κ</w:t>
      </w:r>
      <w:r>
        <w:rPr>
          <w:rFonts w:eastAsia="Times New Roman" w:cs="Times New Roman"/>
          <w:szCs w:val="24"/>
        </w:rPr>
        <w:t>.</w:t>
      </w:r>
      <w:r>
        <w:rPr>
          <w:rFonts w:eastAsia="Times New Roman" w:cs="Times New Roman"/>
          <w:szCs w:val="24"/>
        </w:rPr>
        <w:t xml:space="preserve">λπ.. </w:t>
      </w:r>
    </w:p>
    <w:p w14:paraId="5470BFA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w:t>
      </w:r>
      <w:r w:rsidRPr="000D63A8">
        <w:rPr>
          <w:rFonts w:eastAsia="Times New Roman" w:cs="Times New Roman"/>
          <w:szCs w:val="24"/>
        </w:rPr>
        <w:t>Στο σημείο αυτό ο</w:t>
      </w:r>
      <w:r w:rsidRPr="00F00890">
        <w:rPr>
          <w:rFonts w:eastAsia="Times New Roman" w:cs="Times New Roman"/>
          <w:szCs w:val="24"/>
        </w:rPr>
        <w:t xml:space="preserve"> </w:t>
      </w:r>
      <w:r w:rsidRPr="00F00890">
        <w:rPr>
          <w:rFonts w:eastAsia="Times New Roman"/>
          <w:szCs w:val="24"/>
        </w:rPr>
        <w:t>Αντιπρόεδρος της Κυβέρνησης και Υπουργός Οικονομί</w:t>
      </w:r>
      <w:r w:rsidRPr="00F00890">
        <w:rPr>
          <w:rFonts w:eastAsia="Times New Roman"/>
          <w:szCs w:val="24"/>
        </w:rPr>
        <w:t>ας και Ανάπτυξης</w:t>
      </w:r>
      <w:r w:rsidRPr="00F00890">
        <w:rPr>
          <w:rFonts w:eastAsia="Times New Roman" w:cs="Times New Roman"/>
          <w:szCs w:val="24"/>
        </w:rPr>
        <w:t xml:space="preserve"> </w:t>
      </w:r>
      <w:r w:rsidRPr="000D63A8">
        <w:rPr>
          <w:rFonts w:eastAsia="Times New Roman" w:cs="Times New Roman"/>
          <w:szCs w:val="24"/>
        </w:rPr>
        <w:t xml:space="preserve">κ. </w:t>
      </w:r>
      <w:r>
        <w:rPr>
          <w:rFonts w:eastAsia="Times New Roman" w:cs="Times New Roman"/>
          <w:szCs w:val="24"/>
        </w:rPr>
        <w:t>Ιωάννης Δραγασάκης</w:t>
      </w:r>
      <w:r w:rsidRPr="000D63A8">
        <w:rPr>
          <w:rFonts w:eastAsia="Times New Roman" w:cs="Times New Roman"/>
          <w:szCs w:val="24"/>
        </w:rPr>
        <w:t xml:space="preserve"> καταθέτει για τα Πρακτικά τ</w:t>
      </w:r>
      <w:r>
        <w:rPr>
          <w:rFonts w:eastAsia="Times New Roman" w:cs="Times New Roman"/>
          <w:szCs w:val="24"/>
        </w:rPr>
        <w:t xml:space="preserve">ο προαναφερθέν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5470BFA2"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αυτή την πολιτική αντιμετωπίσαμε, αυτό μας ζητούσε </w:t>
      </w:r>
      <w:r>
        <w:rPr>
          <w:rFonts w:eastAsia="Times New Roman" w:cs="Times New Roman"/>
          <w:szCs w:val="24"/>
        </w:rPr>
        <w:t>ο κ. Σόιμπλε και γι’ αυτό και εγώ πηγαίνω και πίσω -και πιστεύω ότι όλοι πηγαίνουν πίσω- επειδή ήμουν και στην ειδική διαπραγμάτευση και έζησα εκείνο το δράμα, όπου μόνο με τη βοήθεια του Γάλλου Προέδρου, του κ. Ολάντ τότε και με τη βοήθεια του κ. Ρέντσι κ</w:t>
      </w:r>
      <w:r>
        <w:rPr>
          <w:rFonts w:eastAsia="Times New Roman" w:cs="Times New Roman"/>
          <w:szCs w:val="24"/>
        </w:rPr>
        <w:t>αταφέραμε να πετύχουμε να μην πουληθούν περιουσιακά στοιχεία τώρα, αλλά να μπουν σ’ ένα ταμείο, να αξιοποιηθούν και τα έσοδά τους να πάνε, όχι στο χρέος, όπως θα πήγαιναν τα 50 δισεκατομμύρια, αλλά να πάνε μισά στο χρέος όταν και μισά στις επενδύσεις.</w:t>
      </w:r>
    </w:p>
    <w:p w14:paraId="5470BFA3"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w:t>
      </w:r>
      <w:r>
        <w:rPr>
          <w:rFonts w:eastAsia="Times New Roman" w:cs="Times New Roman"/>
          <w:b/>
          <w:szCs w:val="24"/>
        </w:rPr>
        <w:t xml:space="preserve">Α ΒΟΥΛΤΕΨΗ: </w:t>
      </w:r>
      <w:r>
        <w:rPr>
          <w:rFonts w:eastAsia="Times New Roman" w:cs="Times New Roman"/>
          <w:szCs w:val="24"/>
        </w:rPr>
        <w:t>Εσείς φέρατε και τους ξένους.</w:t>
      </w:r>
    </w:p>
    <w:p w14:paraId="5470BFA4"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6F52BA">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w:t>
      </w:r>
      <w:r w:rsidRPr="006F52BA">
        <w:rPr>
          <w:rFonts w:eastAsia="Times New Roman" w:cs="Times New Roman"/>
          <w:b/>
          <w:szCs w:val="24"/>
        </w:rPr>
        <w:t>Υπουργός Οικονομίας και Ανάπτυξης):</w:t>
      </w:r>
      <w:r>
        <w:rPr>
          <w:rFonts w:eastAsia="Times New Roman" w:cs="Times New Roman"/>
          <w:szCs w:val="24"/>
        </w:rPr>
        <w:t xml:space="preserve"> Κύριε Λοβέρδο, ένα πράγμα θα σας πω. Εάν επιμένετε να μην βγάζετε συμπεράσματα από το παρελθόν, εάν επιμένετε να μην παίρνετε </w:t>
      </w:r>
      <w:r>
        <w:rPr>
          <w:rFonts w:eastAsia="Times New Roman" w:cs="Times New Roman"/>
          <w:szCs w:val="24"/>
        </w:rPr>
        <w:t>μαθήματα από τα λάθη που έγιναν, θα κάνετε διαρκώς λάθη.</w:t>
      </w:r>
    </w:p>
    <w:p w14:paraId="5470BFA5" w14:textId="77777777" w:rsidR="001F594C" w:rsidRDefault="008C7D1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5470BFA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p>
    <w:p w14:paraId="5470BFA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Καματερέ, έχετε τον λόγο για πέντε λεπτά.</w:t>
      </w:r>
    </w:p>
    <w:p w14:paraId="5470BFA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Πρόεδρε, λυπάμαι που δεν αντιδράσατε πριν ή μάλλον λυπάμαι, γιατί δεν αντιδράσαμε όλοι, κανένας από εμάς, όταν ακούσαμε από το στόμα Βουλευτή της Χρυσής Αυγής να αποκαλεί τους αγωνιστές της Εθνικής Αντίστασης ληστοσυμμορίτες, τους αγωνιστές που έδωσ</w:t>
      </w:r>
      <w:r>
        <w:rPr>
          <w:rFonts w:eastAsia="Times New Roman" w:cs="Times New Roman"/>
          <w:szCs w:val="24"/>
        </w:rPr>
        <w:t xml:space="preserve">αν τη ζωή τους και την εθνική αντίσταση, την οποία έχει αναγνωρίσει η Βουλή. Καθόμαστε και ακούμε αυτά τα αίσχη από ποιους; Απ’ αυτούς που συνεργάστηκαν με κάθε κατακτητή και έρχονται τώρα εδώ και μας εγκαλούν για πατριωτισμό! Λυπάμαι που δεν αντιδράσαμε. </w:t>
      </w:r>
      <w:r>
        <w:rPr>
          <w:rFonts w:eastAsia="Times New Roman" w:cs="Times New Roman"/>
          <w:szCs w:val="24"/>
        </w:rPr>
        <w:t xml:space="preserve">Μετανιώνω που δεν αντέδρασα. </w:t>
      </w:r>
    </w:p>
    <w:p w14:paraId="5470BFA9" w14:textId="77777777" w:rsidR="001F594C" w:rsidRDefault="008C7D1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5470BFA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Σκληρέ!</w:t>
      </w:r>
    </w:p>
    <w:p w14:paraId="5470BFA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 θα με δείρετε κιόλας!</w:t>
      </w:r>
    </w:p>
    <w:p w14:paraId="5470BFAC"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προς Θεού!</w:t>
      </w:r>
    </w:p>
    <w:p w14:paraId="5470BFA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συνάδελφοι, έχω την εκτίμηση ότι δεν γίνεται διάλογος σήμερα, εδώ μέσα, από τη μεριά της Αντιπολίτευσης. Γιατί; Γιατί, ενώ έχουν απαντηθεί πολλές φορές τέσσερα ή πέντε βασικά επιχειρήματα, τα οποία βάζει η Αντιπολίτευση, και από τον κ. Τ</w:t>
      </w:r>
      <w:r>
        <w:rPr>
          <w:rFonts w:eastAsia="Times New Roman" w:cs="Times New Roman"/>
          <w:szCs w:val="24"/>
        </w:rPr>
        <w:t xml:space="preserve">σακαλώτο και από τον κ. Χουλιαράκη και από τον κύριο Αντιπρόεδρο πριν από λίγο, εξακολουθούν να επιμένουν σε κάποια πράγματα. Ενδεικτικά θα αναφέρω, λόγω χρόνου, το παράδειγμα που λένε ότι γίνονται μειώσεις στις συντάξεις και να παραιτηθεί ο Κατρούγκαλος. </w:t>
      </w:r>
      <w:r>
        <w:rPr>
          <w:rFonts w:eastAsia="Times New Roman" w:cs="Times New Roman"/>
          <w:szCs w:val="24"/>
        </w:rPr>
        <w:t xml:space="preserve">Για το υπερταμείο ακούμε τα ίδια και τα ίδια. Τα ακούσαμε και πριν, να μην τα επαναλαμβάνω. Ακούμε για τα πλεονάσματα. </w:t>
      </w:r>
    </w:p>
    <w:p w14:paraId="5470BFA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Βέβαια, αποσιωπούν ότι όλα αυτά είναι μέσα στο μεσοπρόθεσμο. Τα άρθρα του νομοσχεδίου που αφορούν στα προαπαιτούμενα και πρέπει να τα ψη</w:t>
      </w:r>
      <w:r>
        <w:rPr>
          <w:rFonts w:eastAsia="Times New Roman" w:cs="Times New Roman"/>
          <w:szCs w:val="24"/>
        </w:rPr>
        <w:t>φίσουμε, για να κλείσει η τέταρτη αξιολόγηση, δεν εμπεριέχουν κανένα υφεσιακό μέτρο. Όλα αυτά τα οποία λένε ή υπάρχουν, είναι ψηφισμένα, υπήρχαν από πριν, κυρίως στην τρίτη αξιολόγηση, αλλά ακόμα και αυτά τα διαστρεβλώνουν.</w:t>
      </w:r>
    </w:p>
    <w:p w14:paraId="5470BFA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για τα πλεονάσματα έχουν ειπ</w:t>
      </w:r>
      <w:r>
        <w:rPr>
          <w:rFonts w:eastAsia="Times New Roman" w:cs="Times New Roman"/>
          <w:szCs w:val="24"/>
        </w:rPr>
        <w:t>ωθεί πάρα πολλά. Πάρα πολύ καλά τα είπε ο κύριος Αντιπρόεδρος. Επιτρέψτε μου μόνο μ</w:t>
      </w:r>
      <w:r>
        <w:rPr>
          <w:rFonts w:eastAsia="Times New Roman" w:cs="Times New Roman"/>
          <w:szCs w:val="24"/>
        </w:rPr>
        <w:t>ί</w:t>
      </w:r>
      <w:r>
        <w:rPr>
          <w:rFonts w:eastAsia="Times New Roman" w:cs="Times New Roman"/>
          <w:szCs w:val="24"/>
        </w:rPr>
        <w:t>α παρατήρηση. Εκτός του ότι η Αντιπολίτευση, Νέα Δημοκρατία και ΠΑΣΟΚ, όταν κυβερνούσαν, είχαν υπερβολικά πλεονάσματα και ειπώθηκε αυτό, εγώ θα τους πω κάτι άλλο: Τα δικά τ</w:t>
      </w:r>
      <w:r>
        <w:rPr>
          <w:rFonts w:eastAsia="Times New Roman" w:cs="Times New Roman"/>
          <w:szCs w:val="24"/>
        </w:rPr>
        <w:t xml:space="preserve">ους πλεονάσματα από πού δημιουργούνται; Εμείς από πού θέλουμε να τα δημιουργούμε; Η δική τους ανάπτυξη -γιατί λένε ότι πρέπει να υπάρχει ανάπτυξη- ποιους ωφελεί και ποιους θέλουμε εμείς να ωφελήσουμε; </w:t>
      </w:r>
    </w:p>
    <w:p w14:paraId="5470BFB0" w14:textId="77777777" w:rsidR="001F594C" w:rsidRDefault="008C7D1C">
      <w:pPr>
        <w:spacing w:line="600" w:lineRule="auto"/>
        <w:ind w:left="720" w:hanging="720"/>
        <w:contextualSpacing/>
        <w:jc w:val="both"/>
        <w:rPr>
          <w:rFonts w:eastAsia="Times New Roman" w:cs="Times New Roman"/>
          <w:szCs w:val="24"/>
        </w:rPr>
      </w:pPr>
      <w:r>
        <w:rPr>
          <w:rFonts w:eastAsia="Times New Roman" w:cs="Times New Roman"/>
          <w:szCs w:val="24"/>
        </w:rPr>
        <w:t xml:space="preserve">Θα σας πω τι εννοώ, για να το κάνω πιο λιανά. </w:t>
      </w:r>
    </w:p>
    <w:p w14:paraId="5470BF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Κοιτάξτ</w:t>
      </w:r>
      <w:r>
        <w:rPr>
          <w:rFonts w:eastAsia="Times New Roman" w:cs="Times New Roman"/>
          <w:szCs w:val="24"/>
        </w:rPr>
        <w:t>ε, εγώ διαφωνώ με αυτό που λέει συχνά ο Πρωθυπουργός μας και σύντροφός μας, που λέει «μη στενοχωριέστε, γιατί εμείς πετυχαίνουμε αυτό που δεν πετύχατε εσείς». Μα, αγαπητέ σύντροφε, τον ίδιο στόχο έχουμε; Αυτό που θέλουμε να πετύχουμε εμείς, την έξοδο από τ</w:t>
      </w:r>
      <w:r>
        <w:rPr>
          <w:rFonts w:eastAsia="Times New Roman" w:cs="Times New Roman"/>
          <w:szCs w:val="24"/>
        </w:rPr>
        <w:t>ο μνημόνιο, είσαι σίγουρος ότι αυτό ήθελαν και αυτό θέλουν αυτοί που μας έβαλαν στο μνημόνιο; Ίσα</w:t>
      </w:r>
      <w:r>
        <w:rPr>
          <w:rFonts w:eastAsia="Times New Roman" w:cs="Times New Roman"/>
          <w:szCs w:val="24"/>
        </w:rPr>
        <w:t xml:space="preserve"> </w:t>
      </w:r>
      <w:r>
        <w:rPr>
          <w:rFonts w:eastAsia="Times New Roman" w:cs="Times New Roman"/>
          <w:szCs w:val="24"/>
        </w:rPr>
        <w:t>ίσα που τους βολεύει, γάντι τους ήρθε το μνημόνιο, για να μην πω ότι κάποιοι το επεδίωκαν κιόλας και το λένε και κάποιοι, ότι «εάν το μνημόνιο δεν επέβαλε απο</w:t>
      </w:r>
      <w:r>
        <w:rPr>
          <w:rFonts w:eastAsia="Times New Roman" w:cs="Times New Roman"/>
          <w:szCs w:val="24"/>
        </w:rPr>
        <w:t xml:space="preserve">λύσεις, θα τις κάναμε εμείς.». Μα το βλέπουμε ακόμη και σήμερα με τις προτάσεις που κάνουν. Ποιες είναι οι προτάσεις τους; </w:t>
      </w:r>
    </w:p>
    <w:p w14:paraId="5470BF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Εδώ θέλω να τονίσω για μένα ποιο είναι το πιο σημαντικό για  την επόμενη της 20</w:t>
      </w:r>
      <w:r w:rsidRPr="004C5177">
        <w:rPr>
          <w:rFonts w:eastAsia="Times New Roman" w:cs="Times New Roman"/>
          <w:szCs w:val="24"/>
          <w:vertAlign w:val="superscript"/>
        </w:rPr>
        <w:t>ης</w:t>
      </w:r>
      <w:r>
        <w:rPr>
          <w:rFonts w:eastAsia="Times New Roman" w:cs="Times New Roman"/>
          <w:szCs w:val="24"/>
        </w:rPr>
        <w:t xml:space="preserve"> Αυγούστου ημέρα. Ειπώθηκαν πολλά. Χαλαρώνει η επιτ</w:t>
      </w:r>
      <w:r>
        <w:rPr>
          <w:rFonts w:eastAsia="Times New Roman" w:cs="Times New Roman"/>
          <w:szCs w:val="24"/>
        </w:rPr>
        <w:t>ροπεία, θα μπορούμε να κινούμαστε πιο ελεύθερα κ.λπ.</w:t>
      </w:r>
      <w:r>
        <w:rPr>
          <w:rFonts w:eastAsia="Times New Roman" w:cs="Times New Roman"/>
          <w:szCs w:val="24"/>
        </w:rPr>
        <w:t>.</w:t>
      </w:r>
      <w:r>
        <w:rPr>
          <w:rFonts w:eastAsia="Times New Roman" w:cs="Times New Roman"/>
          <w:szCs w:val="24"/>
        </w:rPr>
        <w:t xml:space="preserve"> Για μένα, αγαπητοί συνάδελφοι και συναδέλφισσες, ξέρετε ποια θα είναι η μεγάλη διαφορά; Ότι θα είναι πιο εμφανής η διαχωριστική γραμμή του δικού μας κόσμου από τον δικό τους. Θα είναι πιο</w:t>
      </w:r>
      <w:r w:rsidRPr="005E2A3D">
        <w:rPr>
          <w:rFonts w:eastAsia="Times New Roman" w:cs="Times New Roman"/>
          <w:szCs w:val="24"/>
        </w:rPr>
        <w:t xml:space="preserve"> </w:t>
      </w:r>
      <w:r w:rsidRPr="000C5217">
        <w:rPr>
          <w:rFonts w:eastAsia="Times New Roman" w:cs="Times New Roman"/>
          <w:szCs w:val="24"/>
        </w:rPr>
        <w:t>εμφανής η διαχ</w:t>
      </w:r>
      <w:r w:rsidRPr="000C5217">
        <w:rPr>
          <w:rFonts w:eastAsia="Times New Roman" w:cs="Times New Roman"/>
          <w:szCs w:val="24"/>
        </w:rPr>
        <w:t xml:space="preserve">ωριστική γραμμή, γιατί επιτέλους θα μπορούμε να κάνουμε και κάποια πράγματα χωρίς αυτή την επιτροπεία που έχουμε ως τώρα, την εξαναγκαστική από τους δανειστές. </w:t>
      </w:r>
    </w:p>
    <w:p w14:paraId="5470BFB3" w14:textId="77777777" w:rsidR="001F594C" w:rsidRDefault="008C7D1C">
      <w:pPr>
        <w:spacing w:line="600" w:lineRule="auto"/>
        <w:ind w:firstLine="720"/>
        <w:contextualSpacing/>
        <w:jc w:val="both"/>
        <w:rPr>
          <w:rFonts w:eastAsia="Times New Roman" w:cs="Times New Roman"/>
          <w:szCs w:val="24"/>
        </w:rPr>
      </w:pPr>
      <w:r w:rsidRPr="000C5217">
        <w:rPr>
          <w:rFonts w:eastAsia="Times New Roman" w:cs="Times New Roman"/>
          <w:szCs w:val="24"/>
        </w:rPr>
        <w:t xml:space="preserve">Επιτρέψτε μου, να δώσω μόνο ένα παράδειγμα πάνω σ’ αυτό, για να φανεί πόσο μας καταπιέζουν και </w:t>
      </w:r>
      <w:r w:rsidRPr="000C5217">
        <w:rPr>
          <w:rFonts w:eastAsia="Times New Roman" w:cs="Times New Roman"/>
          <w:szCs w:val="24"/>
        </w:rPr>
        <w:t>πώς νομοθετούμε έως τώρα πράγματα, που εμείς ποτέ δεν αποδεχόμαστε, σε αντίθεση επαναλαμβάνω με τον άλλον</w:t>
      </w:r>
      <w:r>
        <w:rPr>
          <w:rFonts w:eastAsia="Times New Roman" w:cs="Times New Roman"/>
          <w:szCs w:val="24"/>
        </w:rPr>
        <w:t xml:space="preserve"> κόσμο, </w:t>
      </w:r>
      <w:r w:rsidRPr="008F0891">
        <w:rPr>
          <w:rFonts w:eastAsia="Times New Roman" w:cs="Times New Roman"/>
          <w:bCs/>
          <w:shd w:val="clear" w:color="auto" w:fill="FFFFFF"/>
        </w:rPr>
        <w:t>που</w:t>
      </w:r>
      <w:r>
        <w:rPr>
          <w:rFonts w:eastAsia="Times New Roman" w:cs="Times New Roman"/>
          <w:szCs w:val="24"/>
        </w:rPr>
        <w:t xml:space="preserve"> όχι μόνο είναι στην πολιτική του, αλλά τα επιδιώκει κιόλας. </w:t>
      </w:r>
    </w:p>
    <w:p w14:paraId="5470BF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παράδειγμα -και τελειώνω σε ένα λεπτό, κύριε Πρόεδρε- σχετίζεται με τη νησι</w:t>
      </w:r>
      <w:r>
        <w:rPr>
          <w:rFonts w:eastAsia="Times New Roman" w:cs="Times New Roman"/>
          <w:szCs w:val="24"/>
        </w:rPr>
        <w:t xml:space="preserve">ωτική πολιτική. Δεν ξέρω τι έχουν πάθει οι θεσμοί -μάλλον όλοι ξέρουμε, αλλά πρέπει να το αναδεικνύουμε- και έχουν στοχοποιήσει τα νησιά. </w:t>
      </w:r>
    </w:p>
    <w:p w14:paraId="5470BF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Κυβέρνησή μας έχει κάνει κάθε προσπάθεια για τη νησιωτική πολιτική μέσα σε αυτά τα ασφυκτικά δημοσιονομικά πλαίσια.</w:t>
      </w:r>
      <w:r>
        <w:rPr>
          <w:rFonts w:eastAsia="Times New Roman" w:cs="Times New Roman"/>
          <w:szCs w:val="24"/>
        </w:rPr>
        <w:t xml:space="preserve"> Έχει κάνει πολλά πράγματα για την υγεία, για το ακτοπλοϊκό. Θα έρθει το μεταφορικό ισοδύναμο. Λόγω χρόνου δεν το αναφέρω. Θέλω μόνο να αναφέρω τα προβλήματα που μας δημιουργεί. Δύο αναφέρω και τελειώνω, κύριε Πρόεδρε.</w:t>
      </w:r>
    </w:p>
    <w:p w14:paraId="5470BFB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Ακούσαμε πριν από λίγο για μία τροπολ</w:t>
      </w:r>
      <w:r>
        <w:rPr>
          <w:rFonts w:eastAsia="Times New Roman" w:cs="Times New Roman"/>
          <w:szCs w:val="24"/>
        </w:rPr>
        <w:t xml:space="preserve">ογία από τον κ. Σπίρτζη, η οποία επιβάλλεται απαράδεκτα από τους θεσμούς σε βάρος των νησιών. Δηλαδή, τα νησιά βρήκαμε να χτυπήσουμε; Το ακούσατε. Υπήρχε το εξάωρο για την ελάχιστη μίσθωση στα ιδιωτικά αυτοκίνητα. Το κάναμε τρίωρο πριν από κάποιους μήνες. </w:t>
      </w:r>
      <w:r>
        <w:rPr>
          <w:rFonts w:eastAsia="Times New Roman" w:cs="Times New Roman"/>
          <w:szCs w:val="24"/>
        </w:rPr>
        <w:t xml:space="preserve">Τώρα ερχόμαστε να το καταργήσουμε. Και καταφέρνει ο Υπουργός να το σώσει και το σώζει για την υπόλοιπη Ελλάδα και για την Κρήτη. Για τα καημένα τα νησάκια επιμένουν να το καταργήσουν. </w:t>
      </w:r>
    </w:p>
    <w:p w14:paraId="5470BFB7"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ΚΩΝΣΤΑΝΤΙΝΟΣ ΣΚΡΕΚΑΣ:</w:t>
      </w:r>
      <w:r>
        <w:rPr>
          <w:rFonts w:eastAsia="Times New Roman" w:cs="Times New Roman"/>
          <w:szCs w:val="24"/>
        </w:rPr>
        <w:t xml:space="preserve"> Μην το ψηφίσετε. Απλό είναι.</w:t>
      </w:r>
    </w:p>
    <w:p w14:paraId="5470BFB8"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 xml:space="preserve">ΗΛΙΑΣ ΚΑΜΑΤΕΡΟΣ: </w:t>
      </w:r>
      <w:r>
        <w:rPr>
          <w:rFonts w:eastAsia="Times New Roman" w:cs="Times New Roman"/>
          <w:szCs w:val="24"/>
        </w:rPr>
        <w:t>Εντ</w:t>
      </w:r>
      <w:r>
        <w:rPr>
          <w:rFonts w:eastAsia="Times New Roman" w:cs="Times New Roman"/>
          <w:szCs w:val="24"/>
        </w:rPr>
        <w:t>άξει.</w:t>
      </w:r>
    </w:p>
    <w:p w14:paraId="5470BFB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Εσείς να δούμε τι θα κάνατε, αν δεν είχατε το κάλυμμα των μνημονίων, αγαπητέ συνάδελφε, για να έρχεστε τώρα και να μας την βγαίνετε από αριστερά. </w:t>
      </w:r>
      <w:r>
        <w:rPr>
          <w:rFonts w:eastAsia="Times New Roman" w:cs="Times New Roman"/>
          <w:szCs w:val="24"/>
        </w:rPr>
        <w:t>Ν</w:t>
      </w:r>
      <w:r>
        <w:rPr>
          <w:rFonts w:eastAsia="Times New Roman" w:cs="Times New Roman"/>
          <w:szCs w:val="24"/>
        </w:rPr>
        <w:t xml:space="preserve">α δούμε τι θα κάνετε με τη δική σας πολιτική, που λέτε ότι οι διαφορές είναι φυσιολογικές. Έτσι λέει ο </w:t>
      </w:r>
      <w:r>
        <w:rPr>
          <w:rFonts w:eastAsia="Times New Roman" w:cs="Times New Roman"/>
          <w:szCs w:val="24"/>
        </w:rPr>
        <w:t xml:space="preserve">Αρχηγός σας. Εδώ δεν μπορείτε να το παραδεχτείτε ότι πρέπει να καλύψουμε αυτές τις διαφορές που έχουν οι άνθρωποι μεταξύ τους, θα καλύψετε τις φυσικές διαφορές που έχουν τα νησιά; </w:t>
      </w:r>
    </w:p>
    <w:p w14:paraId="5470BFBA" w14:textId="77777777" w:rsidR="001F594C" w:rsidRDefault="008C7D1C">
      <w:pPr>
        <w:spacing w:line="600" w:lineRule="auto"/>
        <w:ind w:firstLine="720"/>
        <w:contextualSpacing/>
        <w:jc w:val="both"/>
        <w:rPr>
          <w:rFonts w:eastAsia="Times New Roman" w:cs="Times New Roman"/>
          <w:szCs w:val="24"/>
        </w:rPr>
      </w:pPr>
      <w:r w:rsidRPr="00336424">
        <w:rPr>
          <w:rFonts w:eastAsia="Times New Roman" w:cs="Times New Roman"/>
          <w:b/>
          <w:szCs w:val="24"/>
        </w:rPr>
        <w:t>ΠΡΟ</w:t>
      </w:r>
      <w:r>
        <w:rPr>
          <w:rFonts w:eastAsia="Times New Roman" w:cs="Times New Roman"/>
          <w:b/>
          <w:szCs w:val="24"/>
        </w:rPr>
        <w:t>Ε</w:t>
      </w:r>
      <w:r w:rsidRPr="00336424">
        <w:rPr>
          <w:rFonts w:eastAsia="Times New Roman" w:cs="Times New Roman"/>
          <w:b/>
          <w:szCs w:val="24"/>
        </w:rPr>
        <w:t>ΔΡΕΥΩΝ (</w:t>
      </w:r>
      <w:r>
        <w:rPr>
          <w:rFonts w:eastAsia="Times New Roman" w:cs="Times New Roman"/>
          <w:b/>
          <w:szCs w:val="24"/>
        </w:rPr>
        <w:t>Σπυρίδων Λυκούδης</w:t>
      </w:r>
      <w:r w:rsidRPr="0033642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Καματερέ, ολοκληρώσατε. </w:t>
      </w:r>
    </w:p>
    <w:p w14:paraId="5470BFBB"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 xml:space="preserve">ΗΛΙΑΣ ΚΑΜΑΤΕΡΟΣ: </w:t>
      </w:r>
      <w:r>
        <w:rPr>
          <w:rFonts w:eastAsia="Times New Roman" w:cs="Times New Roman"/>
          <w:szCs w:val="24"/>
        </w:rPr>
        <w:t>Προκλήθηκα, κύριε Πρόεδρε.</w:t>
      </w:r>
    </w:p>
    <w:p w14:paraId="5470BFBC" w14:textId="77777777" w:rsidR="001F594C" w:rsidRDefault="008C7D1C">
      <w:pPr>
        <w:spacing w:line="600" w:lineRule="auto"/>
        <w:ind w:firstLine="720"/>
        <w:contextualSpacing/>
        <w:jc w:val="both"/>
        <w:rPr>
          <w:rFonts w:eastAsia="Times New Roman" w:cs="Times New Roman"/>
          <w:szCs w:val="24"/>
        </w:rPr>
      </w:pPr>
      <w:r w:rsidRPr="00336424">
        <w:rPr>
          <w:rFonts w:eastAsia="Times New Roman" w:cs="Times New Roman"/>
          <w:b/>
          <w:szCs w:val="24"/>
        </w:rPr>
        <w:t>ΠΡΟ</w:t>
      </w:r>
      <w:r>
        <w:rPr>
          <w:rFonts w:eastAsia="Times New Roman" w:cs="Times New Roman"/>
          <w:b/>
          <w:szCs w:val="24"/>
        </w:rPr>
        <w:t>Ε</w:t>
      </w:r>
      <w:r w:rsidRPr="00336424">
        <w:rPr>
          <w:rFonts w:eastAsia="Times New Roman" w:cs="Times New Roman"/>
          <w:b/>
          <w:szCs w:val="24"/>
        </w:rPr>
        <w:t>ΔΡΕΥΩΝ (</w:t>
      </w:r>
      <w:r>
        <w:rPr>
          <w:rFonts w:eastAsia="Times New Roman" w:cs="Times New Roman"/>
          <w:b/>
          <w:szCs w:val="24"/>
        </w:rPr>
        <w:t>Σπυρίδων Λυκούδης</w:t>
      </w:r>
      <w:r w:rsidRPr="0033642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 δεν πειράζει, τι να κάνουμε τώρα; </w:t>
      </w:r>
    </w:p>
    <w:p w14:paraId="5470BFBD"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 xml:space="preserve">ΗΛΙΑΣ ΚΑΜΑΤΕΡΟΣ: </w:t>
      </w:r>
      <w:r>
        <w:rPr>
          <w:rFonts w:eastAsia="Times New Roman" w:cs="Times New Roman"/>
          <w:szCs w:val="24"/>
        </w:rPr>
        <w:t>Τελειώνω με τον ΦΠΑ. Τους κόλλησε με τον ΦΠΑ, να κόψουμε τον μειωμένο συντελεστή ΦΠΑ, ενώ σε όλες τις χώρες της Ευρωπαϊκής Έν</w:t>
      </w:r>
      <w:r>
        <w:rPr>
          <w:rFonts w:eastAsia="Times New Roman" w:cs="Times New Roman"/>
          <w:szCs w:val="24"/>
        </w:rPr>
        <w:t>ωσης έχουν μειωμένο συντελεστή. Ξέρω ότι οι Υπουργοί μας έχουν κάνει ό,τι ήταν δυνατόν μέχρι τώρα. Γι’ αυτό τελειώνοντας, απευθύνομαι στον Πρωθυπουργό μας…</w:t>
      </w:r>
    </w:p>
    <w:p w14:paraId="5470BFB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Βάστα Σόιμπλε. Γερούν γερά, λέγατε.</w:t>
      </w:r>
    </w:p>
    <w:p w14:paraId="5470BFBF"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w:t>
      </w:r>
      <w:r>
        <w:rPr>
          <w:rFonts w:eastAsia="Times New Roman" w:cs="Times New Roman"/>
          <w:szCs w:val="24"/>
        </w:rPr>
        <w:t xml:space="preserve"> </w:t>
      </w:r>
      <w:r>
        <w:rPr>
          <w:rFonts w:eastAsia="Times New Roman" w:cs="Times New Roman"/>
          <w:szCs w:val="24"/>
        </w:rPr>
        <w:t xml:space="preserve">πτέρυγα </w:t>
      </w:r>
      <w:r>
        <w:rPr>
          <w:rFonts w:eastAsia="Times New Roman" w:cs="Times New Roman"/>
          <w:szCs w:val="24"/>
        </w:rPr>
        <w:t>της Νέας Δημοκρατίας)</w:t>
      </w:r>
    </w:p>
    <w:p w14:paraId="5470BFC0" w14:textId="77777777" w:rsidR="001F594C" w:rsidRDefault="008C7D1C">
      <w:pPr>
        <w:spacing w:line="600" w:lineRule="auto"/>
        <w:ind w:firstLine="720"/>
        <w:contextualSpacing/>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 xml:space="preserve">Τι ακριβώς διάλογος γίνεται, κύριοι συνάδελφοι; Είναι δυνατόν; </w:t>
      </w:r>
    </w:p>
    <w:p w14:paraId="5470BFC1"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 xml:space="preserve">ΗΛΙΑΣ ΚΑΜΑΤΕΡΟΣ: </w:t>
      </w:r>
      <w:r>
        <w:rPr>
          <w:rFonts w:eastAsia="Times New Roman" w:cs="Times New Roman"/>
          <w:szCs w:val="24"/>
        </w:rPr>
        <w:t xml:space="preserve">Δεν φταίω εγώ, κύριε Πρόεδρε. </w:t>
      </w:r>
    </w:p>
    <w:p w14:paraId="5470BFC2" w14:textId="77777777" w:rsidR="001F594C" w:rsidRDefault="008C7D1C">
      <w:pPr>
        <w:spacing w:line="600" w:lineRule="auto"/>
        <w:ind w:firstLine="720"/>
        <w:contextualSpacing/>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Κύριε Καματερέ, σας παρακαλώ, ολοκληρώστε.</w:t>
      </w:r>
    </w:p>
    <w:p w14:paraId="5470BFC3" w14:textId="77777777" w:rsidR="001F594C" w:rsidRDefault="008C7D1C">
      <w:pPr>
        <w:spacing w:line="600" w:lineRule="auto"/>
        <w:ind w:firstLine="720"/>
        <w:contextualSpacing/>
        <w:jc w:val="both"/>
        <w:rPr>
          <w:rFonts w:eastAsia="Times New Roman" w:cs="Times New Roman"/>
          <w:szCs w:val="24"/>
        </w:rPr>
      </w:pPr>
      <w:r w:rsidRPr="00BE747D">
        <w:rPr>
          <w:rFonts w:eastAsia="Times New Roman" w:cs="Times New Roman"/>
          <w:b/>
          <w:szCs w:val="24"/>
        </w:rPr>
        <w:t xml:space="preserve">ΗΛΙΑΣ ΚΑΜΑΤΕΡΟΣ: </w:t>
      </w:r>
      <w:r>
        <w:rPr>
          <w:rFonts w:eastAsia="Times New Roman" w:cs="Times New Roman"/>
          <w:szCs w:val="24"/>
        </w:rPr>
        <w:t>Θα πω μία κουβέντα και τελειώνω.</w:t>
      </w:r>
    </w:p>
    <w:p w14:paraId="5470BF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περασμένη φορά, με παρέμβαση του Πρωθυπουργού, καταφέραμε και τον κρατήσαμε για τα πέντε νησιά, με το προσφυγικό και με το μεταναστευτικό. Ξέρουμε τα προβλήματα με το προσφυγικό. </w:t>
      </w:r>
    </w:p>
    <w:p w14:paraId="5470BF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Μόνο ο Πρωθυπουργός, έ</w:t>
      </w:r>
      <w:r>
        <w:rPr>
          <w:rFonts w:eastAsia="Times New Roman" w:cs="Times New Roman"/>
          <w:szCs w:val="24"/>
        </w:rPr>
        <w:t xml:space="preserve">χοντας μία ευκαιρία τώρα, ένα παράθυρο που έχει ανοίξει από το σχέδιο απόφασης που έχει δώσει το Ευρωπαϊκό Συμβούλιο και το έχει εφαρμόσει η Πορτογαλία στις Αζόρες και στη Μαδέρα, μπορεί έστω και την ύστατη ώρα να ζητήσει έστω γι’ αυτά τα πέντε νησιά, που </w:t>
      </w:r>
      <w:r>
        <w:rPr>
          <w:rFonts w:eastAsia="Times New Roman" w:cs="Times New Roman"/>
          <w:szCs w:val="24"/>
        </w:rPr>
        <w:t xml:space="preserve">έχουν αυτά τα προβλήματα, να παραμείνει ο ΦΠΑ. </w:t>
      </w:r>
    </w:p>
    <w:p w14:paraId="5470BF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BFC7" w14:textId="77777777" w:rsidR="001F594C" w:rsidRDefault="008C7D1C">
      <w:pPr>
        <w:spacing w:line="600" w:lineRule="auto"/>
        <w:ind w:firstLine="720"/>
        <w:contextualSpacing/>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Ευχαριστούμε.</w:t>
      </w:r>
    </w:p>
    <w:p w14:paraId="5470BF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Γρέγος έχει τον λόγο.</w:t>
      </w:r>
    </w:p>
    <w:p w14:paraId="5470BF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Ευχαριστώ, κύριε Πρόεδρε.</w:t>
      </w:r>
    </w:p>
    <w:p w14:paraId="5470BF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θα σχολιάσω τον μνημονιακό Βουλευτή που αποχώρησε πριν από λίγο. Απαξιώ πραγμ</w:t>
      </w:r>
      <w:r>
        <w:rPr>
          <w:rFonts w:eastAsia="Times New Roman" w:cs="Times New Roman"/>
          <w:szCs w:val="24"/>
        </w:rPr>
        <w:t xml:space="preserve">ατικά. </w:t>
      </w:r>
    </w:p>
    <w:p w14:paraId="5470BF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καταλαβαίνω γιατί συνεχίζετε να φαγώνεστε μέσα σε αυτή την Αίθουσα. Μνημονιακοί είστε και εσείς, μνημονιακοί είστε και εσείς. Όλα γίνονται για το θεαθήναι. </w:t>
      </w:r>
    </w:p>
    <w:p w14:paraId="5470BF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άκουσα και τον ομιλητή της Νέας Δημοκρατίας να ζητάει περισσότερο χρόνο. Μα, τόσα χρόνια μιλούσατε. Τα ίδια και τα ίδια λέγατε. Μνημόνια ψηφίσατε και θα τα ξαναψηφίζατε και πάλι. </w:t>
      </w:r>
    </w:p>
    <w:p w14:paraId="5470BF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να προλάβει να πει κανείς μέσα σε πέντε λεπτά μ</w:t>
      </w:r>
      <w:r>
        <w:rPr>
          <w:rFonts w:eastAsia="Times New Roman" w:cs="Times New Roman"/>
          <w:szCs w:val="24"/>
        </w:rPr>
        <w:t>ί</w:t>
      </w:r>
      <w:r>
        <w:rPr>
          <w:rFonts w:eastAsia="Times New Roman" w:cs="Times New Roman"/>
          <w:szCs w:val="24"/>
        </w:rPr>
        <w:t>α τέτοια μέρα, μ</w:t>
      </w:r>
      <w:r>
        <w:rPr>
          <w:rFonts w:eastAsia="Times New Roman" w:cs="Times New Roman"/>
          <w:szCs w:val="24"/>
        </w:rPr>
        <w:t>ί</w:t>
      </w:r>
      <w:r>
        <w:rPr>
          <w:rFonts w:eastAsia="Times New Roman" w:cs="Times New Roman"/>
          <w:szCs w:val="24"/>
        </w:rPr>
        <w:t>α ακόμη μαύρη μέρα όπως και τόσες άλλες όπου στον ναό της Δημοκρατίας το ανθελληνικό μόρφωμα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θα εκπληρώσει σωρεία επιταγών των διεθνών τοκογλύφων, των αφεντικών σας που πιστά υπηρετείτε σε αντίθεση και σε βάρος του ελληνικού λαού;</w:t>
      </w:r>
    </w:p>
    <w:p w14:paraId="5470BF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μνημονια</w:t>
      </w:r>
      <w:r>
        <w:rPr>
          <w:rFonts w:eastAsia="Times New Roman" w:cs="Times New Roman"/>
          <w:szCs w:val="24"/>
        </w:rPr>
        <w:t xml:space="preserve">κή Κυβέρνηση, σε συνέχιση των προηγούμενων, καταθέτει σωρεία διατάξεων σε ένα ακόμη κατάπτυστο νομοσχέδιο με στόχο την οικονομική εξόντωση του ελληνικού λαού, σύμφωνα με την ιδεολογία της και τις συνήθεις πρακτικές. </w:t>
      </w:r>
    </w:p>
    <w:p w14:paraId="5470BF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Τα βρωμερά και άθλια ψέματα αυτού που ε</w:t>
      </w:r>
      <w:r>
        <w:rPr>
          <w:rFonts w:eastAsia="Times New Roman" w:cs="Times New Roman"/>
          <w:szCs w:val="24"/>
        </w:rPr>
        <w:t xml:space="preserve">κτελεί χρέη Πρωθυπουργού, αλλά και των Βουλευτών του που τα αναπαράγουν καταδεικνύουν για ακόμη μία φορά τους στόχους και τους σκοπούς του μορφώματος. Ψέματα περί τέλους των μνημονίων. Ψέματα περί καθαρής εξόδου. Ψέματα. Ψέματα. Ψέματα. </w:t>
      </w:r>
    </w:p>
    <w:p w14:paraId="5470BF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Κατρούγκαλος μάλ</w:t>
      </w:r>
      <w:r>
        <w:rPr>
          <w:rFonts w:eastAsia="Times New Roman" w:cs="Times New Roman"/>
          <w:szCs w:val="24"/>
        </w:rPr>
        <w:t>ιστα, σήμερα, τόλμησε να πει σε κάποια εκπομπή ότι όποιος λέει ψέματα θα πρέπει να έχει επιπτώσεις. Προφανώς, χρειάζεται έναν καθρέφτη και αυτός και η παρέα του. Αυτή ήταν πάντα η Αριστερά, ένας εξουσιαστικός μηχανισμός κατά των λαών, κατά των εργαζομένων,</w:t>
      </w:r>
      <w:r>
        <w:rPr>
          <w:rFonts w:eastAsia="Times New Roman" w:cs="Times New Roman"/>
          <w:szCs w:val="24"/>
        </w:rPr>
        <w:t xml:space="preserve"> κατά των συμφερόντων των απλών πολιτών. </w:t>
      </w:r>
    </w:p>
    <w:p w14:paraId="5470BF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εν λόγω νομοσχέδιο αντανακλάται η αγαστή και άριστη σχέση Αριστεράς με το κεφάλαιο και τον φιλελευθερισμό. Συνεχίζονται οι ηλεκτρονικοί πλειστηριασμοί, αυξάνονται οι φόροι, τα διόδια, μειώνονται οι κύριες και ο</w:t>
      </w:r>
      <w:r>
        <w:rPr>
          <w:rFonts w:eastAsia="Times New Roman" w:cs="Times New Roman"/>
          <w:szCs w:val="24"/>
        </w:rPr>
        <w:t xml:space="preserve">ι επικουρικές συντάξεις και φυσικά, οι μισθοί των εργαζομένων από έναν έως και τρεις. Μιλάω και για συντάξεις και για μισθούς. </w:t>
      </w:r>
    </w:p>
    <w:p w14:paraId="5470BF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Φυσικά, καθόλου δεν ενδιαφέρει κάτι τέτοιο τους βολεψάκηδες Βουλευτές του ΣΥΡΙΖΑ και των ΑΝΕΛ, αφού αυτοί κάθε μήνα γεμίζουν του</w:t>
      </w:r>
      <w:r>
        <w:rPr>
          <w:rFonts w:eastAsia="Times New Roman" w:cs="Times New Roman"/>
          <w:szCs w:val="24"/>
        </w:rPr>
        <w:t xml:space="preserve">ς λογαριασμούς τους με χιλιάδες ευρώ, αποδεικνύοντας ότι για την κουτάλα και την κονόμα η ψευτοϊδεολογία τους είναι μικρή και ασήμαντη. </w:t>
      </w:r>
    </w:p>
    <w:p w14:paraId="5470BFD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κυβερνητικό μόρφωμα φυσικά δεν μένει μόνο στην καταπάτηση της ατομικής ιδιοκτησίας, αλλά παγιώνει και κανονικοποιεί </w:t>
      </w:r>
      <w:r>
        <w:rPr>
          <w:rFonts w:eastAsia="Times New Roman" w:cs="Times New Roman"/>
          <w:szCs w:val="24"/>
        </w:rPr>
        <w:t xml:space="preserve">την εκποίηση της δημόσιας περιουσίας και την εκχώρηση εθνικής κυριαρχίας. </w:t>
      </w:r>
    </w:p>
    <w:p w14:paraId="5470BFD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το άρθρο 109 με το οποίο εκχωρεί τη δημόσια περιουσία του ελληνικού λαού. Συγκεκριμένα, η ενεχυρίαση στον </w:t>
      </w:r>
      <w:r>
        <w:rPr>
          <w:rFonts w:eastAsia="Times New Roman" w:cs="Times New Roman"/>
          <w:szCs w:val="24"/>
          <w:lang w:val="en-US"/>
        </w:rPr>
        <w:t>ESM</w:t>
      </w:r>
      <w:r>
        <w:rPr>
          <w:rFonts w:eastAsia="Times New Roman" w:cs="Times New Roman"/>
          <w:szCs w:val="24"/>
        </w:rPr>
        <w:t xml:space="preserve"> όλης της δημόσιας περιουσίας αμετάκλητα και άνευ όρων. </w:t>
      </w:r>
    </w:p>
    <w:p w14:paraId="5470BFD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ενώ συμβαίνουν όλα αυτά και άλλα πολλά, λεφτά υπάρχουν, αλλά για τους λαθρομετανάστες, πάντα σε κάθε νομοσχέδιο. Τώρα, με την εμβόλιμη τροπολογία της τελευταίας στιγμής με γενικό αριθμό 1619 και ειδικό αριθμό 249 έχουμε πλήθος προνομίων και επιδομάτων, λεφ</w:t>
      </w:r>
      <w:r>
        <w:rPr>
          <w:rFonts w:eastAsia="Times New Roman" w:cs="Times New Roman"/>
          <w:szCs w:val="24"/>
        </w:rPr>
        <w:t xml:space="preserve">τά, παροχές, επιδόματα όπως είπα και πριν για λαθρομετανάστες και Ρομά. </w:t>
      </w:r>
    </w:p>
    <w:p w14:paraId="5470BFD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Εχθές, στη Θεσσαλονίκη αποκαλύφθηκε ότι ένας ακόμα Ρομά παρουσίασε τον ανιψιό του για γιο του προκειμένου να παίρνει επίδομα. Πρόκειται για χαρακτηριστική περίπτωση, αλλά και συνηθισμ</w:t>
      </w:r>
      <w:r>
        <w:rPr>
          <w:rFonts w:eastAsia="Times New Roman" w:cs="Times New Roman"/>
          <w:szCs w:val="24"/>
        </w:rPr>
        <w:t xml:space="preserve">ένη. </w:t>
      </w:r>
    </w:p>
    <w:p w14:paraId="5470BFD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να πούμε πολλά και γι’ αυτό το νομοσχέδιο. Φυσικά, ήρθε και αυτό ως επείγον, όπως όλα σχεδόν. Είναι όμως κατεπείγουσα η ανάγκη να μας αδειάσετε τη γωνιά, γιατί είστε και λίγοι και επικίνδυνοι. </w:t>
      </w:r>
    </w:p>
    <w:p w14:paraId="5470BFD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Μας θυμίζετε τη χούντα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w:t>
      </w:r>
      <w:r>
        <w:rPr>
          <w:rFonts w:eastAsia="Times New Roman" w:cs="Times New Roman"/>
          <w:szCs w:val="24"/>
        </w:rPr>
        <w:t xml:space="preserve"> η οποία συστηματικά κατέλυε το Σύνταγμα και πρόσβαλε το πολίτευμα, κάτι το οποίο αποδεικνύετε και με τη στάση σας στο θέμα της Μακεδονίας μας. </w:t>
      </w:r>
    </w:p>
    <w:p w14:paraId="5470BFD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ενοχλεί και σας φοβίζουν οι λέξεις όπως η λέξη προδοσία. Το έχω πει και σε άλλη ομιλία. Κατά Θουκυδίδη: «Πρ</w:t>
      </w:r>
      <w:r>
        <w:rPr>
          <w:rFonts w:eastAsia="Times New Roman" w:cs="Times New Roman"/>
          <w:szCs w:val="24"/>
        </w:rPr>
        <w:t>οδότης δεν είναι μόνο αυτός που φανερώνει τα μυστικά της πατρίδας στους εχθρούς, αλλά κι εκείνος που ενώ κατέχει δημόσιο αξίωμα εν γνώσει του δεν προβαίνει στις απαραίτητες ενέργειες για να βελτιώσει το βιοτικό επίπεδο των ανθρώπων, πάνω στους οποίους άρχε</w:t>
      </w:r>
      <w:r>
        <w:rPr>
          <w:rFonts w:eastAsia="Times New Roman" w:cs="Times New Roman"/>
          <w:szCs w:val="24"/>
        </w:rPr>
        <w:t xml:space="preserve">ι». Εδώ, προφανώς, έχει διπλή εφαρμογή. </w:t>
      </w:r>
    </w:p>
    <w:p w14:paraId="5470BFD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είχε εκπονηθεί από όλο το αντεθνικό τόξο κι εκτελείται βάσει σχεδίου σε συγκεκριμένη χρονική στιγμή και με συγκεκριμένους εκτελεστές: Νέα Δημοκρατία, ΣΥΡΙΖΑ, ΠΑΣΟΚ και φυσικά το Ποτάμι. </w:t>
      </w:r>
    </w:p>
    <w:p w14:paraId="5470BFD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Μπορεί όμως να γίν</w:t>
      </w:r>
      <w:r>
        <w:rPr>
          <w:rFonts w:eastAsia="Times New Roman" w:cs="Times New Roman"/>
          <w:szCs w:val="24"/>
        </w:rPr>
        <w:t>ει και η ταφόπλακα του δήθεν συνταγματικού τόξου και μάλιστα, πολύ σύντομα. Φτάσατε στο σημείο να διαπραγματεύεστε το όνομα της Μακεδονίας μας. Όπως είπε και ο Γενικός Γραμματέας της Χρυσής Αυγής Νικόλαος Μιχαλολιάκος, δεν είναι ένα απλό όνομα. Είναι η ψυχ</w:t>
      </w:r>
      <w:r>
        <w:rPr>
          <w:rFonts w:eastAsia="Times New Roman" w:cs="Times New Roman"/>
          <w:szCs w:val="24"/>
        </w:rPr>
        <w:t>ή του έθνους μας. Είναι η ιστορία μας. Ο Σλάβος, Σλάβος και Μακεδόνας δεν γίνεται. Οι Μακεδόνες είναι υπερήφανοι, Έλληνες και μόνο. Φυσικά, ο Παύλος Μελάς και οι χιλιάδες αγωνιστές δεν θυσιάστηκαν για καμιά διπλή ή σύνθετη ονομασία. Όπως γράφει και η εφημε</w:t>
      </w:r>
      <w:r>
        <w:rPr>
          <w:rFonts w:eastAsia="Times New Roman" w:cs="Times New Roman"/>
          <w:szCs w:val="24"/>
        </w:rPr>
        <w:t xml:space="preserve">ρίδα μας: «Ο ετερόκλητος όχλος και τα αμόρφωτα εθνίκια δεν είπαν ακόμη την τελευταία τους λέξη». </w:t>
      </w:r>
    </w:p>
    <w:p w14:paraId="5470BFDC" w14:textId="77777777" w:rsidR="001F594C" w:rsidRDefault="008C7D1C">
      <w:pPr>
        <w:tabs>
          <w:tab w:val="left" w:pos="2608"/>
        </w:tabs>
        <w:spacing w:line="600" w:lineRule="auto"/>
        <w:ind w:firstLine="964"/>
        <w:contextualSpacing/>
        <w:jc w:val="both"/>
        <w:rPr>
          <w:rFonts w:eastAsia="Times New Roman"/>
          <w:szCs w:val="24"/>
        </w:rPr>
      </w:pPr>
      <w:r>
        <w:rPr>
          <w:rFonts w:eastAsia="Times New Roman" w:cs="Times New Roman"/>
          <w:szCs w:val="24"/>
        </w:rPr>
        <w:t xml:space="preserve">Θα είμαστε σε κάθε γωνιά της πατρίδας, όπου χρειαστεί, προκειμένου να υπερασπιστούμε τη μία και μόνο Μακεδονία μας. </w:t>
      </w:r>
      <w:r>
        <w:rPr>
          <w:rFonts w:eastAsia="Times New Roman"/>
          <w:szCs w:val="24"/>
        </w:rPr>
        <w:t xml:space="preserve">Με τη δύναμη του ενωμένου ελληνικού λαού θα σας οδηγήσουμε εκεί που σας αξίζει. Ο λαός δεν ξεχνά και εμείς φυσικά δεν θα τον αφήσουμε να ξεχάσει. </w:t>
      </w:r>
    </w:p>
    <w:p w14:paraId="5470BFD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Όσο για το εμβατήριο «Μακεδονία ξακουστή</w:t>
      </w:r>
      <w:r w:rsidRPr="003B69E9">
        <w:rPr>
          <w:rFonts w:eastAsia="Times New Roman"/>
          <w:szCs w:val="24"/>
        </w:rPr>
        <w:t>,</w:t>
      </w:r>
      <w:r>
        <w:rPr>
          <w:rFonts w:eastAsia="Times New Roman"/>
          <w:szCs w:val="24"/>
        </w:rPr>
        <w:t xml:space="preserve"> του Αλεξάνδρου η χώρα</w:t>
      </w:r>
      <w:r w:rsidRPr="003B69E9">
        <w:rPr>
          <w:rFonts w:eastAsia="Times New Roman"/>
          <w:szCs w:val="24"/>
        </w:rPr>
        <w:t>,</w:t>
      </w:r>
      <w:r>
        <w:rPr>
          <w:rFonts w:eastAsia="Times New Roman"/>
          <w:szCs w:val="24"/>
        </w:rPr>
        <w:t xml:space="preserve"> που έδιωξες τους βάρβαρους κι ελεύθερη είσαι</w:t>
      </w:r>
      <w:r>
        <w:rPr>
          <w:rFonts w:eastAsia="Times New Roman"/>
          <w:szCs w:val="24"/>
        </w:rPr>
        <w:t xml:space="preserve"> τώρα» το μάθαμε από τους πατεράδες μας, το μάθαμε στα παιδιά μας και τα παιδιά μας θα το μάθουν στα δικά τους παιδιά, σε πείσμα όλων σας.</w:t>
      </w:r>
    </w:p>
    <w:p w14:paraId="5470BFDE"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5470BFDF" w14:textId="77777777" w:rsidR="001F594C" w:rsidRDefault="008C7D1C">
      <w:pPr>
        <w:tabs>
          <w:tab w:val="left" w:pos="2608"/>
        </w:tabs>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470BFE0" w14:textId="77777777" w:rsidR="001F594C" w:rsidRDefault="008C7D1C">
      <w:pPr>
        <w:tabs>
          <w:tab w:val="left" w:pos="2608"/>
        </w:tabs>
        <w:spacing w:line="600" w:lineRule="auto"/>
        <w:ind w:firstLine="720"/>
        <w:contextualSpacing/>
        <w:jc w:val="both"/>
        <w:rPr>
          <w:rFonts w:eastAsia="Times New Roman"/>
          <w:szCs w:val="24"/>
        </w:rPr>
      </w:pPr>
      <w:r w:rsidRPr="000723B2">
        <w:rPr>
          <w:rFonts w:eastAsia="Times New Roman"/>
          <w:b/>
          <w:szCs w:val="24"/>
        </w:rPr>
        <w:t>ΠΡΟΕΔΡΕΥΩΝ (Σπυρίδων Λυκούδης):</w:t>
      </w:r>
      <w:r>
        <w:rPr>
          <w:rFonts w:eastAsia="Times New Roman"/>
          <w:szCs w:val="24"/>
        </w:rPr>
        <w:t xml:space="preserve"> Ο Υπουργός κ. Σταύρος Κο</w:t>
      </w:r>
      <w:r>
        <w:rPr>
          <w:rFonts w:eastAsia="Times New Roman"/>
          <w:szCs w:val="24"/>
        </w:rPr>
        <w:t>ντονής έχει τον λόγο.</w:t>
      </w:r>
    </w:p>
    <w:p w14:paraId="5470BFE1" w14:textId="77777777" w:rsidR="001F594C" w:rsidRDefault="008C7D1C">
      <w:pPr>
        <w:tabs>
          <w:tab w:val="left" w:pos="2608"/>
        </w:tabs>
        <w:spacing w:line="600" w:lineRule="auto"/>
        <w:ind w:firstLine="720"/>
        <w:contextualSpacing/>
        <w:jc w:val="both"/>
        <w:rPr>
          <w:rFonts w:eastAsia="Times New Roman"/>
          <w:szCs w:val="24"/>
        </w:rPr>
      </w:pPr>
      <w:r w:rsidRPr="000723B2">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Ευχαριστώ, κύριε Πρόεδρε. </w:t>
      </w:r>
    </w:p>
    <w:p w14:paraId="5470BFE2"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Αντιλαμβάνομαι ότι η σημερινή συζήτηση αναλώνεται σε μεγάλο βαθμό στο ζήτημα του ονόματος της Πρώην Γιουγκοσλαβικής Δημοκρατίας</w:t>
      </w:r>
      <w:r>
        <w:rPr>
          <w:rFonts w:eastAsia="Times New Roman"/>
          <w:szCs w:val="24"/>
        </w:rPr>
        <w:t xml:space="preserve"> της Μακεδονίας. Εγώ θα μιλήσω για μ</w:t>
      </w:r>
      <w:r>
        <w:rPr>
          <w:rFonts w:eastAsia="Times New Roman"/>
          <w:szCs w:val="24"/>
        </w:rPr>
        <w:t>ί</w:t>
      </w:r>
      <w:r>
        <w:rPr>
          <w:rFonts w:eastAsia="Times New Roman"/>
          <w:szCs w:val="24"/>
        </w:rPr>
        <w:t>α μεγάλη επιτυχία της ελληνικής Κυβέρνησης για μ</w:t>
      </w:r>
      <w:r>
        <w:rPr>
          <w:rFonts w:eastAsia="Times New Roman"/>
          <w:szCs w:val="24"/>
        </w:rPr>
        <w:t>ί</w:t>
      </w:r>
      <w:r>
        <w:rPr>
          <w:rFonts w:eastAsia="Times New Roman"/>
          <w:szCs w:val="24"/>
        </w:rPr>
        <w:t>α συνολική επιτυχία. Δεν θα μιλήσω για νίκες και ήττες, δεν θα μιλήσω για νικητές και ηττημένους, διότι σε μ</w:t>
      </w:r>
      <w:r>
        <w:rPr>
          <w:rFonts w:eastAsia="Times New Roman"/>
          <w:szCs w:val="24"/>
        </w:rPr>
        <w:t>ί</w:t>
      </w:r>
      <w:r>
        <w:rPr>
          <w:rFonts w:eastAsia="Times New Roman"/>
          <w:szCs w:val="24"/>
        </w:rPr>
        <w:t>α τέτοια προσπάθεια, κατά τη γνώμη μου, δεν υπάρχουν ηττημένο</w:t>
      </w:r>
      <w:r>
        <w:rPr>
          <w:rFonts w:eastAsia="Times New Roman"/>
          <w:szCs w:val="24"/>
        </w:rPr>
        <w:t>ι και νικητές, υπάρχει μ</w:t>
      </w:r>
      <w:r>
        <w:rPr>
          <w:rFonts w:eastAsia="Times New Roman"/>
          <w:szCs w:val="24"/>
        </w:rPr>
        <w:t>ί</w:t>
      </w:r>
      <w:r>
        <w:rPr>
          <w:rFonts w:eastAsia="Times New Roman"/>
          <w:szCs w:val="24"/>
        </w:rPr>
        <w:t>α σοβαρή και υπεύθυνη στάση να λήξει μ</w:t>
      </w:r>
      <w:r>
        <w:rPr>
          <w:rFonts w:eastAsia="Times New Roman"/>
          <w:szCs w:val="24"/>
        </w:rPr>
        <w:t>ί</w:t>
      </w:r>
      <w:r>
        <w:rPr>
          <w:rFonts w:eastAsia="Times New Roman"/>
          <w:szCs w:val="24"/>
        </w:rPr>
        <w:t>α εκκρεμότητα είκοσι πέντε ετών.</w:t>
      </w:r>
    </w:p>
    <w:p w14:paraId="5470BFE3"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Θεωρώ ότι το πλαίσιο το οποίο θέτει η συμφωνία είναι απολύτως θετικό για τη χώρα υπό την έννοια ότι πλέον έχουμε μ</w:t>
      </w:r>
      <w:r>
        <w:rPr>
          <w:rFonts w:eastAsia="Times New Roman"/>
          <w:szCs w:val="24"/>
        </w:rPr>
        <w:t>ί</w:t>
      </w:r>
      <w:r>
        <w:rPr>
          <w:rFonts w:eastAsia="Times New Roman"/>
          <w:szCs w:val="24"/>
        </w:rPr>
        <w:t>α σύνθετη ονομασία, αυτή η ονομασία ισχύει έ</w:t>
      </w:r>
      <w:r>
        <w:rPr>
          <w:rFonts w:eastAsia="Times New Roman"/>
          <w:szCs w:val="24"/>
        </w:rPr>
        <w:t>ναντι όλων στο εσωτερικό και στο εξωτερικό της γείτονος χώρας, γίνονται αλλαγές στο Σύνταγμα που με τον τρόπο αυτό απαλείφονται οι αλυτρωτικές αναφορές και το βασικότερο όλων που έχει να κάνει με την ψυχή και το φρόνημα του ελληνικού λαού, δεν τίθεται θέμα</w:t>
      </w:r>
      <w:r>
        <w:rPr>
          <w:rFonts w:eastAsia="Times New Roman"/>
          <w:szCs w:val="24"/>
        </w:rPr>
        <w:t xml:space="preserve"> πλέον διεκδίκησης της Αρχαίας Μακεδονίας. </w:t>
      </w:r>
    </w:p>
    <w:p w14:paraId="5470BFE4"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Θέλω να αναφερθώ στο όνομα και θέλω να πω τούτο. Κυρίες και κύριοι συνάδελφοι, δεν αναφερόμαστε σε μ</w:t>
      </w:r>
      <w:r>
        <w:rPr>
          <w:rFonts w:eastAsia="Times New Roman"/>
          <w:szCs w:val="24"/>
        </w:rPr>
        <w:t>ί</w:t>
      </w:r>
      <w:r>
        <w:rPr>
          <w:rFonts w:eastAsia="Times New Roman"/>
          <w:szCs w:val="24"/>
        </w:rPr>
        <w:t>α ανώνυμη χώρα της οποίας το όνομα ψάχνουμε για να αποδώσουμε. Αυτή η χώρα έχει όνομα και ποιο είναι το όνομά τ</w:t>
      </w:r>
      <w:r>
        <w:rPr>
          <w:rFonts w:eastAsia="Times New Roman"/>
          <w:szCs w:val="24"/>
        </w:rPr>
        <w:t>ης; Το όνομα που έχει αποδεχτεί η Ελλάδα στο πλαίσιο του ΟΗΕ είναι Πρώην Γιουγκοσλαβική Δημοκρατίας της Μακεδονίας. Είναι αυτό μ</w:t>
      </w:r>
      <w:r>
        <w:rPr>
          <w:rFonts w:eastAsia="Times New Roman"/>
          <w:szCs w:val="24"/>
        </w:rPr>
        <w:t>ί</w:t>
      </w:r>
      <w:r>
        <w:rPr>
          <w:rFonts w:eastAsia="Times New Roman"/>
          <w:szCs w:val="24"/>
        </w:rPr>
        <w:t>α σύνθετη ονομασία που εμπεριέχει τον όρο Μακεδονία και τον έχει αποδεχτεί η Ελλάδα εδώ και χρόνια; Δεν νομίζω ότι κανένας θα π</w:t>
      </w:r>
      <w:r>
        <w:rPr>
          <w:rFonts w:eastAsia="Times New Roman"/>
          <w:szCs w:val="24"/>
        </w:rPr>
        <w:t xml:space="preserve">ει ότι δεν ισχύει αυτό που λέω. Πολύ δε χειρότερα είναι τα πράγματα για το όνομα με το οποίο την έχουν αναγνωρίσει εκατόν σαράντα με εκατόν πενήντα χώρες διεθνώς. Δημοκρατία της Μακεδονίας. </w:t>
      </w:r>
    </w:p>
    <w:p w14:paraId="5470BFE5"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Ν</w:t>
      </w:r>
      <w:r>
        <w:rPr>
          <w:rFonts w:eastAsia="Times New Roman"/>
          <w:szCs w:val="24"/>
        </w:rPr>
        <w:t>α υπενθυμίσω κάτι που είχε πει ο Κωνσταντίνος Μητσοτάκης, ότι εά</w:t>
      </w:r>
      <w:r>
        <w:rPr>
          <w:rFonts w:eastAsia="Times New Roman"/>
          <w:szCs w:val="24"/>
        </w:rPr>
        <w:t>ν δεν βρούμε λύση στη σύνθετη ονομασία, τότε σε αυτή τη χώρα θα μείνει μόνο το όνομα Μακεδονία, το οποίο από μόνο του, το καταλαβαίνει ο καθένας, δημιουργεί έναν αλυτρωτικό χώρο για να κινηθεί μία εθνικιστική και ακροδεξιά πτέρυγα στα Σκόπια.</w:t>
      </w:r>
    </w:p>
    <w:p w14:paraId="5470BFE6"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Θεωρείτε δε τ</w:t>
      </w:r>
      <w:r>
        <w:rPr>
          <w:rFonts w:eastAsia="Times New Roman"/>
          <w:szCs w:val="24"/>
        </w:rPr>
        <w:t>υχαίο το γεγονός ότι ο Πρόεδρος της Δημοκρατίας των Σκοπίων σήμερα, με σημερινές του δηλώσεις, μίλησε για παράδοση στους Έλληνες και ότι δεν θα υπογράψει τη συμφωνία. Γιατί υπήρξε αυτή η δήλωση; Αυτά είναι πράγματα τα οποία πρέπει να μας προβληματίσουν και</w:t>
      </w:r>
      <w:r>
        <w:rPr>
          <w:rFonts w:eastAsia="Times New Roman"/>
          <w:szCs w:val="24"/>
        </w:rPr>
        <w:t xml:space="preserve"> αυτούς οι οποίοι σήμερα επιδίδονται σε μ</w:t>
      </w:r>
      <w:r>
        <w:rPr>
          <w:rFonts w:eastAsia="Times New Roman"/>
          <w:szCs w:val="24"/>
        </w:rPr>
        <w:t>ί</w:t>
      </w:r>
      <w:r>
        <w:rPr>
          <w:rFonts w:eastAsia="Times New Roman"/>
          <w:szCs w:val="24"/>
        </w:rPr>
        <w:t xml:space="preserve">α ακραία ρητορική για το συγκεκριμένο ζήτημα, θα πρέπει να τους κάνουν σοφότερους. Δεν το βλέπω, όμως, είναι αλήθεια. </w:t>
      </w:r>
    </w:p>
    <w:p w14:paraId="5470BFE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Δ</w:t>
      </w:r>
      <w:r>
        <w:rPr>
          <w:rFonts w:eastAsia="Times New Roman"/>
          <w:szCs w:val="24"/>
        </w:rPr>
        <w:t>εν το βλέπω διότι εδώ προβάλλεται σε μεγαλύτερο βαθμό από ό,τι θα έπρεπε το θέμα των κομματικώ</w:t>
      </w:r>
      <w:r>
        <w:rPr>
          <w:rFonts w:eastAsia="Times New Roman"/>
          <w:szCs w:val="24"/>
        </w:rPr>
        <w:t xml:space="preserve">ν συμφερόντων. Κάποιοι ξεχνάνε να μας πούνε οι ίδιοι, η Νέα Δημοκρατία, για ποιο όνομα διαπραγματευόταν. Αυτό το όνομα θα ήταν </w:t>
      </w:r>
      <w:r>
        <w:rPr>
          <w:rFonts w:eastAsia="Times New Roman"/>
          <w:szCs w:val="24"/>
          <w:lang w:val="en-US"/>
        </w:rPr>
        <w:t>erga</w:t>
      </w:r>
      <w:r w:rsidRPr="005E433F">
        <w:rPr>
          <w:rFonts w:eastAsia="Times New Roman"/>
          <w:szCs w:val="24"/>
        </w:rPr>
        <w:t xml:space="preserve"> </w:t>
      </w:r>
      <w:r>
        <w:rPr>
          <w:rFonts w:eastAsia="Times New Roman"/>
          <w:szCs w:val="24"/>
          <w:lang w:val="en-US"/>
        </w:rPr>
        <w:t>omnes</w:t>
      </w:r>
      <w:r>
        <w:rPr>
          <w:rFonts w:eastAsia="Times New Roman"/>
          <w:szCs w:val="24"/>
        </w:rPr>
        <w:t>; Θα είχε ισχύ έναντι πάντων; Από ό,τι θυμόμαστε</w:t>
      </w:r>
      <w:r w:rsidRPr="003B69E9">
        <w:rPr>
          <w:rFonts w:eastAsia="Times New Roman"/>
          <w:szCs w:val="24"/>
        </w:rPr>
        <w:t>,</w:t>
      </w:r>
      <w:r>
        <w:rPr>
          <w:rFonts w:eastAsia="Times New Roman"/>
          <w:szCs w:val="24"/>
        </w:rPr>
        <w:t xml:space="preserve"> διαπραγματευόταν ένα όνομα το οποίο ήταν Μακεδονία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Σκόπια και το οπ</w:t>
      </w:r>
      <w:r>
        <w:rPr>
          <w:rFonts w:eastAsia="Times New Roman"/>
          <w:szCs w:val="24"/>
        </w:rPr>
        <w:t xml:space="preserve">οίο θα ίσχυε μόνο για τις διμερείς σχέσεις Ελλάδας </w:t>
      </w:r>
      <w:r>
        <w:rPr>
          <w:rFonts w:eastAsia="Times New Roman"/>
          <w:szCs w:val="24"/>
        </w:rPr>
        <w:t>-</w:t>
      </w:r>
      <w:r>
        <w:rPr>
          <w:rFonts w:eastAsia="Times New Roman"/>
          <w:szCs w:val="24"/>
        </w:rPr>
        <w:t xml:space="preserve"> Σκοπίων. Αυτή είναι η κατάσταση. </w:t>
      </w:r>
    </w:p>
    <w:p w14:paraId="5470BFE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Κι εδώ, λοιπόν, σήμερα που έχουμε μια συμφωνία που υπερβαίνει κατά πολύ τις συμφωνίες τις οποίες τροχιοδρομούσε να υλοποιήσει η Νέα Δημοκρατία, έχουμε κριτική. Είναι η ί</w:t>
      </w:r>
      <w:r>
        <w:rPr>
          <w:rFonts w:eastAsia="Times New Roman"/>
          <w:szCs w:val="24"/>
        </w:rPr>
        <w:t>δια τακτική, Κυρίες και κύριοι συνάδελφοι. Τα ίδια λέγατε και για τα πλεονάσματα.</w:t>
      </w:r>
    </w:p>
    <w:p w14:paraId="5470BFE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Ενώ είχατε συμφωνήσει πλεονάσματα 4,5% και 5%, έρχεστε και κάνετε κριτική στην Κυβέρνηση γιατί έχει προσδιορίσει το πλεόνασμα στο 3,5% και λέτε ότι είναι πολύ. Είναι η ίδια λ</w:t>
      </w:r>
      <w:r>
        <w:rPr>
          <w:rFonts w:eastAsia="Times New Roman"/>
          <w:szCs w:val="24"/>
        </w:rPr>
        <w:t>ογική</w:t>
      </w:r>
      <w:r w:rsidRPr="00C01445">
        <w:rPr>
          <w:rFonts w:eastAsia="Times New Roman"/>
          <w:szCs w:val="24"/>
        </w:rPr>
        <w:t xml:space="preserve">: </w:t>
      </w:r>
      <w:r>
        <w:rPr>
          <w:rFonts w:eastAsia="Times New Roman"/>
          <w:szCs w:val="24"/>
        </w:rPr>
        <w:t>Μικροκομματική ρητορεία, αντιπολιτευτική ρητορεία, χωρίς κανένα έρμα και χωρίς κα</w:t>
      </w:r>
      <w:r>
        <w:rPr>
          <w:rFonts w:eastAsia="Times New Roman"/>
          <w:szCs w:val="24"/>
        </w:rPr>
        <w:t>μ</w:t>
      </w:r>
      <w:r>
        <w:rPr>
          <w:rFonts w:eastAsia="Times New Roman"/>
          <w:szCs w:val="24"/>
        </w:rPr>
        <w:t>μία βάση. Δυστυχώς, για άλλη μία φορά η Αξιωματική Αντιπολίτευση εμφανίζεται κατώτερη των περιστάσεων.</w:t>
      </w:r>
    </w:p>
    <w:p w14:paraId="5470BFEA" w14:textId="77777777" w:rsidR="001F594C" w:rsidRDefault="008C7D1C">
      <w:pPr>
        <w:spacing w:line="600" w:lineRule="auto"/>
        <w:ind w:firstLine="720"/>
        <w:contextualSpacing/>
        <w:jc w:val="both"/>
        <w:rPr>
          <w:rFonts w:eastAsia="Times New Roman"/>
          <w:szCs w:val="24"/>
        </w:rPr>
      </w:pPr>
      <w:r>
        <w:rPr>
          <w:rFonts w:eastAsia="Times New Roman"/>
          <w:szCs w:val="24"/>
        </w:rPr>
        <w:t>Το δεύτερο που ήθελα να πω, κυρίες και κύριοι Βουλευτές, είναι σ</w:t>
      </w:r>
      <w:r>
        <w:rPr>
          <w:rFonts w:eastAsia="Times New Roman"/>
          <w:szCs w:val="24"/>
        </w:rPr>
        <w:t>χετικά με τις αντικειμενικές αξίες. Ξέρετε, η Κυβέρνηση δεν μπόρεσε να καταργήσει τον ΕΝΦΙΑ. Αυτό είναι ένα ζήτημα που για την Κυβέρνηση μένει ανοικτό. Προσπάθησε, όμως, με αλλεπάλληλες αναδιαρθρώσεις των αντικειμενικών αξιών να μεταφέρει ένα οικονομικό βά</w:t>
      </w:r>
      <w:r>
        <w:rPr>
          <w:rFonts w:eastAsia="Times New Roman"/>
          <w:szCs w:val="24"/>
        </w:rPr>
        <w:t xml:space="preserve">ρος από τους φτωχότερους πολίτες σ’ αυτούς που έχουν τη δυνατότητα να πληρώσουν. Αυτό γίνεται και τώρα. </w:t>
      </w:r>
    </w:p>
    <w:p w14:paraId="5470BFEB" w14:textId="77777777" w:rsidR="001F594C" w:rsidRDefault="008C7D1C">
      <w:pPr>
        <w:spacing w:line="600" w:lineRule="auto"/>
        <w:ind w:firstLine="720"/>
        <w:contextualSpacing/>
        <w:jc w:val="both"/>
        <w:rPr>
          <w:rFonts w:eastAsia="Times New Roman"/>
          <w:szCs w:val="24"/>
        </w:rPr>
      </w:pPr>
      <w:r>
        <w:rPr>
          <w:rFonts w:eastAsia="Times New Roman"/>
          <w:szCs w:val="24"/>
        </w:rPr>
        <w:t>Γιατί διαμαρτύρονται κάποιοι; Την κομματική τους πελατεία προσπαθούν να προστατέψουν; Αν είναι κάποιοι φτωχοί συμπολίτες μας να ελαφρυνθούν εις βάρος κ</w:t>
      </w:r>
      <w:r>
        <w:rPr>
          <w:rFonts w:eastAsia="Times New Roman"/>
          <w:szCs w:val="24"/>
        </w:rPr>
        <w:t xml:space="preserve">άποιων που έχουν την οικονομική δυνατότητα, αυτό είναι και δίκαιο και κοινωνικά αποδεκτό. </w:t>
      </w:r>
    </w:p>
    <w:p w14:paraId="5470BFEC" w14:textId="77777777" w:rsidR="001F594C" w:rsidRDefault="008C7D1C">
      <w:pPr>
        <w:spacing w:line="600" w:lineRule="auto"/>
        <w:ind w:firstLine="720"/>
        <w:contextualSpacing/>
        <w:jc w:val="both"/>
        <w:rPr>
          <w:rFonts w:eastAsia="Times New Roman"/>
          <w:szCs w:val="24"/>
        </w:rPr>
      </w:pPr>
      <w:r>
        <w:rPr>
          <w:rFonts w:eastAsia="Times New Roman"/>
          <w:szCs w:val="24"/>
        </w:rPr>
        <w:t>Απορούμε, λοιπόν, γιατί αυτή η ρητορεία περί αύξησης του ΕΝΦΙΑ, ενώ στην ουσία αύξηση δεν υπάρχει. Το ποσό του ΕΝΦΙΑ είναι σταθερό. Εκείνο που γίνεται είναι η μετακύ</w:t>
      </w:r>
      <w:r>
        <w:rPr>
          <w:rFonts w:eastAsia="Times New Roman"/>
          <w:szCs w:val="24"/>
        </w:rPr>
        <w:t xml:space="preserve">λιση σ’ ένα ποσοστό σ’ αυτούς που έχουν τη δυνατότητα να πληρώσουν κάτι παραπάνω. </w:t>
      </w:r>
    </w:p>
    <w:p w14:paraId="5470BFED" w14:textId="77777777" w:rsidR="001F594C" w:rsidRDefault="008C7D1C">
      <w:pPr>
        <w:spacing w:line="600" w:lineRule="auto"/>
        <w:ind w:firstLine="720"/>
        <w:contextualSpacing/>
        <w:jc w:val="both"/>
        <w:rPr>
          <w:rFonts w:eastAsia="Times New Roman"/>
          <w:szCs w:val="24"/>
        </w:rPr>
      </w:pPr>
      <w:r>
        <w:rPr>
          <w:rFonts w:eastAsia="Times New Roman"/>
          <w:szCs w:val="24"/>
        </w:rPr>
        <w:t>Τελειώνω σε ένα λεπτό με τις δύο νομοθετικές παρεμβάσεις, κύριε Πρόεδρε.</w:t>
      </w:r>
    </w:p>
    <w:p w14:paraId="5470BFEE"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Όπως είπα και χθες στις </w:t>
      </w:r>
      <w:r>
        <w:rPr>
          <w:rFonts w:eastAsia="Times New Roman"/>
          <w:szCs w:val="24"/>
        </w:rPr>
        <w:t>ε</w:t>
      </w:r>
      <w:r>
        <w:rPr>
          <w:rFonts w:eastAsia="Times New Roman"/>
          <w:szCs w:val="24"/>
        </w:rPr>
        <w:t>πιτροπές, κυρίες και κύριοι συνάδελφοι, δύο είναι οι νομοθετικές παρεμβάσει</w:t>
      </w:r>
      <w:r>
        <w:rPr>
          <w:rFonts w:eastAsia="Times New Roman"/>
          <w:szCs w:val="24"/>
        </w:rPr>
        <w:t>ς του Υπουργείου Δικαιοσύνης στο πολυνομοσχέδιο. Η μία είναι σχετικά με τον χρόνο άσκησης και έκδοσης απόφασης με τη διαδικασία των ασφαλιστικών μέτρων όταν δύο πλειστηριασμοί αποβούν άγονοι, ότι πρέπει αυτή η διαδικασία να ολοκληρώνεται στην κατάθεση οκτώ</w:t>
      </w:r>
      <w:r>
        <w:rPr>
          <w:rFonts w:eastAsia="Times New Roman"/>
          <w:szCs w:val="24"/>
        </w:rPr>
        <w:t xml:space="preserve"> ημέρες του δικογράφου και οκτώ ημέρες από την κατάθεση του δικογράφου θα πρέπει να εκδοθεί απόφαση. Είπα και χθες ότι δεν έχει να κάνει καθόλου με τις προθεσμίες του πλειστηριασμού. Ευτυχώς αυτό έγινε κατανοητό και δεν άκουσα σήμερα κανέναν ομιλητή να το </w:t>
      </w:r>
      <w:r>
        <w:rPr>
          <w:rFonts w:eastAsia="Times New Roman"/>
          <w:szCs w:val="24"/>
        </w:rPr>
        <w:t>επαναλαμβάνει.</w:t>
      </w:r>
    </w:p>
    <w:p w14:paraId="5470BFE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δεύτερη πρωτοβουλία που παίρνουμε είναι να εντάξουμε στο πλαίσιο της δεύτερης ευκαιρίας πολίτες οι οποίοι ήλθαν σε οικονομικό αδιέξοδο, αλλά δεν μπόρεσαν να μπουν στη διαδικασία της πτώχευσης, ακριβώς γιατί δεν υπήρχε πτωχευτική περιουσία. </w:t>
      </w:r>
    </w:p>
    <w:p w14:paraId="5470BFF0" w14:textId="77777777" w:rsidR="001F594C" w:rsidRDefault="008C7D1C">
      <w:pPr>
        <w:spacing w:line="600" w:lineRule="auto"/>
        <w:ind w:firstLine="720"/>
        <w:contextualSpacing/>
        <w:jc w:val="both"/>
        <w:rPr>
          <w:rFonts w:eastAsia="Times New Roman"/>
          <w:szCs w:val="24"/>
        </w:rPr>
      </w:pPr>
      <w:r>
        <w:rPr>
          <w:rFonts w:eastAsia="Times New Roman"/>
          <w:szCs w:val="24"/>
        </w:rPr>
        <w:t>Θα έλεγα, λοι</w:t>
      </w:r>
      <w:r>
        <w:rPr>
          <w:rFonts w:eastAsia="Times New Roman"/>
          <w:szCs w:val="24"/>
        </w:rPr>
        <w:t>πόν, ότι τον ν.4446/2016, που ψηφίσαμε τον Νοέμβριο του 2016, πλέον μ’ αυτήν τη νομοθετική πρωτοβουλία η Κυβέρνηση τον ανοίγει και ανοίγει αυτήν τη δυνατότητα και σε άλλους που ήλθαν σε σημείο καταστροφικό από την οικονομική κρίση και μ’ αυτόν τον τρόπο με</w:t>
      </w:r>
      <w:r>
        <w:rPr>
          <w:rFonts w:eastAsia="Times New Roman"/>
          <w:szCs w:val="24"/>
        </w:rPr>
        <w:t xml:space="preserve"> μόνη προϋπόθεση να κριθούν συγγνωστοί όσον αφορά την πτώχευση από ένα δικαστήριο και δεύτερη προϋπόθεση την παρέλευση τριετίας απ’ όταν καταγραφούν στα μητρώα πτωχεύσεων, θα μπορέσει ο συμπολίτης μας αυτός να επανεκκινήσει τη δραστηριότητά του και να φύγε</w:t>
      </w:r>
      <w:r>
        <w:rPr>
          <w:rFonts w:eastAsia="Times New Roman"/>
          <w:szCs w:val="24"/>
        </w:rPr>
        <w:t xml:space="preserve">ι απ’ αυτήν τη μέγγενη, η οποία έχει χαρακτηριστεί ως συναλλακτικός θάνατος. </w:t>
      </w:r>
    </w:p>
    <w:p w14:paraId="5470BFF1" w14:textId="77777777" w:rsidR="001F594C" w:rsidRDefault="008C7D1C">
      <w:pPr>
        <w:spacing w:line="600" w:lineRule="auto"/>
        <w:ind w:firstLine="720"/>
        <w:contextualSpacing/>
        <w:jc w:val="both"/>
        <w:rPr>
          <w:rFonts w:eastAsia="Times New Roman"/>
          <w:szCs w:val="24"/>
        </w:rPr>
      </w:pPr>
      <w:r>
        <w:rPr>
          <w:rFonts w:eastAsia="Times New Roman"/>
          <w:szCs w:val="24"/>
        </w:rPr>
        <w:t>Έλεγα, λοιπόν, ότι μ’ αυτήν την πρωτοβουλία που παίρνει η Κυβέρνηση, σήμερα σηματοδοτείται γι’ αυτόν τον χώρο μ</w:t>
      </w:r>
      <w:r>
        <w:rPr>
          <w:rFonts w:eastAsia="Times New Roman"/>
          <w:szCs w:val="24"/>
        </w:rPr>
        <w:t>ί</w:t>
      </w:r>
      <w:r>
        <w:rPr>
          <w:rFonts w:eastAsia="Times New Roman"/>
          <w:szCs w:val="24"/>
        </w:rPr>
        <w:t>α άλλη πολιτική σχετικά με τις οικονομικές απαιτήσεις και τις οικο</w:t>
      </w:r>
      <w:r>
        <w:rPr>
          <w:rFonts w:eastAsia="Times New Roman"/>
          <w:szCs w:val="24"/>
        </w:rPr>
        <w:t xml:space="preserve">νομικές προϋποθέσεις που έθεταν η τρόικα και οι θεσμοί το προηγούμενο χρονικό διάστημα. </w:t>
      </w:r>
    </w:p>
    <w:p w14:paraId="5470BFF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Μπαίνουμε σε άλλη εποχή. Η ελληνική Κυβέρνηση μπορεί να νομοθετεί πλέον με μεγαλύτερη ευρύτητα και αυτό είναι βέβαιο ότι θα γίνει μετά τον Αύγουστο του τρέχοντος </w:t>
      </w:r>
      <w:r>
        <w:rPr>
          <w:rFonts w:eastAsia="Times New Roman"/>
          <w:szCs w:val="24"/>
        </w:rPr>
        <w:t>έτους, όταν θα λήξει αυτή η μαύρη περίοδος των μνημονιακών πολιτικών.</w:t>
      </w:r>
    </w:p>
    <w:p w14:paraId="5470BFF3"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 κύριε Πρόεδρε.</w:t>
      </w:r>
    </w:p>
    <w:p w14:paraId="5470BFF4" w14:textId="77777777" w:rsidR="001F594C" w:rsidRDefault="008C7D1C">
      <w:pPr>
        <w:spacing w:line="600" w:lineRule="auto"/>
        <w:ind w:firstLine="720"/>
        <w:contextualSpacing/>
        <w:jc w:val="both"/>
        <w:rPr>
          <w:rFonts w:eastAsia="Times New Roman"/>
          <w:szCs w:val="24"/>
        </w:rPr>
      </w:pPr>
      <w:r w:rsidRPr="00623E79">
        <w:rPr>
          <w:rFonts w:eastAsia="Times New Roman"/>
          <w:b/>
          <w:szCs w:val="24"/>
        </w:rPr>
        <w:t>ΠΡΟΕΔΡΕΥΩΝ (Σπυρίδων Λυκούδης):</w:t>
      </w:r>
      <w:r>
        <w:rPr>
          <w:rFonts w:eastAsia="Times New Roman"/>
          <w:szCs w:val="24"/>
        </w:rPr>
        <w:t xml:space="preserve"> Ευχαριστούμε, κύριε Υπουργέ.</w:t>
      </w:r>
    </w:p>
    <w:p w14:paraId="5470BFF5" w14:textId="77777777" w:rsidR="001F594C" w:rsidRDefault="008C7D1C">
      <w:pPr>
        <w:spacing w:line="600" w:lineRule="auto"/>
        <w:ind w:firstLine="720"/>
        <w:contextualSpacing/>
        <w:jc w:val="both"/>
        <w:rPr>
          <w:rFonts w:eastAsia="Times New Roman"/>
          <w:szCs w:val="24"/>
        </w:rPr>
      </w:pPr>
      <w:r>
        <w:rPr>
          <w:rFonts w:eastAsia="Times New Roman"/>
          <w:szCs w:val="24"/>
        </w:rPr>
        <w:t>Η συνάδελφος κ. Σοφία Βούλτεψη έχει τον λόγο.</w:t>
      </w:r>
    </w:p>
    <w:p w14:paraId="5470BFF6" w14:textId="77777777" w:rsidR="001F594C" w:rsidRDefault="008C7D1C">
      <w:pPr>
        <w:spacing w:line="600" w:lineRule="auto"/>
        <w:ind w:firstLine="720"/>
        <w:contextualSpacing/>
        <w:jc w:val="both"/>
        <w:rPr>
          <w:rFonts w:eastAsia="Times New Roman"/>
          <w:szCs w:val="24"/>
        </w:rPr>
      </w:pPr>
      <w:r w:rsidRPr="00623E79">
        <w:rPr>
          <w:rFonts w:eastAsia="Times New Roman"/>
          <w:b/>
          <w:szCs w:val="24"/>
        </w:rPr>
        <w:t>ΣΟΦΙΑ ΒΟΥΛΤΕΨΗ:</w:t>
      </w:r>
      <w:r w:rsidRPr="00C01445">
        <w:rPr>
          <w:rFonts w:eastAsia="Times New Roman"/>
          <w:szCs w:val="24"/>
        </w:rPr>
        <w:t xml:space="preserve"> </w:t>
      </w:r>
      <w:r>
        <w:rPr>
          <w:rFonts w:eastAsia="Times New Roman"/>
          <w:szCs w:val="24"/>
        </w:rPr>
        <w:t>Ευχαριστώ, κύριε Πρόεδρε.</w:t>
      </w:r>
    </w:p>
    <w:p w14:paraId="5470BFF7" w14:textId="77777777" w:rsidR="001F594C" w:rsidRDefault="008C7D1C">
      <w:pPr>
        <w:spacing w:line="600" w:lineRule="auto"/>
        <w:ind w:firstLine="720"/>
        <w:contextualSpacing/>
        <w:jc w:val="both"/>
        <w:rPr>
          <w:rFonts w:eastAsia="Times New Roman"/>
          <w:b/>
          <w:szCs w:val="24"/>
        </w:rPr>
      </w:pPr>
      <w:r>
        <w:rPr>
          <w:rFonts w:eastAsia="Times New Roman"/>
          <w:szCs w:val="24"/>
        </w:rPr>
        <w:t xml:space="preserve">Βαρεθήκαμε </w:t>
      </w:r>
      <w:r>
        <w:rPr>
          <w:rFonts w:eastAsia="Times New Roman"/>
          <w:szCs w:val="24"/>
        </w:rPr>
        <w:t>σ’ αυτήν την Αίθουσα σήμερα όλη μέρα να ακούμε τα επιχειρήματα των Σκοπιανών. Εάν τους έλεγαν Μακεδόνες και ήταν Μακεδονία και αν το έχουν το όνομα, τότε γιατί μας το ζητούν; Γιατί πρέπει να κάνουμε συμφωνία; Δεν είχαν κανένα πρόβλημα. Ξέρετε όλοι καλά ότι</w:t>
      </w:r>
      <w:r>
        <w:rPr>
          <w:rFonts w:eastAsia="Times New Roman"/>
          <w:szCs w:val="24"/>
        </w:rPr>
        <w:t xml:space="preserve"> το όνομα το δίνει ο ιδιοκτήτης.</w:t>
      </w:r>
    </w:p>
    <w:p w14:paraId="5470BFF8" w14:textId="77777777" w:rsidR="001F594C" w:rsidRDefault="008C7D1C">
      <w:pPr>
        <w:spacing w:line="600" w:lineRule="auto"/>
        <w:ind w:firstLine="720"/>
        <w:contextualSpacing/>
        <w:jc w:val="both"/>
        <w:rPr>
          <w:rFonts w:eastAsia="Times New Roman"/>
          <w:szCs w:val="24"/>
        </w:rPr>
      </w:pPr>
      <w:r>
        <w:rPr>
          <w:rFonts w:eastAsia="Times New Roman"/>
          <w:szCs w:val="24"/>
        </w:rPr>
        <w:t>Κοιτάξτε, από το καλοκαίρι του 2015, μετά τα ηρωικά εκείνα του πρώτου εξαμήνου, όταν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μπήκαν στον χορό των μνημονίων, άρχισαν να υπογράφουν το ένα συμπληρωματικό μνημόνιο μετά το άλλο και όλες τις επαχθείς σ</w:t>
      </w:r>
      <w:r>
        <w:rPr>
          <w:rFonts w:eastAsia="Times New Roman"/>
          <w:szCs w:val="24"/>
        </w:rPr>
        <w:t xml:space="preserve">υμφωνίες της γης, με αποκορύφωμα το αιωνόβιο υπερταμείο, που τώρα γίνεται εγγυητής, γίνεται αντισυμβαλλόμενος και βάζει ως εγγύηση της ελληνική δημόσια περιουσία. Δεν τους έφτανε, δηλαδή, η υπογραφή της ελληνικής δημοκρατίας, του Ταμείου Χρηματοπιστωτικής </w:t>
      </w:r>
      <w:r>
        <w:rPr>
          <w:rFonts w:eastAsia="Times New Roman"/>
          <w:szCs w:val="24"/>
        </w:rPr>
        <w:t>Σταθερότητας, της Κεντρικής Τράπεζας, έπρεπε να μπει και το υπερταμείο.</w:t>
      </w:r>
    </w:p>
    <w:p w14:paraId="5470BFF9" w14:textId="77777777" w:rsidR="001F594C" w:rsidRDefault="008C7D1C">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ι μας λέτε κάθε φορά, κύριοι της Κυβέρνησης; Ότι δεν ήταν αυτή η βούλησή σας, ότι υποχωρήσατε σε υπέρτερες δυνάμεις, ότι πιεστήκατε, ότι εξαναγκαστήκατε. Ωραία, αφού το ομολογείτε αυτ</w:t>
      </w:r>
      <w:r>
        <w:rPr>
          <w:rFonts w:eastAsia="Times New Roman"/>
          <w:szCs w:val="24"/>
        </w:rPr>
        <w:t xml:space="preserve">ό ότι το κάνετε στα δημοσιονομικά, τι είναι αυτό που θα πείσει τον ελληνικό λαό ότι δεν πιέζεστε στα εθνικά θέματα και ότι εδώ τα κάνετε όλα με την ελεύθερη βούλησή σας και την περήφανη διαπραγμάτευσή σας; Δηλαδή, θέλετε να μας πείτε ότι υποχωρείτε σε όλα </w:t>
      </w:r>
      <w:r>
        <w:rPr>
          <w:rFonts w:eastAsia="Times New Roman"/>
          <w:szCs w:val="24"/>
        </w:rPr>
        <w:t>τα άλλα, αλλά δεν υποχωρείτε στα εθνικά και στη συμφωνία για το σκοπιανό;</w:t>
      </w:r>
    </w:p>
    <w:p w14:paraId="5470BFF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Όχι, κύριοι. Πιέζεστε και σε αυτό από υπέρτερες δυνάμεις και υποχωρήσατε. Αποδεικνύεται τώρα ότι τελικά δεν ήταν πιεζόμενος ο Ζάεφ, αλλά ήταν ο κ. Τσίπρας. </w:t>
      </w:r>
      <w:r>
        <w:rPr>
          <w:rFonts w:eastAsia="Times New Roman"/>
          <w:szCs w:val="24"/>
        </w:rPr>
        <w:t>Α</w:t>
      </w:r>
      <w:r>
        <w:rPr>
          <w:rFonts w:eastAsia="Times New Roman"/>
          <w:szCs w:val="24"/>
        </w:rPr>
        <w:t>ποδεικνύεται ότι δεν ήταν</w:t>
      </w:r>
      <w:r>
        <w:rPr>
          <w:rFonts w:eastAsia="Times New Roman"/>
          <w:szCs w:val="24"/>
        </w:rPr>
        <w:t xml:space="preserve"> ευνοϊκή η συγκυρία στα Σκόπια, αλλά ήταν ευνοϊκή η συμφωνία στην Αθήνα. Διότι κάτι του έχουν υποσχεθεί του κ. Τσίπρα. Γι’ αυτό σήμερα ο κ. Τσίπρας, μιλώντας με τον κ. Ρέγκλινγκ, είπε ότι αισθάνεται ότι παίζει σε δύο σκακιέρες, στην οικονομική και στην εθν</w:t>
      </w:r>
      <w:r>
        <w:rPr>
          <w:rFonts w:eastAsia="Times New Roman"/>
          <w:szCs w:val="24"/>
        </w:rPr>
        <w:t>ική. Δεν ξέρουμε μόνο αν είναι σκακιστής ή αν είναι το πιόνι. Διότι αυτήν τη στιγμή βρισκόμαστε μπροστά σε μ</w:t>
      </w:r>
      <w:r>
        <w:rPr>
          <w:rFonts w:eastAsia="Times New Roman"/>
          <w:szCs w:val="24"/>
        </w:rPr>
        <w:t>ί</w:t>
      </w:r>
      <w:r>
        <w:rPr>
          <w:rFonts w:eastAsia="Times New Roman"/>
          <w:szCs w:val="24"/>
        </w:rPr>
        <w:t>α μεγάλη εθνική υποχώρηση. Διότι αν μέχρι σήμερα τα Σκόπια είχαν υπαρξιακό πρόβλημα, τώρα θα έχει υπαρξιακό πρόβλημα η Ελλάδα.</w:t>
      </w:r>
    </w:p>
    <w:p w14:paraId="5470BFFB" w14:textId="77777777" w:rsidR="001F594C" w:rsidRDefault="008C7D1C">
      <w:pPr>
        <w:spacing w:line="600" w:lineRule="auto"/>
        <w:ind w:firstLine="720"/>
        <w:contextualSpacing/>
        <w:jc w:val="both"/>
        <w:rPr>
          <w:rFonts w:eastAsia="Times New Roman"/>
          <w:szCs w:val="24"/>
        </w:rPr>
      </w:pPr>
      <w:r>
        <w:rPr>
          <w:rFonts w:eastAsia="Times New Roman"/>
          <w:szCs w:val="24"/>
        </w:rPr>
        <w:t>Είναι η πρώτη φορά σ</w:t>
      </w:r>
      <w:r>
        <w:rPr>
          <w:rFonts w:eastAsia="Times New Roman"/>
          <w:szCs w:val="24"/>
        </w:rPr>
        <w:t>την ιστορία μας που ελληνική κυβέρνηση παραμελεί και παραδίδει εθνικό δικαίωμα. Το επόμενο θα είναι, χωρίς αμφιβολία, έδαφος. Όχι, λοιπόν και όχι και όχι και να το ακούσουν αυτό και οι γείτονές μας και όλοι οι διεθνείς παράγοντες οι οποίοι πανηγυρίζουν. Δι</w:t>
      </w:r>
      <w:r>
        <w:rPr>
          <w:rFonts w:eastAsia="Times New Roman"/>
          <w:szCs w:val="24"/>
        </w:rPr>
        <w:t>ότι το ξέρετε όλοι πολύ καλά ότι το όνομα Μακεδονία είναι το όχημα. Ποια η ανάγκη; Όποιος πει «δεν είμαι Μακεδόνας», «δεν υπάρχει μακεδονικό έθνος», «δεν υπάρχει μακεδονική ταυτότητα», «δεν υπάρχει μακεδονική γλώσσα», τότε τι να την κάνει τη Μακεδονία; Είν</w:t>
      </w:r>
      <w:r>
        <w:rPr>
          <w:rFonts w:eastAsia="Times New Roman"/>
          <w:szCs w:val="24"/>
        </w:rPr>
        <w:t>αι ξεκάθαρο αυτό.</w:t>
      </w:r>
    </w:p>
    <w:p w14:paraId="5470BFFC" w14:textId="77777777" w:rsidR="001F594C" w:rsidRDefault="008C7D1C">
      <w:pPr>
        <w:spacing w:line="600" w:lineRule="auto"/>
        <w:ind w:firstLine="720"/>
        <w:contextualSpacing/>
        <w:jc w:val="both"/>
        <w:rPr>
          <w:rFonts w:eastAsia="Times New Roman"/>
          <w:szCs w:val="24"/>
        </w:rPr>
      </w:pPr>
      <w:r>
        <w:rPr>
          <w:rFonts w:eastAsia="Times New Roman"/>
          <w:szCs w:val="24"/>
        </w:rPr>
        <w:t>Από εδώ και πέρα έχετε πολύ μεγάλη ευθύνη για ό,τι συμβεί. Διότι τους δίνετε γλώσσα, τους δίνετε όνομα, «Μακεδόνας», λέτε ξεκάθαρα ότι ο καθένας θα λέγεται Μακεδόνας ανάλογα με την αντίληψη που έχει ο ίδιος μέσα στο μυαλό του. Και δεν μου</w:t>
      </w:r>
      <w:r>
        <w:rPr>
          <w:rFonts w:eastAsia="Times New Roman"/>
          <w:szCs w:val="24"/>
        </w:rPr>
        <w:t xml:space="preserve"> λέτε, όταν θα πηγαίνει ένας κάτοικος, πολίτης αυτής της χώρας έξω και θα τον ρωτάνε «Τι είστε;», θα λέει «Μακεδόνας, αλλά ξέρετε όχι του Μέγα Αλέξανδρου, αλλά του Κύριλλου και του Μεθόδιου»; Όταν θα τον ρωτάνε τι γλώσσα μιλάει, θα λέει «Μακεδονικά, αλλά μ</w:t>
      </w:r>
      <w:r>
        <w:rPr>
          <w:rFonts w:eastAsia="Times New Roman"/>
          <w:szCs w:val="24"/>
        </w:rPr>
        <w:t>ε συγχωρείτε είναι στην οικογένεια των νοτιοϊσλαμικών χωρών». Αυτό θα λέει; Ή θα λέει «είμαι Μακεδόνας και μιλάω μακεδονικά»; Και εν πάση περιπτώσει, δεν υπάρχει στον ΟΗΕ διαδικασία αναγνώρισης γλώσσας. Αυτό που υπήρξε ήταν ένα λεξικό, μ</w:t>
      </w:r>
      <w:r>
        <w:rPr>
          <w:rFonts w:eastAsia="Times New Roman"/>
          <w:szCs w:val="24"/>
        </w:rPr>
        <w:t>ί</w:t>
      </w:r>
      <w:r>
        <w:rPr>
          <w:rFonts w:eastAsia="Times New Roman"/>
          <w:szCs w:val="24"/>
        </w:rPr>
        <w:t>α βάση δεδομένων γ</w:t>
      </w:r>
      <w:r>
        <w:rPr>
          <w:rFonts w:eastAsia="Times New Roman"/>
          <w:szCs w:val="24"/>
        </w:rPr>
        <w:t>ια να συνεννοούνται οι κυανόκρανοι στις διάφορες χώρες που υπάρχουν. Και εσείς αναγνωρίζετε αυτήν τη στιγμή γλώσσα. Αυτή είναι η πραγματικότητα, αυτό υπογράφετε αυτήν τη στιγμή.</w:t>
      </w:r>
    </w:p>
    <w:p w14:paraId="5470BFF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Να σας πω, επίσης, ότι για πρώτη φορά στο προοίμιο, από την αρχή λέτε, ότι τα </w:t>
      </w:r>
      <w:r>
        <w:rPr>
          <w:rFonts w:eastAsia="Times New Roman"/>
          <w:szCs w:val="24"/>
        </w:rPr>
        <w:t>δύο μέρη συμφωνούν στην ανάγκη να απέχουν από κάθε είδος αλυτρωτισμό και αναθεωρητισμό. Έχει η Ελλάδα αλυτρωτισμό και το αναγνωρίζετε;</w:t>
      </w:r>
    </w:p>
    <w:p w14:paraId="5470BFFE" w14:textId="77777777" w:rsidR="001F594C" w:rsidRDefault="008C7D1C">
      <w:pPr>
        <w:spacing w:line="600" w:lineRule="auto"/>
        <w:ind w:firstLine="720"/>
        <w:contextualSpacing/>
        <w:jc w:val="both"/>
        <w:rPr>
          <w:rFonts w:eastAsia="Times New Roman"/>
          <w:szCs w:val="24"/>
        </w:rPr>
      </w:pPr>
      <w:r>
        <w:rPr>
          <w:rFonts w:eastAsia="Times New Roman"/>
          <w:szCs w:val="24"/>
        </w:rPr>
        <w:t>Λέτε, επίσης, ότι θα γίνει μ</w:t>
      </w:r>
      <w:r>
        <w:rPr>
          <w:rFonts w:eastAsia="Times New Roman"/>
          <w:szCs w:val="24"/>
        </w:rPr>
        <w:t>ί</w:t>
      </w:r>
      <w:r>
        <w:rPr>
          <w:rFonts w:eastAsia="Times New Roman"/>
          <w:szCs w:val="24"/>
        </w:rPr>
        <w:t>α κοινή επιτροπή εμπειρογνωμόνων που θα εξετάσει τα σχολικά βιβλία, ώστε αυτά να απέχουν από</w:t>
      </w:r>
      <w:r>
        <w:rPr>
          <w:rFonts w:eastAsia="Times New Roman"/>
          <w:szCs w:val="24"/>
        </w:rPr>
        <w:t xml:space="preserve"> τον αλυτρωτισμό και όχι μόνο τα σχολικά εγχειρίδια, αλλά και όλα τα βοηθήματα. Επομένως, ένας δάσκαλος που θα θέλει να δώσει ως βοήθημα «Τα μυστικά του βάλτου» δεν θα μπορεί να το πράξει.</w:t>
      </w:r>
    </w:p>
    <w:p w14:paraId="5470BFFF" w14:textId="77777777" w:rsidR="001F594C" w:rsidRDefault="008C7D1C">
      <w:pPr>
        <w:spacing w:line="600" w:lineRule="auto"/>
        <w:ind w:firstLine="720"/>
        <w:contextualSpacing/>
        <w:jc w:val="both"/>
        <w:rPr>
          <w:rFonts w:eastAsia="Times New Roman"/>
          <w:szCs w:val="24"/>
        </w:rPr>
      </w:pPr>
      <w:r>
        <w:rPr>
          <w:rFonts w:eastAsia="Times New Roman"/>
          <w:szCs w:val="24"/>
        </w:rPr>
        <w:t>Κοιτάξτε, είναι τέτοια η κατάσταση που δεν υπάρχει περίπτωση να γίν</w:t>
      </w:r>
      <w:r>
        <w:rPr>
          <w:rFonts w:eastAsia="Times New Roman"/>
          <w:szCs w:val="24"/>
        </w:rPr>
        <w:t>ει αποδεκτή αυτή η συμφωνία. Δεν έχει να κάνει ούτε με τον Ιβανόφ ούτε με το τι λένε τα Σκόπια, ούτε με τίποτα. Αποτελεί μεγάλη εθνική υποχώρηση. Φροντίστε να το καταλάβετε όλοι, διότι τέτοια συμφωνία στην Ελλάδα δεν πρόκειται να περάσει ποτέ.</w:t>
      </w:r>
    </w:p>
    <w:p w14:paraId="5470C000"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 κ</w:t>
      </w:r>
      <w:r>
        <w:rPr>
          <w:rFonts w:eastAsia="Times New Roman"/>
          <w:szCs w:val="24"/>
        </w:rPr>
        <w:t>ύριε Πρόεδρε.</w:t>
      </w:r>
    </w:p>
    <w:p w14:paraId="5470C001" w14:textId="77777777" w:rsidR="001F594C" w:rsidRDefault="008C7D1C">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της Νέας Δημοκρατίας)   </w:t>
      </w:r>
    </w:p>
    <w:p w14:paraId="5470C002" w14:textId="77777777" w:rsidR="001F594C" w:rsidRDefault="008C7D1C">
      <w:pPr>
        <w:spacing w:line="600" w:lineRule="auto"/>
        <w:ind w:firstLine="720"/>
        <w:contextualSpacing/>
        <w:jc w:val="both"/>
        <w:rPr>
          <w:rFonts w:eastAsia="Times New Roman" w:cs="Times New Roman"/>
          <w:szCs w:val="24"/>
        </w:rPr>
      </w:pPr>
      <w:r w:rsidRPr="00625B54">
        <w:rPr>
          <w:rFonts w:eastAsia="Times New Roman" w:cs="Times New Roman"/>
          <w:b/>
          <w:szCs w:val="24"/>
        </w:rPr>
        <w:t>ΠΡΟΕΔΡΕΥΩΝ (Σπυρίδων Λυκούδης):</w:t>
      </w:r>
      <w:r>
        <w:rPr>
          <w:rFonts w:eastAsia="Times New Roman" w:cs="Times New Roman"/>
          <w:szCs w:val="24"/>
        </w:rPr>
        <w:t xml:space="preserve"> Ευχαριστώ, κυρία Βούλτεψη.</w:t>
      </w:r>
    </w:p>
    <w:p w14:paraId="5470C00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Κάτσης έχει τον λόγο και μετά η κ</w:t>
      </w:r>
      <w:r>
        <w:rPr>
          <w:rFonts w:eastAsia="Times New Roman" w:cs="Times New Roman"/>
          <w:szCs w:val="24"/>
        </w:rPr>
        <w:t>.</w:t>
      </w:r>
      <w:r>
        <w:rPr>
          <w:rFonts w:eastAsia="Times New Roman" w:cs="Times New Roman"/>
          <w:szCs w:val="24"/>
        </w:rPr>
        <w:t xml:space="preserve"> Μανωλάκου.</w:t>
      </w:r>
    </w:p>
    <w:p w14:paraId="5470C004" w14:textId="77777777" w:rsidR="001F594C" w:rsidRDefault="008C7D1C">
      <w:pPr>
        <w:spacing w:line="600" w:lineRule="auto"/>
        <w:ind w:firstLine="720"/>
        <w:contextualSpacing/>
        <w:jc w:val="both"/>
        <w:rPr>
          <w:rFonts w:eastAsia="Times New Roman" w:cs="Times New Roman"/>
          <w:szCs w:val="24"/>
        </w:rPr>
      </w:pPr>
      <w:r w:rsidRPr="00625B54">
        <w:rPr>
          <w:rFonts w:eastAsia="Times New Roman" w:cs="Times New Roman"/>
          <w:b/>
          <w:szCs w:val="24"/>
        </w:rPr>
        <w:t>ΜΑΡΙΟΣ ΚΑΤΣΗΣ:</w:t>
      </w:r>
      <w:r>
        <w:rPr>
          <w:rFonts w:eastAsia="Times New Roman" w:cs="Times New Roman"/>
          <w:szCs w:val="24"/>
        </w:rPr>
        <w:t xml:space="preserve"> Ευχαριστώ, κύριε Πρόεδρε.</w:t>
      </w:r>
    </w:p>
    <w:p w14:paraId="5470C00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μπορούσα κι εγώ με τη σειρά μου ξεκινώντας να μην κάνω μια αναφορά στο ζήτημα των ημερών. Με τη συμφωνία λοιπόν, μεταξύ Ελλάδος και πρώην Γιουγκοσλαβικής Δημοκρατίας της Μακεδονίας, η χώρα μας δείχνει το δρόμο της συνερ</w:t>
      </w:r>
      <w:r>
        <w:rPr>
          <w:rFonts w:eastAsia="Times New Roman" w:cs="Times New Roman"/>
          <w:szCs w:val="24"/>
        </w:rPr>
        <w:t>γασίας, της αλληλεγγύης και της συνανάπτυξης στα Βαλκάνια, σε έναν χώρο που έγινε πεδίο συγκρούσεων, κυρίως λόγω των εθνικιστικών εξάρσεων, για πολλά χρόνια, ενώ παίρνει πίσω την ανιστόρητα καπηλευμένη ελληνικότητα της αρχαίας Μακεδονίας και της κληρονομιά</w:t>
      </w:r>
      <w:r>
        <w:rPr>
          <w:rFonts w:eastAsia="Times New Roman" w:cs="Times New Roman"/>
          <w:szCs w:val="24"/>
        </w:rPr>
        <w:t>ς μας. Μ</w:t>
      </w:r>
      <w:r>
        <w:rPr>
          <w:rFonts w:eastAsia="Times New Roman" w:cs="Times New Roman"/>
          <w:szCs w:val="24"/>
        </w:rPr>
        <w:t>ί</w:t>
      </w:r>
      <w:r>
        <w:rPr>
          <w:rFonts w:eastAsia="Times New Roman" w:cs="Times New Roman"/>
          <w:szCs w:val="24"/>
        </w:rPr>
        <w:t>α μεγάλη λοιπόν διπλωματική επιτυχία, που πολλοί προσπάθησαν, αλλά κανείς δεν πέτυχε μέχρι σήμερα.</w:t>
      </w:r>
      <w:r w:rsidRPr="005B1DFC">
        <w:rPr>
          <w:rFonts w:eastAsia="Times New Roman" w:cs="Times New Roman"/>
          <w:szCs w:val="24"/>
        </w:rPr>
        <w:t xml:space="preserve"> </w:t>
      </w:r>
      <w:r>
        <w:rPr>
          <w:rFonts w:eastAsia="Times New Roman" w:cs="Times New Roman"/>
          <w:szCs w:val="24"/>
        </w:rPr>
        <w:t xml:space="preserve">Είναι κρίσιμο να επικρατήσει κατά τη γνώμη μου ψυχραιμία, λογική, χαμηλά οι τόνοι και θα ήθελα να πω στην Αντιπολίτευση ότι με τον έναν ή τον άλλον </w:t>
      </w:r>
      <w:r>
        <w:rPr>
          <w:rFonts w:eastAsia="Times New Roman" w:cs="Times New Roman"/>
          <w:szCs w:val="24"/>
        </w:rPr>
        <w:t>τρόπο, αργά ή γρήγορα δεν θα αποφύγετε να σηκώσετε το μερίδιο της ιστορικής ευθύνης που σας αναλογεί και να πάρετε θέση.</w:t>
      </w:r>
    </w:p>
    <w:p w14:paraId="5470C00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τον παρόν νομοσχέδιο, η χώρα κλείνει επιτέλους τον ιστορικό κύκλο των μνημονίων και εισέρχεται σε μ</w:t>
      </w:r>
      <w:r>
        <w:rPr>
          <w:rFonts w:eastAsia="Times New Roman" w:cs="Times New Roman"/>
          <w:szCs w:val="24"/>
        </w:rPr>
        <w:t>ί</w:t>
      </w:r>
      <w:r>
        <w:rPr>
          <w:rFonts w:eastAsia="Times New Roman" w:cs="Times New Roman"/>
          <w:szCs w:val="24"/>
        </w:rPr>
        <w:t>α νέα εποχή. Επιτρέψτε μου, όμως</w:t>
      </w:r>
      <w:r>
        <w:rPr>
          <w:rFonts w:eastAsia="Times New Roman" w:cs="Times New Roman"/>
          <w:szCs w:val="24"/>
        </w:rPr>
        <w:t>, μ</w:t>
      </w:r>
      <w:r>
        <w:rPr>
          <w:rFonts w:eastAsia="Times New Roman" w:cs="Times New Roman"/>
          <w:szCs w:val="24"/>
        </w:rPr>
        <w:t>ί</w:t>
      </w:r>
      <w:r>
        <w:rPr>
          <w:rFonts w:eastAsia="Times New Roman" w:cs="Times New Roman"/>
          <w:szCs w:val="24"/>
        </w:rPr>
        <w:t>α μικρή αναδρομή και μια αποτίμηση αυτού του διαστήματος. Η έξοδος της χώρας από το μνημόνιο, με την επιτυχή ολοκλήρωση του προγράμματος είναι μια ιστορική δικαίωση και ανακούφιση για όλους εμάς της πλειοψηφίας, που σηκώσαμε το βάρος του αναγκαστικού σ</w:t>
      </w:r>
      <w:r>
        <w:rPr>
          <w:rFonts w:eastAsia="Times New Roman" w:cs="Times New Roman"/>
          <w:szCs w:val="24"/>
        </w:rPr>
        <w:t>υμβιβασμού τον Αύγουστο του 2015. Διότι τότε μ</w:t>
      </w:r>
      <w:r>
        <w:rPr>
          <w:rFonts w:eastAsia="Times New Roman" w:cs="Times New Roman"/>
          <w:szCs w:val="24"/>
        </w:rPr>
        <w:t>ί</w:t>
      </w:r>
      <w:r>
        <w:rPr>
          <w:rFonts w:eastAsia="Times New Roman" w:cs="Times New Roman"/>
          <w:szCs w:val="24"/>
        </w:rPr>
        <w:t xml:space="preserve">α εξέλιξη δεν ήταν καθόλου αυτονόητη. Κάθε άλλο μάλιστα. </w:t>
      </w:r>
    </w:p>
    <w:p w14:paraId="5470C00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Θυμάμαι σαν χθες τις αγωνίες όλων μας εδώ μέσα. Βγαίνει το πρόγραμμα ή είναι έτσι σχεδιασμένο να αποτύχει όπως και τα δύο προηγούμενα; Και αν είναι άπι</w:t>
      </w:r>
      <w:r>
        <w:rPr>
          <w:rFonts w:eastAsia="Times New Roman" w:cs="Times New Roman"/>
          <w:szCs w:val="24"/>
        </w:rPr>
        <w:t xml:space="preserve">αστοι οι στόχοι που έχει και έχουν κρυφή ατζέντα για </w:t>
      </w:r>
      <w:r>
        <w:rPr>
          <w:rFonts w:eastAsia="Times New Roman" w:cs="Times New Roman"/>
          <w:szCs w:val="24"/>
          <w:lang w:val="en-US"/>
        </w:rPr>
        <w:t>Grexit</w:t>
      </w:r>
      <w:r w:rsidRPr="008A35F5">
        <w:rPr>
          <w:rFonts w:eastAsia="Times New Roman" w:cs="Times New Roman"/>
          <w:szCs w:val="24"/>
        </w:rPr>
        <w:t xml:space="preserve"> </w:t>
      </w:r>
      <w:r>
        <w:rPr>
          <w:rFonts w:eastAsia="Times New Roman" w:cs="Times New Roman"/>
          <w:szCs w:val="24"/>
        </w:rPr>
        <w:t>στο τέλος, όπως σχεδίαζαν το 2015 ή και νωρίτερα; Θα μπορέσουμε άραγε να εφαρμόσουμε μέρη του προγράμματος της Αριστεράς, ώστε να κρατηθεί η κοινωνία όρθια και να ακυρώσουμε ορισμένες αιχμές που ε</w:t>
      </w:r>
      <w:r>
        <w:rPr>
          <w:rFonts w:eastAsia="Times New Roman" w:cs="Times New Roman"/>
          <w:szCs w:val="24"/>
        </w:rPr>
        <w:t>ίχαν δεσμευτεί οι προηγούμενες κυβερνήσεις ή δεν θα μας αφήσουν οι δανειστές; Θα αμφισβητηθεί η λιτότητα στην Ευρώπη με πολιτικές αλλαγές ή θα συνεχιστεί ο συσχετισμός 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 όπως ήταν το 2015; Εντέλει αξίζει τον κόπο να βάλουμε τα χέρια μας στο βούρκο, να</w:t>
      </w:r>
      <w:r>
        <w:rPr>
          <w:rFonts w:eastAsia="Times New Roman" w:cs="Times New Roman"/>
          <w:szCs w:val="24"/>
        </w:rPr>
        <w:t xml:space="preserve"> ξελασπώσουμε τη χώρα ή μήπως πρέπει να καταφύγουμε στο ασφαλές περιβάλλον της περήφανης διαμαρτυρίας; </w:t>
      </w:r>
    </w:p>
    <w:p w14:paraId="5470C00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Αυτά αναλογιζόμασταν τότε υπό το βάρος της ιστορικής ευθύνης και των επίμονων διλημμάτων, που έθετε η ίδια η πραγματικότητα. Η επιλογή μας να μείνουμε κ</w:t>
      </w:r>
      <w:r>
        <w:rPr>
          <w:rFonts w:eastAsia="Times New Roman" w:cs="Times New Roman"/>
          <w:szCs w:val="24"/>
        </w:rPr>
        <w:t xml:space="preserve">αι να παλέψουμε σήμερα μας δικαιώνει. Διότι και το πρόγραμμα βγήκε και αποδείχθηκε ότι οι στόχοι πιάνονται. Αντιθέτως, οι προηγούμενες κυβερνήσεις ήταν εντελώς αναξιόπιστες και με πολλά βαρίδια στην πλάτη τους. </w:t>
      </w:r>
    </w:p>
    <w:p w14:paraId="5470C00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χρέος ελαφρύνθηκε βραχυπρόθεσμα και θα ελ</w:t>
      </w:r>
      <w:r>
        <w:rPr>
          <w:rFonts w:eastAsia="Times New Roman" w:cs="Times New Roman"/>
          <w:szCs w:val="24"/>
        </w:rPr>
        <w:t>αφρυνθεί περαιτέρω και μεσομακροπρόθεσμα. Πολλά από τα μέρη του προγράμματός μας εφαρμόσαμε και θα συνεχίσουμε να εφαρμόζουμε, επουλώνοντας σταδιακά τις πληγές. Η Ευρώπη δεν είναι ίδια μετά τις εξελίξεις σε Γαλλία, Πορτογαλία, Ισπανία και εσχάτως Ιταλία. Κ</w:t>
      </w:r>
      <w:r>
        <w:rPr>
          <w:rFonts w:eastAsia="Times New Roman" w:cs="Times New Roman"/>
          <w:szCs w:val="24"/>
        </w:rPr>
        <w:t>αι κυρίως, άξιζε τον κόπο να μην αφήσουμε το προηγούμενο σύστημα του τριγώνου της διαπλοκής να επανέλθει στην Κυβέρνηση κληρονομικό δικαίω και εμείς απλά να προσφέρουμε μαντήλι για να κλάψει στον κόσμο που υποφέρει.</w:t>
      </w:r>
    </w:p>
    <w:p w14:paraId="5470C00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αναλογιστούμε όμως τι θα γινόταν αν ε</w:t>
      </w:r>
      <w:r>
        <w:rPr>
          <w:rFonts w:eastAsia="Times New Roman" w:cs="Times New Roman"/>
          <w:szCs w:val="24"/>
        </w:rPr>
        <w:t>πιλέγαμε τον δρόμο του αναχωρητισμού. Θα είχαμε επτά μονάδες κάτω την ανεργία με ρεκόρ νέων θέσεων εργασίας; Θα είχαμε τη σταθεροποίηση και την ανάπτυξη της οικονομίας για τέσσερα συνεχή τρίμηνα; Θα είχαμε απόκρουση του εργασιακού μεσαίωνα που ήθελε το ΔΝΤ</w:t>
      </w:r>
      <w:r>
        <w:rPr>
          <w:rFonts w:eastAsia="Times New Roman" w:cs="Times New Roman"/>
          <w:szCs w:val="24"/>
        </w:rPr>
        <w:t xml:space="preserve"> και η ντόπια ελίτ; Θα είχαμε επιστροφή των συλλογικών διαπραγματεύσεων και αύξηση του κατώτατου μισθού; Θα είχαμε  μήπως ανάταξη στην υγεία με ισότιμη πρόσβαση για όλους και σπάσιμο των διαχρονικών αποστημάτων; Μήπως θα είχαμε ολοκληρωμένες υποδομές και τ</w:t>
      </w:r>
      <w:r>
        <w:rPr>
          <w:rFonts w:eastAsia="Times New Roman" w:cs="Times New Roman"/>
          <w:szCs w:val="24"/>
        </w:rPr>
        <w:t xml:space="preserve">ο σχεδιασμό νέων υποδομών στην ώρα τους, χωρίς πανωπροίκια φυσικά ή μήπως θα είχαμε πανευρωπαϊκή πρωτιά στην απορρόφηση κονδυλίων του ΕΣΠΑ; Θα είχαμε κοινωνικό εισόδημα αλληλεγγύης, κατοχυρωμένες ατομικές ελευθερίες και δικαιώματα, μείωση εισφορών για την </w:t>
      </w:r>
      <w:r>
        <w:rPr>
          <w:rFonts w:eastAsia="Times New Roman" w:cs="Times New Roman"/>
          <w:szCs w:val="24"/>
        </w:rPr>
        <w:t xml:space="preserve">συντριπτική πλειοψηφία των ασφαλισμένων ή μήπως θα είχαμε ρύθμιση ραδιοτηλεοπτικού τοπίου; Και άλλα πολλά, αλλά ας μην τα απαριθμήσω για οικονομία χρόνου. </w:t>
      </w:r>
    </w:p>
    <w:p w14:paraId="5470C00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να το πούμε καθαρά. Πετυχαίνουμε εκεί που οι άλλοι απέτυχαν για τρεις κυρίως λόγους: Πρώτον, για</w:t>
      </w:r>
      <w:r>
        <w:rPr>
          <w:rFonts w:eastAsia="Times New Roman" w:cs="Times New Roman"/>
          <w:szCs w:val="24"/>
        </w:rPr>
        <w:t>τί το τρίτο μνημόνιο, παρά ορισμένους παραλογισμούς και μέτρα που ποτέ δεν θα επιλέγαμε, είχε αρκετά κέρδη στα πλεονάσματα, στη ρύθμιση του χρέους και άφηνε περιθώριο για δικές μας επιλογές. Δεύτερον, επειδή δεν κλέβουμε, δεν ντιλάρουμε ως Κυβέρνηση με τον</w:t>
      </w:r>
      <w:r>
        <w:rPr>
          <w:rFonts w:eastAsia="Times New Roman" w:cs="Times New Roman"/>
          <w:szCs w:val="24"/>
        </w:rPr>
        <w:t xml:space="preserve"> παρασιτισμό και τη διαπλοκή που χρεοκόπησε τη χώρα, αλλά αντίθετα συγκρουόμαστε με ό,τι μέσα διαθέτουμε και τη φοροδιαφυγή και αυτό αποτυπώνεται στα δημόσια οικονομικά. Τρίτον, επειδή υπάρχει μ</w:t>
      </w:r>
      <w:r>
        <w:rPr>
          <w:rFonts w:eastAsia="Times New Roman" w:cs="Times New Roman"/>
          <w:szCs w:val="24"/>
        </w:rPr>
        <w:t>ί</w:t>
      </w:r>
      <w:r>
        <w:rPr>
          <w:rFonts w:eastAsia="Times New Roman" w:cs="Times New Roman"/>
          <w:szCs w:val="24"/>
        </w:rPr>
        <w:t xml:space="preserve">α κοινωνική πλειοψηφία που μας στηρίζει ενεργά, γιατί βλέπει </w:t>
      </w:r>
      <w:r>
        <w:rPr>
          <w:rFonts w:eastAsia="Times New Roman" w:cs="Times New Roman"/>
          <w:szCs w:val="24"/>
        </w:rPr>
        <w:t>προσπάθεια από εμάς και βάζει πλάτη. Και όσοι ακόμα δυσφορούν, κρατούν στάση ανοχής. Και ξέρετε γιατί; Γιατί αφενός περιμένει από εμάς, αφετέρου αποστρέφεται μετά βδελυγμίας την ιδέα να ξαναγυρίσουν οι προηγούμενοι που τους ξέρουν καλά.</w:t>
      </w:r>
    </w:p>
    <w:p w14:paraId="5470C00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στα του νομοσχεδίου. Έχουμε ξανά ένα όργιο καταστροφολογίας και διαστρέβλωση από την Αντιπολίτευση και μερίδας των μέσων μαζικής ενημέρωσης. Λογικό και αναμενόμενο γιατί κάτι πρέπει να βρουν να πουν. Με το </w:t>
      </w:r>
      <w:r>
        <w:rPr>
          <w:rFonts w:eastAsia="Times New Roman" w:cs="Times New Roman"/>
          <w:szCs w:val="24"/>
        </w:rPr>
        <w:t>μ</w:t>
      </w:r>
      <w:r>
        <w:rPr>
          <w:rFonts w:eastAsia="Times New Roman" w:cs="Times New Roman"/>
          <w:szCs w:val="24"/>
        </w:rPr>
        <w:t>εσοπρόθεσμο έχουμε τον οικονομικό σχεδιασμό, τα β</w:t>
      </w:r>
      <w:r>
        <w:rPr>
          <w:rFonts w:eastAsia="Times New Roman" w:cs="Times New Roman"/>
          <w:szCs w:val="24"/>
        </w:rPr>
        <w:t xml:space="preserve">ασικά μεγέθη της γενικής κυβέρνησης για το τρέχον έτος και τα επόμενα τρία χρόνια. </w:t>
      </w:r>
    </w:p>
    <w:p w14:paraId="5470C00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Να ξεκαθαρίσουμε κάτι όμως: τα μεσοπρόθεσμα προγράμματα γενικότερα, περιγράφουν μεν προβλέψεις, στόχους και πολιτικές, αλλά δεν σημαίνει ότι δεν αναθεωρούνται τακτικά ή ότι</w:t>
      </w:r>
      <w:r>
        <w:rPr>
          <w:rFonts w:eastAsia="Times New Roman" w:cs="Times New Roman"/>
          <w:szCs w:val="24"/>
        </w:rPr>
        <w:t xml:space="preserve"> δεν εκτελούνται τμηματικά, καθώς είναι μ</w:t>
      </w:r>
      <w:r>
        <w:rPr>
          <w:rFonts w:eastAsia="Times New Roman" w:cs="Times New Roman"/>
          <w:szCs w:val="24"/>
        </w:rPr>
        <w:t>ί</w:t>
      </w:r>
      <w:r>
        <w:rPr>
          <w:rFonts w:eastAsia="Times New Roman" w:cs="Times New Roman"/>
          <w:szCs w:val="24"/>
        </w:rPr>
        <w:t>α διαδικασία δυναμική.</w:t>
      </w:r>
    </w:p>
    <w:p w14:paraId="5470C00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Είναι, λοιπόν, ζήτημα πολιτικής βούλησης και δράσης η επιμέρους εφαρμογή συγκεκριμένων μέτρων, όντας πλέον εκτός προγράμματος, με περισσότερους βαθμούς ελευθερίας και τους στόχους πιασμένους.</w:t>
      </w:r>
    </w:p>
    <w:p w14:paraId="5470C00F" w14:textId="77777777" w:rsidR="001F594C" w:rsidRDefault="008C7D1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470C01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Πρόεδρε, ένα λεπτό για την ανοχή σας, παρακαλώ</w:t>
      </w:r>
    </w:p>
    <w:p w14:paraId="5470C01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κάνω κάποια σχόλια σε κάποια ζητήματα που έχουμε ακούσει όλο ανακρίβειες. Λέει η Νέα Δημοκρατία ότι</w:t>
      </w:r>
      <w:r>
        <w:rPr>
          <w:rFonts w:eastAsia="Times New Roman" w:cs="Times New Roman"/>
          <w:szCs w:val="24"/>
        </w:rPr>
        <w:t xml:space="preserve"> προβλέπονται 15 έως 18 δισεκατομμύρια νέα μέτρα στην τριετία, επειδή τα πλεονάσματα είναι κοντά στο 5%, ενώ ο στόχος είναι 3,5%. Εδώ έχουμε άγνοια ή συνειδητό ψέμα. Ακριβώς αυτό το παραπάνω πλεόνασμα είναι που θα επιστρέψει με μορφή αντιμέτρων, φοροελαφρύ</w:t>
      </w:r>
      <w:r>
        <w:rPr>
          <w:rFonts w:eastAsia="Times New Roman" w:cs="Times New Roman"/>
          <w:szCs w:val="24"/>
        </w:rPr>
        <w:t>νσεων ή επέκτασης του κοινωνικού κράτους. Γι’ αυτό ακριβώς τα αντίμετρα είναι όχι μόνο περισσότερα από τα μέτρα, αλλά ήλθαν και πιο νωρίς.</w:t>
      </w:r>
    </w:p>
    <w:p w14:paraId="5470C01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Έχετε βγει στα κάγκελα ότι έρχονται πιο νωρίς τα μέτρα για τις συντάξεις και το αφορολόγητο, που ακόμα να εφαρμοστούν</w:t>
      </w:r>
      <w:r>
        <w:rPr>
          <w:rFonts w:eastAsia="Times New Roman" w:cs="Times New Roman"/>
          <w:szCs w:val="24"/>
        </w:rPr>
        <w:t>. Αντ’ αυτού, ήλθαν έναν χρόνο πιο νωρίς το επίδομα τέκνων και η αναλογία 1 προς 1 για προσλήψεις στο δημόσιο.</w:t>
      </w:r>
    </w:p>
    <w:p w14:paraId="5470C01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ότι περιμένουμε από τη Νέα Δημοκρατία να αποκαλύψει το πρόγραμμά της, να πει ποια αντίμετρα θέλει, ποια από τα θετικά </w:t>
      </w:r>
      <w:r>
        <w:rPr>
          <w:rFonts w:eastAsia="Times New Roman" w:cs="Times New Roman"/>
          <w:szCs w:val="24"/>
        </w:rPr>
        <w:t>μέτρα θα πάρει πίσω, αντί να καταστροφολογεί σαν μικρό κόμμα διαμαρτυρίας. Διότι όλη η ουσία της επόμενης μέρας είναι αν θα έχουμε δίκαιη ανάπτυξη προς όφελος του κόσμου της εργασίας ή θα έχουμε ανάπτυξη για τους λίγους.</w:t>
      </w:r>
    </w:p>
    <w:p w14:paraId="5470C01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δεν θέλει την επαν</w:t>
      </w:r>
      <w:r>
        <w:rPr>
          <w:rFonts w:eastAsia="Times New Roman" w:cs="Times New Roman"/>
          <w:szCs w:val="24"/>
        </w:rPr>
        <w:t>αφορά του κανόνα προσλήψεων για αποχωρήσεις 1 προς 1, ούτε επίδομα ενοικίου, ούτε φοροελαφρύνσεις στη μεσαία τάξη, ούτε επαναφορά στην εργασιακή κανονικότητα. Θέλει μείωση φόρων μόνο για τις μεγάλες επιχειρήσεις και τα κέρδη των μετόχων, θέλει ιδιωτικοποιή</w:t>
      </w:r>
      <w:r>
        <w:rPr>
          <w:rFonts w:eastAsia="Times New Roman" w:cs="Times New Roman"/>
          <w:szCs w:val="24"/>
        </w:rPr>
        <w:t>σεις στο κοινωνικό κράτος και δεν μπορεί να υποσχεθεί τίποτα στα μικρά και μεσαία στρώματα, επειδή δεν εξηγεί πού μπορεί να βρει τον δημοσιονομικό χώρο.</w:t>
      </w:r>
    </w:p>
    <w:p w14:paraId="5470C01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Αυτά θα συγκρίνει</w:t>
      </w:r>
      <w:r w:rsidRPr="00D5622D">
        <w:rPr>
          <w:rFonts w:eastAsia="Times New Roman" w:cs="Times New Roman"/>
          <w:szCs w:val="24"/>
        </w:rPr>
        <w:t xml:space="preserve"> </w:t>
      </w:r>
      <w:r>
        <w:rPr>
          <w:rFonts w:eastAsia="Times New Roman" w:cs="Times New Roman"/>
          <w:szCs w:val="24"/>
        </w:rPr>
        <w:t xml:space="preserve">ο κόσμος, κυρίες και κύριοι, στο τέλος της τετραετίας και θα μας αξιολογήσει και θα </w:t>
      </w:r>
      <w:r>
        <w:rPr>
          <w:rFonts w:eastAsia="Times New Roman" w:cs="Times New Roman"/>
          <w:szCs w:val="24"/>
        </w:rPr>
        <w:t>μας βρει επαρκείς και θα δώσει την εντολή ξανά στον Αλέξη Τσίπρα, που με την ευθύνη και το πολιτικό εκτόπισμα ενός ηγέτη που υπερβαίνει και το κόμμα του και κυρίως τα σύνορα της χώρας μας, θα συνεχίσει και την επόμενη τετραετία την πορεία ανάκαμψης του πλη</w:t>
      </w:r>
      <w:r>
        <w:rPr>
          <w:rFonts w:eastAsia="Times New Roman" w:cs="Times New Roman"/>
          <w:szCs w:val="24"/>
        </w:rPr>
        <w:t>γωμένου κύρους του ελληνικού λαού.</w:t>
      </w:r>
    </w:p>
    <w:p w14:paraId="5470C01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C017" w14:textId="77777777" w:rsidR="001F594C" w:rsidRDefault="008C7D1C">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Ευχαριστούμε πολύ, κύριε συνάδελφε.</w:t>
      </w:r>
    </w:p>
    <w:p w14:paraId="5470C01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συνάδελφος κ. Μανωλάκου έχει τον λόγο.</w:t>
      </w:r>
    </w:p>
    <w:p w14:paraId="5470C01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Το πολυνομοσχέδιο και το μεσοπρόθεσμο πλαίσιο εντείνουν και ενισχύουν την αντιλαϊ</w:t>
      </w:r>
      <w:r>
        <w:rPr>
          <w:rFonts w:eastAsia="Times New Roman" w:cs="Times New Roman"/>
          <w:szCs w:val="24"/>
        </w:rPr>
        <w:t>κή σκληρή πολιτική σας, που ευνοεί προνόμια και κέρδη στην πλουτοκρατία και βάσανα στον λαό, αφού τους τσακίζει τόσο βασικές ανάγκες σε μισθούς, συντάξεις, προνοιακά επιδόματα όσο και σε συνθήκες ζωής και εργασίας, που τις κάνει αθλιότερες και πιο επικίνδυ</w:t>
      </w:r>
      <w:r>
        <w:rPr>
          <w:rFonts w:eastAsia="Times New Roman" w:cs="Times New Roman"/>
          <w:szCs w:val="24"/>
        </w:rPr>
        <w:t>νες.</w:t>
      </w:r>
    </w:p>
    <w:p w14:paraId="5470C01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Παράδειγμα το άρθρο 70, που κάνετε ακόμα ένα επιπλέον μεγάλο απαράδεκτο βήμα για να ποδοπατήσετε τις όποιες χρήσεις γης, για να κερδίσει ο καπιταλιστής και να υποφέρει η λαϊκή οικογένεια.</w:t>
      </w:r>
    </w:p>
    <w:p w14:paraId="5470C01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λέει το φωτογραφικό άρθρο 70; Ότι οι δραστηριότητες εταιρειώ</w:t>
      </w:r>
      <w:r>
        <w:rPr>
          <w:rFonts w:eastAsia="Times New Roman" w:cs="Times New Roman"/>
          <w:szCs w:val="24"/>
        </w:rPr>
        <w:t>ν, όπως παραδείγματος χάρ</w:t>
      </w:r>
      <w:r>
        <w:rPr>
          <w:rFonts w:eastAsia="Times New Roman" w:cs="Times New Roman"/>
          <w:szCs w:val="24"/>
        </w:rPr>
        <w:t>ιν</w:t>
      </w:r>
      <w:r>
        <w:rPr>
          <w:rFonts w:eastAsia="Times New Roman" w:cs="Times New Roman"/>
          <w:szCs w:val="24"/>
        </w:rPr>
        <w:t xml:space="preserve"> πετρελαιοειδών, που έπρεπε να σταματήσουν να λειτουργούν δίπλα σε σπίτια και σχολεία, δεν υποχρεούνται σε απομάκρυνση. Μάλιστα, δίνει δικαίωμα επέκτασης εντός του χώρου όπου λειτουργούσαν και μέσα στα όρια του βαθμού όχλησης για</w:t>
      </w:r>
      <w:r>
        <w:rPr>
          <w:rFonts w:eastAsia="Times New Roman" w:cs="Times New Roman"/>
          <w:szCs w:val="24"/>
        </w:rPr>
        <w:t xml:space="preserve"> προστασία, όπως αναφέρεται χαρακτηριστικά, της επιχειρηματικής δραστηριότητας.</w:t>
      </w:r>
    </w:p>
    <w:p w14:paraId="5470C01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Ότι είναι φωτογραφικό για να ευνοηθεί προκλητικά το κεφάλαιο, όπως οι εκατόν σαράντα εννιά δεξαμενές πετρελαιοειδών χιλιάδων τόνων στο Πέραμα, ενταγμένα στο </w:t>
      </w:r>
      <w:r>
        <w:rPr>
          <w:rFonts w:eastAsia="Times New Roman" w:cs="Times New Roman"/>
          <w:szCs w:val="24"/>
          <w:lang w:val="en-US"/>
        </w:rPr>
        <w:t>master</w:t>
      </w:r>
      <w:r w:rsidRPr="002D730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κινέζικου μονοπωλίου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ή ακόμα η λειτουργία δεξαμενών του μεγαλοεπιχειρηματία Μελισσανίδη στη Δραπετσώνα, στα Λιπάσματα.</w:t>
      </w:r>
    </w:p>
    <w:p w14:paraId="5470C0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Είχαν δοθεί άδειες λειτουργίας που λήγουν για εγκατάσταση δεξαμενών, για αποθήκευση, επεξεργασία και πώληση πετρελα</w:t>
      </w:r>
      <w:r>
        <w:rPr>
          <w:rFonts w:eastAsia="Times New Roman" w:cs="Times New Roman"/>
          <w:szCs w:val="24"/>
        </w:rPr>
        <w:t>ιοειδών και μάλιστα καταχρηστικά, παρά τις διαμαρτυρίες κατοίκων των περιοχών αυτών, αφού απέχουν μόλις μερικά μέτρα από σπίτια και σχολειά και η χρήση γης, τουλάχιστον στη Δραπετσώνα, έχει χαρακτηριστεί πρασίνου, αθλητισμού, πολιτισμού, υγείας, ενώ στο Πέ</w:t>
      </w:r>
      <w:r>
        <w:rPr>
          <w:rFonts w:eastAsia="Times New Roman" w:cs="Times New Roman"/>
          <w:szCs w:val="24"/>
        </w:rPr>
        <w:t>ραμα είναι μέσα σε οικιστική περιοχή.</w:t>
      </w:r>
    </w:p>
    <w:p w14:paraId="5470C01E" w14:textId="77777777" w:rsidR="001F594C" w:rsidRDefault="008C7D1C">
      <w:pPr>
        <w:spacing w:line="600" w:lineRule="auto"/>
        <w:ind w:firstLine="720"/>
        <w:contextualSpacing/>
        <w:jc w:val="both"/>
        <w:rPr>
          <w:rFonts w:eastAsia="Times New Roman" w:cs="Times New Roman"/>
          <w:szCs w:val="24"/>
        </w:rPr>
      </w:pPr>
      <w:r w:rsidRPr="00FB0CDA">
        <w:rPr>
          <w:rFonts w:eastAsia="Times New Roman" w:cs="Times New Roman"/>
          <w:szCs w:val="24"/>
        </w:rPr>
        <w:t xml:space="preserve">(Στο σημείο αυτό την Προεδρική Έδρα καταλαμβάνει ο </w:t>
      </w:r>
      <w:r>
        <w:rPr>
          <w:rFonts w:eastAsia="Times New Roman" w:cs="Times New Roman"/>
          <w:szCs w:val="24"/>
        </w:rPr>
        <w:t>Θ΄</w:t>
      </w:r>
      <w:r w:rsidRPr="00FB0CDA">
        <w:rPr>
          <w:rFonts w:eastAsia="Times New Roman" w:cs="Times New Roman"/>
          <w:szCs w:val="24"/>
        </w:rPr>
        <w:t xml:space="preserve"> Αντιπρόεδρος </w:t>
      </w:r>
      <w:r>
        <w:rPr>
          <w:rFonts w:eastAsia="Times New Roman" w:cs="Times New Roman"/>
          <w:szCs w:val="24"/>
        </w:rPr>
        <w:t xml:space="preserve">της </w:t>
      </w:r>
      <w:r w:rsidRPr="00FB0CDA">
        <w:rPr>
          <w:rFonts w:eastAsia="Times New Roman" w:cs="Times New Roman"/>
          <w:szCs w:val="24"/>
        </w:rPr>
        <w:t>Βουλής κ</w:t>
      </w:r>
      <w:r w:rsidRPr="00204988">
        <w:rPr>
          <w:rFonts w:eastAsia="Times New Roman" w:cs="Times New Roman"/>
          <w:b/>
          <w:szCs w:val="24"/>
        </w:rPr>
        <w:t>. ΜΑΡΙΟΣ ΓΕΩΡΓΙΑΔΗΣ</w:t>
      </w:r>
      <w:r w:rsidRPr="00FB0CDA">
        <w:rPr>
          <w:rFonts w:eastAsia="Times New Roman" w:cs="Times New Roman"/>
          <w:szCs w:val="24"/>
        </w:rPr>
        <w:t>)</w:t>
      </w:r>
    </w:p>
    <w:p w14:paraId="5470C0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λειτουργία αυτών των μονάδων δημιουργεί αποπνικτική ατμόσφαιρα, δυσοσμία, αναπνευστικά προβλήματα σε σημείο λιποθυμί</w:t>
      </w:r>
      <w:r>
        <w:rPr>
          <w:rFonts w:eastAsia="Times New Roman" w:cs="Times New Roman"/>
          <w:szCs w:val="24"/>
        </w:rPr>
        <w:t>ας μαθητών. Υπάρχει παρατήρηση υψηλής συγκέντρωσης βαρέων μετάλλων σε ασθενείς από τις περιοχές του Περάματος και του Κερατσινίου, που αποτελεί σημαντικό παράγοντα δημιουργίας καρκίνου του πνεύμονα.</w:t>
      </w:r>
    </w:p>
    <w:p w14:paraId="5470C0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να πω ότι υπάρχουν μέρες που δεν ανοίγουν </w:t>
      </w:r>
      <w:r>
        <w:rPr>
          <w:rFonts w:eastAsia="Times New Roman" w:cs="Times New Roman"/>
          <w:szCs w:val="24"/>
        </w:rPr>
        <w:t>τα παράθυρα στα σπίτια ούτε βγαίνουν στην αυλή των σχολείων στα διαλείμματα τα παιδιά εξαιτίας αναθυμιάσεων, των οσμών που ελκύονται από τη λειτουργία των δεξαμενών πετρελαιοειδών στο Πέραμα και τη Δραπετσώνα.</w:t>
      </w:r>
    </w:p>
    <w:p w14:paraId="5470C0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ζητούν οι κάτοικοι και οι εργαζόμενοι της ε</w:t>
      </w:r>
      <w:r>
        <w:rPr>
          <w:rFonts w:eastAsia="Times New Roman" w:cs="Times New Roman"/>
          <w:szCs w:val="24"/>
        </w:rPr>
        <w:t>υρύτερης περιοχής του Πειραιά; Να απαλλοτριωθούν, εξάλλου λήγουν και οι άδειες, για χώρο πρασίνου και αναψυχής. Αντί γι’ αυτό, έρχεστε με το άρθρο 70 για να εξασφαλίζετε ισόβια εγκατάσταση σε βάρος της ζωής και της υγείας των κατοίκων και των εργαζομένων σ</w:t>
      </w:r>
      <w:r>
        <w:rPr>
          <w:rFonts w:eastAsia="Times New Roman" w:cs="Times New Roman"/>
          <w:szCs w:val="24"/>
        </w:rPr>
        <w:t>ε αυτές τις λαϊκές περιοχές. Είναι ντροπή και πρόκληση και ίσως ισχύει και για άλλες περιοχές και εταιρείες.</w:t>
      </w:r>
    </w:p>
    <w:p w14:paraId="5470C0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πιο σοβαρό είναι το ενδεχόμενο βιομηχανικού ατυχήματος μεγάλης έκτασης παίρνοντας τη μορφή ντόμινου. Αντιλαμβάνεστε τι σημαίνει για το Πέραμα κα</w:t>
      </w:r>
      <w:r>
        <w:rPr>
          <w:rFonts w:eastAsia="Times New Roman" w:cs="Times New Roman"/>
          <w:szCs w:val="24"/>
        </w:rPr>
        <w:t>ι το Κερατσίνι, όπου τα σπίτια και τα σχολεία είναι όμορα με αυτές τις δεξαμενές μεγάλων ποσοτήτων καυσίμων.</w:t>
      </w:r>
    </w:p>
    <w:p w14:paraId="5470C0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Δίκαια καταγγέλλουν σύλλογοι κατοίκων, συνδικάτα, μαθητές, γονείς, η ΕΛΜΕ Πειραιά, πολιτιστικοί σύλλογοι κ.α.</w:t>
      </w:r>
      <w:r>
        <w:rPr>
          <w:rFonts w:eastAsia="Times New Roman" w:cs="Times New Roman"/>
          <w:szCs w:val="24"/>
        </w:rPr>
        <w:t>.</w:t>
      </w:r>
      <w:r>
        <w:rPr>
          <w:rFonts w:eastAsia="Times New Roman" w:cs="Times New Roman"/>
          <w:szCs w:val="24"/>
        </w:rPr>
        <w:t xml:space="preserve"> Μάλιστα, κάνουν και πολλές κινητοποι</w:t>
      </w:r>
      <w:r>
        <w:rPr>
          <w:rFonts w:eastAsia="Times New Roman" w:cs="Times New Roman"/>
          <w:szCs w:val="24"/>
        </w:rPr>
        <w:t xml:space="preserve">ήσεις. Τελικά, δεν ανεβάσατε μόνο τον ΕΝΦΙΑ </w:t>
      </w:r>
      <w:r w:rsidRPr="00D3658D">
        <w:rPr>
          <w:rFonts w:eastAsia="Times New Roman" w:cs="Times New Roman"/>
          <w:szCs w:val="24"/>
        </w:rPr>
        <w:t xml:space="preserve">20% </w:t>
      </w:r>
      <w:r>
        <w:rPr>
          <w:rFonts w:eastAsia="Times New Roman" w:cs="Times New Roman"/>
          <w:szCs w:val="24"/>
        </w:rPr>
        <w:t>στα σπίτια τους, τους καταδικάζετε ισόβια σε περαιτέρω υποβάθμιση της ζωής στις λαϊκές γειτονιές του Πειραιά.</w:t>
      </w:r>
    </w:p>
    <w:p w14:paraId="5470C0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καπιταλιστική ανάπτυξή σας. Έχει γνώμονα την αύξηση των κερδών των ομίλων και είναι </w:t>
      </w:r>
      <w:r>
        <w:rPr>
          <w:rFonts w:eastAsia="Times New Roman" w:cs="Times New Roman"/>
          <w:szCs w:val="24"/>
        </w:rPr>
        <w:t>σε αντίθεση με τις ανάγκες προστασίας, της υγείας και της ζωής των λαϊκών στρωμάτων.</w:t>
      </w:r>
    </w:p>
    <w:p w14:paraId="5470C0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Συνεπώς η μεταμνημονιακή περίοδός σας ενισχύεται με ένα ολόκληρο αντιλαϊκό οπλοστ</w:t>
      </w:r>
      <w:r>
        <w:rPr>
          <w:rFonts w:eastAsia="Times New Roman" w:cs="Times New Roman"/>
          <w:szCs w:val="24"/>
        </w:rPr>
        <w:t>άσιο</w:t>
      </w:r>
      <w:r>
        <w:rPr>
          <w:rFonts w:eastAsia="Times New Roman" w:cs="Times New Roman"/>
          <w:szCs w:val="24"/>
        </w:rPr>
        <w:t xml:space="preserve"> νέων φαρμακερών μειώσεων των συντάξεων, νέας φοροληστείας σε μισθωτούς και συνταξιούχ</w:t>
      </w:r>
      <w:r>
        <w:rPr>
          <w:rFonts w:eastAsia="Times New Roman" w:cs="Times New Roman"/>
          <w:szCs w:val="24"/>
        </w:rPr>
        <w:t>ους, από τη μείωση του αφορολόγητου, διάλυσης προνοιακών επιδομάτων και όλα αυτά πολλών δισεκατομμυρίων ευρώ.</w:t>
      </w:r>
    </w:p>
    <w:p w14:paraId="5470C02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Ακόμα, ταχύτητα σε πλειστηριασμούς της λαϊκής κατοικίας, αύξηση του ΕΝΦΙΑ, πώληση κόκκινων δανείων και τόσων άλλων. Δηλαδή, δημιουργείτε κι εσείς </w:t>
      </w:r>
      <w:r>
        <w:rPr>
          <w:rFonts w:eastAsia="Times New Roman" w:cs="Times New Roman"/>
          <w:szCs w:val="24"/>
        </w:rPr>
        <w:t>προσθετικά και άλλη νέα φτώχεια, ληστεύοντας το λαϊκό εισόδημα για να θωρακίσετε την ανταγωνιστικότητα και την κερδοφορία των επιχειρηματικών ομίλων, με προκλητικές φοροαπαλλαγές, ενισχύσεις σε ζεστό χρήμα και συντριβή των όποιων χρήσεων γης που κατά το δο</w:t>
      </w:r>
      <w:r>
        <w:rPr>
          <w:rFonts w:eastAsia="Times New Roman" w:cs="Times New Roman"/>
          <w:szCs w:val="24"/>
        </w:rPr>
        <w:t>κούν αλλάζετε, αλλά και συντριβή των όποιων περιβαλλοντικών εμποδίων έχουν να κάνουν με την προστασία της υγείας των πληθυσμών των λαϊκών περιοχών.</w:t>
      </w:r>
    </w:p>
    <w:p w14:paraId="5470C0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Κάλπικη, λοιπόν, η ανάπτυξή σας όπως και τα αντίμετρα σας κοροϊδία. Τα ανέλυσε ο εισηγητής μας. Ένα μέρος πά</w:t>
      </w:r>
      <w:r>
        <w:rPr>
          <w:rFonts w:eastAsia="Times New Roman" w:cs="Times New Roman"/>
          <w:szCs w:val="24"/>
        </w:rPr>
        <w:t xml:space="preserve">ει στους πάμφτωχους και ένα άλλο μέρος πάει στους επιχειρήσεις. Φτωχοί και αυτοί οι καημένοι, γι’ αυτό χρειάζεται να δυναμώσει η πάλη του εργατικού λαϊκού κινήματος που σημαίνει ενίσχυση της οργανωμένης πάλης για λαϊκό ξεσηκωμό, γιατί τίποτα δεν πρόκειται </w:t>
      </w:r>
      <w:r>
        <w:rPr>
          <w:rFonts w:eastAsia="Times New Roman" w:cs="Times New Roman"/>
          <w:szCs w:val="24"/>
        </w:rPr>
        <w:t>να χαριστεί στον λαό.</w:t>
      </w:r>
    </w:p>
    <w:p w14:paraId="5470C028" w14:textId="77777777" w:rsidR="001F594C" w:rsidRDefault="008C7D1C">
      <w:pPr>
        <w:spacing w:line="600" w:lineRule="auto"/>
        <w:ind w:firstLine="720"/>
        <w:contextualSpacing/>
        <w:jc w:val="both"/>
        <w:rPr>
          <w:rFonts w:eastAsia="Times New Roman" w:cs="Times New Roman"/>
          <w:szCs w:val="24"/>
        </w:rPr>
      </w:pPr>
      <w:r w:rsidRPr="00FD7C08">
        <w:rPr>
          <w:rFonts w:eastAsia="Times New Roman" w:cs="Times New Roman"/>
          <w:b/>
          <w:szCs w:val="24"/>
        </w:rPr>
        <w:t>ΠΡΟΕΔΡΕΥΩΝ (Μάριος Γεωργιάδης):</w:t>
      </w:r>
      <w:r>
        <w:rPr>
          <w:rFonts w:eastAsia="Times New Roman" w:cs="Times New Roman"/>
          <w:szCs w:val="24"/>
        </w:rPr>
        <w:t xml:space="preserve"> Ευχαριστούμε, κυρία Μανωλάκου.</w:t>
      </w:r>
    </w:p>
    <w:p w14:paraId="5470C02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να ενημερώσω </w:t>
      </w:r>
      <w:r>
        <w:rPr>
          <w:rFonts w:eastAsia="Times New Roman" w:cs="Times New Roman"/>
          <w:szCs w:val="24"/>
        </w:rPr>
        <w:t>το Σώμα ότι έχουμε υπολογίσει μέχρι τη 1.00΄-1.30΄ να είμαστε απόψε εδώ. Μέχρι τον αριθμό εξήντα περίπου, οπότε να δείτε και στις λίστες όλοι οι εγγεγραμμένοι συνάδελφοι ποιοι είναι, ώστε να μην περιμένετε οι υπόλοιποι. Δεν υπάρχει κανένας λόγος. Και επειδ</w:t>
      </w:r>
      <w:r>
        <w:rPr>
          <w:rFonts w:eastAsia="Times New Roman" w:cs="Times New Roman"/>
          <w:szCs w:val="24"/>
        </w:rPr>
        <w:t>ή είναι εκατόν τριάντα δύο οι εγγεγραμμένοι, θα παρακαλούσα όλους -είναι και αργά, καταλαβαίνετε ότι ο χρόνος είναι περιορισμένος- να μην υπερβαίνουμε τον χρόνο μας, ει δυνατό και από τους Υπουργούς να είμαστε στον προβλεπόμενο χρόνο για να μπορούν να μιλή</w:t>
      </w:r>
      <w:r>
        <w:rPr>
          <w:rFonts w:eastAsia="Times New Roman" w:cs="Times New Roman"/>
          <w:szCs w:val="24"/>
        </w:rPr>
        <w:t xml:space="preserve">σουν όλοι και να ολοκληρώσουμε τη συζήτηση μέχρι αύριο στις 15.00΄ που έχουμε το </w:t>
      </w:r>
      <w:r>
        <w:rPr>
          <w:rFonts w:eastAsia="Times New Roman" w:cs="Times New Roman"/>
          <w:szCs w:val="24"/>
          <w:lang w:val="en-US"/>
        </w:rPr>
        <w:t>deadline</w:t>
      </w:r>
      <w:r w:rsidRPr="008904B2">
        <w:rPr>
          <w:rFonts w:eastAsia="Times New Roman" w:cs="Times New Roman"/>
          <w:szCs w:val="24"/>
        </w:rPr>
        <w:t>.</w:t>
      </w:r>
    </w:p>
    <w:p w14:paraId="5470C02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Υγείας κ. Ξανθός, για έξι λεπτά. Παρακαλώ κι εσείς όσο μπορείτε να είστε εντός του χρόνου.</w:t>
      </w:r>
    </w:p>
    <w:p w14:paraId="5470C02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Αμέσως μετά είναι η κ. Αραμπατζή, ο κ. Καράογλου </w:t>
      </w:r>
      <w:r>
        <w:rPr>
          <w:rFonts w:eastAsia="Times New Roman" w:cs="Times New Roman"/>
          <w:szCs w:val="24"/>
        </w:rPr>
        <w:t>και συνεχίζουμε με τη λίστα των ομιλητών.</w:t>
      </w:r>
    </w:p>
    <w:p w14:paraId="5470C02C" w14:textId="77777777" w:rsidR="001F594C" w:rsidRDefault="008C7D1C">
      <w:pPr>
        <w:spacing w:line="600" w:lineRule="auto"/>
        <w:ind w:firstLine="720"/>
        <w:contextualSpacing/>
        <w:jc w:val="both"/>
        <w:rPr>
          <w:rFonts w:eastAsia="Times New Roman"/>
          <w:color w:val="000000"/>
          <w:szCs w:val="24"/>
        </w:rPr>
      </w:pPr>
      <w:r>
        <w:rPr>
          <w:rFonts w:eastAsia="Times New Roman" w:cs="Times New Roman"/>
          <w:b/>
          <w:szCs w:val="24"/>
        </w:rPr>
        <w:t xml:space="preserve">ΑΝΔΡΕΑΣ ΞΑΝΘΟΣ (Υπουργός Υγείας): </w:t>
      </w:r>
      <w:r>
        <w:rPr>
          <w:rFonts w:eastAsia="Times New Roman"/>
          <w:color w:val="000000"/>
          <w:szCs w:val="24"/>
        </w:rPr>
        <w:t xml:space="preserve">Αγαπητοί συνάδελφοι, </w:t>
      </w:r>
      <w:r w:rsidRPr="00995340">
        <w:rPr>
          <w:rFonts w:eastAsia="Times New Roman"/>
          <w:color w:val="000000"/>
          <w:szCs w:val="24"/>
        </w:rPr>
        <w:t>νομίζω ότι</w:t>
      </w:r>
      <w:r>
        <w:rPr>
          <w:rFonts w:eastAsia="Times New Roman"/>
          <w:color w:val="000000"/>
          <w:szCs w:val="24"/>
        </w:rPr>
        <w:t xml:space="preserve"> επιβεβαιώνεται από τη συζήτηση αυτών των ημερών ότι αυτή η </w:t>
      </w:r>
      <w:r w:rsidRPr="00995340">
        <w:rPr>
          <w:rFonts w:eastAsia="Times New Roman"/>
          <w:color w:val="000000"/>
          <w:szCs w:val="24"/>
        </w:rPr>
        <w:t>Κυβέρνηση</w:t>
      </w:r>
      <w:r>
        <w:rPr>
          <w:rFonts w:eastAsia="Times New Roman"/>
          <w:color w:val="000000"/>
          <w:szCs w:val="24"/>
        </w:rPr>
        <w:t xml:space="preserve"> έχει και την ικανότητα και την αξιοπιστία και το διεθνές κύρος για να κλείσει ο</w:t>
      </w:r>
      <w:r>
        <w:rPr>
          <w:rFonts w:eastAsia="Times New Roman"/>
          <w:color w:val="000000"/>
          <w:szCs w:val="24"/>
        </w:rPr>
        <w:t xml:space="preserve">ριστικά τις εκκρεμότητες με το μνημονιακό πρόγραμμα, να βγάλει με βιώσιμο τρόπο τη χώρα από την κρίση και ταυτόχρονα να κλείσει ανοιχτά μέτωπα στα εθνικά θέματα, ανοιχτά θέματα για δεκαετίες, με έναν τρόπο συμφέροντα για τη χώρα και την κοινωνία. </w:t>
      </w:r>
    </w:p>
    <w:p w14:paraId="5470C02D" w14:textId="77777777" w:rsidR="001F594C" w:rsidRDefault="008C7D1C">
      <w:pPr>
        <w:spacing w:line="600" w:lineRule="auto"/>
        <w:ind w:firstLine="720"/>
        <w:contextualSpacing/>
        <w:jc w:val="both"/>
        <w:rPr>
          <w:rFonts w:eastAsia="Times New Roman" w:cs="Times New Roman"/>
          <w:szCs w:val="24"/>
        </w:rPr>
      </w:pPr>
      <w:r>
        <w:rPr>
          <w:rFonts w:eastAsia="Times New Roman"/>
          <w:color w:val="000000"/>
          <w:szCs w:val="24"/>
        </w:rPr>
        <w:t>Αυτό είν</w:t>
      </w:r>
      <w:r>
        <w:rPr>
          <w:rFonts w:eastAsia="Times New Roman"/>
          <w:color w:val="000000"/>
          <w:szCs w:val="24"/>
        </w:rPr>
        <w:t xml:space="preserve">αι μια αδιαμφησβήτητη εξέλιξη. Αυτό είναι σαφώς μια πραγματικότητα που προκαλεί εκνευρισμό. Και είναι απολύτως προφανές ότι η </w:t>
      </w:r>
      <w:r w:rsidRPr="00995340">
        <w:rPr>
          <w:rFonts w:eastAsia="Times New Roman"/>
          <w:color w:val="000000"/>
          <w:szCs w:val="24"/>
        </w:rPr>
        <w:t>Αξιωματική Αντιπολίτευση</w:t>
      </w:r>
      <w:r>
        <w:rPr>
          <w:rFonts w:eastAsia="Times New Roman"/>
          <w:color w:val="000000"/>
          <w:szCs w:val="24"/>
        </w:rPr>
        <w:t xml:space="preserve"> καταφεύγει πλέον στα γνώριμα και ασφαλή νερά της ακροδεξιάς ρητορείας, του εθνικισμού και της πατριδοκαπη</w:t>
      </w:r>
      <w:r>
        <w:rPr>
          <w:rFonts w:eastAsia="Times New Roman"/>
          <w:color w:val="000000"/>
          <w:szCs w:val="24"/>
        </w:rPr>
        <w:t>λίας. Αυτή είναι η ουσία της συζήτησης που παρακολουθούμε σήμερα.</w:t>
      </w:r>
    </w:p>
    <w:p w14:paraId="5470C02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κλείνουμε τις μνημονιακές εκκρεμότητες και στον χώρο της υγείας, όχι απλώς χωρίς νέες επιβαρύνσεις των πολίτων, αλλά νομοθετώντας και προωθώντας μέτρα κοινωνικής ανακούφισης. </w:t>
      </w:r>
      <w:r>
        <w:rPr>
          <w:rFonts w:eastAsia="Times New Roman" w:cs="Times New Roman"/>
          <w:szCs w:val="24"/>
        </w:rPr>
        <w:t>Δύο συγκεκριμένα παραδείγματα:</w:t>
      </w:r>
    </w:p>
    <w:p w14:paraId="5470C02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η μείωση </w:t>
      </w:r>
      <w:r w:rsidRPr="00A42664">
        <w:rPr>
          <w:rFonts w:eastAsia="Times New Roman" w:cs="Times New Roman"/>
          <w:szCs w:val="24"/>
        </w:rPr>
        <w:t>οικονομ</w:t>
      </w:r>
      <w:r>
        <w:rPr>
          <w:rFonts w:eastAsia="Times New Roman" w:cs="Times New Roman"/>
          <w:szCs w:val="24"/>
        </w:rPr>
        <w:t xml:space="preserve">ικής επιβάρυνσης που ξεπερνά τα 40 </w:t>
      </w:r>
      <w:r w:rsidRPr="00E6430E">
        <w:rPr>
          <w:rFonts w:eastAsia="Times New Roman" w:cs="Times New Roman"/>
          <w:szCs w:val="24"/>
        </w:rPr>
        <w:t>εκατομμύρια</w:t>
      </w:r>
      <w:r>
        <w:rPr>
          <w:rFonts w:eastAsia="Times New Roman" w:cs="Times New Roman"/>
          <w:szCs w:val="24"/>
        </w:rPr>
        <w:t xml:space="preserve"> ευρώ για τους ασθενείς που έχουν χρόνια νοσήματα και θεραπεύονται με γενόσημα, τα οποία προφανώς είναι φάρμακα αξιόπιστα και αποτελεσματικά. Και το</w:t>
      </w:r>
      <w:r>
        <w:rPr>
          <w:rFonts w:eastAsia="Times New Roman" w:cs="Times New Roman"/>
          <w:szCs w:val="24"/>
        </w:rPr>
        <w:t xml:space="preserve"> δεύτερο παράδειγμα είναι η μη υποχρέωση προπληρωμής είτε για την αγορά γυαλιών οράσεως είτε για την παροχή ειδικών θεραπειών στα πλαίσια της ειδικής αγωγής. </w:t>
      </w:r>
    </w:p>
    <w:p w14:paraId="5470C03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οι πολίτες και τα νοικοκυριά και οι οικογένειες πληρώνουν από την τσέπη τους περίπου 130 μ</w:t>
      </w:r>
      <w:r>
        <w:rPr>
          <w:rFonts w:eastAsia="Times New Roman" w:cs="Times New Roman"/>
          <w:szCs w:val="24"/>
        </w:rPr>
        <w:t xml:space="preserve">ε 140 </w:t>
      </w:r>
      <w:r w:rsidRPr="00E6430E">
        <w:rPr>
          <w:rFonts w:eastAsia="Times New Roman" w:cs="Times New Roman"/>
          <w:szCs w:val="24"/>
        </w:rPr>
        <w:t>εκατομμύρια</w:t>
      </w:r>
      <w:r>
        <w:rPr>
          <w:rFonts w:eastAsia="Times New Roman" w:cs="Times New Roman"/>
          <w:szCs w:val="24"/>
        </w:rPr>
        <w:t xml:space="preserve"> ευρώ για αυτές τις παροχές, υποβάλλουν στον ΕΟΠΥΥ τη δαπάνη και περιμένουν κάποια στιγμή να πάρουν πίσω τα χρήματα που κατέβαλαν. Αυτό σταματά. Ο ΕΟΠΥΥ αποζημιώνει τους παρόχους μέσω ενός </w:t>
      </w:r>
      <w:r>
        <w:rPr>
          <w:rFonts w:eastAsia="Times New Roman" w:cs="Times New Roman"/>
          <w:szCs w:val="24"/>
          <w:lang w:val="en-US"/>
        </w:rPr>
        <w:t>voucher</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θα χορηγείται στον πολίτη. Και αυτό </w:t>
      </w:r>
      <w:r w:rsidRPr="001878DA">
        <w:rPr>
          <w:rFonts w:eastAsia="Times New Roman" w:cs="Times New Roman"/>
          <w:szCs w:val="24"/>
        </w:rPr>
        <w:t>νομίζω ότι</w:t>
      </w:r>
      <w:r>
        <w:rPr>
          <w:rFonts w:eastAsia="Times New Roman" w:cs="Times New Roman"/>
          <w:szCs w:val="24"/>
        </w:rPr>
        <w:t xml:space="preserve"> έχει μια προφανέστατη </w:t>
      </w:r>
      <w:r w:rsidRPr="00A42664">
        <w:rPr>
          <w:rFonts w:eastAsia="Times New Roman" w:cs="Times New Roman"/>
          <w:szCs w:val="24"/>
        </w:rPr>
        <w:t>οικονο</w:t>
      </w:r>
      <w:r>
        <w:rPr>
          <w:rFonts w:eastAsia="Times New Roman" w:cs="Times New Roman"/>
          <w:szCs w:val="24"/>
        </w:rPr>
        <w:t>μική ελάφρυνση στην καθημερινότητα των πολιτών, όπου αναγνωρίζουμε όλοι ότι ήταν πολύ δυσβάσταχτες αυτές οι επιβαρύνσεις στα χρόνια της κρίσης.</w:t>
      </w:r>
    </w:p>
    <w:p w14:paraId="5470C03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λιτότητα ως περιβάλλον δημοσιονομι</w:t>
      </w:r>
      <w:r>
        <w:rPr>
          <w:rFonts w:eastAsia="Times New Roman" w:cs="Times New Roman"/>
          <w:szCs w:val="24"/>
        </w:rPr>
        <w:t xml:space="preserve">κό, ως περιορισμοί, ως μέτρα και δεσμεύσεις που </w:t>
      </w:r>
      <w:r w:rsidRPr="00E57B5A">
        <w:rPr>
          <w:rFonts w:eastAsia="Times New Roman" w:cs="Times New Roman"/>
          <w:szCs w:val="24"/>
        </w:rPr>
        <w:t>πρέπει να</w:t>
      </w:r>
      <w:r>
        <w:rPr>
          <w:rFonts w:eastAsia="Times New Roman" w:cs="Times New Roman"/>
          <w:szCs w:val="24"/>
        </w:rPr>
        <w:t xml:space="preserve"> τηρηθούν παραμένει, αλλά είναι σαφές ότι βαίνει μειούμενη. Αυτό αποδεικνύεται –</w:t>
      </w:r>
      <w:r w:rsidRPr="001878DA">
        <w:rPr>
          <w:rFonts w:eastAsia="Times New Roman" w:cs="Times New Roman"/>
          <w:szCs w:val="24"/>
        </w:rPr>
        <w:t>νομίζω</w:t>
      </w:r>
      <w:r>
        <w:rPr>
          <w:rFonts w:eastAsia="Times New Roman" w:cs="Times New Roman"/>
          <w:szCs w:val="24"/>
        </w:rPr>
        <w:t>-</w:t>
      </w:r>
      <w:r w:rsidRPr="001878DA">
        <w:rPr>
          <w:rFonts w:eastAsia="Times New Roman" w:cs="Times New Roman"/>
          <w:szCs w:val="24"/>
        </w:rPr>
        <w:t xml:space="preserve"> </w:t>
      </w:r>
      <w:r>
        <w:rPr>
          <w:rFonts w:eastAsia="Times New Roman" w:cs="Times New Roman"/>
          <w:szCs w:val="24"/>
        </w:rPr>
        <w:t>με πολύ κατηγορηματικό τρόπο στα πλαίσια του μεσοπρόθεσμου. Υπάρχει μια αθροιστική αύξηση των ορίων δαπανών του</w:t>
      </w:r>
      <w:r>
        <w:rPr>
          <w:rFonts w:eastAsia="Times New Roman" w:cs="Times New Roman"/>
          <w:szCs w:val="24"/>
        </w:rPr>
        <w:t xml:space="preserve"> συστήματος υγείας, είτε αυτό αφορά τις δαπάνες που καλύπτει ο ΕΟΠΥΥ είτε τις δαπάνες που πραγματοποιούνται στα πλαίσια του Εθνικού Συστήματος Υγείας. </w:t>
      </w:r>
    </w:p>
    <w:p w14:paraId="5470C03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Αθροιστικά αυτό το όριο δαπανών το επιπλέον, πέραν των σημερινών πολύ συμπιεσμένων δημοσιονομικών ορίων,</w:t>
      </w:r>
      <w:r>
        <w:rPr>
          <w:rFonts w:eastAsia="Times New Roman" w:cs="Times New Roman"/>
          <w:szCs w:val="24"/>
        </w:rPr>
        <w:t xml:space="preserve"> υπερβαίνει τα 450 </w:t>
      </w:r>
      <w:r w:rsidRPr="00E6430E">
        <w:rPr>
          <w:rFonts w:eastAsia="Times New Roman" w:cs="Times New Roman"/>
          <w:szCs w:val="24"/>
        </w:rPr>
        <w:t>εκατομμύρια</w:t>
      </w:r>
      <w:r>
        <w:rPr>
          <w:rFonts w:eastAsia="Times New Roman" w:cs="Times New Roman"/>
          <w:szCs w:val="24"/>
        </w:rPr>
        <w:t xml:space="preserve"> ευρώ. Είναι μια μικρή, αλλά –</w:t>
      </w:r>
      <w:r w:rsidRPr="001878DA">
        <w:rPr>
          <w:rFonts w:eastAsia="Times New Roman" w:cs="Times New Roman"/>
          <w:szCs w:val="24"/>
        </w:rPr>
        <w:t>νομίζω</w:t>
      </w:r>
      <w:r>
        <w:rPr>
          <w:rFonts w:eastAsia="Times New Roman" w:cs="Times New Roman"/>
          <w:szCs w:val="24"/>
        </w:rPr>
        <w:t>-</w:t>
      </w:r>
      <w:r w:rsidRPr="001878DA">
        <w:rPr>
          <w:rFonts w:eastAsia="Times New Roman" w:cs="Times New Roman"/>
          <w:szCs w:val="24"/>
        </w:rPr>
        <w:t xml:space="preserve"> </w:t>
      </w:r>
      <w:r w:rsidRPr="00911877">
        <w:rPr>
          <w:rFonts w:eastAsia="Times New Roman" w:cs="Times New Roman"/>
          <w:szCs w:val="24"/>
        </w:rPr>
        <w:t>πολιτικ</w:t>
      </w:r>
      <w:r>
        <w:rPr>
          <w:rFonts w:eastAsia="Times New Roman" w:cs="Times New Roman"/>
          <w:szCs w:val="24"/>
        </w:rPr>
        <w:t>ά σημαντική υποχώρηση της λιτότητας σε ένα πολύ κρίσιμο πεδίο, όπως το πεδίο της υγείας. Επίσης, ο επιπλέον δημοσιονομικός χώρος δίνει περιθώριο πιο εύρυθμης στελέχωσης και λειτουργ</w:t>
      </w:r>
      <w:r>
        <w:rPr>
          <w:rFonts w:eastAsia="Times New Roman" w:cs="Times New Roman"/>
          <w:szCs w:val="24"/>
        </w:rPr>
        <w:t xml:space="preserve">ίας του Εθνικού Συστήματος Υγείας, πληρέστερης κάλυψης των υγειονομικών αναγκών των ανθρώπων. </w:t>
      </w:r>
    </w:p>
    <w:p w14:paraId="5470C033"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 xml:space="preserve">Η λιτότητα λοιπόν παραμένει, αλλά υποχωρεί. Και κυρίως, αυτή την περίοδο προωθούμε κρίσιμες αλλαγές και μεταρρυθμίσεις, οι οποίες δεν έχουν στόχο απλώς περικοπή </w:t>
      </w:r>
      <w:r w:rsidRPr="003C0BF9">
        <w:rPr>
          <w:rFonts w:eastAsia="Times New Roman" w:cs="Times New Roman"/>
          <w:szCs w:val="24"/>
        </w:rPr>
        <w:t>πόρων και σ</w:t>
      </w:r>
      <w:r>
        <w:rPr>
          <w:rFonts w:eastAsia="Times New Roman" w:cs="Times New Roman"/>
          <w:szCs w:val="24"/>
        </w:rPr>
        <w:t>υγ</w:t>
      </w:r>
      <w:r w:rsidRPr="003C0BF9">
        <w:rPr>
          <w:rFonts w:eastAsia="Times New Roman" w:cs="Times New Roman"/>
          <w:szCs w:val="24"/>
        </w:rPr>
        <w:t xml:space="preserve">κράτηση της δαπάνης, είναι μεταρρυθμίσεις που υπηρετούν ένα πολιτικό σχέδιο, </w:t>
      </w:r>
      <w:r>
        <w:rPr>
          <w:rFonts w:eastAsia="Times New Roman" w:cs="Times New Roman"/>
          <w:szCs w:val="24"/>
        </w:rPr>
        <w:t>ένα διαφορετικό πολιτικό σχέδιο</w:t>
      </w:r>
      <w:r w:rsidRPr="003C0BF9">
        <w:rPr>
          <w:rFonts w:eastAsia="Times New Roman" w:cs="Times New Roman"/>
          <w:szCs w:val="24"/>
        </w:rPr>
        <w:t xml:space="preserve"> </w:t>
      </w:r>
      <w:r>
        <w:rPr>
          <w:rFonts w:eastAsia="Times New Roman" w:cs="Times New Roman"/>
          <w:szCs w:val="24"/>
        </w:rPr>
        <w:t xml:space="preserve">στο ίδιο μνημονιακό </w:t>
      </w:r>
      <w:r w:rsidRPr="003C0BF9">
        <w:rPr>
          <w:rFonts w:eastAsia="Times New Roman" w:cs="Times New Roman"/>
          <w:szCs w:val="24"/>
        </w:rPr>
        <w:t>π</w:t>
      </w:r>
      <w:r>
        <w:rPr>
          <w:rFonts w:eastAsia="Times New Roman" w:cs="Times New Roman"/>
          <w:szCs w:val="24"/>
        </w:rPr>
        <w:t>ε</w:t>
      </w:r>
      <w:r w:rsidRPr="003C0BF9">
        <w:rPr>
          <w:rFonts w:eastAsia="Times New Roman" w:cs="Times New Roman"/>
          <w:szCs w:val="24"/>
        </w:rPr>
        <w:t>ρ</w:t>
      </w:r>
      <w:r>
        <w:rPr>
          <w:rFonts w:eastAsia="Times New Roman" w:cs="Times New Roman"/>
          <w:szCs w:val="24"/>
        </w:rPr>
        <w:t>ιβάλλον, έ</w:t>
      </w:r>
      <w:r w:rsidRPr="003C0BF9">
        <w:rPr>
          <w:rFonts w:eastAsia="Times New Roman" w:cs="Times New Roman"/>
          <w:szCs w:val="24"/>
        </w:rPr>
        <w:t xml:space="preserve">να πολιτικό σχέδιο </w:t>
      </w:r>
      <w:r>
        <w:rPr>
          <w:rFonts w:eastAsia="Times New Roman" w:cs="Times New Roman"/>
          <w:szCs w:val="24"/>
        </w:rPr>
        <w:t xml:space="preserve">που λέει ότι </w:t>
      </w:r>
      <w:r w:rsidRPr="003C0BF9">
        <w:rPr>
          <w:rFonts w:eastAsia="Times New Roman" w:cs="Times New Roman"/>
          <w:szCs w:val="24"/>
        </w:rPr>
        <w:t xml:space="preserve">προτεραιότητά μας είναι η καθολική κάλυψη των αναγκών </w:t>
      </w:r>
      <w:r>
        <w:rPr>
          <w:rFonts w:eastAsia="Times New Roman" w:cs="Times New Roman"/>
          <w:szCs w:val="24"/>
        </w:rPr>
        <w:t>υγείας των ανθρ</w:t>
      </w:r>
      <w:r>
        <w:rPr>
          <w:rFonts w:eastAsia="Times New Roman" w:cs="Times New Roman"/>
          <w:szCs w:val="24"/>
        </w:rPr>
        <w:t xml:space="preserve">ώπων </w:t>
      </w:r>
      <w:r w:rsidRPr="003C0BF9">
        <w:rPr>
          <w:rFonts w:eastAsia="Times New Roman" w:cs="Times New Roman"/>
          <w:szCs w:val="24"/>
        </w:rPr>
        <w:t xml:space="preserve">με ισότιμο τρόπο, μέσα από ένα αναβαθμισμένο δημόσιο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sidRPr="003C0BF9">
        <w:rPr>
          <w:rFonts w:eastAsia="Times New Roman" w:cs="Times New Roman"/>
          <w:szCs w:val="24"/>
        </w:rPr>
        <w:t xml:space="preserve">γείας που αναδιοργανώνεται με επίκεντρο την Πρωτοβάθμια Φροντίδα Υγείας. </w:t>
      </w:r>
      <w:r>
        <w:rPr>
          <w:rFonts w:eastAsia="Times New Roman" w:cs="Times New Roman"/>
          <w:szCs w:val="24"/>
        </w:rPr>
        <w:t>Αυτό είναι μια π</w:t>
      </w:r>
      <w:r w:rsidRPr="003C0BF9">
        <w:rPr>
          <w:rFonts w:eastAsia="Times New Roman" w:cs="Times New Roman"/>
          <w:szCs w:val="24"/>
        </w:rPr>
        <w:t xml:space="preserve">ροοδευτική μεταρρύθμιση που είναι σε εξέλιξη σε όλη τη χώρα. </w:t>
      </w:r>
    </w:p>
    <w:p w14:paraId="5470C034"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Υπάρχει μια μεταρρύθμιση στον τομέα τω</w:t>
      </w:r>
      <w:r w:rsidRPr="003C0BF9">
        <w:rPr>
          <w:rFonts w:eastAsia="Times New Roman" w:cs="Times New Roman"/>
          <w:szCs w:val="24"/>
        </w:rPr>
        <w:t>ν προμηθειών</w:t>
      </w:r>
      <w:r>
        <w:rPr>
          <w:rFonts w:eastAsia="Times New Roman" w:cs="Times New Roman"/>
          <w:szCs w:val="24"/>
        </w:rPr>
        <w:t xml:space="preserve"> στην προσπάθεια κεντρικοποίησή</w:t>
      </w:r>
      <w:r w:rsidRPr="003C0BF9">
        <w:rPr>
          <w:rFonts w:eastAsia="Times New Roman" w:cs="Times New Roman"/>
          <w:szCs w:val="24"/>
        </w:rPr>
        <w:t>ς</w:t>
      </w:r>
      <w:r>
        <w:rPr>
          <w:rFonts w:eastAsia="Times New Roman" w:cs="Times New Roman"/>
          <w:szCs w:val="24"/>
        </w:rPr>
        <w:t xml:space="preserve"> τους και η επίτευξη</w:t>
      </w:r>
      <w:r w:rsidRPr="003C0BF9">
        <w:rPr>
          <w:rFonts w:eastAsia="Times New Roman" w:cs="Times New Roman"/>
          <w:szCs w:val="24"/>
        </w:rPr>
        <w:t xml:space="preserve"> </w:t>
      </w:r>
      <w:r>
        <w:rPr>
          <w:rFonts w:eastAsia="Times New Roman" w:cs="Times New Roman"/>
          <w:szCs w:val="24"/>
        </w:rPr>
        <w:t>οικονομιών</w:t>
      </w:r>
      <w:r w:rsidRPr="003C0BF9">
        <w:rPr>
          <w:rFonts w:eastAsia="Times New Roman" w:cs="Times New Roman"/>
          <w:szCs w:val="24"/>
        </w:rPr>
        <w:t xml:space="preserve"> κλίμακας. Υπ</w:t>
      </w:r>
      <w:r>
        <w:rPr>
          <w:rFonts w:eastAsia="Times New Roman" w:cs="Times New Roman"/>
          <w:szCs w:val="24"/>
        </w:rPr>
        <w:t xml:space="preserve">άρχουν μεταρρυθμίσεις στον τομέα του φαρμάκου, </w:t>
      </w:r>
      <w:r w:rsidRPr="003C0BF9">
        <w:rPr>
          <w:rFonts w:eastAsia="Times New Roman" w:cs="Times New Roman"/>
          <w:szCs w:val="24"/>
        </w:rPr>
        <w:t>που για πρώτη φορά έχουμε δέσμη διαρθ</w:t>
      </w:r>
      <w:r>
        <w:rPr>
          <w:rFonts w:eastAsia="Times New Roman" w:cs="Times New Roman"/>
          <w:szCs w:val="24"/>
        </w:rPr>
        <w:t>ρωτικών μέτρων και όχι οριζόντιων μέτρων</w:t>
      </w:r>
      <w:r w:rsidRPr="003C0BF9">
        <w:rPr>
          <w:rFonts w:eastAsia="Times New Roman" w:cs="Times New Roman"/>
          <w:szCs w:val="24"/>
        </w:rPr>
        <w:t xml:space="preserve">, που έχουν στόχο να εγγυηθούν το δικαίωμα </w:t>
      </w:r>
      <w:r>
        <w:rPr>
          <w:rFonts w:eastAsia="Times New Roman" w:cs="Times New Roman"/>
          <w:szCs w:val="24"/>
        </w:rPr>
        <w:t>ό</w:t>
      </w:r>
      <w:r>
        <w:rPr>
          <w:rFonts w:eastAsia="Times New Roman" w:cs="Times New Roman"/>
          <w:szCs w:val="24"/>
        </w:rPr>
        <w:t>λων των</w:t>
      </w:r>
      <w:r w:rsidRPr="003C0BF9">
        <w:rPr>
          <w:rFonts w:eastAsia="Times New Roman" w:cs="Times New Roman"/>
          <w:szCs w:val="24"/>
        </w:rPr>
        <w:t xml:space="preserve"> ανθρώπων στην πρόσβαση σε φάρμακα, τα οποία βεβαίως με την κατάλληλη επιστημονική τεκμηρίωση καλύπτουν</w:t>
      </w:r>
      <w:r>
        <w:rPr>
          <w:rFonts w:eastAsia="Times New Roman" w:cs="Times New Roman"/>
          <w:szCs w:val="24"/>
        </w:rPr>
        <w:t xml:space="preserve"> </w:t>
      </w:r>
      <w:r w:rsidRPr="003C0BF9">
        <w:rPr>
          <w:rFonts w:eastAsia="Times New Roman" w:cs="Times New Roman"/>
          <w:szCs w:val="24"/>
        </w:rPr>
        <w:t xml:space="preserve">τις φαρμακευτικές ανάγκες των ανθρώπων. </w:t>
      </w:r>
    </w:p>
    <w:p w14:paraId="5470C035"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Έχουμε</w:t>
      </w:r>
      <w:r>
        <w:rPr>
          <w:rFonts w:eastAsia="Times New Roman" w:cs="Times New Roman"/>
          <w:szCs w:val="24"/>
        </w:rPr>
        <w:t>,</w:t>
      </w:r>
      <w:r w:rsidRPr="003C0BF9">
        <w:rPr>
          <w:rFonts w:eastAsia="Times New Roman" w:cs="Times New Roman"/>
          <w:szCs w:val="24"/>
        </w:rPr>
        <w:t xml:space="preserve"> λοιπόν</w:t>
      </w:r>
      <w:r>
        <w:rPr>
          <w:rFonts w:eastAsia="Times New Roman" w:cs="Times New Roman"/>
          <w:szCs w:val="24"/>
        </w:rPr>
        <w:t>,</w:t>
      </w:r>
      <w:r w:rsidRPr="003C0BF9">
        <w:rPr>
          <w:rFonts w:eastAsia="Times New Roman" w:cs="Times New Roman"/>
          <w:szCs w:val="24"/>
        </w:rPr>
        <w:t xml:space="preserve"> προοδευτικές μεταρρυθμίσεις που είναι σε εξέλιξη και όχι μεταρρυθμίσεις </w:t>
      </w:r>
      <w:r>
        <w:rPr>
          <w:rFonts w:eastAsia="Times New Roman" w:cs="Times New Roman"/>
          <w:szCs w:val="24"/>
        </w:rPr>
        <w:t xml:space="preserve">υπέρ του </w:t>
      </w:r>
      <w:r>
        <w:rPr>
          <w:rFonts w:eastAsia="Times New Roman" w:cs="Times New Roman"/>
          <w:szCs w:val="24"/>
        </w:rPr>
        <w:t>κεφαλαίου, όπως μας λέει το ΚΚΕ</w:t>
      </w:r>
      <w:r w:rsidRPr="003C0BF9">
        <w:rPr>
          <w:rFonts w:eastAsia="Times New Roman" w:cs="Times New Roman"/>
          <w:szCs w:val="24"/>
        </w:rPr>
        <w:t>. Έχουμε μεταρρυθμίσεις που δι</w:t>
      </w:r>
      <w:r>
        <w:rPr>
          <w:rFonts w:eastAsia="Times New Roman" w:cs="Times New Roman"/>
          <w:szCs w:val="24"/>
        </w:rPr>
        <w:t xml:space="preserve">ευρύνουν </w:t>
      </w:r>
      <w:r w:rsidRPr="003C0BF9">
        <w:rPr>
          <w:rFonts w:eastAsia="Times New Roman" w:cs="Times New Roman"/>
          <w:szCs w:val="24"/>
        </w:rPr>
        <w:t>το</w:t>
      </w:r>
      <w:r>
        <w:rPr>
          <w:rFonts w:eastAsia="Times New Roman" w:cs="Times New Roman"/>
          <w:szCs w:val="24"/>
        </w:rPr>
        <w:t>ν</w:t>
      </w:r>
      <w:r w:rsidRPr="003C0BF9">
        <w:rPr>
          <w:rFonts w:eastAsia="Times New Roman" w:cs="Times New Roman"/>
          <w:szCs w:val="24"/>
        </w:rPr>
        <w:t xml:space="preserve"> δημόσιο χώρο και δεν ιδιωτικοποιού</w:t>
      </w:r>
      <w:r>
        <w:rPr>
          <w:rFonts w:eastAsia="Times New Roman" w:cs="Times New Roman"/>
          <w:szCs w:val="24"/>
        </w:rPr>
        <w:t xml:space="preserve">ν </w:t>
      </w:r>
      <w:r w:rsidRPr="003C0BF9">
        <w:rPr>
          <w:rFonts w:eastAsia="Times New Roman" w:cs="Times New Roman"/>
          <w:szCs w:val="24"/>
        </w:rPr>
        <w:t xml:space="preserve">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sidRPr="003C0BF9">
        <w:rPr>
          <w:rFonts w:eastAsia="Times New Roman" w:cs="Times New Roman"/>
          <w:szCs w:val="24"/>
        </w:rPr>
        <w:t>γείας. Κι έχουμε μεταρρυθμίσεις</w:t>
      </w:r>
      <w:r>
        <w:rPr>
          <w:rFonts w:eastAsia="Times New Roman" w:cs="Times New Roman"/>
          <w:szCs w:val="24"/>
        </w:rPr>
        <w:t>,</w:t>
      </w:r>
      <w:r w:rsidRPr="003C0BF9">
        <w:rPr>
          <w:rFonts w:eastAsia="Times New Roman" w:cs="Times New Roman"/>
          <w:szCs w:val="24"/>
        </w:rPr>
        <w:t xml:space="preserve"> που</w:t>
      </w:r>
      <w:r>
        <w:rPr>
          <w:rFonts w:eastAsia="Times New Roman" w:cs="Times New Roman"/>
          <w:szCs w:val="24"/>
        </w:rPr>
        <w:t>,</w:t>
      </w:r>
      <w:r w:rsidRPr="003C0BF9">
        <w:rPr>
          <w:rFonts w:eastAsia="Times New Roman" w:cs="Times New Roman"/>
          <w:szCs w:val="24"/>
        </w:rPr>
        <w:t xml:space="preserve"> όπως αποτυπώνεται και στο μεσοπρόθεσμο πρόγραμμα</w:t>
      </w:r>
      <w:r>
        <w:rPr>
          <w:rFonts w:eastAsia="Times New Roman" w:cs="Times New Roman"/>
          <w:szCs w:val="24"/>
        </w:rPr>
        <w:t>, στο στρατηγικό πλάνο, στου</w:t>
      </w:r>
      <w:r w:rsidRPr="003C0BF9">
        <w:rPr>
          <w:rFonts w:eastAsia="Times New Roman" w:cs="Times New Roman"/>
          <w:szCs w:val="24"/>
        </w:rPr>
        <w:t xml:space="preserve">ς </w:t>
      </w:r>
      <w:r>
        <w:rPr>
          <w:rFonts w:eastAsia="Times New Roman" w:cs="Times New Roman"/>
          <w:szCs w:val="24"/>
        </w:rPr>
        <w:t>σ</w:t>
      </w:r>
      <w:r w:rsidRPr="003C0BF9">
        <w:rPr>
          <w:rFonts w:eastAsia="Times New Roman" w:cs="Times New Roman"/>
          <w:szCs w:val="24"/>
        </w:rPr>
        <w:t>τό</w:t>
      </w:r>
      <w:r>
        <w:rPr>
          <w:rFonts w:eastAsia="Times New Roman" w:cs="Times New Roman"/>
          <w:szCs w:val="24"/>
        </w:rPr>
        <w:t>χους</w:t>
      </w:r>
      <w:r w:rsidRPr="003C0BF9">
        <w:rPr>
          <w:rFonts w:eastAsia="Times New Roman" w:cs="Times New Roman"/>
          <w:szCs w:val="24"/>
        </w:rPr>
        <w:t xml:space="preserve"> τους μεταρ</w:t>
      </w:r>
      <w:r w:rsidRPr="003C0BF9">
        <w:rPr>
          <w:rFonts w:eastAsia="Times New Roman" w:cs="Times New Roman"/>
          <w:szCs w:val="24"/>
        </w:rPr>
        <w:t xml:space="preserve">ρυθμιστικούς του μεσοπρόθεσμου, αυτό που στοχεύουν είναι την εγγυημένη κάλυψης </w:t>
      </w:r>
      <w:r>
        <w:rPr>
          <w:rFonts w:eastAsia="Times New Roman" w:cs="Times New Roman"/>
          <w:szCs w:val="24"/>
        </w:rPr>
        <w:t xml:space="preserve">των </w:t>
      </w:r>
      <w:r w:rsidRPr="003C0BF9">
        <w:rPr>
          <w:rFonts w:eastAsia="Times New Roman" w:cs="Times New Roman"/>
          <w:szCs w:val="24"/>
        </w:rPr>
        <w:t>αναγκών με ποι</w:t>
      </w:r>
      <w:r>
        <w:rPr>
          <w:rFonts w:eastAsia="Times New Roman" w:cs="Times New Roman"/>
          <w:szCs w:val="24"/>
        </w:rPr>
        <w:t xml:space="preserve">οτική, </w:t>
      </w:r>
      <w:r w:rsidRPr="003C0BF9">
        <w:rPr>
          <w:rFonts w:eastAsia="Times New Roman" w:cs="Times New Roman"/>
          <w:szCs w:val="24"/>
        </w:rPr>
        <w:t>δημόσιου χαρακτήρα</w:t>
      </w:r>
      <w:r>
        <w:rPr>
          <w:rFonts w:eastAsia="Times New Roman" w:cs="Times New Roman"/>
          <w:szCs w:val="24"/>
        </w:rPr>
        <w:t>, φροντίδα</w:t>
      </w:r>
      <w:r w:rsidRPr="003C0BF9">
        <w:rPr>
          <w:rFonts w:eastAsia="Times New Roman" w:cs="Times New Roman"/>
          <w:szCs w:val="24"/>
        </w:rPr>
        <w:t xml:space="preserve">. </w:t>
      </w:r>
    </w:p>
    <w:p w14:paraId="5470C036"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Αυτό</w:t>
      </w:r>
      <w:r>
        <w:rPr>
          <w:rFonts w:eastAsia="Times New Roman" w:cs="Times New Roman"/>
          <w:szCs w:val="24"/>
        </w:rPr>
        <w:t>,</w:t>
      </w:r>
      <w:r w:rsidRPr="003C0BF9">
        <w:rPr>
          <w:rFonts w:eastAsia="Times New Roman" w:cs="Times New Roman"/>
          <w:szCs w:val="24"/>
        </w:rPr>
        <w:t xml:space="preserve"> λοιπόν</w:t>
      </w:r>
      <w:r>
        <w:rPr>
          <w:rFonts w:eastAsia="Times New Roman" w:cs="Times New Roman"/>
          <w:szCs w:val="24"/>
        </w:rPr>
        <w:t>,</w:t>
      </w:r>
      <w:r w:rsidRPr="003C0BF9">
        <w:rPr>
          <w:rFonts w:eastAsia="Times New Roman" w:cs="Times New Roman"/>
          <w:szCs w:val="24"/>
        </w:rPr>
        <w:t xml:space="preserve"> είναι ένα διαφορετικό</w:t>
      </w:r>
      <w:r>
        <w:rPr>
          <w:rFonts w:eastAsia="Times New Roman" w:cs="Times New Roman"/>
          <w:szCs w:val="24"/>
        </w:rPr>
        <w:t xml:space="preserve"> πολιτικό σχέδιο</w:t>
      </w:r>
      <w:r w:rsidRPr="003C0BF9">
        <w:rPr>
          <w:rFonts w:eastAsia="Times New Roman" w:cs="Times New Roman"/>
          <w:szCs w:val="24"/>
        </w:rPr>
        <w:t>.</w:t>
      </w:r>
      <w:r>
        <w:rPr>
          <w:rFonts w:eastAsia="Times New Roman" w:cs="Times New Roman"/>
          <w:szCs w:val="24"/>
        </w:rPr>
        <w:t xml:space="preserve"> Θεωρούμε ότι ακριβώς επειδή η Κ</w:t>
      </w:r>
      <w:r w:rsidRPr="003C0BF9">
        <w:rPr>
          <w:rFonts w:eastAsia="Times New Roman" w:cs="Times New Roman"/>
          <w:szCs w:val="24"/>
        </w:rPr>
        <w:t>υβέρνηση αυτή ήταν αφοσιωμέν</w:t>
      </w:r>
      <w:r>
        <w:rPr>
          <w:rFonts w:eastAsia="Times New Roman" w:cs="Times New Roman"/>
          <w:szCs w:val="24"/>
        </w:rPr>
        <w:t>η</w:t>
      </w:r>
      <w:r w:rsidRPr="003C0BF9">
        <w:rPr>
          <w:rFonts w:eastAsia="Times New Roman" w:cs="Times New Roman"/>
          <w:szCs w:val="24"/>
        </w:rPr>
        <w:t xml:space="preserve"> στην ιδ</w:t>
      </w:r>
      <w:r w:rsidRPr="003C0BF9">
        <w:rPr>
          <w:rFonts w:eastAsia="Times New Roman" w:cs="Times New Roman"/>
          <w:szCs w:val="24"/>
        </w:rPr>
        <w:t>έα της ισότητας στο κρίσιμο πεδίο της υγείας, είναι αφοσιωμένη στην ιδέα της κοινωνικής αναδιανομής, γι</w:t>
      </w:r>
      <w:r>
        <w:rPr>
          <w:rFonts w:eastAsia="Times New Roman" w:cs="Times New Roman"/>
          <w:szCs w:val="24"/>
        </w:rPr>
        <w:t xml:space="preserve">’ </w:t>
      </w:r>
      <w:r w:rsidRPr="003C0BF9">
        <w:rPr>
          <w:rFonts w:eastAsia="Times New Roman" w:cs="Times New Roman"/>
          <w:szCs w:val="24"/>
        </w:rPr>
        <w:t>αυτό</w:t>
      </w:r>
      <w:r>
        <w:rPr>
          <w:rFonts w:eastAsia="Times New Roman" w:cs="Times New Roman"/>
          <w:szCs w:val="24"/>
        </w:rPr>
        <w:t>ν</w:t>
      </w:r>
      <w:r w:rsidRPr="003C0BF9">
        <w:rPr>
          <w:rFonts w:eastAsia="Times New Roman" w:cs="Times New Roman"/>
          <w:szCs w:val="24"/>
        </w:rPr>
        <w:t xml:space="preserve"> το</w:t>
      </w:r>
      <w:r>
        <w:rPr>
          <w:rFonts w:eastAsia="Times New Roman" w:cs="Times New Roman"/>
          <w:szCs w:val="24"/>
        </w:rPr>
        <w:t>ν</w:t>
      </w:r>
      <w:r w:rsidRPr="003C0BF9">
        <w:rPr>
          <w:rFonts w:eastAsia="Times New Roman" w:cs="Times New Roman"/>
          <w:szCs w:val="24"/>
        </w:rPr>
        <w:t xml:space="preserve"> λόγο μπ</w:t>
      </w:r>
      <w:r>
        <w:rPr>
          <w:rFonts w:eastAsia="Times New Roman" w:cs="Times New Roman"/>
          <w:szCs w:val="24"/>
        </w:rPr>
        <w:t xml:space="preserve">όρεσε να </w:t>
      </w:r>
      <w:r w:rsidRPr="003C0BF9">
        <w:rPr>
          <w:rFonts w:eastAsia="Times New Roman" w:cs="Times New Roman"/>
          <w:szCs w:val="24"/>
        </w:rPr>
        <w:t>βάλει</w:t>
      </w:r>
      <w:r>
        <w:rPr>
          <w:rFonts w:eastAsia="Times New Roman" w:cs="Times New Roman"/>
          <w:szCs w:val="24"/>
        </w:rPr>
        <w:t xml:space="preserve"> σ</w:t>
      </w:r>
      <w:r w:rsidRPr="003C0BF9">
        <w:rPr>
          <w:rFonts w:eastAsia="Times New Roman" w:cs="Times New Roman"/>
          <w:szCs w:val="24"/>
        </w:rPr>
        <w:t xml:space="preserve">το ίδιο </w:t>
      </w:r>
      <w:r>
        <w:rPr>
          <w:rFonts w:eastAsia="Times New Roman" w:cs="Times New Roman"/>
          <w:szCs w:val="24"/>
        </w:rPr>
        <w:t xml:space="preserve">ασφυκτικό </w:t>
      </w:r>
      <w:r w:rsidRPr="003C0BF9">
        <w:rPr>
          <w:rFonts w:eastAsia="Times New Roman" w:cs="Times New Roman"/>
          <w:szCs w:val="24"/>
        </w:rPr>
        <w:t>περιβάλλον διαφορετικές πολιτικές πρ</w:t>
      </w:r>
      <w:r>
        <w:rPr>
          <w:rFonts w:eastAsia="Times New Roman" w:cs="Times New Roman"/>
          <w:szCs w:val="24"/>
        </w:rPr>
        <w:t>οτεραιότητες</w:t>
      </w:r>
      <w:r w:rsidRPr="003C0BF9">
        <w:rPr>
          <w:rFonts w:eastAsia="Times New Roman" w:cs="Times New Roman"/>
          <w:szCs w:val="24"/>
        </w:rPr>
        <w:t xml:space="preserve">. </w:t>
      </w:r>
    </w:p>
    <w:p w14:paraId="5470C037"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 xml:space="preserve">Και </w:t>
      </w:r>
      <w:r>
        <w:rPr>
          <w:rFonts w:eastAsia="Times New Roman" w:cs="Times New Roman"/>
          <w:szCs w:val="24"/>
        </w:rPr>
        <w:t>κλείνω, αγαπητέ Πρόεδρε, και συγγνώμη για την</w:t>
      </w:r>
      <w:r>
        <w:rPr>
          <w:rFonts w:eastAsia="Times New Roman" w:cs="Times New Roman"/>
          <w:szCs w:val="24"/>
        </w:rPr>
        <w:t xml:space="preserve"> </w:t>
      </w:r>
      <w:r w:rsidRPr="003C0BF9">
        <w:rPr>
          <w:rFonts w:eastAsia="Times New Roman" w:cs="Times New Roman"/>
          <w:szCs w:val="24"/>
        </w:rPr>
        <w:t>υπέρβαση του χρόνου</w:t>
      </w:r>
      <w:r>
        <w:rPr>
          <w:rFonts w:eastAsia="Times New Roman" w:cs="Times New Roman"/>
          <w:szCs w:val="24"/>
        </w:rPr>
        <w:t>,</w:t>
      </w:r>
      <w:r w:rsidRPr="003C0BF9">
        <w:rPr>
          <w:rFonts w:eastAsia="Times New Roman" w:cs="Times New Roman"/>
          <w:szCs w:val="24"/>
        </w:rPr>
        <w:t xml:space="preserve"> λέγοντας το εξής</w:t>
      </w:r>
      <w:r>
        <w:rPr>
          <w:rFonts w:eastAsia="Times New Roman" w:cs="Times New Roman"/>
          <w:szCs w:val="24"/>
        </w:rPr>
        <w:t>,</w:t>
      </w:r>
      <w:r w:rsidRPr="003C0BF9">
        <w:rPr>
          <w:rFonts w:eastAsia="Times New Roman" w:cs="Times New Roman"/>
          <w:szCs w:val="24"/>
        </w:rPr>
        <w:t xml:space="preserve"> ότι πραγματικά αυτή</w:t>
      </w:r>
      <w:r>
        <w:rPr>
          <w:rFonts w:eastAsia="Times New Roman" w:cs="Times New Roman"/>
          <w:szCs w:val="24"/>
        </w:rPr>
        <w:t>ν την περίοδο δίνουμε μι</w:t>
      </w:r>
      <w:r w:rsidRPr="003C0BF9">
        <w:rPr>
          <w:rFonts w:eastAsia="Times New Roman" w:cs="Times New Roman"/>
          <w:szCs w:val="24"/>
        </w:rPr>
        <w:t xml:space="preserve">α μάχη </w:t>
      </w:r>
      <w:r>
        <w:rPr>
          <w:rFonts w:eastAsia="Times New Roman" w:cs="Times New Roman"/>
          <w:szCs w:val="24"/>
        </w:rPr>
        <w:t>-</w:t>
      </w:r>
      <w:r w:rsidRPr="003C0BF9">
        <w:rPr>
          <w:rFonts w:eastAsia="Times New Roman" w:cs="Times New Roman"/>
          <w:szCs w:val="24"/>
        </w:rPr>
        <w:t>τ</w:t>
      </w:r>
      <w:r>
        <w:rPr>
          <w:rFonts w:eastAsia="Times New Roman" w:cs="Times New Roman"/>
          <w:szCs w:val="24"/>
        </w:rPr>
        <w:t>ο</w:t>
      </w:r>
      <w:r w:rsidRPr="003C0BF9">
        <w:rPr>
          <w:rFonts w:eastAsia="Times New Roman" w:cs="Times New Roman"/>
          <w:szCs w:val="24"/>
        </w:rPr>
        <w:t xml:space="preserve"> είπαμε και χθες</w:t>
      </w:r>
      <w:r>
        <w:rPr>
          <w:rFonts w:eastAsia="Times New Roman" w:cs="Times New Roman"/>
          <w:szCs w:val="24"/>
        </w:rPr>
        <w:t>-</w:t>
      </w:r>
      <w:r w:rsidRPr="003C0BF9">
        <w:rPr>
          <w:rFonts w:eastAsia="Times New Roman" w:cs="Times New Roman"/>
          <w:szCs w:val="24"/>
        </w:rPr>
        <w:t xml:space="preserve"> με το</w:t>
      </w:r>
      <w:r>
        <w:rPr>
          <w:rFonts w:eastAsia="Times New Roman" w:cs="Times New Roman"/>
          <w:szCs w:val="24"/>
        </w:rPr>
        <w:t>ν</w:t>
      </w:r>
      <w:r w:rsidRPr="003C0BF9">
        <w:rPr>
          <w:rFonts w:eastAsia="Times New Roman" w:cs="Times New Roman"/>
          <w:szCs w:val="24"/>
        </w:rPr>
        <w:t xml:space="preserve"> χρόνο και με τις αντοχές της κοινωνίας. </w:t>
      </w:r>
    </w:p>
    <w:p w14:paraId="5470C038"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 xml:space="preserve">Η εκτίμησή </w:t>
      </w:r>
      <w:r>
        <w:rPr>
          <w:rFonts w:eastAsia="Times New Roman" w:cs="Times New Roman"/>
          <w:szCs w:val="24"/>
        </w:rPr>
        <w:t xml:space="preserve">μας, η </w:t>
      </w:r>
      <w:r w:rsidRPr="003C0BF9">
        <w:rPr>
          <w:rFonts w:eastAsia="Times New Roman" w:cs="Times New Roman"/>
          <w:szCs w:val="24"/>
        </w:rPr>
        <w:t xml:space="preserve">αίσθησή </w:t>
      </w:r>
      <w:r>
        <w:rPr>
          <w:rFonts w:eastAsia="Times New Roman" w:cs="Times New Roman"/>
          <w:szCs w:val="24"/>
        </w:rPr>
        <w:t>μας,</w:t>
      </w:r>
      <w:r w:rsidRPr="003C0BF9">
        <w:rPr>
          <w:rFonts w:eastAsia="Times New Roman" w:cs="Times New Roman"/>
          <w:szCs w:val="24"/>
        </w:rPr>
        <w:t xml:space="preserve"> τα στοιχεία τα πραγματικά τεκμηριών</w:t>
      </w:r>
      <w:r>
        <w:rPr>
          <w:rFonts w:eastAsia="Times New Roman" w:cs="Times New Roman"/>
          <w:szCs w:val="24"/>
        </w:rPr>
        <w:t xml:space="preserve">ουν ότι </w:t>
      </w:r>
      <w:r w:rsidRPr="003C0BF9">
        <w:rPr>
          <w:rFonts w:eastAsia="Times New Roman" w:cs="Times New Roman"/>
          <w:szCs w:val="24"/>
        </w:rPr>
        <w:t>πλέον και το διεθνές πε</w:t>
      </w:r>
      <w:r w:rsidRPr="003C0BF9">
        <w:rPr>
          <w:rFonts w:eastAsia="Times New Roman" w:cs="Times New Roman"/>
          <w:szCs w:val="24"/>
        </w:rPr>
        <w:t>ριβάλλον είναι πιο ευνοϊκό και ο χρόνος είναι σύμμαχος, αλλά και η ανθεκτικότητα της κοινωνίας</w:t>
      </w:r>
      <w:r>
        <w:rPr>
          <w:rFonts w:eastAsia="Times New Roman" w:cs="Times New Roman"/>
          <w:szCs w:val="24"/>
        </w:rPr>
        <w:t>,</w:t>
      </w:r>
      <w:r w:rsidRPr="003C0BF9">
        <w:rPr>
          <w:rFonts w:eastAsia="Times New Roman" w:cs="Times New Roman"/>
          <w:szCs w:val="24"/>
        </w:rPr>
        <w:t xml:space="preserve"> με τις παρεμβάσεις που έχουμε κάνει</w:t>
      </w:r>
      <w:r>
        <w:rPr>
          <w:rFonts w:eastAsia="Times New Roman" w:cs="Times New Roman"/>
          <w:szCs w:val="24"/>
        </w:rPr>
        <w:t>, έχει ενισχυθεί.</w:t>
      </w:r>
    </w:p>
    <w:p w14:paraId="5470C03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w:t>
      </w:r>
      <w:r w:rsidRPr="003C0BF9">
        <w:rPr>
          <w:rFonts w:eastAsia="Times New Roman" w:cs="Times New Roman"/>
          <w:szCs w:val="24"/>
        </w:rPr>
        <w:t>υχαριστώ πολύ</w:t>
      </w:r>
      <w:r>
        <w:rPr>
          <w:rFonts w:eastAsia="Times New Roman" w:cs="Times New Roman"/>
          <w:szCs w:val="24"/>
        </w:rPr>
        <w:t>.</w:t>
      </w:r>
    </w:p>
    <w:p w14:paraId="5470C03A"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C03B" w14:textId="77777777" w:rsidR="001F594C" w:rsidRDefault="008C7D1C">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Pr>
          <w:rFonts w:eastAsia="Times New Roman" w:cs="Times New Roman"/>
          <w:b/>
          <w:szCs w:val="24"/>
        </w:rPr>
        <w:t xml:space="preserve"> </w:t>
      </w:r>
      <w:r w:rsidRPr="00C7333A">
        <w:rPr>
          <w:rFonts w:eastAsia="Times New Roman" w:cs="Times New Roman"/>
          <w:szCs w:val="24"/>
        </w:rPr>
        <w:t>Ε</w:t>
      </w:r>
      <w:r w:rsidRPr="003C0BF9">
        <w:rPr>
          <w:rFonts w:eastAsia="Times New Roman" w:cs="Times New Roman"/>
          <w:szCs w:val="24"/>
        </w:rPr>
        <w:t xml:space="preserve">υχαριστούμε τον κύριο Υπουργό. </w:t>
      </w:r>
    </w:p>
    <w:p w14:paraId="5470C03C"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Το</w:t>
      </w:r>
      <w:r>
        <w:rPr>
          <w:rFonts w:eastAsia="Times New Roman" w:cs="Times New Roman"/>
          <w:szCs w:val="24"/>
        </w:rPr>
        <w:t>ν</w:t>
      </w:r>
      <w:r w:rsidRPr="003C0BF9">
        <w:rPr>
          <w:rFonts w:eastAsia="Times New Roman" w:cs="Times New Roman"/>
          <w:szCs w:val="24"/>
        </w:rPr>
        <w:t xml:space="preserve"> λόγο έχει τώρα η κ</w:t>
      </w:r>
      <w:r>
        <w:rPr>
          <w:rFonts w:eastAsia="Times New Roman" w:cs="Times New Roman"/>
          <w:szCs w:val="24"/>
        </w:rPr>
        <w:t>. Αραμπατζή</w:t>
      </w:r>
      <w:r w:rsidRPr="003C0BF9">
        <w:rPr>
          <w:rFonts w:eastAsia="Times New Roman" w:cs="Times New Roman"/>
          <w:szCs w:val="24"/>
        </w:rPr>
        <w:t xml:space="preserve">. </w:t>
      </w:r>
    </w:p>
    <w:p w14:paraId="5470C03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Ορίστε, κυρία Αραμπατζή, έχετε τον λόγο για πέντε</w:t>
      </w:r>
      <w:r w:rsidRPr="003C0BF9">
        <w:rPr>
          <w:rFonts w:eastAsia="Times New Roman" w:cs="Times New Roman"/>
          <w:szCs w:val="24"/>
        </w:rPr>
        <w:t xml:space="preserve"> λεπτά</w:t>
      </w:r>
      <w:r>
        <w:rPr>
          <w:rFonts w:eastAsia="Times New Roman" w:cs="Times New Roman"/>
          <w:szCs w:val="24"/>
        </w:rPr>
        <w:t>.</w:t>
      </w:r>
    </w:p>
    <w:p w14:paraId="5470C03E" w14:textId="77777777" w:rsidR="001F594C" w:rsidRDefault="008C7D1C">
      <w:pPr>
        <w:spacing w:line="600" w:lineRule="auto"/>
        <w:ind w:firstLine="720"/>
        <w:contextualSpacing/>
        <w:jc w:val="both"/>
        <w:rPr>
          <w:rFonts w:eastAsia="Times New Roman" w:cs="Times New Roman"/>
          <w:szCs w:val="24"/>
        </w:rPr>
      </w:pPr>
      <w:r w:rsidRPr="00C7333A">
        <w:rPr>
          <w:rFonts w:eastAsia="Times New Roman" w:cs="Times New Roman"/>
          <w:b/>
          <w:szCs w:val="24"/>
        </w:rPr>
        <w:t>ΦΩΤΕΙΝΗ ΑΡΑΜΠΑΤΖΗ:</w:t>
      </w:r>
      <w:r w:rsidRPr="003C0BF9">
        <w:rPr>
          <w:rFonts w:eastAsia="Times New Roman" w:cs="Times New Roman"/>
          <w:szCs w:val="24"/>
        </w:rPr>
        <w:t xml:space="preserve"> </w:t>
      </w:r>
      <w:r>
        <w:rPr>
          <w:rFonts w:eastAsia="Times New Roman" w:cs="Times New Roman"/>
          <w:szCs w:val="24"/>
        </w:rPr>
        <w:t>Ε</w:t>
      </w:r>
      <w:r w:rsidRPr="003C0BF9">
        <w:rPr>
          <w:rFonts w:eastAsia="Times New Roman" w:cs="Times New Roman"/>
          <w:szCs w:val="24"/>
        </w:rPr>
        <w:t>υχαριστώ</w:t>
      </w:r>
      <w:r>
        <w:rPr>
          <w:rFonts w:eastAsia="Times New Roman" w:cs="Times New Roman"/>
          <w:szCs w:val="24"/>
        </w:rPr>
        <w:t>,</w:t>
      </w:r>
      <w:r w:rsidRPr="003C0BF9">
        <w:rPr>
          <w:rFonts w:eastAsia="Times New Roman" w:cs="Times New Roman"/>
          <w:szCs w:val="24"/>
        </w:rPr>
        <w:t xml:space="preserve"> κύριε Πρόεδρε. </w:t>
      </w:r>
    </w:p>
    <w:p w14:paraId="5470C03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sidRPr="003C0BF9">
        <w:rPr>
          <w:rFonts w:eastAsia="Times New Roman" w:cs="Times New Roman"/>
          <w:szCs w:val="24"/>
        </w:rPr>
        <w:t>υρίες και κύριοι συνάδελφοι</w:t>
      </w:r>
      <w:r>
        <w:rPr>
          <w:rFonts w:eastAsia="Times New Roman" w:cs="Times New Roman"/>
          <w:szCs w:val="24"/>
        </w:rPr>
        <w:t>,</w:t>
      </w:r>
      <w:r w:rsidRPr="003C0BF9">
        <w:rPr>
          <w:rFonts w:eastAsia="Times New Roman" w:cs="Times New Roman"/>
          <w:szCs w:val="24"/>
        </w:rPr>
        <w:t xml:space="preserve"> ξανά επείγον, ξανά διαδικασίες</w:t>
      </w:r>
      <w:r>
        <w:rPr>
          <w:rFonts w:eastAsia="Times New Roman" w:cs="Times New Roman"/>
          <w:szCs w:val="24"/>
        </w:rPr>
        <w:t xml:space="preserve"> </w:t>
      </w:r>
      <w:r>
        <w:rPr>
          <w:rFonts w:eastAsia="Times New Roman" w:cs="Times New Roman"/>
          <w:szCs w:val="24"/>
          <w:lang w:val="en-US"/>
        </w:rPr>
        <w:t>fast</w:t>
      </w:r>
      <w:r w:rsidRPr="00C7333A">
        <w:rPr>
          <w:rFonts w:eastAsia="Times New Roman" w:cs="Times New Roman"/>
          <w:szCs w:val="24"/>
        </w:rPr>
        <w:t xml:space="preserve"> </w:t>
      </w:r>
      <w:r>
        <w:rPr>
          <w:rFonts w:eastAsia="Times New Roman" w:cs="Times New Roman"/>
          <w:szCs w:val="24"/>
          <w:lang w:val="en-US"/>
        </w:rPr>
        <w:t>track</w:t>
      </w:r>
      <w:r w:rsidRPr="00C7333A">
        <w:rPr>
          <w:rFonts w:eastAsia="Times New Roman" w:cs="Times New Roman"/>
          <w:szCs w:val="24"/>
        </w:rPr>
        <w:t xml:space="preserve">, </w:t>
      </w:r>
      <w:r>
        <w:rPr>
          <w:rFonts w:eastAsia="Times New Roman" w:cs="Times New Roman"/>
          <w:szCs w:val="24"/>
        </w:rPr>
        <w:t>ξανά</w:t>
      </w:r>
      <w:r w:rsidRPr="003C0BF9">
        <w:rPr>
          <w:rFonts w:eastAsia="Times New Roman" w:cs="Times New Roman"/>
          <w:szCs w:val="24"/>
        </w:rPr>
        <w:t xml:space="preserve"> κάλπικε</w:t>
      </w:r>
      <w:r w:rsidRPr="003C0BF9">
        <w:rPr>
          <w:rFonts w:eastAsia="Times New Roman" w:cs="Times New Roman"/>
          <w:szCs w:val="24"/>
        </w:rPr>
        <w:t>ς υπο</w:t>
      </w:r>
      <w:r>
        <w:rPr>
          <w:rFonts w:eastAsia="Times New Roman" w:cs="Times New Roman"/>
          <w:szCs w:val="24"/>
        </w:rPr>
        <w:t>σχέ</w:t>
      </w:r>
      <w:r w:rsidRPr="003C0BF9">
        <w:rPr>
          <w:rFonts w:eastAsia="Times New Roman" w:cs="Times New Roman"/>
          <w:szCs w:val="24"/>
        </w:rPr>
        <w:t>σεις για το δήθεν τέλος της λιτότητας και των μνημονίων. Ευτελές πολ</w:t>
      </w:r>
      <w:r>
        <w:rPr>
          <w:rFonts w:eastAsia="Times New Roman" w:cs="Times New Roman"/>
          <w:szCs w:val="24"/>
        </w:rPr>
        <w:t>ιτικό θέατρο από τη πλευρά της Κ</w:t>
      </w:r>
      <w:r w:rsidRPr="003C0BF9">
        <w:rPr>
          <w:rFonts w:eastAsia="Times New Roman" w:cs="Times New Roman"/>
          <w:szCs w:val="24"/>
        </w:rPr>
        <w:t>υβέρνησης ότι τάχα ψηφί</w:t>
      </w:r>
      <w:r>
        <w:rPr>
          <w:rFonts w:eastAsia="Times New Roman" w:cs="Times New Roman"/>
          <w:szCs w:val="24"/>
        </w:rPr>
        <w:t xml:space="preserve">ζουμε </w:t>
      </w:r>
      <w:r w:rsidRPr="003C0BF9">
        <w:rPr>
          <w:rFonts w:eastAsia="Times New Roman" w:cs="Times New Roman"/>
          <w:szCs w:val="24"/>
        </w:rPr>
        <w:t xml:space="preserve">το τελευταίο μνημονιακό πολυνομοσχέδιο για να </w:t>
      </w:r>
      <w:r>
        <w:rPr>
          <w:rFonts w:eastAsia="Times New Roman" w:cs="Times New Roman"/>
          <w:szCs w:val="24"/>
        </w:rPr>
        <w:t xml:space="preserve">ολοκληρωθεί </w:t>
      </w:r>
      <w:r w:rsidRPr="003C0BF9">
        <w:rPr>
          <w:rFonts w:eastAsia="Times New Roman" w:cs="Times New Roman"/>
          <w:szCs w:val="24"/>
        </w:rPr>
        <w:t>το</w:t>
      </w:r>
      <w:r>
        <w:rPr>
          <w:rFonts w:eastAsia="Times New Roman" w:cs="Times New Roman"/>
          <w:szCs w:val="24"/>
        </w:rPr>
        <w:t xml:space="preserve"> τρίτο </w:t>
      </w:r>
      <w:r w:rsidRPr="003C0BF9">
        <w:rPr>
          <w:rFonts w:eastAsia="Times New Roman" w:cs="Times New Roman"/>
          <w:szCs w:val="24"/>
        </w:rPr>
        <w:t xml:space="preserve">μνημόνιο και να </w:t>
      </w:r>
      <w:r>
        <w:rPr>
          <w:rFonts w:eastAsia="Times New Roman" w:cs="Times New Roman"/>
          <w:szCs w:val="24"/>
        </w:rPr>
        <w:t xml:space="preserve">βγούμε στην καθαρή </w:t>
      </w:r>
      <w:r w:rsidRPr="003C0BF9">
        <w:rPr>
          <w:rFonts w:eastAsia="Times New Roman" w:cs="Times New Roman"/>
          <w:szCs w:val="24"/>
        </w:rPr>
        <w:t>έξοδο. Ένας ακόμ</w:t>
      </w:r>
      <w:r>
        <w:rPr>
          <w:rFonts w:eastAsia="Times New Roman" w:cs="Times New Roman"/>
          <w:szCs w:val="24"/>
        </w:rPr>
        <w:t>α</w:t>
      </w:r>
      <w:r w:rsidRPr="003C0BF9">
        <w:rPr>
          <w:rFonts w:eastAsia="Times New Roman" w:cs="Times New Roman"/>
          <w:szCs w:val="24"/>
        </w:rPr>
        <w:t xml:space="preserve"> μύθος </w:t>
      </w:r>
      <w:r>
        <w:rPr>
          <w:rFonts w:eastAsia="Times New Roman" w:cs="Times New Roman"/>
          <w:szCs w:val="24"/>
        </w:rPr>
        <w:t xml:space="preserve">φτιαγμένος με πολλά </w:t>
      </w:r>
      <w:r>
        <w:rPr>
          <w:rFonts w:eastAsia="Times New Roman" w:cs="Times New Roman"/>
          <w:szCs w:val="24"/>
        </w:rPr>
        <w:t>σ</w:t>
      </w:r>
      <w:r>
        <w:rPr>
          <w:rFonts w:eastAsia="Times New Roman" w:cs="Times New Roman"/>
          <w:szCs w:val="24"/>
        </w:rPr>
        <w:t>υριζαίικα ψέματα, προκειμένου</w:t>
      </w:r>
      <w:r w:rsidRPr="003C0BF9">
        <w:rPr>
          <w:rFonts w:eastAsia="Times New Roman" w:cs="Times New Roman"/>
          <w:szCs w:val="24"/>
        </w:rPr>
        <w:t xml:space="preserve"> να καλυφθεί η επικύρωση του τέταρτου μνημονίου που η </w:t>
      </w:r>
      <w:r>
        <w:rPr>
          <w:rFonts w:eastAsia="Times New Roman" w:cs="Times New Roman"/>
          <w:szCs w:val="24"/>
        </w:rPr>
        <w:t>Κ</w:t>
      </w:r>
      <w:r w:rsidRPr="003C0BF9">
        <w:rPr>
          <w:rFonts w:eastAsia="Times New Roman" w:cs="Times New Roman"/>
          <w:szCs w:val="24"/>
        </w:rPr>
        <w:t>υβέρνηση φορτώνει στην οικονομία και στη χώρα πανηγυρίζοντας. Γιατί αύριο, με το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αι σε όλα» </w:t>
      </w:r>
      <w:r w:rsidRPr="003C0BF9">
        <w:rPr>
          <w:rFonts w:eastAsia="Times New Roman" w:cs="Times New Roman"/>
          <w:szCs w:val="24"/>
        </w:rPr>
        <w:t>θα ψηφίσετε</w:t>
      </w:r>
      <w:r>
        <w:rPr>
          <w:rFonts w:eastAsia="Times New Roman" w:cs="Times New Roman"/>
          <w:szCs w:val="24"/>
        </w:rPr>
        <w:t xml:space="preserve"> επιπλέον μέτρα 1,5</w:t>
      </w:r>
      <w:r w:rsidRPr="003C0BF9">
        <w:rPr>
          <w:rFonts w:eastAsia="Times New Roman" w:cs="Times New Roman"/>
          <w:szCs w:val="24"/>
        </w:rPr>
        <w:t xml:space="preserve"> δισεκατομμύριο</w:t>
      </w:r>
      <w:r>
        <w:rPr>
          <w:rFonts w:eastAsia="Times New Roman" w:cs="Times New Roman"/>
          <w:szCs w:val="24"/>
        </w:rPr>
        <w:t>,</w:t>
      </w:r>
      <w:r w:rsidRPr="003C0BF9">
        <w:rPr>
          <w:rFonts w:eastAsia="Times New Roman" w:cs="Times New Roman"/>
          <w:szCs w:val="24"/>
        </w:rPr>
        <w:t xml:space="preserve"> φορομπηχτικά πρωτογενή πλεονάσματα, τη νέα μείωση των συντάξεων από </w:t>
      </w:r>
      <w:r>
        <w:rPr>
          <w:rFonts w:eastAsia="Times New Roman" w:cs="Times New Roman"/>
          <w:szCs w:val="24"/>
        </w:rPr>
        <w:t>1-1-2019, τη</w:t>
      </w:r>
      <w:r w:rsidRPr="003C0BF9">
        <w:rPr>
          <w:rFonts w:eastAsia="Times New Roman" w:cs="Times New Roman"/>
          <w:szCs w:val="24"/>
        </w:rPr>
        <w:t xml:space="preserve"> </w:t>
      </w:r>
      <w:r>
        <w:rPr>
          <w:rFonts w:eastAsia="Times New Roman" w:cs="Times New Roman"/>
          <w:szCs w:val="24"/>
        </w:rPr>
        <w:t>νέα μείωση του αφορολόγητου το 2020</w:t>
      </w:r>
      <w:r w:rsidRPr="003C0BF9">
        <w:rPr>
          <w:rFonts w:eastAsia="Times New Roman" w:cs="Times New Roman"/>
          <w:szCs w:val="24"/>
        </w:rPr>
        <w:t>. Αυτή είναι η αλήθεια τ</w:t>
      </w:r>
      <w:r>
        <w:rPr>
          <w:rFonts w:eastAsia="Times New Roman" w:cs="Times New Roman"/>
          <w:szCs w:val="24"/>
        </w:rPr>
        <w:t>ου σημερινού πολυνομο</w:t>
      </w:r>
      <w:r w:rsidRPr="003C0BF9">
        <w:rPr>
          <w:rFonts w:eastAsia="Times New Roman" w:cs="Times New Roman"/>
          <w:szCs w:val="24"/>
        </w:rPr>
        <w:t xml:space="preserve">σχεδίου και αυτή είναι η οδυνηρή πραγματικότητα που έχει τις υπογραφές σας και από </w:t>
      </w:r>
      <w:r>
        <w:rPr>
          <w:rFonts w:eastAsia="Times New Roman" w:cs="Times New Roman"/>
          <w:szCs w:val="24"/>
        </w:rPr>
        <w:t>αύριο θα έχ</w:t>
      </w:r>
      <w:r>
        <w:rPr>
          <w:rFonts w:eastAsia="Times New Roman" w:cs="Times New Roman"/>
          <w:szCs w:val="24"/>
        </w:rPr>
        <w:t xml:space="preserve">ει, </w:t>
      </w:r>
      <w:r w:rsidRPr="003C0BF9">
        <w:rPr>
          <w:rFonts w:eastAsia="Times New Roman" w:cs="Times New Roman"/>
          <w:szCs w:val="24"/>
        </w:rPr>
        <w:t>για μια ακόμη φορά</w:t>
      </w:r>
      <w:r>
        <w:rPr>
          <w:rFonts w:eastAsia="Times New Roman" w:cs="Times New Roman"/>
          <w:szCs w:val="24"/>
        </w:rPr>
        <w:t>,</w:t>
      </w:r>
      <w:r w:rsidRPr="003C0BF9">
        <w:rPr>
          <w:rFonts w:eastAsia="Times New Roman" w:cs="Times New Roman"/>
          <w:szCs w:val="24"/>
        </w:rPr>
        <w:t xml:space="preserve"> δυστυχώς</w:t>
      </w:r>
      <w:r>
        <w:rPr>
          <w:rFonts w:eastAsia="Times New Roman" w:cs="Times New Roman"/>
          <w:szCs w:val="24"/>
        </w:rPr>
        <w:t>,</w:t>
      </w:r>
      <w:r w:rsidRPr="003C0BF9">
        <w:rPr>
          <w:rFonts w:eastAsia="Times New Roman" w:cs="Times New Roman"/>
          <w:szCs w:val="24"/>
        </w:rPr>
        <w:t xml:space="preserve"> και </w:t>
      </w:r>
      <w:r>
        <w:rPr>
          <w:rFonts w:eastAsia="Times New Roman" w:cs="Times New Roman"/>
          <w:szCs w:val="24"/>
        </w:rPr>
        <w:t>τις ψήφους σας</w:t>
      </w:r>
      <w:r w:rsidRPr="003C0BF9">
        <w:rPr>
          <w:rFonts w:eastAsia="Times New Roman" w:cs="Times New Roman"/>
          <w:szCs w:val="24"/>
        </w:rPr>
        <w:t xml:space="preserve">. </w:t>
      </w:r>
    </w:p>
    <w:p w14:paraId="5470C040" w14:textId="77777777" w:rsidR="001F594C" w:rsidRDefault="008C7D1C">
      <w:pPr>
        <w:spacing w:line="600" w:lineRule="auto"/>
        <w:ind w:firstLine="720"/>
        <w:contextualSpacing/>
        <w:jc w:val="both"/>
        <w:rPr>
          <w:rFonts w:eastAsia="Times New Roman" w:cs="Times New Roman"/>
          <w:szCs w:val="24"/>
        </w:rPr>
      </w:pPr>
      <w:r w:rsidRPr="003C0BF9">
        <w:rPr>
          <w:rFonts w:eastAsia="Times New Roman" w:cs="Times New Roman"/>
          <w:szCs w:val="24"/>
        </w:rPr>
        <w:t>Οδυνηρότερη και δραματικότερ</w:t>
      </w:r>
      <w:r>
        <w:rPr>
          <w:rFonts w:eastAsia="Times New Roman" w:cs="Times New Roman"/>
          <w:szCs w:val="24"/>
        </w:rPr>
        <w:t>η</w:t>
      </w:r>
      <w:r w:rsidRPr="003C0BF9">
        <w:rPr>
          <w:rFonts w:eastAsia="Times New Roman" w:cs="Times New Roman"/>
          <w:szCs w:val="24"/>
        </w:rPr>
        <w:t xml:space="preserve"> </w:t>
      </w:r>
      <w:r>
        <w:rPr>
          <w:rFonts w:eastAsia="Times New Roman" w:cs="Times New Roman"/>
          <w:szCs w:val="24"/>
        </w:rPr>
        <w:t xml:space="preserve">όμως </w:t>
      </w:r>
      <w:r w:rsidRPr="003C0BF9">
        <w:rPr>
          <w:rFonts w:eastAsia="Times New Roman" w:cs="Times New Roman"/>
          <w:szCs w:val="24"/>
        </w:rPr>
        <w:t>είναι η σ</w:t>
      </w:r>
      <w:r>
        <w:rPr>
          <w:rFonts w:eastAsia="Times New Roman" w:cs="Times New Roman"/>
          <w:szCs w:val="24"/>
        </w:rPr>
        <w:t>κιά της ε</w:t>
      </w:r>
      <w:r w:rsidRPr="003C0BF9">
        <w:rPr>
          <w:rFonts w:eastAsia="Times New Roman" w:cs="Times New Roman"/>
          <w:szCs w:val="24"/>
        </w:rPr>
        <w:t xml:space="preserve">θνικής ήττας που από χθες το βράδυ </w:t>
      </w:r>
      <w:r>
        <w:rPr>
          <w:rFonts w:eastAsia="Times New Roman" w:cs="Times New Roman"/>
          <w:szCs w:val="24"/>
        </w:rPr>
        <w:t xml:space="preserve">βαραίνει την </w:t>
      </w:r>
      <w:r w:rsidRPr="003C0BF9">
        <w:rPr>
          <w:rFonts w:eastAsia="Times New Roman" w:cs="Times New Roman"/>
          <w:szCs w:val="24"/>
        </w:rPr>
        <w:t>πατρίδα μας, η σκιά της πα</w:t>
      </w:r>
      <w:r>
        <w:rPr>
          <w:rFonts w:eastAsia="Times New Roman" w:cs="Times New Roman"/>
          <w:szCs w:val="24"/>
        </w:rPr>
        <w:t xml:space="preserve">ράδοσης της </w:t>
      </w:r>
      <w:r w:rsidRPr="003C0BF9">
        <w:rPr>
          <w:rFonts w:eastAsia="Times New Roman" w:cs="Times New Roman"/>
          <w:szCs w:val="24"/>
        </w:rPr>
        <w:t xml:space="preserve">ιστορίας και της </w:t>
      </w:r>
      <w:r>
        <w:rPr>
          <w:rFonts w:eastAsia="Times New Roman" w:cs="Times New Roman"/>
          <w:szCs w:val="24"/>
        </w:rPr>
        <w:t xml:space="preserve">κληρονομιάς </w:t>
      </w:r>
      <w:r w:rsidRPr="003C0BF9">
        <w:rPr>
          <w:rFonts w:eastAsia="Times New Roman" w:cs="Times New Roman"/>
          <w:szCs w:val="24"/>
        </w:rPr>
        <w:t>μας που διακυβεύ</w:t>
      </w:r>
      <w:r>
        <w:rPr>
          <w:rFonts w:eastAsia="Times New Roman" w:cs="Times New Roman"/>
          <w:szCs w:val="24"/>
        </w:rPr>
        <w:t>εται περιχαρής με</w:t>
      </w:r>
      <w:r>
        <w:rPr>
          <w:rFonts w:eastAsia="Times New Roman" w:cs="Times New Roman"/>
          <w:szCs w:val="24"/>
        </w:rPr>
        <w:t xml:space="preserve"> την επιζήμια </w:t>
      </w:r>
      <w:r>
        <w:rPr>
          <w:rFonts w:eastAsia="Times New Roman" w:cs="Times New Roman"/>
          <w:szCs w:val="24"/>
        </w:rPr>
        <w:t>σ</w:t>
      </w:r>
      <w:r w:rsidRPr="003C0BF9">
        <w:rPr>
          <w:rFonts w:eastAsia="Times New Roman" w:cs="Times New Roman"/>
          <w:szCs w:val="24"/>
        </w:rPr>
        <w:t xml:space="preserve">υμφωνία </w:t>
      </w:r>
      <w:r>
        <w:rPr>
          <w:rFonts w:eastAsia="Times New Roman" w:cs="Times New Roman"/>
          <w:szCs w:val="24"/>
        </w:rPr>
        <w:t>σας. Γ</w:t>
      </w:r>
      <w:r w:rsidRPr="003C0BF9">
        <w:rPr>
          <w:rFonts w:eastAsia="Times New Roman" w:cs="Times New Roman"/>
          <w:szCs w:val="24"/>
        </w:rPr>
        <w:t xml:space="preserve">ιατί πώς αλλιώς μπορεί να αποτυπώσει κανείς, εάν όχι με τη </w:t>
      </w:r>
      <w:r>
        <w:rPr>
          <w:rFonts w:eastAsia="Times New Roman" w:cs="Times New Roman"/>
          <w:szCs w:val="24"/>
        </w:rPr>
        <w:t>λέξη «</w:t>
      </w:r>
      <w:r w:rsidRPr="003C0BF9">
        <w:rPr>
          <w:rFonts w:eastAsia="Times New Roman" w:cs="Times New Roman"/>
          <w:szCs w:val="24"/>
        </w:rPr>
        <w:t>παράδοση</w:t>
      </w:r>
      <w:r>
        <w:rPr>
          <w:rFonts w:eastAsia="Times New Roman" w:cs="Times New Roman"/>
          <w:szCs w:val="24"/>
        </w:rPr>
        <w:t>»,</w:t>
      </w:r>
      <w:r w:rsidRPr="003C0BF9">
        <w:rPr>
          <w:rFonts w:eastAsia="Times New Roman" w:cs="Times New Roman"/>
          <w:szCs w:val="24"/>
        </w:rPr>
        <w:t xml:space="preserve"> την αναγνώριση από την πλευρά της Ελλάδας της μακεδονικής γλώσσας</w:t>
      </w:r>
      <w:r>
        <w:rPr>
          <w:rFonts w:eastAsia="Times New Roman" w:cs="Times New Roman"/>
          <w:szCs w:val="24"/>
        </w:rPr>
        <w:t xml:space="preserve"> και</w:t>
      </w:r>
      <w:r w:rsidRPr="003C0BF9">
        <w:rPr>
          <w:rFonts w:eastAsia="Times New Roman" w:cs="Times New Roman"/>
          <w:szCs w:val="24"/>
        </w:rPr>
        <w:t xml:space="preserve"> της μακεδονικής εθνότητας στη γειτονική χώρα</w:t>
      </w:r>
      <w:r>
        <w:rPr>
          <w:rFonts w:eastAsia="Times New Roman" w:cs="Times New Roman"/>
          <w:szCs w:val="24"/>
        </w:rPr>
        <w:t>;</w:t>
      </w:r>
    </w:p>
    <w:p w14:paraId="5470C04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Πώς αλλιώς μπορεί να περιγράψει καν</w:t>
      </w:r>
      <w:r>
        <w:rPr>
          <w:rFonts w:eastAsia="Times New Roman" w:cs="Times New Roman"/>
          <w:szCs w:val="24"/>
        </w:rPr>
        <w:t>είς αυτό το δώρο που κάνετε στα Σκόπια, δικαιώνοντας τη διακαή, ψευδεπίγραφη εθνική επιδίωξή τους από το 1944; Πώς αλλιώς μπορεί να περιγράψει κανείς την άνευ όρων παράδοση του μοναδικού μας όπλου, του βέτο; Πώς αλλιώς να περιγράψει κανείς αυτή την ανιστόρ</w:t>
      </w:r>
      <w:r>
        <w:rPr>
          <w:rFonts w:eastAsia="Times New Roman" w:cs="Times New Roman"/>
          <w:szCs w:val="24"/>
        </w:rPr>
        <w:t>ητη εθνική υποχώρηση;</w:t>
      </w:r>
    </w:p>
    <w:p w14:paraId="5470C04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Είστε η Κυβέρνηση που περιφρόνησε όσο κανείς κόμματα, θεσμούς, την ίδια την ευαισθησία του ελληνικού λαού. Είστε η Κυβέρνηση που χρόνια τώρα πολιτεύθηκε στο όνομα της δημοκρατικής ευαισθησίας και τώρα αγνοεί επιδεικτικά τη δημοκρατική βουή αντίδρασης των π</w:t>
      </w:r>
      <w:r>
        <w:rPr>
          <w:rFonts w:eastAsia="Times New Roman" w:cs="Times New Roman"/>
          <w:szCs w:val="24"/>
        </w:rPr>
        <w:t>ολιτών. Είστε η Κυβέρνηση που έγραψε στα παλαιότερα των υποδημάτων της τα συναισθήματα, τον πατριωτισμό, την ψυχή και την αποφασιστικότητα ενός λαού, αυτή που διατρανώθηκε στα δεκάδες συλλαλητήρια ανά την Ελλάδα. Και όχι μόνο αυτό, αλλά είχατε το θράσος να</w:t>
      </w:r>
      <w:r>
        <w:rPr>
          <w:rFonts w:eastAsia="Times New Roman" w:cs="Times New Roman"/>
          <w:szCs w:val="24"/>
        </w:rPr>
        <w:t xml:space="preserve"> βαφτίσετε αυτή τη συντριπτική πλειοψηφία των πολιτών όχλο, είχατε το θράσος να βαφτίσετε την αγάπη για την πατρίδα εθνικισμό.</w:t>
      </w:r>
    </w:p>
    <w:p w14:paraId="5470C04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εκτός από την προκλητική και θλιβερή συμπεριφορά του Πρωθυπουργού απέναντι στον λαό της Μακεδονίας και όλους τους Έλληνες β</w:t>
      </w:r>
      <w:r>
        <w:rPr>
          <w:rFonts w:eastAsia="Times New Roman" w:cs="Times New Roman"/>
          <w:szCs w:val="24"/>
        </w:rPr>
        <w:t>εβαίως, βιώνουμε και μια πρωτόγνωρη συμπεριφορά πολιτικού εμπαιγμού από τον κυβερνητικό του εταίρο, τον κ. Καμμένο. Τον κ. Καμμένο, που δηλώνει ότι δήθεν –όπως πάντα βέβαια- διαφωνεί με τη συμφωνία, την οποία όμως, εκτός από το θέμα του ονόματος, τη θεωρεί</w:t>
      </w:r>
      <w:r>
        <w:rPr>
          <w:rFonts w:eastAsia="Times New Roman" w:cs="Times New Roman"/>
          <w:szCs w:val="24"/>
        </w:rPr>
        <w:t xml:space="preserve"> εξαιρετική. Συμφωνία εξαιρετική, την οποία βέβαια δεν θα χρειαστεί να καταψηφίσει, διότι δεν θα έρθει στη Βουλή. Και δεν θα έρθει στη Βουλή, επειδή δεν θα την ψηφίσουν τα Σκόπια, αφού είναι τόσο επωφελής δήθεν για τη χώρα μας. </w:t>
      </w:r>
    </w:p>
    <w:p w14:paraId="5470C04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Καμμένος κρύβεται πίσω</w:t>
      </w:r>
      <w:r>
        <w:rPr>
          <w:rFonts w:eastAsia="Times New Roman" w:cs="Times New Roman"/>
          <w:szCs w:val="24"/>
        </w:rPr>
        <w:t xml:space="preserve"> από τον κ. Ζάεφ και τους πολίτες των Σκοπίων, προκειμένου να μην χάσει την υπουργική του καρέκλα. Όμως, κυρίες και κύριοι των ΑΝΕΛ, τα ψέματα τελείωσαν. Εάν κόπτεσθε για τη Μακεδονία, ρίξτε την Κυβέρνηση που αποδέχεται, με τη δική σας στήριξη, τη μετατροπ</w:t>
      </w:r>
      <w:r>
        <w:rPr>
          <w:rFonts w:eastAsia="Times New Roman" w:cs="Times New Roman"/>
          <w:szCs w:val="24"/>
        </w:rPr>
        <w:t xml:space="preserve">ή της σλαβομακεδονικής ταυτότητας σε μακεδονική, την Κυβέρνηση που επικυρώνει τον μακεδονισμό, το ιδεολόγημα της δήθεν διαμελισμένης μακεδονικής πατρίδας. Αλλιώς, είστε συνυπεύθυνοι στο ξεπούλημα της Μακεδονίας. </w:t>
      </w:r>
    </w:p>
    <w:p w14:paraId="5470C04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πραγματικά γελοίο η Κυβέρνηση να </w:t>
      </w:r>
      <w:r>
        <w:rPr>
          <w:rFonts w:eastAsia="Times New Roman" w:cs="Times New Roman"/>
          <w:szCs w:val="24"/>
        </w:rPr>
        <w:t>πανηγυρίζει για δήθεν απαλοιφή αλυτρωτικών αναφορών στο σύνταγμα των Σκοπίων, όταν αποδέχεται το βασικό όχημα του αλυτρωτισμού, που είναι το όνομα της δήθεν μακεδονικής ταυτότητας, της δήθεν μακεδονικής γλώσσας.</w:t>
      </w:r>
    </w:p>
    <w:p w14:paraId="5470C04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Όμως, δεν ήσασταν εσείς που κοντέψατε να απο</w:t>
      </w:r>
      <w:r>
        <w:rPr>
          <w:rFonts w:eastAsia="Times New Roman" w:cs="Times New Roman"/>
          <w:szCs w:val="24"/>
        </w:rPr>
        <w:t>δεχθείτε ως ονομασία και τη «Μακεδονία του Ίλιντεν», δηλαδή την επιτομή του αλυτρωτισμού, του συνθήματος «η Μακεδονία στους Μακεδόνες»;</w:t>
      </w:r>
    </w:p>
    <w:p w14:paraId="5470C04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Αγνοείτε ή θέλετε να κάνετε πως αγνοείτε ότι η γλώσσα που με ελαφρότητα εκχωρείτε, είναι η βάση για την εθνική ταυτότητα</w:t>
      </w:r>
      <w:r>
        <w:rPr>
          <w:rFonts w:eastAsia="Times New Roman" w:cs="Times New Roman"/>
          <w:szCs w:val="24"/>
        </w:rPr>
        <w:t xml:space="preserve">, η βάση για την εθνική συνείδηση; Το ομόγλωσσον, το όμαιμον, το ομόθρησκον, η γλώσσα που αποτελεί τον θεματοφύλακα, τον ομφάλιο λώρο με την ιστορία, τη θρησκεία και τις παραδόσεις, την εθνική συνείδηση. Αυτή είναι, άλλωστε, η παρακαταθήκη και του Οδυσσέα </w:t>
      </w:r>
      <w:r>
        <w:rPr>
          <w:rFonts w:eastAsia="Times New Roman" w:cs="Times New Roman"/>
          <w:szCs w:val="24"/>
        </w:rPr>
        <w:t>Ελύτη στο «Άξιον εστί», «την γλώσσαν μου έδωσαν ελληνικήν», που επιδεικτικά αγνοείτε.</w:t>
      </w:r>
    </w:p>
    <w:p w14:paraId="5470C04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w:t>
      </w:r>
      <w:r>
        <w:rPr>
          <w:rFonts w:eastAsia="Times New Roman" w:cs="Times New Roman"/>
          <w:szCs w:val="24"/>
        </w:rPr>
        <w:t xml:space="preserve">υγκυβέρνησης, η συμφωνία αυτή είναι επιζήμια για τη χώρα. Η συμφωνία αυτή δεν μπορεί να ψηφιστεί από το </w:t>
      </w:r>
      <w:r>
        <w:rPr>
          <w:rFonts w:eastAsia="Times New Roman" w:cs="Times New Roman"/>
          <w:szCs w:val="24"/>
        </w:rPr>
        <w:t>ε</w:t>
      </w:r>
      <w:r>
        <w:rPr>
          <w:rFonts w:eastAsia="Times New Roman" w:cs="Times New Roman"/>
          <w:szCs w:val="24"/>
        </w:rPr>
        <w:t xml:space="preserve">λληνικό Κοινοβούλιο. Τη συμφωνία αυτή δεν </w:t>
      </w:r>
      <w:r>
        <w:rPr>
          <w:rFonts w:eastAsia="Times New Roman" w:cs="Times New Roman"/>
          <w:szCs w:val="24"/>
        </w:rPr>
        <w:t>έχει το δικαίωμα να την υπογράψει ο κ. Τσίπρας. Δεν διαθέτετε καν τη δεδηλωμένη, μιας και ο κυβερνητικός σας εταίρος, όπως λέει, δεν τη στηρίζει.</w:t>
      </w:r>
    </w:p>
    <w:p w14:paraId="5470C04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Καλούμε, λοιπόν, τον κ. Τσίπρα να λειτουργήσει ως Πρωθυπουργός των Ελλήνων και να μην καταφέρει ένα ακόμα καίρ</w:t>
      </w:r>
      <w:r>
        <w:rPr>
          <w:rFonts w:eastAsia="Times New Roman" w:cs="Times New Roman"/>
          <w:szCs w:val="24"/>
        </w:rPr>
        <w:t xml:space="preserve">ιο πλήγμα στον βαθιά πληγωμένο ελληνικό λαό. Και εάν είναι τόσο σίγουρος γι’ αυτό που σπεύδει να κάνει, ας έρθει τώρα στη Βουλή να πάρει την εξουσιοδότηση απ’ αυτό το Κοινοβούλιο, πριν οι δυο Υπουργοί Εξωτερικών υπογράψουν το Σάββατο αυτή τη συμφωνία. Εάν </w:t>
      </w:r>
      <w:r>
        <w:rPr>
          <w:rFonts w:eastAsia="Times New Roman" w:cs="Times New Roman"/>
          <w:szCs w:val="24"/>
        </w:rPr>
        <w:t>τολμά, ας ζητήσει την εμπιστοσύνη της Βουλής, ας ζητήσει την εμπιστοσύνη υμών, των Βουλευτών του. Διαφορετικά, είναι ένας Πρωθυπουργός μειοψηφίας που δεν έχει κανένα δικαίωμα να υπογράψει για λογαριασμό της χώρας, πολύ περισσότερο να εκχωρεί την ιστορία κα</w:t>
      </w:r>
      <w:r>
        <w:rPr>
          <w:rFonts w:eastAsia="Times New Roman" w:cs="Times New Roman"/>
          <w:szCs w:val="24"/>
        </w:rPr>
        <w:t xml:space="preserve">ι την ταυτότητά μας. </w:t>
      </w:r>
    </w:p>
    <w:p w14:paraId="5470C04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Τις επόμενες ώρες, τις επόμενες ημέρες, ο καθένας αναμετράται με την ιστορία και τη συνείδησή του. Εμείς στη Νέα Δημοκρατία θα είμαστε με την πλευρά εκείνων που θα υπερασπιστούν την ιστορία και την πατρίδα, χωρίς αλλά και χωρίς αστερί</w:t>
      </w:r>
      <w:r>
        <w:rPr>
          <w:rFonts w:eastAsia="Times New Roman" w:cs="Times New Roman"/>
          <w:szCs w:val="24"/>
        </w:rPr>
        <w:t xml:space="preserve">σκους. Διαλέξτε με ποια πλευρά θα πάτε εσείς, κυρίες και κύριοι του ΣΥΡΙΖΑ και των ΑΝΕΛ. Η ιστορία θα μας κρίνει όλους και θα είναι αμείλικτη. </w:t>
      </w:r>
    </w:p>
    <w:p w14:paraId="5470C04B"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C04C" w14:textId="77777777" w:rsidR="001F594C" w:rsidRDefault="008C7D1C">
      <w:pPr>
        <w:spacing w:line="600" w:lineRule="auto"/>
        <w:ind w:firstLine="720"/>
        <w:contextualSpacing/>
        <w:jc w:val="both"/>
        <w:rPr>
          <w:rFonts w:eastAsia="Times New Roman" w:cs="Times New Roman"/>
          <w:szCs w:val="24"/>
        </w:rPr>
      </w:pPr>
      <w:r w:rsidRPr="00353E4C">
        <w:rPr>
          <w:rFonts w:eastAsia="Times New Roman" w:cs="Times New Roman"/>
          <w:b/>
          <w:szCs w:val="24"/>
        </w:rPr>
        <w:t>ΠΡΟΕΔΡΕΥΩΝ (Μάριος Γεωργιάδης):</w:t>
      </w:r>
      <w:r>
        <w:rPr>
          <w:rFonts w:eastAsia="Times New Roman" w:cs="Times New Roman"/>
          <w:szCs w:val="24"/>
        </w:rPr>
        <w:t xml:space="preserve"> Έχει ζητήσει τον λόγο ο Υπ</w:t>
      </w:r>
      <w:r>
        <w:rPr>
          <w:rFonts w:eastAsia="Times New Roman" w:cs="Times New Roman"/>
          <w:szCs w:val="24"/>
        </w:rPr>
        <w:t>ουργός Υγείας για μια νομοτεχνική βελτίωση και αμέσως μετά ακολουθεί ο κ. Καράογλου.</w:t>
      </w:r>
    </w:p>
    <w:p w14:paraId="5470C04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να κάνετε τη νομοτεχνική βελτίωση.</w:t>
      </w:r>
    </w:p>
    <w:p w14:paraId="5470C04E" w14:textId="77777777" w:rsidR="001F594C" w:rsidRDefault="008C7D1C">
      <w:pPr>
        <w:spacing w:line="600" w:lineRule="auto"/>
        <w:ind w:firstLine="720"/>
        <w:contextualSpacing/>
        <w:jc w:val="both"/>
        <w:rPr>
          <w:rFonts w:eastAsia="Times New Roman" w:cs="Times New Roman"/>
          <w:szCs w:val="24"/>
        </w:rPr>
      </w:pPr>
      <w:r w:rsidRPr="00353E4C">
        <w:rPr>
          <w:rFonts w:eastAsia="Times New Roman" w:cs="Times New Roman"/>
          <w:b/>
          <w:szCs w:val="24"/>
        </w:rPr>
        <w:t>ΑΝΔΡΕΑΣ ΞΑΝΘΟΣ (Υπουργός Υγείας):</w:t>
      </w:r>
      <w:r>
        <w:rPr>
          <w:rFonts w:eastAsia="Times New Roman" w:cs="Times New Roman"/>
          <w:szCs w:val="24"/>
        </w:rPr>
        <w:t xml:space="preserve"> Ευχαριστώ.</w:t>
      </w:r>
    </w:p>
    <w:p w14:paraId="5470C04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Καταθέτω μια νομοτεχνική βελτίωση. Είναι μια αλλαγή ημερ</w:t>
      </w:r>
      <w:r>
        <w:rPr>
          <w:rFonts w:eastAsia="Times New Roman" w:cs="Times New Roman"/>
          <w:szCs w:val="24"/>
        </w:rPr>
        <w:t>ομηνίας σ’ ένα άρθρο του πολυνομοσχεδίου. Είναι καθαρά νομοτεχνικού χαρακτήρα.</w:t>
      </w:r>
    </w:p>
    <w:p w14:paraId="5470C05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Ανδρέας Ξανθός καταθέτει </w:t>
      </w:r>
      <w:r>
        <w:rPr>
          <w:rFonts w:eastAsia="Times New Roman" w:cs="Times New Roman"/>
          <w:szCs w:val="24"/>
        </w:rPr>
        <w:t xml:space="preserve">για τα </w:t>
      </w:r>
      <w:r>
        <w:rPr>
          <w:rFonts w:eastAsia="Times New Roman" w:cs="Times New Roman"/>
          <w:szCs w:val="24"/>
        </w:rPr>
        <w:t>Πρακτικά την προαναφερθείσα νομοτεχνική βελτίωση, η οποία έχει ως εξής:</w:t>
      </w:r>
    </w:p>
    <w:p w14:paraId="5470C051" w14:textId="77777777" w:rsidR="001F594C" w:rsidRDefault="008C7D1C">
      <w:pPr>
        <w:spacing w:line="600" w:lineRule="auto"/>
        <w:ind w:firstLine="720"/>
        <w:contextualSpacing/>
        <w:jc w:val="center"/>
        <w:rPr>
          <w:rFonts w:eastAsia="Times New Roman" w:cs="Times New Roman"/>
          <w:color w:val="C00000"/>
          <w:szCs w:val="24"/>
        </w:rPr>
      </w:pPr>
      <w:r w:rsidRPr="003E67B1">
        <w:rPr>
          <w:rFonts w:eastAsia="Times New Roman" w:cs="Times New Roman"/>
          <w:color w:val="C00000"/>
          <w:szCs w:val="24"/>
        </w:rPr>
        <w:t>ΑΛΛΑΓΗ ΣΕΛΙΔΑΣ</w:t>
      </w:r>
    </w:p>
    <w:p w14:paraId="5470C052" w14:textId="77777777" w:rsidR="001F594C" w:rsidRDefault="008C7D1C">
      <w:pPr>
        <w:spacing w:line="600" w:lineRule="auto"/>
        <w:ind w:firstLine="720"/>
        <w:contextualSpacing/>
        <w:jc w:val="center"/>
        <w:rPr>
          <w:rFonts w:eastAsia="Times New Roman" w:cs="Times New Roman"/>
          <w:color w:val="C00000"/>
          <w:szCs w:val="24"/>
        </w:rPr>
      </w:pPr>
      <w:r w:rsidRPr="003E67B1">
        <w:rPr>
          <w:rFonts w:eastAsia="Times New Roman" w:cs="Times New Roman"/>
          <w:color w:val="C00000"/>
          <w:szCs w:val="24"/>
        </w:rPr>
        <w:t>(Να μπει η σελίδα 579)</w:t>
      </w:r>
    </w:p>
    <w:p w14:paraId="5470C053" w14:textId="77777777" w:rsidR="001F594C" w:rsidRDefault="008C7D1C">
      <w:pPr>
        <w:spacing w:line="600" w:lineRule="auto"/>
        <w:ind w:firstLine="720"/>
        <w:contextualSpacing/>
        <w:jc w:val="center"/>
        <w:rPr>
          <w:rFonts w:eastAsia="Times New Roman" w:cs="Times New Roman"/>
          <w:szCs w:val="24"/>
        </w:rPr>
      </w:pPr>
      <w:r w:rsidRPr="003E67B1">
        <w:rPr>
          <w:rFonts w:eastAsia="Times New Roman" w:cs="Times New Roman"/>
          <w:color w:val="C00000"/>
          <w:szCs w:val="24"/>
        </w:rPr>
        <w:t>ΑΛΛΑΓΗ ΣΕΛΙΔΑΣ</w:t>
      </w:r>
    </w:p>
    <w:p w14:paraId="5470C054" w14:textId="77777777" w:rsidR="001F594C" w:rsidRDefault="008C7D1C">
      <w:pPr>
        <w:spacing w:line="600" w:lineRule="auto"/>
        <w:ind w:firstLine="720"/>
        <w:contextualSpacing/>
        <w:jc w:val="both"/>
        <w:rPr>
          <w:rFonts w:eastAsia="Times New Roman"/>
          <w:bCs/>
          <w:shd w:val="clear" w:color="auto" w:fill="FFFFFF"/>
        </w:rPr>
      </w:pPr>
      <w:r w:rsidRPr="007D3CB6">
        <w:rPr>
          <w:rFonts w:eastAsia="Times New Roman"/>
          <w:b/>
          <w:bCs/>
          <w:shd w:val="clear" w:color="auto" w:fill="FFFFFF"/>
        </w:rPr>
        <w:t>ΠΡΟΕΔΡΕ</w:t>
      </w:r>
      <w:r>
        <w:rPr>
          <w:rFonts w:eastAsia="Times New Roman"/>
          <w:b/>
          <w:bCs/>
          <w:shd w:val="clear" w:color="auto" w:fill="FFFFFF"/>
        </w:rPr>
        <w:t>Υ</w:t>
      </w:r>
      <w:r w:rsidRPr="007D3CB6">
        <w:rPr>
          <w:rFonts w:eastAsia="Times New Roman"/>
          <w:b/>
          <w:bCs/>
          <w:shd w:val="clear" w:color="auto" w:fill="FFFFFF"/>
        </w:rPr>
        <w:t xml:space="preserve">ΩΝ (Μάριος Γεωργιάδης): </w:t>
      </w:r>
      <w:r>
        <w:rPr>
          <w:rFonts w:eastAsia="Times New Roman"/>
          <w:bCs/>
          <w:shd w:val="clear" w:color="auto" w:fill="FFFFFF"/>
        </w:rPr>
        <w:t xml:space="preserve">Ευχαριστούμε τον κύριο Υπουργό. </w:t>
      </w:r>
    </w:p>
    <w:p w14:paraId="5470C055" w14:textId="77777777" w:rsidR="001F594C" w:rsidRDefault="008C7D1C">
      <w:pPr>
        <w:spacing w:line="600" w:lineRule="auto"/>
        <w:ind w:firstLine="720"/>
        <w:contextualSpacing/>
        <w:jc w:val="both"/>
        <w:rPr>
          <w:rFonts w:eastAsia="Times New Roman"/>
          <w:bCs/>
          <w:shd w:val="clear" w:color="auto" w:fill="FFFFFF"/>
        </w:rPr>
      </w:pPr>
      <w:r w:rsidRPr="007D3CB6">
        <w:rPr>
          <w:rFonts w:eastAsia="Times New Roman"/>
          <w:bCs/>
          <w:shd w:val="clear" w:color="auto" w:fill="FFFFFF"/>
        </w:rPr>
        <w:t>Κυρίες και κύριοι συνάδελφοι</w:t>
      </w:r>
      <w:r>
        <w:rPr>
          <w:rFonts w:eastAsia="Times New Roman"/>
          <w:bCs/>
          <w:shd w:val="clear" w:color="auto" w:fill="FFFFFF"/>
        </w:rPr>
        <w:t xml:space="preserve">, έχω την τιμή </w:t>
      </w:r>
      <w:r w:rsidRPr="007D3CB6">
        <w:rPr>
          <w:rFonts w:eastAsia="Times New Roman"/>
          <w:bCs/>
          <w:shd w:val="clear" w:color="auto" w:fill="FFFFFF"/>
        </w:rPr>
        <w:t>να</w:t>
      </w:r>
      <w:r>
        <w:rPr>
          <w:rFonts w:eastAsia="Times New Roman"/>
          <w:bCs/>
          <w:shd w:val="clear" w:color="auto" w:fill="FFFFFF"/>
        </w:rPr>
        <w:t xml:space="preserve"> ανακοινώσω στο Σώμα </w:t>
      </w:r>
      <w:r w:rsidRPr="007D3CB6">
        <w:rPr>
          <w:rFonts w:eastAsia="Times New Roman"/>
          <w:bCs/>
          <w:shd w:val="clear" w:color="auto" w:fill="FFFFFF"/>
        </w:rPr>
        <w:t>ότι</w:t>
      </w:r>
      <w:r>
        <w:rPr>
          <w:rFonts w:eastAsia="Times New Roman"/>
          <w:bCs/>
          <w:shd w:val="clear" w:color="auto" w:fill="FFFFFF"/>
        </w:rPr>
        <w:t xml:space="preserve"> οι Υπουργοί Εθνικής Άμυνας, Εξωτερικών, Δικαιοσύνης, Διαφάνειας </w:t>
      </w:r>
      <w:r w:rsidRPr="007D3CB6">
        <w:rPr>
          <w:rFonts w:eastAsia="Times New Roman"/>
          <w:bCs/>
          <w:shd w:val="clear" w:color="auto" w:fill="FFFFFF"/>
        </w:rPr>
        <w:t>και</w:t>
      </w:r>
      <w:r>
        <w:rPr>
          <w:rFonts w:eastAsia="Times New Roman"/>
          <w:bCs/>
          <w:shd w:val="clear" w:color="auto" w:fill="FFFFFF"/>
        </w:rPr>
        <w:t xml:space="preserve"> Ανθρωπίνων </w:t>
      </w:r>
      <w:r w:rsidRPr="007D3CB6">
        <w:rPr>
          <w:rFonts w:eastAsia="Times New Roman"/>
          <w:bCs/>
          <w:shd w:val="clear" w:color="auto" w:fill="FFFFFF"/>
        </w:rPr>
        <w:t>δικαιωμάτων</w:t>
      </w:r>
      <w:r>
        <w:rPr>
          <w:rFonts w:eastAsia="Times New Roman"/>
          <w:bCs/>
          <w:shd w:val="clear" w:color="auto" w:fill="FFFFFF"/>
        </w:rPr>
        <w:t xml:space="preserve"> και Οικονομικών</w:t>
      </w:r>
      <w:r>
        <w:rPr>
          <w:rFonts w:eastAsia="Times New Roman"/>
          <w:bCs/>
          <w:shd w:val="clear" w:color="auto" w:fill="FFFFFF"/>
        </w:rPr>
        <w:t xml:space="preserve"> κατέθεσαν σήμερα, στις 13</w:t>
      </w:r>
      <w:r>
        <w:rPr>
          <w:rFonts w:eastAsia="Times New Roman"/>
          <w:bCs/>
          <w:shd w:val="clear" w:color="auto" w:fill="FFFFFF"/>
        </w:rPr>
        <w:t>-</w:t>
      </w:r>
      <w:r>
        <w:rPr>
          <w:rFonts w:eastAsia="Times New Roman"/>
          <w:bCs/>
          <w:shd w:val="clear" w:color="auto" w:fill="FFFFFF"/>
        </w:rPr>
        <w:t>6</w:t>
      </w:r>
      <w:r>
        <w:rPr>
          <w:rFonts w:eastAsia="Times New Roman"/>
          <w:bCs/>
          <w:shd w:val="clear" w:color="auto" w:fill="FFFFFF"/>
        </w:rPr>
        <w:t>-</w:t>
      </w:r>
      <w:r>
        <w:rPr>
          <w:rFonts w:eastAsia="Times New Roman"/>
          <w:bCs/>
          <w:shd w:val="clear" w:color="auto" w:fill="FFFFFF"/>
        </w:rPr>
        <w:t xml:space="preserve">2018, τα εξής </w:t>
      </w:r>
      <w:r w:rsidRPr="007D3CB6">
        <w:rPr>
          <w:rFonts w:eastAsia="Times New Roman"/>
          <w:bCs/>
          <w:shd w:val="clear" w:color="auto" w:fill="FFFFFF"/>
        </w:rPr>
        <w:t>σχέδι</w:t>
      </w:r>
      <w:r>
        <w:rPr>
          <w:rFonts w:eastAsia="Times New Roman"/>
          <w:bCs/>
          <w:shd w:val="clear" w:color="auto" w:fill="FFFFFF"/>
        </w:rPr>
        <w:t>α</w:t>
      </w:r>
      <w:r w:rsidRPr="007D3CB6">
        <w:rPr>
          <w:rFonts w:eastAsia="Times New Roman"/>
          <w:bCs/>
          <w:shd w:val="clear" w:color="auto" w:fill="FFFFFF"/>
        </w:rPr>
        <w:t xml:space="preserve"> νόμο</w:t>
      </w:r>
      <w:r>
        <w:rPr>
          <w:rFonts w:eastAsia="Times New Roman"/>
          <w:bCs/>
          <w:shd w:val="clear" w:color="auto" w:fill="FFFFFF"/>
        </w:rPr>
        <w:t>υ:</w:t>
      </w:r>
    </w:p>
    <w:p w14:paraId="5470C056" w14:textId="77777777" w:rsidR="001F594C" w:rsidRDefault="008C7D1C">
      <w:pPr>
        <w:spacing w:line="600" w:lineRule="auto"/>
        <w:ind w:firstLine="720"/>
        <w:contextualSpacing/>
        <w:jc w:val="both"/>
        <w:rPr>
          <w:rFonts w:eastAsia="Times New Roman"/>
          <w:bCs/>
        </w:rPr>
      </w:pPr>
      <w:r>
        <w:rPr>
          <w:rFonts w:eastAsia="Times New Roman"/>
          <w:bCs/>
        </w:rPr>
        <w:t>«</w:t>
      </w:r>
      <w:r w:rsidRPr="007D3CB6">
        <w:rPr>
          <w:rFonts w:eastAsia="Times New Roman"/>
          <w:bCs/>
        </w:rPr>
        <w:t>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w:t>
      </w:r>
      <w:r w:rsidRPr="007D3CB6">
        <w:rPr>
          <w:rFonts w:eastAsia="Times New Roman"/>
          <w:bCs/>
        </w:rPr>
        <w:t>ένο στη SIAF Σχηματισμό Μάχης, με τη Συμμετοχή της Ελληνικής Δημοκρατίας και της Δημοκρατίας της Πορτογαλίας.</w:t>
      </w:r>
      <w:r>
        <w:rPr>
          <w:rFonts w:eastAsia="Times New Roman"/>
          <w:bCs/>
        </w:rPr>
        <w:t>»</w:t>
      </w:r>
    </w:p>
    <w:p w14:paraId="5470C057"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rPr>
        <w:t>«</w:t>
      </w:r>
      <w:r w:rsidRPr="007D3CB6">
        <w:rPr>
          <w:rFonts w:eastAsia="Times New Roman"/>
          <w:bCs/>
        </w:rPr>
        <w:t>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w:t>
      </w:r>
      <w:r w:rsidRPr="007D3CB6">
        <w:rPr>
          <w:rFonts w:eastAsia="Times New Roman"/>
          <w:bCs/>
        </w:rPr>
        <w:t>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Πυρομαχικά Ακριβείας Αέρος - Εδά</w:t>
      </w:r>
      <w:r w:rsidRPr="007D3CB6">
        <w:rPr>
          <w:rFonts w:eastAsia="Times New Roman"/>
          <w:bCs/>
        </w:rPr>
        <w:t>φους καθώς και της επιγενόμενης 1</w:t>
      </w:r>
      <w:r w:rsidRPr="003E67B1">
        <w:rPr>
          <w:rFonts w:eastAsia="Times New Roman"/>
          <w:vertAlign w:val="superscript"/>
        </w:rPr>
        <w:t>ης</w:t>
      </w:r>
      <w:r w:rsidRPr="007D3CB6">
        <w:rPr>
          <w:rFonts w:eastAsia="Times New Roman"/>
          <w:bCs/>
        </w:rPr>
        <w:t xml:space="preserve"> Τροποποίησης αυτού</w:t>
      </w:r>
      <w:r>
        <w:rPr>
          <w:rFonts w:eastAsia="Times New Roman"/>
          <w:bCs/>
        </w:rPr>
        <w:t>.»</w:t>
      </w:r>
    </w:p>
    <w:p w14:paraId="5470C058" w14:textId="77777777" w:rsidR="001F594C" w:rsidRDefault="008C7D1C">
      <w:pPr>
        <w:spacing w:line="600" w:lineRule="auto"/>
        <w:ind w:firstLine="720"/>
        <w:contextualSpacing/>
        <w:jc w:val="both"/>
        <w:rPr>
          <w:rFonts w:eastAsia="Times New Roman"/>
          <w:bCs/>
        </w:rPr>
      </w:pPr>
      <w:r>
        <w:rPr>
          <w:rFonts w:eastAsia="Times New Roman"/>
          <w:bCs/>
        </w:rPr>
        <w:t xml:space="preserve">Παραπέμπονται στην αρμόδια Διαρκή Επιτροπή. </w:t>
      </w:r>
    </w:p>
    <w:p w14:paraId="5470C059" w14:textId="77777777" w:rsidR="001F594C" w:rsidRDefault="008C7D1C">
      <w:pPr>
        <w:spacing w:line="600" w:lineRule="auto"/>
        <w:ind w:firstLine="720"/>
        <w:contextualSpacing/>
        <w:jc w:val="both"/>
        <w:rPr>
          <w:rFonts w:eastAsia="Times New Roman"/>
          <w:bCs/>
        </w:rPr>
      </w:pPr>
      <w:r>
        <w:rPr>
          <w:rFonts w:eastAsia="Times New Roman"/>
          <w:bCs/>
        </w:rPr>
        <w:t xml:space="preserve">Κύριε Καράογλου, έχετε τον λόγο για πέντε λεπτά. </w:t>
      </w:r>
    </w:p>
    <w:p w14:paraId="5470C05A" w14:textId="77777777" w:rsidR="001F594C" w:rsidRDefault="008C7D1C">
      <w:pPr>
        <w:spacing w:line="600" w:lineRule="auto"/>
        <w:ind w:firstLine="720"/>
        <w:contextualSpacing/>
        <w:jc w:val="both"/>
        <w:rPr>
          <w:rFonts w:eastAsia="Times New Roman"/>
          <w:bCs/>
          <w:shd w:val="clear" w:color="auto" w:fill="FFFFFF"/>
        </w:rPr>
      </w:pPr>
      <w:r w:rsidRPr="008316FD">
        <w:rPr>
          <w:rFonts w:eastAsia="Times New Roman"/>
          <w:b/>
          <w:bCs/>
        </w:rPr>
        <w:t>ΘΕΟΔΩΡΟΣ ΚΑΡΑΟΓΛΟΥ:</w:t>
      </w:r>
      <w:r>
        <w:rPr>
          <w:rFonts w:eastAsia="Times New Roman"/>
          <w:bCs/>
        </w:rPr>
        <w:t xml:space="preserve"> </w:t>
      </w:r>
      <w:r w:rsidRPr="007D3CB6">
        <w:rPr>
          <w:rFonts w:eastAsia="Times New Roman"/>
          <w:bCs/>
        </w:rPr>
        <w:t>Κύριε Πρόεδρε</w:t>
      </w:r>
      <w:r>
        <w:rPr>
          <w:rFonts w:eastAsia="Times New Roman"/>
          <w:bCs/>
        </w:rPr>
        <w:t xml:space="preserve">, </w:t>
      </w:r>
      <w:r w:rsidRPr="007D3CB6">
        <w:rPr>
          <w:rFonts w:eastAsia="Times New Roman"/>
          <w:bCs/>
        </w:rPr>
        <w:t>κυρίες και κύριοι συνάδελφοι</w:t>
      </w:r>
      <w:r>
        <w:rPr>
          <w:rFonts w:eastAsia="Times New Roman"/>
          <w:bCs/>
        </w:rPr>
        <w:t xml:space="preserve">, ως άτομο που πιστεύω στον </w:t>
      </w:r>
      <w:r w:rsidRPr="007D3CB6">
        <w:rPr>
          <w:rFonts w:eastAsia="Times New Roman"/>
          <w:bCs/>
          <w:shd w:val="clear" w:color="auto" w:fill="FFFFFF"/>
        </w:rPr>
        <w:t>κοινωνικ</w:t>
      </w:r>
      <w:r>
        <w:rPr>
          <w:rFonts w:eastAsia="Times New Roman"/>
          <w:bCs/>
          <w:shd w:val="clear" w:color="auto" w:fill="FFFFFF"/>
        </w:rPr>
        <w:t>ό φιλ</w:t>
      </w:r>
      <w:r>
        <w:rPr>
          <w:rFonts w:eastAsia="Times New Roman"/>
          <w:bCs/>
          <w:shd w:val="clear" w:color="auto" w:fill="FFFFFF"/>
        </w:rPr>
        <w:t xml:space="preserve">ελευθερισμό </w:t>
      </w:r>
      <w:r w:rsidRPr="007D3CB6">
        <w:rPr>
          <w:rFonts w:eastAsia="Times New Roman"/>
          <w:bCs/>
          <w:shd w:val="clear" w:color="auto" w:fill="FFFFFF"/>
        </w:rPr>
        <w:t>και</w:t>
      </w:r>
      <w:r>
        <w:rPr>
          <w:rFonts w:eastAsia="Times New Roman"/>
          <w:bCs/>
          <w:shd w:val="clear" w:color="auto" w:fill="FFFFFF"/>
        </w:rPr>
        <w:t xml:space="preserve"> ανήκω </w:t>
      </w:r>
      <w:r w:rsidRPr="007D3CB6">
        <w:rPr>
          <w:rFonts w:eastAsia="Times New Roman"/>
          <w:bCs/>
          <w:shd w:val="clear" w:color="auto" w:fill="FFFFFF"/>
        </w:rPr>
        <w:t>πολιτικ</w:t>
      </w:r>
      <w:r>
        <w:rPr>
          <w:rFonts w:eastAsia="Times New Roman"/>
          <w:bCs/>
          <w:shd w:val="clear" w:color="auto" w:fill="FFFFFF"/>
        </w:rPr>
        <w:t xml:space="preserve">ά στη μεγάλη πατριωτική παράταξη της </w:t>
      </w:r>
      <w:r w:rsidRPr="007D3CB6">
        <w:rPr>
          <w:rFonts w:eastAsia="Times New Roman"/>
          <w:bCs/>
          <w:shd w:val="clear" w:color="auto" w:fill="FFFFFF"/>
        </w:rPr>
        <w:t>Νέας Δημοκρατίας</w:t>
      </w:r>
      <w:r>
        <w:rPr>
          <w:rFonts w:eastAsia="Times New Roman"/>
          <w:bCs/>
          <w:shd w:val="clear" w:color="auto" w:fill="FFFFFF"/>
        </w:rPr>
        <w:t>,</w:t>
      </w:r>
      <w:r w:rsidRPr="007D3CB6">
        <w:rPr>
          <w:rFonts w:eastAsia="Times New Roman"/>
          <w:bCs/>
          <w:shd w:val="clear" w:color="auto" w:fill="FFFFFF"/>
        </w:rPr>
        <w:t xml:space="preserve"> </w:t>
      </w:r>
      <w:r>
        <w:rPr>
          <w:rFonts w:eastAsia="Times New Roman"/>
          <w:bCs/>
          <w:shd w:val="clear" w:color="auto" w:fill="FFFFFF"/>
        </w:rPr>
        <w:t xml:space="preserve">έχω στον κώδικα αξιών μου πολύ ψηλά το θέμα της πατρίδος, του έθνους. </w:t>
      </w:r>
      <w:r w:rsidRPr="007D3CB6">
        <w:rPr>
          <w:rFonts w:eastAsia="Times New Roman"/>
          <w:bCs/>
          <w:shd w:val="clear" w:color="auto" w:fill="FFFFFF"/>
        </w:rPr>
        <w:t>Βεβαίως</w:t>
      </w:r>
      <w:r>
        <w:rPr>
          <w:rFonts w:eastAsia="Times New Roman"/>
          <w:bCs/>
          <w:shd w:val="clear" w:color="auto" w:fill="FFFFFF"/>
        </w:rPr>
        <w:t xml:space="preserve">, ξέρω </w:t>
      </w:r>
      <w:r w:rsidRPr="007D3CB6">
        <w:rPr>
          <w:rFonts w:eastAsia="Times New Roman"/>
          <w:bCs/>
          <w:shd w:val="clear" w:color="auto" w:fill="FFFFFF"/>
        </w:rPr>
        <w:t>ότι</w:t>
      </w:r>
      <w:r>
        <w:rPr>
          <w:rFonts w:eastAsia="Times New Roman"/>
          <w:bCs/>
          <w:shd w:val="clear" w:color="auto" w:fill="FFFFFF"/>
        </w:rPr>
        <w:t xml:space="preserve"> αυτό </w:t>
      </w:r>
      <w:r w:rsidRPr="007D3CB6">
        <w:rPr>
          <w:rFonts w:eastAsia="Times New Roman"/>
          <w:bCs/>
          <w:shd w:val="clear" w:color="auto" w:fill="FFFFFF"/>
        </w:rPr>
        <w:t>είναι</w:t>
      </w:r>
      <w:r>
        <w:rPr>
          <w:rFonts w:eastAsia="Times New Roman"/>
          <w:bCs/>
          <w:shd w:val="clear" w:color="auto" w:fill="FFFFFF"/>
        </w:rPr>
        <w:t xml:space="preserve"> κάτι </w:t>
      </w:r>
      <w:r w:rsidRPr="007D3CB6">
        <w:rPr>
          <w:rFonts w:eastAsia="Times New Roman"/>
          <w:bCs/>
          <w:shd w:val="clear" w:color="auto" w:fill="FFFFFF"/>
        </w:rPr>
        <w:t>που</w:t>
      </w:r>
      <w:r>
        <w:rPr>
          <w:rFonts w:eastAsia="Times New Roman"/>
          <w:bCs/>
          <w:shd w:val="clear" w:color="auto" w:fill="FFFFFF"/>
        </w:rPr>
        <w:t xml:space="preserve"> αντίκειται στην ανάλυση </w:t>
      </w:r>
      <w:r w:rsidRPr="007D3CB6">
        <w:rPr>
          <w:rFonts w:eastAsia="Times New Roman"/>
          <w:bCs/>
          <w:shd w:val="clear" w:color="auto" w:fill="FFFFFF"/>
        </w:rPr>
        <w:t>που</w:t>
      </w:r>
      <w:r>
        <w:rPr>
          <w:rFonts w:eastAsia="Times New Roman"/>
          <w:bCs/>
          <w:shd w:val="clear" w:color="auto" w:fill="FFFFFF"/>
        </w:rPr>
        <w:t xml:space="preserve"> εσείς, ως μαρξιστές, κάνετε, μια </w:t>
      </w:r>
      <w:r w:rsidRPr="007D3CB6">
        <w:rPr>
          <w:rFonts w:eastAsia="Times New Roman"/>
          <w:bCs/>
          <w:shd w:val="clear" w:color="auto" w:fill="FFFFFF"/>
        </w:rPr>
        <w:t>που</w:t>
      </w:r>
      <w:r>
        <w:rPr>
          <w:rFonts w:eastAsia="Times New Roman"/>
          <w:bCs/>
          <w:shd w:val="clear" w:color="auto" w:fill="FFFFFF"/>
        </w:rPr>
        <w:t xml:space="preserve"> η </w:t>
      </w:r>
      <w:r w:rsidRPr="007D3CB6">
        <w:rPr>
          <w:rFonts w:eastAsia="Times New Roman"/>
          <w:bCs/>
          <w:shd w:val="clear" w:color="auto" w:fill="FFFFFF"/>
        </w:rPr>
        <w:t>οικονομ</w:t>
      </w:r>
      <w:r>
        <w:rPr>
          <w:rFonts w:eastAsia="Times New Roman"/>
          <w:bCs/>
          <w:shd w:val="clear" w:color="auto" w:fill="FFFFFF"/>
        </w:rPr>
        <w:t xml:space="preserve">ία θεωρείτε </w:t>
      </w:r>
      <w:r w:rsidRPr="007D3CB6">
        <w:rPr>
          <w:rFonts w:eastAsia="Times New Roman"/>
          <w:bCs/>
          <w:shd w:val="clear" w:color="auto" w:fill="FFFFFF"/>
        </w:rPr>
        <w:t>ότι</w:t>
      </w:r>
      <w:r>
        <w:rPr>
          <w:rFonts w:eastAsia="Times New Roman"/>
          <w:bCs/>
          <w:shd w:val="clear" w:color="auto" w:fill="FFFFFF"/>
        </w:rPr>
        <w:t xml:space="preserve"> </w:t>
      </w:r>
      <w:r w:rsidRPr="007D3CB6">
        <w:rPr>
          <w:rFonts w:eastAsia="Times New Roman"/>
          <w:bCs/>
          <w:shd w:val="clear" w:color="auto" w:fill="FFFFFF"/>
        </w:rPr>
        <w:t>είναι</w:t>
      </w:r>
      <w:r>
        <w:rPr>
          <w:rFonts w:eastAsia="Times New Roman"/>
          <w:bCs/>
          <w:shd w:val="clear" w:color="auto" w:fill="FFFFFF"/>
        </w:rPr>
        <w:t xml:space="preserve"> τα πάντα. </w:t>
      </w:r>
    </w:p>
    <w:p w14:paraId="5470C05B"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Όμως, οφείλω στην ιδεολογική μου αυτή τοποθέτηση, </w:t>
      </w:r>
      <w:r w:rsidRPr="007D3CB6">
        <w:rPr>
          <w:rFonts w:eastAsia="Times New Roman"/>
          <w:bCs/>
          <w:shd w:val="clear" w:color="auto" w:fill="FFFFFF"/>
        </w:rPr>
        <w:t>αλλά</w:t>
      </w:r>
      <w:r>
        <w:rPr>
          <w:rFonts w:eastAsia="Times New Roman"/>
          <w:bCs/>
          <w:shd w:val="clear" w:color="auto" w:fill="FFFFFF"/>
        </w:rPr>
        <w:t xml:space="preserve"> και ως Μακεδόνας Βουλευτής, οφείλω στον τόπο μου, στη γη των προγόνων μου, </w:t>
      </w:r>
      <w:r w:rsidRPr="007D3CB6">
        <w:rPr>
          <w:rFonts w:eastAsia="Times New Roman"/>
          <w:bCs/>
          <w:shd w:val="clear" w:color="auto" w:fill="FFFFFF"/>
        </w:rPr>
        <w:t>να</w:t>
      </w:r>
      <w:r>
        <w:rPr>
          <w:rFonts w:eastAsia="Times New Roman"/>
          <w:bCs/>
          <w:shd w:val="clear" w:color="auto" w:fill="FFFFFF"/>
        </w:rPr>
        <w:t xml:space="preserve"> ξεκινήσω την ομιλία μου με </w:t>
      </w:r>
      <w:r w:rsidRPr="007D3CB6">
        <w:rPr>
          <w:rFonts w:eastAsia="Times New Roman"/>
          <w:bCs/>
          <w:shd w:val="clear" w:color="auto" w:fill="FFFFFF"/>
        </w:rPr>
        <w:t>μια</w:t>
      </w:r>
      <w:r>
        <w:rPr>
          <w:rFonts w:eastAsia="Times New Roman"/>
          <w:bCs/>
          <w:shd w:val="clear" w:color="auto" w:fill="FFFFFF"/>
        </w:rPr>
        <w:t xml:space="preserve"> σύντομη αναφορά στην απαράδεκτη, στην εγκληματική</w:t>
      </w:r>
      <w:r>
        <w:rPr>
          <w:rFonts w:eastAsia="Times New Roman"/>
          <w:bCs/>
          <w:shd w:val="clear" w:color="auto" w:fill="FFFFFF"/>
        </w:rPr>
        <w:t xml:space="preserve"> συμφωνία του ΣΥΡΙΖΑ και των ΑΝΕΛ για το </w:t>
      </w:r>
      <w:r>
        <w:rPr>
          <w:rFonts w:eastAsia="Times New Roman"/>
          <w:bCs/>
          <w:shd w:val="clear" w:color="auto" w:fill="FFFFFF"/>
        </w:rPr>
        <w:t>σ</w:t>
      </w:r>
      <w:r>
        <w:rPr>
          <w:rFonts w:eastAsia="Times New Roman"/>
          <w:bCs/>
          <w:shd w:val="clear" w:color="auto" w:fill="FFFFFF"/>
        </w:rPr>
        <w:t xml:space="preserve">κοπιανό ζήτημα. </w:t>
      </w:r>
    </w:p>
    <w:p w14:paraId="5470C05C"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Χθες, </w:t>
      </w:r>
      <w:r w:rsidRPr="007D3CB6">
        <w:rPr>
          <w:rFonts w:eastAsia="Times New Roman"/>
          <w:bCs/>
          <w:shd w:val="clear" w:color="auto" w:fill="FFFFFF"/>
        </w:rPr>
        <w:t>κυρίες και κύριοι συνάδελφοι</w:t>
      </w:r>
      <w:r>
        <w:rPr>
          <w:rFonts w:eastAsia="Times New Roman"/>
          <w:bCs/>
          <w:shd w:val="clear" w:color="auto" w:fill="FFFFFF"/>
        </w:rPr>
        <w:t>, με αποκλειστική ευθύνη του Αλέξη Τσίπρα «Η Μακεδονία εάλω». Χ</w:t>
      </w:r>
      <w:r w:rsidRPr="007D3CB6">
        <w:rPr>
          <w:rFonts w:eastAsia="Times New Roman"/>
          <w:bCs/>
          <w:shd w:val="clear" w:color="auto" w:fill="FFFFFF"/>
        </w:rPr>
        <w:t>ωρίς</w:t>
      </w:r>
      <w:r>
        <w:rPr>
          <w:rFonts w:eastAsia="Times New Roman"/>
          <w:bCs/>
          <w:shd w:val="clear" w:color="auto" w:fill="FFFFFF"/>
        </w:rPr>
        <w:t xml:space="preserve"> ίχνος ντροπής </w:t>
      </w:r>
      <w:r w:rsidRPr="007D3CB6">
        <w:rPr>
          <w:rFonts w:eastAsia="Times New Roman"/>
          <w:bCs/>
          <w:shd w:val="clear" w:color="auto" w:fill="FFFFFF"/>
        </w:rPr>
        <w:t>και</w:t>
      </w:r>
      <w:r>
        <w:rPr>
          <w:rFonts w:eastAsia="Times New Roman"/>
          <w:bCs/>
          <w:shd w:val="clear" w:color="auto" w:fill="FFFFFF"/>
        </w:rPr>
        <w:t xml:space="preserve"> εθνικής αξιοπρέπειας, ο Έλληνας </w:t>
      </w:r>
      <w:r w:rsidRPr="007D3CB6">
        <w:rPr>
          <w:rFonts w:eastAsia="Times New Roman"/>
          <w:bCs/>
          <w:shd w:val="clear" w:color="auto" w:fill="FFFFFF"/>
        </w:rPr>
        <w:t xml:space="preserve">Πρωθυπουργός </w:t>
      </w:r>
      <w:r>
        <w:rPr>
          <w:rFonts w:eastAsia="Times New Roman"/>
          <w:bCs/>
          <w:shd w:val="clear" w:color="auto" w:fill="FFFFFF"/>
        </w:rPr>
        <w:t xml:space="preserve">ξεπούλησε την ιστορία αιώνων, ταπεινώνοντας </w:t>
      </w:r>
      <w:r w:rsidRPr="007D3CB6">
        <w:rPr>
          <w:rFonts w:eastAsia="Times New Roman"/>
          <w:bCs/>
          <w:shd w:val="clear" w:color="auto" w:fill="FFFFFF"/>
        </w:rPr>
        <w:t xml:space="preserve">εκατομμύρια </w:t>
      </w:r>
      <w:r>
        <w:rPr>
          <w:rFonts w:eastAsia="Times New Roman"/>
          <w:bCs/>
          <w:shd w:val="clear" w:color="auto" w:fill="FFFFFF"/>
        </w:rPr>
        <w:t xml:space="preserve">Έλληνες </w:t>
      </w:r>
      <w:r w:rsidRPr="007D3CB6">
        <w:rPr>
          <w:rFonts w:eastAsia="Times New Roman"/>
          <w:bCs/>
          <w:shd w:val="clear" w:color="auto" w:fill="FFFFFF"/>
        </w:rPr>
        <w:t>και</w:t>
      </w:r>
      <w:r>
        <w:rPr>
          <w:rFonts w:eastAsia="Times New Roman"/>
          <w:bCs/>
          <w:shd w:val="clear" w:color="auto" w:fill="FFFFFF"/>
        </w:rPr>
        <w:t xml:space="preserve"> χαρίζοντας το όνομα, την ταυτότητα, τη γλώσσα μας στα Σκόπια. </w:t>
      </w:r>
    </w:p>
    <w:p w14:paraId="5470C05D"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Ξέρω </w:t>
      </w:r>
      <w:r w:rsidRPr="00D16F2A">
        <w:rPr>
          <w:rFonts w:eastAsia="Times New Roman"/>
          <w:bCs/>
          <w:shd w:val="clear" w:color="auto" w:fill="FFFFFF"/>
        </w:rPr>
        <w:t>ότι</w:t>
      </w:r>
      <w:r>
        <w:rPr>
          <w:rFonts w:eastAsia="Times New Roman"/>
          <w:bCs/>
          <w:shd w:val="clear" w:color="auto" w:fill="FFFFFF"/>
        </w:rPr>
        <w:t xml:space="preserve"> όταν γίνεται </w:t>
      </w:r>
      <w:r w:rsidRPr="00D16F2A">
        <w:rPr>
          <w:rFonts w:eastAsia="Times New Roman"/>
          <w:bCs/>
          <w:shd w:val="clear" w:color="auto" w:fill="FFFFFF"/>
        </w:rPr>
        <w:t>μια</w:t>
      </w:r>
      <w:r>
        <w:rPr>
          <w:rFonts w:eastAsia="Times New Roman"/>
          <w:bCs/>
          <w:shd w:val="clear" w:color="auto" w:fill="FFFFFF"/>
        </w:rPr>
        <w:t xml:space="preserve"> </w:t>
      </w:r>
      <w:r w:rsidRPr="00D16F2A">
        <w:rPr>
          <w:rFonts w:eastAsia="Times New Roman"/>
          <w:bCs/>
          <w:shd w:val="clear" w:color="auto" w:fill="FFFFFF"/>
        </w:rPr>
        <w:t>διαπραγμάτευση</w:t>
      </w:r>
      <w:r>
        <w:rPr>
          <w:rFonts w:eastAsia="Times New Roman"/>
          <w:bCs/>
          <w:shd w:val="clear" w:color="auto" w:fill="FFFFFF"/>
        </w:rPr>
        <w:t xml:space="preserve"> κάτι δίνεις </w:t>
      </w:r>
      <w:r w:rsidRPr="00D16F2A">
        <w:rPr>
          <w:rFonts w:eastAsia="Times New Roman"/>
          <w:bCs/>
          <w:shd w:val="clear" w:color="auto" w:fill="FFFFFF"/>
        </w:rPr>
        <w:t>και</w:t>
      </w:r>
      <w:r>
        <w:rPr>
          <w:rFonts w:eastAsia="Times New Roman"/>
          <w:bCs/>
          <w:shd w:val="clear" w:color="auto" w:fill="FFFFFF"/>
        </w:rPr>
        <w:t xml:space="preserve"> κάτι παίρνεις. Εμείς τι κερδίσαμε; Τα δώσαμε όλα: όνομα, ταυτότητα, εθνότητα, γλώσσα, το βέτο. Δεν </w:t>
      </w:r>
      <w:r w:rsidRPr="00D16F2A">
        <w:rPr>
          <w:rFonts w:eastAsia="Times New Roman"/>
          <w:bCs/>
          <w:shd w:val="clear" w:color="auto" w:fill="FFFFFF"/>
        </w:rPr>
        <w:t>μπορ</w:t>
      </w:r>
      <w:r>
        <w:rPr>
          <w:rFonts w:eastAsia="Times New Roman"/>
          <w:bCs/>
          <w:shd w:val="clear" w:color="auto" w:fill="FFFFFF"/>
        </w:rPr>
        <w:t xml:space="preserve">ώ </w:t>
      </w:r>
      <w:r w:rsidRPr="00D16F2A">
        <w:rPr>
          <w:rFonts w:eastAsia="Times New Roman"/>
          <w:bCs/>
          <w:shd w:val="clear" w:color="auto" w:fill="FFFFFF"/>
        </w:rPr>
        <w:t>να</w:t>
      </w:r>
      <w:r>
        <w:rPr>
          <w:rFonts w:eastAsia="Times New Roman"/>
          <w:bCs/>
          <w:shd w:val="clear" w:color="auto" w:fill="FFFFFF"/>
        </w:rPr>
        <w:t xml:space="preserve"> καταλάβω, αλήθεια, τι είδους </w:t>
      </w:r>
      <w:r w:rsidRPr="00D16F2A">
        <w:rPr>
          <w:rFonts w:eastAsia="Times New Roman"/>
          <w:bCs/>
          <w:shd w:val="clear" w:color="auto" w:fill="FFFFFF"/>
        </w:rPr>
        <w:t>διαπραγμάτευση</w:t>
      </w:r>
      <w:r>
        <w:rPr>
          <w:rFonts w:eastAsia="Times New Roman"/>
          <w:bCs/>
          <w:shd w:val="clear" w:color="auto" w:fill="FFFFFF"/>
        </w:rPr>
        <w:t xml:space="preserve"> ήταν αυτή. Ο κ. Κοτζιάς αποδείχτηκε χειρότερος διαπραγματευτής ακόμη και από τον κ. Βαρουφάκη. </w:t>
      </w:r>
    </w:p>
    <w:p w14:paraId="5470C05E"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Πρόκειτ</w:t>
      </w:r>
      <w:r>
        <w:rPr>
          <w:rFonts w:eastAsia="Times New Roman"/>
          <w:bCs/>
          <w:shd w:val="clear" w:color="auto" w:fill="FFFFFF"/>
        </w:rPr>
        <w:t xml:space="preserve">αι, αγαπητοί συνάδελφοι, για μια εκτρωματική συμφωνία, </w:t>
      </w:r>
      <w:r w:rsidRPr="00D16F2A">
        <w:rPr>
          <w:rFonts w:eastAsia="Times New Roman"/>
          <w:bCs/>
          <w:shd w:val="clear" w:color="auto" w:fill="FFFFFF"/>
        </w:rPr>
        <w:t>η οποία</w:t>
      </w:r>
      <w:r>
        <w:rPr>
          <w:rFonts w:eastAsia="Times New Roman"/>
          <w:bCs/>
          <w:shd w:val="clear" w:color="auto" w:fill="FFFFFF"/>
        </w:rPr>
        <w:t xml:space="preserve"> προβλέπω </w:t>
      </w:r>
      <w:r w:rsidRPr="00D16F2A">
        <w:rPr>
          <w:rFonts w:eastAsia="Times New Roman"/>
          <w:bCs/>
          <w:shd w:val="clear" w:color="auto" w:fill="FFFFFF"/>
        </w:rPr>
        <w:t>και</w:t>
      </w:r>
      <w:r>
        <w:rPr>
          <w:rFonts w:eastAsia="Times New Roman"/>
          <w:bCs/>
          <w:shd w:val="clear" w:color="auto" w:fill="FFFFFF"/>
        </w:rPr>
        <w:t xml:space="preserve"> φοβάμαι πως θα καλλιεργήσει τον αλυτρωτισμό στα Σκόπια ακόμη περισσότερο </w:t>
      </w:r>
      <w:r w:rsidRPr="00D16F2A">
        <w:rPr>
          <w:rFonts w:eastAsia="Times New Roman"/>
          <w:bCs/>
          <w:shd w:val="clear" w:color="auto" w:fill="FFFFFF"/>
        </w:rPr>
        <w:t>και</w:t>
      </w:r>
      <w:r>
        <w:rPr>
          <w:rFonts w:eastAsia="Times New Roman"/>
          <w:bCs/>
          <w:shd w:val="clear" w:color="auto" w:fill="FFFFFF"/>
        </w:rPr>
        <w:t xml:space="preserve"> θα γεννήσει εστίες σημαντικών προστριβών στο άμεσο μέλλον. Όσοι την επικυρώσουν, </w:t>
      </w:r>
      <w:r w:rsidRPr="00D16F2A">
        <w:rPr>
          <w:rFonts w:eastAsia="Times New Roman"/>
          <w:bCs/>
          <w:shd w:val="clear" w:color="auto" w:fill="FFFFFF"/>
        </w:rPr>
        <w:t>θα</w:t>
      </w:r>
      <w:r>
        <w:rPr>
          <w:rFonts w:eastAsia="Times New Roman"/>
          <w:bCs/>
          <w:shd w:val="clear" w:color="auto" w:fill="FFFFFF"/>
        </w:rPr>
        <w:t xml:space="preserve"> καταδικαστούν από τ</w:t>
      </w:r>
      <w:r>
        <w:rPr>
          <w:rFonts w:eastAsia="Times New Roman"/>
          <w:bCs/>
          <w:shd w:val="clear" w:color="auto" w:fill="FFFFFF"/>
        </w:rPr>
        <w:t xml:space="preserve">ην ιστορία στη συνείδηση κάθε Έλληνα. </w:t>
      </w:r>
    </w:p>
    <w:p w14:paraId="5470C05F"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Η εθνική ταπείνωση </w:t>
      </w:r>
      <w:r w:rsidRPr="00D16F2A">
        <w:rPr>
          <w:rFonts w:eastAsia="Times New Roman"/>
          <w:bCs/>
          <w:shd w:val="clear" w:color="auto" w:fill="FFFFFF"/>
        </w:rPr>
        <w:t>που</w:t>
      </w:r>
      <w:r>
        <w:rPr>
          <w:rFonts w:eastAsia="Times New Roman"/>
          <w:bCs/>
          <w:shd w:val="clear" w:color="auto" w:fill="FFFFFF"/>
        </w:rPr>
        <w:t xml:space="preserve"> βιώνουμε όλοι οι Έλληνες </w:t>
      </w:r>
      <w:r w:rsidRPr="00D16F2A">
        <w:rPr>
          <w:rFonts w:eastAsia="Times New Roman"/>
          <w:bCs/>
          <w:shd w:val="clear" w:color="auto" w:fill="FFFFFF"/>
        </w:rPr>
        <w:t>και</w:t>
      </w:r>
      <w:r>
        <w:rPr>
          <w:rFonts w:eastAsia="Times New Roman"/>
          <w:bCs/>
          <w:shd w:val="clear" w:color="auto" w:fill="FFFFFF"/>
        </w:rPr>
        <w:t xml:space="preserve"> ειδικότερα εμείς, οι Μακεδόνες, </w:t>
      </w:r>
      <w:r w:rsidRPr="00D16F2A">
        <w:rPr>
          <w:rFonts w:eastAsia="Times New Roman"/>
          <w:bCs/>
          <w:shd w:val="clear" w:color="auto" w:fill="FFFFFF"/>
        </w:rPr>
        <w:t>έχει</w:t>
      </w:r>
      <w:r>
        <w:rPr>
          <w:rFonts w:eastAsia="Times New Roman"/>
          <w:bCs/>
          <w:shd w:val="clear" w:color="auto" w:fill="FFFFFF"/>
        </w:rPr>
        <w:t xml:space="preserve"> υπαίτιους </w:t>
      </w:r>
      <w:r w:rsidRPr="00D16F2A">
        <w:rPr>
          <w:rFonts w:eastAsia="Times New Roman"/>
          <w:bCs/>
          <w:shd w:val="clear" w:color="auto" w:fill="FFFFFF"/>
        </w:rPr>
        <w:t>και</w:t>
      </w:r>
      <w:r>
        <w:rPr>
          <w:rFonts w:eastAsia="Times New Roman"/>
          <w:bCs/>
          <w:shd w:val="clear" w:color="auto" w:fill="FFFFFF"/>
        </w:rPr>
        <w:t xml:space="preserve"> τα ονόματά τους </w:t>
      </w:r>
      <w:r w:rsidRPr="00D16F2A">
        <w:rPr>
          <w:rFonts w:eastAsia="Times New Roman"/>
          <w:bCs/>
          <w:shd w:val="clear" w:color="auto" w:fill="FFFFFF"/>
        </w:rPr>
        <w:t>είναι</w:t>
      </w:r>
      <w:r>
        <w:rPr>
          <w:rFonts w:eastAsia="Times New Roman"/>
          <w:bCs/>
          <w:shd w:val="clear" w:color="auto" w:fill="FFFFFF"/>
        </w:rPr>
        <w:t xml:space="preserve"> </w:t>
      </w:r>
      <w:r w:rsidRPr="00D16F2A">
        <w:rPr>
          <w:rFonts w:eastAsia="Times New Roman"/>
          <w:bCs/>
          <w:shd w:val="clear" w:color="auto" w:fill="FFFFFF"/>
        </w:rPr>
        <w:t>συγκεκριμένα</w:t>
      </w:r>
      <w:r>
        <w:rPr>
          <w:rFonts w:eastAsia="Times New Roman"/>
          <w:bCs/>
          <w:shd w:val="clear" w:color="auto" w:fill="FFFFFF"/>
        </w:rPr>
        <w:t xml:space="preserve">: Αλέξης Τσίπρας, Πάνος Καμμένος </w:t>
      </w:r>
      <w:r w:rsidRPr="00D16F2A">
        <w:rPr>
          <w:rFonts w:eastAsia="Times New Roman"/>
          <w:bCs/>
          <w:shd w:val="clear" w:color="auto" w:fill="FFFFFF"/>
        </w:rPr>
        <w:t>και</w:t>
      </w:r>
      <w:r>
        <w:rPr>
          <w:rFonts w:eastAsia="Times New Roman"/>
          <w:bCs/>
          <w:shd w:val="clear" w:color="auto" w:fill="FFFFFF"/>
        </w:rPr>
        <w:t xml:space="preserve"> ο μοιραίος άνθρωπος, ο Νίκος Κοτζιάς. </w:t>
      </w:r>
    </w:p>
    <w:p w14:paraId="5470C060"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Έρχο</w:t>
      </w:r>
      <w:r>
        <w:rPr>
          <w:rFonts w:eastAsia="Times New Roman"/>
          <w:bCs/>
          <w:shd w:val="clear" w:color="auto" w:fill="FFFFFF"/>
        </w:rPr>
        <w:t xml:space="preserve">μαι τώρα στο </w:t>
      </w:r>
      <w:r w:rsidRPr="00D16F2A">
        <w:rPr>
          <w:rFonts w:eastAsia="Times New Roman"/>
          <w:bCs/>
          <w:shd w:val="clear" w:color="auto" w:fill="FFFFFF"/>
        </w:rPr>
        <w:t>νομοσχέδιο</w:t>
      </w:r>
      <w:r>
        <w:rPr>
          <w:rFonts w:eastAsia="Times New Roman"/>
          <w:bCs/>
          <w:shd w:val="clear" w:color="auto" w:fill="FFFFFF"/>
        </w:rPr>
        <w:t xml:space="preserve">, </w:t>
      </w:r>
      <w:r w:rsidRPr="00D16F2A">
        <w:rPr>
          <w:rFonts w:eastAsia="Times New Roman"/>
          <w:bCs/>
          <w:shd w:val="clear" w:color="auto" w:fill="FFFFFF"/>
        </w:rPr>
        <w:t>το οποίο</w:t>
      </w:r>
      <w:r>
        <w:rPr>
          <w:rFonts w:eastAsia="Times New Roman"/>
          <w:bCs/>
          <w:shd w:val="clear" w:color="auto" w:fill="FFFFFF"/>
        </w:rPr>
        <w:t xml:space="preserve"> συζητείται εδώ </w:t>
      </w:r>
      <w:r w:rsidRPr="00D16F2A">
        <w:rPr>
          <w:rFonts w:eastAsia="Times New Roman"/>
          <w:bCs/>
          <w:shd w:val="clear" w:color="auto" w:fill="FFFFFF"/>
        </w:rPr>
        <w:t>και</w:t>
      </w:r>
      <w:r>
        <w:rPr>
          <w:rFonts w:eastAsia="Times New Roman"/>
          <w:bCs/>
          <w:shd w:val="clear" w:color="auto" w:fill="FFFFFF"/>
        </w:rPr>
        <w:t xml:space="preserve"> τρεις ημέρες, </w:t>
      </w:r>
      <w:r w:rsidRPr="00D16F2A">
        <w:rPr>
          <w:rFonts w:eastAsia="Times New Roman"/>
          <w:bCs/>
          <w:shd w:val="clear" w:color="auto" w:fill="FFFFFF"/>
        </w:rPr>
        <w:t>αλλά</w:t>
      </w:r>
      <w:r>
        <w:rPr>
          <w:rFonts w:eastAsia="Times New Roman"/>
          <w:bCs/>
          <w:shd w:val="clear" w:color="auto" w:fill="FFFFFF"/>
        </w:rPr>
        <w:t xml:space="preserve"> όλως τυχαίως και όλως παραδόξως, την πρώτη μέρα είχαμε την εισβολή στο Υπουργείο Προστασίας του Πολίτη «των δικών μας παιδιών», κατά την έκφραση του Αντιπροέδρου της </w:t>
      </w:r>
      <w:r w:rsidRPr="00D16F2A">
        <w:rPr>
          <w:rFonts w:eastAsia="Times New Roman"/>
          <w:bCs/>
          <w:shd w:val="clear" w:color="auto" w:fill="FFFFFF"/>
        </w:rPr>
        <w:t>Κυβέρνηση</w:t>
      </w:r>
      <w:r>
        <w:rPr>
          <w:rFonts w:eastAsia="Times New Roman"/>
          <w:bCs/>
          <w:shd w:val="clear" w:color="auto" w:fill="FFFFFF"/>
        </w:rPr>
        <w:t>ς, του κ.</w:t>
      </w:r>
      <w:r>
        <w:rPr>
          <w:rFonts w:eastAsia="Times New Roman"/>
          <w:bCs/>
          <w:shd w:val="clear" w:color="auto" w:fill="FFFFFF"/>
        </w:rPr>
        <w:t xml:space="preserve"> Δραγασάκη, του Ρουβίκωνα, </w:t>
      </w:r>
      <w:r w:rsidRPr="00D16F2A">
        <w:rPr>
          <w:rFonts w:eastAsia="Times New Roman"/>
          <w:bCs/>
          <w:shd w:val="clear" w:color="auto" w:fill="FFFFFF"/>
        </w:rPr>
        <w:t>για να</w:t>
      </w:r>
      <w:r>
        <w:rPr>
          <w:rFonts w:eastAsia="Times New Roman"/>
          <w:bCs/>
          <w:shd w:val="clear" w:color="auto" w:fill="FFFFFF"/>
        </w:rPr>
        <w:t xml:space="preserve"> περάσει στα ψιλά. Τη δεύτερη </w:t>
      </w:r>
      <w:r w:rsidRPr="00D16F2A">
        <w:rPr>
          <w:rFonts w:eastAsia="Times New Roman"/>
          <w:bCs/>
          <w:shd w:val="clear" w:color="auto" w:fill="FFFFFF"/>
        </w:rPr>
        <w:t>και</w:t>
      </w:r>
      <w:r>
        <w:rPr>
          <w:rFonts w:eastAsia="Times New Roman"/>
          <w:bCs/>
          <w:shd w:val="clear" w:color="auto" w:fill="FFFFFF"/>
        </w:rPr>
        <w:t xml:space="preserve"> την τρίτη μέρα επισκιάστηκε το θέμα αυτό από τις εξελίξεις στο εθνικό μας ζήτημα, </w:t>
      </w:r>
      <w:r w:rsidRPr="00D16F2A">
        <w:rPr>
          <w:rFonts w:eastAsia="Times New Roman"/>
          <w:bCs/>
          <w:shd w:val="clear" w:color="auto" w:fill="FFFFFF"/>
        </w:rPr>
        <w:t>που</w:t>
      </w:r>
      <w:r>
        <w:rPr>
          <w:rFonts w:eastAsia="Times New Roman"/>
          <w:bCs/>
          <w:shd w:val="clear" w:color="auto" w:fill="FFFFFF"/>
        </w:rPr>
        <w:t xml:space="preserve"> αφορά τη σχέση μας με τα Σκόπια. </w:t>
      </w:r>
    </w:p>
    <w:p w14:paraId="5470C061"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Αυτό, </w:t>
      </w:r>
      <w:r w:rsidRPr="00D16F2A">
        <w:rPr>
          <w:rFonts w:eastAsia="Times New Roman"/>
          <w:bCs/>
          <w:shd w:val="clear" w:color="auto" w:fill="FFFFFF"/>
        </w:rPr>
        <w:t>λοιπόν</w:t>
      </w:r>
      <w:r>
        <w:rPr>
          <w:rFonts w:eastAsia="Times New Roman"/>
          <w:bCs/>
          <w:shd w:val="clear" w:color="auto" w:fill="FFFFFF"/>
        </w:rPr>
        <w:t xml:space="preserve">, </w:t>
      </w:r>
      <w:r w:rsidRPr="00D16F2A">
        <w:rPr>
          <w:rFonts w:eastAsia="Times New Roman"/>
          <w:bCs/>
          <w:shd w:val="clear" w:color="auto" w:fill="FFFFFF"/>
        </w:rPr>
        <w:t>που</w:t>
      </w:r>
      <w:r>
        <w:rPr>
          <w:rFonts w:eastAsia="Times New Roman"/>
          <w:bCs/>
          <w:shd w:val="clear" w:color="auto" w:fill="FFFFFF"/>
        </w:rPr>
        <w:t xml:space="preserve"> συζητάμε </w:t>
      </w:r>
      <w:r w:rsidRPr="00D16F2A">
        <w:rPr>
          <w:rFonts w:eastAsia="Times New Roman"/>
          <w:bCs/>
          <w:shd w:val="clear" w:color="auto" w:fill="FFFFFF"/>
        </w:rPr>
        <w:t>είναι</w:t>
      </w:r>
      <w:r>
        <w:rPr>
          <w:rFonts w:eastAsia="Times New Roman"/>
          <w:bCs/>
          <w:shd w:val="clear" w:color="auto" w:fill="FFFFFF"/>
        </w:rPr>
        <w:t xml:space="preserve"> ξεκάθαρα το τέταρτο μνημόνιο, το δεύ</w:t>
      </w:r>
      <w:r>
        <w:rPr>
          <w:rFonts w:eastAsia="Times New Roman"/>
          <w:bCs/>
          <w:shd w:val="clear" w:color="auto" w:fill="FFFFFF"/>
        </w:rPr>
        <w:t xml:space="preserve">τερο μνημόνιο </w:t>
      </w:r>
      <w:r w:rsidRPr="00D16F2A">
        <w:rPr>
          <w:rFonts w:eastAsia="Times New Roman"/>
          <w:bCs/>
          <w:shd w:val="clear" w:color="auto" w:fill="FFFFFF"/>
        </w:rPr>
        <w:t>που</w:t>
      </w:r>
      <w:r>
        <w:rPr>
          <w:rFonts w:eastAsia="Times New Roman"/>
          <w:bCs/>
          <w:shd w:val="clear" w:color="auto" w:fill="FFFFFF"/>
        </w:rPr>
        <w:t xml:space="preserve"> φέρνει η </w:t>
      </w:r>
      <w:r w:rsidRPr="00D16F2A">
        <w:rPr>
          <w:rFonts w:eastAsia="Times New Roman"/>
          <w:bCs/>
          <w:shd w:val="clear" w:color="auto" w:fill="FFFFFF"/>
        </w:rPr>
        <w:t>Κυβέρνηση</w:t>
      </w:r>
      <w:r>
        <w:rPr>
          <w:rFonts w:eastAsia="Times New Roman"/>
          <w:bCs/>
          <w:shd w:val="clear" w:color="auto" w:fill="FFFFFF"/>
        </w:rPr>
        <w:t xml:space="preserve"> ΣΥΡΙΖΑ</w:t>
      </w:r>
      <w:r>
        <w:rPr>
          <w:rFonts w:eastAsia="Times New Roman"/>
          <w:bCs/>
          <w:shd w:val="clear" w:color="auto" w:fill="FFFFFF"/>
        </w:rPr>
        <w:t xml:space="preserve"> </w:t>
      </w:r>
      <w:r>
        <w:rPr>
          <w:rFonts w:eastAsia="Times New Roman"/>
          <w:bCs/>
          <w:shd w:val="clear" w:color="auto" w:fill="FFFFFF"/>
        </w:rPr>
        <w:t xml:space="preserve">-ΑΝΕΛ, ένα εξίσου άχρηστο μνημόνιο, </w:t>
      </w:r>
      <w:r w:rsidRPr="00D16F2A">
        <w:rPr>
          <w:rFonts w:eastAsia="Times New Roman"/>
          <w:bCs/>
          <w:shd w:val="clear" w:color="auto" w:fill="FFFFFF"/>
        </w:rPr>
        <w:t>το οποίο</w:t>
      </w:r>
      <w:r>
        <w:rPr>
          <w:rFonts w:eastAsia="Times New Roman"/>
          <w:bCs/>
          <w:shd w:val="clear" w:color="auto" w:fill="FFFFFF"/>
        </w:rPr>
        <w:t xml:space="preserve"> επιβαρύνει τον ελληνικό λαό </w:t>
      </w:r>
      <w:r w:rsidRPr="00D16F2A">
        <w:rPr>
          <w:rFonts w:eastAsia="Times New Roman"/>
          <w:bCs/>
          <w:shd w:val="clear" w:color="auto" w:fill="FFFFFF"/>
        </w:rPr>
        <w:t>και</w:t>
      </w:r>
      <w:r>
        <w:rPr>
          <w:rFonts w:eastAsia="Times New Roman"/>
          <w:bCs/>
          <w:shd w:val="clear" w:color="auto" w:fill="FFFFFF"/>
        </w:rPr>
        <w:t xml:space="preserve"> όλους τους Έλληνες πολίτες με νέα μέτρα ύψους 5,1 </w:t>
      </w:r>
      <w:r w:rsidRPr="00D16F2A">
        <w:rPr>
          <w:rFonts w:eastAsia="Times New Roman"/>
          <w:bCs/>
          <w:shd w:val="clear" w:color="auto" w:fill="FFFFFF"/>
        </w:rPr>
        <w:t>δισεκατομμυρίων ευρώ</w:t>
      </w:r>
      <w:r>
        <w:rPr>
          <w:rFonts w:eastAsia="Times New Roman"/>
          <w:bCs/>
          <w:shd w:val="clear" w:color="auto" w:fill="FFFFFF"/>
        </w:rPr>
        <w:t xml:space="preserve">. </w:t>
      </w:r>
    </w:p>
    <w:p w14:paraId="5470C062" w14:textId="77777777" w:rsidR="001F594C" w:rsidRDefault="008C7D1C">
      <w:pPr>
        <w:spacing w:line="600" w:lineRule="auto"/>
        <w:ind w:firstLine="720"/>
        <w:contextualSpacing/>
        <w:jc w:val="both"/>
        <w:rPr>
          <w:rFonts w:eastAsia="Times New Roman"/>
          <w:bCs/>
          <w:shd w:val="clear" w:color="auto" w:fill="FFFFFF"/>
        </w:rPr>
      </w:pPr>
      <w:r>
        <w:rPr>
          <w:rFonts w:eastAsia="Times New Roman"/>
          <w:bCs/>
          <w:shd w:val="clear" w:color="auto" w:fill="FFFFFF"/>
        </w:rPr>
        <w:t>Από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2019 ο κάθε συνταξιούχος </w:t>
      </w:r>
      <w:r w:rsidRPr="00D16F2A">
        <w:rPr>
          <w:rFonts w:eastAsia="Times New Roman"/>
          <w:bCs/>
          <w:shd w:val="clear" w:color="auto" w:fill="FFFFFF"/>
        </w:rPr>
        <w:t>θα</w:t>
      </w:r>
      <w:r>
        <w:rPr>
          <w:rFonts w:eastAsia="Times New Roman"/>
          <w:bCs/>
          <w:shd w:val="clear" w:color="auto" w:fill="FFFFFF"/>
        </w:rPr>
        <w:t xml:space="preserve"> χάσει από </w:t>
      </w:r>
      <w:r w:rsidRPr="00D16F2A">
        <w:rPr>
          <w:rFonts w:eastAsia="Times New Roman"/>
          <w:bCs/>
          <w:shd w:val="clear" w:color="auto" w:fill="FFFFFF"/>
        </w:rPr>
        <w:t>μια</w:t>
      </w:r>
      <w:r>
        <w:rPr>
          <w:rFonts w:eastAsia="Times New Roman"/>
          <w:bCs/>
          <w:shd w:val="clear" w:color="auto" w:fill="FFFFFF"/>
        </w:rPr>
        <w:t xml:space="preserve"> έως τρεις συντάξεις. Από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2020, αν δεν έρθει πιο νωρίς, ο κάθε μισθωτός </w:t>
      </w:r>
      <w:r w:rsidRPr="00D16F2A">
        <w:rPr>
          <w:rFonts w:eastAsia="Times New Roman"/>
          <w:bCs/>
          <w:shd w:val="clear" w:color="auto" w:fill="FFFFFF"/>
        </w:rPr>
        <w:t>θα</w:t>
      </w:r>
      <w:r>
        <w:rPr>
          <w:rFonts w:eastAsia="Times New Roman"/>
          <w:bCs/>
          <w:shd w:val="clear" w:color="auto" w:fill="FFFFFF"/>
        </w:rPr>
        <w:t xml:space="preserve"> χάσει έναν τουλάχιστον μισθό </w:t>
      </w:r>
      <w:r w:rsidRPr="00D16F2A">
        <w:rPr>
          <w:rFonts w:eastAsia="Times New Roman"/>
          <w:bCs/>
          <w:shd w:val="clear" w:color="auto" w:fill="FFFFFF"/>
        </w:rPr>
        <w:t>μια</w:t>
      </w:r>
      <w:r>
        <w:rPr>
          <w:rFonts w:eastAsia="Times New Roman"/>
          <w:bCs/>
          <w:shd w:val="clear" w:color="auto" w:fill="FFFFFF"/>
        </w:rPr>
        <w:t xml:space="preserve"> </w:t>
      </w:r>
      <w:r w:rsidRPr="00D16F2A">
        <w:rPr>
          <w:rFonts w:eastAsia="Times New Roman"/>
          <w:bCs/>
          <w:shd w:val="clear" w:color="auto" w:fill="FFFFFF"/>
        </w:rPr>
        <w:t>που</w:t>
      </w:r>
      <w:r>
        <w:rPr>
          <w:rFonts w:eastAsia="Times New Roman"/>
          <w:bCs/>
          <w:shd w:val="clear" w:color="auto" w:fill="FFFFFF"/>
        </w:rPr>
        <w:t xml:space="preserve"> με τη μείωση του αφορολόγητου </w:t>
      </w:r>
      <w:r w:rsidRPr="00D16F2A">
        <w:rPr>
          <w:rFonts w:eastAsia="Times New Roman"/>
          <w:bCs/>
          <w:shd w:val="clear" w:color="auto" w:fill="FFFFFF"/>
        </w:rPr>
        <w:t>θα</w:t>
      </w:r>
      <w:r>
        <w:rPr>
          <w:rFonts w:eastAsia="Times New Roman"/>
          <w:bCs/>
          <w:shd w:val="clear" w:color="auto" w:fill="FFFFFF"/>
        </w:rPr>
        <w:t xml:space="preserve"> χάσει 643 ευρώ </w:t>
      </w:r>
      <w:r w:rsidRPr="00D16F2A">
        <w:rPr>
          <w:rFonts w:eastAsia="Times New Roman"/>
          <w:bCs/>
          <w:shd w:val="clear" w:color="auto" w:fill="FFFFFF"/>
        </w:rPr>
        <w:t>συγκεκριμένα</w:t>
      </w:r>
      <w:r>
        <w:rPr>
          <w:rFonts w:eastAsia="Times New Roman"/>
          <w:bCs/>
          <w:shd w:val="clear" w:color="auto" w:fill="FFFFFF"/>
        </w:rPr>
        <w:t xml:space="preserve">, άρα στις περισσότερες περιπτώσεις έναν μισθό. </w:t>
      </w:r>
      <w:r w:rsidRPr="00D16F2A">
        <w:rPr>
          <w:rFonts w:eastAsia="Times New Roman"/>
          <w:bCs/>
          <w:shd w:val="clear" w:color="auto" w:fill="FFFFFF"/>
        </w:rPr>
        <w:t>Θα</w:t>
      </w:r>
      <w:r>
        <w:rPr>
          <w:rFonts w:eastAsia="Times New Roman"/>
          <w:bCs/>
          <w:shd w:val="clear" w:color="auto" w:fill="FFFFFF"/>
        </w:rPr>
        <w:t xml:space="preserve"> επιβληθεί ΕΝΦΙΑ στα αγροτεμάχ</w:t>
      </w:r>
      <w:r>
        <w:rPr>
          <w:rFonts w:eastAsia="Times New Roman"/>
          <w:bCs/>
          <w:shd w:val="clear" w:color="auto" w:fill="FFFFFF"/>
        </w:rPr>
        <w:t xml:space="preserve">ια. Θα καταργηθεί στην ουσία το ΕΚΑΣ. Θα έχουμε την αύξηση του ασφαλιστικών εισφορών στους ελεύθερους επαγγελματίες. </w:t>
      </w:r>
      <w:r w:rsidRPr="00D16F2A">
        <w:rPr>
          <w:rFonts w:eastAsia="Times New Roman"/>
          <w:bCs/>
          <w:shd w:val="clear" w:color="auto" w:fill="FFFFFF"/>
        </w:rPr>
        <w:t>Θα</w:t>
      </w:r>
      <w:r>
        <w:rPr>
          <w:rFonts w:eastAsia="Times New Roman"/>
          <w:bCs/>
          <w:shd w:val="clear" w:color="auto" w:fill="FFFFFF"/>
        </w:rPr>
        <w:t xml:space="preserve"> έχουμε αυστηρή επιτήρηση ανά τρίμηνο της ελληνικής </w:t>
      </w:r>
      <w:r w:rsidRPr="00D16F2A">
        <w:rPr>
          <w:rFonts w:eastAsia="Times New Roman"/>
          <w:bCs/>
          <w:shd w:val="clear" w:color="auto" w:fill="FFFFFF"/>
        </w:rPr>
        <w:t>οικονομί</w:t>
      </w:r>
      <w:r>
        <w:rPr>
          <w:rFonts w:eastAsia="Times New Roman"/>
          <w:bCs/>
          <w:shd w:val="clear" w:color="auto" w:fill="FFFFFF"/>
        </w:rPr>
        <w:t>ας. Κατά τα άλλα, μιλάτε για καθαρή έξοδο!</w:t>
      </w:r>
    </w:p>
    <w:p w14:paraId="5470C063" w14:textId="77777777" w:rsidR="001F594C" w:rsidRDefault="008C7D1C">
      <w:pPr>
        <w:spacing w:line="600" w:lineRule="auto"/>
        <w:ind w:firstLine="720"/>
        <w:contextualSpacing/>
        <w:jc w:val="both"/>
        <w:rPr>
          <w:rFonts w:eastAsia="Times New Roman"/>
          <w:bCs/>
          <w:shd w:val="clear" w:color="auto" w:fill="FFFFFF"/>
        </w:rPr>
      </w:pPr>
      <w:r w:rsidRPr="00D16F2A">
        <w:rPr>
          <w:rFonts w:eastAsia="Times New Roman"/>
          <w:bCs/>
          <w:shd w:val="clear" w:color="auto" w:fill="FFFFFF"/>
        </w:rPr>
        <w:t>Βεβαίως</w:t>
      </w:r>
      <w:r>
        <w:rPr>
          <w:rFonts w:eastAsia="Times New Roman"/>
          <w:bCs/>
          <w:shd w:val="clear" w:color="auto" w:fill="FFFFFF"/>
        </w:rPr>
        <w:t xml:space="preserve">, επιχαίρετε </w:t>
      </w:r>
      <w:r w:rsidRPr="00D16F2A">
        <w:rPr>
          <w:rFonts w:eastAsia="Times New Roman"/>
          <w:bCs/>
          <w:shd w:val="clear" w:color="auto" w:fill="FFFFFF"/>
        </w:rPr>
        <w:t>και</w:t>
      </w:r>
      <w:r>
        <w:rPr>
          <w:rFonts w:eastAsia="Times New Roman"/>
          <w:bCs/>
          <w:shd w:val="clear" w:color="auto" w:fill="FFFFFF"/>
        </w:rPr>
        <w:t xml:space="preserve"> λέτε «έχου</w:t>
      </w:r>
      <w:r>
        <w:rPr>
          <w:rFonts w:eastAsia="Times New Roman"/>
          <w:bCs/>
          <w:shd w:val="clear" w:color="auto" w:fill="FFFFFF"/>
        </w:rPr>
        <w:t xml:space="preserve">με επιτυχίες». </w:t>
      </w:r>
      <w:r w:rsidRPr="00D16F2A">
        <w:rPr>
          <w:rFonts w:eastAsia="Times New Roman"/>
          <w:bCs/>
          <w:shd w:val="clear" w:color="auto" w:fill="FFFFFF"/>
        </w:rPr>
        <w:t>Και</w:t>
      </w:r>
      <w:r>
        <w:rPr>
          <w:rFonts w:eastAsia="Times New Roman"/>
          <w:bCs/>
          <w:shd w:val="clear" w:color="auto" w:fill="FFFFFF"/>
        </w:rPr>
        <w:t xml:space="preserve"> πού λέτε </w:t>
      </w:r>
      <w:r w:rsidRPr="00D16F2A">
        <w:rPr>
          <w:rFonts w:eastAsia="Times New Roman"/>
          <w:bCs/>
          <w:shd w:val="clear" w:color="auto" w:fill="FFFFFF"/>
        </w:rPr>
        <w:t>ότι</w:t>
      </w:r>
      <w:r>
        <w:rPr>
          <w:rFonts w:eastAsia="Times New Roman"/>
          <w:bCs/>
          <w:shd w:val="clear" w:color="auto" w:fill="FFFFFF"/>
        </w:rPr>
        <w:t xml:space="preserve"> έχετε επιτυχίες; Στην ανάπτυξη. </w:t>
      </w:r>
      <w:r w:rsidRPr="00D16F2A">
        <w:rPr>
          <w:rFonts w:eastAsia="Times New Roman"/>
          <w:bCs/>
          <w:shd w:val="clear" w:color="auto" w:fill="FFFFFF"/>
        </w:rPr>
        <w:t>Μάλιστα</w:t>
      </w:r>
      <w:r>
        <w:rPr>
          <w:rFonts w:eastAsia="Times New Roman"/>
          <w:bCs/>
          <w:shd w:val="clear" w:color="auto" w:fill="FFFFFF"/>
        </w:rPr>
        <w:t xml:space="preserve">. </w:t>
      </w:r>
      <w:r w:rsidRPr="00D16F2A">
        <w:rPr>
          <w:rFonts w:eastAsia="Times New Roman"/>
          <w:bCs/>
          <w:shd w:val="clear" w:color="auto" w:fill="FFFFFF"/>
        </w:rPr>
        <w:t>Να</w:t>
      </w:r>
      <w:r>
        <w:rPr>
          <w:rFonts w:eastAsia="Times New Roman"/>
          <w:bCs/>
          <w:shd w:val="clear" w:color="auto" w:fill="FFFFFF"/>
        </w:rPr>
        <w:t xml:space="preserve"> θυμίσω, </w:t>
      </w:r>
      <w:r w:rsidRPr="00D16F2A">
        <w:rPr>
          <w:rFonts w:eastAsia="Times New Roman"/>
          <w:bCs/>
          <w:shd w:val="clear" w:color="auto" w:fill="FFFFFF"/>
        </w:rPr>
        <w:t>λοιπόν</w:t>
      </w:r>
      <w:r>
        <w:rPr>
          <w:rFonts w:eastAsia="Times New Roman"/>
          <w:bCs/>
          <w:shd w:val="clear" w:color="auto" w:fill="FFFFFF"/>
        </w:rPr>
        <w:t xml:space="preserve">, </w:t>
      </w:r>
      <w:r w:rsidRPr="00D16F2A">
        <w:rPr>
          <w:rFonts w:eastAsia="Times New Roman"/>
          <w:bCs/>
          <w:shd w:val="clear" w:color="auto" w:fill="FFFFFF"/>
        </w:rPr>
        <w:t>ότι</w:t>
      </w:r>
      <w:r>
        <w:rPr>
          <w:rFonts w:eastAsia="Times New Roman"/>
          <w:bCs/>
          <w:shd w:val="clear" w:color="auto" w:fill="FFFFFF"/>
        </w:rPr>
        <w:t xml:space="preserve"> το 2014 παραλάβαμε </w:t>
      </w:r>
      <w:r w:rsidRPr="00D16F2A">
        <w:rPr>
          <w:rFonts w:eastAsia="Times New Roman"/>
          <w:bCs/>
          <w:shd w:val="clear" w:color="auto" w:fill="FFFFFF"/>
        </w:rPr>
        <w:t>μια</w:t>
      </w:r>
      <w:r>
        <w:rPr>
          <w:rFonts w:eastAsia="Times New Roman"/>
          <w:bCs/>
          <w:shd w:val="clear" w:color="auto" w:fill="FFFFFF"/>
        </w:rPr>
        <w:t xml:space="preserve"> </w:t>
      </w:r>
      <w:r w:rsidRPr="00D16F2A">
        <w:rPr>
          <w:rFonts w:eastAsia="Times New Roman"/>
          <w:bCs/>
          <w:shd w:val="clear" w:color="auto" w:fill="FFFFFF"/>
        </w:rPr>
        <w:t>οικονομ</w:t>
      </w:r>
      <w:r>
        <w:rPr>
          <w:rFonts w:eastAsia="Times New Roman"/>
          <w:bCs/>
          <w:shd w:val="clear" w:color="auto" w:fill="FFFFFF"/>
        </w:rPr>
        <w:t xml:space="preserve">ία, </w:t>
      </w:r>
      <w:r w:rsidRPr="00D16F2A">
        <w:rPr>
          <w:rFonts w:eastAsia="Times New Roman"/>
          <w:bCs/>
          <w:shd w:val="clear" w:color="auto" w:fill="FFFFFF"/>
        </w:rPr>
        <w:t>που</w:t>
      </w:r>
      <w:r>
        <w:rPr>
          <w:rFonts w:eastAsia="Times New Roman"/>
          <w:bCs/>
          <w:shd w:val="clear" w:color="auto" w:fill="FFFFFF"/>
        </w:rPr>
        <w:t xml:space="preserve"> το 2012 είχε ύφεση της τάξης του 3-4% </w:t>
      </w:r>
      <w:r w:rsidRPr="00D16F2A">
        <w:rPr>
          <w:rFonts w:eastAsia="Times New Roman"/>
          <w:bCs/>
          <w:shd w:val="clear" w:color="auto" w:fill="FFFFFF"/>
        </w:rPr>
        <w:t>και</w:t>
      </w:r>
      <w:r>
        <w:rPr>
          <w:rFonts w:eastAsia="Times New Roman"/>
          <w:bCs/>
          <w:shd w:val="clear" w:color="auto" w:fill="FFFFFF"/>
        </w:rPr>
        <w:t xml:space="preserve"> κλείσαμε το 2014 με ανάπτυξη 0,8%. Ήταν σημαντικότατο αυτό, </w:t>
      </w:r>
      <w:r w:rsidRPr="008316FD">
        <w:rPr>
          <w:rFonts w:eastAsia="Times New Roman"/>
          <w:bCs/>
          <w:shd w:val="clear" w:color="auto" w:fill="FFFFFF"/>
        </w:rPr>
        <w:t>γιατί</w:t>
      </w:r>
      <w:r>
        <w:rPr>
          <w:rFonts w:eastAsia="Times New Roman"/>
          <w:bCs/>
          <w:shd w:val="clear" w:color="auto" w:fill="FFFFFF"/>
        </w:rPr>
        <w:t xml:space="preserve"> άρχισε η οικον</w:t>
      </w:r>
      <w:r>
        <w:rPr>
          <w:rFonts w:eastAsia="Times New Roman"/>
          <w:bCs/>
          <w:shd w:val="clear" w:color="auto" w:fill="FFFFFF"/>
        </w:rPr>
        <w:t xml:space="preserve">ομία να ανεβαίνει. Κι εσείς το 2015 </w:t>
      </w:r>
      <w:r w:rsidRPr="008316FD">
        <w:rPr>
          <w:rFonts w:eastAsia="Times New Roman"/>
          <w:bCs/>
          <w:shd w:val="clear" w:color="auto" w:fill="FFFFFF"/>
        </w:rPr>
        <w:t>και</w:t>
      </w:r>
      <w:r>
        <w:rPr>
          <w:rFonts w:eastAsia="Times New Roman"/>
          <w:bCs/>
          <w:shd w:val="clear" w:color="auto" w:fill="FFFFFF"/>
        </w:rPr>
        <w:t xml:space="preserve"> το 2016 την ξαναγυρίσατε στην ύφεση. </w:t>
      </w:r>
    </w:p>
    <w:p w14:paraId="5470C06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Να θυμίσω ότι το 2017 που προβλέπονταν στον προϋπολογισμό ανάπτυξη κατά 2,7%, τελικά αποτύχατε κατά 55% και η ανάπτυξη περιορίστηκε στο πολύ χαμηλό 1,3%. Να θυμίσω ότι τώρα που μ</w:t>
      </w:r>
      <w:r>
        <w:rPr>
          <w:rFonts w:eastAsia="Times New Roman" w:cs="Times New Roman"/>
          <w:szCs w:val="24"/>
        </w:rPr>
        <w:t>ιλάμε, στο πρώτο εξάμηνο του 2018, ενώ εκτιμούσατε στον προϋπολογισμό ανάπτυξη της τάξης του 2,5%, ήδη έχετε χαμηλώσει τον πήχη στο 2%. Να δούμε πο</w:t>
      </w:r>
      <w:r>
        <w:rPr>
          <w:rFonts w:eastAsia="Times New Roman" w:cs="Times New Roman"/>
          <w:szCs w:val="24"/>
        </w:rPr>
        <w:t>ύ</w:t>
      </w:r>
      <w:r>
        <w:rPr>
          <w:rFonts w:eastAsia="Times New Roman" w:cs="Times New Roman"/>
          <w:szCs w:val="24"/>
        </w:rPr>
        <w:t xml:space="preserve"> θα «καθίσει» η ανάπτυξη στο τέλος του 2018. </w:t>
      </w:r>
    </w:p>
    <w:p w14:paraId="5470C06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Επικαλείστε άλλη επιτυχία, ότι πετύχατε πρωτογενή πλεονάσματα. Μα, τα πρωτογενή πλεονάσματα επιτεύχθηκαν για πρώτη φορά μετά από τριάντα χρόνια το 2013 και το 2014 από την Κυβέρνηση εθνικής συνεργασίας του Αντώνη Σαμαρά, τότε που εσείς τα αποκαλούσατε «ματ</w:t>
      </w:r>
      <w:r>
        <w:rPr>
          <w:rFonts w:eastAsia="Times New Roman" w:cs="Times New Roman"/>
          <w:szCs w:val="24"/>
        </w:rPr>
        <w:t>ωμένα πλεονάσματα», που ρουφούν τη ρευστότητα από την ελληνική οικονομία, που είναι αποτελέσματα φοροληστρικής επιδρομής κ</w:t>
      </w:r>
      <w:r>
        <w:rPr>
          <w:rFonts w:eastAsia="Times New Roman" w:cs="Times New Roman"/>
          <w:szCs w:val="24"/>
        </w:rPr>
        <w:t>.</w:t>
      </w:r>
      <w:r>
        <w:rPr>
          <w:rFonts w:eastAsia="Times New Roman" w:cs="Times New Roman"/>
          <w:szCs w:val="24"/>
        </w:rPr>
        <w:t xml:space="preserve">τλ.. </w:t>
      </w:r>
    </w:p>
    <w:p w14:paraId="5470C06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κάτι που είπε κάποιος: «Το πλεόνασμά σας είναι σεσημασμένο για τους Έλληνες και τις Ελληνίδες. Σε αυτό κρύβονται </w:t>
      </w:r>
      <w:r>
        <w:rPr>
          <w:rFonts w:eastAsia="Times New Roman" w:cs="Times New Roman"/>
          <w:szCs w:val="24"/>
        </w:rPr>
        <w:t xml:space="preserve">όλες οι αμαρτίες, όλες οι πληγές, όλη η σήψη, όλη η απάτη της σημερινής πολιτικής». Τάδε έφη Αλέξης Τσίπρας τον Μάρτη του 2014 στα Γιάννενα. </w:t>
      </w:r>
    </w:p>
    <w:p w14:paraId="5470C067" w14:textId="77777777" w:rsidR="001F594C" w:rsidRDefault="008C7D1C">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5470C0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Επειδή δεν έχω πολύ χρόνο, θέλ</w:t>
      </w:r>
      <w:r>
        <w:rPr>
          <w:rFonts w:eastAsia="Times New Roman" w:cs="Times New Roman"/>
          <w:szCs w:val="24"/>
        </w:rPr>
        <w:t xml:space="preserve">ω να πω κλείνοντας για το </w:t>
      </w:r>
      <w:r>
        <w:rPr>
          <w:rFonts w:eastAsia="Times New Roman" w:cs="Times New Roman"/>
          <w:szCs w:val="24"/>
        </w:rPr>
        <w:t>υ</w:t>
      </w:r>
      <w:r>
        <w:rPr>
          <w:rFonts w:eastAsia="Times New Roman" w:cs="Times New Roman"/>
          <w:szCs w:val="24"/>
        </w:rPr>
        <w:t>περταμείο και το άρθρο 109. Έχω ισχυρή μνήμη και θυμάμαι έντονα το σύνθημά σας, εκείνο που φωνάζατε με περηφάνεια εδώ στην Πλατεία Συντάγματος και σε όλες τις πόλεις και τις πλατείες. «Πουλάτε το νερό. Πουλάτε τα λιμάνια. Πουλήστ</w:t>
      </w:r>
      <w:r>
        <w:rPr>
          <w:rFonts w:eastAsia="Times New Roman" w:cs="Times New Roman"/>
          <w:szCs w:val="24"/>
        </w:rPr>
        <w:t xml:space="preserve">ε και τη μάνα σας και φύγετε από εδώ». Το παραφράζω. </w:t>
      </w:r>
    </w:p>
    <w:p w14:paraId="5470C0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ψηφίζετε τη δημιουργία του </w:t>
      </w:r>
      <w:r>
        <w:rPr>
          <w:rFonts w:eastAsia="Times New Roman" w:cs="Times New Roman"/>
          <w:szCs w:val="24"/>
        </w:rPr>
        <w:t>υ</w:t>
      </w:r>
      <w:r>
        <w:rPr>
          <w:rFonts w:eastAsia="Times New Roman" w:cs="Times New Roman"/>
          <w:szCs w:val="24"/>
        </w:rPr>
        <w:t xml:space="preserve">περταμείου για τα επόμενα ενενήντα εννέα χρόνια. Δεσμεύετε τρεις γενιές Ελλήνων πολιτών. Βέβαια η πλειοψηφία του διοικητικού συμβουλίου του </w:t>
      </w:r>
      <w:r>
        <w:rPr>
          <w:rFonts w:eastAsia="Times New Roman" w:cs="Times New Roman"/>
          <w:szCs w:val="24"/>
        </w:rPr>
        <w:t>υ</w:t>
      </w:r>
      <w:r>
        <w:rPr>
          <w:rFonts w:eastAsia="Times New Roman" w:cs="Times New Roman"/>
          <w:szCs w:val="24"/>
        </w:rPr>
        <w:t>περταμείου ανήκει στους ξέ</w:t>
      </w:r>
      <w:r>
        <w:rPr>
          <w:rFonts w:eastAsia="Times New Roman" w:cs="Times New Roman"/>
          <w:szCs w:val="24"/>
        </w:rPr>
        <w:t xml:space="preserve">νους, που χθες αποκαλύφθηκε ότι -δόξα τω </w:t>
      </w:r>
      <w:r>
        <w:rPr>
          <w:rFonts w:eastAsia="Times New Roman" w:cs="Times New Roman"/>
          <w:szCs w:val="24"/>
        </w:rPr>
        <w:t>θ</w:t>
      </w:r>
      <w:r>
        <w:rPr>
          <w:rFonts w:eastAsia="Times New Roman" w:cs="Times New Roman"/>
          <w:szCs w:val="24"/>
        </w:rPr>
        <w:t xml:space="preserve">εώ- αμείβονται και πλουσιοπάροχα. </w:t>
      </w:r>
    </w:p>
    <w:p w14:paraId="5470C0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και συνάδελφοι που καταλαβαίνουν ότι κάτι δεν πάει καλά και ότι το </w:t>
      </w:r>
      <w:r>
        <w:rPr>
          <w:rFonts w:eastAsia="Times New Roman" w:cs="Times New Roman"/>
          <w:szCs w:val="24"/>
        </w:rPr>
        <w:t>υ</w:t>
      </w:r>
      <w:r>
        <w:rPr>
          <w:rFonts w:eastAsia="Times New Roman" w:cs="Times New Roman"/>
          <w:szCs w:val="24"/>
        </w:rPr>
        <w:t>περταμείο δεν είναι καλό και δεν πρέπει να υπάρχει. Μιας και βρίσκεται εδώ, υπενθυμίζω τι είπε χθ</w:t>
      </w:r>
      <w:r>
        <w:rPr>
          <w:rFonts w:eastAsia="Times New Roman" w:cs="Times New Roman"/>
          <w:szCs w:val="24"/>
        </w:rPr>
        <w:t xml:space="preserve">ες ο αγαπητός συνάδελφος, ο κ. Φίλης: «Το </w:t>
      </w:r>
      <w:r>
        <w:rPr>
          <w:rFonts w:eastAsia="Times New Roman" w:cs="Times New Roman"/>
          <w:szCs w:val="24"/>
        </w:rPr>
        <w:t>υ</w:t>
      </w:r>
      <w:r>
        <w:rPr>
          <w:rFonts w:eastAsia="Times New Roman" w:cs="Times New Roman"/>
          <w:szCs w:val="24"/>
        </w:rPr>
        <w:t xml:space="preserve">περταμείο καθιστά τη χώρα αποικία χρέους». </w:t>
      </w:r>
    </w:p>
    <w:p w14:paraId="5470C06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σας λέω, φίλες και φίλοι, αγαπητοί συνάδελφοι, ότι η Ελλάδα χρειάζεται καθαρή έξοδο από το μνημόνιο του παραλογισμού και της ακραίας υπερφορολόγησης σ</w:t>
      </w:r>
      <w:r>
        <w:rPr>
          <w:rFonts w:eastAsia="Times New Roman" w:cs="Times New Roman"/>
          <w:szCs w:val="24"/>
        </w:rPr>
        <w:t xml:space="preserve">το οποίο την έχετε βάλει. Χρειάζεται μια καθαρή έξοδος στον κόσμο της πραγματικότητας. </w:t>
      </w:r>
    </w:p>
    <w:p w14:paraId="5470C0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Εξυπακούεται ότι η Νέα Δημοκρατία καταψηφίζει το </w:t>
      </w:r>
      <w:r>
        <w:rPr>
          <w:rFonts w:eastAsia="Times New Roman" w:cs="Times New Roman"/>
          <w:szCs w:val="24"/>
        </w:rPr>
        <w:t>μ</w:t>
      </w:r>
      <w:r>
        <w:rPr>
          <w:rFonts w:eastAsia="Times New Roman" w:cs="Times New Roman"/>
          <w:szCs w:val="24"/>
        </w:rPr>
        <w:t>εσοπρόθεσμο πολυνομοσχέδιο, διότι όχι μόνο βάζει υποθήκη και ενεχυριάζει την πατρίδα μας, αλλά μετατρέπει τους Έλληνες</w:t>
      </w:r>
      <w:r>
        <w:rPr>
          <w:rFonts w:eastAsia="Times New Roman" w:cs="Times New Roman"/>
          <w:szCs w:val="24"/>
        </w:rPr>
        <w:t xml:space="preserve"> σε μόνιμα υποζύγια μιας αριστερόστροφης κουλτούρας αναδιανομής της φτώχειας. </w:t>
      </w:r>
    </w:p>
    <w:p w14:paraId="5470C06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70C06E"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C06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Καράογλου. </w:t>
      </w:r>
    </w:p>
    <w:p w14:paraId="5470C0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Επόμενος ομιλητής είναι ο κ. Γκιόλας. Για </w:t>
      </w:r>
      <w:r>
        <w:rPr>
          <w:rFonts w:eastAsia="Times New Roman" w:cs="Times New Roman"/>
          <w:szCs w:val="24"/>
        </w:rPr>
        <w:t xml:space="preserve">άλλη μία φορά, θα παρακαλέσω όσο μπορείτε να συμπτύξετε τον χρόνο σας. </w:t>
      </w:r>
    </w:p>
    <w:p w14:paraId="5470C07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για πέντε λεπτά. </w:t>
      </w:r>
    </w:p>
    <w:p w14:paraId="5470C07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14:paraId="5470C0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ήταν σχετικά εύκολο μιας και εξετάζουμε ένα οικονο</w:t>
      </w:r>
      <w:r>
        <w:rPr>
          <w:rFonts w:eastAsia="Times New Roman" w:cs="Times New Roman"/>
          <w:szCs w:val="24"/>
        </w:rPr>
        <w:t>μικό πρωτίστως νομοσχέδιο να απομονώσω και να τονίσω τα θετικά στοιχεία που εξωραΐζουν την οικονομία της χώρας μας. Και είναι αλήθεια ότι δεν θα δυσκολευθώ να βρω δεδομένα, επιλέγοντας όσα ευνοούν τη δική μας οπτική και προεικάζουν την ελπιδοφόρα πορεία τη</w:t>
      </w:r>
      <w:r>
        <w:rPr>
          <w:rFonts w:eastAsia="Times New Roman" w:cs="Times New Roman"/>
          <w:szCs w:val="24"/>
        </w:rPr>
        <w:t xml:space="preserve">ς οικονομίας. Δεν θα το κάνω αυτό, έστω και αν το σύνολο των ομιλητών της Αντιπολίτευσης συναγωνίστηκαν στην προβολή όλων των στραβών και ανάποδων που επισώρευσε κατ’ αυτούς η Κυβέρνησή μας. </w:t>
      </w:r>
    </w:p>
    <w:p w14:paraId="5470C0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Σε ενδεχόμενη ερώτησή σας, εάν εμείς πιστεύουμε ότι όλοι οι δείκτες, οι αριθμοί, αλλά και η πραγματικότητα δηλώνουν ένα νέο </w:t>
      </w:r>
      <w:r>
        <w:rPr>
          <w:rFonts w:eastAsia="Times New Roman" w:cs="Times New Roman"/>
          <w:szCs w:val="24"/>
          <w:lang w:val="en-US"/>
        </w:rPr>
        <w:t>success</w:t>
      </w:r>
      <w:r w:rsidRPr="00B03A2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δεν θα απαντήσω χωρίς περίσκεψη ότι όλα βαίνουν καλώς. Είναι η ίδια η ζωή, η αμείλικτη πραγματικότητα και οι ανάγκες </w:t>
      </w:r>
      <w:r>
        <w:rPr>
          <w:rFonts w:eastAsia="Times New Roman" w:cs="Times New Roman"/>
          <w:szCs w:val="24"/>
        </w:rPr>
        <w:t xml:space="preserve">της κοινωνίας που δοκιμάστηκαν σκληρά, που δεν μου επιτρέπει να τοποθετηθώ αστόχαστα και χωρίς να αποπειραθώ να διερευνήσω το γενικότερο οικονομικό πλαίσιο της Ελλάδας ενταγμένη στην ευρωπαϊκή, αλλά και την παγκόσμια ολοκλήρωση. </w:t>
      </w:r>
    </w:p>
    <w:p w14:paraId="5470C0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το κ</w:t>
      </w:r>
      <w:r>
        <w:rPr>
          <w:rFonts w:eastAsia="Times New Roman" w:cs="Times New Roman"/>
          <w:szCs w:val="24"/>
        </w:rPr>
        <w:t xml:space="preserve">άνω με το κλείσιμο της ομιλίας μου και αφού πρώτα σταθώ σε μια κατηγορία από εκείνες που, με τόσο πομπώδη και με απαξιωτικό τόνο, πολλά από τα μέλη της Αντιπολίτευσης προσάψατε στην Κυβέρνησή μας. </w:t>
      </w:r>
    </w:p>
    <w:p w14:paraId="5470C0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Περισσεύει, λοιπόν η υποκρισίας σας στο ζήτημα της μείωσης</w:t>
      </w:r>
      <w:r>
        <w:rPr>
          <w:rFonts w:eastAsia="Times New Roman" w:cs="Times New Roman"/>
          <w:szCs w:val="24"/>
        </w:rPr>
        <w:t xml:space="preserve"> των συντάξεων, ένα θέμα που όσο η χώρα βγαίνει από τη μέγγενη της αυστηρής επιτροπείας και τελειώνει με τα μνημόνια έχει αναχθεί από τα φιλικά σας μέσα ως το προσφιλέστερο επαναλαμβανόμενο ανάγνωσμα στα συγκεκριμένα έντυπα, αλλά και ο πρωινός καφές, το με</w:t>
      </w:r>
      <w:r>
        <w:rPr>
          <w:rFonts w:eastAsia="Times New Roman" w:cs="Times New Roman"/>
          <w:szCs w:val="24"/>
        </w:rPr>
        <w:t>σημεριανό μενού και το βραδινό γκουρμέ δείπνο που προσφέρουν σε απερίγραπτες δόσεις τα κανάλια της παραπληροφόρησης. Απέναντι στον ορυμαγδό αυτόν της διαστρέβλωσης της αλήθειας, εμείς οφείλουμε να παραμείνουμε ρεαλιστές και να μιλήσουμε με πραγματικά στοιχ</w:t>
      </w:r>
      <w:r>
        <w:rPr>
          <w:rFonts w:eastAsia="Times New Roman" w:cs="Times New Roman"/>
          <w:szCs w:val="24"/>
        </w:rPr>
        <w:t xml:space="preserve">εία. </w:t>
      </w:r>
    </w:p>
    <w:p w14:paraId="5470C07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Είναι γνωστό ότι οι συντάξεις είναι αυτές που κόπηκαν από εσάς περί τις έντεκα φορές. Είστε εσείς εκείνοι που, με το </w:t>
      </w:r>
      <w:r>
        <w:rPr>
          <w:rFonts w:eastAsia="Times New Roman"/>
          <w:szCs w:val="24"/>
          <w:lang w:val="en-US"/>
        </w:rPr>
        <w:t>PSI</w:t>
      </w:r>
      <w:r w:rsidRPr="006C0101">
        <w:rPr>
          <w:rFonts w:eastAsia="Times New Roman"/>
          <w:szCs w:val="24"/>
        </w:rPr>
        <w:t xml:space="preserve"> </w:t>
      </w:r>
      <w:r>
        <w:rPr>
          <w:rFonts w:eastAsia="Times New Roman"/>
          <w:szCs w:val="24"/>
        </w:rPr>
        <w:t>που εφαρμόσατε, αδειάσατε στην κυριολεξία τα αποθεματικά των ασφαλιστικών ταμείων με ισχυρό και αναπόδραστο κίνδυνο να καταρρεύσει όλο το ασφαλιστικό σύστημα και η δυνατότητα καταβολής συντάξεων σε σύντομο χρόνο. Να μην ξεχάσουμε μάλιστα και τη ρήτρα του μ</w:t>
      </w:r>
      <w:r>
        <w:rPr>
          <w:rFonts w:eastAsia="Times New Roman"/>
          <w:szCs w:val="24"/>
        </w:rPr>
        <w:t xml:space="preserve">ηδενικού ελλείμματος, που την είχατε αποδεχτεί και η οποία αν εφαρμοζόταν, θα είχε οδηγήσει σε συντάξεις-ψιχία. </w:t>
      </w:r>
    </w:p>
    <w:p w14:paraId="5470C078"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Η πρωτοβουλία της ανασυγκρότησης του ασφαλιστικού συστήματος, την οποία μοιραία πήραμε στις πλάτες μας, αλλά και υπεύθυνα, απέφερε έναν τρόπο ε</w:t>
      </w:r>
      <w:r>
        <w:rPr>
          <w:rFonts w:eastAsia="Times New Roman"/>
          <w:szCs w:val="24"/>
        </w:rPr>
        <w:t>ξυγίανσής του με δίκαιες εισφορές και λογικές και βιώσιμες συντάξεις, βλέπε εθνική σύνταξη, σύνταξη αγροτών κ</w:t>
      </w:r>
      <w:r>
        <w:rPr>
          <w:rFonts w:eastAsia="Times New Roman"/>
          <w:szCs w:val="24"/>
        </w:rPr>
        <w:t>.</w:t>
      </w:r>
      <w:r>
        <w:rPr>
          <w:rFonts w:eastAsia="Times New Roman"/>
          <w:szCs w:val="24"/>
        </w:rPr>
        <w:t xml:space="preserve">λπ.. Ήδη οι εισφορές με την προσθήκη νέων ασφαλισμένων έχουν αποτελέσει μια ευχάριστη εξέλιξη προσφέροντας ένα αξιόλογα θετικό αποτέλεσμα. </w:t>
      </w:r>
    </w:p>
    <w:p w14:paraId="5470C079"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Θα μπο</w:t>
      </w:r>
      <w:r>
        <w:rPr>
          <w:rFonts w:eastAsia="Times New Roman"/>
          <w:szCs w:val="24"/>
        </w:rPr>
        <w:t>ρέσει αυτή η αποδοτική εξέλιξη να αποτελέσει ένα ατού για επαναδιαπραγμάτευση ως προς το ύψος των συντάξεων, όπως απαιτούν μετ’ επιτάσεως οι καλοπροαίρετοι δημοσιογράφοι και δημοσιολογούντες, αλλά και αγωνιούν οι συμπολίτες μας να μάθουν; Δεν νομίζω ότι απ</w:t>
      </w:r>
      <w:r>
        <w:rPr>
          <w:rFonts w:eastAsia="Times New Roman"/>
          <w:szCs w:val="24"/>
        </w:rPr>
        <w:t xml:space="preserve">οτελεί ένδειξη σοφίας η άρνηση να απαντηθεί στη στιγμή αυτή της ολοκλήρωσης της εξόδου η έκφραση της οποιασδήποτε θέσης, πολλώ δεν μάλλον δέσμευσης. </w:t>
      </w:r>
    </w:p>
    <w:p w14:paraId="5470C07A"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Είναι, όμως, βέβαιο ότι έχουν προβλεφθεί τα γνωστά θετικά αντίμετρα, αλλά και τα πλεονάσματα που μετά βεβα</w:t>
      </w:r>
      <w:r>
        <w:rPr>
          <w:rFonts w:eastAsia="Times New Roman"/>
          <w:szCs w:val="24"/>
        </w:rPr>
        <w:t>ιότητας θα είναι ικανά να επιφέρουν, αν όχι την πλήρη αναπλήρωση των απωλειών, τουλάχιστον βελτίωση του συνόλου των κοινωνικών παροχών σε ένα, επίσης, βελτιούμενο αναπτυξιακό περιβάλλον που προβλέπεται να εξασφαλίσει καλύτερους όρους διαβίωσης για το σύνολ</w:t>
      </w:r>
      <w:r>
        <w:rPr>
          <w:rFonts w:eastAsia="Times New Roman"/>
          <w:szCs w:val="24"/>
        </w:rPr>
        <w:t>ο των συμπολιτών μας.</w:t>
      </w:r>
    </w:p>
    <w:p w14:paraId="5470C07B"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Επανέρχομαι στο ερώτημα που ο ίδιος έθεσα στην αρχή. Πώς βλέπουμε την πορεία της οικονομίας στη χώρα και αν είμαστε ικανοποιημένοι με την προσπάθεια που γίνεται για να ανακάμψουμε σαν χώρα, ανατάσσοντας την οικονομία. Θα ήθελα να απαν</w:t>
      </w:r>
      <w:r>
        <w:rPr>
          <w:rFonts w:eastAsia="Times New Roman"/>
          <w:szCs w:val="24"/>
        </w:rPr>
        <w:t xml:space="preserve">τήσω χωρίς μισόλογα με ένα «ναι» ή με ένα «όχι». </w:t>
      </w:r>
    </w:p>
    <w:p w14:paraId="5470C07C"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Αν πω «όχι», θα αδικήσω τις πολλές μεγάλες προσπάθειες που ως Κυβέρνηση καταβάλλουμε με τα όποια λάθη, τις απειρίες και την αναποφασιστικότητα που ενίοτε μας διακατέχει. Τους είδαμε άλλωστε και τους έμπειρο</w:t>
      </w:r>
      <w:r>
        <w:rPr>
          <w:rFonts w:eastAsia="Times New Roman"/>
          <w:szCs w:val="24"/>
        </w:rPr>
        <w:t>υς και τους αλάνθαστους</w:t>
      </w:r>
      <w:r>
        <w:rPr>
          <w:rFonts w:eastAsia="Times New Roman"/>
          <w:szCs w:val="24"/>
        </w:rPr>
        <w:t>!</w:t>
      </w:r>
      <w:r>
        <w:rPr>
          <w:rFonts w:eastAsia="Times New Roman"/>
          <w:szCs w:val="24"/>
        </w:rPr>
        <w:t xml:space="preserve"> </w:t>
      </w:r>
    </w:p>
    <w:p w14:paraId="5470C07D"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Αν πω «ναι», ενώ θα βαθμολογήσω ικανοποιητικά την πορεία μας, θα αδικήσω και θα στεναχωρήσω σημαντική μερίδα συμπατριωτών μας, τους νέους που ακόμα μερίδα τους φεύγει στο εξωτερικό για αναζήτηση εργασίας, τη μεσαία τάξη, τους επισ</w:t>
      </w:r>
      <w:r>
        <w:rPr>
          <w:rFonts w:eastAsia="Times New Roman"/>
          <w:szCs w:val="24"/>
        </w:rPr>
        <w:t xml:space="preserve">τήμονες και επαγγελματίες που έφτασαν ή και ξεπέρασαν τα όρια της φοροδοτικής τους δυνατότητας, τους άνεργους και τους φτωχούς αγρότες και εργάτες που ψάχνουν απεγνωσμένα για δουλειά και μοχθούν για να εξασφαλίσουν τις βασικές τους βιοτικές ανάγκες. </w:t>
      </w:r>
    </w:p>
    <w:p w14:paraId="5470C07E"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Δεν π</w:t>
      </w:r>
      <w:r>
        <w:rPr>
          <w:rFonts w:eastAsia="Times New Roman"/>
          <w:szCs w:val="24"/>
        </w:rPr>
        <w:t>ρέπει, όμως, να ξεχνάμε ότι βρισκόμαστε κι έχουμε ανάγκη να συνυπάρξουμε μέσα στην Ευρωπαϊκή Ένωση, που θα πρέπει βέβαια να αναθεωρήσει τις επιλογές της φρικτής οικονομικής λιτότητας και του νεοφιλελευθερισμού, ώστε να πάψουν οι πλούσιες χώρες του Βορρά κα</w:t>
      </w:r>
      <w:r>
        <w:rPr>
          <w:rFonts w:eastAsia="Times New Roman"/>
          <w:szCs w:val="24"/>
        </w:rPr>
        <w:t xml:space="preserve">ι του Κέντρου να δημιουργούν πλεονάσματα σε βάρος των χωρών του Νότου. </w:t>
      </w:r>
    </w:p>
    <w:p w14:paraId="5470C07F"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Αυτή την πολιτική είναι σε θέση να την αμφισβητήσουν και να την επιβάλλουν οι λαοί των χωρών του Νότου και ήδη τα πρώτα σημάδια είναι αισθητά, αφού όμως απομονώσουν τις λαϊκιστικές, ακ</w:t>
      </w:r>
      <w:r>
        <w:rPr>
          <w:rFonts w:eastAsia="Times New Roman"/>
          <w:szCs w:val="24"/>
        </w:rPr>
        <w:t xml:space="preserve">ροδεξιές και δήθεν αντισυστημικές πολιτικές παρατάξεις. Μπορούμε να το κάνουμε με τη μέγιστη συστράτευση των δυνάμεων της δημοκρατίας, της προόδου και του σοσιαλισμού. </w:t>
      </w:r>
    </w:p>
    <w:p w14:paraId="5470C080"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Κι εμείς στη χώρα μας θα το επιχειρήσουμε χέρι-χέρι με τους εργαζόμενους και τα πλατιά </w:t>
      </w:r>
      <w:r>
        <w:rPr>
          <w:rFonts w:eastAsia="Times New Roman"/>
          <w:szCs w:val="24"/>
        </w:rPr>
        <w:t>λαϊκά στρώματα, κόντρα στη μέγγενη των μνημονίων επιλέγοντας πλέον, όχι την πολιτική της λιτότητας, αλλά την προωθητική ενότητα και εγρήγορση των δυνάμεων της εργασίας και της κοινωνικής προόδου.</w:t>
      </w:r>
    </w:p>
    <w:p w14:paraId="5470C081"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5470C082" w14:textId="77777777" w:rsidR="001F594C" w:rsidRDefault="008C7D1C">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470C083" w14:textId="77777777" w:rsidR="001F594C" w:rsidRDefault="008C7D1C">
      <w:pPr>
        <w:tabs>
          <w:tab w:val="left" w:pos="2820"/>
        </w:tabs>
        <w:spacing w:line="600" w:lineRule="auto"/>
        <w:ind w:firstLine="720"/>
        <w:contextualSpacing/>
        <w:jc w:val="both"/>
        <w:rPr>
          <w:rFonts w:eastAsia="Times New Roman"/>
          <w:szCs w:val="24"/>
        </w:rPr>
      </w:pPr>
      <w:r w:rsidRPr="004239BA">
        <w:rPr>
          <w:rFonts w:eastAsia="Times New Roman"/>
          <w:b/>
          <w:szCs w:val="24"/>
        </w:rPr>
        <w:t>ΠΡΟΕΔ</w:t>
      </w:r>
      <w:r w:rsidRPr="004239BA">
        <w:rPr>
          <w:rFonts w:eastAsia="Times New Roman"/>
          <w:b/>
          <w:szCs w:val="24"/>
        </w:rPr>
        <w:t>ΡΕΥΩΝ (Μάριος Γεωργιάδης):</w:t>
      </w:r>
      <w:r>
        <w:rPr>
          <w:rFonts w:eastAsia="Times New Roman"/>
          <w:szCs w:val="24"/>
        </w:rPr>
        <w:t xml:space="preserve"> Ευχαριστούμε τον κ. Γκιόλα.</w:t>
      </w:r>
    </w:p>
    <w:p w14:paraId="5470C084"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Ο κ. Σκουρολιάκος έχει τον λόγο για πέντε λεπτά.</w:t>
      </w:r>
    </w:p>
    <w:p w14:paraId="5470C085"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Ευχαριστώ, κύριε Πρόεδρε. </w:t>
      </w:r>
    </w:p>
    <w:p w14:paraId="5470C086"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Κυρίες και κύριοι Βουλευτές, συζητάμε σήμερα το πολυνομοσχέδιο της εξόδου από μία ζοφερή περ</w:t>
      </w:r>
      <w:r>
        <w:rPr>
          <w:rFonts w:eastAsia="Times New Roman"/>
          <w:szCs w:val="24"/>
        </w:rPr>
        <w:t xml:space="preserve">ίοδο, όμως, όλοι οι ομιλητές και οι ομιλήτριες της αντιπολίτευσης ξόδεψαν την ομιλία τους -το μεγαλύτερο μέρος τουλάχιστον- για άλλο θέμα, για το Μακεδονικό. </w:t>
      </w:r>
    </w:p>
    <w:p w14:paraId="5470C087"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Να υποθέσω ότι δεν έχουν κανέναν πρόβλημα με το πολυνομοσχέδιο, είναι σωστό και θα το υπερψηφίσου</w:t>
      </w:r>
      <w:r>
        <w:rPr>
          <w:rFonts w:eastAsia="Times New Roman"/>
          <w:szCs w:val="24"/>
        </w:rPr>
        <w:t xml:space="preserve">ν, εκτός κι αν σε μια μελλοντική συζήτηση για το </w:t>
      </w:r>
      <w:r>
        <w:rPr>
          <w:rFonts w:eastAsia="Times New Roman"/>
          <w:szCs w:val="24"/>
        </w:rPr>
        <w:t>μ</w:t>
      </w:r>
      <w:r>
        <w:rPr>
          <w:rFonts w:eastAsia="Times New Roman"/>
          <w:szCs w:val="24"/>
        </w:rPr>
        <w:t>ακεδονικό τοποθετηθούν επί του νομοσχεδίου που συζητάμε σήμερα.</w:t>
      </w:r>
    </w:p>
    <w:p w14:paraId="5470C088" w14:textId="77777777" w:rsidR="001F594C" w:rsidRDefault="008C7D1C">
      <w:pPr>
        <w:spacing w:line="600" w:lineRule="auto"/>
        <w:ind w:firstLine="720"/>
        <w:contextualSpacing/>
        <w:jc w:val="both"/>
        <w:rPr>
          <w:rFonts w:eastAsia="Times New Roman"/>
          <w:szCs w:val="24"/>
        </w:rPr>
      </w:pPr>
      <w:r>
        <w:rPr>
          <w:rFonts w:eastAsia="Times New Roman"/>
          <w:szCs w:val="24"/>
        </w:rPr>
        <w:t>Όπως και να έχει το πράγμα, βρισκόμαστε ένα βήμα προ του τέλους μιας δύσκολης εποχής, την οποία ο ελληνικός λαός υπέστη πραγματικά χωρίς να τη</w:t>
      </w:r>
      <w:r>
        <w:rPr>
          <w:rFonts w:eastAsia="Times New Roman"/>
          <w:szCs w:val="24"/>
        </w:rPr>
        <w:t>ν έχει επιλέξει, μιας εποχής για την οποία ο ιστορικός του μέλλοντος θα τοποθετηθεί, αλλά αυτή τη σημαντική στιγμή της απαλλαγής πρέπει να τη χρεώσουμε στην Κυβέρνηση συνεργασίας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να αναγνωρίσουμε τις θυσίες του ελληνικού λαού μέχρι να φτά</w:t>
      </w:r>
      <w:r>
        <w:rPr>
          <w:rFonts w:eastAsia="Times New Roman"/>
          <w:szCs w:val="24"/>
        </w:rPr>
        <w:t xml:space="preserve">σουμε εδώ, μιας και ανοίγει ο δρόμος για τη συνολική συμφωνία στη </w:t>
      </w:r>
      <w:r>
        <w:rPr>
          <w:rFonts w:eastAsia="Times New Roman"/>
          <w:szCs w:val="24"/>
        </w:rPr>
        <w:t>σ</w:t>
      </w:r>
      <w:r>
        <w:rPr>
          <w:rFonts w:eastAsia="Times New Roman"/>
          <w:szCs w:val="24"/>
        </w:rPr>
        <w:t>ύνοδο της 21</w:t>
      </w:r>
      <w:r w:rsidRPr="00E84C96">
        <w:rPr>
          <w:rFonts w:eastAsia="Times New Roman"/>
          <w:szCs w:val="24"/>
          <w:vertAlign w:val="superscript"/>
        </w:rPr>
        <w:t>ης</w:t>
      </w:r>
      <w:r>
        <w:rPr>
          <w:rFonts w:eastAsia="Times New Roman"/>
          <w:szCs w:val="24"/>
        </w:rPr>
        <w:t xml:space="preserve">  Ιουνίου, όπου μια νέα περίοδος ξεκινά για τη χώρα και τον λαό.</w:t>
      </w:r>
    </w:p>
    <w:p w14:paraId="5470C089"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Θα μου επιτρέψετε να μιλήσω για δύο θέματα που έχουν να κάνουν με τον πολιτισμό. </w:t>
      </w:r>
    </w:p>
    <w:p w14:paraId="5470C08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καθολική απαίτηση του χώρου του βιβλίου ήταν και είναι η επαναφορά της ενιαίας τιμής βιβλίου που είχε καταργηθεί από την προηγούμενη κυβέρνηση, στο πλαίσιο της εργαλειοθήκης του ΟΟΣΑ για την αύξηση της ανταγωνιστικότητας. </w:t>
      </w:r>
    </w:p>
    <w:p w14:paraId="5470C08B" w14:textId="77777777" w:rsidR="001F594C" w:rsidRDefault="008C7D1C">
      <w:pPr>
        <w:spacing w:line="600" w:lineRule="auto"/>
        <w:ind w:firstLine="720"/>
        <w:contextualSpacing/>
        <w:jc w:val="both"/>
        <w:rPr>
          <w:rFonts w:eastAsia="Times New Roman"/>
          <w:szCs w:val="24"/>
        </w:rPr>
      </w:pPr>
      <w:r>
        <w:rPr>
          <w:rFonts w:eastAsia="Times New Roman"/>
          <w:szCs w:val="24"/>
        </w:rPr>
        <w:t>Δυστ</w:t>
      </w:r>
      <w:r>
        <w:rPr>
          <w:rFonts w:eastAsia="Times New Roman"/>
          <w:szCs w:val="24"/>
        </w:rPr>
        <w:t>υχώς, όμως, αυτό που συνέβη δεν ήταν καμμία αύξηση ανταγωνιστικότητας, αλλά η τρομακτική υποβάθμιση στο ποιοτικό βιβλίο και στα μικρά κυρίως βιβλιοπωλεία, τα οποία ως χώροι πολιτισμού κινδυνεύουν να εξαφανιστούν. Με το παρόν νομοσχέδιο ρυθμίζεται αυτή η πο</w:t>
      </w:r>
      <w:r>
        <w:rPr>
          <w:rFonts w:eastAsia="Times New Roman"/>
          <w:szCs w:val="24"/>
        </w:rPr>
        <w:t>λύ σημαντική –κατά τη γνώμη μας- εκκρεμότητα με ένα νέο πλήρες πλαίσιο για την ενιαία τιμή βιβλίου.</w:t>
      </w:r>
    </w:p>
    <w:p w14:paraId="5470C08C" w14:textId="77777777" w:rsidR="001F594C" w:rsidRDefault="008C7D1C">
      <w:pPr>
        <w:spacing w:line="600" w:lineRule="auto"/>
        <w:ind w:firstLine="720"/>
        <w:contextualSpacing/>
        <w:jc w:val="both"/>
        <w:rPr>
          <w:rFonts w:eastAsia="Times New Roman"/>
          <w:szCs w:val="24"/>
        </w:rPr>
      </w:pPr>
      <w:r>
        <w:rPr>
          <w:rFonts w:eastAsia="Times New Roman"/>
          <w:szCs w:val="24"/>
        </w:rPr>
        <w:t>Με την ενιαία τιμή βιβλίου κάθε τίτλος βιβλίου που εκδίδεται, επανεκδίδεται ή ανατυπώνεται, πωλείται προς το κοινό στην ίδια τιμή λιανικής πώλησης απ’ όλα τ</w:t>
      </w:r>
      <w:r>
        <w:rPr>
          <w:rFonts w:eastAsia="Times New Roman"/>
          <w:szCs w:val="24"/>
        </w:rPr>
        <w:t xml:space="preserve">α σημεία για δύο χρόνια, με έκπτωση μόνο έως 10%, ένα ποσοστό το οποίο το καθορίζει ο εκδότης. </w:t>
      </w:r>
    </w:p>
    <w:p w14:paraId="5470C08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ενιαία τιμή βιβλίου προστατεύει και ενισχύει τα μικρά ανεξάρτητα βιβλιοπωλεία, προστατεύει τον πλουραλισμό και την πολυμορφία των εκδόσεων, διατηρεί την τιμή </w:t>
      </w:r>
      <w:r>
        <w:rPr>
          <w:rFonts w:eastAsia="Times New Roman"/>
          <w:szCs w:val="24"/>
        </w:rPr>
        <w:t xml:space="preserve">σε χαμηλά επίπεδα και προστατεύει τον καταναλωτή, εξασφαλίζοντας ίση πρόσβαση όλων των καταναλωτών στα βιβλία, μιας και όλα τα βιβλία πωλούνται στην ίδια τιμή σε κάθε σημείο της επικράτειας και ακόμα διατηρεί τον υγιή ανταγωνισμό. </w:t>
      </w:r>
    </w:p>
    <w:p w14:paraId="5470C08E"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Θεωρώ πολύ σημαντικό το </w:t>
      </w:r>
      <w:r>
        <w:rPr>
          <w:rFonts w:eastAsia="Times New Roman"/>
          <w:szCs w:val="24"/>
        </w:rPr>
        <w:t>ότι ο κ. Λοβέρδος αναγνώρισε ότι κακώς η κυβέρνηση Σημίτη τότε είχε καταργήσει την ενιαία τιμή βιβλίου και χαιρέτισε ως πάρα πολύ θετική την επαναφορά της.</w:t>
      </w:r>
    </w:p>
    <w:p w14:paraId="5470C08F" w14:textId="77777777" w:rsidR="001F594C" w:rsidRDefault="008C7D1C">
      <w:pPr>
        <w:spacing w:line="600" w:lineRule="auto"/>
        <w:ind w:firstLine="720"/>
        <w:contextualSpacing/>
        <w:jc w:val="both"/>
        <w:rPr>
          <w:rFonts w:eastAsia="Times New Roman"/>
          <w:szCs w:val="24"/>
        </w:rPr>
      </w:pPr>
      <w:r>
        <w:rPr>
          <w:rFonts w:eastAsia="Times New Roman"/>
          <w:szCs w:val="24"/>
        </w:rPr>
        <w:t>Το δεύτερο σημείο στο οποίο θα ήθελα να αναφερθώ όσον αφορά στα έργα και τις ημέρες της σημερινής Κυ</w:t>
      </w:r>
      <w:r>
        <w:rPr>
          <w:rFonts w:eastAsia="Times New Roman"/>
          <w:szCs w:val="24"/>
        </w:rPr>
        <w:t>βέρνησης, είναι η δημιουργία ενός ευνοϊκού περιβάλλοντος για την προσέλκυση επενδύσεων σ’ έναν χώρο που αποτελεί τη ραχοκοκαλιά πλέον της σύγχρονης διοίκησης, αλλά και της παραγωγής πλούτου στον νέο κόσμο του 21</w:t>
      </w:r>
      <w:r w:rsidRPr="003E67B1">
        <w:rPr>
          <w:rFonts w:eastAsia="Times New Roman"/>
          <w:szCs w:val="24"/>
          <w:vertAlign w:val="superscript"/>
        </w:rPr>
        <w:t xml:space="preserve">ου </w:t>
      </w:r>
      <w:r>
        <w:rPr>
          <w:rFonts w:eastAsia="Times New Roman"/>
          <w:szCs w:val="24"/>
        </w:rPr>
        <w:t xml:space="preserve">αιώνα, στον χώρο της ψηφιακής επικράτειας </w:t>
      </w:r>
      <w:r>
        <w:rPr>
          <w:rFonts w:eastAsia="Times New Roman"/>
          <w:szCs w:val="24"/>
        </w:rPr>
        <w:t xml:space="preserve">και των οπτικοακουστικών μέσων. </w:t>
      </w:r>
    </w:p>
    <w:p w14:paraId="5470C090"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ίδια η δημιουργία του Υπουργείου Ψηφιακής Πολιτικής καταδεικνύει τη σοβαρότητα με την οποία αντιμετωπίζει τον χώρο και τα εργαλεία του η Κυβέρνηση, γιατί η Αριστερά κοιτά μπροστά και οραματικά, όχι μόνο στις θεωρητικές </w:t>
      </w:r>
      <w:r>
        <w:rPr>
          <w:rFonts w:eastAsia="Times New Roman"/>
          <w:szCs w:val="24"/>
        </w:rPr>
        <w:t xml:space="preserve">τις επεξεργασίες, αλλά και στην πρακτική της και εν προκειμένω στην κυβερνητική πρακτική της με τον ν.4487/2017. </w:t>
      </w:r>
    </w:p>
    <w:p w14:paraId="5470C091" w14:textId="77777777" w:rsidR="001F594C" w:rsidRDefault="008C7D1C">
      <w:pPr>
        <w:spacing w:line="600" w:lineRule="auto"/>
        <w:ind w:firstLine="720"/>
        <w:contextualSpacing/>
        <w:jc w:val="both"/>
        <w:rPr>
          <w:rFonts w:eastAsia="Times New Roman"/>
          <w:szCs w:val="24"/>
        </w:rPr>
      </w:pPr>
      <w:r>
        <w:rPr>
          <w:rFonts w:eastAsia="Times New Roman"/>
          <w:szCs w:val="24"/>
        </w:rPr>
        <w:t>Στο υπό συζήτηση πολυνομοσχέδιο στο άρθρο 116, προσθήκη άρθρου 71δ και 71ε, στον ν.4172/2013, ψηφίζονται ρυθμίσεις και κίνητρα που βοηθούν την</w:t>
      </w:r>
      <w:r>
        <w:rPr>
          <w:rFonts w:eastAsia="Times New Roman"/>
          <w:szCs w:val="24"/>
        </w:rPr>
        <w:t xml:space="preserve"> τοπική παραγωγή και φέρνουν επενδύσεις. </w:t>
      </w:r>
    </w:p>
    <w:p w14:paraId="5470C092" w14:textId="77777777" w:rsidR="001F594C" w:rsidRDefault="008C7D1C">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5470C093"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Είναι πολύ λίγος ο χρόνος. Δεν μπορώ να σας δώσω πολλές λεπτομέρειες. Το άρθρο αυτό τελειώνει τις αργόσυρτες κρατικές διαδικασίες </w:t>
      </w:r>
      <w:r>
        <w:rPr>
          <w:rFonts w:eastAsia="Times New Roman"/>
          <w:szCs w:val="24"/>
        </w:rPr>
        <w:t>με όπλο τη διαφάνεια -όπου τα χρήματα κατευθύνονταν μέχρι τώρα σε ενδιάμεσες επιδέξιες τσέπες- με αντικειμενικά κριτήρια, με κριτήρια ποιοτικής παραγωγής, τα οποία έχουν οργανωθεί από ένα πλούσιο καλάθι τέτοιων ιδεών, από χώρες της Ευρωπαϊκής Ένωσης που έχ</w:t>
      </w:r>
      <w:r>
        <w:rPr>
          <w:rFonts w:eastAsia="Times New Roman"/>
          <w:szCs w:val="24"/>
        </w:rPr>
        <w:t xml:space="preserve">ουν χρησιμοποιήσει αυτή τη μέθοδο. Υπάρχουν 75 εκατομμύρια ευρώ για τις νέες παραγωγές. </w:t>
      </w:r>
    </w:p>
    <w:p w14:paraId="5470C09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Θα ήθελα να τελειώσω, λέγοντάς σας ότι η κλεψύδρα μιας εποχής τελειώνει στο τέλος του προσεχούς Αυγούστου. Λυπάμαι που λέω πως από τη μέχρι τώρα συζήτηση του παρόντος </w:t>
      </w:r>
      <w:r>
        <w:rPr>
          <w:rFonts w:eastAsia="Times New Roman"/>
          <w:szCs w:val="24"/>
        </w:rPr>
        <w:t xml:space="preserve">νομοσχεδίου και στις </w:t>
      </w:r>
      <w:r>
        <w:rPr>
          <w:rFonts w:eastAsia="Times New Roman"/>
          <w:szCs w:val="24"/>
        </w:rPr>
        <w:t>ε</w:t>
      </w:r>
      <w:r>
        <w:rPr>
          <w:rFonts w:eastAsia="Times New Roman"/>
          <w:szCs w:val="24"/>
        </w:rPr>
        <w:t>πιτροπές και στην Ολομέλεια, διαπιστώνω πως η Αντιπολίτευση –και πρωτίστως η Αξιωματική Αντιπολίτευση- το αντιμετωπίζει όλο αυτό σαν την τελευταία ευκαιρία για καταστροφολογία.</w:t>
      </w:r>
    </w:p>
    <w:p w14:paraId="5470C095" w14:textId="77777777" w:rsidR="001F594C" w:rsidRDefault="008C7D1C">
      <w:pPr>
        <w:spacing w:line="600" w:lineRule="auto"/>
        <w:ind w:firstLine="720"/>
        <w:contextualSpacing/>
        <w:jc w:val="both"/>
        <w:rPr>
          <w:rFonts w:eastAsia="Times New Roman"/>
          <w:szCs w:val="24"/>
        </w:rPr>
      </w:pPr>
      <w:r>
        <w:rPr>
          <w:rFonts w:eastAsia="Times New Roman"/>
          <w:szCs w:val="24"/>
        </w:rPr>
        <w:t>Μετέρχεστε, κυρίες και κύριοι, όλων των μέσων. Περάσατε α</w:t>
      </w:r>
      <w:r>
        <w:rPr>
          <w:rFonts w:eastAsia="Times New Roman"/>
          <w:szCs w:val="24"/>
        </w:rPr>
        <w:t xml:space="preserve">πό την απλή παραποίηση της αλήθειας και τα </w:t>
      </w:r>
      <w:r>
        <w:rPr>
          <w:rFonts w:eastAsia="Times New Roman"/>
          <w:szCs w:val="24"/>
          <w:lang w:val="en-US"/>
        </w:rPr>
        <w:t>fake</w:t>
      </w:r>
      <w:r w:rsidRPr="004F71F4">
        <w:rPr>
          <w:rFonts w:eastAsia="Times New Roman"/>
          <w:szCs w:val="24"/>
        </w:rPr>
        <w:t xml:space="preserve"> </w:t>
      </w:r>
      <w:r>
        <w:rPr>
          <w:rFonts w:eastAsia="Times New Roman"/>
          <w:szCs w:val="24"/>
          <w:lang w:val="en-US"/>
        </w:rPr>
        <w:t>news</w:t>
      </w:r>
      <w:r>
        <w:rPr>
          <w:rFonts w:eastAsia="Times New Roman"/>
          <w:szCs w:val="24"/>
        </w:rPr>
        <w:t xml:space="preserve"> στα χοντροκομμένα ψέματα. Άδικος κόπος και ατελέσφορη η εκποίηση του προσωπικού πολιτικού και επιστημονικού κεφαλαίου για κάποιους από εσάς σε αυτή την προσπάθεια. Το χειρότερο είναι ότι και εσείς το αντ</w:t>
      </w:r>
      <w:r>
        <w:rPr>
          <w:rFonts w:eastAsia="Times New Roman"/>
          <w:szCs w:val="24"/>
        </w:rPr>
        <w:t xml:space="preserve">ιλαμβάνεστε. </w:t>
      </w:r>
    </w:p>
    <w:p w14:paraId="5470C09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Τέλος εποχής, κυρίες και κύριοι, για τα παραμύθια σας με δράκους. Ευτυχώς οι παντός είδους «Γερούν γερά και βάστα Σόιμπλε» αποχωρούν από το προσκήνιο και αποσύρονται στο σκοτάδι για να κατασκευάσουν το επόμενο παραμύθι τους. Δεν θα σας σώσει </w:t>
      </w:r>
      <w:r>
        <w:rPr>
          <w:rFonts w:eastAsia="Times New Roman"/>
          <w:szCs w:val="24"/>
        </w:rPr>
        <w:t>κανένα «</w:t>
      </w:r>
      <w:r>
        <w:rPr>
          <w:rFonts w:eastAsia="Times New Roman"/>
          <w:szCs w:val="24"/>
        </w:rPr>
        <w:t>μ</w:t>
      </w:r>
      <w:r>
        <w:rPr>
          <w:rFonts w:eastAsia="Times New Roman"/>
          <w:szCs w:val="24"/>
        </w:rPr>
        <w:t>ακεδονικό», καμμία καταστροφολογία. Καλή έμπνευση ευχόμαστε. Εμείς, πάντως, μαζί με τον ελληνικό λαό συνεχίζουμε.</w:t>
      </w:r>
    </w:p>
    <w:p w14:paraId="5470C097"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w:t>
      </w:r>
    </w:p>
    <w:p w14:paraId="5470C098"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470C099"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Σκουρολιάκο.</w:t>
      </w:r>
    </w:p>
    <w:p w14:paraId="5470C09A" w14:textId="77777777" w:rsidR="001F594C" w:rsidRDefault="008C7D1C">
      <w:pPr>
        <w:spacing w:line="600" w:lineRule="auto"/>
        <w:ind w:firstLine="720"/>
        <w:contextualSpacing/>
        <w:jc w:val="both"/>
        <w:rPr>
          <w:rFonts w:eastAsia="Times New Roman"/>
          <w:szCs w:val="24"/>
        </w:rPr>
      </w:pPr>
      <w:r>
        <w:rPr>
          <w:rFonts w:eastAsia="Times New Roman"/>
          <w:szCs w:val="24"/>
        </w:rPr>
        <w:t>Τον λόγο έχει</w:t>
      </w:r>
      <w:r>
        <w:rPr>
          <w:rFonts w:eastAsia="Times New Roman"/>
          <w:szCs w:val="24"/>
        </w:rPr>
        <w:t xml:space="preserve"> η κ</w:t>
      </w:r>
      <w:r>
        <w:rPr>
          <w:rFonts w:eastAsia="Times New Roman"/>
          <w:szCs w:val="24"/>
        </w:rPr>
        <w:t>.</w:t>
      </w:r>
      <w:r>
        <w:rPr>
          <w:rFonts w:eastAsia="Times New Roman"/>
          <w:szCs w:val="24"/>
        </w:rPr>
        <w:t xml:space="preserve"> Αναγνωστοπούλου και αμέσως μετά η κ</w:t>
      </w:r>
      <w:r>
        <w:rPr>
          <w:rFonts w:eastAsia="Times New Roman"/>
          <w:szCs w:val="24"/>
        </w:rPr>
        <w:t>.</w:t>
      </w:r>
      <w:r>
        <w:rPr>
          <w:rFonts w:eastAsia="Times New Roman"/>
          <w:szCs w:val="24"/>
        </w:rPr>
        <w:t xml:space="preserve"> Αντωνίου.</w:t>
      </w:r>
    </w:p>
    <w:p w14:paraId="5470C09B" w14:textId="77777777" w:rsidR="001F594C" w:rsidRDefault="008C7D1C">
      <w:pPr>
        <w:spacing w:line="600" w:lineRule="auto"/>
        <w:ind w:firstLine="720"/>
        <w:contextualSpacing/>
        <w:jc w:val="both"/>
        <w:rPr>
          <w:rFonts w:eastAsia="Times New Roman"/>
          <w:szCs w:val="24"/>
        </w:rPr>
      </w:pPr>
      <w:r>
        <w:rPr>
          <w:rFonts w:eastAsia="Times New Roman"/>
          <w:b/>
          <w:szCs w:val="24"/>
        </w:rPr>
        <w:t>ΑΘΑΝΑΣΙΑ ΑΝΑΓΝΩΣΤΟΠΟΥΛΟΥ:</w:t>
      </w:r>
      <w:r>
        <w:rPr>
          <w:rFonts w:eastAsia="Times New Roman"/>
          <w:szCs w:val="24"/>
        </w:rPr>
        <w:t xml:space="preserve"> Κύριε Πρόεδρε, κύριοι Υπουργοί, κυρίες και κύριοι, θα ξεκινήσω με το άλλο μείζον θέμα της ημέρας, της σημερινής και των επόμενων ημερών, που είναι το </w:t>
      </w:r>
      <w:r>
        <w:rPr>
          <w:rFonts w:eastAsia="Times New Roman"/>
          <w:szCs w:val="24"/>
        </w:rPr>
        <w:t>μ</w:t>
      </w:r>
      <w:r>
        <w:rPr>
          <w:rFonts w:eastAsia="Times New Roman"/>
          <w:szCs w:val="24"/>
        </w:rPr>
        <w:t>ακεδονικό, παίρνοντας αφορ</w:t>
      </w:r>
      <w:r>
        <w:rPr>
          <w:rFonts w:eastAsia="Times New Roman"/>
          <w:szCs w:val="24"/>
        </w:rPr>
        <w:t xml:space="preserve">μή από αυτά που είπε ο κ. Βορίδης το απόγευμα στην ομιλία του, όταν είπε ότι πρέπει να συνεννοηθούμε και ότι αυτή η Κυβέρνηση ξεπέρασε τη γραμμή που είχε τεθεί για το </w:t>
      </w:r>
      <w:r>
        <w:rPr>
          <w:rFonts w:eastAsia="Times New Roman"/>
          <w:szCs w:val="24"/>
        </w:rPr>
        <w:t>μ</w:t>
      </w:r>
      <w:r>
        <w:rPr>
          <w:rFonts w:eastAsia="Times New Roman"/>
          <w:szCs w:val="24"/>
        </w:rPr>
        <w:t>ακεδονικό.</w:t>
      </w:r>
    </w:p>
    <w:p w14:paraId="5470C09C" w14:textId="77777777" w:rsidR="001F594C" w:rsidRDefault="008C7D1C">
      <w:pPr>
        <w:spacing w:line="600" w:lineRule="auto"/>
        <w:ind w:firstLine="720"/>
        <w:contextualSpacing/>
        <w:jc w:val="both"/>
        <w:rPr>
          <w:rFonts w:eastAsia="Times New Roman"/>
          <w:szCs w:val="24"/>
          <w:lang w:val="en-US"/>
        </w:rPr>
      </w:pPr>
      <w:r>
        <w:rPr>
          <w:rFonts w:eastAsia="Times New Roman"/>
          <w:szCs w:val="24"/>
        </w:rPr>
        <w:t>Διαβάζω από τις μεγαλύτερης εφημερίδες και τα Μέσα Μαζικής Ενημέρωσης, τι έγρ</w:t>
      </w:r>
      <w:r>
        <w:rPr>
          <w:rFonts w:eastAsia="Times New Roman"/>
          <w:szCs w:val="24"/>
        </w:rPr>
        <w:t xml:space="preserve">αψαν χθες και σήμερα: Η γαλλική εφημερίδα </w:t>
      </w:r>
      <w:r>
        <w:rPr>
          <w:rFonts w:eastAsia="Times New Roman"/>
          <w:szCs w:val="24"/>
        </w:rPr>
        <w:t>«</w:t>
      </w:r>
      <w:r>
        <w:rPr>
          <w:rFonts w:eastAsia="Times New Roman"/>
          <w:szCs w:val="24"/>
          <w:lang w:val="en-US"/>
        </w:rPr>
        <w:t>LE</w:t>
      </w:r>
      <w:r w:rsidRPr="004F71F4">
        <w:rPr>
          <w:rFonts w:eastAsia="Times New Roman"/>
          <w:szCs w:val="24"/>
        </w:rPr>
        <w:t xml:space="preserve"> </w:t>
      </w:r>
      <w:r>
        <w:rPr>
          <w:rFonts w:eastAsia="Times New Roman"/>
          <w:szCs w:val="24"/>
          <w:lang w:val="en-US"/>
        </w:rPr>
        <w:t>MONDE</w:t>
      </w:r>
      <w:r>
        <w:rPr>
          <w:rFonts w:eastAsia="Times New Roman"/>
          <w:szCs w:val="24"/>
        </w:rPr>
        <w:t>»</w:t>
      </w:r>
      <w:r>
        <w:rPr>
          <w:rFonts w:eastAsia="Times New Roman"/>
          <w:szCs w:val="24"/>
        </w:rPr>
        <w:t xml:space="preserve"> γράφει:</w:t>
      </w:r>
      <w:r w:rsidRPr="004F71F4">
        <w:rPr>
          <w:rFonts w:eastAsia="Times New Roman"/>
          <w:szCs w:val="24"/>
        </w:rPr>
        <w:t xml:space="preserve"> </w:t>
      </w:r>
      <w:r>
        <w:rPr>
          <w:rFonts w:eastAsia="Times New Roman"/>
          <w:szCs w:val="24"/>
        </w:rPr>
        <w:t xml:space="preserve">«Αθήνα και Σκόπια συμφωνούν για τη μετονομασία της Μακεδονίας». </w:t>
      </w:r>
      <w:r>
        <w:rPr>
          <w:rFonts w:eastAsia="Times New Roman"/>
          <w:szCs w:val="24"/>
        </w:rPr>
        <w:t>«</w:t>
      </w:r>
      <w:r>
        <w:rPr>
          <w:rFonts w:eastAsia="Times New Roman"/>
          <w:szCs w:val="24"/>
          <w:lang w:val="en-US"/>
        </w:rPr>
        <w:t>FRAN</w:t>
      </w:r>
      <w:r w:rsidRPr="00357AD6">
        <w:rPr>
          <w:rFonts w:eastAsia="Times New Roman"/>
          <w:szCs w:val="24"/>
          <w:lang w:val="en-US"/>
        </w:rPr>
        <w:t>COEUR</w:t>
      </w:r>
      <w:r>
        <w:rPr>
          <w:rFonts w:eastAsia="Times New Roman"/>
          <w:szCs w:val="24"/>
        </w:rPr>
        <w:t>»</w:t>
      </w:r>
      <w:r>
        <w:rPr>
          <w:rFonts w:eastAsia="Times New Roman"/>
          <w:szCs w:val="24"/>
        </w:rPr>
        <w:t>,</w:t>
      </w:r>
      <w:r w:rsidRPr="00B670CA">
        <w:rPr>
          <w:rFonts w:eastAsia="Times New Roman"/>
          <w:szCs w:val="24"/>
        </w:rPr>
        <w:t xml:space="preserve"> </w:t>
      </w:r>
      <w:r>
        <w:rPr>
          <w:rFonts w:eastAsia="Times New Roman"/>
          <w:szCs w:val="24"/>
        </w:rPr>
        <w:t xml:space="preserve">«Βόρεια Μακεδονία: Το νέο όνομα της Μακεδονίας που αποδέχτηκε η Μακεδονία». </w:t>
      </w:r>
      <w:r>
        <w:rPr>
          <w:rFonts w:eastAsia="Times New Roman"/>
          <w:szCs w:val="24"/>
        </w:rPr>
        <w:t>«</w:t>
      </w:r>
      <w:r>
        <w:rPr>
          <w:rFonts w:eastAsia="Times New Roman"/>
          <w:szCs w:val="24"/>
          <w:lang w:val="en-US"/>
        </w:rPr>
        <w:t>INDEPENDENT</w:t>
      </w:r>
      <w:r>
        <w:rPr>
          <w:rFonts w:eastAsia="Times New Roman"/>
          <w:szCs w:val="24"/>
        </w:rPr>
        <w:t>»</w:t>
      </w:r>
      <w:r>
        <w:rPr>
          <w:rFonts w:eastAsia="Times New Roman"/>
          <w:szCs w:val="24"/>
        </w:rPr>
        <w:t xml:space="preserve">: «Η Μακεδονία συμφωνεί να αλλάξει το όνομά της για να ικανοποιήσει την Ελλάδα». </w:t>
      </w:r>
      <w:r w:rsidRPr="00FC0435">
        <w:rPr>
          <w:rFonts w:eastAsia="Times New Roman"/>
          <w:szCs w:val="24"/>
          <w:lang w:val="en-US"/>
        </w:rPr>
        <w:t>«</w:t>
      </w:r>
      <w:r>
        <w:rPr>
          <w:rFonts w:eastAsia="Times New Roman"/>
          <w:szCs w:val="24"/>
          <w:lang w:val="en-US"/>
        </w:rPr>
        <w:t>GUARDIAN</w:t>
      </w:r>
      <w:r w:rsidRPr="00FC0435">
        <w:rPr>
          <w:rFonts w:eastAsia="Times New Roman"/>
          <w:szCs w:val="24"/>
          <w:lang w:val="en-US"/>
        </w:rPr>
        <w:t>»</w:t>
      </w:r>
      <w:r w:rsidRPr="00357AD6">
        <w:rPr>
          <w:rFonts w:eastAsia="Times New Roman"/>
          <w:szCs w:val="24"/>
          <w:lang w:val="en-US"/>
        </w:rPr>
        <w:t xml:space="preserve">, </w:t>
      </w:r>
      <w:r w:rsidRPr="00FC0435">
        <w:rPr>
          <w:rFonts w:eastAsia="Times New Roman"/>
          <w:szCs w:val="24"/>
          <w:lang w:val="en-US"/>
        </w:rPr>
        <w:t>«</w:t>
      </w:r>
      <w:r>
        <w:rPr>
          <w:rFonts w:eastAsia="Times New Roman"/>
          <w:szCs w:val="24"/>
          <w:lang w:val="en-US"/>
        </w:rPr>
        <w:t>WALLSTREET</w:t>
      </w:r>
      <w:r w:rsidRPr="00357AD6">
        <w:rPr>
          <w:rFonts w:eastAsia="Times New Roman"/>
          <w:szCs w:val="24"/>
          <w:lang w:val="en-US"/>
        </w:rPr>
        <w:t xml:space="preserve"> </w:t>
      </w:r>
      <w:r>
        <w:rPr>
          <w:rFonts w:eastAsia="Times New Roman"/>
          <w:szCs w:val="24"/>
          <w:lang w:val="en-US"/>
        </w:rPr>
        <w:t>JOURNAL</w:t>
      </w:r>
      <w:r w:rsidRPr="00FC0435">
        <w:rPr>
          <w:rFonts w:eastAsia="Times New Roman"/>
          <w:szCs w:val="24"/>
          <w:lang w:val="en-US"/>
        </w:rPr>
        <w:t>»</w:t>
      </w:r>
      <w:r w:rsidRPr="00357AD6">
        <w:rPr>
          <w:rFonts w:eastAsia="Times New Roman"/>
          <w:szCs w:val="24"/>
          <w:lang w:val="en-US"/>
        </w:rPr>
        <w:t xml:space="preserve">, </w:t>
      </w:r>
      <w:r w:rsidRPr="00902619">
        <w:rPr>
          <w:rFonts w:eastAsia="Times New Roman"/>
          <w:szCs w:val="24"/>
          <w:lang w:val="en-US"/>
        </w:rPr>
        <w:t>«</w:t>
      </w:r>
      <w:r>
        <w:rPr>
          <w:rFonts w:eastAsia="Times New Roman"/>
          <w:szCs w:val="24"/>
          <w:lang w:val="en-US"/>
        </w:rPr>
        <w:t>WASHINGTON</w:t>
      </w:r>
      <w:r w:rsidRPr="00357AD6">
        <w:rPr>
          <w:rFonts w:eastAsia="Times New Roman"/>
          <w:szCs w:val="24"/>
          <w:lang w:val="en-US"/>
        </w:rPr>
        <w:t xml:space="preserve"> </w:t>
      </w:r>
      <w:r>
        <w:rPr>
          <w:rFonts w:eastAsia="Times New Roman"/>
          <w:szCs w:val="24"/>
          <w:lang w:val="en-US"/>
        </w:rPr>
        <w:t>POST</w:t>
      </w:r>
      <w:r w:rsidRPr="00902619">
        <w:rPr>
          <w:rFonts w:eastAsia="Times New Roman"/>
          <w:szCs w:val="24"/>
          <w:lang w:val="en-US"/>
        </w:rPr>
        <w:t>»</w:t>
      </w:r>
      <w:r w:rsidRPr="00357AD6">
        <w:rPr>
          <w:rFonts w:eastAsia="Times New Roman"/>
          <w:szCs w:val="24"/>
          <w:lang w:val="en-US"/>
        </w:rPr>
        <w:t xml:space="preserve"> </w:t>
      </w:r>
      <w:r>
        <w:rPr>
          <w:rFonts w:eastAsia="Times New Roman"/>
          <w:szCs w:val="24"/>
        </w:rPr>
        <w:t>κ</w:t>
      </w:r>
      <w:r w:rsidRPr="00F8129F">
        <w:rPr>
          <w:rFonts w:eastAsia="Times New Roman"/>
          <w:szCs w:val="24"/>
          <w:lang w:val="en-US"/>
        </w:rPr>
        <w:t>.</w:t>
      </w:r>
      <w:r>
        <w:rPr>
          <w:rFonts w:eastAsia="Times New Roman"/>
          <w:szCs w:val="24"/>
        </w:rPr>
        <w:t>λπ</w:t>
      </w:r>
      <w:r w:rsidRPr="00357AD6">
        <w:rPr>
          <w:rFonts w:eastAsia="Times New Roman"/>
          <w:szCs w:val="24"/>
          <w:lang w:val="en-US"/>
        </w:rPr>
        <w:t>.</w:t>
      </w:r>
      <w:r w:rsidRPr="00F8129F">
        <w:rPr>
          <w:rFonts w:eastAsia="Times New Roman"/>
          <w:szCs w:val="24"/>
          <w:lang w:val="en-US"/>
        </w:rPr>
        <w:t>,</w:t>
      </w:r>
      <w:r w:rsidRPr="00357AD6">
        <w:rPr>
          <w:rFonts w:eastAsia="Times New Roman"/>
          <w:szCs w:val="24"/>
          <w:lang w:val="en-US"/>
        </w:rPr>
        <w:t xml:space="preserve"> </w:t>
      </w:r>
      <w:r>
        <w:rPr>
          <w:rFonts w:eastAsia="Times New Roman"/>
          <w:szCs w:val="24"/>
        </w:rPr>
        <w:t>τα</w:t>
      </w:r>
      <w:r w:rsidRPr="00357AD6">
        <w:rPr>
          <w:rFonts w:eastAsia="Times New Roman"/>
          <w:szCs w:val="24"/>
          <w:lang w:val="en-US"/>
        </w:rPr>
        <w:t xml:space="preserve"> </w:t>
      </w:r>
      <w:r>
        <w:rPr>
          <w:rFonts w:eastAsia="Times New Roman"/>
          <w:szCs w:val="24"/>
        </w:rPr>
        <w:t>ίδια</w:t>
      </w:r>
      <w:r w:rsidRPr="00357AD6">
        <w:rPr>
          <w:rFonts w:eastAsia="Times New Roman"/>
          <w:szCs w:val="24"/>
          <w:lang w:val="en-US"/>
        </w:rPr>
        <w:t xml:space="preserve"> </w:t>
      </w:r>
      <w:r>
        <w:rPr>
          <w:rFonts w:eastAsia="Times New Roman"/>
          <w:szCs w:val="24"/>
        </w:rPr>
        <w:t>πράγματα</w:t>
      </w:r>
      <w:r w:rsidRPr="00357AD6">
        <w:rPr>
          <w:rFonts w:eastAsia="Times New Roman"/>
          <w:szCs w:val="24"/>
          <w:lang w:val="en-US"/>
        </w:rPr>
        <w:t>.</w:t>
      </w:r>
    </w:p>
    <w:p w14:paraId="5470C09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Τι είναι ακριβώς αυτό που δεν έκανε η Κυβέρνηση ή τι είναι ακριβώς αυτό που έκανε η Κυβέρνηση και </w:t>
      </w:r>
      <w:r>
        <w:rPr>
          <w:rFonts w:eastAsia="Times New Roman"/>
          <w:szCs w:val="24"/>
        </w:rPr>
        <w:t>ενοχλεί την Αξιωματική Αντιπολίτευση; Έλυσε ένα μεγάλο θέμα -είχε γίνει μεγάλο θέμα- το οποίο άφηνε η Αξιωματική Αντιπολίτευση να σέρνεται επί χρόνια και όχι μόνο να σέρνεται, αλλά με στρουθοκαμηλισμό άφηνε να γίνεται αποδεκτή η ονομασία «Μακεδονία»</w:t>
      </w:r>
      <w:r w:rsidRPr="00B670CA">
        <w:rPr>
          <w:rFonts w:eastAsia="Times New Roman"/>
          <w:szCs w:val="24"/>
        </w:rPr>
        <w:t xml:space="preserve"> </w:t>
      </w:r>
      <w:r>
        <w:rPr>
          <w:rFonts w:eastAsia="Times New Roman"/>
          <w:szCs w:val="24"/>
        </w:rPr>
        <w:t>για τη</w:t>
      </w:r>
      <w:r>
        <w:rPr>
          <w:rFonts w:eastAsia="Times New Roman"/>
          <w:szCs w:val="24"/>
        </w:rPr>
        <w:t xml:space="preserve"> </w:t>
      </w:r>
      <w:r>
        <w:rPr>
          <w:rFonts w:eastAsia="Times New Roman"/>
          <w:szCs w:val="24"/>
          <w:lang w:val="en-US"/>
        </w:rPr>
        <w:t>FYROM</w:t>
      </w:r>
      <w:r>
        <w:rPr>
          <w:rFonts w:eastAsia="Times New Roman"/>
          <w:szCs w:val="24"/>
        </w:rPr>
        <w:t>, θεωρώντας ότι θα φτάσει κάποτε ο καιρός που όλα αυτά θα λυθούν με έναν μαγικό τρόπο.</w:t>
      </w:r>
    </w:p>
    <w:p w14:paraId="5470C09E" w14:textId="77777777" w:rsidR="001F594C" w:rsidRDefault="008C7D1C">
      <w:pPr>
        <w:spacing w:line="600" w:lineRule="auto"/>
        <w:ind w:firstLine="720"/>
        <w:contextualSpacing/>
        <w:jc w:val="both"/>
        <w:rPr>
          <w:rFonts w:eastAsia="Times New Roman"/>
          <w:szCs w:val="24"/>
        </w:rPr>
      </w:pPr>
      <w:r>
        <w:rPr>
          <w:rFonts w:eastAsia="Times New Roman"/>
          <w:szCs w:val="24"/>
        </w:rPr>
        <w:t>Τι σημαίνει αυτό, εκτός από το ότι ψαρεύει σε θολά νερά και όλα τα γνωστά; Ας δούμε τα πράγματα λίγο ευρύτερα και σε σχέση με την οικονομία. Η Νέα Δημοκρατία, όπως</w:t>
      </w:r>
      <w:r>
        <w:rPr>
          <w:rFonts w:eastAsia="Times New Roman"/>
          <w:szCs w:val="24"/>
        </w:rPr>
        <w:t xml:space="preserve"> και το ΠΑΣΟΚ άλλωστε, ειδικά σε σχέση με την οικονομία, είναι πολιτικές δυνάμεις οι οποίες τι έκαναν; Υψηλών προσδοκιών και οραμάτων, υποτίθεται, πολιτική, για την οποία όμως δεν έκαναν απολύτως τίποτα για να τη φέρουν εις πέρας. </w:t>
      </w:r>
    </w:p>
    <w:p w14:paraId="5470C09F" w14:textId="77777777" w:rsidR="001F594C" w:rsidRDefault="008C7D1C">
      <w:pPr>
        <w:spacing w:line="600" w:lineRule="auto"/>
        <w:ind w:firstLine="720"/>
        <w:contextualSpacing/>
        <w:jc w:val="both"/>
        <w:rPr>
          <w:rFonts w:eastAsia="Times New Roman"/>
          <w:szCs w:val="24"/>
        </w:rPr>
      </w:pPr>
      <w:r>
        <w:rPr>
          <w:rFonts w:eastAsia="Times New Roman"/>
          <w:szCs w:val="24"/>
        </w:rPr>
        <w:t>Αυτό έκαναν με το θέμα τ</w:t>
      </w:r>
      <w:r>
        <w:rPr>
          <w:rFonts w:eastAsia="Times New Roman"/>
          <w:szCs w:val="24"/>
        </w:rPr>
        <w:t>ης εισόδου, της ένταξης της χώρας στην ΟΝΕ, στην Ευρωζώνη, μια μεγάλη ιδέα εκείνη την εποχή, μια μεγάλη ελληνική ιδέα, για την οποία δεν φρόντισαν να φτιάξουν καμμία πολιτική, απολύτως καμμία πολιτική που θα προστατεύσει τη χώρα σε αυτήν την αλλαγή περιβάλ</w:t>
      </w:r>
      <w:r>
        <w:rPr>
          <w:rFonts w:eastAsia="Times New Roman"/>
          <w:szCs w:val="24"/>
        </w:rPr>
        <w:t>λοντος στην οποία έμπαινε, δηλαδή κανέναν οραματισμό για το πώς η χώρα θα στεκόταν σε αυτήν τη νέα πραγματικότητα και όχι μόνο αυτό. Το χειρότερο που γινόταν ήταν, ενώ άλλαζε η χώρα εντελώς προοπτική, συνέχιζε να βαδίζει με τα ίδια μέσα και τα ίδια βαρίδια</w:t>
      </w:r>
      <w:r>
        <w:rPr>
          <w:rFonts w:eastAsia="Times New Roman"/>
          <w:szCs w:val="24"/>
        </w:rPr>
        <w:t>.</w:t>
      </w:r>
    </w:p>
    <w:p w14:paraId="5470C0A0" w14:textId="77777777" w:rsidR="001F594C" w:rsidRDefault="008C7D1C">
      <w:pPr>
        <w:spacing w:line="600" w:lineRule="auto"/>
        <w:ind w:firstLine="720"/>
        <w:contextualSpacing/>
        <w:jc w:val="both"/>
        <w:rPr>
          <w:rFonts w:eastAsia="Times New Roman"/>
          <w:szCs w:val="24"/>
        </w:rPr>
      </w:pPr>
      <w:r>
        <w:rPr>
          <w:rFonts w:eastAsia="Times New Roman"/>
          <w:szCs w:val="24"/>
        </w:rPr>
        <w:t>Αυτό, λοιπόν, που βλέπουμε είναι ότι έχουμε μια Αξιωματική Αντιπολίτευση, η οποία την τελευταία δεκαετία -και πολύ παραπάνω από την τελευταία δεκαετία- είχε μια υποτιθέμενη εθνική πολιτική για την οποία δεν είχε τα μέσα ποτέ, ούτε σκέφτηκε να τα εφεύρει,</w:t>
      </w:r>
      <w:r>
        <w:rPr>
          <w:rFonts w:eastAsia="Times New Roman"/>
          <w:szCs w:val="24"/>
        </w:rPr>
        <w:t xml:space="preserve"> να τα χρησιμοποιήσει για να προστατεύσει την κοινωνία.</w:t>
      </w:r>
    </w:p>
    <w:p w14:paraId="5470C0A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σημειώσω -απλώς υποσημείωση- ότι μπήκαμε στην ΟΝΕ με την Κυβέρνηση Σημίτη και από αυτή την κυβέρνηση κάποιοι είναι ήδη καταδικασμένοι και κάποιοι είναι υπόδικοι. Δηλαδή συνέχισε εκείνη 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με τα ίδια εργαλεία της διαφθοράς να προσπαθεί να κάνει πολιτική.</w:t>
      </w:r>
    </w:p>
    <w:p w14:paraId="5470C0A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Σήμερα, με αυτή</w:t>
      </w:r>
      <w:r>
        <w:rPr>
          <w:rFonts w:eastAsia="Times New Roman" w:cs="Times New Roman"/>
          <w:szCs w:val="24"/>
        </w:rPr>
        <w:t xml:space="preserve"> την Κυβέρνηση, η οποία είχε μια ολική προοπτική για το μέλλον αυτής της χώρας στο κεφάλι της, σκέφτηκε πατριωτικά -γιατί πρέπει να ξέρουμε πότε να χρησιμοποιούμε τις λέξεις-, γι’ αυτή την προοπτική. Βγαίνουμε από τα μνημόνια. Αυτή είναι μια πάρα πολύ σημα</w:t>
      </w:r>
      <w:r>
        <w:rPr>
          <w:rFonts w:eastAsia="Times New Roman" w:cs="Times New Roman"/>
          <w:szCs w:val="24"/>
        </w:rPr>
        <w:t xml:space="preserve">ντική στιγμή σε συνδυασμό με την επίλυση του </w:t>
      </w:r>
      <w:r>
        <w:rPr>
          <w:rFonts w:eastAsia="Times New Roman" w:cs="Times New Roman"/>
          <w:szCs w:val="24"/>
        </w:rPr>
        <w:t>μ</w:t>
      </w:r>
      <w:r>
        <w:rPr>
          <w:rFonts w:eastAsia="Times New Roman" w:cs="Times New Roman"/>
          <w:szCs w:val="24"/>
        </w:rPr>
        <w:t>ακεδονικού. Διότι το εθνικό θέμα δεν κατακερματίζεται σε εσωτερικό και εξωτερικό. Εθνικό είναι ό,τι δίνει προοπτική σε μια χώρα, της δίνει μέλλον. Βγαίνουμε λοιπόν από τα μνημόνια, τα οποία ήταν ο κυριότερος μη</w:t>
      </w:r>
      <w:r>
        <w:rPr>
          <w:rFonts w:eastAsia="Times New Roman" w:cs="Times New Roman"/>
          <w:szCs w:val="24"/>
        </w:rPr>
        <w:t>χανισμός επιβολής μιας νεοφιλελεύθερης πολιτικής, μιας πολιτικής λιτότητας.</w:t>
      </w:r>
    </w:p>
    <w:p w14:paraId="5470C0A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Βγαίνουμε από αυτά τα μνημόνια, με καθαρή έξοδο, χωρίς εμείς να διατεινόμαστε ότι βγήκαμε κατευθείαν στον παράδεισο. Ίσα-ίσα, λέμε ότι τα βήματα πρέπει να είναι προσεκτικά, με όλες</w:t>
      </w:r>
      <w:r>
        <w:rPr>
          <w:rFonts w:eastAsia="Times New Roman" w:cs="Times New Roman"/>
          <w:szCs w:val="24"/>
        </w:rPr>
        <w:t xml:space="preserve"> τις πρόνοιες που χρειάζονται –εξ</w:t>
      </w:r>
      <w:r w:rsidRPr="00DB6B9D">
        <w:rPr>
          <w:rFonts w:eastAsia="Times New Roman" w:cs="Times New Roman"/>
          <w:szCs w:val="24"/>
        </w:rPr>
        <w:t xml:space="preserve"> </w:t>
      </w:r>
      <w:r>
        <w:rPr>
          <w:rFonts w:eastAsia="Times New Roman" w:cs="Times New Roman"/>
          <w:szCs w:val="24"/>
        </w:rPr>
        <w:t>ου και το αποθεματικό είναι αυτό που λέμε η ζώνη ασφάλειας της χώρας απέναντι στις αγορές, σε ένα περιβάλλον το οποίο είναι πάρα πολύ δύσκολο στην περιοχή μας-, προσπαθώντας όμως συνεχώς να ανορθώσουμε εκείνους τους τομείς</w:t>
      </w:r>
      <w:r>
        <w:rPr>
          <w:rFonts w:eastAsia="Times New Roman" w:cs="Times New Roman"/>
          <w:szCs w:val="24"/>
        </w:rPr>
        <w:t xml:space="preserve"> που θα επιτρέψουν σε αυτή την κοινωνία να οραματιστεί το μέλλον της. </w:t>
      </w:r>
    </w:p>
    <w:p w14:paraId="5470C0A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Χτύπημα της ανεργίας. Δεν άκουσα να αναφέρεται σχεδόν από κανέναν. Όμως, όλοι οι μεγάλοι διανοητές λένε ένα πράγμα: Ότι η ανεργία αποτελεί το θανατηφόρο τραύμα στο σώμα μιας κοινωνίας. </w:t>
      </w:r>
      <w:r>
        <w:rPr>
          <w:rFonts w:eastAsia="Times New Roman" w:cs="Times New Roman"/>
          <w:szCs w:val="24"/>
        </w:rPr>
        <w:t>Εάν δεν αντιμετωπιστεί αυτό δεν μπορεί να αντιμετωπιστεί τίποτα άλλο. Η πτώση της ανεργίας, είναι ήδη φανερή και θα γίνει στα επόμενα χρόνια, βγαίνοντας από τα μνημόνια, και χρειάζεται ακόμα παραπάνω. Αν λοιπόν το χτύπημα της ανεργίας είναι το κυριότερο, ο</w:t>
      </w:r>
      <w:r>
        <w:rPr>
          <w:rFonts w:eastAsia="Times New Roman" w:cs="Times New Roman"/>
          <w:szCs w:val="24"/>
        </w:rPr>
        <w:t>ι συλλογικές συμβάσεις και ο κατώτατος μισθός είναι επίσης ένα τεράστιο θέμα.</w:t>
      </w:r>
    </w:p>
    <w:p w14:paraId="5470C0A5" w14:textId="77777777" w:rsidR="001F594C" w:rsidRDefault="008C7D1C">
      <w:pPr>
        <w:spacing w:line="600" w:lineRule="auto"/>
        <w:ind w:firstLine="720"/>
        <w:contextualSpacing/>
        <w:jc w:val="both"/>
        <w:rPr>
          <w:rFonts w:eastAsia="Times New Roman" w:cs="Times New Roman"/>
          <w:szCs w:val="24"/>
        </w:rPr>
      </w:pPr>
      <w:r w:rsidRPr="006929D8">
        <w:rPr>
          <w:rFonts w:eastAsia="Times New Roman" w:cs="Times New Roman"/>
          <w:b/>
          <w:szCs w:val="24"/>
        </w:rPr>
        <w:t>ΠΡΟΕΔΡΕΥΩΝ (Μάριος Γεωργιάδης):</w:t>
      </w:r>
      <w:r>
        <w:rPr>
          <w:rFonts w:eastAsia="Times New Roman" w:cs="Times New Roman"/>
          <w:szCs w:val="24"/>
        </w:rPr>
        <w:t xml:space="preserve"> Παρακαλώ, ολοκληρώστε.</w:t>
      </w:r>
    </w:p>
    <w:p w14:paraId="5470C0A6" w14:textId="77777777" w:rsidR="001F594C" w:rsidRDefault="008C7D1C">
      <w:pPr>
        <w:spacing w:line="600" w:lineRule="auto"/>
        <w:ind w:firstLine="720"/>
        <w:contextualSpacing/>
        <w:jc w:val="both"/>
        <w:rPr>
          <w:rFonts w:eastAsia="Times New Roman" w:cs="Times New Roman"/>
          <w:szCs w:val="24"/>
        </w:rPr>
      </w:pPr>
      <w:r w:rsidRPr="006929D8">
        <w:rPr>
          <w:rFonts w:eastAsia="Times New Roman" w:cs="Times New Roman"/>
          <w:b/>
          <w:szCs w:val="24"/>
        </w:rPr>
        <w:t>Α</w:t>
      </w:r>
      <w:r>
        <w:rPr>
          <w:rFonts w:eastAsia="Times New Roman" w:cs="Times New Roman"/>
          <w:b/>
          <w:szCs w:val="24"/>
        </w:rPr>
        <w:t>ΘΑΝ</w:t>
      </w:r>
      <w:r w:rsidRPr="006929D8">
        <w:rPr>
          <w:rFonts w:eastAsia="Times New Roman" w:cs="Times New Roman"/>
          <w:b/>
          <w:szCs w:val="24"/>
        </w:rPr>
        <w:t>ΑΣΙΑ ΑΝΑΓΝΩΣΤΟΠΟΥΛΟΥ:</w:t>
      </w:r>
      <w:r>
        <w:rPr>
          <w:rFonts w:eastAsia="Times New Roman" w:cs="Times New Roman"/>
          <w:szCs w:val="24"/>
        </w:rPr>
        <w:t xml:space="preserve"> Τελειώνω. Περνάει πολύ γρήγορα ο χρόνος. </w:t>
      </w:r>
    </w:p>
    <w:p w14:paraId="5470C0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Λέμε για την Αξιωματική Αντιπολίτευση ότι δεν σκέφτηκε </w:t>
      </w:r>
      <w:r>
        <w:rPr>
          <w:rFonts w:eastAsia="Times New Roman" w:cs="Times New Roman"/>
          <w:szCs w:val="24"/>
        </w:rPr>
        <w:t>τίποτα άλλο παρά μόνο τον αυτόματο πιλότο που πρόσφερε η Ευρωζώνη -άρα και πολύ γρήγορα μπαίνουμε στα μνημόνια και καλό είναι να την έχουμε αυτή την ασφαλιστική δικλίδα-, γιατί ακούγοντας τον κ</w:t>
      </w:r>
      <w:r>
        <w:rPr>
          <w:rFonts w:eastAsia="Times New Roman" w:cs="Times New Roman"/>
          <w:szCs w:val="24"/>
        </w:rPr>
        <w:t>.</w:t>
      </w:r>
      <w:r>
        <w:rPr>
          <w:rFonts w:eastAsia="Times New Roman" w:cs="Times New Roman"/>
          <w:szCs w:val="24"/>
        </w:rPr>
        <w:t xml:space="preserve"> Μητσοτάκη, τον Αρχηγό της Αξιωματικής Αντιπολίτευσης, βλέπουμ</w:t>
      </w:r>
      <w:r>
        <w:rPr>
          <w:rFonts w:eastAsia="Times New Roman" w:cs="Times New Roman"/>
          <w:szCs w:val="24"/>
        </w:rPr>
        <w:t>ε ότι έχει ακριβώς την ίδια λογική μιας νεοφιλελεύθερης πολιτικής, η οποία έφθανε στα άκρα της με τα μνημόνια. Δηλαδή ευέλικτες σχέσεις εργασίας από τη μια μεριά, από την άλλη μεριά ότι οι εργοδότες ό,τι θέλουν κάνουν. Έτσι η χώρα δεν μπορεί να έχει προοπτ</w:t>
      </w:r>
      <w:r>
        <w:rPr>
          <w:rFonts w:eastAsia="Times New Roman" w:cs="Times New Roman"/>
          <w:szCs w:val="24"/>
        </w:rPr>
        <w:t>ική για το μέλλον.</w:t>
      </w:r>
    </w:p>
    <w:p w14:paraId="5470C0A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Άρα, λοιπόν, με μια Νέα Δημοκρατία το μέλλον της χώρας θα ήταν ο αργός θάνατος. Όλοι ενδιαφέρονται για το δημογραφικό. Όλοι οι επιστήμονες, όμως, μας έχουν πει ότι αν δεν έχουμε ένα σοβαρό κοινωνικό κράτος, αν δεν έχουμε συλλογικές συμβά</w:t>
      </w:r>
      <w:r>
        <w:rPr>
          <w:rFonts w:eastAsia="Times New Roman" w:cs="Times New Roman"/>
          <w:szCs w:val="24"/>
        </w:rPr>
        <w:t>σεις, σταθερές συμβάσεις εργασίας, η χώρα οδηγείται σε αργό θάνατο.</w:t>
      </w:r>
    </w:p>
    <w:p w14:paraId="5470C0A9" w14:textId="77777777" w:rsidR="001F594C" w:rsidRDefault="008C7D1C">
      <w:pPr>
        <w:spacing w:line="600" w:lineRule="auto"/>
        <w:ind w:firstLine="720"/>
        <w:contextualSpacing/>
        <w:jc w:val="both"/>
        <w:rPr>
          <w:rFonts w:eastAsia="Times New Roman" w:cs="Times New Roman"/>
          <w:szCs w:val="24"/>
        </w:rPr>
      </w:pPr>
      <w:r w:rsidRPr="006929D8">
        <w:rPr>
          <w:rFonts w:eastAsia="Times New Roman" w:cs="Times New Roman"/>
          <w:b/>
          <w:szCs w:val="24"/>
        </w:rPr>
        <w:t>ΠΡΟΕΔΡΕΥΩΝ (Μάριος Γεωργιάδης):</w:t>
      </w:r>
      <w:r>
        <w:rPr>
          <w:rFonts w:eastAsia="Times New Roman" w:cs="Times New Roman"/>
          <w:szCs w:val="24"/>
        </w:rPr>
        <w:t xml:space="preserve"> Κυρία Αναγνωστοπούλου, έχουμε φθάσει τα οκτώ λεπτά και αδικώ άλλους συναδέλφους σας.</w:t>
      </w:r>
    </w:p>
    <w:p w14:paraId="5470C0AA" w14:textId="77777777" w:rsidR="001F594C" w:rsidRDefault="008C7D1C">
      <w:pPr>
        <w:spacing w:line="600" w:lineRule="auto"/>
        <w:ind w:firstLine="720"/>
        <w:contextualSpacing/>
        <w:jc w:val="both"/>
        <w:rPr>
          <w:rFonts w:eastAsia="Times New Roman" w:cs="Times New Roman"/>
          <w:szCs w:val="24"/>
        </w:rPr>
      </w:pPr>
      <w:r w:rsidRPr="006929D8">
        <w:rPr>
          <w:rFonts w:eastAsia="Times New Roman" w:cs="Times New Roman"/>
          <w:b/>
          <w:szCs w:val="24"/>
        </w:rPr>
        <w:t>Α</w:t>
      </w:r>
      <w:r>
        <w:rPr>
          <w:rFonts w:eastAsia="Times New Roman" w:cs="Times New Roman"/>
          <w:b/>
          <w:szCs w:val="24"/>
        </w:rPr>
        <w:t>Θ</w:t>
      </w:r>
      <w:r w:rsidRPr="006929D8">
        <w:rPr>
          <w:rFonts w:eastAsia="Times New Roman" w:cs="Times New Roman"/>
          <w:b/>
          <w:szCs w:val="24"/>
        </w:rPr>
        <w:t>Α</w:t>
      </w:r>
      <w:r>
        <w:rPr>
          <w:rFonts w:eastAsia="Times New Roman" w:cs="Times New Roman"/>
          <w:b/>
          <w:szCs w:val="24"/>
        </w:rPr>
        <w:t>Ν</w:t>
      </w:r>
      <w:r w:rsidRPr="006929D8">
        <w:rPr>
          <w:rFonts w:eastAsia="Times New Roman" w:cs="Times New Roman"/>
          <w:b/>
          <w:szCs w:val="24"/>
        </w:rPr>
        <w:t xml:space="preserve">ΑΣΙΑ ΑΝΑΓΝΩΣΤΟΠΟΥΛΟΥ: </w:t>
      </w:r>
      <w:r>
        <w:rPr>
          <w:rFonts w:eastAsia="Times New Roman" w:cs="Times New Roman"/>
          <w:szCs w:val="24"/>
        </w:rPr>
        <w:t>Ναι, θα κλείσω αμέσως. Έχετε δίκιο.</w:t>
      </w:r>
    </w:p>
    <w:p w14:paraId="5470C0A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w:t>
      </w:r>
      <w:r>
        <w:rPr>
          <w:rFonts w:eastAsia="Times New Roman" w:cs="Times New Roman"/>
          <w:szCs w:val="24"/>
        </w:rPr>
        <w:t xml:space="preserve">σημεία, για τα οποία εμείς δεν είμαστε ευτυχείς και τα οποία θα διορθωθούν στην πορεία. Όμως, αυτό που θέλω να πω κλείνοντας -για να το συνδέσω και πάλι με το </w:t>
      </w:r>
      <w:r>
        <w:rPr>
          <w:rFonts w:eastAsia="Times New Roman" w:cs="Times New Roman"/>
          <w:szCs w:val="24"/>
        </w:rPr>
        <w:t>μ</w:t>
      </w:r>
      <w:r>
        <w:rPr>
          <w:rFonts w:eastAsia="Times New Roman" w:cs="Times New Roman"/>
          <w:szCs w:val="24"/>
        </w:rPr>
        <w:t>ακεδονικό και επειδή γίνεται όλη αυτή η σπέκουλα από χθες μέχρι σήμερα και θα συνεχιστεί τις επό</w:t>
      </w:r>
      <w:r>
        <w:rPr>
          <w:rFonts w:eastAsia="Times New Roman" w:cs="Times New Roman"/>
          <w:szCs w:val="24"/>
        </w:rPr>
        <w:t xml:space="preserve">μενες ημέρες- είναι πως το να προσπαθεί η Αξιωματική Αντιπολίτευση να δείξει ότι με το </w:t>
      </w:r>
      <w:r>
        <w:rPr>
          <w:rFonts w:eastAsia="Times New Roman" w:cs="Times New Roman"/>
          <w:szCs w:val="24"/>
        </w:rPr>
        <w:t>μ</w:t>
      </w:r>
      <w:r>
        <w:rPr>
          <w:rFonts w:eastAsia="Times New Roman" w:cs="Times New Roman"/>
          <w:szCs w:val="24"/>
        </w:rPr>
        <w:t>ακεδονικό κάτι πουλήσαμε κάτι προδώσαμε όχι μόνο προσφέρει βήμα στους πατριδοκάπηλους -είδαμε εδώ πώς περιγράφηκε το μέλλον αυτής της χώρας σε σχέση με τα εθνικά ζητήμα</w:t>
      </w:r>
      <w:r>
        <w:rPr>
          <w:rFonts w:eastAsia="Times New Roman" w:cs="Times New Roman"/>
          <w:szCs w:val="24"/>
        </w:rPr>
        <w:t>τα, να κάνουμε εισβολή στις ξένες χώρες-, αλλά το κυριότερο για μένα είναι ότι η Νέα Δημοκρατία γι’ αυτό το θέμα θα λογοδοτήσει στον ελληνικό λαό, γιατί δεν μπορεί να δει το μέλλον αυτής της χώρας σε προοπτική με τους Βαλκάνιους γείτονες και γενικώς με όλη</w:t>
      </w:r>
      <w:r>
        <w:rPr>
          <w:rFonts w:eastAsia="Times New Roman" w:cs="Times New Roman"/>
          <w:szCs w:val="24"/>
        </w:rPr>
        <w:t xml:space="preserve"> την περιοχή μας σε σχέση με το μέλλον της.</w:t>
      </w:r>
    </w:p>
    <w:p w14:paraId="5470C0A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C0AD" w14:textId="77777777" w:rsidR="001F594C" w:rsidRDefault="008C7D1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C0A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κυρία Αναγνωστοπούλου.</w:t>
      </w:r>
    </w:p>
    <w:p w14:paraId="5470C0A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Αντωνίου, η οποία θα φθάσει στα έξι λεπτά και θα μου πει «άφησες εννι</w:t>
      </w:r>
      <w:r>
        <w:rPr>
          <w:rFonts w:eastAsia="Times New Roman" w:cs="Times New Roman"/>
          <w:szCs w:val="24"/>
        </w:rPr>
        <w:t>ά λεπτά τη συνάδελφο και πρέπει να κόψεις εμένα τώρα».</w:t>
      </w:r>
    </w:p>
    <w:p w14:paraId="5470C0B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5470C0B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αντί να συζητούμε το μείζον ζήτημα του χθεσινού διαγγέλματος του Πρωθυπουργού για την επικείμενη </w:t>
      </w:r>
      <w:r>
        <w:rPr>
          <w:rFonts w:eastAsia="Times New Roman" w:cs="Times New Roman"/>
          <w:szCs w:val="24"/>
        </w:rPr>
        <w:t>σ</w:t>
      </w:r>
      <w:r>
        <w:rPr>
          <w:rFonts w:eastAsia="Times New Roman" w:cs="Times New Roman"/>
          <w:szCs w:val="24"/>
        </w:rPr>
        <w:t>υμφωνία που θέλει να υπο</w:t>
      </w:r>
      <w:r>
        <w:rPr>
          <w:rFonts w:eastAsia="Times New Roman" w:cs="Times New Roman"/>
          <w:szCs w:val="24"/>
        </w:rPr>
        <w:t>γράψει ο κ. Τσίπρας, συζητούμε για το τέταρτο μνημόνιο.</w:t>
      </w:r>
    </w:p>
    <w:p w14:paraId="5470C0B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πρώτον, για να δεσμεύσει τη χώρα σε αυτά που συμφωνεί ο προς αποχώρηση Πρωθυπουργός, πρέπει να φέρει τη </w:t>
      </w:r>
      <w:r>
        <w:rPr>
          <w:rFonts w:eastAsia="Times New Roman" w:cs="Times New Roman"/>
          <w:szCs w:val="24"/>
        </w:rPr>
        <w:t>σ</w:t>
      </w:r>
      <w:r>
        <w:rPr>
          <w:rFonts w:eastAsia="Times New Roman" w:cs="Times New Roman"/>
          <w:szCs w:val="24"/>
        </w:rPr>
        <w:t>υμφωνία στη Βουλή. Δεν έχει καμμία πολιτική νομιμοποίηση να κάνει</w:t>
      </w:r>
      <w:r>
        <w:rPr>
          <w:rFonts w:eastAsia="Times New Roman" w:cs="Times New Roman"/>
          <w:szCs w:val="24"/>
        </w:rPr>
        <w:t xml:space="preserve"> κάτι άλλο.</w:t>
      </w:r>
    </w:p>
    <w:p w14:paraId="5470C0B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w:t>
      </w:r>
      <w:r>
        <w:rPr>
          <w:rFonts w:eastAsia="Times New Roman" w:cs="Times New Roman"/>
          <w:szCs w:val="24"/>
        </w:rPr>
        <w:t xml:space="preserve"> Άλλα έλεγε ο Κουμουτσάκος!</w:t>
      </w:r>
    </w:p>
    <w:p w14:paraId="5470C0B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Δεύτερον, προσπαθήσατε…</w:t>
      </w:r>
    </w:p>
    <w:p w14:paraId="5470C0B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w:t>
      </w:r>
      <w:r>
        <w:rPr>
          <w:rFonts w:eastAsia="Times New Roman" w:cs="Times New Roman"/>
          <w:szCs w:val="24"/>
        </w:rPr>
        <w:t xml:space="preserve"> Άλλα έλεγε ο Κουμουτσάκος!</w:t>
      </w:r>
    </w:p>
    <w:p w14:paraId="5470C0B6" w14:textId="77777777" w:rsidR="001F594C" w:rsidRDefault="008C7D1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Σας παρακαλώ, κυρία Αναγνωστοπούλου!</w:t>
      </w:r>
    </w:p>
    <w:p w14:paraId="5470C0B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Σας άκουσα, κυρία Αναγνωστοπούλου.</w:t>
      </w:r>
    </w:p>
    <w:p w14:paraId="5470C0B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Προσπαθήσατε και εσείς, κυρία Αναγνωστοπούλου, να μας πείσετε πριν από λίγο ότι είναι καλή η </w:t>
      </w:r>
      <w:r>
        <w:rPr>
          <w:rFonts w:eastAsia="Times New Roman" w:cs="Times New Roman"/>
          <w:szCs w:val="24"/>
        </w:rPr>
        <w:t>σ</w:t>
      </w:r>
      <w:r>
        <w:rPr>
          <w:rFonts w:eastAsia="Times New Roman" w:cs="Times New Roman"/>
          <w:szCs w:val="24"/>
        </w:rPr>
        <w:t>υμφωνία, αλλά, από ό,τι είδαμε μέχρι στιγμής και από την εμπειρία που έχουμε από το τρίτο και τέταρτο μνημόνιο που μας φέρατε,</w:t>
      </w:r>
      <w:r>
        <w:rPr>
          <w:rFonts w:eastAsia="Times New Roman" w:cs="Times New Roman"/>
          <w:szCs w:val="24"/>
        </w:rPr>
        <w:t xml:space="preserve"> σας λέμε ότι είναι μια κακή </w:t>
      </w:r>
      <w:r>
        <w:rPr>
          <w:rFonts w:eastAsia="Times New Roman" w:cs="Times New Roman"/>
          <w:szCs w:val="24"/>
        </w:rPr>
        <w:t>σ</w:t>
      </w:r>
      <w:r>
        <w:rPr>
          <w:rFonts w:eastAsia="Times New Roman" w:cs="Times New Roman"/>
          <w:szCs w:val="24"/>
        </w:rPr>
        <w:t>υμφωνία για τη χώρα.</w:t>
      </w:r>
    </w:p>
    <w:p w14:paraId="5470C0B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Καλή είναι πιθανώς, κυρία Αναγνωστοπούλου, για τους γείτονες που χθες πανηγύριζαν. Σε αντίθεση με τους δίπλα, σήμερα οι Έλληνες αισθάνονται προδομένοι.</w:t>
      </w:r>
    </w:p>
    <w:p w14:paraId="5470C0B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Τρίτον, όλοι όσοι θέλουν να πετύχουν κάτι που δεν κατ</w:t>
      </w:r>
      <w:r>
        <w:rPr>
          <w:rFonts w:eastAsia="Times New Roman" w:cs="Times New Roman"/>
          <w:szCs w:val="24"/>
        </w:rPr>
        <w:t xml:space="preserve">άφεραν με όλες τις προηγούμενες κυβερνήσεις της Ελλάδας σάς θέλουν διαπραγματευτές. Τυχαίο; Όλα τα δώσατε: </w:t>
      </w:r>
      <w:r>
        <w:rPr>
          <w:rFonts w:eastAsia="Times New Roman" w:cs="Times New Roman"/>
          <w:szCs w:val="24"/>
        </w:rPr>
        <w:t>υ</w:t>
      </w:r>
      <w:r>
        <w:rPr>
          <w:rFonts w:eastAsia="Times New Roman" w:cs="Times New Roman"/>
          <w:szCs w:val="24"/>
        </w:rPr>
        <w:t>περταμείο, εκχώρηση δημόσιας περιουσίας, πλειστηριασμούς, Μακεδονία. Όλα τα δώσατε χωρίς να πάρετε το παραμικρό. Σας το λέω ορθά-κοφτά: Δεν ήταν εθν</w:t>
      </w:r>
      <w:r>
        <w:rPr>
          <w:rFonts w:eastAsia="Times New Roman" w:cs="Times New Roman"/>
          <w:szCs w:val="24"/>
        </w:rPr>
        <w:t>ικιστής ο Κωνσταντίνος Καραμανλής, όταν έλεγε ότι η Μακεδονία είναι μία και είναι ελληνική.</w:t>
      </w:r>
    </w:p>
    <w:p w14:paraId="5470C0B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Τώρα δίνετε όχι μόνο το όνομα, την ταυτότητα, τη γλώσσα, αλλά και την εθνότητα στα Σκόπια. Να ξέρετε, όμως, ότι, όπως είπαν πολύ μεγάλοι Έλληνες,          Ελύτης, Τ</w:t>
      </w:r>
      <w:r>
        <w:rPr>
          <w:rFonts w:eastAsia="Times New Roman" w:cs="Times New Roman"/>
          <w:szCs w:val="24"/>
        </w:rPr>
        <w:t>σάτσος, Μελίνα Μερκούρη, Αρβελέρ, οι Έλληνες δεν θα δεχθούν να τους κλέψετε την ψυχή. Και εγώ δεν θα επιτρέψω να με αποκαλούν Νοτιομακεδόνισσα!</w:t>
      </w:r>
    </w:p>
    <w:p w14:paraId="5470C0B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σημερινό νομοσχέδιο, γιατί μας κάνατε πολλή κριτική: Τι συζητάμε και τη ψηφίζεται σήμερα, αγαπητοί συνάδελφοι. Επειδή ίσως δεν ξέρετε την ίδια αριθμητική με τον επισπεύδοντα Υπουργό ούτε μιλάτε το ίδιο καλά αγγλικά και φαντάζομαι ότι δεν </w:t>
      </w:r>
      <w:r>
        <w:rPr>
          <w:rFonts w:eastAsia="Times New Roman" w:cs="Times New Roman"/>
          <w:szCs w:val="24"/>
        </w:rPr>
        <w:t>διαθέτετε και τις μαγικές ικανότητες του κ. Τσακαλώτου, να σας πω ακριβώς τι ψηφίζεται, μπας και σταματήσετε επιτέλους την κοροϊδία δεξιά και αριστερά.</w:t>
      </w:r>
    </w:p>
    <w:p w14:paraId="5470C0B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Τσακαλώτος στην ομιλία του στη Βουλή βάφτισε τις περικοπές αυξήσεις, τις υποθήκες εγγυήσεις και όλα</w:t>
      </w:r>
      <w:r>
        <w:rPr>
          <w:rFonts w:eastAsia="Times New Roman" w:cs="Times New Roman"/>
          <w:szCs w:val="24"/>
        </w:rPr>
        <w:t xml:space="preserve"> αυτά σε ένα κείμενο στα αγγλικά, που, ως ο πιο καλός ο μαθητής των δανειστών, φέρνει προς ψήφιση στη Βουλή των Ελλήνων. Διότι το μεσοπρόθεσμο που συζητούμε σήμερα δεν είναι παρά το τέταρτο μνημόνιο, με απόλυτη αριστερή ιδιοκτησία, ένα μνημόνιο μόνο με υπο</w:t>
      </w:r>
      <w:r>
        <w:rPr>
          <w:rFonts w:eastAsia="Times New Roman" w:cs="Times New Roman"/>
          <w:szCs w:val="24"/>
        </w:rPr>
        <w:t>χρεώσεις, χωρίς χρηματοδότηση, που ακολουθεί βέβαια το τρίτο μνημόνιο, δικό σας και αυτό, της αλήστου μνήμης εποχής Βαρουφάκη, καλοκαίρι του 2015. Προφανώς, προσπαθείτε να το ξεχάσετε αυτό.</w:t>
      </w:r>
    </w:p>
    <w:p w14:paraId="5470C0B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Ένα τέταρτο, λοιπόν, μνημόνιο, που ασφαλώς καταρρίπτει με πάταγο τ</w:t>
      </w:r>
      <w:r>
        <w:rPr>
          <w:rFonts w:eastAsia="Times New Roman" w:cs="Times New Roman"/>
          <w:szCs w:val="24"/>
        </w:rPr>
        <w:t>ις νέες αυταπάτες της Κυβέρνησης περί καθαρής εξόδου.</w:t>
      </w:r>
    </w:p>
    <w:p w14:paraId="5470C0B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συμφωνήσουμε σε κάτι. Σύμφωνα με το σημερινό νομοσχέδιο, από το 2019 θα περικοπούν οι κύριες συντάξεις; Συμφωνείτε; Θα περικοπεί η προσωπική διαφορά στις επικουρικές; Συ</w:t>
      </w:r>
      <w:r>
        <w:rPr>
          <w:rFonts w:eastAsia="Times New Roman" w:cs="Times New Roman"/>
          <w:szCs w:val="24"/>
        </w:rPr>
        <w:t>μφωνείτε; Θα αυξηθούν και άλλο οι ασφαλιστικές εισφορές των ελευθέρων επαγγελματιών; Συμφωνείτε;</w:t>
      </w:r>
    </w:p>
    <w:p w14:paraId="5470C0C0" w14:textId="77777777" w:rsidR="001F594C" w:rsidRDefault="008C7D1C">
      <w:pPr>
        <w:spacing w:line="600" w:lineRule="auto"/>
        <w:contextualSpacing/>
        <w:jc w:val="both"/>
        <w:rPr>
          <w:rFonts w:eastAsia="Times New Roman" w:cs="Times New Roman"/>
          <w:szCs w:val="24"/>
        </w:rPr>
      </w:pPr>
      <w:r>
        <w:rPr>
          <w:rFonts w:eastAsia="Times New Roman" w:cs="Times New Roman"/>
          <w:szCs w:val="24"/>
        </w:rPr>
        <w:t xml:space="preserve">Θα περικοπεί κατά 35% το αφορολόγητο όριο από το 2020; Συμφωνούμε; Θα διατηρηθεί ο ΕΝΦΙΑ στα σημερινά επίπεδα, και αναμένεται να υπάρξει και αύξηση κιόλας για </w:t>
      </w:r>
      <w:r>
        <w:rPr>
          <w:rFonts w:eastAsia="Times New Roman" w:cs="Times New Roman"/>
          <w:szCs w:val="24"/>
        </w:rPr>
        <w:t>τις λαϊκές συνοικίες και τα χαμηλά εισοδήματα; Συμφωνείτε; Θα διατηρηθούν, επίσης, τα υψηλά πρωτογενή πλεονάσματα, τουλάχιστον για μια πενταετία. Συμφωνείτε;</w:t>
      </w:r>
    </w:p>
    <w:p w14:paraId="5470C0C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Στην ουσία δηλαδή φέρνετε απώλειες ενός μισθού και τριών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κάθε συνταξιούχος</w:t>
      </w:r>
      <w:r>
        <w:rPr>
          <w:rFonts w:eastAsia="Times New Roman" w:cs="Times New Roman"/>
          <w:szCs w:val="24"/>
        </w:rPr>
        <w:t xml:space="preserve"> θα χάσει από μία έως τρεις συντάξεις και κάθε χαμηλόμισθος από ένα μηνιάτικο. Συμφωνείτε σε αυτό; </w:t>
      </w:r>
    </w:p>
    <w:p w14:paraId="5470C0C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εκχωρείτε αμετάκλητα και άνευ όρων στον </w:t>
      </w:r>
      <w:r>
        <w:rPr>
          <w:rFonts w:eastAsia="Times New Roman" w:cs="Times New Roman"/>
          <w:szCs w:val="24"/>
          <w:lang w:val="en-US"/>
        </w:rPr>
        <w:t>ESM</w:t>
      </w:r>
      <w:r w:rsidRPr="00AC7531">
        <w:rPr>
          <w:rFonts w:eastAsia="Times New Roman" w:cs="Times New Roman"/>
          <w:szCs w:val="24"/>
        </w:rPr>
        <w:t xml:space="preserve"> </w:t>
      </w:r>
      <w:r>
        <w:rPr>
          <w:rFonts w:eastAsia="Times New Roman" w:cs="Times New Roman"/>
          <w:szCs w:val="24"/>
        </w:rPr>
        <w:t xml:space="preserve">τη δημόσια περιουσία, γιατί μόνον εσείς δεχτήκατε το </w:t>
      </w:r>
      <w:r>
        <w:rPr>
          <w:rFonts w:eastAsia="Times New Roman" w:cs="Times New Roman"/>
          <w:szCs w:val="24"/>
        </w:rPr>
        <w:t>υ</w:t>
      </w:r>
      <w:r>
        <w:rPr>
          <w:rFonts w:eastAsia="Times New Roman" w:cs="Times New Roman"/>
          <w:szCs w:val="24"/>
        </w:rPr>
        <w:t>περταμείο, με συνέπεια να δεσμεύσετε τη δημόσ</w:t>
      </w:r>
      <w:r>
        <w:rPr>
          <w:rFonts w:eastAsia="Times New Roman" w:cs="Times New Roman"/>
          <w:szCs w:val="24"/>
        </w:rPr>
        <w:t>ια περιουσία της χώρας για διάρκεια ενός αιώνα.</w:t>
      </w:r>
    </w:p>
    <w:p w14:paraId="5470C0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ολοκληρώνεται και το τυπικό μέρος της δέσμευσης της δημόσιας περιουσίας της χώρας. Το </w:t>
      </w:r>
      <w:r>
        <w:rPr>
          <w:rFonts w:eastAsia="Times New Roman" w:cs="Times New Roman"/>
          <w:szCs w:val="24"/>
        </w:rPr>
        <w:t>υ</w:t>
      </w:r>
      <w:r>
        <w:rPr>
          <w:rFonts w:eastAsia="Times New Roman" w:cs="Times New Roman"/>
          <w:szCs w:val="24"/>
        </w:rPr>
        <w:t>περταμείο καθίσταται εγγυητής και αναλαμβάνει σε κάθε περίπτωση αθέτησης πληρωμής. Μπαίνει η δημόσια περι</w:t>
      </w:r>
      <w:r>
        <w:rPr>
          <w:rFonts w:eastAsia="Times New Roman" w:cs="Times New Roman"/>
          <w:szCs w:val="24"/>
        </w:rPr>
        <w:t>ουσία υποθήκη και ενεχυριάζεται μέχρι του ποσού των 25 δισεκατομμυρίων. Συμφωνούμε; Bέβαια, ο σύγχρονος Μάγος του Οζ, ο Έλληνας Υπουργός Οικονομικών, είπε ότι δεν είναι υποθήκη, αλλά εγγύηση.</w:t>
      </w:r>
    </w:p>
    <w:p w14:paraId="5470C0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Τσακαλώτο –δεν είναι εδώ, αλλά θα του τα πείτε φαντάζομαι </w:t>
      </w:r>
      <w:r>
        <w:rPr>
          <w:rFonts w:eastAsia="Times New Roman" w:cs="Times New Roman"/>
          <w:szCs w:val="24"/>
        </w:rPr>
        <w:t>οι αρμόδιοι- μπορεί να παριστάνετε τον μάγο και να γνωρίζετε καλά αγγλικά, αλλά με τα ελληνικά σας σίγουρα κάτι δεν πάει καλά.</w:t>
      </w:r>
    </w:p>
    <w:p w14:paraId="5470C0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Επειδή μας κατηγορήσατε ότι είμαστε αλλού, πρέπει να σας πω ότι το μεγαλύτερο πρόβλημα της πατρίδας μας, της χώρας μας, είναι ότι</w:t>
      </w:r>
      <w:r>
        <w:rPr>
          <w:rFonts w:eastAsia="Times New Roman" w:cs="Times New Roman"/>
          <w:szCs w:val="24"/>
        </w:rPr>
        <w:t xml:space="preserve"> βρίσκεστε εσείς εδώ, με την αλαζονεία σας, την οίηση της εξουσίας και την αδιαφορία για τα αποτελέσματα των πολιτικών σας, αλλά –πιστέψτε με- όχι για πολύ ακόμα ευτυχώς.</w:t>
      </w:r>
    </w:p>
    <w:p w14:paraId="5470C0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C0C7"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70C0C8" w14:textId="77777777" w:rsidR="001F594C" w:rsidRDefault="008C7D1C">
      <w:pPr>
        <w:spacing w:line="600" w:lineRule="auto"/>
        <w:ind w:firstLine="720"/>
        <w:contextualSpacing/>
        <w:jc w:val="both"/>
        <w:rPr>
          <w:rFonts w:eastAsia="Times New Roman" w:cs="Times New Roman"/>
          <w:szCs w:val="24"/>
        </w:rPr>
      </w:pPr>
      <w:r w:rsidRPr="00854759">
        <w:rPr>
          <w:rFonts w:eastAsia="Times New Roman" w:cs="Times New Roman"/>
          <w:b/>
          <w:szCs w:val="24"/>
        </w:rPr>
        <w:t>ΠΡΟΕΔΡΕΥΩΝ (Μάριος Γ</w:t>
      </w:r>
      <w:r w:rsidRPr="00854759">
        <w:rPr>
          <w:rFonts w:eastAsia="Times New Roman" w:cs="Times New Roman"/>
          <w:b/>
          <w:szCs w:val="24"/>
        </w:rPr>
        <w:t>εωργιάδης):</w:t>
      </w:r>
      <w:r>
        <w:rPr>
          <w:rFonts w:eastAsia="Times New Roman" w:cs="Times New Roman"/>
          <w:szCs w:val="24"/>
        </w:rPr>
        <w:t xml:space="preserve"> Ευχαριστούμε, κυρία Αντωνίου.</w:t>
      </w:r>
    </w:p>
    <w:p w14:paraId="5470C0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Δημαράς έχει τον λόγο και μετά ο κ. Φίλης.</w:t>
      </w:r>
    </w:p>
    <w:p w14:paraId="5470C0CA" w14:textId="77777777" w:rsidR="001F594C" w:rsidRDefault="008C7D1C">
      <w:pPr>
        <w:spacing w:line="600" w:lineRule="auto"/>
        <w:ind w:firstLine="720"/>
        <w:contextualSpacing/>
        <w:jc w:val="both"/>
        <w:rPr>
          <w:rFonts w:eastAsia="Times New Roman" w:cs="Times New Roman"/>
          <w:szCs w:val="24"/>
        </w:rPr>
      </w:pPr>
      <w:r w:rsidRPr="00854759">
        <w:rPr>
          <w:rFonts w:eastAsia="Times New Roman" w:cs="Times New Roman"/>
          <w:b/>
          <w:szCs w:val="24"/>
        </w:rPr>
        <w:t>ΓΕΩΡΓΙΟΣ ΔΗΜΑΡΑΣ:</w:t>
      </w:r>
      <w:r>
        <w:rPr>
          <w:rFonts w:eastAsia="Times New Roman" w:cs="Times New Roman"/>
          <w:szCs w:val="24"/>
        </w:rPr>
        <w:t xml:space="preserve"> Ευχαριστώ, κύριε Πρόεδρε.</w:t>
      </w:r>
    </w:p>
    <w:p w14:paraId="5470C0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Είμαστε στο τέλος της μνημονιακής εποχής και στην αρχή μιας επόμενης που απαιτεί την ευθύνη της χειραφέτησης, για να μην ε</w:t>
      </w:r>
      <w:r>
        <w:rPr>
          <w:rFonts w:eastAsia="Times New Roman" w:cs="Times New Roman"/>
          <w:szCs w:val="24"/>
        </w:rPr>
        <w:t xml:space="preserve">παναλάβουμε ως χώρα τα λάθη του παρελθόντος. </w:t>
      </w:r>
    </w:p>
    <w:p w14:paraId="5470C0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Ως εκφραστής, στη Βουλή, της πολιτικής οικολογίας και των Οικολόγων Πράσινων, τονίζω ότι δεν νοσταλγούμε την προ-μνημονιακή εποχή της πλασματικής ευημερίας, του δανεισμού και του απερίσκεπτου καταναλωτισμού.</w:t>
      </w:r>
    </w:p>
    <w:p w14:paraId="5470C0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αλήθεια είναι ότι η επώδυνη μνημονιακή εποχή υπήρξε ως αποτέλεσμα λανθασμένων και εγκληματικών πολιτικών των προηγούμενων χρόνων και δεκαετιών. Υπήρξε η καταστροφική περίοδος 2000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της υπερχρέωσης της χώρας μας και της αποδόμησης της πραγματικής παρα</w:t>
      </w:r>
      <w:r>
        <w:rPr>
          <w:rFonts w:eastAsia="Times New Roman" w:cs="Times New Roman"/>
          <w:szCs w:val="24"/>
        </w:rPr>
        <w:t>γωγής της οικονομίας, αλλά η χειρότερη περίοδος ήταν η πενταετία της Νέας Δημοκρατίας του Κώστα Καραμανλή,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w:t>
      </w:r>
    </w:p>
    <w:p w14:paraId="5470C0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κριτική προς την Κυβέρνηση είναι εύκολη στα λόγια για τη Νέα Δημοκρατία και τη Δημοκρατική Συμπαράταξη, πρώην ΠΑΣΟΚ. Η αυτοκριτική είν</w:t>
      </w:r>
      <w:r>
        <w:rPr>
          <w:rFonts w:eastAsia="Times New Roman" w:cs="Times New Roman"/>
          <w:szCs w:val="24"/>
        </w:rPr>
        <w:t>αι δύσκολη, η αυτοκριτική, όμως, βοηθάει να διορθώσουν τα κακώς κείμενα και να συνεννοηθούμε για να σχεδιάσουμε το κοινό μέλλον.</w:t>
      </w:r>
    </w:p>
    <w:p w14:paraId="5470C0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τι μας λέτε; Με στόμφο και με ένταση ότι η Κυβέρνηση κατέστρεψε τη χώρα. Ποιοι τα λένε αυτά; Ας αναρωτηθούν, λοιπόν, οι πολ</w:t>
      </w:r>
      <w:r>
        <w:rPr>
          <w:rFonts w:eastAsia="Times New Roman" w:cs="Times New Roman"/>
          <w:szCs w:val="24"/>
        </w:rPr>
        <w:t>ίτες ποιοι χρε</w:t>
      </w:r>
      <w:r>
        <w:rPr>
          <w:rFonts w:eastAsia="Times New Roman" w:cs="Times New Roman"/>
          <w:szCs w:val="24"/>
        </w:rPr>
        <w:t>ο</w:t>
      </w:r>
      <w:r>
        <w:rPr>
          <w:rFonts w:eastAsia="Times New Roman" w:cs="Times New Roman"/>
          <w:szCs w:val="24"/>
        </w:rPr>
        <w:t>κόπησαν τη χώρα, να δούμε την αλήθεια των αριθμών, να δούμε ποιοι διαμόρφωσαν το δημόσιο χρέος στα δυσθεώρητα ύψη:</w:t>
      </w:r>
    </w:p>
    <w:p w14:paraId="5470C0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1995 ήταν 100 δισεκατομμύρια, τότε 100% του ΑΕΠ. Το 2004 έφτασε στα 199 δισεκατομμύρια. Το χρονικό διάστημα που κυβέρνησε η</w:t>
      </w:r>
      <w:r>
        <w:rPr>
          <w:rFonts w:eastAsia="Times New Roman" w:cs="Times New Roman"/>
          <w:szCs w:val="24"/>
        </w:rPr>
        <w:t xml:space="preserve"> Νέα Δημοκρατία -2004 έως 2009- το δημόσιο χρέος από τα 199 δισεκατομμύρια πήγε στα 301 δισεκατομμύρια και το έτος 2014 το παραδώσατε 319,7 δισεκατομμύρια,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180% του ΑΕΠ. Όσο περίπου δηλαδή είναι και σήμερα και το δεύτερο μεγαλύτερο σε όλον τον κόσμο.</w:t>
      </w:r>
    </w:p>
    <w:p w14:paraId="5470C0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δεν είναι μόνον αυτό το αρνητικό που παραδώσατε. Ποιοι συρρίκνωσαν τη γεωργική παραγωγή στο 3,1% του Ακαθάριστου Εθνικού Προϊόντος; Και σε αξία; Από τα 10,3 το 2000, τη φτάσατε </w:t>
      </w:r>
      <w:r>
        <w:rPr>
          <w:rFonts w:eastAsia="Times New Roman" w:cs="Times New Roman"/>
          <w:szCs w:val="24"/>
        </w:rPr>
        <w:t xml:space="preserve">στα </w:t>
      </w:r>
      <w:r>
        <w:rPr>
          <w:rFonts w:eastAsia="Times New Roman" w:cs="Times New Roman"/>
          <w:szCs w:val="24"/>
        </w:rPr>
        <w:t>6,7 δισεκατομμύρια το 2009.</w:t>
      </w:r>
    </w:p>
    <w:p w14:paraId="5470C0D2"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Την ίδια περίοδο είχαμε ανάλογη μείωση και σ</w:t>
      </w:r>
      <w:r>
        <w:rPr>
          <w:rFonts w:eastAsia="Times New Roman" w:cs="Times New Roman"/>
          <w:szCs w:val="24"/>
        </w:rPr>
        <w:t>τον δευτερογενή τομέα και αυξήθηκε βέβαια ο παρασιτισμός και οι υπηρεσίες. Έτσι, μέχρι το 2015, δηλαδή για δεκαετίες, το ισοζύγιο εξωτερικών συναλλαγών ήταν μονίμως αρνητικό. Το κενό καλύπτονταν από νέα δάνεια και το δημόσιο χρέος αυξάνονταν. Παράλληλα δια</w:t>
      </w:r>
      <w:r>
        <w:rPr>
          <w:rFonts w:eastAsia="Times New Roman" w:cs="Times New Roman"/>
          <w:szCs w:val="24"/>
        </w:rPr>
        <w:t xml:space="preserve">μορφώθηκε το κράτος της διαπλοκής και της διαφθοράς που ρήμαξε τον τόπο. </w:t>
      </w:r>
    </w:p>
    <w:p w14:paraId="5470C0D3"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Αυτά πληρώνουμε τώρα. Θερίζουμε ό,τι σπείρατε, δηλαδή ήρα και ζιζάνια και όχι μόνο, αλλά καταστρέψατε και τη γη και παράγει λιγότερο. Εάν δεν είχαν γίνει αυτά, δεν θα είχαμε ούτε </w:t>
      </w:r>
      <w:r>
        <w:rPr>
          <w:rFonts w:eastAsia="Times New Roman" w:cs="Times New Roman"/>
          <w:szCs w:val="24"/>
        </w:rPr>
        <w:t>υ</w:t>
      </w:r>
      <w:r>
        <w:rPr>
          <w:rFonts w:eastAsia="Times New Roman" w:cs="Times New Roman"/>
          <w:szCs w:val="24"/>
        </w:rPr>
        <w:t xml:space="preserve">περταμείο, ούτε μειώσεις στις συντάξεις, ούτε όλα τα άλλα δεινά. Αυτά είναι αποτελέσματα </w:t>
      </w:r>
      <w:r>
        <w:rPr>
          <w:rFonts w:eastAsia="Times New Roman" w:cs="Times New Roman"/>
          <w:szCs w:val="24"/>
        </w:rPr>
        <w:t xml:space="preserve">εκείνης </w:t>
      </w:r>
      <w:r>
        <w:rPr>
          <w:rFonts w:eastAsia="Times New Roman" w:cs="Times New Roman"/>
          <w:szCs w:val="24"/>
        </w:rPr>
        <w:t xml:space="preserve">της </w:t>
      </w:r>
      <w:r>
        <w:rPr>
          <w:rFonts w:eastAsia="Times New Roman" w:cs="Times New Roman"/>
          <w:szCs w:val="24"/>
        </w:rPr>
        <w:t xml:space="preserve">δικής σας εκείνης </w:t>
      </w:r>
      <w:r w:rsidRPr="00911877">
        <w:rPr>
          <w:rFonts w:eastAsia="Times New Roman" w:cs="Times New Roman"/>
          <w:szCs w:val="24"/>
        </w:rPr>
        <w:t>πολιτική</w:t>
      </w:r>
      <w:r>
        <w:rPr>
          <w:rFonts w:eastAsia="Times New Roman" w:cs="Times New Roman"/>
          <w:szCs w:val="24"/>
        </w:rPr>
        <w:t>ς, της δικής σας στάσης.</w:t>
      </w:r>
    </w:p>
    <w:p w14:paraId="5470C0D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Ερωτώ, λοιπόν, οι </w:t>
      </w:r>
      <w:r>
        <w:rPr>
          <w:rFonts w:eastAsia="Times New Roman" w:cs="Times New Roman"/>
          <w:szCs w:val="24"/>
        </w:rPr>
        <w:t>κ</w:t>
      </w:r>
      <w:r>
        <w:rPr>
          <w:rFonts w:eastAsia="Times New Roman" w:cs="Times New Roman"/>
          <w:szCs w:val="24"/>
        </w:rPr>
        <w:t xml:space="preserve">υβερνήσεις ΠΑΣΟΚ, Σημίτη, και </w:t>
      </w:r>
      <w:r w:rsidRPr="00654FD3">
        <w:rPr>
          <w:rFonts w:eastAsia="Times New Roman" w:cs="Times New Roman"/>
          <w:szCs w:val="24"/>
        </w:rPr>
        <w:t>Νέας Δημοκρατίας</w:t>
      </w:r>
      <w:r>
        <w:rPr>
          <w:rFonts w:eastAsia="Times New Roman" w:cs="Times New Roman"/>
          <w:szCs w:val="24"/>
        </w:rPr>
        <w:t xml:space="preserve">, Καραμανλή, δεν έβλεπαν ότι οδηγούσαν </w:t>
      </w:r>
      <w:r>
        <w:rPr>
          <w:rFonts w:eastAsia="Times New Roman" w:cs="Times New Roman"/>
          <w:szCs w:val="24"/>
        </w:rPr>
        <w:t xml:space="preserve">τη χώρα στην κατάρρευση και την καταστροφή; </w:t>
      </w:r>
    </w:p>
    <w:p w14:paraId="5470C0D5"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μοντέλο που στηρίζει η </w:t>
      </w:r>
      <w:r w:rsidRPr="00391AB7">
        <w:rPr>
          <w:rFonts w:eastAsia="Times New Roman" w:cs="Times New Roman"/>
          <w:szCs w:val="24"/>
        </w:rPr>
        <w:t>Νέα Δημοκρατία</w:t>
      </w:r>
      <w:r>
        <w:rPr>
          <w:rFonts w:eastAsia="Times New Roman" w:cs="Times New Roman"/>
          <w:szCs w:val="24"/>
        </w:rPr>
        <w:t xml:space="preserve"> είναι ο </w:t>
      </w:r>
      <w:r w:rsidRPr="00A42664">
        <w:rPr>
          <w:rFonts w:eastAsia="Times New Roman" w:cs="Times New Roman"/>
          <w:szCs w:val="24"/>
        </w:rPr>
        <w:t>οικονομ</w:t>
      </w:r>
      <w:r>
        <w:rPr>
          <w:rFonts w:eastAsia="Times New Roman" w:cs="Times New Roman"/>
          <w:szCs w:val="24"/>
        </w:rPr>
        <w:t xml:space="preserve">ικός νεοφιλελευθερισμός. Είναι ανάπτυξη χωρίς σχέδιο επιβίωσης με κινητήρια δύναμη το κέρδος και όχι την ευημερία των πολιτών. </w:t>
      </w:r>
    </w:p>
    <w:p w14:paraId="5470C0D6"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Προερχόμενος, λοιπόν, από τ</w:t>
      </w:r>
      <w:r>
        <w:rPr>
          <w:rFonts w:eastAsia="Times New Roman" w:cs="Times New Roman"/>
          <w:szCs w:val="24"/>
        </w:rPr>
        <w:t xml:space="preserve">ην </w:t>
      </w:r>
      <w:r w:rsidRPr="00911877">
        <w:rPr>
          <w:rFonts w:eastAsia="Times New Roman" w:cs="Times New Roman"/>
          <w:szCs w:val="24"/>
        </w:rPr>
        <w:t>πολιτική</w:t>
      </w:r>
      <w:r>
        <w:rPr>
          <w:rFonts w:eastAsia="Times New Roman" w:cs="Times New Roman"/>
          <w:szCs w:val="24"/>
        </w:rPr>
        <w:t xml:space="preserve"> οικολογία και μέλος των Οικολόγων Πράσινων, που είναι μέρος του Ευρωπαϊκού Πράσινου Κόμματος, υποστηρίζω την πορεία της ευρωπαϊκής ενοποίησης για λόγους γεωστρατηγικούς, ασφάλειας και ειρήνης, αλλά και οικονομικής συνεργασίας. Υποστηρίζουμε, </w:t>
      </w:r>
      <w:r w:rsidRPr="00AC526C">
        <w:rPr>
          <w:rFonts w:eastAsia="Times New Roman" w:cs="Times New Roman"/>
          <w:szCs w:val="24"/>
        </w:rPr>
        <w:t>όμ</w:t>
      </w:r>
      <w:r w:rsidRPr="00AC526C">
        <w:rPr>
          <w:rFonts w:eastAsia="Times New Roman" w:cs="Times New Roman"/>
          <w:szCs w:val="24"/>
        </w:rPr>
        <w:t>ως</w:t>
      </w:r>
      <w:r>
        <w:rPr>
          <w:rFonts w:eastAsia="Times New Roman" w:cs="Times New Roman"/>
          <w:szCs w:val="24"/>
        </w:rPr>
        <w:t xml:space="preserve">, την αλλαγή των </w:t>
      </w:r>
      <w:r w:rsidRPr="00911877">
        <w:rPr>
          <w:rFonts w:eastAsia="Times New Roman" w:cs="Times New Roman"/>
          <w:szCs w:val="24"/>
        </w:rPr>
        <w:t>πολιτικ</w:t>
      </w:r>
      <w:r>
        <w:rPr>
          <w:rFonts w:eastAsia="Times New Roman" w:cs="Times New Roman"/>
          <w:szCs w:val="24"/>
        </w:rPr>
        <w:t>ών της Ευρωπαϊκής Ένωσης σε δίκαιη και βιώσιμη οικολογική κατεύθυνση</w:t>
      </w:r>
    </w:p>
    <w:p w14:paraId="5470C0D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Τι </w:t>
      </w:r>
      <w:r w:rsidRPr="00A42664">
        <w:rPr>
          <w:rFonts w:eastAsia="Times New Roman" w:cs="Times New Roman"/>
          <w:szCs w:val="24"/>
        </w:rPr>
        <w:t>οικονομία</w:t>
      </w:r>
      <w:r>
        <w:rPr>
          <w:rFonts w:eastAsia="Times New Roman" w:cs="Times New Roman"/>
          <w:szCs w:val="24"/>
        </w:rPr>
        <w:t xml:space="preserve"> προτείνει </w:t>
      </w:r>
      <w:r>
        <w:rPr>
          <w:rFonts w:eastAsia="Times New Roman" w:cs="Times New Roman"/>
          <w:szCs w:val="24"/>
        </w:rPr>
        <w:t xml:space="preserve">άραγε </w:t>
      </w:r>
      <w:r>
        <w:rPr>
          <w:rFonts w:eastAsia="Times New Roman" w:cs="Times New Roman"/>
          <w:szCs w:val="24"/>
        </w:rPr>
        <w:t xml:space="preserve">η </w:t>
      </w:r>
      <w:r w:rsidRPr="00391AB7">
        <w:rPr>
          <w:rFonts w:eastAsia="Times New Roman" w:cs="Times New Roman"/>
          <w:szCs w:val="24"/>
        </w:rPr>
        <w:t>Νέα Δημοκρατία</w:t>
      </w:r>
      <w:r>
        <w:rPr>
          <w:rFonts w:eastAsia="Times New Roman" w:cs="Times New Roman"/>
          <w:szCs w:val="24"/>
        </w:rPr>
        <w:t xml:space="preserve">; Το ίδιο </w:t>
      </w:r>
      <w:r w:rsidRPr="00A42664">
        <w:rPr>
          <w:rFonts w:eastAsia="Times New Roman" w:cs="Times New Roman"/>
          <w:szCs w:val="24"/>
        </w:rPr>
        <w:t>οικονομ</w:t>
      </w:r>
      <w:r>
        <w:rPr>
          <w:rFonts w:eastAsia="Times New Roman" w:cs="Times New Roman"/>
          <w:szCs w:val="24"/>
        </w:rPr>
        <w:t xml:space="preserve">ικό μοντέλο, αλλά και το υπόδειγμα ζωής του εφήμερου καταναλωτισμού, αυτό </w:t>
      </w:r>
      <w:r>
        <w:rPr>
          <w:rFonts w:eastAsia="Times New Roman" w:cs="Times New Roman"/>
          <w:szCs w:val="24"/>
        </w:rPr>
        <w:t xml:space="preserve">δηλαδή </w:t>
      </w:r>
      <w:r>
        <w:rPr>
          <w:rFonts w:eastAsia="Times New Roman" w:cs="Times New Roman"/>
          <w:szCs w:val="24"/>
        </w:rPr>
        <w:t xml:space="preserve">που μας κατέστρεψε. Αυτό προτείνει, αυτό που οδηγεί σε κατάρρευση και της κοινωνίας και της ζωής στον πλανήτη γη. </w:t>
      </w:r>
    </w:p>
    <w:p w14:paraId="5470C0D8"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Μερικά παραδείγματα από αυτό το καταναλωτικό μοντέλο ζωής τα ξέρουμε: τυποποιημένες τροφές και φαστφουντάδικα, τα αγαθά που είναι κυρίως πλασ</w:t>
      </w:r>
      <w:r>
        <w:rPr>
          <w:rFonts w:eastAsia="Times New Roman" w:cs="Times New Roman"/>
          <w:szCs w:val="24"/>
        </w:rPr>
        <w:t xml:space="preserve">τικά μιας χρήσης που παράγουν σκουπίδια, η μόδα της σπατάλης και απερισκεψίας, η τεράστια παραγωγή απορριμμάτων, η απερίσκεπτη διαχείριση των υδάτων, η επιδότηση καύσης πετρελαίου για θέρμανση, ενώ για πολλά χρόνια είχε σταματήσει και </w:t>
      </w:r>
      <w:r>
        <w:rPr>
          <w:rFonts w:eastAsia="Times New Roman" w:cs="Times New Roman"/>
          <w:szCs w:val="24"/>
        </w:rPr>
        <w:t xml:space="preserve">η </w:t>
      </w:r>
      <w:r>
        <w:rPr>
          <w:rFonts w:eastAsia="Times New Roman" w:cs="Times New Roman"/>
          <w:szCs w:val="24"/>
        </w:rPr>
        <w:t>περιορισμένη επιδότ</w:t>
      </w:r>
      <w:r>
        <w:rPr>
          <w:rFonts w:eastAsia="Times New Roman" w:cs="Times New Roman"/>
          <w:szCs w:val="24"/>
        </w:rPr>
        <w:t>ηση θερμομονώσεων και ενεργειακής αναβάθμισης των κτηρίων.</w:t>
      </w:r>
    </w:p>
    <w:p w14:paraId="5470C0D9" w14:textId="77777777" w:rsidR="001F594C" w:rsidRDefault="008C7D1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470C0DA"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και εγώ μια ανοχή, </w:t>
      </w:r>
      <w:r w:rsidRPr="00A341B8">
        <w:rPr>
          <w:rFonts w:eastAsia="Times New Roman" w:cs="Times New Roman"/>
          <w:szCs w:val="24"/>
        </w:rPr>
        <w:t>κύριε Πρόεδρε,</w:t>
      </w:r>
      <w:r>
        <w:rPr>
          <w:rFonts w:eastAsia="Times New Roman" w:cs="Times New Roman"/>
          <w:szCs w:val="24"/>
        </w:rPr>
        <w:t xml:space="preserve"> </w:t>
      </w:r>
    </w:p>
    <w:p w14:paraId="5470C0DB"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Την ίδια περίοδο του δυτικού τύπου καταναλωτισμού ο παγκόσμιος πλούτο</w:t>
      </w:r>
      <w:r>
        <w:rPr>
          <w:rFonts w:eastAsia="Times New Roman" w:cs="Times New Roman"/>
          <w:szCs w:val="24"/>
        </w:rPr>
        <w:t xml:space="preserve">ς συγκεντρώνεται σε πολύ λίγους, ενώ το 30% του παγκόσμιου πληθυσμού δεν έχει καθαρό νερό και τροφή. Η φτώχεια των πολλών τροφοδοτεί τον πλουτισμό των ολίγων. Ακόμα χειρότερο είναι ότι καταστρέφεται ο πλανήτης, τα νερά, τα εδάφη, ο υπόγειος πλούτος και το </w:t>
      </w:r>
      <w:r>
        <w:rPr>
          <w:rFonts w:eastAsia="Times New Roman" w:cs="Times New Roman"/>
          <w:szCs w:val="24"/>
        </w:rPr>
        <w:t>κλίμα.</w:t>
      </w:r>
    </w:p>
    <w:p w14:paraId="5470C0DC"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οι </w:t>
      </w:r>
      <w:r>
        <w:rPr>
          <w:rFonts w:eastAsia="Times New Roman" w:cs="Times New Roman"/>
          <w:szCs w:val="24"/>
        </w:rPr>
        <w:t>Ο</w:t>
      </w:r>
      <w:r>
        <w:rPr>
          <w:rFonts w:eastAsia="Times New Roman" w:cs="Times New Roman"/>
          <w:szCs w:val="24"/>
        </w:rPr>
        <w:t xml:space="preserve">ικολόγοι </w:t>
      </w:r>
      <w:r>
        <w:rPr>
          <w:rFonts w:eastAsia="Times New Roman" w:cs="Times New Roman"/>
          <w:szCs w:val="24"/>
        </w:rPr>
        <w:t>Π</w:t>
      </w:r>
      <w:r>
        <w:rPr>
          <w:rFonts w:eastAsia="Times New Roman" w:cs="Times New Roman"/>
          <w:szCs w:val="24"/>
        </w:rPr>
        <w:t xml:space="preserve">ράσινοι θέλουμε να αλλάξουμε το αδιέξοδο καταναλωτικό μοντέλο και, μέσα από τη σωστή ενημέρωση και παιδεία, να διαμορφώσουμε ένα νέο υπόδειγμα ζωής, συμβατό με την προστασία της φύσης και των φυσικών πόρων. Θέλουμε να συμβάλουμε </w:t>
      </w:r>
      <w:r>
        <w:rPr>
          <w:rFonts w:eastAsia="Times New Roman" w:cs="Times New Roman"/>
          <w:szCs w:val="24"/>
        </w:rPr>
        <w:t xml:space="preserve">στη διαμόρφωση βιώσιμης </w:t>
      </w:r>
      <w:r w:rsidRPr="00A42664">
        <w:rPr>
          <w:rFonts w:eastAsia="Times New Roman" w:cs="Times New Roman"/>
          <w:szCs w:val="24"/>
        </w:rPr>
        <w:t>οικονομία</w:t>
      </w:r>
      <w:r>
        <w:rPr>
          <w:rFonts w:eastAsia="Times New Roman" w:cs="Times New Roman"/>
          <w:szCs w:val="24"/>
        </w:rPr>
        <w:t xml:space="preserve">ς και να κερδίσουμε βαθμούς απεξάρτησης από τους κηδεμόνες δανειστές, στηριζόμενοι στα δικά μας πόδια. </w:t>
      </w:r>
    </w:p>
    <w:p w14:paraId="5470C0DD"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γνωρίζουμε ότι τα δεδομένα του χρέους της </w:t>
      </w:r>
      <w:r w:rsidRPr="00A42664">
        <w:rPr>
          <w:rFonts w:eastAsia="Times New Roman" w:cs="Times New Roman"/>
          <w:szCs w:val="24"/>
        </w:rPr>
        <w:t>οικονομία</w:t>
      </w:r>
      <w:r>
        <w:rPr>
          <w:rFonts w:eastAsia="Times New Roman" w:cs="Times New Roman"/>
          <w:szCs w:val="24"/>
        </w:rPr>
        <w:t>ς, συνδυασμένα με τη σκληρή στάση των δανειστών, επέβαλαν μέτρα π</w:t>
      </w:r>
      <w:r>
        <w:rPr>
          <w:rFonts w:eastAsia="Times New Roman" w:cs="Times New Roman"/>
          <w:szCs w:val="24"/>
        </w:rPr>
        <w:t xml:space="preserve">ου δεν ταιριάζουν με τις θέσεις της Αριστεράς και της Οικολογίας. Παρ’ όλα αυτά σε αρκετούς τομείς της εφαρμοζόμενης </w:t>
      </w:r>
      <w:r w:rsidRPr="00911877">
        <w:rPr>
          <w:rFonts w:eastAsia="Times New Roman" w:cs="Times New Roman"/>
          <w:szCs w:val="24"/>
        </w:rPr>
        <w:t>πολιτική</w:t>
      </w:r>
      <w:r>
        <w:rPr>
          <w:rFonts w:eastAsia="Times New Roman" w:cs="Times New Roman"/>
          <w:szCs w:val="24"/>
        </w:rPr>
        <w:t xml:space="preserve">ς υπάρχει και πράσινο αποτύπωμα. </w:t>
      </w:r>
    </w:p>
    <w:p w14:paraId="5470C0DE"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ανάρτηση των δασικών χαρτών από το 1% της χώρας έγινε 55%. Ψηφίστηκε ο νόμος για την ανακύκλωση</w:t>
      </w:r>
      <w:r>
        <w:rPr>
          <w:rFonts w:eastAsia="Times New Roman" w:cs="Times New Roman"/>
          <w:szCs w:val="24"/>
        </w:rPr>
        <w:t xml:space="preserve">. Έγινε επέκταση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Pr="002308CB">
        <w:rPr>
          <w:rFonts w:eastAsia="Times New Roman" w:cs="Times New Roman"/>
          <w:szCs w:val="24"/>
        </w:rPr>
        <w:t xml:space="preserve"> </w:t>
      </w:r>
      <w:r>
        <w:rPr>
          <w:rFonts w:eastAsia="Times New Roman" w:cs="Times New Roman"/>
          <w:szCs w:val="24"/>
        </w:rPr>
        <w:t xml:space="preserve">σε μεγάλη έκταση στεριάς και θάλασσας. Ψηφίστηκε το </w:t>
      </w:r>
      <w:r w:rsidRPr="00823F09">
        <w:rPr>
          <w:rFonts w:eastAsia="Times New Roman" w:cs="Times New Roman"/>
          <w:szCs w:val="24"/>
        </w:rPr>
        <w:t>νομοσχέδιο</w:t>
      </w:r>
      <w:r>
        <w:rPr>
          <w:rFonts w:eastAsia="Times New Roman" w:cs="Times New Roman"/>
          <w:szCs w:val="24"/>
        </w:rPr>
        <w:t xml:space="preserve"> για τις ενεργειακές κοινότητες. </w:t>
      </w:r>
    </w:p>
    <w:p w14:paraId="5470C0D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Επιλέξαμε να μη μείνουμε στα λόγια για τις διακηρύξεις αρχών, αλλά να βάλουμε τα χέρια μας στην αγωνιώδη προσπάθεια να σωθεί η χώρα, αλλάζοντας πορεία. Αυτό δεν σημαίνει ότι δεν συνεχίζουμε να αγωνιούμε και για τις μνημονιακές δεσμεύσεις. Αγωνιούμε για την</w:t>
      </w:r>
      <w:r>
        <w:rPr>
          <w:rFonts w:eastAsia="Times New Roman" w:cs="Times New Roman"/>
          <w:szCs w:val="24"/>
        </w:rPr>
        <w:t xml:space="preserve"> υστέρηση και τις ελλείψεις που υπάρχουν ακόμα στη χωροταξική οργάνωση της χώρας. Αγωνιούμε για τις ενεργειακές επιλογές που δεσμεύουν τη χώρα μας στην εξάρτηση από τα ορυκτά καύσιμα. </w:t>
      </w:r>
    </w:p>
    <w:p w14:paraId="5470C0E0"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Χαιρόμαστε για το άρθρο 118 </w:t>
      </w:r>
      <w:r>
        <w:rPr>
          <w:rFonts w:eastAsia="Times New Roman" w:cs="Times New Roman"/>
          <w:szCs w:val="24"/>
        </w:rPr>
        <w:t xml:space="preserve">με το οποίο </w:t>
      </w:r>
      <w:r>
        <w:rPr>
          <w:rFonts w:eastAsia="Times New Roman" w:cs="Times New Roman"/>
          <w:szCs w:val="24"/>
        </w:rPr>
        <w:t xml:space="preserve">θεσπίζονται </w:t>
      </w:r>
      <w:r w:rsidRPr="00A42664">
        <w:rPr>
          <w:rFonts w:eastAsia="Times New Roman" w:cs="Times New Roman"/>
          <w:szCs w:val="24"/>
        </w:rPr>
        <w:t>οικονομ</w:t>
      </w:r>
      <w:r>
        <w:rPr>
          <w:rFonts w:eastAsia="Times New Roman" w:cs="Times New Roman"/>
          <w:szCs w:val="24"/>
        </w:rPr>
        <w:t xml:space="preserve">ικά κίνητρα </w:t>
      </w:r>
      <w:r>
        <w:rPr>
          <w:rFonts w:eastAsia="Times New Roman" w:cs="Times New Roman"/>
          <w:szCs w:val="24"/>
        </w:rPr>
        <w:t xml:space="preserve">για την εξοικονόμηση νερού και τη βελτίωση της ενεργειακής απόδοσης. Μας στενοχωρεί η μείωση του αφορολόγητου που μας επεβλήθη με τη λεγόμενη διεύρυνση της φορολογικής βάσης. Ανησυχούμε για πιθανή μείωση συντάξεων. Και ζητάμε να βρει η </w:t>
      </w:r>
      <w:r w:rsidRPr="001850F1">
        <w:rPr>
          <w:rFonts w:eastAsia="Times New Roman" w:cs="Times New Roman"/>
          <w:szCs w:val="24"/>
        </w:rPr>
        <w:t>Κυβέρνηση</w:t>
      </w:r>
      <w:r>
        <w:rPr>
          <w:rFonts w:eastAsia="Times New Roman" w:cs="Times New Roman"/>
          <w:szCs w:val="24"/>
        </w:rPr>
        <w:t xml:space="preserve"> τον τρόπο </w:t>
      </w:r>
      <w:r>
        <w:rPr>
          <w:rFonts w:eastAsia="Times New Roman" w:cs="Times New Roman"/>
          <w:szCs w:val="24"/>
        </w:rPr>
        <w:t>να μην επιβαρυνθούν άλλο τα αδύναμα στρώματα του πληθυσμού.</w:t>
      </w:r>
    </w:p>
    <w:p w14:paraId="5470C0E1"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Προτείνουμε βελτιώσεις στη φορολογία, όπως μεγάλη μείωση ΕΝΦΙΑ και ΦΠΑ στα απομακρυσμένα νησιά και τις ορεινές περιοχές που ερημώνουν. Κλιμάκωση των φορολογικών συντελεστών και μείωση για προσωπικ</w:t>
      </w:r>
      <w:r>
        <w:rPr>
          <w:rFonts w:eastAsia="Times New Roman" w:cs="Times New Roman"/>
          <w:szCs w:val="24"/>
        </w:rPr>
        <w:t xml:space="preserve">ές επιχειρήσεις ΟΕ και για επιχειρήσεις με μικρά κέρδη. Σύνδεση των φοροελαφρύνσεων με την περιβαλλοντική συμπεριφορά των επιχειρήσεων. </w:t>
      </w:r>
    </w:p>
    <w:p w14:paraId="5470C0E2"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Αξιολογούμε ως ιδιαίτερα θετικό ότι η χώρα μετά από πολλά χρόνια στέκεται ξανά στα πόδια της, ξοδεύει όσα παράγει και δ</w:t>
      </w:r>
      <w:r>
        <w:rPr>
          <w:rFonts w:eastAsia="Times New Roman" w:cs="Times New Roman"/>
          <w:szCs w:val="24"/>
        </w:rPr>
        <w:t>ημιουργεί τις προϋποθέσεις να μην ξαναζήσουν οι επόμενες γενεές με δανεικά, όπως εκείνα που φορτώσαμε εμείς στα παιδιά μας και τα εγγόνια μας.</w:t>
      </w:r>
    </w:p>
    <w:p w14:paraId="5470C0E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Σύμφωνα</w:t>
      </w:r>
      <w:r w:rsidRPr="00F32D8C">
        <w:rPr>
          <w:rFonts w:eastAsia="Times New Roman" w:cs="Times New Roman"/>
          <w:szCs w:val="24"/>
        </w:rPr>
        <w:t>,</w:t>
      </w:r>
      <w:r>
        <w:rPr>
          <w:rFonts w:eastAsia="Times New Roman" w:cs="Times New Roman"/>
          <w:szCs w:val="24"/>
        </w:rPr>
        <w:t xml:space="preserve"> λοιπόν</w:t>
      </w:r>
      <w:r w:rsidRPr="00F32D8C">
        <w:rPr>
          <w:rFonts w:eastAsia="Times New Roman" w:cs="Times New Roman"/>
          <w:szCs w:val="24"/>
        </w:rPr>
        <w:t>,</w:t>
      </w:r>
      <w:r>
        <w:rPr>
          <w:rFonts w:eastAsia="Times New Roman" w:cs="Times New Roman"/>
          <w:szCs w:val="24"/>
        </w:rPr>
        <w:t xml:space="preserve"> με αρχείο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το πεντάμηνο Ιανουάριος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Μάϊος 2018 καταγράφηκε θετικό ισοζύγιο κα</w:t>
      </w:r>
      <w:r>
        <w:rPr>
          <w:rFonts w:eastAsia="Times New Roman" w:cs="Times New Roman"/>
          <w:szCs w:val="24"/>
        </w:rPr>
        <w:t xml:space="preserve">τά διακόσιες εξήντα τέσσερις χιλιάδες νέες θέσεις εργασίας, </w:t>
      </w:r>
      <w:r>
        <w:rPr>
          <w:rFonts w:eastAsia="Times New Roman" w:cs="Times New Roman"/>
          <w:szCs w:val="24"/>
        </w:rPr>
        <w:t xml:space="preserve">κάτι </w:t>
      </w:r>
      <w:r>
        <w:rPr>
          <w:rFonts w:eastAsia="Times New Roman" w:cs="Times New Roman"/>
          <w:szCs w:val="24"/>
        </w:rPr>
        <w:t>που αποτελεί υψηλότερη επίδοση πρώτου πενταμήνου από το 2001 έως σήμερα.</w:t>
      </w:r>
    </w:p>
    <w:p w14:paraId="5470C0E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470C0E5"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Ο</w:t>
      </w:r>
      <w:r>
        <w:rPr>
          <w:rFonts w:eastAsia="Times New Roman" w:cs="Times New Roman"/>
          <w:szCs w:val="24"/>
        </w:rPr>
        <w:t>λοκληρώστε, παρακαλώ, κύριε Δημαρά.</w:t>
      </w:r>
    </w:p>
    <w:p w14:paraId="5470C0E6"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Τελειώνω, κύριε Πρόεδρε.</w:t>
      </w:r>
    </w:p>
    <w:p w14:paraId="5470C0E7"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είναι πολύ σημαντικό ότι έχουμε αύξηση των εξαγωγών στο πρώτο τρίμηνο του 2018 κατά 13,2%. Για πρώτη φορά έχουμε θετικό ισοζύγιο εξωτερικών συναλλαγών μετά από σαράντα χ</w:t>
      </w:r>
      <w:r>
        <w:rPr>
          <w:rFonts w:eastAsia="Times New Roman" w:cs="Times New Roman"/>
          <w:szCs w:val="24"/>
        </w:rPr>
        <w:t>ρόνια.</w:t>
      </w:r>
    </w:p>
    <w:p w14:paraId="5470C0E8"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Κυβέρνηση κατάφερε σ’ αυτά τα τριάμισι χρόνια της θητείας της να αποφύγει την κατάρρευση της οικονομίας και να παραμείνει στο ευρώ. Η χώρα κατέκτησε μία δημοσιονομική ισορροπία και πρωτογενή πλεονάσματα, έλαβε μέτρα για τους πολύ φτωχούς συμπολίτε</w:t>
      </w:r>
      <w:r>
        <w:rPr>
          <w:rFonts w:eastAsia="Times New Roman" w:cs="Times New Roman"/>
          <w:szCs w:val="24"/>
        </w:rPr>
        <w:t>ς μας, που επλήγησαν από την κρίση με το ΚΕΑ. Η οικονομία μπήκε σε τροχιά ανάκαμψης.</w:t>
      </w:r>
    </w:p>
    <w:p w14:paraId="5470C0E9"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Ολοκληρώστε, παρακαλώ, κύριε Δημαρά.</w:t>
      </w:r>
    </w:p>
    <w:p w14:paraId="5470C0EA"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Τελειώνω, κύριε Πρόεδρε.</w:t>
      </w:r>
    </w:p>
    <w:p w14:paraId="5470C0EB"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νομοσχέδιο που θα ψηφίσουμε συγκεκριμενοποιεί εγγυημένες</w:t>
      </w:r>
      <w:r>
        <w:rPr>
          <w:rFonts w:eastAsia="Times New Roman" w:cs="Times New Roman"/>
          <w:szCs w:val="24"/>
        </w:rPr>
        <w:t xml:space="preserve"> δεσμεύσεις, το ακολουθεί όμως, η ρύθμιση του δημόσιου χρέους, που θα είναι ο πιο σημαντικός παράγοντας, για να περάσουμε κάποτε στην κανονικότητα.</w:t>
      </w:r>
    </w:p>
    <w:p w14:paraId="5470C0EC"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οι </w:t>
      </w:r>
      <w:r>
        <w:rPr>
          <w:rFonts w:eastAsia="Times New Roman" w:cs="Times New Roman"/>
          <w:szCs w:val="24"/>
        </w:rPr>
        <w:t>Ο</w:t>
      </w:r>
      <w:r>
        <w:rPr>
          <w:rFonts w:eastAsia="Times New Roman" w:cs="Times New Roman"/>
          <w:szCs w:val="24"/>
        </w:rPr>
        <w:t xml:space="preserve">ικολόγοι </w:t>
      </w:r>
      <w:r>
        <w:rPr>
          <w:rFonts w:eastAsia="Times New Roman" w:cs="Times New Roman"/>
          <w:szCs w:val="24"/>
        </w:rPr>
        <w:t>Π</w:t>
      </w:r>
      <w:r>
        <w:rPr>
          <w:rFonts w:eastAsia="Times New Roman" w:cs="Times New Roman"/>
          <w:szCs w:val="24"/>
        </w:rPr>
        <w:t>ράσινοι, που στηρίζουμε την Κυβέρνηση, δουλεύουμε και αγωνιζόμαστε, ώστε να γίν</w:t>
      </w:r>
      <w:r>
        <w:rPr>
          <w:rFonts w:eastAsia="Times New Roman" w:cs="Times New Roman"/>
          <w:szCs w:val="24"/>
        </w:rPr>
        <w:t>ει πράξη ένα αληθινά ολιστικό και βιώσιμο εθνικό στρατηγικό σχέδιο σωτηρίας της χώρας και πραγματικής ευημερίας των πολιτών.</w:t>
      </w:r>
    </w:p>
    <w:p w14:paraId="5470C0ED"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C0EE"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Ευχαριστούμε τον κ. Δημαρά.</w:t>
      </w:r>
    </w:p>
    <w:p w14:paraId="5470C0EF"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Ελάτε, κύριε Φίλη, έχετε τον λόγο.</w:t>
      </w:r>
    </w:p>
    <w:p w14:paraId="5470C0F0"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Δεν με βοηθάτε, όμως, </w:t>
      </w:r>
      <w:r>
        <w:rPr>
          <w:rFonts w:eastAsia="Times New Roman" w:cs="Times New Roman"/>
          <w:szCs w:val="24"/>
        </w:rPr>
        <w:t>και θα φτάσει και ο κ. Φίλης στο σημείο να πρέπει να τον διακόψω και θα μου πει: «Ο κ. Δημαράς μίλησε εννέα λεπτά». Οπότε μου δημιουργείτε προβλήματα. Σας παρακαλώ πολύ, για να ολοκληρώσουμε και τη διαδικασία σε έναν εύλογο χρόνο.</w:t>
      </w:r>
    </w:p>
    <w:p w14:paraId="5470C0F1"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Ορίστε, κύριε Φίλη, έχετε</w:t>
      </w:r>
      <w:r>
        <w:rPr>
          <w:rFonts w:eastAsia="Times New Roman" w:cs="Times New Roman"/>
          <w:szCs w:val="24"/>
        </w:rPr>
        <w:t xml:space="preserve"> τον λόγο.</w:t>
      </w:r>
    </w:p>
    <w:p w14:paraId="5470C0F2"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Με την κατανόηση σας, κύριε Πρόεδρε, ξεκινώ.</w:t>
      </w:r>
    </w:p>
    <w:p w14:paraId="5470C0F3"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σ</w:t>
      </w:r>
      <w:r>
        <w:rPr>
          <w:rFonts w:eastAsia="Times New Roman" w:cs="Times New Roman"/>
          <w:szCs w:val="24"/>
        </w:rPr>
        <w:t xml:space="preserve">υμφωνία για το </w:t>
      </w:r>
      <w:r>
        <w:rPr>
          <w:rFonts w:eastAsia="Times New Roman" w:cs="Times New Roman"/>
          <w:szCs w:val="24"/>
        </w:rPr>
        <w:t>μ</w:t>
      </w:r>
      <w:r>
        <w:rPr>
          <w:rFonts w:eastAsia="Times New Roman" w:cs="Times New Roman"/>
          <w:szCs w:val="24"/>
        </w:rPr>
        <w:t>ακεδονικό ανακοινώθηκε χθες. Σήμερα είναι μία ημέρα χαράς και υπερηφάνειας, μία μέρα που κάθε λογικός άνθρωπος, όλος ο δημοκρατικός κόσ</w:t>
      </w:r>
      <w:r>
        <w:rPr>
          <w:rFonts w:eastAsia="Times New Roman" w:cs="Times New Roman"/>
          <w:szCs w:val="24"/>
        </w:rPr>
        <w:t xml:space="preserve">μος και βεβαίως όλος ο κόσμος της Αριστεράς, περίμενε. </w:t>
      </w:r>
    </w:p>
    <w:p w14:paraId="5470C0F4"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Επιτέλους, ακούστηκαν οι παρεμβάσεις και οι φωνές της λογικής, οι φωνές του Γεωργίου Ράλλη, του Λεωνίδα Κύρκου, του Χαρίλαου Φλωράκη, του Μιχάλη Παπαγιαννάκη, του Μανώλη Αναγνωστάκη, του Κορνήλιου Κασ</w:t>
      </w:r>
      <w:r>
        <w:rPr>
          <w:rFonts w:eastAsia="Times New Roman" w:cs="Times New Roman"/>
          <w:szCs w:val="24"/>
        </w:rPr>
        <w:t xml:space="preserve">τοριάδη, του Φίλιππου Ηλιού, του Άγγελου Ελεφάντη, του Δημήτρη Μαρωνίτη, του Σπύρου Ασδραχά, του Σάββα Αγουρίδη και πολλών άλλων επωνύμων και ανωνύμων συμπολιτών μας, που ύψωσαν το ανάστημά τους, απέναντι στην εθνικιστική τύφλωση της εποχής τους. </w:t>
      </w:r>
    </w:p>
    <w:p w14:paraId="5470C0F5"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Ελλάδα</w:t>
      </w:r>
      <w:r>
        <w:rPr>
          <w:rFonts w:eastAsia="Times New Roman" w:cs="Times New Roman"/>
          <w:szCs w:val="24"/>
        </w:rPr>
        <w:t xml:space="preserve">, χάρη σε αυτή την Κυβέρνηση, χάρη στην ικανότητα, την αποφασιστικότητα και τη διορατικότητα του Πρωθυπουργού Αλέξη Τσίπρα έκανε ένα ιστορικό βήμα μπροστά. Έχουμε μία </w:t>
      </w:r>
      <w:r>
        <w:rPr>
          <w:rFonts w:eastAsia="Times New Roman" w:cs="Times New Roman"/>
          <w:szCs w:val="24"/>
        </w:rPr>
        <w:t>σ</w:t>
      </w:r>
      <w:r>
        <w:rPr>
          <w:rFonts w:eastAsia="Times New Roman" w:cs="Times New Roman"/>
          <w:szCs w:val="24"/>
        </w:rPr>
        <w:t>υμφωνία που για τη χώρα μας ισοδυναμεί με το μέγιστο των εύλογων θέσεων μας, πολύ πιο πά</w:t>
      </w:r>
      <w:r>
        <w:rPr>
          <w:rFonts w:eastAsia="Times New Roman" w:cs="Times New Roman"/>
          <w:szCs w:val="24"/>
        </w:rPr>
        <w:t>νω από τη συνομολογημένη εθνική γραμμή, ενώ ταυτόχρονα διασφαλίζει την εθνική και συλλογική αξιοπρέπεια των γειτόνων μας και τη σταθερότητα στην περιοχή. Η Ελλάδα επιστρέφει στη διεθνή κοινότητα με κύρος, μετά τη μνημονιακή περιπέτεια που οδήγησε στην εθνι</w:t>
      </w:r>
      <w:r>
        <w:rPr>
          <w:rFonts w:eastAsia="Times New Roman" w:cs="Times New Roman"/>
          <w:szCs w:val="24"/>
        </w:rPr>
        <w:t>κή υποτίμησή μας.</w:t>
      </w:r>
    </w:p>
    <w:p w14:paraId="5470C0F6"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Χθες το βράδυ και σε απόλυτη απόσταση από όλες τις επίσημες διεθνείς αντιδράσεις –η κ. Αναγνωστοπούλου αναφέρθηκε σε ορισμένα διεθνή δημοσιεύματα- ακούστηκε μία παραφωνία, μία φωνή εθνικής και πατριωτικής ανευθυνότητας, η φωνή του Κυριάκο</w:t>
      </w:r>
      <w:r>
        <w:rPr>
          <w:rFonts w:eastAsia="Times New Roman" w:cs="Times New Roman"/>
          <w:szCs w:val="24"/>
        </w:rPr>
        <w:t xml:space="preserve">υ Μητσοτάκη. Και ο λόγος του ήταν όχι μόνο ανεύθυνος, όχι μόνο διχαστικός, αλλά και αφόρητα παρωχημένος. </w:t>
      </w:r>
    </w:p>
    <w:p w14:paraId="5470C0F7"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Σε μία ιστορική στιγμή για τον τόπο, στην πρώτη ουσιαστικά δοκιμασία του ως ηγέτης ο Κυριάκος Μητσοτάκης εμετρήθη και ευρέθη ελιποβαρής. Σήμερα ακούγε</w:t>
      </w:r>
      <w:r>
        <w:rPr>
          <w:rFonts w:eastAsia="Times New Roman" w:cs="Times New Roman"/>
          <w:szCs w:val="24"/>
        </w:rPr>
        <w:t>ται ότι σκέφτεται να υποβάλει πρόταση μομφής. Καλοδεχούμενη, αλλά εάν την υποβάλει, θα μοιάζει με πρόταση μομφής εναντίον του πατέρα του, του αείμνηστου Κωνσταντίνου Μητσοτάκη.</w:t>
      </w:r>
    </w:p>
    <w:p w14:paraId="5470C0F8"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ας περάσουμε τώρα στο πολυνομοσχέδιο και ας δούμε τα γεγονότ</w:t>
      </w:r>
      <w:r>
        <w:rPr>
          <w:rFonts w:eastAsia="Times New Roman" w:cs="Times New Roman"/>
          <w:szCs w:val="24"/>
        </w:rPr>
        <w:t>α με τη σειρά. Οι αβέβαιες εξελίξεις στο θέμα του χρέους. Τι επιδιώκουν οι Γερμανοί; Θα φύγει το ΔΝΤ; Τι επιδιώκουμε εμείς; Πότε εκτιμούμε ότι μπορούμε να βγούμε με ασφάλεια στις αγορές; Μεγάλα ερωτήματα που η πραγματικότητα θέτει. Η διατήρηση των πρωτογεν</w:t>
      </w:r>
      <w:r>
        <w:rPr>
          <w:rFonts w:eastAsia="Times New Roman" w:cs="Times New Roman"/>
          <w:szCs w:val="24"/>
        </w:rPr>
        <w:t>ών πλεονασμάτων στα 3,5% και ακόμη παραπάνω. Είναι λάθος η επίτευξη πλεονασμάτων σε βάρος της ανάπτυξης.</w:t>
      </w:r>
    </w:p>
    <w:p w14:paraId="5470C0F9"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Πρόσεξε άραγε κανείς την παραίνεση του Υποδιοικητή της Τράπεζας της Ελλάδος κ. Μητράκου προχθές εδώ στη Βουλή, ο οποίος είπε ότι θα είναι ευχής έργον ν</w:t>
      </w:r>
      <w:r>
        <w:rPr>
          <w:rFonts w:eastAsia="Times New Roman" w:cs="Times New Roman"/>
          <w:szCs w:val="24"/>
        </w:rPr>
        <w:t xml:space="preserve">α μην επιτευχθούν οι στόχοι και να μην ξεπεράσουν τα πλεονάσματα το 3,5%; </w:t>
      </w:r>
    </w:p>
    <w:p w14:paraId="5470C0FA"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ασθενική ανάπτυξη αποτυπώνεται στο μεσοπρόθεσμο. Μάλιστα, όσο μεγαλύτερα είναι τα πλεονάσματα τόσο μικρότερος είναι ο ρυθμός αύξησης του ΑΕΠ. Για το 2022 προβλέπεται 5,19% πλεόνασ</w:t>
      </w:r>
      <w:r>
        <w:rPr>
          <w:rFonts w:eastAsia="Times New Roman" w:cs="Times New Roman"/>
          <w:szCs w:val="24"/>
        </w:rPr>
        <w:t>μα και μόλις 1,8% αύξηση του ΑΕΠ.</w:t>
      </w:r>
    </w:p>
    <w:p w14:paraId="5470C0F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αδυναμία που αποτυπώνεται και στο σχέδιο ανάπτυξης, για να καλύψουμε γρήγορα το παραγωγικό κενό των μνημονιακών χρόνων, που υπολογίζεται σε 80 έως 100 δισεκατομμύρια. Οι ανεπαρκείς προβλεπόμενοι ρυθμοί μείωσης της ανεργί</w:t>
      </w:r>
      <w:r>
        <w:rPr>
          <w:rFonts w:eastAsia="Times New Roman" w:cs="Times New Roman"/>
          <w:szCs w:val="24"/>
        </w:rPr>
        <w:t xml:space="preserve">ας. Δεν είναι δυνατόν, κατά τη γνώμη μου, να θεωρείται ικανοποιητικός ο στόχος για ανεργία 14,3% το 2022, δηλαδή διπλάσια από εκείνη του 2007. Η απαίτηση να ψηφίσουμε και μάλιστα για τρίτη φορά τις περικοπές στις συντάξεις, στο ΕΚΑΣ και στο αφορολόγητο ως </w:t>
      </w:r>
      <w:r>
        <w:rPr>
          <w:rFonts w:eastAsia="Times New Roman" w:cs="Times New Roman"/>
          <w:szCs w:val="24"/>
        </w:rPr>
        <w:t>προαπαιτούμενα</w:t>
      </w:r>
      <w:r w:rsidRPr="004B4637">
        <w:rPr>
          <w:rFonts w:eastAsia="Times New Roman" w:cs="Times New Roman"/>
          <w:szCs w:val="24"/>
        </w:rPr>
        <w:t>,</w:t>
      </w:r>
      <w:r>
        <w:rPr>
          <w:rFonts w:eastAsia="Times New Roman" w:cs="Times New Roman"/>
          <w:szCs w:val="24"/>
        </w:rPr>
        <w:t xml:space="preserve"> για να κλείσει η τέταρτη αξιολόγηση. Οι νέες αξιώσεις αναφορικά με το υπερταμείο, που δείχνουν ότι οι δανειστές συμπεριφέρονται στη χώρα μας ως οιονεί αποικία χρέους, όπως είχε συμβεί και με τις προηγούμενες κυβερνήσεις. Η ενισχυμένη μεταμν</w:t>
      </w:r>
      <w:r>
        <w:rPr>
          <w:rFonts w:eastAsia="Times New Roman" w:cs="Times New Roman"/>
          <w:szCs w:val="24"/>
        </w:rPr>
        <w:t xml:space="preserve">ημονιακή εποπτεία. </w:t>
      </w:r>
    </w:p>
    <w:p w14:paraId="5470C0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Όλα αυτά τα παραπάνω δείχνουν ότι ο πυρήνας των ασκούμενων πολιτικών σε όλα τα μνημόνια είναι νεοφιλελεύθερος. Η επαναφορά στοιχείων των συλλογικών διαπραγματεύσεων, η αύξηση του κατώτατου μισθού, η εφαρμογή κοινωνικών μέτρων, η διευκόλ</w:t>
      </w:r>
      <w:r>
        <w:rPr>
          <w:rFonts w:eastAsia="Times New Roman" w:cs="Times New Roman"/>
          <w:szCs w:val="24"/>
        </w:rPr>
        <w:t xml:space="preserve">υνση του εξωδικαστικού συμβιβασμού και μια σειρά από άλλα θετικά μέτρα, αποτυπώνονται στο πολυνομοσχέδιο, είναι πολύ σημαντικά –το τονίζουμε, είναι πάρα πολύ σημαντικά- δεν ανατρέπουν όμως τον πυρήνα. </w:t>
      </w:r>
    </w:p>
    <w:p w14:paraId="5470C0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Παρά τις μακροοικονομικές επιτυχίες και τη βελτίωση σε</w:t>
      </w:r>
      <w:r>
        <w:rPr>
          <w:rFonts w:eastAsia="Times New Roman" w:cs="Times New Roman"/>
          <w:szCs w:val="24"/>
        </w:rPr>
        <w:t xml:space="preserve"> μια σειρά δείκτες, η λιτότητα ως επιβεβλημένο καθεστώς συνεχίζεται, όπως και ο αγώνας της συγκυβέρνησης να αμβλύνει τις πιο ακραίες συνέπειές της. Αυτή είναι η σκληρή πραγματικότητα. Αυτοί είναι, δυστυχώς, οι διεθνείς και ευρωπαϊκοί συσχετισμοί με την επι</w:t>
      </w:r>
      <w:r>
        <w:rPr>
          <w:rFonts w:eastAsia="Times New Roman" w:cs="Times New Roman"/>
          <w:szCs w:val="24"/>
        </w:rPr>
        <w:t xml:space="preserve">κράτηση του νεοφιλελευθερισμού. </w:t>
      </w:r>
    </w:p>
    <w:p w14:paraId="5470C0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εξελίξεις στην Ελλάδα θα είναι όλο το επόμενο διάστημα συναρτημένες με τις ευρωπαϊκές εξελίξεις, αρκεί όταν έρθει η ώρα των θετικών, προοδευτικών μετατοπίσεων στην Ευρώπη, προ του κινδύνου να καταρρεύσει το ευρωπαϊκό οικ</w:t>
      </w:r>
      <w:r>
        <w:rPr>
          <w:rFonts w:eastAsia="Times New Roman" w:cs="Times New Roman"/>
          <w:szCs w:val="24"/>
        </w:rPr>
        <w:t>οδόμημα, εμείς να είμαστε σε θέση να επωφεληθούμε απ’ αυτές, έχοντας μια κυβέρνηση αριστερών προοδευτικών δυνάμεων, με κορμό τον ΣΥΡΙΖΑ.</w:t>
      </w:r>
    </w:p>
    <w:p w14:paraId="5470C0F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ε</w:t>
      </w:r>
      <w:r>
        <w:rPr>
          <w:rFonts w:eastAsia="Times New Roman" w:cs="Times New Roman"/>
          <w:szCs w:val="24"/>
        </w:rPr>
        <w:t xml:space="preserve"> αυτό το μεταίχμιο εξόδου από τη δανειακή σύμβαση καλούμαστε να συλλογιστούμε και να σχεδιάσουμε, </w:t>
      </w:r>
      <w:r>
        <w:rPr>
          <w:rFonts w:eastAsia="Times New Roman" w:cs="Times New Roman"/>
          <w:szCs w:val="24"/>
        </w:rPr>
        <w:t>θέτοντας δυο θεμελιώδεις στόχους κατά τη γνώμη μου. Ο πρώτος είναι η σύγκλιση της ελληνικής με την ευρωπαϊκή οικονομία, η κάλυψη του τεράστιου κενού που γιγαντώθηκε τα χρόνια της κρίσης, όταν από το 86% στο 68% πέσαμε του μέσου ευρωπαϊκού εισοδήματος και μ</w:t>
      </w:r>
      <w:r>
        <w:rPr>
          <w:rFonts w:eastAsia="Times New Roman" w:cs="Times New Roman"/>
          <w:szCs w:val="24"/>
        </w:rPr>
        <w:t xml:space="preserve">ας οδηγεί στην τελευταία ταχύτητα. Αυτό μόνο με ρυθμούς ανάπτυξης πάνω από τον μέσο ευρωπαϊκό όρο μπορεί να επιτευχθεί. </w:t>
      </w:r>
    </w:p>
    <w:p w14:paraId="5470C10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δεύτερος στόχος είναι η γεφύρωση των κοινωνικών και ταξικών ανισοτήτων, που σύμφωνα με τα στοιχεία της ΕΛΣΤΑΤ επιδεινώθηκαν στα χρόνι</w:t>
      </w:r>
      <w:r>
        <w:rPr>
          <w:rFonts w:eastAsia="Times New Roman" w:cs="Times New Roman"/>
          <w:szCs w:val="24"/>
        </w:rPr>
        <w:t xml:space="preserve">α των μνημονίων, ενώ σύμφωνα με τη </w:t>
      </w:r>
      <w:r>
        <w:rPr>
          <w:rFonts w:eastAsia="Times New Roman" w:cs="Times New Roman"/>
          <w:szCs w:val="24"/>
          <w:lang w:val="en-US"/>
        </w:rPr>
        <w:t>Eurostat</w:t>
      </w:r>
      <w:r>
        <w:rPr>
          <w:rFonts w:eastAsia="Times New Roman" w:cs="Times New Roman"/>
          <w:szCs w:val="24"/>
        </w:rPr>
        <w:t xml:space="preserve"> σε συνθήκες φτώχειας ή υπό την απειλή της φτώχειας και του κοινωνικού αποκλεισμού ζει το 35,6% του πληθυσμού. </w:t>
      </w:r>
    </w:p>
    <w:p w14:paraId="5470C10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Δυο κεντρικοί άξονες, λοιπόν, δυο προκλήσεις για το σύνολο των πολιτικών δυνάμεων. Δυο κεντρικοί πολι</w:t>
      </w:r>
      <w:r>
        <w:rPr>
          <w:rFonts w:eastAsia="Times New Roman" w:cs="Times New Roman"/>
          <w:szCs w:val="24"/>
        </w:rPr>
        <w:t xml:space="preserve">τικοί στόχοι, για τους οποίους στην επόμενη πυκνή σε πολιτικές εξελίξεις περίοδο, μπορούν να επιτευχθούν προγραμματικές συγκλίσεις ανάμεσα στις δυνάμεις που έχουν αναφορά στην Αριστερά και στην Κεντροαριστερά, αρκεί η τελευταία να απαλλαγεί από τη μέγγενη </w:t>
      </w:r>
      <w:r>
        <w:rPr>
          <w:rFonts w:eastAsia="Times New Roman" w:cs="Times New Roman"/>
          <w:szCs w:val="24"/>
        </w:rPr>
        <w:t xml:space="preserve">του νεοφιλελευθερισμού και τους παράταιρους δεσμούς με την Νέα Δημοκρατία. </w:t>
      </w:r>
    </w:p>
    <w:p w14:paraId="5470C10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Μαζί με αυτούς τους στόχους, όμως, μπορούμε και πρέπει να διαμορφώσουμε ένα πλουσιότερο και πιο φιλόδοξο ορίζοντα διεκδικήσεων και προσδοκιών, να αναμετρηθούμε με το περισσότερο κα</w:t>
      </w:r>
      <w:r>
        <w:rPr>
          <w:rFonts w:eastAsia="Times New Roman" w:cs="Times New Roman"/>
          <w:szCs w:val="24"/>
        </w:rPr>
        <w:t xml:space="preserve">ι το μεγαλύτερο, που θα μας πάει μπροστά και όχι με το λίγο και το μικρό, που μας καθηλώνει. </w:t>
      </w:r>
    </w:p>
    <w:p w14:paraId="5470C10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το συνειδητοποιήσουμε. Η έξοδος από τα μνημόνια δεν μπορεί να εντάσσεται στο φαύλο κύκλο των αλλεπάλληλων εσωτερικών υποτιμήσεων και της συνεχούς επιδείνωσης της ζωής των πιο αδύναμων κοινωνικών στρωμάτων. Κάτι τέτοιο θα συνιστούσε ακύρωση της δυναμικής</w:t>
      </w:r>
      <w:r>
        <w:rPr>
          <w:rFonts w:eastAsia="Times New Roman" w:cs="Times New Roman"/>
          <w:szCs w:val="24"/>
        </w:rPr>
        <w:t xml:space="preserve"> και της ελπίδας που μπορεί και πρέπει να χαρακτηρίσει τη νέα εποχή, στην οποία εισέρχεται η χώρα μας. Ο ελληνικός λαός απαιτεί το τέλος της λιτότητας και όχι μια λιτότητα χωρίς τέλος. </w:t>
      </w:r>
    </w:p>
    <w:p w14:paraId="5470C10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Απ’ αυτή την άποψη, το κόμμα μας, ο ΣΥΡΙΖΑ και η Κυβέρνηση πρέπει να π</w:t>
      </w:r>
      <w:r>
        <w:rPr>
          <w:rFonts w:eastAsia="Times New Roman" w:cs="Times New Roman"/>
          <w:szCs w:val="24"/>
        </w:rPr>
        <w:t>ροσδιορίσουν το «αργότερα» που κάποια στιγμή πρέπει να γίνει τώρα και να ακυρώσουν τα μέτρα και την περικοπή των συντάξεων και του αφορολόγητου. Σ’ αυτό το ζήτημα δεν χωρούν ούτε ημίμετρα ούτε αντίμετρα. Δεν μπορεί άλλοι να πληρώνουν και μάλιστα για πολλοσ</w:t>
      </w:r>
      <w:r>
        <w:rPr>
          <w:rFonts w:eastAsia="Times New Roman" w:cs="Times New Roman"/>
          <w:szCs w:val="24"/>
        </w:rPr>
        <w:t>τή φορά και άλλοι να επωφελούνται από μειώσεις φόρων, ειδικά εάν μεταξύ αυτών μπορεί να βρίσκονται και πολλές κερδοφόρες μεγάλες επιχειρήσεις και οι ιδιοκτήτες τους. Γι’ αυτό πρότεινα η μείωση των φόρων να γίνει στον ΦΠΑ, εκεί δηλαδή όπου η άδικη και έμμεσ</w:t>
      </w:r>
      <w:r>
        <w:rPr>
          <w:rFonts w:eastAsia="Times New Roman" w:cs="Times New Roman"/>
          <w:szCs w:val="24"/>
        </w:rPr>
        <w:t xml:space="preserve">η φορολογία κτυπά τα λαϊκά στρώματα και τα πιο φτωχά κοινωνικά στρώματα. </w:t>
      </w:r>
    </w:p>
    <w:p w14:paraId="5470C10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περικοπές αυτές μας επιβλήθηκαν, όπως είχε πει πέρυσι απ’ αυτό το Βήμα ο Πρωθυπουργός, προκειμένου να παραμείνει το ΔΝΤ, που υπολόγισε για πολλοστή φορά λάθος, σκοπίμως λάθος, ότι</w:t>
      </w:r>
      <w:r>
        <w:rPr>
          <w:rFonts w:eastAsia="Times New Roman" w:cs="Times New Roman"/>
          <w:szCs w:val="24"/>
        </w:rPr>
        <w:t xml:space="preserve"> δεν θα πιάναμε τους στόχους στον ΕΦΚΑ και στο πλεόνασμα. Ο ΕΦΚΑ είναι πλεονασματικός, το 3,5% πιάνεται, το ΔΝΤ απομακρύνεται. Τώρα μπορούμε να προχωρήσουμε. </w:t>
      </w:r>
    </w:p>
    <w:p w14:paraId="5470C10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470C107" w14:textId="77777777" w:rsidR="001F594C" w:rsidRDefault="008C7D1C">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5470C10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Φίλη.</w:t>
      </w:r>
    </w:p>
    <w:p w14:paraId="5470C10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κ. Γιόγιακας έχει τον λόγο.</w:t>
      </w:r>
    </w:p>
    <w:p w14:paraId="5470C10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ΒΑΣΙΛΕΙΟΣ ΓΙΟΓΑΚΑΣ:</w:t>
      </w:r>
      <w:r>
        <w:rPr>
          <w:rFonts w:eastAsia="Times New Roman" w:cs="Times New Roman"/>
          <w:szCs w:val="24"/>
        </w:rPr>
        <w:t xml:space="preserve"> Ευχαριστώ, κύριε Πρόεδρε.</w:t>
      </w:r>
    </w:p>
    <w:p w14:paraId="5470C10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ως Βουλευτής της Αντιπολίτευσης</w:t>
      </w:r>
      <w:r w:rsidRPr="000233AC">
        <w:rPr>
          <w:rFonts w:eastAsia="Times New Roman" w:cs="Times New Roman"/>
          <w:szCs w:val="24"/>
        </w:rPr>
        <w:t>,</w:t>
      </w:r>
      <w:r>
        <w:rPr>
          <w:rFonts w:eastAsia="Times New Roman" w:cs="Times New Roman"/>
          <w:szCs w:val="24"/>
        </w:rPr>
        <w:t xml:space="preserve"> θα έπρεπε να αισθάνομαι ικανοποίηση, γιατί με το πολυνομοσχέδιο επιβεβαιώνονται όσα λέγαμε</w:t>
      </w:r>
      <w:r>
        <w:rPr>
          <w:rFonts w:eastAsia="Times New Roman" w:cs="Times New Roman"/>
          <w:szCs w:val="24"/>
        </w:rPr>
        <w:t xml:space="preserve"> πριν από δεκατρείς μήνες</w:t>
      </w:r>
      <w:r w:rsidRPr="000233AC">
        <w:rPr>
          <w:rFonts w:eastAsia="Times New Roman" w:cs="Times New Roman"/>
          <w:szCs w:val="24"/>
        </w:rPr>
        <w:t xml:space="preserve">. </w:t>
      </w:r>
    </w:p>
    <w:p w14:paraId="5470C10C"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Επιβεβαιώνεται ότι η Κυβέρνηση έλεγε ψέματα, υποστηρίζοντας ότι δεν θα νομοθετηθούν ούτε ένα ευρώ επιπλέον μέτρα από όσα προβλέπει το τρίτο μνημόνιο και πολύ περισσότερο από το 2019 και μετά, όπως είχε δηλώσει ο Πρωθυπουργός. </w:t>
      </w:r>
    </w:p>
    <w:p w14:paraId="5470C10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πιβεβαιώνεται ότι έλεγε ψέματα, όταν προσπαθούσε να πείσει ότι τα αντίμετρα θα εφαρμοστούν αυτόματα, όταν πιάσουμε τον στόχο του 3,5% για το πρωτογενές πλεόνασμα. </w:t>
      </w:r>
    </w:p>
    <w:p w14:paraId="5470C10E"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δεν αισθάνομαι ικανοποίηση για την όποια δικαίωση. Αισθάνομαι απογοήτευση και θυμό για</w:t>
      </w:r>
      <w:r>
        <w:rPr>
          <w:rFonts w:eastAsia="Times New Roman" w:cs="Times New Roman"/>
          <w:szCs w:val="24"/>
        </w:rPr>
        <w:t xml:space="preserve"> τον λογαριασμό που θα κληθούν να πληρώσουν οι συνταξιούχοι, οι μισθωτοί, οι αγρότες και οι αυτοαπασχολούμενοι, για τη μία έως τρεις συντάξεις που θα χαθούν, για τον ένα μέσο μισθό τον χρόνο που θα χαθεί, επειδή το αφορολόγητο θα μειωθεί κατά 40%, για τα ε</w:t>
      </w:r>
      <w:r>
        <w:rPr>
          <w:rFonts w:eastAsia="Times New Roman" w:cs="Times New Roman"/>
          <w:szCs w:val="24"/>
        </w:rPr>
        <w:t xml:space="preserve">ισοδήματα των 500 ευρώ τον μήνα που μπορεί να πληρώνουν φόρο, για την αύξηση των ασφαλιστικών εισφορών, που πλέον θα αποτελούν από μόνες τους σχεδόν το 1/3 του εισοδήματος από το ελεύθερο επάγγελμα. </w:t>
      </w:r>
    </w:p>
    <w:p w14:paraId="5470C10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Πολλοί από τους συνταξιούχους και τους εργαζόμενους ήδη </w:t>
      </w:r>
      <w:r>
        <w:rPr>
          <w:rFonts w:eastAsia="Times New Roman" w:cs="Times New Roman"/>
          <w:szCs w:val="24"/>
        </w:rPr>
        <w:t>δεν βγαίνουν. Και αναρωτιέμαι, κυρίες και κύριοι συνάδελφοι, τι μπορεί να πει η Κυβέρνηση στους ανθρώπους αυτούς, όταν επιδιώκει πλεόνασμα 42 δισεκατομμυρίων από φέτος μέχρι το 2022, ενώ για το ίδιο διάστημα προβλέπει αύξηση του ΑΕΠ κατά 23 δισεκατομμύρια;</w:t>
      </w:r>
    </w:p>
    <w:p w14:paraId="5470C110"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Μήπως μπορεί να τους πει για τα λεγόμενα κοινωνικά αντίμετρα; Θυμόμαστε με πόση επιμονή υποστήριζε η συμπολίτευση πέρυσι τον Μάιο ότι τα αντίμετρα είναι το κοινωνικό αντίδωρο στις σκληρές περικοπές και ότι θα εφαρμόζονταν ως επιβράβευση στην επίτευξη του </w:t>
      </w:r>
      <w:r>
        <w:rPr>
          <w:rFonts w:eastAsia="Times New Roman" w:cs="Times New Roman"/>
          <w:szCs w:val="24"/>
        </w:rPr>
        <w:t xml:space="preserve">πρωτογενούς πλεονάσματος 3,5% του ΑΕΠ για την πενταετία έως το 2022. </w:t>
      </w:r>
    </w:p>
    <w:p w14:paraId="5470C11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λέγαμε τότε, </w:t>
      </w:r>
      <w:r w:rsidRPr="002B5B2E">
        <w:rPr>
          <w:rFonts w:eastAsia="Times New Roman"/>
          <w:bCs/>
          <w:shd w:val="clear" w:color="auto" w:fill="FFFFFF"/>
        </w:rPr>
        <w:t>ότι</w:t>
      </w:r>
      <w:r>
        <w:rPr>
          <w:rFonts w:eastAsia="Times New Roman" w:cs="Times New Roman"/>
          <w:szCs w:val="24"/>
        </w:rPr>
        <w:t xml:space="preserve"> εάν το πλεόνασμα ξεπερνά τον στόχο του 3,5% με 3,7% θα μπορούσαν να εφαρμοστούν αντίμετρα, που όμως θα κοστίζουν όσο και η υπέρβαση του στόχου </w:t>
      </w:r>
      <w:r w:rsidRPr="00F331DF">
        <w:rPr>
          <w:rFonts w:eastAsia="Times New Roman"/>
          <w:bCs/>
        </w:rPr>
        <w:t>και</w:t>
      </w:r>
      <w:r>
        <w:rPr>
          <w:rFonts w:eastAsia="Times New Roman" w:cs="Times New Roman"/>
          <w:szCs w:val="24"/>
        </w:rPr>
        <w:t xml:space="preserve"> μόνο εφόσον συμφ</w:t>
      </w:r>
      <w:r>
        <w:rPr>
          <w:rFonts w:eastAsia="Times New Roman" w:cs="Times New Roman"/>
          <w:szCs w:val="24"/>
        </w:rPr>
        <w:t xml:space="preserve">ωνούσαν οι θεσμοί. </w:t>
      </w:r>
      <w:r w:rsidRPr="007756A5">
        <w:rPr>
          <w:rFonts w:eastAsia="Times New Roman" w:cs="Times New Roman"/>
          <w:szCs w:val="24"/>
        </w:rPr>
        <w:t>Ε</w:t>
      </w:r>
      <w:r w:rsidRPr="007756A5">
        <w:rPr>
          <w:rFonts w:eastAsia="Times New Roman" w:cs="Times New Roman"/>
          <w:bCs/>
          <w:shd w:val="clear" w:color="auto" w:fill="FFFFFF"/>
        </w:rPr>
        <w:t>πίσης</w:t>
      </w:r>
      <w:r w:rsidRPr="00E03F33">
        <w:rPr>
          <w:rFonts w:eastAsia="Times New Roman" w:cs="Times New Roman"/>
          <w:bCs/>
          <w:shd w:val="clear" w:color="auto" w:fill="FFFFFF"/>
        </w:rPr>
        <w:t>,</w:t>
      </w:r>
      <w:r>
        <w:rPr>
          <w:rFonts w:eastAsia="Times New Roman" w:cs="Times New Roman"/>
          <w:szCs w:val="24"/>
        </w:rPr>
        <w:t xml:space="preserve"> λέγαμε </w:t>
      </w:r>
      <w:r w:rsidRPr="002B5B2E">
        <w:rPr>
          <w:rFonts w:eastAsia="Times New Roman"/>
          <w:bCs/>
          <w:shd w:val="clear" w:color="auto" w:fill="FFFFFF"/>
        </w:rPr>
        <w:t>ότι</w:t>
      </w:r>
      <w:r>
        <w:rPr>
          <w:rFonts w:eastAsia="Times New Roman" w:cs="Times New Roman"/>
          <w:szCs w:val="24"/>
        </w:rPr>
        <w:t xml:space="preserve">  για να εφαρμοστούν όλα τα θετικά μέτρα, </w:t>
      </w:r>
      <w:r w:rsidRPr="00022913">
        <w:rPr>
          <w:rFonts w:eastAsia="Times New Roman"/>
          <w:bCs/>
          <w:shd w:val="clear" w:color="auto" w:fill="FFFFFF"/>
        </w:rPr>
        <w:t>θα</w:t>
      </w:r>
      <w:r>
        <w:rPr>
          <w:rFonts w:eastAsia="Times New Roman" w:cs="Times New Roman"/>
          <w:szCs w:val="24"/>
        </w:rPr>
        <w:t xml:space="preserve"> πρέπει να υπάρξει πρωτογενές πλεόνασμα πάνω από 10 δισεκατομμύρια ευρώ το χρόνο. Τέτοιο πλεόνασμα στο </w:t>
      </w:r>
      <w:r>
        <w:rPr>
          <w:rFonts w:eastAsia="Times New Roman" w:cs="Times New Roman"/>
          <w:szCs w:val="24"/>
        </w:rPr>
        <w:t>μ</w:t>
      </w:r>
      <w:r>
        <w:rPr>
          <w:rFonts w:eastAsia="Times New Roman" w:cs="Times New Roman"/>
          <w:szCs w:val="24"/>
        </w:rPr>
        <w:t xml:space="preserve">εσοπρόθεσμο προβλέπεται μόνο για το 2022. </w:t>
      </w:r>
    </w:p>
    <w:p w14:paraId="5470C112"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 όποια αντίμετρα, λοιπόν, </w:t>
      </w:r>
      <w:r>
        <w:rPr>
          <w:rFonts w:eastAsia="Times New Roman" w:cs="Times New Roman"/>
          <w:szCs w:val="24"/>
        </w:rPr>
        <w:t xml:space="preserve">πέρα από το ότι δεν αναπληρώνουν τις απώλειες σε συντάξεις και εισοδήματα, είναι ένα ευχολόγιο. Είναι δεδομένες οι περικοπές. Είναι ευχολόγιο τα αντίμετρα. Αυτό πρέπει να κρατήσουν οι πολίτες. </w:t>
      </w:r>
    </w:p>
    <w:p w14:paraId="5470C113"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Υπάρχει και κάτι ακόμα, κυρίες και κύριοι συνάδελφοι. Τι άλλαξ</w:t>
      </w:r>
      <w:r>
        <w:rPr>
          <w:rFonts w:eastAsia="Times New Roman" w:cs="Times New Roman"/>
          <w:szCs w:val="24"/>
        </w:rPr>
        <w:t xml:space="preserve">ε μέσα σε λιγότερο από ενάμιση χρόνο από την εποχή που ο ίδιος ο Πρωθυπουργός είχε παραδεχθεί ότι είναι αδύνατον να επιτευχθούν τέτοια πλεονάσματα; </w:t>
      </w:r>
    </w:p>
    <w:p w14:paraId="5470C114"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που άλλαξε είναι η συνέχιση της συμπίεσης των εισοδημάτων και της αφαίμαξης ακόμα και των πιο αδύναμων συμπολιτών μας. Αυτό που δεν άλλαξε είναι μία οικονομία που παραπαίει, χωρίς πολιτικές που θα τους δώσουν τη δυναμική ώθηση. Φαίνεται, όμως, ότι αυτ</w:t>
      </w:r>
      <w:r>
        <w:rPr>
          <w:rFonts w:eastAsia="Times New Roman" w:cs="Times New Roman"/>
          <w:szCs w:val="24"/>
        </w:rPr>
        <w:t xml:space="preserve">ά είναι ψιλά γράμματα για μία κυβέρνηση που θέλει να τελειώνει όπως-όπως με το τρέχον πρόγραμμα, συμφωνώντας στα πάντα και δίχως όρους. Δεν είναι τυχαίο ότι η λέξη «διαπραγμάτευση» έχει χαθεί τον τελευταίο καιρό από το λεξιλόγιο της συμπολίτευσης. </w:t>
      </w:r>
    </w:p>
    <w:p w14:paraId="5470C115"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χειρ</w:t>
      </w:r>
      <w:r>
        <w:rPr>
          <w:rFonts w:eastAsia="Times New Roman" w:cs="Times New Roman"/>
          <w:szCs w:val="24"/>
        </w:rPr>
        <w:t>ότερο, όμως, κυρίες και κύριοι συνάδελφοι, είναι ότι έχει χαθεί κάθε επαφή με την πραγματικότητα, γιατί μόνο έτσι μπορεί να εξηγήσει κανείς ότι την ώρα που η οικονομία υποχρεώνεται σε δυσβάσταχτες δεσμεύσεις, η Κυβέρνηση μιλά για το τέλος της επιτροπείας α</w:t>
      </w:r>
      <w:r>
        <w:rPr>
          <w:rFonts w:eastAsia="Times New Roman" w:cs="Times New Roman"/>
          <w:szCs w:val="24"/>
        </w:rPr>
        <w:t xml:space="preserve">πό τους θεσμούς και ότι την ώρα που η κοινωνία, μουδιασμένη, ετοιμάζεται για σκληρότερη λιτότητα εσείς μιλάτε για καλύτερες ημέρες που θα έρθουν. </w:t>
      </w:r>
    </w:p>
    <w:p w14:paraId="5470C11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ευτυχώς για τη χώρα, λίγοι σας πιστεύουν πια. Οι περισσότεροι έχουν καταλάβει ότι σπαταλήσατε τρία πολύ</w:t>
      </w:r>
      <w:r>
        <w:rPr>
          <w:rFonts w:eastAsia="Times New Roman" w:cs="Times New Roman"/>
          <w:szCs w:val="24"/>
        </w:rPr>
        <w:t xml:space="preserve">τιμα χρόνια και ότι δίνετε τη χώρα για τα επόμενα τέσσερα χρόνια. Σύντομα, όμως, να ξέρετε ότι θα σας κρίνουν γι’ αυτό. </w:t>
      </w:r>
    </w:p>
    <w:p w14:paraId="5470C11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470C11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Γιόγιακα που ήταν συνεπής και στην ώρα του. Μακάρι, όλοι να κρατήσετε τ</w:t>
      </w:r>
      <w:r>
        <w:rPr>
          <w:rFonts w:eastAsia="Times New Roman" w:cs="Times New Roman"/>
          <w:szCs w:val="24"/>
        </w:rPr>
        <w:t xml:space="preserve">ο πεντάλεπτο, όπως ο κ. Γιόγιακας που ήρθε και καθυστερημένος. </w:t>
      </w:r>
    </w:p>
    <w:p w14:paraId="5470C11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Μπαλωμενάκης για πέντε λεπτά. </w:t>
      </w:r>
    </w:p>
    <w:p w14:paraId="5470C11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 xml:space="preserve">Ευχαριστώ, κύριε Πρόεδρε. </w:t>
      </w:r>
    </w:p>
    <w:p w14:paraId="5470C11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μεγαλύτερο μέρος των διατάξεων που εισάγονται με το νομοσχέδιο αυτό αποτελεί εκπλήρωση συμβατικών υποχρεώσεων της χώρας από τη δανειακή σύμβαση. Αποτυπώνεται παράλληλα όμως σε πολλά σημεία η ισχυρή πολιτική βούληση της Κυβέ</w:t>
      </w:r>
      <w:r>
        <w:rPr>
          <w:rFonts w:eastAsia="Times New Roman" w:cs="Times New Roman"/>
          <w:szCs w:val="24"/>
        </w:rPr>
        <w:t xml:space="preserve">ρνησης να αρχίσει σταδιακά να αποκαθιστά την κανονικότητα σε τομείς προτεραιότητας, όπως στον χώρο των εργασιακών σχέσεων, σύμφωνα και με τις δεσμεύσεις της, αλλά και με την όλη πολιτική της φιλοσοφία. </w:t>
      </w:r>
    </w:p>
    <w:p w14:paraId="5470C11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πολιτικός στόχος είναι η όσο το δυνατόν ταχύτερη απ</w:t>
      </w:r>
      <w:r>
        <w:rPr>
          <w:rFonts w:eastAsia="Times New Roman" w:cs="Times New Roman"/>
          <w:szCs w:val="24"/>
        </w:rPr>
        <w:t>οκατάσταση όσο περισσότερων παθογενειών και αδικιών προκλήθηκαν τα μνημονιακά χρόνια, ταυτόχρονα όμως με τη θεμελίωση νέων κανόνων λειτουργίας του πολιτικού συστήματος με την εκρίζωση της διαφθοράς και της διαπλοκής, με την παροχή κοινωνικών δικαιωμάτων με</w:t>
      </w:r>
      <w:r>
        <w:rPr>
          <w:rFonts w:eastAsia="Times New Roman" w:cs="Times New Roman"/>
          <w:szCs w:val="24"/>
        </w:rPr>
        <w:t xml:space="preserve"> όρους ισονομίας, με την ανάπτυξη για την εδραίωση συμμετοχικών δημοκρατικών θεσμών, όπως υπαγορεύει η εποχή και η προοπτική μιας ανοιχτής δημοκρατικής πολιτείας που αξίζει στον ελληνικό λαό. </w:t>
      </w:r>
    </w:p>
    <w:p w14:paraId="5470C11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Η αντιμετώπιση εκ μέρους της Αντιπολίτευσης των πρώτων ρυθμίσεω</w:t>
      </w:r>
      <w:r>
        <w:rPr>
          <w:rFonts w:eastAsia="Times New Roman" w:cs="Times New Roman"/>
          <w:szCs w:val="24"/>
        </w:rPr>
        <w:t>ν που επαναφέρουν σε ισχύ καταργημένες από τ</w:t>
      </w:r>
      <w:r>
        <w:rPr>
          <w:rFonts w:eastAsia="Times New Roman" w:cs="Times New Roman"/>
          <w:szCs w:val="24"/>
        </w:rPr>
        <w:t>ο πρώτο και το δεύτερο</w:t>
      </w:r>
      <w:r>
        <w:rPr>
          <w:rFonts w:eastAsia="Times New Roman" w:cs="Times New Roman"/>
          <w:szCs w:val="24"/>
        </w:rPr>
        <w:t xml:space="preserve"> μνημόνι</w:t>
      </w:r>
      <w:r>
        <w:rPr>
          <w:rFonts w:eastAsia="Times New Roman" w:cs="Times New Roman"/>
          <w:szCs w:val="24"/>
        </w:rPr>
        <w:t>ο</w:t>
      </w:r>
      <w:r>
        <w:rPr>
          <w:rFonts w:eastAsia="Times New Roman" w:cs="Times New Roman"/>
          <w:szCs w:val="24"/>
        </w:rPr>
        <w:t xml:space="preserve"> διατάξεις –αναφέρομαι στο κεφάλαιο με τις διατάξεις του Υπουργείου Εργασίας- υπήρξε απογοητευτική. Δεν αναφέρομαι στη Νέα Δημοκρατία, η οποία ιστορικά έχει τοποθετηθεί απέναντι σε </w:t>
      </w:r>
      <w:r>
        <w:rPr>
          <w:rFonts w:eastAsia="Times New Roman" w:cs="Times New Roman"/>
          <w:szCs w:val="24"/>
        </w:rPr>
        <w:t>κάθε προσπάθεια –εχθρικά</w:t>
      </w:r>
      <w:r>
        <w:rPr>
          <w:rFonts w:eastAsia="Times New Roman" w:cs="Times New Roman"/>
          <w:szCs w:val="24"/>
        </w:rPr>
        <w:t>,</w:t>
      </w:r>
      <w:r>
        <w:rPr>
          <w:rFonts w:eastAsia="Times New Roman" w:cs="Times New Roman"/>
          <w:szCs w:val="24"/>
        </w:rPr>
        <w:t xml:space="preserve"> δηλαδή- να δημιουργηθεί δυνατότητα στο εργατικό κίνημα για να έχει λόγο στη διαμόρφωση των όρων παροχής της εργασίας και των αμοιβών. Είναι γνωστό ότι πρόκειται για την παράταξη του ακραίου φιλελευθερισμού. Αναφέρομαι κυρίως στον </w:t>
      </w:r>
      <w:r>
        <w:rPr>
          <w:rFonts w:eastAsia="Times New Roman" w:cs="Times New Roman"/>
          <w:szCs w:val="24"/>
        </w:rPr>
        <w:t>χώρο που πάλαι ποτέ κάλυψε το ΠΑΣΟΚ</w:t>
      </w:r>
      <w:r>
        <w:rPr>
          <w:rFonts w:eastAsia="Times New Roman" w:cs="Times New Roman"/>
          <w:szCs w:val="24"/>
        </w:rPr>
        <w:t>,</w:t>
      </w:r>
      <w:r>
        <w:rPr>
          <w:rFonts w:eastAsia="Times New Roman" w:cs="Times New Roman"/>
          <w:szCs w:val="24"/>
        </w:rPr>
        <w:t xml:space="preserve"> με όποια μορφή επιχειρεί σήμερα να εμφανιστεί, έναν πολιτικό χώρο που έχει καταγράψει θετικές επιλογές στον τομέα του εργατικού δικαίου, ειδικά τη δεκαετία του ’80. </w:t>
      </w:r>
    </w:p>
    <w:p w14:paraId="5470C11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«Σιγά τα ωά»</w:t>
      </w:r>
      <w:r>
        <w:rPr>
          <w:rFonts w:eastAsia="Times New Roman" w:cs="Times New Roman"/>
          <w:szCs w:val="24"/>
        </w:rPr>
        <w:t>,</w:t>
      </w:r>
      <w:r>
        <w:rPr>
          <w:rFonts w:eastAsia="Times New Roman" w:cs="Times New Roman"/>
          <w:szCs w:val="24"/>
        </w:rPr>
        <w:t xml:space="preserve"> αναφώνησε ο εισηγητής της Δημοκρατικής </w:t>
      </w:r>
      <w:r>
        <w:rPr>
          <w:rFonts w:eastAsia="Times New Roman" w:cs="Times New Roman"/>
          <w:szCs w:val="24"/>
        </w:rPr>
        <w:t>Συμπαράταξης, αναφερόμενος στις ρυθμίσεις για τη διαιτησία. Είναι συνδικαλιστής και μάλιστα κορυφής ο κύριος συνάδελφος που απαξίωσε τόσο περιφρονητικά διατάξεις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όπως πολύ καλά πρέπει να καταλαβαίνει</w:t>
      </w:r>
      <w:r>
        <w:rPr>
          <w:rFonts w:eastAsia="Times New Roman" w:cs="Times New Roman"/>
          <w:szCs w:val="24"/>
        </w:rPr>
        <w:t>,</w:t>
      </w:r>
      <w:r>
        <w:rPr>
          <w:rFonts w:eastAsia="Times New Roman" w:cs="Times New Roman"/>
          <w:szCs w:val="24"/>
        </w:rPr>
        <w:t xml:space="preserve"> αποκαθιστούν σε σημαντικό βαθμό την αναπηρία που </w:t>
      </w:r>
      <w:r>
        <w:rPr>
          <w:rFonts w:eastAsia="Times New Roman" w:cs="Times New Roman"/>
          <w:szCs w:val="24"/>
        </w:rPr>
        <w:t xml:space="preserve">επέβαλλαν στον θεσμό οι μνημονιακές διατάξεις του 2010 και του 2012, ο ν.3845 και ο ν.4046 δηλαδή. </w:t>
      </w:r>
    </w:p>
    <w:p w14:paraId="5470C11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Αυτοί οι δύο νόμοι έπληξαν καίρια δύο κομβικά σημεία. Πρώτον, περιόρισαν δραστικά το αντικείμενο της διαιτητικής διαδικασίας. Δεύτερον, απαγόρευσαν τη μονομ</w:t>
      </w:r>
      <w:r>
        <w:rPr>
          <w:rFonts w:eastAsia="Times New Roman" w:cs="Times New Roman"/>
          <w:szCs w:val="24"/>
        </w:rPr>
        <w:t xml:space="preserve">ερή προσφυγή. </w:t>
      </w:r>
    </w:p>
    <w:p w14:paraId="5470C12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 ελληνικός λαός που μας ακούσει και ιδιαίτερα οι εργαζόμενοι, ακόμη πιο ειδικά οι νέες και οι νέοι που τώρα εισέρχονται στον στίβο της ζωής</w:t>
      </w:r>
      <w:r>
        <w:rPr>
          <w:rFonts w:eastAsia="Times New Roman" w:cs="Times New Roman"/>
          <w:szCs w:val="24"/>
        </w:rPr>
        <w:t>,</w:t>
      </w:r>
      <w:r>
        <w:rPr>
          <w:rFonts w:eastAsia="Times New Roman" w:cs="Times New Roman"/>
          <w:szCs w:val="24"/>
        </w:rPr>
        <w:t xml:space="preserve"> πρέπει να γνωρίσουν ότι η κατοχύρωση του δικαιώματος συλλογικής δράσης και διεκδίκησης καλύτερων όρ</w:t>
      </w:r>
      <w:r>
        <w:rPr>
          <w:rFonts w:eastAsia="Times New Roman" w:cs="Times New Roman"/>
          <w:szCs w:val="24"/>
        </w:rPr>
        <w:t xml:space="preserve">ων εργασίας και αμοιβής αποτέλεσαν πάντοτε ένα σημείο τριβής με τις δυνάμεις της εργοδοσίας. </w:t>
      </w:r>
    </w:p>
    <w:p w14:paraId="5470C12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Κάθε φορά που υπήρχε καθεστώς ελευθερίας και είχαν διαμορφωθεί καλύτεροι όροι</w:t>
      </w:r>
      <w:r>
        <w:rPr>
          <w:rFonts w:eastAsia="Times New Roman" w:cs="Times New Roman"/>
          <w:szCs w:val="24"/>
        </w:rPr>
        <w:t>,</w:t>
      </w:r>
      <w:r>
        <w:rPr>
          <w:rFonts w:eastAsia="Times New Roman" w:cs="Times New Roman"/>
          <w:szCs w:val="24"/>
        </w:rPr>
        <w:t xml:space="preserve"> αυτοί αποτυπώνονταν στα μεγαλύτερα περιθώρια καλυτέρευσης των αμοιβών, βελτίωσης τη</w:t>
      </w:r>
      <w:r>
        <w:rPr>
          <w:rFonts w:eastAsia="Times New Roman" w:cs="Times New Roman"/>
          <w:szCs w:val="24"/>
        </w:rPr>
        <w:t xml:space="preserve">ς θέσης της εργατικής τάξης, τον κοινωνικό ανταγωνισμό. </w:t>
      </w:r>
    </w:p>
    <w:p w14:paraId="5470C12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μην ξεχνάμε ότι τη διαιτησία, έστω και με την ανάπηρη και ημικρατική της μορφή από το </w:t>
      </w:r>
      <w:r>
        <w:rPr>
          <w:rFonts w:eastAsia="Times New Roman" w:cs="Times New Roman"/>
          <w:szCs w:val="24"/>
        </w:rPr>
        <w:t>’</w:t>
      </w:r>
      <w:r>
        <w:rPr>
          <w:rFonts w:eastAsia="Times New Roman" w:cs="Times New Roman"/>
          <w:szCs w:val="24"/>
        </w:rPr>
        <w:t>55 από το ν.3239</w:t>
      </w:r>
      <w:r>
        <w:rPr>
          <w:rFonts w:eastAsia="Times New Roman" w:cs="Times New Roman"/>
          <w:szCs w:val="24"/>
        </w:rPr>
        <w:t>,</w:t>
      </w:r>
      <w:r>
        <w:rPr>
          <w:rFonts w:eastAsia="Times New Roman" w:cs="Times New Roman"/>
          <w:szCs w:val="24"/>
        </w:rPr>
        <w:t xml:space="preserve"> την κατάργησε η χούντα για πρώτη φορά μεταπολεμικά και την κολόβωσε μέχρι εξαφανίσεω</w:t>
      </w:r>
      <w:r>
        <w:rPr>
          <w:rFonts w:eastAsia="Times New Roman" w:cs="Times New Roman"/>
          <w:szCs w:val="24"/>
        </w:rPr>
        <w:t>ς το καθεστώς τ</w:t>
      </w:r>
      <w:r>
        <w:rPr>
          <w:rFonts w:eastAsia="Times New Roman" w:cs="Times New Roman"/>
          <w:szCs w:val="24"/>
        </w:rPr>
        <w:t xml:space="preserve">ου πρώτου και δεύτερου </w:t>
      </w:r>
      <w:r>
        <w:rPr>
          <w:rFonts w:eastAsia="Times New Roman" w:cs="Times New Roman"/>
          <w:szCs w:val="24"/>
        </w:rPr>
        <w:t>μνημονί</w:t>
      </w:r>
      <w:r>
        <w:rPr>
          <w:rFonts w:eastAsia="Times New Roman" w:cs="Times New Roman"/>
          <w:szCs w:val="24"/>
        </w:rPr>
        <w:t>ου</w:t>
      </w:r>
      <w:r>
        <w:rPr>
          <w:rFonts w:eastAsia="Times New Roman" w:cs="Times New Roman"/>
          <w:szCs w:val="24"/>
        </w:rPr>
        <w:t xml:space="preserve"> επί των δικών μας ημερών. </w:t>
      </w:r>
    </w:p>
    <w:p w14:paraId="5470C12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Είναι ενδεικτικό εκείνο που αναφέρεται στην αιτιολογική έκθεση, ότι μόλις το 2,5% των πολύ περιορισμένων συλλογικών ρυθμίσεων αυτής της περιόδου υπήρξε αποτέλεσμα μεσολάβησης, ένα π</w:t>
      </w:r>
      <w:r>
        <w:rPr>
          <w:rFonts w:eastAsia="Times New Roman" w:cs="Times New Roman"/>
          <w:szCs w:val="24"/>
        </w:rPr>
        <w:t>οσοστό ασφαλώς που δεν τιμάει κα</w:t>
      </w:r>
      <w:r>
        <w:rPr>
          <w:rFonts w:eastAsia="Times New Roman" w:cs="Times New Roman"/>
          <w:szCs w:val="24"/>
        </w:rPr>
        <w:t>μ</w:t>
      </w:r>
      <w:r>
        <w:rPr>
          <w:rFonts w:eastAsia="Times New Roman" w:cs="Times New Roman"/>
          <w:szCs w:val="24"/>
        </w:rPr>
        <w:t xml:space="preserve">μία σύγχρονη ευρωπαϊκή χώρα. </w:t>
      </w:r>
    </w:p>
    <w:p w14:paraId="5470C12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Προηγουμένως, είχαν χρειαστεί δεκαέξι ολόκληρα μεταπολιτευτικά χρόνια για να εισαχθεί μια σύγχρονη ρύθμιση. Ήταν ο ν.1876/1990 επί οικουμενικής κυβερνήσεως που μαζί με τη συγκρότηση του ΟΜΕΔ κα</w:t>
      </w:r>
      <w:r>
        <w:rPr>
          <w:rFonts w:eastAsia="Times New Roman" w:cs="Times New Roman"/>
          <w:szCs w:val="24"/>
        </w:rPr>
        <w:t xml:space="preserve">ι με τη βοήθεια της νομολογίας είχαν διαμορφώσει ένα επαρκές και συγκρίσιμο με τα ευρωπαϊκά επίπεδα θεσμό. Αυτά είναι τα </w:t>
      </w:r>
      <w:r>
        <w:rPr>
          <w:rFonts w:eastAsia="Times New Roman" w:cs="Times New Roman"/>
          <w:szCs w:val="24"/>
        </w:rPr>
        <w:t>«</w:t>
      </w:r>
      <w:r>
        <w:rPr>
          <w:rFonts w:eastAsia="Times New Roman" w:cs="Times New Roman"/>
          <w:szCs w:val="24"/>
        </w:rPr>
        <w:t>ωά</w:t>
      </w:r>
      <w:r>
        <w:rPr>
          <w:rFonts w:eastAsia="Times New Roman" w:cs="Times New Roman"/>
          <w:szCs w:val="24"/>
        </w:rPr>
        <w:t>»</w:t>
      </w:r>
      <w:r>
        <w:rPr>
          <w:rFonts w:eastAsia="Times New Roman" w:cs="Times New Roman"/>
          <w:szCs w:val="24"/>
        </w:rPr>
        <w:t xml:space="preserve"> του κυρίου συναδέλφου</w:t>
      </w:r>
      <w:r>
        <w:rPr>
          <w:rFonts w:eastAsia="Times New Roman" w:cs="Times New Roman"/>
          <w:szCs w:val="24"/>
        </w:rPr>
        <w:t>,</w:t>
      </w:r>
      <w:r>
        <w:rPr>
          <w:rFonts w:eastAsia="Times New Roman" w:cs="Times New Roman"/>
          <w:szCs w:val="24"/>
        </w:rPr>
        <w:t xml:space="preserve"> που, βέβαια, έσπασαν επί των δικών τους ημερών, της συγκυβέρνησης, μάλιστα με την προσωπική συνδρομή του. </w:t>
      </w:r>
    </w:p>
    <w:p w14:paraId="5470C12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τώρα που ήρθαν οι πρωτοβουλίες της Κυβέρνησης για την επαναφορά του θεσμού σε πλαίσι</w:t>
      </w:r>
      <w:r>
        <w:rPr>
          <w:rFonts w:eastAsia="Times New Roman" w:cs="Times New Roman"/>
          <w:szCs w:val="24"/>
        </w:rPr>
        <w:t>ο</w:t>
      </w:r>
      <w:r>
        <w:rPr>
          <w:rFonts w:eastAsia="Times New Roman" w:cs="Times New Roman"/>
          <w:szCs w:val="24"/>
        </w:rPr>
        <w:t xml:space="preserve"> που να μπορεί να λειτουργήσει καλύτερα και κυρίως προς όφελος των κατά τεκμήριο πιο αδύναμων μερών, δηλαδή των εργαζομένων</w:t>
      </w:r>
      <w:r>
        <w:rPr>
          <w:rFonts w:eastAsia="Times New Roman" w:cs="Times New Roman"/>
          <w:szCs w:val="24"/>
        </w:rPr>
        <w:t>,</w:t>
      </w:r>
      <w:r>
        <w:rPr>
          <w:rFonts w:eastAsia="Times New Roman" w:cs="Times New Roman"/>
          <w:szCs w:val="24"/>
        </w:rPr>
        <w:t xml:space="preserve"> με ένα</w:t>
      </w:r>
      <w:r>
        <w:rPr>
          <w:rFonts w:eastAsia="Times New Roman" w:cs="Times New Roman"/>
          <w:szCs w:val="24"/>
        </w:rPr>
        <w:t>ν</w:t>
      </w:r>
      <w:r>
        <w:rPr>
          <w:rFonts w:eastAsia="Times New Roman" w:cs="Times New Roman"/>
          <w:szCs w:val="24"/>
        </w:rPr>
        <w:t xml:space="preserve"> παράξενο αλλά απολύτως κατανο</w:t>
      </w:r>
      <w:r>
        <w:rPr>
          <w:rFonts w:eastAsia="Times New Roman" w:cs="Times New Roman"/>
          <w:szCs w:val="24"/>
        </w:rPr>
        <w:t xml:space="preserve">ητό αταβισμό προκαλούν τη νοημοσύνη των εργαζομένων λέγοντας ότι τίποτα δεν αλλάζει. </w:t>
      </w:r>
    </w:p>
    <w:p w14:paraId="5470C12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όμως είναι εδώ. Η αποκατάσταση της κανονικότητας των συλλογικών ρυθμίσεων στον χώρο της εργασίας αρχίζει με τις εισαγόμενες ρυθμίσεις και θα ολοκληρωθεί </w:t>
      </w:r>
      <w:r>
        <w:rPr>
          <w:rFonts w:eastAsia="Times New Roman" w:cs="Times New Roman"/>
          <w:szCs w:val="24"/>
        </w:rPr>
        <w:t>πολύ σύντομα με τις αλλαγές στο καθεστώς των συλλογικών συμβάσεων εργασίας και τις βελτιωτικές επεμβάσεις στον κατώτατο μισθό</w:t>
      </w:r>
      <w:r>
        <w:rPr>
          <w:rFonts w:eastAsia="Times New Roman" w:cs="Times New Roman"/>
          <w:szCs w:val="24"/>
        </w:rPr>
        <w:t>,</w:t>
      </w:r>
      <w:r>
        <w:rPr>
          <w:rFonts w:eastAsia="Times New Roman" w:cs="Times New Roman"/>
          <w:szCs w:val="24"/>
        </w:rPr>
        <w:t xml:space="preserve"> για τα οποία έχει δεσμευθεί η Κυβέρνηση. </w:t>
      </w:r>
    </w:p>
    <w:p w14:paraId="5470C12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70C128"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470C129" w14:textId="77777777" w:rsidR="001F594C" w:rsidRDefault="008C7D1C">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w:t>
      </w:r>
      <w:r w:rsidRPr="004239BA">
        <w:rPr>
          <w:rFonts w:eastAsia="Times New Roman"/>
          <w:b/>
          <w:szCs w:val="24"/>
        </w:rPr>
        <w:t>δης):</w:t>
      </w:r>
      <w:r>
        <w:rPr>
          <w:rFonts w:eastAsia="Times New Roman"/>
          <w:szCs w:val="24"/>
        </w:rPr>
        <w:t xml:space="preserve"> Ευχαριστούμε τον κ. Μπαλωμενάκη κι επειδή τελείωσε σε λιγότερο από πέντε λεπτά. Συγχαρητήρια για τη συνέπεια.</w:t>
      </w:r>
    </w:p>
    <w:p w14:paraId="5470C12A"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Τον λόγο έχει ο κ. Σκρέκας για πέντε λεπτά και μακάρι να είναι αντίστοιχα συνεπής.</w:t>
      </w:r>
    </w:p>
    <w:p w14:paraId="5470C12B"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b/>
          <w:szCs w:val="24"/>
        </w:rPr>
        <w:t xml:space="preserve">ΚΩΝΣΤΑΝΤΙΝΟΣ ΣΚΡΕΚΑΣ: </w:t>
      </w:r>
      <w:r>
        <w:rPr>
          <w:rFonts w:eastAsia="Times New Roman"/>
          <w:szCs w:val="24"/>
        </w:rPr>
        <w:t>Θα προσπαθήσω, κύριε Πρόεδρε.</w:t>
      </w:r>
    </w:p>
    <w:p w14:paraId="5470C12C"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Δεν π</w:t>
      </w:r>
      <w:r>
        <w:rPr>
          <w:rFonts w:eastAsia="Times New Roman"/>
          <w:szCs w:val="24"/>
        </w:rPr>
        <w:t xml:space="preserve">ιστεύω, κυρίες και κύριοι συνάδελφοι, ότι είναι τυχαίο σήμερα που φέρνετε μία συμφωνία που αφορά ένα τεράστιο εθνικό ζήτημα που απασχολεί εκατομμύρια Έλληνες, την ίδια στιγμή να φέρνετε και το παρόν πολυνομοσχέδιο, ένα πολυνομοσχέδιο ταφόπλακα, όπως θα πω </w:t>
      </w:r>
      <w:r>
        <w:rPr>
          <w:rFonts w:eastAsia="Times New Roman"/>
          <w:szCs w:val="24"/>
        </w:rPr>
        <w:t>παρακάτω, για τους φτωχούς και αδύναμους Έλληνες, γιατί κυρίως αυτούς χτυπάει.</w:t>
      </w:r>
    </w:p>
    <w:p w14:paraId="5470C12D"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Παρακολούθησα εχθές το διάγγελμα του κ. Τσίπρα</w:t>
      </w:r>
      <w:r>
        <w:rPr>
          <w:rFonts w:eastAsia="Times New Roman"/>
          <w:szCs w:val="24"/>
        </w:rPr>
        <w:t>,</w:t>
      </w:r>
      <w:r>
        <w:rPr>
          <w:rFonts w:eastAsia="Times New Roman"/>
          <w:szCs w:val="24"/>
        </w:rPr>
        <w:t xml:space="preserve"> του Πρωθυπουργού της χώρας, παρακολούθησα λίγο πιο πριν αυτά τα οποία έλεγε σε τηλεοπτική του συνέντευξη στην ΕΡΤ και τον είδα να</w:t>
      </w:r>
      <w:r>
        <w:rPr>
          <w:rFonts w:eastAsia="Times New Roman"/>
          <w:szCs w:val="24"/>
        </w:rPr>
        <w:t xml:space="preserve"> πανηγυρίζει, όπως άκουσα και τον κ. Φίλη προηγουμένως</w:t>
      </w:r>
      <w:r>
        <w:rPr>
          <w:rFonts w:eastAsia="Times New Roman"/>
          <w:szCs w:val="24"/>
        </w:rPr>
        <w:t>,</w:t>
      </w:r>
      <w:r>
        <w:rPr>
          <w:rFonts w:eastAsia="Times New Roman"/>
          <w:szCs w:val="24"/>
        </w:rPr>
        <w:t xml:space="preserve"> και να λέει ότι σήμερα είναι μια μέρα χαράς και περηφάνιας για τη συμφωνία υποχώρησης –κατά την άποψή μας- που έχει φέρει ο κ. Τσίπρας μετά από κάποιους μήνες διαπραγμάτευσης με τους εταίρους των Σκοπ</w:t>
      </w:r>
      <w:r>
        <w:rPr>
          <w:rFonts w:eastAsia="Times New Roman"/>
          <w:szCs w:val="24"/>
        </w:rPr>
        <w:t>ίων.</w:t>
      </w:r>
    </w:p>
    <w:p w14:paraId="5470C12E"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Και ρωτάω το εξής απλό: Τι κέρδισε η χώρα, τι κέρδισε η Ελλάδα από αυτή τη συμφωνία; Γιατί αυτή τη στιγμή αυτό το οποίο έχει κάνει ο κ. Τσίπρας είναι να έχει αναγνωρίσει ότι στο βόρειο τμήμα των συνόρων μας διαβιώνει ένα μακεδονικό έθνος, το οποίο ομι</w:t>
      </w:r>
      <w:r>
        <w:rPr>
          <w:rFonts w:eastAsia="Times New Roman"/>
          <w:szCs w:val="24"/>
        </w:rPr>
        <w:t>λεί τη μακεδονική γλώσσα. Και παρακαλώ πολύ αν μπορεί κάποιος να μου εξηγήσει από τους Βουλευτές του ΣΥΡΙΖΑ, που στηρίζουν αυτή την Κυβέρνηση</w:t>
      </w:r>
      <w:r>
        <w:rPr>
          <w:rFonts w:eastAsia="Times New Roman"/>
          <w:szCs w:val="24"/>
        </w:rPr>
        <w:t>,</w:t>
      </w:r>
      <w:r>
        <w:rPr>
          <w:rFonts w:eastAsia="Times New Roman"/>
          <w:szCs w:val="24"/>
        </w:rPr>
        <w:t xml:space="preserve"> και των ΑΝΕΛ, που επίσης στηρίζουν αυτή την Κυβέρνηση με τις πράξεις τους και με την ανοχή τους, τι κέρδισε η χώρ</w:t>
      </w:r>
      <w:r>
        <w:rPr>
          <w:rFonts w:eastAsia="Times New Roman"/>
          <w:szCs w:val="24"/>
        </w:rPr>
        <w:t xml:space="preserve">α. Γιατί μπορεί πολλά να πει κάποιος γι’ αυτά τα οποία μπορεί να χάσει και στο άμεσο μέλλον. </w:t>
      </w:r>
    </w:p>
    <w:p w14:paraId="5470C12F"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Και το ερώτημα εκατομμυρίων Ελλήνων και δικό μου προσωπικό είναι το εξής: Θα προχωρήσει ο κ. Τσίπρας να προσυπογράψει αυτόν τον οδικό χάρτη γι’ αυτή τη συμφωνία,</w:t>
      </w:r>
      <w:r w:rsidRPr="00DD1248">
        <w:rPr>
          <w:rFonts w:eastAsia="Times New Roman"/>
          <w:szCs w:val="24"/>
        </w:rPr>
        <w:t xml:space="preserve"> </w:t>
      </w:r>
      <w:r>
        <w:rPr>
          <w:rFonts w:eastAsia="Times New Roman"/>
          <w:szCs w:val="24"/>
        </w:rPr>
        <w:t xml:space="preserve">χωρίς πρώτα να τη φέρει για κύρωση και για ψήφιση από την </w:t>
      </w:r>
      <w:r>
        <w:rPr>
          <w:rFonts w:eastAsia="Times New Roman"/>
          <w:szCs w:val="24"/>
        </w:rPr>
        <w:t>ε</w:t>
      </w:r>
      <w:r>
        <w:rPr>
          <w:rFonts w:eastAsia="Times New Roman"/>
          <w:szCs w:val="24"/>
        </w:rPr>
        <w:t xml:space="preserve">λληνική Βουλή; Ο κ. Τσίπρας ο οποίος έχει προχωρήσει σε δημοψηφίσματα, προχώρησε σε εξουσιοδοτήσεις για πολύ πιο ήσσονος σημασίας οικονομικά θέματα, γι’ αυτό το σημαντικό εθνικό θέμα, που αφορά το </w:t>
      </w:r>
      <w:r>
        <w:rPr>
          <w:rFonts w:eastAsia="Times New Roman"/>
          <w:szCs w:val="24"/>
        </w:rPr>
        <w:t xml:space="preserve">έθνος, την ελληνική ταυτότητα, τους αγέννητους Έλληνες, θα προχωρήσει και </w:t>
      </w:r>
      <w:r>
        <w:rPr>
          <w:rFonts w:eastAsia="Times New Roman"/>
          <w:szCs w:val="24"/>
        </w:rPr>
        <w:t>θ</w:t>
      </w:r>
      <w:r>
        <w:rPr>
          <w:rFonts w:eastAsia="Times New Roman"/>
          <w:szCs w:val="24"/>
        </w:rPr>
        <w:t>α βάλει φαρδιά-πλατιά την υπογραφή του από μία συμφωνία η οποία δεν θα κάνει καν το ελάχιστο, δηλαδή να τη φέρει στη Βουλή των Ελλήνων και να ζητήσει να υπερψηφιστεί από τους εκπροσ</w:t>
      </w:r>
      <w:r>
        <w:rPr>
          <w:rFonts w:eastAsia="Times New Roman"/>
          <w:szCs w:val="24"/>
        </w:rPr>
        <w:t xml:space="preserve">ώπους του ελληνικού λαού; </w:t>
      </w:r>
    </w:p>
    <w:p w14:paraId="5470C130"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Ποιος είναι ο ρόλος του Καμμένου σε όλη αυτή τη διαδικασία; Ο κ. Καμμένος επανειλημμένα έχει δηλώσει ότι δεν στηρίζει μια συμφωνία που έχει αυτά τα χαρακτηριστικά. Θα συνεχίσει ο κ. Καμμένος</w:t>
      </w:r>
      <w:r>
        <w:rPr>
          <w:rFonts w:eastAsia="Times New Roman"/>
          <w:szCs w:val="24"/>
        </w:rPr>
        <w:t>,</w:t>
      </w:r>
      <w:r>
        <w:rPr>
          <w:rFonts w:eastAsia="Times New Roman"/>
          <w:szCs w:val="24"/>
        </w:rPr>
        <w:t xml:space="preserve"> για να κάθεται σε αυτόν τον υπουργικό</w:t>
      </w:r>
      <w:r>
        <w:rPr>
          <w:rFonts w:eastAsia="Times New Roman"/>
          <w:szCs w:val="24"/>
        </w:rPr>
        <w:t xml:space="preserve"> θώκο που έχει σήμερα και για να προστατεύει το πολιτικό συνεταιριλίκι με τον κ. Τσίπρα, να κρύβεται πίσω από επιχειρήματα και από δικαιολογίες</w:t>
      </w:r>
      <w:r w:rsidRPr="00DD1248">
        <w:rPr>
          <w:rFonts w:eastAsia="Times New Roman"/>
          <w:szCs w:val="24"/>
        </w:rPr>
        <w:t>,</w:t>
      </w:r>
      <w:r>
        <w:rPr>
          <w:rFonts w:eastAsia="Times New Roman"/>
          <w:szCs w:val="24"/>
        </w:rPr>
        <w:t xml:space="preserve"> ότι</w:t>
      </w:r>
      <w:r w:rsidRPr="00DD1248">
        <w:rPr>
          <w:rFonts w:eastAsia="Times New Roman"/>
          <w:szCs w:val="24"/>
        </w:rPr>
        <w:t>,</w:t>
      </w:r>
      <w:r>
        <w:rPr>
          <w:rFonts w:eastAsia="Times New Roman"/>
          <w:szCs w:val="24"/>
        </w:rPr>
        <w:t xml:space="preserve"> αφού η συμφωνία δεν θα έρθει για κύρωση στη Βουλή, τότε συνεχίζει να στηρίζει την Κυβέρνηση; </w:t>
      </w:r>
    </w:p>
    <w:p w14:paraId="5470C131"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Για ποιον λό</w:t>
      </w:r>
      <w:r>
        <w:rPr>
          <w:rFonts w:eastAsia="Times New Roman"/>
          <w:szCs w:val="24"/>
        </w:rPr>
        <w:t>γο το κάνετε όλο αυτό; Για ποιον λόγο κάνετε τα πάντα για να παραμείνετε στη διακυβέρνηση αυτού του τόπου</w:t>
      </w:r>
      <w:r>
        <w:rPr>
          <w:rFonts w:eastAsia="Times New Roman"/>
          <w:szCs w:val="24"/>
        </w:rPr>
        <w:t>;</w:t>
      </w:r>
      <w:r>
        <w:rPr>
          <w:rFonts w:eastAsia="Times New Roman"/>
          <w:szCs w:val="24"/>
        </w:rPr>
        <w:t xml:space="preserve"> Μήπως παράγετε θετικά αποτελέσματα για την οικονομία; Μήπως παράγετε θετικά αποτελέσματα για τους Έλληνες πολίτες; Μήπως έχουν αυξηθεί οι μισθοί, οι </w:t>
      </w:r>
      <w:r>
        <w:rPr>
          <w:rFonts w:eastAsia="Times New Roman"/>
          <w:szCs w:val="24"/>
        </w:rPr>
        <w:t>συντάξεις; Μήπως έχει καταργηθεί ο ΕΝΦΙΑ; Μήπως βελτιώθηκε η παιδεία; Μήπως αυξάνονται οι επενδύσεις; Όχι, τίποτα από αυτά, ακριβώς τα αντίθετα.</w:t>
      </w:r>
    </w:p>
    <w:p w14:paraId="5470C132"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Σήμερα φέρνετε ένα πολυνομοσχέδιο και για τα επόμενα τέσσερα χρόνια επιβάλλετε στους Έλληνες πολίτες και στην ε</w:t>
      </w:r>
      <w:r>
        <w:rPr>
          <w:rFonts w:eastAsia="Times New Roman"/>
          <w:szCs w:val="24"/>
        </w:rPr>
        <w:t>λληνική οικονομία 20 δισεκατομμύρια φόρους και περικοπές. Δύο πράγματα βασικά: Πρώτον, μειώνετε τις συντάξεις και μειώνετε και το αφορολόγητο. Αποτέλεσμα: έως και τρεις συντάξεις να χάσουν οι συνταξι</w:t>
      </w:r>
      <w:r>
        <w:rPr>
          <w:rFonts w:eastAsia="Times New Roman"/>
          <w:szCs w:val="24"/>
        </w:rPr>
        <w:t>ού</w:t>
      </w:r>
      <w:r>
        <w:rPr>
          <w:rFonts w:eastAsia="Times New Roman"/>
          <w:szCs w:val="24"/>
        </w:rPr>
        <w:t xml:space="preserve">χοι, έως κι έναν μισθό οι χαμηλόμισθοι. </w:t>
      </w:r>
    </w:p>
    <w:p w14:paraId="5470C133"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 xml:space="preserve">Είστε η </w:t>
      </w:r>
      <w:r>
        <w:rPr>
          <w:rFonts w:eastAsia="Times New Roman"/>
          <w:szCs w:val="24"/>
        </w:rPr>
        <w:t>Κυβέρνηση που φορολογεί τη φτώχεια. Είστε η Κυβέρνηση που πήρατε ένα αφορολόγητο όριο</w:t>
      </w:r>
      <w:r>
        <w:rPr>
          <w:rFonts w:eastAsia="Times New Roman"/>
          <w:szCs w:val="24"/>
        </w:rPr>
        <w:t>,</w:t>
      </w:r>
      <w:r>
        <w:rPr>
          <w:rFonts w:eastAsia="Times New Roman"/>
          <w:szCs w:val="24"/>
        </w:rPr>
        <w:t xml:space="preserve"> το οποίο η </w:t>
      </w:r>
      <w:r>
        <w:rPr>
          <w:rFonts w:eastAsia="Times New Roman"/>
          <w:szCs w:val="24"/>
        </w:rPr>
        <w:t>κ</w:t>
      </w:r>
      <w:r>
        <w:rPr>
          <w:rFonts w:eastAsia="Times New Roman"/>
          <w:szCs w:val="24"/>
        </w:rPr>
        <w:t xml:space="preserve">υβέρνηση της Νέας Δημοκρατίας και του Αντώνη Σαμαρά είχε πάρει από τις 5.000 ευρώ και το είχε πάει στις 12.000 ευρώ για τετραμελή οικογένεια. Κι </w:t>
      </w:r>
      <w:r>
        <w:rPr>
          <w:rFonts w:eastAsia="Times New Roman"/>
          <w:szCs w:val="24"/>
        </w:rPr>
        <w:t>εσείς,</w:t>
      </w:r>
      <w:r>
        <w:rPr>
          <w:rFonts w:eastAsia="Times New Roman"/>
          <w:szCs w:val="24"/>
        </w:rPr>
        <w:t xml:space="preserve"> η αρι</w:t>
      </w:r>
      <w:r>
        <w:rPr>
          <w:rFonts w:eastAsia="Times New Roman"/>
          <w:szCs w:val="24"/>
        </w:rPr>
        <w:t>στερή Κυβέρνηση, η δήθεν υπέρμαχος των αδυνάμων και των φτωχών, πήρατε το αφορολόγητο από τις 12.000 ευρώ και το έχετε πάει κάτω από το μισό στις 5.500 ευρώ, έτσι ώστε να πληρώνει φόρο κι αυτός που είναι κάτω από το όριο της φτώχειας. Με εσάς Κυβέρνηση αρι</w:t>
      </w:r>
      <w:r>
        <w:rPr>
          <w:rFonts w:eastAsia="Times New Roman"/>
          <w:szCs w:val="24"/>
        </w:rPr>
        <w:t>στερή στη χώρα ο μεροκαματιάρης των 500 ευρώ τον μήνα θα πληρώνει έναν μισθό τον χρόνο σε φόρους. Αυτή είναι η επιτυχία της αριστερής Κυβέρνησης.</w:t>
      </w:r>
    </w:p>
    <w:p w14:paraId="5470C134" w14:textId="77777777" w:rsidR="001F594C" w:rsidRDefault="008C7D1C">
      <w:pPr>
        <w:spacing w:line="600" w:lineRule="auto"/>
        <w:ind w:firstLine="720"/>
        <w:contextualSpacing/>
        <w:jc w:val="both"/>
        <w:rPr>
          <w:rFonts w:eastAsia="Times New Roman"/>
          <w:szCs w:val="24"/>
        </w:rPr>
      </w:pPr>
      <w:r>
        <w:rPr>
          <w:rFonts w:eastAsia="Times New Roman"/>
          <w:szCs w:val="24"/>
        </w:rPr>
        <w:t>Τι καλό έχει κάνει ο κ. Τσίπρας; Το μόνο καλό που έχουν κάνει ο κ. Τσίπρας και η Κυβέρνησή του είναι ότι έχουν</w:t>
      </w:r>
      <w:r>
        <w:rPr>
          <w:rFonts w:eastAsia="Times New Roman"/>
          <w:szCs w:val="24"/>
        </w:rPr>
        <w:t xml:space="preserve"> ξεγυμνώσει την Αριστερά. Κατάλαβε ο κόσμος τι σημαίνει αριστερή διακυβέρνηση, μια αριστερή διακυβέρνηση που φορολογεί τους φτωχούς, αυξάνει τις ανισότητες, κάνει τους πλούσιους πλουσιότερους και τους φτωχούς φτωχότερους. </w:t>
      </w:r>
    </w:p>
    <w:p w14:paraId="5470C135" w14:textId="77777777" w:rsidR="001F594C" w:rsidRDefault="008C7D1C">
      <w:pPr>
        <w:spacing w:line="600" w:lineRule="auto"/>
        <w:ind w:firstLine="720"/>
        <w:contextualSpacing/>
        <w:jc w:val="both"/>
        <w:rPr>
          <w:rFonts w:eastAsia="Times New Roman"/>
          <w:szCs w:val="24"/>
        </w:rPr>
      </w:pPr>
      <w:r>
        <w:rPr>
          <w:rFonts w:eastAsia="Times New Roman"/>
          <w:szCs w:val="24"/>
        </w:rPr>
        <w:t>Σήμερα αυτό που οραματίζεται ο κ.</w:t>
      </w:r>
      <w:r>
        <w:rPr>
          <w:rFonts w:eastAsia="Times New Roman"/>
          <w:szCs w:val="24"/>
        </w:rPr>
        <w:t xml:space="preserve"> Τσίπρας είναι τον μέσο Έλληνα να ζει από τα επιδόματα της φτώχειας και της μιζέριας που θα του μοιράζει για να τον κρατά πολιτικά φυλακισμένο στο κομματικό του ακροατήριο. Αυτό είναι το όραμα του κ. Τσίπρα για τους νέους και για τους Έλληνες και τις Ελλην</w:t>
      </w:r>
      <w:r>
        <w:rPr>
          <w:rFonts w:eastAsia="Times New Roman"/>
          <w:szCs w:val="24"/>
        </w:rPr>
        <w:t xml:space="preserve">ίδες αυτής της χώρας. </w:t>
      </w:r>
    </w:p>
    <w:p w14:paraId="5470C13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Όμως, δεν είναι μόνο αυτό. Στον βωμό της πολιτικής επιβίωσης, στον βωμό του κομματικού συμφέροντος θυσιάζει τα πάντα, δυστυχώς –απ’ ό,τι είδαμε- ακόμη και αυτά τα μεγάλα, τα εθνικά. </w:t>
      </w:r>
    </w:p>
    <w:p w14:paraId="5470C137" w14:textId="77777777" w:rsidR="001F594C" w:rsidRDefault="008C7D1C">
      <w:pPr>
        <w:spacing w:line="600" w:lineRule="auto"/>
        <w:ind w:firstLine="720"/>
        <w:contextualSpacing/>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μία λύση υπάρχει, κυρίες και κύριοι Βουλε</w:t>
      </w:r>
      <w:r>
        <w:rPr>
          <w:rFonts w:eastAsia="Times New Roman"/>
          <w:szCs w:val="24"/>
        </w:rPr>
        <w:t xml:space="preserve">υτές της </w:t>
      </w:r>
      <w:r>
        <w:rPr>
          <w:rFonts w:eastAsia="Times New Roman"/>
          <w:szCs w:val="24"/>
        </w:rPr>
        <w:t>σ</w:t>
      </w:r>
      <w:r>
        <w:rPr>
          <w:rFonts w:eastAsia="Times New Roman"/>
          <w:szCs w:val="24"/>
        </w:rPr>
        <w:t>υγκυβέρνησης, κύριοι Υπουργοί</w:t>
      </w:r>
      <w:r>
        <w:rPr>
          <w:rFonts w:eastAsia="Times New Roman"/>
          <w:szCs w:val="24"/>
        </w:rPr>
        <w:t>:</w:t>
      </w:r>
      <w:r>
        <w:rPr>
          <w:rFonts w:eastAsia="Times New Roman"/>
          <w:szCs w:val="24"/>
        </w:rPr>
        <w:t xml:space="preserve"> να μαζέψετε όση αξιοπρέπεια σ</w:t>
      </w:r>
      <w:r>
        <w:rPr>
          <w:rFonts w:eastAsia="Times New Roman"/>
          <w:szCs w:val="24"/>
        </w:rPr>
        <w:t>α</w:t>
      </w:r>
      <w:r>
        <w:rPr>
          <w:rFonts w:eastAsia="Times New Roman"/>
          <w:szCs w:val="24"/>
        </w:rPr>
        <w:t>ς έχει περισσέψει και όσο θάρρος έχετε και να παραιτηθείτε, γιατί είναι ο μόνος τρόπος για να σταματήσει η κατηφόρα στην οποία έχετε φέρει την Ελλάδα σήμερα.</w:t>
      </w:r>
    </w:p>
    <w:p w14:paraId="5470C138" w14:textId="77777777" w:rsidR="001F594C" w:rsidRDefault="008C7D1C">
      <w:pPr>
        <w:spacing w:line="600" w:lineRule="auto"/>
        <w:ind w:firstLine="720"/>
        <w:contextualSpacing/>
        <w:jc w:val="both"/>
        <w:rPr>
          <w:rFonts w:eastAsia="Times New Roman"/>
          <w:szCs w:val="24"/>
        </w:rPr>
      </w:pPr>
      <w:r>
        <w:rPr>
          <w:rFonts w:eastAsia="Times New Roman"/>
          <w:szCs w:val="24"/>
        </w:rPr>
        <w:t>Σας ευχαριστώ.</w:t>
      </w:r>
    </w:p>
    <w:p w14:paraId="5470C139" w14:textId="77777777" w:rsidR="001F594C" w:rsidRDefault="008C7D1C">
      <w:pPr>
        <w:spacing w:line="600" w:lineRule="auto"/>
        <w:ind w:firstLine="709"/>
        <w:contextualSpacing/>
        <w:jc w:val="center"/>
        <w:rPr>
          <w:rFonts w:eastAsia="Times New Roman"/>
          <w:szCs w:val="24"/>
        </w:rPr>
      </w:pPr>
      <w:r>
        <w:rPr>
          <w:rFonts w:eastAsia="Times New Roman"/>
          <w:szCs w:val="24"/>
        </w:rPr>
        <w:t>(Χειροκροτήμ</w:t>
      </w:r>
      <w:r>
        <w:rPr>
          <w:rFonts w:eastAsia="Times New Roman"/>
          <w:szCs w:val="24"/>
        </w:rPr>
        <w:t>ατα από την πτέρυγα της Νέας Δημοκρατίας)</w:t>
      </w:r>
    </w:p>
    <w:p w14:paraId="5470C13A" w14:textId="77777777" w:rsidR="001F594C" w:rsidRDefault="008C7D1C">
      <w:pPr>
        <w:spacing w:line="600" w:lineRule="auto"/>
        <w:ind w:firstLine="720"/>
        <w:contextualSpacing/>
        <w:jc w:val="both"/>
        <w:rPr>
          <w:rFonts w:eastAsia="Times New Roman"/>
          <w:szCs w:val="24"/>
        </w:rPr>
      </w:pPr>
      <w:r w:rsidRPr="00EC72B3">
        <w:rPr>
          <w:rFonts w:eastAsia="Times New Roman"/>
          <w:b/>
          <w:szCs w:val="24"/>
        </w:rPr>
        <w:t>ΠΡΟΕΔΡΕΥΩΝ (Μάριος Γεωργιάδης):</w:t>
      </w:r>
      <w:r>
        <w:rPr>
          <w:rFonts w:eastAsia="Times New Roman"/>
          <w:szCs w:val="24"/>
        </w:rPr>
        <w:t xml:space="preserve"> Ευχαριστούμε τον κ. Σκρέκα.</w:t>
      </w:r>
    </w:p>
    <w:p w14:paraId="5470C13B" w14:textId="77777777" w:rsidR="001F594C" w:rsidRDefault="008C7D1C">
      <w:pPr>
        <w:spacing w:line="600" w:lineRule="auto"/>
        <w:ind w:firstLine="720"/>
        <w:contextualSpacing/>
        <w:jc w:val="both"/>
        <w:rPr>
          <w:rFonts w:eastAsia="Times New Roman"/>
          <w:szCs w:val="24"/>
        </w:rPr>
      </w:pPr>
      <w:r>
        <w:rPr>
          <w:rFonts w:eastAsia="Times New Roman"/>
          <w:szCs w:val="24"/>
        </w:rPr>
        <w:t>Τον λόγο έχει ο κ. Δημοσχάκης για πέντε λεπτά.</w:t>
      </w:r>
    </w:p>
    <w:p w14:paraId="5470C13C" w14:textId="77777777" w:rsidR="001F594C" w:rsidRDefault="008C7D1C">
      <w:pPr>
        <w:spacing w:line="600" w:lineRule="auto"/>
        <w:ind w:firstLine="720"/>
        <w:contextualSpacing/>
        <w:jc w:val="both"/>
        <w:rPr>
          <w:rFonts w:eastAsia="Times New Roman"/>
          <w:szCs w:val="24"/>
        </w:rPr>
      </w:pPr>
      <w:r w:rsidRPr="00EC72B3">
        <w:rPr>
          <w:rFonts w:eastAsia="Times New Roman"/>
          <w:b/>
          <w:szCs w:val="24"/>
        </w:rPr>
        <w:t xml:space="preserve">ΑΝΑΣΤΑΣΙΟΣ </w:t>
      </w:r>
      <w:r>
        <w:rPr>
          <w:rFonts w:eastAsia="Times New Roman"/>
          <w:b/>
          <w:szCs w:val="24"/>
        </w:rPr>
        <w:t xml:space="preserve">(ΤΑΣΟΣ) </w:t>
      </w:r>
      <w:r w:rsidRPr="00EC72B3">
        <w:rPr>
          <w:rFonts w:eastAsia="Times New Roman"/>
          <w:b/>
          <w:szCs w:val="24"/>
        </w:rPr>
        <w:t>ΔΗΜΟΣΧΑΚΗΣ:</w:t>
      </w:r>
      <w:r>
        <w:rPr>
          <w:rFonts w:eastAsia="Times New Roman"/>
          <w:szCs w:val="24"/>
        </w:rPr>
        <w:t xml:space="preserve"> Ευχαριστώ, κύριε Πρόεδρε.</w:t>
      </w:r>
    </w:p>
    <w:p w14:paraId="5470C13D"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συνάδελφοι, στον απόηχο μιας κακ</w:t>
      </w:r>
      <w:r>
        <w:rPr>
          <w:rFonts w:eastAsia="Times New Roman"/>
          <w:szCs w:val="24"/>
        </w:rPr>
        <w:t>ής συμφωνίας με τα Σκόπια</w:t>
      </w:r>
      <w:r>
        <w:rPr>
          <w:rFonts w:eastAsia="Times New Roman"/>
          <w:szCs w:val="24"/>
        </w:rPr>
        <w:t>,</w:t>
      </w:r>
      <w:r>
        <w:rPr>
          <w:rFonts w:eastAsia="Times New Roman"/>
          <w:szCs w:val="24"/>
        </w:rPr>
        <w:t xml:space="preserve"> που συνιστά εθνική υποχώρηση, φέρνετε ένα πολυνομοσχέδιο, το οποίο ουσιαστικά επικυρώνει το τέταρτο μνημόνιο και δεύτερο της θητείας σας. </w:t>
      </w:r>
    </w:p>
    <w:p w14:paraId="5470C13E" w14:textId="77777777" w:rsidR="001F594C" w:rsidRDefault="008C7D1C">
      <w:pPr>
        <w:spacing w:line="600" w:lineRule="auto"/>
        <w:ind w:firstLine="720"/>
        <w:contextualSpacing/>
        <w:jc w:val="both"/>
        <w:rPr>
          <w:rFonts w:eastAsia="Times New Roman"/>
          <w:szCs w:val="24"/>
        </w:rPr>
      </w:pPr>
      <w:r>
        <w:rPr>
          <w:rFonts w:eastAsia="Times New Roman"/>
          <w:szCs w:val="24"/>
        </w:rPr>
        <w:t>Ξέρετε πολύ καλά ότι η χώρα μας δεν βγαίνει από το μνημόνιο αυτό το καλοκαίρι. Απόδειξη αυ</w:t>
      </w:r>
      <w:r>
        <w:rPr>
          <w:rFonts w:eastAsia="Times New Roman"/>
          <w:szCs w:val="24"/>
        </w:rPr>
        <w:t>τού είναι το ότι φέρνετε μέτρα 5,1 δισεκατομμυρίων ευρώ με μειώσεις συντάξεων και αφορολογήτου ορίου, αυξήσεις εισφορών και ΕΝΦΙΑ και άλλα. Γονατίζετε την οικονομία με στάση δημοσίων πληρωμών και με υπερπλεονάσματα που θα ανέρχονται σε 3,5% έως 5,2% για τα</w:t>
      </w:r>
      <w:r>
        <w:rPr>
          <w:rFonts w:eastAsia="Times New Roman"/>
          <w:szCs w:val="24"/>
        </w:rPr>
        <w:t xml:space="preserve"> επόμενα πέντε χρόνια. Βάζετε ως ενέχυρο τη δημόσια περιουσία μέχρι το ποσό των 25 δισεκατομμυρίων ευρώ. Στον αντίποδα, δεν προσφέρετε κανένα ολοκληρωμένο αναπτυξιακό σχέδιο. </w:t>
      </w:r>
    </w:p>
    <w:p w14:paraId="5470C13F" w14:textId="77777777" w:rsidR="001F594C" w:rsidRDefault="008C7D1C">
      <w:pPr>
        <w:spacing w:line="600" w:lineRule="auto"/>
        <w:ind w:firstLine="720"/>
        <w:contextualSpacing/>
        <w:jc w:val="both"/>
        <w:rPr>
          <w:rFonts w:eastAsia="Times New Roman"/>
          <w:szCs w:val="24"/>
        </w:rPr>
      </w:pPr>
      <w:r>
        <w:rPr>
          <w:rFonts w:eastAsia="Times New Roman"/>
          <w:szCs w:val="24"/>
        </w:rPr>
        <w:t>Τρ</w:t>
      </w:r>
      <w:r>
        <w:rPr>
          <w:rFonts w:eastAsia="Times New Roman"/>
          <w:szCs w:val="24"/>
        </w:rPr>
        <w:t>ιά</w:t>
      </w:r>
      <w:r>
        <w:rPr>
          <w:rFonts w:eastAsia="Times New Roman"/>
          <w:szCs w:val="24"/>
        </w:rPr>
        <w:t>μισι χρόνια έχουν περάσει και συνεχίζω να ερωτώ ποιο είναι το αφήγημά σας γι</w:t>
      </w:r>
      <w:r>
        <w:rPr>
          <w:rFonts w:eastAsia="Times New Roman"/>
          <w:szCs w:val="24"/>
        </w:rPr>
        <w:t xml:space="preserve">α τον Έβρο και τη Θράκη. Σας προτείναμε τη ρήτρα ακριτικότητας αναλογικά με τη ρήτρα νησιωτικότητας, αλλά προκαλέσατε καίρια πλήγματα στα σμαράγδια του βορειοανατολικού και νοτιοανατολικού Αιγαίου μέσω της πολιτικής των ανοικτών συνόρων. </w:t>
      </w:r>
    </w:p>
    <w:p w14:paraId="5470C140" w14:textId="77777777" w:rsidR="001F594C" w:rsidRDefault="008C7D1C">
      <w:pPr>
        <w:spacing w:line="600" w:lineRule="auto"/>
        <w:ind w:firstLine="720"/>
        <w:contextualSpacing/>
        <w:jc w:val="both"/>
        <w:rPr>
          <w:rFonts w:eastAsia="Times New Roman"/>
          <w:szCs w:val="24"/>
        </w:rPr>
      </w:pPr>
      <w:r>
        <w:rPr>
          <w:rFonts w:eastAsia="Times New Roman"/>
          <w:szCs w:val="24"/>
        </w:rPr>
        <w:t>Καταργήσατε την ε</w:t>
      </w:r>
      <w:r>
        <w:rPr>
          <w:rFonts w:eastAsia="Times New Roman"/>
          <w:szCs w:val="24"/>
        </w:rPr>
        <w:t xml:space="preserve">πιδότηση του μισθολογικού κόστους 12% στις επιχειρήσεις του Έβρου και της Θράκης και στραγγαλίσατε την απασχόληση, οδηγώντας τις επιχειρήσεις σε μετανάστευση. </w:t>
      </w:r>
    </w:p>
    <w:p w14:paraId="5470C14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Σας προτείναμε τη συγκρότηση </w:t>
      </w:r>
      <w:r>
        <w:rPr>
          <w:rFonts w:eastAsia="Times New Roman"/>
          <w:szCs w:val="24"/>
        </w:rPr>
        <w:t>δ</w:t>
      </w:r>
      <w:r>
        <w:rPr>
          <w:rFonts w:eastAsia="Times New Roman"/>
          <w:szCs w:val="24"/>
        </w:rPr>
        <w:t xml:space="preserve">ιακομματικής </w:t>
      </w:r>
      <w:r>
        <w:rPr>
          <w:rFonts w:eastAsia="Times New Roman"/>
          <w:szCs w:val="24"/>
        </w:rPr>
        <w:t>ε</w:t>
      </w:r>
      <w:r>
        <w:rPr>
          <w:rFonts w:eastAsia="Times New Roman"/>
          <w:szCs w:val="24"/>
        </w:rPr>
        <w:t xml:space="preserve">ιδικής </w:t>
      </w:r>
      <w:r>
        <w:rPr>
          <w:rFonts w:eastAsia="Times New Roman"/>
          <w:szCs w:val="24"/>
        </w:rPr>
        <w:t>ε</w:t>
      </w:r>
      <w:r>
        <w:rPr>
          <w:rFonts w:eastAsia="Times New Roman"/>
          <w:szCs w:val="24"/>
        </w:rPr>
        <w:t>πιτροπής για την πρόοδο και την ανάπτυξη της</w:t>
      </w:r>
      <w:r>
        <w:rPr>
          <w:rFonts w:eastAsia="Times New Roman"/>
          <w:szCs w:val="24"/>
        </w:rPr>
        <w:t xml:space="preserve"> Θράκης</w:t>
      </w:r>
      <w:r>
        <w:rPr>
          <w:rFonts w:eastAsia="Times New Roman"/>
          <w:szCs w:val="24"/>
        </w:rPr>
        <w:t>,</w:t>
      </w:r>
      <w:r>
        <w:rPr>
          <w:rFonts w:eastAsia="Times New Roman"/>
          <w:szCs w:val="24"/>
        </w:rPr>
        <w:t xml:space="preserve"> σε συνέχεια αυτής που είχε συσταθεί επί αειμνήστου Κωνσταντίνου Μητσοτάκη στις αρχές της δεκαετίας του 1990. Δυστυχώς, μας γυρίσατε την πλάτη.</w:t>
      </w:r>
    </w:p>
    <w:p w14:paraId="5470C142"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Σας υπογραμμίσαμε το δημογραφικό πρόβλημα του νομού Έβρου και κυρίως την ερήμωση των </w:t>
      </w:r>
      <w:r>
        <w:rPr>
          <w:rFonts w:eastAsia="Times New Roman"/>
          <w:szCs w:val="24"/>
        </w:rPr>
        <w:t xml:space="preserve">διακοσίων πενήντα </w:t>
      </w:r>
      <w:r>
        <w:rPr>
          <w:rFonts w:eastAsia="Times New Roman"/>
          <w:szCs w:val="24"/>
        </w:rPr>
        <w:t>χ</w:t>
      </w:r>
      <w:r>
        <w:rPr>
          <w:rFonts w:eastAsia="Times New Roman"/>
          <w:szCs w:val="24"/>
        </w:rPr>
        <w:t xml:space="preserve">ωριών που βρίσκονται πλησίον της συνοριογραμμής. Επιδείξατε χονδροειδή αδιαφορία από την πλευρά σας. </w:t>
      </w:r>
    </w:p>
    <w:p w14:paraId="5470C143" w14:textId="77777777" w:rsidR="001F594C" w:rsidRDefault="008C7D1C">
      <w:pPr>
        <w:spacing w:line="600" w:lineRule="auto"/>
        <w:ind w:firstLine="720"/>
        <w:contextualSpacing/>
        <w:jc w:val="both"/>
        <w:rPr>
          <w:rFonts w:eastAsia="Times New Roman"/>
          <w:szCs w:val="24"/>
        </w:rPr>
      </w:pPr>
      <w:r>
        <w:rPr>
          <w:rFonts w:eastAsia="Times New Roman"/>
          <w:szCs w:val="24"/>
        </w:rPr>
        <w:t>Σας προτείναμε τη νέα θαλάσσια Εγνατία</w:t>
      </w:r>
      <w:r>
        <w:rPr>
          <w:rFonts w:eastAsia="Times New Roman"/>
          <w:szCs w:val="24"/>
        </w:rPr>
        <w:t>,</w:t>
      </w:r>
      <w:r>
        <w:rPr>
          <w:rFonts w:eastAsia="Times New Roman"/>
          <w:szCs w:val="24"/>
        </w:rPr>
        <w:t xml:space="preserve"> για να ενωθεί η Θράκη με τον ζωτικό της χώρο</w:t>
      </w:r>
      <w:r>
        <w:rPr>
          <w:rFonts w:eastAsia="Times New Roman"/>
          <w:szCs w:val="24"/>
        </w:rPr>
        <w:t>,</w:t>
      </w:r>
      <w:r>
        <w:rPr>
          <w:rFonts w:eastAsia="Times New Roman"/>
          <w:szCs w:val="24"/>
        </w:rPr>
        <w:t xml:space="preserve"> που είναι τα νησιά του βορειοανατολικού Αιγαίου. Πνιγήκατε σε μ</w:t>
      </w:r>
      <w:r>
        <w:rPr>
          <w:rFonts w:eastAsia="Times New Roman"/>
          <w:szCs w:val="24"/>
        </w:rPr>
        <w:t>ι</w:t>
      </w:r>
      <w:r>
        <w:rPr>
          <w:rFonts w:eastAsia="Times New Roman"/>
          <w:szCs w:val="24"/>
        </w:rPr>
        <w:t xml:space="preserve">α κουταλιά νερό με τα δρομολόγια των πλοίων. </w:t>
      </w:r>
    </w:p>
    <w:p w14:paraId="5470C144" w14:textId="77777777" w:rsidR="001F594C" w:rsidRDefault="008C7D1C">
      <w:pPr>
        <w:spacing w:line="600" w:lineRule="auto"/>
        <w:ind w:firstLine="720"/>
        <w:contextualSpacing/>
        <w:jc w:val="both"/>
        <w:rPr>
          <w:rFonts w:eastAsia="Times New Roman"/>
          <w:szCs w:val="24"/>
        </w:rPr>
      </w:pPr>
      <w:r>
        <w:rPr>
          <w:rFonts w:eastAsia="Times New Roman"/>
          <w:szCs w:val="24"/>
        </w:rPr>
        <w:t>Σας παρουσιάσαμε συγκεκριμένη πρόταση για τα δορυφορικά διόδια στη νέα Εγνατία. Εσείς αποφασίσατε επιπλέον την ίδρυση μετωπικών διοδίων στο Αρδάνιο του νομού Έβρου και επιλέξατε να διπλασιάσετε την τιμή τους, κ</w:t>
      </w:r>
      <w:r>
        <w:rPr>
          <w:rFonts w:eastAsia="Times New Roman"/>
          <w:szCs w:val="24"/>
        </w:rPr>
        <w:t xml:space="preserve">αταργώντας τις απαλλαγές που αφορούν τους μόνιμους κατοίκους του Έβρου και της Ροδόπης. </w:t>
      </w:r>
    </w:p>
    <w:p w14:paraId="5470C14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Σας προτείναμε τη σύζευξη των συγκοινωνιών ως βάση ανάπτυξης του Έβρου. Εσείς δεν ασχοληθήκατε. Επιδείξατε ολιγωρία σχετικά με το νέο </w:t>
      </w:r>
      <w:r>
        <w:rPr>
          <w:rFonts w:eastAsia="Times New Roman"/>
          <w:szCs w:val="24"/>
        </w:rPr>
        <w:t>«</w:t>
      </w:r>
      <w:r>
        <w:rPr>
          <w:rFonts w:eastAsia="Times New Roman"/>
          <w:szCs w:val="24"/>
          <w:lang w:val="en-US"/>
        </w:rPr>
        <w:t>Orient</w:t>
      </w:r>
      <w:r w:rsidRPr="00E46430">
        <w:rPr>
          <w:rFonts w:eastAsia="Times New Roman"/>
          <w:szCs w:val="24"/>
        </w:rPr>
        <w:t xml:space="preserve"> </w:t>
      </w:r>
      <w:r>
        <w:rPr>
          <w:rFonts w:eastAsia="Times New Roman"/>
          <w:szCs w:val="24"/>
          <w:lang w:val="en-US"/>
        </w:rPr>
        <w:t>Express</w:t>
      </w:r>
      <w:r>
        <w:rPr>
          <w:rFonts w:eastAsia="Times New Roman"/>
          <w:szCs w:val="24"/>
        </w:rPr>
        <w:t>»</w:t>
      </w:r>
      <w:r>
        <w:rPr>
          <w:rFonts w:eastAsia="Times New Roman"/>
          <w:szCs w:val="24"/>
        </w:rPr>
        <w:t>, δηλαδή τη σιδηρ</w:t>
      </w:r>
      <w:r>
        <w:rPr>
          <w:rFonts w:eastAsia="Times New Roman"/>
          <w:szCs w:val="24"/>
        </w:rPr>
        <w:t>οδρομική γραμμή Μπακού</w:t>
      </w:r>
      <w:r>
        <w:rPr>
          <w:rFonts w:eastAsia="Times New Roman"/>
          <w:szCs w:val="24"/>
        </w:rPr>
        <w:t xml:space="preserve"> – </w:t>
      </w:r>
      <w:r>
        <w:rPr>
          <w:rFonts w:eastAsia="Times New Roman"/>
          <w:szCs w:val="24"/>
        </w:rPr>
        <w:t>Βιέννη</w:t>
      </w:r>
      <w:r>
        <w:rPr>
          <w:rFonts w:eastAsia="Times New Roman"/>
          <w:szCs w:val="24"/>
        </w:rPr>
        <w:t>,</w:t>
      </w:r>
      <w:r>
        <w:rPr>
          <w:rFonts w:eastAsia="Times New Roman"/>
          <w:szCs w:val="24"/>
        </w:rPr>
        <w:t xml:space="preserve"> και αφήσατε να περάσει σύ</w:t>
      </w:r>
      <w:r>
        <w:rPr>
          <w:rFonts w:eastAsia="Times New Roman"/>
          <w:szCs w:val="24"/>
        </w:rPr>
        <w:t>ρ</w:t>
      </w:r>
      <w:r>
        <w:rPr>
          <w:rFonts w:eastAsia="Times New Roman"/>
          <w:szCs w:val="24"/>
        </w:rPr>
        <w:t>ριζα από τα σύνορά μας μέσω της γειτονικής χώρας.</w:t>
      </w:r>
    </w:p>
    <w:p w14:paraId="5470C146" w14:textId="77777777" w:rsidR="001F594C" w:rsidRDefault="008C7D1C">
      <w:pPr>
        <w:spacing w:line="600" w:lineRule="auto"/>
        <w:ind w:firstLine="720"/>
        <w:contextualSpacing/>
        <w:jc w:val="both"/>
        <w:rPr>
          <w:rFonts w:eastAsia="Times New Roman"/>
          <w:szCs w:val="24"/>
        </w:rPr>
      </w:pPr>
      <w:r>
        <w:rPr>
          <w:rFonts w:eastAsia="Times New Roman"/>
          <w:szCs w:val="24"/>
        </w:rPr>
        <w:t>Ζητήσαμε την αυτοτέλεια και την αυτονομία του Νοσοκομείου Διδυμοτείχου. Εσείς κρύβεστε και δεν έρχεστε να μιλήσετε για αυτό το θέμα στη Βουλή, παρά</w:t>
      </w:r>
      <w:r>
        <w:rPr>
          <w:rFonts w:eastAsia="Times New Roman"/>
          <w:szCs w:val="24"/>
        </w:rPr>
        <w:t xml:space="preserve"> τις επίκαιρες ερωτήσεις που έχουν κατατεθεί.</w:t>
      </w:r>
    </w:p>
    <w:p w14:paraId="5470C14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Αναδείξαμε τα προβλήματα του εργοστασίου ζάχαρης της Νέας Ορεστιάδας, καθώς και το μεγάλο οικονομικό πρόβλημα που αντιμετωπίζουν </w:t>
      </w:r>
      <w:r>
        <w:rPr>
          <w:rFonts w:eastAsia="Times New Roman"/>
          <w:szCs w:val="24"/>
        </w:rPr>
        <w:t>οι</w:t>
      </w:r>
      <w:r>
        <w:rPr>
          <w:rFonts w:eastAsia="Times New Roman"/>
          <w:szCs w:val="24"/>
        </w:rPr>
        <w:t xml:space="preserve"> τευτλοπαραγωγοί, των οποίων δυόμισι χιλιάδες στρέμματα έχουν μείνει ασυγκόμιστ</w:t>
      </w:r>
      <w:r>
        <w:rPr>
          <w:rFonts w:eastAsia="Times New Roman"/>
          <w:szCs w:val="24"/>
        </w:rPr>
        <w:t>α ακόμα και τώρα. Εσείς ψάχνετε ακόμη επενδυτή για την Ελληνική Βιομηχανία Ζάχαρης.</w:t>
      </w:r>
    </w:p>
    <w:p w14:paraId="5470C148" w14:textId="77777777" w:rsidR="001F594C" w:rsidRDefault="008C7D1C">
      <w:pPr>
        <w:spacing w:line="600" w:lineRule="auto"/>
        <w:ind w:firstLine="720"/>
        <w:contextualSpacing/>
        <w:jc w:val="both"/>
        <w:rPr>
          <w:rFonts w:eastAsia="Times New Roman"/>
          <w:szCs w:val="24"/>
        </w:rPr>
      </w:pPr>
      <w:r>
        <w:rPr>
          <w:rFonts w:eastAsia="Times New Roman"/>
          <w:szCs w:val="24"/>
        </w:rPr>
        <w:t>Θέλαμε ένα Δημοκρίτειο Πανεπιστήμιο Θράκης</w:t>
      </w:r>
      <w:r>
        <w:rPr>
          <w:rFonts w:eastAsia="Times New Roman"/>
          <w:szCs w:val="24"/>
        </w:rPr>
        <w:t>,</w:t>
      </w:r>
      <w:r>
        <w:rPr>
          <w:rFonts w:eastAsia="Times New Roman"/>
          <w:szCs w:val="24"/>
        </w:rPr>
        <w:t xml:space="preserve"> που θα ήταν πυλώνας ανάπτυξης και προόδου για την ευρύτερη περιοχή. Μας φιλοδωρήσατε με έναν Υπουργό Παιδείας που υπονομεύει το </w:t>
      </w:r>
      <w:r>
        <w:rPr>
          <w:rFonts w:eastAsia="Times New Roman"/>
          <w:szCs w:val="24"/>
        </w:rPr>
        <w:t>π</w:t>
      </w:r>
      <w:r>
        <w:rPr>
          <w:rFonts w:eastAsia="Times New Roman"/>
          <w:szCs w:val="24"/>
        </w:rPr>
        <w:t>ανεπιστήμιό μας.</w:t>
      </w:r>
    </w:p>
    <w:p w14:paraId="5470C149" w14:textId="77777777" w:rsidR="001F594C" w:rsidRDefault="008C7D1C">
      <w:pPr>
        <w:spacing w:line="600" w:lineRule="auto"/>
        <w:ind w:firstLine="720"/>
        <w:contextualSpacing/>
        <w:jc w:val="both"/>
        <w:rPr>
          <w:rFonts w:eastAsia="Times New Roman"/>
          <w:szCs w:val="24"/>
        </w:rPr>
      </w:pPr>
      <w:r>
        <w:rPr>
          <w:rFonts w:eastAsia="Times New Roman"/>
          <w:szCs w:val="24"/>
        </w:rPr>
        <w:t>Σας παρουσιάσαμε συγκεκριμένες προτάσεις για την αντιμετώπιση των αυξανόμενων προσφυγικών και μεταναστευτικών ροών μέσω των χερσαίων και θαλασσίων συνόρων. Εσείς απαντήσατε με ευχές και κραυγές.</w:t>
      </w:r>
    </w:p>
    <w:p w14:paraId="5470C14A" w14:textId="77777777" w:rsidR="001F594C" w:rsidRDefault="008C7D1C">
      <w:pPr>
        <w:spacing w:line="600" w:lineRule="auto"/>
        <w:ind w:firstLine="720"/>
        <w:contextualSpacing/>
        <w:jc w:val="both"/>
        <w:rPr>
          <w:rFonts w:eastAsia="Times New Roman"/>
          <w:szCs w:val="24"/>
        </w:rPr>
      </w:pPr>
      <w:r>
        <w:rPr>
          <w:rFonts w:eastAsia="Times New Roman"/>
          <w:szCs w:val="24"/>
        </w:rPr>
        <w:t>Ζητήσαμε αντιπλημμυρική θωράκιση και αφήσατ</w:t>
      </w:r>
      <w:r>
        <w:rPr>
          <w:rFonts w:eastAsia="Times New Roman"/>
          <w:szCs w:val="24"/>
        </w:rPr>
        <w:t>ε τη γεωργία να πνιγεί στα λασπόνερα του Έβρου και των παραποτάμων του.</w:t>
      </w:r>
    </w:p>
    <w:p w14:paraId="5470C14B"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Ζητήσαμε το επιστημονικό ανάχωμα μέσω της ίδρυσης κτηνιατρικής σχολής για την αντιμετώπιση των επιθετικών ζωονόσων και εσείς δεν έχετε καταφέρει να λειτουργήσετε εδώ και τριάμισι </w:t>
      </w:r>
      <w:r>
        <w:rPr>
          <w:rFonts w:eastAsia="Times New Roman"/>
          <w:szCs w:val="24"/>
        </w:rPr>
        <w:t>χρόνια ούτε το Ινστιτούτο Εξωτικών Νοσημάτων της Νέας Ορεστιάδας.</w:t>
      </w:r>
    </w:p>
    <w:p w14:paraId="5470C14C" w14:textId="77777777" w:rsidR="001F594C" w:rsidRDefault="008C7D1C">
      <w:pPr>
        <w:spacing w:line="600" w:lineRule="auto"/>
        <w:ind w:firstLine="720"/>
        <w:contextualSpacing/>
        <w:jc w:val="both"/>
        <w:rPr>
          <w:rFonts w:eastAsia="Times New Roman"/>
          <w:szCs w:val="24"/>
        </w:rPr>
      </w:pPr>
      <w:r>
        <w:rPr>
          <w:rFonts w:eastAsia="Times New Roman"/>
          <w:szCs w:val="24"/>
        </w:rPr>
        <w:t>Σας παραδώσαμε ένα κράτος δικαίου και εσείς το μετατρέψατε σε κράτος ανομίας, τη δε πρωτεύουσά του και ορισμένες περιοχές αυτής σε προορισμό εγκληματικού τουρισμού.</w:t>
      </w:r>
    </w:p>
    <w:p w14:paraId="5470C14D"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(Στο σημείο αυτό κτυπάει </w:t>
      </w:r>
      <w:r>
        <w:rPr>
          <w:rFonts w:eastAsia="Times New Roman"/>
          <w:szCs w:val="24"/>
        </w:rPr>
        <w:t>το κουδούνι λήξεως του χρόνου ομιλίας του κυρίου Βουλευτή)</w:t>
      </w:r>
    </w:p>
    <w:p w14:paraId="5470C14E" w14:textId="77777777" w:rsidR="001F594C" w:rsidRDefault="008C7D1C">
      <w:pPr>
        <w:spacing w:line="600" w:lineRule="auto"/>
        <w:ind w:firstLine="720"/>
        <w:contextualSpacing/>
        <w:jc w:val="both"/>
        <w:rPr>
          <w:rFonts w:eastAsia="Times New Roman"/>
          <w:szCs w:val="24"/>
        </w:rPr>
      </w:pPr>
      <w:r>
        <w:rPr>
          <w:rFonts w:eastAsia="Times New Roman"/>
          <w:szCs w:val="24"/>
        </w:rPr>
        <w:t>Με τη συμφωνία σας για το σκοπιανό διχάσατε τους Έλληνες, για να ενώσετε τους Σκοπιανούς. Φέρατε με μυστική διπλωματία μια επαίσχυντη συμφωνία για τα εθνικά μας συμφέροντα, με επώδυνες συνέπειες γι</w:t>
      </w:r>
      <w:r>
        <w:rPr>
          <w:rFonts w:eastAsia="Times New Roman"/>
          <w:szCs w:val="24"/>
        </w:rPr>
        <w:t xml:space="preserve">α τον </w:t>
      </w:r>
      <w:r>
        <w:rPr>
          <w:rFonts w:eastAsia="Times New Roman"/>
          <w:szCs w:val="24"/>
        </w:rPr>
        <w:t>Ε</w:t>
      </w:r>
      <w:r>
        <w:rPr>
          <w:rFonts w:eastAsia="Times New Roman"/>
          <w:szCs w:val="24"/>
        </w:rPr>
        <w:t>λληνισμό, το έθνος και το γένος.</w:t>
      </w:r>
    </w:p>
    <w:p w14:paraId="5470C14F" w14:textId="77777777" w:rsidR="001F594C" w:rsidRDefault="008C7D1C">
      <w:pPr>
        <w:spacing w:line="600" w:lineRule="auto"/>
        <w:ind w:firstLine="720"/>
        <w:contextualSpacing/>
        <w:jc w:val="both"/>
        <w:rPr>
          <w:rFonts w:eastAsia="Times New Roman"/>
          <w:szCs w:val="24"/>
        </w:rPr>
      </w:pPr>
      <w:r>
        <w:rPr>
          <w:rFonts w:eastAsia="Times New Roman"/>
          <w:szCs w:val="24"/>
        </w:rPr>
        <w:t>Δεν έχετε την πολιτική νομιμοποίηση, γιατί θέσατε τη χώρα σε συνταγματική και πολιτική αντικανονικότητα. Η δεδηλωμένη της Κυβέρνησης ποδοπατήθηκε. Κι άλλες κυβερνήσεις στο παρελθόν χειρίστηκαν το εθνικό θέμα, αλλά δε</w:t>
      </w:r>
      <w:r>
        <w:rPr>
          <w:rFonts w:eastAsia="Times New Roman"/>
          <w:szCs w:val="24"/>
        </w:rPr>
        <w:t>ν εκχώρησαν τους όρους όπως «μακεδονική γλώσσα» και «μακεδονική εθνότητα», όπως κάνατε εσείς με περισσή προθυμία.</w:t>
      </w:r>
    </w:p>
    <w:p w14:paraId="5470C150" w14:textId="77777777" w:rsidR="001F594C" w:rsidRDefault="008C7D1C">
      <w:pPr>
        <w:spacing w:line="600" w:lineRule="auto"/>
        <w:ind w:firstLine="720"/>
        <w:contextualSpacing/>
        <w:jc w:val="both"/>
        <w:rPr>
          <w:rFonts w:eastAsia="Times New Roman"/>
          <w:szCs w:val="24"/>
        </w:rPr>
      </w:pPr>
      <w:r>
        <w:rPr>
          <w:rFonts w:eastAsia="Times New Roman"/>
          <w:szCs w:val="24"/>
        </w:rPr>
        <w:t>Στον Έβρο και τη Θράκη ακόμα και οι άνθρωποι που ψήφισαν ΣΥΡΙΖΑ και ΑΝΕΛ νιώθουν προδομένοι και έχει τρωθεί το εθνικό τους γόητρο. Την ίδια στ</w:t>
      </w:r>
      <w:r>
        <w:rPr>
          <w:rFonts w:eastAsia="Times New Roman"/>
          <w:szCs w:val="24"/>
        </w:rPr>
        <w:t>ιγμή για εκατοστή πέμπτη ημέρα οι Ένοπλες Δυνάμεις αντιμετωπίζουν κρίση για δύο στελέχη του στρατεύματός μας που κρατούνται στην Αδριανούπολη ως κακούργοι με στολή του Έλληνα στρατιώτη και ουδείς εκ των αρμοδίων αναλαμβάνει την πολιτική ευθύνη και ουδείς π</w:t>
      </w:r>
      <w:r>
        <w:rPr>
          <w:rFonts w:eastAsia="Times New Roman"/>
          <w:szCs w:val="24"/>
        </w:rPr>
        <w:t>αραιτείται.</w:t>
      </w:r>
    </w:p>
    <w:p w14:paraId="5470C151" w14:textId="77777777" w:rsidR="001F594C" w:rsidRDefault="008C7D1C">
      <w:pPr>
        <w:spacing w:line="600" w:lineRule="auto"/>
        <w:ind w:firstLine="720"/>
        <w:contextualSpacing/>
        <w:jc w:val="both"/>
        <w:rPr>
          <w:rFonts w:eastAsia="Times New Roman"/>
          <w:szCs w:val="24"/>
        </w:rPr>
      </w:pPr>
      <w:r>
        <w:rPr>
          <w:rFonts w:eastAsia="Times New Roman"/>
          <w:szCs w:val="24"/>
        </w:rPr>
        <w:t>Προσπαθείτε να μείνετε όσο μεγαλύτερο διάστημα μπορείτε γαντζωμένοι στις καρέκλες σας. Θα μείνετε στην ιστορία ως «η Κυβέρνηση των προθύμων της Μεταπολίτευσης».</w:t>
      </w:r>
    </w:p>
    <w:p w14:paraId="5470C152" w14:textId="77777777" w:rsidR="001F594C" w:rsidRDefault="008C7D1C">
      <w:pPr>
        <w:spacing w:line="600" w:lineRule="auto"/>
        <w:ind w:firstLine="720"/>
        <w:contextualSpacing/>
        <w:jc w:val="both"/>
        <w:rPr>
          <w:rFonts w:eastAsia="Times New Roman"/>
          <w:szCs w:val="24"/>
        </w:rPr>
      </w:pPr>
      <w:r>
        <w:rPr>
          <w:rFonts w:eastAsia="Times New Roman"/>
          <w:szCs w:val="24"/>
        </w:rPr>
        <w:t>Κύριε Πρόεδρε, σας ευχαριστώ πολύ.</w:t>
      </w:r>
    </w:p>
    <w:p w14:paraId="5470C153"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w:t>
      </w:r>
      <w:r>
        <w:rPr>
          <w:rFonts w:eastAsia="Times New Roman"/>
          <w:szCs w:val="24"/>
        </w:rPr>
        <w:t>τίας)</w:t>
      </w:r>
    </w:p>
    <w:p w14:paraId="5470C154" w14:textId="77777777" w:rsidR="001F594C" w:rsidRDefault="008C7D1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Δημοσχάκη.</w:t>
      </w:r>
    </w:p>
    <w:p w14:paraId="5470C155" w14:textId="77777777" w:rsidR="001F594C" w:rsidRDefault="008C7D1C">
      <w:pPr>
        <w:spacing w:line="600" w:lineRule="auto"/>
        <w:ind w:firstLine="720"/>
        <w:contextualSpacing/>
        <w:jc w:val="both"/>
        <w:rPr>
          <w:rFonts w:eastAsia="Times New Roman"/>
          <w:szCs w:val="24"/>
        </w:rPr>
      </w:pPr>
      <w:r>
        <w:rPr>
          <w:rFonts w:eastAsia="Times New Roman"/>
          <w:szCs w:val="24"/>
        </w:rPr>
        <w:t>Ο κ. Μπουκώρος έχει τον λόγο.</w:t>
      </w:r>
    </w:p>
    <w:p w14:paraId="5470C156" w14:textId="77777777" w:rsidR="001F594C" w:rsidRDefault="008C7D1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470C157" w14:textId="77777777" w:rsidR="001F594C" w:rsidRDefault="008C7D1C">
      <w:pPr>
        <w:spacing w:line="600" w:lineRule="auto"/>
        <w:ind w:firstLine="720"/>
        <w:contextualSpacing/>
        <w:jc w:val="both"/>
        <w:rPr>
          <w:rFonts w:eastAsia="Times New Roman"/>
          <w:szCs w:val="24"/>
        </w:rPr>
      </w:pPr>
      <w:r>
        <w:rPr>
          <w:rFonts w:eastAsia="Times New Roman"/>
          <w:szCs w:val="24"/>
        </w:rPr>
        <w:t>Μου αρέσει πάντως που δεν χάνετε το κέφι σας, ακόμα και αυτή την ώρα. Καλό είναι αυτό, θετικό για να συ</w:t>
      </w:r>
      <w:r>
        <w:rPr>
          <w:rFonts w:eastAsia="Times New Roman"/>
          <w:szCs w:val="24"/>
        </w:rPr>
        <w:t>νεχίσουμε.</w:t>
      </w:r>
    </w:p>
    <w:p w14:paraId="5470C158" w14:textId="77777777" w:rsidR="001F594C" w:rsidRDefault="008C7D1C">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Πρόεδρε.</w:t>
      </w:r>
    </w:p>
    <w:p w14:paraId="5470C159" w14:textId="77777777" w:rsidR="001F594C" w:rsidRDefault="008C7D1C">
      <w:pPr>
        <w:spacing w:line="600" w:lineRule="auto"/>
        <w:ind w:firstLine="720"/>
        <w:contextualSpacing/>
        <w:jc w:val="both"/>
        <w:rPr>
          <w:rFonts w:eastAsia="Times New Roman"/>
          <w:szCs w:val="24"/>
        </w:rPr>
      </w:pPr>
      <w:r>
        <w:rPr>
          <w:rFonts w:eastAsia="Times New Roman"/>
          <w:szCs w:val="24"/>
        </w:rPr>
        <w:t>Κυρίες και κύριοι συνάδελφοι, ενώ το μεσοπρόθεσμο ρίχνει βαριά τη σκιά του στις ζωές των Ελλήνων για την επόμενη τετραετία, αλλά και για πολλές ακόμα δεκαετίες με βάση τις προβλέψεις του, είναι απολύτ</w:t>
      </w:r>
      <w:r>
        <w:rPr>
          <w:rFonts w:eastAsia="Times New Roman"/>
          <w:szCs w:val="24"/>
        </w:rPr>
        <w:t>ως βέβαιο και διαπιστωμένο από όλους μας ότι βαριά η σκιά στη συζήτηση για το μεσοπρόθεσμο είναι και αυτή της συμφωνίας που ανακοίνωσε ο Πρωθυπουργός για τη Μακεδονία μας.</w:t>
      </w:r>
    </w:p>
    <w:p w14:paraId="5470C15A"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Κατανοώ πλήρως ότι αυτή η συμφωνία δεν έχει την ίδια πολιτική βαρύτητα για όλους μας. Εσείς της </w:t>
      </w:r>
      <w:r>
        <w:rPr>
          <w:rFonts w:eastAsia="Times New Roman"/>
          <w:szCs w:val="24"/>
        </w:rPr>
        <w:t>Π</w:t>
      </w:r>
      <w:r>
        <w:rPr>
          <w:rFonts w:eastAsia="Times New Roman"/>
          <w:szCs w:val="24"/>
        </w:rPr>
        <w:t xml:space="preserve">λειοψηφίας κατά κύριο λόγο ο κορμός σας αποτελείται από αθεράπευτους διεθνιστές, οι οποίοι πραγματικά δεν κατανοούν σημασίες και έννοιες όπως </w:t>
      </w:r>
      <w:r>
        <w:rPr>
          <w:rFonts w:eastAsia="Times New Roman"/>
          <w:szCs w:val="24"/>
        </w:rPr>
        <w:t>«</w:t>
      </w:r>
      <w:r>
        <w:rPr>
          <w:rFonts w:eastAsia="Times New Roman"/>
          <w:szCs w:val="24"/>
        </w:rPr>
        <w:t>εθνικά δίκαια</w:t>
      </w:r>
      <w:r>
        <w:rPr>
          <w:rFonts w:eastAsia="Times New Roman"/>
          <w:szCs w:val="24"/>
        </w:rPr>
        <w:t>»</w:t>
      </w:r>
      <w:r>
        <w:rPr>
          <w:rFonts w:eastAsia="Times New Roman"/>
          <w:szCs w:val="24"/>
        </w:rPr>
        <w:t xml:space="preserve">, </w:t>
      </w:r>
      <w:r>
        <w:rPr>
          <w:rFonts w:eastAsia="Times New Roman"/>
          <w:szCs w:val="24"/>
        </w:rPr>
        <w:t xml:space="preserve">όπως </w:t>
      </w:r>
      <w:r>
        <w:rPr>
          <w:rFonts w:eastAsia="Times New Roman"/>
          <w:szCs w:val="24"/>
        </w:rPr>
        <w:t>«</w:t>
      </w:r>
      <w:r>
        <w:rPr>
          <w:rFonts w:eastAsia="Times New Roman"/>
          <w:szCs w:val="24"/>
        </w:rPr>
        <w:t>σύνορα</w:t>
      </w:r>
      <w:r>
        <w:rPr>
          <w:rFonts w:eastAsia="Times New Roman"/>
          <w:szCs w:val="24"/>
        </w:rPr>
        <w:t>»</w:t>
      </w:r>
      <w:r>
        <w:rPr>
          <w:rFonts w:eastAsia="Times New Roman"/>
          <w:szCs w:val="24"/>
        </w:rPr>
        <w:t xml:space="preserve">, όπως </w:t>
      </w:r>
      <w:r>
        <w:rPr>
          <w:rFonts w:eastAsia="Times New Roman"/>
          <w:szCs w:val="24"/>
        </w:rPr>
        <w:t>«</w:t>
      </w:r>
      <w:r>
        <w:rPr>
          <w:rFonts w:eastAsia="Times New Roman"/>
          <w:szCs w:val="24"/>
        </w:rPr>
        <w:t>μελλοντικές διεκδικήσεις</w:t>
      </w:r>
      <w:r>
        <w:rPr>
          <w:rFonts w:eastAsia="Times New Roman"/>
          <w:szCs w:val="24"/>
        </w:rPr>
        <w:t>»</w:t>
      </w:r>
      <w:r>
        <w:rPr>
          <w:rFonts w:eastAsia="Times New Roman"/>
          <w:szCs w:val="24"/>
        </w:rPr>
        <w:t xml:space="preserve"> και όλα αυτά. Είναι άλλη η ιδεολογία σας. Για εμάς έχουν ίσως μεγαλύτερη σημασία όλα αυτά τα ζητήματα, για αυτό και εκφράζουμε με πιο έντονο τρόπο την απορία μας και τον προβληματισμό μας για το αποτέλεσμα της</w:t>
      </w:r>
      <w:r>
        <w:rPr>
          <w:rFonts w:eastAsia="Times New Roman"/>
          <w:szCs w:val="24"/>
        </w:rPr>
        <w:t xml:space="preserve"> διαπραγμάτευσης.</w:t>
      </w:r>
    </w:p>
    <w:p w14:paraId="5470C15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όμως, κυρίες και κύριοι συνάδελφοι, ότι είναι και εύλογος και έλλογος ο προβληματισμός μου, για τους όψιμους συμμάχους </w:t>
      </w:r>
      <w:r>
        <w:rPr>
          <w:rFonts w:eastAsia="Times New Roman" w:cs="Times New Roman"/>
          <w:szCs w:val="24"/>
        </w:rPr>
        <w:t>σας,</w:t>
      </w:r>
      <w:r>
        <w:rPr>
          <w:rFonts w:eastAsia="Times New Roman" w:cs="Times New Roman"/>
          <w:szCs w:val="24"/>
        </w:rPr>
        <w:t xml:space="preserve"> που προέρχονται από το παλαιό, «πατριωτικό» λεγόμενο ΠΑΣΟΚ, που προέρχονται από τις εκλογικές περιφέρειες</w:t>
      </w:r>
      <w:r>
        <w:rPr>
          <w:rFonts w:eastAsia="Times New Roman" w:cs="Times New Roman"/>
          <w:szCs w:val="24"/>
        </w:rPr>
        <w:t xml:space="preserve"> της Μακεδονίας και αναρωτιέμαι πώς αντιμετωπίζουν αυτή τη συμφωνία. Αναρωτιέμαι, βεβαίως, πώς την αντιμετωπίζει ο κυβερνητικός σας εταίρος, οι Ανεξάρτητοι Έλληνες. </w:t>
      </w:r>
    </w:p>
    <w:p w14:paraId="5470C15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Έριξα μια βιαστική ματιά, πριν ανέβω στο Βήμα, στη λίστα των ομιλητών και ανάμεσα σε εκατό</w:t>
      </w:r>
      <w:r>
        <w:rPr>
          <w:rFonts w:eastAsia="Times New Roman" w:cs="Times New Roman"/>
          <w:szCs w:val="24"/>
        </w:rPr>
        <w:t xml:space="preserve">ν δεκαπέντε Βουλευτές δεν είδα ούτε έναν εκπρόσωπο του κυβερνητικού σας εταίρου να ζητάει σήμερα τον λόγο. Έχουν κυριολεκτικά εξαφανιστεί. Αυτό, όμως, δεν τους δίνει κανενός είδους συγχωροχάρτι για τα όσα έχουν πει για το συγκεκριμένο ζήτημα στον ελληνικό </w:t>
      </w:r>
      <w:r>
        <w:rPr>
          <w:rFonts w:eastAsia="Times New Roman" w:cs="Times New Roman"/>
          <w:szCs w:val="24"/>
        </w:rPr>
        <w:t xml:space="preserve">λαό. </w:t>
      </w:r>
    </w:p>
    <w:p w14:paraId="5470C15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Παρακολούθησα και τη συνέντευξη του Πρωθυπουργού απόψε, εντός έδρας βεβαίως, στη δημόσια τηλεόραση, που έθεσε το καινοφανές ερώτημα: «Μα καλά, θα κάνουμε δημοψήφισμα για να αποφασίσουμε π</w:t>
      </w:r>
      <w:r>
        <w:rPr>
          <w:rFonts w:eastAsia="Times New Roman" w:cs="Times New Roman"/>
          <w:szCs w:val="24"/>
        </w:rPr>
        <w:t>ώ</w:t>
      </w:r>
      <w:r>
        <w:rPr>
          <w:rFonts w:eastAsia="Times New Roman" w:cs="Times New Roman"/>
          <w:szCs w:val="24"/>
        </w:rPr>
        <w:t>ς θα λέγονται οι γείτονές μας;». Όχι, κύριε Πρωθυπουργέ. Θα κά</w:t>
      </w:r>
      <w:r>
        <w:rPr>
          <w:rFonts w:eastAsia="Times New Roman" w:cs="Times New Roman"/>
          <w:szCs w:val="24"/>
        </w:rPr>
        <w:t>νουμε δημοψήφισμα για να ρωτήσουμε τον ελληνικό λαό αν εγκρίνει το προϊόν της διαπραγμάτευσή</w:t>
      </w:r>
      <w:r>
        <w:rPr>
          <w:rFonts w:eastAsia="Times New Roman" w:cs="Times New Roman"/>
          <w:szCs w:val="24"/>
        </w:rPr>
        <w:t>ς</w:t>
      </w:r>
      <w:r>
        <w:rPr>
          <w:rFonts w:eastAsia="Times New Roman" w:cs="Times New Roman"/>
          <w:szCs w:val="24"/>
        </w:rPr>
        <w:t xml:space="preserve"> σας. Και άλλωστε ο καταστατικός χάρτης της χώρας για σοβαρά εθνικά ζητήματα το προβλέπει ρητώς. </w:t>
      </w:r>
    </w:p>
    <w:p w14:paraId="5470C15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Διενεργήσατε δημοψήφισμα για ένα ζήτημα οικονομικού περιεχομένου.</w:t>
      </w:r>
      <w:r>
        <w:rPr>
          <w:rFonts w:eastAsia="Times New Roman" w:cs="Times New Roman"/>
          <w:szCs w:val="24"/>
        </w:rPr>
        <w:t xml:space="preserve"> Αρνείστε ακόμα και να ακούσετε τη λέξη «δημοψήφισμα» για ένα ζήτημα που είναι κορυφαίο εθνικό ζήτημα. Θα κριθείτε από τον ελληνικό λαό. Εγώ κατανοώ και δεν θα σας αποκαλέσω, όπως εσείς κάνατε τις ένδοξες μέρες της </w:t>
      </w:r>
      <w:r>
        <w:rPr>
          <w:rFonts w:eastAsia="Times New Roman" w:cs="Times New Roman"/>
          <w:szCs w:val="24"/>
        </w:rPr>
        <w:t>α</w:t>
      </w:r>
      <w:r>
        <w:rPr>
          <w:rFonts w:eastAsia="Times New Roman" w:cs="Times New Roman"/>
          <w:szCs w:val="24"/>
        </w:rPr>
        <w:t>ντιπολίτευσή</w:t>
      </w:r>
      <w:r>
        <w:rPr>
          <w:rFonts w:eastAsia="Times New Roman" w:cs="Times New Roman"/>
          <w:szCs w:val="24"/>
        </w:rPr>
        <w:t>ς</w:t>
      </w:r>
      <w:r>
        <w:rPr>
          <w:rFonts w:eastAsia="Times New Roman" w:cs="Times New Roman"/>
          <w:szCs w:val="24"/>
        </w:rPr>
        <w:t xml:space="preserve"> σας, ούτε Κυβέρνηση γερμαν</w:t>
      </w:r>
      <w:r>
        <w:rPr>
          <w:rFonts w:eastAsia="Times New Roman" w:cs="Times New Roman"/>
          <w:szCs w:val="24"/>
        </w:rPr>
        <w:t xml:space="preserve">οτσολιάδων ούτε Κυβέρνηση εθνικών μειοδοτών και όλα αυτά τα θλιβερά που δηλητηρίασαν τη δημόσια ζωή και τον δημόσιο λόγο. Κατανοώ ότι άλλα πράγματα πιστεύετε. Για τους όψιμους συμμάχους σας από το πατριωτικό ΠΑΣΟΚ και κυρίως από τους νομούς της Μακεδονίας </w:t>
      </w:r>
      <w:r>
        <w:rPr>
          <w:rFonts w:eastAsia="Times New Roman" w:cs="Times New Roman"/>
          <w:szCs w:val="24"/>
        </w:rPr>
        <w:t xml:space="preserve">και για τον κυβερνητικό σας εταίρο αναρωτιέμαι. </w:t>
      </w:r>
    </w:p>
    <w:p w14:paraId="5470C15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να έρθουμε τώρα στο μεσοπρόθεσμο, το οποίο συζητάμε. Ποια είναι τα συστατικά του μεσοπρόθεσμου προγράμματος; Οριζόντιες περικοπές, αέναη λιτότητα δηλαδή, θηριώδη πλεονάσματα, ενεχυρίαση της δημόσιας περι</w:t>
      </w:r>
      <w:r>
        <w:rPr>
          <w:rFonts w:eastAsia="Times New Roman" w:cs="Times New Roman"/>
          <w:szCs w:val="24"/>
        </w:rPr>
        <w:t xml:space="preserve">ουσίας και ασθενική ανάπτυξη. Ποιοι θα το πληρώσουν; Ενάμισι εκατομμύριο συνταξιούχοι από τον ιδιωτικό τομέα, μία έως τρεις συντάξεις και μία επικουρική, πεντακόσιες χιλιάδες συνταξιούχοι του δημοσίου τομέα, τρεις συντάξεις, εκατοντάδες χιλιάδες ελεύθεροι </w:t>
      </w:r>
      <w:r>
        <w:rPr>
          <w:rFonts w:eastAsia="Times New Roman" w:cs="Times New Roman"/>
          <w:szCs w:val="24"/>
        </w:rPr>
        <w:t>επαγγελματίες και αγρότες που θα δουν από 1</w:t>
      </w:r>
      <w:r w:rsidRPr="002B7B27">
        <w:rPr>
          <w:rFonts w:eastAsia="Times New Roman" w:cs="Times New Roman"/>
          <w:szCs w:val="24"/>
          <w:vertAlign w:val="superscript"/>
        </w:rPr>
        <w:t>η</w:t>
      </w:r>
      <w:r>
        <w:rPr>
          <w:rFonts w:eastAsia="Times New Roman" w:cs="Times New Roman"/>
          <w:szCs w:val="24"/>
        </w:rPr>
        <w:t xml:space="preserve"> Ιανουαρίου του 2019 να αυξάνονται οι ασφαλιστικές τους εισφορές κατά 17,4%. </w:t>
      </w:r>
    </w:p>
    <w:p w14:paraId="5470C16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συμπέρασμα είναι ότι το μεσοπρόθεσμο αγγίζει περίπου τέσσερα εκατομμύρια ελληνικά νοικοκυριά. Έχουμε, όμως, ταυτοχρόνως καθαρή έξοδ</w:t>
      </w:r>
      <w:r>
        <w:rPr>
          <w:rFonts w:eastAsia="Times New Roman" w:cs="Times New Roman"/>
          <w:szCs w:val="24"/>
        </w:rPr>
        <w:t>ο; Ποια είναι η καθαρή έξοδος; Με την αυστηρότατη επιτροπεία, τα θηριώδη πλεονάσματα, τον συνεχόμενο έλεγχο για καθετί που εσείς ψηφίζετε και αποφασίζετε σήμερα; Κα</w:t>
      </w:r>
      <w:r>
        <w:rPr>
          <w:rFonts w:eastAsia="Times New Roman" w:cs="Times New Roman"/>
          <w:szCs w:val="24"/>
        </w:rPr>
        <w:t>μ</w:t>
      </w:r>
      <w:r>
        <w:rPr>
          <w:rFonts w:eastAsia="Times New Roman" w:cs="Times New Roman"/>
          <w:szCs w:val="24"/>
        </w:rPr>
        <w:t xml:space="preserve">μία καθαρή έξοδος δεν υπάρχει. Η ενεχυρίαση της δημόσιας περιουσίας μέχρι του ποσού των 25 </w:t>
      </w:r>
      <w:r>
        <w:rPr>
          <w:rFonts w:eastAsia="Times New Roman" w:cs="Times New Roman"/>
          <w:szCs w:val="24"/>
        </w:rPr>
        <w:t>δισεκατομμυρίων είναι η μεγάλη απόδειξη.</w:t>
      </w:r>
    </w:p>
    <w:p w14:paraId="5470C16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Επίσης, η Κυβέρνηση της Αριστεράς ποιους πλήττει σήμερα; Δυσκολεύει τα θύματα της κρίσης, τα υπερχρεωμένα νοικοκυριά. Θα φορολογήσει τον εργαζόμενο των 660 ευρώ, ο οποίος από 1</w:t>
      </w:r>
      <w:r w:rsidRPr="002B7B27">
        <w:rPr>
          <w:rFonts w:eastAsia="Times New Roman" w:cs="Times New Roman"/>
          <w:szCs w:val="24"/>
          <w:vertAlign w:val="superscript"/>
        </w:rPr>
        <w:t>η</w:t>
      </w:r>
      <w:r>
        <w:rPr>
          <w:rFonts w:eastAsia="Times New Roman" w:cs="Times New Roman"/>
          <w:szCs w:val="24"/>
        </w:rPr>
        <w:t xml:space="preserve"> Ιανουαρίου του 2019 με τη μείωση του </w:t>
      </w:r>
      <w:r>
        <w:rPr>
          <w:rFonts w:eastAsia="Times New Roman" w:cs="Times New Roman"/>
          <w:szCs w:val="24"/>
        </w:rPr>
        <w:t>αφορολόγητου θα καλείται να πληρώσει έναν από τους δώδεκα μισθούς του σε φόρο, πράγμα που δεν συμβαίνει σήμερα. Ανεβάζει τον ΕΝΦΙΑ σε εξήντα δήμους και κυρίως στις λαϊκές γειτονιές από 50, 200 και πλέον ευρώ και μας λέει ότι το μειώνει σε ενάμισι εκατομμύρ</w:t>
      </w:r>
      <w:r>
        <w:rPr>
          <w:rFonts w:eastAsia="Times New Roman" w:cs="Times New Roman"/>
          <w:szCs w:val="24"/>
        </w:rPr>
        <w:t xml:space="preserve">ιο φορολογούμενους. Πόσο; Πέντε και επτά ευρώ. Είναι το ίδιο; Είναι το ίδιο, κυρίες και κύριοι συνάδελφοι της Πλειοψηφίας; </w:t>
      </w:r>
    </w:p>
    <w:p w14:paraId="5470C16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Κάποτε έλεγαν «ευημερούν οι αριθμοί και δυστυχούν οι άνθρωποι». Εσείς με τις ανερμάτιστες πολιτικές σας έχετε καταφέρει να μην ευημε</w:t>
      </w:r>
      <w:r>
        <w:rPr>
          <w:rFonts w:eastAsia="Times New Roman" w:cs="Times New Roman"/>
          <w:szCs w:val="24"/>
        </w:rPr>
        <w:t>ρούν ούτε οι αριθμοί ούτε οι άνθρωποι. Φαλκιδεύετε την ανάπτυξη. Δεν έχετε πετύχει τους δικούς σας αναπτυξιακούς στόχους. Οι ρυθμοί ανάπτυξης είναι το βασικό μέγεθος που δείχνουν την κατάσταση μιας οικονομίας. Όχι μόνο δεν πετύχατε τις εκτιμήσεις των διεθν</w:t>
      </w:r>
      <w:r>
        <w:rPr>
          <w:rFonts w:eastAsia="Times New Roman" w:cs="Times New Roman"/>
          <w:szCs w:val="24"/>
        </w:rPr>
        <w:t>ών οργανισμών για το 2015, 2016, 2017 και 2018. Δεν πετύχατε ούτε καν τις προβλέψεις που είχατε εγγράψει στους προϋπολογισμούς.</w:t>
      </w:r>
    </w:p>
    <w:p w14:paraId="5470C16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Αντιλαμβάνεστε πόσα δισεκατομμύρια στερείτε</w:t>
      </w:r>
      <w:r w:rsidRPr="00FE5A01">
        <w:rPr>
          <w:rFonts w:eastAsia="Times New Roman" w:cs="Times New Roman"/>
          <w:szCs w:val="24"/>
        </w:rPr>
        <w:t xml:space="preserve">, </w:t>
      </w:r>
      <w:r>
        <w:rPr>
          <w:rFonts w:eastAsia="Times New Roman" w:cs="Times New Roman"/>
          <w:szCs w:val="24"/>
        </w:rPr>
        <w:t>πλεονάσματα από περιοριστική πολιτική, πλεονάσματα από υπερφορολόγηση, που μας λέει</w:t>
      </w:r>
      <w:r>
        <w:rPr>
          <w:rFonts w:eastAsia="Times New Roman" w:cs="Times New Roman"/>
          <w:szCs w:val="24"/>
        </w:rPr>
        <w:t xml:space="preserve"> ο Υπουργός Οικονομικών ότι είναι υψηλή, αλλά δεν είναι αρκετά υψηλή η φορολόγηση στην Ελλάδα;</w:t>
      </w:r>
    </w:p>
    <w:p w14:paraId="5470C164" w14:textId="77777777" w:rsidR="001F594C" w:rsidRDefault="008C7D1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470C165" w14:textId="77777777" w:rsidR="001F594C" w:rsidRDefault="008C7D1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Μπουκώρο, σας παρακαλώ.</w:t>
      </w:r>
    </w:p>
    <w:p w14:paraId="5470C16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ΜΠΟΥΚΩΡΟΣ:</w:t>
      </w:r>
      <w:r>
        <w:rPr>
          <w:rFonts w:eastAsia="Times New Roman" w:cs="Times New Roman"/>
          <w:szCs w:val="24"/>
        </w:rPr>
        <w:t xml:space="preserve"> Ολοκληρώνω, κύριε Πρόεδρε, σε ένα λεπτό. Ζητώ την ανοχή που δείξατε και σ</w:t>
      </w:r>
      <w:r>
        <w:rPr>
          <w:rFonts w:eastAsia="Times New Roman" w:cs="Times New Roman"/>
          <w:szCs w:val="24"/>
        </w:rPr>
        <w:tab/>
        <w:t>ε προηγούμενους συναδέλφους και τίποτα παραπάνω.</w:t>
      </w:r>
    </w:p>
    <w:p w14:paraId="5470C167" w14:textId="77777777" w:rsidR="001F594C" w:rsidRDefault="008C7D1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Έχετε φτάσει ήδη στα επτά λεπτά, οπότε μην το κάνουμε αυτό.</w:t>
      </w:r>
    </w:p>
    <w:p w14:paraId="5470C16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Εντάξει, κύ</w:t>
      </w:r>
      <w:r>
        <w:rPr>
          <w:rFonts w:eastAsia="Times New Roman" w:cs="Times New Roman"/>
          <w:szCs w:val="24"/>
        </w:rPr>
        <w:t>ριε Πρόεδρε. Θα ολοκληρώσω σε ένα λεπτό.</w:t>
      </w:r>
    </w:p>
    <w:p w14:paraId="5470C16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Παρά, λοιπόν, τον Αρμαγεδδώνα των νέων μέτρων, που χτυπάει τους πιο αδύναμους, παρά το γεγονός ότι στερείτε από τον ελληνικό λαό το δικαίωμα να εκφραστεί για ένα μεγάλο εθνικό θέμα, ακόμη του στερείτε τη δυνατότητα </w:t>
      </w:r>
      <w:r>
        <w:rPr>
          <w:rFonts w:eastAsia="Times New Roman" w:cs="Times New Roman"/>
          <w:szCs w:val="24"/>
        </w:rPr>
        <w:t xml:space="preserve">να αξιοποιήσει τη δημόσια περιουσία με την ενεχυρίαση, με το </w:t>
      </w:r>
      <w:r>
        <w:rPr>
          <w:rFonts w:eastAsia="Times New Roman" w:cs="Times New Roman"/>
          <w:szCs w:val="24"/>
        </w:rPr>
        <w:t>υ</w:t>
      </w:r>
      <w:r>
        <w:rPr>
          <w:rFonts w:eastAsia="Times New Roman" w:cs="Times New Roman"/>
          <w:szCs w:val="24"/>
        </w:rPr>
        <w:t>περταμείο, το αιώνιο, 100 δισεκατομμύρια η πρώτη ηρωική διαπραγμάτευση. Εθνικές παραχωρήσεις, η δεύτερη διαπραγμάτευση. Αιώνια δέσμευση της δημόσιας περιουσίας.</w:t>
      </w:r>
    </w:p>
    <w:p w14:paraId="5470C16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 όλα αυτά, λέω ευτυχώς που εί</w:t>
      </w:r>
      <w:r>
        <w:rPr>
          <w:rFonts w:eastAsia="Times New Roman" w:cs="Times New Roman"/>
          <w:szCs w:val="24"/>
        </w:rPr>
        <w:t xml:space="preserve">στε Κυβέρνηση, κυρίες και κύριοι της Πλειοψηφίας. Ευτυχώς, γιατί γλυτώσαμε το </w:t>
      </w:r>
      <w:r>
        <w:rPr>
          <w:rFonts w:eastAsia="Times New Roman" w:cs="Times New Roman"/>
          <w:szCs w:val="24"/>
          <w:lang w:val="en-US"/>
        </w:rPr>
        <w:t>mail</w:t>
      </w:r>
      <w:r>
        <w:rPr>
          <w:rFonts w:eastAsia="Times New Roman" w:cs="Times New Roman"/>
          <w:szCs w:val="24"/>
        </w:rPr>
        <w:t xml:space="preserve"> Χαρδούβελη και ας είναι πενταπλάσιο το μεσοπρόθεσμο από το </w:t>
      </w:r>
      <w:r>
        <w:rPr>
          <w:rFonts w:eastAsia="Times New Roman" w:cs="Times New Roman"/>
          <w:szCs w:val="24"/>
          <w:lang w:val="en-US"/>
        </w:rPr>
        <w:t>mail</w:t>
      </w:r>
      <w:r>
        <w:rPr>
          <w:rFonts w:eastAsia="Times New Roman" w:cs="Times New Roman"/>
          <w:szCs w:val="24"/>
        </w:rPr>
        <w:t xml:space="preserve"> Χαρδούβελη και ας είναι δεκατέσσερις φορές μεγαλύτερο από το </w:t>
      </w:r>
      <w:r>
        <w:rPr>
          <w:rFonts w:eastAsia="Times New Roman" w:cs="Times New Roman"/>
          <w:szCs w:val="24"/>
          <w:lang w:val="en-US"/>
        </w:rPr>
        <w:t>mail</w:t>
      </w:r>
      <w:r>
        <w:rPr>
          <w:rFonts w:eastAsia="Times New Roman" w:cs="Times New Roman"/>
          <w:szCs w:val="24"/>
        </w:rPr>
        <w:t xml:space="preserve"> Χαρδούβελη ό,τι έχετε νομοθετήσει σε μέτρα </w:t>
      </w:r>
      <w:r>
        <w:rPr>
          <w:rFonts w:eastAsia="Times New Roman" w:cs="Times New Roman"/>
          <w:szCs w:val="24"/>
        </w:rPr>
        <w:t>από τότε που αναλάβατε.</w:t>
      </w:r>
    </w:p>
    <w:p w14:paraId="5470C16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κυρίαρχο, όμως, κατά την άποψή μου, είναι ότι φαλκιδεύετε κάθε αναπτυξιακή δυνατότητα. Σας τα είπε και ο σύντροφός σας, ο πρώην Υπουργός, ο κ. Φίλης, που, παρ</w:t>
      </w:r>
      <w:r>
        <w:rPr>
          <w:rFonts w:eastAsia="Times New Roman" w:cs="Times New Roman"/>
          <w:szCs w:val="24"/>
        </w:rPr>
        <w:t xml:space="preserve">’ </w:t>
      </w:r>
      <w:r>
        <w:rPr>
          <w:rFonts w:eastAsia="Times New Roman" w:cs="Times New Roman"/>
          <w:szCs w:val="24"/>
        </w:rPr>
        <w:t>ότι ήταν ηπίων τόνων, είπε πολύ ουσιαστικά πράγματα για το πόσο λαθεμ</w:t>
      </w:r>
      <w:r>
        <w:rPr>
          <w:rFonts w:eastAsia="Times New Roman" w:cs="Times New Roman"/>
          <w:szCs w:val="24"/>
        </w:rPr>
        <w:t>ένη είναι η κατεύθυνση της πολιτικής σας. Φαλκιδεύετε το μέλλον της χώρας και των νέων Ελλήνων. Διώχνετε τα παιδιά μας στο εξωτερικό με τις πολιτικές σας συνεχώς. Είναι ανιστόρητες και ανερμάτιστες οι πολιτικές που υιοθετείτε και εφαρμόζετε.</w:t>
      </w:r>
    </w:p>
    <w:p w14:paraId="5470C16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πολύ.</w:t>
      </w:r>
    </w:p>
    <w:p w14:paraId="5470C16D" w14:textId="77777777" w:rsidR="001F594C" w:rsidRDefault="008C7D1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470C16E" w14:textId="77777777" w:rsidR="001F594C" w:rsidRDefault="008C7D1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Μπουκώρο. Μένουν επτά συνάδελφοι, η ώρα είναι</w:t>
      </w:r>
      <w:r>
        <w:rPr>
          <w:rFonts w:eastAsia="Times New Roman" w:cs="Times New Roman"/>
          <w:szCs w:val="24"/>
        </w:rPr>
        <w:t xml:space="preserve"> είκοσι πέντε λεπτά μετά τα μεσάνυχτα</w:t>
      </w:r>
      <w:r>
        <w:rPr>
          <w:rFonts w:eastAsia="Times New Roman" w:cs="Times New Roman"/>
          <w:szCs w:val="24"/>
        </w:rPr>
        <w:t>. Δεν τηρείτε τον χρόνο, οπότε θεωρώ ιδεατό να τελειώσουμε στη</w:t>
      </w:r>
      <w:r>
        <w:rPr>
          <w:rFonts w:eastAsia="Times New Roman" w:cs="Times New Roman"/>
          <w:szCs w:val="24"/>
        </w:rPr>
        <w:t xml:space="preserve"> 1.00΄. Αν τηρήσετε τον χρόνο σας, τα πέντε λεπτά, θα έχουμε τελειώσει μέχρι τη 1.00΄. Η σειρά είναι η εξής: Η κ. Κατσαβριά θα μιλήσει τώρα, </w:t>
      </w:r>
      <w:r>
        <w:rPr>
          <w:rFonts w:eastAsia="Times New Roman" w:cs="Times New Roman"/>
          <w:szCs w:val="24"/>
        </w:rPr>
        <w:t>στη συνέχεια</w:t>
      </w:r>
      <w:r>
        <w:rPr>
          <w:rFonts w:eastAsia="Times New Roman" w:cs="Times New Roman"/>
          <w:szCs w:val="24"/>
        </w:rPr>
        <w:t xml:space="preserve"> ο κ. Λαμπρούλης, ο κ. Παπαδόπουλος, ο κ. Θεοφύλακτος, ο κ. Καββαδάς, ο κ. Αϊβατίδης και ο κ. Παπαηλιού</w:t>
      </w:r>
      <w:r>
        <w:rPr>
          <w:rFonts w:eastAsia="Times New Roman" w:cs="Times New Roman"/>
          <w:szCs w:val="24"/>
        </w:rPr>
        <w:t>.</w:t>
      </w:r>
      <w:r w:rsidRPr="006E4E3E">
        <w:rPr>
          <w:rFonts w:eastAsia="Times New Roman" w:cs="Times New Roman"/>
          <w:szCs w:val="24"/>
        </w:rPr>
        <w:t xml:space="preserve"> </w:t>
      </w:r>
      <w:r>
        <w:rPr>
          <w:rFonts w:eastAsia="Times New Roman" w:cs="Times New Roman"/>
          <w:szCs w:val="24"/>
        </w:rPr>
        <w:t xml:space="preserve">Καταλαβαίνω ότι όλοι θέλετε να μιλήσετε, αλλά να σεβαστούμε και τις </w:t>
      </w:r>
      <w:r>
        <w:rPr>
          <w:rFonts w:eastAsia="Times New Roman" w:cs="Times New Roman"/>
          <w:szCs w:val="24"/>
        </w:rPr>
        <w:t>Υ</w:t>
      </w:r>
      <w:r>
        <w:rPr>
          <w:rFonts w:eastAsia="Times New Roman" w:cs="Times New Roman"/>
          <w:szCs w:val="24"/>
        </w:rPr>
        <w:t>πηρεσίες που είναι μέχρι αυτή την ώρα.</w:t>
      </w:r>
    </w:p>
    <w:p w14:paraId="5470C16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Ορίστε, κυρία Κατσαβριά, έχετε τον λόγο.</w:t>
      </w:r>
    </w:p>
    <w:p w14:paraId="5470C17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5470C17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Πόσα ψέματα, πόσες μισές αλήθειες και πόσες π</w:t>
      </w:r>
      <w:r>
        <w:rPr>
          <w:rFonts w:eastAsia="Times New Roman" w:cs="Times New Roman"/>
          <w:szCs w:val="24"/>
        </w:rPr>
        <w:t>αρερμηνείες</w:t>
      </w:r>
      <w:r>
        <w:rPr>
          <w:rFonts w:eastAsia="Times New Roman" w:cs="Times New Roman"/>
          <w:szCs w:val="24"/>
        </w:rPr>
        <w:t>,</w:t>
      </w:r>
      <w:r>
        <w:rPr>
          <w:rFonts w:eastAsia="Times New Roman" w:cs="Times New Roman"/>
          <w:szCs w:val="24"/>
        </w:rPr>
        <w:t xml:space="preserve"> με στόχο να τρομοκρατήσετε την κοινωνία, κύριε Μπουκώρο και κυρίες και κύριοι της Αντιπολίτευσης, που και σήμερα για άλλη μια φορά καταφύγατε σε ψέματα, χωρίς να αποδώσετε ούτε ένα δημιουργικό χαρακτηριστικό και ούτε μια πρόταση λύσεων στο σημ</w:t>
      </w:r>
      <w:r>
        <w:rPr>
          <w:rFonts w:eastAsia="Times New Roman" w:cs="Times New Roman"/>
          <w:szCs w:val="24"/>
        </w:rPr>
        <w:t>ερινό νομοσχέδιο.</w:t>
      </w:r>
    </w:p>
    <w:p w14:paraId="5470C17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παρόν νομοσχέδιο νομοθετούνται προαπαιτούμενα, δηλαδή υποχρεώσεις του τέταρτου προγράμματος, αναδεικνύονται όμως ισορροπίες νομοθέτησης μεταξύ απαιτήσεων των δανειστών και κοινωνικών </w:t>
      </w:r>
      <w:r>
        <w:rPr>
          <w:rFonts w:eastAsia="Times New Roman" w:cs="Times New Roman"/>
          <w:szCs w:val="24"/>
        </w:rPr>
        <w:t>αναγκών που προέκυψαν από την επιμονή στις διαβουλεύσεις και τις συστηματικές προσπάθειες της Κυβέρνησης, οι οποίες οδήγησαν σε ικανοποιητικές ρυθμίσεις αρκετών θεμάτων μείζονος σημασίας.</w:t>
      </w:r>
    </w:p>
    <w:p w14:paraId="5470C17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Σύμφωνα με τις ορατές προβλέψεις, εγκαινιάζεται μια νέα εποχή για τη</w:t>
      </w:r>
      <w:r>
        <w:rPr>
          <w:rFonts w:eastAsia="Times New Roman" w:cs="Times New Roman"/>
          <w:szCs w:val="24"/>
        </w:rPr>
        <w:t>ν Ελλάδα, μια εποχή εξόδου από την πολυετή κρίση και τα μνημόνια. Η Κυβέρνησή μας, καλύπτοντας ελλείμ</w:t>
      </w:r>
      <w:r>
        <w:rPr>
          <w:rFonts w:eastAsia="Times New Roman" w:cs="Times New Roman"/>
          <w:szCs w:val="24"/>
        </w:rPr>
        <w:t>μ</w:t>
      </w:r>
      <w:r>
        <w:rPr>
          <w:rFonts w:eastAsia="Times New Roman" w:cs="Times New Roman"/>
          <w:szCs w:val="24"/>
        </w:rPr>
        <w:t>ατα κοινωνικής μέριμνας και επιλύοντας κληροδοτημένα προβλήματα δεκαετιών, επιχείρησε βαθιές τομές, με γνώμονα τη βιώσιμη ανάπτυξη και την κοινωνική δικαι</w:t>
      </w:r>
      <w:r>
        <w:rPr>
          <w:rFonts w:eastAsia="Times New Roman" w:cs="Times New Roman"/>
          <w:szCs w:val="24"/>
        </w:rPr>
        <w:t xml:space="preserve">οσύνη και με προτεραιότητα τη στήριξη των αδύναμων ομάδων και των συλλογικών αγαθών </w:t>
      </w:r>
      <w:r>
        <w:rPr>
          <w:rFonts w:eastAsia="Times New Roman" w:cs="Times New Roman"/>
          <w:szCs w:val="24"/>
        </w:rPr>
        <w:t>–</w:t>
      </w:r>
      <w:r>
        <w:rPr>
          <w:rFonts w:eastAsia="Times New Roman" w:cs="Times New Roman"/>
          <w:szCs w:val="24"/>
        </w:rPr>
        <w:t>υγεία, παιδεία και κοινωνική αλληλεγγύη</w:t>
      </w:r>
      <w:r>
        <w:rPr>
          <w:rFonts w:eastAsia="Times New Roman" w:cs="Times New Roman"/>
          <w:szCs w:val="24"/>
        </w:rPr>
        <w:t>–</w:t>
      </w:r>
      <w:r>
        <w:rPr>
          <w:rFonts w:eastAsia="Times New Roman" w:cs="Times New Roman"/>
          <w:szCs w:val="24"/>
        </w:rPr>
        <w:t xml:space="preserve"> καθώς και τη θεσμική εξυγίανση σε όλα τα επίπεδα.</w:t>
      </w:r>
    </w:p>
    <w:p w14:paraId="5470C17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Τα έτη 2016 και 2017 υλοποιήθηκαν πολιτικές και δράσεις στήριξης στοχευμένες σε </w:t>
      </w:r>
      <w:r>
        <w:rPr>
          <w:rFonts w:eastAsia="Times New Roman" w:cs="Times New Roman"/>
          <w:szCs w:val="24"/>
        </w:rPr>
        <w:t>ευάλωτες κοινωνικές ομάδες και προνοιακές πολιτικές για την αντιμετώπιση της κοινωνικής ανθρωπιστικής κρίσης, όπως το κοινωνικό εισόδημα αλληλεγγύης, τα οικογενειακά επιδόματα, τα σχολικά γεύματα, η ένταξη παιδιών ανέργων και φτωχών μητέρων σε βρεφονηπιακο</w:t>
      </w:r>
      <w:r>
        <w:rPr>
          <w:rFonts w:eastAsia="Times New Roman" w:cs="Times New Roman"/>
          <w:szCs w:val="24"/>
        </w:rPr>
        <w:t>ύς σταθμούς και η υγειονομική κάλυψη των ανασφάλιστων πολιτών.</w:t>
      </w:r>
    </w:p>
    <w:p w14:paraId="5470C17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Μετά από οκτώ χρόνια οικονομικής ύφεσης για πρώτη φορά η χώρα καταγράφει δημοσιονομικό πλεόνασμα, που αναμένεται να διατηρηθεί μεσοπρόθεσμα, ενώ υπερκαλύφθηκαν οι στόχοι των πρωτογενών πλεονασμ</w:t>
      </w:r>
      <w:r>
        <w:rPr>
          <w:rFonts w:eastAsia="Times New Roman" w:cs="Times New Roman"/>
          <w:szCs w:val="24"/>
        </w:rPr>
        <w:t>άτων.</w:t>
      </w:r>
    </w:p>
    <w:p w14:paraId="5470C17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Παρά τις δυσκολίες των τελευταίων ετών, για πρώτη φορά ίσως μας επιτρέπετε να ατενίζουμε το μέλλον με αισιοδοξία. Με τον δημοσιονομικό χώρο που δημιουργείται δίνεται η δυνατότητα το 2019 για μειώσεις φόρων που θα συμβάλλουν στην αύξηση του διαθέσιμου</w:t>
      </w:r>
      <w:r>
        <w:rPr>
          <w:rFonts w:eastAsia="Times New Roman" w:cs="Times New Roman"/>
          <w:szCs w:val="24"/>
        </w:rPr>
        <w:t xml:space="preserve"> εισοδήματος των νοικοκυριών, αλλά και για στοχευμένες ενέργειες κοινωνικής πολιτικής για όλους, για την καταπολέμηση της παιδικής φτώχειας και την επένδυση στο ανθρώπινο κεφάλαιο με ισονομία και δικαιοσύνη.</w:t>
      </w:r>
    </w:p>
    <w:p w14:paraId="5470C17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Με στόχο τη διατηρήσιμη μείωση της ανεργίας κυρί</w:t>
      </w:r>
      <w:r>
        <w:rPr>
          <w:rFonts w:eastAsia="Times New Roman" w:cs="Times New Roman"/>
          <w:szCs w:val="24"/>
        </w:rPr>
        <w:t>ως των νέων από το απαράδεκτο ποσοστό του 27%, που παραλάβαμε στο τέλος του 2014, έως το 14,3% που εκτιμάται ότι θα φτάσει το 2022. Παράλληλα το πραγματικό ΑΕΠ αναμένεται να αυξηθεί κατά 2% το 2018 σε ετήσια βάση</w:t>
      </w:r>
      <w:r>
        <w:rPr>
          <w:rFonts w:eastAsia="Times New Roman" w:cs="Times New Roman"/>
          <w:szCs w:val="24"/>
        </w:rPr>
        <w:t>,</w:t>
      </w:r>
      <w:r>
        <w:rPr>
          <w:rFonts w:eastAsia="Times New Roman" w:cs="Times New Roman"/>
          <w:szCs w:val="24"/>
        </w:rPr>
        <w:t xml:space="preserve"> με περαιτέρω οικονομική επιτάχυνση έως το </w:t>
      </w:r>
      <w:r>
        <w:rPr>
          <w:rFonts w:eastAsia="Times New Roman" w:cs="Times New Roman"/>
          <w:szCs w:val="24"/>
        </w:rPr>
        <w:t>2021, λόγω θετικής συνεισφοράς των επενδύσεων, ενώ προβλέπεται ο επαναπροσδιορισμός του κατώτατου μισθού. Με το παρόν νομοσχέδιο συνεχίζουμε αυτή την προσπάθεια.</w:t>
      </w:r>
    </w:p>
    <w:p w14:paraId="5470C17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σταθώ επιλεκτικά σε ορισμένες ρυθμίσεις με θετικό κοινωνικό πρόσημο. Υπάρχουν</w:t>
      </w:r>
      <w:r>
        <w:rPr>
          <w:rFonts w:eastAsia="Times New Roman" w:cs="Times New Roman"/>
          <w:szCs w:val="24"/>
        </w:rPr>
        <w:t xml:space="preserve"> στο νομοσχέδιο προς ψήφιση δύο μέτρα, τα οποία, ενώ μοιάζουν ασύνδετα μεταξύ τους, στην ουσία πρόκειται για δύο μέτρα που είναι βαθιά κοινωνικά: </w:t>
      </w:r>
      <w:r>
        <w:rPr>
          <w:rFonts w:eastAsia="Times New Roman" w:cs="Times New Roman"/>
          <w:szCs w:val="24"/>
        </w:rPr>
        <w:t>η</w:t>
      </w:r>
      <w:r>
        <w:rPr>
          <w:rFonts w:eastAsia="Times New Roman" w:cs="Times New Roman"/>
          <w:szCs w:val="24"/>
        </w:rPr>
        <w:t xml:space="preserve"> επαναφορά της ενιαίας τιμής βιβλίου καθώς και η επέκταση του μέτρου των σχολικών γευμάτων σε όλα τα δημοτικά</w:t>
      </w:r>
      <w:r>
        <w:rPr>
          <w:rFonts w:eastAsia="Times New Roman" w:cs="Times New Roman"/>
          <w:szCs w:val="24"/>
        </w:rPr>
        <w:t xml:space="preserve"> σχολεία της χώρας.</w:t>
      </w:r>
    </w:p>
    <w:p w14:paraId="5470C17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επαναφορά της ενιαίας τιμής βιβλίου, η οποία υπήρχε στη χώρα μας, όπως και στις περισσότερες ευρωπαϊκές χώρες</w:t>
      </w:r>
      <w:r>
        <w:rPr>
          <w:rFonts w:eastAsia="Times New Roman" w:cs="Times New Roman"/>
          <w:szCs w:val="24"/>
        </w:rPr>
        <w:t>,</w:t>
      </w:r>
      <w:r>
        <w:rPr>
          <w:rFonts w:eastAsia="Times New Roman" w:cs="Times New Roman"/>
          <w:szCs w:val="24"/>
        </w:rPr>
        <w:t xml:space="preserve"> και καταργήθηκε εν μία νυκτί από όσους σήμερα βρίσκονται απέναντι σε αυτό το νομοσχέδιο, είναι ίσως εύκολο </w:t>
      </w:r>
      <w:r>
        <w:rPr>
          <w:rFonts w:eastAsia="Times New Roman" w:cs="Times New Roman"/>
          <w:szCs w:val="24"/>
        </w:rPr>
        <w:t>να σκεφτεί κάποιος ότι ευνοούνται οι μεγάλοι εκδοτικοί οίκοι.</w:t>
      </w:r>
    </w:p>
    <w:p w14:paraId="5470C17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Κι όμως, διαβάζοντας σωστά τους αριθμούς των ετών που πέρασαν χωρίς ενιαία τιμή, θα δούμε μικρούς εκδότες και βιβλιοπωλεία να κλείνουν μη αντέχοντας τον ανταγωνισμό, συγγραφείς με σημαντικό αποτ</w:t>
      </w:r>
      <w:r>
        <w:rPr>
          <w:rFonts w:eastAsia="Times New Roman" w:cs="Times New Roman"/>
          <w:szCs w:val="24"/>
        </w:rPr>
        <w:t>ύπωμα στη λογοτεχνία και στον πολιτισμό να μη βρίσκουν πια εκδότη, γιατί τα βιβλία τους θεωρούνται δύσκολα και για λίγους, επομένως μη εμπορικά.</w:t>
      </w:r>
    </w:p>
    <w:p w14:paraId="5470C17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Όμως, η γλώσσα, ο πολιτισμός, η εκπαίδευση, η πολυμορφία του δημόσιου διαλόγου και της ίδιας της </w:t>
      </w:r>
      <w:r>
        <w:rPr>
          <w:rFonts w:eastAsia="Times New Roman" w:cs="Times New Roman"/>
          <w:szCs w:val="24"/>
        </w:rPr>
        <w:t>δ</w:t>
      </w:r>
      <w:r>
        <w:rPr>
          <w:rFonts w:eastAsia="Times New Roman" w:cs="Times New Roman"/>
          <w:szCs w:val="24"/>
        </w:rPr>
        <w:t>ημοκρατίας έχ</w:t>
      </w:r>
      <w:r>
        <w:rPr>
          <w:rFonts w:eastAsia="Times New Roman" w:cs="Times New Roman"/>
          <w:szCs w:val="24"/>
        </w:rPr>
        <w:t>ει ανάγκη από ισορροπία</w:t>
      </w:r>
      <w:r>
        <w:rPr>
          <w:rFonts w:eastAsia="Times New Roman" w:cs="Times New Roman"/>
          <w:szCs w:val="24"/>
        </w:rPr>
        <w:t>,</w:t>
      </w:r>
      <w:r>
        <w:rPr>
          <w:rFonts w:eastAsia="Times New Roman" w:cs="Times New Roman"/>
          <w:szCs w:val="24"/>
        </w:rPr>
        <w:t xml:space="preserve"> η οποία δεν μπορεί να επιτευχθεί με την ελεύθερη και εν τέλει δεσμευμένη και υποτελή λειτουργία της αγοράς.</w:t>
      </w:r>
    </w:p>
    <w:p w14:paraId="5470C17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Αλλά με το νομοσχέδιο που θα ψηφιστεί αύριο η Κυβέρνηση τολμάει ακόμη περισσότερο, επανεντάσσει σε πλήρες καθεστώς ενιαίας </w:t>
      </w:r>
      <w:r>
        <w:rPr>
          <w:rFonts w:eastAsia="Times New Roman" w:cs="Times New Roman"/>
          <w:szCs w:val="24"/>
        </w:rPr>
        <w:t>τιμής την επανέκδοση εξαντλημένων βιβλίων, όχι ευπώλητων ή με αργό κύκλο ζωής, σημαντικών όμως για τη βιβλιογραφία της ελληνικής γλώσσας.</w:t>
      </w:r>
    </w:p>
    <w:p w14:paraId="5470C17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Είμαστε σίγουροι ότι απόψε και αύριο θα δώσουμε μια ανάσα στον μικρό εκδότη, στον απομακρυσμένο βιβλιοπώλη</w:t>
      </w:r>
      <w:r>
        <w:rPr>
          <w:rFonts w:eastAsia="Times New Roman" w:cs="Times New Roman"/>
          <w:szCs w:val="24"/>
        </w:rPr>
        <w:t>,</w:t>
      </w:r>
      <w:r>
        <w:rPr>
          <w:rFonts w:eastAsia="Times New Roman" w:cs="Times New Roman"/>
          <w:szCs w:val="24"/>
        </w:rPr>
        <w:t xml:space="preserve"> που αγωνίζ</w:t>
      </w:r>
      <w:r>
        <w:rPr>
          <w:rFonts w:eastAsia="Times New Roman" w:cs="Times New Roman"/>
          <w:szCs w:val="24"/>
        </w:rPr>
        <w:t>εται να επιβιώσει, στον ακούραστο πνευματικό άνθρωπο</w:t>
      </w:r>
      <w:r>
        <w:rPr>
          <w:rFonts w:eastAsia="Times New Roman" w:cs="Times New Roman"/>
          <w:szCs w:val="24"/>
        </w:rPr>
        <w:t>,</w:t>
      </w:r>
      <w:r>
        <w:rPr>
          <w:rFonts w:eastAsia="Times New Roman" w:cs="Times New Roman"/>
          <w:szCs w:val="24"/>
        </w:rPr>
        <w:t xml:space="preserve"> που ακουμπάει τις σκέψεις του πάνω στο χαρτί και τις μοιράζεται μαζί μας.</w:t>
      </w:r>
    </w:p>
    <w:p w14:paraId="5470C17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δεύτερο σημείο που θα ήθελα να σταθώ είναι τα σχολικά γεύματα, ως αναγκαίο αντιστάθμισμα στην κρίση των τελευταίων ετών, η οπ</w:t>
      </w:r>
      <w:r>
        <w:rPr>
          <w:rFonts w:eastAsia="Times New Roman" w:cs="Times New Roman"/>
          <w:szCs w:val="24"/>
        </w:rPr>
        <w:t>οία επεκτείνεται σε όλα τα δημοτικά σχολεία της χώρας και ιδιαίτερα σε περιοχές και σχολεία που φιλοξενούν πληθυσμούς που βρίσκονται σε καθεστώς φτώχειας.</w:t>
      </w:r>
    </w:p>
    <w:p w14:paraId="5470C17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Ούτε ένα παιδί δεν θα πρέπει να στερείται τη βασική τροφή. Το μέτρο έρχεται να προστεθεί σε μια σειρά</w:t>
      </w:r>
      <w:r>
        <w:rPr>
          <w:rFonts w:eastAsia="Times New Roman" w:cs="Times New Roman"/>
          <w:szCs w:val="24"/>
        </w:rPr>
        <w:t xml:space="preserve"> άλλων</w:t>
      </w:r>
      <w:r>
        <w:rPr>
          <w:rFonts w:eastAsia="Times New Roman" w:cs="Times New Roman"/>
          <w:szCs w:val="24"/>
        </w:rPr>
        <w:t>,</w:t>
      </w:r>
      <w:r>
        <w:rPr>
          <w:rFonts w:eastAsia="Times New Roman" w:cs="Times New Roman"/>
          <w:szCs w:val="24"/>
        </w:rPr>
        <w:t xml:space="preserve"> με στόχο τη στήριξη της οικογένειας. Πιο ειδικά, παρέχεται ισχυρή στήριξη στην πλειονότητα των οικογενειών με χαμηλά και μεσαία εισοδήματα.</w:t>
      </w:r>
    </w:p>
    <w:p w14:paraId="5470C18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επίδομα στέγασης προϋπολογισμένου συνολικού ποσού 600 εκατομμυρίων ευρώ θα αποτελέσει ανάσα για χιλιάδες </w:t>
      </w:r>
      <w:r>
        <w:rPr>
          <w:rFonts w:eastAsia="Times New Roman" w:cs="Times New Roman"/>
          <w:szCs w:val="24"/>
        </w:rPr>
        <w:t>νοικοκυριά, είτε για το ενοίκιο της κύριας κατοικίας τους είτε για τη δόση δανείου για την απόκτηση ιδιόκτητης πρώτης κατοικίας.</w:t>
      </w:r>
    </w:p>
    <w:p w14:paraId="5470C18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σημαντική θεωρώ τη διάταξη του νομοσχεδίου που αναφέρεται, επίσης, στα άτομα με αναπηρία. Μειώνονται οι μετακινήσεις </w:t>
      </w:r>
      <w:r>
        <w:rPr>
          <w:rFonts w:eastAsia="Times New Roman" w:cs="Times New Roman"/>
          <w:szCs w:val="24"/>
        </w:rPr>
        <w:t>και η ταλαιπωρία τους στην απονομή των προνοιακών επιδομάτων με φιλικό πληροφοριακό σύστημα και υποστήριξη από τα διακόσια σαράντα κέντρα κοινότητας στους δήμους όλης της χώρας και στις περιφερειακές διευθύνσεις του ΟΠΕΚΑ. Εξασφαλίζεται η διαφάνεια και η δ</w:t>
      </w:r>
      <w:r>
        <w:rPr>
          <w:rFonts w:eastAsia="Times New Roman" w:cs="Times New Roman"/>
          <w:szCs w:val="24"/>
        </w:rPr>
        <w:t>υνατότητα ελέγχου των πραγματικών αναγκών των Α</w:t>
      </w:r>
      <w:r>
        <w:rPr>
          <w:rFonts w:eastAsia="Times New Roman" w:cs="Times New Roman"/>
          <w:szCs w:val="24"/>
        </w:rPr>
        <w:t>Μ</w:t>
      </w:r>
      <w:r>
        <w:rPr>
          <w:rFonts w:eastAsia="Times New Roman" w:cs="Times New Roman"/>
          <w:szCs w:val="24"/>
        </w:rPr>
        <w:t>ΕΑ.</w:t>
      </w:r>
    </w:p>
    <w:p w14:paraId="5470C182"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η θεσμοθέτηση υποχρέωσης εγγραφής στο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Α</w:t>
      </w:r>
      <w:r>
        <w:rPr>
          <w:rFonts w:eastAsia="Times New Roman" w:cs="Times New Roman"/>
          <w:szCs w:val="24"/>
        </w:rPr>
        <w:t>νέργων του ΟΑΕΔ όλων των ανέργων δικαιούχων του ΚΕΑ διευκολύνει την ένταξή τους σε προγράμματα ενεργοποίησης της αγοράς εργασίας, κατάρτισης, επαν</w:t>
      </w:r>
      <w:r>
        <w:rPr>
          <w:rFonts w:eastAsia="Times New Roman" w:cs="Times New Roman"/>
          <w:szCs w:val="24"/>
        </w:rPr>
        <w:t>εκπαίδευσης, απασχόλησης.</w:t>
      </w:r>
    </w:p>
    <w:p w14:paraId="5470C183" w14:textId="77777777" w:rsidR="001F594C" w:rsidRDefault="008C7D1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συνηθίζω να λέω ότι εμείς είμαστε εδώ και για τα δύσκολα. </w:t>
      </w:r>
      <w:r w:rsidRPr="00AC526C">
        <w:rPr>
          <w:rFonts w:eastAsia="Times New Roman" w:cs="Times New Roman"/>
          <w:szCs w:val="24"/>
        </w:rPr>
        <w:t>Όμως</w:t>
      </w:r>
      <w:r>
        <w:rPr>
          <w:rFonts w:eastAsia="Times New Roman" w:cs="Times New Roman"/>
          <w:szCs w:val="24"/>
        </w:rPr>
        <w:t>, είμαστε εδώ και για να κάνουμε πράξη όσα υποσχεθήκαμε. Όλα αυτά τα</w:t>
      </w:r>
      <w:r>
        <w:rPr>
          <w:rFonts w:eastAsia="Times New Roman" w:cs="Times New Roman"/>
          <w:szCs w:val="24"/>
        </w:rPr>
        <w:t xml:space="preserve"> θετικά</w:t>
      </w:r>
      <w:r>
        <w:rPr>
          <w:rFonts w:eastAsia="Times New Roman" w:cs="Times New Roman"/>
          <w:szCs w:val="24"/>
        </w:rPr>
        <w:t xml:space="preserve"> μέτρα του νομοσχεδίου τα υποσχεθήκαμε, ήταν δίκαια και έγιναν πράξη. </w:t>
      </w:r>
    </w:p>
    <w:p w14:paraId="5470C184"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r>
        <w:rPr>
          <w:rFonts w:eastAsia="Times New Roman" w:cs="Times New Roman"/>
          <w:szCs w:val="24"/>
        </w:rPr>
        <w:t xml:space="preserve"> </w:t>
      </w:r>
    </w:p>
    <w:p w14:paraId="5470C185" w14:textId="77777777" w:rsidR="001F594C" w:rsidRDefault="008C7D1C">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5470C186" w14:textId="77777777" w:rsidR="001F594C" w:rsidRDefault="008C7D1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 Κατσαβριά.</w:t>
      </w:r>
    </w:p>
    <w:p w14:paraId="5470C187"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κ. Λαμπρούλης έχει τον λόγο για πέντε λεπτά. Θα μου πείτε ότ</w:t>
      </w:r>
      <w:r>
        <w:rPr>
          <w:rFonts w:eastAsia="Times New Roman" w:cs="Times New Roman"/>
          <w:szCs w:val="24"/>
        </w:rPr>
        <w:t>ι είναι λίγος ο χρόνος, αλλά με καταλαβαίνετε τουλάχιστον περισσότερο από τους υπόλοιπους.</w:t>
      </w:r>
    </w:p>
    <w:p w14:paraId="5470C188"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sidRPr="00B508B1">
        <w:rPr>
          <w:rFonts w:eastAsia="Times New Roman" w:cs="Times New Roman"/>
          <w:b/>
          <w:szCs w:val="24"/>
        </w:rPr>
        <w:t xml:space="preserve"> Αντιπρόεδρος της Βουλής):</w:t>
      </w:r>
      <w:r>
        <w:rPr>
          <w:rFonts w:eastAsia="Times New Roman" w:cs="Times New Roman"/>
          <w:szCs w:val="24"/>
        </w:rPr>
        <w:t xml:space="preserve"> Ναι, </w:t>
      </w:r>
      <w:r w:rsidRPr="00A341B8">
        <w:rPr>
          <w:rFonts w:eastAsia="Times New Roman" w:cs="Times New Roman"/>
          <w:szCs w:val="24"/>
        </w:rPr>
        <w:t>κύριε Πρόεδρε,</w:t>
      </w:r>
      <w:r>
        <w:rPr>
          <w:rFonts w:eastAsia="Times New Roman" w:cs="Times New Roman"/>
          <w:szCs w:val="24"/>
        </w:rPr>
        <w:t xml:space="preserve"> θα κάνω την αντίστοιχη προσπάθεια. </w:t>
      </w:r>
    </w:p>
    <w:p w14:paraId="5470C189"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Τα νέα βάρβαρα μέτρα που προωθεί η </w:t>
      </w:r>
      <w:r w:rsidRPr="001850F1">
        <w:rPr>
          <w:rFonts w:eastAsia="Times New Roman" w:cs="Times New Roman"/>
          <w:szCs w:val="24"/>
        </w:rPr>
        <w:t>Κυβέρνηση</w:t>
      </w:r>
      <w:r>
        <w:rPr>
          <w:rFonts w:eastAsia="Times New Roman" w:cs="Times New Roman"/>
          <w:szCs w:val="24"/>
        </w:rPr>
        <w:t xml:space="preserve">, τα οποία θα </w:t>
      </w:r>
      <w:r>
        <w:rPr>
          <w:rFonts w:eastAsia="Times New Roman" w:cs="Times New Roman"/>
          <w:szCs w:val="24"/>
        </w:rPr>
        <w:t>προστεθούν σε όλα τα προηγούμενα, επιβεβαιώνουν ότι η δίκαιη ανάπτυξη της καπιταλιστικής κερδοφορίας, όχι μόνο δεν φέρνει ανάκτηση απωλειών για τους εργαζόμενους και τον λαό, αλλά προϋποθέτει ένταση της αντιλαϊκής επίθεσης.</w:t>
      </w:r>
    </w:p>
    <w:p w14:paraId="5470C18A"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Αυτή είναι η εικόνα μετά την τυπ</w:t>
      </w:r>
      <w:r>
        <w:rPr>
          <w:rFonts w:eastAsia="Times New Roman" w:cs="Times New Roman"/>
          <w:szCs w:val="24"/>
        </w:rPr>
        <w:t xml:space="preserve">ική ολοκλήρωση του τρίτου μνημονίου, με την </w:t>
      </w:r>
      <w:r w:rsidRPr="001850F1">
        <w:rPr>
          <w:rFonts w:eastAsia="Times New Roman" w:cs="Times New Roman"/>
          <w:szCs w:val="24"/>
        </w:rPr>
        <w:t>Κυβέρνηση</w:t>
      </w:r>
      <w:r>
        <w:rPr>
          <w:rFonts w:eastAsia="Times New Roman" w:cs="Times New Roman"/>
          <w:szCs w:val="24"/>
        </w:rPr>
        <w:t xml:space="preserve"> να προσπαθεί προκλητικά να παρουσιάσει το αφήγημα της μαγικής εικόνας της επόμενης ημέρας, προβάλλοντας τα περιβόητα αντίμετρα που τάχα θα απαλύνουν τις εργατικές λαϊκές οικογένειες από τις συνέπειες τη</w:t>
      </w:r>
      <w:r>
        <w:rPr>
          <w:rFonts w:eastAsia="Times New Roman" w:cs="Times New Roman"/>
          <w:szCs w:val="24"/>
        </w:rPr>
        <w:t xml:space="preserve">ς αντεργατικής, αντιλαϊκής </w:t>
      </w:r>
      <w:r w:rsidRPr="00911877">
        <w:rPr>
          <w:rFonts w:eastAsia="Times New Roman" w:cs="Times New Roman"/>
          <w:szCs w:val="24"/>
        </w:rPr>
        <w:t>πολιτική</w:t>
      </w:r>
      <w:r>
        <w:rPr>
          <w:rFonts w:eastAsia="Times New Roman" w:cs="Times New Roman"/>
          <w:szCs w:val="24"/>
        </w:rPr>
        <w:t xml:space="preserve">ς. Πρόκειται για αντίμετρα, προϋπόθεση των οποίων είναι τα «ματωμένα» πλεονάσματα και </w:t>
      </w:r>
      <w:r>
        <w:rPr>
          <w:rFonts w:eastAsia="Times New Roman" w:cs="Times New Roman"/>
          <w:szCs w:val="24"/>
        </w:rPr>
        <w:t>τα οποία</w:t>
      </w:r>
      <w:r>
        <w:rPr>
          <w:rFonts w:eastAsia="Times New Roman" w:cs="Times New Roman"/>
          <w:szCs w:val="24"/>
        </w:rPr>
        <w:t xml:space="preserve"> στην πραγματικότητα είναι μέτρα διαχείρισης των συνεπειών της ίδιας της αντιλαϊκής αντεργατικής </w:t>
      </w:r>
      <w:r w:rsidRPr="00911877">
        <w:rPr>
          <w:rFonts w:eastAsia="Times New Roman" w:cs="Times New Roman"/>
          <w:szCs w:val="24"/>
        </w:rPr>
        <w:t>πολιτική</w:t>
      </w:r>
      <w:r>
        <w:rPr>
          <w:rFonts w:eastAsia="Times New Roman" w:cs="Times New Roman"/>
          <w:szCs w:val="24"/>
        </w:rPr>
        <w:t xml:space="preserve">ς που η </w:t>
      </w:r>
      <w:r w:rsidRPr="001850F1">
        <w:rPr>
          <w:rFonts w:eastAsia="Times New Roman" w:cs="Times New Roman"/>
          <w:szCs w:val="24"/>
        </w:rPr>
        <w:t>Κυβέρνηση</w:t>
      </w:r>
      <w:r>
        <w:rPr>
          <w:rFonts w:eastAsia="Times New Roman" w:cs="Times New Roman"/>
          <w:szCs w:val="24"/>
        </w:rPr>
        <w:t xml:space="preserve"> υλοπ</w:t>
      </w:r>
      <w:r>
        <w:rPr>
          <w:rFonts w:eastAsia="Times New Roman" w:cs="Times New Roman"/>
          <w:szCs w:val="24"/>
        </w:rPr>
        <w:t>οιεί. Είναι μέτρα και αντίμετρα που αποτελούν τις δύο πλευρές του ίδιου αντιλαϊκού σχεδίου</w:t>
      </w:r>
      <w:r>
        <w:rPr>
          <w:rFonts w:eastAsia="Times New Roman" w:cs="Times New Roman"/>
          <w:szCs w:val="24"/>
        </w:rPr>
        <w:t>,</w:t>
      </w:r>
      <w:r>
        <w:rPr>
          <w:rFonts w:eastAsia="Times New Roman" w:cs="Times New Roman"/>
          <w:szCs w:val="24"/>
        </w:rPr>
        <w:t xml:space="preserve"> που στο διηνεκές θα έχει κόφτες και μνημόνια διαρκείας για τις λαϊκές οικογένειες.</w:t>
      </w:r>
    </w:p>
    <w:p w14:paraId="5470C18B"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Έτσι, για παράδειγμα, η μηδενική συμμετοχή με την επιλογή γενόσημου φαρμάκου δεν </w:t>
      </w:r>
      <w:r>
        <w:rPr>
          <w:rFonts w:eastAsia="Times New Roman" w:cs="Times New Roman"/>
          <w:szCs w:val="24"/>
        </w:rPr>
        <w:t>σημαίνει ότι οι ασθενείς δεν θα πληρώνουν, διότι ισχύει και εδώ η ασφαλιστική τιμή</w:t>
      </w:r>
      <w:r>
        <w:rPr>
          <w:rFonts w:eastAsia="Times New Roman" w:cs="Times New Roman"/>
          <w:szCs w:val="24"/>
        </w:rPr>
        <w:t>,</w:t>
      </w:r>
      <w:r>
        <w:rPr>
          <w:rFonts w:eastAsia="Times New Roman" w:cs="Times New Roman"/>
          <w:szCs w:val="24"/>
        </w:rPr>
        <w:t xml:space="preserve"> η οποία δεν ταυτίζεται με τη λαϊκή τιμή και τη διαφορά θα την πληρώνει ο ασθενής. Οπότε, είναι άλλο 0% συμμετοχή και άλλο το δωρεάν φάρμακο. </w:t>
      </w:r>
    </w:p>
    <w:p w14:paraId="5470C18C" w14:textId="77777777" w:rsidR="001F594C" w:rsidRDefault="008C7D1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ακόμα και η κάλυψη των π</w:t>
      </w:r>
      <w:r>
        <w:rPr>
          <w:rFonts w:eastAsia="Times New Roman" w:cs="Times New Roman"/>
          <w:szCs w:val="24"/>
        </w:rPr>
        <w:t xml:space="preserve">ερίπου 5 </w:t>
      </w:r>
      <w:r w:rsidRPr="00E6430E">
        <w:rPr>
          <w:rFonts w:eastAsia="Times New Roman" w:cs="Times New Roman"/>
          <w:szCs w:val="24"/>
        </w:rPr>
        <w:t>εκατομμ</w:t>
      </w:r>
      <w:r>
        <w:rPr>
          <w:rFonts w:eastAsia="Times New Roman" w:cs="Times New Roman"/>
          <w:szCs w:val="24"/>
        </w:rPr>
        <w:t xml:space="preserve">υρίων, όπως αναφέρεται και στη έκθεση του </w:t>
      </w:r>
      <w:r w:rsidRPr="00823F09">
        <w:rPr>
          <w:rFonts w:eastAsia="Times New Roman" w:cs="Times New Roman"/>
          <w:szCs w:val="24"/>
        </w:rPr>
        <w:t>νομοσχέδιο</w:t>
      </w:r>
      <w:r>
        <w:rPr>
          <w:rFonts w:eastAsia="Times New Roman" w:cs="Times New Roman"/>
          <w:szCs w:val="24"/>
        </w:rPr>
        <w:t>υ</w:t>
      </w:r>
      <w:r>
        <w:rPr>
          <w:rFonts w:eastAsia="Times New Roman" w:cs="Times New Roman"/>
          <w:szCs w:val="24"/>
        </w:rPr>
        <w:t xml:space="preserve">, του συγκεκριμένου αντίμετρου δεν καλύπτεται από τον κρατικό προϋπολογισμό, αλλά είτε από άλλα έσοδα του ΕΟΠΥΥ είτε πιθανόν από το χαράτσι στους φαρμακοποιούς. </w:t>
      </w:r>
    </w:p>
    <w:p w14:paraId="5470C18D"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βαπτίζει η </w:t>
      </w:r>
      <w:r w:rsidRPr="001850F1">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αντίμετρο</w:t>
      </w:r>
      <w:r>
        <w:rPr>
          <w:rFonts w:eastAsia="Times New Roman" w:cs="Times New Roman"/>
          <w:szCs w:val="24"/>
        </w:rPr>
        <w:t>»</w:t>
      </w:r>
      <w:r>
        <w:rPr>
          <w:rFonts w:eastAsia="Times New Roman" w:cs="Times New Roman"/>
          <w:szCs w:val="24"/>
        </w:rPr>
        <w:t xml:space="preserve">, κερνώντας με ξένα κόλλυβα, την ίδια ώρα που η βιοτική φαρμακευτική δαπάνη έχει εκτοξευθεί, ως αποτέλεσμα της αντιλαϊκής </w:t>
      </w:r>
      <w:r w:rsidRPr="00911877">
        <w:rPr>
          <w:rFonts w:eastAsia="Times New Roman" w:cs="Times New Roman"/>
          <w:szCs w:val="24"/>
        </w:rPr>
        <w:t>πολιτική</w:t>
      </w:r>
      <w:r>
        <w:rPr>
          <w:rFonts w:eastAsia="Times New Roman" w:cs="Times New Roman"/>
          <w:szCs w:val="24"/>
        </w:rPr>
        <w:t xml:space="preserve">ς και στο φάρμακο και στην υγεία κατ’ επέκταση, ενώ οι νέες περικοπές των συντάξεων θα δυσκολέψουν ακόμα </w:t>
      </w:r>
      <w:r>
        <w:rPr>
          <w:rFonts w:eastAsia="Times New Roman" w:cs="Times New Roman"/>
          <w:szCs w:val="24"/>
        </w:rPr>
        <w:t>περισσότερο σε πολλούς συνταξιούχους την πρόσβασή τους σε φάρμακα που έχουν ανάγκη, πόσ</w:t>
      </w:r>
      <w:r>
        <w:rPr>
          <w:rFonts w:eastAsia="Times New Roman" w:cs="Times New Roman"/>
          <w:szCs w:val="24"/>
        </w:rPr>
        <w:t>ω</w:t>
      </w:r>
      <w:r>
        <w:rPr>
          <w:rFonts w:eastAsia="Times New Roman" w:cs="Times New Roman"/>
          <w:szCs w:val="24"/>
        </w:rPr>
        <w:t xml:space="preserve"> μάλλον σε ακριβότερες υπηρεσίες, μέσα από το εμπορευματοποιημένο, ιδιωτικοποιημένο σύστημα υγείας.</w:t>
      </w:r>
    </w:p>
    <w:p w14:paraId="5470C18E"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Για παράδειγμα, η ηλεκτρονική εγγραφή για τους νέους δικαιούχους των</w:t>
      </w:r>
      <w:r>
        <w:rPr>
          <w:rFonts w:eastAsia="Times New Roman" w:cs="Times New Roman"/>
          <w:szCs w:val="24"/>
        </w:rPr>
        <w:t xml:space="preserve"> ατόμων με αναπηρία δεν αφορά απλά ως μέτρο τη διευκόλυνση καταγραφής τους, αλλά το με ποιες παροχές και δικαιώματα διασυνδέεται αυτό το σύστημα, αφού η </w:t>
      </w:r>
      <w:r w:rsidRPr="00911877">
        <w:rPr>
          <w:rFonts w:eastAsia="Times New Roman" w:cs="Times New Roman"/>
          <w:szCs w:val="24"/>
        </w:rPr>
        <w:t>πολιτική</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ς προβλέπει χαμηλούς προϋπολογισμούς για την πρόνοια, παροχές πολύ πίσω από τις α</w:t>
      </w:r>
      <w:r>
        <w:rPr>
          <w:rFonts w:eastAsia="Times New Roman" w:cs="Times New Roman"/>
          <w:szCs w:val="24"/>
        </w:rPr>
        <w:t>νάγκες και επιδόματα επιπέδου φτωχοκομείου για τις πιο ακραίες περιπτώσεις.</w:t>
      </w:r>
    </w:p>
    <w:p w14:paraId="5470C18F"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Αλήθεια, η αξιοποίηση της έννοιας της λειτουργικότητας θα λειτουργήσει ή όχι ως ένα επιπλέον εργαλείο περικοπής των αναπηρικών επιδομάτων, παροχών και τα λοιπά; Αφού με αυτό το κρι</w:t>
      </w:r>
      <w:r>
        <w:rPr>
          <w:rFonts w:eastAsia="Times New Roman" w:cs="Times New Roman"/>
          <w:szCs w:val="24"/>
        </w:rPr>
        <w:t>τήριο το αν και σε τι ύψος θα παίρνουν επίδομα ή σύνταξη οι ανάπηροι δεν θα εξαρτάται μόνο από το ποσοστό αναπηρίας, αλλά θα συνυπολογίζεται και η δυνατότητα του ανάπηρου να δουλέψει, η κοινωνικότητά του, το μορφωτικό του επίπεδο, οι δυνατότητες που έχει λ</w:t>
      </w:r>
      <w:r>
        <w:rPr>
          <w:rFonts w:eastAsia="Times New Roman" w:cs="Times New Roman"/>
          <w:szCs w:val="24"/>
        </w:rPr>
        <w:t xml:space="preserve">όγω </w:t>
      </w:r>
      <w:r w:rsidRPr="00A42664">
        <w:rPr>
          <w:rFonts w:eastAsia="Times New Roman" w:cs="Times New Roman"/>
          <w:szCs w:val="24"/>
        </w:rPr>
        <w:t>οικονομ</w:t>
      </w:r>
      <w:r>
        <w:rPr>
          <w:rFonts w:eastAsia="Times New Roman" w:cs="Times New Roman"/>
          <w:szCs w:val="24"/>
        </w:rPr>
        <w:t>ικής και οικογενειακής κατάστασης να αντιμετωπίζει μια σειρά από καθημερινά προβλήματα που απορρέουν και από το είδος της αναπηρίας.</w:t>
      </w:r>
    </w:p>
    <w:p w14:paraId="5470C190" w14:textId="77777777" w:rsidR="001F594C" w:rsidRDefault="008C7D1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2F7918">
        <w:rPr>
          <w:rFonts w:eastAsia="Times New Roman" w:cs="Times New Roman"/>
          <w:szCs w:val="24"/>
        </w:rPr>
        <w:t xml:space="preserve">το </w:t>
      </w:r>
      <w:r>
        <w:rPr>
          <w:rFonts w:eastAsia="Times New Roman" w:cs="Times New Roman"/>
          <w:szCs w:val="24"/>
        </w:rPr>
        <w:t>περιεχόμενο εμπεριέχει η λεγόμενη «α</w:t>
      </w:r>
      <w:r w:rsidRPr="007B72FA">
        <w:rPr>
          <w:rFonts w:eastAsia="Times New Roman" w:cs="Times New Roman"/>
          <w:szCs w:val="24"/>
        </w:rPr>
        <w:t>ποϊατροποίηση</w:t>
      </w:r>
      <w:r>
        <w:rPr>
          <w:rFonts w:eastAsia="Times New Roman" w:cs="Times New Roman"/>
          <w:szCs w:val="24"/>
        </w:rPr>
        <w:t>» του κριτηρίου παροχής αναπηρικών συντάξεων και επιδομ</w:t>
      </w:r>
      <w:r>
        <w:rPr>
          <w:rFonts w:eastAsia="Times New Roman" w:cs="Times New Roman"/>
          <w:szCs w:val="24"/>
        </w:rPr>
        <w:t>άτων. Στην πράξη ακόμα και αυτές τις σημερινές περικομμένες παροχές προς τους ανάπηρους θα μπορούν να τις παίρνουν όσοι εντάσσονται κυρίως στη βαριά αναπηρία, σε συνδυασμό με την ανυπαρξία άλλου εισοδήματος, οικογενειακής στήριξης, περιουσιακών στοιχείων κ</w:t>
      </w:r>
      <w:r>
        <w:rPr>
          <w:rFonts w:eastAsia="Times New Roman" w:cs="Times New Roman"/>
          <w:szCs w:val="24"/>
        </w:rPr>
        <w:t>αι λοιπά.</w:t>
      </w:r>
    </w:p>
    <w:p w14:paraId="5470C191" w14:textId="77777777" w:rsidR="001F594C" w:rsidRDefault="008C7D1C">
      <w:pPr>
        <w:spacing w:line="600" w:lineRule="auto"/>
        <w:ind w:firstLine="720"/>
        <w:contextualSpacing/>
        <w:jc w:val="both"/>
        <w:rPr>
          <w:rFonts w:eastAsia="Times New Roman" w:cs="Times New Roman"/>
          <w:szCs w:val="24"/>
        </w:rPr>
      </w:pPr>
      <w:r w:rsidRPr="00676547">
        <w:rPr>
          <w:rFonts w:eastAsia="Times New Roman" w:cs="Times New Roman"/>
          <w:szCs w:val="24"/>
        </w:rPr>
        <w:t>Έτσι το κριτήριο της λειτουργικότητας έρχεται να εξειδικεύσει στο</w:t>
      </w:r>
      <w:r>
        <w:rPr>
          <w:rFonts w:eastAsia="Times New Roman" w:cs="Times New Roman"/>
          <w:szCs w:val="24"/>
        </w:rPr>
        <w:t>ν</w:t>
      </w:r>
      <w:r w:rsidRPr="00676547">
        <w:rPr>
          <w:rFonts w:eastAsia="Times New Roman" w:cs="Times New Roman"/>
          <w:szCs w:val="24"/>
        </w:rPr>
        <w:t xml:space="preserve"> χώρο των αναπήρων την πολιτική του εξορθολογισμού των κρατικών δαπανών, δ</w:t>
      </w:r>
      <w:r>
        <w:rPr>
          <w:rFonts w:eastAsia="Times New Roman" w:cs="Times New Roman"/>
          <w:szCs w:val="24"/>
        </w:rPr>
        <w:t>ηλαδή</w:t>
      </w:r>
      <w:r w:rsidRPr="00676547">
        <w:rPr>
          <w:rFonts w:eastAsia="Times New Roman" w:cs="Times New Roman"/>
          <w:szCs w:val="24"/>
        </w:rPr>
        <w:t xml:space="preserve"> των περικοπών με σοβαρές επιπτώσεις ακόμα και </w:t>
      </w:r>
      <w:r>
        <w:rPr>
          <w:rFonts w:eastAsia="Times New Roman" w:cs="Times New Roman"/>
          <w:szCs w:val="24"/>
        </w:rPr>
        <w:t>για τις στοιχειώδεις πρόσθετες</w:t>
      </w:r>
      <w:r w:rsidRPr="00676547">
        <w:rPr>
          <w:rFonts w:eastAsia="Times New Roman" w:cs="Times New Roman"/>
          <w:szCs w:val="24"/>
        </w:rPr>
        <w:t xml:space="preserve"> ανάγκες των αναπήρων. </w:t>
      </w:r>
    </w:p>
    <w:p w14:paraId="5470C192" w14:textId="77777777" w:rsidR="001F594C" w:rsidRDefault="008C7D1C">
      <w:pPr>
        <w:spacing w:line="600" w:lineRule="auto"/>
        <w:ind w:firstLine="720"/>
        <w:contextualSpacing/>
        <w:jc w:val="both"/>
        <w:rPr>
          <w:rFonts w:eastAsia="Times New Roman" w:cs="Times New Roman"/>
          <w:szCs w:val="24"/>
        </w:rPr>
      </w:pPr>
      <w:r w:rsidRPr="00676547">
        <w:rPr>
          <w:rFonts w:eastAsia="Times New Roman" w:cs="Times New Roman"/>
          <w:szCs w:val="24"/>
        </w:rPr>
        <w:t xml:space="preserve">Τα </w:t>
      </w:r>
      <w:r>
        <w:rPr>
          <w:rFonts w:eastAsia="Times New Roman" w:cs="Times New Roman"/>
          <w:szCs w:val="24"/>
        </w:rPr>
        <w:t>α</w:t>
      </w:r>
      <w:r w:rsidRPr="00676547">
        <w:rPr>
          <w:rFonts w:eastAsia="Times New Roman" w:cs="Times New Roman"/>
          <w:szCs w:val="24"/>
        </w:rPr>
        <w:t>νωτέρω αποτελούν τη γενικότερη κατεύθυνση, όπως αναφέρ</w:t>
      </w:r>
      <w:r>
        <w:rPr>
          <w:rFonts w:eastAsia="Times New Roman" w:cs="Times New Roman"/>
          <w:szCs w:val="24"/>
        </w:rPr>
        <w:t>ον</w:t>
      </w:r>
      <w:r w:rsidRPr="00676547">
        <w:rPr>
          <w:rFonts w:eastAsia="Times New Roman" w:cs="Times New Roman"/>
          <w:szCs w:val="24"/>
        </w:rPr>
        <w:t xml:space="preserve">ται και μέσα από τα επίσημα κείμενα </w:t>
      </w:r>
      <w:r>
        <w:rPr>
          <w:rFonts w:eastAsia="Times New Roman" w:cs="Times New Roman"/>
          <w:szCs w:val="24"/>
        </w:rPr>
        <w:t>της Ευρωπαϊκής Ένωσης</w:t>
      </w:r>
      <w:r>
        <w:rPr>
          <w:rFonts w:eastAsia="Times New Roman" w:cs="Times New Roman"/>
          <w:szCs w:val="24"/>
        </w:rPr>
        <w:t>,</w:t>
      </w:r>
      <w:r>
        <w:rPr>
          <w:rFonts w:eastAsia="Times New Roman" w:cs="Times New Roman"/>
          <w:szCs w:val="24"/>
        </w:rPr>
        <w:t xml:space="preserve"> </w:t>
      </w:r>
      <w:r w:rsidRPr="00676547">
        <w:rPr>
          <w:rFonts w:eastAsia="Times New Roman" w:cs="Times New Roman"/>
          <w:szCs w:val="24"/>
        </w:rPr>
        <w:t xml:space="preserve">για την ολοένα και μεγαλύτερη περιστολή των κρατικών και ασφαλιστικών δαπανών και των περιορισμών τους </w:t>
      </w:r>
      <w:r>
        <w:rPr>
          <w:rFonts w:eastAsia="Times New Roman" w:cs="Times New Roman"/>
          <w:szCs w:val="24"/>
        </w:rPr>
        <w:t>στους πιο εξαθλιωμένους</w:t>
      </w:r>
      <w:r w:rsidRPr="00676547">
        <w:rPr>
          <w:rFonts w:eastAsia="Times New Roman" w:cs="Times New Roman"/>
          <w:szCs w:val="24"/>
        </w:rPr>
        <w:t xml:space="preserve">. </w:t>
      </w:r>
    </w:p>
    <w:p w14:paraId="5470C193" w14:textId="77777777" w:rsidR="001F594C" w:rsidRDefault="008C7D1C">
      <w:pPr>
        <w:spacing w:line="600" w:lineRule="auto"/>
        <w:ind w:firstLine="720"/>
        <w:contextualSpacing/>
        <w:jc w:val="both"/>
        <w:rPr>
          <w:rFonts w:eastAsia="Times New Roman" w:cs="Times New Roman"/>
          <w:szCs w:val="24"/>
        </w:rPr>
      </w:pPr>
      <w:r w:rsidRPr="00676547">
        <w:rPr>
          <w:rFonts w:eastAsia="Times New Roman" w:cs="Times New Roman"/>
          <w:szCs w:val="24"/>
        </w:rPr>
        <w:t xml:space="preserve">Αυτή εξάλλου τη λογική των ελάχιστων παροχών προς τους </w:t>
      </w:r>
      <w:r>
        <w:rPr>
          <w:rFonts w:eastAsia="Times New Roman" w:cs="Times New Roman"/>
          <w:szCs w:val="24"/>
        </w:rPr>
        <w:t>βαριά ανάπηρους</w:t>
      </w:r>
      <w:r w:rsidRPr="00676547">
        <w:rPr>
          <w:rFonts w:eastAsia="Times New Roman" w:cs="Times New Roman"/>
          <w:szCs w:val="24"/>
        </w:rPr>
        <w:t xml:space="preserve"> και τ</w:t>
      </w:r>
      <w:r>
        <w:rPr>
          <w:rFonts w:eastAsia="Times New Roman" w:cs="Times New Roman"/>
          <w:szCs w:val="24"/>
        </w:rPr>
        <w:t>ου</w:t>
      </w:r>
      <w:r w:rsidRPr="00676547">
        <w:rPr>
          <w:rFonts w:eastAsia="Times New Roman" w:cs="Times New Roman"/>
          <w:szCs w:val="24"/>
        </w:rPr>
        <w:t>ς οικονομικά εξαθλιωμέν</w:t>
      </w:r>
      <w:r>
        <w:rPr>
          <w:rFonts w:eastAsia="Times New Roman" w:cs="Times New Roman"/>
          <w:szCs w:val="24"/>
        </w:rPr>
        <w:t>ου</w:t>
      </w:r>
      <w:r w:rsidRPr="00676547">
        <w:rPr>
          <w:rFonts w:eastAsia="Times New Roman" w:cs="Times New Roman"/>
          <w:szCs w:val="24"/>
        </w:rPr>
        <w:t xml:space="preserve">ς δείχνει η έκθεση της </w:t>
      </w:r>
      <w:r>
        <w:rPr>
          <w:rFonts w:eastAsia="Times New Roman" w:cs="Times New Roman"/>
          <w:szCs w:val="24"/>
        </w:rPr>
        <w:t>Π</w:t>
      </w:r>
      <w:r w:rsidRPr="00676547">
        <w:rPr>
          <w:rFonts w:eastAsia="Times New Roman" w:cs="Times New Roman"/>
          <w:szCs w:val="24"/>
        </w:rPr>
        <w:t xml:space="preserve">αγκόσμιας Τράπεζας </w:t>
      </w:r>
      <w:r>
        <w:rPr>
          <w:rFonts w:eastAsia="Times New Roman" w:cs="Times New Roman"/>
          <w:szCs w:val="24"/>
        </w:rPr>
        <w:t>το 2006,</w:t>
      </w:r>
      <w:r w:rsidRPr="00676547">
        <w:rPr>
          <w:rFonts w:eastAsia="Times New Roman" w:cs="Times New Roman"/>
          <w:szCs w:val="24"/>
        </w:rPr>
        <w:t xml:space="preserve"> την οποία έχει δεσμευθεί </w:t>
      </w:r>
      <w:r>
        <w:rPr>
          <w:rFonts w:eastAsia="Times New Roman" w:cs="Times New Roman"/>
          <w:szCs w:val="24"/>
        </w:rPr>
        <w:t xml:space="preserve">και η </w:t>
      </w:r>
      <w:r>
        <w:rPr>
          <w:rFonts w:eastAsia="Times New Roman" w:cs="Times New Roman"/>
          <w:szCs w:val="24"/>
        </w:rPr>
        <w:t>ε</w:t>
      </w:r>
      <w:r>
        <w:rPr>
          <w:rFonts w:eastAsia="Times New Roman" w:cs="Times New Roman"/>
          <w:szCs w:val="24"/>
        </w:rPr>
        <w:t>λληνική Κ</w:t>
      </w:r>
      <w:r w:rsidRPr="00676547">
        <w:rPr>
          <w:rFonts w:eastAsia="Times New Roman" w:cs="Times New Roman"/>
          <w:szCs w:val="24"/>
        </w:rPr>
        <w:t xml:space="preserve">υβέρνηση </w:t>
      </w:r>
      <w:r>
        <w:rPr>
          <w:rFonts w:eastAsia="Times New Roman" w:cs="Times New Roman"/>
          <w:szCs w:val="24"/>
        </w:rPr>
        <w:t>να εφαρμόσει, βασίζοντας</w:t>
      </w:r>
      <w:r w:rsidRPr="00676547">
        <w:rPr>
          <w:rFonts w:eastAsia="Times New Roman" w:cs="Times New Roman"/>
          <w:szCs w:val="24"/>
        </w:rPr>
        <w:t xml:space="preserve"> την ταξινόμηση της αναπηρί</w:t>
      </w:r>
      <w:r w:rsidRPr="00676547">
        <w:rPr>
          <w:rFonts w:eastAsia="Times New Roman" w:cs="Times New Roman"/>
          <w:szCs w:val="24"/>
        </w:rPr>
        <w:t>ας περισσότερο στη λειτουργικότητα ενός ατόμου, παρά στην κατά</w:t>
      </w:r>
      <w:r>
        <w:rPr>
          <w:rFonts w:eastAsia="Times New Roman" w:cs="Times New Roman"/>
          <w:szCs w:val="24"/>
        </w:rPr>
        <w:t>σταση της υγείας του. Να πώ</w:t>
      </w:r>
      <w:r w:rsidRPr="00676547">
        <w:rPr>
          <w:rFonts w:eastAsia="Times New Roman" w:cs="Times New Roman"/>
          <w:szCs w:val="24"/>
        </w:rPr>
        <w:t xml:space="preserve">ς με βάση τις κατευθύνσεις του ΟΟΣΑ και της </w:t>
      </w:r>
      <w:r>
        <w:rPr>
          <w:rFonts w:eastAsia="Times New Roman" w:cs="Times New Roman"/>
          <w:szCs w:val="24"/>
        </w:rPr>
        <w:t>έκθεσης της Π</w:t>
      </w:r>
      <w:r w:rsidRPr="00676547">
        <w:rPr>
          <w:rFonts w:eastAsia="Times New Roman" w:cs="Times New Roman"/>
          <w:szCs w:val="24"/>
        </w:rPr>
        <w:t xml:space="preserve">αγκόσμιας Τράπεζας η έννοια της λειτουργικότητας θα αξιοποιηθεί </w:t>
      </w:r>
      <w:r>
        <w:rPr>
          <w:rFonts w:eastAsia="Times New Roman" w:cs="Times New Roman"/>
          <w:szCs w:val="24"/>
        </w:rPr>
        <w:t>ως</w:t>
      </w:r>
      <w:r w:rsidRPr="00676547">
        <w:rPr>
          <w:rFonts w:eastAsia="Times New Roman" w:cs="Times New Roman"/>
          <w:szCs w:val="24"/>
        </w:rPr>
        <w:t xml:space="preserve"> μηχανισμός περικοπών για τα επιδόματα των </w:t>
      </w:r>
      <w:r>
        <w:rPr>
          <w:rFonts w:eastAsia="Times New Roman" w:cs="Times New Roman"/>
          <w:szCs w:val="24"/>
        </w:rPr>
        <w:t>α</w:t>
      </w:r>
      <w:r>
        <w:rPr>
          <w:rFonts w:eastAsia="Times New Roman" w:cs="Times New Roman"/>
          <w:szCs w:val="24"/>
        </w:rPr>
        <w:t>τόμων μ</w:t>
      </w:r>
      <w:r w:rsidRPr="00676547">
        <w:rPr>
          <w:rFonts w:eastAsia="Times New Roman" w:cs="Times New Roman"/>
          <w:szCs w:val="24"/>
        </w:rPr>
        <w:t xml:space="preserve">ε </w:t>
      </w:r>
      <w:r>
        <w:rPr>
          <w:rFonts w:eastAsia="Times New Roman" w:cs="Times New Roman"/>
          <w:szCs w:val="24"/>
        </w:rPr>
        <w:t>α</w:t>
      </w:r>
      <w:r w:rsidRPr="00676547">
        <w:rPr>
          <w:rFonts w:eastAsia="Times New Roman" w:cs="Times New Roman"/>
          <w:szCs w:val="24"/>
        </w:rPr>
        <w:t>ναπηρία, μείωσης τ</w:t>
      </w:r>
      <w:r>
        <w:rPr>
          <w:rFonts w:eastAsia="Times New Roman" w:cs="Times New Roman"/>
          <w:szCs w:val="24"/>
        </w:rPr>
        <w:t>ων</w:t>
      </w:r>
      <w:r w:rsidRPr="00676547">
        <w:rPr>
          <w:rFonts w:eastAsia="Times New Roman" w:cs="Times New Roman"/>
          <w:szCs w:val="24"/>
        </w:rPr>
        <w:t xml:space="preserve"> ποσοστ</w:t>
      </w:r>
      <w:r>
        <w:rPr>
          <w:rFonts w:eastAsia="Times New Roman" w:cs="Times New Roman"/>
          <w:szCs w:val="24"/>
        </w:rPr>
        <w:t>ών</w:t>
      </w:r>
      <w:r w:rsidRPr="00676547">
        <w:rPr>
          <w:rFonts w:eastAsia="Times New Roman" w:cs="Times New Roman"/>
          <w:szCs w:val="24"/>
        </w:rPr>
        <w:t xml:space="preserve"> αναπηρίας και των συντάξεων και πάει λέγοντας. </w:t>
      </w:r>
    </w:p>
    <w:p w14:paraId="5470C194" w14:textId="77777777" w:rsidR="001F594C" w:rsidRDefault="008C7D1C">
      <w:pPr>
        <w:spacing w:line="600" w:lineRule="auto"/>
        <w:ind w:firstLine="720"/>
        <w:contextualSpacing/>
        <w:jc w:val="both"/>
        <w:rPr>
          <w:rFonts w:eastAsia="Times New Roman" w:cs="Times New Roman"/>
          <w:szCs w:val="24"/>
        </w:rPr>
      </w:pPr>
      <w:r w:rsidRPr="00676547">
        <w:rPr>
          <w:rFonts w:eastAsia="Times New Roman" w:cs="Times New Roman"/>
          <w:szCs w:val="24"/>
        </w:rPr>
        <w:t>Να</w:t>
      </w:r>
      <w:r>
        <w:rPr>
          <w:rFonts w:eastAsia="Times New Roman" w:cs="Times New Roman"/>
          <w:szCs w:val="24"/>
        </w:rPr>
        <w:t>,</w:t>
      </w:r>
      <w:r w:rsidRPr="00676547">
        <w:rPr>
          <w:rFonts w:eastAsia="Times New Roman" w:cs="Times New Roman"/>
          <w:szCs w:val="24"/>
        </w:rPr>
        <w:t xml:space="preserve"> λοιπόν</w:t>
      </w:r>
      <w:r>
        <w:rPr>
          <w:rFonts w:eastAsia="Times New Roman" w:cs="Times New Roman"/>
          <w:szCs w:val="24"/>
        </w:rPr>
        <w:t>,</w:t>
      </w:r>
      <w:r w:rsidRPr="00676547">
        <w:rPr>
          <w:rFonts w:eastAsia="Times New Roman" w:cs="Times New Roman"/>
          <w:szCs w:val="24"/>
        </w:rPr>
        <w:t xml:space="preserve"> τι έχουν να περιμένουν τα άτομα με αναπηρία, όπως και οι εργαζόμενο</w:t>
      </w:r>
      <w:r>
        <w:rPr>
          <w:rFonts w:eastAsia="Times New Roman" w:cs="Times New Roman"/>
          <w:szCs w:val="24"/>
        </w:rPr>
        <w:t xml:space="preserve">ι, τα φτωχά λαϊκά στρώματα από τα μέτρα και την απάτη των λεγόμενων </w:t>
      </w:r>
      <w:r>
        <w:rPr>
          <w:rFonts w:eastAsia="Times New Roman" w:cs="Times New Roman"/>
          <w:szCs w:val="24"/>
        </w:rPr>
        <w:t>«</w:t>
      </w:r>
      <w:r>
        <w:rPr>
          <w:rFonts w:eastAsia="Times New Roman" w:cs="Times New Roman"/>
          <w:szCs w:val="24"/>
        </w:rPr>
        <w:t>αντίμετρων</w:t>
      </w:r>
      <w:r>
        <w:rPr>
          <w:rFonts w:eastAsia="Times New Roman" w:cs="Times New Roman"/>
          <w:szCs w:val="24"/>
        </w:rPr>
        <w:t>»</w:t>
      </w:r>
      <w:r>
        <w:rPr>
          <w:rFonts w:eastAsia="Times New Roman" w:cs="Times New Roman"/>
          <w:szCs w:val="24"/>
        </w:rPr>
        <w:t xml:space="preserve">. Η μόνη </w:t>
      </w:r>
      <w:r>
        <w:rPr>
          <w:rFonts w:eastAsia="Times New Roman" w:cs="Times New Roman"/>
          <w:szCs w:val="24"/>
        </w:rPr>
        <w:t>ανάσα που μπορούν να π</w:t>
      </w:r>
      <w:r w:rsidRPr="002E4306">
        <w:rPr>
          <w:rFonts w:eastAsia="Times New Roman" w:cs="Times New Roman"/>
          <w:szCs w:val="24"/>
        </w:rPr>
        <w:t xml:space="preserve">εριμένουν δεν θα έρθει από τις πολιτικές διαχείρισης </w:t>
      </w:r>
      <w:r>
        <w:rPr>
          <w:rFonts w:eastAsia="Times New Roman" w:cs="Times New Roman"/>
          <w:szCs w:val="24"/>
        </w:rPr>
        <w:t>οι οποίες</w:t>
      </w:r>
      <w:r w:rsidRPr="002E4306">
        <w:rPr>
          <w:rFonts w:eastAsia="Times New Roman" w:cs="Times New Roman"/>
          <w:szCs w:val="24"/>
        </w:rPr>
        <w:t xml:space="preserve"> στηρίζουν τον καπιταλιστικό δρόμο ανάπτυξης</w:t>
      </w:r>
      <w:r>
        <w:rPr>
          <w:rFonts w:eastAsia="Times New Roman" w:cs="Times New Roman"/>
          <w:szCs w:val="24"/>
        </w:rPr>
        <w:t>,</w:t>
      </w:r>
      <w:r w:rsidRPr="002E4306">
        <w:rPr>
          <w:rFonts w:eastAsia="Times New Roman" w:cs="Times New Roman"/>
          <w:szCs w:val="24"/>
        </w:rPr>
        <w:t xml:space="preserve"> αλλά μόνο από τη δική </w:t>
      </w:r>
      <w:r>
        <w:rPr>
          <w:rFonts w:eastAsia="Times New Roman" w:cs="Times New Roman"/>
          <w:szCs w:val="24"/>
        </w:rPr>
        <w:t>τους πάλη και σ</w:t>
      </w:r>
      <w:r w:rsidRPr="002E4306">
        <w:rPr>
          <w:rFonts w:eastAsia="Times New Roman" w:cs="Times New Roman"/>
          <w:szCs w:val="24"/>
        </w:rPr>
        <w:t xml:space="preserve">υμμαχία για </w:t>
      </w:r>
      <w:r>
        <w:rPr>
          <w:rFonts w:eastAsia="Times New Roman" w:cs="Times New Roman"/>
          <w:szCs w:val="24"/>
        </w:rPr>
        <w:t>ανάκτηση</w:t>
      </w:r>
      <w:r w:rsidRPr="002E4306">
        <w:rPr>
          <w:rFonts w:eastAsia="Times New Roman" w:cs="Times New Roman"/>
          <w:szCs w:val="24"/>
        </w:rPr>
        <w:t xml:space="preserve"> απωλειών,</w:t>
      </w:r>
      <w:r>
        <w:rPr>
          <w:rFonts w:eastAsia="Times New Roman" w:cs="Times New Roman"/>
          <w:szCs w:val="24"/>
        </w:rPr>
        <w:t xml:space="preserve"> από</w:t>
      </w:r>
      <w:r w:rsidRPr="002E4306">
        <w:rPr>
          <w:rFonts w:eastAsia="Times New Roman" w:cs="Times New Roman"/>
          <w:szCs w:val="24"/>
        </w:rPr>
        <w:t xml:space="preserve"> την ικανοποίηση των αναγκών τους </w:t>
      </w:r>
      <w:r>
        <w:rPr>
          <w:rFonts w:eastAsia="Times New Roman" w:cs="Times New Roman"/>
          <w:szCs w:val="24"/>
        </w:rPr>
        <w:t>σε σύγκρουση με το κε</w:t>
      </w:r>
      <w:r>
        <w:rPr>
          <w:rFonts w:eastAsia="Times New Roman" w:cs="Times New Roman"/>
          <w:szCs w:val="24"/>
        </w:rPr>
        <w:t>φάλαιο, τις κυβερνήσεις και τα κόμματά</w:t>
      </w:r>
      <w:r w:rsidRPr="002E4306">
        <w:rPr>
          <w:rFonts w:eastAsia="Times New Roman" w:cs="Times New Roman"/>
          <w:szCs w:val="24"/>
        </w:rPr>
        <w:t xml:space="preserve"> του.</w:t>
      </w:r>
    </w:p>
    <w:p w14:paraId="5470C195" w14:textId="77777777" w:rsidR="001F594C" w:rsidRDefault="008C7D1C">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Pr>
          <w:rFonts w:eastAsia="Times New Roman" w:cs="Times New Roman"/>
          <w:b/>
          <w:szCs w:val="24"/>
        </w:rPr>
        <w:t xml:space="preserve"> </w:t>
      </w:r>
      <w:r w:rsidRPr="00C7333A">
        <w:rPr>
          <w:rFonts w:eastAsia="Times New Roman" w:cs="Times New Roman"/>
          <w:szCs w:val="24"/>
        </w:rPr>
        <w:t>Ε</w:t>
      </w:r>
      <w:r w:rsidRPr="003C0BF9">
        <w:rPr>
          <w:rFonts w:eastAsia="Times New Roman" w:cs="Times New Roman"/>
          <w:szCs w:val="24"/>
        </w:rPr>
        <w:t>υχαριστούμε</w:t>
      </w:r>
      <w:r>
        <w:rPr>
          <w:rFonts w:eastAsia="Times New Roman" w:cs="Times New Roman"/>
          <w:szCs w:val="24"/>
        </w:rPr>
        <w:t xml:space="preserve"> τον κύριο Πρόεδρο.</w:t>
      </w:r>
      <w:r w:rsidRPr="003C0BF9">
        <w:rPr>
          <w:rFonts w:eastAsia="Times New Roman" w:cs="Times New Roman"/>
          <w:szCs w:val="24"/>
        </w:rPr>
        <w:t xml:space="preserve"> </w:t>
      </w:r>
    </w:p>
    <w:p w14:paraId="5470C19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μια αλλαγή εσωτερικά στην Κοινοβουλευτική Ομάδα του ΣΥΡΙΖΑ. Ενώ είχα προαναγγείλει τον κ. Παπαδόπουλο, ο οποίος θα μιλήσει αύριο, θα </w:t>
      </w:r>
      <w:r>
        <w:rPr>
          <w:rFonts w:eastAsia="Times New Roman" w:cs="Times New Roman"/>
          <w:szCs w:val="24"/>
        </w:rPr>
        <w:t>μιλήσει ο κ. Μάρδας. Αμέσως μετά είναι ο κ. Θεοφύλακτος, ο κ. Καββαδάς, ο κ. Αϊβατίδης και ο κ. Παπαηλιού, για να ολοκληρώσουμε τη σημερινή διαδικασία.</w:t>
      </w:r>
    </w:p>
    <w:p w14:paraId="5470C19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Κύριε Μάρδα, έχετε τον λόγο για πέντε</w:t>
      </w:r>
      <w:r w:rsidRPr="003C0BF9">
        <w:rPr>
          <w:rFonts w:eastAsia="Times New Roman" w:cs="Times New Roman"/>
          <w:szCs w:val="24"/>
        </w:rPr>
        <w:t xml:space="preserve"> λεπτά</w:t>
      </w:r>
      <w:r>
        <w:rPr>
          <w:rFonts w:eastAsia="Times New Roman" w:cs="Times New Roman"/>
          <w:szCs w:val="24"/>
        </w:rPr>
        <w:t>.</w:t>
      </w:r>
    </w:p>
    <w:p w14:paraId="5470C19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ΔΗΜΗΤΡΙΟΣ ΜΑΡΔΑΣ</w:t>
      </w:r>
      <w:r w:rsidRPr="00C7333A">
        <w:rPr>
          <w:rFonts w:eastAsia="Times New Roman" w:cs="Times New Roman"/>
          <w:b/>
          <w:szCs w:val="24"/>
        </w:rPr>
        <w:t>:</w:t>
      </w:r>
      <w:r w:rsidRPr="003C0BF9">
        <w:rPr>
          <w:rFonts w:eastAsia="Times New Roman" w:cs="Times New Roman"/>
          <w:szCs w:val="24"/>
        </w:rPr>
        <w:t xml:space="preserve"> </w:t>
      </w:r>
      <w:r>
        <w:rPr>
          <w:rFonts w:eastAsia="Times New Roman" w:cs="Times New Roman"/>
          <w:szCs w:val="24"/>
        </w:rPr>
        <w:t>Κ</w:t>
      </w:r>
      <w:r w:rsidRPr="003C0BF9">
        <w:rPr>
          <w:rFonts w:eastAsia="Times New Roman" w:cs="Times New Roman"/>
          <w:szCs w:val="24"/>
        </w:rPr>
        <w:t>ύριε Πρόεδρε</w:t>
      </w:r>
      <w:r>
        <w:rPr>
          <w:rFonts w:eastAsia="Times New Roman" w:cs="Times New Roman"/>
          <w:szCs w:val="24"/>
        </w:rPr>
        <w:t>, κ</w:t>
      </w:r>
      <w:r w:rsidRPr="003C0BF9">
        <w:rPr>
          <w:rFonts w:eastAsia="Times New Roman" w:cs="Times New Roman"/>
          <w:szCs w:val="24"/>
        </w:rPr>
        <w:t>υρίες και κύριοι</w:t>
      </w:r>
      <w:r>
        <w:rPr>
          <w:rFonts w:eastAsia="Times New Roman" w:cs="Times New Roman"/>
          <w:szCs w:val="24"/>
        </w:rPr>
        <w:t>, π</w:t>
      </w:r>
      <w:r w:rsidRPr="002E4306">
        <w:rPr>
          <w:rFonts w:eastAsia="Times New Roman" w:cs="Times New Roman"/>
          <w:szCs w:val="24"/>
        </w:rPr>
        <w:t xml:space="preserve">ολλά ενδιαφέροντα </w:t>
      </w:r>
      <w:r>
        <w:rPr>
          <w:rFonts w:eastAsia="Times New Roman" w:cs="Times New Roman"/>
          <w:szCs w:val="24"/>
        </w:rPr>
        <w:t>θέματα ανα</w:t>
      </w:r>
      <w:r w:rsidRPr="002E4306">
        <w:rPr>
          <w:rFonts w:eastAsia="Times New Roman" w:cs="Times New Roman"/>
          <w:szCs w:val="24"/>
        </w:rPr>
        <w:t>πτύσσονται στη Βουλή. Βέβαια, πολλά από αυτά είναι εκτός θέματος, σύμφωνα με τ</w:t>
      </w:r>
      <w:r>
        <w:rPr>
          <w:rFonts w:eastAsia="Times New Roman" w:cs="Times New Roman"/>
          <w:szCs w:val="24"/>
        </w:rPr>
        <w:t xml:space="preserve">ο άρθρο 66 </w:t>
      </w:r>
      <w:r w:rsidRPr="002E4306">
        <w:rPr>
          <w:rFonts w:eastAsia="Times New Roman" w:cs="Times New Roman"/>
          <w:szCs w:val="24"/>
        </w:rPr>
        <w:t xml:space="preserve">παράγραφος </w:t>
      </w:r>
      <w:r>
        <w:rPr>
          <w:rFonts w:eastAsia="Times New Roman" w:cs="Times New Roman"/>
          <w:szCs w:val="24"/>
        </w:rPr>
        <w:t>8</w:t>
      </w:r>
      <w:r w:rsidRPr="002E4306">
        <w:rPr>
          <w:rFonts w:eastAsia="Times New Roman" w:cs="Times New Roman"/>
          <w:szCs w:val="24"/>
        </w:rPr>
        <w:t xml:space="preserve"> του Κανονισμού μας. Παρουσιάζουν ενδιαφέρον, αλλά</w:t>
      </w:r>
      <w:r>
        <w:rPr>
          <w:rFonts w:eastAsia="Times New Roman" w:cs="Times New Roman"/>
          <w:szCs w:val="24"/>
        </w:rPr>
        <w:t>,</w:t>
      </w:r>
      <w:r w:rsidRPr="002E4306">
        <w:rPr>
          <w:rFonts w:eastAsia="Times New Roman" w:cs="Times New Roman"/>
          <w:szCs w:val="24"/>
        </w:rPr>
        <w:t xml:space="preserve"> καθώς είναι εκτός θέματος</w:t>
      </w:r>
      <w:r>
        <w:rPr>
          <w:rFonts w:eastAsia="Times New Roman" w:cs="Times New Roman"/>
          <w:szCs w:val="24"/>
        </w:rPr>
        <w:t>, δεν</w:t>
      </w:r>
      <w:r w:rsidRPr="002E4306">
        <w:rPr>
          <w:rFonts w:eastAsia="Times New Roman" w:cs="Times New Roman"/>
          <w:szCs w:val="24"/>
        </w:rPr>
        <w:t xml:space="preserve"> θα ήθελα να </w:t>
      </w:r>
      <w:r>
        <w:rPr>
          <w:rFonts w:eastAsia="Times New Roman" w:cs="Times New Roman"/>
          <w:szCs w:val="24"/>
        </w:rPr>
        <w:t>κάνω κάποιες</w:t>
      </w:r>
      <w:r w:rsidRPr="002E4306">
        <w:rPr>
          <w:rFonts w:eastAsia="Times New Roman" w:cs="Times New Roman"/>
          <w:szCs w:val="24"/>
        </w:rPr>
        <w:t xml:space="preserve"> επισημάνσεις</w:t>
      </w:r>
      <w:r>
        <w:rPr>
          <w:rFonts w:eastAsia="Times New Roman" w:cs="Times New Roman"/>
          <w:szCs w:val="24"/>
        </w:rPr>
        <w:t>.</w:t>
      </w:r>
      <w:r w:rsidRPr="002E4306">
        <w:rPr>
          <w:rFonts w:eastAsia="Times New Roman" w:cs="Times New Roman"/>
          <w:szCs w:val="24"/>
        </w:rPr>
        <w:t xml:space="preserve"> </w:t>
      </w:r>
      <w:r>
        <w:rPr>
          <w:rFonts w:eastAsia="Times New Roman" w:cs="Times New Roman"/>
          <w:szCs w:val="24"/>
        </w:rPr>
        <w:t>Θ</w:t>
      </w:r>
      <w:r w:rsidRPr="002E4306">
        <w:rPr>
          <w:rFonts w:eastAsia="Times New Roman" w:cs="Times New Roman"/>
          <w:szCs w:val="24"/>
        </w:rPr>
        <w:t>α τι</w:t>
      </w:r>
      <w:r w:rsidRPr="002E4306">
        <w:rPr>
          <w:rFonts w:eastAsia="Times New Roman" w:cs="Times New Roman"/>
          <w:szCs w:val="24"/>
        </w:rPr>
        <w:t>ς κάν</w:t>
      </w:r>
      <w:r>
        <w:rPr>
          <w:rFonts w:eastAsia="Times New Roman" w:cs="Times New Roman"/>
          <w:szCs w:val="24"/>
        </w:rPr>
        <w:t>ω</w:t>
      </w:r>
      <w:r w:rsidRPr="002E4306">
        <w:rPr>
          <w:rFonts w:eastAsia="Times New Roman" w:cs="Times New Roman"/>
          <w:szCs w:val="24"/>
        </w:rPr>
        <w:t xml:space="preserve"> όταν έρθει η ώρα. </w:t>
      </w:r>
    </w:p>
    <w:p w14:paraId="5470C199" w14:textId="77777777" w:rsidR="001F594C" w:rsidRDefault="008C7D1C">
      <w:pPr>
        <w:spacing w:line="600" w:lineRule="auto"/>
        <w:ind w:firstLine="720"/>
        <w:contextualSpacing/>
        <w:jc w:val="both"/>
        <w:rPr>
          <w:rFonts w:eastAsia="Times New Roman" w:cs="Times New Roman"/>
          <w:szCs w:val="24"/>
        </w:rPr>
      </w:pPr>
      <w:r w:rsidRPr="002E4306">
        <w:rPr>
          <w:rFonts w:eastAsia="Times New Roman" w:cs="Times New Roman"/>
          <w:szCs w:val="24"/>
        </w:rPr>
        <w:t>Ως προ</w:t>
      </w:r>
      <w:r>
        <w:rPr>
          <w:rFonts w:eastAsia="Times New Roman" w:cs="Times New Roman"/>
          <w:szCs w:val="24"/>
        </w:rPr>
        <w:t>ς τα υπόλοιπα</w:t>
      </w:r>
      <w:r>
        <w:rPr>
          <w:rFonts w:eastAsia="Times New Roman" w:cs="Times New Roman"/>
          <w:szCs w:val="24"/>
        </w:rPr>
        <w:t>,</w:t>
      </w:r>
      <w:r>
        <w:rPr>
          <w:rFonts w:eastAsia="Times New Roman" w:cs="Times New Roman"/>
          <w:szCs w:val="24"/>
        </w:rPr>
        <w:t xml:space="preserve"> μπορώ να πω ότι </w:t>
      </w:r>
      <w:r w:rsidRPr="002E4306">
        <w:rPr>
          <w:rFonts w:eastAsia="Times New Roman" w:cs="Times New Roman"/>
          <w:szCs w:val="24"/>
        </w:rPr>
        <w:t xml:space="preserve">ακούγονται συχνά ανακρίβειες, παρά το γεγονός ότι έχουμε κείμενα τα οποία είναι σαφώς </w:t>
      </w:r>
      <w:r>
        <w:rPr>
          <w:rFonts w:eastAsia="Times New Roman" w:cs="Times New Roman"/>
          <w:szCs w:val="24"/>
        </w:rPr>
        <w:t xml:space="preserve">γραμμένα </w:t>
      </w:r>
      <w:r w:rsidRPr="002E4306">
        <w:rPr>
          <w:rFonts w:eastAsia="Times New Roman" w:cs="Times New Roman"/>
          <w:szCs w:val="24"/>
        </w:rPr>
        <w:t xml:space="preserve">και ιδιαίτερα </w:t>
      </w:r>
      <w:r>
        <w:rPr>
          <w:rFonts w:eastAsia="Times New Roman" w:cs="Times New Roman"/>
          <w:szCs w:val="24"/>
        </w:rPr>
        <w:t>κατανοητά</w:t>
      </w:r>
      <w:r w:rsidRPr="002E4306">
        <w:rPr>
          <w:rFonts w:eastAsia="Times New Roman" w:cs="Times New Roman"/>
          <w:szCs w:val="24"/>
        </w:rPr>
        <w:t xml:space="preserve">. Και από την άλλη πλευρά ακούγονται και κάποιες υπερβολές. </w:t>
      </w:r>
    </w:p>
    <w:p w14:paraId="5470C19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θέμα μου εί</w:t>
      </w:r>
      <w:r>
        <w:rPr>
          <w:rFonts w:eastAsia="Times New Roman" w:cs="Times New Roman"/>
          <w:szCs w:val="24"/>
        </w:rPr>
        <w:t xml:space="preserve">ναι το </w:t>
      </w:r>
      <w:r>
        <w:rPr>
          <w:rFonts w:eastAsia="Times New Roman" w:cs="Times New Roman"/>
          <w:szCs w:val="24"/>
        </w:rPr>
        <w:t>υ</w:t>
      </w:r>
      <w:r>
        <w:rPr>
          <w:rFonts w:eastAsia="Times New Roman" w:cs="Times New Roman"/>
          <w:szCs w:val="24"/>
        </w:rPr>
        <w:t>περταμείο. Κ</w:t>
      </w:r>
      <w:r w:rsidRPr="002E4306">
        <w:rPr>
          <w:rFonts w:eastAsia="Times New Roman" w:cs="Times New Roman"/>
          <w:szCs w:val="24"/>
        </w:rPr>
        <w:t>αι θα ήθελα να κάνω κάποιες επισημάνσεις</w:t>
      </w:r>
      <w:r>
        <w:rPr>
          <w:rFonts w:eastAsia="Times New Roman" w:cs="Times New Roman"/>
          <w:szCs w:val="24"/>
        </w:rPr>
        <w:t>,</w:t>
      </w:r>
      <w:r>
        <w:rPr>
          <w:rFonts w:eastAsia="Times New Roman" w:cs="Times New Roman"/>
          <w:szCs w:val="24"/>
        </w:rPr>
        <w:t xml:space="preserve"> για να δούμε πώς φτάσαμε στο </w:t>
      </w:r>
      <w:r>
        <w:rPr>
          <w:rFonts w:eastAsia="Times New Roman" w:cs="Times New Roman"/>
          <w:szCs w:val="24"/>
        </w:rPr>
        <w:t>υ</w:t>
      </w:r>
      <w:r>
        <w:rPr>
          <w:rFonts w:eastAsia="Times New Roman" w:cs="Times New Roman"/>
          <w:szCs w:val="24"/>
        </w:rPr>
        <w:t>περταμείο</w:t>
      </w:r>
      <w:r w:rsidRPr="002E4306">
        <w:rPr>
          <w:rFonts w:eastAsia="Times New Roman" w:cs="Times New Roman"/>
          <w:szCs w:val="24"/>
        </w:rPr>
        <w:t>. Να υπενθυμίσω ότι το χρέος μας τ</w:t>
      </w:r>
      <w:r>
        <w:rPr>
          <w:rFonts w:eastAsia="Times New Roman" w:cs="Times New Roman"/>
          <w:szCs w:val="24"/>
        </w:rPr>
        <w:t>ο 2010 ήταν 330</w:t>
      </w:r>
      <w:r w:rsidRPr="002E4306">
        <w:rPr>
          <w:rFonts w:eastAsia="Times New Roman" w:cs="Times New Roman"/>
          <w:szCs w:val="24"/>
        </w:rPr>
        <w:t xml:space="preserve"> δισεκατομμύρια ευρώ </w:t>
      </w:r>
      <w:r>
        <w:rPr>
          <w:rFonts w:eastAsia="Times New Roman" w:cs="Times New Roman"/>
          <w:szCs w:val="24"/>
        </w:rPr>
        <w:t xml:space="preserve">περίπου, το 146% περίπου του ΑΕΠ της χώρας. </w:t>
      </w:r>
    </w:p>
    <w:p w14:paraId="5470C19B" w14:textId="77777777" w:rsidR="001F594C" w:rsidRDefault="008C7D1C">
      <w:pPr>
        <w:spacing w:line="600" w:lineRule="auto"/>
        <w:ind w:firstLine="720"/>
        <w:contextualSpacing/>
        <w:jc w:val="both"/>
        <w:rPr>
          <w:rFonts w:eastAsia="Times New Roman" w:cs="Times New Roman"/>
          <w:szCs w:val="24"/>
        </w:rPr>
      </w:pPr>
      <w:r w:rsidRPr="002E4306">
        <w:rPr>
          <w:rFonts w:eastAsia="Times New Roman" w:cs="Times New Roman"/>
          <w:szCs w:val="24"/>
        </w:rPr>
        <w:t xml:space="preserve">Εκείνη </w:t>
      </w:r>
      <w:r>
        <w:rPr>
          <w:rFonts w:eastAsia="Times New Roman" w:cs="Times New Roman"/>
          <w:szCs w:val="24"/>
        </w:rPr>
        <w:t>την εποχή η Κτηματική Υ</w:t>
      </w:r>
      <w:r w:rsidRPr="002E4306">
        <w:rPr>
          <w:rFonts w:eastAsia="Times New Roman" w:cs="Times New Roman"/>
          <w:szCs w:val="24"/>
        </w:rPr>
        <w:t>πηρεσία το</w:t>
      </w:r>
      <w:r w:rsidRPr="002E4306">
        <w:rPr>
          <w:rFonts w:eastAsia="Times New Roman" w:cs="Times New Roman"/>
          <w:szCs w:val="24"/>
        </w:rPr>
        <w:t xml:space="preserve">υ Δημοσίου είχε κάνει μια μελέτη και </w:t>
      </w:r>
      <w:r>
        <w:rPr>
          <w:rFonts w:eastAsia="Times New Roman" w:cs="Times New Roman"/>
          <w:szCs w:val="24"/>
        </w:rPr>
        <w:t>είχε</w:t>
      </w:r>
      <w:r w:rsidRPr="002E4306">
        <w:rPr>
          <w:rFonts w:eastAsia="Times New Roman" w:cs="Times New Roman"/>
          <w:szCs w:val="24"/>
        </w:rPr>
        <w:t xml:space="preserve"> διαπιστώσει ότι η περιουσία του </w:t>
      </w:r>
      <w:r>
        <w:rPr>
          <w:rFonts w:eastAsia="Times New Roman" w:cs="Times New Roman"/>
          <w:szCs w:val="24"/>
        </w:rPr>
        <w:t>δ</w:t>
      </w:r>
      <w:r w:rsidRPr="002E4306">
        <w:rPr>
          <w:rFonts w:eastAsia="Times New Roman" w:cs="Times New Roman"/>
          <w:szCs w:val="24"/>
        </w:rPr>
        <w:t xml:space="preserve">ημοσίου ανερχόταν στα </w:t>
      </w:r>
      <w:r>
        <w:rPr>
          <w:rFonts w:eastAsia="Times New Roman" w:cs="Times New Roman"/>
          <w:szCs w:val="24"/>
        </w:rPr>
        <w:t>272 δισεκατομμύρια. Κ</w:t>
      </w:r>
      <w:r w:rsidRPr="002E4306">
        <w:rPr>
          <w:rFonts w:eastAsia="Times New Roman" w:cs="Times New Roman"/>
          <w:szCs w:val="24"/>
        </w:rPr>
        <w:t xml:space="preserve">αι δεν ήταν η μόνη, καθώς είχαμε και την περιουσία του </w:t>
      </w:r>
      <w:r>
        <w:rPr>
          <w:rFonts w:eastAsia="Times New Roman" w:cs="Times New Roman"/>
          <w:szCs w:val="24"/>
        </w:rPr>
        <w:t>Υπουργείου Υ</w:t>
      </w:r>
      <w:r w:rsidRPr="002E4306">
        <w:rPr>
          <w:rFonts w:eastAsia="Times New Roman" w:cs="Times New Roman"/>
          <w:szCs w:val="24"/>
        </w:rPr>
        <w:t>γείας και Πρόνοιας</w:t>
      </w:r>
      <w:r>
        <w:rPr>
          <w:rFonts w:eastAsia="Times New Roman" w:cs="Times New Roman"/>
          <w:szCs w:val="24"/>
        </w:rPr>
        <w:t>, δύο χιλιάδες τετρακόσια ενενήντα περίπου ακίνητα τη</w:t>
      </w:r>
      <w:r>
        <w:rPr>
          <w:rFonts w:eastAsia="Times New Roman" w:cs="Times New Roman"/>
          <w:szCs w:val="24"/>
        </w:rPr>
        <w:t>ς τάξης των 50 με 60</w:t>
      </w:r>
      <w:r w:rsidRPr="002E4306">
        <w:rPr>
          <w:rFonts w:eastAsia="Times New Roman" w:cs="Times New Roman"/>
          <w:szCs w:val="24"/>
        </w:rPr>
        <w:t xml:space="preserve"> δισεκατομμυρίων ευρώ</w:t>
      </w:r>
      <w:r>
        <w:rPr>
          <w:rFonts w:eastAsia="Times New Roman" w:cs="Times New Roman"/>
          <w:szCs w:val="24"/>
        </w:rPr>
        <w:t xml:space="preserve">. </w:t>
      </w:r>
    </w:p>
    <w:p w14:paraId="5470C19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Υ</w:t>
      </w:r>
      <w:r w:rsidRPr="002E4306">
        <w:rPr>
          <w:rFonts w:eastAsia="Times New Roman" w:cs="Times New Roman"/>
          <w:szCs w:val="24"/>
        </w:rPr>
        <w:t xml:space="preserve">πήρχαν άλλα </w:t>
      </w:r>
      <w:r>
        <w:rPr>
          <w:rFonts w:eastAsia="Times New Roman" w:cs="Times New Roman"/>
          <w:szCs w:val="24"/>
        </w:rPr>
        <w:t>ακίνητα</w:t>
      </w:r>
      <w:r w:rsidRPr="002E4306">
        <w:rPr>
          <w:rFonts w:eastAsia="Times New Roman" w:cs="Times New Roman"/>
          <w:szCs w:val="24"/>
        </w:rPr>
        <w:t xml:space="preserve"> του </w:t>
      </w:r>
      <w:r>
        <w:rPr>
          <w:rFonts w:eastAsia="Times New Roman" w:cs="Times New Roman"/>
          <w:szCs w:val="24"/>
        </w:rPr>
        <w:t>δ</w:t>
      </w:r>
      <w:r w:rsidRPr="002E4306">
        <w:rPr>
          <w:rFonts w:eastAsia="Times New Roman" w:cs="Times New Roman"/>
          <w:szCs w:val="24"/>
        </w:rPr>
        <w:t xml:space="preserve">ημοσίου τα οποία δεν </w:t>
      </w:r>
      <w:r>
        <w:rPr>
          <w:rFonts w:eastAsia="Times New Roman" w:cs="Times New Roman"/>
          <w:szCs w:val="24"/>
        </w:rPr>
        <w:t xml:space="preserve">ανήκαν </w:t>
      </w:r>
      <w:r w:rsidRPr="002E4306">
        <w:rPr>
          <w:rFonts w:eastAsia="Times New Roman" w:cs="Times New Roman"/>
          <w:szCs w:val="24"/>
        </w:rPr>
        <w:t xml:space="preserve">στη μελέτη της </w:t>
      </w:r>
      <w:r>
        <w:rPr>
          <w:rFonts w:eastAsia="Times New Roman" w:cs="Times New Roman"/>
          <w:szCs w:val="24"/>
        </w:rPr>
        <w:t>ΚΕΔ</w:t>
      </w:r>
      <w:r w:rsidRPr="002E4306">
        <w:rPr>
          <w:rFonts w:eastAsia="Times New Roman" w:cs="Times New Roman"/>
          <w:szCs w:val="24"/>
        </w:rPr>
        <w:t xml:space="preserve">, </w:t>
      </w:r>
      <w:r>
        <w:rPr>
          <w:rFonts w:eastAsia="Times New Roman" w:cs="Times New Roman"/>
          <w:szCs w:val="24"/>
        </w:rPr>
        <w:t xml:space="preserve">μάλλον </w:t>
      </w:r>
      <w:r w:rsidRPr="002E4306">
        <w:rPr>
          <w:rFonts w:eastAsia="Times New Roman" w:cs="Times New Roman"/>
          <w:szCs w:val="24"/>
        </w:rPr>
        <w:t xml:space="preserve">στην πρώτη ενότητα </w:t>
      </w:r>
      <w:r>
        <w:rPr>
          <w:rFonts w:eastAsia="Times New Roman" w:cs="Times New Roman"/>
          <w:szCs w:val="24"/>
        </w:rPr>
        <w:t>των 272 δισ</w:t>
      </w:r>
      <w:r w:rsidRPr="002E4306">
        <w:rPr>
          <w:rFonts w:eastAsia="Times New Roman" w:cs="Times New Roman"/>
          <w:szCs w:val="24"/>
        </w:rPr>
        <w:t>εκατομμ</w:t>
      </w:r>
      <w:r>
        <w:rPr>
          <w:rFonts w:eastAsia="Times New Roman" w:cs="Times New Roman"/>
          <w:szCs w:val="24"/>
        </w:rPr>
        <w:t xml:space="preserve">υρίων. Επίσης, όπως γνωρίζετε όλοι από τις περιοχές που γυρίζετε, που επισκέπτεστε, </w:t>
      </w:r>
      <w:r w:rsidRPr="002E4306">
        <w:rPr>
          <w:rFonts w:eastAsia="Times New Roman" w:cs="Times New Roman"/>
          <w:szCs w:val="24"/>
        </w:rPr>
        <w:t xml:space="preserve">υπάρχει μία τρομακτική περιουσία των </w:t>
      </w:r>
      <w:r>
        <w:rPr>
          <w:rFonts w:eastAsia="Times New Roman" w:cs="Times New Roman"/>
          <w:szCs w:val="24"/>
        </w:rPr>
        <w:t>δήμων</w:t>
      </w:r>
      <w:r>
        <w:rPr>
          <w:rFonts w:eastAsia="Times New Roman" w:cs="Times New Roman"/>
          <w:szCs w:val="24"/>
        </w:rPr>
        <w:t>,</w:t>
      </w:r>
      <w:r>
        <w:rPr>
          <w:rFonts w:eastAsia="Times New Roman" w:cs="Times New Roman"/>
          <w:szCs w:val="24"/>
        </w:rPr>
        <w:t xml:space="preserve"> </w:t>
      </w:r>
      <w:r w:rsidRPr="002E4306">
        <w:rPr>
          <w:rFonts w:eastAsia="Times New Roman" w:cs="Times New Roman"/>
          <w:szCs w:val="24"/>
        </w:rPr>
        <w:t xml:space="preserve">που εξακολουθεί να </w:t>
      </w:r>
      <w:r>
        <w:rPr>
          <w:rFonts w:eastAsia="Times New Roman" w:cs="Times New Roman"/>
          <w:szCs w:val="24"/>
        </w:rPr>
        <w:t xml:space="preserve">είναι </w:t>
      </w:r>
      <w:r w:rsidRPr="002E4306">
        <w:rPr>
          <w:rFonts w:eastAsia="Times New Roman" w:cs="Times New Roman"/>
          <w:szCs w:val="24"/>
        </w:rPr>
        <w:t xml:space="preserve">ανεκμετάλλευτη. Είχε εκτιμηθεί από τη </w:t>
      </w:r>
      <w:r>
        <w:rPr>
          <w:rFonts w:eastAsia="Times New Roman" w:cs="Times New Roman"/>
          <w:szCs w:val="24"/>
        </w:rPr>
        <w:t>Νέ</w:t>
      </w:r>
      <w:r w:rsidRPr="002E4306">
        <w:rPr>
          <w:rFonts w:eastAsia="Times New Roman" w:cs="Times New Roman"/>
          <w:szCs w:val="24"/>
        </w:rPr>
        <w:t xml:space="preserve">α Δημοκρατία ότι όλο αυτό το ποσό ήταν ίσο με </w:t>
      </w:r>
      <w:r>
        <w:rPr>
          <w:rFonts w:eastAsia="Times New Roman" w:cs="Times New Roman"/>
          <w:szCs w:val="24"/>
        </w:rPr>
        <w:t>350 έως 400</w:t>
      </w:r>
      <w:r w:rsidRPr="002E4306">
        <w:rPr>
          <w:rFonts w:eastAsia="Times New Roman" w:cs="Times New Roman"/>
          <w:szCs w:val="24"/>
        </w:rPr>
        <w:t xml:space="preserve"> δισεκατομμύρια ευρώ. </w:t>
      </w:r>
    </w:p>
    <w:p w14:paraId="5470C19D" w14:textId="77777777" w:rsidR="001F594C" w:rsidRDefault="008C7D1C">
      <w:pPr>
        <w:spacing w:line="600" w:lineRule="auto"/>
        <w:ind w:firstLine="720"/>
        <w:contextualSpacing/>
        <w:jc w:val="both"/>
        <w:rPr>
          <w:rFonts w:eastAsia="Times New Roman" w:cs="Times New Roman"/>
          <w:szCs w:val="24"/>
        </w:rPr>
      </w:pPr>
      <w:r w:rsidRPr="002E4306">
        <w:rPr>
          <w:rFonts w:eastAsia="Times New Roman" w:cs="Times New Roman"/>
          <w:szCs w:val="24"/>
        </w:rPr>
        <w:t xml:space="preserve">Εκείνη την εποχή </w:t>
      </w:r>
      <w:r>
        <w:rPr>
          <w:rFonts w:eastAsia="Times New Roman" w:cs="Times New Roman"/>
          <w:szCs w:val="24"/>
        </w:rPr>
        <w:t xml:space="preserve">είχαμε το πρώτο </w:t>
      </w:r>
      <w:r w:rsidRPr="002E4306">
        <w:rPr>
          <w:rFonts w:eastAsia="Times New Roman" w:cs="Times New Roman"/>
          <w:szCs w:val="24"/>
        </w:rPr>
        <w:t xml:space="preserve">μεσοπρόθεσμο πρόγραμμα </w:t>
      </w:r>
      <w:r>
        <w:rPr>
          <w:rFonts w:eastAsia="Times New Roman" w:cs="Times New Roman"/>
          <w:szCs w:val="24"/>
        </w:rPr>
        <w:t xml:space="preserve">τον Ιούνιο </w:t>
      </w:r>
      <w:r>
        <w:rPr>
          <w:rFonts w:eastAsia="Times New Roman" w:cs="Times New Roman"/>
          <w:szCs w:val="24"/>
        </w:rPr>
        <w:t xml:space="preserve">του 2011, </w:t>
      </w:r>
      <w:r w:rsidRPr="002E4306">
        <w:rPr>
          <w:rFonts w:eastAsia="Times New Roman" w:cs="Times New Roman"/>
          <w:szCs w:val="24"/>
        </w:rPr>
        <w:t xml:space="preserve">το μεσοπρόθεσμο </w:t>
      </w:r>
      <w:r>
        <w:rPr>
          <w:rFonts w:eastAsia="Times New Roman" w:cs="Times New Roman"/>
          <w:szCs w:val="24"/>
        </w:rPr>
        <w:t xml:space="preserve">2012-2015, στη σελίδα 36 </w:t>
      </w:r>
      <w:r>
        <w:rPr>
          <w:rFonts w:eastAsia="Times New Roman" w:cs="Times New Roman"/>
          <w:szCs w:val="24"/>
        </w:rPr>
        <w:t xml:space="preserve">του οποίου </w:t>
      </w:r>
      <w:r>
        <w:rPr>
          <w:rFonts w:eastAsia="Times New Roman" w:cs="Times New Roman"/>
          <w:szCs w:val="24"/>
        </w:rPr>
        <w:t>αναφέρεται ότι θα</w:t>
      </w:r>
      <w:r w:rsidRPr="002E4306">
        <w:rPr>
          <w:rFonts w:eastAsia="Times New Roman" w:cs="Times New Roman"/>
          <w:szCs w:val="24"/>
        </w:rPr>
        <w:t xml:space="preserve"> υπήρχε ένα πρόγραμμα αποκρατικοποιήσεων της τάξεως των </w:t>
      </w:r>
      <w:r>
        <w:rPr>
          <w:rFonts w:eastAsia="Times New Roman" w:cs="Times New Roman"/>
          <w:szCs w:val="24"/>
        </w:rPr>
        <w:t>50</w:t>
      </w:r>
      <w:r w:rsidRPr="002E4306">
        <w:rPr>
          <w:rFonts w:eastAsia="Times New Roman" w:cs="Times New Roman"/>
          <w:szCs w:val="24"/>
        </w:rPr>
        <w:t xml:space="preserve"> δισεκατομμυρίων ευρώ</w:t>
      </w:r>
      <w:r>
        <w:rPr>
          <w:rFonts w:eastAsia="Times New Roman" w:cs="Times New Roman"/>
          <w:szCs w:val="24"/>
        </w:rPr>
        <w:t>.</w:t>
      </w:r>
    </w:p>
    <w:p w14:paraId="5470C19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sidRPr="002E4306">
        <w:rPr>
          <w:rFonts w:eastAsia="Times New Roman" w:cs="Times New Roman"/>
          <w:szCs w:val="24"/>
        </w:rPr>
        <w:t xml:space="preserve">αταθέτω </w:t>
      </w:r>
      <w:r>
        <w:rPr>
          <w:rFonts w:eastAsia="Times New Roman" w:cs="Times New Roman"/>
          <w:szCs w:val="24"/>
        </w:rPr>
        <w:t>τη σελίδα του</w:t>
      </w:r>
      <w:r w:rsidRPr="002E4306">
        <w:rPr>
          <w:rFonts w:eastAsia="Times New Roman" w:cs="Times New Roman"/>
          <w:szCs w:val="24"/>
        </w:rPr>
        <w:t xml:space="preserve"> μεσοπρόθεσμου</w:t>
      </w:r>
      <w:r>
        <w:rPr>
          <w:rFonts w:eastAsia="Times New Roman" w:cs="Times New Roman"/>
          <w:szCs w:val="24"/>
        </w:rPr>
        <w:t xml:space="preserve"> για τα </w:t>
      </w:r>
      <w:r w:rsidRPr="002E4306">
        <w:rPr>
          <w:rFonts w:eastAsia="Times New Roman" w:cs="Times New Roman"/>
          <w:szCs w:val="24"/>
        </w:rPr>
        <w:t xml:space="preserve">Πρακτικά. </w:t>
      </w:r>
    </w:p>
    <w:p w14:paraId="5470C19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Δημήτριος</w:t>
      </w:r>
      <w:r>
        <w:rPr>
          <w:rFonts w:eastAsia="Times New Roman" w:cs="Times New Roman"/>
          <w:szCs w:val="24"/>
        </w:rPr>
        <w:t xml:space="preserve"> Μάρδας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70C1A0" w14:textId="77777777" w:rsidR="001F594C" w:rsidRDefault="008C7D1C">
      <w:pPr>
        <w:spacing w:line="600" w:lineRule="auto"/>
        <w:ind w:firstLine="720"/>
        <w:contextualSpacing/>
        <w:jc w:val="both"/>
        <w:rPr>
          <w:rFonts w:eastAsia="Times New Roman" w:cs="Times New Roman"/>
          <w:szCs w:val="24"/>
        </w:rPr>
      </w:pPr>
      <w:r w:rsidRPr="002E4306">
        <w:rPr>
          <w:rFonts w:eastAsia="Times New Roman" w:cs="Times New Roman"/>
          <w:szCs w:val="24"/>
        </w:rPr>
        <w:t xml:space="preserve">Το ίδιο στις </w:t>
      </w:r>
      <w:r>
        <w:rPr>
          <w:rFonts w:eastAsia="Times New Roman" w:cs="Times New Roman"/>
          <w:szCs w:val="24"/>
        </w:rPr>
        <w:t>7</w:t>
      </w:r>
      <w:r w:rsidRPr="002E4306">
        <w:rPr>
          <w:rFonts w:eastAsia="Times New Roman" w:cs="Times New Roman"/>
          <w:szCs w:val="24"/>
        </w:rPr>
        <w:t xml:space="preserve"> Ιουλίου</w:t>
      </w:r>
      <w:r>
        <w:rPr>
          <w:rFonts w:eastAsia="Times New Roman" w:cs="Times New Roman"/>
          <w:szCs w:val="24"/>
        </w:rPr>
        <w:t>,</w:t>
      </w:r>
      <w:r w:rsidRPr="002E4306">
        <w:rPr>
          <w:rFonts w:eastAsia="Times New Roman" w:cs="Times New Roman"/>
          <w:szCs w:val="24"/>
        </w:rPr>
        <w:t xml:space="preserve"> ο κ</w:t>
      </w:r>
      <w:r>
        <w:rPr>
          <w:rFonts w:eastAsia="Times New Roman" w:cs="Times New Roman"/>
          <w:szCs w:val="24"/>
        </w:rPr>
        <w:t>.</w:t>
      </w:r>
      <w:r w:rsidRPr="002E4306">
        <w:rPr>
          <w:rFonts w:eastAsia="Times New Roman" w:cs="Times New Roman"/>
          <w:szCs w:val="24"/>
        </w:rPr>
        <w:t xml:space="preserve"> Σαμαράς αναφέρθηκε σε μία αξιοποίηση της περιουσίας </w:t>
      </w:r>
      <w:r>
        <w:rPr>
          <w:rFonts w:eastAsia="Times New Roman" w:cs="Times New Roman"/>
          <w:szCs w:val="24"/>
        </w:rPr>
        <w:t>50</w:t>
      </w:r>
      <w:r w:rsidRPr="002E4306">
        <w:rPr>
          <w:rFonts w:eastAsia="Times New Roman" w:cs="Times New Roman"/>
          <w:szCs w:val="24"/>
        </w:rPr>
        <w:t xml:space="preserve"> δισε</w:t>
      </w:r>
      <w:r w:rsidRPr="002E4306">
        <w:rPr>
          <w:rFonts w:eastAsia="Times New Roman" w:cs="Times New Roman"/>
          <w:szCs w:val="24"/>
        </w:rPr>
        <w:t xml:space="preserve">κατομμυρίων ευρώ. </w:t>
      </w:r>
    </w:p>
    <w:p w14:paraId="5470C1A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Είχε εκτιμηθεί τότε ότι εάν εκμεταλλευόμασταν το 40% όλης της περιουσίας που ανέφερα προηγουμένως -γιατί τα 272 δισεκατομμύρια δεν ήταν καθαρά, με την έννοια ότι υπήρχαν κάποια προβλήματα, αλλά σύμφωνα με τη μελέτη της ΚΕΔ το 40% παρέμεν</w:t>
      </w:r>
      <w:r>
        <w:rPr>
          <w:rFonts w:eastAsia="Times New Roman" w:cs="Times New Roman"/>
          <w:szCs w:val="24"/>
        </w:rPr>
        <w:t>αν καθαρά και ήταν προς εκμετάλλευση-</w:t>
      </w:r>
      <w:r>
        <w:rPr>
          <w:rFonts w:eastAsia="Times New Roman" w:cs="Times New Roman"/>
          <w:szCs w:val="24"/>
        </w:rPr>
        <w:t>,</w:t>
      </w:r>
      <w:r>
        <w:rPr>
          <w:rFonts w:eastAsia="Times New Roman" w:cs="Times New Roman"/>
          <w:szCs w:val="24"/>
        </w:rPr>
        <w:t xml:space="preserve"> εάν μπαίναμε σε μια τέτοια διαδικασία με ΣΔΙΤ ή με </w:t>
      </w:r>
      <w:r>
        <w:rPr>
          <w:rFonts w:eastAsia="Times New Roman" w:cs="Times New Roman"/>
          <w:szCs w:val="24"/>
          <w:lang w:val="en-US"/>
        </w:rPr>
        <w:t>leasing</w:t>
      </w:r>
      <w:r w:rsidRPr="00017330">
        <w:rPr>
          <w:rFonts w:eastAsia="Times New Roman" w:cs="Times New Roman"/>
          <w:szCs w:val="24"/>
        </w:rPr>
        <w:t>,</w:t>
      </w:r>
      <w:r>
        <w:rPr>
          <w:rFonts w:eastAsia="Times New Roman" w:cs="Times New Roman"/>
          <w:szCs w:val="24"/>
        </w:rPr>
        <w:t xml:space="preserve"> με μακροχρόνια μίσθωση</w:t>
      </w:r>
      <w:r w:rsidRPr="004317B7">
        <w:rPr>
          <w:rFonts w:eastAsia="Times New Roman" w:cs="Times New Roman"/>
          <w:szCs w:val="24"/>
        </w:rPr>
        <w:t>,</w:t>
      </w:r>
      <w:r>
        <w:rPr>
          <w:rFonts w:eastAsia="Times New Roman" w:cs="Times New Roman"/>
          <w:szCs w:val="24"/>
        </w:rPr>
        <w:t xml:space="preserve"> χωρίς το </w:t>
      </w:r>
      <w:r>
        <w:rPr>
          <w:rFonts w:eastAsia="Times New Roman" w:cs="Times New Roman"/>
          <w:szCs w:val="24"/>
        </w:rPr>
        <w:t>δ</w:t>
      </w:r>
      <w:r>
        <w:rPr>
          <w:rFonts w:eastAsia="Times New Roman" w:cs="Times New Roman"/>
          <w:szCs w:val="24"/>
        </w:rPr>
        <w:t xml:space="preserve">ημόσιο να χάσει την κυριότητά του, θα μπορούσαν να εξευρεθούν έσοδα της τάξης των 5 δισεκατομμυρίων ευρώ ετησίως. Αυτά </w:t>
      </w:r>
      <w:r>
        <w:rPr>
          <w:rFonts w:eastAsia="Times New Roman" w:cs="Times New Roman"/>
          <w:szCs w:val="24"/>
        </w:rPr>
        <w:t>είχαν γραφεί εκείνη την περίοδο.</w:t>
      </w:r>
    </w:p>
    <w:p w14:paraId="5470C1A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Τότε η περιουσία μας είχε μια αξία. Από τη στιγμή κατά την οποία ως υποστηρικτές των ιδιωτικοποιήσεων δεν μπήκατε σε μια διαδικασία αξιοποίησης της περιουσίας στο</w:t>
      </w:r>
      <w:r>
        <w:rPr>
          <w:rFonts w:eastAsia="Times New Roman" w:cs="Times New Roman"/>
          <w:szCs w:val="24"/>
        </w:rPr>
        <w:t>ν</w:t>
      </w:r>
      <w:r>
        <w:rPr>
          <w:rFonts w:eastAsia="Times New Roman" w:cs="Times New Roman"/>
          <w:szCs w:val="24"/>
        </w:rPr>
        <w:t xml:space="preserve"> χρόνο που έπρεπε, ήταν εύλογο </w:t>
      </w:r>
      <w:r w:rsidRPr="0055607D">
        <w:rPr>
          <w:rFonts w:eastAsia="Times New Roman" w:cs="Times New Roman"/>
          <w:szCs w:val="24"/>
        </w:rPr>
        <w:t>-</w:t>
      </w:r>
      <w:r>
        <w:rPr>
          <w:rFonts w:eastAsia="Times New Roman" w:cs="Times New Roman"/>
          <w:szCs w:val="24"/>
        </w:rPr>
        <w:t xml:space="preserve">και μπορούσε ο οποιοσδήποτε </w:t>
      </w:r>
      <w:r>
        <w:rPr>
          <w:rFonts w:eastAsia="Times New Roman" w:cs="Times New Roman"/>
          <w:szCs w:val="24"/>
        </w:rPr>
        <w:t>να το εκτιμήσει</w:t>
      </w:r>
      <w:r w:rsidRPr="006203A0">
        <w:rPr>
          <w:rFonts w:eastAsia="Times New Roman" w:cs="Times New Roman"/>
          <w:szCs w:val="24"/>
        </w:rPr>
        <w:t>-</w:t>
      </w:r>
      <w:r>
        <w:rPr>
          <w:rFonts w:eastAsia="Times New Roman" w:cs="Times New Roman"/>
          <w:szCs w:val="24"/>
        </w:rPr>
        <w:t xml:space="preserve"> ότι λόγω της κρίσης θα είχαμε μια απαξίωση αυτής της περιουσίας.</w:t>
      </w:r>
    </w:p>
    <w:p w14:paraId="5470C1A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Έτσι, λοιπόν, παρά τις όποιες δεσμεύσεις, παρά τις όποιες υποσχέσεις, παρά το γεγονός ότι το 2010</w:t>
      </w:r>
      <w:r>
        <w:rPr>
          <w:rFonts w:eastAsia="Times New Roman" w:cs="Times New Roman"/>
          <w:szCs w:val="24"/>
          <w:vertAlign w:val="superscript"/>
        </w:rPr>
        <w:t xml:space="preserve"> </w:t>
      </w:r>
      <w:r>
        <w:rPr>
          <w:rFonts w:eastAsia="Times New Roman" w:cs="Times New Roman"/>
          <w:szCs w:val="24"/>
        </w:rPr>
        <w:t>αυτή η περιουσία είχε ένα μεγάλο ύψος και μπορούσε να καλύψει με αρκετά μεγά</w:t>
      </w:r>
      <w:r>
        <w:rPr>
          <w:rFonts w:eastAsia="Times New Roman" w:cs="Times New Roman"/>
          <w:szCs w:val="24"/>
        </w:rPr>
        <w:t xml:space="preserve">λη άνεση μέρος του χρέους, δεν έγινε τίποτα ή έγιναν ελάχιστα, για να είμαι πιο ακριβής, κατά την περίοδο 2011-2014. </w:t>
      </w:r>
    </w:p>
    <w:p w14:paraId="5470C1A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Η Ελλάδα έδειξε ότι ήταν αναξιόπιστη, υπήρχαν παλινωδίες, υπήρχαν καθυστερήσεις, υπήρχε μια μορφή εμπαιγμού των θεσμών</w:t>
      </w:r>
      <w:r w:rsidRPr="004E37C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συνέπεια να φθάσουμε στο </w:t>
      </w:r>
      <w:r>
        <w:rPr>
          <w:rFonts w:eastAsia="Times New Roman" w:cs="Times New Roman"/>
          <w:szCs w:val="24"/>
        </w:rPr>
        <w:t>υ</w:t>
      </w:r>
      <w:r>
        <w:rPr>
          <w:rFonts w:eastAsia="Times New Roman" w:cs="Times New Roman"/>
          <w:szCs w:val="24"/>
        </w:rPr>
        <w:t xml:space="preserve">περταμείο. </w:t>
      </w:r>
    </w:p>
    <w:p w14:paraId="5470C1A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υ</w:t>
      </w:r>
      <w:r>
        <w:rPr>
          <w:rFonts w:eastAsia="Times New Roman" w:cs="Times New Roman"/>
          <w:szCs w:val="24"/>
        </w:rPr>
        <w:t>περταμείο είναι δημιούργημα της ασυνέπειας της περιόδου 2010-2014, όπως και να το δείτε. Διότι</w:t>
      </w:r>
      <w:r w:rsidRPr="004E37C1">
        <w:rPr>
          <w:rFonts w:eastAsia="Times New Roman" w:cs="Times New Roman"/>
          <w:szCs w:val="24"/>
        </w:rPr>
        <w:t>,</w:t>
      </w:r>
      <w:r>
        <w:rPr>
          <w:rFonts w:eastAsia="Times New Roman" w:cs="Times New Roman"/>
          <w:szCs w:val="24"/>
        </w:rPr>
        <w:t xml:space="preserve"> εάν εφαρμόζατε αυτά τα οποία είχατε υποσχεθεί ή αυτά που είχαν καταγραφεί στο τότε μεσοπρόθεσμο, δεν θα υπήρχε το </w:t>
      </w:r>
      <w:r>
        <w:rPr>
          <w:rFonts w:eastAsia="Times New Roman" w:cs="Times New Roman"/>
          <w:szCs w:val="24"/>
        </w:rPr>
        <w:t>υ</w:t>
      </w:r>
      <w:r>
        <w:rPr>
          <w:rFonts w:eastAsia="Times New Roman" w:cs="Times New Roman"/>
          <w:szCs w:val="24"/>
        </w:rPr>
        <w:t xml:space="preserve">περταμείο σήμερα. </w:t>
      </w:r>
    </w:p>
    <w:p w14:paraId="5470C1A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γίνεται αυτή τη στιγμή μια συζήτηση για 25 δισεκατομμύρια, που είναι ως εγγύηση και όχι ως ενέχυρο σε ένα σύνολο 320 περίπου δισεκατομμυρίων ευρώ χρέους. Δηλαδή, η όλη μας έγνοια είναι τα 25 δισεκατομμύρια και αγνοούμε τα 320 δισεκατ</w:t>
      </w:r>
      <w:r>
        <w:rPr>
          <w:rFonts w:eastAsia="Times New Roman" w:cs="Times New Roman"/>
          <w:szCs w:val="24"/>
        </w:rPr>
        <w:t>ομμύρια τα οποία οφείλουμε ή υπονοεί ο οποιοσδήποτε ότι</w:t>
      </w:r>
      <w:r>
        <w:rPr>
          <w:rFonts w:eastAsia="Times New Roman" w:cs="Times New Roman"/>
          <w:szCs w:val="24"/>
        </w:rPr>
        <w:t>,</w:t>
      </w:r>
      <w:r>
        <w:rPr>
          <w:rFonts w:eastAsia="Times New Roman" w:cs="Times New Roman"/>
          <w:szCs w:val="24"/>
        </w:rPr>
        <w:t xml:space="preserve"> πέραν των 25 δισεκατομμυρίων</w:t>
      </w:r>
      <w:r w:rsidRPr="004E37C1">
        <w:rPr>
          <w:rFonts w:eastAsia="Times New Roman" w:cs="Times New Roman"/>
          <w:szCs w:val="24"/>
        </w:rPr>
        <w:t>,</w:t>
      </w:r>
      <w:r>
        <w:rPr>
          <w:rFonts w:eastAsia="Times New Roman" w:cs="Times New Roman"/>
          <w:szCs w:val="24"/>
        </w:rPr>
        <w:t xml:space="preserve"> όλα τα υπόλοιπα θα παραμείνουν είτε απλήρωτα είτε δεν ξέρω και εγώ τι άλλο;</w:t>
      </w:r>
    </w:p>
    <w:p w14:paraId="5470C1A7"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470C1A8" w14:textId="77777777" w:rsidR="001F594C" w:rsidRDefault="008C7D1C">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5470C1A9"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b/>
          <w:szCs w:val="24"/>
        </w:rPr>
        <w:t>):</w:t>
      </w:r>
      <w:r w:rsidRPr="000E7362">
        <w:rPr>
          <w:rFonts w:eastAsia="Times New Roman" w:cs="Times New Roman"/>
          <w:szCs w:val="24"/>
        </w:rPr>
        <w:t xml:space="preserve"> Ε</w:t>
      </w:r>
      <w:r>
        <w:rPr>
          <w:rFonts w:eastAsia="Times New Roman" w:cs="Times New Roman"/>
          <w:szCs w:val="24"/>
        </w:rPr>
        <w:t>υχαριστούμε τον κ. Μάρδα.</w:t>
      </w:r>
    </w:p>
    <w:p w14:paraId="5470C1AA"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Θεοφύλακτε, έχετε τον λόγο για πέντε λεπτά.</w:t>
      </w:r>
    </w:p>
    <w:p w14:paraId="5470C1AB"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5470C1AC"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κύριοι Βουλευτές, θέλω να κάνω μια ερώτηση, για να πιάσουμε λίγο το πράγμα από την αρχή. Θέλετε να βγούμ</w:t>
      </w:r>
      <w:r>
        <w:rPr>
          <w:rFonts w:eastAsia="Times New Roman" w:cs="Times New Roman"/>
          <w:szCs w:val="24"/>
        </w:rPr>
        <w:t>ε από το μνημόνιο ή όχι; Θέλετε να τελειώνουμε με τα μνημόνια ή όχι; Ποιος θέλει και ποιος δεν θέλει, να ξεκινήσουμε από τα βασικά.</w:t>
      </w:r>
    </w:p>
    <w:p w14:paraId="5470C1AD"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Εμείς και η Κυβέρνησή μας θέλουμε να τελειώνουμε με τα μνημόνια και αυτό κάνουμε με το παρόν νομοσχέδιο, που κλείνει επιτυχώ</w:t>
      </w:r>
      <w:r>
        <w:rPr>
          <w:rFonts w:eastAsia="Times New Roman" w:cs="Times New Roman"/>
          <w:szCs w:val="24"/>
        </w:rPr>
        <w:t>ς και την τέταρτη αξιολόγηση του τρίτου προγράμματος και βγάζει τη χώρα μας τον Αύγουστο του 2018 από τα μνημόνια.</w:t>
      </w:r>
    </w:p>
    <w:p w14:paraId="5470C1AE"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της Νέας Δημοκρατίας, θέλετε να βγούμε από τα μνημόνια ή όχι; Θέλει να ακούσει</w:t>
      </w:r>
      <w:r w:rsidRPr="000B617F">
        <w:rPr>
          <w:rFonts w:eastAsia="Times New Roman" w:cs="Times New Roman"/>
          <w:szCs w:val="24"/>
        </w:rPr>
        <w:t xml:space="preserve"> </w:t>
      </w:r>
      <w:r>
        <w:rPr>
          <w:rFonts w:eastAsia="Times New Roman" w:cs="Times New Roman"/>
          <w:szCs w:val="24"/>
        </w:rPr>
        <w:t xml:space="preserve">ο ελληνικός λαός, γιατί τόσους μήνες που </w:t>
      </w:r>
      <w:r>
        <w:rPr>
          <w:rFonts w:eastAsia="Times New Roman" w:cs="Times New Roman"/>
          <w:szCs w:val="24"/>
        </w:rPr>
        <w:t>έχει προαναγγελθεί η καθαρή έξοδός μας από τα μνημόνια τον Αύγουστο, όλο μεμψιμοιρίες ακούμε. Θέλετε, ναι ή όχι;</w:t>
      </w:r>
    </w:p>
    <w:p w14:paraId="5470C1AF"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συνάδελφοι του ΠΑΣΟΚ θέλουν να βγούμε από τα μνημόνια, ναι ή όχι; Κατ’ αρχ</w:t>
      </w:r>
      <w:r>
        <w:rPr>
          <w:rFonts w:eastAsia="Times New Roman" w:cs="Times New Roman"/>
          <w:szCs w:val="24"/>
        </w:rPr>
        <w:t>άς</w:t>
      </w:r>
      <w:r>
        <w:rPr>
          <w:rFonts w:eastAsia="Times New Roman" w:cs="Times New Roman"/>
          <w:szCs w:val="24"/>
        </w:rPr>
        <w:t>, να ξέρουμε εάν θέλουν. Δεν είναι στην Αίθουσα, αλλά θα μας ακούν. Γιατί από τα πολιτικά λάθη και εγκλήματα Νέας Δημοκρατίας και ΠΑΣΟΚ χρεοκόπησε η χώρα και μπήκε στα μνημόνια, με τα δάνεια με «αέρα», με τα σκάνδαλα στην υγεία, με τα εξοπλιστικά, με τις δ</w:t>
      </w:r>
      <w:r>
        <w:rPr>
          <w:rFonts w:eastAsia="Times New Roman" w:cs="Times New Roman"/>
          <w:szCs w:val="24"/>
        </w:rPr>
        <w:t>ημόσιες συμβάσεις και τόσα άλλα. Με αυτά χρεοκοπήσατε τη χώρα, τη βάλατε στα μνημόνια και τώρα που τη βγάζουμε εμείς, δεν θέλετε να βγει. Αυτό είναι τουλάχιστον μεμψιμοιρία.</w:t>
      </w:r>
    </w:p>
    <w:p w14:paraId="5470C1B0" w14:textId="77777777" w:rsidR="001F594C" w:rsidRDefault="008C7D1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Όλη η Ευρωπαϊκή Ένωση, όλοι οι διεθνείς παράγοντες, όλοι οι θεσμοί και κυρίως όλοι</w:t>
      </w:r>
      <w:r>
        <w:rPr>
          <w:rFonts w:eastAsia="Times New Roman" w:cs="Times New Roman"/>
          <w:szCs w:val="24"/>
        </w:rPr>
        <w:t xml:space="preserve"> οι Έλληνες και οι Ελληνίδες θέλουν να βγούμε, να τελειώνουμε με αυτή την εξευτελιστική επιτροπεία, εκτός από τον Μητσοτάκη και τη Νέα Δημοκρατία. Όμως, είτε το θέλουν είτε όχι, με αυτό το νομοσχέδιο κλείνει και η τέταρτη αξιολόγηση και</w:t>
      </w:r>
      <w:r>
        <w:rPr>
          <w:rFonts w:eastAsia="Times New Roman" w:cs="Times New Roman"/>
          <w:szCs w:val="24"/>
        </w:rPr>
        <w:t>,</w:t>
      </w:r>
      <w:r>
        <w:rPr>
          <w:rFonts w:eastAsia="Times New Roman" w:cs="Times New Roman"/>
          <w:szCs w:val="24"/>
        </w:rPr>
        <w:t xml:space="preserve"> σεβόμενοι τις θυσί</w:t>
      </w:r>
      <w:r>
        <w:rPr>
          <w:rFonts w:eastAsia="Times New Roman" w:cs="Times New Roman"/>
          <w:szCs w:val="24"/>
        </w:rPr>
        <w:t>ες του ελληνικού λαού οκτώ χρόνια τώρα, βγάζουμε τη χώρα από τα μνημόνια.</w:t>
      </w:r>
    </w:p>
    <w:p w14:paraId="5470C1B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rPr>
      </w:pPr>
      <w:r>
        <w:rPr>
          <w:rFonts w:eastAsia="Times New Roman"/>
          <w:bCs/>
        </w:rPr>
        <w:t xml:space="preserve">Η οικονομία </w:t>
      </w:r>
      <w:r w:rsidRPr="00E0580D">
        <w:rPr>
          <w:rFonts w:eastAsia="Times New Roman"/>
          <w:bCs/>
        </w:rPr>
        <w:t>έχει</w:t>
      </w:r>
      <w:r>
        <w:rPr>
          <w:rFonts w:eastAsia="Times New Roman"/>
          <w:bCs/>
        </w:rPr>
        <w:t xml:space="preserve"> σταθεροποιηθεί, </w:t>
      </w:r>
      <w:r w:rsidRPr="00E0580D">
        <w:rPr>
          <w:rFonts w:eastAsia="Times New Roman"/>
          <w:bCs/>
        </w:rPr>
        <w:t>κυρίες και κύριοι συνάδελφοι</w:t>
      </w:r>
      <w:r>
        <w:rPr>
          <w:rFonts w:eastAsia="Times New Roman"/>
          <w:bCs/>
        </w:rPr>
        <w:t xml:space="preserve">. Σύμφωνα με τους αριθμούς, </w:t>
      </w:r>
      <w:r w:rsidRPr="00E0580D">
        <w:rPr>
          <w:rFonts w:eastAsia="Times New Roman"/>
          <w:bCs/>
        </w:rPr>
        <w:t>έχει</w:t>
      </w:r>
      <w:r>
        <w:rPr>
          <w:rFonts w:eastAsia="Times New Roman"/>
          <w:bCs/>
        </w:rPr>
        <w:t xml:space="preserve"> πάνω από έναν, ενάμισι χρόνο </w:t>
      </w:r>
      <w:r w:rsidRPr="00E0580D">
        <w:rPr>
          <w:rFonts w:eastAsia="Times New Roman"/>
          <w:bCs/>
          <w:shd w:val="clear" w:color="auto" w:fill="FFFFFF"/>
        </w:rPr>
        <w:t>που</w:t>
      </w:r>
      <w:r>
        <w:rPr>
          <w:rFonts w:eastAsia="Times New Roman"/>
          <w:bCs/>
        </w:rPr>
        <w:t xml:space="preserve"> πάει καλά στις άμεσες ξένες επενδύσεις. Αναφέρω ενδεικτ</w:t>
      </w:r>
      <w:r>
        <w:rPr>
          <w:rFonts w:eastAsia="Times New Roman"/>
          <w:bCs/>
        </w:rPr>
        <w:t xml:space="preserve">ικά </w:t>
      </w:r>
      <w:r w:rsidRPr="00E271D6">
        <w:rPr>
          <w:rFonts w:eastAsia="Times New Roman"/>
          <w:bCs/>
          <w:shd w:val="clear" w:color="auto" w:fill="FFFFFF"/>
        </w:rPr>
        <w:t>ότι</w:t>
      </w:r>
      <w:r>
        <w:rPr>
          <w:rFonts w:eastAsia="Times New Roman"/>
          <w:bCs/>
        </w:rPr>
        <w:t xml:space="preserve"> ο τουρισμός κάθε χρονιάς σπάει το ένα ρεκόρ μετά το άλλο. </w:t>
      </w:r>
      <w:r w:rsidRPr="00E271D6">
        <w:rPr>
          <w:rFonts w:eastAsia="Times New Roman"/>
          <w:bCs/>
        </w:rPr>
        <w:t>Υπάρχει</w:t>
      </w:r>
      <w:r>
        <w:rPr>
          <w:rFonts w:eastAsia="Times New Roman"/>
          <w:bCs/>
        </w:rPr>
        <w:t xml:space="preserve"> ανάπτυξη, </w:t>
      </w:r>
      <w:r w:rsidRPr="00E271D6">
        <w:rPr>
          <w:rFonts w:eastAsia="Times New Roman"/>
          <w:bCs/>
          <w:shd w:val="clear" w:color="auto" w:fill="FFFFFF"/>
        </w:rPr>
        <w:t>υπάρχουν</w:t>
      </w:r>
      <w:r>
        <w:rPr>
          <w:rFonts w:eastAsia="Times New Roman"/>
          <w:bCs/>
        </w:rPr>
        <w:t xml:space="preserve"> πλεονάσματα, μείωση της ανεργίας </w:t>
      </w:r>
      <w:r w:rsidRPr="00E0580D">
        <w:rPr>
          <w:rFonts w:eastAsia="Times New Roman"/>
          <w:bCs/>
        </w:rPr>
        <w:t>και</w:t>
      </w:r>
      <w:r>
        <w:rPr>
          <w:rFonts w:eastAsia="Times New Roman"/>
          <w:bCs/>
        </w:rPr>
        <w:t xml:space="preserve"> τόσα άλλα. </w:t>
      </w:r>
    </w:p>
    <w:p w14:paraId="5470C1B2"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rPr>
        <w:t xml:space="preserve">Αυτά </w:t>
      </w:r>
      <w:r>
        <w:rPr>
          <w:rFonts w:eastAsia="Times New Roman"/>
          <w:bCs/>
          <w:shd w:val="clear" w:color="auto" w:fill="FFFFFF"/>
        </w:rPr>
        <w:t>τα</w:t>
      </w:r>
      <w:r>
        <w:rPr>
          <w:rFonts w:eastAsia="Times New Roman"/>
          <w:bCs/>
        </w:rPr>
        <w:t xml:space="preserve"> ξέραμε εδώ </w:t>
      </w:r>
      <w:r w:rsidRPr="00E0580D">
        <w:rPr>
          <w:rFonts w:eastAsia="Times New Roman"/>
          <w:bCs/>
        </w:rPr>
        <w:t>και</w:t>
      </w:r>
      <w:r>
        <w:rPr>
          <w:rFonts w:eastAsia="Times New Roman"/>
          <w:bCs/>
        </w:rPr>
        <w:t xml:space="preserve"> καιρό. Εμείς που ξέρουμε </w:t>
      </w:r>
      <w:r w:rsidRPr="00E0580D">
        <w:rPr>
          <w:rFonts w:eastAsia="Times New Roman"/>
          <w:bCs/>
        </w:rPr>
        <w:t>και</w:t>
      </w:r>
      <w:r>
        <w:rPr>
          <w:rFonts w:eastAsia="Times New Roman"/>
          <w:bCs/>
        </w:rPr>
        <w:t xml:space="preserve"> την </w:t>
      </w:r>
      <w:r w:rsidRPr="00E0580D">
        <w:rPr>
          <w:rFonts w:eastAsia="Times New Roman"/>
          <w:bCs/>
          <w:shd w:val="clear" w:color="auto" w:fill="FFFFFF"/>
        </w:rPr>
        <w:t>κοινων</w:t>
      </w:r>
      <w:r>
        <w:rPr>
          <w:rFonts w:eastAsia="Times New Roman"/>
          <w:bCs/>
          <w:shd w:val="clear" w:color="auto" w:fill="FFFFFF"/>
        </w:rPr>
        <w:t xml:space="preserve">ία, </w:t>
      </w:r>
      <w:r w:rsidRPr="00E0580D">
        <w:rPr>
          <w:rFonts w:eastAsia="Times New Roman"/>
          <w:bCs/>
          <w:shd w:val="clear" w:color="auto" w:fill="FFFFFF"/>
        </w:rPr>
        <w:t>έχει</w:t>
      </w:r>
      <w:r>
        <w:rPr>
          <w:rFonts w:eastAsia="Times New Roman"/>
          <w:bCs/>
          <w:shd w:val="clear" w:color="auto" w:fill="FFFFFF"/>
        </w:rPr>
        <w:t xml:space="preserve"> πάνω από έξι μήνες </w:t>
      </w:r>
      <w:r w:rsidRPr="00E0580D">
        <w:rPr>
          <w:rFonts w:eastAsia="Times New Roman"/>
          <w:bCs/>
          <w:shd w:val="clear" w:color="auto" w:fill="FFFFFF"/>
        </w:rPr>
        <w:t>που</w:t>
      </w:r>
      <w:r>
        <w:rPr>
          <w:rFonts w:eastAsia="Times New Roman"/>
          <w:bCs/>
          <w:shd w:val="clear" w:color="auto" w:fill="FFFFFF"/>
        </w:rPr>
        <w:t xml:space="preserve"> το βλέπουμε αυτό το </w:t>
      </w:r>
      <w:r>
        <w:rPr>
          <w:rFonts w:eastAsia="Times New Roman"/>
          <w:bCs/>
          <w:shd w:val="clear" w:color="auto" w:fill="FFFFFF"/>
        </w:rPr>
        <w:t xml:space="preserve">πράγμα </w:t>
      </w:r>
      <w:r w:rsidRPr="00E0580D">
        <w:rPr>
          <w:rFonts w:eastAsia="Times New Roman"/>
          <w:bCs/>
          <w:shd w:val="clear" w:color="auto" w:fill="FFFFFF"/>
        </w:rPr>
        <w:t>να</w:t>
      </w:r>
      <w:r>
        <w:rPr>
          <w:rFonts w:eastAsia="Times New Roman"/>
          <w:bCs/>
          <w:shd w:val="clear" w:color="auto" w:fill="FFFFFF"/>
        </w:rPr>
        <w:t xml:space="preserve"> σταθεροποιείται </w:t>
      </w:r>
      <w:r w:rsidRPr="00E0580D">
        <w:rPr>
          <w:rFonts w:eastAsia="Times New Roman"/>
          <w:bCs/>
          <w:shd w:val="clear" w:color="auto" w:fill="FFFFFF"/>
        </w:rPr>
        <w:t>και</w:t>
      </w:r>
      <w:r>
        <w:rPr>
          <w:rFonts w:eastAsia="Times New Roman"/>
          <w:bCs/>
          <w:shd w:val="clear" w:color="auto" w:fill="FFFFFF"/>
        </w:rPr>
        <w:t xml:space="preserve"> σιγά</w:t>
      </w:r>
      <w:r>
        <w:rPr>
          <w:rFonts w:eastAsia="Times New Roman"/>
          <w:bCs/>
          <w:shd w:val="clear" w:color="auto" w:fill="FFFFFF"/>
        </w:rPr>
        <w:t>-</w:t>
      </w:r>
      <w:r>
        <w:rPr>
          <w:rFonts w:eastAsia="Times New Roman"/>
          <w:bCs/>
          <w:shd w:val="clear" w:color="auto" w:fill="FFFFFF"/>
        </w:rPr>
        <w:t xml:space="preserve">σιγά </w:t>
      </w:r>
      <w:r w:rsidRPr="00E0580D">
        <w:rPr>
          <w:rFonts w:eastAsia="Times New Roman"/>
          <w:bCs/>
          <w:shd w:val="clear" w:color="auto" w:fill="FFFFFF"/>
        </w:rPr>
        <w:t>να</w:t>
      </w:r>
      <w:r>
        <w:rPr>
          <w:rFonts w:eastAsia="Times New Roman"/>
          <w:bCs/>
          <w:shd w:val="clear" w:color="auto" w:fill="FFFFFF"/>
        </w:rPr>
        <w:t xml:space="preserve"> πηγαίνουμε σε </w:t>
      </w:r>
      <w:r w:rsidRPr="00E0580D">
        <w:rPr>
          <w:rFonts w:eastAsia="Times New Roman"/>
          <w:bCs/>
          <w:shd w:val="clear" w:color="auto" w:fill="FFFFFF"/>
        </w:rPr>
        <w:t>μια</w:t>
      </w:r>
      <w:r>
        <w:rPr>
          <w:rFonts w:eastAsia="Times New Roman"/>
          <w:bCs/>
          <w:shd w:val="clear" w:color="auto" w:fill="FFFFFF"/>
        </w:rPr>
        <w:t xml:space="preserve"> δημοσιονομική άνωση, σε </w:t>
      </w:r>
      <w:r w:rsidRPr="00E0580D">
        <w:rPr>
          <w:rFonts w:eastAsia="Times New Roman"/>
          <w:bCs/>
          <w:shd w:val="clear" w:color="auto" w:fill="FFFFFF"/>
        </w:rPr>
        <w:t>μια</w:t>
      </w:r>
      <w:r>
        <w:rPr>
          <w:rFonts w:eastAsia="Times New Roman"/>
          <w:bCs/>
          <w:shd w:val="clear" w:color="auto" w:fill="FFFFFF"/>
        </w:rPr>
        <w:t xml:space="preserve"> </w:t>
      </w:r>
      <w:r w:rsidRPr="00E0580D">
        <w:rPr>
          <w:rFonts w:eastAsia="Times New Roman"/>
          <w:bCs/>
          <w:shd w:val="clear" w:color="auto" w:fill="FFFFFF"/>
        </w:rPr>
        <w:t>οικονομική</w:t>
      </w:r>
      <w:r>
        <w:rPr>
          <w:rFonts w:eastAsia="Times New Roman"/>
          <w:bCs/>
          <w:shd w:val="clear" w:color="auto" w:fill="FFFFFF"/>
        </w:rPr>
        <w:t xml:space="preserve"> άνωση. Στην κοινωνία το βλέπουμε αυτό. </w:t>
      </w:r>
    </w:p>
    <w:p w14:paraId="5470C1B3"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Με αυτό το πολυνομοσχέδιο δεν έχουμε καινούργια μέτρα, να το ξεκαθαρίσουμε αυτό. Αντίθετα, έχουμε θετικές </w:t>
      </w:r>
      <w:r w:rsidRPr="00E0580D">
        <w:rPr>
          <w:rFonts w:eastAsia="Times New Roman"/>
          <w:bCs/>
          <w:shd w:val="clear" w:color="auto" w:fill="FFFFFF"/>
        </w:rPr>
        <w:t>διατάξεις</w:t>
      </w:r>
      <w:r>
        <w:rPr>
          <w:rFonts w:eastAsia="Times New Roman"/>
          <w:bCs/>
          <w:shd w:val="clear" w:color="auto" w:fill="FFFFFF"/>
        </w:rPr>
        <w:t xml:space="preserve"> και ενδεικτικά αναφέρω τα εργασιακά </w:t>
      </w:r>
      <w:r w:rsidRPr="00E0580D">
        <w:rPr>
          <w:rFonts w:eastAsia="Times New Roman"/>
          <w:bCs/>
          <w:shd w:val="clear" w:color="auto" w:fill="FFFFFF"/>
        </w:rPr>
        <w:t>και</w:t>
      </w:r>
      <w:r>
        <w:rPr>
          <w:rFonts w:eastAsia="Times New Roman"/>
          <w:bCs/>
          <w:shd w:val="clear" w:color="auto" w:fill="FFFFFF"/>
        </w:rPr>
        <w:t xml:space="preserve"> την υγεία. Προβλέπεται </w:t>
      </w:r>
      <w:r w:rsidRPr="00E0580D">
        <w:rPr>
          <w:rFonts w:eastAsia="Times New Roman"/>
          <w:bCs/>
          <w:shd w:val="clear" w:color="auto" w:fill="FFFFFF"/>
        </w:rPr>
        <w:t>ότι</w:t>
      </w:r>
      <w:r>
        <w:rPr>
          <w:rFonts w:eastAsia="Times New Roman"/>
          <w:bCs/>
          <w:shd w:val="clear" w:color="auto" w:fill="FFFFFF"/>
        </w:rPr>
        <w:t xml:space="preserve"> θα </w:t>
      </w:r>
      <w:r w:rsidRPr="00E0580D">
        <w:rPr>
          <w:rFonts w:eastAsia="Times New Roman"/>
          <w:bCs/>
          <w:shd w:val="clear" w:color="auto" w:fill="FFFFFF"/>
        </w:rPr>
        <w:t>υπάρχει</w:t>
      </w:r>
      <w:r>
        <w:rPr>
          <w:rFonts w:eastAsia="Times New Roman"/>
          <w:bCs/>
          <w:shd w:val="clear" w:color="auto" w:fill="FFFFFF"/>
        </w:rPr>
        <w:t xml:space="preserve"> δημοσιονομικός χώρος </w:t>
      </w:r>
      <w:r w:rsidRPr="00E0580D">
        <w:rPr>
          <w:rFonts w:eastAsia="Times New Roman"/>
          <w:bCs/>
          <w:shd w:val="clear" w:color="auto" w:fill="FFFFFF"/>
        </w:rPr>
        <w:t>και</w:t>
      </w:r>
      <w:r>
        <w:rPr>
          <w:rFonts w:eastAsia="Times New Roman"/>
          <w:bCs/>
          <w:shd w:val="clear" w:color="auto" w:fill="FFFFFF"/>
        </w:rPr>
        <w:t xml:space="preserve"> για την άσκηση φιλολαϊκών </w:t>
      </w:r>
      <w:r w:rsidRPr="00E0580D">
        <w:rPr>
          <w:rFonts w:eastAsia="Times New Roman"/>
          <w:bCs/>
          <w:shd w:val="clear" w:color="auto" w:fill="FFFFFF"/>
        </w:rPr>
        <w:t xml:space="preserve">πολιτικών </w:t>
      </w:r>
      <w:r w:rsidRPr="00E271D6">
        <w:rPr>
          <w:rFonts w:eastAsia="Times New Roman"/>
          <w:bCs/>
          <w:shd w:val="clear" w:color="auto" w:fill="FFFFFF"/>
        </w:rPr>
        <w:t>αλλά</w:t>
      </w:r>
      <w:r>
        <w:rPr>
          <w:rFonts w:eastAsia="Times New Roman"/>
          <w:bCs/>
          <w:shd w:val="clear" w:color="auto" w:fill="FFFFFF"/>
        </w:rPr>
        <w:t xml:space="preserve"> </w:t>
      </w:r>
      <w:r w:rsidRPr="00E0580D">
        <w:rPr>
          <w:rFonts w:eastAsia="Times New Roman"/>
          <w:bCs/>
          <w:shd w:val="clear" w:color="auto" w:fill="FFFFFF"/>
        </w:rPr>
        <w:t>και</w:t>
      </w:r>
      <w:r>
        <w:rPr>
          <w:rFonts w:eastAsia="Times New Roman"/>
          <w:bCs/>
          <w:shd w:val="clear" w:color="auto" w:fill="FFFFFF"/>
        </w:rPr>
        <w:t xml:space="preserve"> για τη μείωση των φορολογικών συντελεστών. </w:t>
      </w:r>
    </w:p>
    <w:p w14:paraId="5470C1B4"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Τώρα, οι συνάδελφοι της Αντιπολίτευσης μιλούν ξανά για αυτά </w:t>
      </w:r>
      <w:r w:rsidRPr="00E0580D">
        <w:rPr>
          <w:rFonts w:eastAsia="Times New Roman"/>
          <w:bCs/>
          <w:shd w:val="clear" w:color="auto" w:fill="FFFFFF"/>
        </w:rPr>
        <w:t>που</w:t>
      </w:r>
      <w:r>
        <w:rPr>
          <w:rFonts w:eastAsia="Times New Roman"/>
          <w:bCs/>
          <w:shd w:val="clear" w:color="auto" w:fill="FFFFFF"/>
        </w:rPr>
        <w:t xml:space="preserve"> είχαν ψηφιστεί με τη δεύτερη αξιολόγηση. Λένε </w:t>
      </w:r>
      <w:r w:rsidRPr="00E0580D">
        <w:rPr>
          <w:rFonts w:eastAsia="Times New Roman"/>
          <w:bCs/>
          <w:shd w:val="clear" w:color="auto" w:fill="FFFFFF"/>
        </w:rPr>
        <w:t>ότι</w:t>
      </w:r>
      <w:r>
        <w:rPr>
          <w:rFonts w:eastAsia="Times New Roman"/>
          <w:bCs/>
          <w:shd w:val="clear" w:color="auto" w:fill="FFFFFF"/>
        </w:rPr>
        <w:t xml:space="preserve"> θα κόψουμε τις συντάξεις το 2019. Έτσι έλεγαν και πριν, </w:t>
      </w:r>
      <w:r w:rsidRPr="00E0580D">
        <w:rPr>
          <w:rFonts w:eastAsia="Times New Roman"/>
          <w:bCs/>
          <w:shd w:val="clear" w:color="auto" w:fill="FFFFFF"/>
        </w:rPr>
        <w:t>ότι</w:t>
      </w:r>
      <w:r>
        <w:rPr>
          <w:rFonts w:eastAsia="Times New Roman"/>
          <w:bCs/>
          <w:shd w:val="clear" w:color="auto" w:fill="FFFFFF"/>
        </w:rPr>
        <w:t xml:space="preserve"> θα ενεργοποιήσουμε τον κόφτη. Ας γίνουν πρώτα αυτά </w:t>
      </w:r>
      <w:r w:rsidRPr="00E0580D">
        <w:rPr>
          <w:rFonts w:eastAsia="Times New Roman"/>
          <w:bCs/>
          <w:shd w:val="clear" w:color="auto" w:fill="FFFFFF"/>
        </w:rPr>
        <w:t>και</w:t>
      </w:r>
      <w:r>
        <w:rPr>
          <w:rFonts w:eastAsia="Times New Roman"/>
          <w:bCs/>
          <w:shd w:val="clear" w:color="auto" w:fill="FFFFFF"/>
        </w:rPr>
        <w:t xml:space="preserve"> μετά να μας τα πουν. Μετά να πουν </w:t>
      </w:r>
      <w:r w:rsidRPr="00E271D6">
        <w:rPr>
          <w:rFonts w:eastAsia="Times New Roman"/>
          <w:bCs/>
          <w:shd w:val="clear" w:color="auto" w:fill="FFFFFF"/>
        </w:rPr>
        <w:t>ότι</w:t>
      </w:r>
      <w:r>
        <w:rPr>
          <w:rFonts w:eastAsia="Times New Roman"/>
          <w:bCs/>
          <w:shd w:val="clear" w:color="auto" w:fill="FFFFFF"/>
        </w:rPr>
        <w:t xml:space="preserve"> κόψαμε τις συντάξεις. Αυτοί τις έκοψαν έντεκα φορές </w:t>
      </w:r>
      <w:r w:rsidRPr="0057406E">
        <w:rPr>
          <w:rFonts w:eastAsia="Times New Roman"/>
          <w:bCs/>
          <w:shd w:val="clear" w:color="auto" w:fill="FFFFFF"/>
        </w:rPr>
        <w:t>και</w:t>
      </w:r>
      <w:r>
        <w:rPr>
          <w:rFonts w:eastAsia="Times New Roman"/>
          <w:bCs/>
          <w:shd w:val="clear" w:color="auto" w:fill="FFFFFF"/>
        </w:rPr>
        <w:t xml:space="preserve"> λένε τώρα «θα τις κόψετε». Ας το κάνουμε πρώτα. Τώρα, κάποιοι μ</w:t>
      </w:r>
      <w:r>
        <w:rPr>
          <w:rFonts w:eastAsia="Times New Roman"/>
          <w:bCs/>
          <w:shd w:val="clear" w:color="auto" w:fill="FFFFFF"/>
        </w:rPr>
        <w:t>ά</w:t>
      </w:r>
      <w:r>
        <w:rPr>
          <w:rFonts w:eastAsia="Times New Roman"/>
          <w:bCs/>
          <w:shd w:val="clear" w:color="auto" w:fill="FFFFFF"/>
        </w:rPr>
        <w:t xml:space="preserve">ς ανάγκασαν στη δεύτερη αξιολόγηση με </w:t>
      </w:r>
      <w:r w:rsidRPr="0057406E">
        <w:rPr>
          <w:rFonts w:eastAsia="Times New Roman"/>
          <w:bCs/>
          <w:shd w:val="clear" w:color="auto" w:fill="FFFFFF"/>
        </w:rPr>
        <w:t>μια</w:t>
      </w:r>
      <w:r>
        <w:rPr>
          <w:rFonts w:eastAsia="Times New Roman"/>
          <w:bCs/>
          <w:shd w:val="clear" w:color="auto" w:fill="FFFFFF"/>
        </w:rPr>
        <w:t xml:space="preserve"> παράλογη εμμονή τους να το ψηφίσουμε και εννοώ το ΔΝΤ. Τα ξέρουμε αυτά, α</w:t>
      </w:r>
      <w:r w:rsidRPr="0057406E">
        <w:rPr>
          <w:rFonts w:eastAsia="Times New Roman"/>
          <w:bCs/>
          <w:shd w:val="clear" w:color="auto" w:fill="FFFFFF"/>
        </w:rPr>
        <w:t>λλά</w:t>
      </w:r>
      <w:r>
        <w:rPr>
          <w:rFonts w:eastAsia="Times New Roman"/>
          <w:bCs/>
          <w:shd w:val="clear" w:color="auto" w:fill="FFFFFF"/>
        </w:rPr>
        <w:t xml:space="preserve"> </w:t>
      </w:r>
      <w:r w:rsidRPr="0057406E">
        <w:rPr>
          <w:rFonts w:eastAsia="Times New Roman"/>
          <w:bCs/>
          <w:shd w:val="clear" w:color="auto" w:fill="FFFFFF"/>
        </w:rPr>
        <w:t>να</w:t>
      </w:r>
      <w:r>
        <w:rPr>
          <w:rFonts w:eastAsia="Times New Roman"/>
          <w:bCs/>
          <w:shd w:val="clear" w:color="auto" w:fill="FFFFFF"/>
        </w:rPr>
        <w:t xml:space="preserve"> δούμε αν </w:t>
      </w:r>
      <w:r w:rsidRPr="0057406E">
        <w:rPr>
          <w:rFonts w:eastAsia="Times New Roman"/>
          <w:bCs/>
          <w:shd w:val="clear" w:color="auto" w:fill="FFFFFF"/>
        </w:rPr>
        <w:t>θα</w:t>
      </w:r>
      <w:r>
        <w:rPr>
          <w:rFonts w:eastAsia="Times New Roman"/>
          <w:bCs/>
          <w:shd w:val="clear" w:color="auto" w:fill="FFFFFF"/>
        </w:rPr>
        <w:t xml:space="preserve"> το κάνουμε. </w:t>
      </w:r>
    </w:p>
    <w:p w14:paraId="5470C1B5"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μπορώ </w:t>
      </w:r>
      <w:r w:rsidRPr="0057406E">
        <w:rPr>
          <w:rFonts w:eastAsia="Times New Roman"/>
          <w:bCs/>
          <w:shd w:val="clear" w:color="auto" w:fill="FFFFFF"/>
        </w:rPr>
        <w:t>παρά</w:t>
      </w:r>
      <w:r>
        <w:rPr>
          <w:rFonts w:eastAsia="Times New Roman"/>
          <w:bCs/>
          <w:shd w:val="clear" w:color="auto" w:fill="FFFFFF"/>
        </w:rPr>
        <w:t xml:space="preserve"> </w:t>
      </w:r>
      <w:r w:rsidRPr="0057406E">
        <w:rPr>
          <w:rFonts w:eastAsia="Times New Roman"/>
          <w:bCs/>
          <w:shd w:val="clear" w:color="auto" w:fill="FFFFFF"/>
        </w:rPr>
        <w:t>να</w:t>
      </w:r>
      <w:r>
        <w:rPr>
          <w:rFonts w:eastAsia="Times New Roman"/>
          <w:bCs/>
          <w:shd w:val="clear" w:color="auto" w:fill="FFFFFF"/>
        </w:rPr>
        <w:t xml:space="preserve"> μην επισημάνω τη λατρεί</w:t>
      </w:r>
      <w:r>
        <w:rPr>
          <w:rFonts w:eastAsia="Times New Roman"/>
          <w:bCs/>
          <w:shd w:val="clear" w:color="auto" w:fill="FFFFFF"/>
        </w:rPr>
        <w:t xml:space="preserve">α </w:t>
      </w:r>
      <w:r w:rsidRPr="0057406E">
        <w:rPr>
          <w:rFonts w:eastAsia="Times New Roman"/>
          <w:bCs/>
          <w:shd w:val="clear" w:color="auto" w:fill="FFFFFF"/>
        </w:rPr>
        <w:t>και</w:t>
      </w:r>
      <w:r>
        <w:rPr>
          <w:rFonts w:eastAsia="Times New Roman"/>
          <w:bCs/>
          <w:shd w:val="clear" w:color="auto" w:fill="FFFFFF"/>
        </w:rPr>
        <w:t xml:space="preserve"> τον ομφάλιο λώρο </w:t>
      </w:r>
      <w:r w:rsidRPr="0057406E">
        <w:rPr>
          <w:rFonts w:eastAsia="Times New Roman"/>
          <w:bCs/>
          <w:shd w:val="clear" w:color="auto" w:fill="FFFFFF"/>
        </w:rPr>
        <w:t>που</w:t>
      </w:r>
      <w:r>
        <w:rPr>
          <w:rFonts w:eastAsia="Times New Roman"/>
          <w:bCs/>
          <w:shd w:val="clear" w:color="auto" w:fill="FFFFFF"/>
        </w:rPr>
        <w:t xml:space="preserve"> έχει η </w:t>
      </w:r>
      <w:r w:rsidRPr="0057406E">
        <w:rPr>
          <w:rFonts w:eastAsia="Times New Roman"/>
          <w:bCs/>
          <w:shd w:val="clear" w:color="auto" w:fill="FFFFFF"/>
        </w:rPr>
        <w:t xml:space="preserve">Νέα Δημοκρατία </w:t>
      </w:r>
      <w:r>
        <w:rPr>
          <w:rFonts w:eastAsia="Times New Roman"/>
          <w:bCs/>
          <w:shd w:val="clear" w:color="auto" w:fill="FFFFFF"/>
        </w:rPr>
        <w:t xml:space="preserve">με το 2014. Έχει κολλήσει η μπίλια εκεί πέρα. Ήταν καλό το 2014, ήταν χρυσό το 2014. Το υπερασπίζονται </w:t>
      </w:r>
      <w:r w:rsidRPr="0057406E">
        <w:rPr>
          <w:rFonts w:eastAsia="Times New Roman"/>
          <w:bCs/>
          <w:shd w:val="clear" w:color="auto" w:fill="FFFFFF"/>
        </w:rPr>
        <w:t>και</w:t>
      </w:r>
      <w:r>
        <w:rPr>
          <w:rFonts w:eastAsia="Times New Roman"/>
          <w:bCs/>
          <w:shd w:val="clear" w:color="auto" w:fill="FFFFFF"/>
        </w:rPr>
        <w:t xml:space="preserve"> δεν βλέπουν </w:t>
      </w:r>
      <w:r w:rsidRPr="0057406E">
        <w:rPr>
          <w:rFonts w:eastAsia="Times New Roman"/>
          <w:bCs/>
          <w:shd w:val="clear" w:color="auto" w:fill="FFFFFF"/>
        </w:rPr>
        <w:t>ότι</w:t>
      </w:r>
      <w:r>
        <w:rPr>
          <w:rFonts w:eastAsia="Times New Roman"/>
          <w:bCs/>
          <w:shd w:val="clear" w:color="auto" w:fill="FFFFFF"/>
        </w:rPr>
        <w:t xml:space="preserve"> ο λαός το καταδίκασε. Άρα αυτό θέλουν </w:t>
      </w:r>
      <w:r w:rsidRPr="0057406E">
        <w:rPr>
          <w:rFonts w:eastAsia="Times New Roman"/>
          <w:bCs/>
          <w:shd w:val="clear" w:color="auto" w:fill="FFFFFF"/>
        </w:rPr>
        <w:t>να</w:t>
      </w:r>
      <w:r>
        <w:rPr>
          <w:rFonts w:eastAsia="Times New Roman"/>
          <w:bCs/>
          <w:shd w:val="clear" w:color="auto" w:fill="FFFFFF"/>
        </w:rPr>
        <w:t xml:space="preserve"> ξαναφέρουν. </w:t>
      </w:r>
    </w:p>
    <w:p w14:paraId="5470C1B6"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Να πω </w:t>
      </w:r>
      <w:r w:rsidRPr="005159D0">
        <w:rPr>
          <w:rFonts w:eastAsia="Times New Roman"/>
          <w:bCs/>
          <w:shd w:val="clear" w:color="auto" w:fill="FFFFFF"/>
        </w:rPr>
        <w:t>και</w:t>
      </w:r>
      <w:r>
        <w:rPr>
          <w:rFonts w:eastAsia="Times New Roman"/>
          <w:bCs/>
          <w:shd w:val="clear" w:color="auto" w:fill="FFFFFF"/>
        </w:rPr>
        <w:t xml:space="preserve"> δύο λόγια για το </w:t>
      </w:r>
      <w:r>
        <w:rPr>
          <w:rFonts w:eastAsia="Times New Roman"/>
          <w:bCs/>
          <w:shd w:val="clear" w:color="auto" w:fill="FFFFFF"/>
        </w:rPr>
        <w:t>«μ</w:t>
      </w:r>
      <w:r>
        <w:rPr>
          <w:rFonts w:eastAsia="Times New Roman"/>
          <w:bCs/>
          <w:shd w:val="clear" w:color="auto" w:fill="FFFFFF"/>
        </w:rPr>
        <w:t>ακεδονικό</w:t>
      </w:r>
      <w:r>
        <w:rPr>
          <w:rFonts w:eastAsia="Times New Roman"/>
          <w:bCs/>
          <w:shd w:val="clear" w:color="auto" w:fill="FFFFFF"/>
        </w:rPr>
        <w:t>»</w:t>
      </w:r>
      <w:r>
        <w:rPr>
          <w:rFonts w:eastAsia="Times New Roman"/>
          <w:bCs/>
          <w:shd w:val="clear" w:color="auto" w:fill="FFFFFF"/>
        </w:rPr>
        <w:t xml:space="preserve">. Ας μη γίνει </w:t>
      </w:r>
      <w:r w:rsidRPr="0057406E">
        <w:rPr>
          <w:rFonts w:eastAsia="Times New Roman"/>
          <w:bCs/>
          <w:shd w:val="clear" w:color="auto" w:fill="FFFFFF"/>
        </w:rPr>
        <w:t>και</w:t>
      </w:r>
      <w:r>
        <w:rPr>
          <w:rFonts w:eastAsia="Times New Roman"/>
          <w:bCs/>
          <w:shd w:val="clear" w:color="auto" w:fill="FFFFFF"/>
        </w:rPr>
        <w:t xml:space="preserve"> αυτή η εθνική υπόθεση, </w:t>
      </w:r>
      <w:r w:rsidRPr="0057406E">
        <w:rPr>
          <w:rFonts w:eastAsia="Times New Roman"/>
          <w:bCs/>
          <w:shd w:val="clear" w:color="auto" w:fill="FFFFFF"/>
        </w:rPr>
        <w:t>κυρίες και κύριοι συνάδελφοι</w:t>
      </w:r>
      <w:r>
        <w:rPr>
          <w:rFonts w:eastAsia="Times New Roman"/>
          <w:bCs/>
          <w:shd w:val="clear" w:color="auto" w:fill="FFFFFF"/>
        </w:rPr>
        <w:t xml:space="preserve">, ιστορία των χαμένων ευκαιριών, </w:t>
      </w:r>
      <w:r w:rsidRPr="0057406E">
        <w:rPr>
          <w:rFonts w:eastAsia="Times New Roman"/>
          <w:bCs/>
          <w:shd w:val="clear" w:color="auto" w:fill="FFFFFF"/>
        </w:rPr>
        <w:t>όπως</w:t>
      </w:r>
      <w:r>
        <w:rPr>
          <w:rFonts w:eastAsia="Times New Roman"/>
          <w:bCs/>
          <w:shd w:val="clear" w:color="auto" w:fill="FFFFFF"/>
        </w:rPr>
        <w:t xml:space="preserve"> το Κυπριακό, </w:t>
      </w:r>
      <w:r w:rsidRPr="0057406E">
        <w:rPr>
          <w:rFonts w:eastAsia="Times New Roman"/>
          <w:bCs/>
          <w:shd w:val="clear" w:color="auto" w:fill="FFFFFF"/>
        </w:rPr>
        <w:t>που</w:t>
      </w:r>
      <w:r>
        <w:rPr>
          <w:rFonts w:eastAsia="Times New Roman"/>
          <w:bCs/>
          <w:shd w:val="clear" w:color="auto" w:fill="FFFFFF"/>
        </w:rPr>
        <w:t xml:space="preserve"> λέμε «κάθε πέρσι </w:t>
      </w:r>
      <w:r w:rsidRPr="0057406E">
        <w:rPr>
          <w:rFonts w:eastAsia="Times New Roman"/>
          <w:bCs/>
          <w:shd w:val="clear" w:color="auto" w:fill="FFFFFF"/>
        </w:rPr>
        <w:t>και</w:t>
      </w:r>
      <w:r>
        <w:rPr>
          <w:rFonts w:eastAsia="Times New Roman"/>
          <w:bCs/>
          <w:shd w:val="clear" w:color="auto" w:fill="FFFFFF"/>
        </w:rPr>
        <w:t xml:space="preserve"> καλύτερα». Το 1992, εάν κλείναμε τη συμφωνία, </w:t>
      </w:r>
      <w:r w:rsidRPr="0057406E">
        <w:rPr>
          <w:rFonts w:eastAsia="Times New Roman"/>
          <w:bCs/>
          <w:shd w:val="clear" w:color="auto" w:fill="FFFFFF"/>
        </w:rPr>
        <w:t>θα</w:t>
      </w:r>
      <w:r>
        <w:rPr>
          <w:rFonts w:eastAsia="Times New Roman"/>
          <w:bCs/>
          <w:shd w:val="clear" w:color="auto" w:fill="FFFFFF"/>
        </w:rPr>
        <w:t xml:space="preserve"> ήταν καλύτερα. Τώρα </w:t>
      </w:r>
      <w:r w:rsidRPr="0057406E">
        <w:rPr>
          <w:rFonts w:eastAsia="Times New Roman"/>
          <w:bCs/>
          <w:shd w:val="clear" w:color="auto" w:fill="FFFFFF"/>
        </w:rPr>
        <w:t>είναι</w:t>
      </w:r>
      <w:r>
        <w:rPr>
          <w:rFonts w:eastAsia="Times New Roman"/>
          <w:bCs/>
          <w:shd w:val="clear" w:color="auto" w:fill="FFFFFF"/>
        </w:rPr>
        <w:t xml:space="preserve"> </w:t>
      </w:r>
      <w:r w:rsidRPr="0057406E">
        <w:rPr>
          <w:rFonts w:eastAsia="Times New Roman"/>
          <w:bCs/>
          <w:shd w:val="clear" w:color="auto" w:fill="FFFFFF"/>
        </w:rPr>
        <w:t>μια</w:t>
      </w:r>
      <w:r>
        <w:rPr>
          <w:rFonts w:eastAsia="Times New Roman"/>
          <w:bCs/>
          <w:shd w:val="clear" w:color="auto" w:fill="FFFFFF"/>
        </w:rPr>
        <w:t xml:space="preserve"> καλή συμφωνία. Αν την </w:t>
      </w:r>
      <w:r>
        <w:rPr>
          <w:rFonts w:eastAsia="Times New Roman"/>
          <w:bCs/>
          <w:shd w:val="clear" w:color="auto" w:fill="FFFFFF"/>
        </w:rPr>
        <w:t xml:space="preserve">αφήσουμε για μετά από είκοσι, είκοσι πέντε χρόνια, θα </w:t>
      </w:r>
      <w:r w:rsidRPr="0057406E">
        <w:rPr>
          <w:rFonts w:eastAsia="Times New Roman"/>
          <w:bCs/>
          <w:shd w:val="clear" w:color="auto" w:fill="FFFFFF"/>
        </w:rPr>
        <w:t>είναι</w:t>
      </w:r>
      <w:r>
        <w:rPr>
          <w:rFonts w:eastAsia="Times New Roman"/>
          <w:bCs/>
          <w:shd w:val="clear" w:color="auto" w:fill="FFFFFF"/>
        </w:rPr>
        <w:t xml:space="preserve"> χειρότερα. Αυτά πάθαμε στο Κυπριακό. Να μην τα πάθουμε </w:t>
      </w:r>
      <w:r w:rsidRPr="005159D0">
        <w:rPr>
          <w:rFonts w:eastAsia="Times New Roman"/>
          <w:bCs/>
          <w:shd w:val="clear" w:color="auto" w:fill="FFFFFF"/>
        </w:rPr>
        <w:t>και</w:t>
      </w:r>
      <w:r>
        <w:rPr>
          <w:rFonts w:eastAsia="Times New Roman"/>
          <w:bCs/>
          <w:shd w:val="clear" w:color="auto" w:fill="FFFFFF"/>
        </w:rPr>
        <w:t xml:space="preserve"> τώρα. </w:t>
      </w:r>
      <w:r w:rsidRPr="0057406E">
        <w:rPr>
          <w:rFonts w:eastAsia="Times New Roman"/>
          <w:bCs/>
          <w:shd w:val="clear" w:color="auto" w:fill="FFFFFF"/>
        </w:rPr>
        <w:t>Είναι</w:t>
      </w:r>
      <w:r>
        <w:rPr>
          <w:rFonts w:eastAsia="Times New Roman"/>
          <w:bCs/>
          <w:shd w:val="clear" w:color="auto" w:fill="FFFFFF"/>
        </w:rPr>
        <w:t xml:space="preserve"> ένα καλό μομέντουμ. </w:t>
      </w:r>
      <w:r w:rsidRPr="0057406E">
        <w:rPr>
          <w:rFonts w:eastAsia="Times New Roman"/>
          <w:bCs/>
          <w:shd w:val="clear" w:color="auto" w:fill="FFFFFF"/>
        </w:rPr>
        <w:t>Είναι</w:t>
      </w:r>
      <w:r>
        <w:rPr>
          <w:rFonts w:eastAsia="Times New Roman"/>
          <w:bCs/>
          <w:shd w:val="clear" w:color="auto" w:fill="FFFFFF"/>
        </w:rPr>
        <w:t xml:space="preserve"> </w:t>
      </w:r>
      <w:r w:rsidRPr="0057406E">
        <w:rPr>
          <w:rFonts w:eastAsia="Times New Roman"/>
          <w:bCs/>
          <w:shd w:val="clear" w:color="auto" w:fill="FFFFFF"/>
        </w:rPr>
        <w:t>μια</w:t>
      </w:r>
      <w:r>
        <w:rPr>
          <w:rFonts w:eastAsia="Times New Roman"/>
          <w:bCs/>
          <w:shd w:val="clear" w:color="auto" w:fill="FFFFFF"/>
        </w:rPr>
        <w:t xml:space="preserve"> καλή συμφωνία, </w:t>
      </w:r>
      <w:r w:rsidRPr="0057406E">
        <w:rPr>
          <w:rFonts w:eastAsia="Times New Roman"/>
          <w:bCs/>
          <w:shd w:val="clear" w:color="auto" w:fill="FFFFFF"/>
        </w:rPr>
        <w:t>που</w:t>
      </w:r>
      <w:r>
        <w:rPr>
          <w:rFonts w:eastAsia="Times New Roman"/>
          <w:bCs/>
          <w:shd w:val="clear" w:color="auto" w:fill="FFFFFF"/>
        </w:rPr>
        <w:t xml:space="preserve"> δίνει τέλος στην καπηλεία του ονόματος «Μακεδονία» σκέτο, </w:t>
      </w:r>
      <w:r w:rsidRPr="0057406E">
        <w:rPr>
          <w:rFonts w:eastAsia="Times New Roman"/>
          <w:bCs/>
          <w:shd w:val="clear" w:color="auto" w:fill="FFFFFF"/>
        </w:rPr>
        <w:t>που</w:t>
      </w:r>
      <w:r>
        <w:rPr>
          <w:rFonts w:eastAsia="Times New Roman"/>
          <w:bCs/>
          <w:shd w:val="clear" w:color="auto" w:fill="FFFFFF"/>
        </w:rPr>
        <w:t xml:space="preserve"> γίνεται για δε</w:t>
      </w:r>
      <w:r>
        <w:rPr>
          <w:rFonts w:eastAsia="Times New Roman"/>
          <w:bCs/>
          <w:shd w:val="clear" w:color="auto" w:fill="FFFFFF"/>
        </w:rPr>
        <w:t xml:space="preserve">καετίες. Εκατόν σαράντα χώρες την έχουν αναγνωρίσει. Αναγνωρίζουν οι βόρειοι γείτονες </w:t>
      </w:r>
      <w:r w:rsidRPr="0057406E">
        <w:rPr>
          <w:rFonts w:eastAsia="Times New Roman"/>
          <w:bCs/>
          <w:shd w:val="clear" w:color="auto" w:fill="FFFFFF"/>
        </w:rPr>
        <w:t>ότι</w:t>
      </w:r>
      <w:r>
        <w:rPr>
          <w:rFonts w:eastAsia="Times New Roman"/>
          <w:bCs/>
          <w:shd w:val="clear" w:color="auto" w:fill="FFFFFF"/>
        </w:rPr>
        <w:t xml:space="preserve"> δεν </w:t>
      </w:r>
      <w:r w:rsidRPr="0057406E">
        <w:rPr>
          <w:rFonts w:eastAsia="Times New Roman"/>
          <w:bCs/>
          <w:shd w:val="clear" w:color="auto" w:fill="FFFFFF"/>
        </w:rPr>
        <w:t>υπάρχ</w:t>
      </w:r>
      <w:r>
        <w:rPr>
          <w:rFonts w:eastAsia="Times New Roman"/>
          <w:bCs/>
          <w:shd w:val="clear" w:color="auto" w:fill="FFFFFF"/>
        </w:rPr>
        <w:t>ουν αλυτρωτισμοί.</w:t>
      </w:r>
    </w:p>
    <w:p w14:paraId="5470C1B7"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Βέβαια, </w:t>
      </w:r>
      <w:r w:rsidRPr="005159D0">
        <w:rPr>
          <w:rFonts w:eastAsia="Times New Roman"/>
          <w:bCs/>
          <w:shd w:val="clear" w:color="auto" w:fill="FFFFFF"/>
        </w:rPr>
        <w:t>είναι</w:t>
      </w:r>
      <w:r>
        <w:rPr>
          <w:rFonts w:eastAsia="Times New Roman"/>
          <w:bCs/>
          <w:shd w:val="clear" w:color="auto" w:fill="FFFFFF"/>
        </w:rPr>
        <w:t xml:space="preserve"> ακατανόητη η στάση της Αντιπολίτευσης, </w:t>
      </w:r>
      <w:r w:rsidRPr="005159D0">
        <w:rPr>
          <w:rFonts w:eastAsia="Times New Roman"/>
          <w:bCs/>
          <w:shd w:val="clear" w:color="auto" w:fill="FFFFFF"/>
        </w:rPr>
        <w:t>διότι</w:t>
      </w:r>
      <w:r>
        <w:rPr>
          <w:rFonts w:eastAsia="Times New Roman"/>
          <w:bCs/>
          <w:shd w:val="clear" w:color="auto" w:fill="FFFFFF"/>
        </w:rPr>
        <w:t xml:space="preserve"> και η </w:t>
      </w:r>
      <w:r>
        <w:rPr>
          <w:rFonts w:eastAsia="Times New Roman"/>
          <w:bCs/>
          <w:shd w:val="clear" w:color="auto" w:fill="FFFFFF"/>
        </w:rPr>
        <w:t>κ</w:t>
      </w:r>
      <w:r w:rsidRPr="0057406E">
        <w:rPr>
          <w:rFonts w:eastAsia="Times New Roman"/>
          <w:bCs/>
          <w:shd w:val="clear" w:color="auto" w:fill="FFFFFF"/>
        </w:rPr>
        <w:t>υβέρνηση</w:t>
      </w:r>
      <w:r>
        <w:rPr>
          <w:rFonts w:eastAsia="Times New Roman"/>
          <w:bCs/>
          <w:shd w:val="clear" w:color="auto" w:fill="FFFFFF"/>
        </w:rPr>
        <w:t xml:space="preserve"> του Κώστα Καραμανλή και η </w:t>
      </w:r>
      <w:r>
        <w:rPr>
          <w:rFonts w:eastAsia="Times New Roman"/>
          <w:bCs/>
          <w:shd w:val="clear" w:color="auto" w:fill="FFFFFF"/>
        </w:rPr>
        <w:t>κ</w:t>
      </w:r>
      <w:r w:rsidRPr="0057406E">
        <w:rPr>
          <w:rFonts w:eastAsia="Times New Roman"/>
          <w:bCs/>
          <w:shd w:val="clear" w:color="auto" w:fill="FFFFFF"/>
        </w:rPr>
        <w:t>υβέρνηση</w:t>
      </w:r>
      <w:r>
        <w:rPr>
          <w:rFonts w:eastAsia="Times New Roman"/>
          <w:bCs/>
          <w:shd w:val="clear" w:color="auto" w:fill="FFFFFF"/>
        </w:rPr>
        <w:t xml:space="preserve"> Σαμαρά</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Βενιζέλου μιλούσαν </w:t>
      </w:r>
      <w:r>
        <w:rPr>
          <w:rFonts w:eastAsia="Times New Roman"/>
          <w:bCs/>
          <w:shd w:val="clear" w:color="auto" w:fill="FFFFFF"/>
        </w:rPr>
        <w:t xml:space="preserve">για σύνθετη ονομασία παντού. Σαν </w:t>
      </w:r>
      <w:r>
        <w:rPr>
          <w:rFonts w:eastAsia="Times New Roman"/>
          <w:bCs/>
          <w:shd w:val="clear" w:color="auto" w:fill="FFFFFF"/>
        </w:rPr>
        <w:t>κ</w:t>
      </w:r>
      <w:r w:rsidRPr="0057406E">
        <w:rPr>
          <w:rFonts w:eastAsia="Times New Roman"/>
          <w:bCs/>
          <w:shd w:val="clear" w:color="auto" w:fill="FFFFFF"/>
        </w:rPr>
        <w:t>υβέρνηση</w:t>
      </w:r>
      <w:r>
        <w:rPr>
          <w:rFonts w:eastAsia="Times New Roman"/>
          <w:bCs/>
          <w:shd w:val="clear" w:color="auto" w:fill="FFFFFF"/>
        </w:rPr>
        <w:t xml:space="preserve">, για σύνθετη ονομασία έλεγαν. Τώρα, ποιος σοβαρός ψηφοφόρος της </w:t>
      </w:r>
      <w:r>
        <w:rPr>
          <w:rFonts w:eastAsia="Times New Roman"/>
          <w:bCs/>
          <w:shd w:val="clear" w:color="auto" w:fill="FFFFFF"/>
        </w:rPr>
        <w:t>Δ</w:t>
      </w:r>
      <w:r>
        <w:rPr>
          <w:rFonts w:eastAsia="Times New Roman"/>
          <w:bCs/>
          <w:shd w:val="clear" w:color="auto" w:fill="FFFFFF"/>
        </w:rPr>
        <w:t xml:space="preserve">εξιάς </w:t>
      </w:r>
      <w:r w:rsidRPr="0057406E">
        <w:rPr>
          <w:rFonts w:eastAsia="Times New Roman"/>
          <w:bCs/>
          <w:shd w:val="clear" w:color="auto" w:fill="FFFFFF"/>
        </w:rPr>
        <w:t>θα</w:t>
      </w:r>
      <w:r>
        <w:rPr>
          <w:rFonts w:eastAsia="Times New Roman"/>
          <w:bCs/>
          <w:shd w:val="clear" w:color="auto" w:fill="FFFFFF"/>
        </w:rPr>
        <w:t xml:space="preserve"> βλέπει αυτές τις παλινωδίες </w:t>
      </w:r>
      <w:r w:rsidRPr="0057406E">
        <w:rPr>
          <w:rFonts w:eastAsia="Times New Roman"/>
          <w:bCs/>
          <w:shd w:val="clear" w:color="auto" w:fill="FFFFFF"/>
        </w:rPr>
        <w:t>και</w:t>
      </w:r>
      <w:r>
        <w:rPr>
          <w:rFonts w:eastAsia="Times New Roman"/>
          <w:bCs/>
          <w:shd w:val="clear" w:color="auto" w:fill="FFFFFF"/>
        </w:rPr>
        <w:t xml:space="preserve"> θα τις ανέχεται; </w:t>
      </w:r>
    </w:p>
    <w:p w14:paraId="5470C1B8"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Ακούσαμε από τον συνάδελφο, τον κ. Σκρέκα, το εξής παράδοξο. Φέρτε, λέει, να την κυρώσουμε στη </w:t>
      </w:r>
      <w:r w:rsidRPr="0057406E">
        <w:rPr>
          <w:rFonts w:eastAsia="Times New Roman"/>
          <w:bCs/>
          <w:shd w:val="clear" w:color="auto" w:fill="FFFFFF"/>
        </w:rPr>
        <w:t>Βουλή</w:t>
      </w:r>
      <w:r>
        <w:rPr>
          <w:rFonts w:eastAsia="Times New Roman"/>
          <w:bCs/>
          <w:shd w:val="clear" w:color="auto" w:fill="FFFFFF"/>
        </w:rPr>
        <w:t xml:space="preserve"> </w:t>
      </w:r>
      <w:r w:rsidRPr="0057406E">
        <w:rPr>
          <w:rFonts w:eastAsia="Times New Roman"/>
          <w:bCs/>
          <w:shd w:val="clear" w:color="auto" w:fill="FFFFFF"/>
        </w:rPr>
        <w:t>και</w:t>
      </w:r>
      <w:r>
        <w:rPr>
          <w:rFonts w:eastAsia="Times New Roman"/>
          <w:bCs/>
          <w:shd w:val="clear" w:color="auto" w:fill="FFFFFF"/>
        </w:rPr>
        <w:t xml:space="preserve"> μετά να την υπογράψουμε. Πρώτα υπογράφονται οι συμφωνίες </w:t>
      </w:r>
      <w:r w:rsidRPr="0057406E">
        <w:rPr>
          <w:rFonts w:eastAsia="Times New Roman"/>
          <w:bCs/>
          <w:shd w:val="clear" w:color="auto" w:fill="FFFFFF"/>
        </w:rPr>
        <w:t>και</w:t>
      </w:r>
      <w:r>
        <w:rPr>
          <w:rFonts w:eastAsia="Times New Roman"/>
          <w:bCs/>
          <w:shd w:val="clear" w:color="auto" w:fill="FFFFFF"/>
        </w:rPr>
        <w:t xml:space="preserve"> μετά κυρώνονται. </w:t>
      </w:r>
    </w:p>
    <w:p w14:paraId="5470C1B9"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sidRPr="0057406E">
        <w:rPr>
          <w:rFonts w:eastAsia="Times New Roman"/>
          <w:bCs/>
          <w:shd w:val="clear" w:color="auto" w:fill="FFFFFF"/>
        </w:rPr>
        <w:t>Και</w:t>
      </w:r>
      <w:r>
        <w:rPr>
          <w:rFonts w:eastAsia="Times New Roman"/>
          <w:bCs/>
          <w:shd w:val="clear" w:color="auto" w:fill="FFFFFF"/>
        </w:rPr>
        <w:t xml:space="preserve"> αυτό το είπε και ο Πρωθυπουργός στη συνέντευξή του στην ΕΡΤ. Ε</w:t>
      </w:r>
      <w:r w:rsidRPr="0057406E">
        <w:rPr>
          <w:rFonts w:eastAsia="Times New Roman"/>
          <w:bCs/>
          <w:shd w:val="clear" w:color="auto" w:fill="FFFFFF"/>
        </w:rPr>
        <w:t>ίναι</w:t>
      </w:r>
      <w:r>
        <w:rPr>
          <w:rFonts w:eastAsia="Times New Roman"/>
          <w:bCs/>
          <w:shd w:val="clear" w:color="auto" w:fill="FFFFFF"/>
        </w:rPr>
        <w:t xml:space="preserve"> π</w:t>
      </w:r>
      <w:r>
        <w:rPr>
          <w:rFonts w:eastAsia="Times New Roman"/>
          <w:bCs/>
          <w:shd w:val="clear" w:color="auto" w:fill="FFFFFF"/>
        </w:rPr>
        <w:t xml:space="preserve">ραγματικά ένα κέρδος στη </w:t>
      </w:r>
      <w:r w:rsidRPr="0057406E">
        <w:rPr>
          <w:rFonts w:eastAsia="Times New Roman"/>
          <w:bCs/>
          <w:shd w:val="clear" w:color="auto" w:fill="FFFFFF"/>
        </w:rPr>
        <w:t>διαπραγμάτευση</w:t>
      </w:r>
      <w:r>
        <w:rPr>
          <w:rFonts w:eastAsia="Times New Roman"/>
          <w:bCs/>
          <w:shd w:val="clear" w:color="auto" w:fill="FFFFFF"/>
        </w:rPr>
        <w:t xml:space="preserve">. </w:t>
      </w:r>
      <w:r w:rsidRPr="0057406E">
        <w:rPr>
          <w:rFonts w:eastAsia="Times New Roman"/>
          <w:bCs/>
          <w:shd w:val="clear" w:color="auto" w:fill="FFFFFF"/>
        </w:rPr>
        <w:t>Δηλαδή</w:t>
      </w:r>
      <w:r>
        <w:rPr>
          <w:rFonts w:eastAsia="Times New Roman"/>
          <w:bCs/>
          <w:shd w:val="clear" w:color="auto" w:fill="FFFFFF"/>
        </w:rPr>
        <w:t xml:space="preserve">, η συμφωνία </w:t>
      </w:r>
      <w:r w:rsidRPr="0057406E">
        <w:rPr>
          <w:rFonts w:eastAsia="Times New Roman"/>
          <w:bCs/>
          <w:shd w:val="clear" w:color="auto" w:fill="FFFFFF"/>
        </w:rPr>
        <w:t>θα</w:t>
      </w:r>
      <w:r>
        <w:rPr>
          <w:rFonts w:eastAsia="Times New Roman"/>
          <w:bCs/>
          <w:shd w:val="clear" w:color="auto" w:fill="FFFFFF"/>
        </w:rPr>
        <w:t xml:space="preserve"> έρθει στην </w:t>
      </w:r>
      <w:r>
        <w:rPr>
          <w:rFonts w:eastAsia="Times New Roman"/>
          <w:bCs/>
          <w:shd w:val="clear" w:color="auto" w:fill="FFFFFF"/>
        </w:rPr>
        <w:t>ε</w:t>
      </w:r>
      <w:r>
        <w:rPr>
          <w:rFonts w:eastAsia="Times New Roman"/>
          <w:bCs/>
          <w:shd w:val="clear" w:color="auto" w:fill="FFFFFF"/>
        </w:rPr>
        <w:t xml:space="preserve">λληνική </w:t>
      </w:r>
      <w:r w:rsidRPr="0057406E">
        <w:rPr>
          <w:rFonts w:eastAsia="Times New Roman"/>
          <w:bCs/>
          <w:shd w:val="clear" w:color="auto" w:fill="FFFFFF"/>
        </w:rPr>
        <w:t>Βουλή</w:t>
      </w:r>
      <w:r>
        <w:rPr>
          <w:rFonts w:eastAsia="Times New Roman"/>
          <w:bCs/>
          <w:shd w:val="clear" w:color="auto" w:fill="FFFFFF"/>
        </w:rPr>
        <w:t xml:space="preserve">, αφού περάσει από τη </w:t>
      </w:r>
      <w:r w:rsidRPr="0057406E">
        <w:rPr>
          <w:rFonts w:eastAsia="Times New Roman"/>
          <w:bCs/>
          <w:shd w:val="clear" w:color="auto" w:fill="FFFFFF"/>
        </w:rPr>
        <w:t>Βουλή</w:t>
      </w:r>
      <w:r>
        <w:rPr>
          <w:rFonts w:eastAsia="Times New Roman"/>
          <w:bCs/>
          <w:shd w:val="clear" w:color="auto" w:fill="FFFFFF"/>
        </w:rPr>
        <w:t xml:space="preserve"> των βορείων γειτόνων, από πιθανό δ</w:t>
      </w:r>
      <w:r w:rsidRPr="0057406E">
        <w:rPr>
          <w:rFonts w:eastAsia="Times New Roman"/>
          <w:bCs/>
          <w:shd w:val="clear" w:color="auto" w:fill="FFFFFF"/>
        </w:rPr>
        <w:t>ημοψήφισμα</w:t>
      </w:r>
      <w:r>
        <w:rPr>
          <w:rFonts w:eastAsia="Times New Roman"/>
          <w:bCs/>
          <w:shd w:val="clear" w:color="auto" w:fill="FFFFFF"/>
        </w:rPr>
        <w:t xml:space="preserve"> και από αλλαγή του Συντάγματός τους. Αυτό </w:t>
      </w:r>
      <w:r w:rsidRPr="0057406E">
        <w:rPr>
          <w:rFonts w:eastAsia="Times New Roman"/>
          <w:bCs/>
          <w:shd w:val="clear" w:color="auto" w:fill="FFFFFF"/>
        </w:rPr>
        <w:t>είναι</w:t>
      </w:r>
      <w:r>
        <w:rPr>
          <w:rFonts w:eastAsia="Times New Roman"/>
          <w:bCs/>
          <w:shd w:val="clear" w:color="auto" w:fill="FFFFFF"/>
        </w:rPr>
        <w:t xml:space="preserve"> κέρδος </w:t>
      </w:r>
      <w:r w:rsidRPr="0057406E">
        <w:rPr>
          <w:rFonts w:eastAsia="Times New Roman"/>
          <w:bCs/>
          <w:shd w:val="clear" w:color="auto" w:fill="FFFFFF"/>
        </w:rPr>
        <w:t>και</w:t>
      </w:r>
      <w:r>
        <w:rPr>
          <w:rFonts w:eastAsia="Times New Roman"/>
          <w:bCs/>
          <w:shd w:val="clear" w:color="auto" w:fill="FFFFFF"/>
        </w:rPr>
        <w:t xml:space="preserve"> θα χάσουμε εμείς αυτό το κέρδος της </w:t>
      </w:r>
      <w:r w:rsidRPr="0057406E">
        <w:rPr>
          <w:rFonts w:eastAsia="Times New Roman"/>
          <w:bCs/>
          <w:shd w:val="clear" w:color="auto" w:fill="FFFFFF"/>
        </w:rPr>
        <w:t>διαπραγμάτευση</w:t>
      </w:r>
      <w:r>
        <w:rPr>
          <w:rFonts w:eastAsia="Times New Roman"/>
          <w:bCs/>
          <w:shd w:val="clear" w:color="auto" w:fill="FFFFFF"/>
        </w:rPr>
        <w:t xml:space="preserve">ς και της συμφωνίας; </w:t>
      </w:r>
      <w:r w:rsidRPr="0057406E">
        <w:rPr>
          <w:rFonts w:eastAsia="Times New Roman"/>
          <w:bCs/>
          <w:shd w:val="clear" w:color="auto" w:fill="FFFFFF"/>
        </w:rPr>
        <w:t>Γιατί</w:t>
      </w:r>
      <w:r>
        <w:rPr>
          <w:rFonts w:eastAsia="Times New Roman"/>
          <w:bCs/>
          <w:shd w:val="clear" w:color="auto" w:fill="FFFFFF"/>
        </w:rPr>
        <w:t xml:space="preserve"> φανταστείτε </w:t>
      </w:r>
      <w:r w:rsidRPr="0057406E">
        <w:rPr>
          <w:rFonts w:eastAsia="Times New Roman"/>
          <w:bCs/>
          <w:shd w:val="clear" w:color="auto" w:fill="FFFFFF"/>
        </w:rPr>
        <w:t>να</w:t>
      </w:r>
      <w:r>
        <w:rPr>
          <w:rFonts w:eastAsia="Times New Roman"/>
          <w:bCs/>
          <w:shd w:val="clear" w:color="auto" w:fill="FFFFFF"/>
        </w:rPr>
        <w:t xml:space="preserve"> έχουμε κυρώσει εμείς </w:t>
      </w:r>
      <w:r w:rsidRPr="0057406E">
        <w:rPr>
          <w:rFonts w:eastAsia="Times New Roman"/>
          <w:bCs/>
          <w:shd w:val="clear" w:color="auto" w:fill="FFFFFF"/>
        </w:rPr>
        <w:t>μια</w:t>
      </w:r>
      <w:r>
        <w:rPr>
          <w:rFonts w:eastAsia="Times New Roman"/>
          <w:bCs/>
          <w:shd w:val="clear" w:color="auto" w:fill="FFFFFF"/>
        </w:rPr>
        <w:t xml:space="preserve"> συμφωνία </w:t>
      </w:r>
      <w:r w:rsidRPr="0057406E">
        <w:rPr>
          <w:rFonts w:eastAsia="Times New Roman"/>
          <w:bCs/>
          <w:shd w:val="clear" w:color="auto" w:fill="FFFFFF"/>
        </w:rPr>
        <w:t>και</w:t>
      </w:r>
      <w:r>
        <w:rPr>
          <w:rFonts w:eastAsia="Times New Roman"/>
          <w:bCs/>
          <w:shd w:val="clear" w:color="auto" w:fill="FFFFFF"/>
        </w:rPr>
        <w:t xml:space="preserve"> μετά να μην ψηφιστεί ή να μην αλλάξει το Σύνταγμα, </w:t>
      </w:r>
      <w:r w:rsidRPr="0057406E">
        <w:rPr>
          <w:rFonts w:eastAsia="Times New Roman"/>
          <w:bCs/>
          <w:shd w:val="clear" w:color="auto" w:fill="FFFFFF"/>
        </w:rPr>
        <w:t>που</w:t>
      </w:r>
      <w:r>
        <w:rPr>
          <w:rFonts w:eastAsia="Times New Roman"/>
          <w:bCs/>
          <w:shd w:val="clear" w:color="auto" w:fill="FFFFFF"/>
        </w:rPr>
        <w:t xml:space="preserve"> </w:t>
      </w:r>
      <w:r w:rsidRPr="0057406E">
        <w:rPr>
          <w:rFonts w:eastAsia="Times New Roman"/>
          <w:bCs/>
          <w:shd w:val="clear" w:color="auto" w:fill="FFFFFF"/>
        </w:rPr>
        <w:t>είναι</w:t>
      </w:r>
      <w:r>
        <w:rPr>
          <w:rFonts w:eastAsia="Times New Roman"/>
          <w:bCs/>
          <w:shd w:val="clear" w:color="auto" w:fill="FFFFFF"/>
        </w:rPr>
        <w:t xml:space="preserve"> κατά τι δυσκολότερο. </w:t>
      </w:r>
    </w:p>
    <w:p w14:paraId="5470C1BA"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sidRPr="0057406E">
        <w:rPr>
          <w:rFonts w:eastAsia="Times New Roman"/>
          <w:bCs/>
          <w:shd w:val="clear" w:color="auto" w:fill="FFFFFF"/>
        </w:rPr>
        <w:t>Κύριε Πρόεδρε</w:t>
      </w:r>
      <w:r>
        <w:rPr>
          <w:rFonts w:eastAsia="Times New Roman"/>
          <w:bCs/>
          <w:shd w:val="clear" w:color="auto" w:fill="FFFFFF"/>
        </w:rPr>
        <w:t xml:space="preserve">, είχα αναφερθεί και χθες στην </w:t>
      </w:r>
      <w:r>
        <w:rPr>
          <w:rFonts w:eastAsia="Times New Roman"/>
          <w:bCs/>
          <w:shd w:val="clear" w:color="auto" w:fill="FFFFFF"/>
        </w:rPr>
        <w:t>ε</w:t>
      </w:r>
      <w:r>
        <w:rPr>
          <w:rFonts w:eastAsia="Times New Roman"/>
          <w:bCs/>
          <w:shd w:val="clear" w:color="auto" w:fill="FFFFFF"/>
        </w:rPr>
        <w:t>πιτροπή -</w:t>
      </w:r>
      <w:r w:rsidRPr="0057406E">
        <w:rPr>
          <w:rFonts w:eastAsia="Times New Roman"/>
          <w:bCs/>
          <w:shd w:val="clear" w:color="auto" w:fill="FFFFFF"/>
        </w:rPr>
        <w:t>και</w:t>
      </w:r>
      <w:r>
        <w:rPr>
          <w:rFonts w:eastAsia="Times New Roman"/>
          <w:bCs/>
          <w:shd w:val="clear" w:color="auto" w:fill="FFFFFF"/>
        </w:rPr>
        <w:t xml:space="preserve"> επιτρέψτε μου ένα λεπ</w:t>
      </w:r>
      <w:r>
        <w:rPr>
          <w:rFonts w:eastAsia="Times New Roman"/>
          <w:bCs/>
          <w:shd w:val="clear" w:color="auto" w:fill="FFFFFF"/>
        </w:rPr>
        <w:t xml:space="preserve">τό- σε προτάσεις στο κεφάλαιο </w:t>
      </w:r>
      <w:r w:rsidRPr="0057406E">
        <w:rPr>
          <w:rFonts w:eastAsia="Times New Roman"/>
          <w:bCs/>
          <w:shd w:val="clear" w:color="auto" w:fill="FFFFFF"/>
        </w:rPr>
        <w:t>που</w:t>
      </w:r>
      <w:r>
        <w:rPr>
          <w:rFonts w:eastAsia="Times New Roman"/>
          <w:bCs/>
          <w:shd w:val="clear" w:color="auto" w:fill="FFFFFF"/>
        </w:rPr>
        <w:t xml:space="preserve"> αφορά τα κόκκινα δάνεια με τον νόμο Κατσέλη </w:t>
      </w:r>
      <w:r w:rsidRPr="005159D0">
        <w:rPr>
          <w:rFonts w:eastAsia="Times New Roman"/>
          <w:bCs/>
          <w:shd w:val="clear" w:color="auto" w:fill="FFFFFF"/>
        </w:rPr>
        <w:t>και</w:t>
      </w:r>
      <w:r>
        <w:rPr>
          <w:rFonts w:eastAsia="Times New Roman"/>
          <w:bCs/>
          <w:shd w:val="clear" w:color="auto" w:fill="FFFFFF"/>
        </w:rPr>
        <w:t xml:space="preserve"> τον εξωδικαστικό μηχανισμό. Ε</w:t>
      </w:r>
      <w:r w:rsidRPr="0057406E">
        <w:rPr>
          <w:rFonts w:eastAsia="Times New Roman"/>
          <w:bCs/>
          <w:shd w:val="clear" w:color="auto" w:fill="FFFFFF"/>
        </w:rPr>
        <w:t>ίναι</w:t>
      </w:r>
      <w:r>
        <w:rPr>
          <w:rFonts w:eastAsia="Times New Roman"/>
          <w:bCs/>
          <w:shd w:val="clear" w:color="auto" w:fill="FFFFFF"/>
        </w:rPr>
        <w:t xml:space="preserve"> προς τη θετική κατεύθυνση. Έκανα κάποιες προτάσεις χθες </w:t>
      </w:r>
      <w:r w:rsidRPr="0057406E">
        <w:rPr>
          <w:rFonts w:eastAsia="Times New Roman"/>
          <w:bCs/>
          <w:shd w:val="clear" w:color="auto" w:fill="FFFFFF"/>
        </w:rPr>
        <w:t>και</w:t>
      </w:r>
      <w:r>
        <w:rPr>
          <w:rFonts w:eastAsia="Times New Roman"/>
          <w:bCs/>
          <w:shd w:val="clear" w:color="auto" w:fill="FFFFFF"/>
        </w:rPr>
        <w:t xml:space="preserve"> δεν βλέπω νομοτεχνικές βελτιώσεις από την </w:t>
      </w:r>
      <w:r w:rsidRPr="0057406E">
        <w:rPr>
          <w:rFonts w:eastAsia="Times New Roman"/>
          <w:bCs/>
          <w:shd w:val="clear" w:color="auto" w:fill="FFFFFF"/>
        </w:rPr>
        <w:t>Κυβέρνηση</w:t>
      </w:r>
      <w:r>
        <w:rPr>
          <w:rFonts w:eastAsia="Times New Roman"/>
          <w:bCs/>
          <w:shd w:val="clear" w:color="auto" w:fill="FFFFFF"/>
        </w:rPr>
        <w:t xml:space="preserve">. Τις λέω </w:t>
      </w:r>
      <w:r w:rsidRPr="0057406E">
        <w:rPr>
          <w:rFonts w:eastAsia="Times New Roman"/>
          <w:bCs/>
          <w:shd w:val="clear" w:color="auto" w:fill="FFFFFF"/>
        </w:rPr>
        <w:t>και</w:t>
      </w:r>
      <w:r>
        <w:rPr>
          <w:rFonts w:eastAsia="Times New Roman"/>
          <w:bCs/>
          <w:shd w:val="clear" w:color="auto" w:fill="FFFFFF"/>
        </w:rPr>
        <w:t xml:space="preserve"> τώρα και </w:t>
      </w:r>
      <w:r w:rsidRPr="0057406E">
        <w:rPr>
          <w:rFonts w:eastAsia="Times New Roman"/>
          <w:bCs/>
          <w:shd w:val="clear" w:color="auto" w:fill="FFFFFF"/>
        </w:rPr>
        <w:t>υπάρχει</w:t>
      </w:r>
      <w:r>
        <w:rPr>
          <w:rFonts w:eastAsia="Times New Roman"/>
          <w:bCs/>
          <w:shd w:val="clear" w:color="auto" w:fill="FFFFFF"/>
        </w:rPr>
        <w:t xml:space="preserve"> χρόνος έως αύριο. </w:t>
      </w:r>
    </w:p>
    <w:p w14:paraId="5470C1BB"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Στο </w:t>
      </w:r>
      <w:r w:rsidRPr="005159D0">
        <w:rPr>
          <w:rFonts w:eastAsia="Times New Roman"/>
          <w:bCs/>
          <w:shd w:val="clear" w:color="auto" w:fill="FFFFFF"/>
        </w:rPr>
        <w:t>άρθρο</w:t>
      </w:r>
      <w:r>
        <w:rPr>
          <w:rFonts w:eastAsia="Times New Roman"/>
          <w:bCs/>
          <w:shd w:val="clear" w:color="auto" w:fill="FFFFFF"/>
        </w:rPr>
        <w:t xml:space="preserve"> 45 </w:t>
      </w:r>
      <w:r w:rsidRPr="005159D0">
        <w:rPr>
          <w:rFonts w:eastAsia="Times New Roman"/>
          <w:bCs/>
          <w:shd w:val="clear" w:color="auto" w:fill="FFFFFF"/>
        </w:rPr>
        <w:t>πρέπει</w:t>
      </w:r>
      <w:r>
        <w:rPr>
          <w:rFonts w:eastAsia="Times New Roman"/>
          <w:bCs/>
          <w:shd w:val="clear" w:color="auto" w:fill="FFFFFF"/>
        </w:rPr>
        <w:t xml:space="preserve"> </w:t>
      </w:r>
      <w:r w:rsidRPr="005159D0">
        <w:rPr>
          <w:rFonts w:eastAsia="Times New Roman"/>
          <w:bCs/>
          <w:shd w:val="clear" w:color="auto" w:fill="FFFFFF"/>
        </w:rPr>
        <w:t>να</w:t>
      </w:r>
      <w:r>
        <w:rPr>
          <w:rFonts w:eastAsia="Times New Roman"/>
          <w:bCs/>
          <w:shd w:val="clear" w:color="auto" w:fill="FFFFFF"/>
        </w:rPr>
        <w:t xml:space="preserve"> γίνει επέκταση του εξωδικαστικού μηχανισμού </w:t>
      </w:r>
      <w:r w:rsidRPr="00E271D6">
        <w:rPr>
          <w:rFonts w:eastAsia="Times New Roman"/>
          <w:bCs/>
          <w:shd w:val="clear" w:color="auto" w:fill="FFFFFF"/>
        </w:rPr>
        <w:t>και</w:t>
      </w:r>
      <w:r>
        <w:rPr>
          <w:rFonts w:eastAsia="Times New Roman"/>
          <w:bCs/>
          <w:shd w:val="clear" w:color="auto" w:fill="FFFFFF"/>
        </w:rPr>
        <w:t xml:space="preserve"> στα χρέη του 2017</w:t>
      </w:r>
      <w:r>
        <w:rPr>
          <w:rFonts w:eastAsia="Times New Roman"/>
          <w:bCs/>
          <w:shd w:val="clear" w:color="auto" w:fill="FFFFFF"/>
        </w:rPr>
        <w:t>,</w:t>
      </w:r>
      <w:r>
        <w:rPr>
          <w:rFonts w:eastAsia="Times New Roman"/>
          <w:bCs/>
          <w:shd w:val="clear" w:color="auto" w:fill="FFFFFF"/>
        </w:rPr>
        <w:t xml:space="preserve"> </w:t>
      </w:r>
      <w:r w:rsidRPr="005159D0">
        <w:rPr>
          <w:rFonts w:eastAsia="Times New Roman"/>
          <w:bCs/>
          <w:shd w:val="clear" w:color="auto" w:fill="FFFFFF"/>
        </w:rPr>
        <w:t>για να</w:t>
      </w:r>
      <w:r>
        <w:rPr>
          <w:rFonts w:eastAsia="Times New Roman"/>
          <w:bCs/>
          <w:shd w:val="clear" w:color="auto" w:fill="FFFFFF"/>
        </w:rPr>
        <w:t xml:space="preserve"> καταλάβει </w:t>
      </w:r>
      <w:r w:rsidRPr="00E271D6">
        <w:rPr>
          <w:rFonts w:eastAsia="Times New Roman"/>
          <w:bCs/>
          <w:shd w:val="clear" w:color="auto" w:fill="FFFFFF"/>
        </w:rPr>
        <w:t>και</w:t>
      </w:r>
      <w:r>
        <w:rPr>
          <w:rFonts w:eastAsia="Times New Roman"/>
          <w:bCs/>
          <w:shd w:val="clear" w:color="auto" w:fill="FFFFFF"/>
        </w:rPr>
        <w:t xml:space="preserve"> τις εκκρεμείς αιτήσεις. </w:t>
      </w:r>
      <w:r w:rsidRPr="005159D0">
        <w:rPr>
          <w:rFonts w:eastAsia="Times New Roman"/>
          <w:bCs/>
          <w:shd w:val="clear" w:color="auto" w:fill="FFFFFF"/>
        </w:rPr>
        <w:t>Πρέπει</w:t>
      </w:r>
      <w:r>
        <w:rPr>
          <w:rFonts w:eastAsia="Times New Roman"/>
          <w:bCs/>
          <w:shd w:val="clear" w:color="auto" w:fill="FFFFFF"/>
        </w:rPr>
        <w:t xml:space="preserve"> να μπει στις μεταβατικές </w:t>
      </w:r>
      <w:r w:rsidRPr="00E271D6">
        <w:rPr>
          <w:rFonts w:eastAsia="Times New Roman"/>
          <w:bCs/>
          <w:shd w:val="clear" w:color="auto" w:fill="FFFFFF"/>
        </w:rPr>
        <w:t>διατάξεις</w:t>
      </w:r>
      <w:r>
        <w:rPr>
          <w:rFonts w:eastAsia="Times New Roman"/>
          <w:bCs/>
          <w:shd w:val="clear" w:color="auto" w:fill="FFFFFF"/>
        </w:rPr>
        <w:t xml:space="preserve">. </w:t>
      </w:r>
      <w:r w:rsidRPr="00E271D6">
        <w:rPr>
          <w:rFonts w:eastAsia="Times New Roman"/>
          <w:bCs/>
          <w:shd w:val="clear" w:color="auto" w:fill="FFFFFF"/>
        </w:rPr>
        <w:t>Είναι</w:t>
      </w:r>
      <w:r>
        <w:rPr>
          <w:rFonts w:eastAsia="Times New Roman"/>
          <w:bCs/>
          <w:shd w:val="clear" w:color="auto" w:fill="FFFFFF"/>
        </w:rPr>
        <w:t xml:space="preserve"> σημαντικό. </w:t>
      </w:r>
    </w:p>
    <w:p w14:paraId="5470C1BC"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Στην αιτιολογική έκθεση, στο </w:t>
      </w:r>
      <w:r w:rsidRPr="00E271D6">
        <w:rPr>
          <w:rFonts w:eastAsia="Times New Roman"/>
          <w:bCs/>
          <w:shd w:val="clear" w:color="auto" w:fill="FFFFFF"/>
        </w:rPr>
        <w:t>άρθρ</w:t>
      </w:r>
      <w:r w:rsidRPr="00E271D6">
        <w:rPr>
          <w:rFonts w:eastAsia="Times New Roman"/>
          <w:bCs/>
          <w:shd w:val="clear" w:color="auto" w:fill="FFFFFF"/>
        </w:rPr>
        <w:t>ο</w:t>
      </w:r>
      <w:r>
        <w:rPr>
          <w:rFonts w:eastAsia="Times New Roman"/>
          <w:bCs/>
          <w:shd w:val="clear" w:color="auto" w:fill="FFFFFF"/>
        </w:rPr>
        <w:t xml:space="preserve"> 47, </w:t>
      </w:r>
      <w:r w:rsidRPr="005159D0">
        <w:rPr>
          <w:rFonts w:eastAsia="Times New Roman"/>
          <w:bCs/>
          <w:shd w:val="clear" w:color="auto" w:fill="FFFFFF"/>
        </w:rPr>
        <w:t>πρέπει</w:t>
      </w:r>
      <w:r>
        <w:rPr>
          <w:rFonts w:eastAsia="Times New Roman"/>
          <w:bCs/>
          <w:shd w:val="clear" w:color="auto" w:fill="FFFFFF"/>
        </w:rPr>
        <w:t xml:space="preserve"> να σβηστεί αυτό </w:t>
      </w:r>
      <w:r w:rsidRPr="00E271D6">
        <w:rPr>
          <w:rFonts w:eastAsia="Times New Roman"/>
          <w:bCs/>
          <w:shd w:val="clear" w:color="auto" w:fill="FFFFFF"/>
        </w:rPr>
        <w:t>που</w:t>
      </w:r>
      <w:r>
        <w:rPr>
          <w:rFonts w:eastAsia="Times New Roman"/>
          <w:bCs/>
          <w:shd w:val="clear" w:color="auto" w:fill="FFFFFF"/>
        </w:rPr>
        <w:t xml:space="preserve"> λέει </w:t>
      </w:r>
      <w:r w:rsidRPr="00E271D6">
        <w:rPr>
          <w:rFonts w:eastAsia="Times New Roman"/>
          <w:bCs/>
          <w:shd w:val="clear" w:color="auto" w:fill="FFFFFF"/>
        </w:rPr>
        <w:t>ότι</w:t>
      </w:r>
      <w:r>
        <w:rPr>
          <w:rFonts w:eastAsia="Times New Roman"/>
          <w:bCs/>
          <w:shd w:val="clear" w:color="auto" w:fill="FFFFFF"/>
        </w:rPr>
        <w:t xml:space="preserve"> δεν εντάσσονται τα δάνεια </w:t>
      </w:r>
      <w:r w:rsidRPr="00E271D6">
        <w:rPr>
          <w:rFonts w:eastAsia="Times New Roman"/>
          <w:bCs/>
          <w:shd w:val="clear" w:color="auto" w:fill="FFFFFF"/>
        </w:rPr>
        <w:t>που</w:t>
      </w:r>
      <w:r>
        <w:rPr>
          <w:rFonts w:eastAsia="Times New Roman"/>
          <w:bCs/>
          <w:shd w:val="clear" w:color="auto" w:fill="FFFFFF"/>
        </w:rPr>
        <w:t xml:space="preserve"> δεν </w:t>
      </w:r>
      <w:r w:rsidRPr="00E271D6">
        <w:rPr>
          <w:rFonts w:eastAsia="Times New Roman"/>
          <w:bCs/>
          <w:shd w:val="clear" w:color="auto" w:fill="FFFFFF"/>
        </w:rPr>
        <w:t>είναι</w:t>
      </w:r>
      <w:r>
        <w:rPr>
          <w:rFonts w:eastAsia="Times New Roman"/>
          <w:bCs/>
          <w:shd w:val="clear" w:color="auto" w:fill="FFFFFF"/>
        </w:rPr>
        <w:t xml:space="preserve"> επιχειρηματικά. </w:t>
      </w:r>
      <w:r w:rsidRPr="00E271D6">
        <w:rPr>
          <w:rFonts w:eastAsia="Times New Roman"/>
          <w:bCs/>
          <w:shd w:val="clear" w:color="auto" w:fill="FFFFFF"/>
        </w:rPr>
        <w:t>Ε</w:t>
      </w:r>
      <w:r>
        <w:rPr>
          <w:rFonts w:eastAsia="Times New Roman"/>
          <w:bCs/>
          <w:shd w:val="clear" w:color="auto" w:fill="FFFFFF"/>
        </w:rPr>
        <w:t xml:space="preserve">παναλαμβάνω </w:t>
      </w:r>
      <w:r w:rsidRPr="005159D0">
        <w:rPr>
          <w:rFonts w:eastAsia="Times New Roman"/>
          <w:bCs/>
          <w:shd w:val="clear" w:color="auto" w:fill="FFFFFF"/>
        </w:rPr>
        <w:t>ότι</w:t>
      </w:r>
      <w:r>
        <w:rPr>
          <w:rFonts w:eastAsia="Times New Roman"/>
          <w:bCs/>
          <w:shd w:val="clear" w:color="auto" w:fill="FFFFFF"/>
        </w:rPr>
        <w:t xml:space="preserve"> </w:t>
      </w:r>
      <w:r w:rsidRPr="00E271D6">
        <w:rPr>
          <w:rFonts w:eastAsia="Times New Roman"/>
          <w:bCs/>
          <w:shd w:val="clear" w:color="auto" w:fill="FFFFFF"/>
        </w:rPr>
        <w:t>είναι</w:t>
      </w:r>
      <w:r>
        <w:rPr>
          <w:rFonts w:eastAsia="Times New Roman"/>
          <w:bCs/>
          <w:shd w:val="clear" w:color="auto" w:fill="FFFFFF"/>
        </w:rPr>
        <w:t xml:space="preserve"> κατά πρόσωπο </w:t>
      </w:r>
      <w:r w:rsidRPr="00E271D6">
        <w:rPr>
          <w:rFonts w:eastAsia="Times New Roman"/>
          <w:bCs/>
          <w:shd w:val="clear" w:color="auto" w:fill="FFFFFF"/>
        </w:rPr>
        <w:t>και</w:t>
      </w:r>
      <w:r>
        <w:rPr>
          <w:rFonts w:eastAsia="Times New Roman"/>
          <w:bCs/>
          <w:shd w:val="clear" w:color="auto" w:fill="FFFFFF"/>
        </w:rPr>
        <w:t xml:space="preserve"> όχι κατά δάνειο η </w:t>
      </w:r>
      <w:r w:rsidRPr="00E271D6">
        <w:rPr>
          <w:rFonts w:eastAsia="Times New Roman"/>
          <w:bCs/>
          <w:shd w:val="clear" w:color="auto" w:fill="FFFFFF"/>
        </w:rPr>
        <w:t>ρύθμιση</w:t>
      </w:r>
      <w:r>
        <w:rPr>
          <w:rFonts w:eastAsia="Times New Roman"/>
          <w:bCs/>
          <w:shd w:val="clear" w:color="auto" w:fill="FFFFFF"/>
        </w:rPr>
        <w:t xml:space="preserve"> των χρεών </w:t>
      </w:r>
      <w:r w:rsidRPr="00E271D6">
        <w:rPr>
          <w:rFonts w:eastAsia="Times New Roman"/>
          <w:bCs/>
          <w:shd w:val="clear" w:color="auto" w:fill="FFFFFF"/>
        </w:rPr>
        <w:t>και</w:t>
      </w:r>
      <w:r>
        <w:rPr>
          <w:rFonts w:eastAsia="Times New Roman"/>
          <w:bCs/>
          <w:shd w:val="clear" w:color="auto" w:fill="FFFFFF"/>
        </w:rPr>
        <w:t xml:space="preserve"> στον νόμο Κατσέλη </w:t>
      </w:r>
      <w:r w:rsidRPr="00E271D6">
        <w:rPr>
          <w:rFonts w:eastAsia="Times New Roman"/>
          <w:bCs/>
          <w:shd w:val="clear" w:color="auto" w:fill="FFFFFF"/>
        </w:rPr>
        <w:t>και</w:t>
      </w:r>
      <w:r>
        <w:rPr>
          <w:rFonts w:eastAsia="Times New Roman"/>
          <w:bCs/>
          <w:shd w:val="clear" w:color="auto" w:fill="FFFFFF"/>
        </w:rPr>
        <w:t xml:space="preserve"> στον εξωδικαστικό μηχανισμό. </w:t>
      </w:r>
    </w:p>
    <w:p w14:paraId="5470C1BD"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Στο άρθρ</w:t>
      </w:r>
      <w:r w:rsidRPr="00E271D6">
        <w:rPr>
          <w:rFonts w:eastAsia="Times New Roman"/>
          <w:bCs/>
          <w:shd w:val="clear" w:color="auto" w:fill="FFFFFF"/>
        </w:rPr>
        <w:t>ο</w:t>
      </w:r>
      <w:r>
        <w:rPr>
          <w:rFonts w:eastAsia="Times New Roman"/>
          <w:bCs/>
          <w:shd w:val="clear" w:color="auto" w:fill="FFFFFF"/>
        </w:rPr>
        <w:t xml:space="preserve"> 56 να μην περιορ</w:t>
      </w:r>
      <w:r>
        <w:rPr>
          <w:rFonts w:eastAsia="Times New Roman"/>
          <w:bCs/>
          <w:shd w:val="clear" w:color="auto" w:fill="FFFFFF"/>
        </w:rPr>
        <w:t xml:space="preserve">ίζεται μόνο στους νόμιμους μεριδιούχους, στη στενή οικογένεια </w:t>
      </w:r>
      <w:r w:rsidRPr="00E271D6">
        <w:rPr>
          <w:rFonts w:eastAsia="Times New Roman"/>
          <w:bCs/>
          <w:shd w:val="clear" w:color="auto" w:fill="FFFFFF"/>
        </w:rPr>
        <w:t>δηλαδή</w:t>
      </w:r>
      <w:r>
        <w:rPr>
          <w:rFonts w:eastAsia="Times New Roman"/>
          <w:bCs/>
          <w:shd w:val="clear" w:color="auto" w:fill="FFFFFF"/>
        </w:rPr>
        <w:t xml:space="preserve">, </w:t>
      </w:r>
      <w:r w:rsidRPr="00E271D6">
        <w:rPr>
          <w:rFonts w:eastAsia="Times New Roman"/>
          <w:bCs/>
          <w:shd w:val="clear" w:color="auto" w:fill="FFFFFF"/>
        </w:rPr>
        <w:t>αλλά</w:t>
      </w:r>
      <w:r>
        <w:rPr>
          <w:rFonts w:eastAsia="Times New Roman"/>
          <w:bCs/>
          <w:shd w:val="clear" w:color="auto" w:fill="FFFFFF"/>
        </w:rPr>
        <w:t xml:space="preserve"> σε όλους τους κληρονόμους </w:t>
      </w:r>
      <w:r w:rsidRPr="00E271D6">
        <w:rPr>
          <w:rFonts w:eastAsia="Times New Roman"/>
          <w:bCs/>
          <w:shd w:val="clear" w:color="auto" w:fill="FFFFFF"/>
        </w:rPr>
        <w:t>και</w:t>
      </w:r>
      <w:r>
        <w:rPr>
          <w:rFonts w:eastAsia="Times New Roman"/>
          <w:bCs/>
          <w:shd w:val="clear" w:color="auto" w:fill="FFFFFF"/>
        </w:rPr>
        <w:t xml:space="preserve"> ας κρίνει ο δικαστής εάν </w:t>
      </w:r>
      <w:r w:rsidRPr="00E271D6">
        <w:rPr>
          <w:rFonts w:eastAsia="Times New Roman"/>
          <w:bCs/>
          <w:shd w:val="clear" w:color="auto" w:fill="FFFFFF"/>
        </w:rPr>
        <w:t>υπάρχει</w:t>
      </w:r>
      <w:r>
        <w:rPr>
          <w:rFonts w:eastAsia="Times New Roman"/>
          <w:bCs/>
          <w:shd w:val="clear" w:color="auto" w:fill="FFFFFF"/>
        </w:rPr>
        <w:t xml:space="preserve"> δόλος ή όχι. </w:t>
      </w:r>
    </w:p>
    <w:p w14:paraId="5470C1BE" w14:textId="77777777" w:rsidR="001F594C" w:rsidRDefault="008C7D1C">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5470C1BF"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Στο </w:t>
      </w:r>
      <w:r w:rsidRPr="005159D0">
        <w:rPr>
          <w:rFonts w:eastAsia="Times New Roman"/>
          <w:bCs/>
          <w:shd w:val="clear" w:color="auto" w:fill="FFFFFF"/>
        </w:rPr>
        <w:t>άρθρο</w:t>
      </w:r>
      <w:r>
        <w:rPr>
          <w:rFonts w:eastAsia="Times New Roman"/>
          <w:bCs/>
          <w:shd w:val="clear" w:color="auto" w:fill="FFFFFF"/>
        </w:rPr>
        <w:t xml:space="preserve"> 58 1</w:t>
      </w:r>
      <w:r w:rsidRPr="005159D0">
        <w:rPr>
          <w:rFonts w:eastAsia="Times New Roman"/>
          <w:bCs/>
          <w:shd w:val="clear" w:color="auto" w:fill="FFFFFF"/>
        </w:rPr>
        <w:t>δ</w:t>
      </w:r>
      <w:r>
        <w:rPr>
          <w:rFonts w:eastAsia="Times New Roman"/>
          <w:bCs/>
          <w:shd w:val="clear" w:color="auto" w:fill="FFFFFF"/>
        </w:rPr>
        <w:t xml:space="preserve"> αυτό με την υπεύθυνη δήλωση </w:t>
      </w:r>
      <w:r w:rsidRPr="005159D0">
        <w:rPr>
          <w:rFonts w:eastAsia="Times New Roman"/>
          <w:bCs/>
          <w:shd w:val="clear" w:color="auto" w:fill="FFFFFF"/>
        </w:rPr>
        <w:t>πρέπει</w:t>
      </w:r>
      <w:r>
        <w:rPr>
          <w:rFonts w:eastAsia="Times New Roman"/>
          <w:bCs/>
          <w:shd w:val="clear" w:color="auto" w:fill="FFFFFF"/>
        </w:rPr>
        <w:t xml:space="preserve"> να διαγραφεί. </w:t>
      </w:r>
      <w:r w:rsidRPr="00E271D6">
        <w:rPr>
          <w:rFonts w:eastAsia="Times New Roman"/>
          <w:bCs/>
          <w:shd w:val="clear" w:color="auto" w:fill="FFFFFF"/>
        </w:rPr>
        <w:t>Είναι</w:t>
      </w:r>
      <w:r>
        <w:rPr>
          <w:rFonts w:eastAsia="Times New Roman"/>
          <w:bCs/>
          <w:shd w:val="clear" w:color="auto" w:fill="FFFFFF"/>
        </w:rPr>
        <w:t xml:space="preserve"> εξευτελιστικό, ανόητο </w:t>
      </w:r>
      <w:r w:rsidRPr="00E271D6">
        <w:rPr>
          <w:rFonts w:eastAsia="Times New Roman"/>
          <w:bCs/>
          <w:shd w:val="clear" w:color="auto" w:fill="FFFFFF"/>
        </w:rPr>
        <w:t>και</w:t>
      </w:r>
      <w:r>
        <w:rPr>
          <w:rFonts w:eastAsia="Times New Roman"/>
          <w:bCs/>
          <w:shd w:val="clear" w:color="auto" w:fill="FFFFFF"/>
        </w:rPr>
        <w:t xml:space="preserve"> παράλογο νομικά </w:t>
      </w:r>
      <w:r w:rsidRPr="00E271D6">
        <w:rPr>
          <w:rFonts w:eastAsia="Times New Roman"/>
          <w:bCs/>
          <w:shd w:val="clear" w:color="auto" w:fill="FFFFFF"/>
        </w:rPr>
        <w:t>να</w:t>
      </w:r>
      <w:r>
        <w:rPr>
          <w:rFonts w:eastAsia="Times New Roman"/>
          <w:bCs/>
          <w:shd w:val="clear" w:color="auto" w:fill="FFFFFF"/>
        </w:rPr>
        <w:t xml:space="preserve"> ζητάμε </w:t>
      </w:r>
      <w:r w:rsidRPr="00E271D6">
        <w:rPr>
          <w:rFonts w:eastAsia="Times New Roman"/>
          <w:bCs/>
          <w:shd w:val="clear" w:color="auto" w:fill="FFFFFF"/>
        </w:rPr>
        <w:t>να</w:t>
      </w:r>
      <w:r>
        <w:rPr>
          <w:rFonts w:eastAsia="Times New Roman"/>
          <w:bCs/>
          <w:shd w:val="clear" w:color="auto" w:fill="FFFFFF"/>
        </w:rPr>
        <w:t xml:space="preserve"> </w:t>
      </w:r>
      <w:r w:rsidRPr="00E271D6">
        <w:rPr>
          <w:rFonts w:eastAsia="Times New Roman"/>
          <w:bCs/>
          <w:shd w:val="clear" w:color="auto" w:fill="FFFFFF"/>
        </w:rPr>
        <w:t>υπάρχει</w:t>
      </w:r>
      <w:r>
        <w:rPr>
          <w:rFonts w:eastAsia="Times New Roman"/>
          <w:bCs/>
          <w:shd w:val="clear" w:color="auto" w:fill="FFFFFF"/>
        </w:rPr>
        <w:t xml:space="preserve"> </w:t>
      </w:r>
      <w:r w:rsidRPr="00E271D6">
        <w:rPr>
          <w:rFonts w:eastAsia="Times New Roman"/>
          <w:bCs/>
          <w:shd w:val="clear" w:color="auto" w:fill="FFFFFF"/>
        </w:rPr>
        <w:t>μια</w:t>
      </w:r>
      <w:r>
        <w:rPr>
          <w:rFonts w:eastAsia="Times New Roman"/>
          <w:bCs/>
          <w:shd w:val="clear" w:color="auto" w:fill="FFFFFF"/>
        </w:rPr>
        <w:t xml:space="preserve"> βιομηχανία υπευθύνων δηλώσεων. Κάνε </w:t>
      </w:r>
      <w:r w:rsidRPr="00E271D6">
        <w:rPr>
          <w:rFonts w:eastAsia="Times New Roman"/>
          <w:bCs/>
          <w:shd w:val="clear" w:color="auto" w:fill="FFFFFF"/>
        </w:rPr>
        <w:t>μια</w:t>
      </w:r>
      <w:r>
        <w:rPr>
          <w:rFonts w:eastAsia="Times New Roman"/>
          <w:bCs/>
          <w:shd w:val="clear" w:color="auto" w:fill="FFFFFF"/>
        </w:rPr>
        <w:t xml:space="preserve"> υπεύθυνη δήλωση </w:t>
      </w:r>
      <w:r w:rsidRPr="00E271D6">
        <w:rPr>
          <w:rFonts w:eastAsia="Times New Roman"/>
          <w:bCs/>
          <w:shd w:val="clear" w:color="auto" w:fill="FFFFFF"/>
        </w:rPr>
        <w:t>ότι</w:t>
      </w:r>
      <w:r>
        <w:rPr>
          <w:rFonts w:eastAsia="Times New Roman"/>
          <w:bCs/>
          <w:shd w:val="clear" w:color="auto" w:fill="FFFFFF"/>
        </w:rPr>
        <w:t xml:space="preserve"> δεν είσαι έμπορος,</w:t>
      </w:r>
      <w:r w:rsidRPr="005159D0">
        <w:rPr>
          <w:rFonts w:eastAsia="Times New Roman"/>
          <w:bCs/>
          <w:shd w:val="clear" w:color="auto" w:fill="FFFFFF"/>
        </w:rPr>
        <w:t xml:space="preserve"> </w:t>
      </w:r>
      <w:r>
        <w:rPr>
          <w:rFonts w:eastAsia="Times New Roman"/>
          <w:bCs/>
          <w:shd w:val="clear" w:color="auto" w:fill="FFFFFF"/>
        </w:rPr>
        <w:t xml:space="preserve">λέει. </w:t>
      </w:r>
      <w:r w:rsidRPr="00E271D6">
        <w:rPr>
          <w:rFonts w:eastAsia="Times New Roman"/>
          <w:bCs/>
          <w:shd w:val="clear" w:color="auto" w:fill="FFFFFF"/>
        </w:rPr>
        <w:t>Είναι</w:t>
      </w:r>
      <w:r>
        <w:rPr>
          <w:rFonts w:eastAsia="Times New Roman"/>
          <w:bCs/>
          <w:shd w:val="clear" w:color="auto" w:fill="FFFFFF"/>
        </w:rPr>
        <w:t xml:space="preserve"> νομική έννοια. Θα την κρίνει ο δικαστής. </w:t>
      </w:r>
    </w:p>
    <w:p w14:paraId="5470C1C0"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Στην εμπλοκή της γραμματείας, στο </w:t>
      </w:r>
      <w:r w:rsidRPr="00E271D6">
        <w:rPr>
          <w:rFonts w:eastAsia="Times New Roman"/>
          <w:bCs/>
          <w:shd w:val="clear" w:color="auto" w:fill="FFFFFF"/>
        </w:rPr>
        <w:t>άρθρο</w:t>
      </w:r>
      <w:r>
        <w:rPr>
          <w:rFonts w:eastAsia="Times New Roman"/>
          <w:bCs/>
          <w:shd w:val="clear" w:color="auto" w:fill="FFFFFF"/>
        </w:rPr>
        <w:t xml:space="preserve"> 58 </w:t>
      </w:r>
      <w:r w:rsidRPr="00E271D6">
        <w:rPr>
          <w:rFonts w:eastAsia="Times New Roman"/>
          <w:bCs/>
          <w:shd w:val="clear" w:color="auto" w:fill="FFFFFF"/>
        </w:rPr>
        <w:t>παράγραφος</w:t>
      </w:r>
      <w:r>
        <w:rPr>
          <w:rFonts w:eastAsia="Times New Roman"/>
          <w:bCs/>
          <w:shd w:val="clear" w:color="auto" w:fill="FFFFFF"/>
        </w:rPr>
        <w:t xml:space="preserve"> 2, </w:t>
      </w:r>
      <w:r w:rsidRPr="005159D0">
        <w:rPr>
          <w:rFonts w:eastAsia="Times New Roman"/>
          <w:bCs/>
          <w:shd w:val="clear" w:color="auto" w:fill="FFFFFF"/>
        </w:rPr>
        <w:t>πρέπει</w:t>
      </w:r>
      <w:r>
        <w:rPr>
          <w:rFonts w:eastAsia="Times New Roman"/>
          <w:bCs/>
          <w:shd w:val="clear" w:color="auto" w:fill="FFFFFF"/>
        </w:rPr>
        <w:t xml:space="preserve"> </w:t>
      </w:r>
      <w:r w:rsidRPr="00E271D6">
        <w:rPr>
          <w:rFonts w:eastAsia="Times New Roman"/>
          <w:bCs/>
          <w:shd w:val="clear" w:color="auto" w:fill="FFFFFF"/>
        </w:rPr>
        <w:t>να</w:t>
      </w:r>
      <w:r>
        <w:rPr>
          <w:rFonts w:eastAsia="Times New Roman"/>
          <w:bCs/>
          <w:shd w:val="clear" w:color="auto" w:fill="FFFFFF"/>
        </w:rPr>
        <w:t xml:space="preserve"> μπει ρητή </w:t>
      </w:r>
      <w:r w:rsidRPr="00E271D6">
        <w:rPr>
          <w:rFonts w:eastAsia="Times New Roman"/>
          <w:bCs/>
          <w:shd w:val="clear" w:color="auto" w:fill="FFFFFF"/>
        </w:rPr>
        <w:t>διάταξη</w:t>
      </w:r>
      <w:r>
        <w:rPr>
          <w:rFonts w:eastAsia="Times New Roman"/>
          <w:bCs/>
          <w:shd w:val="clear" w:color="auto" w:fill="FFFFFF"/>
        </w:rPr>
        <w:t xml:space="preserve"> </w:t>
      </w:r>
      <w:r w:rsidRPr="00E271D6">
        <w:rPr>
          <w:rFonts w:eastAsia="Times New Roman"/>
          <w:bCs/>
          <w:shd w:val="clear" w:color="auto" w:fill="FFFFFF"/>
        </w:rPr>
        <w:t>ότι</w:t>
      </w:r>
      <w:r>
        <w:rPr>
          <w:rFonts w:eastAsia="Times New Roman"/>
          <w:bCs/>
          <w:shd w:val="clear" w:color="auto" w:fill="FFFFFF"/>
        </w:rPr>
        <w:t xml:space="preserve"> από αυτή τη σημείωση της γραμματείας εξαιρούνται οι ελεύθεροι επαγγελματίες, </w:t>
      </w:r>
      <w:r w:rsidRPr="00E271D6">
        <w:rPr>
          <w:rFonts w:eastAsia="Times New Roman"/>
          <w:bCs/>
          <w:shd w:val="clear" w:color="auto" w:fill="FFFFFF"/>
        </w:rPr>
        <w:t>παραδείγματος χάριν</w:t>
      </w:r>
      <w:r>
        <w:rPr>
          <w:rFonts w:eastAsia="Times New Roman"/>
          <w:bCs/>
          <w:shd w:val="clear" w:color="auto" w:fill="FFFFFF"/>
        </w:rPr>
        <w:t xml:space="preserve">, γιατροί, δικηγόροι, μηχανικοί. </w:t>
      </w:r>
    </w:p>
    <w:p w14:paraId="5470C1C1" w14:textId="77777777" w:rsidR="001F594C" w:rsidRDefault="008C7D1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bCs/>
          <w:shd w:val="clear" w:color="auto" w:fill="FFFFFF"/>
        </w:rPr>
        <w:t xml:space="preserve">Αναφορικά με τον ν.4354 </w:t>
      </w:r>
      <w:r w:rsidRPr="005159D0">
        <w:rPr>
          <w:rFonts w:eastAsia="Times New Roman"/>
          <w:bCs/>
          <w:shd w:val="clear" w:color="auto" w:fill="FFFFFF"/>
        </w:rPr>
        <w:t>πρέπει</w:t>
      </w:r>
      <w:r>
        <w:rPr>
          <w:rFonts w:eastAsia="Times New Roman"/>
          <w:bCs/>
          <w:shd w:val="clear" w:color="auto" w:fill="FFFFFF"/>
        </w:rPr>
        <w:t xml:space="preserve"> </w:t>
      </w:r>
      <w:r w:rsidRPr="00E271D6">
        <w:rPr>
          <w:rFonts w:eastAsia="Times New Roman"/>
          <w:bCs/>
          <w:shd w:val="clear" w:color="auto" w:fill="FFFFFF"/>
        </w:rPr>
        <w:t>να</w:t>
      </w:r>
      <w:r>
        <w:rPr>
          <w:rFonts w:eastAsia="Times New Roman"/>
          <w:bCs/>
          <w:shd w:val="clear" w:color="auto" w:fill="FFFFFF"/>
        </w:rPr>
        <w:t xml:space="preserve"> διε</w:t>
      </w:r>
      <w:r>
        <w:rPr>
          <w:rFonts w:eastAsia="Times New Roman"/>
          <w:bCs/>
          <w:shd w:val="clear" w:color="auto" w:fill="FFFFFF"/>
        </w:rPr>
        <w:t xml:space="preserve">υκρινιστεί </w:t>
      </w:r>
      <w:r w:rsidRPr="00E271D6">
        <w:rPr>
          <w:rFonts w:eastAsia="Times New Roman"/>
          <w:bCs/>
          <w:shd w:val="clear" w:color="auto" w:fill="FFFFFF"/>
        </w:rPr>
        <w:t>ότι</w:t>
      </w:r>
      <w:r>
        <w:rPr>
          <w:rFonts w:eastAsia="Times New Roman"/>
          <w:bCs/>
          <w:shd w:val="clear" w:color="auto" w:fill="FFFFFF"/>
        </w:rPr>
        <w:t xml:space="preserve"> το «ατύπως» δεν </w:t>
      </w:r>
      <w:r w:rsidRPr="00E271D6">
        <w:rPr>
          <w:rFonts w:eastAsia="Times New Roman"/>
          <w:bCs/>
          <w:shd w:val="clear" w:color="auto" w:fill="FFFFFF"/>
        </w:rPr>
        <w:t>θα</w:t>
      </w:r>
      <w:r>
        <w:rPr>
          <w:rFonts w:eastAsia="Times New Roman"/>
          <w:bCs/>
          <w:shd w:val="clear" w:color="auto" w:fill="FFFFFF"/>
        </w:rPr>
        <w:t xml:space="preserve"> γίνεται προφορικά</w:t>
      </w:r>
      <w:r>
        <w:rPr>
          <w:rFonts w:eastAsia="Times New Roman"/>
          <w:bCs/>
          <w:shd w:val="clear" w:color="auto" w:fill="FFFFFF"/>
        </w:rPr>
        <w:t>,</w:t>
      </w:r>
      <w:r>
        <w:rPr>
          <w:rFonts w:eastAsia="Times New Roman"/>
          <w:bCs/>
          <w:shd w:val="clear" w:color="auto" w:fill="FFFFFF"/>
        </w:rPr>
        <w:t xml:space="preserve"> μόνο με ένα τηλεφώνημα. </w:t>
      </w:r>
      <w:r w:rsidRPr="00E271D6">
        <w:rPr>
          <w:rFonts w:eastAsia="Times New Roman"/>
          <w:bCs/>
          <w:shd w:val="clear" w:color="auto" w:fill="FFFFFF"/>
        </w:rPr>
        <w:t>Πρέπει</w:t>
      </w:r>
      <w:r>
        <w:rPr>
          <w:rFonts w:eastAsia="Times New Roman"/>
          <w:bCs/>
          <w:shd w:val="clear" w:color="auto" w:fill="FFFFFF"/>
        </w:rPr>
        <w:t xml:space="preserve"> να διευκρινιστεί αυτό. </w:t>
      </w:r>
    </w:p>
    <w:p w14:paraId="5470C1C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Ολοκληρώστε, κύριε συνάδελφε. </w:t>
      </w:r>
    </w:p>
    <w:p w14:paraId="5470C1C3"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Κλείνω τις προτάσεις μου αναφορικά με το άρθρο 60 παράγραφος 5</w:t>
      </w:r>
      <w:r>
        <w:rPr>
          <w:rFonts w:eastAsia="Times New Roman" w:cs="Times New Roman"/>
          <w:szCs w:val="24"/>
        </w:rPr>
        <w:t>,</w:t>
      </w:r>
      <w:r>
        <w:rPr>
          <w:rFonts w:eastAsia="Times New Roman" w:cs="Times New Roman"/>
          <w:szCs w:val="24"/>
        </w:rPr>
        <w:t xml:space="preserve"> που έγινε και ένσταση αντισυνταγματικότητας από τον συνάδελφο του </w:t>
      </w:r>
      <w:r w:rsidRPr="00431986">
        <w:rPr>
          <w:rFonts w:eastAsia="Times New Roman" w:cs="Times New Roman"/>
        </w:rPr>
        <w:t>ΠΑΣΟΚ</w:t>
      </w:r>
      <w:r>
        <w:rPr>
          <w:rFonts w:eastAsia="Times New Roman" w:cs="Times New Roman"/>
          <w:szCs w:val="24"/>
        </w:rPr>
        <w:t>, τον κ. Καρρά, η οποία δεν στέκει καθόλου, γιατί η παύση της τοκογονίας στον νόμο Κατσέλη γίνεται με την κατάθεση της αίτησης στο δικαστήριο</w:t>
      </w:r>
      <w:r>
        <w:rPr>
          <w:rFonts w:eastAsia="Times New Roman" w:cs="Times New Roman"/>
          <w:szCs w:val="24"/>
        </w:rPr>
        <w:t>,</w:t>
      </w:r>
      <w:r>
        <w:rPr>
          <w:rFonts w:eastAsia="Times New Roman" w:cs="Times New Roman"/>
          <w:szCs w:val="24"/>
        </w:rPr>
        <w:t xml:space="preserve"> υπό την αίρεση ότι η αίτηση αυτή θα γίνει</w:t>
      </w:r>
      <w:r>
        <w:rPr>
          <w:rFonts w:eastAsia="Times New Roman" w:cs="Times New Roman"/>
          <w:szCs w:val="24"/>
        </w:rPr>
        <w:t xml:space="preserve"> τελεσίδικα δεκτή. Αν δεν γίνει δεκτή η αίτηση αυτή, αναβιώνουν ούτως ή άλλως οι τόκοι και χωρίς τη διάταξη που είχαμε. </w:t>
      </w:r>
    </w:p>
    <w:p w14:paraId="5470C1C4"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Οχτώ χρόνια που περπατάει ο νόμος Κατσέλη, έτσι εφαρμόζεται. Η αγορά και οι νόμοι έτσι εφαρμόζονται. Τώρα</w:t>
      </w:r>
      <w:r>
        <w:rPr>
          <w:rFonts w:eastAsia="Times New Roman" w:cs="Times New Roman"/>
          <w:szCs w:val="24"/>
        </w:rPr>
        <w:t xml:space="preserve"> απλώς μπαίνει και με ρητή διάταξη και ξεκαθαρίζεται. Φυσικά, ούτε θέμα αντισυνταγματικότητας υπάρχει. Έτσι ισχύει δηλαδή ούτως ή άλλως, διαφορετικά θα ήταν εύκολο για τον καθένα να διακόψει την τοκογονία καταθέτοντας μια αίτηση στον νόμο Κατσέλη. </w:t>
      </w:r>
    </w:p>
    <w:p w14:paraId="5470C1C5"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παρό</w:t>
      </w:r>
      <w:r>
        <w:rPr>
          <w:rFonts w:eastAsia="Times New Roman" w:cs="Times New Roman"/>
          <w:szCs w:val="24"/>
        </w:rPr>
        <w:t>ν πολυνομοσχέδιο, κύριοι συνάδελφοι, αποτελεί την τελευταία πράξη του δράματος των μνημονίων και ουσιαστικά αποτελεί την έναρξη της λύτρωσης του ελληνικού λαού</w:t>
      </w:r>
      <w:r>
        <w:rPr>
          <w:rFonts w:eastAsia="Times New Roman" w:cs="Times New Roman"/>
          <w:szCs w:val="24"/>
        </w:rPr>
        <w:t>,</w:t>
      </w:r>
      <w:r>
        <w:rPr>
          <w:rFonts w:eastAsia="Times New Roman" w:cs="Times New Roman"/>
          <w:szCs w:val="24"/>
        </w:rPr>
        <w:t xml:space="preserve"> γι’ αυτό σας καλώ να το ψηφίσουμε. </w:t>
      </w:r>
    </w:p>
    <w:p w14:paraId="5470C1C6"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470C1C7" w14:textId="77777777" w:rsidR="001F594C" w:rsidRDefault="008C7D1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w:t>
      </w:r>
    </w:p>
    <w:p w14:paraId="5470C1C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Θεοφύλακτο. </w:t>
      </w:r>
    </w:p>
    <w:p w14:paraId="5470C1C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Καββαδάς. </w:t>
      </w:r>
    </w:p>
    <w:p w14:paraId="5470C1C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14:paraId="5470C1CB"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Κυρία Υπουργέ, κύριοι συνάδελφοι, η Κυβέρνηση έφερε για ακόμη μία φορά ένα νομοσχέδιο με τη διαδικασία του επείγ</w:t>
      </w:r>
      <w:r>
        <w:rPr>
          <w:rFonts w:eastAsia="Times New Roman" w:cs="Times New Roman"/>
          <w:szCs w:val="24"/>
        </w:rPr>
        <w:t xml:space="preserve">οντος και μάλιστα σε μία συνθήκη εξαιρετικά κρίσιμη, όχι μόνο για την οικονομία, αλλά και για τα εθνικά μας θέματα. </w:t>
      </w:r>
    </w:p>
    <w:p w14:paraId="5470C1C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Το τραγικό, κύριοι της Κυβέρνησης, είναι ότι</w:t>
      </w:r>
      <w:r>
        <w:rPr>
          <w:rFonts w:eastAsia="Times New Roman" w:cs="Times New Roman"/>
          <w:szCs w:val="24"/>
        </w:rPr>
        <w:t>,</w:t>
      </w:r>
      <w:r>
        <w:rPr>
          <w:rFonts w:eastAsia="Times New Roman" w:cs="Times New Roman"/>
          <w:szCs w:val="24"/>
        </w:rPr>
        <w:t xml:space="preserve"> όπως στην οικονομία διαπραγματεύεστε με τοξικά και εθνικά επιζήμιο τρόπο, έτσι διαπραγματεύεσ</w:t>
      </w:r>
      <w:r>
        <w:rPr>
          <w:rFonts w:eastAsia="Times New Roman" w:cs="Times New Roman"/>
          <w:szCs w:val="24"/>
        </w:rPr>
        <w:t xml:space="preserve">τε και στα ζητήματα εξωτερικής πολιτικής. Αναφέρομαι στο ζήτημα των Σκοπίων, χωρίς μάλιστα να διαθέτετε την απαραίτητη κυβερνητική συνοχή. </w:t>
      </w:r>
    </w:p>
    <w:p w14:paraId="5470C1C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Οι ΑΝΕΛ καταδίκασαν τη συμφωνία που ετοιμάζει ο κ. Τσίπρας με τα Σκόπια. Ως εκ τούτου, ο κ. Τσίπρας δεν έχει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πολιτική νομιμοποίηση να προχωρήσει χωρίς να έχει τη στήριξη της ίδιας της Κυβέρνησής του, αλλά συνεχίζει αδιαφορώντας για όλους, για τους συγκυβερνώντες του, για την Αντιπολίτευση</w:t>
      </w:r>
      <w:r>
        <w:rPr>
          <w:rFonts w:eastAsia="Times New Roman" w:cs="Times New Roman"/>
          <w:szCs w:val="24"/>
        </w:rPr>
        <w:t>,</w:t>
      </w:r>
      <w:r>
        <w:rPr>
          <w:rFonts w:eastAsia="Times New Roman" w:cs="Times New Roman"/>
          <w:szCs w:val="24"/>
        </w:rPr>
        <w:t xml:space="preserve"> που δεν ενημέρωσε ποτέ</w:t>
      </w:r>
      <w:r>
        <w:rPr>
          <w:rFonts w:eastAsia="Times New Roman" w:cs="Times New Roman"/>
          <w:szCs w:val="24"/>
        </w:rPr>
        <w:t>,</w:t>
      </w:r>
      <w:r>
        <w:rPr>
          <w:rFonts w:eastAsia="Times New Roman" w:cs="Times New Roman"/>
          <w:szCs w:val="24"/>
        </w:rPr>
        <w:t xml:space="preserve"> και κυρίως για τους Έλληνες που έχουν ξεσηκωθεί δη</w:t>
      </w:r>
      <w:r>
        <w:rPr>
          <w:rFonts w:eastAsia="Times New Roman" w:cs="Times New Roman"/>
          <w:szCs w:val="24"/>
        </w:rPr>
        <w:t xml:space="preserve">λώνοντας την αντίθεσή τους. </w:t>
      </w:r>
    </w:p>
    <w:p w14:paraId="5470C1C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Δεν θα παρασυρθώ από την τακτική αποπροσανατολισμού που επιχειρεί η Κυβέρνηση. Η Νέα Δημοκρατία θα κάνει αυτό που πρέπει και θα φέρει την Κυβέρνηση προ των ευθυνών της για αυτή την εθνική υποχώρηση</w:t>
      </w:r>
      <w:r>
        <w:rPr>
          <w:rFonts w:eastAsia="Times New Roman" w:cs="Times New Roman"/>
          <w:szCs w:val="24"/>
        </w:rPr>
        <w:t>,</w:t>
      </w:r>
      <w:r>
        <w:rPr>
          <w:rFonts w:eastAsia="Times New Roman" w:cs="Times New Roman"/>
          <w:szCs w:val="24"/>
        </w:rPr>
        <w:t xml:space="preserve"> που δεν μπορεί να γίνει δεκτ</w:t>
      </w:r>
      <w:r>
        <w:rPr>
          <w:rFonts w:eastAsia="Times New Roman" w:cs="Times New Roman"/>
          <w:szCs w:val="24"/>
        </w:rPr>
        <w:t xml:space="preserve">ή. </w:t>
      </w:r>
    </w:p>
    <w:p w14:paraId="5470C1CF"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νομοσχεδίου, κυρίες και κύριοι, αναρωτιέμαι τι περισσότερο έχω να προσθέσω μετά την αφοπλιστική τοποθέτηση του πρώην Υπουργού και Βουλευτή του ΣΥΡΙΖΑ κ. Φίλη χθες στην </w:t>
      </w:r>
      <w:r>
        <w:rPr>
          <w:rFonts w:eastAsia="Times New Roman" w:cs="Times New Roman"/>
          <w:szCs w:val="24"/>
        </w:rPr>
        <w:t>ε</w:t>
      </w:r>
      <w:r>
        <w:rPr>
          <w:rFonts w:eastAsia="Times New Roman" w:cs="Times New Roman"/>
          <w:szCs w:val="24"/>
        </w:rPr>
        <w:t>πιτροπή, που αποδόμησε τα επιχειρήματα του κ. Τσακαλώτου</w:t>
      </w:r>
      <w:r>
        <w:rPr>
          <w:rFonts w:eastAsia="Times New Roman" w:cs="Times New Roman"/>
          <w:szCs w:val="24"/>
        </w:rPr>
        <w:t>,</w:t>
      </w:r>
      <w:r>
        <w:rPr>
          <w:rFonts w:eastAsia="Times New Roman" w:cs="Times New Roman"/>
          <w:szCs w:val="24"/>
        </w:rPr>
        <w:t xml:space="preserve"> τονίζοντας ότι τα</w:t>
      </w:r>
      <w:r>
        <w:rPr>
          <w:rFonts w:eastAsia="Times New Roman" w:cs="Times New Roman"/>
          <w:szCs w:val="24"/>
        </w:rPr>
        <w:t xml:space="preserve"> αντίμετρα που περιλαμβάνει το νομοσχέδιο δεν πρόκειται να ανακουφίσουν μισθωτούς και συνταξιούχους και ότι τα πλεονάσματα δεν θα βοηθήσουν την ανάπτυξη της ελληνικής οικονομίας. </w:t>
      </w:r>
    </w:p>
    <w:p w14:paraId="5470C1D0"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Και ο κ. Φίλης δεν είναι ο μόνος. Πολλοί από τ</w:t>
      </w:r>
      <w:r>
        <w:rPr>
          <w:rFonts w:eastAsia="Times New Roman" w:cs="Times New Roman"/>
          <w:szCs w:val="24"/>
        </w:rPr>
        <w:t>ις</w:t>
      </w:r>
      <w:r>
        <w:rPr>
          <w:rFonts w:eastAsia="Times New Roman" w:cs="Times New Roman"/>
          <w:szCs w:val="24"/>
        </w:rPr>
        <w:t xml:space="preserve"> Κοινοβουλευτικ</w:t>
      </w:r>
      <w:r>
        <w:rPr>
          <w:rFonts w:eastAsia="Times New Roman" w:cs="Times New Roman"/>
          <w:szCs w:val="24"/>
        </w:rPr>
        <w:t>ές</w:t>
      </w:r>
      <w:r>
        <w:rPr>
          <w:rFonts w:eastAsia="Times New Roman" w:cs="Times New Roman"/>
          <w:szCs w:val="24"/>
        </w:rPr>
        <w:t xml:space="preserve"> Ομάδ</w:t>
      </w:r>
      <w:r>
        <w:rPr>
          <w:rFonts w:eastAsia="Times New Roman" w:cs="Times New Roman"/>
          <w:szCs w:val="24"/>
        </w:rPr>
        <w:t xml:space="preserve">ες </w:t>
      </w:r>
      <w:r>
        <w:rPr>
          <w:rFonts w:eastAsia="Times New Roman" w:cs="Times New Roman"/>
          <w:szCs w:val="24"/>
        </w:rPr>
        <w:t>του</w:t>
      </w:r>
      <w:r>
        <w:rPr>
          <w:rFonts w:eastAsia="Times New Roman" w:cs="Times New Roman"/>
          <w:szCs w:val="24"/>
        </w:rPr>
        <w:t xml:space="preserve"> ΣΥΡΙΖΑ και των ΑΝΕΛ έχουν την ίδια άποψη. Αυτό, κύριε Υπουργέ, είναι η απόδειξη ότι και αυτό το νομοσχέδιο σφραγίζει με περίτρανο τρόπο το γεγονός ότι η πολιτική σας δεν υποστηρίζεται ούτε από εσάς. </w:t>
      </w:r>
    </w:p>
    <w:p w14:paraId="5470C1D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εσείς, κύριοι συνάδελφοι της Κυβέρνησης, που </w:t>
      </w:r>
      <w:r>
        <w:rPr>
          <w:rFonts w:eastAsia="Times New Roman" w:cs="Times New Roman"/>
          <w:szCs w:val="24"/>
        </w:rPr>
        <w:t>μέχρι χθες καλλιεργούσατε τον μύθο της καθαρής εξόδου από το μνημόνιο δεν το πιστεύετε. Το πιθανότερο είναι να πειθαρχήσετε κομματικά και να ψηφίσετε. Ξέρετε ωστόσο ότι με την ψήφο σας φέρνετε νέες υποχρεώσεις, νέες μελλοντικές δεσμεύσεις, νέα λιτότητα και</w:t>
      </w:r>
      <w:r>
        <w:rPr>
          <w:rFonts w:eastAsia="Times New Roman" w:cs="Times New Roman"/>
          <w:szCs w:val="24"/>
        </w:rPr>
        <w:t xml:space="preserve"> μάλιστα χωρίς νέα χρηματοδότηση. </w:t>
      </w:r>
    </w:p>
    <w:p w14:paraId="5470C1D2"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Ξέρετε ότι με την ψήφο σας επικυρώνετε άνευ όρων το τέταρτο μνημόνιο. Γι</w:t>
      </w:r>
      <w:r>
        <w:rPr>
          <w:rFonts w:eastAsia="Times New Roman" w:cs="Times New Roman"/>
          <w:szCs w:val="24"/>
        </w:rPr>
        <w:t>α</w:t>
      </w:r>
      <w:r>
        <w:rPr>
          <w:rFonts w:eastAsia="Times New Roman" w:cs="Times New Roman"/>
          <w:szCs w:val="24"/>
        </w:rPr>
        <w:t xml:space="preserve"> αυτό είναι, κυρίες και κύριοι, το παρόν νομοσχέδιο, ένα νέο μνημόνιο με την υπογραφή για δεύτερη φορά της Κυβέρνησης της Αριστεράς, ένα μνημόνιο με</w:t>
      </w:r>
      <w:r>
        <w:rPr>
          <w:rFonts w:eastAsia="Times New Roman" w:cs="Times New Roman"/>
          <w:szCs w:val="24"/>
        </w:rPr>
        <w:t xml:space="preserve"> μέτρα ύψους 5,1 δισεκατομμυρίων, με μειώσεις συντάξεων και μείωση του αφορολόγητου, που λίγους μήνες πριν μας λέγατε ότι είναι μια ακόμη κόκκινη γραμμή για την Κυβέρνηση, με πρωτογενή πλεονάσματα όχι από ανάπτυξη, αλλά από υπερφορολόγηση και πετσόκομμα τω</w:t>
      </w:r>
      <w:r>
        <w:rPr>
          <w:rFonts w:eastAsia="Times New Roman" w:cs="Times New Roman"/>
          <w:szCs w:val="24"/>
        </w:rPr>
        <w:t xml:space="preserve">ν συντάξεων, με υποθήκη της δημόσιας περιουσίας ύψους 25 δισεκατομμυρίων ως εγγύηση για την αποπληρωμή του </w:t>
      </w:r>
      <w:r>
        <w:rPr>
          <w:rFonts w:eastAsia="Times New Roman" w:cs="Times New Roman"/>
          <w:szCs w:val="24"/>
          <w:lang w:val="en-US"/>
        </w:rPr>
        <w:t>ESM</w:t>
      </w:r>
      <w:r>
        <w:rPr>
          <w:rFonts w:eastAsia="Times New Roman" w:cs="Times New Roman"/>
          <w:szCs w:val="24"/>
        </w:rPr>
        <w:t xml:space="preserve">, με μια ανάπτυξη ασθενική που δεν ανταποκρίνεται στις δυνατότητες και στις ανάγκες της χώρας, με βαριές ασφαλιστικές εισφορές για τους ελεύθερους επαγγελματίες και με ένα βουνό νέων εξοντωτικών μέτρων λιτότητας. </w:t>
      </w:r>
    </w:p>
    <w:p w14:paraId="5470C1D3"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 xml:space="preserve">Κυρίες και κύριοι της Κυβέρνησης, καλό θα </w:t>
      </w:r>
      <w:r>
        <w:rPr>
          <w:rFonts w:eastAsia="Times New Roman"/>
          <w:szCs w:val="24"/>
        </w:rPr>
        <w:t>ήταν πριν έρθετε εδώ με αυτό το νομοσχέδιο να έχετε κάνει την αυτοκριτική σας και</w:t>
      </w:r>
      <w:r>
        <w:rPr>
          <w:rFonts w:eastAsia="Times New Roman"/>
          <w:szCs w:val="24"/>
        </w:rPr>
        <w:t>,</w:t>
      </w:r>
      <w:r>
        <w:rPr>
          <w:rFonts w:eastAsia="Times New Roman"/>
          <w:szCs w:val="24"/>
        </w:rPr>
        <w:t xml:space="preserve"> τουλάχιστον, αν δεν μπορούσατε να κάνετε διαφορετικά, να νομοθετήσετε διαφορετικά, να είχατε το πολιτικό θάρρος να ζητήσετε ανανέωση της εμπιστοσύνης των πολιτών και να αντι</w:t>
      </w:r>
      <w:r>
        <w:rPr>
          <w:rFonts w:eastAsia="Times New Roman"/>
          <w:szCs w:val="24"/>
        </w:rPr>
        <w:t xml:space="preserve">μετωπίσετε την πραγματικότητα. </w:t>
      </w:r>
    </w:p>
    <w:p w14:paraId="5470C1D4"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Και η πραγματικότητα είναι ότι επί των ημερών σας αυξήθηκαν φόροι, αυξήθηκαν τα χρέη των πολιτών, κατασχέθηκαν κατοικίες, έγιναν ένα εκατομμύριο οκτακόσιες χιλιάδες κατασχέσεις λογαριασμών, μειώθηκε το διαθέσιμο εισόδημα των</w:t>
      </w:r>
      <w:r>
        <w:rPr>
          <w:rFonts w:eastAsia="Times New Roman"/>
          <w:szCs w:val="24"/>
        </w:rPr>
        <w:t xml:space="preserve"> πολιτών, οι φτωχοί έγιναν φτωχότεροι και θα γίνουν ακόμη περισσότερο με το παρόν νομοσχέδιο και το μόνο που ευημέρησε ήταν το κομματικό κράτος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5470C1D5"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Κυρίες και κύριοι, ευτυχώς για τους Έλληνες τα έργα και οι ημέρες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τελειώνου</w:t>
      </w:r>
      <w:r>
        <w:rPr>
          <w:rFonts w:eastAsia="Times New Roman"/>
          <w:szCs w:val="24"/>
        </w:rPr>
        <w:t>ν. Δυστυχώς, όμως, για όσο λίγο καιρό σ</w:t>
      </w:r>
      <w:r>
        <w:rPr>
          <w:rFonts w:eastAsia="Times New Roman"/>
          <w:szCs w:val="24"/>
        </w:rPr>
        <w:t>ά</w:t>
      </w:r>
      <w:r>
        <w:rPr>
          <w:rFonts w:eastAsia="Times New Roman"/>
          <w:szCs w:val="24"/>
        </w:rPr>
        <w:t xml:space="preserve">ς απομένει διαχειρίζεστε ακόμα τις τύχες τους και βρίσκεστε σήμερα εδώ για να ψηφίσετε ελαφρά τη καρδία νέα βαριά μέτρα λιτότητας. Αυτή είναι η πραγματικότητα και η πραγματικότητα είναι αυτή που σας αντιπολιτεύεται, </w:t>
      </w:r>
      <w:r>
        <w:rPr>
          <w:rFonts w:eastAsia="Times New Roman"/>
          <w:szCs w:val="24"/>
        </w:rPr>
        <w:t xml:space="preserve">όχι μόνο εμείς. </w:t>
      </w:r>
    </w:p>
    <w:p w14:paraId="5470C1D6"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Επιτέλους καταλάβετε ότι πέρα από τα ψεύτικα τα λόγια τα μεγάλα υπάρχουν και οι πράξεις και οι πράξεις σας, τα νομοθετήματά σας, τα μνημόνιά σας σας απογυμνώνουν και οι πολίτες βλέπουν ξεκάθαρα την πολιτική εξαπάτηση και κοροϊδία κι αυτό θ</w:t>
      </w:r>
      <w:r>
        <w:rPr>
          <w:rFonts w:eastAsia="Times New Roman"/>
          <w:szCs w:val="24"/>
        </w:rPr>
        <w:t>α σας το αποδείξουν οι ίδιοι στις εκλογές που</w:t>
      </w:r>
      <w:r>
        <w:rPr>
          <w:rFonts w:eastAsia="Times New Roman"/>
          <w:szCs w:val="24"/>
        </w:rPr>
        <w:t>,</w:t>
      </w:r>
      <w:r>
        <w:rPr>
          <w:rFonts w:eastAsia="Times New Roman"/>
          <w:szCs w:val="24"/>
        </w:rPr>
        <w:t xml:space="preserve"> αργά ή γρήγορα</w:t>
      </w:r>
      <w:r>
        <w:rPr>
          <w:rFonts w:eastAsia="Times New Roman"/>
          <w:szCs w:val="24"/>
        </w:rPr>
        <w:t>,</w:t>
      </w:r>
      <w:r>
        <w:rPr>
          <w:rFonts w:eastAsia="Times New Roman"/>
          <w:szCs w:val="24"/>
        </w:rPr>
        <w:t xml:space="preserve"> θα έρθουν. </w:t>
      </w:r>
    </w:p>
    <w:p w14:paraId="5470C1D7" w14:textId="77777777" w:rsidR="001F594C" w:rsidRDefault="008C7D1C">
      <w:pPr>
        <w:tabs>
          <w:tab w:val="left" w:pos="2608"/>
        </w:tabs>
        <w:spacing w:line="600" w:lineRule="auto"/>
        <w:ind w:firstLine="720"/>
        <w:contextualSpacing/>
        <w:jc w:val="both"/>
        <w:rPr>
          <w:rFonts w:eastAsia="Times New Roman"/>
          <w:szCs w:val="24"/>
        </w:rPr>
      </w:pPr>
      <w:r>
        <w:rPr>
          <w:rFonts w:eastAsia="Times New Roman"/>
          <w:szCs w:val="24"/>
        </w:rPr>
        <w:t>Σας ευχαριστώ πολύ.</w:t>
      </w:r>
    </w:p>
    <w:p w14:paraId="5470C1D8" w14:textId="77777777" w:rsidR="001F594C" w:rsidRDefault="008C7D1C">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5470C1D9" w14:textId="77777777" w:rsidR="001F594C" w:rsidRDefault="008C7D1C">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και για τη συνέπεια στον χρόνο.</w:t>
      </w:r>
    </w:p>
    <w:p w14:paraId="5470C1DA"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 xml:space="preserve">Τον λόγο έχει ο κ. Αϊβατίδης </w:t>
      </w:r>
      <w:r>
        <w:rPr>
          <w:rFonts w:eastAsia="Times New Roman"/>
          <w:szCs w:val="24"/>
        </w:rPr>
        <w:t>για πέντε λεπτά.</w:t>
      </w:r>
    </w:p>
    <w:p w14:paraId="5470C1DB"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Ευχαριστώ, κύριε Πρόεδρε. </w:t>
      </w:r>
    </w:p>
    <w:p w14:paraId="5470C1DC"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υγκυβέρνηση το τελευταίο χρονικό διάστημα έχει βομβαρδίσει τον Έλληνα πολίτη, με την αρωγή βεβαίως διαφόρων μέσων μαζικής ενημέρωσης, με την προαναγγελία της δήθεν καθαρής εξόδου από τα μνημ</w:t>
      </w:r>
      <w:r>
        <w:rPr>
          <w:rFonts w:eastAsia="Times New Roman"/>
          <w:szCs w:val="24"/>
        </w:rPr>
        <w:t xml:space="preserve">όνια τον Αύγουστο. Αυτή είναι μια ψευδής προαναγγελία, μια κίβδηλη και παραπλανητική προαναγγελία. </w:t>
      </w:r>
    </w:p>
    <w:p w14:paraId="5470C1DD"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Το ερώτημα που τίθεται είναι πολύ συγκεκριμένο</w:t>
      </w:r>
      <w:r>
        <w:rPr>
          <w:rFonts w:eastAsia="Times New Roman"/>
          <w:szCs w:val="24"/>
        </w:rPr>
        <w:t>:</w:t>
      </w:r>
      <w:r>
        <w:rPr>
          <w:rFonts w:eastAsia="Times New Roman"/>
          <w:szCs w:val="24"/>
        </w:rPr>
        <w:t xml:space="preserve"> Αποτελεί μία ακόμη αυταπάτη ή αποτελεί μια πολιτική απάτη; Στην πρώτη περίπτωση πρόκειται για πολιτικούς αιθ</w:t>
      </w:r>
      <w:r>
        <w:rPr>
          <w:rFonts w:eastAsia="Times New Roman"/>
          <w:szCs w:val="24"/>
        </w:rPr>
        <w:t xml:space="preserve">εροβάμονες. Στη δεύτερη περίπτωση πρόκειται ξεκάθαρα για πολιτικούς αριβίστες. </w:t>
      </w:r>
    </w:p>
    <w:p w14:paraId="5470C1DE"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 xml:space="preserve">Άκουσα από τον εισηγητή του ΣΥΡΙΖΑ ένα επιχείρημα, προκειμένου να καταδείξει σε πόσο σωστή -και προς την επίλυση του προβλήματος- κατεύθυνση βρίσκεται η </w:t>
      </w:r>
      <w:r>
        <w:rPr>
          <w:rFonts w:eastAsia="Times New Roman"/>
          <w:szCs w:val="24"/>
        </w:rPr>
        <w:t>σ</w:t>
      </w:r>
      <w:r>
        <w:rPr>
          <w:rFonts w:eastAsia="Times New Roman"/>
          <w:szCs w:val="24"/>
        </w:rPr>
        <w:t>υγκυβέρνηση. Ανέφερε τ</w:t>
      </w:r>
      <w:r>
        <w:rPr>
          <w:rFonts w:eastAsia="Times New Roman"/>
          <w:szCs w:val="24"/>
        </w:rPr>
        <w:t>η μεγάλη πτώση που εμφανίζει η ανεργία στη χώρα μας. Πράγματι τον Μάρτιο του τρέχοντος έτους η ανεργία ήταν 20,1%. Αυτό το επιχείρημα είναι ένα κίβδηλο επιχείρημα. Να θυμίσω, χωρίς βεβαίως να είμαι οικονομολόγος, όμως, βασικά πράγματα οφείλω να γνωρίζω, ότ</w:t>
      </w:r>
      <w:r>
        <w:rPr>
          <w:rFonts w:eastAsia="Times New Roman"/>
          <w:szCs w:val="24"/>
        </w:rPr>
        <w:t xml:space="preserve">ι η ανάπτυξη μπορεί να επιτευχθεί μέσω επενδύσεων και φυσικά μέσω υψηλής απασχόλησης με ικανού βαθμού αποδοτικότητα και φυσικά σκληρή εργασία. </w:t>
      </w:r>
    </w:p>
    <w:p w14:paraId="5470C1DF"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Το έτος 2008 οι απασχολούμενοι στην Ελλάδα, οι έχοντες δηλαδή εργασία, ήταν τέσσερα εκατομμύρια εξακόσιες πενήντ</w:t>
      </w:r>
      <w:r>
        <w:rPr>
          <w:rFonts w:eastAsia="Times New Roman"/>
          <w:szCs w:val="24"/>
        </w:rPr>
        <w:t xml:space="preserve">α χιλιάδες. Οι δε άνεργοι το 2008 ήταν τριακόσιες τριάντα πέντε χιλιάδες. Δέκα χρόνια μετά, σήμερα δηλαδή, οι απασχολούμενοι στην Ελλάδα είναι τρία εκατομμύρια επτακόσιες εβδομήντα χιλιάδες, ένα εκατομμύριο περίπου λιγότεροι. Οι δε άνεργοι είναι εξακόσιες </w:t>
      </w:r>
      <w:r>
        <w:rPr>
          <w:rFonts w:eastAsia="Times New Roman"/>
          <w:szCs w:val="24"/>
        </w:rPr>
        <w:t>πενήντα χιλιάδες περισσότεροι. Ανέρχονται στ</w:t>
      </w:r>
      <w:r>
        <w:rPr>
          <w:rFonts w:eastAsia="Times New Roman"/>
          <w:szCs w:val="24"/>
        </w:rPr>
        <w:t>ι</w:t>
      </w:r>
      <w:r>
        <w:rPr>
          <w:rFonts w:eastAsia="Times New Roman"/>
          <w:szCs w:val="24"/>
        </w:rPr>
        <w:t xml:space="preserve">ς εννιακόσιες εβδομήντα τέσσερις χιλιάδες. </w:t>
      </w:r>
    </w:p>
    <w:p w14:paraId="5470C1E0" w14:textId="77777777" w:rsidR="001F594C" w:rsidRDefault="008C7D1C">
      <w:pPr>
        <w:tabs>
          <w:tab w:val="left" w:pos="2820"/>
        </w:tabs>
        <w:spacing w:line="600" w:lineRule="auto"/>
        <w:ind w:firstLine="720"/>
        <w:contextualSpacing/>
        <w:jc w:val="both"/>
        <w:rPr>
          <w:rFonts w:eastAsia="Times New Roman"/>
          <w:szCs w:val="24"/>
        </w:rPr>
      </w:pPr>
      <w:r>
        <w:rPr>
          <w:rFonts w:eastAsia="Times New Roman"/>
          <w:szCs w:val="24"/>
        </w:rPr>
        <w:t>Να σημειώσω εδώ ότι τριακόσιες δέκα χιλιάδες</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Έλληνες έχουν φύγει στο εξωτερικό. Το 60% αυτών έχει τουλάχιστον ένα πτυχίο και μόνο ένας στους τέσσερις επι</w:t>
      </w:r>
      <w:r>
        <w:rPr>
          <w:rFonts w:eastAsia="Times New Roman"/>
          <w:szCs w:val="24"/>
        </w:rPr>
        <w:t>θυμεί με τις παρούσες συνθήκες να επιστρέψει στην Ελλάδα.</w:t>
      </w:r>
    </w:p>
    <w:p w14:paraId="5470C1E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Τον Ιανουάριο του τρέχοντος </w:t>
      </w:r>
      <w:r>
        <w:rPr>
          <w:rFonts w:eastAsia="Times New Roman"/>
          <w:szCs w:val="24"/>
        </w:rPr>
        <w:t>έτους</w:t>
      </w:r>
      <w:r>
        <w:rPr>
          <w:rFonts w:eastAsia="Times New Roman"/>
          <w:szCs w:val="24"/>
        </w:rPr>
        <w:t xml:space="preserve"> είχαμε ύφεση 0,2%. Τον Φεβρουάριο είχαμε ανάπτυξη 0,1%. Τον Μάρτιο είχαμε ύφεση 0,2%. Βλέπουμε, δηλαδή, κάποιες παλινωδίες στους δείκτες. Τον Απρίλιο ήταν μηδενικός ο δείκτης, τον δε Μάιο ήταν 0,6%. Η πρόβλεψη για το 2020 είναι περίπου 2%. Το δε υπερπλεόν</w:t>
      </w:r>
      <w:r>
        <w:rPr>
          <w:rFonts w:eastAsia="Times New Roman"/>
          <w:szCs w:val="24"/>
        </w:rPr>
        <w:t xml:space="preserve">ασμα το 2022 είναι περισσότερο από 5%. Τι σημαίνει αυτό; Ότι το υπερπλεόνασμα δεν θα βασίζεται σε ανάπτυξη, αλλά στην υπερφορολόγηση. </w:t>
      </w:r>
    </w:p>
    <w:p w14:paraId="5470C1E2" w14:textId="77777777" w:rsidR="001F594C" w:rsidRDefault="008C7D1C">
      <w:pPr>
        <w:spacing w:line="600" w:lineRule="auto"/>
        <w:ind w:firstLine="720"/>
        <w:contextualSpacing/>
        <w:jc w:val="both"/>
        <w:rPr>
          <w:rFonts w:eastAsia="Times New Roman"/>
          <w:szCs w:val="24"/>
        </w:rPr>
      </w:pPr>
      <w:r>
        <w:rPr>
          <w:rFonts w:eastAsia="Times New Roman"/>
          <w:szCs w:val="24"/>
        </w:rPr>
        <w:t>Σημειώνω επίσης ότι ο λόγος του χρέους προς το Ακαθάριστο Εγχώριο Προϊόν στα τέλη του Ιουνίου θα είναι περίπου 176%. Το μ</w:t>
      </w:r>
      <w:r>
        <w:rPr>
          <w:rFonts w:eastAsia="Times New Roman"/>
          <w:szCs w:val="24"/>
        </w:rPr>
        <w:t xml:space="preserve">άξιμουμ ήταν το έτος 2016 επί ΣΥΡΙΖΑ, 180,80%. </w:t>
      </w:r>
    </w:p>
    <w:p w14:paraId="5470C1E3" w14:textId="77777777" w:rsidR="001F594C" w:rsidRDefault="008C7D1C">
      <w:pPr>
        <w:spacing w:line="600" w:lineRule="auto"/>
        <w:ind w:firstLine="720"/>
        <w:contextualSpacing/>
        <w:jc w:val="both"/>
        <w:rPr>
          <w:rFonts w:eastAsia="Times New Roman"/>
          <w:szCs w:val="24"/>
        </w:rPr>
      </w:pPr>
      <w:r>
        <w:rPr>
          <w:rFonts w:eastAsia="Times New Roman"/>
          <w:szCs w:val="24"/>
        </w:rPr>
        <w:t>Άρα, λοιπόν, οι συνθήκες δεν είναι καθόλου ευοίωνες. Η Κυβέρνηση ψεύδεται για την καθαρή έξοδο. Το δε τρίτο μνημόνιο που ψήφισε είναι το επαχθέστερο όλων. Βεβαίως, η ρίζα του κακού είναι στις προηγούμενες κυβ</w:t>
      </w:r>
      <w:r>
        <w:rPr>
          <w:rFonts w:eastAsia="Times New Roman"/>
          <w:szCs w:val="24"/>
        </w:rPr>
        <w:t xml:space="preserve">ερνήσεις. </w:t>
      </w:r>
    </w:p>
    <w:p w14:paraId="5470C1E4" w14:textId="77777777" w:rsidR="001F594C" w:rsidRDefault="008C7D1C">
      <w:pPr>
        <w:spacing w:line="600" w:lineRule="auto"/>
        <w:ind w:firstLine="720"/>
        <w:contextualSpacing/>
        <w:jc w:val="both"/>
        <w:rPr>
          <w:rFonts w:eastAsia="Times New Roman"/>
          <w:szCs w:val="24"/>
        </w:rPr>
      </w:pPr>
      <w:r>
        <w:rPr>
          <w:rFonts w:eastAsia="Times New Roman"/>
          <w:szCs w:val="24"/>
        </w:rPr>
        <w:t>Υπάρχουν δύο ρήτρες, οριστική δέσμευση μη αμφισβήτησης της ονομαστικής αξίας του χρέους από τον Αλέξη Τσίπρα και υποθήκευση της παρούσας και μελλοντικής κινητής και ακίνητης περιουσίας. Προς επιβεβαίωση αυτών, η «σφραγίδα», θα έλεγα, είναι το άρ</w:t>
      </w:r>
      <w:r>
        <w:rPr>
          <w:rFonts w:eastAsia="Times New Roman"/>
          <w:szCs w:val="24"/>
        </w:rPr>
        <w:t xml:space="preserve">θρο 109, με το οποίο η </w:t>
      </w:r>
      <w:r>
        <w:rPr>
          <w:rFonts w:eastAsia="Times New Roman"/>
          <w:szCs w:val="24"/>
        </w:rPr>
        <w:t>«</w:t>
      </w:r>
      <w:r>
        <w:rPr>
          <w:rFonts w:eastAsia="Times New Roman"/>
          <w:szCs w:val="24"/>
        </w:rPr>
        <w:t>Ελληνική Εταιρεία Συμμετοχών και Περιουσίας</w:t>
      </w:r>
      <w:r>
        <w:rPr>
          <w:rFonts w:eastAsia="Times New Roman"/>
          <w:szCs w:val="24"/>
        </w:rPr>
        <w:t>»</w:t>
      </w:r>
      <w:r>
        <w:rPr>
          <w:rFonts w:eastAsia="Times New Roman"/>
          <w:szCs w:val="24"/>
        </w:rPr>
        <w:t xml:space="preserve"> είναι εγγυήτρια για ποσό έως 25 δισεκατομμύρια. Ουσιαστικά προσημειώνεται η δημόσια περιουσία. </w:t>
      </w:r>
    </w:p>
    <w:p w14:paraId="5470C1E5" w14:textId="77777777" w:rsidR="001F594C" w:rsidRDefault="008C7D1C">
      <w:pPr>
        <w:spacing w:line="600" w:lineRule="auto"/>
        <w:ind w:firstLine="720"/>
        <w:contextualSpacing/>
        <w:jc w:val="both"/>
        <w:rPr>
          <w:rFonts w:eastAsia="Times New Roman"/>
          <w:szCs w:val="24"/>
        </w:rPr>
      </w:pPr>
      <w:r>
        <w:rPr>
          <w:rFonts w:eastAsia="Times New Roman"/>
          <w:szCs w:val="24"/>
        </w:rPr>
        <w:t>Το εισαχθέν σχέδιο νόμου είναι το ναυάγιο της μαρξιστικής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λενινιστικής Αριστεράς στην Ελλ</w:t>
      </w:r>
      <w:r>
        <w:rPr>
          <w:rFonts w:eastAsia="Times New Roman"/>
          <w:szCs w:val="24"/>
        </w:rPr>
        <w:t>άδα. Αποτελεί την πλήρη υποταγή στους διεθνείς τοκογλύφους. Ανάλογο ναυάγιο του μαρξισμού έλαβε χώρα στις 4 Μ</w:t>
      </w:r>
      <w:r>
        <w:rPr>
          <w:rFonts w:eastAsia="Times New Roman"/>
          <w:szCs w:val="24"/>
        </w:rPr>
        <w:t>αΐ</w:t>
      </w:r>
      <w:r>
        <w:rPr>
          <w:rFonts w:eastAsia="Times New Roman"/>
          <w:szCs w:val="24"/>
        </w:rPr>
        <w:t xml:space="preserve">ου του τρέχοντος έτους, όταν ο αρχικεφαλαιοκράτης Ζαν Κλοντ Γιουνκέρ στο Τριρ προέβη σ’ έναν πύρινο λόγο υπέρ του Μαρξ, ουσιαστικά ειρωνευόμενος </w:t>
      </w:r>
      <w:r>
        <w:rPr>
          <w:rFonts w:eastAsia="Times New Roman"/>
          <w:szCs w:val="24"/>
        </w:rPr>
        <w:t xml:space="preserve">τη μαρξιστική θεωρία και δηλώνοντας βεβαίως την υποταγή αυτή του μαρξισμού στον καπιταλισμό. </w:t>
      </w:r>
    </w:p>
    <w:p w14:paraId="5470C1E6"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Η Χρυσή Αυγή καλεί όλους τους Έλληνες –και όχι βεβαίως τους ελληνόφωνους- την Παρασκευή στο συλλαλητήριο που θα λάβει χώρα, προκειμένου να διαδηλώσουν κατά της </w:t>
      </w:r>
      <w:r>
        <w:rPr>
          <w:rFonts w:eastAsia="Times New Roman"/>
          <w:szCs w:val="24"/>
        </w:rPr>
        <w:t>σ</w:t>
      </w:r>
      <w:r>
        <w:rPr>
          <w:rFonts w:eastAsia="Times New Roman"/>
          <w:szCs w:val="24"/>
        </w:rPr>
        <w:t>υ</w:t>
      </w:r>
      <w:r>
        <w:rPr>
          <w:rFonts w:eastAsia="Times New Roman"/>
          <w:szCs w:val="24"/>
        </w:rPr>
        <w:t>μφωνίας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Ζάεφ. </w:t>
      </w:r>
    </w:p>
    <w:p w14:paraId="5470C1E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Παρατηρώ μία ομοιότητα ανάμεσα στο </w:t>
      </w:r>
      <w:r>
        <w:rPr>
          <w:rFonts w:eastAsia="Times New Roman"/>
          <w:szCs w:val="24"/>
        </w:rPr>
        <w:t>«</w:t>
      </w:r>
      <w:r>
        <w:rPr>
          <w:rFonts w:eastAsia="Times New Roman"/>
          <w:szCs w:val="24"/>
          <w:lang w:val="en-US"/>
        </w:rPr>
        <w:t>Athens</w:t>
      </w:r>
      <w:r w:rsidRPr="00E87CE3">
        <w:rPr>
          <w:rFonts w:eastAsia="Times New Roman"/>
          <w:szCs w:val="24"/>
        </w:rPr>
        <w:t xml:space="preserve"> </w:t>
      </w:r>
      <w:r>
        <w:rPr>
          <w:rFonts w:eastAsia="Times New Roman"/>
          <w:szCs w:val="24"/>
          <w:lang w:val="en-US"/>
        </w:rPr>
        <w:t>Pride</w:t>
      </w:r>
      <w:r w:rsidRPr="00E87CE3">
        <w:rPr>
          <w:rFonts w:eastAsia="Times New Roman"/>
          <w:szCs w:val="24"/>
        </w:rPr>
        <w:t xml:space="preserve"> 2018</w:t>
      </w:r>
      <w:r>
        <w:rPr>
          <w:rFonts w:eastAsia="Times New Roman"/>
          <w:szCs w:val="24"/>
        </w:rPr>
        <w:t>»</w:t>
      </w:r>
      <w:r w:rsidRPr="00E87CE3">
        <w:rPr>
          <w:rFonts w:eastAsia="Times New Roman"/>
          <w:szCs w:val="24"/>
        </w:rPr>
        <w:t xml:space="preserve"> </w:t>
      </w:r>
      <w:r>
        <w:rPr>
          <w:rFonts w:eastAsia="Times New Roman"/>
          <w:szCs w:val="24"/>
        </w:rPr>
        <w:t>και σ’ αυτό που μπορώ να ονομάσω σαν «</w:t>
      </w:r>
      <w:r>
        <w:rPr>
          <w:rFonts w:eastAsia="Times New Roman"/>
          <w:szCs w:val="24"/>
          <w:lang w:val="en-US"/>
        </w:rPr>
        <w:t>Prespes</w:t>
      </w:r>
      <w:r w:rsidRPr="00E87CE3">
        <w:rPr>
          <w:rFonts w:eastAsia="Times New Roman"/>
          <w:szCs w:val="24"/>
        </w:rPr>
        <w:t xml:space="preserve"> </w:t>
      </w:r>
      <w:r>
        <w:rPr>
          <w:rFonts w:eastAsia="Times New Roman"/>
          <w:szCs w:val="24"/>
          <w:lang w:val="en-US"/>
        </w:rPr>
        <w:t>Pride</w:t>
      </w:r>
      <w:r w:rsidRPr="00E87CE3">
        <w:rPr>
          <w:rFonts w:eastAsia="Times New Roman"/>
          <w:szCs w:val="24"/>
        </w:rPr>
        <w:t xml:space="preserve"> 2018</w:t>
      </w:r>
      <w:r>
        <w:rPr>
          <w:rFonts w:eastAsia="Times New Roman"/>
          <w:szCs w:val="24"/>
        </w:rPr>
        <w:t>»</w:t>
      </w:r>
      <w:r w:rsidRPr="00E87CE3">
        <w:rPr>
          <w:rFonts w:eastAsia="Times New Roman"/>
          <w:szCs w:val="24"/>
        </w:rPr>
        <w:t xml:space="preserve">. </w:t>
      </w:r>
      <w:r>
        <w:rPr>
          <w:rFonts w:eastAsia="Times New Roman"/>
          <w:szCs w:val="24"/>
        </w:rPr>
        <w:t>Στο «</w:t>
      </w:r>
      <w:r>
        <w:rPr>
          <w:rFonts w:eastAsia="Times New Roman"/>
          <w:szCs w:val="24"/>
          <w:lang w:val="en-US"/>
        </w:rPr>
        <w:t>Athens</w:t>
      </w:r>
      <w:r w:rsidRPr="00E87CE3">
        <w:rPr>
          <w:rFonts w:eastAsia="Times New Roman"/>
          <w:szCs w:val="24"/>
        </w:rPr>
        <w:t xml:space="preserve"> </w:t>
      </w:r>
      <w:r>
        <w:rPr>
          <w:rFonts w:eastAsia="Times New Roman"/>
          <w:szCs w:val="24"/>
          <w:lang w:val="en-US"/>
        </w:rPr>
        <w:t>Pride</w:t>
      </w:r>
      <w:r w:rsidRPr="00E87CE3">
        <w:rPr>
          <w:rFonts w:eastAsia="Times New Roman"/>
          <w:szCs w:val="24"/>
        </w:rPr>
        <w:t xml:space="preserve"> 2018</w:t>
      </w:r>
      <w:r>
        <w:rPr>
          <w:rFonts w:eastAsia="Times New Roman"/>
          <w:szCs w:val="24"/>
        </w:rPr>
        <w:t>»</w:t>
      </w:r>
      <w:r w:rsidRPr="00E87CE3">
        <w:rPr>
          <w:rFonts w:eastAsia="Times New Roman"/>
          <w:szCs w:val="24"/>
        </w:rPr>
        <w:t xml:space="preserve"> ιδι</w:t>
      </w:r>
      <w:r>
        <w:rPr>
          <w:rFonts w:eastAsia="Times New Roman"/>
          <w:szCs w:val="24"/>
        </w:rPr>
        <w:t>όρρυθμοι σεξουαλικά συμπολίτες μας επιδεικνύουν με υπερηφάνεια την ιδιορρυθμία τους αυτή. Σ</w:t>
      </w:r>
      <w:r>
        <w:rPr>
          <w:rFonts w:eastAsia="Times New Roman"/>
          <w:szCs w:val="24"/>
        </w:rPr>
        <w:t>το «</w:t>
      </w:r>
      <w:r>
        <w:rPr>
          <w:rFonts w:eastAsia="Times New Roman"/>
          <w:szCs w:val="24"/>
          <w:lang w:val="en-US"/>
        </w:rPr>
        <w:t>Prespes</w:t>
      </w:r>
      <w:r w:rsidRPr="00E87CE3">
        <w:rPr>
          <w:rFonts w:eastAsia="Times New Roman"/>
          <w:szCs w:val="24"/>
        </w:rPr>
        <w:t xml:space="preserve"> </w:t>
      </w:r>
      <w:r>
        <w:rPr>
          <w:rFonts w:eastAsia="Times New Roman"/>
          <w:szCs w:val="24"/>
          <w:lang w:val="en-US"/>
        </w:rPr>
        <w:t>Pride</w:t>
      </w:r>
      <w:r>
        <w:rPr>
          <w:rFonts w:eastAsia="Times New Roman"/>
          <w:szCs w:val="24"/>
        </w:rPr>
        <w:t xml:space="preserve">» ιδιόρρυθμοι πολιτικοί, όπως ο Πρωθυπουργός μας, επιδεικνύουν υπερήφανα την ανεπάρκειά τους, προβαίνοντας σε μια εθνική μειοδοσία. </w:t>
      </w:r>
    </w:p>
    <w:p w14:paraId="5470C1E8" w14:textId="77777777" w:rsidR="001F594C" w:rsidRDefault="008C7D1C">
      <w:pPr>
        <w:spacing w:line="600" w:lineRule="auto"/>
        <w:ind w:firstLine="720"/>
        <w:contextualSpacing/>
        <w:jc w:val="both"/>
        <w:rPr>
          <w:rFonts w:eastAsia="Times New Roman"/>
          <w:szCs w:val="24"/>
        </w:rPr>
      </w:pPr>
      <w:r>
        <w:rPr>
          <w:rFonts w:eastAsia="Times New Roman"/>
          <w:szCs w:val="24"/>
        </w:rPr>
        <w:t>Η Χρυσή Αυγή καλεί τον λαό να αντισταθεί με κάθε νόμιμο μέσο, προκειμένου να διαφυλαχθεί η ελληνικότητα τη</w:t>
      </w:r>
      <w:r>
        <w:rPr>
          <w:rFonts w:eastAsia="Times New Roman"/>
          <w:szCs w:val="24"/>
        </w:rPr>
        <w:t>ς Μακεδονίας.</w:t>
      </w:r>
    </w:p>
    <w:p w14:paraId="5470C1E9" w14:textId="77777777" w:rsidR="001F594C" w:rsidRDefault="008C7D1C">
      <w:pPr>
        <w:spacing w:line="600" w:lineRule="auto"/>
        <w:ind w:firstLine="720"/>
        <w:contextualSpacing/>
        <w:jc w:val="both"/>
        <w:rPr>
          <w:rFonts w:eastAsia="Times New Roman"/>
          <w:szCs w:val="24"/>
        </w:rPr>
      </w:pPr>
      <w:r>
        <w:rPr>
          <w:rFonts w:eastAsia="Times New Roman"/>
          <w:szCs w:val="24"/>
        </w:rPr>
        <w:t>Ευχαριστώ.</w:t>
      </w:r>
    </w:p>
    <w:p w14:paraId="5470C1EA" w14:textId="77777777" w:rsidR="001F594C" w:rsidRDefault="008C7D1C">
      <w:pPr>
        <w:spacing w:line="600" w:lineRule="auto"/>
        <w:ind w:firstLine="720"/>
        <w:contextualSpacing/>
        <w:jc w:val="both"/>
        <w:rPr>
          <w:rFonts w:eastAsia="Times New Roman"/>
          <w:szCs w:val="24"/>
        </w:rPr>
      </w:pPr>
      <w:r w:rsidRPr="004C5D79">
        <w:rPr>
          <w:rFonts w:eastAsia="Times New Roman"/>
          <w:b/>
          <w:szCs w:val="24"/>
        </w:rPr>
        <w:t>ΠΡΟΕΔΡΕΥΩΝ (Μάριος Γεωργιάδης):</w:t>
      </w:r>
      <w:r>
        <w:rPr>
          <w:rFonts w:eastAsia="Times New Roman"/>
          <w:szCs w:val="24"/>
        </w:rPr>
        <w:t xml:space="preserve"> Ευχαριστούμε τον κύριο συνάδελφο.</w:t>
      </w:r>
    </w:p>
    <w:p w14:paraId="5470C1EB" w14:textId="77777777" w:rsidR="001F594C" w:rsidRDefault="008C7D1C">
      <w:pPr>
        <w:spacing w:line="600" w:lineRule="auto"/>
        <w:ind w:firstLine="720"/>
        <w:contextualSpacing/>
        <w:jc w:val="both"/>
        <w:rPr>
          <w:rFonts w:eastAsia="Times New Roman"/>
          <w:szCs w:val="24"/>
        </w:rPr>
      </w:pPr>
      <w:r>
        <w:rPr>
          <w:rFonts w:eastAsia="Times New Roman"/>
          <w:szCs w:val="24"/>
        </w:rPr>
        <w:t>Ο κ. Παπαηλιού έχει τον λόγο.</w:t>
      </w:r>
    </w:p>
    <w:p w14:paraId="5470C1EC" w14:textId="77777777" w:rsidR="001F594C" w:rsidRDefault="008C7D1C">
      <w:pPr>
        <w:spacing w:line="600" w:lineRule="auto"/>
        <w:ind w:firstLine="720"/>
        <w:contextualSpacing/>
        <w:jc w:val="both"/>
        <w:rPr>
          <w:rFonts w:eastAsia="Times New Roman"/>
          <w:szCs w:val="24"/>
        </w:rPr>
      </w:pPr>
      <w:r w:rsidRPr="004C5D79">
        <w:rPr>
          <w:rFonts w:eastAsia="Times New Roman"/>
          <w:b/>
          <w:szCs w:val="24"/>
        </w:rPr>
        <w:t>ΓΕΩΡΓΙΟΣ ΠΑΠΑΗΛΙΟΥ:</w:t>
      </w:r>
      <w:r w:rsidRPr="00BD1526">
        <w:rPr>
          <w:rFonts w:eastAsia="Times New Roman"/>
          <w:szCs w:val="24"/>
        </w:rPr>
        <w:t xml:space="preserve"> </w:t>
      </w:r>
      <w:r>
        <w:rPr>
          <w:rFonts w:eastAsia="Times New Roman"/>
          <w:szCs w:val="24"/>
        </w:rPr>
        <w:t>Κύριε Πρόεδρε, κυρίες και κύριοι συνάδελφοι, στο συζητούμενο πολυνομοσχέδιο περιλαμβάνονται τα προαπαιτούμενα για την ολοκλήρωση της τέταρτης αξιολόγησης του τρίτου μνημονιακού προγράμματος, η οποία θα ανοίξει τον δρόμο για την έξοδο της χώρας από το πλέγμ</w:t>
      </w:r>
      <w:r>
        <w:rPr>
          <w:rFonts w:eastAsia="Times New Roman"/>
          <w:szCs w:val="24"/>
        </w:rPr>
        <w:t xml:space="preserve">α και τον μηχανισμό των μνημονιακών πολιτικών και βέβαια για τη διευθέτηση του δημόσιου χρέους. </w:t>
      </w:r>
    </w:p>
    <w:p w14:paraId="5470C1ED" w14:textId="77777777" w:rsidR="001F594C" w:rsidRDefault="008C7D1C">
      <w:pPr>
        <w:spacing w:line="600" w:lineRule="auto"/>
        <w:ind w:firstLine="720"/>
        <w:contextualSpacing/>
        <w:jc w:val="both"/>
        <w:rPr>
          <w:rFonts w:eastAsia="Times New Roman"/>
          <w:szCs w:val="24"/>
        </w:rPr>
      </w:pPr>
      <w:r>
        <w:rPr>
          <w:rFonts w:eastAsia="Times New Roman"/>
          <w:szCs w:val="24"/>
        </w:rPr>
        <w:t>Αυτό σημαίνει επιστροφή στην κανονικότητα, χωρίς αυτή η επιστροφή να συνιστά και επιστροφή στο παρελθόν. Σημαίνει ότι εφεξής η χώρα θα έχει μεγαλύτερη ελευθερί</w:t>
      </w:r>
      <w:r>
        <w:rPr>
          <w:rFonts w:eastAsia="Times New Roman"/>
          <w:szCs w:val="24"/>
        </w:rPr>
        <w:t>α κινήσεων και συνεπώς επιλογών. Θα παύσει η σκληρή επιτροπεία και</w:t>
      </w:r>
      <w:r>
        <w:rPr>
          <w:rFonts w:eastAsia="Times New Roman"/>
          <w:szCs w:val="24"/>
        </w:rPr>
        <w:t>,</w:t>
      </w:r>
      <w:r>
        <w:rPr>
          <w:rFonts w:eastAsia="Times New Roman"/>
          <w:szCs w:val="24"/>
        </w:rPr>
        <w:t xml:space="preserve"> κατά τούτο</w:t>
      </w:r>
      <w:r>
        <w:rPr>
          <w:rFonts w:eastAsia="Times New Roman"/>
          <w:szCs w:val="24"/>
        </w:rPr>
        <w:t>,</w:t>
      </w:r>
      <w:r>
        <w:rPr>
          <w:rFonts w:eastAsia="Times New Roman"/>
          <w:szCs w:val="24"/>
        </w:rPr>
        <w:t xml:space="preserve"> το νομοσχέδιο είναι το τελευταίο της μνημονιακής περιόδου. </w:t>
      </w:r>
    </w:p>
    <w:p w14:paraId="5470C1EE" w14:textId="77777777" w:rsidR="001F594C" w:rsidRDefault="008C7D1C">
      <w:pPr>
        <w:spacing w:line="600" w:lineRule="auto"/>
        <w:ind w:firstLine="720"/>
        <w:contextualSpacing/>
        <w:jc w:val="both"/>
        <w:rPr>
          <w:rFonts w:eastAsia="Times New Roman"/>
          <w:szCs w:val="24"/>
        </w:rPr>
      </w:pPr>
      <w:r>
        <w:rPr>
          <w:rFonts w:eastAsia="Times New Roman"/>
          <w:szCs w:val="24"/>
        </w:rPr>
        <w:t>Θα υπάρχει εποπτεία, η οποία υφίσταται σε όλες τις χώρες</w:t>
      </w:r>
      <w:r w:rsidRPr="00973BC7">
        <w:rPr>
          <w:rFonts w:eastAsia="Times New Roman"/>
          <w:szCs w:val="24"/>
        </w:rPr>
        <w:t xml:space="preserve"> </w:t>
      </w:r>
      <w:r>
        <w:rPr>
          <w:rFonts w:eastAsia="Times New Roman"/>
          <w:szCs w:val="24"/>
        </w:rPr>
        <w:t xml:space="preserve">μέλη της Ευρωπαϊκής Ένωσης, έστω και αν στην περίπτωση της </w:t>
      </w:r>
      <w:r>
        <w:rPr>
          <w:rFonts w:eastAsia="Times New Roman"/>
          <w:szCs w:val="24"/>
        </w:rPr>
        <w:t>χώρας μας αυτή θα είναι ενισχυμένη. Και</w:t>
      </w:r>
      <w:r>
        <w:rPr>
          <w:rFonts w:eastAsia="Times New Roman"/>
          <w:szCs w:val="24"/>
        </w:rPr>
        <w:t>,</w:t>
      </w:r>
      <w:r>
        <w:rPr>
          <w:rFonts w:eastAsia="Times New Roman"/>
          <w:szCs w:val="24"/>
        </w:rPr>
        <w:t xml:space="preserve"> βέβαια, η χώρα θα έχει και την ευθύνη για τις μετά τα μνημόνια πολιτικές.</w:t>
      </w:r>
    </w:p>
    <w:p w14:paraId="5470C1EF"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Σε όλες τις τοποθετήσεις των συναδέλφων της Νέας Δημοκρατίας και του ΠΑΣΟΚ υπήρξαν σκόπιμες παραλείψεις. Οι συνάδελφοι δεν είπαν λέξη για το </w:t>
      </w:r>
      <w:r>
        <w:rPr>
          <w:rFonts w:eastAsia="Times New Roman"/>
          <w:szCs w:val="24"/>
        </w:rPr>
        <w:t>πότε, μετά από ποιες πολιτικές και επί ποιων κυβερνήσεων πτώχευσε η χώρα. Η πτώχευση συνέβη μετά μία περίοδο επίπλαστης ευημερίας, υπό καθεστώς διαπλεκόμενης διαφθοράς. Δεν είπαν λέξη για το επί ποιας κυβέρνησης επεβλήθη το μνημόνιο.</w:t>
      </w:r>
    </w:p>
    <w:p w14:paraId="5470C1F0" w14:textId="77777777" w:rsidR="001F594C" w:rsidRDefault="008C7D1C">
      <w:pPr>
        <w:spacing w:line="600" w:lineRule="auto"/>
        <w:ind w:firstLine="720"/>
        <w:contextualSpacing/>
        <w:jc w:val="both"/>
        <w:rPr>
          <w:rFonts w:eastAsia="Times New Roman"/>
          <w:szCs w:val="24"/>
        </w:rPr>
      </w:pPr>
      <w:r>
        <w:rPr>
          <w:rFonts w:eastAsia="Times New Roman"/>
          <w:szCs w:val="24"/>
        </w:rPr>
        <w:t>Δεν είπαν λέξη για την</w:t>
      </w:r>
      <w:r>
        <w:rPr>
          <w:rFonts w:eastAsia="Times New Roman"/>
          <w:szCs w:val="24"/>
        </w:rPr>
        <w:t xml:space="preserve"> περίοδο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Ας θυμηθούμε τι συνέβη εκείνη την περίοδο. Το ΑΕΠ απομειώθηκε κατά 25%, έντεκα φορές μειώθηκαν οι συντάξεις, έκλεισαν εκατοντάδες χιλιάδες επιχειρήσεις, η ανεργία εκτοξεύτηκε σε δ</w:t>
      </w:r>
      <w:r>
        <w:rPr>
          <w:rFonts w:eastAsia="Times New Roman"/>
          <w:szCs w:val="24"/>
        </w:rPr>
        <w:t>υ</w:t>
      </w:r>
      <w:r>
        <w:rPr>
          <w:rFonts w:eastAsia="Times New Roman"/>
          <w:szCs w:val="24"/>
        </w:rPr>
        <w:t>σθεώρ</w:t>
      </w:r>
      <w:r>
        <w:rPr>
          <w:rFonts w:eastAsia="Times New Roman"/>
          <w:szCs w:val="24"/>
        </w:rPr>
        <w:t>η</w:t>
      </w:r>
      <w:r>
        <w:rPr>
          <w:rFonts w:eastAsia="Times New Roman"/>
          <w:szCs w:val="24"/>
        </w:rPr>
        <w:t>τα ύψη και επίσης η χώρα αιμορρ</w:t>
      </w:r>
      <w:r>
        <w:rPr>
          <w:rFonts w:eastAsia="Times New Roman"/>
          <w:szCs w:val="24"/>
        </w:rPr>
        <w:t xml:space="preserve">άγησε με τη φυγή </w:t>
      </w:r>
      <w:r>
        <w:rPr>
          <w:rFonts w:eastAsia="Times New Roman"/>
          <w:szCs w:val="24"/>
        </w:rPr>
        <w:t>χιλιάδων επιστημόνων</w:t>
      </w:r>
      <w:r>
        <w:rPr>
          <w:rFonts w:eastAsia="Times New Roman"/>
          <w:szCs w:val="24"/>
        </w:rPr>
        <w:t xml:space="preserve"> </w:t>
      </w:r>
      <w:r>
        <w:rPr>
          <w:rFonts w:eastAsia="Times New Roman"/>
          <w:szCs w:val="24"/>
        </w:rPr>
        <w:t>σ</w:t>
      </w:r>
      <w:r>
        <w:rPr>
          <w:rFonts w:eastAsia="Times New Roman"/>
          <w:szCs w:val="24"/>
        </w:rPr>
        <w:t xml:space="preserve">το εξωτερικό, το λεγόμενο </w:t>
      </w:r>
      <w:r>
        <w:rPr>
          <w:rFonts w:eastAsia="Times New Roman"/>
          <w:szCs w:val="24"/>
        </w:rPr>
        <w:t>«</w:t>
      </w:r>
      <w:r>
        <w:rPr>
          <w:rFonts w:eastAsia="Times New Roman"/>
          <w:szCs w:val="24"/>
          <w:lang w:val="en-US"/>
        </w:rPr>
        <w:t>brain</w:t>
      </w:r>
      <w:r w:rsidRPr="0044559E">
        <w:rPr>
          <w:rFonts w:eastAsia="Times New Roman"/>
          <w:szCs w:val="24"/>
        </w:rPr>
        <w:t xml:space="preserve"> </w:t>
      </w:r>
      <w:r>
        <w:rPr>
          <w:rFonts w:eastAsia="Times New Roman"/>
          <w:szCs w:val="24"/>
          <w:lang w:val="en-US"/>
        </w:rPr>
        <w:t>drain</w:t>
      </w:r>
      <w:r>
        <w:rPr>
          <w:rFonts w:eastAsia="Times New Roman"/>
          <w:szCs w:val="24"/>
        </w:rPr>
        <w:t>»</w:t>
      </w:r>
      <w:r>
        <w:rPr>
          <w:rFonts w:eastAsia="Times New Roman"/>
          <w:szCs w:val="24"/>
        </w:rPr>
        <w:t>.</w:t>
      </w:r>
    </w:p>
    <w:p w14:paraId="5470C1F1"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Αυτή την αφωνία των συναδέλφων της Νέας Δημοκρατίας και του ΠΑΣΟΚ για τις δικές τους ευθύνες επιβεβαίωσε και ο </w:t>
      </w:r>
      <w:r>
        <w:rPr>
          <w:rFonts w:eastAsia="Times New Roman"/>
          <w:szCs w:val="24"/>
        </w:rPr>
        <w:t>ε</w:t>
      </w:r>
      <w:r>
        <w:rPr>
          <w:rFonts w:eastAsia="Times New Roman"/>
          <w:szCs w:val="24"/>
        </w:rPr>
        <w:t>ισηγητής της Νέας Δημοκρατίας</w:t>
      </w:r>
      <w:r>
        <w:rPr>
          <w:rFonts w:eastAsia="Times New Roman"/>
          <w:szCs w:val="24"/>
        </w:rPr>
        <w:t>,</w:t>
      </w:r>
      <w:r>
        <w:rPr>
          <w:rFonts w:eastAsia="Times New Roman"/>
          <w:szCs w:val="24"/>
        </w:rPr>
        <w:t xml:space="preserve"> που είπε ότι «δεν ασχολούμεθα με το παρελθόν». Δυσ</w:t>
      </w:r>
      <w:r>
        <w:rPr>
          <w:rFonts w:eastAsia="Times New Roman"/>
          <w:szCs w:val="24"/>
        </w:rPr>
        <w:t xml:space="preserve">τυχώς, όμως, κυρίες και κύριοι συνάδελφοι, το παρελθόν βαραίνει, </w:t>
      </w:r>
      <w:r>
        <w:rPr>
          <w:rFonts w:eastAsia="Times New Roman"/>
          <w:szCs w:val="24"/>
        </w:rPr>
        <w:t xml:space="preserve">σας βαραίνει και </w:t>
      </w:r>
      <w:r>
        <w:rPr>
          <w:rFonts w:eastAsia="Times New Roman"/>
          <w:szCs w:val="24"/>
        </w:rPr>
        <w:t xml:space="preserve">έχει συνέχεια </w:t>
      </w:r>
      <w:r>
        <w:rPr>
          <w:rFonts w:eastAsia="Times New Roman"/>
          <w:szCs w:val="24"/>
        </w:rPr>
        <w:t xml:space="preserve">και συνέπειες </w:t>
      </w:r>
      <w:r>
        <w:rPr>
          <w:rFonts w:eastAsia="Times New Roman"/>
          <w:szCs w:val="24"/>
        </w:rPr>
        <w:t>στο παρόν και στο μέλλον.</w:t>
      </w:r>
    </w:p>
    <w:p w14:paraId="5470C1F2" w14:textId="77777777" w:rsidR="001F594C" w:rsidRDefault="008C7D1C">
      <w:pPr>
        <w:spacing w:line="600" w:lineRule="auto"/>
        <w:ind w:firstLine="720"/>
        <w:contextualSpacing/>
        <w:jc w:val="both"/>
        <w:rPr>
          <w:rFonts w:eastAsia="Times New Roman"/>
          <w:szCs w:val="24"/>
        </w:rPr>
      </w:pPr>
      <w:r>
        <w:rPr>
          <w:rFonts w:eastAsia="Times New Roman"/>
          <w:szCs w:val="24"/>
        </w:rPr>
        <w:t>Δεν είπαν λέξη οι συνάδελφοι της Νέας Δημοκρατίας και του ΠΑΣΟΚ ότι μετά την αποτυχία της στρατηγικής της αριστερής παρέ</w:t>
      </w:r>
      <w:r>
        <w:rPr>
          <w:rFonts w:eastAsia="Times New Roman"/>
          <w:szCs w:val="24"/>
        </w:rPr>
        <w:t>νθεσης και των επανειλημμένων διαψεύσεων των προβλέψεών τους έχουν συντελεστεί και πάντως δρομολογηθεί</w:t>
      </w:r>
      <w:r>
        <w:rPr>
          <w:rFonts w:eastAsia="Times New Roman"/>
          <w:szCs w:val="24"/>
        </w:rPr>
        <w:t>: η</w:t>
      </w:r>
      <w:r>
        <w:rPr>
          <w:rFonts w:eastAsia="Times New Roman"/>
          <w:szCs w:val="24"/>
        </w:rPr>
        <w:t xml:space="preserve"> αντιμετώπιση της ανθρωπιστικής κρίσης, η βελτίωση των μακροοικονομικών δεικτών, η σταδιακή μείωση της ανεργίας, η αύξηση των εξαγωγών, θεσμικές αλλαγέ</w:t>
      </w:r>
      <w:r>
        <w:rPr>
          <w:rFonts w:eastAsia="Times New Roman"/>
          <w:szCs w:val="24"/>
        </w:rPr>
        <w:t xml:space="preserve">ς που προσδιορίζουν το πλαίσιο σε πολλούς τομείς της δημόσιας ζωής, αλλαγές που έπρεπε να είχαν πραγματοποιηθεί εδώ και πάρα πολλά χρόνια και επιπλέον, το </w:t>
      </w:r>
      <w:r>
        <w:rPr>
          <w:rFonts w:eastAsia="Times New Roman"/>
          <w:szCs w:val="24"/>
        </w:rPr>
        <w:t>«</w:t>
      </w:r>
      <w:r>
        <w:rPr>
          <w:rFonts w:eastAsia="Times New Roman"/>
          <w:szCs w:val="24"/>
        </w:rPr>
        <w:t>ολιστικό</w:t>
      </w:r>
      <w:r>
        <w:rPr>
          <w:rFonts w:eastAsia="Times New Roman"/>
          <w:szCs w:val="24"/>
        </w:rPr>
        <w:t>»</w:t>
      </w:r>
      <w:r>
        <w:rPr>
          <w:rFonts w:eastAsia="Times New Roman"/>
          <w:szCs w:val="24"/>
        </w:rPr>
        <w:t xml:space="preserve"> αναπτυξιακό σχέδιο μετά από τα περιφερειακά αναπτυξιακά συνέδρια, που υπήρξε ευρύτατη συμμ</w:t>
      </w:r>
      <w:r>
        <w:rPr>
          <w:rFonts w:eastAsia="Times New Roman"/>
          <w:szCs w:val="24"/>
        </w:rPr>
        <w:t>ετοχή των οργανωμένων τοπικών κοινωνιών.</w:t>
      </w:r>
    </w:p>
    <w:p w14:paraId="5470C1F3" w14:textId="77777777" w:rsidR="001F594C" w:rsidRDefault="008C7D1C">
      <w:pPr>
        <w:spacing w:line="600" w:lineRule="auto"/>
        <w:ind w:firstLine="720"/>
        <w:contextualSpacing/>
        <w:jc w:val="both"/>
        <w:rPr>
          <w:rFonts w:eastAsia="Times New Roman"/>
          <w:szCs w:val="24"/>
        </w:rPr>
      </w:pPr>
      <w:r>
        <w:rPr>
          <w:rFonts w:eastAsia="Times New Roman"/>
          <w:szCs w:val="24"/>
        </w:rPr>
        <w:t>Σε αυτό το πλαίσιο, το παρόν πολυνομοσχέδιο περιλαμβάνει</w:t>
      </w:r>
      <w:r w:rsidRPr="00973BC7">
        <w:rPr>
          <w:rFonts w:eastAsia="Times New Roman"/>
          <w:szCs w:val="24"/>
        </w:rPr>
        <w:t>,</w:t>
      </w:r>
      <w:r>
        <w:rPr>
          <w:rFonts w:eastAsia="Times New Roman"/>
          <w:szCs w:val="24"/>
        </w:rPr>
        <w:t xml:space="preserve"> εκτός από δεσμεύσεις </w:t>
      </w:r>
      <w:r>
        <w:rPr>
          <w:rFonts w:eastAsia="Times New Roman"/>
          <w:szCs w:val="24"/>
        </w:rPr>
        <w:t>οι οποίες</w:t>
      </w:r>
      <w:r>
        <w:rPr>
          <w:rFonts w:eastAsia="Times New Roman"/>
          <w:szCs w:val="24"/>
        </w:rPr>
        <w:t xml:space="preserve"> στηρίζονται στο μνημόνιο του Αυγούστου του 2015</w:t>
      </w:r>
      <w:r w:rsidRPr="00973BC7">
        <w:rPr>
          <w:rFonts w:eastAsia="Times New Roman"/>
          <w:szCs w:val="24"/>
        </w:rPr>
        <w:t>,</w:t>
      </w:r>
      <w:r>
        <w:rPr>
          <w:rFonts w:eastAsia="Times New Roman"/>
          <w:szCs w:val="24"/>
        </w:rPr>
        <w:t xml:space="preserve"> και θετικά μέτρα στα πεδία των εργασιακών σχέσεων, της επιχειρηματικότητας, της υγείας. Ειδικότερα, στον χώρο των εργασιακών σχέσεων ενισχύεται η μεσολάβηση, επιβεβαιώνεται η μονομερής προσφυγή στη διαιτησία, αποκαθίσταται η συλλογική αυτονομία, επεκτείνο</w:t>
      </w:r>
      <w:r>
        <w:rPr>
          <w:rFonts w:eastAsia="Times New Roman"/>
          <w:szCs w:val="24"/>
        </w:rPr>
        <w:t>νται οι κλα</w:t>
      </w:r>
      <w:r>
        <w:rPr>
          <w:rFonts w:eastAsia="Times New Roman"/>
          <w:szCs w:val="24"/>
        </w:rPr>
        <w:t>δ</w:t>
      </w:r>
      <w:r>
        <w:rPr>
          <w:rFonts w:eastAsia="Times New Roman"/>
          <w:szCs w:val="24"/>
        </w:rPr>
        <w:t>ικές συλλογικές συμβάσεις εργασίας, επαναφέρεται η αρχή της εύνοιας</w:t>
      </w:r>
      <w:r>
        <w:rPr>
          <w:rFonts w:eastAsia="Times New Roman"/>
          <w:szCs w:val="24"/>
        </w:rPr>
        <w:t xml:space="preserve"> κ.λπ.</w:t>
      </w:r>
      <w:r>
        <w:rPr>
          <w:rFonts w:eastAsia="Times New Roman"/>
          <w:szCs w:val="24"/>
        </w:rPr>
        <w:t>. Αυτές οι ρυθμίσεις αποτυπώνουν και τη διαφορά μας σε σχέση με τις νεοφιλελεύθερες πολιτικές της Νέας Δημοκρατίας και κυρίως αποτυπώνουν τη διαφορά μας κατά τη μεταμνημον</w:t>
      </w:r>
      <w:r>
        <w:rPr>
          <w:rFonts w:eastAsia="Times New Roman"/>
          <w:szCs w:val="24"/>
        </w:rPr>
        <w:t>ιακή εποχή, δηλαδή τη διαφορά μας στην προοπτική του χρόνου.</w:t>
      </w:r>
    </w:p>
    <w:p w14:paraId="5470C1F4"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κατ’ αυτήν θα </w:t>
      </w:r>
      <w:r>
        <w:rPr>
          <w:rFonts w:eastAsia="Times New Roman"/>
          <w:szCs w:val="24"/>
        </w:rPr>
        <w:t>υπάρ</w:t>
      </w:r>
      <w:r>
        <w:rPr>
          <w:rFonts w:eastAsia="Times New Roman"/>
          <w:szCs w:val="24"/>
        </w:rPr>
        <w:t>ξ</w:t>
      </w:r>
      <w:r>
        <w:rPr>
          <w:rFonts w:eastAsia="Times New Roman"/>
          <w:szCs w:val="24"/>
        </w:rPr>
        <w:t>ει η αντίστιξη της πολιτικής του κοινωνικού κράτους με την πολιτική της νεοφιλελεύθερης αυθαιρεσίας και νεοφιλελεύθερης βαρβαρότητας.</w:t>
      </w:r>
    </w:p>
    <w:p w14:paraId="5470C1F5"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Μετά από </w:t>
      </w:r>
      <w:r>
        <w:rPr>
          <w:rFonts w:eastAsia="Times New Roman"/>
          <w:szCs w:val="24"/>
        </w:rPr>
        <w:t>χρόνια ύφεσης η ελληνική οικονομία εισέρχεται σε τροχιά ανάκαμψης, η οποία εδραιώνεται και αναμένεται να έχει διάρκεια. Οι θεσμικές τομές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μεταρρυθμίσεις σε όλα τα πεδία αποτελούν προϋπόθεση για την εφαρμογή του αναπτυξιακού σχεδίου, το οποίο μπορεί να αλ</w:t>
      </w:r>
      <w:r>
        <w:rPr>
          <w:rFonts w:eastAsia="Times New Roman"/>
          <w:szCs w:val="24"/>
        </w:rPr>
        <w:t xml:space="preserve">λάξει το παραγωγικό υπόδειγμα της χώρας και τον προσανατολισμό της ελληνικής οικονομίας. Η χώρα αποκτά επιτέλους </w:t>
      </w:r>
      <w:r>
        <w:rPr>
          <w:rFonts w:eastAsia="Times New Roman"/>
          <w:szCs w:val="24"/>
        </w:rPr>
        <w:t>Κ</w:t>
      </w:r>
      <w:r>
        <w:rPr>
          <w:rFonts w:eastAsia="Times New Roman"/>
          <w:szCs w:val="24"/>
        </w:rPr>
        <w:t>τηματολόγιο, δασικούς χάρτες, σαφείς χρήσεις γης, οργανωμένες δομές υποδοχής επιχειρήσεων, ενιαίο νόμο για τις δημόσιες συμβάσεις, σύγχρονο ετ</w:t>
      </w:r>
      <w:r>
        <w:rPr>
          <w:rFonts w:eastAsia="Times New Roman"/>
          <w:szCs w:val="24"/>
        </w:rPr>
        <w:t>αιρικό δίκαιο, νέα απλά καθεστώτα αδειοδότησης και λειτουργίας επιχειρήσεων.</w:t>
      </w:r>
    </w:p>
    <w:p w14:paraId="5470C1F6" w14:textId="77777777" w:rsidR="001F594C" w:rsidRDefault="008C7D1C">
      <w:pPr>
        <w:spacing w:line="600" w:lineRule="auto"/>
        <w:ind w:firstLine="720"/>
        <w:contextualSpacing/>
        <w:jc w:val="both"/>
        <w:rPr>
          <w:rFonts w:eastAsia="Times New Roman"/>
          <w:szCs w:val="24"/>
        </w:rPr>
      </w:pPr>
      <w:r>
        <w:rPr>
          <w:rFonts w:eastAsia="Times New Roman"/>
          <w:szCs w:val="24"/>
        </w:rPr>
        <w:t>Τόσο αυτές όσο και άλλες μεταρρυθμίσεις που δρομολογούνται στο δικαστικό σύστημα και τη δημόσια διοίκηση απαιτούν χρόνο για να εδραιωθούν και να αποδώσουν. Σε αυτό το πλαίσιο προσ</w:t>
      </w:r>
      <w:r>
        <w:rPr>
          <w:rFonts w:eastAsia="Times New Roman"/>
          <w:szCs w:val="24"/>
        </w:rPr>
        <w:t>δοκάτ</w:t>
      </w:r>
      <w:r>
        <w:rPr>
          <w:rFonts w:eastAsia="Times New Roman"/>
          <w:szCs w:val="24"/>
        </w:rPr>
        <w:t>αι</w:t>
      </w:r>
      <w:r>
        <w:rPr>
          <w:rFonts w:eastAsia="Times New Roman"/>
          <w:szCs w:val="24"/>
        </w:rPr>
        <w:t xml:space="preserve"> ότι θα αυξηθούν οι επενδύσεις και θα μειωθεί περαιτέρω η ανεργία.</w:t>
      </w:r>
    </w:p>
    <w:p w14:paraId="5470C1F7" w14:textId="77777777" w:rsidR="001F594C" w:rsidRDefault="008C7D1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εκτός από όλα αυτά, επιχειρείται </w:t>
      </w:r>
      <w:r>
        <w:rPr>
          <w:rFonts w:eastAsia="Times New Roman"/>
          <w:szCs w:val="24"/>
        </w:rPr>
        <w:t>η</w:t>
      </w:r>
      <w:r>
        <w:rPr>
          <w:rFonts w:eastAsia="Times New Roman"/>
          <w:szCs w:val="24"/>
        </w:rPr>
        <w:t xml:space="preserve"> ριζική αντιμετώπιση τ</w:t>
      </w:r>
      <w:r>
        <w:rPr>
          <w:rFonts w:eastAsia="Times New Roman"/>
          <w:szCs w:val="24"/>
        </w:rPr>
        <w:t>ης διαπλοκής</w:t>
      </w:r>
      <w:r>
        <w:rPr>
          <w:rFonts w:eastAsia="Times New Roman"/>
          <w:szCs w:val="24"/>
        </w:rPr>
        <w:t xml:space="preserve"> </w:t>
      </w:r>
      <w:r>
        <w:rPr>
          <w:rFonts w:eastAsia="Times New Roman"/>
          <w:szCs w:val="24"/>
        </w:rPr>
        <w:t xml:space="preserve">και των </w:t>
      </w:r>
      <w:r>
        <w:rPr>
          <w:rFonts w:eastAsia="Times New Roman"/>
          <w:szCs w:val="24"/>
        </w:rPr>
        <w:t>φαιν</w:t>
      </w:r>
      <w:r>
        <w:rPr>
          <w:rFonts w:eastAsia="Times New Roman"/>
          <w:szCs w:val="24"/>
        </w:rPr>
        <w:t>ομένων</w:t>
      </w:r>
      <w:r>
        <w:rPr>
          <w:rFonts w:eastAsia="Times New Roman"/>
          <w:szCs w:val="24"/>
        </w:rPr>
        <w:t xml:space="preserve"> διαφθοράς που ταλάνισαν τη χώρα επί πολλά χρόνια. </w:t>
      </w:r>
    </w:p>
    <w:p w14:paraId="5470C1F8"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Ας μη λησμονε</w:t>
      </w:r>
      <w:r>
        <w:rPr>
          <w:rFonts w:eastAsia="Times New Roman" w:cs="Times New Roman"/>
          <w:szCs w:val="24"/>
        </w:rPr>
        <w:t xml:space="preserve">ίται ο εναγκαλισμός του παλαιού κομματικού συστήματος με τα μέσα μαζικής ενημέρωσης, επιχειρηματικά συμφέροντα και </w:t>
      </w:r>
      <w:r>
        <w:rPr>
          <w:rFonts w:eastAsia="Times New Roman" w:cs="Times New Roman"/>
          <w:szCs w:val="24"/>
        </w:rPr>
        <w:t xml:space="preserve">τις </w:t>
      </w:r>
      <w:r>
        <w:rPr>
          <w:rFonts w:eastAsia="Times New Roman" w:cs="Times New Roman"/>
          <w:szCs w:val="24"/>
        </w:rPr>
        <w:t>τρ</w:t>
      </w:r>
      <w:r>
        <w:rPr>
          <w:rFonts w:eastAsia="Times New Roman" w:cs="Times New Roman"/>
          <w:szCs w:val="24"/>
        </w:rPr>
        <w:t>άπεζες.</w:t>
      </w:r>
      <w:r>
        <w:rPr>
          <w:rFonts w:eastAsia="Times New Roman" w:cs="Times New Roman"/>
          <w:szCs w:val="24"/>
        </w:rPr>
        <w:t xml:space="preserve"> Τα απλήρωτα ογκώδη δάνεια των κομμάτων που κυβέρνησαν τη χώρα, η κατάρρευση ιστορικών εκδοτικών συγκροτημάτων, τα τραύματα στην</w:t>
      </w:r>
      <w:r>
        <w:rPr>
          <w:rFonts w:eastAsia="Times New Roman" w:cs="Times New Roman"/>
          <w:szCs w:val="24"/>
        </w:rPr>
        <w:t xml:space="preserve"> αξιοπιστία του πολιτικού συστήματος θυμίζουν ένα παρελθόν που πρέπει να αφήσουμε πίσω μας οριστικά. Ο λαός το έχει ήδη καταδικάσει.</w:t>
      </w:r>
    </w:p>
    <w:p w14:paraId="5470C1F9"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Νέα Δημοκρατία και το ΠΑΣΟΚ επιμένουν σ</w:t>
      </w:r>
      <w:r>
        <w:rPr>
          <w:rFonts w:eastAsia="Times New Roman" w:cs="Times New Roman"/>
          <w:szCs w:val="24"/>
        </w:rPr>
        <w:t>τις</w:t>
      </w:r>
      <w:r>
        <w:rPr>
          <w:rFonts w:eastAsia="Times New Roman" w:cs="Times New Roman"/>
          <w:szCs w:val="24"/>
        </w:rPr>
        <w:t xml:space="preserve"> νεοφιλελεύθερες πολιτικές. Απέναντ</w:t>
      </w:r>
      <w:r>
        <w:rPr>
          <w:rFonts w:eastAsia="Times New Roman" w:cs="Times New Roman"/>
          <w:szCs w:val="24"/>
        </w:rPr>
        <w:t>ί</w:t>
      </w:r>
      <w:r>
        <w:rPr>
          <w:rFonts w:eastAsia="Times New Roman" w:cs="Times New Roman"/>
          <w:szCs w:val="24"/>
        </w:rPr>
        <w:t xml:space="preserve"> τους και στο</w:t>
      </w:r>
      <w:r>
        <w:rPr>
          <w:rFonts w:eastAsia="Times New Roman" w:cs="Times New Roman"/>
          <w:szCs w:val="24"/>
        </w:rPr>
        <w:t xml:space="preserve"> πλέγμα συμφερόντων </w:t>
      </w:r>
      <w:r>
        <w:rPr>
          <w:rFonts w:eastAsia="Times New Roman" w:cs="Times New Roman"/>
          <w:szCs w:val="24"/>
        </w:rPr>
        <w:t>τα οποία</w:t>
      </w:r>
      <w:r>
        <w:rPr>
          <w:rFonts w:eastAsia="Times New Roman" w:cs="Times New Roman"/>
          <w:szCs w:val="24"/>
        </w:rPr>
        <w:t xml:space="preserve"> στηρίζουν αυτές οι πολιτικές, χρειάζεται ενιαίο κοινωνικό και πολιτικό μέτωπο. Η μεταμνημονιακή εποχή πρέπει να είναι περίοδος ανάπτυξης, παραγωγικής ανασυγκρότησης, δίκαιης διανομής του παραγόμενου πλούτου, για να </w:t>
      </w:r>
      <w:r>
        <w:rPr>
          <w:rFonts w:eastAsia="Times New Roman" w:cs="Times New Roman"/>
          <w:szCs w:val="24"/>
        </w:rPr>
        <w:t>έχει</w:t>
      </w:r>
      <w:r>
        <w:rPr>
          <w:rFonts w:eastAsia="Times New Roman" w:cs="Times New Roman"/>
          <w:szCs w:val="24"/>
        </w:rPr>
        <w:t xml:space="preserve"> προοπτι</w:t>
      </w:r>
      <w:r>
        <w:rPr>
          <w:rFonts w:eastAsia="Times New Roman" w:cs="Times New Roman"/>
          <w:szCs w:val="24"/>
        </w:rPr>
        <w:t xml:space="preserve">κή η χώρα και </w:t>
      </w:r>
      <w:r>
        <w:rPr>
          <w:rFonts w:eastAsia="Times New Roman" w:cs="Times New Roman"/>
          <w:szCs w:val="24"/>
        </w:rPr>
        <w:t>οι</w:t>
      </w:r>
      <w:r>
        <w:rPr>
          <w:rFonts w:eastAsia="Times New Roman" w:cs="Times New Roman"/>
          <w:szCs w:val="24"/>
        </w:rPr>
        <w:t xml:space="preserve"> πολίτες. Προσδοκούμε ότι θα τα καταφέρουμε.</w:t>
      </w:r>
    </w:p>
    <w:p w14:paraId="5470C1FA"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470C1FB" w14:textId="77777777" w:rsidR="001F594C" w:rsidRDefault="008C7D1C">
      <w:pPr>
        <w:spacing w:line="600" w:lineRule="auto"/>
        <w:ind w:firstLine="720"/>
        <w:contextualSpacing/>
        <w:jc w:val="both"/>
        <w:rPr>
          <w:rFonts w:eastAsia="Times New Roman" w:cs="Times New Roman"/>
          <w:szCs w:val="24"/>
        </w:rPr>
      </w:pPr>
      <w:r w:rsidRPr="006142C3">
        <w:rPr>
          <w:rFonts w:eastAsia="Times New Roman" w:cs="Times New Roman"/>
          <w:b/>
          <w:szCs w:val="24"/>
        </w:rPr>
        <w:t xml:space="preserve">ΠΡΟΕΔΡΕΥΩΝ (Μάριος Γεωργιάδης): </w:t>
      </w:r>
      <w:r>
        <w:rPr>
          <w:rFonts w:eastAsia="Times New Roman" w:cs="Times New Roman"/>
          <w:szCs w:val="24"/>
        </w:rPr>
        <w:t>Ευχαριστούμε τον κ. Παπαηλιού.</w:t>
      </w:r>
    </w:p>
    <w:p w14:paraId="5470C1FC"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Ολοκληρώσαμε για απόψε.</w:t>
      </w:r>
    </w:p>
    <w:p w14:paraId="5470C1FD"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ο Υπουργός Δικαιοσύνης, Διαφάνειας και Ανθρωπίνων </w:t>
      </w:r>
      <w:r>
        <w:rPr>
          <w:rFonts w:eastAsia="Times New Roman" w:cs="Times New Roman"/>
          <w:szCs w:val="24"/>
        </w:rPr>
        <w:t>Δικαιωμάτων διαβίβασε στη Βουλή, σύμφωνα με το άρθρο 86 του Συντάγματος και τον ν.3126/2003 «Ποινική Ευθύνη των Υπουργών», όπως ισχύει, στις 12 Ιουνίου του 2018</w:t>
      </w:r>
      <w:r w:rsidRPr="00ED2F1D">
        <w:rPr>
          <w:rFonts w:eastAsia="Times New Roman" w:cs="Times New Roman"/>
          <w:szCs w:val="24"/>
        </w:rPr>
        <w:t xml:space="preserve"> </w:t>
      </w:r>
      <w:r>
        <w:rPr>
          <w:rFonts w:eastAsia="Times New Roman" w:cs="Times New Roman"/>
          <w:szCs w:val="24"/>
        </w:rPr>
        <w:t xml:space="preserve">ποινική δικογραφία που αφορά στον Αναπληρωτή Υπουργό Οικονομικών </w:t>
      </w:r>
      <w:r>
        <w:rPr>
          <w:rFonts w:eastAsia="Times New Roman" w:cs="Times New Roman"/>
          <w:szCs w:val="24"/>
        </w:rPr>
        <w:t>κ.</w:t>
      </w:r>
      <w:r>
        <w:rPr>
          <w:rFonts w:eastAsia="Times New Roman" w:cs="Times New Roman"/>
          <w:szCs w:val="24"/>
        </w:rPr>
        <w:t xml:space="preserve"> Γεώργιο Χουλιαράκη.</w:t>
      </w:r>
    </w:p>
    <w:p w14:paraId="5470C1FE"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w:t>
      </w:r>
      <w:r>
        <w:rPr>
          <w:rFonts w:eastAsia="Times New Roman" w:cs="Times New Roman"/>
          <w:szCs w:val="24"/>
        </w:rPr>
        <w:t xml:space="preserve">συνάδελφοι, έχουν διανεμηθεί τα Πρακτικά της Τρίτης 24 Απριλίου 2018, </w:t>
      </w:r>
      <w:r>
        <w:rPr>
          <w:rFonts w:eastAsia="Times New Roman" w:cs="Times New Roman"/>
          <w:szCs w:val="24"/>
        </w:rPr>
        <w:t xml:space="preserve">της </w:t>
      </w:r>
      <w:r>
        <w:rPr>
          <w:rFonts w:eastAsia="Times New Roman" w:cs="Times New Roman"/>
          <w:szCs w:val="24"/>
        </w:rPr>
        <w:t>Τετάρτης 25 Απριλίου 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Πέμπτης 26 Απριλίου 2018 </w:t>
      </w:r>
      <w:r>
        <w:rPr>
          <w:rFonts w:eastAsia="Times New Roman" w:cs="Times New Roman"/>
          <w:szCs w:val="24"/>
        </w:rPr>
        <w:t>(</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της Πέμπτης 26 Απριλίου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μεσημέρι</w:t>
      </w:r>
      <w:r>
        <w:rPr>
          <w:rFonts w:eastAsia="Times New Roman" w:cs="Times New Roman"/>
          <w:szCs w:val="24"/>
        </w:rPr>
        <w:t>)</w:t>
      </w:r>
      <w:r>
        <w:rPr>
          <w:rFonts w:eastAsia="Times New Roman" w:cs="Times New Roman"/>
          <w:szCs w:val="24"/>
        </w:rPr>
        <w:t xml:space="preserve"> και ερωτάται το Σώμα αν τα επικυρώνει.</w:t>
      </w:r>
    </w:p>
    <w:p w14:paraId="5470C1FF" w14:textId="77777777" w:rsidR="001F594C" w:rsidRDefault="008C7D1C">
      <w:pPr>
        <w:spacing w:line="600" w:lineRule="auto"/>
        <w:ind w:firstLine="720"/>
        <w:contextualSpacing/>
        <w:jc w:val="both"/>
        <w:rPr>
          <w:rFonts w:eastAsia="Times New Roman" w:cs="Times New Roman"/>
          <w:szCs w:val="24"/>
        </w:rPr>
      </w:pPr>
      <w:r w:rsidRPr="00570B38">
        <w:rPr>
          <w:rFonts w:eastAsia="Times New Roman" w:cs="Times New Roman"/>
          <w:b/>
          <w:szCs w:val="24"/>
        </w:rPr>
        <w:t>ΟΛΟΙ ΟΙ ΒΟΥΛΕΥΤΕΣ:</w:t>
      </w:r>
      <w:r>
        <w:rPr>
          <w:rFonts w:eastAsia="Times New Roman" w:cs="Times New Roman"/>
          <w:szCs w:val="24"/>
        </w:rPr>
        <w:t xml:space="preserve"> Μάλιστα, μάλιστα.</w:t>
      </w:r>
    </w:p>
    <w:p w14:paraId="5470C200" w14:textId="77777777" w:rsidR="001F594C" w:rsidRDefault="008C7D1C">
      <w:pPr>
        <w:spacing w:line="600" w:lineRule="auto"/>
        <w:ind w:firstLine="720"/>
        <w:contextualSpacing/>
        <w:jc w:val="both"/>
        <w:rPr>
          <w:rFonts w:eastAsia="Times New Roman" w:cs="Times New Roman"/>
          <w:szCs w:val="24"/>
        </w:rPr>
      </w:pPr>
      <w:r w:rsidRPr="00570B38">
        <w:rPr>
          <w:rFonts w:eastAsia="Times New Roman" w:cs="Times New Roman"/>
          <w:b/>
          <w:szCs w:val="24"/>
        </w:rPr>
        <w:t>ΠΡΟΕΔΡΕΥΩΝ (Μάριος Γεωργιάδης):</w:t>
      </w:r>
      <w:r>
        <w:rPr>
          <w:rFonts w:eastAsia="Times New Roman" w:cs="Times New Roman"/>
          <w:szCs w:val="24"/>
        </w:rPr>
        <w:t xml:space="preserve"> Συνεπώς τα Πρακτικά</w:t>
      </w:r>
      <w:r w:rsidRPr="00570B38">
        <w:rPr>
          <w:rFonts w:eastAsia="Times New Roman" w:cs="Times New Roman"/>
          <w:szCs w:val="24"/>
        </w:rPr>
        <w:t xml:space="preserve"> </w:t>
      </w:r>
      <w:r>
        <w:rPr>
          <w:rFonts w:eastAsia="Times New Roman" w:cs="Times New Roman"/>
          <w:szCs w:val="24"/>
        </w:rPr>
        <w:t>της Τρίτης 24 Απριλίου 2018, της Τετάρτης 25 Απριλίου 2018</w:t>
      </w:r>
      <w:r>
        <w:rPr>
          <w:rFonts w:eastAsia="Times New Roman" w:cs="Times New Roman"/>
          <w:szCs w:val="24"/>
        </w:rPr>
        <w:t>,</w:t>
      </w:r>
      <w:r>
        <w:rPr>
          <w:rFonts w:eastAsia="Times New Roman" w:cs="Times New Roman"/>
          <w:szCs w:val="24"/>
        </w:rPr>
        <w:t xml:space="preserve"> της Πέμπτης 26 Απριλίου 2018</w:t>
      </w:r>
      <w:r>
        <w:rPr>
          <w:rFonts w:eastAsia="Times New Roman" w:cs="Times New Roman"/>
          <w:szCs w:val="24"/>
        </w:rPr>
        <w:t xml:space="preserve"> (</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της Πέμπτης 26 </w:t>
      </w:r>
      <w:r>
        <w:rPr>
          <w:rFonts w:eastAsia="Times New Roman" w:cs="Times New Roman"/>
          <w:szCs w:val="24"/>
        </w:rPr>
        <w:t>Απριλίου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μεσημέρι</w:t>
      </w:r>
      <w:r>
        <w:rPr>
          <w:rFonts w:eastAsia="Times New Roman" w:cs="Times New Roman"/>
          <w:szCs w:val="24"/>
        </w:rPr>
        <w:t>)</w:t>
      </w:r>
      <w:r>
        <w:rPr>
          <w:rFonts w:eastAsia="Times New Roman" w:cs="Times New Roman"/>
          <w:szCs w:val="24"/>
        </w:rPr>
        <w:t xml:space="preserve"> επικυρώθηκαν.</w:t>
      </w:r>
    </w:p>
    <w:p w14:paraId="5470C201" w14:textId="77777777" w:rsidR="001F594C" w:rsidRDefault="008C7D1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w:t>
      </w:r>
      <w:r>
        <w:rPr>
          <w:rFonts w:eastAsia="Times New Roman" w:cs="Times New Roman"/>
          <w:szCs w:val="24"/>
        </w:rPr>
        <w:t>αυτό να λύσουμε τη συνεδρίαση;</w:t>
      </w:r>
    </w:p>
    <w:p w14:paraId="5470C202" w14:textId="77777777" w:rsidR="001F594C" w:rsidRDefault="008C7D1C">
      <w:pPr>
        <w:spacing w:line="600" w:lineRule="auto"/>
        <w:ind w:firstLine="720"/>
        <w:contextualSpacing/>
        <w:jc w:val="both"/>
        <w:rPr>
          <w:rFonts w:eastAsia="Times New Roman" w:cs="Times New Roman"/>
          <w:szCs w:val="24"/>
        </w:rPr>
      </w:pPr>
      <w:r w:rsidRPr="00570B38">
        <w:rPr>
          <w:rFonts w:eastAsia="Times New Roman" w:cs="Times New Roman"/>
          <w:b/>
          <w:szCs w:val="24"/>
        </w:rPr>
        <w:t>ΟΛΟΙ ΟΙ ΒΟΥΛΕΥΤΕΣ:</w:t>
      </w:r>
      <w:r>
        <w:rPr>
          <w:rFonts w:eastAsia="Times New Roman" w:cs="Times New Roman"/>
          <w:szCs w:val="24"/>
        </w:rPr>
        <w:t xml:space="preserve"> Μάλιστα, μάλιστα.</w:t>
      </w:r>
    </w:p>
    <w:p w14:paraId="5470C203" w14:textId="77777777" w:rsidR="001F594C" w:rsidRDefault="008C7D1C">
      <w:pPr>
        <w:spacing w:line="600" w:lineRule="auto"/>
        <w:ind w:firstLine="720"/>
        <w:contextualSpacing/>
        <w:jc w:val="both"/>
        <w:rPr>
          <w:rFonts w:eastAsia="Times New Roman" w:cs="Times New Roman"/>
          <w:szCs w:val="24"/>
        </w:rPr>
      </w:pPr>
      <w:r w:rsidRPr="00570B38">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Με τη συναίνεση του Σώματος και ώρα 1.16΄ λύεται η συνεδρίαση για σήμερα Πέμπτη 14 Ιουνίου 2018 και ώρα 10.00΄, με αντικείμενο εργασιών του Σώματος νομοθετι</w:t>
      </w:r>
      <w:r>
        <w:rPr>
          <w:rFonts w:eastAsia="Times New Roman" w:cs="Times New Roman"/>
          <w:szCs w:val="24"/>
        </w:rPr>
        <w:t xml:space="preserve">κή εργασία: </w:t>
      </w:r>
      <w:r>
        <w:rPr>
          <w:rFonts w:eastAsia="Times New Roman" w:cs="Times New Roman"/>
          <w:szCs w:val="24"/>
        </w:rPr>
        <w:t>σ</w:t>
      </w:r>
      <w:r>
        <w:rPr>
          <w:rFonts w:eastAsia="Times New Roman" w:cs="Times New Roman"/>
          <w:szCs w:val="24"/>
        </w:rPr>
        <w:t>υνέχιση της συζήτησης και ψήφιση του σχεδίου νόμου του Υπουργείου Οικονομικών</w:t>
      </w:r>
      <w:r>
        <w:rPr>
          <w:rFonts w:eastAsia="Times New Roman" w:cs="Times New Roman"/>
          <w:szCs w:val="24"/>
        </w:rPr>
        <w:t>:</w:t>
      </w:r>
      <w:r>
        <w:rPr>
          <w:rFonts w:eastAsia="Times New Roman" w:cs="Times New Roman"/>
          <w:szCs w:val="24"/>
        </w:rPr>
        <w:t xml:space="preserve"> «Διατάξεις για την ολοκλήρωση της Συμφωνίας Δημοσιονομικών Στόχων και Διαρθρωτικών Μεταρρυθμίσεων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Μεσοπρόθεσμο Πλαίσιο Δημοσιονομικής Στρατηγικής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2022 και </w:t>
      </w:r>
      <w:r>
        <w:rPr>
          <w:rFonts w:eastAsia="Times New Roman" w:cs="Times New Roman"/>
          <w:szCs w:val="24"/>
        </w:rPr>
        <w:t>λοιπές διατάξεις».</w:t>
      </w:r>
    </w:p>
    <w:p w14:paraId="5470C204" w14:textId="77777777" w:rsidR="001F594C" w:rsidRDefault="008C7D1C">
      <w:pPr>
        <w:spacing w:line="600" w:lineRule="auto"/>
        <w:contextualSpacing/>
        <w:jc w:val="both"/>
        <w:rPr>
          <w:rFonts w:eastAsia="Times New Roman" w:cs="Times New Roman"/>
          <w:szCs w:val="24"/>
        </w:rPr>
      </w:pPr>
      <w:r w:rsidRPr="006142C3">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sidRPr="006142C3">
        <w:rPr>
          <w:rFonts w:eastAsia="Times New Roman" w:cs="Times New Roman"/>
          <w:b/>
          <w:szCs w:val="24"/>
        </w:rPr>
        <w:t>ΟΙ ΓΡΑΜΜΑΤΕΙΣ</w:t>
      </w:r>
    </w:p>
    <w:sectPr w:rsidR="001F59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UrLz6rfDJd1sU/f9nAQ+tteYZdw=" w:salt="BzyQ0a42n1GlRQI3I+af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4C"/>
    <w:rsid w:val="001F594C"/>
    <w:rsid w:val="008C7D1C"/>
    <w:rsid w:val="00F12F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B6BB"/>
  <w15:docId w15:val="{E42DF90F-E905-437C-84EA-80A05955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15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15AC"/>
    <w:rPr>
      <w:rFonts w:ascii="Segoe UI" w:hAnsi="Segoe UI" w:cs="Segoe UI"/>
      <w:sz w:val="18"/>
      <w:szCs w:val="18"/>
    </w:rPr>
  </w:style>
  <w:style w:type="paragraph" w:styleId="a4">
    <w:name w:val="Revision"/>
    <w:hidden/>
    <w:uiPriority w:val="99"/>
    <w:semiHidden/>
    <w:rsid w:val="008A3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650</MetadataID>
    <Session xmlns="641f345b-441b-4b81-9152-adc2e73ba5e1">Γ´</Session>
    <Date xmlns="641f345b-441b-4b81-9152-adc2e73ba5e1">2018-06-12T21:00:00+00:00</Date>
    <Status xmlns="641f345b-441b-4b81-9152-adc2e73ba5e1">
      <Url>http://srv-sp1/praktika/Lists/Incoming_Metadata/EditForm.aspx?ID=650&amp;Source=/praktika/Recordings_Library/Forms/AllItems.aspx</Url>
      <Description>Δημοσιεύτηκε</Description>
    </Status>
    <Meeting xmlns="641f345b-441b-4b81-9152-adc2e73ba5e1">ΡΛΕ´</Meeting>
  </documentManagement>
</p:properties>
</file>

<file path=customXml/itemProps1.xml><?xml version="1.0" encoding="utf-8"?>
<ds:datastoreItem xmlns:ds="http://schemas.openxmlformats.org/officeDocument/2006/customXml" ds:itemID="{282D1F7F-4E39-408D-8C8F-B2F9C95AE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2FCD0-95BA-471B-A1CB-9C77E0F28069}">
  <ds:schemaRefs>
    <ds:schemaRef ds:uri="http://schemas.microsoft.com/sharepoint/v3/contenttype/forms"/>
  </ds:schemaRefs>
</ds:datastoreItem>
</file>

<file path=customXml/itemProps3.xml><?xml version="1.0" encoding="utf-8"?>
<ds:datastoreItem xmlns:ds="http://schemas.openxmlformats.org/officeDocument/2006/customXml" ds:itemID="{EE5ABE06-AFE5-43E2-AD15-3EF228FA1765}">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628</Pages>
  <Words>118676</Words>
  <Characters>640854</Characters>
  <Application>Microsoft Office Word</Application>
  <DocSecurity>0</DocSecurity>
  <Lines>5340</Lines>
  <Paragraphs>1516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2018-06-18T08:47:00Z</dcterms:created>
  <dcterms:modified xsi:type="dcterms:W3CDTF">2018-06-18T08:47:00Z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